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8A5108">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8A5108">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8A5108">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8A5108">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8A5108">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8A5108">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8A5108">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8A5108">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8A5108">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8A5108">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8A5108">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8A5108">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8A5108">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8A5108">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8A5108">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8A5108">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8A5108">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8A5108">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8A5108">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8A5108">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8A5108">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8A5108">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8A5108">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8A5108">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8A5108">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C52CF7" w:rsidRPr="00D2146B" w:rsidRDefault="00C52CF7"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C52CF7" w:rsidRPr="00D2146B" w:rsidRDefault="00C52CF7"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C52CF7" w:rsidRDefault="00C52CF7"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C52CF7" w:rsidRDefault="00C52CF7" w:rsidP="00942B30">
                              <w:pPr>
                                <w:spacing w:before="60" w:line="256" w:lineRule="auto"/>
                                <w:jc w:val="center"/>
                                <w:rPr>
                                  <w:sz w:val="24"/>
                                  <w:szCs w:val="24"/>
                                </w:rPr>
                              </w:pPr>
                              <w:r>
                                <w:rPr>
                                  <w:rFonts w:eastAsia="Calibri"/>
                                  <w:color w:val="000000"/>
                                  <w:sz w:val="18"/>
                                  <w:szCs w:val="18"/>
                                </w:rPr>
                                <w:t>Parser</w:t>
                              </w:r>
                            </w:p>
                            <w:p w14:paraId="1ABFD117" w14:textId="77777777" w:rsidR="00C52CF7" w:rsidRDefault="00C52CF7"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C52CF7" w:rsidRDefault="00C52CF7" w:rsidP="003727AB">
                              <w:pPr>
                                <w:spacing w:before="60" w:line="254" w:lineRule="auto"/>
                                <w:jc w:val="center"/>
                                <w:rPr>
                                  <w:sz w:val="24"/>
                                  <w:szCs w:val="24"/>
                                </w:rPr>
                              </w:pPr>
                              <w:r>
                                <w:rPr>
                                  <w:rFonts w:eastAsia="Calibri"/>
                                  <w:color w:val="000000"/>
                                  <w:sz w:val="18"/>
                                  <w:szCs w:val="18"/>
                                </w:rPr>
                                <w:t>Scanner</w:t>
                              </w:r>
                            </w:p>
                            <w:p w14:paraId="03FD0412" w14:textId="77777777" w:rsidR="00C52CF7" w:rsidRDefault="00C52CF7"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C52CF7" w:rsidRDefault="00C52CF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52CF7" w:rsidRDefault="00C52CF7" w:rsidP="003567A1">
                              <w:pPr>
                                <w:spacing w:before="0" w:line="252" w:lineRule="auto"/>
                                <w:jc w:val="center"/>
                                <w:rPr>
                                  <w:sz w:val="24"/>
                                  <w:szCs w:val="24"/>
                                </w:rPr>
                              </w:pPr>
                            </w:p>
                            <w:p w14:paraId="217B84F7" w14:textId="77777777" w:rsidR="00C52CF7" w:rsidRDefault="00C52CF7"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C52CF7" w:rsidRDefault="00C52CF7"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C52CF7" w:rsidRPr="00EF6288" w:rsidRDefault="00C52CF7"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C52CF7" w:rsidRDefault="00C52CF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52CF7" w:rsidRDefault="00C52CF7"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C52CF7" w:rsidRDefault="00C52CF7"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C52CF7" w:rsidRPr="00E962F6" w:rsidRDefault="00C52CF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C52CF7" w:rsidRDefault="00C52CF7"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C52CF7" w:rsidRDefault="00C52CF7"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C52CF7" w:rsidRDefault="00C52CF7"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C52CF7" w:rsidRDefault="00C52CF7"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C52CF7" w:rsidRDefault="00C52CF7"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C52CF7" w:rsidRPr="00D2146B" w:rsidRDefault="00C52CF7"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C52CF7" w:rsidRPr="00D2146B" w:rsidRDefault="00C52CF7"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C52CF7" w:rsidRDefault="00C52CF7"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C52CF7" w:rsidRDefault="00C52CF7" w:rsidP="00942B30">
                        <w:pPr>
                          <w:spacing w:before="60" w:line="256" w:lineRule="auto"/>
                          <w:jc w:val="center"/>
                          <w:rPr>
                            <w:sz w:val="24"/>
                            <w:szCs w:val="24"/>
                          </w:rPr>
                        </w:pPr>
                        <w:r>
                          <w:rPr>
                            <w:rFonts w:eastAsia="Calibri"/>
                            <w:color w:val="000000"/>
                            <w:sz w:val="18"/>
                            <w:szCs w:val="18"/>
                          </w:rPr>
                          <w:t>Parser</w:t>
                        </w:r>
                      </w:p>
                      <w:p w14:paraId="1ABFD117" w14:textId="77777777" w:rsidR="00C52CF7" w:rsidRDefault="00C52CF7"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C52CF7" w:rsidRDefault="00C52CF7" w:rsidP="003727AB">
                        <w:pPr>
                          <w:spacing w:before="60" w:line="254" w:lineRule="auto"/>
                          <w:jc w:val="center"/>
                          <w:rPr>
                            <w:sz w:val="24"/>
                            <w:szCs w:val="24"/>
                          </w:rPr>
                        </w:pPr>
                        <w:r>
                          <w:rPr>
                            <w:rFonts w:eastAsia="Calibri"/>
                            <w:color w:val="000000"/>
                            <w:sz w:val="18"/>
                            <w:szCs w:val="18"/>
                          </w:rPr>
                          <w:t>Scanner</w:t>
                        </w:r>
                      </w:p>
                      <w:p w14:paraId="03FD0412" w14:textId="77777777" w:rsidR="00C52CF7" w:rsidRDefault="00C52CF7"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C52CF7" w:rsidRDefault="00C52CF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52CF7" w:rsidRDefault="00C52CF7" w:rsidP="003567A1">
                        <w:pPr>
                          <w:spacing w:before="0" w:line="252" w:lineRule="auto"/>
                          <w:jc w:val="center"/>
                          <w:rPr>
                            <w:sz w:val="24"/>
                            <w:szCs w:val="24"/>
                          </w:rPr>
                        </w:pPr>
                      </w:p>
                      <w:p w14:paraId="217B84F7" w14:textId="77777777" w:rsidR="00C52CF7" w:rsidRDefault="00C52CF7"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C52CF7" w:rsidRDefault="00C52CF7"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C52CF7" w:rsidRPr="00EF6288" w:rsidRDefault="00C52CF7"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C52CF7" w:rsidRDefault="00C52CF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52CF7" w:rsidRDefault="00C52CF7"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C52CF7" w:rsidRDefault="00C52CF7"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C52CF7" w:rsidRPr="00E962F6" w:rsidRDefault="00C52CF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C52CF7" w:rsidRDefault="00C52CF7"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C52CF7" w:rsidRDefault="00C52CF7"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C52CF7" w:rsidRDefault="00C52CF7"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C52CF7" w:rsidRDefault="00C52CF7"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C52CF7" w:rsidRDefault="00C52CF7"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C52CF7" w:rsidRPr="00D2146B" w:rsidRDefault="00C52CF7"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C52CF7" w:rsidRPr="00D2146B" w:rsidRDefault="00C52CF7"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C52CF7" w:rsidRDefault="00C52CF7"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C52CF7" w:rsidRDefault="00C52CF7" w:rsidP="00541B67">
                              <w:pPr>
                                <w:spacing w:before="60" w:line="256" w:lineRule="auto"/>
                                <w:jc w:val="center"/>
                                <w:rPr>
                                  <w:sz w:val="24"/>
                                  <w:szCs w:val="24"/>
                                </w:rPr>
                              </w:pPr>
                              <w:r>
                                <w:rPr>
                                  <w:rFonts w:eastAsia="Calibri"/>
                                  <w:color w:val="000000"/>
                                  <w:sz w:val="18"/>
                                  <w:szCs w:val="18"/>
                                </w:rPr>
                                <w:t>Parser</w:t>
                              </w:r>
                            </w:p>
                            <w:p w14:paraId="738A4637" w14:textId="77777777" w:rsidR="00C52CF7" w:rsidRDefault="00C52CF7"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C52CF7" w:rsidRDefault="00C52CF7" w:rsidP="00541B67">
                              <w:pPr>
                                <w:spacing w:before="60" w:line="254" w:lineRule="auto"/>
                                <w:jc w:val="center"/>
                                <w:rPr>
                                  <w:sz w:val="24"/>
                                  <w:szCs w:val="24"/>
                                </w:rPr>
                              </w:pPr>
                              <w:r>
                                <w:rPr>
                                  <w:rFonts w:eastAsia="Calibri"/>
                                  <w:color w:val="000000"/>
                                  <w:sz w:val="18"/>
                                  <w:szCs w:val="18"/>
                                </w:rPr>
                                <w:t>Scanner</w:t>
                              </w:r>
                            </w:p>
                            <w:p w14:paraId="1FC59E41" w14:textId="77777777" w:rsidR="00C52CF7" w:rsidRDefault="00C52CF7"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C52CF7" w:rsidRDefault="00C52CF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52CF7" w:rsidRDefault="00C52CF7" w:rsidP="00541B67">
                              <w:pPr>
                                <w:spacing w:before="0" w:line="252" w:lineRule="auto"/>
                                <w:jc w:val="center"/>
                                <w:rPr>
                                  <w:sz w:val="24"/>
                                  <w:szCs w:val="24"/>
                                </w:rPr>
                              </w:pPr>
                            </w:p>
                            <w:p w14:paraId="1164C4DA" w14:textId="77777777" w:rsidR="00C52CF7" w:rsidRDefault="00C52CF7"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C52CF7" w:rsidRDefault="00C52CF7"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C52CF7" w:rsidRPr="00EF6288" w:rsidRDefault="00C52CF7"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C52CF7" w:rsidRDefault="00C52CF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52CF7" w:rsidRDefault="00C52CF7"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C52CF7" w:rsidRDefault="00C52CF7"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C52CF7" w:rsidRPr="00E962F6" w:rsidRDefault="00C52CF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C52CF7" w:rsidRDefault="00C52CF7"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C52CF7" w:rsidRDefault="00C52CF7"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C52CF7" w:rsidRDefault="00C52CF7"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C52CF7" w:rsidRDefault="00C52CF7"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C52CF7" w:rsidRDefault="00C52CF7"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C52CF7" w:rsidRPr="00D2146B" w:rsidRDefault="00C52CF7"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C52CF7" w:rsidRPr="00D2146B" w:rsidRDefault="00C52CF7"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C52CF7" w:rsidRDefault="00C52CF7"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C52CF7" w:rsidRDefault="00C52CF7" w:rsidP="00541B67">
                        <w:pPr>
                          <w:spacing w:before="60" w:line="256" w:lineRule="auto"/>
                          <w:jc w:val="center"/>
                          <w:rPr>
                            <w:sz w:val="24"/>
                            <w:szCs w:val="24"/>
                          </w:rPr>
                        </w:pPr>
                        <w:r>
                          <w:rPr>
                            <w:rFonts w:eastAsia="Calibri"/>
                            <w:color w:val="000000"/>
                            <w:sz w:val="18"/>
                            <w:szCs w:val="18"/>
                          </w:rPr>
                          <w:t>Parser</w:t>
                        </w:r>
                      </w:p>
                      <w:p w14:paraId="738A4637" w14:textId="77777777" w:rsidR="00C52CF7" w:rsidRDefault="00C52CF7"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C52CF7" w:rsidRDefault="00C52CF7" w:rsidP="00541B67">
                        <w:pPr>
                          <w:spacing w:before="60" w:line="254" w:lineRule="auto"/>
                          <w:jc w:val="center"/>
                          <w:rPr>
                            <w:sz w:val="24"/>
                            <w:szCs w:val="24"/>
                          </w:rPr>
                        </w:pPr>
                        <w:r>
                          <w:rPr>
                            <w:rFonts w:eastAsia="Calibri"/>
                            <w:color w:val="000000"/>
                            <w:sz w:val="18"/>
                            <w:szCs w:val="18"/>
                          </w:rPr>
                          <w:t>Scanner</w:t>
                        </w:r>
                      </w:p>
                      <w:p w14:paraId="1FC59E41" w14:textId="77777777" w:rsidR="00C52CF7" w:rsidRDefault="00C52CF7"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C52CF7" w:rsidRDefault="00C52CF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52CF7" w:rsidRDefault="00C52CF7" w:rsidP="00541B67">
                        <w:pPr>
                          <w:spacing w:before="0" w:line="252" w:lineRule="auto"/>
                          <w:jc w:val="center"/>
                          <w:rPr>
                            <w:sz w:val="24"/>
                            <w:szCs w:val="24"/>
                          </w:rPr>
                        </w:pPr>
                      </w:p>
                      <w:p w14:paraId="1164C4DA" w14:textId="77777777" w:rsidR="00C52CF7" w:rsidRDefault="00C52CF7"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C52CF7" w:rsidRDefault="00C52CF7"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C52CF7" w:rsidRPr="00EF6288" w:rsidRDefault="00C52CF7"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C52CF7" w:rsidRDefault="00C52CF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52CF7" w:rsidRDefault="00C52CF7"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C52CF7" w:rsidRDefault="00C52CF7"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C52CF7" w:rsidRPr="00E962F6" w:rsidRDefault="00C52CF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C52CF7" w:rsidRDefault="00C52CF7"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C52CF7" w:rsidRDefault="00C52CF7"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C52CF7" w:rsidRDefault="00C52CF7"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C52CF7" w:rsidRDefault="00C52CF7"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C52CF7" w:rsidRDefault="00C52CF7"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255"/>
            <w:gridCol w:w="861"/>
            <w:gridCol w:w="2255"/>
            <w:gridCol w:w="862"/>
            <w:gridCol w:w="2255"/>
            <w:gridCol w:w="862"/>
            <w:gridCol w:w="225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C52CF7" w:rsidRPr="00D2146B" w:rsidRDefault="00C52CF7" w:rsidP="0050082D">
                              <w:pPr>
                                <w:spacing w:before="0" w:after="0"/>
                                <w:rPr>
                                  <w:sz w:val="18"/>
                                  <w:szCs w:val="18"/>
                                  <w:lang w:val="sv-SE"/>
                                </w:rPr>
                              </w:pPr>
                              <w:r>
                                <w:rPr>
                                  <w:sz w:val="18"/>
                                  <w:szCs w:val="18"/>
                                  <w:lang w:val="sv-SE"/>
                                </w:rPr>
                                <w:t>Static int globalInt</w:t>
                              </w:r>
                            </w:p>
                            <w:p w14:paraId="69A6032C" w14:textId="768161F7" w:rsidR="00C52CF7" w:rsidRDefault="00C52CF7" w:rsidP="0050082D">
                              <w:pPr>
                                <w:spacing w:before="0" w:after="0"/>
                                <w:rPr>
                                  <w:sz w:val="18"/>
                                  <w:szCs w:val="18"/>
                                  <w:lang w:val="sv-SE"/>
                                </w:rPr>
                              </w:pPr>
                              <w:r>
                                <w:rPr>
                                  <w:sz w:val="18"/>
                                  <w:szCs w:val="18"/>
                                  <w:lang w:val="sv-SE"/>
                                </w:rPr>
                                <w:t>Static int i</w:t>
                              </w:r>
                            </w:p>
                            <w:p w14:paraId="65DC2C71" w14:textId="7AEEED2D" w:rsidR="00C52CF7" w:rsidRDefault="00C52CF7" w:rsidP="0050082D">
                              <w:pPr>
                                <w:spacing w:before="0" w:after="0"/>
                                <w:rPr>
                                  <w:sz w:val="18"/>
                                  <w:szCs w:val="18"/>
                                  <w:lang w:val="sv-SE"/>
                                </w:rPr>
                              </w:pPr>
                            </w:p>
                            <w:p w14:paraId="3B0DD407" w14:textId="21D67AC3" w:rsidR="00C52CF7" w:rsidRPr="001B6705" w:rsidRDefault="00C52CF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52CF7" w:rsidRPr="00D2146B" w:rsidRDefault="00C52CF7"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C52CF7" w:rsidRPr="00D2146B" w:rsidRDefault="00C52CF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C52CF7" w:rsidRDefault="00C52CF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52CF7" w:rsidRPr="00D2146B" w:rsidRDefault="00C52CF7" w:rsidP="0050082D">
                              <w:pPr>
                                <w:spacing w:before="0" w:after="0" w:line="256" w:lineRule="auto"/>
                                <w:rPr>
                                  <w:sz w:val="18"/>
                                  <w:szCs w:val="18"/>
                                </w:rPr>
                              </w:pPr>
                              <w:r>
                                <w:rPr>
                                  <w:sz w:val="18"/>
                                  <w:szCs w:val="18"/>
                                </w:rPr>
                                <w:t>Auto mainChar : char</w:t>
                              </w:r>
                            </w:p>
                            <w:p w14:paraId="302437A3" w14:textId="77777777" w:rsidR="00C52CF7" w:rsidRDefault="00C52CF7" w:rsidP="0050082D">
                              <w:pPr>
                                <w:spacing w:before="0" w:after="0" w:line="256" w:lineRule="auto"/>
                                <w:rPr>
                                  <w:rFonts w:eastAsia="Calibri"/>
                                  <w:color w:val="000000"/>
                                  <w:sz w:val="18"/>
                                  <w:szCs w:val="18"/>
                                </w:rPr>
                              </w:pPr>
                            </w:p>
                            <w:p w14:paraId="71CC6A80" w14:textId="77C30F45" w:rsidR="00C52CF7" w:rsidRPr="00D2146B" w:rsidRDefault="00C52CF7" w:rsidP="008C458D">
                              <w:pPr>
                                <w:spacing w:before="0" w:after="0" w:line="256" w:lineRule="auto"/>
                                <w:rPr>
                                  <w:sz w:val="18"/>
                                  <w:szCs w:val="18"/>
                                </w:rPr>
                              </w:pPr>
                              <w:r>
                                <w:rPr>
                                  <w:rFonts w:eastAsia="Calibri"/>
                                  <w:color w:val="000000"/>
                                  <w:sz w:val="18"/>
                                  <w:szCs w:val="18"/>
                                </w:rPr>
                                <w:t>m_parentTable</w:t>
                              </w:r>
                            </w:p>
                            <w:p w14:paraId="4A1EB75F" w14:textId="77777777" w:rsidR="00C52CF7" w:rsidRPr="00D2146B" w:rsidRDefault="00C52CF7" w:rsidP="0050082D">
                              <w:pPr>
                                <w:spacing w:before="0" w:after="0" w:line="256" w:lineRule="auto"/>
                                <w:rPr>
                                  <w:sz w:val="18"/>
                                  <w:szCs w:val="18"/>
                                </w:rPr>
                              </w:pPr>
                              <w:r w:rsidRPr="00D2146B">
                                <w:rPr>
                                  <w:rFonts w:eastAsia="Calibri"/>
                                  <w:color w:val="000000"/>
                                  <w:sz w:val="18"/>
                                  <w:szCs w:val="18"/>
                                </w:rPr>
                                <w:t> </w:t>
                              </w:r>
                            </w:p>
                            <w:p w14:paraId="176D8F8E" w14:textId="77777777" w:rsidR="00C52CF7" w:rsidRPr="00D2146B" w:rsidRDefault="00C52CF7"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C52CF7" w:rsidRPr="00D2146B" w:rsidRDefault="00C52CF7"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C52CF7" w:rsidRPr="00D2146B" w:rsidRDefault="00C52CF7" w:rsidP="0050082D">
                              <w:pPr>
                                <w:spacing w:before="0" w:after="0" w:line="254" w:lineRule="auto"/>
                                <w:rPr>
                                  <w:sz w:val="18"/>
                                  <w:szCs w:val="18"/>
                                </w:rPr>
                              </w:pPr>
                              <w:r>
                                <w:rPr>
                                  <w:rFonts w:eastAsia="Calibri"/>
                                  <w:color w:val="000000"/>
                                  <w:sz w:val="18"/>
                                  <w:szCs w:val="18"/>
                                </w:rPr>
                                <w:t>auto int i</w:t>
                              </w:r>
                            </w:p>
                            <w:p w14:paraId="1EB866A9" w14:textId="57278A33" w:rsidR="00C52CF7" w:rsidRDefault="00C52CF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52CF7" w:rsidRDefault="00C52CF7" w:rsidP="00073BF2">
                              <w:pPr>
                                <w:spacing w:before="0" w:after="0" w:line="254" w:lineRule="auto"/>
                                <w:rPr>
                                  <w:rFonts w:eastAsia="Calibri"/>
                                  <w:color w:val="000000"/>
                                  <w:sz w:val="18"/>
                                  <w:szCs w:val="18"/>
                                </w:rPr>
                              </w:pPr>
                            </w:p>
                            <w:p w14:paraId="55FF5C13" w14:textId="77777777" w:rsidR="00C52CF7" w:rsidRPr="00D2146B" w:rsidRDefault="00C52CF7" w:rsidP="00073BF2">
                              <w:pPr>
                                <w:spacing w:before="0" w:after="0" w:line="256" w:lineRule="auto"/>
                                <w:rPr>
                                  <w:sz w:val="18"/>
                                  <w:szCs w:val="18"/>
                                </w:rPr>
                              </w:pPr>
                              <w:r>
                                <w:rPr>
                                  <w:rFonts w:eastAsia="Calibri"/>
                                  <w:color w:val="000000"/>
                                  <w:sz w:val="18"/>
                                  <w:szCs w:val="18"/>
                                </w:rPr>
                                <w:t>m_parentTable</w:t>
                              </w:r>
                            </w:p>
                            <w:p w14:paraId="20CF0F08" w14:textId="77777777" w:rsidR="00C52CF7" w:rsidRPr="00D2146B" w:rsidRDefault="00C52CF7" w:rsidP="00073BF2">
                              <w:pPr>
                                <w:spacing w:before="0" w:after="0" w:line="254" w:lineRule="auto"/>
                                <w:rPr>
                                  <w:sz w:val="18"/>
                                  <w:szCs w:val="18"/>
                                </w:rPr>
                              </w:pPr>
                            </w:p>
                            <w:p w14:paraId="2347329E" w14:textId="77777777" w:rsidR="00C52CF7" w:rsidRPr="00D2146B" w:rsidRDefault="00C52CF7" w:rsidP="0050082D">
                              <w:pPr>
                                <w:spacing w:before="0" w:after="0" w:line="254" w:lineRule="auto"/>
                                <w:rPr>
                                  <w:sz w:val="18"/>
                                  <w:szCs w:val="18"/>
                                </w:rPr>
                              </w:pPr>
                              <w:r w:rsidRPr="00D2146B">
                                <w:rPr>
                                  <w:rFonts w:eastAsia="Calibri"/>
                                  <w:color w:val="000000"/>
                                  <w:sz w:val="18"/>
                                  <w:szCs w:val="18"/>
                                </w:rPr>
                                <w:t> </w:t>
                              </w:r>
                            </w:p>
                            <w:p w14:paraId="7D6DAD56" w14:textId="77777777" w:rsidR="00C52CF7" w:rsidRPr="00D2146B" w:rsidRDefault="00C52CF7"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C52CF7" w:rsidRPr="00D2146B" w:rsidRDefault="00C52CF7"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C52CF7" w:rsidRPr="00100F82" w:rsidRDefault="00C52CF7" w:rsidP="00100F82">
                              <w:pPr>
                                <w:spacing w:before="0" w:after="0"/>
                                <w:rPr>
                                  <w:sz w:val="18"/>
                                  <w:szCs w:val="18"/>
                                </w:rPr>
                              </w:pPr>
                              <w:r w:rsidRPr="00100F82">
                                <w:rPr>
                                  <w:sz w:val="18"/>
                                  <w:szCs w:val="18"/>
                                </w:rPr>
                                <w:t>auto int i</w:t>
                              </w:r>
                            </w:p>
                            <w:p w14:paraId="5D0A676C" w14:textId="673BC4F3" w:rsidR="00C52CF7" w:rsidRPr="00100F82" w:rsidRDefault="00C52CF7" w:rsidP="00100F82">
                              <w:pPr>
                                <w:spacing w:before="0" w:after="0"/>
                                <w:rPr>
                                  <w:sz w:val="18"/>
                                  <w:szCs w:val="18"/>
                                </w:rPr>
                              </w:pPr>
                              <w:r w:rsidRPr="00100F82">
                                <w:rPr>
                                  <w:sz w:val="18"/>
                                  <w:szCs w:val="18"/>
                                </w:rPr>
                                <w:t>auto double blockDouble</w:t>
                              </w:r>
                            </w:p>
                            <w:p w14:paraId="5B01AFF6" w14:textId="77777777" w:rsidR="00C52CF7" w:rsidRDefault="00C52CF7" w:rsidP="00100F82">
                              <w:pPr>
                                <w:spacing w:before="0" w:after="0" w:line="256" w:lineRule="auto"/>
                                <w:rPr>
                                  <w:rFonts w:eastAsia="Calibri"/>
                                  <w:color w:val="000000"/>
                                  <w:sz w:val="18"/>
                                  <w:szCs w:val="18"/>
                                </w:rPr>
                              </w:pPr>
                            </w:p>
                            <w:p w14:paraId="35EF25BA" w14:textId="6D9A7EDC" w:rsidR="00C52CF7" w:rsidRPr="00D2146B" w:rsidRDefault="00C52CF7" w:rsidP="00100F82">
                              <w:pPr>
                                <w:spacing w:before="0" w:after="0" w:line="256" w:lineRule="auto"/>
                                <w:rPr>
                                  <w:sz w:val="18"/>
                                  <w:szCs w:val="18"/>
                                </w:rPr>
                              </w:pPr>
                              <w:r>
                                <w:rPr>
                                  <w:rFonts w:eastAsia="Calibri"/>
                                  <w:color w:val="000000"/>
                                  <w:sz w:val="18"/>
                                  <w:szCs w:val="18"/>
                                </w:rPr>
                                <w:t>m_parentTable</w:t>
                              </w:r>
                            </w:p>
                            <w:p w14:paraId="274031CF" w14:textId="32871C06" w:rsidR="00C52CF7" w:rsidRDefault="00C52CF7"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C52CF7" w:rsidRDefault="00C52CF7"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C52CF7" w:rsidRDefault="00C52CF7" w:rsidP="00D44BB8">
                              <w:pPr>
                                <w:spacing w:line="252" w:lineRule="auto"/>
                              </w:pPr>
                              <w:r>
                                <w:rPr>
                                  <w:rFonts w:eastAsia="Calibri"/>
                                  <w:color w:val="000000"/>
                                  <w:sz w:val="18"/>
                                  <w:szCs w:val="18"/>
                                </w:rPr>
                                <w:t>SymbolTable.CurrentTable</w:t>
                              </w:r>
                            </w:p>
                            <w:p w14:paraId="332537CB" w14:textId="66AB52F1" w:rsidR="00C52CF7" w:rsidRDefault="00C52CF7" w:rsidP="00D44BB8">
                              <w:pPr>
                                <w:spacing w:line="252" w:lineRule="auto"/>
                              </w:pPr>
                            </w:p>
                            <w:p w14:paraId="35DA4169" w14:textId="77777777" w:rsidR="00C52CF7" w:rsidRDefault="00C52CF7"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C52CF7" w:rsidRPr="00610E6C" w:rsidRDefault="00C52CF7"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C52CF7" w:rsidRPr="00D2146B" w:rsidRDefault="00C52CF7" w:rsidP="0050082D">
                        <w:pPr>
                          <w:spacing w:before="0" w:after="0"/>
                          <w:rPr>
                            <w:sz w:val="18"/>
                            <w:szCs w:val="18"/>
                            <w:lang w:val="sv-SE"/>
                          </w:rPr>
                        </w:pPr>
                        <w:r>
                          <w:rPr>
                            <w:sz w:val="18"/>
                            <w:szCs w:val="18"/>
                            <w:lang w:val="sv-SE"/>
                          </w:rPr>
                          <w:t>Static int globalInt</w:t>
                        </w:r>
                      </w:p>
                      <w:p w14:paraId="69A6032C" w14:textId="768161F7" w:rsidR="00C52CF7" w:rsidRDefault="00C52CF7" w:rsidP="0050082D">
                        <w:pPr>
                          <w:spacing w:before="0" w:after="0"/>
                          <w:rPr>
                            <w:sz w:val="18"/>
                            <w:szCs w:val="18"/>
                            <w:lang w:val="sv-SE"/>
                          </w:rPr>
                        </w:pPr>
                        <w:r>
                          <w:rPr>
                            <w:sz w:val="18"/>
                            <w:szCs w:val="18"/>
                            <w:lang w:val="sv-SE"/>
                          </w:rPr>
                          <w:t>Static int i</w:t>
                        </w:r>
                      </w:p>
                      <w:p w14:paraId="65DC2C71" w14:textId="7AEEED2D" w:rsidR="00C52CF7" w:rsidRDefault="00C52CF7" w:rsidP="0050082D">
                        <w:pPr>
                          <w:spacing w:before="0" w:after="0"/>
                          <w:rPr>
                            <w:sz w:val="18"/>
                            <w:szCs w:val="18"/>
                            <w:lang w:val="sv-SE"/>
                          </w:rPr>
                        </w:pPr>
                      </w:p>
                      <w:p w14:paraId="3B0DD407" w14:textId="21D67AC3" w:rsidR="00C52CF7" w:rsidRPr="001B6705" w:rsidRDefault="00C52CF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52CF7" w:rsidRPr="00D2146B" w:rsidRDefault="00C52CF7"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C52CF7" w:rsidRPr="00D2146B" w:rsidRDefault="00C52CF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C52CF7" w:rsidRDefault="00C52CF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52CF7" w:rsidRPr="00D2146B" w:rsidRDefault="00C52CF7" w:rsidP="0050082D">
                        <w:pPr>
                          <w:spacing w:before="0" w:after="0" w:line="256" w:lineRule="auto"/>
                          <w:rPr>
                            <w:sz w:val="18"/>
                            <w:szCs w:val="18"/>
                          </w:rPr>
                        </w:pPr>
                        <w:r>
                          <w:rPr>
                            <w:sz w:val="18"/>
                            <w:szCs w:val="18"/>
                          </w:rPr>
                          <w:t>Auto mainChar : char</w:t>
                        </w:r>
                      </w:p>
                      <w:p w14:paraId="302437A3" w14:textId="77777777" w:rsidR="00C52CF7" w:rsidRDefault="00C52CF7" w:rsidP="0050082D">
                        <w:pPr>
                          <w:spacing w:before="0" w:after="0" w:line="256" w:lineRule="auto"/>
                          <w:rPr>
                            <w:rFonts w:eastAsia="Calibri"/>
                            <w:color w:val="000000"/>
                            <w:sz w:val="18"/>
                            <w:szCs w:val="18"/>
                          </w:rPr>
                        </w:pPr>
                      </w:p>
                      <w:p w14:paraId="71CC6A80" w14:textId="77C30F45" w:rsidR="00C52CF7" w:rsidRPr="00D2146B" w:rsidRDefault="00C52CF7" w:rsidP="008C458D">
                        <w:pPr>
                          <w:spacing w:before="0" w:after="0" w:line="256" w:lineRule="auto"/>
                          <w:rPr>
                            <w:sz w:val="18"/>
                            <w:szCs w:val="18"/>
                          </w:rPr>
                        </w:pPr>
                        <w:r>
                          <w:rPr>
                            <w:rFonts w:eastAsia="Calibri"/>
                            <w:color w:val="000000"/>
                            <w:sz w:val="18"/>
                            <w:szCs w:val="18"/>
                          </w:rPr>
                          <w:t>m_parentTable</w:t>
                        </w:r>
                      </w:p>
                      <w:p w14:paraId="4A1EB75F" w14:textId="77777777" w:rsidR="00C52CF7" w:rsidRPr="00D2146B" w:rsidRDefault="00C52CF7" w:rsidP="0050082D">
                        <w:pPr>
                          <w:spacing w:before="0" w:after="0" w:line="256" w:lineRule="auto"/>
                          <w:rPr>
                            <w:sz w:val="18"/>
                            <w:szCs w:val="18"/>
                          </w:rPr>
                        </w:pPr>
                        <w:r w:rsidRPr="00D2146B">
                          <w:rPr>
                            <w:rFonts w:eastAsia="Calibri"/>
                            <w:color w:val="000000"/>
                            <w:sz w:val="18"/>
                            <w:szCs w:val="18"/>
                          </w:rPr>
                          <w:t> </w:t>
                        </w:r>
                      </w:p>
                      <w:p w14:paraId="176D8F8E" w14:textId="77777777" w:rsidR="00C52CF7" w:rsidRPr="00D2146B" w:rsidRDefault="00C52CF7"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C52CF7" w:rsidRPr="00D2146B" w:rsidRDefault="00C52CF7"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C52CF7" w:rsidRPr="00D2146B" w:rsidRDefault="00C52CF7" w:rsidP="0050082D">
                        <w:pPr>
                          <w:spacing w:before="0" w:after="0" w:line="254" w:lineRule="auto"/>
                          <w:rPr>
                            <w:sz w:val="18"/>
                            <w:szCs w:val="18"/>
                          </w:rPr>
                        </w:pPr>
                        <w:r>
                          <w:rPr>
                            <w:rFonts w:eastAsia="Calibri"/>
                            <w:color w:val="000000"/>
                            <w:sz w:val="18"/>
                            <w:szCs w:val="18"/>
                          </w:rPr>
                          <w:t>auto int i</w:t>
                        </w:r>
                      </w:p>
                      <w:p w14:paraId="1EB866A9" w14:textId="57278A33" w:rsidR="00C52CF7" w:rsidRDefault="00C52CF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52CF7" w:rsidRDefault="00C52CF7" w:rsidP="00073BF2">
                        <w:pPr>
                          <w:spacing w:before="0" w:after="0" w:line="254" w:lineRule="auto"/>
                          <w:rPr>
                            <w:rFonts w:eastAsia="Calibri"/>
                            <w:color w:val="000000"/>
                            <w:sz w:val="18"/>
                            <w:szCs w:val="18"/>
                          </w:rPr>
                        </w:pPr>
                      </w:p>
                      <w:p w14:paraId="55FF5C13" w14:textId="77777777" w:rsidR="00C52CF7" w:rsidRPr="00D2146B" w:rsidRDefault="00C52CF7" w:rsidP="00073BF2">
                        <w:pPr>
                          <w:spacing w:before="0" w:after="0" w:line="256" w:lineRule="auto"/>
                          <w:rPr>
                            <w:sz w:val="18"/>
                            <w:szCs w:val="18"/>
                          </w:rPr>
                        </w:pPr>
                        <w:r>
                          <w:rPr>
                            <w:rFonts w:eastAsia="Calibri"/>
                            <w:color w:val="000000"/>
                            <w:sz w:val="18"/>
                            <w:szCs w:val="18"/>
                          </w:rPr>
                          <w:t>m_parentTable</w:t>
                        </w:r>
                      </w:p>
                      <w:p w14:paraId="20CF0F08" w14:textId="77777777" w:rsidR="00C52CF7" w:rsidRPr="00D2146B" w:rsidRDefault="00C52CF7" w:rsidP="00073BF2">
                        <w:pPr>
                          <w:spacing w:before="0" w:after="0" w:line="254" w:lineRule="auto"/>
                          <w:rPr>
                            <w:sz w:val="18"/>
                            <w:szCs w:val="18"/>
                          </w:rPr>
                        </w:pPr>
                      </w:p>
                      <w:p w14:paraId="2347329E" w14:textId="77777777" w:rsidR="00C52CF7" w:rsidRPr="00D2146B" w:rsidRDefault="00C52CF7" w:rsidP="0050082D">
                        <w:pPr>
                          <w:spacing w:before="0" w:after="0" w:line="254" w:lineRule="auto"/>
                          <w:rPr>
                            <w:sz w:val="18"/>
                            <w:szCs w:val="18"/>
                          </w:rPr>
                        </w:pPr>
                        <w:r w:rsidRPr="00D2146B">
                          <w:rPr>
                            <w:rFonts w:eastAsia="Calibri"/>
                            <w:color w:val="000000"/>
                            <w:sz w:val="18"/>
                            <w:szCs w:val="18"/>
                          </w:rPr>
                          <w:t> </w:t>
                        </w:r>
                      </w:p>
                      <w:p w14:paraId="7D6DAD56" w14:textId="77777777" w:rsidR="00C52CF7" w:rsidRPr="00D2146B" w:rsidRDefault="00C52CF7"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C52CF7" w:rsidRPr="00D2146B" w:rsidRDefault="00C52CF7"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C52CF7" w:rsidRPr="00100F82" w:rsidRDefault="00C52CF7" w:rsidP="00100F82">
                        <w:pPr>
                          <w:spacing w:before="0" w:after="0"/>
                          <w:rPr>
                            <w:sz w:val="18"/>
                            <w:szCs w:val="18"/>
                          </w:rPr>
                        </w:pPr>
                        <w:r w:rsidRPr="00100F82">
                          <w:rPr>
                            <w:sz w:val="18"/>
                            <w:szCs w:val="18"/>
                          </w:rPr>
                          <w:t>auto int i</w:t>
                        </w:r>
                      </w:p>
                      <w:p w14:paraId="5D0A676C" w14:textId="673BC4F3" w:rsidR="00C52CF7" w:rsidRPr="00100F82" w:rsidRDefault="00C52CF7" w:rsidP="00100F82">
                        <w:pPr>
                          <w:spacing w:before="0" w:after="0"/>
                          <w:rPr>
                            <w:sz w:val="18"/>
                            <w:szCs w:val="18"/>
                          </w:rPr>
                        </w:pPr>
                        <w:r w:rsidRPr="00100F82">
                          <w:rPr>
                            <w:sz w:val="18"/>
                            <w:szCs w:val="18"/>
                          </w:rPr>
                          <w:t>auto double blockDouble</w:t>
                        </w:r>
                      </w:p>
                      <w:p w14:paraId="5B01AFF6" w14:textId="77777777" w:rsidR="00C52CF7" w:rsidRDefault="00C52CF7" w:rsidP="00100F82">
                        <w:pPr>
                          <w:spacing w:before="0" w:after="0" w:line="256" w:lineRule="auto"/>
                          <w:rPr>
                            <w:rFonts w:eastAsia="Calibri"/>
                            <w:color w:val="000000"/>
                            <w:sz w:val="18"/>
                            <w:szCs w:val="18"/>
                          </w:rPr>
                        </w:pPr>
                      </w:p>
                      <w:p w14:paraId="35EF25BA" w14:textId="6D9A7EDC" w:rsidR="00C52CF7" w:rsidRPr="00D2146B" w:rsidRDefault="00C52CF7" w:rsidP="00100F82">
                        <w:pPr>
                          <w:spacing w:before="0" w:after="0" w:line="256" w:lineRule="auto"/>
                          <w:rPr>
                            <w:sz w:val="18"/>
                            <w:szCs w:val="18"/>
                          </w:rPr>
                        </w:pPr>
                        <w:r>
                          <w:rPr>
                            <w:rFonts w:eastAsia="Calibri"/>
                            <w:color w:val="000000"/>
                            <w:sz w:val="18"/>
                            <w:szCs w:val="18"/>
                          </w:rPr>
                          <w:t>m_parentTable</w:t>
                        </w:r>
                      </w:p>
                      <w:p w14:paraId="274031CF" w14:textId="32871C06" w:rsidR="00C52CF7" w:rsidRDefault="00C52CF7"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C52CF7" w:rsidRDefault="00C52CF7"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C52CF7" w:rsidRDefault="00C52CF7" w:rsidP="00D44BB8">
                        <w:pPr>
                          <w:spacing w:line="252" w:lineRule="auto"/>
                        </w:pPr>
                        <w:r>
                          <w:rPr>
                            <w:rFonts w:eastAsia="Calibri"/>
                            <w:color w:val="000000"/>
                            <w:sz w:val="18"/>
                            <w:szCs w:val="18"/>
                          </w:rPr>
                          <w:t>SymbolTable.CurrentTable</w:t>
                        </w:r>
                      </w:p>
                      <w:p w14:paraId="332537CB" w14:textId="66AB52F1" w:rsidR="00C52CF7" w:rsidRDefault="00C52CF7" w:rsidP="00D44BB8">
                        <w:pPr>
                          <w:spacing w:line="252" w:lineRule="auto"/>
                        </w:pPr>
                      </w:p>
                      <w:p w14:paraId="35DA4169" w14:textId="77777777" w:rsidR="00C52CF7" w:rsidRDefault="00C52CF7"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C52CF7" w:rsidRPr="00610E6C" w:rsidRDefault="00C52CF7"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C52CF7" w:rsidRPr="00D2146B" w:rsidRDefault="00C52CF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52CF7" w:rsidRPr="00D2146B" w:rsidRDefault="00C52CF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52CF7" w:rsidRPr="00D2146B" w:rsidRDefault="00C52CF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52CF7" w:rsidRPr="00D2146B" w:rsidRDefault="00C52CF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52CF7" w:rsidRPr="00D2146B" w:rsidRDefault="00C52CF7" w:rsidP="00D2146B">
                              <w:pPr>
                                <w:spacing w:before="0" w:after="0"/>
                                <w:rPr>
                                  <w:sz w:val="18"/>
                                  <w:szCs w:val="18"/>
                                  <w:lang w:val="sv-SE"/>
                                </w:rPr>
                              </w:pPr>
                              <w:r>
                                <w:rPr>
                                  <w:sz w:val="18"/>
                                  <w:szCs w:val="18"/>
                                  <w:lang w:val="sv-SE"/>
                                </w:rPr>
                                <w:t>Variadic Frame Pointer</w:t>
                              </w:r>
                            </w:p>
                            <w:p w14:paraId="366E1AE1" w14:textId="757FAE9A" w:rsidR="00C52CF7" w:rsidRPr="00D2146B" w:rsidRDefault="00C52CF7" w:rsidP="00D2146B">
                              <w:pPr>
                                <w:spacing w:before="0" w:after="0"/>
                                <w:rPr>
                                  <w:sz w:val="18"/>
                                  <w:szCs w:val="18"/>
                                  <w:lang w:val="sv-SE"/>
                                </w:rPr>
                              </w:pPr>
                              <w:r w:rsidRPr="00D2146B">
                                <w:rPr>
                                  <w:sz w:val="18"/>
                                  <w:szCs w:val="18"/>
                                  <w:lang w:val="sv-SE"/>
                                </w:rPr>
                                <w:t>Regular Frame Pointer</w:t>
                              </w:r>
                            </w:p>
                            <w:p w14:paraId="3E5A4966" w14:textId="38836501" w:rsidR="00C52CF7" w:rsidRPr="00D2146B" w:rsidRDefault="00C52CF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52CF7" w:rsidRPr="00D2146B" w:rsidRDefault="00C52CF7" w:rsidP="00D2146B">
                              <w:pPr>
                                <w:spacing w:before="0" w:after="0"/>
                                <w:rPr>
                                  <w:sz w:val="18"/>
                                  <w:szCs w:val="18"/>
                                  <w:lang w:val="sv-SE"/>
                                </w:rPr>
                              </w:pPr>
                            </w:p>
                            <w:p w14:paraId="48B5950A" w14:textId="77777777" w:rsidR="00C52CF7" w:rsidRPr="00D2146B" w:rsidRDefault="00C52CF7"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C52CF7" w:rsidRPr="00D2146B" w:rsidRDefault="00C52CF7"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C52CF7" w:rsidRPr="00D2146B" w:rsidRDefault="00C52CF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52CF7" w:rsidRPr="00D2146B" w:rsidRDefault="00C52CF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52CF7" w:rsidRPr="00D2146B" w:rsidRDefault="00C52CF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52CF7" w:rsidRPr="00D2146B" w:rsidRDefault="00C52CF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52CF7" w:rsidRPr="00D2146B" w:rsidRDefault="00C52CF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52CF7" w:rsidRPr="00D2146B" w:rsidRDefault="00C52CF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 </w:t>
                              </w:r>
                            </w:p>
                            <w:p w14:paraId="2924CD49"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C52CF7" w:rsidRPr="00D2146B" w:rsidRDefault="00C52CF7"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C52CF7" w:rsidRPr="00D2146B" w:rsidRDefault="00C52CF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52CF7" w:rsidRPr="00D2146B" w:rsidRDefault="00C52CF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52CF7" w:rsidRPr="00D2146B" w:rsidRDefault="00C52CF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52CF7" w:rsidRPr="00D2146B" w:rsidRDefault="00C52CF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 </w:t>
                              </w:r>
                            </w:p>
                            <w:p w14:paraId="1ECBE518"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C52CF7" w:rsidRPr="00D2146B" w:rsidRDefault="00C52CF7"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C52CF7" w:rsidRPr="00D2146B" w:rsidRDefault="00C52CF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52CF7" w:rsidRPr="00D2146B" w:rsidRDefault="00C52CF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52CF7" w:rsidRPr="00D2146B" w:rsidRDefault="00C52CF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52CF7" w:rsidRPr="00D2146B" w:rsidRDefault="00C52CF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52CF7" w:rsidRPr="00D2146B" w:rsidRDefault="00C52CF7" w:rsidP="00D2146B">
                        <w:pPr>
                          <w:spacing w:before="0" w:after="0"/>
                          <w:rPr>
                            <w:sz w:val="18"/>
                            <w:szCs w:val="18"/>
                            <w:lang w:val="sv-SE"/>
                          </w:rPr>
                        </w:pPr>
                        <w:r>
                          <w:rPr>
                            <w:sz w:val="18"/>
                            <w:szCs w:val="18"/>
                            <w:lang w:val="sv-SE"/>
                          </w:rPr>
                          <w:t>Variadic Frame Pointer</w:t>
                        </w:r>
                      </w:p>
                      <w:p w14:paraId="366E1AE1" w14:textId="757FAE9A" w:rsidR="00C52CF7" w:rsidRPr="00D2146B" w:rsidRDefault="00C52CF7" w:rsidP="00D2146B">
                        <w:pPr>
                          <w:spacing w:before="0" w:after="0"/>
                          <w:rPr>
                            <w:sz w:val="18"/>
                            <w:szCs w:val="18"/>
                            <w:lang w:val="sv-SE"/>
                          </w:rPr>
                        </w:pPr>
                        <w:r w:rsidRPr="00D2146B">
                          <w:rPr>
                            <w:sz w:val="18"/>
                            <w:szCs w:val="18"/>
                            <w:lang w:val="sv-SE"/>
                          </w:rPr>
                          <w:t>Regular Frame Pointer</w:t>
                        </w:r>
                      </w:p>
                      <w:p w14:paraId="3E5A4966" w14:textId="38836501" w:rsidR="00C52CF7" w:rsidRPr="00D2146B" w:rsidRDefault="00C52CF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52CF7" w:rsidRPr="00D2146B" w:rsidRDefault="00C52CF7" w:rsidP="00D2146B">
                        <w:pPr>
                          <w:spacing w:before="0" w:after="0"/>
                          <w:rPr>
                            <w:sz w:val="18"/>
                            <w:szCs w:val="18"/>
                            <w:lang w:val="sv-SE"/>
                          </w:rPr>
                        </w:pPr>
                      </w:p>
                      <w:p w14:paraId="48B5950A" w14:textId="77777777" w:rsidR="00C52CF7" w:rsidRPr="00D2146B" w:rsidRDefault="00C52CF7"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C52CF7" w:rsidRPr="00D2146B" w:rsidRDefault="00C52CF7"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C52CF7" w:rsidRPr="00D2146B" w:rsidRDefault="00C52CF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52CF7" w:rsidRPr="00D2146B" w:rsidRDefault="00C52CF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52CF7" w:rsidRPr="00D2146B" w:rsidRDefault="00C52CF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52CF7" w:rsidRPr="00D2146B" w:rsidRDefault="00C52CF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52CF7" w:rsidRPr="00D2146B" w:rsidRDefault="00C52CF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52CF7" w:rsidRPr="00D2146B" w:rsidRDefault="00C52CF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 </w:t>
                        </w:r>
                      </w:p>
                      <w:p w14:paraId="2924CD49"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C52CF7" w:rsidRPr="00D2146B" w:rsidRDefault="00C52CF7"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C52CF7" w:rsidRPr="00D2146B" w:rsidRDefault="00C52CF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52CF7" w:rsidRPr="00D2146B" w:rsidRDefault="00C52CF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52CF7" w:rsidRPr="00D2146B" w:rsidRDefault="00C52CF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52CF7" w:rsidRPr="00D2146B" w:rsidRDefault="00C52CF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 </w:t>
                        </w:r>
                      </w:p>
                      <w:p w14:paraId="1ECBE518"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C52CF7" w:rsidRPr="00D2146B" w:rsidRDefault="00C52CF7"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C52CF7" w:rsidRPr="00D2146B" w:rsidRDefault="00C52CF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52CF7" w:rsidRDefault="00C52CF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52CF7" w:rsidRDefault="00C52CF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52CF7" w:rsidRPr="00D2146B" w:rsidRDefault="00C52CF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52CF7" w:rsidRPr="00D2146B" w:rsidRDefault="00C52CF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52CF7" w:rsidRPr="00D2146B" w:rsidRDefault="00C52CF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52CF7" w:rsidRPr="00D2146B" w:rsidRDefault="00C52CF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52CF7" w:rsidRPr="00D2146B" w:rsidRDefault="00C52CF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52CF7" w:rsidRPr="00D2146B" w:rsidRDefault="00C52CF7" w:rsidP="002903DF">
                              <w:pPr>
                                <w:spacing w:before="0" w:after="0"/>
                                <w:rPr>
                                  <w:sz w:val="18"/>
                                  <w:szCs w:val="18"/>
                                  <w:lang w:val="sv-SE"/>
                                </w:rPr>
                              </w:pPr>
                              <w:r w:rsidRPr="00D2146B">
                                <w:rPr>
                                  <w:sz w:val="18"/>
                                  <w:szCs w:val="18"/>
                                  <w:lang w:val="sv-SE"/>
                                </w:rPr>
                                <w:t>Regular Frame Pointer</w:t>
                              </w:r>
                            </w:p>
                            <w:p w14:paraId="62230721" w14:textId="77777777" w:rsidR="00C52CF7" w:rsidRPr="00D2146B" w:rsidRDefault="00C52CF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52CF7" w:rsidRPr="00D2146B" w:rsidRDefault="00C52CF7" w:rsidP="002903DF">
                              <w:pPr>
                                <w:spacing w:before="0" w:after="0"/>
                                <w:rPr>
                                  <w:sz w:val="18"/>
                                  <w:szCs w:val="18"/>
                                  <w:lang w:val="sv-SE"/>
                                </w:rPr>
                              </w:pPr>
                            </w:p>
                            <w:p w14:paraId="3BE3217A" w14:textId="77777777" w:rsidR="00C52CF7" w:rsidRPr="00D2146B" w:rsidRDefault="00C52CF7"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C52CF7" w:rsidRPr="00D2146B" w:rsidRDefault="00C52CF7"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52CF7" w:rsidRDefault="00C52CF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52CF7" w:rsidRPr="00D2146B" w:rsidRDefault="00C52CF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52CF7" w:rsidRPr="00D2146B" w:rsidRDefault="00C52CF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52CF7" w:rsidRPr="00D2146B" w:rsidRDefault="00C52CF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52CF7" w:rsidRPr="00D2146B" w:rsidRDefault="00C52CF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w:t>
                              </w:r>
                            </w:p>
                            <w:p w14:paraId="28313E96"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C52CF7" w:rsidRPr="00D2146B" w:rsidRDefault="00C52CF7"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52CF7" w:rsidRPr="00D2146B" w:rsidRDefault="00C52CF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52CF7" w:rsidRPr="00D2146B" w:rsidRDefault="00C52CF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w:t>
                              </w:r>
                            </w:p>
                            <w:p w14:paraId="48FC4ABF"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C52CF7" w:rsidRPr="00D2146B" w:rsidRDefault="00C52CF7"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C52CF7" w:rsidRPr="00D2146B" w:rsidRDefault="00C52CF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52CF7" w:rsidRDefault="00C52CF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52CF7" w:rsidRDefault="00C52CF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52CF7" w:rsidRPr="00D2146B" w:rsidRDefault="00C52CF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52CF7" w:rsidRPr="00D2146B" w:rsidRDefault="00C52CF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52CF7" w:rsidRPr="00D2146B" w:rsidRDefault="00C52CF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52CF7" w:rsidRPr="00D2146B" w:rsidRDefault="00C52CF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52CF7" w:rsidRPr="00D2146B" w:rsidRDefault="00C52CF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52CF7" w:rsidRPr="00D2146B" w:rsidRDefault="00C52CF7" w:rsidP="002903DF">
                        <w:pPr>
                          <w:spacing w:before="0" w:after="0"/>
                          <w:rPr>
                            <w:sz w:val="18"/>
                            <w:szCs w:val="18"/>
                            <w:lang w:val="sv-SE"/>
                          </w:rPr>
                        </w:pPr>
                        <w:r w:rsidRPr="00D2146B">
                          <w:rPr>
                            <w:sz w:val="18"/>
                            <w:szCs w:val="18"/>
                            <w:lang w:val="sv-SE"/>
                          </w:rPr>
                          <w:t>Regular Frame Pointer</w:t>
                        </w:r>
                      </w:p>
                      <w:p w14:paraId="62230721" w14:textId="77777777" w:rsidR="00C52CF7" w:rsidRPr="00D2146B" w:rsidRDefault="00C52CF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52CF7" w:rsidRPr="00D2146B" w:rsidRDefault="00C52CF7" w:rsidP="002903DF">
                        <w:pPr>
                          <w:spacing w:before="0" w:after="0"/>
                          <w:rPr>
                            <w:sz w:val="18"/>
                            <w:szCs w:val="18"/>
                            <w:lang w:val="sv-SE"/>
                          </w:rPr>
                        </w:pPr>
                      </w:p>
                      <w:p w14:paraId="3BE3217A" w14:textId="77777777" w:rsidR="00C52CF7" w:rsidRPr="00D2146B" w:rsidRDefault="00C52CF7"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C52CF7" w:rsidRPr="00D2146B" w:rsidRDefault="00C52CF7"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52CF7" w:rsidRDefault="00C52CF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52CF7" w:rsidRPr="00D2146B" w:rsidRDefault="00C52CF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52CF7" w:rsidRPr="00D2146B" w:rsidRDefault="00C52CF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52CF7" w:rsidRPr="00D2146B" w:rsidRDefault="00C52CF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52CF7" w:rsidRPr="00D2146B" w:rsidRDefault="00C52CF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w:t>
                        </w:r>
                      </w:p>
                      <w:p w14:paraId="28313E96"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C52CF7" w:rsidRPr="00D2146B" w:rsidRDefault="00C52CF7"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52CF7" w:rsidRPr="00D2146B" w:rsidRDefault="00C52CF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52CF7" w:rsidRPr="00D2146B" w:rsidRDefault="00C52CF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w:t>
                        </w:r>
                      </w:p>
                      <w:p w14:paraId="48FC4ABF"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C52CF7" w:rsidRPr="00D2146B" w:rsidRDefault="00C52CF7"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C52CF7" w:rsidRPr="00DF14A9" w:rsidRDefault="00C52CF7"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C52CF7" w:rsidRPr="00490BCB" w:rsidRDefault="00C52CF7"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C52CF7" w:rsidRPr="00490BCB" w:rsidRDefault="00C52CF7"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C52CF7" w:rsidRPr="00490BCB" w:rsidRDefault="00C52CF7"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C52CF7" w:rsidRPr="00090144" w:rsidRDefault="00C52CF7"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C52CF7" w:rsidRPr="00090144" w:rsidRDefault="00C52CF7" w:rsidP="00B70491">
                              <w:pPr>
                                <w:spacing w:before="0" w:after="0" w:line="240" w:lineRule="auto"/>
                                <w:rPr>
                                  <w:rFonts w:eastAsia="Calibri"/>
                                  <w:color w:val="000000"/>
                                </w:rPr>
                              </w:pPr>
                              <w:r w:rsidRPr="00090144">
                                <w:rPr>
                                  <w:rFonts w:eastAsia="Calibri"/>
                                  <w:color w:val="000000"/>
                                </w:rPr>
                                <w:t>Frame pointer of</w:t>
                              </w:r>
                            </w:p>
                            <w:p w14:paraId="77E191A3" w14:textId="77777777" w:rsidR="00C52CF7" w:rsidRPr="00090144" w:rsidRDefault="00C52CF7"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C52CF7" w:rsidRPr="00090144" w:rsidRDefault="00C52CF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52CF7" w:rsidRPr="00090144" w:rsidRDefault="00C52CF7"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C52CF7" w:rsidRPr="00090144" w:rsidRDefault="00C52CF7"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C52CF7" w:rsidRPr="00090144" w:rsidRDefault="00C52CF7"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C52CF7" w:rsidRDefault="00C52CF7"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C52CF7" w:rsidRDefault="00C52CF7"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C52CF7" w:rsidRDefault="00C52CF7"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C52CF7" w:rsidRDefault="00C52CF7"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C52CF7" w:rsidRPr="00DF14A9" w:rsidRDefault="00C52CF7"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C52CF7" w:rsidRPr="00490BCB" w:rsidRDefault="00C52CF7"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C52CF7" w:rsidRPr="00490BCB" w:rsidRDefault="00C52CF7"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C52CF7" w:rsidRPr="00490BCB" w:rsidRDefault="00C52CF7"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C52CF7" w:rsidRPr="00090144" w:rsidRDefault="00C52CF7"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C52CF7" w:rsidRPr="00090144" w:rsidRDefault="00C52CF7" w:rsidP="00B70491">
                        <w:pPr>
                          <w:spacing w:before="0" w:after="0" w:line="240" w:lineRule="auto"/>
                          <w:rPr>
                            <w:rFonts w:eastAsia="Calibri"/>
                            <w:color w:val="000000"/>
                          </w:rPr>
                        </w:pPr>
                        <w:r w:rsidRPr="00090144">
                          <w:rPr>
                            <w:rFonts w:eastAsia="Calibri"/>
                            <w:color w:val="000000"/>
                          </w:rPr>
                          <w:t>Frame pointer of</w:t>
                        </w:r>
                      </w:p>
                      <w:p w14:paraId="77E191A3" w14:textId="77777777" w:rsidR="00C52CF7" w:rsidRPr="00090144" w:rsidRDefault="00C52CF7"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C52CF7" w:rsidRPr="00090144" w:rsidRDefault="00C52CF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52CF7" w:rsidRPr="00090144" w:rsidRDefault="00C52CF7"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C52CF7" w:rsidRPr="00090144" w:rsidRDefault="00C52CF7"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C52CF7" w:rsidRPr="00090144" w:rsidRDefault="00C52CF7"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C52CF7" w:rsidRDefault="00C52CF7"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C52CF7" w:rsidRDefault="00C52CF7"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C52CF7" w:rsidRDefault="00C52CF7"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C52CF7" w:rsidRDefault="00C52CF7"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C52CF7" w:rsidRPr="00DF14A9" w:rsidRDefault="00C52CF7"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C52CF7" w:rsidRPr="00490BCB" w:rsidRDefault="00C52CF7"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C52CF7" w:rsidRPr="00090144" w:rsidRDefault="00C52CF7"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C52CF7" w:rsidRPr="00090144" w:rsidRDefault="00C52CF7" w:rsidP="00605AE9">
                              <w:pPr>
                                <w:spacing w:before="0" w:after="0" w:line="240" w:lineRule="auto"/>
                                <w:rPr>
                                  <w:rFonts w:eastAsia="Calibri"/>
                                  <w:color w:val="000000"/>
                                </w:rPr>
                              </w:pPr>
                              <w:r w:rsidRPr="00090144">
                                <w:rPr>
                                  <w:rFonts w:eastAsia="Calibri"/>
                                  <w:color w:val="000000"/>
                                </w:rPr>
                                <w:t>Frame pointer of</w:t>
                              </w:r>
                            </w:p>
                            <w:p w14:paraId="68E90914" w14:textId="77777777" w:rsidR="00C52CF7" w:rsidRPr="00090144" w:rsidRDefault="00C52CF7"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C52CF7" w:rsidRPr="00090144" w:rsidRDefault="00C52CF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52CF7" w:rsidRPr="00090144" w:rsidRDefault="00C52CF7"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C52CF7" w:rsidRPr="00090144" w:rsidRDefault="00C52CF7"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C52CF7" w:rsidRPr="00090144" w:rsidRDefault="00C52CF7"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C52CF7" w:rsidRDefault="00C52CF7"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C52CF7" w:rsidRDefault="00C52CF7"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C52CF7" w:rsidRDefault="00C52CF7"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C52CF7" w:rsidRDefault="00C52CF7"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C52CF7" w:rsidRDefault="00C52CF7"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C52CF7" w:rsidRDefault="00C52CF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52CF7" w:rsidRPr="00582B75" w:rsidRDefault="00C52CF7"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C52CF7" w:rsidRPr="00490BCB" w:rsidRDefault="00C52CF7"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C52CF7" w:rsidRPr="00490BCB" w:rsidRDefault="00C52CF7"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C52CF7" w:rsidRDefault="00C52CF7"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C52CF7" w:rsidRPr="00E55D4A" w:rsidRDefault="00C52CF7"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C52CF7" w:rsidRDefault="00C52CF7"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C52CF7" w:rsidRDefault="00C52CF7"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C52CF7" w:rsidRDefault="00C52CF7"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C52CF7" w:rsidRDefault="00C52CF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C52CF7" w:rsidRDefault="00C52CF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C52CF7" w:rsidRDefault="00C52CF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C52CF7" w:rsidRDefault="00C52CF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C52CF7" w:rsidRDefault="00C52CF7"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C52CF7" w:rsidRDefault="00C52CF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C52CF7" w:rsidRDefault="00C52CF7"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C52CF7" w:rsidRDefault="00C52CF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C52CF7" w:rsidRDefault="00C52CF7"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C52CF7" w:rsidRDefault="00C52CF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C52CF7" w:rsidRDefault="00C52CF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C52CF7" w:rsidRDefault="00C52CF7" w:rsidP="00496983">
                              <w:pPr>
                                <w:spacing w:before="0" w:line="257" w:lineRule="auto"/>
                                <w:jc w:val="center"/>
                                <w:rPr>
                                  <w:sz w:val="24"/>
                                  <w:szCs w:val="24"/>
                                </w:rPr>
                              </w:pPr>
                              <w:r>
                                <w:rPr>
                                  <w:rFonts w:eastAsia="Calibri"/>
                                  <w:color w:val="000000"/>
                                  <w:sz w:val="16"/>
                                  <w:szCs w:val="16"/>
                                </w:rPr>
                                <w:t>129</w:t>
                              </w:r>
                            </w:p>
                            <w:p w14:paraId="3E4A06D3" w14:textId="77777777" w:rsidR="00C52CF7" w:rsidRDefault="00C52CF7"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C52CF7" w:rsidRDefault="00C52CF7"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C52CF7" w:rsidRDefault="00C52CF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C52CF7" w:rsidRDefault="00C52CF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C52CF7" w:rsidRDefault="00C52CF7" w:rsidP="006A7496">
                              <w:pPr>
                                <w:spacing w:before="100" w:line="257" w:lineRule="auto"/>
                                <w:jc w:val="left"/>
                                <w:rPr>
                                  <w:sz w:val="24"/>
                                  <w:szCs w:val="24"/>
                                </w:rPr>
                              </w:pPr>
                              <w:r>
                                <w:rPr>
                                  <w:rFonts w:eastAsia="Calibri"/>
                                  <w:color w:val="000000"/>
                                  <w:sz w:val="16"/>
                                  <w:szCs w:val="16"/>
                                </w:rPr>
                                <w:t>Before</w:t>
                              </w:r>
                            </w:p>
                            <w:p w14:paraId="6B197F32" w14:textId="77777777" w:rsidR="00C52CF7" w:rsidRDefault="00C52CF7"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C52CF7" w:rsidRDefault="00C52CF7" w:rsidP="006A7496">
                              <w:pPr>
                                <w:spacing w:before="100" w:line="256" w:lineRule="auto"/>
                                <w:rPr>
                                  <w:sz w:val="24"/>
                                  <w:szCs w:val="24"/>
                                </w:rPr>
                              </w:pPr>
                              <w:r>
                                <w:rPr>
                                  <w:rFonts w:eastAsia="Calibri"/>
                                  <w:color w:val="000000"/>
                                  <w:sz w:val="16"/>
                                  <w:szCs w:val="16"/>
                                </w:rPr>
                                <w:t>After</w:t>
                              </w:r>
                            </w:p>
                            <w:p w14:paraId="7E3E04C8" w14:textId="77777777" w:rsidR="00C52CF7" w:rsidRDefault="00C52CF7"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C52CF7" w:rsidRPr="00DF14A9" w:rsidRDefault="00C52CF7"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C52CF7" w:rsidRPr="00490BCB" w:rsidRDefault="00C52CF7"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C52CF7" w:rsidRPr="00090144" w:rsidRDefault="00C52CF7"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C52CF7" w:rsidRPr="00090144" w:rsidRDefault="00C52CF7" w:rsidP="00605AE9">
                        <w:pPr>
                          <w:spacing w:before="0" w:after="0" w:line="240" w:lineRule="auto"/>
                          <w:rPr>
                            <w:rFonts w:eastAsia="Calibri"/>
                            <w:color w:val="000000"/>
                          </w:rPr>
                        </w:pPr>
                        <w:r w:rsidRPr="00090144">
                          <w:rPr>
                            <w:rFonts w:eastAsia="Calibri"/>
                            <w:color w:val="000000"/>
                          </w:rPr>
                          <w:t>Frame pointer of</w:t>
                        </w:r>
                      </w:p>
                      <w:p w14:paraId="68E90914" w14:textId="77777777" w:rsidR="00C52CF7" w:rsidRPr="00090144" w:rsidRDefault="00C52CF7"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C52CF7" w:rsidRPr="00090144" w:rsidRDefault="00C52CF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52CF7" w:rsidRPr="00090144" w:rsidRDefault="00C52CF7"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C52CF7" w:rsidRPr="00090144" w:rsidRDefault="00C52CF7"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C52CF7" w:rsidRPr="00090144" w:rsidRDefault="00C52CF7"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C52CF7" w:rsidRDefault="00C52CF7"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C52CF7" w:rsidRDefault="00C52CF7"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C52CF7" w:rsidRDefault="00C52CF7"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C52CF7" w:rsidRDefault="00C52CF7"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C52CF7" w:rsidRDefault="00C52CF7"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C52CF7" w:rsidRDefault="00C52CF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52CF7" w:rsidRPr="00582B75" w:rsidRDefault="00C52CF7"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C52CF7" w:rsidRPr="00490BCB" w:rsidRDefault="00C52CF7"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C52CF7" w:rsidRPr="00490BCB" w:rsidRDefault="00C52CF7"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C52CF7" w:rsidRDefault="00C52CF7"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C52CF7" w:rsidRPr="00E55D4A" w:rsidRDefault="00C52CF7"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C52CF7" w:rsidRDefault="00C52CF7"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C52CF7" w:rsidRDefault="00C52CF7"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C52CF7" w:rsidRDefault="00C52CF7"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C52CF7" w:rsidRDefault="00C52CF7"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C52CF7" w:rsidRDefault="00C52CF7"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C52CF7" w:rsidRDefault="00C52CF7"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C52CF7" w:rsidRDefault="00C52CF7"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C52CF7" w:rsidRDefault="00C52CF7"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C52CF7" w:rsidRDefault="00C52CF7"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C52CF7" w:rsidRDefault="00C52CF7"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C52CF7" w:rsidRDefault="00C52CF7"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C52CF7" w:rsidRDefault="00C52CF7"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C52CF7" w:rsidRDefault="00C52CF7"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C52CF7" w:rsidRDefault="00C52CF7"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C52CF7" w:rsidRDefault="00C52CF7" w:rsidP="00496983">
                        <w:pPr>
                          <w:spacing w:before="0" w:line="257" w:lineRule="auto"/>
                          <w:jc w:val="center"/>
                          <w:rPr>
                            <w:sz w:val="24"/>
                            <w:szCs w:val="24"/>
                          </w:rPr>
                        </w:pPr>
                        <w:r>
                          <w:rPr>
                            <w:rFonts w:eastAsia="Calibri"/>
                            <w:color w:val="000000"/>
                            <w:sz w:val="16"/>
                            <w:szCs w:val="16"/>
                          </w:rPr>
                          <w:t>129</w:t>
                        </w:r>
                      </w:p>
                      <w:p w14:paraId="3E4A06D3" w14:textId="77777777" w:rsidR="00C52CF7" w:rsidRDefault="00C52CF7"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C52CF7" w:rsidRDefault="00C52CF7"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C52CF7" w:rsidRDefault="00C52CF7"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C52CF7" w:rsidRDefault="00C52CF7"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C52CF7" w:rsidRDefault="00C52CF7" w:rsidP="006A7496">
                        <w:pPr>
                          <w:spacing w:before="100" w:line="257" w:lineRule="auto"/>
                          <w:jc w:val="left"/>
                          <w:rPr>
                            <w:sz w:val="24"/>
                            <w:szCs w:val="24"/>
                          </w:rPr>
                        </w:pPr>
                        <w:r>
                          <w:rPr>
                            <w:rFonts w:eastAsia="Calibri"/>
                            <w:color w:val="000000"/>
                            <w:sz w:val="16"/>
                            <w:szCs w:val="16"/>
                          </w:rPr>
                          <w:t>Before</w:t>
                        </w:r>
                      </w:p>
                      <w:p w14:paraId="6B197F32" w14:textId="77777777" w:rsidR="00C52CF7" w:rsidRDefault="00C52CF7"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C52CF7" w:rsidRDefault="00C52CF7" w:rsidP="006A7496">
                        <w:pPr>
                          <w:spacing w:before="100" w:line="256" w:lineRule="auto"/>
                          <w:rPr>
                            <w:sz w:val="24"/>
                            <w:szCs w:val="24"/>
                          </w:rPr>
                        </w:pPr>
                        <w:r>
                          <w:rPr>
                            <w:rFonts w:eastAsia="Calibri"/>
                            <w:color w:val="000000"/>
                            <w:sz w:val="16"/>
                            <w:szCs w:val="16"/>
                          </w:rPr>
                          <w:t>After</w:t>
                        </w:r>
                      </w:p>
                      <w:p w14:paraId="7E3E04C8" w14:textId="77777777" w:rsidR="00C52CF7" w:rsidRDefault="00C52CF7"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8A5108"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8A510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8A510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8A510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8A510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8A510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8A510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8A510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8A510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8A510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8A510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8A510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8A510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8A510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8A510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8A510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8A510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8A510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8A510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8A510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8A510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8A510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8A510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8A510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60539D">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lastRenderedPageBreak/>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lastRenderedPageBreak/>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lastRenderedPageBreak/>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lastRenderedPageBreak/>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lastRenderedPageBreak/>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lastRenderedPageBreak/>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lastRenderedPageBreak/>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lastRenderedPageBreak/>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lastRenderedPageBreak/>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lastRenderedPageBreak/>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lastRenderedPageBreak/>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lastRenderedPageBreak/>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The Preprocessor</w:t>
      </w:r>
      <w:bookmarkEnd w:id="599"/>
      <w:bookmarkEnd w:id="60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D578CCB" w14:textId="77777777" w:rsidR="005B1C6D" w:rsidRPr="00903DBA" w:rsidRDefault="005B1C6D" w:rsidP="0060539D">
      <w:pPr>
        <w:pStyle w:val="Appendix3"/>
      </w:pPr>
      <w:bookmarkStart w:id="613" w:name="_Toc59126318"/>
      <w:r w:rsidRPr="00903DBA">
        <w:t>The Line List</w:t>
      </w:r>
      <w:bookmarkEnd w:id="613"/>
    </w:p>
    <w:p w14:paraId="12C10424" w14:textId="6801A968" w:rsidR="005B1C6D" w:rsidRPr="00903DBA" w:rsidRDefault="005B1C6D" w:rsidP="005B1C6D">
      <w:r w:rsidRPr="00903DBA">
        <w:t xml:space="preserve">When the buffer has been modified in accordance with the methods above, </w:t>
      </w:r>
      <w:r w:rsidR="004257BF">
        <w:t>the next step is</w:t>
      </w:r>
      <w:r w:rsidRPr="00903DBA">
        <w:t xml:space="preserve"> to transform it into a list of lines to </w:t>
      </w:r>
      <w:r w:rsidR="00250185">
        <w:t xml:space="preserve">enable the </w:t>
      </w:r>
      <w:r w:rsidRPr="00903DBA">
        <w:t>process</w:t>
      </w:r>
      <w:r w:rsidR="00250185">
        <w:t xml:space="preserve">ing of </w:t>
      </w:r>
      <w:r w:rsidRPr="00903DBA">
        <w:t xml:space="preserve">the preprocessor directives. The transformation is simple, we just use the </w:t>
      </w:r>
      <w:r w:rsidR="004257BF">
        <w:rPr>
          <w:rStyle w:val="CodeInText"/>
        </w:rPr>
        <w:t>S</w:t>
      </w:r>
      <w:r w:rsidRPr="00903DBA">
        <w:rPr>
          <w:rStyle w:val="CodeInText"/>
        </w:rPr>
        <w:t>plit</w:t>
      </w:r>
      <w:r w:rsidRPr="00903DBA">
        <w:t xml:space="preserve"> </w:t>
      </w:r>
      <w:r w:rsidR="004257BF">
        <w:t xml:space="preserve">method in the </w:t>
      </w:r>
      <w:r w:rsidR="004257BF" w:rsidRPr="004257BF">
        <w:rPr>
          <w:rStyle w:val="KeyWord0"/>
        </w:rPr>
        <w:t>String</w:t>
      </w:r>
      <w:r w:rsidR="004257BF">
        <w:t xml:space="preserve"> </w:t>
      </w:r>
      <w:r w:rsidR="008E4CC5">
        <w:t xml:space="preserve">C# standard </w:t>
      </w:r>
      <w:r w:rsidR="004257BF">
        <w:t xml:space="preserve">class </w:t>
      </w:r>
      <w:r w:rsidR="00AE6C50">
        <w:t xml:space="preserve">and call </w:t>
      </w:r>
      <w:r w:rsidR="00AE6C50" w:rsidRPr="00AE6C50">
        <w:rPr>
          <w:rStyle w:val="KeyWord0"/>
        </w:rPr>
        <w:t>Trim</w:t>
      </w:r>
      <w:r w:rsidR="00AE6C50">
        <w:t xml:space="preserve"> on each line to remove trailing and ending whitespaces.</w:t>
      </w:r>
    </w:p>
    <w:p w14:paraId="58BD4C18" w14:textId="77777777" w:rsidR="005F17BD" w:rsidRPr="005F17BD" w:rsidRDefault="005F17BD" w:rsidP="005F17BD">
      <w:pPr>
        <w:pStyle w:val="Code"/>
        <w:rPr>
          <w:highlight w:val="white"/>
        </w:rPr>
      </w:pPr>
      <w:r w:rsidRPr="005F17BD">
        <w:rPr>
          <w:highlight w:val="white"/>
        </w:rPr>
        <w:t xml:space="preserve">    private List&lt;string&gt; GenerateLineList(string text) {</w:t>
      </w:r>
    </w:p>
    <w:p w14:paraId="711D25DC" w14:textId="3AC3AE86" w:rsidR="005F17BD" w:rsidRPr="005F17BD" w:rsidRDefault="005F17BD" w:rsidP="005F17BD">
      <w:pPr>
        <w:pStyle w:val="Code"/>
        <w:rPr>
          <w:highlight w:val="white"/>
        </w:rPr>
      </w:pPr>
      <w:r w:rsidRPr="005F17BD">
        <w:rPr>
          <w:highlight w:val="white"/>
        </w:rPr>
        <w:t xml:space="preserve">      List&lt;string&gt; </w:t>
      </w:r>
      <w:r w:rsidR="00F04353">
        <w:rPr>
          <w:highlight w:val="white"/>
        </w:rPr>
        <w:t>line</w:t>
      </w:r>
      <w:r w:rsidRPr="005F17BD">
        <w:rPr>
          <w:highlight w:val="white"/>
        </w:rPr>
        <w:t>List = new List&lt;string&gt;(</w:t>
      </w:r>
      <w:r w:rsidR="00E9044B" w:rsidRPr="005F17BD">
        <w:rPr>
          <w:highlight w:val="white"/>
        </w:rPr>
        <w:t>text.Split('\n')</w:t>
      </w:r>
      <w:r w:rsidRPr="005F17BD">
        <w:rPr>
          <w:highlight w:val="white"/>
        </w:rPr>
        <w:t>);</w:t>
      </w:r>
    </w:p>
    <w:p w14:paraId="0B9A251D" w14:textId="323E24D3" w:rsidR="008B63CB" w:rsidRDefault="008B63CB" w:rsidP="008B63CB">
      <w:pPr>
        <w:rPr>
          <w:highlight w:val="white"/>
        </w:rPr>
      </w:pPr>
      <w:r>
        <w:rPr>
          <w:highlight w:val="white"/>
        </w:rPr>
        <w:t>In order to keep the newlines of the text, we iterate through the line list, add the lines without the returns and add blank line for each return.</w:t>
      </w:r>
    </w:p>
    <w:p w14:paraId="17AD0B93" w14:textId="77777777" w:rsidR="005F17BD" w:rsidRPr="005F17BD" w:rsidRDefault="005F17BD" w:rsidP="005F17BD">
      <w:pPr>
        <w:pStyle w:val="Code"/>
        <w:rPr>
          <w:highlight w:val="white"/>
        </w:rPr>
      </w:pPr>
      <w:r w:rsidRPr="005F17BD">
        <w:rPr>
          <w:highlight w:val="white"/>
        </w:rPr>
        <w:t xml:space="preserve">      List&lt;string&gt; resultList = new List&lt;string&gt;();</w:t>
      </w:r>
    </w:p>
    <w:p w14:paraId="64A1CB7C" w14:textId="173192CE" w:rsidR="005F17BD" w:rsidRPr="005F17BD" w:rsidRDefault="005F17BD" w:rsidP="005F17BD">
      <w:pPr>
        <w:pStyle w:val="Code"/>
        <w:rPr>
          <w:highlight w:val="white"/>
        </w:rPr>
      </w:pPr>
      <w:r w:rsidRPr="005F17BD">
        <w:rPr>
          <w:highlight w:val="white"/>
        </w:rPr>
        <w:t xml:space="preserve">      foreach (string line in </w:t>
      </w:r>
      <w:r w:rsidR="00F04353">
        <w:rPr>
          <w:highlight w:val="white"/>
        </w:rPr>
        <w:t>line</w:t>
      </w:r>
      <w:r w:rsidR="00F04353" w:rsidRPr="005F17BD">
        <w:rPr>
          <w:highlight w:val="white"/>
        </w:rPr>
        <w:t>List</w:t>
      </w:r>
      <w:r w:rsidRPr="005F17BD">
        <w:rPr>
          <w:highlight w:val="white"/>
        </w:rPr>
        <w:t>) {</w:t>
      </w:r>
    </w:p>
    <w:p w14:paraId="2E084005" w14:textId="77777777" w:rsidR="005F17BD" w:rsidRPr="005F17BD" w:rsidRDefault="005F17BD" w:rsidP="005F17BD">
      <w:pPr>
        <w:pStyle w:val="Code"/>
        <w:rPr>
          <w:highlight w:val="white"/>
        </w:rPr>
      </w:pPr>
      <w:r w:rsidRPr="005F17BD">
        <w:rPr>
          <w:highlight w:val="white"/>
        </w:rPr>
        <w:t xml:space="preserve">        int returnCount = line.Split('\r').Length - 1;</w:t>
      </w:r>
    </w:p>
    <w:p w14:paraId="0D8CCFD8" w14:textId="4280FD83" w:rsidR="005F17BD" w:rsidRPr="005F17BD" w:rsidRDefault="005F17BD" w:rsidP="005F17BD">
      <w:pPr>
        <w:pStyle w:val="Code"/>
        <w:rPr>
          <w:highlight w:val="white"/>
        </w:rPr>
      </w:pPr>
      <w:r w:rsidRPr="005F17BD">
        <w:rPr>
          <w:highlight w:val="white"/>
        </w:rPr>
        <w:t xml:space="preserve">        resultList.Add(line.Replace('\r', ' ')</w:t>
      </w:r>
      <w:r w:rsidR="00C52CF7">
        <w:rPr>
          <w:highlight w:val="white"/>
        </w:rPr>
        <w:t>.Trim()</w:t>
      </w:r>
      <w:r w:rsidRPr="005F17BD">
        <w:rPr>
          <w:highlight w:val="white"/>
        </w:rPr>
        <w:t>);</w:t>
      </w:r>
    </w:p>
    <w:p w14:paraId="02B10742" w14:textId="77777777" w:rsidR="007E700B" w:rsidRDefault="007E700B" w:rsidP="005F17BD">
      <w:pPr>
        <w:pStyle w:val="Code"/>
        <w:rPr>
          <w:highlight w:val="white"/>
        </w:rPr>
      </w:pPr>
    </w:p>
    <w:p w14:paraId="6E0E44A4" w14:textId="2DE343E9" w:rsidR="005F17BD" w:rsidRPr="005F17BD" w:rsidRDefault="005F17BD" w:rsidP="005F17BD">
      <w:pPr>
        <w:pStyle w:val="Code"/>
        <w:rPr>
          <w:highlight w:val="white"/>
        </w:rPr>
      </w:pPr>
      <w:r w:rsidRPr="005F17BD">
        <w:rPr>
          <w:highlight w:val="white"/>
        </w:rPr>
        <w:t xml:space="preserve">        for (int count = 1; count &lt; returnCount; ++count) {</w:t>
      </w:r>
    </w:p>
    <w:p w14:paraId="346C4A1B" w14:textId="77777777" w:rsidR="005F17BD" w:rsidRPr="005F17BD" w:rsidRDefault="005F17BD" w:rsidP="005F17BD">
      <w:pPr>
        <w:pStyle w:val="Code"/>
        <w:rPr>
          <w:highlight w:val="white"/>
        </w:rPr>
      </w:pPr>
      <w:r w:rsidRPr="005F17BD">
        <w:rPr>
          <w:highlight w:val="white"/>
        </w:rPr>
        <w:t xml:space="preserve">          resultList.Add("");</w:t>
      </w:r>
    </w:p>
    <w:p w14:paraId="3963B178" w14:textId="77777777" w:rsidR="005F17BD" w:rsidRPr="005F17BD" w:rsidRDefault="005F17BD" w:rsidP="005F17BD">
      <w:pPr>
        <w:pStyle w:val="Code"/>
        <w:rPr>
          <w:highlight w:val="white"/>
        </w:rPr>
      </w:pPr>
      <w:r w:rsidRPr="005F17BD">
        <w:rPr>
          <w:highlight w:val="white"/>
        </w:rPr>
        <w:t xml:space="preserve">        }</w:t>
      </w:r>
    </w:p>
    <w:p w14:paraId="409C2342" w14:textId="77777777" w:rsidR="005F17BD" w:rsidRPr="005F17BD" w:rsidRDefault="005F17BD" w:rsidP="005F17BD">
      <w:pPr>
        <w:pStyle w:val="Code"/>
        <w:rPr>
          <w:highlight w:val="white"/>
        </w:rPr>
      </w:pPr>
      <w:r w:rsidRPr="005F17BD">
        <w:rPr>
          <w:highlight w:val="white"/>
        </w:rPr>
        <w:t xml:space="preserve">      }</w:t>
      </w:r>
    </w:p>
    <w:p w14:paraId="41016C93" w14:textId="77777777" w:rsidR="005F17BD" w:rsidRPr="005F17BD" w:rsidRDefault="005F17BD" w:rsidP="005F17BD">
      <w:pPr>
        <w:pStyle w:val="Code"/>
        <w:rPr>
          <w:highlight w:val="white"/>
        </w:rPr>
      </w:pPr>
    </w:p>
    <w:p w14:paraId="6EAF15D2" w14:textId="77777777" w:rsidR="005F17BD" w:rsidRPr="005F17BD" w:rsidRDefault="005F17BD" w:rsidP="005F17BD">
      <w:pPr>
        <w:pStyle w:val="Code"/>
        <w:rPr>
          <w:highlight w:val="white"/>
        </w:rPr>
      </w:pPr>
      <w:r w:rsidRPr="005F17BD">
        <w:rPr>
          <w:highlight w:val="white"/>
        </w:rPr>
        <w:t xml:space="preserve">      return resultList;</w:t>
      </w:r>
    </w:p>
    <w:p w14:paraId="4DE511FF" w14:textId="77777777" w:rsidR="005F17BD" w:rsidRPr="005F17BD" w:rsidRDefault="005F17BD" w:rsidP="005F17BD">
      <w:pPr>
        <w:pStyle w:val="Code"/>
        <w:rPr>
          <w:highlight w:val="white"/>
        </w:rPr>
      </w:pPr>
      <w:r w:rsidRPr="005F17BD">
        <w:rPr>
          <w:highlight w:val="white"/>
        </w:rPr>
        <w:t xml:space="preserve">    }</w:t>
      </w:r>
    </w:p>
    <w:p w14:paraId="171E8734" w14:textId="35FFFFDE" w:rsidR="0026092E" w:rsidRDefault="00F01F06" w:rsidP="00F01F06">
      <w:pPr>
        <w:rPr>
          <w:highlight w:val="white"/>
        </w:rPr>
      </w:pPr>
      <w:r>
        <w:rPr>
          <w:highlight w:val="white"/>
        </w:rPr>
        <w:t xml:space="preserve">When the line list has been created, we continue to </w:t>
      </w:r>
      <w:r w:rsidR="008B63CB">
        <w:rPr>
          <w:highlight w:val="white"/>
        </w:rPr>
        <w:t>scan the lines.</w:t>
      </w:r>
    </w:p>
    <w:p w14:paraId="3020C1A5" w14:textId="20131522" w:rsidR="005B1C6D" w:rsidRPr="00903DBA" w:rsidRDefault="005B1C6D" w:rsidP="005B1C6D">
      <w:pPr>
        <w:pStyle w:val="Code"/>
        <w:rPr>
          <w:highlight w:val="white"/>
        </w:rPr>
      </w:pPr>
      <w:r w:rsidRPr="00903DBA">
        <w:rPr>
          <w:highlight w:val="white"/>
        </w:rPr>
        <w:t xml:space="preserve">    private List&lt;Token&gt; Scan(string text) {</w:t>
      </w:r>
    </w:p>
    <w:p w14:paraId="73B1A816" w14:textId="77777777" w:rsidR="005B1C6D" w:rsidRPr="00903DBA" w:rsidRDefault="005B1C6D" w:rsidP="005B1C6D">
      <w:pPr>
        <w:pStyle w:val="Code"/>
        <w:rPr>
          <w:highlight w:val="white"/>
        </w:rPr>
      </w:pPr>
      <w:r w:rsidRPr="00903DBA">
        <w:rPr>
          <w:highlight w:val="white"/>
        </w:rPr>
        <w:t xml:space="preserve">      byte[] byteArray = Encoding.ASCII.GetBytes(text);</w:t>
      </w:r>
    </w:p>
    <w:p w14:paraId="018A495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312C06BD" w14:textId="77777777" w:rsidR="005B1C6D" w:rsidRPr="00903DBA" w:rsidRDefault="005B1C6D" w:rsidP="005B1C6D">
      <w:pPr>
        <w:pStyle w:val="Code"/>
        <w:rPr>
          <w:highlight w:val="white"/>
        </w:rPr>
      </w:pPr>
      <w:r w:rsidRPr="00903DBA">
        <w:rPr>
          <w:highlight w:val="white"/>
        </w:rPr>
        <w:lastRenderedPageBreak/>
        <w:t xml:space="preserve">      CCompiler_Pre.Scanner scanner = new CCompiler_Pre.Scanner(memoryStream);</w:t>
      </w:r>
    </w:p>
    <w:p w14:paraId="010B57BB" w14:textId="77777777" w:rsidR="005B1C6D" w:rsidRPr="00903DBA" w:rsidRDefault="005B1C6D" w:rsidP="005B1C6D">
      <w:pPr>
        <w:pStyle w:val="Code"/>
        <w:rPr>
          <w:highlight w:val="white"/>
        </w:rPr>
      </w:pPr>
      <w:r w:rsidRPr="00903DBA">
        <w:rPr>
          <w:highlight w:val="white"/>
        </w:rPr>
        <w:t xml:space="preserve">      List&lt;Token&gt; tokenList = new List&lt;Token&gt;();</w:t>
      </w:r>
    </w:p>
    <w:p w14:paraId="2B316276" w14:textId="77777777" w:rsidR="005B1C6D" w:rsidRPr="00903DBA" w:rsidRDefault="005B1C6D" w:rsidP="005B1C6D">
      <w:pPr>
        <w:pStyle w:val="Code"/>
        <w:rPr>
          <w:highlight w:val="white"/>
        </w:rPr>
      </w:pPr>
    </w:p>
    <w:p w14:paraId="209B0992" w14:textId="77777777" w:rsidR="005B1C6D" w:rsidRPr="00903DBA" w:rsidRDefault="005B1C6D" w:rsidP="005B1C6D">
      <w:pPr>
        <w:pStyle w:val="Code"/>
        <w:rPr>
          <w:highlight w:val="white"/>
        </w:rPr>
      </w:pPr>
      <w:r w:rsidRPr="00903DBA">
        <w:rPr>
          <w:highlight w:val="white"/>
        </w:rPr>
        <w:t xml:space="preserve">      while (true) {</w:t>
      </w:r>
    </w:p>
    <w:p w14:paraId="76CAF250" w14:textId="77777777" w:rsidR="005B1C6D" w:rsidRPr="00903DBA" w:rsidRDefault="005B1C6D" w:rsidP="005B1C6D">
      <w:pPr>
        <w:pStyle w:val="Code"/>
        <w:rPr>
          <w:highlight w:val="white"/>
        </w:rPr>
      </w:pPr>
      <w:r w:rsidRPr="00903DBA">
        <w:rPr>
          <w:highlight w:val="white"/>
        </w:rPr>
        <w:t xml:space="preserve">        CCompiler_Pre.Tokens tokenId = (CCompiler_Pre.Tokens) scanner.yylex();</w:t>
      </w:r>
    </w:p>
    <w:p w14:paraId="62BEE3D1" w14:textId="77777777" w:rsidR="005B1C6D" w:rsidRPr="00903DBA" w:rsidRDefault="005B1C6D" w:rsidP="005B1C6D">
      <w:pPr>
        <w:pStyle w:val="Code"/>
        <w:rPr>
          <w:highlight w:val="white"/>
        </w:rPr>
      </w:pPr>
      <w:r w:rsidRPr="00903DBA">
        <w:rPr>
          <w:highlight w:val="white"/>
        </w:rPr>
        <w:t xml:space="preserve">        tokenList.Add(new Token(tokenId, scanner.yylval.name));</w:t>
      </w:r>
    </w:p>
    <w:p w14:paraId="5036B366" w14:textId="77777777" w:rsidR="005B1C6D" w:rsidRPr="00903DBA" w:rsidRDefault="005B1C6D" w:rsidP="005B1C6D">
      <w:pPr>
        <w:pStyle w:val="Code"/>
        <w:rPr>
          <w:highlight w:val="white"/>
        </w:rPr>
      </w:pPr>
    </w:p>
    <w:p w14:paraId="5D8D2E2A" w14:textId="77777777" w:rsidR="005B1C6D" w:rsidRPr="00903DBA" w:rsidRDefault="005B1C6D" w:rsidP="005B1C6D">
      <w:pPr>
        <w:pStyle w:val="Code"/>
        <w:rPr>
          <w:highlight w:val="white"/>
        </w:rPr>
      </w:pPr>
      <w:r w:rsidRPr="00903DBA">
        <w:rPr>
          <w:highlight w:val="white"/>
        </w:rPr>
        <w:t xml:space="preserve">        if (tokenId == CCompiler_Pre.Tokens.EOF) {</w:t>
      </w:r>
    </w:p>
    <w:p w14:paraId="0C30E07F" w14:textId="77777777" w:rsidR="005B1C6D" w:rsidRPr="00903DBA" w:rsidRDefault="005B1C6D" w:rsidP="005B1C6D">
      <w:pPr>
        <w:pStyle w:val="Code"/>
        <w:rPr>
          <w:highlight w:val="white"/>
        </w:rPr>
      </w:pPr>
      <w:r w:rsidRPr="00903DBA">
        <w:rPr>
          <w:highlight w:val="white"/>
        </w:rPr>
        <w:t xml:space="preserve">          break;</w:t>
      </w:r>
    </w:p>
    <w:p w14:paraId="4A211671" w14:textId="77777777" w:rsidR="005B1C6D" w:rsidRPr="00903DBA" w:rsidRDefault="005B1C6D" w:rsidP="005B1C6D">
      <w:pPr>
        <w:pStyle w:val="Code"/>
        <w:rPr>
          <w:highlight w:val="white"/>
        </w:rPr>
      </w:pPr>
      <w:r w:rsidRPr="00903DBA">
        <w:rPr>
          <w:highlight w:val="white"/>
        </w:rPr>
        <w:t xml:space="preserve">        }</w:t>
      </w:r>
    </w:p>
    <w:p w14:paraId="7266D0A1" w14:textId="77777777" w:rsidR="005B1C6D" w:rsidRPr="00903DBA" w:rsidRDefault="005B1C6D" w:rsidP="005B1C6D">
      <w:pPr>
        <w:pStyle w:val="Code"/>
        <w:rPr>
          <w:highlight w:val="white"/>
        </w:rPr>
      </w:pPr>
      <w:r w:rsidRPr="00903DBA">
        <w:rPr>
          <w:highlight w:val="white"/>
        </w:rPr>
        <w:t xml:space="preserve">      }</w:t>
      </w:r>
    </w:p>
    <w:p w14:paraId="6D5E99AF" w14:textId="77777777" w:rsidR="005B1C6D" w:rsidRPr="00903DBA" w:rsidRDefault="005B1C6D" w:rsidP="005B1C6D">
      <w:pPr>
        <w:pStyle w:val="Code"/>
        <w:rPr>
          <w:highlight w:val="white"/>
        </w:rPr>
      </w:pPr>
    </w:p>
    <w:p w14:paraId="613ACFAD" w14:textId="77777777" w:rsidR="005B1C6D" w:rsidRPr="00903DBA" w:rsidRDefault="005B1C6D" w:rsidP="005B1C6D">
      <w:pPr>
        <w:pStyle w:val="Code"/>
        <w:rPr>
          <w:highlight w:val="white"/>
        </w:rPr>
      </w:pPr>
      <w:r w:rsidRPr="00903DBA">
        <w:rPr>
          <w:highlight w:val="white"/>
        </w:rPr>
        <w:t xml:space="preserve">      memoryStream.Close();</w:t>
      </w:r>
    </w:p>
    <w:p w14:paraId="283DF87D" w14:textId="77777777" w:rsidR="005B1C6D" w:rsidRPr="00903DBA" w:rsidRDefault="005B1C6D" w:rsidP="005B1C6D">
      <w:pPr>
        <w:pStyle w:val="Code"/>
        <w:rPr>
          <w:highlight w:val="white"/>
        </w:rPr>
      </w:pPr>
      <w:r w:rsidRPr="00903DBA">
        <w:rPr>
          <w:highlight w:val="white"/>
        </w:rPr>
        <w:t xml:space="preserve">      return tokenList;</w:t>
      </w:r>
    </w:p>
    <w:p w14:paraId="6C72A8AD" w14:textId="77777777" w:rsidR="005B1C6D" w:rsidRPr="00903DBA" w:rsidRDefault="005B1C6D" w:rsidP="005B1C6D">
      <w:pPr>
        <w:pStyle w:val="Code"/>
        <w:rPr>
          <w:highlight w:val="white"/>
        </w:rPr>
      </w:pPr>
      <w:r w:rsidRPr="00903DBA">
        <w:rPr>
          <w:highlight w:val="white"/>
        </w:rPr>
        <w:t xml:space="preserve">    }</w:t>
      </w:r>
    </w:p>
    <w:p w14:paraId="05BDE9D1" w14:textId="77777777" w:rsidR="005B1C6D" w:rsidRPr="00903DBA" w:rsidRDefault="005B1C6D" w:rsidP="005B1C6D">
      <w:pPr>
        <w:pStyle w:val="Code"/>
        <w:rPr>
          <w:highlight w:val="white"/>
        </w:rPr>
      </w:pPr>
    </w:p>
    <w:p w14:paraId="61BF98DE" w14:textId="77777777" w:rsidR="005B1C6D" w:rsidRPr="00903DBA" w:rsidRDefault="005B1C6D" w:rsidP="005B1C6D">
      <w:pPr>
        <w:pStyle w:val="Code"/>
        <w:rPr>
          <w:highlight w:val="white"/>
        </w:rPr>
      </w:pPr>
      <w:r w:rsidRPr="00903DBA">
        <w:rPr>
          <w:highlight w:val="white"/>
        </w:rPr>
        <w:t xml:space="preserve">    private string TokenListToString(List&lt;Token&gt; tokenList) {</w:t>
      </w:r>
    </w:p>
    <w:p w14:paraId="0E58615B" w14:textId="77777777" w:rsidR="005B1C6D" w:rsidRPr="00903DBA" w:rsidRDefault="005B1C6D" w:rsidP="005B1C6D">
      <w:pPr>
        <w:pStyle w:val="Code"/>
        <w:rPr>
          <w:highlight w:val="white"/>
        </w:rPr>
      </w:pPr>
      <w:r w:rsidRPr="00903DBA">
        <w:rPr>
          <w:highlight w:val="white"/>
        </w:rPr>
        <w:t xml:space="preserve">      StringBuilder buffer = new StringBuilder();</w:t>
      </w:r>
    </w:p>
    <w:p w14:paraId="6F9B9854" w14:textId="77777777" w:rsidR="005B1C6D" w:rsidRPr="00903DBA" w:rsidRDefault="005B1C6D" w:rsidP="005B1C6D">
      <w:pPr>
        <w:pStyle w:val="Code"/>
        <w:rPr>
          <w:highlight w:val="white"/>
        </w:rPr>
      </w:pPr>
      <w:r w:rsidRPr="00903DBA">
        <w:rPr>
          <w:highlight w:val="white"/>
        </w:rPr>
        <w:t xml:space="preserve">    </w:t>
      </w:r>
    </w:p>
    <w:p w14:paraId="3F2FB82A" w14:textId="77777777" w:rsidR="005B1C6D" w:rsidRPr="00903DBA" w:rsidRDefault="005B1C6D" w:rsidP="005B1C6D">
      <w:pPr>
        <w:pStyle w:val="Code"/>
        <w:rPr>
          <w:highlight w:val="white"/>
        </w:rPr>
      </w:pPr>
      <w:r w:rsidRPr="00903DBA">
        <w:rPr>
          <w:highlight w:val="white"/>
        </w:rPr>
        <w:t xml:space="preserve">      foreach (Token token in tokenList) {</w:t>
      </w:r>
    </w:p>
    <w:p w14:paraId="24B90198" w14:textId="77777777" w:rsidR="005B1C6D" w:rsidRPr="00903DBA" w:rsidRDefault="005B1C6D" w:rsidP="005B1C6D">
      <w:pPr>
        <w:pStyle w:val="Code"/>
        <w:rPr>
          <w:highlight w:val="white"/>
        </w:rPr>
      </w:pPr>
      <w:r w:rsidRPr="00903DBA">
        <w:rPr>
          <w:highlight w:val="white"/>
        </w:rPr>
        <w:t xml:space="preserve">        buffer.Append(((buffer.Length &gt; 0) ? " " : "") + token.ToString());</w:t>
      </w:r>
    </w:p>
    <w:p w14:paraId="687EF1FE" w14:textId="77777777" w:rsidR="005B1C6D" w:rsidRPr="00903DBA" w:rsidRDefault="005B1C6D" w:rsidP="005B1C6D">
      <w:pPr>
        <w:pStyle w:val="Code"/>
        <w:rPr>
          <w:highlight w:val="white"/>
        </w:rPr>
      </w:pPr>
      <w:r w:rsidRPr="00903DBA">
        <w:rPr>
          <w:highlight w:val="white"/>
        </w:rPr>
        <w:t xml:space="preserve">      }</w:t>
      </w:r>
    </w:p>
    <w:p w14:paraId="69168BF1" w14:textId="77777777" w:rsidR="005B1C6D" w:rsidRPr="00903DBA" w:rsidRDefault="005B1C6D" w:rsidP="005B1C6D">
      <w:pPr>
        <w:pStyle w:val="Code"/>
        <w:rPr>
          <w:highlight w:val="white"/>
        </w:rPr>
      </w:pPr>
      <w:r w:rsidRPr="00903DBA">
        <w:rPr>
          <w:highlight w:val="white"/>
        </w:rPr>
        <w:t xml:space="preserve">    </w:t>
      </w:r>
    </w:p>
    <w:p w14:paraId="21038142" w14:textId="77777777" w:rsidR="005B1C6D" w:rsidRPr="00903DBA" w:rsidRDefault="005B1C6D" w:rsidP="005B1C6D">
      <w:pPr>
        <w:pStyle w:val="Code"/>
        <w:rPr>
          <w:highlight w:val="white"/>
        </w:rPr>
      </w:pPr>
      <w:r w:rsidRPr="00903DBA">
        <w:rPr>
          <w:highlight w:val="white"/>
        </w:rPr>
        <w:t xml:space="preserve">      return buffer.ToString();</w:t>
      </w:r>
    </w:p>
    <w:p w14:paraId="1E827940" w14:textId="77777777" w:rsidR="005B1C6D" w:rsidRPr="00903DBA" w:rsidRDefault="005B1C6D" w:rsidP="005B1C6D">
      <w:pPr>
        <w:pStyle w:val="Code"/>
        <w:rPr>
          <w:highlight w:val="white"/>
        </w:rPr>
      </w:pPr>
      <w:r w:rsidRPr="00903DBA">
        <w:rPr>
          <w:highlight w:val="white"/>
        </w:rPr>
        <w:t xml:space="preserve">    }</w:t>
      </w:r>
    </w:p>
    <w:p w14:paraId="0E724F8A" w14:textId="77777777" w:rsidR="005B1C6D" w:rsidRPr="00903DBA" w:rsidRDefault="005B1C6D" w:rsidP="005B1C6D">
      <w:pPr>
        <w:pStyle w:val="Code"/>
        <w:rPr>
          <w:highlight w:val="white"/>
        </w:rPr>
      </w:pPr>
    </w:p>
    <w:p w14:paraId="526218F4" w14:textId="77777777" w:rsidR="005B1C6D" w:rsidRPr="00903DBA" w:rsidRDefault="005B1C6D" w:rsidP="005B1C6D">
      <w:pPr>
        <w:pStyle w:val="Code"/>
        <w:rPr>
          <w:highlight w:val="white"/>
        </w:rPr>
      </w:pPr>
      <w:r w:rsidRPr="00903DBA">
        <w:rPr>
          <w:highlight w:val="white"/>
        </w:rPr>
        <w:t xml:space="preserve">    private List&lt;Token&gt; CloneList(List&lt;Token&gt; tokenList) {</w:t>
      </w:r>
    </w:p>
    <w:p w14:paraId="18642ED8" w14:textId="77777777" w:rsidR="005B1C6D" w:rsidRPr="00903DBA" w:rsidRDefault="005B1C6D" w:rsidP="005B1C6D">
      <w:pPr>
        <w:pStyle w:val="Code"/>
        <w:rPr>
          <w:highlight w:val="white"/>
        </w:rPr>
      </w:pPr>
      <w:r w:rsidRPr="00903DBA">
        <w:rPr>
          <w:highlight w:val="white"/>
        </w:rPr>
        <w:t xml:space="preserve">      List&lt;Token&gt; resultList = new List&lt;Token&gt;();</w:t>
      </w:r>
    </w:p>
    <w:p w14:paraId="5665E504" w14:textId="77777777" w:rsidR="005B1C6D" w:rsidRPr="00903DBA" w:rsidRDefault="005B1C6D" w:rsidP="005B1C6D">
      <w:pPr>
        <w:pStyle w:val="Code"/>
        <w:rPr>
          <w:highlight w:val="white"/>
        </w:rPr>
      </w:pPr>
      <w:r w:rsidRPr="00903DBA">
        <w:rPr>
          <w:highlight w:val="white"/>
        </w:rPr>
        <w:t xml:space="preserve">    </w:t>
      </w:r>
    </w:p>
    <w:p w14:paraId="1E0FAE69" w14:textId="77777777" w:rsidR="005B1C6D" w:rsidRPr="00903DBA" w:rsidRDefault="005B1C6D" w:rsidP="005B1C6D">
      <w:pPr>
        <w:pStyle w:val="Code"/>
        <w:rPr>
          <w:highlight w:val="white"/>
        </w:rPr>
      </w:pPr>
      <w:r w:rsidRPr="00903DBA">
        <w:rPr>
          <w:highlight w:val="white"/>
        </w:rPr>
        <w:t xml:space="preserve">      foreach (Token token in tokenList) {</w:t>
      </w:r>
    </w:p>
    <w:p w14:paraId="5AA2B175" w14:textId="77777777" w:rsidR="005B1C6D" w:rsidRPr="00903DBA" w:rsidRDefault="005B1C6D" w:rsidP="005B1C6D">
      <w:pPr>
        <w:pStyle w:val="Code"/>
        <w:rPr>
          <w:highlight w:val="white"/>
        </w:rPr>
      </w:pPr>
      <w:r w:rsidRPr="00903DBA">
        <w:rPr>
          <w:highlight w:val="white"/>
        </w:rPr>
        <w:t xml:space="preserve">        resultList.Add((Token) token.Clone());</w:t>
      </w:r>
    </w:p>
    <w:p w14:paraId="2E7EC200" w14:textId="77777777" w:rsidR="005B1C6D" w:rsidRPr="00903DBA" w:rsidRDefault="005B1C6D" w:rsidP="005B1C6D">
      <w:pPr>
        <w:pStyle w:val="Code"/>
        <w:rPr>
          <w:highlight w:val="white"/>
        </w:rPr>
      </w:pPr>
      <w:r w:rsidRPr="00903DBA">
        <w:rPr>
          <w:highlight w:val="white"/>
        </w:rPr>
        <w:t xml:space="preserve">      }</w:t>
      </w:r>
    </w:p>
    <w:p w14:paraId="4FE55470" w14:textId="77777777" w:rsidR="005B1C6D" w:rsidRPr="00903DBA" w:rsidRDefault="005B1C6D" w:rsidP="005B1C6D">
      <w:pPr>
        <w:pStyle w:val="Code"/>
        <w:rPr>
          <w:highlight w:val="white"/>
        </w:rPr>
      </w:pPr>
      <w:r w:rsidRPr="00903DBA">
        <w:rPr>
          <w:highlight w:val="white"/>
        </w:rPr>
        <w:t xml:space="preserve">    </w:t>
      </w:r>
    </w:p>
    <w:p w14:paraId="2BE52FBF" w14:textId="77777777" w:rsidR="005B1C6D" w:rsidRPr="00903DBA" w:rsidRDefault="005B1C6D" w:rsidP="005B1C6D">
      <w:pPr>
        <w:pStyle w:val="Code"/>
        <w:rPr>
          <w:highlight w:val="white"/>
        </w:rPr>
      </w:pPr>
      <w:r w:rsidRPr="00903DBA">
        <w:rPr>
          <w:highlight w:val="white"/>
        </w:rPr>
        <w:t xml:space="preserve">      return resultList;</w:t>
      </w:r>
    </w:p>
    <w:p w14:paraId="12656AD0" w14:textId="77777777" w:rsidR="005B1C6D" w:rsidRPr="00903DBA" w:rsidRDefault="005B1C6D" w:rsidP="005B1C6D">
      <w:pPr>
        <w:pStyle w:val="Code"/>
        <w:rPr>
          <w:highlight w:val="white"/>
        </w:rPr>
      </w:pPr>
      <w:r w:rsidRPr="00903DBA">
        <w:rPr>
          <w:highlight w:val="white"/>
        </w:rPr>
        <w:t xml:space="preserve">    }</w:t>
      </w:r>
    </w:p>
    <w:p w14:paraId="57BF586C" w14:textId="77777777" w:rsidR="005B1C6D" w:rsidRPr="00903DBA" w:rsidRDefault="005B1C6D" w:rsidP="005B1C6D">
      <w:pPr>
        <w:pStyle w:val="Code"/>
        <w:rPr>
          <w:highlight w:val="white"/>
        </w:rPr>
      </w:pPr>
      <w:r w:rsidRPr="00903DBA">
        <w:rPr>
          <w:highlight w:val="white"/>
        </w:rPr>
        <w:t xml:space="preserve">  </w:t>
      </w:r>
    </w:p>
    <w:p w14:paraId="62AFFD2D" w14:textId="77777777" w:rsidR="005B1C6D" w:rsidRPr="00903DBA" w:rsidRDefault="005B1C6D" w:rsidP="005B1C6D">
      <w:pPr>
        <w:pStyle w:val="Code"/>
        <w:rPr>
          <w:highlight w:val="white"/>
        </w:rPr>
      </w:pPr>
      <w:r w:rsidRPr="00903DBA">
        <w:rPr>
          <w:highlight w:val="white"/>
        </w:rPr>
        <w:t xml:space="preserve">    public void TraverseLineList(List&lt;string&gt; lineList) {</w:t>
      </w:r>
    </w:p>
    <w:p w14:paraId="14908E4D" w14:textId="77777777" w:rsidR="005B1C6D" w:rsidRPr="00903DBA" w:rsidRDefault="005B1C6D" w:rsidP="005B1C6D">
      <w:pPr>
        <w:pStyle w:val="Code"/>
        <w:rPr>
          <w:highlight w:val="white"/>
        </w:rPr>
      </w:pPr>
      <w:r w:rsidRPr="00903DBA">
        <w:rPr>
          <w:highlight w:val="white"/>
        </w:rPr>
        <w:t xml:space="preserve">      foreach (string line in lineList) {</w:t>
      </w:r>
    </w:p>
    <w:p w14:paraId="08AFE97B" w14:textId="77777777" w:rsidR="005B1C6D" w:rsidRPr="00903DBA" w:rsidRDefault="005B1C6D" w:rsidP="005B1C6D">
      <w:pPr>
        <w:pStyle w:val="Code"/>
        <w:rPr>
          <w:highlight w:val="white"/>
        </w:rPr>
      </w:pPr>
      <w:r w:rsidRPr="00903DBA">
        <w:rPr>
          <w:highlight w:val="white"/>
        </w:rPr>
        <w:t xml:space="preserve">        List&lt;Token&gt; tokenList = Scan(line);</w:t>
      </w:r>
    </w:p>
    <w:p w14:paraId="5F9CCE6D" w14:textId="77777777" w:rsidR="005B1C6D" w:rsidRPr="00903DBA" w:rsidRDefault="005B1C6D" w:rsidP="005B1C6D">
      <w:pPr>
        <w:pStyle w:val="Code"/>
        <w:rPr>
          <w:highlight w:val="white"/>
        </w:rPr>
      </w:pPr>
    </w:p>
    <w:p w14:paraId="1DA81506" w14:textId="77777777" w:rsidR="005B1C6D" w:rsidRPr="00903DBA" w:rsidRDefault="005B1C6D" w:rsidP="005B1C6D">
      <w:pPr>
        <w:pStyle w:val="Code"/>
        <w:rPr>
          <w:highlight w:val="white"/>
        </w:rPr>
      </w:pPr>
      <w:r w:rsidRPr="00903DBA">
        <w:rPr>
          <w:highlight w:val="white"/>
        </w:rPr>
        <w:t xml:space="preserve">        if (tokenList[0].Id == CCompiler_Pre.Tokens.SHARP) {</w:t>
      </w:r>
    </w:p>
    <w:p w14:paraId="543B5075" w14:textId="77777777" w:rsidR="005B1C6D" w:rsidRPr="00903DBA" w:rsidRDefault="005B1C6D" w:rsidP="005B1C6D">
      <w:pPr>
        <w:pStyle w:val="Code"/>
        <w:rPr>
          <w:highlight w:val="white"/>
        </w:rPr>
      </w:pPr>
      <w:r w:rsidRPr="00903DBA">
        <w:rPr>
          <w:highlight w:val="white"/>
        </w:rPr>
        <w:t xml:space="preserve">          Token secondToken = tokenList[1];</w:t>
      </w:r>
    </w:p>
    <w:p w14:paraId="028A8B13" w14:textId="77777777" w:rsidR="005B1C6D" w:rsidRPr="00903DBA" w:rsidRDefault="005B1C6D" w:rsidP="005B1C6D">
      <w:pPr>
        <w:pStyle w:val="Code"/>
        <w:rPr>
          <w:highlight w:val="white"/>
        </w:rPr>
      </w:pPr>
    </w:p>
    <w:p w14:paraId="180600F7" w14:textId="77777777" w:rsidR="005B1C6D" w:rsidRPr="00903DBA" w:rsidRDefault="005B1C6D" w:rsidP="005B1C6D">
      <w:pPr>
        <w:pStyle w:val="Code"/>
        <w:rPr>
          <w:highlight w:val="white"/>
        </w:rPr>
      </w:pPr>
      <w:r w:rsidRPr="00903DBA">
        <w:rPr>
          <w:highlight w:val="white"/>
        </w:rPr>
        <w:t xml:space="preserve">          if (secondToken.Id == CCompiler_Pre.Tokens.NAME) {</w:t>
      </w:r>
    </w:p>
    <w:p w14:paraId="395FCBE4" w14:textId="77777777" w:rsidR="005B1C6D" w:rsidRPr="00903DBA" w:rsidRDefault="005B1C6D" w:rsidP="005B1C6D">
      <w:pPr>
        <w:pStyle w:val="Code"/>
        <w:rPr>
          <w:highlight w:val="white"/>
        </w:rPr>
      </w:pPr>
      <w:r w:rsidRPr="00903DBA">
        <w:rPr>
          <w:highlight w:val="white"/>
        </w:rPr>
        <w:t xml:space="preserve">            string secondTokenName = (string) secondToken.Value;</w:t>
      </w:r>
    </w:p>
    <w:p w14:paraId="2B1DB13D" w14:textId="77777777" w:rsidR="005B1C6D" w:rsidRPr="00903DBA" w:rsidRDefault="005B1C6D" w:rsidP="005B1C6D">
      <w:pPr>
        <w:pStyle w:val="Code"/>
        <w:rPr>
          <w:highlight w:val="white"/>
        </w:rPr>
      </w:pPr>
    </w:p>
    <w:p w14:paraId="2D25289C" w14:textId="77777777" w:rsidR="005B1C6D" w:rsidRPr="00903DBA" w:rsidRDefault="005B1C6D" w:rsidP="005B1C6D">
      <w:pPr>
        <w:pStyle w:val="Code"/>
        <w:rPr>
          <w:highlight w:val="white"/>
        </w:rPr>
      </w:pPr>
      <w:r w:rsidRPr="00903DBA">
        <w:rPr>
          <w:highlight w:val="white"/>
        </w:rPr>
        <w:t xml:space="preserve">            if (secondTokenName.Equals("ifdef")) {</w:t>
      </w:r>
    </w:p>
    <w:p w14:paraId="0593AC09" w14:textId="77777777" w:rsidR="005B1C6D" w:rsidRPr="00903DBA" w:rsidRDefault="005B1C6D" w:rsidP="005B1C6D">
      <w:pPr>
        <w:pStyle w:val="Code"/>
        <w:rPr>
          <w:highlight w:val="white"/>
        </w:rPr>
      </w:pPr>
      <w:r w:rsidRPr="00903DBA">
        <w:rPr>
          <w:highlight w:val="white"/>
        </w:rPr>
        <w:t xml:space="preserve">              DoIfDefined(tokenList);</w:t>
      </w:r>
    </w:p>
    <w:p w14:paraId="0D3B9410" w14:textId="77777777" w:rsidR="005B1C6D" w:rsidRPr="00903DBA" w:rsidRDefault="005B1C6D" w:rsidP="005B1C6D">
      <w:pPr>
        <w:pStyle w:val="Code"/>
        <w:rPr>
          <w:highlight w:val="white"/>
        </w:rPr>
      </w:pPr>
      <w:r w:rsidRPr="00903DBA">
        <w:rPr>
          <w:highlight w:val="white"/>
        </w:rPr>
        <w:t xml:space="preserve">            }</w:t>
      </w:r>
    </w:p>
    <w:p w14:paraId="41ABE588" w14:textId="77777777" w:rsidR="005B1C6D" w:rsidRPr="00903DBA" w:rsidRDefault="005B1C6D" w:rsidP="005B1C6D">
      <w:pPr>
        <w:pStyle w:val="Code"/>
        <w:rPr>
          <w:highlight w:val="white"/>
        </w:rPr>
      </w:pPr>
      <w:r w:rsidRPr="00903DBA">
        <w:rPr>
          <w:highlight w:val="white"/>
        </w:rPr>
        <w:t xml:space="preserve">            else if (secondTokenName.Equals("ifndef")) {</w:t>
      </w:r>
    </w:p>
    <w:p w14:paraId="7A916353" w14:textId="77777777" w:rsidR="005B1C6D" w:rsidRPr="00903DBA" w:rsidRDefault="005B1C6D" w:rsidP="005B1C6D">
      <w:pPr>
        <w:pStyle w:val="Code"/>
        <w:rPr>
          <w:highlight w:val="white"/>
        </w:rPr>
      </w:pPr>
      <w:r w:rsidRPr="00903DBA">
        <w:rPr>
          <w:highlight w:val="white"/>
        </w:rPr>
        <w:t xml:space="preserve">              DoIfNotDefined(tokenList);</w:t>
      </w:r>
    </w:p>
    <w:p w14:paraId="369C6DF3" w14:textId="77777777" w:rsidR="005B1C6D" w:rsidRPr="00903DBA" w:rsidRDefault="005B1C6D" w:rsidP="005B1C6D">
      <w:pPr>
        <w:pStyle w:val="Code"/>
        <w:rPr>
          <w:highlight w:val="white"/>
        </w:rPr>
      </w:pPr>
      <w:r w:rsidRPr="00903DBA">
        <w:rPr>
          <w:highlight w:val="white"/>
        </w:rPr>
        <w:t xml:space="preserve">            }</w:t>
      </w:r>
    </w:p>
    <w:p w14:paraId="2A32D46D" w14:textId="77777777" w:rsidR="005B1C6D" w:rsidRPr="00903DBA" w:rsidRDefault="005B1C6D" w:rsidP="005B1C6D">
      <w:pPr>
        <w:pStyle w:val="Code"/>
        <w:rPr>
          <w:highlight w:val="white"/>
        </w:rPr>
      </w:pPr>
      <w:r w:rsidRPr="00903DBA">
        <w:rPr>
          <w:highlight w:val="white"/>
        </w:rPr>
        <w:t xml:space="preserve">            else if (secondTokenName.Equals("if")) {</w:t>
      </w:r>
    </w:p>
    <w:p w14:paraId="7B0C2892" w14:textId="77777777" w:rsidR="005B1C6D" w:rsidRPr="00903DBA" w:rsidRDefault="005B1C6D" w:rsidP="005B1C6D">
      <w:pPr>
        <w:pStyle w:val="Code"/>
        <w:rPr>
          <w:highlight w:val="white"/>
        </w:rPr>
      </w:pPr>
      <w:r w:rsidRPr="00903DBA">
        <w:rPr>
          <w:highlight w:val="white"/>
        </w:rPr>
        <w:t xml:space="preserve">              DoIf(tokenList);</w:t>
      </w:r>
    </w:p>
    <w:p w14:paraId="1C7D541D" w14:textId="77777777" w:rsidR="005B1C6D" w:rsidRPr="00903DBA" w:rsidRDefault="005B1C6D" w:rsidP="005B1C6D">
      <w:pPr>
        <w:pStyle w:val="Code"/>
        <w:rPr>
          <w:highlight w:val="white"/>
        </w:rPr>
      </w:pPr>
      <w:r w:rsidRPr="00903DBA">
        <w:rPr>
          <w:highlight w:val="white"/>
        </w:rPr>
        <w:t xml:space="preserve">            }</w:t>
      </w:r>
    </w:p>
    <w:p w14:paraId="0F10A5BE" w14:textId="77777777" w:rsidR="005B1C6D" w:rsidRPr="00903DBA" w:rsidRDefault="005B1C6D" w:rsidP="005B1C6D">
      <w:pPr>
        <w:pStyle w:val="Code"/>
        <w:rPr>
          <w:highlight w:val="white"/>
        </w:rPr>
      </w:pPr>
      <w:r w:rsidRPr="00903DBA">
        <w:rPr>
          <w:highlight w:val="white"/>
        </w:rPr>
        <w:t xml:space="preserve">            else if (secondTokenName.Equals("elif")) {</w:t>
      </w:r>
    </w:p>
    <w:p w14:paraId="0CB32F43" w14:textId="77777777" w:rsidR="005B1C6D" w:rsidRPr="00903DBA" w:rsidRDefault="005B1C6D" w:rsidP="005B1C6D">
      <w:pPr>
        <w:pStyle w:val="Code"/>
        <w:rPr>
          <w:highlight w:val="white"/>
        </w:rPr>
      </w:pPr>
      <w:r w:rsidRPr="00903DBA">
        <w:rPr>
          <w:highlight w:val="white"/>
        </w:rPr>
        <w:t xml:space="preserve">              DoElseIf(tokenList);</w:t>
      </w:r>
    </w:p>
    <w:p w14:paraId="5128CA85" w14:textId="77777777" w:rsidR="005B1C6D" w:rsidRPr="00903DBA" w:rsidRDefault="005B1C6D" w:rsidP="005B1C6D">
      <w:pPr>
        <w:pStyle w:val="Code"/>
        <w:rPr>
          <w:highlight w:val="white"/>
        </w:rPr>
      </w:pPr>
      <w:r w:rsidRPr="00903DBA">
        <w:rPr>
          <w:highlight w:val="white"/>
        </w:rPr>
        <w:lastRenderedPageBreak/>
        <w:t xml:space="preserve">            }</w:t>
      </w:r>
    </w:p>
    <w:p w14:paraId="24EE3E77" w14:textId="77777777" w:rsidR="005B1C6D" w:rsidRPr="00903DBA" w:rsidRDefault="005B1C6D" w:rsidP="005B1C6D">
      <w:pPr>
        <w:pStyle w:val="Code"/>
        <w:rPr>
          <w:highlight w:val="white"/>
        </w:rPr>
      </w:pPr>
      <w:r w:rsidRPr="00903DBA">
        <w:rPr>
          <w:highlight w:val="white"/>
        </w:rPr>
        <w:t xml:space="preserve">            else if (secondTokenName.Equals("else")) {</w:t>
      </w:r>
    </w:p>
    <w:p w14:paraId="62DF0F27" w14:textId="77777777" w:rsidR="005B1C6D" w:rsidRPr="00903DBA" w:rsidRDefault="005B1C6D" w:rsidP="005B1C6D">
      <w:pPr>
        <w:pStyle w:val="Code"/>
        <w:rPr>
          <w:highlight w:val="white"/>
        </w:rPr>
      </w:pPr>
      <w:r w:rsidRPr="00903DBA">
        <w:rPr>
          <w:highlight w:val="white"/>
        </w:rPr>
        <w:t xml:space="preserve">              DoElse(tokenList);</w:t>
      </w:r>
    </w:p>
    <w:p w14:paraId="225546A7" w14:textId="77777777" w:rsidR="005B1C6D" w:rsidRPr="00903DBA" w:rsidRDefault="005B1C6D" w:rsidP="005B1C6D">
      <w:pPr>
        <w:pStyle w:val="Code"/>
        <w:rPr>
          <w:highlight w:val="white"/>
        </w:rPr>
      </w:pPr>
      <w:r w:rsidRPr="00903DBA">
        <w:rPr>
          <w:highlight w:val="white"/>
        </w:rPr>
        <w:t xml:space="preserve">            }</w:t>
      </w:r>
    </w:p>
    <w:p w14:paraId="3C843555" w14:textId="77777777" w:rsidR="005B1C6D" w:rsidRPr="00903DBA" w:rsidRDefault="005B1C6D" w:rsidP="005B1C6D">
      <w:pPr>
        <w:pStyle w:val="Code"/>
        <w:rPr>
          <w:highlight w:val="white"/>
        </w:rPr>
      </w:pPr>
      <w:r w:rsidRPr="00903DBA">
        <w:rPr>
          <w:highlight w:val="white"/>
        </w:rPr>
        <w:t xml:space="preserve">            else if (secondTokenName.Equals("endif")) {</w:t>
      </w:r>
    </w:p>
    <w:p w14:paraId="36FECE5A" w14:textId="77777777" w:rsidR="005B1C6D" w:rsidRPr="00903DBA" w:rsidRDefault="005B1C6D" w:rsidP="005B1C6D">
      <w:pPr>
        <w:pStyle w:val="Code"/>
        <w:rPr>
          <w:highlight w:val="white"/>
        </w:rPr>
      </w:pPr>
      <w:r w:rsidRPr="00903DBA">
        <w:rPr>
          <w:highlight w:val="white"/>
        </w:rPr>
        <w:t xml:space="preserve">              DoEndIf(tokenList);</w:t>
      </w:r>
    </w:p>
    <w:p w14:paraId="683F2FAE" w14:textId="77777777" w:rsidR="005B1C6D" w:rsidRPr="00903DBA" w:rsidRDefault="005B1C6D" w:rsidP="005B1C6D">
      <w:pPr>
        <w:pStyle w:val="Code"/>
        <w:rPr>
          <w:highlight w:val="white"/>
        </w:rPr>
      </w:pPr>
      <w:r w:rsidRPr="00903DBA">
        <w:rPr>
          <w:highlight w:val="white"/>
        </w:rPr>
        <w:t xml:space="preserve">            }</w:t>
      </w:r>
    </w:p>
    <w:p w14:paraId="5B151002" w14:textId="77777777" w:rsidR="005B1C6D" w:rsidRPr="00903DBA" w:rsidRDefault="005B1C6D" w:rsidP="005B1C6D">
      <w:pPr>
        <w:pStyle w:val="Code"/>
        <w:rPr>
          <w:highlight w:val="white"/>
        </w:rPr>
      </w:pPr>
      <w:r w:rsidRPr="00903DBA">
        <w:rPr>
          <w:highlight w:val="white"/>
        </w:rPr>
        <w:t xml:space="preserve">            else if (IsVisible()) {</w:t>
      </w:r>
    </w:p>
    <w:p w14:paraId="521408D9" w14:textId="77777777" w:rsidR="005B1C6D" w:rsidRPr="00903DBA" w:rsidRDefault="005B1C6D" w:rsidP="005B1C6D">
      <w:pPr>
        <w:pStyle w:val="Code"/>
        <w:rPr>
          <w:highlight w:val="white"/>
        </w:rPr>
      </w:pPr>
      <w:r w:rsidRPr="00903DBA">
        <w:rPr>
          <w:highlight w:val="white"/>
        </w:rPr>
        <w:t xml:space="preserve">              if (secondTokenName.Equals("include")) {</w:t>
      </w:r>
    </w:p>
    <w:p w14:paraId="65A44ACA" w14:textId="77777777" w:rsidR="005B1C6D" w:rsidRPr="00903DBA" w:rsidRDefault="005B1C6D" w:rsidP="005B1C6D">
      <w:pPr>
        <w:pStyle w:val="Code"/>
        <w:rPr>
          <w:highlight w:val="white"/>
        </w:rPr>
      </w:pPr>
      <w:r w:rsidRPr="00903DBA">
        <w:rPr>
          <w:highlight w:val="white"/>
        </w:rPr>
        <w:t xml:space="preserve">                DoInclude(tokenList);</w:t>
      </w:r>
    </w:p>
    <w:p w14:paraId="6AD61F0A" w14:textId="77777777" w:rsidR="005B1C6D" w:rsidRPr="00903DBA" w:rsidRDefault="005B1C6D" w:rsidP="005B1C6D">
      <w:pPr>
        <w:pStyle w:val="Code"/>
        <w:rPr>
          <w:highlight w:val="white"/>
        </w:rPr>
      </w:pPr>
      <w:r w:rsidRPr="00903DBA">
        <w:rPr>
          <w:highlight w:val="white"/>
        </w:rPr>
        <w:t xml:space="preserve">              }</w:t>
      </w:r>
    </w:p>
    <w:p w14:paraId="3371C5E9" w14:textId="77777777" w:rsidR="005B1C6D" w:rsidRPr="00903DBA" w:rsidRDefault="005B1C6D" w:rsidP="005B1C6D">
      <w:pPr>
        <w:pStyle w:val="Code"/>
        <w:rPr>
          <w:highlight w:val="white"/>
        </w:rPr>
      </w:pPr>
      <w:r w:rsidRPr="00903DBA">
        <w:rPr>
          <w:highlight w:val="white"/>
        </w:rPr>
        <w:t xml:space="preserve">              else if (secondTokenName.Equals("define")) {</w:t>
      </w:r>
    </w:p>
    <w:p w14:paraId="2EC2381D" w14:textId="77777777" w:rsidR="005B1C6D" w:rsidRPr="00903DBA" w:rsidRDefault="005B1C6D" w:rsidP="005B1C6D">
      <w:pPr>
        <w:pStyle w:val="Code"/>
        <w:rPr>
          <w:highlight w:val="white"/>
        </w:rPr>
      </w:pPr>
      <w:r w:rsidRPr="00903DBA">
        <w:rPr>
          <w:highlight w:val="white"/>
        </w:rPr>
        <w:t xml:space="preserve">                DoDefine(tokenList);</w:t>
      </w:r>
    </w:p>
    <w:p w14:paraId="6BEF7A69" w14:textId="77777777" w:rsidR="005B1C6D" w:rsidRPr="00903DBA" w:rsidRDefault="005B1C6D" w:rsidP="005B1C6D">
      <w:pPr>
        <w:pStyle w:val="Code"/>
        <w:rPr>
          <w:highlight w:val="white"/>
        </w:rPr>
      </w:pPr>
      <w:r w:rsidRPr="00903DBA">
        <w:rPr>
          <w:highlight w:val="white"/>
        </w:rPr>
        <w:t xml:space="preserve">              }</w:t>
      </w:r>
    </w:p>
    <w:p w14:paraId="5D381218" w14:textId="77777777" w:rsidR="005B1C6D" w:rsidRPr="00903DBA" w:rsidRDefault="005B1C6D" w:rsidP="005B1C6D">
      <w:pPr>
        <w:pStyle w:val="Code"/>
        <w:rPr>
          <w:highlight w:val="white"/>
        </w:rPr>
      </w:pPr>
      <w:r w:rsidRPr="00903DBA">
        <w:rPr>
          <w:highlight w:val="white"/>
        </w:rPr>
        <w:t xml:space="preserve">              else if (secondTokenName.Equals("undef")) {</w:t>
      </w:r>
    </w:p>
    <w:p w14:paraId="4B1AF79D" w14:textId="77777777" w:rsidR="005B1C6D" w:rsidRPr="00903DBA" w:rsidRDefault="005B1C6D" w:rsidP="005B1C6D">
      <w:pPr>
        <w:pStyle w:val="Code"/>
        <w:rPr>
          <w:highlight w:val="white"/>
        </w:rPr>
      </w:pPr>
      <w:r w:rsidRPr="00903DBA">
        <w:rPr>
          <w:highlight w:val="white"/>
        </w:rPr>
        <w:t xml:space="preserve">                DoUndef(tokenList);</w:t>
      </w:r>
    </w:p>
    <w:p w14:paraId="649A1428" w14:textId="77777777" w:rsidR="005B1C6D" w:rsidRPr="00903DBA" w:rsidRDefault="005B1C6D" w:rsidP="005B1C6D">
      <w:pPr>
        <w:pStyle w:val="Code"/>
        <w:rPr>
          <w:highlight w:val="white"/>
        </w:rPr>
      </w:pPr>
      <w:r w:rsidRPr="00903DBA">
        <w:rPr>
          <w:highlight w:val="white"/>
        </w:rPr>
        <w:t xml:space="preserve">              }</w:t>
      </w:r>
    </w:p>
    <w:p w14:paraId="06041F5F" w14:textId="77777777" w:rsidR="005B1C6D" w:rsidRPr="00903DBA" w:rsidRDefault="005B1C6D" w:rsidP="005B1C6D">
      <w:pPr>
        <w:pStyle w:val="Code"/>
        <w:rPr>
          <w:highlight w:val="white"/>
        </w:rPr>
      </w:pPr>
      <w:r w:rsidRPr="00903DBA">
        <w:rPr>
          <w:highlight w:val="white"/>
        </w:rPr>
        <w:t xml:space="preserve">              else if (secondTokenName.Equals("line")) {</w:t>
      </w:r>
    </w:p>
    <w:p w14:paraId="67343502" w14:textId="77777777" w:rsidR="005B1C6D" w:rsidRPr="00903DBA" w:rsidRDefault="005B1C6D" w:rsidP="005B1C6D">
      <w:pPr>
        <w:pStyle w:val="Code"/>
        <w:rPr>
          <w:highlight w:val="white"/>
        </w:rPr>
      </w:pPr>
      <w:r w:rsidRPr="00903DBA">
        <w:rPr>
          <w:highlight w:val="white"/>
        </w:rPr>
        <w:t xml:space="preserve">                DoLine(tokenList);</w:t>
      </w:r>
    </w:p>
    <w:p w14:paraId="58E28217" w14:textId="77777777" w:rsidR="005B1C6D" w:rsidRPr="00903DBA" w:rsidRDefault="005B1C6D" w:rsidP="005B1C6D">
      <w:pPr>
        <w:pStyle w:val="Code"/>
        <w:rPr>
          <w:highlight w:val="white"/>
        </w:rPr>
      </w:pPr>
      <w:r w:rsidRPr="00903DBA">
        <w:rPr>
          <w:highlight w:val="white"/>
        </w:rPr>
        <w:t xml:space="preserve">              }</w:t>
      </w:r>
    </w:p>
    <w:p w14:paraId="04A58992" w14:textId="77777777" w:rsidR="005B1C6D" w:rsidRPr="00903DBA" w:rsidRDefault="005B1C6D" w:rsidP="005B1C6D">
      <w:pPr>
        <w:pStyle w:val="Code"/>
        <w:rPr>
          <w:highlight w:val="white"/>
        </w:rPr>
      </w:pPr>
      <w:r w:rsidRPr="00903DBA">
        <w:rPr>
          <w:highlight w:val="white"/>
        </w:rPr>
        <w:t xml:space="preserve">              else if (secondTokenName.Equals("error")) {</w:t>
      </w:r>
    </w:p>
    <w:p w14:paraId="5D9B5804" w14:textId="77777777" w:rsidR="005B1C6D" w:rsidRPr="00903DBA" w:rsidRDefault="005B1C6D" w:rsidP="005B1C6D">
      <w:pPr>
        <w:pStyle w:val="Code"/>
        <w:rPr>
          <w:highlight w:val="white"/>
        </w:rPr>
      </w:pPr>
      <w:r w:rsidRPr="00903DBA">
        <w:rPr>
          <w:highlight w:val="white"/>
        </w:rPr>
        <w:t xml:space="preserve">                Assert.Error(TokenListToString</w:t>
      </w:r>
    </w:p>
    <w:p w14:paraId="2B8C7137" w14:textId="77777777" w:rsidR="005B1C6D" w:rsidRPr="00903DBA" w:rsidRDefault="005B1C6D" w:rsidP="005B1C6D">
      <w:pPr>
        <w:pStyle w:val="Code"/>
        <w:rPr>
          <w:highlight w:val="white"/>
        </w:rPr>
      </w:pPr>
      <w:r w:rsidRPr="00903DBA">
        <w:rPr>
          <w:highlight w:val="white"/>
        </w:rPr>
        <w:t xml:space="preserve">                             (tokenList.GetRange(1, tokenList.Count - 1)));</w:t>
      </w:r>
    </w:p>
    <w:p w14:paraId="45E003B3" w14:textId="77777777" w:rsidR="005B1C6D" w:rsidRPr="00903DBA" w:rsidRDefault="005B1C6D" w:rsidP="005B1C6D">
      <w:pPr>
        <w:pStyle w:val="Code"/>
        <w:rPr>
          <w:highlight w:val="white"/>
        </w:rPr>
      </w:pPr>
      <w:r w:rsidRPr="00903DBA">
        <w:rPr>
          <w:highlight w:val="white"/>
        </w:rPr>
        <w:t xml:space="preserve">              }</w:t>
      </w:r>
    </w:p>
    <w:p w14:paraId="3DFAD720" w14:textId="77777777" w:rsidR="005B1C6D" w:rsidRPr="00903DBA" w:rsidRDefault="005B1C6D" w:rsidP="005B1C6D">
      <w:pPr>
        <w:pStyle w:val="Code"/>
        <w:rPr>
          <w:highlight w:val="white"/>
        </w:rPr>
      </w:pPr>
      <w:r w:rsidRPr="00903DBA">
        <w:rPr>
          <w:highlight w:val="white"/>
        </w:rPr>
        <w:t xml:space="preserve">            }</w:t>
      </w:r>
    </w:p>
    <w:p w14:paraId="5B1BAC15" w14:textId="77777777" w:rsidR="005B1C6D" w:rsidRPr="00903DBA" w:rsidRDefault="005B1C6D" w:rsidP="005B1C6D">
      <w:pPr>
        <w:pStyle w:val="Code"/>
        <w:rPr>
          <w:highlight w:val="white"/>
        </w:rPr>
      </w:pPr>
      <w:r w:rsidRPr="00903DBA">
        <w:rPr>
          <w:highlight w:val="white"/>
        </w:rPr>
        <w:t xml:space="preserve">          }</w:t>
      </w:r>
    </w:p>
    <w:p w14:paraId="0114BEC7" w14:textId="77777777" w:rsidR="005B1C6D" w:rsidRPr="00903DBA" w:rsidRDefault="005B1C6D" w:rsidP="005B1C6D">
      <w:pPr>
        <w:pStyle w:val="Code"/>
        <w:rPr>
          <w:highlight w:val="white"/>
        </w:rPr>
      </w:pPr>
      <w:r w:rsidRPr="00903DBA">
        <w:rPr>
          <w:highlight w:val="white"/>
        </w:rPr>
        <w:t xml:space="preserve">        }</w:t>
      </w:r>
    </w:p>
    <w:p w14:paraId="13E77C7D" w14:textId="77777777" w:rsidR="005B1C6D" w:rsidRPr="00903DBA" w:rsidRDefault="005B1C6D" w:rsidP="005B1C6D">
      <w:pPr>
        <w:pStyle w:val="Code"/>
        <w:rPr>
          <w:highlight w:val="white"/>
        </w:rPr>
      </w:pPr>
      <w:r w:rsidRPr="00903DBA">
        <w:rPr>
          <w:highlight w:val="white"/>
        </w:rPr>
        <w:t xml:space="preserve">        else {</w:t>
      </w:r>
    </w:p>
    <w:p w14:paraId="329F709F" w14:textId="77777777" w:rsidR="005B1C6D" w:rsidRPr="00903DBA" w:rsidRDefault="005B1C6D" w:rsidP="005B1C6D">
      <w:pPr>
        <w:pStyle w:val="Code"/>
        <w:rPr>
          <w:highlight w:val="white"/>
        </w:rPr>
      </w:pPr>
      <w:r w:rsidRPr="00903DBA">
        <w:rPr>
          <w:highlight w:val="white"/>
        </w:rPr>
        <w:t xml:space="preserve">          if (IsVisible()) {</w:t>
      </w:r>
    </w:p>
    <w:p w14:paraId="29B0655C" w14:textId="77777777" w:rsidR="005B1C6D" w:rsidRPr="00903DBA" w:rsidRDefault="005B1C6D" w:rsidP="005B1C6D">
      <w:pPr>
        <w:pStyle w:val="Code"/>
        <w:rPr>
          <w:highlight w:val="white"/>
        </w:rPr>
      </w:pPr>
      <w:r w:rsidRPr="00903DBA">
        <w:rPr>
          <w:highlight w:val="white"/>
        </w:rPr>
        <w:t xml:space="preserve">            SearchForMacros(tokenList, new Stack&lt;string&gt;());</w:t>
      </w:r>
    </w:p>
    <w:p w14:paraId="6F2D313B" w14:textId="77777777" w:rsidR="005B1C6D" w:rsidRPr="00903DBA" w:rsidRDefault="005B1C6D" w:rsidP="005B1C6D">
      <w:pPr>
        <w:pStyle w:val="Code"/>
        <w:rPr>
          <w:highlight w:val="white"/>
        </w:rPr>
      </w:pPr>
      <w:r w:rsidRPr="00903DBA">
        <w:rPr>
          <w:highlight w:val="white"/>
        </w:rPr>
        <w:t xml:space="preserve">            ConcatTokens(tokenList);</w:t>
      </w:r>
    </w:p>
    <w:p w14:paraId="33C68C79" w14:textId="77777777" w:rsidR="005B1C6D" w:rsidRPr="00903DBA" w:rsidRDefault="005B1C6D" w:rsidP="005B1C6D">
      <w:pPr>
        <w:pStyle w:val="Code"/>
        <w:rPr>
          <w:highlight w:val="white"/>
        </w:rPr>
      </w:pPr>
      <w:r w:rsidRPr="00903DBA">
        <w:rPr>
          <w:highlight w:val="white"/>
        </w:rPr>
        <w:t xml:space="preserve">            MergeStrings(tokenList);</w:t>
      </w:r>
    </w:p>
    <w:p w14:paraId="6307CCB4" w14:textId="77777777" w:rsidR="005B1C6D" w:rsidRPr="00903DBA" w:rsidRDefault="005B1C6D" w:rsidP="005B1C6D">
      <w:pPr>
        <w:pStyle w:val="Code"/>
        <w:rPr>
          <w:highlight w:val="white"/>
        </w:rPr>
      </w:pPr>
      <w:r w:rsidRPr="00903DBA">
        <w:rPr>
          <w:highlight w:val="white"/>
        </w:rPr>
        <w:t xml:space="preserve">            AddTokenListToBuffer(tokenList);</w:t>
      </w:r>
    </w:p>
    <w:p w14:paraId="3D4511EC" w14:textId="77777777" w:rsidR="005B1C6D" w:rsidRPr="00903DBA" w:rsidRDefault="005B1C6D" w:rsidP="005B1C6D">
      <w:pPr>
        <w:pStyle w:val="Code"/>
        <w:rPr>
          <w:highlight w:val="white"/>
        </w:rPr>
      </w:pPr>
      <w:r w:rsidRPr="00903DBA">
        <w:rPr>
          <w:highlight w:val="white"/>
        </w:rPr>
        <w:t xml:space="preserve">          }</w:t>
      </w:r>
    </w:p>
    <w:p w14:paraId="6BA1DEC9" w14:textId="77777777" w:rsidR="005B1C6D" w:rsidRPr="00903DBA" w:rsidRDefault="005B1C6D" w:rsidP="005B1C6D">
      <w:pPr>
        <w:pStyle w:val="Code"/>
        <w:rPr>
          <w:highlight w:val="white"/>
        </w:rPr>
      </w:pPr>
      <w:r w:rsidRPr="00903DBA">
        <w:rPr>
          <w:highlight w:val="white"/>
        </w:rPr>
        <w:t xml:space="preserve">        }</w:t>
      </w:r>
    </w:p>
    <w:p w14:paraId="40D0E014" w14:textId="77777777" w:rsidR="00B0358F" w:rsidRDefault="00B0358F" w:rsidP="00B0358F">
      <w:pPr>
        <w:pStyle w:val="Code"/>
        <w:rPr>
          <w:highlight w:val="white"/>
        </w:rPr>
      </w:pPr>
    </w:p>
    <w:p w14:paraId="7B5D9D95" w14:textId="32F374B4" w:rsidR="00B0358F" w:rsidRPr="00B0358F" w:rsidRDefault="00B0358F" w:rsidP="00B0358F">
      <w:pPr>
        <w:pStyle w:val="Code"/>
        <w:rPr>
          <w:highlight w:val="white"/>
        </w:rPr>
      </w:pPr>
      <w:r w:rsidRPr="00B0358F">
        <w:rPr>
          <w:highlight w:val="white"/>
        </w:rPr>
        <w:t xml:space="preserve">        m_outputBuffer.Append("\n");</w:t>
      </w:r>
    </w:p>
    <w:p w14:paraId="517352EA" w14:textId="5A1F9632" w:rsidR="00B0358F" w:rsidRPr="00B0358F" w:rsidRDefault="00B0358F" w:rsidP="00B0358F">
      <w:pPr>
        <w:pStyle w:val="Code"/>
        <w:rPr>
          <w:highlight w:val="white"/>
        </w:rPr>
      </w:pPr>
      <w:r w:rsidRPr="00B0358F">
        <w:rPr>
          <w:highlight w:val="white"/>
        </w:rPr>
        <w:t xml:space="preserve">        ++CCompiler_Main.Scanner.Line;</w:t>
      </w:r>
    </w:p>
    <w:p w14:paraId="3BECA42E" w14:textId="77777777" w:rsidR="005B1C6D" w:rsidRPr="00903DBA" w:rsidRDefault="005B1C6D" w:rsidP="005B1C6D">
      <w:pPr>
        <w:pStyle w:val="Code"/>
        <w:rPr>
          <w:highlight w:val="white"/>
        </w:rPr>
      </w:pPr>
      <w:r w:rsidRPr="00903DBA">
        <w:rPr>
          <w:highlight w:val="white"/>
        </w:rPr>
        <w:t xml:space="preserve">      }</w:t>
      </w:r>
    </w:p>
    <w:p w14:paraId="00634691" w14:textId="77777777" w:rsidR="005B1C6D" w:rsidRPr="00903DBA" w:rsidRDefault="005B1C6D" w:rsidP="005B1C6D">
      <w:pPr>
        <w:pStyle w:val="Code"/>
        <w:rPr>
          <w:highlight w:val="white"/>
        </w:rPr>
      </w:pPr>
      <w:r w:rsidRPr="00903DBA">
        <w:rPr>
          <w:highlight w:val="white"/>
        </w:rPr>
        <w:t xml:space="preserve">    }</w:t>
      </w:r>
    </w:p>
    <w:p w14:paraId="7B96D195" w14:textId="77777777" w:rsidR="005B1C6D" w:rsidRPr="00A46A00" w:rsidRDefault="005B1C6D" w:rsidP="00A46A00">
      <w:pPr>
        <w:pStyle w:val="Code"/>
        <w:rPr>
          <w:highlight w:val="white"/>
        </w:rPr>
      </w:pPr>
    </w:p>
    <w:p w14:paraId="79D24E81" w14:textId="77777777" w:rsidR="00A46A00" w:rsidRPr="00A46A00" w:rsidRDefault="00A46A00" w:rsidP="00A46A00">
      <w:pPr>
        <w:pStyle w:val="Code"/>
        <w:rPr>
          <w:highlight w:val="white"/>
        </w:rPr>
      </w:pPr>
      <w:r w:rsidRPr="00A46A00">
        <w:rPr>
          <w:highlight w:val="white"/>
        </w:rPr>
        <w:t xml:space="preserve">    private void AddTokenListToBuffer(List&lt;Token&gt; tokenList) {</w:t>
      </w:r>
    </w:p>
    <w:p w14:paraId="141AAC7E" w14:textId="6D420707" w:rsidR="00A46A00" w:rsidRDefault="00A46A00" w:rsidP="00A46A00">
      <w:pPr>
        <w:pStyle w:val="Code"/>
        <w:rPr>
          <w:highlight w:val="white"/>
        </w:rPr>
      </w:pPr>
      <w:r w:rsidRPr="00A46A00">
        <w:rPr>
          <w:highlight w:val="white"/>
        </w:rPr>
        <w:t xml:space="preserve">      bool first = true;</w:t>
      </w:r>
    </w:p>
    <w:p w14:paraId="19148EAF" w14:textId="77777777" w:rsidR="00A46A00" w:rsidRPr="00A46A00" w:rsidRDefault="00A46A00" w:rsidP="00A46A00">
      <w:pPr>
        <w:pStyle w:val="Code"/>
        <w:rPr>
          <w:highlight w:val="white"/>
        </w:rPr>
      </w:pPr>
    </w:p>
    <w:p w14:paraId="5E581A8A" w14:textId="77777777" w:rsidR="00A46A00" w:rsidRPr="00A46A00" w:rsidRDefault="00A46A00" w:rsidP="00A46A00">
      <w:pPr>
        <w:pStyle w:val="Code"/>
        <w:rPr>
          <w:highlight w:val="white"/>
        </w:rPr>
      </w:pPr>
      <w:r w:rsidRPr="00A46A00">
        <w:rPr>
          <w:highlight w:val="white"/>
        </w:rPr>
        <w:t xml:space="preserve">      foreach (Token token in tokenList) {</w:t>
      </w:r>
    </w:p>
    <w:p w14:paraId="74FF05E2" w14:textId="77777777" w:rsidR="00A46A00" w:rsidRPr="00A46A00" w:rsidRDefault="00A46A00" w:rsidP="00A46A00">
      <w:pPr>
        <w:pStyle w:val="Code"/>
        <w:rPr>
          <w:highlight w:val="white"/>
        </w:rPr>
      </w:pPr>
      <w:r w:rsidRPr="00A46A00">
        <w:rPr>
          <w:highlight w:val="white"/>
        </w:rPr>
        <w:t xml:space="preserve">        m_outputBuffer.Append((first ? "" : " ") + token.ToString());</w:t>
      </w:r>
    </w:p>
    <w:p w14:paraId="7691A290" w14:textId="77777777" w:rsidR="00A46A00" w:rsidRPr="00A46A00" w:rsidRDefault="00A46A00" w:rsidP="00A46A00">
      <w:pPr>
        <w:pStyle w:val="Code"/>
        <w:rPr>
          <w:highlight w:val="white"/>
        </w:rPr>
      </w:pPr>
      <w:r w:rsidRPr="00A46A00">
        <w:rPr>
          <w:highlight w:val="white"/>
        </w:rPr>
        <w:t xml:space="preserve">        first = false;</w:t>
      </w:r>
    </w:p>
    <w:p w14:paraId="4C166B11" w14:textId="77777777" w:rsidR="00A46A00" w:rsidRPr="00A46A00" w:rsidRDefault="00A46A00" w:rsidP="00A46A00">
      <w:pPr>
        <w:pStyle w:val="Code"/>
        <w:rPr>
          <w:highlight w:val="white"/>
        </w:rPr>
      </w:pPr>
      <w:r w:rsidRPr="00A46A00">
        <w:rPr>
          <w:highlight w:val="white"/>
        </w:rPr>
        <w:t xml:space="preserve">      }</w:t>
      </w:r>
    </w:p>
    <w:p w14:paraId="0E4667D0" w14:textId="77777777" w:rsidR="00A46A00" w:rsidRDefault="00A46A00" w:rsidP="00A46A00">
      <w:pPr>
        <w:pStyle w:val="Code"/>
        <w:rPr>
          <w:highlight w:val="white"/>
        </w:rPr>
      </w:pPr>
    </w:p>
    <w:p w14:paraId="131655A7" w14:textId="44B27BDB" w:rsidR="00A46A00" w:rsidRPr="00A46A00" w:rsidRDefault="00A46A00" w:rsidP="00A46A00">
      <w:pPr>
        <w:pStyle w:val="Code"/>
        <w:rPr>
          <w:highlight w:val="white"/>
        </w:rPr>
      </w:pPr>
      <w:r w:rsidRPr="00A46A00">
        <w:rPr>
          <w:highlight w:val="white"/>
        </w:rPr>
        <w:t xml:space="preserve">      m_outputBuffer.Append("\n");</w:t>
      </w:r>
    </w:p>
    <w:p w14:paraId="5AE09F6A" w14:textId="77777777" w:rsidR="00A46A00" w:rsidRPr="00A46A00" w:rsidRDefault="00A46A00" w:rsidP="00A46A00">
      <w:pPr>
        <w:pStyle w:val="Code"/>
        <w:rPr>
          <w:highlight w:val="white"/>
        </w:rPr>
      </w:pPr>
      <w:r w:rsidRPr="00A46A00">
        <w:rPr>
          <w:highlight w:val="white"/>
        </w:rPr>
        <w:t xml:space="preserve">    }</w:t>
      </w:r>
    </w:p>
    <w:p w14:paraId="6E2DE400" w14:textId="5CCDE7E3" w:rsidR="005B1C6D" w:rsidRPr="00903DBA" w:rsidRDefault="005B1C6D" w:rsidP="005B1C6D">
      <w:r w:rsidRPr="00903DBA">
        <w:t xml:space="preserve">The </w:t>
      </w:r>
      <w:r w:rsidR="00EC23B2" w:rsidRPr="00903DBA">
        <w:rPr>
          <w:rStyle w:val="CodeInText"/>
        </w:rPr>
        <w:t>I</w:t>
      </w:r>
      <w:r w:rsidRPr="00903DBA">
        <w:rPr>
          <w:rStyle w:val="CodeInText"/>
        </w:rPr>
        <w:t>sVisible</w:t>
      </w:r>
      <w:r w:rsidRPr="00903DBA">
        <w:t xml:space="preserve"> method checks whether we are in a visible part of the source code; that is, a part that has not been earlier omitted by a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or #</w:t>
      </w:r>
      <w:r w:rsidRPr="00903DBA">
        <w:rPr>
          <w:rStyle w:val="CodeInText"/>
        </w:rPr>
        <w:t>else</w:t>
      </w:r>
      <w:r w:rsidRPr="00903DBA">
        <w:t xml:space="preserve"> preprocessor directive. We use the </w:t>
      </w:r>
      <w:r w:rsidRPr="00903DBA">
        <w:rPr>
          <w:rStyle w:val="CodeInText"/>
        </w:rPr>
        <w:t>Main.IfStack</w:t>
      </w:r>
      <w:r w:rsidRPr="00903DBA">
        <w:t xml:space="preserve"> stack since conditional programming can be nested. If the source code is not visible at any nesting level (that is, anywhere in the stack), the area is not visible</w:t>
      </w:r>
      <w:r w:rsidR="008F78F0" w:rsidRPr="00903DBA">
        <w:t>,</w:t>
      </w:r>
      <w:r w:rsidRPr="00903DBA">
        <w:t xml:space="preserve"> and we return false.</w:t>
      </w:r>
    </w:p>
    <w:p w14:paraId="7190B33B" w14:textId="77777777" w:rsidR="005B1C6D" w:rsidRPr="00903DBA" w:rsidRDefault="005B1C6D" w:rsidP="005B1C6D">
      <w:pPr>
        <w:pStyle w:val="Code"/>
        <w:rPr>
          <w:highlight w:val="white"/>
        </w:rPr>
      </w:pPr>
      <w:r w:rsidRPr="00903DBA">
        <w:rPr>
          <w:highlight w:val="white"/>
        </w:rPr>
        <w:lastRenderedPageBreak/>
        <w:t xml:space="preserve">    private bool IsVisible() {</w:t>
      </w:r>
    </w:p>
    <w:p w14:paraId="5738D98A" w14:textId="1B39102C" w:rsidR="005B1C6D" w:rsidRPr="00903DBA" w:rsidRDefault="005B1C6D" w:rsidP="005B1C6D">
      <w:pPr>
        <w:pStyle w:val="Code"/>
        <w:rPr>
          <w:highlight w:val="white"/>
        </w:rPr>
      </w:pPr>
      <w:r w:rsidRPr="00903DBA">
        <w:rPr>
          <w:highlight w:val="white"/>
        </w:rPr>
        <w:t xml:space="preserve">      foreach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in </w:t>
      </w:r>
      <w:r w:rsidR="00E761F4" w:rsidRPr="00903DBA">
        <w:rPr>
          <w:highlight w:val="white"/>
        </w:rPr>
        <w:t>m_ifElseChainStack</w:t>
      </w:r>
      <w:r w:rsidRPr="00903DBA">
        <w:rPr>
          <w:highlight w:val="white"/>
        </w:rPr>
        <w:t>) {</w:t>
      </w:r>
    </w:p>
    <w:p w14:paraId="2A9308E3" w14:textId="3ECB5CCA"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ifElseChain.C</w:t>
      </w:r>
      <w:r w:rsidRPr="00903DBA">
        <w:rPr>
          <w:highlight w:val="white"/>
        </w:rPr>
        <w:t>urrentStatus) {</w:t>
      </w:r>
    </w:p>
    <w:p w14:paraId="65C8C1E2" w14:textId="77777777" w:rsidR="005B1C6D" w:rsidRPr="00903DBA" w:rsidRDefault="005B1C6D" w:rsidP="005B1C6D">
      <w:pPr>
        <w:pStyle w:val="Code"/>
        <w:rPr>
          <w:highlight w:val="white"/>
        </w:rPr>
      </w:pPr>
      <w:r w:rsidRPr="00903DBA">
        <w:rPr>
          <w:highlight w:val="white"/>
        </w:rPr>
        <w:t xml:space="preserve">          return false;</w:t>
      </w:r>
    </w:p>
    <w:p w14:paraId="61C2D7A3" w14:textId="77777777" w:rsidR="005B1C6D" w:rsidRPr="00903DBA" w:rsidRDefault="005B1C6D" w:rsidP="005B1C6D">
      <w:pPr>
        <w:pStyle w:val="Code"/>
        <w:rPr>
          <w:highlight w:val="white"/>
        </w:rPr>
      </w:pPr>
      <w:r w:rsidRPr="00903DBA">
        <w:rPr>
          <w:highlight w:val="white"/>
        </w:rPr>
        <w:t xml:space="preserve">        }</w:t>
      </w:r>
    </w:p>
    <w:p w14:paraId="0AD76E92" w14:textId="77777777" w:rsidR="005B1C6D" w:rsidRPr="00903DBA" w:rsidRDefault="005B1C6D" w:rsidP="005B1C6D">
      <w:pPr>
        <w:pStyle w:val="Code"/>
        <w:rPr>
          <w:highlight w:val="white"/>
        </w:rPr>
      </w:pPr>
      <w:r w:rsidRPr="00903DBA">
        <w:rPr>
          <w:highlight w:val="white"/>
        </w:rPr>
        <w:t xml:space="preserve">      }</w:t>
      </w:r>
    </w:p>
    <w:p w14:paraId="05B98F2A" w14:textId="77777777" w:rsidR="005B1C6D" w:rsidRPr="00903DBA" w:rsidRDefault="005B1C6D" w:rsidP="005B1C6D">
      <w:pPr>
        <w:pStyle w:val="Code"/>
        <w:rPr>
          <w:highlight w:val="white"/>
        </w:rPr>
      </w:pPr>
      <w:r w:rsidRPr="00903DBA">
        <w:rPr>
          <w:highlight w:val="white"/>
        </w:rPr>
        <w:t xml:space="preserve">      </w:t>
      </w:r>
    </w:p>
    <w:p w14:paraId="3AB5F39B" w14:textId="77777777" w:rsidR="005B1C6D" w:rsidRPr="00903DBA" w:rsidRDefault="005B1C6D" w:rsidP="005B1C6D">
      <w:pPr>
        <w:pStyle w:val="Code"/>
        <w:rPr>
          <w:highlight w:val="white"/>
        </w:rPr>
      </w:pPr>
      <w:r w:rsidRPr="00903DBA">
        <w:rPr>
          <w:highlight w:val="white"/>
        </w:rPr>
        <w:t xml:space="preserve">      return true;</w:t>
      </w:r>
    </w:p>
    <w:p w14:paraId="714F67BC" w14:textId="77777777" w:rsidR="005B1C6D" w:rsidRPr="00903DBA" w:rsidRDefault="005B1C6D" w:rsidP="005B1C6D">
      <w:pPr>
        <w:pStyle w:val="Code"/>
        <w:rPr>
          <w:highlight w:val="white"/>
        </w:rPr>
      </w:pPr>
      <w:r w:rsidRPr="00903DBA">
        <w:rPr>
          <w:highlight w:val="white"/>
        </w:rPr>
        <w:t xml:space="preserve">    }</w:t>
      </w:r>
    </w:p>
    <w:p w14:paraId="0E4B7CC1" w14:textId="77777777" w:rsidR="005B1C6D" w:rsidRPr="00903DBA" w:rsidRDefault="005B1C6D" w:rsidP="00E65FE6">
      <w:pPr>
        <w:pStyle w:val="CodeHeader"/>
      </w:pPr>
      <w:r w:rsidRPr="00903DBA">
        <w:t xml:space="preserve">The </w:t>
      </w:r>
      <w:r w:rsidRPr="00E65FE6">
        <w:t>trimLeft</w:t>
      </w:r>
      <w:r w:rsidRPr="00903DBA">
        <w:t xml:space="preserve"> and </w:t>
      </w:r>
      <w:r w:rsidRPr="00E65FE6">
        <w:rPr>
          <w:rStyle w:val="CodeInText"/>
        </w:rPr>
        <w:t>trimRight</w:t>
      </w:r>
      <w:r w:rsidRPr="00903DBA">
        <w:t xml:space="preserve"> methods simple removes all white-spaces to the left or right of the string.</w:t>
      </w:r>
    </w:p>
    <w:p w14:paraId="00FDA97F" w14:textId="77777777" w:rsidR="005B1C6D" w:rsidRPr="00903DBA" w:rsidRDefault="005B1C6D" w:rsidP="00E65FE6">
      <w:pPr>
        <w:pStyle w:val="CodeHeader"/>
      </w:pPr>
      <w:r w:rsidRPr="00903DBA">
        <w:t xml:space="preserve">The </w:t>
      </w:r>
      <w:r w:rsidRPr="00E65FE6">
        <w:rPr>
          <w:rStyle w:val="CodeInText"/>
        </w:rPr>
        <w:t>countChar</w:t>
      </w:r>
      <w:r w:rsidRPr="00903DBA">
        <w:t xml:space="preserve"> method simple counts the number of occurrences of the character.</w:t>
      </w:r>
    </w:p>
    <w:p w14:paraId="1E5C1527" w14:textId="77777777" w:rsidR="005B1C6D" w:rsidRPr="00903DBA" w:rsidRDefault="005B1C6D" w:rsidP="0060539D">
      <w:pPr>
        <w:pStyle w:val="Appendix3"/>
      </w:pPr>
      <w:bookmarkStart w:id="614" w:name="_Toc59126319"/>
      <w:r w:rsidRPr="00903DBA">
        <w:t>Lines</w:t>
      </w:r>
      <w:bookmarkEnd w:id="614"/>
    </w:p>
    <w:p w14:paraId="4DA42C7F" w14:textId="77777777" w:rsidR="005B1C6D" w:rsidRPr="00903DBA" w:rsidRDefault="005B1C6D" w:rsidP="00E65FE6">
      <w:pPr>
        <w:pStyle w:val="CodeHeader"/>
      </w:pPr>
      <w:r w:rsidRPr="00903DBA">
        <w:t xml:space="preserve">The </w:t>
      </w:r>
      <w:r w:rsidRPr="00E65FE6">
        <w:t>doLine</w:t>
      </w:r>
      <w:r w:rsidRPr="00903DBA">
        <w:t xml:space="preserve"> method handles the </w:t>
      </w:r>
      <w:r w:rsidRPr="00E65FE6">
        <w:t>#line</w:t>
      </w:r>
      <w:r w:rsidRPr="00903DBA">
        <w:t xml:space="preserve"> directive by setting the </w:t>
      </w:r>
      <w:r w:rsidRPr="00E65FE6">
        <w:t>Main</w:t>
      </w:r>
      <w:r w:rsidRPr="00903DBA">
        <w:t>.</w:t>
      </w:r>
      <w:r w:rsidRPr="00E65FE6">
        <w:t>Path</w:t>
      </w:r>
      <w:r w:rsidRPr="00903DBA">
        <w:t xml:space="preserve"> and </w:t>
      </w:r>
      <w:r w:rsidRPr="00E65FE6">
        <w:t>Main</w:t>
      </w:r>
      <w:r w:rsidRPr="00903DBA">
        <w:t>.</w:t>
      </w:r>
      <w:r w:rsidRPr="00E65FE6">
        <w:rPr>
          <w:rStyle w:val="CodeInText"/>
        </w:rPr>
        <w:t>Line</w:t>
      </w:r>
      <w:r w:rsidRPr="00903DBA">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665057D8" w14:textId="77777777" w:rsidTr="0092795B">
        <w:tc>
          <w:tcPr>
            <w:tcW w:w="3116" w:type="dxa"/>
          </w:tcPr>
          <w:p w14:paraId="2E4BD360" w14:textId="77777777" w:rsidR="005B1C6D" w:rsidRPr="00903DBA" w:rsidRDefault="005B1C6D" w:rsidP="0092795B">
            <w:pPr>
              <w:pStyle w:val="Code"/>
            </w:pPr>
            <w:r w:rsidRPr="00903DBA">
              <w:t>#line 100 C:\Temp\Test.c</w:t>
            </w:r>
          </w:p>
        </w:tc>
        <w:tc>
          <w:tcPr>
            <w:tcW w:w="3117" w:type="dxa"/>
          </w:tcPr>
          <w:p w14:paraId="2DF8D3C1" w14:textId="77777777" w:rsidR="005B1C6D" w:rsidRPr="00903DBA" w:rsidRDefault="005B1C6D" w:rsidP="0092795B">
            <w:pPr>
              <w:pStyle w:val="Code"/>
            </w:pPr>
          </w:p>
        </w:tc>
        <w:tc>
          <w:tcPr>
            <w:tcW w:w="3117" w:type="dxa"/>
          </w:tcPr>
          <w:p w14:paraId="3DE070B3" w14:textId="77777777" w:rsidR="005B1C6D" w:rsidRPr="00903DBA" w:rsidRDefault="005B1C6D" w:rsidP="0092795B">
            <w:pPr>
              <w:pStyle w:val="Code"/>
            </w:pPr>
          </w:p>
        </w:tc>
      </w:tr>
      <w:tr w:rsidR="005B1C6D" w:rsidRPr="00903DBA" w14:paraId="1BF51438" w14:textId="77777777" w:rsidTr="0092795B">
        <w:tc>
          <w:tcPr>
            <w:tcW w:w="3116" w:type="dxa"/>
          </w:tcPr>
          <w:p w14:paraId="3346EAFC" w14:textId="77777777" w:rsidR="005B1C6D" w:rsidRPr="00903DBA" w:rsidRDefault="005B1C6D" w:rsidP="0092795B">
            <w:pPr>
              <w:pStyle w:val="Code"/>
            </w:pPr>
            <w:r w:rsidRPr="00903DBA">
              <w:t>$C:\Temp\Test.c,100$</w:t>
            </w:r>
          </w:p>
        </w:tc>
        <w:tc>
          <w:tcPr>
            <w:tcW w:w="3117" w:type="dxa"/>
          </w:tcPr>
          <w:p w14:paraId="42B1A681" w14:textId="77777777" w:rsidR="005B1C6D" w:rsidRPr="00903DBA" w:rsidRDefault="005B1C6D" w:rsidP="0092795B">
            <w:pPr>
              <w:pStyle w:val="Code"/>
            </w:pPr>
          </w:p>
        </w:tc>
        <w:tc>
          <w:tcPr>
            <w:tcW w:w="3117" w:type="dxa"/>
          </w:tcPr>
          <w:p w14:paraId="344D7E5A" w14:textId="77777777" w:rsidR="005B1C6D" w:rsidRPr="00903DBA" w:rsidRDefault="005B1C6D" w:rsidP="0092795B">
            <w:pPr>
              <w:pStyle w:val="Code"/>
            </w:pPr>
          </w:p>
        </w:tc>
      </w:tr>
    </w:tbl>
    <w:p w14:paraId="241573CC" w14:textId="77777777" w:rsidR="005B1C6D" w:rsidRPr="00903DBA" w:rsidRDefault="005B1C6D" w:rsidP="005B1C6D">
      <w:pPr>
        <w:pStyle w:val="Code"/>
        <w:rPr>
          <w:highlight w:val="white"/>
        </w:rPr>
      </w:pPr>
    </w:p>
    <w:p w14:paraId="66082F93" w14:textId="77777777" w:rsidR="005B1C6D" w:rsidRPr="00903DBA" w:rsidRDefault="005B1C6D" w:rsidP="005B1C6D">
      <w:pPr>
        <w:pStyle w:val="Code"/>
        <w:rPr>
          <w:highlight w:val="white"/>
        </w:rPr>
      </w:pPr>
      <w:r w:rsidRPr="00903DBA">
        <w:rPr>
          <w:highlight w:val="white"/>
        </w:rPr>
        <w:t xml:space="preserve">    private void DoLine(List&lt;Token&gt; tokenList) {</w:t>
      </w:r>
    </w:p>
    <w:p w14:paraId="63160BC4" w14:textId="77777777" w:rsidR="005B1C6D" w:rsidRPr="00903DBA" w:rsidRDefault="005B1C6D" w:rsidP="005B1C6D">
      <w:pPr>
        <w:pStyle w:val="Code"/>
        <w:rPr>
          <w:highlight w:val="white"/>
        </w:rPr>
      </w:pPr>
      <w:r w:rsidRPr="00903DBA">
        <w:rPr>
          <w:highlight w:val="white"/>
        </w:rPr>
        <w:t xml:space="preserve">      int listSize = tokenList.Count;</w:t>
      </w:r>
    </w:p>
    <w:p w14:paraId="5FCE5796" w14:textId="77777777" w:rsidR="005B1C6D" w:rsidRPr="00903DBA" w:rsidRDefault="005B1C6D" w:rsidP="005B1C6D">
      <w:pPr>
        <w:pStyle w:val="Code"/>
        <w:rPr>
          <w:highlight w:val="white"/>
        </w:rPr>
      </w:pPr>
      <w:r w:rsidRPr="00903DBA">
        <w:rPr>
          <w:highlight w:val="white"/>
        </w:rPr>
        <w:t xml:space="preserve">    </w:t>
      </w:r>
    </w:p>
    <w:p w14:paraId="0A02F93A" w14:textId="77777777" w:rsidR="005B1C6D" w:rsidRPr="00903DBA" w:rsidRDefault="005B1C6D" w:rsidP="005B1C6D">
      <w:pPr>
        <w:pStyle w:val="Code"/>
        <w:rPr>
          <w:highlight w:val="white"/>
        </w:rPr>
      </w:pPr>
      <w:r w:rsidRPr="00903DBA">
        <w:rPr>
          <w:highlight w:val="white"/>
        </w:rPr>
        <w:t xml:space="preserve">      if ((listSize == 4) || (listSize == 5)) {</w:t>
      </w:r>
    </w:p>
    <w:p w14:paraId="2F1FD07B" w14:textId="77777777" w:rsidR="005B1C6D" w:rsidRPr="00903DBA" w:rsidRDefault="005B1C6D" w:rsidP="005B1C6D">
      <w:pPr>
        <w:pStyle w:val="Code"/>
        <w:rPr>
          <w:highlight w:val="white"/>
        </w:rPr>
      </w:pPr>
      <w:r w:rsidRPr="00903DBA">
        <w:rPr>
          <w:highlight w:val="white"/>
        </w:rPr>
        <w:t xml:space="preserve">        string lineText = (string) tokenList[2].Value;</w:t>
      </w:r>
    </w:p>
    <w:p w14:paraId="728DD12D" w14:textId="77777777" w:rsidR="005B1C6D" w:rsidRPr="00903DBA" w:rsidRDefault="005B1C6D" w:rsidP="005B1C6D">
      <w:pPr>
        <w:pStyle w:val="Code"/>
        <w:rPr>
          <w:highlight w:val="white"/>
        </w:rPr>
      </w:pPr>
      <w:r w:rsidRPr="00903DBA">
        <w:rPr>
          <w:highlight w:val="white"/>
        </w:rPr>
        <w:t xml:space="preserve">        Assert.Error(int.TryParse(lineText, out CCompiler_Main.Scanner.Line),</w:t>
      </w:r>
    </w:p>
    <w:p w14:paraId="459EAB07" w14:textId="77777777" w:rsidR="005B1C6D" w:rsidRPr="00903DBA" w:rsidRDefault="005B1C6D" w:rsidP="005B1C6D">
      <w:pPr>
        <w:pStyle w:val="Code"/>
        <w:rPr>
          <w:highlight w:val="white"/>
        </w:rPr>
      </w:pPr>
      <w:r w:rsidRPr="00903DBA">
        <w:rPr>
          <w:highlight w:val="white"/>
        </w:rPr>
        <w:t xml:space="preserve">                                  lineText, Message.Invalid_line_number);</w:t>
      </w:r>
    </w:p>
    <w:p w14:paraId="7313F2CC" w14:textId="77777777" w:rsidR="005B1C6D" w:rsidRPr="00903DBA" w:rsidRDefault="005B1C6D" w:rsidP="005B1C6D">
      <w:pPr>
        <w:pStyle w:val="Code"/>
        <w:rPr>
          <w:highlight w:val="white"/>
        </w:rPr>
      </w:pPr>
    </w:p>
    <w:p w14:paraId="5F567258" w14:textId="77777777" w:rsidR="005B1C6D" w:rsidRPr="00903DBA" w:rsidRDefault="005B1C6D" w:rsidP="005B1C6D">
      <w:pPr>
        <w:pStyle w:val="Code"/>
        <w:rPr>
          <w:highlight w:val="white"/>
        </w:rPr>
      </w:pPr>
      <w:r w:rsidRPr="00903DBA">
        <w:rPr>
          <w:highlight w:val="white"/>
        </w:rPr>
        <w:t xml:space="preserve">        if (listSize == 5) {</w:t>
      </w:r>
    </w:p>
    <w:p w14:paraId="126D8C16" w14:textId="77777777" w:rsidR="005B1C6D" w:rsidRPr="00903DBA" w:rsidRDefault="005B1C6D" w:rsidP="005B1C6D">
      <w:pPr>
        <w:pStyle w:val="Code"/>
        <w:rPr>
          <w:highlight w:val="white"/>
        </w:rPr>
      </w:pPr>
      <w:r w:rsidRPr="00903DBA">
        <w:rPr>
          <w:highlight w:val="white"/>
        </w:rPr>
        <w:t xml:space="preserve">          CCompiler_Main.Scanner.Path =</w:t>
      </w:r>
    </w:p>
    <w:p w14:paraId="0FA3F3F9" w14:textId="77777777" w:rsidR="005B1C6D" w:rsidRPr="00903DBA" w:rsidRDefault="005B1C6D" w:rsidP="005B1C6D">
      <w:pPr>
        <w:pStyle w:val="Code"/>
        <w:rPr>
          <w:highlight w:val="white"/>
        </w:rPr>
      </w:pPr>
      <w:r w:rsidRPr="00903DBA">
        <w:rPr>
          <w:highlight w:val="white"/>
        </w:rPr>
        <w:t xml:space="preserve">            new FileInfo((string) tokenList[3].Value);</w:t>
      </w:r>
    </w:p>
    <w:p w14:paraId="1FD351FA" w14:textId="77777777" w:rsidR="005B1C6D" w:rsidRPr="00903DBA" w:rsidRDefault="005B1C6D" w:rsidP="005B1C6D">
      <w:pPr>
        <w:pStyle w:val="Code"/>
        <w:rPr>
          <w:highlight w:val="white"/>
        </w:rPr>
      </w:pPr>
      <w:r w:rsidRPr="00903DBA">
        <w:rPr>
          <w:highlight w:val="white"/>
        </w:rPr>
        <w:t xml:space="preserve">        }</w:t>
      </w:r>
    </w:p>
    <w:p w14:paraId="08FCB858" w14:textId="77777777" w:rsidR="005B1C6D" w:rsidRPr="00903DBA" w:rsidRDefault="005B1C6D" w:rsidP="005B1C6D">
      <w:pPr>
        <w:pStyle w:val="Code"/>
        <w:rPr>
          <w:highlight w:val="white"/>
        </w:rPr>
      </w:pPr>
      <w:r w:rsidRPr="00903DBA">
        <w:rPr>
          <w:highlight w:val="white"/>
        </w:rPr>
        <w:t xml:space="preserve">      }</w:t>
      </w:r>
    </w:p>
    <w:p w14:paraId="6238B73F" w14:textId="77777777" w:rsidR="005B1C6D" w:rsidRPr="00903DBA" w:rsidRDefault="005B1C6D" w:rsidP="005B1C6D">
      <w:pPr>
        <w:pStyle w:val="Code"/>
        <w:rPr>
          <w:highlight w:val="white"/>
        </w:rPr>
      </w:pPr>
      <w:r w:rsidRPr="00903DBA">
        <w:rPr>
          <w:highlight w:val="white"/>
        </w:rPr>
        <w:t xml:space="preserve">      else {</w:t>
      </w:r>
    </w:p>
    <w:p w14:paraId="34DADD54" w14:textId="77777777" w:rsidR="005B1C6D" w:rsidRPr="00903DBA" w:rsidRDefault="005B1C6D" w:rsidP="005B1C6D">
      <w:pPr>
        <w:pStyle w:val="Code"/>
        <w:rPr>
          <w:highlight w:val="white"/>
        </w:rPr>
      </w:pPr>
      <w:r w:rsidRPr="00903DBA">
        <w:rPr>
          <w:highlight w:val="white"/>
        </w:rPr>
        <w:t xml:space="preserve">        Assert.Error(listSize == 3, TokenListToString(tokenList),</w:t>
      </w:r>
    </w:p>
    <w:p w14:paraId="4B69B981" w14:textId="77777777" w:rsidR="005B1C6D" w:rsidRPr="00903DBA" w:rsidRDefault="005B1C6D" w:rsidP="005B1C6D">
      <w:pPr>
        <w:pStyle w:val="Code"/>
        <w:rPr>
          <w:highlight w:val="white"/>
        </w:rPr>
      </w:pPr>
      <w:r w:rsidRPr="00903DBA">
        <w:rPr>
          <w:highlight w:val="white"/>
        </w:rPr>
        <w:t xml:space="preserve">                     Message.Invalid_preprocessor_directive);</w:t>
      </w:r>
    </w:p>
    <w:p w14:paraId="31FE6979" w14:textId="77777777" w:rsidR="005B1C6D" w:rsidRPr="00903DBA" w:rsidRDefault="005B1C6D" w:rsidP="005B1C6D">
      <w:pPr>
        <w:pStyle w:val="Code"/>
        <w:rPr>
          <w:highlight w:val="white"/>
        </w:rPr>
      </w:pPr>
      <w:r w:rsidRPr="00903DBA">
        <w:rPr>
          <w:highlight w:val="white"/>
        </w:rPr>
        <w:t xml:space="preserve">      }</w:t>
      </w:r>
    </w:p>
    <w:p w14:paraId="0821181C" w14:textId="77777777" w:rsidR="005B1C6D" w:rsidRPr="00903DBA" w:rsidRDefault="005B1C6D" w:rsidP="005B1C6D">
      <w:pPr>
        <w:pStyle w:val="Code"/>
        <w:rPr>
          <w:highlight w:val="white"/>
        </w:rPr>
      </w:pPr>
    </w:p>
    <w:p w14:paraId="78A692C8" w14:textId="77777777" w:rsidR="005B1C6D" w:rsidRPr="00903DBA" w:rsidRDefault="005B1C6D" w:rsidP="005B1C6D">
      <w:pPr>
        <w:pStyle w:val="Code"/>
        <w:rPr>
          <w:highlight w:val="white"/>
        </w:rPr>
      </w:pPr>
      <w:r w:rsidRPr="00903DBA">
        <w:rPr>
          <w:highlight w:val="white"/>
        </w:rPr>
        <w:t xml:space="preserve">      m_outputBuffer.Append(Symbol.SeparatorId + CCompiler_Main.Scanner.Path +</w:t>
      </w:r>
    </w:p>
    <w:p w14:paraId="2959EDBB" w14:textId="77777777" w:rsidR="005B1C6D" w:rsidRPr="00903DBA" w:rsidRDefault="005B1C6D" w:rsidP="005B1C6D">
      <w:pPr>
        <w:pStyle w:val="Code"/>
        <w:rPr>
          <w:highlight w:val="white"/>
        </w:rPr>
      </w:pPr>
      <w:r w:rsidRPr="00903DBA">
        <w:rPr>
          <w:highlight w:val="white"/>
        </w:rPr>
        <w:t xml:space="preserve">                            "," + CCompiler_Main.Scanner.Line +</w:t>
      </w:r>
    </w:p>
    <w:p w14:paraId="7A01E823" w14:textId="77777777" w:rsidR="005B1C6D" w:rsidRPr="00903DBA" w:rsidRDefault="005B1C6D" w:rsidP="005B1C6D">
      <w:pPr>
        <w:pStyle w:val="Code"/>
        <w:rPr>
          <w:highlight w:val="white"/>
        </w:rPr>
      </w:pPr>
      <w:r w:rsidRPr="00903DBA">
        <w:rPr>
          <w:highlight w:val="white"/>
        </w:rPr>
        <w:t xml:space="preserve">                            Symbol.SeparatorId + "\n");</w:t>
      </w:r>
    </w:p>
    <w:p w14:paraId="36337250" w14:textId="77777777" w:rsidR="005B1C6D" w:rsidRPr="00903DBA" w:rsidRDefault="005B1C6D" w:rsidP="005B1C6D">
      <w:pPr>
        <w:pStyle w:val="Code"/>
        <w:rPr>
          <w:highlight w:val="white"/>
        </w:rPr>
      </w:pPr>
      <w:r w:rsidRPr="00903DBA">
        <w:rPr>
          <w:highlight w:val="white"/>
        </w:rPr>
        <w:t xml:space="preserve">    }</w:t>
      </w:r>
    </w:p>
    <w:p w14:paraId="6EB53A9B" w14:textId="77777777" w:rsidR="005B1C6D" w:rsidRPr="00903DBA" w:rsidRDefault="005B1C6D" w:rsidP="0060539D">
      <w:pPr>
        <w:pStyle w:val="Appendix3"/>
      </w:pPr>
      <w:bookmarkStart w:id="615" w:name="_Toc59126320"/>
      <w:r w:rsidRPr="00903DBA">
        <w:t>Includes</w:t>
      </w:r>
      <w:bookmarkEnd w:id="615"/>
    </w:p>
    <w:p w14:paraId="39963A74" w14:textId="77777777" w:rsidR="005B1C6D" w:rsidRPr="00903DBA" w:rsidRDefault="005B1C6D" w:rsidP="005B1C6D">
      <w:r w:rsidRPr="00903DBA">
        <w:t xml:space="preserve">There are two kinds of include files: system files (‘&lt;’ and ‘&gt;’) and internal files (‘\”’). The systems files are included from the path given by </w:t>
      </w:r>
      <w:r w:rsidRPr="00903DBA">
        <w:rPr>
          <w:rStyle w:val="CodeInText"/>
        </w:rPr>
        <w:t>Main.IncludePath</w:t>
      </w:r>
      <w:r w:rsidRPr="00903DBA">
        <w:t>, and the internal files are included locally.</w:t>
      </w:r>
    </w:p>
    <w:p w14:paraId="534D4E94" w14:textId="77777777" w:rsidR="005B1C6D" w:rsidRPr="00903DBA" w:rsidRDefault="005B1C6D" w:rsidP="005B1C6D">
      <w:r w:rsidRPr="00903DBA">
        <w:t xml:space="preserve">The </w:t>
      </w:r>
      <w:r w:rsidRPr="00903DBA">
        <w:rPr>
          <w:rStyle w:val="CodeInText"/>
        </w:rPr>
        <w:t>Main.IncludeSet</w:t>
      </w:r>
      <w:r w:rsidRPr="00903DBA">
        <w:t xml:space="preserve"> set is used to track the included file so that the source file include the files shall be recompiled if it or any of its included files has been changed after the object file. The </w:t>
      </w:r>
      <w:r w:rsidRPr="00903DBA">
        <w:rPr>
          <w:rStyle w:val="CodeInText"/>
        </w:rPr>
        <w:t>Main.IncludeStack</w:t>
      </w:r>
      <w:r w:rsidRPr="00903DBA">
        <w:t xml:space="preserve"> is used to make sure that there is no circular inclusion.</w:t>
      </w:r>
    </w:p>
    <w:p w14:paraId="57CC66D2" w14:textId="77777777" w:rsidR="005B1C6D" w:rsidRPr="00903DBA" w:rsidRDefault="005B1C6D" w:rsidP="005B1C6D">
      <w:r w:rsidRPr="00903DBA">
        <w:t xml:space="preserve">The </w:t>
      </w:r>
      <w:r w:rsidRPr="00903DBA">
        <w:rPr>
          <w:rStyle w:val="CodeInText"/>
        </w:rPr>
        <w:t>Main.Path</w:t>
      </w:r>
      <w:r w:rsidRPr="00903DBA">
        <w:t xml:space="preserve"> and </w:t>
      </w:r>
      <w:r w:rsidRPr="00903DBA">
        <w:rPr>
          <w:rStyle w:val="CodeInText"/>
        </w:rPr>
        <w:t>Main.Line</w:t>
      </w:r>
      <w:r w:rsidRPr="00903DBA">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903DBA" w:rsidRDefault="005B1C6D" w:rsidP="005B1C6D">
      <w:pPr>
        <w:pStyle w:val="Code"/>
        <w:rPr>
          <w:highlight w:val="white"/>
        </w:rPr>
      </w:pPr>
      <w:r w:rsidRPr="00903DBA">
        <w:rPr>
          <w:highlight w:val="white"/>
        </w:rPr>
        <w:lastRenderedPageBreak/>
        <w:t xml:space="preserve">    private void DoInclude(List&lt;Token&gt; tokenList) {</w:t>
      </w:r>
    </w:p>
    <w:p w14:paraId="7FDF5B1F" w14:textId="77777777" w:rsidR="005B1C6D" w:rsidRPr="00903DBA" w:rsidRDefault="005B1C6D" w:rsidP="005B1C6D">
      <w:pPr>
        <w:pStyle w:val="Code"/>
        <w:rPr>
          <w:highlight w:val="white"/>
        </w:rPr>
      </w:pPr>
      <w:r w:rsidRPr="00903DBA">
        <w:rPr>
          <w:highlight w:val="white"/>
        </w:rPr>
        <w:t xml:space="preserve">      FileInfo includeFile = null;</w:t>
      </w:r>
    </w:p>
    <w:p w14:paraId="36B7B092" w14:textId="77777777" w:rsidR="005B1C6D" w:rsidRPr="00903DBA" w:rsidRDefault="005B1C6D" w:rsidP="005B1C6D">
      <w:pPr>
        <w:pStyle w:val="Code"/>
        <w:rPr>
          <w:highlight w:val="white"/>
        </w:rPr>
      </w:pPr>
      <w:r w:rsidRPr="00903DBA">
        <w:rPr>
          <w:highlight w:val="white"/>
        </w:rPr>
        <w:t xml:space="preserve">    </w:t>
      </w:r>
    </w:p>
    <w:p w14:paraId="3FFD91B4" w14:textId="77777777" w:rsidR="005B1C6D" w:rsidRPr="00903DBA" w:rsidRDefault="005B1C6D" w:rsidP="005B1C6D">
      <w:pPr>
        <w:pStyle w:val="Code"/>
        <w:rPr>
          <w:highlight w:val="white"/>
        </w:rPr>
      </w:pPr>
      <w:r w:rsidRPr="00903DBA">
        <w:rPr>
          <w:highlight w:val="white"/>
        </w:rPr>
        <w:t xml:space="preserve">      if ((tokenList[2].Id == CCompiler_Pre.Tokens.STRING) &amp;&amp;</w:t>
      </w:r>
    </w:p>
    <w:p w14:paraId="7DCB76DC" w14:textId="77777777" w:rsidR="005B1C6D" w:rsidRPr="00903DBA" w:rsidRDefault="005B1C6D" w:rsidP="005B1C6D">
      <w:pPr>
        <w:pStyle w:val="Code"/>
        <w:rPr>
          <w:highlight w:val="white"/>
        </w:rPr>
      </w:pPr>
      <w:r w:rsidRPr="00903DBA">
        <w:rPr>
          <w:highlight w:val="white"/>
        </w:rPr>
        <w:t xml:space="preserve">          (tokenList[3].Id == CCompiler_Pre.Tokens.EOF)) {</w:t>
      </w:r>
    </w:p>
    <w:p w14:paraId="019BD946" w14:textId="77777777" w:rsidR="005B1C6D" w:rsidRPr="00903DBA" w:rsidRDefault="005B1C6D" w:rsidP="005B1C6D">
      <w:pPr>
        <w:pStyle w:val="Code"/>
        <w:rPr>
          <w:highlight w:val="white"/>
        </w:rPr>
      </w:pPr>
      <w:r w:rsidRPr="00903DBA">
        <w:rPr>
          <w:highlight w:val="white"/>
        </w:rPr>
        <w:t xml:space="preserve">        string text = tokenList[2].ToString();</w:t>
      </w:r>
    </w:p>
    <w:p w14:paraId="52EB15F0" w14:textId="77777777" w:rsidR="005B1C6D" w:rsidRPr="00903DBA" w:rsidRDefault="005B1C6D" w:rsidP="005B1C6D">
      <w:pPr>
        <w:pStyle w:val="Code"/>
        <w:rPr>
          <w:highlight w:val="white"/>
        </w:rPr>
      </w:pPr>
      <w:r w:rsidRPr="00903DBA">
        <w:rPr>
          <w:highlight w:val="white"/>
        </w:rPr>
        <w:t xml:space="preserve">        string file = text.ToString().Substring(1, text.Length - 1);</w:t>
      </w:r>
    </w:p>
    <w:p w14:paraId="1FB58B48" w14:textId="445CD137" w:rsidR="005B1C6D" w:rsidRPr="00903DBA" w:rsidRDefault="005B1C6D" w:rsidP="005B1C6D">
      <w:pPr>
        <w:pStyle w:val="Code"/>
        <w:rPr>
          <w:highlight w:val="white"/>
        </w:rPr>
      </w:pPr>
      <w:r w:rsidRPr="00903DBA">
        <w:rPr>
          <w:highlight w:val="white"/>
        </w:rPr>
        <w:t xml:space="preserve">        includeFile = new FileInfo(</w:t>
      </w:r>
      <w:r w:rsidR="001A433D" w:rsidRPr="00903DBA">
        <w:rPr>
          <w:highlight w:val="white"/>
        </w:rPr>
        <w:t xml:space="preserve">Start.SourcePath + </w:t>
      </w:r>
      <w:r w:rsidRPr="00903DBA">
        <w:rPr>
          <w:highlight w:val="white"/>
        </w:rPr>
        <w:t>file);</w:t>
      </w:r>
    </w:p>
    <w:p w14:paraId="12AD0819" w14:textId="77777777" w:rsidR="005B1C6D" w:rsidRPr="00903DBA" w:rsidRDefault="005B1C6D" w:rsidP="005B1C6D">
      <w:pPr>
        <w:pStyle w:val="Code"/>
        <w:rPr>
          <w:highlight w:val="white"/>
        </w:rPr>
      </w:pPr>
      <w:r w:rsidRPr="00903DBA">
        <w:rPr>
          <w:highlight w:val="white"/>
        </w:rPr>
        <w:t xml:space="preserve">      }</w:t>
      </w:r>
    </w:p>
    <w:p w14:paraId="131C70BD" w14:textId="77777777" w:rsidR="005B1C6D" w:rsidRPr="00903DBA" w:rsidRDefault="005B1C6D" w:rsidP="005B1C6D">
      <w:pPr>
        <w:pStyle w:val="Code"/>
        <w:rPr>
          <w:highlight w:val="white"/>
        </w:rPr>
      </w:pPr>
      <w:r w:rsidRPr="00903DBA">
        <w:rPr>
          <w:highlight w:val="white"/>
        </w:rPr>
        <w:t xml:space="preserve">      else {</w:t>
      </w:r>
    </w:p>
    <w:p w14:paraId="451DCB57" w14:textId="77777777" w:rsidR="005B1C6D" w:rsidRPr="00903DBA" w:rsidRDefault="005B1C6D" w:rsidP="005B1C6D">
      <w:pPr>
        <w:pStyle w:val="Code"/>
        <w:rPr>
          <w:highlight w:val="white"/>
        </w:rPr>
      </w:pPr>
      <w:r w:rsidRPr="00903DBA">
        <w:rPr>
          <w:highlight w:val="white"/>
        </w:rPr>
        <w:t xml:space="preserve">        StringBuilder buffer = new StringBuilder();</w:t>
      </w:r>
    </w:p>
    <w:p w14:paraId="230EA9CA" w14:textId="77777777" w:rsidR="005B1C6D" w:rsidRPr="00903DBA" w:rsidRDefault="005B1C6D" w:rsidP="005B1C6D">
      <w:pPr>
        <w:pStyle w:val="Code"/>
        <w:rPr>
          <w:highlight w:val="white"/>
        </w:rPr>
      </w:pPr>
    </w:p>
    <w:p w14:paraId="0494746A" w14:textId="77777777" w:rsidR="005B1C6D" w:rsidRPr="00903DBA" w:rsidRDefault="005B1C6D" w:rsidP="005B1C6D">
      <w:pPr>
        <w:pStyle w:val="Code"/>
        <w:rPr>
          <w:highlight w:val="white"/>
        </w:rPr>
      </w:pPr>
      <w:r w:rsidRPr="00903DBA">
        <w:rPr>
          <w:highlight w:val="white"/>
        </w:rPr>
        <w:t xml:space="preserve">        foreach (Token token in tokenList.GetRange(2, tokenList.Count - 2)) {</w:t>
      </w:r>
    </w:p>
    <w:p w14:paraId="4E42CBAB" w14:textId="77777777" w:rsidR="005B1C6D" w:rsidRPr="00903DBA" w:rsidRDefault="005B1C6D" w:rsidP="005B1C6D">
      <w:pPr>
        <w:pStyle w:val="Code"/>
        <w:rPr>
          <w:highlight w:val="white"/>
        </w:rPr>
      </w:pPr>
      <w:r w:rsidRPr="00903DBA">
        <w:rPr>
          <w:highlight w:val="white"/>
        </w:rPr>
        <w:t xml:space="preserve">          buffer.Append(token.ToString());</w:t>
      </w:r>
    </w:p>
    <w:p w14:paraId="738C2BB2" w14:textId="77777777" w:rsidR="005B1C6D" w:rsidRPr="00903DBA" w:rsidRDefault="005B1C6D" w:rsidP="005B1C6D">
      <w:pPr>
        <w:pStyle w:val="Code"/>
        <w:rPr>
          <w:highlight w:val="white"/>
        </w:rPr>
      </w:pPr>
      <w:r w:rsidRPr="00903DBA">
        <w:rPr>
          <w:highlight w:val="white"/>
        </w:rPr>
        <w:t xml:space="preserve">        }</w:t>
      </w:r>
    </w:p>
    <w:p w14:paraId="63753DEE" w14:textId="77777777" w:rsidR="005B1C6D" w:rsidRPr="00903DBA" w:rsidRDefault="005B1C6D" w:rsidP="005B1C6D">
      <w:pPr>
        <w:pStyle w:val="Code"/>
        <w:rPr>
          <w:highlight w:val="white"/>
        </w:rPr>
      </w:pPr>
      <w:r w:rsidRPr="00903DBA">
        <w:rPr>
          <w:highlight w:val="white"/>
        </w:rPr>
        <w:t xml:space="preserve">      </w:t>
      </w:r>
    </w:p>
    <w:p w14:paraId="23D5AD74" w14:textId="77777777" w:rsidR="005B1C6D" w:rsidRPr="00903DBA" w:rsidRDefault="005B1C6D" w:rsidP="005B1C6D">
      <w:pPr>
        <w:pStyle w:val="Code"/>
        <w:rPr>
          <w:highlight w:val="white"/>
        </w:rPr>
      </w:pPr>
      <w:r w:rsidRPr="00903DBA">
        <w:rPr>
          <w:highlight w:val="white"/>
        </w:rPr>
        <w:t xml:space="preserve">        string text = buffer.ToString();</w:t>
      </w:r>
    </w:p>
    <w:p w14:paraId="576BF462" w14:textId="77777777" w:rsidR="005B1C6D" w:rsidRPr="00903DBA" w:rsidRDefault="005B1C6D" w:rsidP="005B1C6D">
      <w:pPr>
        <w:pStyle w:val="Code"/>
        <w:rPr>
          <w:highlight w:val="white"/>
        </w:rPr>
      </w:pPr>
    </w:p>
    <w:p w14:paraId="638B4B1C" w14:textId="77777777" w:rsidR="005B1C6D" w:rsidRPr="00903DBA" w:rsidRDefault="005B1C6D" w:rsidP="005B1C6D">
      <w:pPr>
        <w:pStyle w:val="Code"/>
        <w:rPr>
          <w:highlight w:val="white"/>
        </w:rPr>
      </w:pPr>
      <w:r w:rsidRPr="00903DBA">
        <w:rPr>
          <w:highlight w:val="white"/>
        </w:rPr>
        <w:t xml:space="preserve">        if (text.StartsWith("&lt;") &amp;&amp; text.EndsWith("&gt;")) {</w:t>
      </w:r>
    </w:p>
    <w:p w14:paraId="71CD6682" w14:textId="77777777" w:rsidR="005B1C6D" w:rsidRPr="00903DBA" w:rsidRDefault="005B1C6D" w:rsidP="005B1C6D">
      <w:pPr>
        <w:pStyle w:val="Code"/>
        <w:rPr>
          <w:highlight w:val="white"/>
        </w:rPr>
      </w:pPr>
      <w:r w:rsidRPr="00903DBA">
        <w:rPr>
          <w:highlight w:val="white"/>
        </w:rPr>
        <w:t xml:space="preserve">          string file = text.ToString().Substring(1, text.Length - 2);</w:t>
      </w:r>
    </w:p>
    <w:p w14:paraId="6FE2744C" w14:textId="1CBFAC5E" w:rsidR="005B1C6D" w:rsidRPr="00903DBA" w:rsidRDefault="005B1C6D" w:rsidP="005B1C6D">
      <w:pPr>
        <w:pStyle w:val="Code"/>
        <w:rPr>
          <w:highlight w:val="white"/>
        </w:rPr>
      </w:pPr>
      <w:r w:rsidRPr="00903DBA">
        <w:rPr>
          <w:highlight w:val="white"/>
        </w:rPr>
        <w:t xml:space="preserve">          includeFile = new FileInfo(</w:t>
      </w:r>
      <w:r w:rsidR="00C9762B" w:rsidRPr="00903DBA">
        <w:rPr>
          <w:highlight w:val="white"/>
        </w:rPr>
        <w:t>Start.SourcePath</w:t>
      </w:r>
      <w:r w:rsidRPr="00903DBA">
        <w:rPr>
          <w:highlight w:val="white"/>
        </w:rPr>
        <w:t xml:space="preserve"> + file);</w:t>
      </w:r>
    </w:p>
    <w:p w14:paraId="5D94772D" w14:textId="77777777" w:rsidR="005B1C6D" w:rsidRPr="00903DBA" w:rsidRDefault="005B1C6D" w:rsidP="005B1C6D">
      <w:pPr>
        <w:pStyle w:val="Code"/>
        <w:rPr>
          <w:highlight w:val="white"/>
        </w:rPr>
      </w:pPr>
      <w:r w:rsidRPr="00903DBA">
        <w:rPr>
          <w:highlight w:val="white"/>
        </w:rPr>
        <w:t xml:space="preserve">        }</w:t>
      </w:r>
    </w:p>
    <w:p w14:paraId="23ACE506" w14:textId="77777777" w:rsidR="005B1C6D" w:rsidRPr="00903DBA" w:rsidRDefault="005B1C6D" w:rsidP="005B1C6D">
      <w:pPr>
        <w:pStyle w:val="Code"/>
        <w:rPr>
          <w:highlight w:val="white"/>
        </w:rPr>
      </w:pPr>
      <w:r w:rsidRPr="00903DBA">
        <w:rPr>
          <w:highlight w:val="white"/>
        </w:rPr>
        <w:t xml:space="preserve">        else {</w:t>
      </w:r>
    </w:p>
    <w:p w14:paraId="3ADACB55" w14:textId="77777777" w:rsidR="005B1C6D" w:rsidRPr="00903DBA" w:rsidRDefault="005B1C6D" w:rsidP="005B1C6D">
      <w:pPr>
        <w:pStyle w:val="Code"/>
        <w:rPr>
          <w:highlight w:val="white"/>
        </w:rPr>
      </w:pPr>
      <w:r w:rsidRPr="00903DBA">
        <w:rPr>
          <w:highlight w:val="white"/>
        </w:rPr>
        <w:t xml:space="preserve">          Assert.Error(TokenListToString(tokenList),</w:t>
      </w:r>
    </w:p>
    <w:p w14:paraId="76B73F89" w14:textId="77777777" w:rsidR="005B1C6D" w:rsidRPr="00903DBA" w:rsidRDefault="005B1C6D" w:rsidP="005B1C6D">
      <w:pPr>
        <w:pStyle w:val="Code"/>
        <w:rPr>
          <w:highlight w:val="white"/>
        </w:rPr>
      </w:pPr>
      <w:r w:rsidRPr="00903DBA">
        <w:rPr>
          <w:highlight w:val="white"/>
        </w:rPr>
        <w:t xml:space="preserve">                       Message.Invalid_preprocessor_directive);</w:t>
      </w:r>
    </w:p>
    <w:p w14:paraId="6F0D6BCB" w14:textId="77777777" w:rsidR="005B1C6D" w:rsidRPr="00903DBA" w:rsidRDefault="005B1C6D" w:rsidP="005B1C6D">
      <w:pPr>
        <w:pStyle w:val="Code"/>
        <w:rPr>
          <w:highlight w:val="white"/>
        </w:rPr>
      </w:pPr>
      <w:r w:rsidRPr="00903DBA">
        <w:rPr>
          <w:highlight w:val="white"/>
        </w:rPr>
        <w:t xml:space="preserve">        }</w:t>
      </w:r>
    </w:p>
    <w:p w14:paraId="70ED42DA" w14:textId="77777777" w:rsidR="005B1C6D" w:rsidRPr="00903DBA" w:rsidRDefault="005B1C6D" w:rsidP="005B1C6D">
      <w:pPr>
        <w:pStyle w:val="Code"/>
        <w:rPr>
          <w:highlight w:val="white"/>
        </w:rPr>
      </w:pPr>
      <w:r w:rsidRPr="00903DBA">
        <w:rPr>
          <w:highlight w:val="white"/>
        </w:rPr>
        <w:t xml:space="preserve">      }</w:t>
      </w:r>
    </w:p>
    <w:p w14:paraId="592AABFD" w14:textId="77777777" w:rsidR="005B1C6D" w:rsidRPr="00903DBA" w:rsidRDefault="005B1C6D" w:rsidP="000A4F9D">
      <w:pPr>
        <w:pStyle w:val="Code"/>
        <w:rPr>
          <w:highlight w:val="white"/>
        </w:rPr>
      </w:pPr>
    </w:p>
    <w:p w14:paraId="4F32FFA4" w14:textId="77777777" w:rsidR="000A4F9D" w:rsidRPr="00903DBA" w:rsidRDefault="000A4F9D" w:rsidP="000A4F9D">
      <w:pPr>
        <w:pStyle w:val="Code"/>
        <w:rPr>
          <w:highlight w:val="white"/>
        </w:rPr>
      </w:pPr>
      <w:r w:rsidRPr="00903DBA">
        <w:rPr>
          <w:highlight w:val="white"/>
        </w:rPr>
        <w:t xml:space="preserve">      Assert.Error(!m_includeStack.Contains(includeFile),</w:t>
      </w:r>
    </w:p>
    <w:p w14:paraId="72862086" w14:textId="77777777" w:rsidR="000A4F9D" w:rsidRPr="00903DBA" w:rsidRDefault="000A4F9D" w:rsidP="000A4F9D">
      <w:pPr>
        <w:pStyle w:val="Code"/>
        <w:rPr>
          <w:highlight w:val="white"/>
        </w:rPr>
      </w:pPr>
      <w:r w:rsidRPr="00903DBA">
        <w:rPr>
          <w:highlight w:val="white"/>
        </w:rPr>
        <w:t xml:space="preserve">                   includeFile.FullName, Message.Repeted_include_statement);</w:t>
      </w:r>
    </w:p>
    <w:p w14:paraId="1E9AAEBE" w14:textId="77777777" w:rsidR="000A4F9D" w:rsidRPr="00903DBA" w:rsidRDefault="000A4F9D" w:rsidP="000A4F9D">
      <w:pPr>
        <w:pStyle w:val="Code"/>
        <w:rPr>
          <w:highlight w:val="white"/>
        </w:rPr>
      </w:pPr>
      <w:r w:rsidRPr="00903DBA">
        <w:rPr>
          <w:highlight w:val="white"/>
        </w:rPr>
        <w:t xml:space="preserve">      m_includeStack.Push(includeFile);</w:t>
      </w:r>
    </w:p>
    <w:p w14:paraId="2F2E5E74" w14:textId="77777777" w:rsidR="000A4F9D" w:rsidRPr="00903DBA" w:rsidRDefault="000A4F9D" w:rsidP="000A4F9D">
      <w:pPr>
        <w:pStyle w:val="Code"/>
        <w:rPr>
          <w:highlight w:val="white"/>
        </w:rPr>
      </w:pPr>
      <w:r w:rsidRPr="00903DBA">
        <w:rPr>
          <w:highlight w:val="white"/>
        </w:rPr>
        <w:t xml:space="preserve">      m_includeSet.Add(includeFile);</w:t>
      </w:r>
    </w:p>
    <w:p w14:paraId="20EA6128" w14:textId="77777777" w:rsidR="000A4F9D" w:rsidRPr="00903DBA" w:rsidRDefault="000A4F9D" w:rsidP="000A4F9D">
      <w:pPr>
        <w:pStyle w:val="Code"/>
        <w:rPr>
          <w:highlight w:val="white"/>
        </w:rPr>
      </w:pPr>
      <w:r w:rsidRPr="00903DBA">
        <w:rPr>
          <w:highlight w:val="white"/>
        </w:rPr>
        <w:t xml:space="preserve">      FileInfo oldPath = CCompiler_Main.Scanner.Path;</w:t>
      </w:r>
    </w:p>
    <w:p w14:paraId="5A9E0D47" w14:textId="77777777" w:rsidR="000A4F9D" w:rsidRPr="00903DBA" w:rsidRDefault="000A4F9D" w:rsidP="000A4F9D">
      <w:pPr>
        <w:pStyle w:val="Code"/>
        <w:rPr>
          <w:highlight w:val="white"/>
        </w:rPr>
      </w:pPr>
      <w:r w:rsidRPr="00903DBA">
        <w:rPr>
          <w:highlight w:val="white"/>
        </w:rPr>
        <w:t xml:space="preserve">      int oldLine = CCompiler_Main.Scanner.Line;</w:t>
      </w:r>
    </w:p>
    <w:p w14:paraId="7C703D26" w14:textId="77777777" w:rsidR="000A4F9D" w:rsidRPr="00903DBA" w:rsidRDefault="000A4F9D" w:rsidP="000A4F9D">
      <w:pPr>
        <w:pStyle w:val="Code"/>
        <w:rPr>
          <w:highlight w:val="white"/>
        </w:rPr>
      </w:pPr>
      <w:r w:rsidRPr="00903DBA">
        <w:rPr>
          <w:highlight w:val="white"/>
        </w:rPr>
        <w:t xml:space="preserve">      CCompiler_Main.Scanner.Path = includeFile;</w:t>
      </w:r>
    </w:p>
    <w:p w14:paraId="78E6CB45" w14:textId="77777777" w:rsidR="000A4F9D" w:rsidRPr="00903DBA" w:rsidRDefault="000A4F9D" w:rsidP="000A4F9D">
      <w:pPr>
        <w:pStyle w:val="Code"/>
        <w:rPr>
          <w:highlight w:val="white"/>
        </w:rPr>
      </w:pPr>
      <w:r w:rsidRPr="00903DBA">
        <w:rPr>
          <w:highlight w:val="white"/>
        </w:rPr>
        <w:t xml:space="preserve">      CCompiler_Main.Scanner.Line = 1;</w:t>
      </w:r>
    </w:p>
    <w:p w14:paraId="491108A2"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2D84FE5A" w14:textId="77777777" w:rsidR="000A4F9D" w:rsidRPr="00903DBA" w:rsidRDefault="000A4F9D" w:rsidP="000A4F9D">
      <w:pPr>
        <w:pStyle w:val="Code"/>
        <w:rPr>
          <w:highlight w:val="white"/>
        </w:rPr>
      </w:pPr>
      <w:r w:rsidRPr="00903DBA">
        <w:rPr>
          <w:highlight w:val="white"/>
        </w:rPr>
        <w:t xml:space="preserve">                            ",0" + Symbol.SeparatorId + "\n");</w:t>
      </w:r>
    </w:p>
    <w:p w14:paraId="621E91D1" w14:textId="77777777" w:rsidR="000A4F9D" w:rsidRPr="00903DBA" w:rsidRDefault="000A4F9D" w:rsidP="000A4F9D">
      <w:pPr>
        <w:pStyle w:val="Code"/>
        <w:rPr>
          <w:highlight w:val="white"/>
        </w:rPr>
      </w:pPr>
      <w:r w:rsidRPr="00903DBA">
        <w:rPr>
          <w:highlight w:val="white"/>
        </w:rPr>
        <w:t xml:space="preserve">      DoProcess(includeFile);</w:t>
      </w:r>
    </w:p>
    <w:p w14:paraId="49CCF7EF" w14:textId="77777777" w:rsidR="000A4F9D" w:rsidRPr="00903DBA" w:rsidRDefault="000A4F9D" w:rsidP="000A4F9D">
      <w:pPr>
        <w:pStyle w:val="Code"/>
        <w:rPr>
          <w:highlight w:val="white"/>
        </w:rPr>
      </w:pPr>
      <w:r w:rsidRPr="00903DBA">
        <w:rPr>
          <w:highlight w:val="white"/>
        </w:rPr>
        <w:t xml:space="preserve">      CCompiler_Main.Scanner.Line = oldLine;</w:t>
      </w:r>
    </w:p>
    <w:p w14:paraId="57507313" w14:textId="77777777" w:rsidR="000A4F9D" w:rsidRPr="00903DBA" w:rsidRDefault="000A4F9D" w:rsidP="000A4F9D">
      <w:pPr>
        <w:pStyle w:val="Code"/>
        <w:rPr>
          <w:highlight w:val="white"/>
        </w:rPr>
      </w:pPr>
      <w:r w:rsidRPr="00903DBA">
        <w:rPr>
          <w:highlight w:val="white"/>
        </w:rPr>
        <w:t xml:space="preserve">      CCompiler_Main.Scanner.Path = oldPath;</w:t>
      </w:r>
    </w:p>
    <w:p w14:paraId="445B8548"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0614EBC8" w14:textId="77777777" w:rsidR="000A4F9D" w:rsidRPr="00903DBA" w:rsidRDefault="000A4F9D" w:rsidP="000A4F9D">
      <w:pPr>
        <w:pStyle w:val="Code"/>
        <w:rPr>
          <w:highlight w:val="white"/>
        </w:rPr>
      </w:pPr>
      <w:r w:rsidRPr="00903DBA">
        <w:rPr>
          <w:highlight w:val="white"/>
        </w:rPr>
        <w:t xml:space="preserve">                            "," + (CCompiler_Main.Scanner.Line - 1) +</w:t>
      </w:r>
    </w:p>
    <w:p w14:paraId="6BA61C37" w14:textId="77777777" w:rsidR="000A4F9D" w:rsidRPr="00903DBA" w:rsidRDefault="000A4F9D" w:rsidP="000A4F9D">
      <w:pPr>
        <w:pStyle w:val="Code"/>
        <w:rPr>
          <w:highlight w:val="white"/>
        </w:rPr>
      </w:pPr>
      <w:r w:rsidRPr="00903DBA">
        <w:rPr>
          <w:highlight w:val="white"/>
        </w:rPr>
        <w:t xml:space="preserve">                            Symbol.SeparatorId + "\n");</w:t>
      </w:r>
    </w:p>
    <w:p w14:paraId="5E954B89" w14:textId="77777777" w:rsidR="000A4F9D" w:rsidRPr="00903DBA" w:rsidRDefault="000A4F9D" w:rsidP="000A4F9D">
      <w:pPr>
        <w:pStyle w:val="Code"/>
        <w:rPr>
          <w:highlight w:val="white"/>
        </w:rPr>
      </w:pPr>
      <w:r w:rsidRPr="00903DBA">
        <w:rPr>
          <w:highlight w:val="white"/>
        </w:rPr>
        <w:t xml:space="preserve">      m_includeStack.Pop();</w:t>
      </w:r>
    </w:p>
    <w:p w14:paraId="6AE74B0E" w14:textId="3A6AB75E" w:rsidR="005B1C6D" w:rsidRPr="00903DBA" w:rsidRDefault="005B1C6D" w:rsidP="000A4F9D">
      <w:pPr>
        <w:pStyle w:val="Code"/>
        <w:rPr>
          <w:highlight w:val="white"/>
        </w:rPr>
      </w:pPr>
      <w:r w:rsidRPr="00903DBA">
        <w:rPr>
          <w:highlight w:val="white"/>
        </w:rPr>
        <w:t xml:space="preserve">    }</w:t>
      </w:r>
    </w:p>
    <w:p w14:paraId="46374E79" w14:textId="77777777" w:rsidR="005B1C6D" w:rsidRPr="00903DBA" w:rsidRDefault="005B1C6D" w:rsidP="0060539D">
      <w:pPr>
        <w:pStyle w:val="Appendix3"/>
      </w:pPr>
      <w:bookmarkStart w:id="616" w:name="_Toc59126321"/>
      <w:r w:rsidRPr="00903DBA">
        <w:t>Macros</w:t>
      </w:r>
      <w:bookmarkEnd w:id="616"/>
    </w:p>
    <w:p w14:paraId="52CA517F" w14:textId="77777777" w:rsidR="005B1C6D" w:rsidRPr="00903DBA" w:rsidRDefault="005B1C6D" w:rsidP="005B1C6D">
      <w:r w:rsidRPr="00903DBA">
        <w:t xml:space="preserve">The </w:t>
      </w:r>
      <w:r w:rsidRPr="00903DBA">
        <w:rPr>
          <w:rStyle w:val="CodeInText"/>
        </w:rPr>
        <w:t>Macro</w:t>
      </w:r>
      <w:r w:rsidRPr="00903DBA">
        <w:t xml:space="preserve"> class keep track of a macro, a macro has a possible empty list of parameters and a text.</w:t>
      </w:r>
    </w:p>
    <w:p w14:paraId="36A5514D" w14:textId="77777777" w:rsidR="005B1C6D" w:rsidRPr="00903DBA" w:rsidRDefault="005B1C6D" w:rsidP="005B1C6D">
      <w:pPr>
        <w:pStyle w:val="CodeHeader"/>
      </w:pPr>
      <w:r w:rsidRPr="00903DBA">
        <w:t>Macro.cs</w:t>
      </w:r>
    </w:p>
    <w:p w14:paraId="7F2CBA7B" w14:textId="77777777" w:rsidR="005B1C6D" w:rsidRPr="00903DBA" w:rsidRDefault="005B1C6D" w:rsidP="005B1C6D">
      <w:pPr>
        <w:pStyle w:val="Code"/>
        <w:rPr>
          <w:highlight w:val="white"/>
        </w:rPr>
      </w:pPr>
      <w:r w:rsidRPr="00903DBA">
        <w:rPr>
          <w:highlight w:val="white"/>
        </w:rPr>
        <w:t>using System.Linq;</w:t>
      </w:r>
    </w:p>
    <w:p w14:paraId="71FAF3C5" w14:textId="77777777" w:rsidR="005B1C6D" w:rsidRPr="00903DBA" w:rsidRDefault="005B1C6D" w:rsidP="005B1C6D">
      <w:pPr>
        <w:pStyle w:val="Code"/>
        <w:rPr>
          <w:highlight w:val="white"/>
        </w:rPr>
      </w:pPr>
      <w:r w:rsidRPr="00903DBA">
        <w:rPr>
          <w:highlight w:val="white"/>
        </w:rPr>
        <w:t>using System.Collections.Generic;</w:t>
      </w:r>
    </w:p>
    <w:p w14:paraId="4366CCC5" w14:textId="77777777" w:rsidR="005B1C6D" w:rsidRPr="00903DBA" w:rsidRDefault="005B1C6D" w:rsidP="005B1C6D">
      <w:pPr>
        <w:pStyle w:val="Code"/>
        <w:rPr>
          <w:highlight w:val="white"/>
        </w:rPr>
      </w:pPr>
    </w:p>
    <w:p w14:paraId="59CA7350" w14:textId="77777777" w:rsidR="005B1C6D" w:rsidRPr="00903DBA" w:rsidRDefault="005B1C6D" w:rsidP="005B1C6D">
      <w:pPr>
        <w:pStyle w:val="Code"/>
        <w:rPr>
          <w:highlight w:val="white"/>
        </w:rPr>
      </w:pPr>
      <w:r w:rsidRPr="00903DBA">
        <w:rPr>
          <w:highlight w:val="white"/>
        </w:rPr>
        <w:t>namespace CCompiler {</w:t>
      </w:r>
    </w:p>
    <w:p w14:paraId="46B6A46C" w14:textId="77777777" w:rsidR="005B1C6D" w:rsidRPr="00903DBA" w:rsidRDefault="005B1C6D" w:rsidP="005B1C6D">
      <w:pPr>
        <w:pStyle w:val="Code"/>
        <w:rPr>
          <w:highlight w:val="white"/>
        </w:rPr>
      </w:pPr>
      <w:r w:rsidRPr="00903DBA">
        <w:rPr>
          <w:highlight w:val="white"/>
        </w:rPr>
        <w:t xml:space="preserve">  public class Macro {</w:t>
      </w:r>
    </w:p>
    <w:p w14:paraId="67CE8D56" w14:textId="77777777" w:rsidR="005B1C6D" w:rsidRPr="00903DBA" w:rsidRDefault="005B1C6D" w:rsidP="005B1C6D">
      <w:pPr>
        <w:pStyle w:val="Code"/>
        <w:rPr>
          <w:highlight w:val="white"/>
        </w:rPr>
      </w:pPr>
      <w:r w:rsidRPr="00903DBA">
        <w:rPr>
          <w:highlight w:val="white"/>
        </w:rPr>
        <w:lastRenderedPageBreak/>
        <w:t xml:space="preserve">    private int m_parameters;</w:t>
      </w:r>
    </w:p>
    <w:p w14:paraId="7A110EBB" w14:textId="77777777" w:rsidR="005B1C6D" w:rsidRPr="00903DBA" w:rsidRDefault="005B1C6D" w:rsidP="005B1C6D">
      <w:pPr>
        <w:pStyle w:val="Code"/>
        <w:rPr>
          <w:highlight w:val="white"/>
        </w:rPr>
      </w:pPr>
      <w:r w:rsidRPr="00903DBA">
        <w:rPr>
          <w:highlight w:val="white"/>
        </w:rPr>
        <w:t xml:space="preserve">    private List&lt;Token&gt; m_tokenList;</w:t>
      </w:r>
    </w:p>
    <w:p w14:paraId="7B6F0AC0" w14:textId="77777777" w:rsidR="005B1C6D" w:rsidRPr="00903DBA" w:rsidRDefault="005B1C6D" w:rsidP="005B1C6D">
      <w:pPr>
        <w:pStyle w:val="Code"/>
        <w:rPr>
          <w:highlight w:val="white"/>
        </w:rPr>
      </w:pPr>
      <w:r w:rsidRPr="00903DBA">
        <w:rPr>
          <w:highlight w:val="white"/>
        </w:rPr>
        <w:t xml:space="preserve">  </w:t>
      </w:r>
    </w:p>
    <w:p w14:paraId="6DFC5A76" w14:textId="77777777" w:rsidR="005B1C6D" w:rsidRPr="00903DBA" w:rsidRDefault="005B1C6D" w:rsidP="005B1C6D">
      <w:pPr>
        <w:pStyle w:val="Code"/>
        <w:rPr>
          <w:highlight w:val="white"/>
        </w:rPr>
      </w:pPr>
      <w:r w:rsidRPr="00903DBA">
        <w:rPr>
          <w:highlight w:val="white"/>
        </w:rPr>
        <w:t xml:space="preserve">    public Macro(int parameters, List&lt;Token&gt; tokenList) {</w:t>
      </w:r>
    </w:p>
    <w:p w14:paraId="052764AC" w14:textId="77777777" w:rsidR="005B1C6D" w:rsidRPr="00903DBA" w:rsidRDefault="005B1C6D" w:rsidP="005B1C6D">
      <w:pPr>
        <w:pStyle w:val="Code"/>
        <w:rPr>
          <w:highlight w:val="white"/>
        </w:rPr>
      </w:pPr>
      <w:r w:rsidRPr="00903DBA">
        <w:rPr>
          <w:highlight w:val="white"/>
        </w:rPr>
        <w:t xml:space="preserve">      m_parameters = parameters;</w:t>
      </w:r>
    </w:p>
    <w:p w14:paraId="534DBB14" w14:textId="77777777" w:rsidR="005B1C6D" w:rsidRPr="00903DBA" w:rsidRDefault="005B1C6D" w:rsidP="005B1C6D">
      <w:pPr>
        <w:pStyle w:val="Code"/>
        <w:rPr>
          <w:highlight w:val="white"/>
        </w:rPr>
      </w:pPr>
      <w:r w:rsidRPr="00903DBA">
        <w:rPr>
          <w:highlight w:val="white"/>
        </w:rPr>
        <w:t xml:space="preserve">      m_tokenList = new List&lt;Token&gt;(tokenList);</w:t>
      </w:r>
    </w:p>
    <w:p w14:paraId="680EC8A1" w14:textId="77777777" w:rsidR="005B1C6D" w:rsidRPr="00903DBA" w:rsidRDefault="005B1C6D" w:rsidP="005B1C6D">
      <w:pPr>
        <w:pStyle w:val="Code"/>
        <w:rPr>
          <w:highlight w:val="white"/>
        </w:rPr>
      </w:pPr>
      <w:r w:rsidRPr="00903DBA">
        <w:rPr>
          <w:highlight w:val="white"/>
        </w:rPr>
        <w:t xml:space="preserve">    </w:t>
      </w:r>
    </w:p>
    <w:p w14:paraId="1A33A494" w14:textId="77777777" w:rsidR="005B1C6D" w:rsidRPr="00903DBA" w:rsidRDefault="005B1C6D" w:rsidP="005B1C6D">
      <w:pPr>
        <w:pStyle w:val="Code"/>
        <w:rPr>
          <w:highlight w:val="white"/>
        </w:rPr>
      </w:pPr>
      <w:r w:rsidRPr="00903DBA">
        <w:rPr>
          <w:highlight w:val="white"/>
        </w:rPr>
        <w:t xml:space="preserve">      for (int index = (m_tokenList.Count - 1); index &gt;= 0; --index) {</w:t>
      </w:r>
    </w:p>
    <w:p w14:paraId="4A3D7E4F" w14:textId="77777777" w:rsidR="005B1C6D" w:rsidRPr="00903DBA" w:rsidRDefault="005B1C6D" w:rsidP="005B1C6D">
      <w:pPr>
        <w:pStyle w:val="Code"/>
        <w:rPr>
          <w:highlight w:val="white"/>
        </w:rPr>
      </w:pPr>
      <w:r w:rsidRPr="00903DBA">
        <w:rPr>
          <w:highlight w:val="white"/>
        </w:rPr>
        <w:t xml:space="preserve">        if (m_tokenList[index].Id == CCompiler_Pre.Tokens.EOF) {</w:t>
      </w:r>
    </w:p>
    <w:p w14:paraId="34236D8C" w14:textId="77777777" w:rsidR="005B1C6D" w:rsidRPr="00903DBA" w:rsidRDefault="005B1C6D" w:rsidP="005B1C6D">
      <w:pPr>
        <w:pStyle w:val="Code"/>
        <w:rPr>
          <w:highlight w:val="white"/>
        </w:rPr>
      </w:pPr>
      <w:r w:rsidRPr="00903DBA">
        <w:rPr>
          <w:highlight w:val="white"/>
        </w:rPr>
        <w:t xml:space="preserve">          m_tokenList.RemoveAt(index);</w:t>
      </w:r>
    </w:p>
    <w:p w14:paraId="4E2E6D53" w14:textId="77777777" w:rsidR="005B1C6D" w:rsidRPr="00903DBA" w:rsidRDefault="005B1C6D" w:rsidP="005B1C6D">
      <w:pPr>
        <w:pStyle w:val="Code"/>
        <w:rPr>
          <w:highlight w:val="white"/>
        </w:rPr>
      </w:pPr>
      <w:r w:rsidRPr="00903DBA">
        <w:rPr>
          <w:highlight w:val="white"/>
        </w:rPr>
        <w:t xml:space="preserve">        }</w:t>
      </w:r>
    </w:p>
    <w:p w14:paraId="6624DE58" w14:textId="77777777" w:rsidR="005B1C6D" w:rsidRPr="00903DBA" w:rsidRDefault="005B1C6D" w:rsidP="005B1C6D">
      <w:pPr>
        <w:pStyle w:val="Code"/>
        <w:rPr>
          <w:highlight w:val="white"/>
        </w:rPr>
      </w:pPr>
      <w:r w:rsidRPr="00903DBA">
        <w:rPr>
          <w:highlight w:val="white"/>
        </w:rPr>
        <w:t xml:space="preserve">      }</w:t>
      </w:r>
    </w:p>
    <w:p w14:paraId="2F72C3F7" w14:textId="77777777" w:rsidR="005B1C6D" w:rsidRPr="00903DBA" w:rsidRDefault="005B1C6D" w:rsidP="005B1C6D">
      <w:pPr>
        <w:pStyle w:val="Code"/>
        <w:rPr>
          <w:highlight w:val="white"/>
        </w:rPr>
      </w:pPr>
      <w:r w:rsidRPr="00903DBA">
        <w:rPr>
          <w:highlight w:val="white"/>
        </w:rPr>
        <w:t xml:space="preserve">    }</w:t>
      </w:r>
    </w:p>
    <w:p w14:paraId="60D4A715" w14:textId="77777777" w:rsidR="005B1C6D" w:rsidRPr="00903DBA" w:rsidRDefault="005B1C6D" w:rsidP="005B1C6D">
      <w:pPr>
        <w:pStyle w:val="Code"/>
        <w:rPr>
          <w:highlight w:val="white"/>
        </w:rPr>
      </w:pPr>
    </w:p>
    <w:p w14:paraId="591AADFD" w14:textId="77777777" w:rsidR="005B1C6D" w:rsidRPr="00903DBA" w:rsidRDefault="005B1C6D" w:rsidP="005B1C6D">
      <w:pPr>
        <w:pStyle w:val="Code"/>
        <w:rPr>
          <w:highlight w:val="white"/>
        </w:rPr>
      </w:pPr>
      <w:r w:rsidRPr="00903DBA">
        <w:rPr>
          <w:highlight w:val="white"/>
        </w:rPr>
        <w:t xml:space="preserve">    public int Parameters() {</w:t>
      </w:r>
    </w:p>
    <w:p w14:paraId="6F91A92F" w14:textId="77777777" w:rsidR="005B1C6D" w:rsidRPr="00903DBA" w:rsidRDefault="005B1C6D" w:rsidP="005B1C6D">
      <w:pPr>
        <w:pStyle w:val="Code"/>
        <w:rPr>
          <w:highlight w:val="white"/>
        </w:rPr>
      </w:pPr>
      <w:r w:rsidRPr="00903DBA">
        <w:rPr>
          <w:highlight w:val="white"/>
        </w:rPr>
        <w:t xml:space="preserve">      return m_parameters;</w:t>
      </w:r>
    </w:p>
    <w:p w14:paraId="42146DF4" w14:textId="77777777" w:rsidR="005B1C6D" w:rsidRPr="00903DBA" w:rsidRDefault="005B1C6D" w:rsidP="005B1C6D">
      <w:pPr>
        <w:pStyle w:val="Code"/>
        <w:rPr>
          <w:highlight w:val="white"/>
        </w:rPr>
      </w:pPr>
      <w:r w:rsidRPr="00903DBA">
        <w:rPr>
          <w:highlight w:val="white"/>
        </w:rPr>
        <w:t xml:space="preserve">    }</w:t>
      </w:r>
    </w:p>
    <w:p w14:paraId="24CB097A" w14:textId="77777777" w:rsidR="005B1C6D" w:rsidRPr="00903DBA" w:rsidRDefault="005B1C6D" w:rsidP="005B1C6D">
      <w:pPr>
        <w:pStyle w:val="Code"/>
        <w:rPr>
          <w:highlight w:val="white"/>
        </w:rPr>
      </w:pPr>
      <w:r w:rsidRPr="00903DBA">
        <w:rPr>
          <w:highlight w:val="white"/>
        </w:rPr>
        <w:t xml:space="preserve">  </w:t>
      </w:r>
    </w:p>
    <w:p w14:paraId="1C374D03" w14:textId="77777777" w:rsidR="005B1C6D" w:rsidRPr="00903DBA" w:rsidRDefault="005B1C6D" w:rsidP="005B1C6D">
      <w:pPr>
        <w:pStyle w:val="Code"/>
        <w:rPr>
          <w:highlight w:val="white"/>
        </w:rPr>
      </w:pPr>
      <w:r w:rsidRPr="00903DBA">
        <w:rPr>
          <w:highlight w:val="white"/>
        </w:rPr>
        <w:t xml:space="preserve">    public List&lt;Token&gt; TokenList() {</w:t>
      </w:r>
    </w:p>
    <w:p w14:paraId="10922EB4" w14:textId="77777777" w:rsidR="005B1C6D" w:rsidRPr="00903DBA" w:rsidRDefault="005B1C6D" w:rsidP="005B1C6D">
      <w:pPr>
        <w:pStyle w:val="Code"/>
        <w:rPr>
          <w:highlight w:val="white"/>
        </w:rPr>
      </w:pPr>
      <w:r w:rsidRPr="00903DBA">
        <w:rPr>
          <w:highlight w:val="white"/>
        </w:rPr>
        <w:t xml:space="preserve">      return m_tokenList;</w:t>
      </w:r>
    </w:p>
    <w:p w14:paraId="53167539" w14:textId="77777777" w:rsidR="005B1C6D" w:rsidRPr="00903DBA" w:rsidRDefault="005B1C6D" w:rsidP="005B1C6D">
      <w:pPr>
        <w:pStyle w:val="Code"/>
        <w:rPr>
          <w:highlight w:val="white"/>
        </w:rPr>
      </w:pPr>
      <w:r w:rsidRPr="00903DBA">
        <w:rPr>
          <w:highlight w:val="white"/>
        </w:rPr>
        <w:t xml:space="preserve">    }</w:t>
      </w:r>
    </w:p>
    <w:p w14:paraId="1F9BF0A3" w14:textId="77777777" w:rsidR="005B1C6D" w:rsidRPr="00903DBA" w:rsidRDefault="005B1C6D" w:rsidP="005B1C6D">
      <w:pPr>
        <w:pStyle w:val="Code"/>
        <w:rPr>
          <w:highlight w:val="white"/>
        </w:rPr>
      </w:pPr>
    </w:p>
    <w:p w14:paraId="3C6B6A64" w14:textId="77777777" w:rsidR="005B1C6D" w:rsidRPr="00903DBA" w:rsidRDefault="005B1C6D" w:rsidP="005B1C6D">
      <w:pPr>
        <w:pStyle w:val="Code"/>
        <w:rPr>
          <w:highlight w:val="white"/>
        </w:rPr>
      </w:pPr>
      <w:r w:rsidRPr="00903DBA">
        <w:rPr>
          <w:highlight w:val="white"/>
        </w:rPr>
        <w:t xml:space="preserve">    public override int GetHashCode() {</w:t>
      </w:r>
    </w:p>
    <w:p w14:paraId="7FDD5B9C" w14:textId="77777777" w:rsidR="005B1C6D" w:rsidRPr="00903DBA" w:rsidRDefault="005B1C6D" w:rsidP="005B1C6D">
      <w:pPr>
        <w:pStyle w:val="Code"/>
        <w:rPr>
          <w:highlight w:val="white"/>
        </w:rPr>
      </w:pPr>
      <w:r w:rsidRPr="00903DBA">
        <w:rPr>
          <w:highlight w:val="white"/>
        </w:rPr>
        <w:t xml:space="preserve">      return base.GetHashCode();</w:t>
      </w:r>
    </w:p>
    <w:p w14:paraId="6A107557" w14:textId="77777777" w:rsidR="005B1C6D" w:rsidRPr="00903DBA" w:rsidRDefault="005B1C6D" w:rsidP="005B1C6D">
      <w:pPr>
        <w:pStyle w:val="Code"/>
        <w:rPr>
          <w:highlight w:val="white"/>
        </w:rPr>
      </w:pPr>
      <w:r w:rsidRPr="00903DBA">
        <w:rPr>
          <w:highlight w:val="white"/>
        </w:rPr>
        <w:t xml:space="preserve">    }</w:t>
      </w:r>
    </w:p>
    <w:p w14:paraId="14728C9C" w14:textId="77777777" w:rsidR="005B1C6D" w:rsidRPr="00903DBA" w:rsidRDefault="005B1C6D" w:rsidP="005B1C6D">
      <w:pPr>
        <w:pStyle w:val="Code"/>
        <w:rPr>
          <w:highlight w:val="white"/>
        </w:rPr>
      </w:pPr>
      <w:r w:rsidRPr="00903DBA">
        <w:rPr>
          <w:highlight w:val="white"/>
        </w:rPr>
        <w:t xml:space="preserve">  </w:t>
      </w:r>
    </w:p>
    <w:p w14:paraId="0988F5C5" w14:textId="77777777" w:rsidR="005B1C6D" w:rsidRPr="00903DBA" w:rsidRDefault="005B1C6D" w:rsidP="005B1C6D">
      <w:pPr>
        <w:pStyle w:val="Code"/>
        <w:rPr>
          <w:highlight w:val="white"/>
        </w:rPr>
      </w:pPr>
      <w:r w:rsidRPr="00903DBA">
        <w:rPr>
          <w:highlight w:val="white"/>
        </w:rPr>
        <w:t xml:space="preserve">    public override bool Equals(object obj) {</w:t>
      </w:r>
    </w:p>
    <w:p w14:paraId="664949C6" w14:textId="77777777" w:rsidR="005B1C6D" w:rsidRPr="00903DBA" w:rsidRDefault="005B1C6D" w:rsidP="005B1C6D">
      <w:pPr>
        <w:pStyle w:val="Code"/>
        <w:rPr>
          <w:highlight w:val="white"/>
        </w:rPr>
      </w:pPr>
      <w:r w:rsidRPr="00903DBA">
        <w:rPr>
          <w:highlight w:val="white"/>
        </w:rPr>
        <w:t xml:space="preserve">      if (obj is Macro) {</w:t>
      </w:r>
    </w:p>
    <w:p w14:paraId="24A02E83" w14:textId="77777777" w:rsidR="005B1C6D" w:rsidRPr="00903DBA" w:rsidRDefault="005B1C6D" w:rsidP="005B1C6D">
      <w:pPr>
        <w:pStyle w:val="Code"/>
        <w:rPr>
          <w:highlight w:val="white"/>
        </w:rPr>
      </w:pPr>
      <w:r w:rsidRPr="00903DBA">
        <w:rPr>
          <w:highlight w:val="white"/>
        </w:rPr>
        <w:t xml:space="preserve">        Macro macro = (Macro) obj;</w:t>
      </w:r>
    </w:p>
    <w:p w14:paraId="30251B8D" w14:textId="77777777" w:rsidR="005B1C6D" w:rsidRPr="00903DBA" w:rsidRDefault="005B1C6D" w:rsidP="005B1C6D">
      <w:pPr>
        <w:pStyle w:val="Code"/>
        <w:rPr>
          <w:highlight w:val="white"/>
        </w:rPr>
      </w:pPr>
      <w:r w:rsidRPr="00903DBA">
        <w:rPr>
          <w:highlight w:val="white"/>
        </w:rPr>
        <w:t xml:space="preserve">        return (m_parameters == macro.m_parameters) &amp;&amp;</w:t>
      </w:r>
    </w:p>
    <w:p w14:paraId="1A9EC066" w14:textId="77777777" w:rsidR="005B1C6D" w:rsidRPr="00903DBA" w:rsidRDefault="005B1C6D" w:rsidP="005B1C6D">
      <w:pPr>
        <w:pStyle w:val="Code"/>
        <w:rPr>
          <w:highlight w:val="white"/>
        </w:rPr>
      </w:pPr>
      <w:r w:rsidRPr="00903DBA">
        <w:rPr>
          <w:highlight w:val="white"/>
        </w:rPr>
        <w:t xml:space="preserve">               (m_tokenList.SequenceEqual(macro.m_tokenList));</w:t>
      </w:r>
    </w:p>
    <w:p w14:paraId="5747CA2B" w14:textId="77777777" w:rsidR="005B1C6D" w:rsidRPr="00903DBA" w:rsidRDefault="005B1C6D" w:rsidP="005B1C6D">
      <w:pPr>
        <w:pStyle w:val="Code"/>
        <w:rPr>
          <w:highlight w:val="white"/>
        </w:rPr>
      </w:pPr>
      <w:r w:rsidRPr="00903DBA">
        <w:rPr>
          <w:highlight w:val="white"/>
        </w:rPr>
        <w:t xml:space="preserve">      }</w:t>
      </w:r>
    </w:p>
    <w:p w14:paraId="7823A78A" w14:textId="77777777" w:rsidR="005B1C6D" w:rsidRPr="00903DBA" w:rsidRDefault="005B1C6D" w:rsidP="005B1C6D">
      <w:pPr>
        <w:pStyle w:val="Code"/>
        <w:rPr>
          <w:highlight w:val="white"/>
        </w:rPr>
      </w:pPr>
    </w:p>
    <w:p w14:paraId="0ADF43C2" w14:textId="77777777" w:rsidR="005B1C6D" w:rsidRPr="00903DBA" w:rsidRDefault="005B1C6D" w:rsidP="005B1C6D">
      <w:pPr>
        <w:pStyle w:val="Code"/>
        <w:rPr>
          <w:highlight w:val="white"/>
        </w:rPr>
      </w:pPr>
      <w:r w:rsidRPr="00903DBA">
        <w:rPr>
          <w:highlight w:val="white"/>
        </w:rPr>
        <w:t xml:space="preserve">      return false;</w:t>
      </w:r>
    </w:p>
    <w:p w14:paraId="32372F3C" w14:textId="77777777" w:rsidR="005B1C6D" w:rsidRPr="00903DBA" w:rsidRDefault="005B1C6D" w:rsidP="005B1C6D">
      <w:pPr>
        <w:pStyle w:val="Code"/>
        <w:rPr>
          <w:highlight w:val="white"/>
        </w:rPr>
      </w:pPr>
      <w:r w:rsidRPr="00903DBA">
        <w:rPr>
          <w:highlight w:val="white"/>
        </w:rPr>
        <w:t xml:space="preserve">    }</w:t>
      </w:r>
    </w:p>
    <w:p w14:paraId="0A1BEEC3" w14:textId="77777777" w:rsidR="005B1C6D" w:rsidRPr="00903DBA" w:rsidRDefault="005B1C6D" w:rsidP="005B1C6D">
      <w:pPr>
        <w:pStyle w:val="Code"/>
        <w:rPr>
          <w:highlight w:val="white"/>
        </w:rPr>
      </w:pPr>
      <w:r w:rsidRPr="00903DBA">
        <w:rPr>
          <w:highlight w:val="white"/>
        </w:rPr>
        <w:t xml:space="preserve">  }</w:t>
      </w:r>
    </w:p>
    <w:p w14:paraId="6CA359C5" w14:textId="77777777" w:rsidR="005B1C6D" w:rsidRPr="00903DBA" w:rsidRDefault="005B1C6D" w:rsidP="005B1C6D">
      <w:pPr>
        <w:pStyle w:val="Code"/>
      </w:pPr>
      <w:r w:rsidRPr="00903DBA">
        <w:rPr>
          <w:highlight w:val="white"/>
        </w:rPr>
        <w:t>}</w:t>
      </w:r>
    </w:p>
    <w:p w14:paraId="51B7DDD7" w14:textId="77777777" w:rsidR="005B1C6D" w:rsidRPr="00903DBA" w:rsidRDefault="005B1C6D" w:rsidP="005B1C6D">
      <w:pPr>
        <w:pStyle w:val="CodeHeader"/>
      </w:pPr>
      <w:r w:rsidRPr="00903DBA">
        <w:t>Token.cs</w:t>
      </w:r>
    </w:p>
    <w:p w14:paraId="15C663F0" w14:textId="77777777" w:rsidR="005B1C6D" w:rsidRPr="00903DBA" w:rsidRDefault="005B1C6D" w:rsidP="005B1C6D">
      <w:pPr>
        <w:pStyle w:val="Code"/>
        <w:rPr>
          <w:highlight w:val="white"/>
        </w:rPr>
      </w:pPr>
      <w:r w:rsidRPr="00903DBA">
        <w:rPr>
          <w:highlight w:val="white"/>
        </w:rPr>
        <w:t>using System.Text;</w:t>
      </w:r>
    </w:p>
    <w:p w14:paraId="76F4B810" w14:textId="77777777" w:rsidR="005B1C6D" w:rsidRPr="00903DBA" w:rsidRDefault="005B1C6D" w:rsidP="005B1C6D">
      <w:pPr>
        <w:pStyle w:val="Code"/>
        <w:rPr>
          <w:highlight w:val="white"/>
        </w:rPr>
      </w:pPr>
    </w:p>
    <w:p w14:paraId="254641C3" w14:textId="77777777" w:rsidR="005B1C6D" w:rsidRPr="00903DBA" w:rsidRDefault="005B1C6D" w:rsidP="005B1C6D">
      <w:pPr>
        <w:pStyle w:val="Code"/>
        <w:rPr>
          <w:highlight w:val="white"/>
        </w:rPr>
      </w:pPr>
      <w:r w:rsidRPr="00903DBA">
        <w:rPr>
          <w:highlight w:val="white"/>
        </w:rPr>
        <w:t>namespace CCompiler {</w:t>
      </w:r>
    </w:p>
    <w:p w14:paraId="1355AABD" w14:textId="77777777" w:rsidR="005B1C6D" w:rsidRPr="00903DBA" w:rsidRDefault="005B1C6D" w:rsidP="005B1C6D">
      <w:pPr>
        <w:pStyle w:val="Code"/>
        <w:rPr>
          <w:highlight w:val="white"/>
        </w:rPr>
      </w:pPr>
      <w:r w:rsidRPr="00903DBA">
        <w:rPr>
          <w:highlight w:val="white"/>
        </w:rPr>
        <w:t xml:space="preserve">  public class Token {</w:t>
      </w:r>
    </w:p>
    <w:p w14:paraId="5883C06B" w14:textId="77777777" w:rsidR="005B1C6D" w:rsidRPr="00903DBA" w:rsidRDefault="005B1C6D" w:rsidP="005B1C6D">
      <w:pPr>
        <w:pStyle w:val="Code"/>
        <w:rPr>
          <w:highlight w:val="white"/>
        </w:rPr>
      </w:pPr>
      <w:r w:rsidRPr="00903DBA">
        <w:rPr>
          <w:highlight w:val="white"/>
        </w:rPr>
        <w:t xml:space="preserve">    private CCompiler_Pre.Tokens m_id;</w:t>
      </w:r>
    </w:p>
    <w:p w14:paraId="5179A5B5" w14:textId="77777777" w:rsidR="005B1C6D" w:rsidRPr="00903DBA" w:rsidRDefault="005B1C6D" w:rsidP="005B1C6D">
      <w:pPr>
        <w:pStyle w:val="Code"/>
        <w:rPr>
          <w:highlight w:val="white"/>
        </w:rPr>
      </w:pPr>
      <w:r w:rsidRPr="00903DBA">
        <w:rPr>
          <w:highlight w:val="white"/>
        </w:rPr>
        <w:t xml:space="preserve">    private object m_value;</w:t>
      </w:r>
    </w:p>
    <w:p w14:paraId="42D6EC9E" w14:textId="77777777" w:rsidR="005B1C6D" w:rsidRPr="00903DBA" w:rsidRDefault="005B1C6D" w:rsidP="005B1C6D">
      <w:pPr>
        <w:pStyle w:val="Code"/>
        <w:rPr>
          <w:highlight w:val="white"/>
        </w:rPr>
      </w:pPr>
      <w:r w:rsidRPr="00903DBA">
        <w:rPr>
          <w:highlight w:val="white"/>
        </w:rPr>
        <w:t xml:space="preserve">    private bool m_whitespace;</w:t>
      </w:r>
    </w:p>
    <w:p w14:paraId="4A403766" w14:textId="77777777" w:rsidR="005B1C6D" w:rsidRPr="00903DBA" w:rsidRDefault="005B1C6D" w:rsidP="005B1C6D">
      <w:pPr>
        <w:pStyle w:val="Code"/>
        <w:rPr>
          <w:highlight w:val="white"/>
        </w:rPr>
      </w:pPr>
      <w:r w:rsidRPr="00903DBA">
        <w:rPr>
          <w:highlight w:val="white"/>
        </w:rPr>
        <w:t xml:space="preserve">    private int m_newlineCount;</w:t>
      </w:r>
    </w:p>
    <w:p w14:paraId="1C9A2145" w14:textId="77777777" w:rsidR="005B1C6D" w:rsidRPr="00903DBA" w:rsidRDefault="005B1C6D" w:rsidP="005B1C6D">
      <w:pPr>
        <w:pStyle w:val="Code"/>
        <w:rPr>
          <w:highlight w:val="white"/>
        </w:rPr>
      </w:pPr>
      <w:r w:rsidRPr="00903DBA">
        <w:rPr>
          <w:highlight w:val="white"/>
        </w:rPr>
        <w:t xml:space="preserve">  </w:t>
      </w:r>
    </w:p>
    <w:p w14:paraId="5FFB060B" w14:textId="77777777" w:rsidR="005B1C6D" w:rsidRPr="00903DBA" w:rsidRDefault="005B1C6D" w:rsidP="005B1C6D">
      <w:pPr>
        <w:pStyle w:val="Code"/>
        <w:rPr>
          <w:highlight w:val="white"/>
        </w:rPr>
      </w:pPr>
      <w:r w:rsidRPr="00903DBA">
        <w:rPr>
          <w:highlight w:val="white"/>
        </w:rPr>
        <w:t xml:space="preserve">    public Token(CCompiler_Pre.Tokens id, object value) {</w:t>
      </w:r>
    </w:p>
    <w:p w14:paraId="3C23B3C1" w14:textId="77777777" w:rsidR="005B1C6D" w:rsidRPr="00903DBA" w:rsidRDefault="005B1C6D" w:rsidP="005B1C6D">
      <w:pPr>
        <w:pStyle w:val="Code"/>
        <w:rPr>
          <w:highlight w:val="white"/>
        </w:rPr>
      </w:pPr>
      <w:r w:rsidRPr="00903DBA">
        <w:rPr>
          <w:highlight w:val="white"/>
        </w:rPr>
        <w:t xml:space="preserve">      m_id = id;</w:t>
      </w:r>
    </w:p>
    <w:p w14:paraId="40B3D233" w14:textId="77777777" w:rsidR="005B1C6D" w:rsidRPr="00903DBA" w:rsidRDefault="005B1C6D" w:rsidP="005B1C6D">
      <w:pPr>
        <w:pStyle w:val="Code"/>
        <w:rPr>
          <w:highlight w:val="white"/>
        </w:rPr>
      </w:pPr>
      <w:r w:rsidRPr="00903DBA">
        <w:rPr>
          <w:highlight w:val="white"/>
        </w:rPr>
        <w:t xml:space="preserve">      m_value = value;</w:t>
      </w:r>
    </w:p>
    <w:p w14:paraId="4D93B542" w14:textId="77777777" w:rsidR="005B1C6D" w:rsidRPr="00903DBA" w:rsidRDefault="005B1C6D" w:rsidP="005B1C6D">
      <w:pPr>
        <w:pStyle w:val="Code"/>
        <w:rPr>
          <w:highlight w:val="white"/>
        </w:rPr>
      </w:pPr>
      <w:r w:rsidRPr="00903DBA">
        <w:rPr>
          <w:highlight w:val="white"/>
        </w:rPr>
        <w:t xml:space="preserve">      m_newlineCount = CCompiler_Pre.Scanner.NewlineCount;</w:t>
      </w:r>
    </w:p>
    <w:p w14:paraId="369D90CD" w14:textId="77777777" w:rsidR="005B1C6D" w:rsidRPr="00903DBA" w:rsidRDefault="005B1C6D" w:rsidP="005B1C6D">
      <w:pPr>
        <w:pStyle w:val="Code"/>
        <w:rPr>
          <w:highlight w:val="white"/>
        </w:rPr>
      </w:pPr>
      <w:r w:rsidRPr="00903DBA">
        <w:rPr>
          <w:highlight w:val="white"/>
        </w:rPr>
        <w:t xml:space="preserve">      m_whitespace = CCompiler_Pre.Scanner.Whitespace;</w:t>
      </w:r>
    </w:p>
    <w:p w14:paraId="55C8CA8F" w14:textId="77777777" w:rsidR="005B1C6D" w:rsidRPr="00903DBA" w:rsidRDefault="005B1C6D" w:rsidP="005B1C6D">
      <w:pPr>
        <w:pStyle w:val="Code"/>
        <w:rPr>
          <w:highlight w:val="white"/>
        </w:rPr>
      </w:pPr>
      <w:r w:rsidRPr="00903DBA">
        <w:rPr>
          <w:highlight w:val="white"/>
        </w:rPr>
        <w:t xml:space="preserve">      CCompiler_Pre.Scanner.NewlineCount = 0;</w:t>
      </w:r>
    </w:p>
    <w:p w14:paraId="130FB1BC" w14:textId="77777777" w:rsidR="005B1C6D" w:rsidRPr="00903DBA" w:rsidRDefault="005B1C6D" w:rsidP="005B1C6D">
      <w:pPr>
        <w:pStyle w:val="Code"/>
        <w:rPr>
          <w:highlight w:val="white"/>
        </w:rPr>
      </w:pPr>
      <w:r w:rsidRPr="00903DBA">
        <w:rPr>
          <w:highlight w:val="white"/>
        </w:rPr>
        <w:t xml:space="preserve">      CCompiler_Pre.Scanner.Whitespace = false;</w:t>
      </w:r>
    </w:p>
    <w:p w14:paraId="5C222E58" w14:textId="77777777" w:rsidR="005B1C6D" w:rsidRPr="00903DBA" w:rsidRDefault="005B1C6D" w:rsidP="005B1C6D">
      <w:pPr>
        <w:pStyle w:val="Code"/>
        <w:rPr>
          <w:highlight w:val="white"/>
        </w:rPr>
      </w:pPr>
      <w:r w:rsidRPr="00903DBA">
        <w:rPr>
          <w:highlight w:val="white"/>
        </w:rPr>
        <w:t xml:space="preserve">    }</w:t>
      </w:r>
    </w:p>
    <w:p w14:paraId="2658D6E3" w14:textId="77777777" w:rsidR="005B1C6D" w:rsidRPr="00903DBA" w:rsidRDefault="005B1C6D" w:rsidP="005B1C6D">
      <w:pPr>
        <w:pStyle w:val="Code"/>
        <w:rPr>
          <w:highlight w:val="white"/>
        </w:rPr>
      </w:pPr>
    </w:p>
    <w:p w14:paraId="3938920A" w14:textId="77777777" w:rsidR="005B1C6D" w:rsidRPr="00903DBA" w:rsidRDefault="005B1C6D" w:rsidP="005B1C6D">
      <w:pPr>
        <w:pStyle w:val="Code"/>
        <w:rPr>
          <w:highlight w:val="white"/>
        </w:rPr>
      </w:pPr>
      <w:r w:rsidRPr="00903DBA">
        <w:rPr>
          <w:highlight w:val="white"/>
        </w:rPr>
        <w:lastRenderedPageBreak/>
        <w:t xml:space="preserve">    public Token(CCompiler_Pre.Tokens id, object value, int newlineCount) {</w:t>
      </w:r>
    </w:p>
    <w:p w14:paraId="4A475FBA" w14:textId="77777777" w:rsidR="005B1C6D" w:rsidRPr="00903DBA" w:rsidRDefault="005B1C6D" w:rsidP="005B1C6D">
      <w:pPr>
        <w:pStyle w:val="Code"/>
        <w:rPr>
          <w:highlight w:val="white"/>
        </w:rPr>
      </w:pPr>
      <w:r w:rsidRPr="00903DBA">
        <w:rPr>
          <w:highlight w:val="white"/>
        </w:rPr>
        <w:t xml:space="preserve">      m_id = id;</w:t>
      </w:r>
    </w:p>
    <w:p w14:paraId="2F303119" w14:textId="77777777" w:rsidR="005B1C6D" w:rsidRPr="00903DBA" w:rsidRDefault="005B1C6D" w:rsidP="005B1C6D">
      <w:pPr>
        <w:pStyle w:val="Code"/>
        <w:rPr>
          <w:highlight w:val="white"/>
        </w:rPr>
      </w:pPr>
      <w:r w:rsidRPr="00903DBA">
        <w:rPr>
          <w:highlight w:val="white"/>
        </w:rPr>
        <w:t xml:space="preserve">      m_value = value;</w:t>
      </w:r>
    </w:p>
    <w:p w14:paraId="66D84D58" w14:textId="77777777" w:rsidR="005B1C6D" w:rsidRPr="00903DBA" w:rsidRDefault="005B1C6D" w:rsidP="005B1C6D">
      <w:pPr>
        <w:pStyle w:val="Code"/>
        <w:rPr>
          <w:highlight w:val="white"/>
        </w:rPr>
      </w:pPr>
      <w:r w:rsidRPr="00903DBA">
        <w:rPr>
          <w:highlight w:val="white"/>
        </w:rPr>
        <w:t xml:space="preserve">      m_newlineCount = newlineCount;</w:t>
      </w:r>
    </w:p>
    <w:p w14:paraId="131C0AD4" w14:textId="77777777" w:rsidR="005B1C6D" w:rsidRPr="00903DBA" w:rsidRDefault="005B1C6D" w:rsidP="005B1C6D">
      <w:pPr>
        <w:pStyle w:val="Code"/>
        <w:rPr>
          <w:highlight w:val="white"/>
        </w:rPr>
      </w:pPr>
      <w:r w:rsidRPr="00903DBA">
        <w:rPr>
          <w:highlight w:val="white"/>
        </w:rPr>
        <w:t xml:space="preserve">      m_whitespace = false;</w:t>
      </w:r>
    </w:p>
    <w:p w14:paraId="35D82309" w14:textId="77777777" w:rsidR="005B1C6D" w:rsidRPr="00903DBA" w:rsidRDefault="005B1C6D" w:rsidP="005B1C6D">
      <w:pPr>
        <w:pStyle w:val="Code"/>
        <w:rPr>
          <w:highlight w:val="white"/>
        </w:rPr>
      </w:pPr>
      <w:r w:rsidRPr="00903DBA">
        <w:rPr>
          <w:highlight w:val="white"/>
        </w:rPr>
        <w:t xml:space="preserve">    }</w:t>
      </w:r>
    </w:p>
    <w:p w14:paraId="3FC4D6B4" w14:textId="77777777" w:rsidR="005B1C6D" w:rsidRPr="00903DBA" w:rsidRDefault="005B1C6D" w:rsidP="005B1C6D">
      <w:pPr>
        <w:pStyle w:val="Code"/>
        <w:rPr>
          <w:highlight w:val="white"/>
        </w:rPr>
      </w:pPr>
    </w:p>
    <w:p w14:paraId="7D6D8756" w14:textId="77777777" w:rsidR="005B1C6D" w:rsidRPr="00903DBA" w:rsidRDefault="005B1C6D" w:rsidP="005B1C6D">
      <w:pPr>
        <w:pStyle w:val="Code"/>
        <w:rPr>
          <w:highlight w:val="white"/>
        </w:rPr>
      </w:pPr>
      <w:r w:rsidRPr="00903DBA">
        <w:rPr>
          <w:highlight w:val="white"/>
        </w:rPr>
        <w:t xml:space="preserve">    public void AddNewlineCount(int newlineCount) {</w:t>
      </w:r>
    </w:p>
    <w:p w14:paraId="6DEDE72D" w14:textId="77777777" w:rsidR="005B1C6D" w:rsidRPr="00903DBA" w:rsidRDefault="005B1C6D" w:rsidP="005B1C6D">
      <w:pPr>
        <w:pStyle w:val="Code"/>
        <w:rPr>
          <w:highlight w:val="white"/>
        </w:rPr>
      </w:pPr>
      <w:r w:rsidRPr="00903DBA">
        <w:rPr>
          <w:highlight w:val="white"/>
        </w:rPr>
        <w:t xml:space="preserve">      m_newlineCount += newlineCount;</w:t>
      </w:r>
    </w:p>
    <w:p w14:paraId="5ACA89C7" w14:textId="77777777" w:rsidR="005B1C6D" w:rsidRPr="00903DBA" w:rsidRDefault="005B1C6D" w:rsidP="005B1C6D">
      <w:pPr>
        <w:pStyle w:val="Code"/>
        <w:rPr>
          <w:highlight w:val="white"/>
        </w:rPr>
      </w:pPr>
      <w:r w:rsidRPr="00903DBA">
        <w:rPr>
          <w:highlight w:val="white"/>
        </w:rPr>
        <w:t xml:space="preserve">    }  </w:t>
      </w:r>
    </w:p>
    <w:p w14:paraId="27148ECE" w14:textId="77777777" w:rsidR="005B1C6D" w:rsidRPr="00903DBA" w:rsidRDefault="005B1C6D" w:rsidP="005B1C6D">
      <w:pPr>
        <w:pStyle w:val="Code"/>
        <w:rPr>
          <w:highlight w:val="white"/>
        </w:rPr>
      </w:pPr>
    </w:p>
    <w:p w14:paraId="5AB743CF" w14:textId="77777777" w:rsidR="005B1C6D" w:rsidRPr="00903DBA" w:rsidRDefault="005B1C6D" w:rsidP="005B1C6D">
      <w:pPr>
        <w:pStyle w:val="Code"/>
        <w:rPr>
          <w:highlight w:val="white"/>
        </w:rPr>
      </w:pPr>
      <w:r w:rsidRPr="00903DBA">
        <w:rPr>
          <w:highlight w:val="white"/>
        </w:rPr>
        <w:t xml:space="preserve">    public object Clone() {</w:t>
      </w:r>
    </w:p>
    <w:p w14:paraId="43B14746" w14:textId="77777777" w:rsidR="005B1C6D" w:rsidRPr="00903DBA" w:rsidRDefault="005B1C6D" w:rsidP="005B1C6D">
      <w:pPr>
        <w:pStyle w:val="Code"/>
        <w:rPr>
          <w:highlight w:val="white"/>
        </w:rPr>
      </w:pPr>
      <w:r w:rsidRPr="00903DBA">
        <w:rPr>
          <w:highlight w:val="white"/>
        </w:rPr>
        <w:t xml:space="preserve">      Token token = new Token(m_id, m_value);</w:t>
      </w:r>
    </w:p>
    <w:p w14:paraId="03081190" w14:textId="77777777" w:rsidR="005B1C6D" w:rsidRPr="00903DBA" w:rsidRDefault="005B1C6D" w:rsidP="005B1C6D">
      <w:pPr>
        <w:pStyle w:val="Code"/>
        <w:rPr>
          <w:highlight w:val="white"/>
        </w:rPr>
      </w:pPr>
      <w:r w:rsidRPr="00903DBA">
        <w:rPr>
          <w:highlight w:val="white"/>
        </w:rPr>
        <w:t xml:space="preserve">      token.m_newlineCount = 0;</w:t>
      </w:r>
    </w:p>
    <w:p w14:paraId="67967F93" w14:textId="77777777" w:rsidR="005B1C6D" w:rsidRPr="00903DBA" w:rsidRDefault="005B1C6D" w:rsidP="005B1C6D">
      <w:pPr>
        <w:pStyle w:val="Code"/>
        <w:rPr>
          <w:highlight w:val="white"/>
        </w:rPr>
      </w:pPr>
      <w:r w:rsidRPr="00903DBA">
        <w:rPr>
          <w:highlight w:val="white"/>
        </w:rPr>
        <w:t xml:space="preserve">      return token;</w:t>
      </w:r>
    </w:p>
    <w:p w14:paraId="13A92870" w14:textId="77777777" w:rsidR="005B1C6D" w:rsidRPr="00903DBA" w:rsidRDefault="005B1C6D" w:rsidP="005B1C6D">
      <w:pPr>
        <w:pStyle w:val="Code"/>
        <w:rPr>
          <w:highlight w:val="white"/>
        </w:rPr>
      </w:pPr>
      <w:r w:rsidRPr="00903DBA">
        <w:rPr>
          <w:highlight w:val="white"/>
        </w:rPr>
        <w:t xml:space="preserve">    }</w:t>
      </w:r>
    </w:p>
    <w:p w14:paraId="5B8108BC" w14:textId="77777777" w:rsidR="005B1C6D" w:rsidRPr="00903DBA" w:rsidRDefault="005B1C6D" w:rsidP="005B1C6D">
      <w:pPr>
        <w:pStyle w:val="Code"/>
        <w:rPr>
          <w:highlight w:val="white"/>
        </w:rPr>
      </w:pPr>
      <w:r w:rsidRPr="00903DBA">
        <w:rPr>
          <w:highlight w:val="white"/>
        </w:rPr>
        <w:t xml:space="preserve">  </w:t>
      </w:r>
    </w:p>
    <w:p w14:paraId="0038E90C" w14:textId="77777777" w:rsidR="005B1C6D" w:rsidRPr="00903DBA" w:rsidRDefault="005B1C6D" w:rsidP="005B1C6D">
      <w:pPr>
        <w:pStyle w:val="Code"/>
        <w:rPr>
          <w:highlight w:val="white"/>
        </w:rPr>
      </w:pPr>
      <w:r w:rsidRPr="00903DBA">
        <w:rPr>
          <w:highlight w:val="white"/>
        </w:rPr>
        <w:t xml:space="preserve">    public CCompiler_Pre.Tokens Id {</w:t>
      </w:r>
    </w:p>
    <w:p w14:paraId="22510F2F" w14:textId="77777777" w:rsidR="005B1C6D" w:rsidRPr="00903DBA" w:rsidRDefault="005B1C6D" w:rsidP="005B1C6D">
      <w:pPr>
        <w:pStyle w:val="Code"/>
        <w:rPr>
          <w:highlight w:val="white"/>
        </w:rPr>
      </w:pPr>
      <w:r w:rsidRPr="00903DBA">
        <w:rPr>
          <w:highlight w:val="white"/>
        </w:rPr>
        <w:t xml:space="preserve">      get { return m_id; }</w:t>
      </w:r>
    </w:p>
    <w:p w14:paraId="1AC03CCB" w14:textId="77777777" w:rsidR="005B1C6D" w:rsidRPr="00903DBA" w:rsidRDefault="005B1C6D" w:rsidP="005B1C6D">
      <w:pPr>
        <w:pStyle w:val="Code"/>
        <w:rPr>
          <w:highlight w:val="white"/>
        </w:rPr>
      </w:pPr>
      <w:r w:rsidRPr="00903DBA">
        <w:rPr>
          <w:highlight w:val="white"/>
        </w:rPr>
        <w:t xml:space="preserve">      set { m_id = value; }</w:t>
      </w:r>
    </w:p>
    <w:p w14:paraId="5BE8FAE1" w14:textId="77777777" w:rsidR="005B1C6D" w:rsidRPr="00903DBA" w:rsidRDefault="005B1C6D" w:rsidP="005B1C6D">
      <w:pPr>
        <w:pStyle w:val="Code"/>
        <w:rPr>
          <w:highlight w:val="white"/>
        </w:rPr>
      </w:pPr>
      <w:r w:rsidRPr="00903DBA">
        <w:rPr>
          <w:highlight w:val="white"/>
        </w:rPr>
        <w:t xml:space="preserve">    }</w:t>
      </w:r>
    </w:p>
    <w:p w14:paraId="13ED805A" w14:textId="77777777" w:rsidR="005B1C6D" w:rsidRPr="00903DBA" w:rsidRDefault="005B1C6D" w:rsidP="005B1C6D">
      <w:pPr>
        <w:pStyle w:val="Code"/>
        <w:rPr>
          <w:highlight w:val="white"/>
        </w:rPr>
      </w:pPr>
      <w:r w:rsidRPr="00903DBA">
        <w:rPr>
          <w:highlight w:val="white"/>
        </w:rPr>
        <w:t xml:space="preserve">  </w:t>
      </w:r>
    </w:p>
    <w:p w14:paraId="1961C4C7" w14:textId="77777777" w:rsidR="005B1C6D" w:rsidRPr="00903DBA" w:rsidRDefault="005B1C6D" w:rsidP="005B1C6D">
      <w:pPr>
        <w:pStyle w:val="Code"/>
        <w:rPr>
          <w:highlight w:val="white"/>
        </w:rPr>
      </w:pPr>
      <w:r w:rsidRPr="00903DBA">
        <w:rPr>
          <w:highlight w:val="white"/>
        </w:rPr>
        <w:t xml:space="preserve">    public object Value {</w:t>
      </w:r>
    </w:p>
    <w:p w14:paraId="56C6D617" w14:textId="77777777" w:rsidR="005B1C6D" w:rsidRPr="00903DBA" w:rsidRDefault="005B1C6D" w:rsidP="005B1C6D">
      <w:pPr>
        <w:pStyle w:val="Code"/>
        <w:rPr>
          <w:highlight w:val="white"/>
        </w:rPr>
      </w:pPr>
      <w:r w:rsidRPr="00903DBA">
        <w:rPr>
          <w:highlight w:val="white"/>
        </w:rPr>
        <w:t xml:space="preserve">      get { return m_value; }</w:t>
      </w:r>
    </w:p>
    <w:p w14:paraId="25101B5B" w14:textId="77777777" w:rsidR="005B1C6D" w:rsidRPr="00903DBA" w:rsidRDefault="005B1C6D" w:rsidP="005B1C6D">
      <w:pPr>
        <w:pStyle w:val="Code"/>
        <w:rPr>
          <w:highlight w:val="white"/>
        </w:rPr>
      </w:pPr>
      <w:r w:rsidRPr="00903DBA">
        <w:rPr>
          <w:highlight w:val="white"/>
        </w:rPr>
        <w:t xml:space="preserve">      set { m_value = value; }</w:t>
      </w:r>
    </w:p>
    <w:p w14:paraId="75F63438" w14:textId="77777777" w:rsidR="005B1C6D" w:rsidRPr="00903DBA" w:rsidRDefault="005B1C6D" w:rsidP="005B1C6D">
      <w:pPr>
        <w:pStyle w:val="Code"/>
        <w:rPr>
          <w:highlight w:val="white"/>
        </w:rPr>
      </w:pPr>
      <w:r w:rsidRPr="00903DBA">
        <w:rPr>
          <w:highlight w:val="white"/>
        </w:rPr>
        <w:t xml:space="preserve">    }</w:t>
      </w:r>
    </w:p>
    <w:p w14:paraId="013E3119" w14:textId="77777777" w:rsidR="005B1C6D" w:rsidRPr="00903DBA" w:rsidRDefault="005B1C6D" w:rsidP="005B1C6D">
      <w:pPr>
        <w:pStyle w:val="Code"/>
        <w:rPr>
          <w:highlight w:val="white"/>
        </w:rPr>
      </w:pPr>
      <w:r w:rsidRPr="00903DBA">
        <w:rPr>
          <w:highlight w:val="white"/>
        </w:rPr>
        <w:t xml:space="preserve">  </w:t>
      </w:r>
    </w:p>
    <w:p w14:paraId="49EE3D29" w14:textId="77777777" w:rsidR="005B1C6D" w:rsidRPr="00903DBA" w:rsidRDefault="005B1C6D" w:rsidP="005B1C6D">
      <w:pPr>
        <w:pStyle w:val="Code"/>
        <w:rPr>
          <w:highlight w:val="white"/>
        </w:rPr>
      </w:pPr>
      <w:r w:rsidRPr="00903DBA">
        <w:rPr>
          <w:highlight w:val="white"/>
        </w:rPr>
        <w:t xml:space="preserve">    public int GetNewlineCount() {</w:t>
      </w:r>
    </w:p>
    <w:p w14:paraId="53AD26C3" w14:textId="77777777" w:rsidR="005B1C6D" w:rsidRPr="00903DBA" w:rsidRDefault="005B1C6D" w:rsidP="005B1C6D">
      <w:pPr>
        <w:pStyle w:val="Code"/>
        <w:rPr>
          <w:highlight w:val="white"/>
        </w:rPr>
      </w:pPr>
      <w:r w:rsidRPr="00903DBA">
        <w:rPr>
          <w:highlight w:val="white"/>
        </w:rPr>
        <w:t xml:space="preserve">      return m_newlineCount;</w:t>
      </w:r>
    </w:p>
    <w:p w14:paraId="34B4D61D" w14:textId="77777777" w:rsidR="005B1C6D" w:rsidRPr="00903DBA" w:rsidRDefault="005B1C6D" w:rsidP="005B1C6D">
      <w:pPr>
        <w:pStyle w:val="Code"/>
        <w:rPr>
          <w:highlight w:val="white"/>
        </w:rPr>
      </w:pPr>
      <w:r w:rsidRPr="00903DBA">
        <w:rPr>
          <w:highlight w:val="white"/>
        </w:rPr>
        <w:t xml:space="preserve">    }</w:t>
      </w:r>
    </w:p>
    <w:p w14:paraId="1886F71F" w14:textId="77777777" w:rsidR="005B1C6D" w:rsidRPr="00903DBA" w:rsidRDefault="005B1C6D" w:rsidP="005B1C6D">
      <w:pPr>
        <w:pStyle w:val="Code"/>
        <w:rPr>
          <w:highlight w:val="white"/>
        </w:rPr>
      </w:pPr>
      <w:r w:rsidRPr="00903DBA">
        <w:rPr>
          <w:highlight w:val="white"/>
        </w:rPr>
        <w:t xml:space="preserve">  </w:t>
      </w:r>
    </w:p>
    <w:p w14:paraId="6CA2F800" w14:textId="0E14726F" w:rsidR="005B1C6D" w:rsidRPr="00903DBA" w:rsidRDefault="005B1C6D" w:rsidP="005B1C6D">
      <w:pPr>
        <w:pStyle w:val="Code"/>
        <w:rPr>
          <w:highlight w:val="white"/>
        </w:rPr>
      </w:pPr>
      <w:r w:rsidRPr="00903DBA">
        <w:rPr>
          <w:highlight w:val="white"/>
        </w:rPr>
        <w:t xml:space="preserve">    public void ClearNewlineCount() {</w:t>
      </w:r>
    </w:p>
    <w:p w14:paraId="43111488" w14:textId="77777777" w:rsidR="005B1C6D" w:rsidRPr="00903DBA" w:rsidRDefault="005B1C6D" w:rsidP="005B1C6D">
      <w:pPr>
        <w:pStyle w:val="Code"/>
        <w:rPr>
          <w:highlight w:val="white"/>
        </w:rPr>
      </w:pPr>
      <w:r w:rsidRPr="00903DBA">
        <w:rPr>
          <w:highlight w:val="white"/>
        </w:rPr>
        <w:t xml:space="preserve">      m_newlineCount = 0;</w:t>
      </w:r>
    </w:p>
    <w:p w14:paraId="014D7B0E" w14:textId="77777777" w:rsidR="005B1C6D" w:rsidRPr="00903DBA" w:rsidRDefault="005B1C6D" w:rsidP="005B1C6D">
      <w:pPr>
        <w:pStyle w:val="Code"/>
        <w:rPr>
          <w:highlight w:val="white"/>
        </w:rPr>
      </w:pPr>
      <w:r w:rsidRPr="00903DBA">
        <w:rPr>
          <w:highlight w:val="white"/>
        </w:rPr>
        <w:t xml:space="preserve">    }</w:t>
      </w:r>
    </w:p>
    <w:p w14:paraId="14766CCE" w14:textId="77777777" w:rsidR="005B1C6D" w:rsidRPr="00903DBA" w:rsidRDefault="005B1C6D" w:rsidP="005B1C6D">
      <w:pPr>
        <w:pStyle w:val="Code"/>
        <w:rPr>
          <w:highlight w:val="white"/>
        </w:rPr>
      </w:pPr>
      <w:r w:rsidRPr="00903DBA">
        <w:rPr>
          <w:highlight w:val="white"/>
        </w:rPr>
        <w:t xml:space="preserve">  </w:t>
      </w:r>
    </w:p>
    <w:p w14:paraId="1E38CE77" w14:textId="77777777" w:rsidR="005B1C6D" w:rsidRPr="00903DBA" w:rsidRDefault="005B1C6D" w:rsidP="005B1C6D">
      <w:pPr>
        <w:pStyle w:val="Code"/>
        <w:rPr>
          <w:highlight w:val="white"/>
        </w:rPr>
      </w:pPr>
      <w:r w:rsidRPr="00903DBA">
        <w:rPr>
          <w:highlight w:val="white"/>
        </w:rPr>
        <w:t xml:space="preserve">    public bool HasWhitespace() {</w:t>
      </w:r>
    </w:p>
    <w:p w14:paraId="04556FFB" w14:textId="77777777" w:rsidR="005B1C6D" w:rsidRPr="00903DBA" w:rsidRDefault="005B1C6D" w:rsidP="005B1C6D">
      <w:pPr>
        <w:pStyle w:val="Code"/>
        <w:rPr>
          <w:highlight w:val="white"/>
        </w:rPr>
      </w:pPr>
      <w:r w:rsidRPr="00903DBA">
        <w:rPr>
          <w:highlight w:val="white"/>
        </w:rPr>
        <w:t xml:space="preserve">      return m_whitespace;</w:t>
      </w:r>
    </w:p>
    <w:p w14:paraId="5CB5A99D" w14:textId="77777777" w:rsidR="005B1C6D" w:rsidRPr="00903DBA" w:rsidRDefault="005B1C6D" w:rsidP="005B1C6D">
      <w:pPr>
        <w:pStyle w:val="Code"/>
        <w:rPr>
          <w:highlight w:val="white"/>
        </w:rPr>
      </w:pPr>
      <w:r w:rsidRPr="00903DBA">
        <w:rPr>
          <w:highlight w:val="white"/>
        </w:rPr>
        <w:t xml:space="preserve">    }</w:t>
      </w:r>
    </w:p>
    <w:p w14:paraId="4038E1C9" w14:textId="77777777" w:rsidR="005B1C6D" w:rsidRPr="00903DBA" w:rsidRDefault="005B1C6D" w:rsidP="005B1C6D">
      <w:pPr>
        <w:pStyle w:val="Code"/>
        <w:rPr>
          <w:highlight w:val="white"/>
        </w:rPr>
      </w:pPr>
    </w:p>
    <w:p w14:paraId="613AB3D5" w14:textId="77777777" w:rsidR="005B1C6D" w:rsidRPr="00903DBA" w:rsidRDefault="005B1C6D" w:rsidP="005B1C6D">
      <w:pPr>
        <w:pStyle w:val="Code"/>
        <w:rPr>
          <w:highlight w:val="white"/>
        </w:rPr>
      </w:pPr>
      <w:r w:rsidRPr="00903DBA">
        <w:rPr>
          <w:highlight w:val="white"/>
        </w:rPr>
        <w:t xml:space="preserve">    public override int GetHashCode() {</w:t>
      </w:r>
    </w:p>
    <w:p w14:paraId="2411EE16" w14:textId="77777777" w:rsidR="005B1C6D" w:rsidRPr="00903DBA" w:rsidRDefault="005B1C6D" w:rsidP="005B1C6D">
      <w:pPr>
        <w:pStyle w:val="Code"/>
        <w:rPr>
          <w:highlight w:val="white"/>
        </w:rPr>
      </w:pPr>
      <w:r w:rsidRPr="00903DBA">
        <w:rPr>
          <w:highlight w:val="white"/>
        </w:rPr>
        <w:t xml:space="preserve">      return base.GetHashCode();</w:t>
      </w:r>
    </w:p>
    <w:p w14:paraId="5EE7978F" w14:textId="77777777" w:rsidR="005B1C6D" w:rsidRPr="00903DBA" w:rsidRDefault="005B1C6D" w:rsidP="005B1C6D">
      <w:pPr>
        <w:pStyle w:val="Code"/>
        <w:rPr>
          <w:highlight w:val="white"/>
        </w:rPr>
      </w:pPr>
      <w:r w:rsidRPr="00903DBA">
        <w:rPr>
          <w:highlight w:val="white"/>
        </w:rPr>
        <w:t xml:space="preserve">    }</w:t>
      </w:r>
    </w:p>
    <w:p w14:paraId="75AE336B" w14:textId="77777777" w:rsidR="005B1C6D" w:rsidRPr="00903DBA" w:rsidRDefault="005B1C6D" w:rsidP="005B1C6D">
      <w:pPr>
        <w:pStyle w:val="Code"/>
        <w:rPr>
          <w:highlight w:val="white"/>
        </w:rPr>
      </w:pPr>
      <w:r w:rsidRPr="00903DBA">
        <w:rPr>
          <w:highlight w:val="white"/>
        </w:rPr>
        <w:t xml:space="preserve">  </w:t>
      </w:r>
    </w:p>
    <w:p w14:paraId="36F79458" w14:textId="77777777" w:rsidR="005B1C6D" w:rsidRPr="00903DBA" w:rsidRDefault="005B1C6D" w:rsidP="005B1C6D">
      <w:pPr>
        <w:pStyle w:val="Code"/>
        <w:rPr>
          <w:highlight w:val="white"/>
        </w:rPr>
      </w:pPr>
      <w:r w:rsidRPr="00903DBA">
        <w:rPr>
          <w:highlight w:val="white"/>
        </w:rPr>
        <w:t xml:space="preserve">    public override bool Equals(object obj) {</w:t>
      </w:r>
    </w:p>
    <w:p w14:paraId="5302D334" w14:textId="77777777" w:rsidR="005B1C6D" w:rsidRPr="00903DBA" w:rsidRDefault="005B1C6D" w:rsidP="005B1C6D">
      <w:pPr>
        <w:pStyle w:val="Code"/>
        <w:rPr>
          <w:highlight w:val="white"/>
        </w:rPr>
      </w:pPr>
      <w:r w:rsidRPr="00903DBA">
        <w:rPr>
          <w:highlight w:val="white"/>
        </w:rPr>
        <w:t xml:space="preserve">      if (obj is Token) {</w:t>
      </w:r>
    </w:p>
    <w:p w14:paraId="2E6D4690" w14:textId="77777777" w:rsidR="005B1C6D" w:rsidRPr="00903DBA" w:rsidRDefault="005B1C6D" w:rsidP="005B1C6D">
      <w:pPr>
        <w:pStyle w:val="Code"/>
        <w:rPr>
          <w:highlight w:val="white"/>
        </w:rPr>
      </w:pPr>
      <w:r w:rsidRPr="00903DBA">
        <w:rPr>
          <w:highlight w:val="white"/>
        </w:rPr>
        <w:t xml:space="preserve">        Token token = (Token) obj;</w:t>
      </w:r>
    </w:p>
    <w:p w14:paraId="3138BF88" w14:textId="77777777" w:rsidR="005B1C6D" w:rsidRPr="00903DBA" w:rsidRDefault="005B1C6D" w:rsidP="005B1C6D">
      <w:pPr>
        <w:pStyle w:val="Code"/>
        <w:rPr>
          <w:highlight w:val="white"/>
        </w:rPr>
      </w:pPr>
      <w:r w:rsidRPr="00903DBA">
        <w:rPr>
          <w:highlight w:val="white"/>
        </w:rPr>
        <w:t xml:space="preserve">        return (m_id == token.m_id) &amp;&amp;</w:t>
      </w:r>
    </w:p>
    <w:p w14:paraId="6918873D" w14:textId="77777777" w:rsidR="005B1C6D" w:rsidRPr="00903DBA" w:rsidRDefault="005B1C6D" w:rsidP="005B1C6D">
      <w:pPr>
        <w:pStyle w:val="Code"/>
        <w:rPr>
          <w:highlight w:val="white"/>
        </w:rPr>
      </w:pPr>
      <w:r w:rsidRPr="00903DBA">
        <w:rPr>
          <w:highlight w:val="white"/>
        </w:rPr>
        <w:t xml:space="preserve">                m_value.Equals(token.m_value);</w:t>
      </w:r>
    </w:p>
    <w:p w14:paraId="6D093042" w14:textId="77777777" w:rsidR="005B1C6D" w:rsidRPr="00903DBA" w:rsidRDefault="005B1C6D" w:rsidP="005B1C6D">
      <w:pPr>
        <w:pStyle w:val="Code"/>
        <w:rPr>
          <w:highlight w:val="white"/>
        </w:rPr>
      </w:pPr>
      <w:r w:rsidRPr="00903DBA">
        <w:rPr>
          <w:highlight w:val="white"/>
        </w:rPr>
        <w:t xml:space="preserve">      }</w:t>
      </w:r>
    </w:p>
    <w:p w14:paraId="148D52E8" w14:textId="77777777" w:rsidR="005B1C6D" w:rsidRPr="00903DBA" w:rsidRDefault="005B1C6D" w:rsidP="005B1C6D">
      <w:pPr>
        <w:pStyle w:val="Code"/>
        <w:rPr>
          <w:highlight w:val="white"/>
        </w:rPr>
      </w:pPr>
      <w:r w:rsidRPr="00903DBA">
        <w:rPr>
          <w:highlight w:val="white"/>
        </w:rPr>
        <w:t xml:space="preserve">    </w:t>
      </w:r>
    </w:p>
    <w:p w14:paraId="0CB25CBC" w14:textId="77777777" w:rsidR="005B1C6D" w:rsidRPr="00903DBA" w:rsidRDefault="005B1C6D" w:rsidP="005B1C6D">
      <w:pPr>
        <w:pStyle w:val="Code"/>
        <w:rPr>
          <w:highlight w:val="white"/>
        </w:rPr>
      </w:pPr>
      <w:r w:rsidRPr="00903DBA">
        <w:rPr>
          <w:highlight w:val="white"/>
        </w:rPr>
        <w:t xml:space="preserve">      return false;</w:t>
      </w:r>
    </w:p>
    <w:p w14:paraId="319C5298" w14:textId="77777777" w:rsidR="005B1C6D" w:rsidRPr="00903DBA" w:rsidRDefault="005B1C6D" w:rsidP="005B1C6D">
      <w:pPr>
        <w:pStyle w:val="Code"/>
        <w:rPr>
          <w:highlight w:val="white"/>
        </w:rPr>
      </w:pPr>
      <w:r w:rsidRPr="00903DBA">
        <w:rPr>
          <w:highlight w:val="white"/>
        </w:rPr>
        <w:t xml:space="preserve">    }</w:t>
      </w:r>
    </w:p>
    <w:p w14:paraId="551950D5" w14:textId="77777777" w:rsidR="005B1C6D" w:rsidRPr="00903DBA" w:rsidRDefault="005B1C6D" w:rsidP="005B1C6D">
      <w:pPr>
        <w:pStyle w:val="Code"/>
        <w:rPr>
          <w:highlight w:val="white"/>
        </w:rPr>
      </w:pPr>
      <w:r w:rsidRPr="00903DBA">
        <w:rPr>
          <w:highlight w:val="white"/>
        </w:rPr>
        <w:t xml:space="preserve">  </w:t>
      </w:r>
    </w:p>
    <w:p w14:paraId="473EDD63" w14:textId="77777777" w:rsidR="005B1C6D" w:rsidRPr="00903DBA" w:rsidRDefault="005B1C6D" w:rsidP="005B1C6D">
      <w:pPr>
        <w:pStyle w:val="Code"/>
        <w:rPr>
          <w:highlight w:val="white"/>
        </w:rPr>
      </w:pPr>
      <w:r w:rsidRPr="00903DBA">
        <w:rPr>
          <w:highlight w:val="white"/>
        </w:rPr>
        <w:t xml:space="preserve">    public override string ToString() {</w:t>
      </w:r>
    </w:p>
    <w:p w14:paraId="51BFE8EB" w14:textId="77777777" w:rsidR="005B1C6D" w:rsidRPr="00903DBA" w:rsidRDefault="005B1C6D" w:rsidP="005B1C6D">
      <w:pPr>
        <w:pStyle w:val="Code"/>
        <w:rPr>
          <w:highlight w:val="white"/>
        </w:rPr>
      </w:pPr>
      <w:r w:rsidRPr="00903DBA">
        <w:rPr>
          <w:highlight w:val="white"/>
        </w:rPr>
        <w:t xml:space="preserve">      switch (m_id) {</w:t>
      </w:r>
    </w:p>
    <w:p w14:paraId="4A5763ED" w14:textId="77777777" w:rsidR="005B1C6D" w:rsidRPr="00903DBA" w:rsidRDefault="005B1C6D" w:rsidP="005B1C6D">
      <w:pPr>
        <w:pStyle w:val="Code"/>
        <w:rPr>
          <w:highlight w:val="white"/>
        </w:rPr>
      </w:pPr>
      <w:r w:rsidRPr="00903DBA">
        <w:rPr>
          <w:highlight w:val="white"/>
        </w:rPr>
        <w:t xml:space="preserve">        case CCompiler_Pre.Tokens.EOF:</w:t>
      </w:r>
    </w:p>
    <w:p w14:paraId="15A14BCC" w14:textId="77777777" w:rsidR="005B1C6D" w:rsidRPr="00903DBA" w:rsidRDefault="005B1C6D" w:rsidP="005B1C6D">
      <w:pPr>
        <w:pStyle w:val="Code"/>
        <w:rPr>
          <w:highlight w:val="white"/>
        </w:rPr>
      </w:pPr>
      <w:r w:rsidRPr="00903DBA">
        <w:rPr>
          <w:highlight w:val="white"/>
        </w:rPr>
        <w:t xml:space="preserve">          return "";</w:t>
      </w:r>
    </w:p>
    <w:p w14:paraId="67E59CA3" w14:textId="77777777" w:rsidR="005B1C6D" w:rsidRPr="00903DBA" w:rsidRDefault="005B1C6D" w:rsidP="005B1C6D">
      <w:pPr>
        <w:pStyle w:val="Code"/>
        <w:rPr>
          <w:highlight w:val="white"/>
        </w:rPr>
      </w:pPr>
    </w:p>
    <w:p w14:paraId="6EB6F6A6" w14:textId="77777777" w:rsidR="005B1C6D" w:rsidRPr="00903DBA" w:rsidRDefault="005B1C6D" w:rsidP="005B1C6D">
      <w:pPr>
        <w:pStyle w:val="Code"/>
        <w:rPr>
          <w:highlight w:val="white"/>
        </w:rPr>
      </w:pPr>
      <w:r w:rsidRPr="00903DBA">
        <w:rPr>
          <w:highlight w:val="white"/>
        </w:rPr>
        <w:t xml:space="preserve">        case CCompiler_Pre.Tokens.MARK:</w:t>
      </w:r>
    </w:p>
    <w:p w14:paraId="7C212B8C" w14:textId="77777777" w:rsidR="005B1C6D" w:rsidRPr="00903DBA" w:rsidRDefault="005B1C6D" w:rsidP="005B1C6D">
      <w:pPr>
        <w:pStyle w:val="Code"/>
        <w:rPr>
          <w:highlight w:val="white"/>
        </w:rPr>
      </w:pPr>
      <w:r w:rsidRPr="00903DBA">
        <w:rPr>
          <w:highlight w:val="white"/>
        </w:rPr>
        <w:t xml:space="preserve">          return "&lt;mark " + ((string) m_value) + "&gt;";</w:t>
      </w:r>
    </w:p>
    <w:p w14:paraId="1F9093C5" w14:textId="77777777" w:rsidR="005B1C6D" w:rsidRPr="00903DBA" w:rsidRDefault="005B1C6D" w:rsidP="005B1C6D">
      <w:pPr>
        <w:pStyle w:val="Code"/>
        <w:rPr>
          <w:highlight w:val="white"/>
        </w:rPr>
      </w:pPr>
    </w:p>
    <w:p w14:paraId="0881B46D" w14:textId="77777777" w:rsidR="005B1C6D" w:rsidRPr="00903DBA" w:rsidRDefault="005B1C6D" w:rsidP="005B1C6D">
      <w:pPr>
        <w:pStyle w:val="Code"/>
        <w:rPr>
          <w:highlight w:val="white"/>
        </w:rPr>
      </w:pPr>
      <w:r w:rsidRPr="00903DBA">
        <w:rPr>
          <w:highlight w:val="white"/>
        </w:rPr>
        <w:t xml:space="preserve">        default:</w:t>
      </w:r>
    </w:p>
    <w:p w14:paraId="72F3747D" w14:textId="77777777" w:rsidR="005B1C6D" w:rsidRPr="00903DBA" w:rsidRDefault="005B1C6D" w:rsidP="005B1C6D">
      <w:pPr>
        <w:pStyle w:val="Code"/>
        <w:rPr>
          <w:highlight w:val="white"/>
        </w:rPr>
      </w:pPr>
      <w:r w:rsidRPr="00903DBA">
        <w:rPr>
          <w:highlight w:val="white"/>
        </w:rPr>
        <w:t xml:space="preserve">          return m_value.ToString();</w:t>
      </w:r>
    </w:p>
    <w:p w14:paraId="00C8D6C6" w14:textId="77777777" w:rsidR="005B1C6D" w:rsidRPr="00903DBA" w:rsidRDefault="005B1C6D" w:rsidP="005B1C6D">
      <w:pPr>
        <w:pStyle w:val="Code"/>
        <w:rPr>
          <w:highlight w:val="white"/>
        </w:rPr>
      </w:pPr>
      <w:r w:rsidRPr="00903DBA">
        <w:rPr>
          <w:highlight w:val="white"/>
        </w:rPr>
        <w:t xml:space="preserve">      }</w:t>
      </w:r>
    </w:p>
    <w:p w14:paraId="33E42B0B" w14:textId="77777777" w:rsidR="005B1C6D" w:rsidRPr="00903DBA" w:rsidRDefault="005B1C6D" w:rsidP="005B1C6D">
      <w:pPr>
        <w:pStyle w:val="Code"/>
        <w:rPr>
          <w:highlight w:val="white"/>
        </w:rPr>
      </w:pPr>
      <w:r w:rsidRPr="00903DBA">
        <w:rPr>
          <w:highlight w:val="white"/>
        </w:rPr>
        <w:t xml:space="preserve">    }</w:t>
      </w:r>
    </w:p>
    <w:p w14:paraId="535418EB" w14:textId="77777777" w:rsidR="005B1C6D" w:rsidRPr="00903DBA" w:rsidRDefault="005B1C6D" w:rsidP="005B1C6D">
      <w:pPr>
        <w:pStyle w:val="Code"/>
        <w:rPr>
          <w:highlight w:val="white"/>
        </w:rPr>
      </w:pPr>
      <w:r w:rsidRPr="00903DBA">
        <w:rPr>
          <w:highlight w:val="white"/>
        </w:rPr>
        <w:t xml:space="preserve">  }</w:t>
      </w:r>
    </w:p>
    <w:p w14:paraId="5C4CBF22" w14:textId="77777777" w:rsidR="005B1C6D" w:rsidRPr="00903DBA" w:rsidRDefault="005B1C6D" w:rsidP="005B1C6D">
      <w:pPr>
        <w:pStyle w:val="Code"/>
      </w:pPr>
      <w:r w:rsidRPr="00903DBA">
        <w:rPr>
          <w:highlight w:val="white"/>
        </w:rPr>
        <w:t>}</w:t>
      </w:r>
    </w:p>
    <w:p w14:paraId="074D4FB9" w14:textId="77777777" w:rsidR="005B1C6D" w:rsidRPr="00903DBA" w:rsidRDefault="005B1C6D" w:rsidP="005B1C6D">
      <w:r w:rsidRPr="00903DBA">
        <w:t xml:space="preserve">The </w:t>
      </w:r>
      <w:r w:rsidRPr="00903DBA">
        <w:rPr>
          <w:rStyle w:val="CodeInText"/>
        </w:rPr>
        <w:t>doDefine</w:t>
      </w:r>
      <w:r w:rsidRPr="00903DBA">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903DBA" w:rsidRDefault="005B1C6D" w:rsidP="005B1C6D">
      <w:r w:rsidRPr="00903DBA">
        <w:t>1. We have reached the end of the line, in which case we have a macro with a name, but without parameters or body.</w:t>
      </w:r>
    </w:p>
    <w:p w14:paraId="3BEC6B54" w14:textId="77777777" w:rsidR="005B1C6D" w:rsidRPr="00903DBA" w:rsidRDefault="005B1C6D" w:rsidP="005B1C6D">
      <w:r w:rsidRPr="00903DBA">
        <w:t>2. We have reached a space, in which case we have a macro with a name and a body, but no parameters.</w:t>
      </w:r>
    </w:p>
    <w:p w14:paraId="77DE4EC1" w14:textId="77777777" w:rsidR="005B1C6D" w:rsidRPr="00903DBA" w:rsidRDefault="005B1C6D" w:rsidP="005B1C6D">
      <w:r w:rsidRPr="00903DBA">
        <w:t xml:space="preserve">3. We have reached a left parenthesis, in which case we have a list of parameters and we call </w:t>
      </w:r>
      <w:r w:rsidRPr="00903DBA">
        <w:rPr>
          <w:rStyle w:val="CodeInText"/>
        </w:rPr>
        <w:t>doParameterDefine</w:t>
      </w:r>
      <w:r w:rsidRPr="00903DBA">
        <w:t>.</w:t>
      </w:r>
    </w:p>
    <w:p w14:paraId="268028C4" w14:textId="77777777" w:rsidR="005B1C6D" w:rsidRPr="00903DBA" w:rsidRDefault="005B1C6D" w:rsidP="005B1C6D">
      <w:r w:rsidRPr="00903DBA">
        <w:t>4. If none of the above applies, we generate an error message.</w:t>
      </w:r>
    </w:p>
    <w:p w14:paraId="1DA8BB5A" w14:textId="77777777" w:rsidR="005B1C6D" w:rsidRPr="00903DBA" w:rsidRDefault="005B1C6D" w:rsidP="005B1C6D">
      <w:pPr>
        <w:pStyle w:val="CodeHeader"/>
      </w:pPr>
      <w:r w:rsidRPr="00903DBA">
        <w:t>Preprocessor.cs</w:t>
      </w:r>
    </w:p>
    <w:p w14:paraId="6D281E7F" w14:textId="77777777" w:rsidR="005B1C6D" w:rsidRPr="00903DBA" w:rsidRDefault="005B1C6D" w:rsidP="005B1C6D">
      <w:r w:rsidRPr="00903DBA">
        <w:t xml:space="preserve">The </w:t>
      </w:r>
      <w:r w:rsidRPr="00903DBA">
        <w:rPr>
          <w:rStyle w:val="CodeInText"/>
        </w:rPr>
        <w:t>doParameterDefine</w:t>
      </w:r>
      <w:r w:rsidRPr="00903DBA">
        <w:t xml:space="preserve"> method look into macros with parameters in two steps. First we extract the parameters by calling </w:t>
      </w:r>
      <w:r w:rsidRPr="00903DBA">
        <w:rPr>
          <w:rStyle w:val="CodeInText"/>
        </w:rPr>
        <w:t>scanParameters</w:t>
      </w:r>
      <w:r w:rsidRPr="00903DBA">
        <w:t>. Then we go through the parameter list and check that the parameters are identifiers and that no parameters is repeated.</w:t>
      </w:r>
    </w:p>
    <w:p w14:paraId="3726CDD2" w14:textId="77777777" w:rsidR="005B1C6D" w:rsidRPr="00903DBA" w:rsidRDefault="005B1C6D" w:rsidP="005B1C6D">
      <w:r w:rsidRPr="00903DBA">
        <w:t>Then we extract the identifiers from the body and replace each occurrence of a parameters with the text “$</w:t>
      </w:r>
      <w:r w:rsidRPr="00903DBA">
        <w:rPr>
          <w:rStyle w:val="CodeInText"/>
        </w:rPr>
        <w:t>parameter_index</w:t>
      </w:r>
      <w:r w:rsidRPr="00903DBA">
        <w:t>$”.</w:t>
      </w:r>
    </w:p>
    <w:p w14:paraId="66B2C97A" w14:textId="77777777" w:rsidR="005B1C6D" w:rsidRPr="00903DBA" w:rsidRDefault="005B1C6D" w:rsidP="005B1C6D">
      <w:r w:rsidRPr="00903DBA">
        <w:t>Finally, we look for the merge operator ##. When we find one, we remove the operator and trim the text to its left and right.</w:t>
      </w:r>
    </w:p>
    <w:p w14:paraId="73E84581" w14:textId="77777777" w:rsidR="005B1C6D" w:rsidRPr="00903DBA" w:rsidRDefault="005B1C6D" w:rsidP="005B1C6D">
      <w:r w:rsidRPr="00903DBA">
        <w:t>It is allowed to redefine a macro if it is has the same parameters list and macro.</w:t>
      </w:r>
    </w:p>
    <w:p w14:paraId="30BF4D31" w14:textId="77777777" w:rsidR="005B1C6D" w:rsidRPr="00903DBA" w:rsidRDefault="005B1C6D" w:rsidP="005B1C6D">
      <w:r w:rsidRPr="00903DBA">
        <w:t>An identifier is a text starting with a letter or an underline and continuing with letters, digits, or underlines. If the given name is not an identifier, an error occurs.</w:t>
      </w:r>
    </w:p>
    <w:p w14:paraId="360116DC" w14:textId="77777777" w:rsidR="005B1C6D" w:rsidRPr="00903DBA" w:rsidRDefault="005B1C6D" w:rsidP="005B1C6D">
      <w:pPr>
        <w:pStyle w:val="Code"/>
        <w:rPr>
          <w:highlight w:val="white"/>
        </w:rPr>
      </w:pPr>
      <w:r w:rsidRPr="00903DBA">
        <w:rPr>
          <w:highlight w:val="white"/>
        </w:rPr>
        <w:t xml:space="preserve">    public void DoDefine(List&lt;Token&gt; tokenList) {</w:t>
      </w:r>
    </w:p>
    <w:p w14:paraId="62D6C964" w14:textId="77777777" w:rsidR="005B1C6D" w:rsidRPr="00903DBA" w:rsidRDefault="005B1C6D" w:rsidP="005B1C6D">
      <w:pPr>
        <w:pStyle w:val="Code"/>
        <w:rPr>
          <w:highlight w:val="white"/>
        </w:rPr>
      </w:pPr>
      <w:r w:rsidRPr="00903DBA">
        <w:rPr>
          <w:highlight w:val="white"/>
        </w:rPr>
        <w:t xml:space="preserve">      Assert.Error(tokenList[2].Id == CCompiler_Pre.Tokens.NAME,</w:t>
      </w:r>
    </w:p>
    <w:p w14:paraId="64F8E881" w14:textId="77777777" w:rsidR="005B1C6D" w:rsidRPr="00903DBA" w:rsidRDefault="005B1C6D" w:rsidP="005B1C6D">
      <w:pPr>
        <w:pStyle w:val="Code"/>
        <w:rPr>
          <w:highlight w:val="white"/>
        </w:rPr>
      </w:pPr>
      <w:r w:rsidRPr="00903DBA">
        <w:rPr>
          <w:highlight w:val="white"/>
        </w:rPr>
        <w:t xml:space="preserve">                   TokenListToString(tokenList),</w:t>
      </w:r>
    </w:p>
    <w:p w14:paraId="3BFC7B46" w14:textId="77777777" w:rsidR="005B1C6D" w:rsidRPr="00903DBA" w:rsidRDefault="005B1C6D" w:rsidP="005B1C6D">
      <w:pPr>
        <w:pStyle w:val="Code"/>
        <w:rPr>
          <w:highlight w:val="white"/>
        </w:rPr>
      </w:pPr>
      <w:r w:rsidRPr="00903DBA">
        <w:rPr>
          <w:highlight w:val="white"/>
        </w:rPr>
        <w:t xml:space="preserve">                   Message.Invalid_define_directive);</w:t>
      </w:r>
    </w:p>
    <w:p w14:paraId="6012012C" w14:textId="77777777" w:rsidR="005B1C6D" w:rsidRPr="00903DBA" w:rsidRDefault="005B1C6D" w:rsidP="005B1C6D">
      <w:pPr>
        <w:pStyle w:val="Code"/>
        <w:rPr>
          <w:highlight w:val="white"/>
        </w:rPr>
      </w:pPr>
      <w:r w:rsidRPr="00903DBA">
        <w:rPr>
          <w:highlight w:val="white"/>
        </w:rPr>
        <w:t xml:space="preserve">      string name = tokenList[2].ToString();</w:t>
      </w:r>
    </w:p>
    <w:p w14:paraId="2DC3DF89" w14:textId="77777777" w:rsidR="005B1C6D" w:rsidRPr="00903DBA" w:rsidRDefault="005B1C6D" w:rsidP="005B1C6D">
      <w:pPr>
        <w:pStyle w:val="Code"/>
        <w:rPr>
          <w:highlight w:val="white"/>
        </w:rPr>
      </w:pPr>
      <w:r w:rsidRPr="00903DBA">
        <w:rPr>
          <w:highlight w:val="white"/>
        </w:rPr>
        <w:t xml:space="preserve">      Macro macro;</w:t>
      </w:r>
    </w:p>
    <w:p w14:paraId="4E63497C" w14:textId="77777777" w:rsidR="005B1C6D" w:rsidRPr="00903DBA" w:rsidRDefault="005B1C6D" w:rsidP="005B1C6D">
      <w:pPr>
        <w:pStyle w:val="Code"/>
        <w:rPr>
          <w:highlight w:val="white"/>
        </w:rPr>
      </w:pPr>
    </w:p>
    <w:p w14:paraId="5206F529" w14:textId="77777777" w:rsidR="005B1C6D" w:rsidRPr="00903DBA" w:rsidRDefault="005B1C6D" w:rsidP="005B1C6D">
      <w:pPr>
        <w:pStyle w:val="Code"/>
        <w:rPr>
          <w:highlight w:val="white"/>
        </w:rPr>
      </w:pPr>
      <w:r w:rsidRPr="00903DBA">
        <w:rPr>
          <w:highlight w:val="white"/>
        </w:rPr>
        <w:t xml:space="preserve">      if ((tokenList[3].Id == CCompiler_Pre.Tokens.LEFT_PARENTHESIS) &amp;&amp;</w:t>
      </w:r>
    </w:p>
    <w:p w14:paraId="6FF7FAEF" w14:textId="77777777" w:rsidR="005B1C6D" w:rsidRPr="00903DBA" w:rsidRDefault="005B1C6D" w:rsidP="005B1C6D">
      <w:pPr>
        <w:pStyle w:val="Code"/>
        <w:rPr>
          <w:highlight w:val="white"/>
        </w:rPr>
      </w:pPr>
      <w:r w:rsidRPr="00903DBA">
        <w:rPr>
          <w:highlight w:val="white"/>
        </w:rPr>
        <w:t xml:space="preserve">          !tokenList[3].HasWhitespace()) {</w:t>
      </w:r>
    </w:p>
    <w:p w14:paraId="1762A940" w14:textId="77777777" w:rsidR="005B1C6D" w:rsidRPr="00903DBA" w:rsidRDefault="005B1C6D" w:rsidP="005B1C6D">
      <w:pPr>
        <w:pStyle w:val="Code"/>
        <w:rPr>
          <w:highlight w:val="white"/>
        </w:rPr>
      </w:pPr>
      <w:r w:rsidRPr="00903DBA">
        <w:rPr>
          <w:highlight w:val="white"/>
        </w:rPr>
        <w:t xml:space="preserve">        int tokenIndex = 4, paramIndex = 0;</w:t>
      </w:r>
    </w:p>
    <w:p w14:paraId="3F03AAA2" w14:textId="77777777" w:rsidR="005B1C6D" w:rsidRPr="00903DBA" w:rsidRDefault="005B1C6D" w:rsidP="005B1C6D">
      <w:pPr>
        <w:pStyle w:val="Code"/>
        <w:rPr>
          <w:highlight w:val="white"/>
        </w:rPr>
      </w:pPr>
      <w:r w:rsidRPr="00903DBA">
        <w:rPr>
          <w:highlight w:val="white"/>
        </w:rPr>
        <w:t xml:space="preserve">        IDictionary&lt;string,int&gt; paramMap = new Dictionary&lt;string,int&gt;();</w:t>
      </w:r>
    </w:p>
    <w:p w14:paraId="0AB5CD0A" w14:textId="77777777" w:rsidR="005B1C6D" w:rsidRPr="00903DBA" w:rsidRDefault="005B1C6D" w:rsidP="005B1C6D">
      <w:pPr>
        <w:pStyle w:val="Code"/>
        <w:rPr>
          <w:highlight w:val="white"/>
        </w:rPr>
      </w:pPr>
    </w:p>
    <w:p w14:paraId="7B87B758" w14:textId="77777777" w:rsidR="005B1C6D" w:rsidRPr="00903DBA" w:rsidRDefault="005B1C6D" w:rsidP="005B1C6D">
      <w:pPr>
        <w:pStyle w:val="Code"/>
        <w:rPr>
          <w:highlight w:val="white"/>
        </w:rPr>
      </w:pPr>
      <w:r w:rsidRPr="00903DBA">
        <w:rPr>
          <w:highlight w:val="white"/>
        </w:rPr>
        <w:t xml:space="preserve">        while (true) {</w:t>
      </w:r>
    </w:p>
    <w:p w14:paraId="2091AC72" w14:textId="77777777" w:rsidR="005B1C6D" w:rsidRPr="00903DBA" w:rsidRDefault="005B1C6D" w:rsidP="005B1C6D">
      <w:pPr>
        <w:pStyle w:val="Code"/>
        <w:rPr>
          <w:highlight w:val="white"/>
        </w:rPr>
      </w:pPr>
      <w:r w:rsidRPr="00903DBA">
        <w:rPr>
          <w:highlight w:val="white"/>
        </w:rPr>
        <w:t xml:space="preserve">          Token nextToken = tokenList[tokenIndex++];</w:t>
      </w:r>
    </w:p>
    <w:p w14:paraId="0F916676" w14:textId="77777777" w:rsidR="005B1C6D" w:rsidRPr="00903DBA" w:rsidRDefault="005B1C6D" w:rsidP="005B1C6D">
      <w:pPr>
        <w:pStyle w:val="Code"/>
        <w:rPr>
          <w:highlight w:val="white"/>
        </w:rPr>
      </w:pPr>
      <w:r w:rsidRPr="00903DBA">
        <w:rPr>
          <w:highlight w:val="white"/>
        </w:rPr>
        <w:t xml:space="preserve">          Assert.Error(nextToken.Id == CCompiler_Pre.Tokens.NAME,</w:t>
      </w:r>
    </w:p>
    <w:p w14:paraId="58147690" w14:textId="77777777" w:rsidR="005B1C6D" w:rsidRPr="00903DBA" w:rsidRDefault="005B1C6D" w:rsidP="005B1C6D">
      <w:pPr>
        <w:pStyle w:val="Code"/>
        <w:rPr>
          <w:highlight w:val="white"/>
        </w:rPr>
      </w:pPr>
      <w:r w:rsidRPr="00903DBA">
        <w:rPr>
          <w:highlight w:val="white"/>
        </w:rPr>
        <w:t xml:space="preserve">                       nextToken.ToString(),</w:t>
      </w:r>
    </w:p>
    <w:p w14:paraId="241546E9" w14:textId="77777777" w:rsidR="005B1C6D" w:rsidRPr="00903DBA" w:rsidRDefault="005B1C6D" w:rsidP="005B1C6D">
      <w:pPr>
        <w:pStyle w:val="Code"/>
        <w:rPr>
          <w:highlight w:val="white"/>
        </w:rPr>
      </w:pPr>
      <w:r w:rsidRPr="00903DBA">
        <w:rPr>
          <w:highlight w:val="white"/>
        </w:rPr>
        <w:lastRenderedPageBreak/>
        <w:t xml:space="preserve">                       Message.Invalid_macro_definitializerion);</w:t>
      </w:r>
    </w:p>
    <w:p w14:paraId="5F4E0EE4" w14:textId="77777777" w:rsidR="005B1C6D" w:rsidRPr="00903DBA" w:rsidRDefault="005B1C6D" w:rsidP="005B1C6D">
      <w:pPr>
        <w:pStyle w:val="Code"/>
        <w:rPr>
          <w:highlight w:val="white"/>
        </w:rPr>
      </w:pPr>
      <w:r w:rsidRPr="00903DBA">
        <w:rPr>
          <w:highlight w:val="white"/>
        </w:rPr>
        <w:t xml:space="preserve">          string paramName = (string) nextToken.Value;</w:t>
      </w:r>
    </w:p>
    <w:p w14:paraId="509E2E26" w14:textId="77777777" w:rsidR="005B1C6D" w:rsidRPr="00903DBA" w:rsidRDefault="005B1C6D" w:rsidP="005B1C6D">
      <w:pPr>
        <w:pStyle w:val="Code"/>
        <w:rPr>
          <w:highlight w:val="white"/>
        </w:rPr>
      </w:pPr>
      <w:r w:rsidRPr="00903DBA">
        <w:rPr>
          <w:highlight w:val="white"/>
        </w:rPr>
        <w:t xml:space="preserve">          Assert.Error(!paramMap.ContainsKey(paramName),</w:t>
      </w:r>
    </w:p>
    <w:p w14:paraId="5F5D422B" w14:textId="77777777" w:rsidR="005B1C6D" w:rsidRPr="00903DBA" w:rsidRDefault="005B1C6D" w:rsidP="005B1C6D">
      <w:pPr>
        <w:pStyle w:val="Code"/>
        <w:rPr>
          <w:highlight w:val="white"/>
        </w:rPr>
      </w:pPr>
      <w:r w:rsidRPr="00903DBA">
        <w:rPr>
          <w:highlight w:val="white"/>
        </w:rPr>
        <w:t xml:space="preserve">                       paramName, Message.Repeated_macro_parameter);</w:t>
      </w:r>
    </w:p>
    <w:p w14:paraId="17C047B6" w14:textId="77777777" w:rsidR="005B1C6D" w:rsidRPr="00903DBA" w:rsidRDefault="005B1C6D" w:rsidP="005B1C6D">
      <w:pPr>
        <w:pStyle w:val="Code"/>
        <w:rPr>
          <w:highlight w:val="white"/>
        </w:rPr>
      </w:pPr>
      <w:r w:rsidRPr="00903DBA">
        <w:rPr>
          <w:highlight w:val="white"/>
        </w:rPr>
        <w:t xml:space="preserve">          paramMap.Add(paramName, paramIndex++);</w:t>
      </w:r>
    </w:p>
    <w:p w14:paraId="468BCDA9" w14:textId="77777777" w:rsidR="005B1C6D" w:rsidRPr="00903DBA" w:rsidRDefault="005B1C6D" w:rsidP="005B1C6D">
      <w:pPr>
        <w:pStyle w:val="Code"/>
        <w:rPr>
          <w:highlight w:val="white"/>
        </w:rPr>
      </w:pPr>
    </w:p>
    <w:p w14:paraId="7C5D9D3D" w14:textId="77777777" w:rsidR="005B1C6D" w:rsidRPr="00903DBA" w:rsidRDefault="005B1C6D" w:rsidP="005B1C6D">
      <w:pPr>
        <w:pStyle w:val="Code"/>
        <w:rPr>
          <w:highlight w:val="white"/>
        </w:rPr>
      </w:pPr>
      <w:r w:rsidRPr="00903DBA">
        <w:rPr>
          <w:highlight w:val="white"/>
        </w:rPr>
        <w:t xml:space="preserve">          nextToken = tokenList[tokenIndex++];</w:t>
      </w:r>
    </w:p>
    <w:p w14:paraId="2E662CFD" w14:textId="77777777" w:rsidR="005B1C6D" w:rsidRPr="00903DBA" w:rsidRDefault="005B1C6D" w:rsidP="005B1C6D">
      <w:pPr>
        <w:pStyle w:val="Code"/>
        <w:rPr>
          <w:highlight w:val="white"/>
        </w:rPr>
      </w:pPr>
      <w:r w:rsidRPr="00903DBA">
        <w:rPr>
          <w:highlight w:val="white"/>
        </w:rPr>
        <w:t xml:space="preserve">          if (nextToken.Id == CCompiler_Pre.Tokens.COMMA) {</w:t>
      </w:r>
    </w:p>
    <w:p w14:paraId="20D8BB41" w14:textId="77777777" w:rsidR="005B1C6D" w:rsidRPr="00903DBA" w:rsidRDefault="005B1C6D" w:rsidP="005B1C6D">
      <w:pPr>
        <w:pStyle w:val="Code"/>
        <w:rPr>
          <w:highlight w:val="white"/>
        </w:rPr>
      </w:pPr>
      <w:r w:rsidRPr="00903DBA">
        <w:rPr>
          <w:highlight w:val="white"/>
        </w:rPr>
        <w:t xml:space="preserve">            // Empty.</w:t>
      </w:r>
    </w:p>
    <w:p w14:paraId="3594822F" w14:textId="77777777" w:rsidR="005B1C6D" w:rsidRPr="00903DBA" w:rsidRDefault="005B1C6D" w:rsidP="005B1C6D">
      <w:pPr>
        <w:pStyle w:val="Code"/>
        <w:rPr>
          <w:highlight w:val="white"/>
        </w:rPr>
      </w:pPr>
      <w:r w:rsidRPr="00903DBA">
        <w:rPr>
          <w:highlight w:val="white"/>
        </w:rPr>
        <w:t xml:space="preserve">          }</w:t>
      </w:r>
    </w:p>
    <w:p w14:paraId="1D530930" w14:textId="77777777" w:rsidR="005B1C6D" w:rsidRPr="00903DBA" w:rsidRDefault="005B1C6D" w:rsidP="005B1C6D">
      <w:pPr>
        <w:pStyle w:val="Code"/>
        <w:rPr>
          <w:highlight w:val="white"/>
        </w:rPr>
      </w:pPr>
      <w:r w:rsidRPr="00903DBA">
        <w:rPr>
          <w:highlight w:val="white"/>
        </w:rPr>
        <w:t xml:space="preserve">          else if (nextToken.Id == CCompiler_Pre.Tokens.RIGHT_PARENTHESIS) {</w:t>
      </w:r>
    </w:p>
    <w:p w14:paraId="15942E30" w14:textId="77777777" w:rsidR="005B1C6D" w:rsidRPr="00903DBA" w:rsidRDefault="005B1C6D" w:rsidP="005B1C6D">
      <w:pPr>
        <w:pStyle w:val="Code"/>
        <w:rPr>
          <w:highlight w:val="white"/>
        </w:rPr>
      </w:pPr>
      <w:r w:rsidRPr="00903DBA">
        <w:rPr>
          <w:highlight w:val="white"/>
        </w:rPr>
        <w:t xml:space="preserve">            break;</w:t>
      </w:r>
    </w:p>
    <w:p w14:paraId="70BCA04E" w14:textId="77777777" w:rsidR="005B1C6D" w:rsidRPr="00903DBA" w:rsidRDefault="005B1C6D" w:rsidP="005B1C6D">
      <w:pPr>
        <w:pStyle w:val="Code"/>
        <w:rPr>
          <w:highlight w:val="white"/>
        </w:rPr>
      </w:pPr>
      <w:r w:rsidRPr="00903DBA">
        <w:rPr>
          <w:highlight w:val="white"/>
        </w:rPr>
        <w:t xml:space="preserve">          }</w:t>
      </w:r>
    </w:p>
    <w:p w14:paraId="0F5ECB5F" w14:textId="77777777" w:rsidR="005B1C6D" w:rsidRPr="00903DBA" w:rsidRDefault="005B1C6D" w:rsidP="005B1C6D">
      <w:pPr>
        <w:pStyle w:val="Code"/>
        <w:rPr>
          <w:highlight w:val="white"/>
        </w:rPr>
      </w:pPr>
      <w:r w:rsidRPr="00903DBA">
        <w:rPr>
          <w:highlight w:val="white"/>
        </w:rPr>
        <w:t xml:space="preserve">          else {</w:t>
      </w:r>
    </w:p>
    <w:p w14:paraId="42ACB8E1" w14:textId="77777777" w:rsidR="005B1C6D" w:rsidRPr="00903DBA" w:rsidRDefault="005B1C6D" w:rsidP="005B1C6D">
      <w:pPr>
        <w:pStyle w:val="Code"/>
        <w:rPr>
          <w:highlight w:val="white"/>
        </w:rPr>
      </w:pPr>
      <w:r w:rsidRPr="00903DBA">
        <w:rPr>
          <w:highlight w:val="white"/>
        </w:rPr>
        <w:t xml:space="preserve">            Assert.Error(nextToken.ToString(),</w:t>
      </w:r>
    </w:p>
    <w:p w14:paraId="773D6082" w14:textId="77777777" w:rsidR="005B1C6D" w:rsidRPr="00903DBA" w:rsidRDefault="005B1C6D" w:rsidP="005B1C6D">
      <w:pPr>
        <w:pStyle w:val="Code"/>
        <w:rPr>
          <w:highlight w:val="white"/>
        </w:rPr>
      </w:pPr>
      <w:r w:rsidRPr="00903DBA">
        <w:rPr>
          <w:highlight w:val="white"/>
        </w:rPr>
        <w:t xml:space="preserve">                         Message.Invalid_macro_definitializerion);</w:t>
      </w:r>
    </w:p>
    <w:p w14:paraId="08AC5417" w14:textId="77777777" w:rsidR="005B1C6D" w:rsidRPr="00903DBA" w:rsidRDefault="005B1C6D" w:rsidP="005B1C6D">
      <w:pPr>
        <w:pStyle w:val="Code"/>
        <w:rPr>
          <w:highlight w:val="white"/>
        </w:rPr>
      </w:pPr>
      <w:r w:rsidRPr="00903DBA">
        <w:rPr>
          <w:highlight w:val="white"/>
        </w:rPr>
        <w:t xml:space="preserve">          }</w:t>
      </w:r>
    </w:p>
    <w:p w14:paraId="5622A961" w14:textId="77777777" w:rsidR="005B1C6D" w:rsidRPr="00903DBA" w:rsidRDefault="005B1C6D" w:rsidP="005B1C6D">
      <w:pPr>
        <w:pStyle w:val="Code"/>
        <w:rPr>
          <w:highlight w:val="white"/>
        </w:rPr>
      </w:pPr>
      <w:r w:rsidRPr="00903DBA">
        <w:rPr>
          <w:highlight w:val="white"/>
        </w:rPr>
        <w:t xml:space="preserve">        }</w:t>
      </w:r>
    </w:p>
    <w:p w14:paraId="0AC8E2D5" w14:textId="77777777" w:rsidR="005B1C6D" w:rsidRPr="00903DBA" w:rsidRDefault="005B1C6D" w:rsidP="005B1C6D">
      <w:pPr>
        <w:pStyle w:val="Code"/>
        <w:rPr>
          <w:highlight w:val="white"/>
        </w:rPr>
      </w:pPr>
      <w:r w:rsidRPr="00903DBA">
        <w:rPr>
          <w:highlight w:val="white"/>
        </w:rPr>
        <w:t xml:space="preserve">      </w:t>
      </w:r>
    </w:p>
    <w:p w14:paraId="57B2AAC4" w14:textId="77777777" w:rsidR="005B1C6D" w:rsidRPr="00903DBA" w:rsidRDefault="005B1C6D" w:rsidP="005B1C6D">
      <w:pPr>
        <w:pStyle w:val="Code"/>
        <w:rPr>
          <w:highlight w:val="white"/>
        </w:rPr>
      </w:pPr>
      <w:r w:rsidRPr="00903DBA">
        <w:rPr>
          <w:highlight w:val="white"/>
        </w:rPr>
        <w:t xml:space="preserve">        List&lt;Token&gt; macroList =</w:t>
      </w:r>
    </w:p>
    <w:p w14:paraId="7C4E138A" w14:textId="77777777" w:rsidR="005B1C6D" w:rsidRPr="00903DBA" w:rsidRDefault="005B1C6D" w:rsidP="005B1C6D">
      <w:pPr>
        <w:pStyle w:val="Code"/>
        <w:rPr>
          <w:highlight w:val="white"/>
        </w:rPr>
      </w:pPr>
      <w:r w:rsidRPr="00903DBA">
        <w:rPr>
          <w:highlight w:val="white"/>
        </w:rPr>
        <w:t xml:space="preserve">          tokenList.GetRange(tokenIndex, tokenList.Count - tokenIndex);</w:t>
      </w:r>
    </w:p>
    <w:p w14:paraId="5A509C61" w14:textId="77777777" w:rsidR="005B1C6D" w:rsidRPr="00903DBA" w:rsidRDefault="005B1C6D" w:rsidP="005B1C6D">
      <w:pPr>
        <w:pStyle w:val="Code"/>
        <w:rPr>
          <w:highlight w:val="white"/>
        </w:rPr>
      </w:pPr>
    </w:p>
    <w:p w14:paraId="618C09D5" w14:textId="77777777" w:rsidR="005B1C6D" w:rsidRPr="00903DBA" w:rsidRDefault="005B1C6D" w:rsidP="005B1C6D">
      <w:pPr>
        <w:pStyle w:val="Code"/>
        <w:rPr>
          <w:highlight w:val="white"/>
        </w:rPr>
      </w:pPr>
      <w:r w:rsidRPr="00903DBA">
        <w:rPr>
          <w:highlight w:val="white"/>
        </w:rPr>
        <w:t xml:space="preserve">        foreach (Token macroToken in macroList) {</w:t>
      </w:r>
    </w:p>
    <w:p w14:paraId="54620CFD" w14:textId="77777777" w:rsidR="005B1C6D" w:rsidRPr="00903DBA" w:rsidRDefault="005B1C6D" w:rsidP="005B1C6D">
      <w:pPr>
        <w:pStyle w:val="Code"/>
        <w:rPr>
          <w:highlight w:val="white"/>
        </w:rPr>
      </w:pPr>
      <w:r w:rsidRPr="00903DBA">
        <w:rPr>
          <w:highlight w:val="white"/>
        </w:rPr>
        <w:t xml:space="preserve">          if (macroToken.Id == CCompiler_Pre.Tokens.NAME) {</w:t>
      </w:r>
    </w:p>
    <w:p w14:paraId="5099333B" w14:textId="77777777" w:rsidR="005B1C6D" w:rsidRPr="00903DBA" w:rsidRDefault="005B1C6D" w:rsidP="005B1C6D">
      <w:pPr>
        <w:pStyle w:val="Code"/>
        <w:rPr>
          <w:highlight w:val="white"/>
        </w:rPr>
      </w:pPr>
      <w:r w:rsidRPr="00903DBA">
        <w:rPr>
          <w:highlight w:val="white"/>
        </w:rPr>
        <w:t xml:space="preserve">            string macroName = (string) macroToken.Value;</w:t>
      </w:r>
    </w:p>
    <w:p w14:paraId="204F38CD" w14:textId="77777777" w:rsidR="005B1C6D" w:rsidRPr="00903DBA" w:rsidRDefault="005B1C6D" w:rsidP="005B1C6D">
      <w:pPr>
        <w:pStyle w:val="Code"/>
        <w:rPr>
          <w:highlight w:val="white"/>
        </w:rPr>
      </w:pPr>
    </w:p>
    <w:p w14:paraId="1A42C633" w14:textId="77777777" w:rsidR="005B1C6D" w:rsidRPr="00903DBA" w:rsidRDefault="005B1C6D" w:rsidP="005B1C6D">
      <w:pPr>
        <w:pStyle w:val="Code"/>
        <w:rPr>
          <w:highlight w:val="white"/>
        </w:rPr>
      </w:pPr>
      <w:r w:rsidRPr="00903DBA">
        <w:rPr>
          <w:highlight w:val="white"/>
        </w:rPr>
        <w:t xml:space="preserve">            if (paramMap.ContainsKey(macroName)) {</w:t>
      </w:r>
    </w:p>
    <w:p w14:paraId="0EBA4F13" w14:textId="77777777" w:rsidR="005B1C6D" w:rsidRPr="00903DBA" w:rsidRDefault="005B1C6D" w:rsidP="005B1C6D">
      <w:pPr>
        <w:pStyle w:val="Code"/>
        <w:rPr>
          <w:highlight w:val="white"/>
        </w:rPr>
      </w:pPr>
      <w:r w:rsidRPr="00903DBA">
        <w:rPr>
          <w:highlight w:val="white"/>
        </w:rPr>
        <w:t xml:space="preserve">              macroToken.Id = CCompiler_Pre.Tokens.MARK;</w:t>
      </w:r>
    </w:p>
    <w:p w14:paraId="1C783664" w14:textId="77777777" w:rsidR="005B1C6D" w:rsidRPr="00903DBA" w:rsidRDefault="005B1C6D" w:rsidP="005B1C6D">
      <w:pPr>
        <w:pStyle w:val="Code"/>
        <w:rPr>
          <w:highlight w:val="white"/>
        </w:rPr>
      </w:pPr>
      <w:r w:rsidRPr="00903DBA">
        <w:rPr>
          <w:highlight w:val="white"/>
        </w:rPr>
        <w:t xml:space="preserve">              macroToken.Value = paramMap[macroName];</w:t>
      </w:r>
    </w:p>
    <w:p w14:paraId="4ACB4D6E" w14:textId="77777777" w:rsidR="005B1C6D" w:rsidRPr="00903DBA" w:rsidRDefault="005B1C6D" w:rsidP="005B1C6D">
      <w:pPr>
        <w:pStyle w:val="Code"/>
        <w:rPr>
          <w:highlight w:val="white"/>
        </w:rPr>
      </w:pPr>
      <w:r w:rsidRPr="00903DBA">
        <w:rPr>
          <w:highlight w:val="white"/>
        </w:rPr>
        <w:t xml:space="preserve">            }</w:t>
      </w:r>
    </w:p>
    <w:p w14:paraId="74664A27" w14:textId="77777777" w:rsidR="005B1C6D" w:rsidRPr="00903DBA" w:rsidRDefault="005B1C6D" w:rsidP="005B1C6D">
      <w:pPr>
        <w:pStyle w:val="Code"/>
        <w:rPr>
          <w:highlight w:val="white"/>
        </w:rPr>
      </w:pPr>
      <w:r w:rsidRPr="00903DBA">
        <w:rPr>
          <w:highlight w:val="white"/>
        </w:rPr>
        <w:t xml:space="preserve">          }</w:t>
      </w:r>
    </w:p>
    <w:p w14:paraId="1337A82A" w14:textId="77777777" w:rsidR="005B1C6D" w:rsidRPr="00903DBA" w:rsidRDefault="005B1C6D" w:rsidP="005B1C6D">
      <w:pPr>
        <w:pStyle w:val="Code"/>
        <w:rPr>
          <w:highlight w:val="white"/>
        </w:rPr>
      </w:pPr>
      <w:r w:rsidRPr="00903DBA">
        <w:rPr>
          <w:highlight w:val="white"/>
        </w:rPr>
        <w:t xml:space="preserve">        }</w:t>
      </w:r>
    </w:p>
    <w:p w14:paraId="593B1F9C" w14:textId="77777777" w:rsidR="005B1C6D" w:rsidRPr="00903DBA" w:rsidRDefault="005B1C6D" w:rsidP="005B1C6D">
      <w:pPr>
        <w:pStyle w:val="Code"/>
        <w:rPr>
          <w:highlight w:val="white"/>
        </w:rPr>
      </w:pPr>
      <w:r w:rsidRPr="00903DBA">
        <w:rPr>
          <w:highlight w:val="white"/>
        </w:rPr>
        <w:t xml:space="preserve">      </w:t>
      </w:r>
    </w:p>
    <w:p w14:paraId="4C388108" w14:textId="77777777" w:rsidR="005B1C6D" w:rsidRPr="00903DBA" w:rsidRDefault="005B1C6D" w:rsidP="005B1C6D">
      <w:pPr>
        <w:pStyle w:val="Code"/>
        <w:rPr>
          <w:highlight w:val="white"/>
        </w:rPr>
      </w:pPr>
      <w:r w:rsidRPr="00903DBA">
        <w:rPr>
          <w:highlight w:val="white"/>
        </w:rPr>
        <w:t xml:space="preserve">        macro = new Macro(paramMap.Count, macroList);</w:t>
      </w:r>
    </w:p>
    <w:p w14:paraId="2EBAF62F" w14:textId="77777777" w:rsidR="005B1C6D" w:rsidRPr="00903DBA" w:rsidRDefault="005B1C6D" w:rsidP="005B1C6D">
      <w:pPr>
        <w:pStyle w:val="Code"/>
        <w:rPr>
          <w:highlight w:val="white"/>
        </w:rPr>
      </w:pPr>
      <w:r w:rsidRPr="00903DBA">
        <w:rPr>
          <w:highlight w:val="white"/>
        </w:rPr>
        <w:t xml:space="preserve">      }</w:t>
      </w:r>
    </w:p>
    <w:p w14:paraId="55834097" w14:textId="77777777" w:rsidR="005B1C6D" w:rsidRPr="00903DBA" w:rsidRDefault="005B1C6D" w:rsidP="005B1C6D">
      <w:pPr>
        <w:pStyle w:val="Code"/>
        <w:rPr>
          <w:highlight w:val="white"/>
        </w:rPr>
      </w:pPr>
      <w:r w:rsidRPr="00903DBA">
        <w:rPr>
          <w:highlight w:val="white"/>
        </w:rPr>
        <w:t xml:space="preserve">      else {</w:t>
      </w:r>
    </w:p>
    <w:p w14:paraId="2751C0B1" w14:textId="77777777" w:rsidR="005B1C6D" w:rsidRPr="00903DBA" w:rsidRDefault="005B1C6D" w:rsidP="005B1C6D">
      <w:pPr>
        <w:pStyle w:val="Code"/>
        <w:rPr>
          <w:highlight w:val="white"/>
        </w:rPr>
      </w:pPr>
      <w:r w:rsidRPr="00903DBA">
        <w:rPr>
          <w:highlight w:val="white"/>
        </w:rPr>
        <w:t xml:space="preserve">        macro = new Macro(0, tokenList.GetRange(3, tokenList.Count - 3));</w:t>
      </w:r>
    </w:p>
    <w:p w14:paraId="065A05FE" w14:textId="77777777" w:rsidR="005B1C6D" w:rsidRPr="00903DBA" w:rsidRDefault="005B1C6D" w:rsidP="005B1C6D">
      <w:pPr>
        <w:pStyle w:val="Code"/>
        <w:rPr>
          <w:highlight w:val="white"/>
        </w:rPr>
      </w:pPr>
      <w:r w:rsidRPr="00903DBA">
        <w:rPr>
          <w:highlight w:val="white"/>
        </w:rPr>
        <w:t xml:space="preserve">      }</w:t>
      </w:r>
    </w:p>
    <w:p w14:paraId="46A4A3E2" w14:textId="77777777" w:rsidR="005B1C6D" w:rsidRPr="00903DBA" w:rsidRDefault="005B1C6D" w:rsidP="005B1C6D">
      <w:pPr>
        <w:pStyle w:val="Code"/>
        <w:rPr>
          <w:highlight w:val="white"/>
        </w:rPr>
      </w:pPr>
      <w:r w:rsidRPr="00903DBA">
        <w:rPr>
          <w:highlight w:val="white"/>
        </w:rPr>
        <w:t xml:space="preserve">    </w:t>
      </w:r>
    </w:p>
    <w:p w14:paraId="3530014D" w14:textId="716BC8C3" w:rsidR="005B1C6D" w:rsidRPr="00903DBA" w:rsidRDefault="005B1C6D" w:rsidP="005B1C6D">
      <w:pPr>
        <w:pStyle w:val="Code"/>
        <w:rPr>
          <w:highlight w:val="white"/>
        </w:rPr>
      </w:pPr>
      <w:r w:rsidRPr="00903DBA">
        <w:rPr>
          <w:highlight w:val="white"/>
        </w:rPr>
        <w:t xml:space="preserve">      if (!</w:t>
      </w:r>
      <w:r w:rsidR="00DC1271" w:rsidRPr="00903DBA">
        <w:rPr>
          <w:highlight w:val="white"/>
        </w:rPr>
        <w:t>m_m</w:t>
      </w:r>
      <w:r w:rsidRPr="00903DBA">
        <w:rPr>
          <w:highlight w:val="white"/>
        </w:rPr>
        <w:t>acroMap.ContainsKey(name)) {</w:t>
      </w:r>
    </w:p>
    <w:p w14:paraId="0DAEA58B" w14:textId="039C7277" w:rsidR="005B1C6D" w:rsidRPr="00903DBA" w:rsidRDefault="005B1C6D" w:rsidP="005B1C6D">
      <w:pPr>
        <w:pStyle w:val="Code"/>
        <w:rPr>
          <w:highlight w:val="white"/>
        </w:rPr>
      </w:pPr>
      <w:r w:rsidRPr="00903DBA">
        <w:rPr>
          <w:highlight w:val="white"/>
        </w:rPr>
        <w:t xml:space="preserve">        </w:t>
      </w:r>
      <w:r w:rsidR="007C26B5" w:rsidRPr="00903DBA">
        <w:rPr>
          <w:highlight w:val="white"/>
        </w:rPr>
        <w:t>m_m</w:t>
      </w:r>
      <w:r w:rsidRPr="00903DBA">
        <w:rPr>
          <w:highlight w:val="white"/>
        </w:rPr>
        <w:t>acroMap.Add(name, macro);</w:t>
      </w:r>
    </w:p>
    <w:p w14:paraId="00116C50" w14:textId="77777777" w:rsidR="005B1C6D" w:rsidRPr="00903DBA" w:rsidRDefault="005B1C6D" w:rsidP="005B1C6D">
      <w:pPr>
        <w:pStyle w:val="Code"/>
        <w:rPr>
          <w:highlight w:val="white"/>
        </w:rPr>
      </w:pPr>
      <w:r w:rsidRPr="00903DBA">
        <w:rPr>
          <w:highlight w:val="white"/>
        </w:rPr>
        <w:t xml:space="preserve">      }</w:t>
      </w:r>
    </w:p>
    <w:p w14:paraId="3774EFFC" w14:textId="77777777" w:rsidR="005B1C6D" w:rsidRPr="00903DBA" w:rsidRDefault="005B1C6D" w:rsidP="005B1C6D">
      <w:pPr>
        <w:pStyle w:val="Code"/>
        <w:rPr>
          <w:highlight w:val="white"/>
        </w:rPr>
      </w:pPr>
      <w:r w:rsidRPr="00903DBA">
        <w:rPr>
          <w:highlight w:val="white"/>
        </w:rPr>
        <w:t xml:space="preserve">      else {</w:t>
      </w:r>
    </w:p>
    <w:p w14:paraId="3A9DFA89" w14:textId="707C1268" w:rsidR="00DC1271" w:rsidRPr="00903DBA" w:rsidRDefault="005B1C6D" w:rsidP="00DC1271">
      <w:pPr>
        <w:pStyle w:val="Code"/>
        <w:rPr>
          <w:highlight w:val="white"/>
        </w:rPr>
      </w:pPr>
      <w:r w:rsidRPr="00903DBA">
        <w:rPr>
          <w:highlight w:val="white"/>
        </w:rPr>
        <w:t xml:space="preserve">        Assert.Error(</w:t>
      </w:r>
      <w:r w:rsidR="00DC1271" w:rsidRPr="00903DBA">
        <w:rPr>
          <w:highlight w:val="white"/>
        </w:rPr>
        <w:t>m_</w:t>
      </w:r>
      <w:r w:rsidR="007C26B5" w:rsidRPr="00903DBA">
        <w:rPr>
          <w:highlight w:val="white"/>
        </w:rPr>
        <w:t>m</w:t>
      </w:r>
      <w:r w:rsidRPr="00903DBA">
        <w:rPr>
          <w:highlight w:val="white"/>
        </w:rPr>
        <w:t>acroMap[name].Equals(macro),</w:t>
      </w:r>
      <w:r w:rsidR="00DC1271" w:rsidRPr="00903DBA">
        <w:rPr>
          <w:highlight w:val="white"/>
        </w:rPr>
        <w:t xml:space="preserve"> </w:t>
      </w:r>
      <w:r w:rsidRPr="00903DBA">
        <w:rPr>
          <w:highlight w:val="white"/>
        </w:rPr>
        <w:t>name,</w:t>
      </w:r>
    </w:p>
    <w:p w14:paraId="30E13BD6" w14:textId="5CA8DE08" w:rsidR="005B1C6D" w:rsidRPr="00903DBA" w:rsidRDefault="00DC1271" w:rsidP="00DC1271">
      <w:pPr>
        <w:pStyle w:val="Code"/>
        <w:rPr>
          <w:highlight w:val="white"/>
        </w:rPr>
      </w:pPr>
      <w:r w:rsidRPr="00903DBA">
        <w:rPr>
          <w:highlight w:val="white"/>
        </w:rPr>
        <w:t xml:space="preserve">                    </w:t>
      </w:r>
      <w:r w:rsidR="005B1C6D" w:rsidRPr="00903DBA">
        <w:rPr>
          <w:highlight w:val="white"/>
        </w:rPr>
        <w:t xml:space="preserve"> Message.Invalid_macro_redefinitializerion);</w:t>
      </w:r>
    </w:p>
    <w:p w14:paraId="4BC13C16" w14:textId="77777777" w:rsidR="005B1C6D" w:rsidRPr="00903DBA" w:rsidRDefault="005B1C6D" w:rsidP="005B1C6D">
      <w:pPr>
        <w:pStyle w:val="Code"/>
        <w:rPr>
          <w:highlight w:val="white"/>
        </w:rPr>
      </w:pPr>
      <w:r w:rsidRPr="00903DBA">
        <w:rPr>
          <w:highlight w:val="white"/>
        </w:rPr>
        <w:t xml:space="preserve">      }</w:t>
      </w:r>
    </w:p>
    <w:p w14:paraId="4F2AEC70" w14:textId="77777777" w:rsidR="005B1C6D" w:rsidRPr="00903DBA" w:rsidRDefault="005B1C6D" w:rsidP="005B1C6D">
      <w:pPr>
        <w:pStyle w:val="Code"/>
        <w:rPr>
          <w:highlight w:val="white"/>
        </w:rPr>
      </w:pPr>
      <w:r w:rsidRPr="00903DBA">
        <w:rPr>
          <w:highlight w:val="white"/>
        </w:rPr>
        <w:t xml:space="preserve">    }</w:t>
      </w:r>
    </w:p>
    <w:p w14:paraId="3CBD535D" w14:textId="77777777" w:rsidR="005B1C6D" w:rsidRPr="00903DBA" w:rsidRDefault="005B1C6D" w:rsidP="005B1C6D">
      <w:r w:rsidRPr="00903DBA">
        <w:t xml:space="preserve">The </w:t>
      </w:r>
      <w:r w:rsidRPr="00903DBA">
        <w:rPr>
          <w:rStyle w:val="CodeInText"/>
        </w:rPr>
        <w:t>doUndef</w:t>
      </w:r>
      <w:r w:rsidRPr="00903DBA">
        <w:t xml:space="preserve"> method removes a macro from the </w:t>
      </w:r>
      <w:r w:rsidRPr="00903DBA">
        <w:rPr>
          <w:rStyle w:val="CodeInText"/>
        </w:rPr>
        <w:t>MacroMap</w:t>
      </w:r>
      <w:r w:rsidRPr="00903DBA">
        <w:t xml:space="preserve"> map. If the macro does not exists a warning is given.</w:t>
      </w:r>
    </w:p>
    <w:p w14:paraId="4633E5FC" w14:textId="77777777" w:rsidR="005B1C6D" w:rsidRPr="00903DBA" w:rsidRDefault="005B1C6D" w:rsidP="005B1C6D">
      <w:pPr>
        <w:pStyle w:val="Code"/>
        <w:rPr>
          <w:highlight w:val="white"/>
        </w:rPr>
      </w:pPr>
      <w:r w:rsidRPr="00903DBA">
        <w:rPr>
          <w:highlight w:val="white"/>
        </w:rPr>
        <w:t xml:space="preserve">    public void DoUndef(List&lt;Token&gt; tokenList) {</w:t>
      </w:r>
    </w:p>
    <w:p w14:paraId="500ACE29"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4993DE06" w14:textId="77777777" w:rsidR="005B1C6D" w:rsidRPr="00903DBA" w:rsidRDefault="005B1C6D" w:rsidP="005B1C6D">
      <w:pPr>
        <w:pStyle w:val="Code"/>
        <w:rPr>
          <w:highlight w:val="white"/>
        </w:rPr>
      </w:pPr>
      <w:r w:rsidRPr="00903DBA">
        <w:rPr>
          <w:highlight w:val="white"/>
        </w:rPr>
        <w:t xml:space="preserve">                   (tokenList[3].Id == CCompiler_Pre.Tokens.EOF),</w:t>
      </w:r>
    </w:p>
    <w:p w14:paraId="48B971EF" w14:textId="77777777" w:rsidR="005B1C6D" w:rsidRPr="00903DBA" w:rsidRDefault="005B1C6D" w:rsidP="005B1C6D">
      <w:pPr>
        <w:pStyle w:val="Code"/>
        <w:rPr>
          <w:highlight w:val="white"/>
        </w:rPr>
      </w:pPr>
      <w:r w:rsidRPr="00903DBA">
        <w:rPr>
          <w:highlight w:val="white"/>
        </w:rPr>
        <w:t xml:space="preserve">                   TokenListToString(tokenList),</w:t>
      </w:r>
    </w:p>
    <w:p w14:paraId="0D54AAEE" w14:textId="77777777" w:rsidR="005B1C6D" w:rsidRPr="00903DBA" w:rsidRDefault="005B1C6D" w:rsidP="005B1C6D">
      <w:pPr>
        <w:pStyle w:val="Code"/>
        <w:rPr>
          <w:highlight w:val="white"/>
        </w:rPr>
      </w:pPr>
      <w:r w:rsidRPr="00903DBA">
        <w:rPr>
          <w:highlight w:val="white"/>
        </w:rPr>
        <w:t xml:space="preserve">                   Message.Invalid_undef_directive);</w:t>
      </w:r>
    </w:p>
    <w:p w14:paraId="042E1C6B" w14:textId="77777777" w:rsidR="005B1C6D" w:rsidRPr="00903DBA" w:rsidRDefault="005B1C6D" w:rsidP="005B1C6D">
      <w:pPr>
        <w:pStyle w:val="Code"/>
        <w:rPr>
          <w:highlight w:val="white"/>
        </w:rPr>
      </w:pPr>
      <w:r w:rsidRPr="00903DBA">
        <w:rPr>
          <w:highlight w:val="white"/>
        </w:rPr>
        <w:t xml:space="preserve">      string name = tokenList[2].ToString();</w:t>
      </w:r>
    </w:p>
    <w:p w14:paraId="7804F1EF" w14:textId="5A5F5E43" w:rsidR="005B1C6D" w:rsidRPr="00903DBA" w:rsidRDefault="005B1C6D" w:rsidP="005B1C6D">
      <w:pPr>
        <w:pStyle w:val="Code"/>
        <w:rPr>
          <w:highlight w:val="white"/>
        </w:rPr>
      </w:pPr>
      <w:r w:rsidRPr="00903DBA">
        <w:rPr>
          <w:highlight w:val="white"/>
        </w:rPr>
        <w:lastRenderedPageBreak/>
        <w:t xml:space="preserve">      Assert.Error(</w:t>
      </w:r>
      <w:r w:rsidR="004E4FD1" w:rsidRPr="00903DBA">
        <w:rPr>
          <w:highlight w:val="white"/>
        </w:rPr>
        <w:t>m_m</w:t>
      </w:r>
      <w:r w:rsidRPr="00903DBA">
        <w:rPr>
          <w:highlight w:val="white"/>
        </w:rPr>
        <w:t>acroMap.Remove(name),</w:t>
      </w:r>
    </w:p>
    <w:p w14:paraId="70C25F73" w14:textId="77777777" w:rsidR="005B1C6D" w:rsidRPr="00903DBA" w:rsidRDefault="005B1C6D" w:rsidP="005B1C6D">
      <w:pPr>
        <w:pStyle w:val="Code"/>
        <w:rPr>
          <w:highlight w:val="white"/>
        </w:rPr>
      </w:pPr>
      <w:r w:rsidRPr="00903DBA">
        <w:rPr>
          <w:highlight w:val="white"/>
        </w:rPr>
        <w:t xml:space="preserve">                   name, Message.Macro_not_defined);</w:t>
      </w:r>
    </w:p>
    <w:p w14:paraId="6BD4A1E8" w14:textId="77777777" w:rsidR="005B1C6D" w:rsidRPr="00903DBA" w:rsidRDefault="005B1C6D" w:rsidP="005B1C6D">
      <w:pPr>
        <w:pStyle w:val="Code"/>
        <w:rPr>
          <w:highlight w:val="white"/>
        </w:rPr>
      </w:pPr>
      <w:r w:rsidRPr="00903DBA">
        <w:rPr>
          <w:highlight w:val="white"/>
        </w:rPr>
        <w:t xml:space="preserve">    }</w:t>
      </w:r>
    </w:p>
    <w:p w14:paraId="5754271C" w14:textId="77777777" w:rsidR="005B1C6D" w:rsidRPr="00903DBA" w:rsidRDefault="005B1C6D" w:rsidP="0060539D">
      <w:pPr>
        <w:pStyle w:val="Appendix3"/>
      </w:pPr>
      <w:bookmarkStart w:id="617" w:name="_Toc59126322"/>
      <w:r w:rsidRPr="00903DBA">
        <w:t>Conditional Programming</w:t>
      </w:r>
      <w:bookmarkEnd w:id="617"/>
    </w:p>
    <w:p w14:paraId="526D3151" w14:textId="194B189F" w:rsidR="005B1C6D" w:rsidRPr="00903DBA" w:rsidRDefault="005B1C6D" w:rsidP="005B1C6D">
      <w:r w:rsidRPr="00903DBA">
        <w:t xml:space="preserve">With conditional programming, it is possible to exclude part of the source code. The </w:t>
      </w:r>
      <w:r w:rsidRPr="00903DBA">
        <w:rPr>
          <w:rStyle w:val="CodeInText"/>
        </w:rPr>
        <w:t>doIf</w:t>
      </w:r>
      <w:r w:rsidRPr="00903DBA">
        <w:t xml:space="preserve"> method uses the parser of Section </w:t>
      </w:r>
      <w:r w:rsidRPr="00903DBA">
        <w:fldChar w:fldCharType="begin"/>
      </w:r>
      <w:r w:rsidRPr="00903DBA">
        <w:instrText xml:space="preserve"> REF _Ref418256130 \r \h </w:instrText>
      </w:r>
      <w:r w:rsidRPr="00903DBA">
        <w:fldChar w:fldCharType="separate"/>
      </w:r>
      <w:r w:rsidR="00461860">
        <w:t>13.13</w:t>
      </w:r>
      <w:r w:rsidRPr="00903DBA">
        <w:fldChar w:fldCharType="end"/>
      </w:r>
      <w:r w:rsidRPr="00903DBA">
        <w:t xml:space="preserve">. It calls </w:t>
      </w:r>
      <w:r w:rsidRPr="00903DBA">
        <w:rPr>
          <w:rStyle w:val="CodeInText"/>
        </w:rPr>
        <w:t>parseExpression</w:t>
      </w:r>
      <w:r w:rsidRPr="00903DBA">
        <w:t xml:space="preserve">, which creates a scanner and parser, parse the line, and returns a Boolean value that is true in case of a non-zero value. </w:t>
      </w:r>
    </w:p>
    <w:p w14:paraId="4209C997" w14:textId="77777777" w:rsidR="005B1C6D" w:rsidRPr="00903DBA" w:rsidRDefault="005B1C6D" w:rsidP="005B1C6D">
      <w:pPr>
        <w:pStyle w:val="Code"/>
        <w:rPr>
          <w:highlight w:val="white"/>
        </w:rPr>
      </w:pPr>
      <w:r w:rsidRPr="00903DBA">
        <w:rPr>
          <w:highlight w:val="white"/>
        </w:rPr>
        <w:t xml:space="preserve">    private void DoIf(List&lt;Token&gt; tokenList) {</w:t>
      </w:r>
    </w:p>
    <w:p w14:paraId="0C87858B" w14:textId="77777777" w:rsidR="005B1C6D" w:rsidRPr="00903DBA" w:rsidRDefault="005B1C6D" w:rsidP="005B1C6D">
      <w:pPr>
        <w:pStyle w:val="Code"/>
        <w:rPr>
          <w:highlight w:val="white"/>
        </w:rPr>
      </w:pPr>
      <w:r w:rsidRPr="00903DBA">
        <w:rPr>
          <w:highlight w:val="white"/>
        </w:rPr>
        <w:t xml:space="preserve">      bool result = ParseExpression(TokenListToString</w:t>
      </w:r>
    </w:p>
    <w:p w14:paraId="461AD740" w14:textId="77777777" w:rsidR="005B1C6D" w:rsidRPr="00903DBA" w:rsidRDefault="005B1C6D" w:rsidP="005B1C6D">
      <w:pPr>
        <w:pStyle w:val="Code"/>
        <w:rPr>
          <w:highlight w:val="white"/>
        </w:rPr>
      </w:pPr>
      <w:r w:rsidRPr="00903DBA">
        <w:rPr>
          <w:highlight w:val="white"/>
        </w:rPr>
        <w:t xml:space="preserve">                         (tokenList.GetRange(2, tokenList.Count - 2)));</w:t>
      </w:r>
    </w:p>
    <w:p w14:paraId="098C39E5" w14:textId="3E0FA02A" w:rsidR="005B1C6D" w:rsidRPr="00903DBA" w:rsidRDefault="005B1C6D" w:rsidP="00F6690C">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F6690C" w:rsidRPr="00903DBA">
        <w:rPr>
          <w:highlight w:val="white"/>
        </w:rPr>
        <w:t>IfElseChain</w:t>
      </w:r>
      <w:r w:rsidRPr="00903DBA">
        <w:rPr>
          <w:highlight w:val="white"/>
        </w:rPr>
        <w:t>(result, result, false));</w:t>
      </w:r>
    </w:p>
    <w:p w14:paraId="6395CBCC" w14:textId="77777777" w:rsidR="005B1C6D" w:rsidRPr="00903DBA" w:rsidRDefault="005B1C6D" w:rsidP="005B1C6D">
      <w:pPr>
        <w:pStyle w:val="Code"/>
        <w:rPr>
          <w:highlight w:val="white"/>
        </w:rPr>
      </w:pPr>
      <w:r w:rsidRPr="00903DBA">
        <w:rPr>
          <w:highlight w:val="white"/>
        </w:rPr>
        <w:t xml:space="preserve">    }</w:t>
      </w:r>
    </w:p>
    <w:p w14:paraId="04B84780" w14:textId="77777777" w:rsidR="005B1C6D" w:rsidRPr="00903DBA" w:rsidRDefault="005B1C6D" w:rsidP="005B1C6D">
      <w:pPr>
        <w:pStyle w:val="Code"/>
        <w:rPr>
          <w:highlight w:val="white"/>
        </w:rPr>
      </w:pPr>
    </w:p>
    <w:p w14:paraId="2C9BACAD" w14:textId="77777777" w:rsidR="005B1C6D" w:rsidRPr="00903DBA" w:rsidRDefault="005B1C6D" w:rsidP="005B1C6D">
      <w:pPr>
        <w:pStyle w:val="Code"/>
        <w:rPr>
          <w:highlight w:val="white"/>
        </w:rPr>
      </w:pPr>
      <w:r w:rsidRPr="00903DBA">
        <w:rPr>
          <w:highlight w:val="white"/>
        </w:rPr>
        <w:t xml:space="preserve">    public static object PreProcessorResult;</w:t>
      </w:r>
    </w:p>
    <w:p w14:paraId="6B3C4502" w14:textId="77777777" w:rsidR="005B1C6D" w:rsidRPr="00903DBA" w:rsidRDefault="005B1C6D" w:rsidP="005B1C6D">
      <w:pPr>
        <w:pStyle w:val="Code"/>
        <w:rPr>
          <w:highlight w:val="white"/>
        </w:rPr>
      </w:pPr>
      <w:r w:rsidRPr="00903DBA">
        <w:rPr>
          <w:highlight w:val="white"/>
        </w:rPr>
        <w:t xml:space="preserve">  </w:t>
      </w:r>
    </w:p>
    <w:p w14:paraId="0230479B" w14:textId="77777777" w:rsidR="005B1C6D" w:rsidRPr="00903DBA" w:rsidRDefault="005B1C6D" w:rsidP="005B1C6D">
      <w:pPr>
        <w:pStyle w:val="Code"/>
        <w:rPr>
          <w:highlight w:val="white"/>
        </w:rPr>
      </w:pPr>
      <w:r w:rsidRPr="00903DBA">
        <w:rPr>
          <w:highlight w:val="white"/>
        </w:rPr>
        <w:t xml:space="preserve">    private bool ParseExpression(string line) {    </w:t>
      </w:r>
    </w:p>
    <w:p w14:paraId="1137ABC0" w14:textId="77777777" w:rsidR="005B1C6D" w:rsidRPr="00903DBA" w:rsidRDefault="005B1C6D" w:rsidP="005B1C6D">
      <w:pPr>
        <w:pStyle w:val="Code"/>
        <w:rPr>
          <w:highlight w:val="white"/>
        </w:rPr>
      </w:pPr>
      <w:r w:rsidRPr="00903DBA">
        <w:rPr>
          <w:highlight w:val="white"/>
        </w:rPr>
        <w:t xml:space="preserve">      int result = 0;</w:t>
      </w:r>
    </w:p>
    <w:p w14:paraId="1FC49F33" w14:textId="77777777" w:rsidR="005B1C6D" w:rsidRPr="00903DBA" w:rsidRDefault="005B1C6D" w:rsidP="005B1C6D">
      <w:pPr>
        <w:pStyle w:val="Code"/>
        <w:rPr>
          <w:highlight w:val="white"/>
        </w:rPr>
      </w:pPr>
    </w:p>
    <w:p w14:paraId="551C25B8" w14:textId="77777777" w:rsidR="005B1C6D" w:rsidRPr="00903DBA" w:rsidRDefault="005B1C6D" w:rsidP="005B1C6D">
      <w:pPr>
        <w:pStyle w:val="Code"/>
        <w:rPr>
          <w:highlight w:val="white"/>
        </w:rPr>
      </w:pPr>
      <w:r w:rsidRPr="00903DBA">
        <w:rPr>
          <w:highlight w:val="white"/>
        </w:rPr>
        <w:t xml:space="preserve">      try {</w:t>
      </w:r>
    </w:p>
    <w:p w14:paraId="33DFD48B" w14:textId="77777777" w:rsidR="005B1C6D" w:rsidRPr="00903DBA" w:rsidRDefault="005B1C6D" w:rsidP="005B1C6D">
      <w:pPr>
        <w:pStyle w:val="Code"/>
        <w:rPr>
          <w:highlight w:val="white"/>
        </w:rPr>
      </w:pPr>
      <w:r w:rsidRPr="00903DBA">
        <w:rPr>
          <w:highlight w:val="white"/>
        </w:rPr>
        <w:t xml:space="preserve">        byte[] byteArray = Encoding.ASCII.GetBytes(line);</w:t>
      </w:r>
    </w:p>
    <w:p w14:paraId="2CE9A40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1A46579E" w14:textId="77777777" w:rsidR="005B1C6D" w:rsidRPr="00903DBA" w:rsidRDefault="005B1C6D" w:rsidP="005B1C6D">
      <w:pPr>
        <w:pStyle w:val="Code"/>
        <w:rPr>
          <w:highlight w:val="white"/>
        </w:rPr>
      </w:pPr>
      <w:r w:rsidRPr="00903DBA">
        <w:rPr>
          <w:highlight w:val="white"/>
        </w:rPr>
        <w:t xml:space="preserve">        CCompiler_Exp.Scanner expressionScanner =</w:t>
      </w:r>
    </w:p>
    <w:p w14:paraId="179C0F49" w14:textId="5CB00BF7" w:rsidR="005B1C6D" w:rsidRPr="00903DBA" w:rsidRDefault="005B1C6D" w:rsidP="005B1C6D">
      <w:pPr>
        <w:pStyle w:val="Code"/>
        <w:rPr>
          <w:highlight w:val="white"/>
        </w:rPr>
      </w:pPr>
      <w:r w:rsidRPr="00903DBA">
        <w:rPr>
          <w:highlight w:val="white"/>
        </w:rPr>
        <w:t xml:space="preserve">          new CCompiler_Exp.Scanner(memoryStream);</w:t>
      </w:r>
    </w:p>
    <w:p w14:paraId="5903108D" w14:textId="77777777" w:rsidR="005B1C6D" w:rsidRPr="00903DBA" w:rsidRDefault="005B1C6D" w:rsidP="005B1C6D">
      <w:pPr>
        <w:pStyle w:val="Code"/>
        <w:rPr>
          <w:highlight w:val="white"/>
        </w:rPr>
      </w:pPr>
      <w:r w:rsidRPr="00903DBA">
        <w:rPr>
          <w:highlight w:val="white"/>
        </w:rPr>
        <w:t xml:space="preserve">        CCompiler_Exp.Parser expressionParser =</w:t>
      </w:r>
    </w:p>
    <w:p w14:paraId="659ED16E" w14:textId="3220BA9C" w:rsidR="005B1C6D" w:rsidRPr="00903DBA" w:rsidRDefault="005B1C6D" w:rsidP="005B1C6D">
      <w:pPr>
        <w:pStyle w:val="Code"/>
        <w:rPr>
          <w:highlight w:val="white"/>
        </w:rPr>
      </w:pPr>
      <w:r w:rsidRPr="00903DBA">
        <w:rPr>
          <w:highlight w:val="white"/>
        </w:rPr>
        <w:t xml:space="preserve">          new CCompiler_Exp.Parser(expressionScanner</w:t>
      </w:r>
      <w:r w:rsidR="00761445" w:rsidRPr="00903DBA">
        <w:rPr>
          <w:highlight w:val="white"/>
        </w:rPr>
        <w:t>, m_macroMap</w:t>
      </w:r>
      <w:r w:rsidRPr="00903DBA">
        <w:rPr>
          <w:highlight w:val="white"/>
        </w:rPr>
        <w:t>);</w:t>
      </w:r>
    </w:p>
    <w:p w14:paraId="18D54B7F" w14:textId="77777777" w:rsidR="005B1C6D" w:rsidRPr="00903DBA" w:rsidRDefault="005B1C6D" w:rsidP="005B1C6D">
      <w:pPr>
        <w:pStyle w:val="Code"/>
        <w:rPr>
          <w:highlight w:val="white"/>
        </w:rPr>
      </w:pPr>
      <w:r w:rsidRPr="00903DBA">
        <w:rPr>
          <w:highlight w:val="white"/>
        </w:rPr>
        <w:t xml:space="preserve">        Assert.Error(expressionParser.Parse(), Message.Preprocessor_parser);</w:t>
      </w:r>
    </w:p>
    <w:p w14:paraId="49BDF524" w14:textId="77777777" w:rsidR="005B1C6D" w:rsidRPr="00903DBA" w:rsidRDefault="005B1C6D" w:rsidP="005B1C6D">
      <w:pPr>
        <w:pStyle w:val="Code"/>
        <w:rPr>
          <w:highlight w:val="white"/>
        </w:rPr>
      </w:pPr>
      <w:r w:rsidRPr="00903DBA">
        <w:rPr>
          <w:highlight w:val="white"/>
        </w:rPr>
        <w:t xml:space="preserve">        result = (int) PreProcessorResult;</w:t>
      </w:r>
    </w:p>
    <w:p w14:paraId="17725427" w14:textId="77777777" w:rsidR="005B1C6D" w:rsidRPr="00903DBA" w:rsidRDefault="005B1C6D" w:rsidP="005B1C6D">
      <w:pPr>
        <w:pStyle w:val="Code"/>
        <w:rPr>
          <w:highlight w:val="white"/>
        </w:rPr>
      </w:pPr>
      <w:r w:rsidRPr="00903DBA">
        <w:rPr>
          <w:highlight w:val="white"/>
        </w:rPr>
        <w:t xml:space="preserve">        memoryStream.Close();</w:t>
      </w:r>
    </w:p>
    <w:p w14:paraId="18130921" w14:textId="77777777" w:rsidR="005B1C6D" w:rsidRPr="00903DBA" w:rsidRDefault="005B1C6D" w:rsidP="005B1C6D">
      <w:pPr>
        <w:pStyle w:val="Code"/>
        <w:rPr>
          <w:highlight w:val="white"/>
        </w:rPr>
      </w:pPr>
      <w:r w:rsidRPr="00903DBA">
        <w:rPr>
          <w:highlight w:val="white"/>
        </w:rPr>
        <w:t xml:space="preserve">      }</w:t>
      </w:r>
    </w:p>
    <w:p w14:paraId="2D51E9DE" w14:textId="77777777" w:rsidR="005B1C6D" w:rsidRPr="00903DBA" w:rsidRDefault="005B1C6D" w:rsidP="005B1C6D">
      <w:pPr>
        <w:pStyle w:val="Code"/>
        <w:rPr>
          <w:highlight w:val="white"/>
        </w:rPr>
      </w:pPr>
      <w:r w:rsidRPr="00903DBA">
        <w:rPr>
          <w:highlight w:val="white"/>
        </w:rPr>
        <w:t xml:space="preserve">      catch (Exception exception) {</w:t>
      </w:r>
    </w:p>
    <w:p w14:paraId="3A85A9F0" w14:textId="77777777" w:rsidR="005B1C6D" w:rsidRPr="00903DBA" w:rsidRDefault="005B1C6D" w:rsidP="005B1C6D">
      <w:pPr>
        <w:pStyle w:val="Code"/>
        <w:rPr>
          <w:highlight w:val="white"/>
        </w:rPr>
      </w:pPr>
      <w:r w:rsidRPr="00903DBA">
        <w:rPr>
          <w:highlight w:val="white"/>
        </w:rPr>
        <w:t xml:space="preserve">        Console.Out.WriteLine(exception.StackTrace);</w:t>
      </w:r>
    </w:p>
    <w:p w14:paraId="34D5302F" w14:textId="77777777" w:rsidR="005B1C6D" w:rsidRPr="00903DBA" w:rsidRDefault="005B1C6D" w:rsidP="005B1C6D">
      <w:pPr>
        <w:pStyle w:val="Code"/>
        <w:rPr>
          <w:highlight w:val="white"/>
        </w:rPr>
      </w:pPr>
      <w:r w:rsidRPr="00903DBA">
        <w:rPr>
          <w:highlight w:val="white"/>
        </w:rPr>
        <w:t xml:space="preserve">        Assert.Error(line, Message.Invalid_expression);</w:t>
      </w:r>
    </w:p>
    <w:p w14:paraId="71A6464D" w14:textId="77777777" w:rsidR="005B1C6D" w:rsidRPr="00903DBA" w:rsidRDefault="005B1C6D" w:rsidP="005B1C6D">
      <w:pPr>
        <w:pStyle w:val="Code"/>
        <w:rPr>
          <w:highlight w:val="white"/>
        </w:rPr>
      </w:pPr>
      <w:r w:rsidRPr="00903DBA">
        <w:rPr>
          <w:highlight w:val="white"/>
        </w:rPr>
        <w:t xml:space="preserve">      }</w:t>
      </w:r>
    </w:p>
    <w:p w14:paraId="12E3DFE7" w14:textId="77777777" w:rsidR="005B1C6D" w:rsidRPr="00903DBA" w:rsidRDefault="005B1C6D" w:rsidP="005B1C6D">
      <w:pPr>
        <w:pStyle w:val="Code"/>
        <w:rPr>
          <w:highlight w:val="white"/>
        </w:rPr>
      </w:pPr>
    </w:p>
    <w:p w14:paraId="4B1151FF" w14:textId="77777777" w:rsidR="005B1C6D" w:rsidRPr="00903DBA" w:rsidRDefault="005B1C6D" w:rsidP="005B1C6D">
      <w:pPr>
        <w:pStyle w:val="Code"/>
        <w:rPr>
          <w:highlight w:val="white"/>
        </w:rPr>
      </w:pPr>
      <w:r w:rsidRPr="00903DBA">
        <w:rPr>
          <w:highlight w:val="white"/>
        </w:rPr>
        <w:t xml:space="preserve">      return (result != 0);</w:t>
      </w:r>
    </w:p>
    <w:p w14:paraId="72837C80" w14:textId="77777777" w:rsidR="005B1C6D" w:rsidRPr="00903DBA" w:rsidRDefault="005B1C6D" w:rsidP="005B1C6D">
      <w:pPr>
        <w:pStyle w:val="Code"/>
        <w:rPr>
          <w:highlight w:val="white"/>
        </w:rPr>
      </w:pPr>
      <w:r w:rsidRPr="00903DBA">
        <w:rPr>
          <w:highlight w:val="white"/>
        </w:rPr>
        <w:t xml:space="preserve">    }</w:t>
      </w:r>
    </w:p>
    <w:p w14:paraId="394C24AD" w14:textId="77777777" w:rsidR="005B1C6D" w:rsidRPr="00903DBA" w:rsidRDefault="005B1C6D" w:rsidP="005B1C6D">
      <w:r w:rsidRPr="00903DBA">
        <w:t xml:space="preserve">The </w:t>
      </w:r>
      <w:r w:rsidRPr="00903DBA">
        <w:rPr>
          <w:rStyle w:val="CodeInText"/>
        </w:rPr>
        <w:t>doIfDefined</w:t>
      </w:r>
      <w:r w:rsidRPr="00903DBA">
        <w:t xml:space="preserve"> and </w:t>
      </w:r>
      <w:r w:rsidRPr="00903DBA">
        <w:rPr>
          <w:rStyle w:val="CodeInText"/>
        </w:rPr>
        <w:t>doIfNotDefined</w:t>
      </w:r>
      <w:r w:rsidRPr="00903DBA">
        <w:t xml:space="preserve"> checks if the macro is defined or not, respectively, and add the result to the </w:t>
      </w:r>
      <w:r w:rsidRPr="00903DBA">
        <w:rPr>
          <w:rStyle w:val="CodeInText"/>
        </w:rPr>
        <w:t>Main.IfStack</w:t>
      </w:r>
      <w:r w:rsidRPr="00903DBA">
        <w:t xml:space="preserve"> stack.</w:t>
      </w:r>
    </w:p>
    <w:p w14:paraId="3927C329" w14:textId="77777777" w:rsidR="005B1C6D" w:rsidRPr="00903DBA" w:rsidRDefault="005B1C6D" w:rsidP="005B1C6D">
      <w:pPr>
        <w:pStyle w:val="Code"/>
        <w:rPr>
          <w:highlight w:val="white"/>
        </w:rPr>
      </w:pPr>
      <w:r w:rsidRPr="00903DBA">
        <w:rPr>
          <w:highlight w:val="white"/>
        </w:rPr>
        <w:t xml:space="preserve">    private void DoIfDefined(List&lt;Token&gt; tokenList) {</w:t>
      </w:r>
    </w:p>
    <w:p w14:paraId="4576CC38"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79854F64" w14:textId="77777777" w:rsidR="005B1C6D" w:rsidRPr="00903DBA" w:rsidRDefault="005B1C6D" w:rsidP="005B1C6D">
      <w:pPr>
        <w:pStyle w:val="Code"/>
        <w:rPr>
          <w:highlight w:val="white"/>
        </w:rPr>
      </w:pPr>
      <w:r w:rsidRPr="00903DBA">
        <w:rPr>
          <w:highlight w:val="white"/>
        </w:rPr>
        <w:t xml:space="preserve">                   (tokenList[3].Id == CCompiler_Pre.Tokens.EOF),</w:t>
      </w:r>
    </w:p>
    <w:p w14:paraId="0A43A15F" w14:textId="77777777" w:rsidR="005B1C6D" w:rsidRPr="00903DBA" w:rsidRDefault="005B1C6D" w:rsidP="005B1C6D">
      <w:pPr>
        <w:pStyle w:val="Code"/>
        <w:rPr>
          <w:highlight w:val="white"/>
        </w:rPr>
      </w:pPr>
      <w:r w:rsidRPr="00903DBA">
        <w:rPr>
          <w:highlight w:val="white"/>
        </w:rPr>
        <w:t xml:space="preserve">                   TokenListToString(tokenList),</w:t>
      </w:r>
    </w:p>
    <w:p w14:paraId="5F927EAB" w14:textId="77777777" w:rsidR="005B1C6D" w:rsidRPr="00903DBA" w:rsidRDefault="005B1C6D" w:rsidP="005B1C6D">
      <w:pPr>
        <w:pStyle w:val="Code"/>
        <w:rPr>
          <w:highlight w:val="white"/>
        </w:rPr>
      </w:pPr>
      <w:r w:rsidRPr="00903DBA">
        <w:rPr>
          <w:highlight w:val="white"/>
        </w:rPr>
        <w:t xml:space="preserve">                   Message.Invalid_preprocessor_directive);</w:t>
      </w:r>
    </w:p>
    <w:p w14:paraId="64EF86B7" w14:textId="76AFF41F" w:rsidR="005B1C6D" w:rsidRPr="00903DBA" w:rsidRDefault="005B1C6D" w:rsidP="004E4FD1">
      <w:pPr>
        <w:pStyle w:val="Code"/>
        <w:rPr>
          <w:highlight w:val="white"/>
        </w:rPr>
      </w:pPr>
      <w:r w:rsidRPr="00903DBA">
        <w:rPr>
          <w:highlight w:val="white"/>
        </w:rPr>
        <w:t xml:space="preserve">      bool result =</w:t>
      </w:r>
      <w:r w:rsidR="004E4FD1" w:rsidRPr="00903DBA">
        <w:rPr>
          <w:highlight w:val="white"/>
        </w:rPr>
        <w:t xml:space="preserve"> m_m</w:t>
      </w:r>
      <w:r w:rsidRPr="00903DBA">
        <w:rPr>
          <w:highlight w:val="white"/>
        </w:rPr>
        <w:t>acroMap.ContainsKey((string) tokenList[2].Value);</w:t>
      </w:r>
    </w:p>
    <w:p w14:paraId="031F9F56" w14:textId="446DFB98" w:rsidR="005B1C6D" w:rsidRPr="00903DBA" w:rsidRDefault="005B1C6D" w:rsidP="005B1C6D">
      <w:pPr>
        <w:pStyle w:val="Code"/>
        <w:rPr>
          <w:highlight w:val="white"/>
        </w:rPr>
      </w:pPr>
      <w:r w:rsidRPr="00903DBA">
        <w:rPr>
          <w:highlight w:val="white"/>
        </w:rPr>
        <w:t xml:space="preserve">      </w:t>
      </w:r>
      <w:r w:rsidR="00E761F4" w:rsidRPr="00903DBA">
        <w:rPr>
          <w:highlight w:val="white"/>
        </w:rPr>
        <w:t>m_ifElseChainStack</w:t>
      </w:r>
      <w:r w:rsidRPr="00903DBA">
        <w:rPr>
          <w:highlight w:val="white"/>
        </w:rPr>
        <w:t xml:space="preserve">.Push(new </w:t>
      </w:r>
      <w:r w:rsidR="00E761F4" w:rsidRPr="00903DBA">
        <w:rPr>
          <w:highlight w:val="white"/>
        </w:rPr>
        <w:t>IfElseChain</w:t>
      </w:r>
      <w:r w:rsidRPr="00903DBA">
        <w:rPr>
          <w:highlight w:val="white"/>
        </w:rPr>
        <w:t>(result, result, false));</w:t>
      </w:r>
    </w:p>
    <w:p w14:paraId="6F305525" w14:textId="77777777" w:rsidR="005B1C6D" w:rsidRPr="00903DBA" w:rsidRDefault="005B1C6D" w:rsidP="005B1C6D">
      <w:pPr>
        <w:pStyle w:val="Code"/>
        <w:rPr>
          <w:highlight w:val="white"/>
        </w:rPr>
      </w:pPr>
      <w:r w:rsidRPr="00903DBA">
        <w:rPr>
          <w:highlight w:val="white"/>
        </w:rPr>
        <w:t xml:space="preserve">    }</w:t>
      </w:r>
    </w:p>
    <w:p w14:paraId="2C3F6169" w14:textId="77777777" w:rsidR="005B1C6D" w:rsidRPr="00903DBA" w:rsidRDefault="005B1C6D" w:rsidP="005B1C6D">
      <w:pPr>
        <w:pStyle w:val="Code"/>
        <w:rPr>
          <w:highlight w:val="white"/>
        </w:rPr>
      </w:pPr>
    </w:p>
    <w:p w14:paraId="1688B205" w14:textId="77777777" w:rsidR="005B1C6D" w:rsidRPr="00903DBA" w:rsidRDefault="005B1C6D" w:rsidP="005B1C6D">
      <w:pPr>
        <w:pStyle w:val="Code"/>
        <w:rPr>
          <w:highlight w:val="white"/>
        </w:rPr>
      </w:pPr>
      <w:r w:rsidRPr="00903DBA">
        <w:rPr>
          <w:highlight w:val="white"/>
        </w:rPr>
        <w:t xml:space="preserve">    private void DoIfNotDefined(List&lt;Token&gt; tokenList) {</w:t>
      </w:r>
    </w:p>
    <w:p w14:paraId="15221820"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580440D7" w14:textId="77777777" w:rsidR="005B1C6D" w:rsidRPr="00903DBA" w:rsidRDefault="005B1C6D" w:rsidP="005B1C6D">
      <w:pPr>
        <w:pStyle w:val="Code"/>
        <w:rPr>
          <w:highlight w:val="white"/>
        </w:rPr>
      </w:pPr>
      <w:r w:rsidRPr="00903DBA">
        <w:rPr>
          <w:highlight w:val="white"/>
        </w:rPr>
        <w:t xml:space="preserve">                   (tokenList[3].Id == CCompiler_Pre.Tokens.EOF),</w:t>
      </w:r>
    </w:p>
    <w:p w14:paraId="3638614E" w14:textId="77777777" w:rsidR="005B1C6D" w:rsidRPr="00903DBA" w:rsidRDefault="005B1C6D" w:rsidP="005B1C6D">
      <w:pPr>
        <w:pStyle w:val="Code"/>
        <w:rPr>
          <w:highlight w:val="white"/>
        </w:rPr>
      </w:pPr>
      <w:r w:rsidRPr="00903DBA">
        <w:rPr>
          <w:highlight w:val="white"/>
        </w:rPr>
        <w:t xml:space="preserve">                   TokenListToString(tokenList),</w:t>
      </w:r>
    </w:p>
    <w:p w14:paraId="2BF9C813" w14:textId="77777777" w:rsidR="005B1C6D" w:rsidRPr="00903DBA" w:rsidRDefault="005B1C6D" w:rsidP="005B1C6D">
      <w:pPr>
        <w:pStyle w:val="Code"/>
        <w:rPr>
          <w:highlight w:val="white"/>
        </w:rPr>
      </w:pPr>
      <w:r w:rsidRPr="00903DBA">
        <w:rPr>
          <w:highlight w:val="white"/>
        </w:rPr>
        <w:t xml:space="preserve">                   Message.Invalid_preprocessor_directive);</w:t>
      </w:r>
    </w:p>
    <w:p w14:paraId="6BDE1EE4" w14:textId="6207433C" w:rsidR="005B1C6D" w:rsidRPr="00903DBA" w:rsidRDefault="005B1C6D" w:rsidP="005B1C6D">
      <w:pPr>
        <w:pStyle w:val="Code"/>
        <w:rPr>
          <w:highlight w:val="white"/>
        </w:rPr>
      </w:pPr>
      <w:r w:rsidRPr="00903DBA">
        <w:rPr>
          <w:highlight w:val="white"/>
        </w:rPr>
        <w:lastRenderedPageBreak/>
        <w:t xml:space="preserve">      bool result = !</w:t>
      </w:r>
      <w:r w:rsidR="00EE648A" w:rsidRPr="00903DBA">
        <w:rPr>
          <w:highlight w:val="white"/>
        </w:rPr>
        <w:t>m_m</w:t>
      </w:r>
      <w:r w:rsidRPr="00903DBA">
        <w:rPr>
          <w:highlight w:val="white"/>
        </w:rPr>
        <w:t>acroMap.ContainsKey((string)tokenList[2].Value);</w:t>
      </w:r>
    </w:p>
    <w:p w14:paraId="0A0D1DDE" w14:textId="6B11190C"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1879C6" w:rsidRPr="00903DBA">
        <w:rPr>
          <w:highlight w:val="white"/>
        </w:rPr>
        <w:t>IfElseChain</w:t>
      </w:r>
      <w:r w:rsidRPr="00903DBA">
        <w:rPr>
          <w:highlight w:val="white"/>
        </w:rPr>
        <w:t>(result, result, false));</w:t>
      </w:r>
    </w:p>
    <w:p w14:paraId="343F888B" w14:textId="77777777" w:rsidR="005B1C6D" w:rsidRPr="00903DBA" w:rsidRDefault="005B1C6D" w:rsidP="005B1C6D">
      <w:pPr>
        <w:pStyle w:val="Code"/>
        <w:rPr>
          <w:highlight w:val="white"/>
        </w:rPr>
      </w:pPr>
      <w:r w:rsidRPr="00903DBA">
        <w:rPr>
          <w:highlight w:val="white"/>
        </w:rPr>
        <w:t xml:space="preserve">    }</w:t>
      </w:r>
    </w:p>
    <w:p w14:paraId="04660D7F" w14:textId="1D7887E5" w:rsidR="005B1C6D" w:rsidRPr="00903DBA" w:rsidRDefault="005B1C6D" w:rsidP="005B1C6D">
      <w:r w:rsidRPr="00903DBA">
        <w:t xml:space="preserve">The </w:t>
      </w:r>
      <w:r w:rsidRPr="00903DBA">
        <w:rPr>
          <w:rStyle w:val="CodeInText"/>
        </w:rPr>
        <w:t>doIfElseIf</w:t>
      </w:r>
      <w:r w:rsidRPr="00903DBA">
        <w:t xml:space="preserve"> method is a little bit more complicated. It checks whether there is a preceding </w:t>
      </w:r>
      <w:r w:rsidRPr="00903DBA">
        <w:rPr>
          <w:rStyle w:val="CodeInText"/>
        </w:rPr>
        <w:t xml:space="preserve">#if </w:t>
      </w:r>
      <w:r w:rsidRPr="00903DBA">
        <w:t>directive (</w:t>
      </w:r>
      <w:r w:rsidRPr="00903DBA">
        <w:rPr>
          <w:rStyle w:val="CodeInText"/>
        </w:rPr>
        <w:t>Main.IfStack</w:t>
      </w:r>
      <w:r w:rsidRPr="00903DBA">
        <w:t xml:space="preserve"> is not empty). Thereafter, it looks up the status of the if-stack. The stack value is a </w:t>
      </w:r>
      <w:r w:rsidR="00E21A59" w:rsidRPr="00903DBA">
        <w:t>ifElseChain</w:t>
      </w:r>
      <w:r w:rsidRPr="00903DBA">
        <w:t xml:space="preserve">, the first value indicates whether the current if-status is true, and the second value gives whether there has been an earlier true if-status. The third value is of type </w:t>
      </w:r>
      <w:r w:rsidRPr="00903DBA">
        <w:rPr>
          <w:rStyle w:val="CodeInText"/>
        </w:rPr>
        <w:t>IfStatus</w:t>
      </w:r>
      <w:r w:rsidRPr="00903DBA">
        <w:t xml:space="preserve">, that can hold the value </w:t>
      </w:r>
      <w:r w:rsidRPr="00903DBA">
        <w:rPr>
          <w:rStyle w:val="CodeInText"/>
        </w:rPr>
        <w:t>If</w:t>
      </w:r>
      <w:r w:rsidRPr="00903DBA">
        <w:t xml:space="preserve"> and </w:t>
      </w:r>
      <w:r w:rsidRPr="00903DBA">
        <w:rPr>
          <w:rStyle w:val="CodeInText"/>
        </w:rPr>
        <w:t>Else</w:t>
      </w:r>
      <w:r w:rsidRPr="00903DBA">
        <w:t xml:space="preserve">. If the value is </w:t>
      </w:r>
      <w:r w:rsidRPr="00903DBA">
        <w:rPr>
          <w:rStyle w:val="CodeInText"/>
        </w:rPr>
        <w:t>Else</w:t>
      </w:r>
      <w:r w:rsidRPr="00903DBA">
        <w:t>, and #</w:t>
      </w:r>
      <w:r w:rsidRPr="00903DBA">
        <w:rPr>
          <w:rStyle w:val="CodeInText"/>
        </w:rPr>
        <w:t>elseif</w:t>
      </w:r>
      <w:r w:rsidRPr="00903DBA">
        <w:t xml:space="preserve"> has already occurred, and another on is not allowed. Finally, if this if-chain has ever been true (</w:t>
      </w:r>
      <w:r w:rsidRPr="00903DBA">
        <w:rPr>
          <w:rStyle w:val="CodeInText"/>
        </w:rPr>
        <w:t>lastTrue</w:t>
      </w:r>
      <w:r w:rsidRPr="00903DBA">
        <w:t xml:space="preserve"> is true) is does not matter whether the condition of directive is true, the new status is false. If not, we consider if this value is true. In both cases, we push the result on the stack.</w:t>
      </w:r>
    </w:p>
    <w:p w14:paraId="5A20822C" w14:textId="77777777" w:rsidR="005B1C6D" w:rsidRPr="00903DBA" w:rsidRDefault="005B1C6D" w:rsidP="005B1C6D">
      <w:pPr>
        <w:pStyle w:val="Code"/>
        <w:rPr>
          <w:highlight w:val="white"/>
        </w:rPr>
      </w:pPr>
      <w:r w:rsidRPr="00903DBA">
        <w:rPr>
          <w:highlight w:val="white"/>
        </w:rPr>
        <w:t xml:space="preserve">    private void DoElseIf(List&lt;Token&gt; tokenList) {</w:t>
      </w:r>
    </w:p>
    <w:p w14:paraId="2C2EC54D" w14:textId="5AF59ACB"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1953E35B" w14:textId="77777777" w:rsidR="005B1C6D" w:rsidRPr="00903DBA" w:rsidRDefault="005B1C6D" w:rsidP="005B1C6D">
      <w:pPr>
        <w:pStyle w:val="Code"/>
        <w:rPr>
          <w:highlight w:val="white"/>
        </w:rPr>
      </w:pPr>
      <w:r w:rsidRPr="00903DBA">
        <w:rPr>
          <w:highlight w:val="white"/>
        </w:rPr>
        <w:t xml:space="preserve">       Elif_directive_without_preceeding_if____ifdef____or_ifndef_directive);</w:t>
      </w:r>
    </w:p>
    <w:p w14:paraId="4245DF5E" w14:textId="5836553D"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0D96F3AA" w14:textId="77777777" w:rsidR="005B1C6D" w:rsidRPr="00903DBA" w:rsidRDefault="005B1C6D" w:rsidP="005B1C6D">
      <w:pPr>
        <w:pStyle w:val="Code"/>
        <w:rPr>
          <w:highlight w:val="white"/>
        </w:rPr>
      </w:pPr>
    </w:p>
    <w:p w14:paraId="0EFAD78A" w14:textId="7EA99DCE" w:rsidR="005B1C6D" w:rsidRPr="00903DBA" w:rsidRDefault="005B1C6D" w:rsidP="005B1C6D">
      <w:pPr>
        <w:pStyle w:val="Code"/>
        <w:rPr>
          <w:highlight w:val="white"/>
        </w:rPr>
      </w:pPr>
      <w:r w:rsidRPr="00903DBA">
        <w:rPr>
          <w:highlight w:val="white"/>
        </w:rPr>
        <w:t xml:space="preserve">      Assert.Error(!</w:t>
      </w:r>
      <w:r w:rsidR="00C32EC8" w:rsidRPr="00903DBA">
        <w:rPr>
          <w:highlight w:val="white"/>
        </w:rPr>
        <w:t>ifElseChain.ElseStatus</w:t>
      </w:r>
      <w:r w:rsidRPr="00903DBA">
        <w:rPr>
          <w:highlight w:val="white"/>
        </w:rPr>
        <w:t>,</w:t>
      </w:r>
    </w:p>
    <w:p w14:paraId="482B7484" w14:textId="77777777" w:rsidR="005B1C6D" w:rsidRPr="00903DBA" w:rsidRDefault="005B1C6D" w:rsidP="005B1C6D">
      <w:pPr>
        <w:pStyle w:val="Code"/>
        <w:rPr>
          <w:highlight w:val="white"/>
        </w:rPr>
      </w:pPr>
      <w:r w:rsidRPr="00903DBA">
        <w:rPr>
          <w:highlight w:val="white"/>
        </w:rPr>
        <w:t xml:space="preserve">                   Message.Elif_directive_following_else_directive);</w:t>
      </w:r>
    </w:p>
    <w:p w14:paraId="4621CC50" w14:textId="77777777" w:rsidR="005B1C6D" w:rsidRPr="00903DBA" w:rsidRDefault="005B1C6D" w:rsidP="005B1C6D">
      <w:pPr>
        <w:pStyle w:val="Code"/>
        <w:rPr>
          <w:highlight w:val="white"/>
        </w:rPr>
      </w:pPr>
    </w:p>
    <w:p w14:paraId="58C2B4BF" w14:textId="2B55928F"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ifElseChain.FormerStatus</w:t>
      </w:r>
      <w:r w:rsidRPr="00903DBA">
        <w:rPr>
          <w:highlight w:val="white"/>
        </w:rPr>
        <w:t>) {</w:t>
      </w:r>
    </w:p>
    <w:p w14:paraId="6004A787" w14:textId="7E688375"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(true, false, false));</w:t>
      </w:r>
    </w:p>
    <w:p w14:paraId="2D9BE2CD" w14:textId="77777777" w:rsidR="005B1C6D" w:rsidRPr="00903DBA" w:rsidRDefault="005B1C6D" w:rsidP="005B1C6D">
      <w:pPr>
        <w:pStyle w:val="Code"/>
        <w:rPr>
          <w:highlight w:val="white"/>
        </w:rPr>
      </w:pPr>
      <w:r w:rsidRPr="00903DBA">
        <w:rPr>
          <w:highlight w:val="white"/>
        </w:rPr>
        <w:t xml:space="preserve">      }</w:t>
      </w:r>
    </w:p>
    <w:p w14:paraId="50589682" w14:textId="77777777" w:rsidR="005B1C6D" w:rsidRPr="00903DBA" w:rsidRDefault="005B1C6D" w:rsidP="005B1C6D">
      <w:pPr>
        <w:pStyle w:val="Code"/>
        <w:rPr>
          <w:highlight w:val="white"/>
        </w:rPr>
      </w:pPr>
      <w:r w:rsidRPr="00903DBA">
        <w:rPr>
          <w:highlight w:val="white"/>
        </w:rPr>
        <w:t xml:space="preserve">      else {</w:t>
      </w:r>
    </w:p>
    <w:p w14:paraId="7192D05E" w14:textId="77777777" w:rsidR="005B1C6D" w:rsidRPr="00903DBA" w:rsidRDefault="005B1C6D" w:rsidP="005B1C6D">
      <w:pPr>
        <w:pStyle w:val="Code"/>
        <w:rPr>
          <w:highlight w:val="white"/>
        </w:rPr>
      </w:pPr>
      <w:r w:rsidRPr="00903DBA">
        <w:rPr>
          <w:highlight w:val="white"/>
        </w:rPr>
        <w:t xml:space="preserve">        bool result =</w:t>
      </w:r>
    </w:p>
    <w:p w14:paraId="28508981" w14:textId="77777777" w:rsidR="005B1C6D" w:rsidRPr="00903DBA" w:rsidRDefault="005B1C6D" w:rsidP="005B1C6D">
      <w:pPr>
        <w:pStyle w:val="Code"/>
        <w:rPr>
          <w:highlight w:val="white"/>
        </w:rPr>
      </w:pPr>
      <w:r w:rsidRPr="00903DBA">
        <w:rPr>
          <w:highlight w:val="white"/>
        </w:rPr>
        <w:t xml:space="preserve">          ParseExpression(TokenListToString</w:t>
      </w:r>
    </w:p>
    <w:p w14:paraId="34B7EE4F" w14:textId="77777777" w:rsidR="005B1C6D" w:rsidRPr="00903DBA" w:rsidRDefault="005B1C6D" w:rsidP="005B1C6D">
      <w:pPr>
        <w:pStyle w:val="Code"/>
        <w:rPr>
          <w:highlight w:val="white"/>
        </w:rPr>
      </w:pPr>
      <w:r w:rsidRPr="00903DBA">
        <w:rPr>
          <w:highlight w:val="white"/>
        </w:rPr>
        <w:t xml:space="preserve">                         (tokenList.GetRange(2, tokenList.Count - 2)));</w:t>
      </w:r>
    </w:p>
    <w:p w14:paraId="5CAD0113" w14:textId="1C8C9887" w:rsidR="005B1C6D"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(result, result, false));</w:t>
      </w:r>
    </w:p>
    <w:p w14:paraId="740F0F84" w14:textId="77777777" w:rsidR="005B1C6D" w:rsidRPr="00903DBA" w:rsidRDefault="005B1C6D" w:rsidP="005B1C6D">
      <w:pPr>
        <w:pStyle w:val="Code"/>
        <w:rPr>
          <w:highlight w:val="white"/>
        </w:rPr>
      </w:pPr>
      <w:r w:rsidRPr="00903DBA">
        <w:rPr>
          <w:highlight w:val="white"/>
        </w:rPr>
        <w:t xml:space="preserve">      }</w:t>
      </w:r>
    </w:p>
    <w:p w14:paraId="00D31E16" w14:textId="77777777" w:rsidR="005B1C6D" w:rsidRPr="00903DBA" w:rsidRDefault="005B1C6D" w:rsidP="005B1C6D">
      <w:pPr>
        <w:pStyle w:val="Code"/>
        <w:rPr>
          <w:highlight w:val="white"/>
        </w:rPr>
      </w:pPr>
      <w:r w:rsidRPr="00903DBA">
        <w:rPr>
          <w:highlight w:val="white"/>
        </w:rPr>
        <w:t xml:space="preserve">    }</w:t>
      </w:r>
    </w:p>
    <w:p w14:paraId="3E35F175" w14:textId="77777777" w:rsidR="005B1C6D" w:rsidRPr="00903DBA" w:rsidRDefault="005B1C6D" w:rsidP="005B1C6D">
      <w:r w:rsidRPr="00903DBA">
        <w:t xml:space="preserve">The </w:t>
      </w:r>
      <w:r w:rsidRPr="00903DBA">
        <w:rPr>
          <w:rStyle w:val="CodeInText"/>
        </w:rPr>
        <w:t>doElse</w:t>
      </w:r>
      <w:r w:rsidRPr="00903DBA">
        <w:t xml:space="preserve"> method is a little bit easier. It checks whether there has ever been a true part of the if-chain. If not, it pushes true on the stack.</w:t>
      </w:r>
    </w:p>
    <w:p w14:paraId="367CE993" w14:textId="77777777" w:rsidR="005B1C6D" w:rsidRPr="00903DBA" w:rsidRDefault="005B1C6D" w:rsidP="005B1C6D">
      <w:pPr>
        <w:pStyle w:val="Code"/>
        <w:rPr>
          <w:highlight w:val="white"/>
        </w:rPr>
      </w:pPr>
      <w:r w:rsidRPr="00903DBA">
        <w:rPr>
          <w:highlight w:val="white"/>
        </w:rPr>
        <w:t xml:space="preserve">    private void DoElse(List&lt;Token&gt; tokenList) {</w:t>
      </w:r>
    </w:p>
    <w:p w14:paraId="71198A0F" w14:textId="7F4D0A69"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7BD26399" w14:textId="77777777" w:rsidR="005B1C6D" w:rsidRPr="00903DBA" w:rsidRDefault="005B1C6D" w:rsidP="005B1C6D">
      <w:pPr>
        <w:pStyle w:val="Code"/>
        <w:rPr>
          <w:highlight w:val="white"/>
        </w:rPr>
      </w:pPr>
      <w:r w:rsidRPr="00903DBA">
        <w:rPr>
          <w:highlight w:val="white"/>
        </w:rPr>
        <w:t xml:space="preserve">       Else_directive_without_preceeding_if____ifdef____or_ifndef_directive);</w:t>
      </w:r>
    </w:p>
    <w:p w14:paraId="5143D20D"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31DE2519" w14:textId="77777777" w:rsidR="005B1C6D" w:rsidRPr="00903DBA" w:rsidRDefault="005B1C6D" w:rsidP="005B1C6D">
      <w:pPr>
        <w:pStyle w:val="Code"/>
        <w:rPr>
          <w:highlight w:val="white"/>
        </w:rPr>
      </w:pPr>
      <w:r w:rsidRPr="00903DBA">
        <w:rPr>
          <w:highlight w:val="white"/>
        </w:rPr>
        <w:t xml:space="preserve">                   TokenListToString(tokenList),</w:t>
      </w:r>
    </w:p>
    <w:p w14:paraId="32420AE5" w14:textId="77777777" w:rsidR="005B1C6D" w:rsidRPr="00903DBA" w:rsidRDefault="005B1C6D" w:rsidP="005B1C6D">
      <w:pPr>
        <w:pStyle w:val="Code"/>
        <w:rPr>
          <w:highlight w:val="white"/>
        </w:rPr>
      </w:pPr>
      <w:r w:rsidRPr="00903DBA">
        <w:rPr>
          <w:highlight w:val="white"/>
        </w:rPr>
        <w:t xml:space="preserve">                   Message.Invalid_preprocessor_directive);</w:t>
      </w:r>
    </w:p>
    <w:p w14:paraId="2AA8D2BA" w14:textId="77777777" w:rsidR="005B1C6D" w:rsidRPr="00903DBA" w:rsidRDefault="005B1C6D" w:rsidP="005B1C6D">
      <w:pPr>
        <w:pStyle w:val="Code"/>
        <w:rPr>
          <w:highlight w:val="white"/>
        </w:rPr>
      </w:pPr>
    </w:p>
    <w:p w14:paraId="29A8F3C0" w14:textId="1A8D1DD1"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6BD5FD19" w14:textId="77777777" w:rsidR="007C22A5" w:rsidRPr="00903DBA" w:rsidRDefault="005B1C6D" w:rsidP="005B1C6D">
      <w:pPr>
        <w:pStyle w:val="Code"/>
        <w:rPr>
          <w:highlight w:val="white"/>
        </w:rPr>
      </w:pPr>
      <w:r w:rsidRPr="00903DBA">
        <w:rPr>
          <w:highlight w:val="white"/>
        </w:rPr>
        <w:t xml:space="preserve">      Assert.Error(!</w:t>
      </w:r>
      <w:r w:rsidR="007C22A5" w:rsidRPr="00903DBA">
        <w:rPr>
          <w:highlight w:val="white"/>
        </w:rPr>
        <w:t>ifElseChain.ElseStatus</w:t>
      </w:r>
      <w:r w:rsidRPr="00903DBA">
        <w:rPr>
          <w:highlight w:val="white"/>
        </w:rPr>
        <w:t>,</w:t>
      </w:r>
    </w:p>
    <w:p w14:paraId="63E74C2A" w14:textId="34C1D345" w:rsidR="005B1C6D" w:rsidRPr="00903DBA" w:rsidRDefault="007C22A5" w:rsidP="005B1C6D">
      <w:pPr>
        <w:pStyle w:val="Code"/>
        <w:rPr>
          <w:highlight w:val="white"/>
        </w:rPr>
      </w:pPr>
      <w:r w:rsidRPr="00903DBA">
        <w:rPr>
          <w:highlight w:val="white"/>
        </w:rPr>
        <w:t xml:space="preserve">                   </w:t>
      </w:r>
      <w:r w:rsidR="005B1C6D" w:rsidRPr="00903DBA">
        <w:rPr>
          <w:highlight w:val="white"/>
        </w:rPr>
        <w:t>Message.Else_directive_after_else_directive);</w:t>
      </w:r>
    </w:p>
    <w:p w14:paraId="3B61DA46" w14:textId="77777777" w:rsidR="005B1C6D" w:rsidRPr="00903DBA" w:rsidRDefault="005B1C6D" w:rsidP="005B1C6D">
      <w:pPr>
        <w:pStyle w:val="Code"/>
        <w:rPr>
          <w:highlight w:val="white"/>
        </w:rPr>
      </w:pPr>
    </w:p>
    <w:p w14:paraId="33FF824D" w14:textId="2A4C001C" w:rsidR="005B1C6D" w:rsidRPr="00903DBA" w:rsidRDefault="005B1C6D" w:rsidP="005B1C6D">
      <w:pPr>
        <w:pStyle w:val="Code"/>
        <w:rPr>
          <w:highlight w:val="white"/>
        </w:rPr>
      </w:pPr>
      <w:r w:rsidRPr="00903DBA">
        <w:rPr>
          <w:highlight w:val="white"/>
        </w:rPr>
        <w:t xml:space="preserve">      bool </w:t>
      </w:r>
      <w:r w:rsidR="00794AF0" w:rsidRPr="00903DBA">
        <w:rPr>
          <w:highlight w:val="white"/>
        </w:rPr>
        <w:t>former</w:t>
      </w:r>
      <w:r w:rsidRPr="00903DBA">
        <w:rPr>
          <w:highlight w:val="white"/>
        </w:rPr>
        <w:t xml:space="preserve">Status = </w:t>
      </w:r>
      <w:r w:rsidR="002C5AA3" w:rsidRPr="00903DBA">
        <w:rPr>
          <w:highlight w:val="white"/>
        </w:rPr>
        <w:t>ifElseChain.FormerStatus</w:t>
      </w:r>
      <w:r w:rsidRPr="00903DBA">
        <w:rPr>
          <w:highlight w:val="white"/>
        </w:rPr>
        <w:t>;</w:t>
      </w:r>
    </w:p>
    <w:p w14:paraId="1A184A70" w14:textId="21D4BF07" w:rsidR="002C5AA3"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2C5AA3" w:rsidRPr="00903DBA">
        <w:rPr>
          <w:highlight w:val="white"/>
        </w:rPr>
        <w:t>IfElseChain</w:t>
      </w:r>
      <w:r w:rsidRPr="00903DBA">
        <w:rPr>
          <w:highlight w:val="white"/>
        </w:rPr>
        <w:t>(!</w:t>
      </w:r>
      <w:r w:rsidR="00794AF0" w:rsidRPr="00903DBA">
        <w:rPr>
          <w:highlight w:val="white"/>
        </w:rPr>
        <w:t>formerStatus</w:t>
      </w:r>
      <w:r w:rsidRPr="00903DBA">
        <w:rPr>
          <w:highlight w:val="white"/>
        </w:rPr>
        <w:t>,</w:t>
      </w:r>
    </w:p>
    <w:p w14:paraId="05B5CD39" w14:textId="01F4A5FC" w:rsidR="005B1C6D" w:rsidRPr="00903DBA" w:rsidRDefault="002C5AA3" w:rsidP="002C5AA3">
      <w:pPr>
        <w:pStyle w:val="Code"/>
        <w:rPr>
          <w:highlight w:val="white"/>
        </w:rPr>
      </w:pPr>
      <w:r w:rsidRPr="00903DBA">
        <w:rPr>
          <w:highlight w:val="white"/>
        </w:rPr>
        <w:t xml:space="preserve">                                             </w:t>
      </w:r>
      <w:r w:rsidR="005B1C6D" w:rsidRPr="00903DBA">
        <w:rPr>
          <w:highlight w:val="white"/>
        </w:rPr>
        <w:t xml:space="preserve"> !</w:t>
      </w:r>
      <w:r w:rsidR="00794AF0" w:rsidRPr="00903DBA">
        <w:rPr>
          <w:highlight w:val="white"/>
        </w:rPr>
        <w:t>formerStatus</w:t>
      </w:r>
      <w:r w:rsidR="005B1C6D" w:rsidRPr="00903DBA">
        <w:rPr>
          <w:highlight w:val="white"/>
        </w:rPr>
        <w:t>, true));</w:t>
      </w:r>
    </w:p>
    <w:p w14:paraId="2A8EAF18" w14:textId="77777777" w:rsidR="005B1C6D" w:rsidRPr="00903DBA" w:rsidRDefault="005B1C6D" w:rsidP="005B1C6D">
      <w:pPr>
        <w:pStyle w:val="Code"/>
        <w:rPr>
          <w:highlight w:val="white"/>
        </w:rPr>
      </w:pPr>
      <w:r w:rsidRPr="00903DBA">
        <w:rPr>
          <w:highlight w:val="white"/>
        </w:rPr>
        <w:t xml:space="preserve">    }</w:t>
      </w:r>
    </w:p>
    <w:p w14:paraId="3EDFE5B7" w14:textId="77777777" w:rsidR="005B1C6D" w:rsidRPr="00903DBA" w:rsidRDefault="005B1C6D" w:rsidP="005B1C6D">
      <w:r w:rsidRPr="00903DBA">
        <w:t xml:space="preserve">Finally, the </w:t>
      </w:r>
      <w:r w:rsidRPr="00903DBA">
        <w:rPr>
          <w:rStyle w:val="CodeInText"/>
        </w:rPr>
        <w:t>doEndIf</w:t>
      </w:r>
      <w:r w:rsidRPr="00903DBA">
        <w:t xml:space="preserve"> just pops the if-stack, subject to it is not already empty.</w:t>
      </w:r>
    </w:p>
    <w:p w14:paraId="2E7C6796" w14:textId="77777777" w:rsidR="005B1C6D" w:rsidRPr="00903DBA" w:rsidRDefault="005B1C6D" w:rsidP="005B1C6D">
      <w:pPr>
        <w:pStyle w:val="Code"/>
        <w:rPr>
          <w:highlight w:val="white"/>
        </w:rPr>
      </w:pPr>
      <w:r w:rsidRPr="00903DBA">
        <w:rPr>
          <w:highlight w:val="white"/>
        </w:rPr>
        <w:t xml:space="preserve">    private void DoEndIf(List&lt;Token&gt; tokenList) {</w:t>
      </w:r>
    </w:p>
    <w:p w14:paraId="759EB19E" w14:textId="6A34B5E6"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6410E937" w14:textId="77777777" w:rsidR="005B1C6D" w:rsidRPr="00903DBA" w:rsidRDefault="005B1C6D" w:rsidP="005B1C6D">
      <w:pPr>
        <w:pStyle w:val="Code"/>
        <w:rPr>
          <w:highlight w:val="white"/>
        </w:rPr>
      </w:pPr>
      <w:r w:rsidRPr="00903DBA">
        <w:rPr>
          <w:highlight w:val="white"/>
        </w:rPr>
        <w:t xml:space="preserve">      Endif_directive_without_preceeding_if____ifdef____or_ifndef_directive);</w:t>
      </w:r>
    </w:p>
    <w:p w14:paraId="77CFD5B1"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7B45EB05" w14:textId="77777777" w:rsidR="005B1C6D" w:rsidRPr="00903DBA" w:rsidRDefault="005B1C6D" w:rsidP="005B1C6D">
      <w:pPr>
        <w:pStyle w:val="Code"/>
        <w:rPr>
          <w:highlight w:val="white"/>
        </w:rPr>
      </w:pPr>
      <w:r w:rsidRPr="00903DBA">
        <w:rPr>
          <w:highlight w:val="white"/>
        </w:rPr>
        <w:t xml:space="preserve">                   tokenList[2].ToString(),</w:t>
      </w:r>
    </w:p>
    <w:p w14:paraId="44562B9B" w14:textId="77777777" w:rsidR="005B1C6D" w:rsidRPr="00903DBA" w:rsidRDefault="005B1C6D" w:rsidP="005B1C6D">
      <w:pPr>
        <w:pStyle w:val="Code"/>
        <w:rPr>
          <w:highlight w:val="white"/>
        </w:rPr>
      </w:pPr>
      <w:r w:rsidRPr="00903DBA">
        <w:rPr>
          <w:highlight w:val="white"/>
        </w:rPr>
        <w:lastRenderedPageBreak/>
        <w:t xml:space="preserve">                   Message.Invalid_preprocessor_directive);</w:t>
      </w:r>
    </w:p>
    <w:p w14:paraId="38D3BED6" w14:textId="5C213E29"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.Pop();</w:t>
      </w:r>
    </w:p>
    <w:p w14:paraId="2E4CF64E" w14:textId="77777777" w:rsidR="005B1C6D" w:rsidRPr="00903DBA" w:rsidRDefault="005B1C6D" w:rsidP="005B1C6D">
      <w:pPr>
        <w:pStyle w:val="Code"/>
        <w:rPr>
          <w:highlight w:val="white"/>
        </w:rPr>
      </w:pPr>
      <w:r w:rsidRPr="00903DBA">
        <w:rPr>
          <w:highlight w:val="white"/>
        </w:rPr>
        <w:t xml:space="preserve">    }</w:t>
      </w:r>
    </w:p>
    <w:p w14:paraId="5991CAA7" w14:textId="77777777" w:rsidR="005B1C6D" w:rsidRPr="00903DBA" w:rsidRDefault="005B1C6D" w:rsidP="0060539D">
      <w:pPr>
        <w:pStyle w:val="Appendix3"/>
      </w:pPr>
      <w:bookmarkStart w:id="618" w:name="_Toc59126323"/>
      <w:r w:rsidRPr="00903DBA">
        <w:t>Macro Expansion</w:t>
      </w:r>
      <w:bookmarkEnd w:id="618"/>
    </w:p>
    <w:p w14:paraId="49184AF9" w14:textId="77777777" w:rsidR="005B1C6D" w:rsidRPr="00903DBA" w:rsidRDefault="005B1C6D" w:rsidP="005B1C6D">
      <w:r w:rsidRPr="00903DBA">
        <w:t>In the regular source code (line not starting with ‘#’), we need to replace macro calls with their resulting bodies. We also need to recursively replace macro calls in the bodies. However, unlike function, recursive macro calls are not allowed.</w:t>
      </w:r>
    </w:p>
    <w:p w14:paraId="44011849" w14:textId="1B8B10DF" w:rsidR="005B1C6D" w:rsidRPr="00903DBA" w:rsidRDefault="005B1C6D" w:rsidP="005B1C6D">
      <w:r w:rsidRPr="00903DBA">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903DBA">
        <w:rPr>
          <w:rStyle w:val="CodeInText"/>
        </w:rPr>
        <w:t>slashToChar</w:t>
      </w:r>
      <w:r w:rsidRPr="00903DBA">
        <w:t xml:space="preserve"> in Section </w:t>
      </w:r>
      <w:r w:rsidRPr="00903DBA">
        <w:fldChar w:fldCharType="begin"/>
      </w:r>
      <w:r w:rsidRPr="00903DBA">
        <w:instrText xml:space="preserve"> REF _Ref418258402 \r \h </w:instrText>
      </w:r>
      <w:r w:rsidRPr="00903DBA">
        <w:fldChar w:fldCharType="separate"/>
      </w:r>
      <w:r w:rsidR="00461860">
        <w:t>13.15.2</w:t>
      </w:r>
      <w:r w:rsidRPr="00903DBA">
        <w:fldChar w:fldCharType="end"/>
      </w:r>
      <w:r w:rsidRPr="00903DBA">
        <w:t>.</w:t>
      </w:r>
    </w:p>
    <w:p w14:paraId="790D7C96" w14:textId="77777777" w:rsidR="005B1C6D" w:rsidRPr="00903DBA" w:rsidRDefault="005B1C6D" w:rsidP="005B1C6D">
      <w:r w:rsidRPr="00903DBA">
        <w:t>When we find and identifier that is a stored macro name (either in m_</w:t>
      </w:r>
      <w:r w:rsidRPr="00903DBA">
        <w:rPr>
          <w:rStyle w:val="CodeInText"/>
        </w:rPr>
        <w:t>specialMacroSet</w:t>
      </w:r>
      <w:r w:rsidRPr="00903DBA">
        <w:t xml:space="preserve"> or </w:t>
      </w:r>
      <w:r w:rsidRPr="00903DBA">
        <w:rPr>
          <w:rStyle w:val="CodeInText"/>
        </w:rPr>
        <w:t>MacroMap</w:t>
      </w:r>
      <w:r w:rsidRPr="00903DBA">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903DBA">
        <w:rPr>
          <w:rStyle w:val="CodeInText"/>
        </w:rPr>
        <w:t>nameStack</w:t>
      </w:r>
      <w:r w:rsidRPr="00903DBA">
        <w:t xml:space="preserve"> stack is used to prevent recursive macro calls.</w:t>
      </w:r>
    </w:p>
    <w:p w14:paraId="15717F0E" w14:textId="77777777" w:rsidR="005B1C6D" w:rsidRPr="00903DBA" w:rsidRDefault="005B1C6D" w:rsidP="005B1C6D">
      <w:pPr>
        <w:pStyle w:val="Code"/>
        <w:rPr>
          <w:highlight w:val="white"/>
        </w:rPr>
      </w:pPr>
      <w:r w:rsidRPr="00903DBA">
        <w:rPr>
          <w:highlight w:val="white"/>
        </w:rPr>
        <w:t xml:space="preserve">    private void SearchForMacros(List&lt;Token&gt; tokenList,</w:t>
      </w:r>
    </w:p>
    <w:p w14:paraId="3E23F99A" w14:textId="77777777" w:rsidR="005B1C6D" w:rsidRPr="00903DBA" w:rsidRDefault="005B1C6D" w:rsidP="005B1C6D">
      <w:pPr>
        <w:pStyle w:val="Code"/>
        <w:rPr>
          <w:highlight w:val="white"/>
        </w:rPr>
      </w:pPr>
      <w:r w:rsidRPr="00903DBA">
        <w:rPr>
          <w:highlight w:val="white"/>
        </w:rPr>
        <w:t xml:space="preserve">                                 Stack&lt;string&gt; nameStack) {</w:t>
      </w:r>
    </w:p>
    <w:p w14:paraId="052B67A9" w14:textId="77777777" w:rsidR="005B1C6D" w:rsidRPr="00903DBA" w:rsidRDefault="005B1C6D" w:rsidP="005B1C6D">
      <w:pPr>
        <w:pStyle w:val="Code"/>
        <w:rPr>
          <w:highlight w:val="white"/>
        </w:rPr>
      </w:pPr>
      <w:r w:rsidRPr="00903DBA">
        <w:rPr>
          <w:highlight w:val="white"/>
        </w:rPr>
        <w:t xml:space="preserve">      for (int index = 0; index &lt; tokenList.Count; ++index) {</w:t>
      </w:r>
    </w:p>
    <w:p w14:paraId="6D346248" w14:textId="77777777" w:rsidR="005B1C6D" w:rsidRPr="00903DBA" w:rsidRDefault="005B1C6D" w:rsidP="005B1C6D">
      <w:pPr>
        <w:pStyle w:val="Code"/>
        <w:rPr>
          <w:highlight w:val="white"/>
        </w:rPr>
      </w:pPr>
      <w:r w:rsidRPr="00903DBA">
        <w:rPr>
          <w:highlight w:val="white"/>
        </w:rPr>
        <w:t xml:space="preserve">        Token thisToken = tokenList[index];</w:t>
      </w:r>
    </w:p>
    <w:p w14:paraId="0DAB6496" w14:textId="77777777" w:rsidR="005B1C6D" w:rsidRPr="00903DBA" w:rsidRDefault="005B1C6D" w:rsidP="005B1C6D">
      <w:pPr>
        <w:pStyle w:val="Code"/>
        <w:rPr>
          <w:highlight w:val="white"/>
        </w:rPr>
      </w:pPr>
      <w:r w:rsidRPr="00903DBA">
        <w:rPr>
          <w:highlight w:val="white"/>
        </w:rPr>
        <w:t xml:space="preserve">        CCompiler_Main.Scanner.Line += thisToken.GetNewlineCount();</w:t>
      </w:r>
    </w:p>
    <w:p w14:paraId="033E8EDC" w14:textId="77777777" w:rsidR="005B1C6D" w:rsidRPr="00903DBA" w:rsidRDefault="005B1C6D" w:rsidP="005B1C6D">
      <w:pPr>
        <w:pStyle w:val="Code"/>
        <w:rPr>
          <w:highlight w:val="white"/>
        </w:rPr>
      </w:pPr>
    </w:p>
    <w:p w14:paraId="11FB4286" w14:textId="77777777" w:rsidR="005B1C6D" w:rsidRPr="00903DBA" w:rsidRDefault="005B1C6D" w:rsidP="005B1C6D">
      <w:pPr>
        <w:pStyle w:val="Code"/>
        <w:rPr>
          <w:highlight w:val="white"/>
        </w:rPr>
      </w:pPr>
      <w:r w:rsidRPr="00903DBA">
        <w:rPr>
          <w:highlight w:val="white"/>
        </w:rPr>
        <w:t xml:space="preserve">        if (thisToken.Id == CCompiler_Pre.Tokens.NAME) {</w:t>
      </w:r>
    </w:p>
    <w:p w14:paraId="6F33D5C9" w14:textId="77777777" w:rsidR="005B1C6D" w:rsidRPr="00903DBA" w:rsidRDefault="005B1C6D" w:rsidP="005B1C6D">
      <w:pPr>
        <w:pStyle w:val="Code"/>
        <w:rPr>
          <w:highlight w:val="white"/>
        </w:rPr>
      </w:pPr>
      <w:r w:rsidRPr="00903DBA">
        <w:rPr>
          <w:highlight w:val="white"/>
        </w:rPr>
        <w:t xml:space="preserve">          string name = (string) thisToken.Value;</w:t>
      </w:r>
    </w:p>
    <w:p w14:paraId="329D7F53" w14:textId="77777777" w:rsidR="005B1C6D" w:rsidRPr="00903DBA" w:rsidRDefault="005B1C6D" w:rsidP="005B1C6D">
      <w:pPr>
        <w:pStyle w:val="Code"/>
        <w:rPr>
          <w:highlight w:val="white"/>
        </w:rPr>
      </w:pPr>
      <w:r w:rsidRPr="00903DBA">
        <w:rPr>
          <w:highlight w:val="white"/>
        </w:rPr>
        <w:t xml:space="preserve">          int beginNewlineCount = thisToken.GetNewlineCount();</w:t>
      </w:r>
    </w:p>
    <w:p w14:paraId="5F2A5E01" w14:textId="77777777" w:rsidR="005B1C6D" w:rsidRPr="00903DBA" w:rsidRDefault="005B1C6D" w:rsidP="005B1C6D">
      <w:pPr>
        <w:pStyle w:val="Code"/>
        <w:rPr>
          <w:highlight w:val="white"/>
        </w:rPr>
      </w:pPr>
    </w:p>
    <w:p w14:paraId="011AEC2D" w14:textId="24645D23" w:rsidR="005B1C6D" w:rsidRPr="00903DBA" w:rsidRDefault="005B1C6D" w:rsidP="005B1C6D">
      <w:pPr>
        <w:pStyle w:val="Code"/>
        <w:rPr>
          <w:highlight w:val="white"/>
        </w:rPr>
      </w:pPr>
      <w:r w:rsidRPr="00903DBA">
        <w:rPr>
          <w:highlight w:val="white"/>
        </w:rPr>
        <w:t xml:space="preserve">          if (!nameStack.Contains(name) &amp;&amp;</w:t>
      </w:r>
      <w:r w:rsidR="00FC7227" w:rsidRPr="00903DBA">
        <w:rPr>
          <w:highlight w:val="white"/>
        </w:rPr>
        <w:t xml:space="preserve"> m_macroMap</w:t>
      </w:r>
      <w:r w:rsidRPr="00903DBA">
        <w:rPr>
          <w:highlight w:val="white"/>
        </w:rPr>
        <w:t>.ContainsKey(name)) {</w:t>
      </w:r>
    </w:p>
    <w:p w14:paraId="00E32416" w14:textId="77777777" w:rsidR="005B1C6D" w:rsidRPr="00903DBA" w:rsidRDefault="005B1C6D" w:rsidP="005B1C6D">
      <w:pPr>
        <w:pStyle w:val="Code"/>
        <w:rPr>
          <w:highlight w:val="white"/>
        </w:rPr>
      </w:pPr>
      <w:r w:rsidRPr="00903DBA">
        <w:rPr>
          <w:highlight w:val="white"/>
        </w:rPr>
        <w:t xml:space="preserve">            Token nextToken = tokenList[index + 1];</w:t>
      </w:r>
    </w:p>
    <w:p w14:paraId="24EC1A24" w14:textId="77777777" w:rsidR="005B1C6D" w:rsidRPr="00903DBA" w:rsidRDefault="005B1C6D" w:rsidP="005B1C6D">
      <w:pPr>
        <w:pStyle w:val="Code"/>
        <w:rPr>
          <w:highlight w:val="white"/>
        </w:rPr>
      </w:pPr>
    </w:p>
    <w:p w14:paraId="10B39442" w14:textId="77777777" w:rsidR="005B1C6D" w:rsidRPr="00903DBA" w:rsidRDefault="005B1C6D" w:rsidP="005B1C6D">
      <w:pPr>
        <w:pStyle w:val="Code"/>
        <w:rPr>
          <w:highlight w:val="white"/>
        </w:rPr>
      </w:pPr>
      <w:r w:rsidRPr="00903DBA">
        <w:rPr>
          <w:highlight w:val="white"/>
        </w:rPr>
        <w:t xml:space="preserve">            if ((nextToken.Id == CCompiler_Pre.Tokens.LEFT_PARENTHESIS) &amp;&amp;</w:t>
      </w:r>
    </w:p>
    <w:p w14:paraId="544B6382" w14:textId="77777777" w:rsidR="005B1C6D" w:rsidRPr="00903DBA" w:rsidRDefault="005B1C6D" w:rsidP="005B1C6D">
      <w:pPr>
        <w:pStyle w:val="Code"/>
        <w:rPr>
          <w:highlight w:val="white"/>
        </w:rPr>
      </w:pPr>
      <w:r w:rsidRPr="00903DBA">
        <w:rPr>
          <w:highlight w:val="white"/>
        </w:rPr>
        <w:t xml:space="preserve">                !nextToken.HasWhitespace()) {</w:t>
      </w:r>
    </w:p>
    <w:p w14:paraId="6B3544E8" w14:textId="77777777" w:rsidR="005B1C6D" w:rsidRPr="00903DBA" w:rsidRDefault="005B1C6D" w:rsidP="005B1C6D">
      <w:pPr>
        <w:pStyle w:val="Code"/>
        <w:rPr>
          <w:highlight w:val="white"/>
        </w:rPr>
      </w:pPr>
      <w:r w:rsidRPr="00903DBA">
        <w:rPr>
          <w:highlight w:val="white"/>
        </w:rPr>
        <w:t xml:space="preserve">              int countIndex = index + 2, level = 1, totalNewlineCount = 0;</w:t>
      </w:r>
    </w:p>
    <w:p w14:paraId="75A17628" w14:textId="77777777" w:rsidR="005B1C6D" w:rsidRPr="00903DBA" w:rsidRDefault="005B1C6D" w:rsidP="005B1C6D">
      <w:pPr>
        <w:pStyle w:val="Code"/>
        <w:rPr>
          <w:highlight w:val="white"/>
        </w:rPr>
      </w:pPr>
      <w:r w:rsidRPr="00903DBA">
        <w:rPr>
          <w:highlight w:val="white"/>
        </w:rPr>
        <w:t xml:space="preserve">              List&lt;Token&gt; subList = new List&lt;Token&gt;();</w:t>
      </w:r>
    </w:p>
    <w:p w14:paraId="4E3EE2BA" w14:textId="77777777" w:rsidR="005B1C6D" w:rsidRPr="00903DBA" w:rsidRDefault="005B1C6D" w:rsidP="005B1C6D">
      <w:pPr>
        <w:pStyle w:val="Code"/>
        <w:rPr>
          <w:highlight w:val="white"/>
        </w:rPr>
      </w:pPr>
      <w:r w:rsidRPr="00903DBA">
        <w:rPr>
          <w:highlight w:val="white"/>
        </w:rPr>
        <w:t xml:space="preserve">              List&lt;List&lt;Token&gt;&gt; mainList = new List&lt;List&lt;Token&gt;&gt;();</w:t>
      </w:r>
    </w:p>
    <w:p w14:paraId="5D8CDFB2" w14:textId="77777777" w:rsidR="005B1C6D" w:rsidRPr="00903DBA" w:rsidRDefault="005B1C6D" w:rsidP="005B1C6D">
      <w:pPr>
        <w:pStyle w:val="Code"/>
        <w:rPr>
          <w:highlight w:val="white"/>
        </w:rPr>
      </w:pPr>
      <w:r w:rsidRPr="00903DBA">
        <w:rPr>
          <w:highlight w:val="white"/>
        </w:rPr>
        <w:t xml:space="preserve">        </w:t>
      </w:r>
    </w:p>
    <w:p w14:paraId="006E9F9C" w14:textId="77777777" w:rsidR="005B1C6D" w:rsidRPr="00903DBA" w:rsidRDefault="005B1C6D" w:rsidP="005B1C6D">
      <w:pPr>
        <w:pStyle w:val="Code"/>
        <w:rPr>
          <w:highlight w:val="white"/>
        </w:rPr>
      </w:pPr>
      <w:r w:rsidRPr="00903DBA">
        <w:rPr>
          <w:highlight w:val="white"/>
        </w:rPr>
        <w:t xml:space="preserve">              while (true) {</w:t>
      </w:r>
    </w:p>
    <w:p w14:paraId="2EEDE563" w14:textId="77777777" w:rsidR="005B1C6D" w:rsidRPr="00903DBA" w:rsidRDefault="005B1C6D" w:rsidP="005B1C6D">
      <w:pPr>
        <w:pStyle w:val="Code"/>
        <w:rPr>
          <w:highlight w:val="white"/>
        </w:rPr>
      </w:pPr>
      <w:r w:rsidRPr="00903DBA">
        <w:rPr>
          <w:highlight w:val="white"/>
        </w:rPr>
        <w:t xml:space="preserve">                nextToken = tokenList[countIndex];</w:t>
      </w:r>
    </w:p>
    <w:p w14:paraId="7785C5E7" w14:textId="77777777" w:rsidR="005B1C6D" w:rsidRPr="00903DBA" w:rsidRDefault="005B1C6D" w:rsidP="005B1C6D">
      <w:pPr>
        <w:pStyle w:val="Code"/>
        <w:rPr>
          <w:highlight w:val="white"/>
        </w:rPr>
      </w:pPr>
      <w:r w:rsidRPr="00903DBA">
        <w:rPr>
          <w:highlight w:val="white"/>
        </w:rPr>
        <w:t xml:space="preserve">                int newlineCount = nextToken.GetNewlineCount();</w:t>
      </w:r>
    </w:p>
    <w:p w14:paraId="62062A6F" w14:textId="77777777" w:rsidR="005B1C6D" w:rsidRPr="00903DBA" w:rsidRDefault="005B1C6D" w:rsidP="005B1C6D">
      <w:pPr>
        <w:pStyle w:val="Code"/>
        <w:rPr>
          <w:highlight w:val="white"/>
        </w:rPr>
      </w:pPr>
      <w:r w:rsidRPr="00903DBA">
        <w:rPr>
          <w:highlight w:val="white"/>
        </w:rPr>
        <w:t xml:space="preserve">                totalNewlineCount += newlineCount;</w:t>
      </w:r>
    </w:p>
    <w:p w14:paraId="2196E222" w14:textId="77777777" w:rsidR="005B1C6D" w:rsidRPr="00903DBA" w:rsidRDefault="005B1C6D" w:rsidP="005B1C6D">
      <w:pPr>
        <w:pStyle w:val="Code"/>
        <w:rPr>
          <w:highlight w:val="white"/>
        </w:rPr>
      </w:pPr>
      <w:r w:rsidRPr="00903DBA">
        <w:rPr>
          <w:highlight w:val="white"/>
        </w:rPr>
        <w:t xml:space="preserve">                CCompiler_Main.Scanner.Line += newlineCount;</w:t>
      </w:r>
    </w:p>
    <w:p w14:paraId="346DE4DB" w14:textId="77777777" w:rsidR="005B1C6D" w:rsidRPr="00903DBA" w:rsidRDefault="005B1C6D" w:rsidP="005B1C6D">
      <w:pPr>
        <w:pStyle w:val="Code"/>
        <w:rPr>
          <w:highlight w:val="white"/>
        </w:rPr>
      </w:pPr>
      <w:r w:rsidRPr="00903DBA">
        <w:rPr>
          <w:highlight w:val="white"/>
        </w:rPr>
        <w:t xml:space="preserve">                nextToken.ClearNewlineCount();</w:t>
      </w:r>
    </w:p>
    <w:p w14:paraId="76F1695E" w14:textId="77777777" w:rsidR="005B1C6D" w:rsidRPr="00903DBA" w:rsidRDefault="005B1C6D" w:rsidP="005B1C6D">
      <w:pPr>
        <w:pStyle w:val="Code"/>
        <w:rPr>
          <w:highlight w:val="white"/>
        </w:rPr>
      </w:pPr>
      <w:r w:rsidRPr="00903DBA">
        <w:rPr>
          <w:highlight w:val="white"/>
        </w:rPr>
        <w:t xml:space="preserve">              </w:t>
      </w:r>
    </w:p>
    <w:p w14:paraId="266423C0" w14:textId="77777777" w:rsidR="005B1C6D" w:rsidRPr="00903DBA" w:rsidRDefault="005B1C6D" w:rsidP="005B1C6D">
      <w:pPr>
        <w:pStyle w:val="Code"/>
        <w:rPr>
          <w:highlight w:val="white"/>
        </w:rPr>
      </w:pPr>
      <w:r w:rsidRPr="00903DBA">
        <w:rPr>
          <w:highlight w:val="white"/>
        </w:rPr>
        <w:t xml:space="preserve">                Token token = tokenList[countIndex];</w:t>
      </w:r>
    </w:p>
    <w:p w14:paraId="6ABC461A" w14:textId="77777777" w:rsidR="005B1C6D" w:rsidRPr="00903DBA" w:rsidRDefault="005B1C6D" w:rsidP="005B1C6D">
      <w:pPr>
        <w:pStyle w:val="Code"/>
        <w:rPr>
          <w:highlight w:val="white"/>
        </w:rPr>
      </w:pPr>
      <w:r w:rsidRPr="00903DBA">
        <w:rPr>
          <w:highlight w:val="white"/>
        </w:rPr>
        <w:t xml:space="preserve">                Assert.Error(token.Id != CCompiler_Pre.Tokens.EOF,</w:t>
      </w:r>
    </w:p>
    <w:p w14:paraId="53DA4CFA" w14:textId="77777777" w:rsidR="005B1C6D" w:rsidRPr="00903DBA" w:rsidRDefault="005B1C6D" w:rsidP="005B1C6D">
      <w:pPr>
        <w:pStyle w:val="Code"/>
        <w:rPr>
          <w:highlight w:val="white"/>
        </w:rPr>
      </w:pPr>
      <w:r w:rsidRPr="00903DBA">
        <w:rPr>
          <w:highlight w:val="white"/>
        </w:rPr>
        <w:t xml:space="preserve">                             Message.Invalid_end_of_macro_call);</w:t>
      </w:r>
    </w:p>
    <w:p w14:paraId="78C8047C" w14:textId="77777777" w:rsidR="005B1C6D" w:rsidRPr="00903DBA" w:rsidRDefault="005B1C6D" w:rsidP="005B1C6D">
      <w:pPr>
        <w:pStyle w:val="Code"/>
        <w:rPr>
          <w:highlight w:val="white"/>
        </w:rPr>
      </w:pPr>
      <w:r w:rsidRPr="00903DBA">
        <w:rPr>
          <w:highlight w:val="white"/>
        </w:rPr>
        <w:t xml:space="preserve">              </w:t>
      </w:r>
    </w:p>
    <w:p w14:paraId="2C60F7F1" w14:textId="77777777" w:rsidR="005B1C6D" w:rsidRPr="00903DBA" w:rsidRDefault="005B1C6D" w:rsidP="005B1C6D">
      <w:pPr>
        <w:pStyle w:val="Code"/>
        <w:rPr>
          <w:highlight w:val="white"/>
        </w:rPr>
      </w:pPr>
      <w:r w:rsidRPr="00903DBA">
        <w:rPr>
          <w:highlight w:val="white"/>
        </w:rPr>
        <w:t xml:space="preserve">                switch (token.Id) {</w:t>
      </w:r>
    </w:p>
    <w:p w14:paraId="1F14ABCC" w14:textId="77777777" w:rsidR="005B1C6D" w:rsidRPr="00903DBA" w:rsidRDefault="005B1C6D" w:rsidP="005B1C6D">
      <w:pPr>
        <w:pStyle w:val="Code"/>
        <w:rPr>
          <w:highlight w:val="white"/>
        </w:rPr>
      </w:pPr>
      <w:r w:rsidRPr="00903DBA">
        <w:rPr>
          <w:highlight w:val="white"/>
        </w:rPr>
        <w:t xml:space="preserve">                  case CCompiler_Pre.Tokens.LEFT_PARENTHESIS:</w:t>
      </w:r>
    </w:p>
    <w:p w14:paraId="770F8361" w14:textId="77777777" w:rsidR="005B1C6D" w:rsidRPr="00903DBA" w:rsidRDefault="005B1C6D" w:rsidP="005B1C6D">
      <w:pPr>
        <w:pStyle w:val="Code"/>
        <w:rPr>
          <w:highlight w:val="white"/>
        </w:rPr>
      </w:pPr>
      <w:r w:rsidRPr="00903DBA">
        <w:rPr>
          <w:highlight w:val="white"/>
        </w:rPr>
        <w:t xml:space="preserve">                    ++level;</w:t>
      </w:r>
    </w:p>
    <w:p w14:paraId="29300B03" w14:textId="77777777" w:rsidR="005B1C6D" w:rsidRPr="00903DBA" w:rsidRDefault="005B1C6D" w:rsidP="005B1C6D">
      <w:pPr>
        <w:pStyle w:val="Code"/>
        <w:rPr>
          <w:highlight w:val="white"/>
        </w:rPr>
      </w:pPr>
      <w:r w:rsidRPr="00903DBA">
        <w:rPr>
          <w:highlight w:val="white"/>
        </w:rPr>
        <w:t xml:space="preserve">                    subList.Add(token);</w:t>
      </w:r>
    </w:p>
    <w:p w14:paraId="332345C9" w14:textId="77777777" w:rsidR="005B1C6D" w:rsidRPr="00903DBA" w:rsidRDefault="005B1C6D" w:rsidP="005B1C6D">
      <w:pPr>
        <w:pStyle w:val="Code"/>
        <w:rPr>
          <w:highlight w:val="white"/>
        </w:rPr>
      </w:pPr>
      <w:r w:rsidRPr="00903DBA">
        <w:rPr>
          <w:highlight w:val="white"/>
        </w:rPr>
        <w:t xml:space="preserve">                    break;</w:t>
      </w:r>
    </w:p>
    <w:p w14:paraId="6B3905BC" w14:textId="77777777" w:rsidR="005B1C6D" w:rsidRPr="00903DBA" w:rsidRDefault="005B1C6D" w:rsidP="005B1C6D">
      <w:pPr>
        <w:pStyle w:val="Code"/>
        <w:rPr>
          <w:highlight w:val="white"/>
        </w:rPr>
      </w:pPr>
      <w:r w:rsidRPr="00903DBA">
        <w:rPr>
          <w:highlight w:val="white"/>
        </w:rPr>
        <w:t xml:space="preserve">                  </w:t>
      </w:r>
    </w:p>
    <w:p w14:paraId="059DF5B6" w14:textId="77777777" w:rsidR="005B1C6D" w:rsidRPr="00903DBA" w:rsidRDefault="005B1C6D" w:rsidP="005B1C6D">
      <w:pPr>
        <w:pStyle w:val="Code"/>
        <w:rPr>
          <w:highlight w:val="white"/>
        </w:rPr>
      </w:pPr>
      <w:r w:rsidRPr="00903DBA">
        <w:rPr>
          <w:highlight w:val="white"/>
        </w:rPr>
        <w:lastRenderedPageBreak/>
        <w:t xml:space="preserve">                  case CCompiler_Pre.Tokens.RIGHT_PARENTHESIS:</w:t>
      </w:r>
    </w:p>
    <w:p w14:paraId="17E7F6B3" w14:textId="77777777" w:rsidR="005B1C6D" w:rsidRPr="00903DBA" w:rsidRDefault="005B1C6D" w:rsidP="005B1C6D">
      <w:pPr>
        <w:pStyle w:val="Code"/>
        <w:rPr>
          <w:highlight w:val="white"/>
        </w:rPr>
      </w:pPr>
      <w:r w:rsidRPr="00903DBA">
        <w:rPr>
          <w:highlight w:val="white"/>
        </w:rPr>
        <w:t xml:space="preserve">                    if ((--level) &gt; 0) {</w:t>
      </w:r>
    </w:p>
    <w:p w14:paraId="38EFF19E" w14:textId="77777777" w:rsidR="005B1C6D" w:rsidRPr="00903DBA" w:rsidRDefault="005B1C6D" w:rsidP="005B1C6D">
      <w:pPr>
        <w:pStyle w:val="Code"/>
        <w:rPr>
          <w:highlight w:val="white"/>
        </w:rPr>
      </w:pPr>
      <w:r w:rsidRPr="00903DBA">
        <w:rPr>
          <w:highlight w:val="white"/>
        </w:rPr>
        <w:t xml:space="preserve">                      subList.Add(token);</w:t>
      </w:r>
    </w:p>
    <w:p w14:paraId="681503E7" w14:textId="77777777" w:rsidR="005B1C6D" w:rsidRPr="00903DBA" w:rsidRDefault="005B1C6D" w:rsidP="005B1C6D">
      <w:pPr>
        <w:pStyle w:val="Code"/>
        <w:rPr>
          <w:highlight w:val="white"/>
        </w:rPr>
      </w:pPr>
      <w:r w:rsidRPr="00903DBA">
        <w:rPr>
          <w:highlight w:val="white"/>
        </w:rPr>
        <w:t xml:space="preserve">                    }</w:t>
      </w:r>
    </w:p>
    <w:p w14:paraId="09439607" w14:textId="77777777" w:rsidR="005B1C6D" w:rsidRPr="00903DBA" w:rsidRDefault="005B1C6D" w:rsidP="005B1C6D">
      <w:pPr>
        <w:pStyle w:val="Code"/>
        <w:rPr>
          <w:highlight w:val="white"/>
        </w:rPr>
      </w:pPr>
      <w:r w:rsidRPr="00903DBA">
        <w:rPr>
          <w:highlight w:val="white"/>
        </w:rPr>
        <w:t xml:space="preserve">                    break;</w:t>
      </w:r>
    </w:p>
    <w:p w14:paraId="00DF4D9C" w14:textId="77777777" w:rsidR="005B1C6D" w:rsidRPr="00903DBA" w:rsidRDefault="005B1C6D" w:rsidP="005B1C6D">
      <w:pPr>
        <w:pStyle w:val="Code"/>
        <w:rPr>
          <w:highlight w:val="white"/>
        </w:rPr>
      </w:pPr>
      <w:r w:rsidRPr="00903DBA">
        <w:rPr>
          <w:highlight w:val="white"/>
        </w:rPr>
        <w:t xml:space="preserve">                  </w:t>
      </w:r>
    </w:p>
    <w:p w14:paraId="11B0FC97" w14:textId="77777777" w:rsidR="005B1C6D" w:rsidRPr="00903DBA" w:rsidRDefault="005B1C6D" w:rsidP="005B1C6D">
      <w:pPr>
        <w:pStyle w:val="Code"/>
        <w:rPr>
          <w:highlight w:val="white"/>
        </w:rPr>
      </w:pPr>
      <w:r w:rsidRPr="00903DBA">
        <w:rPr>
          <w:highlight w:val="white"/>
        </w:rPr>
        <w:t xml:space="preserve">                  default:</w:t>
      </w:r>
    </w:p>
    <w:p w14:paraId="4DD6F90F" w14:textId="77777777" w:rsidR="005B1C6D" w:rsidRPr="00903DBA" w:rsidRDefault="005B1C6D" w:rsidP="005B1C6D">
      <w:pPr>
        <w:pStyle w:val="Code"/>
        <w:rPr>
          <w:highlight w:val="white"/>
        </w:rPr>
      </w:pPr>
      <w:r w:rsidRPr="00903DBA">
        <w:rPr>
          <w:highlight w:val="white"/>
        </w:rPr>
        <w:t xml:space="preserve">                    if ((level == 1) &amp;&amp;</w:t>
      </w:r>
    </w:p>
    <w:p w14:paraId="4B1D8F60" w14:textId="77777777" w:rsidR="005B1C6D" w:rsidRPr="00903DBA" w:rsidRDefault="005B1C6D" w:rsidP="005B1C6D">
      <w:pPr>
        <w:pStyle w:val="Code"/>
        <w:rPr>
          <w:highlight w:val="white"/>
        </w:rPr>
      </w:pPr>
      <w:r w:rsidRPr="00903DBA">
        <w:rPr>
          <w:highlight w:val="white"/>
        </w:rPr>
        <w:t xml:space="preserve">                        (token.Id == CCompiler_Pre.Tokens.COMMA)) {</w:t>
      </w:r>
    </w:p>
    <w:p w14:paraId="48122CA4" w14:textId="77777777" w:rsidR="005B1C6D" w:rsidRPr="00903DBA" w:rsidRDefault="005B1C6D" w:rsidP="005B1C6D">
      <w:pPr>
        <w:pStyle w:val="Code"/>
        <w:rPr>
          <w:highlight w:val="white"/>
        </w:rPr>
      </w:pPr>
      <w:r w:rsidRPr="00903DBA">
        <w:rPr>
          <w:highlight w:val="white"/>
        </w:rPr>
        <w:t xml:space="preserve">                      Assert.Error(subList.Count &gt; 0, name,</w:t>
      </w:r>
    </w:p>
    <w:p w14:paraId="7C477674" w14:textId="77777777" w:rsidR="005B1C6D" w:rsidRPr="00903DBA" w:rsidRDefault="005B1C6D" w:rsidP="005B1C6D">
      <w:pPr>
        <w:pStyle w:val="Code"/>
        <w:rPr>
          <w:highlight w:val="white"/>
        </w:rPr>
      </w:pPr>
      <w:r w:rsidRPr="00903DBA">
        <w:rPr>
          <w:highlight w:val="white"/>
        </w:rPr>
        <w:t xml:space="preserve">                                   Message.Empty_macro_parameter);</w:t>
      </w:r>
    </w:p>
    <w:p w14:paraId="5C98290A" w14:textId="77777777" w:rsidR="005B1C6D" w:rsidRPr="00903DBA" w:rsidRDefault="005B1C6D" w:rsidP="005B1C6D">
      <w:pPr>
        <w:pStyle w:val="Code"/>
        <w:rPr>
          <w:highlight w:val="white"/>
        </w:rPr>
      </w:pPr>
      <w:r w:rsidRPr="00903DBA">
        <w:rPr>
          <w:highlight w:val="white"/>
        </w:rPr>
        <w:t xml:space="preserve">                      SearchForMacros(subList, nameStack); // XXX</w:t>
      </w:r>
    </w:p>
    <w:p w14:paraId="546B49DC" w14:textId="77777777" w:rsidR="005B1C6D" w:rsidRPr="00903DBA" w:rsidRDefault="005B1C6D" w:rsidP="005B1C6D">
      <w:pPr>
        <w:pStyle w:val="Code"/>
        <w:rPr>
          <w:highlight w:val="white"/>
        </w:rPr>
      </w:pPr>
      <w:r w:rsidRPr="00903DBA">
        <w:rPr>
          <w:highlight w:val="white"/>
        </w:rPr>
        <w:t xml:space="preserve">                      mainList.Add(subList);</w:t>
      </w:r>
    </w:p>
    <w:p w14:paraId="32FD65F9" w14:textId="77777777" w:rsidR="005B1C6D" w:rsidRPr="00903DBA" w:rsidRDefault="005B1C6D" w:rsidP="005B1C6D">
      <w:pPr>
        <w:pStyle w:val="Code"/>
        <w:rPr>
          <w:highlight w:val="white"/>
        </w:rPr>
      </w:pPr>
      <w:r w:rsidRPr="00903DBA">
        <w:rPr>
          <w:highlight w:val="white"/>
        </w:rPr>
        <w:t xml:space="preserve">                      subList = new List&lt;Token&gt;();</w:t>
      </w:r>
    </w:p>
    <w:p w14:paraId="3E3DCE42" w14:textId="77777777" w:rsidR="005B1C6D" w:rsidRPr="00903DBA" w:rsidRDefault="005B1C6D" w:rsidP="005B1C6D">
      <w:pPr>
        <w:pStyle w:val="Code"/>
        <w:rPr>
          <w:highlight w:val="white"/>
        </w:rPr>
      </w:pPr>
      <w:r w:rsidRPr="00903DBA">
        <w:rPr>
          <w:highlight w:val="white"/>
        </w:rPr>
        <w:t xml:space="preserve">                    }</w:t>
      </w:r>
    </w:p>
    <w:p w14:paraId="641E9AC8" w14:textId="77777777" w:rsidR="005B1C6D" w:rsidRPr="00903DBA" w:rsidRDefault="005B1C6D" w:rsidP="005B1C6D">
      <w:pPr>
        <w:pStyle w:val="Code"/>
        <w:rPr>
          <w:highlight w:val="white"/>
        </w:rPr>
      </w:pPr>
      <w:r w:rsidRPr="00903DBA">
        <w:rPr>
          <w:highlight w:val="white"/>
        </w:rPr>
        <w:t xml:space="preserve">                    else {</w:t>
      </w:r>
    </w:p>
    <w:p w14:paraId="0524DE93" w14:textId="77777777" w:rsidR="005B1C6D" w:rsidRPr="00903DBA" w:rsidRDefault="005B1C6D" w:rsidP="005B1C6D">
      <w:pPr>
        <w:pStyle w:val="Code"/>
        <w:rPr>
          <w:highlight w:val="white"/>
        </w:rPr>
      </w:pPr>
      <w:r w:rsidRPr="00903DBA">
        <w:rPr>
          <w:highlight w:val="white"/>
        </w:rPr>
        <w:t xml:space="preserve">                      subList.Add(token);</w:t>
      </w:r>
    </w:p>
    <w:p w14:paraId="727B60CD" w14:textId="77777777" w:rsidR="005B1C6D" w:rsidRPr="00903DBA" w:rsidRDefault="005B1C6D" w:rsidP="005B1C6D">
      <w:pPr>
        <w:pStyle w:val="Code"/>
        <w:rPr>
          <w:highlight w:val="white"/>
        </w:rPr>
      </w:pPr>
      <w:r w:rsidRPr="00903DBA">
        <w:rPr>
          <w:highlight w:val="white"/>
        </w:rPr>
        <w:t xml:space="preserve">                    }</w:t>
      </w:r>
    </w:p>
    <w:p w14:paraId="023D898B" w14:textId="77777777" w:rsidR="005B1C6D" w:rsidRPr="00903DBA" w:rsidRDefault="005B1C6D" w:rsidP="005B1C6D">
      <w:pPr>
        <w:pStyle w:val="Code"/>
        <w:rPr>
          <w:highlight w:val="white"/>
        </w:rPr>
      </w:pPr>
      <w:r w:rsidRPr="00903DBA">
        <w:rPr>
          <w:highlight w:val="white"/>
        </w:rPr>
        <w:t xml:space="preserve">                    break;</w:t>
      </w:r>
    </w:p>
    <w:p w14:paraId="0DD250B9" w14:textId="77777777" w:rsidR="005B1C6D" w:rsidRPr="00903DBA" w:rsidRDefault="005B1C6D" w:rsidP="005B1C6D">
      <w:pPr>
        <w:pStyle w:val="Code"/>
        <w:rPr>
          <w:highlight w:val="white"/>
        </w:rPr>
      </w:pPr>
      <w:r w:rsidRPr="00903DBA">
        <w:rPr>
          <w:highlight w:val="white"/>
        </w:rPr>
        <w:t xml:space="preserve">                }</w:t>
      </w:r>
    </w:p>
    <w:p w14:paraId="586F77AA" w14:textId="77777777" w:rsidR="005B1C6D" w:rsidRPr="00903DBA" w:rsidRDefault="005B1C6D" w:rsidP="005B1C6D">
      <w:pPr>
        <w:pStyle w:val="Code"/>
        <w:rPr>
          <w:highlight w:val="white"/>
        </w:rPr>
      </w:pPr>
      <w:r w:rsidRPr="00903DBA">
        <w:rPr>
          <w:highlight w:val="white"/>
        </w:rPr>
        <w:t xml:space="preserve">              </w:t>
      </w:r>
    </w:p>
    <w:p w14:paraId="474E96EA" w14:textId="77777777" w:rsidR="005B1C6D" w:rsidRPr="00903DBA" w:rsidRDefault="005B1C6D" w:rsidP="005B1C6D">
      <w:pPr>
        <w:pStyle w:val="Code"/>
        <w:rPr>
          <w:highlight w:val="white"/>
        </w:rPr>
      </w:pPr>
      <w:r w:rsidRPr="00903DBA">
        <w:rPr>
          <w:highlight w:val="white"/>
        </w:rPr>
        <w:t xml:space="preserve">                if (level == 0) {</w:t>
      </w:r>
    </w:p>
    <w:p w14:paraId="2D0066E6" w14:textId="77777777" w:rsidR="005B1C6D" w:rsidRPr="00903DBA" w:rsidRDefault="005B1C6D" w:rsidP="005B1C6D">
      <w:pPr>
        <w:pStyle w:val="Code"/>
        <w:rPr>
          <w:highlight w:val="white"/>
        </w:rPr>
      </w:pPr>
      <w:r w:rsidRPr="00903DBA">
        <w:rPr>
          <w:highlight w:val="white"/>
        </w:rPr>
        <w:t xml:space="preserve">                  Assert.Error(subList.Count &gt; 0, name,</w:t>
      </w:r>
    </w:p>
    <w:p w14:paraId="037861DF" w14:textId="77777777" w:rsidR="005B1C6D" w:rsidRPr="00903DBA" w:rsidRDefault="005B1C6D" w:rsidP="005B1C6D">
      <w:pPr>
        <w:pStyle w:val="Code"/>
        <w:rPr>
          <w:highlight w:val="white"/>
        </w:rPr>
      </w:pPr>
      <w:r w:rsidRPr="00903DBA">
        <w:rPr>
          <w:highlight w:val="white"/>
        </w:rPr>
        <w:t xml:space="preserve">                               Message.Empty_macro_parameter_list);</w:t>
      </w:r>
    </w:p>
    <w:p w14:paraId="3C4F5319" w14:textId="77777777" w:rsidR="005B1C6D" w:rsidRPr="00903DBA" w:rsidRDefault="005B1C6D" w:rsidP="005B1C6D">
      <w:pPr>
        <w:pStyle w:val="Code"/>
        <w:rPr>
          <w:highlight w:val="white"/>
        </w:rPr>
      </w:pPr>
      <w:r w:rsidRPr="00903DBA">
        <w:rPr>
          <w:highlight w:val="white"/>
        </w:rPr>
        <w:t xml:space="preserve">                  mainList.Add(subList);</w:t>
      </w:r>
    </w:p>
    <w:p w14:paraId="4A33AA91" w14:textId="77777777" w:rsidR="005B1C6D" w:rsidRPr="00903DBA" w:rsidRDefault="005B1C6D" w:rsidP="005B1C6D">
      <w:pPr>
        <w:pStyle w:val="Code"/>
        <w:rPr>
          <w:highlight w:val="white"/>
        </w:rPr>
      </w:pPr>
      <w:r w:rsidRPr="00903DBA">
        <w:rPr>
          <w:highlight w:val="white"/>
        </w:rPr>
        <w:t xml:space="preserve">                  break;</w:t>
      </w:r>
    </w:p>
    <w:p w14:paraId="3B235744" w14:textId="77777777" w:rsidR="005B1C6D" w:rsidRPr="00903DBA" w:rsidRDefault="005B1C6D" w:rsidP="005B1C6D">
      <w:pPr>
        <w:pStyle w:val="Code"/>
        <w:rPr>
          <w:highlight w:val="white"/>
        </w:rPr>
      </w:pPr>
      <w:r w:rsidRPr="00903DBA">
        <w:rPr>
          <w:highlight w:val="white"/>
        </w:rPr>
        <w:t xml:space="preserve">                }</w:t>
      </w:r>
    </w:p>
    <w:p w14:paraId="55D79655" w14:textId="77777777" w:rsidR="005B1C6D" w:rsidRPr="00903DBA" w:rsidRDefault="005B1C6D" w:rsidP="005B1C6D">
      <w:pPr>
        <w:pStyle w:val="Code"/>
        <w:rPr>
          <w:highlight w:val="white"/>
        </w:rPr>
      </w:pPr>
      <w:r w:rsidRPr="00903DBA">
        <w:rPr>
          <w:highlight w:val="white"/>
        </w:rPr>
        <w:t xml:space="preserve">              </w:t>
      </w:r>
    </w:p>
    <w:p w14:paraId="4AAF116C" w14:textId="77777777" w:rsidR="005B1C6D" w:rsidRPr="00903DBA" w:rsidRDefault="005B1C6D" w:rsidP="005B1C6D">
      <w:pPr>
        <w:pStyle w:val="Code"/>
        <w:rPr>
          <w:highlight w:val="white"/>
        </w:rPr>
      </w:pPr>
      <w:r w:rsidRPr="00903DBA">
        <w:rPr>
          <w:highlight w:val="white"/>
        </w:rPr>
        <w:t xml:space="preserve">                ++countIndex;</w:t>
      </w:r>
    </w:p>
    <w:p w14:paraId="393C2E35" w14:textId="77777777" w:rsidR="005B1C6D" w:rsidRPr="00903DBA" w:rsidRDefault="005B1C6D" w:rsidP="005B1C6D">
      <w:pPr>
        <w:pStyle w:val="Code"/>
        <w:rPr>
          <w:highlight w:val="white"/>
        </w:rPr>
      </w:pPr>
      <w:r w:rsidRPr="00903DBA">
        <w:rPr>
          <w:highlight w:val="white"/>
        </w:rPr>
        <w:t xml:space="preserve">              }</w:t>
      </w:r>
    </w:p>
    <w:p w14:paraId="54C57627" w14:textId="77777777" w:rsidR="005B1C6D" w:rsidRPr="00903DBA" w:rsidRDefault="005B1C6D" w:rsidP="005B1C6D">
      <w:pPr>
        <w:pStyle w:val="Code"/>
        <w:rPr>
          <w:highlight w:val="white"/>
        </w:rPr>
      </w:pPr>
    </w:p>
    <w:p w14:paraId="36529A46" w14:textId="2BE189EC"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19F53CAF" w14:textId="77777777" w:rsidR="005B1C6D" w:rsidRPr="00903DBA" w:rsidRDefault="005B1C6D" w:rsidP="005B1C6D">
      <w:pPr>
        <w:pStyle w:val="Code"/>
        <w:rPr>
          <w:highlight w:val="white"/>
        </w:rPr>
      </w:pPr>
      <w:r w:rsidRPr="00903DBA">
        <w:rPr>
          <w:highlight w:val="white"/>
        </w:rPr>
        <w:t xml:space="preserve">              Assert.Error(macro.Parameters() == mainList.Count, name,</w:t>
      </w:r>
    </w:p>
    <w:p w14:paraId="7025C376" w14:textId="77777777" w:rsidR="005B1C6D" w:rsidRPr="00903DBA" w:rsidRDefault="005B1C6D" w:rsidP="005B1C6D">
      <w:pPr>
        <w:pStyle w:val="Code"/>
        <w:rPr>
          <w:highlight w:val="white"/>
        </w:rPr>
      </w:pPr>
      <w:r w:rsidRPr="00903DBA">
        <w:rPr>
          <w:highlight w:val="white"/>
        </w:rPr>
        <w:t xml:space="preserve">                         Message.Invalid_number_of_parameters_in_macro_call);</w:t>
      </w:r>
    </w:p>
    <w:p w14:paraId="73C8876A" w14:textId="77777777" w:rsidR="005B1C6D" w:rsidRPr="00903DBA" w:rsidRDefault="005B1C6D" w:rsidP="005B1C6D">
      <w:pPr>
        <w:pStyle w:val="Code"/>
        <w:rPr>
          <w:highlight w:val="white"/>
        </w:rPr>
      </w:pPr>
      <w:r w:rsidRPr="00903DBA">
        <w:rPr>
          <w:highlight w:val="white"/>
        </w:rPr>
        <w:t xml:space="preserve">            </w:t>
      </w:r>
    </w:p>
    <w:p w14:paraId="6EFFEFF5"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6BA56CFB" w14:textId="77777777" w:rsidR="005B1C6D" w:rsidRPr="00903DBA" w:rsidRDefault="005B1C6D" w:rsidP="005B1C6D">
      <w:pPr>
        <w:pStyle w:val="Code"/>
        <w:rPr>
          <w:highlight w:val="white"/>
        </w:rPr>
      </w:pPr>
      <w:r w:rsidRPr="00903DBA">
        <w:rPr>
          <w:highlight w:val="white"/>
        </w:rPr>
        <w:t xml:space="preserve">            </w:t>
      </w:r>
    </w:p>
    <w:p w14:paraId="4452D770" w14:textId="77777777" w:rsidR="005B1C6D" w:rsidRPr="00903DBA" w:rsidRDefault="005B1C6D" w:rsidP="005B1C6D">
      <w:pPr>
        <w:pStyle w:val="Code"/>
        <w:rPr>
          <w:highlight w:val="white"/>
        </w:rPr>
      </w:pPr>
      <w:r w:rsidRPr="00903DBA">
        <w:rPr>
          <w:highlight w:val="white"/>
        </w:rPr>
        <w:t xml:space="preserve">              for (int macroIndex = (cloneListX.Count - 1);</w:t>
      </w:r>
    </w:p>
    <w:p w14:paraId="391FC013" w14:textId="77777777" w:rsidR="005B1C6D" w:rsidRPr="00903DBA" w:rsidRDefault="005B1C6D" w:rsidP="005B1C6D">
      <w:pPr>
        <w:pStyle w:val="Code"/>
        <w:rPr>
          <w:highlight w:val="white"/>
        </w:rPr>
      </w:pPr>
      <w:r w:rsidRPr="00903DBA">
        <w:rPr>
          <w:highlight w:val="white"/>
        </w:rPr>
        <w:t xml:space="preserve">                   macroIndex &gt;= 0; --macroIndex) {</w:t>
      </w:r>
    </w:p>
    <w:p w14:paraId="12187152" w14:textId="77777777" w:rsidR="005B1C6D" w:rsidRPr="00903DBA" w:rsidRDefault="005B1C6D" w:rsidP="005B1C6D">
      <w:pPr>
        <w:pStyle w:val="Code"/>
        <w:rPr>
          <w:highlight w:val="white"/>
        </w:rPr>
      </w:pPr>
      <w:r w:rsidRPr="00903DBA">
        <w:rPr>
          <w:highlight w:val="white"/>
        </w:rPr>
        <w:t xml:space="preserve">                Token macroToken = cloneListX[macroIndex];</w:t>
      </w:r>
    </w:p>
    <w:p w14:paraId="4EC01727" w14:textId="77777777" w:rsidR="005B1C6D" w:rsidRPr="00903DBA" w:rsidRDefault="005B1C6D" w:rsidP="005B1C6D">
      <w:pPr>
        <w:pStyle w:val="Code"/>
        <w:rPr>
          <w:highlight w:val="white"/>
        </w:rPr>
      </w:pPr>
    </w:p>
    <w:p w14:paraId="3A450E22" w14:textId="77777777" w:rsidR="005B1C6D" w:rsidRPr="00903DBA" w:rsidRDefault="005B1C6D" w:rsidP="005B1C6D">
      <w:pPr>
        <w:pStyle w:val="Code"/>
        <w:rPr>
          <w:highlight w:val="white"/>
        </w:rPr>
      </w:pPr>
      <w:r w:rsidRPr="00903DBA">
        <w:rPr>
          <w:highlight w:val="white"/>
        </w:rPr>
        <w:t xml:space="preserve">                if (macroToken.Id == CCompiler_Pre.Tokens.MARK) {</w:t>
      </w:r>
    </w:p>
    <w:p w14:paraId="063BF576" w14:textId="77777777" w:rsidR="005B1C6D" w:rsidRPr="00903DBA" w:rsidRDefault="005B1C6D" w:rsidP="005B1C6D">
      <w:pPr>
        <w:pStyle w:val="Code"/>
        <w:rPr>
          <w:highlight w:val="white"/>
        </w:rPr>
      </w:pPr>
      <w:r w:rsidRPr="00903DBA">
        <w:rPr>
          <w:highlight w:val="white"/>
        </w:rPr>
        <w:t xml:space="preserve">                  int markIndex = (int) macroToken.Value;</w:t>
      </w:r>
    </w:p>
    <w:p w14:paraId="454471CE" w14:textId="77777777" w:rsidR="005B1C6D" w:rsidRPr="00903DBA" w:rsidRDefault="005B1C6D" w:rsidP="005B1C6D">
      <w:pPr>
        <w:pStyle w:val="Code"/>
        <w:rPr>
          <w:highlight w:val="white"/>
        </w:rPr>
      </w:pPr>
      <w:r w:rsidRPr="00903DBA">
        <w:rPr>
          <w:highlight w:val="white"/>
        </w:rPr>
        <w:t xml:space="preserve">                  cloneListX.RemoveAt(macroIndex);</w:t>
      </w:r>
    </w:p>
    <w:p w14:paraId="6DCEBFAE" w14:textId="77777777" w:rsidR="005B1C6D" w:rsidRPr="00903DBA" w:rsidRDefault="005B1C6D" w:rsidP="005B1C6D">
      <w:pPr>
        <w:pStyle w:val="Code"/>
        <w:rPr>
          <w:highlight w:val="white"/>
        </w:rPr>
      </w:pPr>
      <w:r w:rsidRPr="00903DBA">
        <w:rPr>
          <w:highlight w:val="white"/>
        </w:rPr>
        <w:t xml:space="preserve">                  List&lt;Token&gt; replaceList = CloneList(mainList[markIndex]);</w:t>
      </w:r>
    </w:p>
    <w:p w14:paraId="2F9C59DE" w14:textId="77777777" w:rsidR="005B1C6D" w:rsidRPr="00903DBA" w:rsidRDefault="005B1C6D" w:rsidP="005B1C6D">
      <w:pPr>
        <w:pStyle w:val="Code"/>
        <w:rPr>
          <w:highlight w:val="white"/>
        </w:rPr>
      </w:pPr>
    </w:p>
    <w:p w14:paraId="1C30639B" w14:textId="77777777" w:rsidR="005B1C6D" w:rsidRPr="00903DBA" w:rsidRDefault="005B1C6D" w:rsidP="005B1C6D">
      <w:pPr>
        <w:pStyle w:val="Code"/>
        <w:rPr>
          <w:highlight w:val="white"/>
        </w:rPr>
      </w:pPr>
      <w:r w:rsidRPr="00903DBA">
        <w:rPr>
          <w:highlight w:val="white"/>
        </w:rPr>
        <w:t xml:space="preserve">                  if ((macroIndex &gt; 0) &amp;&amp; (cloneListX[macroIndex - 1].Id ==</w:t>
      </w:r>
    </w:p>
    <w:p w14:paraId="0769EF81" w14:textId="77777777" w:rsidR="005B1C6D" w:rsidRPr="00903DBA" w:rsidRDefault="005B1C6D" w:rsidP="005B1C6D">
      <w:pPr>
        <w:pStyle w:val="Code"/>
        <w:rPr>
          <w:highlight w:val="white"/>
        </w:rPr>
      </w:pPr>
      <w:r w:rsidRPr="00903DBA">
        <w:rPr>
          <w:highlight w:val="white"/>
        </w:rPr>
        <w:t xml:space="preserve">                                           CCompiler_Pre.Tokens.SHARP)) {</w:t>
      </w:r>
    </w:p>
    <w:p w14:paraId="0615D234" w14:textId="77777777" w:rsidR="005B1C6D" w:rsidRPr="00903DBA" w:rsidRDefault="005B1C6D" w:rsidP="005B1C6D">
      <w:pPr>
        <w:pStyle w:val="Code"/>
        <w:rPr>
          <w:highlight w:val="white"/>
        </w:rPr>
      </w:pPr>
      <w:r w:rsidRPr="00903DBA">
        <w:rPr>
          <w:highlight w:val="white"/>
        </w:rPr>
        <w:t xml:space="preserve">                    string text = "\"" + TokenListToString(replaceList) + "\"";</w:t>
      </w:r>
    </w:p>
    <w:p w14:paraId="0E2DBA0F" w14:textId="77777777" w:rsidR="005B1C6D" w:rsidRPr="00903DBA" w:rsidRDefault="005B1C6D" w:rsidP="005B1C6D">
      <w:pPr>
        <w:pStyle w:val="Code"/>
        <w:rPr>
          <w:highlight w:val="white"/>
        </w:rPr>
      </w:pPr>
      <w:r w:rsidRPr="00903DBA">
        <w:rPr>
          <w:highlight w:val="white"/>
        </w:rPr>
        <w:t xml:space="preserve">                    cloneListX.Insert(macroIndex,</w:t>
      </w:r>
    </w:p>
    <w:p w14:paraId="0B478886" w14:textId="77777777" w:rsidR="005B1C6D" w:rsidRPr="00903DBA" w:rsidRDefault="005B1C6D" w:rsidP="005B1C6D">
      <w:pPr>
        <w:pStyle w:val="Code"/>
        <w:rPr>
          <w:highlight w:val="white"/>
        </w:rPr>
      </w:pPr>
      <w:r w:rsidRPr="00903DBA">
        <w:rPr>
          <w:highlight w:val="white"/>
        </w:rPr>
        <w:t xml:space="preserve">                                new Token(CCompiler_Pre.Tokens.STRING, text));</w:t>
      </w:r>
    </w:p>
    <w:p w14:paraId="524D4390" w14:textId="77777777" w:rsidR="005B1C6D" w:rsidRPr="00903DBA" w:rsidRDefault="005B1C6D" w:rsidP="005B1C6D">
      <w:pPr>
        <w:pStyle w:val="Code"/>
        <w:rPr>
          <w:highlight w:val="white"/>
        </w:rPr>
      </w:pPr>
      <w:r w:rsidRPr="00903DBA">
        <w:rPr>
          <w:highlight w:val="white"/>
        </w:rPr>
        <w:t xml:space="preserve">                    cloneListX.RemoveAt(--macroIndex);</w:t>
      </w:r>
    </w:p>
    <w:p w14:paraId="7925BEB4" w14:textId="77777777" w:rsidR="005B1C6D" w:rsidRPr="00903DBA" w:rsidRDefault="005B1C6D" w:rsidP="005B1C6D">
      <w:pPr>
        <w:pStyle w:val="Code"/>
        <w:rPr>
          <w:highlight w:val="white"/>
        </w:rPr>
      </w:pPr>
      <w:r w:rsidRPr="00903DBA">
        <w:rPr>
          <w:highlight w:val="white"/>
        </w:rPr>
        <w:t xml:space="preserve">                  }</w:t>
      </w:r>
    </w:p>
    <w:p w14:paraId="381205F6" w14:textId="77777777" w:rsidR="005B1C6D" w:rsidRPr="00903DBA" w:rsidRDefault="005B1C6D" w:rsidP="005B1C6D">
      <w:pPr>
        <w:pStyle w:val="Code"/>
        <w:rPr>
          <w:highlight w:val="white"/>
        </w:rPr>
      </w:pPr>
      <w:r w:rsidRPr="00903DBA">
        <w:rPr>
          <w:highlight w:val="white"/>
        </w:rPr>
        <w:t xml:space="preserve">                  else {</w:t>
      </w:r>
    </w:p>
    <w:p w14:paraId="267B90E6" w14:textId="77777777" w:rsidR="005B1C6D" w:rsidRPr="00903DBA" w:rsidRDefault="005B1C6D" w:rsidP="005B1C6D">
      <w:pPr>
        <w:pStyle w:val="Code"/>
        <w:rPr>
          <w:highlight w:val="white"/>
        </w:rPr>
      </w:pPr>
      <w:r w:rsidRPr="00903DBA">
        <w:rPr>
          <w:highlight w:val="white"/>
        </w:rPr>
        <w:t xml:space="preserve">                    cloneListX.InsertRange(macroIndex, replaceList);</w:t>
      </w:r>
    </w:p>
    <w:p w14:paraId="6D729BEC" w14:textId="77777777" w:rsidR="005B1C6D" w:rsidRPr="00903DBA" w:rsidRDefault="005B1C6D" w:rsidP="005B1C6D">
      <w:pPr>
        <w:pStyle w:val="Code"/>
        <w:rPr>
          <w:highlight w:val="white"/>
        </w:rPr>
      </w:pPr>
      <w:r w:rsidRPr="00903DBA">
        <w:rPr>
          <w:highlight w:val="white"/>
        </w:rPr>
        <w:t xml:space="preserve">                  }</w:t>
      </w:r>
    </w:p>
    <w:p w14:paraId="60D49ACD" w14:textId="77777777" w:rsidR="005B1C6D" w:rsidRPr="00903DBA" w:rsidRDefault="005B1C6D" w:rsidP="005B1C6D">
      <w:pPr>
        <w:pStyle w:val="Code"/>
        <w:rPr>
          <w:highlight w:val="white"/>
        </w:rPr>
      </w:pPr>
      <w:r w:rsidRPr="00903DBA">
        <w:rPr>
          <w:highlight w:val="white"/>
        </w:rPr>
        <w:t xml:space="preserve">                }              </w:t>
      </w:r>
    </w:p>
    <w:p w14:paraId="5743A43B" w14:textId="77777777" w:rsidR="005B1C6D" w:rsidRPr="00903DBA" w:rsidRDefault="005B1C6D" w:rsidP="005B1C6D">
      <w:pPr>
        <w:pStyle w:val="Code"/>
        <w:rPr>
          <w:highlight w:val="white"/>
        </w:rPr>
      </w:pPr>
      <w:r w:rsidRPr="00903DBA">
        <w:rPr>
          <w:highlight w:val="white"/>
        </w:rPr>
        <w:lastRenderedPageBreak/>
        <w:t xml:space="preserve">              }</w:t>
      </w:r>
    </w:p>
    <w:p w14:paraId="59004BA4" w14:textId="77777777" w:rsidR="005B1C6D" w:rsidRPr="00903DBA" w:rsidRDefault="005B1C6D" w:rsidP="005B1C6D">
      <w:pPr>
        <w:pStyle w:val="Code"/>
        <w:rPr>
          <w:highlight w:val="white"/>
        </w:rPr>
      </w:pPr>
    </w:p>
    <w:p w14:paraId="7B62B51B" w14:textId="77777777" w:rsidR="005B1C6D" w:rsidRPr="00903DBA" w:rsidRDefault="005B1C6D" w:rsidP="005B1C6D">
      <w:pPr>
        <w:pStyle w:val="Code"/>
        <w:rPr>
          <w:highlight w:val="white"/>
        </w:rPr>
      </w:pPr>
      <w:r w:rsidRPr="00903DBA">
        <w:rPr>
          <w:highlight w:val="white"/>
        </w:rPr>
        <w:t xml:space="preserve">              nameStack.Push(name);</w:t>
      </w:r>
    </w:p>
    <w:p w14:paraId="14CAC78B" w14:textId="77777777" w:rsidR="005B1C6D" w:rsidRPr="00903DBA" w:rsidRDefault="005B1C6D" w:rsidP="005B1C6D">
      <w:pPr>
        <w:pStyle w:val="Code"/>
        <w:rPr>
          <w:highlight w:val="white"/>
        </w:rPr>
      </w:pPr>
      <w:r w:rsidRPr="00903DBA">
        <w:rPr>
          <w:highlight w:val="white"/>
        </w:rPr>
        <w:t xml:space="preserve">              SearchForMacros(cloneListX, nameStack);</w:t>
      </w:r>
    </w:p>
    <w:p w14:paraId="4255E75A" w14:textId="77777777" w:rsidR="005B1C6D" w:rsidRPr="00903DBA" w:rsidRDefault="005B1C6D" w:rsidP="005B1C6D">
      <w:pPr>
        <w:pStyle w:val="Code"/>
        <w:rPr>
          <w:highlight w:val="white"/>
        </w:rPr>
      </w:pPr>
      <w:r w:rsidRPr="00903DBA">
        <w:rPr>
          <w:highlight w:val="white"/>
        </w:rPr>
        <w:t xml:space="preserve">              nameStack.Pop();</w:t>
      </w:r>
    </w:p>
    <w:p w14:paraId="749948F3" w14:textId="77777777" w:rsidR="005B1C6D" w:rsidRPr="00903DBA" w:rsidRDefault="005B1C6D" w:rsidP="005B1C6D">
      <w:pPr>
        <w:pStyle w:val="Code"/>
        <w:rPr>
          <w:highlight w:val="white"/>
        </w:rPr>
      </w:pPr>
    </w:p>
    <w:p w14:paraId="379089A4" w14:textId="77777777" w:rsidR="005B1C6D" w:rsidRPr="00903DBA" w:rsidRDefault="005B1C6D" w:rsidP="005B1C6D">
      <w:pPr>
        <w:pStyle w:val="Code"/>
        <w:rPr>
          <w:highlight w:val="white"/>
        </w:rPr>
      </w:pPr>
      <w:r w:rsidRPr="00903DBA">
        <w:rPr>
          <w:highlight w:val="white"/>
        </w:rPr>
        <w:t xml:space="preserve">              tokenList.RemoveRange(index, countIndex - index + 1);</w:t>
      </w:r>
    </w:p>
    <w:p w14:paraId="3EFD19B1" w14:textId="77777777" w:rsidR="005B1C6D" w:rsidRPr="00903DBA" w:rsidRDefault="005B1C6D" w:rsidP="005B1C6D">
      <w:pPr>
        <w:pStyle w:val="Code"/>
        <w:rPr>
          <w:highlight w:val="white"/>
        </w:rPr>
      </w:pPr>
      <w:r w:rsidRPr="00903DBA">
        <w:rPr>
          <w:highlight w:val="white"/>
        </w:rPr>
        <w:t xml:space="preserve">              tokenList.InsertRange(index, cloneListX);</w:t>
      </w:r>
    </w:p>
    <w:p w14:paraId="0ECF6F39"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46EAA1F7" w14:textId="77777777" w:rsidR="005B1C6D" w:rsidRPr="00903DBA" w:rsidRDefault="005B1C6D" w:rsidP="005B1C6D">
      <w:pPr>
        <w:pStyle w:val="Code"/>
        <w:rPr>
          <w:highlight w:val="white"/>
        </w:rPr>
      </w:pPr>
      <w:r w:rsidRPr="00903DBA">
        <w:rPr>
          <w:highlight w:val="white"/>
        </w:rPr>
        <w:t xml:space="preserve">              tokenList[index +</w:t>
      </w:r>
    </w:p>
    <w:p w14:paraId="32546CC7" w14:textId="77777777" w:rsidR="005B1C6D" w:rsidRPr="00903DBA" w:rsidRDefault="005B1C6D" w:rsidP="005B1C6D">
      <w:pPr>
        <w:pStyle w:val="Code"/>
        <w:rPr>
          <w:highlight w:val="white"/>
        </w:rPr>
      </w:pPr>
      <w:r w:rsidRPr="00903DBA">
        <w:rPr>
          <w:highlight w:val="white"/>
        </w:rPr>
        <w:t xml:space="preserve">                        cloneListX.Count].AddNewlineCount(totalNewlineCount);</w:t>
      </w:r>
    </w:p>
    <w:p w14:paraId="6BDDE548" w14:textId="77777777" w:rsidR="005B1C6D" w:rsidRPr="00903DBA" w:rsidRDefault="005B1C6D" w:rsidP="005B1C6D">
      <w:pPr>
        <w:pStyle w:val="Code"/>
        <w:rPr>
          <w:highlight w:val="white"/>
        </w:rPr>
      </w:pPr>
      <w:r w:rsidRPr="00903DBA">
        <w:rPr>
          <w:highlight w:val="white"/>
        </w:rPr>
        <w:t xml:space="preserve">              index += cloneListX.Count - 1;</w:t>
      </w:r>
    </w:p>
    <w:p w14:paraId="3AB1F6F0" w14:textId="77777777" w:rsidR="005B1C6D" w:rsidRPr="00903DBA" w:rsidRDefault="005B1C6D" w:rsidP="005B1C6D">
      <w:pPr>
        <w:pStyle w:val="Code"/>
        <w:rPr>
          <w:highlight w:val="white"/>
        </w:rPr>
      </w:pPr>
      <w:r w:rsidRPr="00903DBA">
        <w:rPr>
          <w:highlight w:val="white"/>
        </w:rPr>
        <w:t xml:space="preserve">            }</w:t>
      </w:r>
    </w:p>
    <w:p w14:paraId="585B31B9" w14:textId="77777777" w:rsidR="005B1C6D" w:rsidRPr="00903DBA" w:rsidRDefault="005B1C6D" w:rsidP="005B1C6D">
      <w:pPr>
        <w:pStyle w:val="Code"/>
        <w:rPr>
          <w:highlight w:val="white"/>
        </w:rPr>
      </w:pPr>
      <w:r w:rsidRPr="00903DBA">
        <w:rPr>
          <w:highlight w:val="white"/>
        </w:rPr>
        <w:t xml:space="preserve">            else {</w:t>
      </w:r>
    </w:p>
    <w:p w14:paraId="3D8F6C8F" w14:textId="50A8A978"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4244886F" w14:textId="77777777" w:rsidR="005B1C6D" w:rsidRPr="00903DBA" w:rsidRDefault="005B1C6D" w:rsidP="005B1C6D">
      <w:pPr>
        <w:pStyle w:val="Code"/>
        <w:rPr>
          <w:highlight w:val="white"/>
        </w:rPr>
      </w:pPr>
      <w:r w:rsidRPr="00903DBA">
        <w:rPr>
          <w:highlight w:val="white"/>
        </w:rPr>
        <w:t xml:space="preserve">              Assert.Error(macro.Parameters() == 0, name, Message.</w:t>
      </w:r>
    </w:p>
    <w:p w14:paraId="5A32E609" w14:textId="77777777" w:rsidR="005B1C6D" w:rsidRPr="00903DBA" w:rsidRDefault="005B1C6D" w:rsidP="005B1C6D">
      <w:pPr>
        <w:pStyle w:val="Code"/>
        <w:rPr>
          <w:highlight w:val="white"/>
        </w:rPr>
      </w:pPr>
      <w:r w:rsidRPr="00903DBA">
        <w:rPr>
          <w:highlight w:val="white"/>
        </w:rPr>
        <w:t xml:space="preserve">                           Invalid_number_of_parameters_in_macro_call);</w:t>
      </w:r>
    </w:p>
    <w:p w14:paraId="6DAFCDB2"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0C730B1F" w14:textId="77777777" w:rsidR="005B1C6D" w:rsidRPr="00903DBA" w:rsidRDefault="005B1C6D" w:rsidP="005B1C6D">
      <w:pPr>
        <w:pStyle w:val="Code"/>
        <w:rPr>
          <w:highlight w:val="white"/>
        </w:rPr>
      </w:pPr>
      <w:r w:rsidRPr="00903DBA">
        <w:rPr>
          <w:highlight w:val="white"/>
        </w:rPr>
        <w:t xml:space="preserve">              nameStack.Push(name);</w:t>
      </w:r>
    </w:p>
    <w:p w14:paraId="347E55A4" w14:textId="77777777" w:rsidR="005B1C6D" w:rsidRPr="00903DBA" w:rsidRDefault="005B1C6D" w:rsidP="005B1C6D">
      <w:pPr>
        <w:pStyle w:val="Code"/>
        <w:rPr>
          <w:highlight w:val="white"/>
        </w:rPr>
      </w:pPr>
      <w:r w:rsidRPr="00903DBA">
        <w:rPr>
          <w:highlight w:val="white"/>
        </w:rPr>
        <w:t xml:space="preserve">              SearchForMacros(cloneListX, nameStack);</w:t>
      </w:r>
    </w:p>
    <w:p w14:paraId="6DA842F3" w14:textId="77777777" w:rsidR="005B1C6D" w:rsidRPr="00903DBA" w:rsidRDefault="005B1C6D" w:rsidP="005B1C6D">
      <w:pPr>
        <w:pStyle w:val="Code"/>
        <w:rPr>
          <w:highlight w:val="white"/>
        </w:rPr>
      </w:pPr>
      <w:r w:rsidRPr="00903DBA">
        <w:rPr>
          <w:highlight w:val="white"/>
        </w:rPr>
        <w:t xml:space="preserve">              nameStack.Pop();</w:t>
      </w:r>
    </w:p>
    <w:p w14:paraId="6B1D6454" w14:textId="77777777" w:rsidR="005B1C6D" w:rsidRPr="00903DBA" w:rsidRDefault="005B1C6D" w:rsidP="005B1C6D">
      <w:pPr>
        <w:pStyle w:val="Code"/>
        <w:rPr>
          <w:highlight w:val="white"/>
        </w:rPr>
      </w:pPr>
    </w:p>
    <w:p w14:paraId="619ED4B0" w14:textId="77777777" w:rsidR="005B1C6D" w:rsidRPr="00903DBA" w:rsidRDefault="005B1C6D" w:rsidP="005B1C6D">
      <w:pPr>
        <w:pStyle w:val="Code"/>
        <w:rPr>
          <w:highlight w:val="white"/>
        </w:rPr>
      </w:pPr>
      <w:r w:rsidRPr="00903DBA">
        <w:rPr>
          <w:highlight w:val="white"/>
        </w:rPr>
        <w:t xml:space="preserve">              tokenList.RemoveAt(index);</w:t>
      </w:r>
    </w:p>
    <w:p w14:paraId="25524C9D" w14:textId="77777777" w:rsidR="005B1C6D" w:rsidRPr="00903DBA" w:rsidRDefault="005B1C6D" w:rsidP="005B1C6D">
      <w:pPr>
        <w:pStyle w:val="Code"/>
        <w:rPr>
          <w:highlight w:val="white"/>
        </w:rPr>
      </w:pPr>
      <w:r w:rsidRPr="00903DBA">
        <w:rPr>
          <w:highlight w:val="white"/>
        </w:rPr>
        <w:t xml:space="preserve">              tokenList.InsertRange(index, cloneListX);</w:t>
      </w:r>
    </w:p>
    <w:p w14:paraId="6151F35B"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1FF1DF79" w14:textId="77777777" w:rsidR="005B1C6D" w:rsidRPr="00903DBA" w:rsidRDefault="005B1C6D" w:rsidP="005B1C6D">
      <w:pPr>
        <w:pStyle w:val="Code"/>
        <w:rPr>
          <w:highlight w:val="white"/>
        </w:rPr>
      </w:pPr>
      <w:r w:rsidRPr="00903DBA">
        <w:rPr>
          <w:highlight w:val="white"/>
        </w:rPr>
        <w:t xml:space="preserve">              index += cloneListX.Count - 1;</w:t>
      </w:r>
    </w:p>
    <w:p w14:paraId="1D16F0A3" w14:textId="77777777" w:rsidR="005B1C6D" w:rsidRPr="00903DBA" w:rsidRDefault="005B1C6D" w:rsidP="005B1C6D">
      <w:pPr>
        <w:pStyle w:val="Code"/>
        <w:rPr>
          <w:highlight w:val="white"/>
        </w:rPr>
      </w:pPr>
      <w:r w:rsidRPr="00903DBA">
        <w:rPr>
          <w:highlight w:val="white"/>
        </w:rPr>
        <w:t xml:space="preserve">            }</w:t>
      </w:r>
    </w:p>
    <w:p w14:paraId="141A623A" w14:textId="77777777" w:rsidR="005B1C6D" w:rsidRPr="00903DBA" w:rsidRDefault="005B1C6D" w:rsidP="005B1C6D">
      <w:pPr>
        <w:pStyle w:val="Code"/>
        <w:rPr>
          <w:highlight w:val="white"/>
        </w:rPr>
      </w:pPr>
      <w:r w:rsidRPr="00903DBA">
        <w:rPr>
          <w:highlight w:val="white"/>
        </w:rPr>
        <w:t xml:space="preserve">          }</w:t>
      </w:r>
    </w:p>
    <w:p w14:paraId="533709B6" w14:textId="77777777" w:rsidR="005B1C6D" w:rsidRPr="00903DBA" w:rsidRDefault="005B1C6D" w:rsidP="005B1C6D">
      <w:pPr>
        <w:pStyle w:val="Code"/>
        <w:rPr>
          <w:highlight w:val="white"/>
        </w:rPr>
      </w:pPr>
      <w:r w:rsidRPr="00903DBA">
        <w:rPr>
          <w:highlight w:val="white"/>
        </w:rPr>
        <w:t xml:space="preserve">          else if (name.Equals("__STDC__")) {</w:t>
      </w:r>
    </w:p>
    <w:p w14:paraId="017C5F44" w14:textId="77777777" w:rsidR="005B1C6D" w:rsidRPr="00903DBA" w:rsidRDefault="005B1C6D" w:rsidP="005B1C6D">
      <w:pPr>
        <w:pStyle w:val="Code"/>
        <w:rPr>
          <w:highlight w:val="white"/>
        </w:rPr>
      </w:pPr>
      <w:r w:rsidRPr="00903DBA">
        <w:rPr>
          <w:highlight w:val="white"/>
        </w:rPr>
        <w:t xml:space="preserve">            tokenList[index] =</w:t>
      </w:r>
    </w:p>
    <w:p w14:paraId="1B5F6682" w14:textId="77777777" w:rsidR="005B1C6D" w:rsidRPr="00903DBA" w:rsidRDefault="005B1C6D" w:rsidP="005B1C6D">
      <w:pPr>
        <w:pStyle w:val="Code"/>
        <w:rPr>
          <w:highlight w:val="white"/>
        </w:rPr>
      </w:pPr>
      <w:r w:rsidRPr="00903DBA">
        <w:rPr>
          <w:highlight w:val="white"/>
        </w:rPr>
        <w:t xml:space="preserve">              new Token(CCompiler_Pre.Tokens.TOKEN, 1, beginNewlineCount);</w:t>
      </w:r>
    </w:p>
    <w:p w14:paraId="35EC428C" w14:textId="77777777" w:rsidR="005B1C6D" w:rsidRPr="00903DBA" w:rsidRDefault="005B1C6D" w:rsidP="005B1C6D">
      <w:pPr>
        <w:pStyle w:val="Code"/>
        <w:rPr>
          <w:highlight w:val="white"/>
        </w:rPr>
      </w:pPr>
      <w:r w:rsidRPr="00903DBA">
        <w:rPr>
          <w:highlight w:val="white"/>
        </w:rPr>
        <w:t xml:space="preserve">          }</w:t>
      </w:r>
    </w:p>
    <w:p w14:paraId="43C1D87A" w14:textId="77777777" w:rsidR="005B1C6D" w:rsidRPr="00903DBA" w:rsidRDefault="005B1C6D" w:rsidP="005B1C6D">
      <w:pPr>
        <w:pStyle w:val="Code"/>
        <w:rPr>
          <w:highlight w:val="white"/>
        </w:rPr>
      </w:pPr>
      <w:r w:rsidRPr="00903DBA">
        <w:rPr>
          <w:highlight w:val="white"/>
        </w:rPr>
        <w:t xml:space="preserve">          else if (name.Equals("__FILE__")) {</w:t>
      </w:r>
    </w:p>
    <w:p w14:paraId="7E9A99C8" w14:textId="77777777" w:rsidR="005B1C6D" w:rsidRPr="00903DBA" w:rsidRDefault="005B1C6D" w:rsidP="005B1C6D">
      <w:pPr>
        <w:pStyle w:val="Code"/>
        <w:rPr>
          <w:highlight w:val="white"/>
        </w:rPr>
      </w:pPr>
      <w:r w:rsidRPr="00903DBA">
        <w:rPr>
          <w:highlight w:val="white"/>
        </w:rPr>
        <w:t xml:space="preserve">            string text = "\"" + CCompiler_Main.Scanner.Path</w:t>
      </w:r>
    </w:p>
    <w:p w14:paraId="0C0A8937" w14:textId="77777777" w:rsidR="005B1C6D" w:rsidRPr="00903DBA" w:rsidRDefault="005B1C6D" w:rsidP="005B1C6D">
      <w:pPr>
        <w:pStyle w:val="Code"/>
        <w:rPr>
          <w:highlight w:val="white"/>
        </w:rPr>
      </w:pPr>
      <w:r w:rsidRPr="00903DBA">
        <w:rPr>
          <w:highlight w:val="white"/>
        </w:rPr>
        <w:t xml:space="preserve">                          .FullName.Replace("\\", "\\\\") + "\"";</w:t>
      </w:r>
    </w:p>
    <w:p w14:paraId="0B3ECAB1" w14:textId="77777777" w:rsidR="005B1C6D" w:rsidRPr="00903DBA" w:rsidRDefault="005B1C6D" w:rsidP="005B1C6D">
      <w:pPr>
        <w:pStyle w:val="Code"/>
        <w:rPr>
          <w:highlight w:val="white"/>
        </w:rPr>
      </w:pPr>
      <w:r w:rsidRPr="00903DBA">
        <w:rPr>
          <w:highlight w:val="white"/>
        </w:rPr>
        <w:t xml:space="preserve">            tokenList[index] =</w:t>
      </w:r>
    </w:p>
    <w:p w14:paraId="02F29543"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2F54DE38" w14:textId="77777777" w:rsidR="005B1C6D" w:rsidRPr="00903DBA" w:rsidRDefault="005B1C6D" w:rsidP="005B1C6D">
      <w:pPr>
        <w:pStyle w:val="Code"/>
        <w:rPr>
          <w:highlight w:val="white"/>
        </w:rPr>
      </w:pPr>
      <w:r w:rsidRPr="00903DBA">
        <w:rPr>
          <w:highlight w:val="white"/>
        </w:rPr>
        <w:t xml:space="preserve">          }</w:t>
      </w:r>
    </w:p>
    <w:p w14:paraId="65DDCAA2" w14:textId="77777777" w:rsidR="005B1C6D" w:rsidRPr="00903DBA" w:rsidRDefault="005B1C6D" w:rsidP="005B1C6D">
      <w:pPr>
        <w:pStyle w:val="Code"/>
        <w:rPr>
          <w:highlight w:val="white"/>
        </w:rPr>
      </w:pPr>
      <w:r w:rsidRPr="00903DBA">
        <w:rPr>
          <w:highlight w:val="white"/>
        </w:rPr>
        <w:t xml:space="preserve">          else if (name.Equals("__LINE__")) {</w:t>
      </w:r>
    </w:p>
    <w:p w14:paraId="08B393DA" w14:textId="77777777" w:rsidR="005B1C6D" w:rsidRPr="00903DBA" w:rsidRDefault="005B1C6D" w:rsidP="005B1C6D">
      <w:pPr>
        <w:pStyle w:val="Code"/>
        <w:rPr>
          <w:highlight w:val="white"/>
        </w:rPr>
      </w:pPr>
      <w:r w:rsidRPr="00903DBA">
        <w:rPr>
          <w:highlight w:val="white"/>
        </w:rPr>
        <w:t xml:space="preserve">            tokenList[index] =</w:t>
      </w:r>
    </w:p>
    <w:p w14:paraId="6C3BD45B" w14:textId="77777777" w:rsidR="005B1C6D" w:rsidRPr="00903DBA" w:rsidRDefault="005B1C6D" w:rsidP="005B1C6D">
      <w:pPr>
        <w:pStyle w:val="Code"/>
        <w:rPr>
          <w:highlight w:val="white"/>
        </w:rPr>
      </w:pPr>
      <w:r w:rsidRPr="00903DBA">
        <w:rPr>
          <w:highlight w:val="white"/>
        </w:rPr>
        <w:t xml:space="preserve">              new Token(CCompiler_Pre.Tokens.TOKEN,</w:t>
      </w:r>
    </w:p>
    <w:p w14:paraId="4E4E8FCF" w14:textId="77777777" w:rsidR="005B1C6D" w:rsidRPr="00903DBA" w:rsidRDefault="005B1C6D" w:rsidP="005B1C6D">
      <w:pPr>
        <w:pStyle w:val="Code"/>
        <w:rPr>
          <w:highlight w:val="white"/>
        </w:rPr>
      </w:pPr>
      <w:r w:rsidRPr="00903DBA">
        <w:rPr>
          <w:highlight w:val="white"/>
        </w:rPr>
        <w:t xml:space="preserve">                        CCompiler_Main.Scanner.Line, beginNewlineCount);</w:t>
      </w:r>
    </w:p>
    <w:p w14:paraId="36EFCFA4" w14:textId="77777777" w:rsidR="005B1C6D" w:rsidRPr="00903DBA" w:rsidRDefault="005B1C6D" w:rsidP="005B1C6D">
      <w:pPr>
        <w:pStyle w:val="Code"/>
        <w:rPr>
          <w:highlight w:val="white"/>
        </w:rPr>
      </w:pPr>
      <w:r w:rsidRPr="00903DBA">
        <w:rPr>
          <w:highlight w:val="white"/>
        </w:rPr>
        <w:t xml:space="preserve">          }</w:t>
      </w:r>
    </w:p>
    <w:p w14:paraId="28FD9F72" w14:textId="77777777" w:rsidR="005B1C6D" w:rsidRPr="00903DBA" w:rsidRDefault="005B1C6D" w:rsidP="005B1C6D">
      <w:pPr>
        <w:pStyle w:val="Code"/>
        <w:rPr>
          <w:highlight w:val="white"/>
        </w:rPr>
      </w:pPr>
      <w:r w:rsidRPr="00903DBA">
        <w:rPr>
          <w:highlight w:val="white"/>
        </w:rPr>
        <w:t xml:space="preserve">          else if (name.Equals("__DATE__")) {</w:t>
      </w:r>
    </w:p>
    <w:p w14:paraId="24DA9C3A" w14:textId="77777777" w:rsidR="005B1C6D" w:rsidRPr="00903DBA" w:rsidRDefault="005B1C6D" w:rsidP="005B1C6D">
      <w:pPr>
        <w:pStyle w:val="Code"/>
        <w:rPr>
          <w:highlight w:val="white"/>
        </w:rPr>
      </w:pPr>
      <w:r w:rsidRPr="00903DBA">
        <w:rPr>
          <w:highlight w:val="white"/>
        </w:rPr>
        <w:t xml:space="preserve">            string text = "\"" + DateTime.Now.ToString("MMMM dd yyyy") + "\"";</w:t>
      </w:r>
    </w:p>
    <w:p w14:paraId="71A81F4E" w14:textId="77777777" w:rsidR="005B1C6D" w:rsidRPr="00903DBA" w:rsidRDefault="005B1C6D" w:rsidP="005B1C6D">
      <w:pPr>
        <w:pStyle w:val="Code"/>
        <w:rPr>
          <w:highlight w:val="white"/>
        </w:rPr>
      </w:pPr>
      <w:r w:rsidRPr="00903DBA">
        <w:rPr>
          <w:highlight w:val="white"/>
        </w:rPr>
        <w:t xml:space="preserve">            tokenList[index] =</w:t>
      </w:r>
    </w:p>
    <w:p w14:paraId="59C5E30E"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17A46356" w14:textId="77777777" w:rsidR="005B1C6D" w:rsidRPr="00903DBA" w:rsidRDefault="005B1C6D" w:rsidP="005B1C6D">
      <w:pPr>
        <w:pStyle w:val="Code"/>
        <w:rPr>
          <w:highlight w:val="white"/>
        </w:rPr>
      </w:pPr>
      <w:r w:rsidRPr="00903DBA">
        <w:rPr>
          <w:highlight w:val="white"/>
        </w:rPr>
        <w:t xml:space="preserve">          }</w:t>
      </w:r>
    </w:p>
    <w:p w14:paraId="18838627" w14:textId="77777777" w:rsidR="005B1C6D" w:rsidRPr="00903DBA" w:rsidRDefault="005B1C6D" w:rsidP="005B1C6D">
      <w:pPr>
        <w:pStyle w:val="Code"/>
        <w:rPr>
          <w:highlight w:val="white"/>
        </w:rPr>
      </w:pPr>
      <w:r w:rsidRPr="00903DBA">
        <w:rPr>
          <w:highlight w:val="white"/>
        </w:rPr>
        <w:t xml:space="preserve">          else if (name.Equals("__TIME__")) {</w:t>
      </w:r>
    </w:p>
    <w:p w14:paraId="08BE4A95" w14:textId="77777777" w:rsidR="005B1C6D" w:rsidRPr="00903DBA" w:rsidRDefault="005B1C6D" w:rsidP="005B1C6D">
      <w:pPr>
        <w:pStyle w:val="Code"/>
        <w:rPr>
          <w:highlight w:val="white"/>
        </w:rPr>
      </w:pPr>
      <w:r w:rsidRPr="00903DBA">
        <w:rPr>
          <w:highlight w:val="white"/>
        </w:rPr>
        <w:t xml:space="preserve">            string text = "\"" + DateTime.Now.ToString("HH:mm:ss") + "\"";</w:t>
      </w:r>
    </w:p>
    <w:p w14:paraId="073FE364" w14:textId="77777777" w:rsidR="005B1C6D" w:rsidRPr="00903DBA" w:rsidRDefault="005B1C6D" w:rsidP="005B1C6D">
      <w:pPr>
        <w:pStyle w:val="Code"/>
        <w:rPr>
          <w:highlight w:val="white"/>
        </w:rPr>
      </w:pPr>
      <w:r w:rsidRPr="00903DBA">
        <w:rPr>
          <w:highlight w:val="white"/>
        </w:rPr>
        <w:t xml:space="preserve">            tokenList[index] =</w:t>
      </w:r>
    </w:p>
    <w:p w14:paraId="39031BB7"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474B11A6" w14:textId="77777777" w:rsidR="005B1C6D" w:rsidRPr="00903DBA" w:rsidRDefault="005B1C6D" w:rsidP="005B1C6D">
      <w:pPr>
        <w:pStyle w:val="Code"/>
        <w:rPr>
          <w:highlight w:val="white"/>
        </w:rPr>
      </w:pPr>
      <w:r w:rsidRPr="00903DBA">
        <w:rPr>
          <w:highlight w:val="white"/>
        </w:rPr>
        <w:t xml:space="preserve">          }</w:t>
      </w:r>
    </w:p>
    <w:p w14:paraId="25F0E2CD" w14:textId="77777777" w:rsidR="005B1C6D" w:rsidRPr="00903DBA" w:rsidRDefault="005B1C6D" w:rsidP="005B1C6D">
      <w:pPr>
        <w:pStyle w:val="Code"/>
        <w:rPr>
          <w:highlight w:val="white"/>
        </w:rPr>
      </w:pPr>
      <w:r w:rsidRPr="00903DBA">
        <w:rPr>
          <w:highlight w:val="white"/>
        </w:rPr>
        <w:t xml:space="preserve">        }</w:t>
      </w:r>
    </w:p>
    <w:p w14:paraId="25398F9E" w14:textId="77777777" w:rsidR="005B1C6D" w:rsidRPr="00903DBA" w:rsidRDefault="005B1C6D" w:rsidP="005B1C6D">
      <w:pPr>
        <w:pStyle w:val="Code"/>
        <w:rPr>
          <w:highlight w:val="white"/>
        </w:rPr>
      </w:pPr>
      <w:r w:rsidRPr="00903DBA">
        <w:rPr>
          <w:highlight w:val="white"/>
        </w:rPr>
        <w:t xml:space="preserve">      }</w:t>
      </w:r>
    </w:p>
    <w:p w14:paraId="2C475C45" w14:textId="77777777" w:rsidR="005B1C6D" w:rsidRPr="00903DBA" w:rsidRDefault="005B1C6D" w:rsidP="005B1C6D">
      <w:pPr>
        <w:pStyle w:val="Code"/>
        <w:rPr>
          <w:highlight w:val="white"/>
        </w:rPr>
      </w:pPr>
      <w:r w:rsidRPr="00903DBA">
        <w:rPr>
          <w:highlight w:val="white"/>
        </w:rPr>
        <w:t xml:space="preserve">    }</w:t>
      </w:r>
    </w:p>
    <w:p w14:paraId="48AB7B90" w14:textId="77777777" w:rsidR="005B1C6D" w:rsidRPr="00903DBA" w:rsidRDefault="005B1C6D" w:rsidP="005B1C6D">
      <w:r w:rsidRPr="00903DBA">
        <w:lastRenderedPageBreak/>
        <w:t xml:space="preserve">The </w:t>
      </w:r>
      <w:r w:rsidRPr="00903DBA">
        <w:rPr>
          <w:rStyle w:val="CodeInText"/>
        </w:rPr>
        <w:t>scanParameters</w:t>
      </w:r>
      <w:r w:rsidRPr="00903DBA">
        <w:t xml:space="preserve"> extracts the actual parameters of a macro call. The parameters are separated by commas and the list is terminated by a right parenthesis. It becomes a bit complicated since the parameters themselves can hold parenthesis and commas. The field </w:t>
      </w:r>
      <w:r w:rsidRPr="00903DBA">
        <w:rPr>
          <w:rStyle w:val="CodeInText"/>
        </w:rPr>
        <w:t>paranCount</w:t>
      </w:r>
      <w:r w:rsidRPr="00903DBA">
        <w:t xml:space="preserve"> counts the level of parentheses nesting and only takes parameter into consideration when the nesting level is zero.</w:t>
      </w:r>
    </w:p>
    <w:p w14:paraId="75B01B80" w14:textId="77777777" w:rsidR="005B1C6D" w:rsidRPr="00903DBA" w:rsidRDefault="005B1C6D" w:rsidP="005B1C6D">
      <w:r w:rsidRPr="00903DBA">
        <w:t xml:space="preserve">The </w:t>
      </w:r>
      <w:r w:rsidRPr="00903DBA">
        <w:rPr>
          <w:rStyle w:val="CodeInText"/>
        </w:rPr>
        <w:t>lookupMacro</w:t>
      </w:r>
      <w:r w:rsidRPr="00903DBA">
        <w:t xml:space="preserve"> method looks up a given macro. If it stored in </w:t>
      </w:r>
      <w:r w:rsidRPr="00903DBA">
        <w:rPr>
          <w:rStyle w:val="CodeInText"/>
        </w:rPr>
        <w:t>MacroMap</w:t>
      </w:r>
      <w:r w:rsidRPr="00903DBA">
        <w:t>, the number of parameters is checked and then the parameter locations in the macro body are replaced by the actual parameters.</w:t>
      </w:r>
    </w:p>
    <w:p w14:paraId="001BF5B0" w14:textId="77777777" w:rsidR="005B1C6D" w:rsidRPr="00903DBA" w:rsidRDefault="005B1C6D" w:rsidP="005B1C6D">
      <w:r w:rsidRPr="00903DBA">
        <w:t xml:space="preserve">If the macro name is not stored in </w:t>
      </w:r>
      <w:r w:rsidRPr="00903DBA">
        <w:rPr>
          <w:rStyle w:val="CodeInText"/>
        </w:rPr>
        <w:t>MacroMap</w:t>
      </w:r>
      <w:r w:rsidRPr="00903DBA">
        <w:t xml:space="preserve">, it may be one of the predefined special macros. The </w:t>
      </w:r>
      <w:r w:rsidRPr="00903DBA">
        <w:rPr>
          <w:rStyle w:val="CodeInText"/>
        </w:rPr>
        <w:t>__STDC__</w:t>
      </w:r>
      <w:r w:rsidRPr="00903DBA">
        <w:t xml:space="preserve"> macro is replaced by the one integer value since the compiler of this book supports standard C.</w:t>
      </w:r>
    </w:p>
    <w:p w14:paraId="4BAD21E6" w14:textId="77777777" w:rsidR="005B1C6D" w:rsidRPr="00903DBA" w:rsidRDefault="005B1C6D" w:rsidP="005B1C6D">
      <w:r w:rsidRPr="00903DBA">
        <w:t xml:space="preserve">The </w:t>
      </w:r>
      <w:r w:rsidRPr="00903DBA">
        <w:rPr>
          <w:rStyle w:val="CodeInText"/>
        </w:rPr>
        <w:t>__FILE__</w:t>
      </w:r>
      <w:r w:rsidRPr="00903DBA">
        <w:t xml:space="preserve"> macro is replaced by the current path (</w:t>
      </w:r>
      <w:r w:rsidRPr="00903DBA">
        <w:rPr>
          <w:rStyle w:val="CodeInText"/>
        </w:rPr>
        <w:t>Main.Path</w:t>
      </w:r>
      <w:r w:rsidRPr="00903DBA">
        <w:t xml:space="preserve">), the </w:t>
      </w:r>
      <w:r w:rsidRPr="00903DBA">
        <w:rPr>
          <w:rStyle w:val="CodeInText"/>
        </w:rPr>
        <w:t>__LINE__</w:t>
      </w:r>
      <w:r w:rsidRPr="00903DBA">
        <w:t xml:space="preserve"> macro is replaced by the current line number (</w:t>
      </w:r>
      <w:r w:rsidRPr="00903DBA">
        <w:rPr>
          <w:rStyle w:val="CodeInText"/>
        </w:rPr>
        <w:t>Main.Line</w:t>
      </w:r>
      <w:r w:rsidRPr="00903DBA">
        <w:t>).</w:t>
      </w:r>
    </w:p>
    <w:p w14:paraId="4BFA60E7" w14:textId="77777777" w:rsidR="005B1C6D" w:rsidRPr="00903DBA" w:rsidRDefault="005B1C6D" w:rsidP="005B1C6D">
      <w:r w:rsidRPr="00903DBA">
        <w:t xml:space="preserve">The </w:t>
      </w:r>
      <w:r w:rsidRPr="00903DBA">
        <w:rPr>
          <w:rStyle w:val="CodeInText"/>
        </w:rPr>
        <w:t>__DATE__</w:t>
      </w:r>
      <w:r w:rsidRPr="00903DBA">
        <w:t xml:space="preserve"> macro is replaced by the current date on the format “Jan 1, 1970” and the </w:t>
      </w:r>
      <w:r w:rsidRPr="00903DBA">
        <w:rPr>
          <w:rStyle w:val="CodeInText"/>
        </w:rPr>
        <w:t>__TIME__</w:t>
      </w:r>
      <w:r w:rsidRPr="00903DBA">
        <w:t xml:space="preserve"> macro is replaced by the current time on the format “01:02:03”.</w:t>
      </w:r>
    </w:p>
    <w:p w14:paraId="5F6458CE" w14:textId="77777777" w:rsidR="005B1C6D" w:rsidRPr="00903DBA" w:rsidRDefault="005B1C6D" w:rsidP="0060539D">
      <w:pPr>
        <w:pStyle w:val="Appendix3"/>
      </w:pPr>
      <w:bookmarkStart w:id="619" w:name="_Toc59126324"/>
      <w:r w:rsidRPr="00903DBA">
        <w:t>String Merging</w:t>
      </w:r>
      <w:bookmarkEnd w:id="619"/>
    </w:p>
    <w:p w14:paraId="27AFBD57" w14:textId="77777777" w:rsidR="005B1C6D" w:rsidRPr="00903DBA" w:rsidRDefault="005B1C6D" w:rsidP="005B1C6D">
      <w:r w:rsidRPr="00903DBA">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3B27544C" w14:textId="77777777" w:rsidTr="0092795B">
        <w:tc>
          <w:tcPr>
            <w:tcW w:w="3116" w:type="dxa"/>
          </w:tcPr>
          <w:p w14:paraId="1BFF78AA" w14:textId="77777777" w:rsidR="005B1C6D" w:rsidRPr="00903DBA" w:rsidRDefault="005B1C6D" w:rsidP="0092795B">
            <w:pPr>
              <w:pStyle w:val="Code"/>
            </w:pPr>
            <w:r w:rsidRPr="00903DBA">
              <w:t>"Hello" "World"</w:t>
            </w:r>
            <w:r w:rsidRPr="00903DBA">
              <w:tab/>
            </w:r>
          </w:p>
        </w:tc>
        <w:tc>
          <w:tcPr>
            <w:tcW w:w="3117" w:type="dxa"/>
          </w:tcPr>
          <w:p w14:paraId="32C4E53B" w14:textId="77777777" w:rsidR="005B1C6D" w:rsidRPr="00903DBA" w:rsidRDefault="005B1C6D" w:rsidP="0092795B">
            <w:pPr>
              <w:pStyle w:val="Code"/>
            </w:pPr>
            <w:r w:rsidRPr="00903DBA">
              <w:t>"HelloWorld"</w:t>
            </w:r>
          </w:p>
        </w:tc>
        <w:tc>
          <w:tcPr>
            <w:tcW w:w="3117" w:type="dxa"/>
          </w:tcPr>
          <w:p w14:paraId="469AC93F" w14:textId="77777777" w:rsidR="005B1C6D" w:rsidRPr="00903DBA" w:rsidRDefault="005B1C6D" w:rsidP="0092795B">
            <w:pPr>
              <w:pStyle w:val="Code"/>
            </w:pPr>
          </w:p>
        </w:tc>
      </w:tr>
      <w:tr w:rsidR="005B1C6D" w:rsidRPr="00903DBA" w14:paraId="15194CCD" w14:textId="77777777" w:rsidTr="0092795B">
        <w:tc>
          <w:tcPr>
            <w:tcW w:w="3116" w:type="dxa"/>
          </w:tcPr>
          <w:p w14:paraId="6ED9BC5A" w14:textId="77777777" w:rsidR="005B1C6D" w:rsidRPr="00903DBA" w:rsidRDefault="005B1C6D" w:rsidP="0092795B">
            <w:r w:rsidRPr="00903DBA">
              <w:t>(a) Before</w:t>
            </w:r>
          </w:p>
        </w:tc>
        <w:tc>
          <w:tcPr>
            <w:tcW w:w="3117" w:type="dxa"/>
          </w:tcPr>
          <w:p w14:paraId="321BB33F" w14:textId="77777777" w:rsidR="005B1C6D" w:rsidRPr="00903DBA" w:rsidRDefault="005B1C6D" w:rsidP="0092795B">
            <w:r w:rsidRPr="00903DBA">
              <w:t>(b) After</w:t>
            </w:r>
          </w:p>
        </w:tc>
        <w:tc>
          <w:tcPr>
            <w:tcW w:w="3117" w:type="dxa"/>
          </w:tcPr>
          <w:p w14:paraId="6BB836C0" w14:textId="77777777" w:rsidR="005B1C6D" w:rsidRPr="00903DBA" w:rsidRDefault="005B1C6D" w:rsidP="0092795B">
            <w:pPr>
              <w:pStyle w:val="Code"/>
            </w:pPr>
          </w:p>
        </w:tc>
      </w:tr>
    </w:tbl>
    <w:p w14:paraId="06A4216E" w14:textId="77777777" w:rsidR="005B1C6D" w:rsidRPr="00903DBA" w:rsidRDefault="005B1C6D" w:rsidP="005B1C6D">
      <w:pPr>
        <w:pStyle w:val="Code"/>
        <w:rPr>
          <w:highlight w:val="white"/>
        </w:rPr>
      </w:pPr>
      <w:r w:rsidRPr="00903DBA">
        <w:rPr>
          <w:highlight w:val="white"/>
        </w:rPr>
        <w:t xml:space="preserve">    private void ConcatTokens(List&lt;Token&gt; tokenList) {</w:t>
      </w:r>
    </w:p>
    <w:p w14:paraId="61A31AFA" w14:textId="77777777" w:rsidR="005B1C6D" w:rsidRPr="00903DBA" w:rsidRDefault="005B1C6D" w:rsidP="005B1C6D">
      <w:pPr>
        <w:pStyle w:val="Code"/>
        <w:rPr>
          <w:highlight w:val="white"/>
        </w:rPr>
      </w:pPr>
      <w:r w:rsidRPr="00903DBA">
        <w:rPr>
          <w:highlight w:val="white"/>
        </w:rPr>
        <w:t xml:space="preserve">      for (int index = 1; index &lt; (tokenList.Count - 1); ++index) {</w:t>
      </w:r>
    </w:p>
    <w:p w14:paraId="494ED47E" w14:textId="77777777" w:rsidR="005B1C6D" w:rsidRPr="00903DBA" w:rsidRDefault="005B1C6D" w:rsidP="005B1C6D">
      <w:pPr>
        <w:pStyle w:val="Code"/>
        <w:rPr>
          <w:highlight w:val="white"/>
        </w:rPr>
      </w:pPr>
      <w:r w:rsidRPr="00903DBA">
        <w:rPr>
          <w:highlight w:val="white"/>
        </w:rPr>
        <w:t xml:space="preserve">        Token thisToken = tokenList[index];</w:t>
      </w:r>
    </w:p>
    <w:p w14:paraId="703AC049" w14:textId="77777777" w:rsidR="005B1C6D" w:rsidRPr="00903DBA" w:rsidRDefault="005B1C6D" w:rsidP="005B1C6D">
      <w:pPr>
        <w:pStyle w:val="Code"/>
        <w:rPr>
          <w:highlight w:val="white"/>
        </w:rPr>
      </w:pPr>
    </w:p>
    <w:p w14:paraId="18EF9A8C" w14:textId="77777777" w:rsidR="005B1C6D" w:rsidRPr="00903DBA" w:rsidRDefault="005B1C6D" w:rsidP="005B1C6D">
      <w:pPr>
        <w:pStyle w:val="Code"/>
        <w:rPr>
          <w:highlight w:val="white"/>
        </w:rPr>
      </w:pPr>
      <w:r w:rsidRPr="00903DBA">
        <w:rPr>
          <w:highlight w:val="white"/>
        </w:rPr>
        <w:t xml:space="preserve">        if (thisToken.Id == CCompiler_Pre.Tokens.DOUBLE_SHARP) {</w:t>
      </w:r>
    </w:p>
    <w:p w14:paraId="3B08A13C" w14:textId="77777777" w:rsidR="005B1C6D" w:rsidRPr="00903DBA" w:rsidRDefault="005B1C6D" w:rsidP="005B1C6D">
      <w:pPr>
        <w:pStyle w:val="Code"/>
        <w:rPr>
          <w:highlight w:val="white"/>
        </w:rPr>
      </w:pPr>
      <w:r w:rsidRPr="00903DBA">
        <w:rPr>
          <w:highlight w:val="white"/>
        </w:rPr>
        <w:t xml:space="preserve">          Token prevToken = tokenList[index - 1],</w:t>
      </w:r>
    </w:p>
    <w:p w14:paraId="551E535C" w14:textId="77777777" w:rsidR="005B1C6D" w:rsidRPr="00903DBA" w:rsidRDefault="005B1C6D" w:rsidP="005B1C6D">
      <w:pPr>
        <w:pStyle w:val="Code"/>
        <w:rPr>
          <w:highlight w:val="white"/>
        </w:rPr>
      </w:pPr>
      <w:r w:rsidRPr="00903DBA">
        <w:rPr>
          <w:highlight w:val="white"/>
        </w:rPr>
        <w:t xml:space="preserve">                nextToken = tokenList[index + 1];</w:t>
      </w:r>
    </w:p>
    <w:p w14:paraId="0770E517" w14:textId="77777777" w:rsidR="005B1C6D" w:rsidRPr="00903DBA" w:rsidRDefault="005B1C6D" w:rsidP="005B1C6D">
      <w:pPr>
        <w:pStyle w:val="Code"/>
        <w:rPr>
          <w:highlight w:val="white"/>
        </w:rPr>
      </w:pPr>
    </w:p>
    <w:p w14:paraId="11114FB7" w14:textId="77777777" w:rsidR="005B1C6D" w:rsidRPr="00903DBA" w:rsidRDefault="005B1C6D" w:rsidP="005B1C6D">
      <w:pPr>
        <w:pStyle w:val="Code"/>
        <w:rPr>
          <w:highlight w:val="white"/>
        </w:rPr>
      </w:pPr>
      <w:r w:rsidRPr="00903DBA">
        <w:rPr>
          <w:highlight w:val="white"/>
        </w:rPr>
        <w:t xml:space="preserve">          if ((prevToken.Id == CCompiler_Pre.Tokens.STRING) ||</w:t>
      </w:r>
    </w:p>
    <w:p w14:paraId="602BE756" w14:textId="77777777" w:rsidR="005B1C6D" w:rsidRPr="00903DBA" w:rsidRDefault="005B1C6D" w:rsidP="005B1C6D">
      <w:pPr>
        <w:pStyle w:val="Code"/>
        <w:rPr>
          <w:highlight w:val="white"/>
        </w:rPr>
      </w:pPr>
      <w:r w:rsidRPr="00903DBA">
        <w:rPr>
          <w:highlight w:val="white"/>
        </w:rPr>
        <w:t xml:space="preserve">              (nextToken.Id == CCompiler_Pre.Tokens.STRING)) {</w:t>
      </w:r>
    </w:p>
    <w:p w14:paraId="0F56AF81" w14:textId="77777777" w:rsidR="005B1C6D" w:rsidRPr="00903DBA" w:rsidRDefault="005B1C6D" w:rsidP="005B1C6D">
      <w:pPr>
        <w:pStyle w:val="Code"/>
        <w:rPr>
          <w:highlight w:val="white"/>
        </w:rPr>
      </w:pPr>
      <w:r w:rsidRPr="00903DBA">
        <w:rPr>
          <w:highlight w:val="white"/>
        </w:rPr>
        <w:t xml:space="preserve">            nextToken.AddNewlineCount(thisToken.GetNewlineCount());</w:t>
      </w:r>
    </w:p>
    <w:p w14:paraId="0B979280" w14:textId="77777777" w:rsidR="005B1C6D" w:rsidRPr="00903DBA" w:rsidRDefault="005B1C6D" w:rsidP="005B1C6D">
      <w:pPr>
        <w:pStyle w:val="Code"/>
        <w:rPr>
          <w:highlight w:val="white"/>
        </w:rPr>
      </w:pPr>
      <w:r w:rsidRPr="00903DBA">
        <w:rPr>
          <w:highlight w:val="white"/>
        </w:rPr>
        <w:t xml:space="preserve">            tokenList.RemoveAt(index);</w:t>
      </w:r>
    </w:p>
    <w:p w14:paraId="50DBF989" w14:textId="77777777" w:rsidR="005B1C6D" w:rsidRPr="00903DBA" w:rsidRDefault="005B1C6D" w:rsidP="005B1C6D">
      <w:pPr>
        <w:pStyle w:val="Code"/>
        <w:rPr>
          <w:highlight w:val="white"/>
        </w:rPr>
      </w:pPr>
      <w:r w:rsidRPr="00903DBA">
        <w:rPr>
          <w:highlight w:val="white"/>
        </w:rPr>
        <w:t xml:space="preserve">          }</w:t>
      </w:r>
    </w:p>
    <w:p w14:paraId="2200F016" w14:textId="77777777" w:rsidR="005B1C6D" w:rsidRPr="00903DBA" w:rsidRDefault="005B1C6D" w:rsidP="005B1C6D">
      <w:pPr>
        <w:pStyle w:val="Code"/>
        <w:rPr>
          <w:highlight w:val="white"/>
        </w:rPr>
      </w:pPr>
      <w:r w:rsidRPr="00903DBA">
        <w:rPr>
          <w:highlight w:val="white"/>
        </w:rPr>
        <w:t xml:space="preserve">          else {</w:t>
      </w:r>
    </w:p>
    <w:p w14:paraId="19074460" w14:textId="77777777" w:rsidR="005B1C6D" w:rsidRPr="00903DBA" w:rsidRDefault="005B1C6D" w:rsidP="005B1C6D">
      <w:pPr>
        <w:pStyle w:val="Code"/>
        <w:rPr>
          <w:highlight w:val="white"/>
        </w:rPr>
      </w:pPr>
      <w:r w:rsidRPr="00903DBA">
        <w:rPr>
          <w:highlight w:val="white"/>
        </w:rPr>
        <w:t xml:space="preserve">            prevToken.Value = prevToken.ToString() + nextToken.ToString();</w:t>
      </w:r>
    </w:p>
    <w:p w14:paraId="46D6DC2F" w14:textId="77777777" w:rsidR="005B1C6D" w:rsidRPr="00903DBA" w:rsidRDefault="005B1C6D" w:rsidP="005B1C6D">
      <w:pPr>
        <w:pStyle w:val="Code"/>
        <w:rPr>
          <w:highlight w:val="white"/>
        </w:rPr>
      </w:pPr>
      <w:r w:rsidRPr="00903DBA">
        <w:rPr>
          <w:highlight w:val="white"/>
        </w:rPr>
        <w:t xml:space="preserve">            prevToken.AddNewlineCount(thisToken.GetNewlineCount() +</w:t>
      </w:r>
    </w:p>
    <w:p w14:paraId="3BC9D197" w14:textId="77777777" w:rsidR="005B1C6D" w:rsidRPr="00903DBA" w:rsidRDefault="005B1C6D" w:rsidP="005B1C6D">
      <w:pPr>
        <w:pStyle w:val="Code"/>
        <w:rPr>
          <w:highlight w:val="white"/>
        </w:rPr>
      </w:pPr>
      <w:r w:rsidRPr="00903DBA">
        <w:rPr>
          <w:highlight w:val="white"/>
        </w:rPr>
        <w:t xml:space="preserve">                                      nextToken.GetNewlineCount());</w:t>
      </w:r>
    </w:p>
    <w:p w14:paraId="487A5184" w14:textId="77777777" w:rsidR="005B1C6D" w:rsidRPr="00903DBA" w:rsidRDefault="005B1C6D" w:rsidP="005B1C6D">
      <w:pPr>
        <w:pStyle w:val="Code"/>
        <w:rPr>
          <w:highlight w:val="white"/>
        </w:rPr>
      </w:pPr>
      <w:r w:rsidRPr="00903DBA">
        <w:rPr>
          <w:highlight w:val="white"/>
        </w:rPr>
        <w:t xml:space="preserve">            tokenList.RemoveAt(index);</w:t>
      </w:r>
    </w:p>
    <w:p w14:paraId="17960F9F" w14:textId="77777777" w:rsidR="005B1C6D" w:rsidRPr="00903DBA" w:rsidRDefault="005B1C6D" w:rsidP="005B1C6D">
      <w:pPr>
        <w:pStyle w:val="Code"/>
        <w:rPr>
          <w:highlight w:val="white"/>
        </w:rPr>
      </w:pPr>
      <w:r w:rsidRPr="00903DBA">
        <w:rPr>
          <w:highlight w:val="white"/>
        </w:rPr>
        <w:t xml:space="preserve">            tokenList.RemoveAt(index);</w:t>
      </w:r>
    </w:p>
    <w:p w14:paraId="72E1F1FE" w14:textId="77777777" w:rsidR="005B1C6D" w:rsidRPr="00903DBA" w:rsidRDefault="005B1C6D" w:rsidP="005B1C6D">
      <w:pPr>
        <w:pStyle w:val="Code"/>
        <w:rPr>
          <w:highlight w:val="white"/>
        </w:rPr>
      </w:pPr>
      <w:r w:rsidRPr="00903DBA">
        <w:rPr>
          <w:highlight w:val="white"/>
        </w:rPr>
        <w:t xml:space="preserve">          }</w:t>
      </w:r>
    </w:p>
    <w:p w14:paraId="610D960E" w14:textId="77777777" w:rsidR="005B1C6D" w:rsidRPr="00903DBA" w:rsidRDefault="005B1C6D" w:rsidP="005B1C6D">
      <w:pPr>
        <w:pStyle w:val="Code"/>
        <w:rPr>
          <w:highlight w:val="white"/>
        </w:rPr>
      </w:pPr>
      <w:r w:rsidRPr="00903DBA">
        <w:rPr>
          <w:highlight w:val="white"/>
        </w:rPr>
        <w:t xml:space="preserve">        }</w:t>
      </w:r>
    </w:p>
    <w:p w14:paraId="61428FCB" w14:textId="77777777" w:rsidR="005B1C6D" w:rsidRPr="00903DBA" w:rsidRDefault="005B1C6D" w:rsidP="005B1C6D">
      <w:pPr>
        <w:pStyle w:val="Code"/>
        <w:rPr>
          <w:highlight w:val="white"/>
        </w:rPr>
      </w:pPr>
      <w:r w:rsidRPr="00903DBA">
        <w:rPr>
          <w:highlight w:val="white"/>
        </w:rPr>
        <w:t xml:space="preserve">      }</w:t>
      </w:r>
    </w:p>
    <w:p w14:paraId="5193507D" w14:textId="77777777" w:rsidR="005B1C6D" w:rsidRPr="00903DBA" w:rsidRDefault="005B1C6D" w:rsidP="005B1C6D">
      <w:pPr>
        <w:pStyle w:val="Code"/>
        <w:rPr>
          <w:highlight w:val="white"/>
        </w:rPr>
      </w:pPr>
      <w:r w:rsidRPr="00903DBA">
        <w:rPr>
          <w:highlight w:val="white"/>
        </w:rPr>
        <w:t xml:space="preserve">    }</w:t>
      </w:r>
    </w:p>
    <w:p w14:paraId="1B839AE9" w14:textId="77777777" w:rsidR="005B1C6D" w:rsidRPr="00903DBA" w:rsidRDefault="005B1C6D" w:rsidP="005B1C6D">
      <w:pPr>
        <w:pStyle w:val="Code"/>
        <w:rPr>
          <w:highlight w:val="white"/>
        </w:rPr>
      </w:pPr>
    </w:p>
    <w:p w14:paraId="22DAABC5" w14:textId="77777777" w:rsidR="005B1C6D" w:rsidRPr="00903DBA" w:rsidRDefault="005B1C6D" w:rsidP="005B1C6D">
      <w:pPr>
        <w:pStyle w:val="Code"/>
        <w:rPr>
          <w:highlight w:val="white"/>
        </w:rPr>
      </w:pPr>
      <w:r w:rsidRPr="00903DBA">
        <w:rPr>
          <w:highlight w:val="white"/>
        </w:rPr>
        <w:t xml:space="preserve">    private void MergeStrings(List&lt;Token&gt; tokenList) {</w:t>
      </w:r>
    </w:p>
    <w:p w14:paraId="39FC7737" w14:textId="77777777" w:rsidR="005B1C6D" w:rsidRPr="00903DBA" w:rsidRDefault="005B1C6D" w:rsidP="005B1C6D">
      <w:pPr>
        <w:pStyle w:val="Code"/>
        <w:rPr>
          <w:highlight w:val="white"/>
        </w:rPr>
      </w:pPr>
      <w:r w:rsidRPr="00903DBA">
        <w:rPr>
          <w:highlight w:val="white"/>
        </w:rPr>
        <w:t xml:space="preserve">      for (int index = (tokenList.Count - 2); index &gt;= 0; --index) {</w:t>
      </w:r>
    </w:p>
    <w:p w14:paraId="257639DF" w14:textId="77777777" w:rsidR="005B1C6D" w:rsidRPr="00903DBA" w:rsidRDefault="005B1C6D" w:rsidP="005B1C6D">
      <w:pPr>
        <w:pStyle w:val="Code"/>
        <w:rPr>
          <w:highlight w:val="white"/>
        </w:rPr>
      </w:pPr>
      <w:r w:rsidRPr="00903DBA">
        <w:rPr>
          <w:highlight w:val="white"/>
        </w:rPr>
        <w:t xml:space="preserve">        Token thisToken = tokenList[index], nextToken = tokenList[index + 1];</w:t>
      </w:r>
    </w:p>
    <w:p w14:paraId="4396DF07" w14:textId="77777777" w:rsidR="005B1C6D" w:rsidRPr="00903DBA" w:rsidRDefault="005B1C6D" w:rsidP="005B1C6D">
      <w:pPr>
        <w:pStyle w:val="Code"/>
        <w:rPr>
          <w:highlight w:val="white"/>
        </w:rPr>
      </w:pPr>
      <w:r w:rsidRPr="00903DBA">
        <w:rPr>
          <w:highlight w:val="white"/>
        </w:rPr>
        <w:t xml:space="preserve">            </w:t>
      </w:r>
    </w:p>
    <w:p w14:paraId="0DF6E02B" w14:textId="77777777" w:rsidR="005B1C6D" w:rsidRPr="00903DBA" w:rsidRDefault="005B1C6D" w:rsidP="005B1C6D">
      <w:pPr>
        <w:pStyle w:val="Code"/>
        <w:rPr>
          <w:highlight w:val="white"/>
        </w:rPr>
      </w:pPr>
      <w:r w:rsidRPr="00903DBA">
        <w:rPr>
          <w:highlight w:val="white"/>
        </w:rPr>
        <w:t xml:space="preserve">        if ((thisToken.Id == CCompiler_Pre.Tokens.STRING) &amp;&amp;</w:t>
      </w:r>
    </w:p>
    <w:p w14:paraId="5302962E" w14:textId="77777777" w:rsidR="005B1C6D" w:rsidRPr="00903DBA" w:rsidRDefault="005B1C6D" w:rsidP="005B1C6D">
      <w:pPr>
        <w:pStyle w:val="Code"/>
        <w:rPr>
          <w:highlight w:val="white"/>
        </w:rPr>
      </w:pPr>
      <w:r w:rsidRPr="00903DBA">
        <w:rPr>
          <w:highlight w:val="white"/>
        </w:rPr>
        <w:t xml:space="preserve">            (nextToken.Id == CCompiler_Pre.Tokens.STRING)) {</w:t>
      </w:r>
    </w:p>
    <w:p w14:paraId="25484445" w14:textId="77777777" w:rsidR="005B1C6D" w:rsidRPr="00903DBA" w:rsidRDefault="005B1C6D" w:rsidP="005B1C6D">
      <w:pPr>
        <w:pStyle w:val="Code"/>
        <w:rPr>
          <w:highlight w:val="white"/>
        </w:rPr>
      </w:pPr>
      <w:r w:rsidRPr="00903DBA">
        <w:rPr>
          <w:highlight w:val="white"/>
        </w:rPr>
        <w:t xml:space="preserve">          string thisText = thisToken.ToString(),</w:t>
      </w:r>
    </w:p>
    <w:p w14:paraId="606FD193" w14:textId="77777777" w:rsidR="005B1C6D" w:rsidRPr="00903DBA" w:rsidRDefault="005B1C6D" w:rsidP="005B1C6D">
      <w:pPr>
        <w:pStyle w:val="Code"/>
        <w:rPr>
          <w:highlight w:val="white"/>
        </w:rPr>
      </w:pPr>
      <w:r w:rsidRPr="00903DBA">
        <w:rPr>
          <w:highlight w:val="white"/>
        </w:rPr>
        <w:lastRenderedPageBreak/>
        <w:t xml:space="preserve">                 nextText = nextToken.ToString();</w:t>
      </w:r>
    </w:p>
    <w:p w14:paraId="3CC7CB52" w14:textId="77777777" w:rsidR="005B1C6D" w:rsidRPr="00903DBA" w:rsidRDefault="005B1C6D" w:rsidP="005B1C6D">
      <w:pPr>
        <w:pStyle w:val="Code"/>
        <w:rPr>
          <w:highlight w:val="white"/>
        </w:rPr>
      </w:pPr>
      <w:r w:rsidRPr="00903DBA">
        <w:rPr>
          <w:highlight w:val="white"/>
        </w:rPr>
        <w:t xml:space="preserve">          thisToken.Value =</w:t>
      </w:r>
    </w:p>
    <w:p w14:paraId="57CFD73D" w14:textId="77777777" w:rsidR="005B1C6D" w:rsidRPr="00903DBA" w:rsidRDefault="005B1C6D" w:rsidP="005B1C6D">
      <w:pPr>
        <w:pStyle w:val="Code"/>
        <w:rPr>
          <w:highlight w:val="white"/>
        </w:rPr>
      </w:pPr>
      <w:r w:rsidRPr="00903DBA">
        <w:rPr>
          <w:highlight w:val="white"/>
        </w:rPr>
        <w:t xml:space="preserve">            thisText.ToString().Substring(0, thisText.Length - 1) +</w:t>
      </w:r>
    </w:p>
    <w:p w14:paraId="5B811FD1" w14:textId="77777777" w:rsidR="005B1C6D" w:rsidRPr="00903DBA" w:rsidRDefault="005B1C6D" w:rsidP="005B1C6D">
      <w:pPr>
        <w:pStyle w:val="Code"/>
        <w:rPr>
          <w:highlight w:val="white"/>
        </w:rPr>
      </w:pPr>
      <w:r w:rsidRPr="00903DBA">
        <w:rPr>
          <w:highlight w:val="white"/>
        </w:rPr>
        <w:t xml:space="preserve">            nextText.ToString().Substring(1, nextText.Length - 1);</w:t>
      </w:r>
    </w:p>
    <w:p w14:paraId="03AE7AE8" w14:textId="77777777" w:rsidR="005B1C6D" w:rsidRPr="00903DBA" w:rsidRDefault="005B1C6D" w:rsidP="005B1C6D">
      <w:pPr>
        <w:pStyle w:val="Code"/>
        <w:rPr>
          <w:highlight w:val="white"/>
        </w:rPr>
      </w:pPr>
      <w:r w:rsidRPr="00903DBA">
        <w:rPr>
          <w:highlight w:val="white"/>
        </w:rPr>
        <w:t xml:space="preserve">          thisToken.AddNewlineCount(nextToken.GetNewlineCount());</w:t>
      </w:r>
    </w:p>
    <w:p w14:paraId="57ADD1EC" w14:textId="77777777" w:rsidR="005B1C6D" w:rsidRPr="00903DBA" w:rsidRDefault="005B1C6D" w:rsidP="005B1C6D">
      <w:pPr>
        <w:pStyle w:val="Code"/>
        <w:rPr>
          <w:highlight w:val="white"/>
        </w:rPr>
      </w:pPr>
      <w:r w:rsidRPr="00903DBA">
        <w:rPr>
          <w:highlight w:val="white"/>
        </w:rPr>
        <w:t xml:space="preserve">          tokenList.RemoveAt(index + 1);</w:t>
      </w:r>
    </w:p>
    <w:p w14:paraId="425B3B0D" w14:textId="77777777" w:rsidR="005B1C6D" w:rsidRPr="00903DBA" w:rsidRDefault="005B1C6D" w:rsidP="005B1C6D">
      <w:pPr>
        <w:pStyle w:val="Code"/>
        <w:rPr>
          <w:highlight w:val="white"/>
        </w:rPr>
      </w:pPr>
      <w:r w:rsidRPr="00903DBA">
        <w:rPr>
          <w:highlight w:val="white"/>
        </w:rPr>
        <w:t xml:space="preserve">        }</w:t>
      </w:r>
    </w:p>
    <w:p w14:paraId="40F54647" w14:textId="77777777" w:rsidR="005B1C6D" w:rsidRPr="00903DBA" w:rsidRDefault="005B1C6D" w:rsidP="005B1C6D">
      <w:pPr>
        <w:pStyle w:val="Code"/>
        <w:rPr>
          <w:highlight w:val="white"/>
        </w:rPr>
      </w:pPr>
      <w:r w:rsidRPr="00903DBA">
        <w:rPr>
          <w:highlight w:val="white"/>
        </w:rPr>
        <w:t xml:space="preserve">      }</w:t>
      </w:r>
    </w:p>
    <w:p w14:paraId="1C95E27E" w14:textId="77777777" w:rsidR="005B1C6D" w:rsidRPr="00903DBA" w:rsidRDefault="005B1C6D" w:rsidP="005B1C6D">
      <w:pPr>
        <w:pStyle w:val="Code"/>
        <w:rPr>
          <w:highlight w:val="white"/>
        </w:rPr>
      </w:pPr>
      <w:r w:rsidRPr="00903DBA">
        <w:rPr>
          <w:highlight w:val="white"/>
        </w:rPr>
        <w:t xml:space="preserve">    }</w:t>
      </w:r>
    </w:p>
    <w:p w14:paraId="3D1EC74D" w14:textId="77777777" w:rsidR="005B1C6D" w:rsidRPr="00903DBA" w:rsidRDefault="005B1C6D" w:rsidP="005B1C6D">
      <w:pPr>
        <w:pStyle w:val="Code"/>
        <w:rPr>
          <w:highlight w:val="white"/>
        </w:rPr>
      </w:pPr>
      <w:r w:rsidRPr="00903DBA">
        <w:rPr>
          <w:highlight w:val="white"/>
        </w:rPr>
        <w:t xml:space="preserve">  }</w:t>
      </w:r>
    </w:p>
    <w:p w14:paraId="737B1713" w14:textId="77777777" w:rsidR="005B1C6D" w:rsidRPr="00903DBA" w:rsidRDefault="005B1C6D" w:rsidP="005B1C6D">
      <w:pPr>
        <w:pStyle w:val="Code"/>
      </w:pPr>
      <w:r w:rsidRPr="00903DBA">
        <w:rPr>
          <w:highlight w:val="white"/>
        </w:rPr>
        <w:t>}</w:t>
      </w:r>
    </w:p>
    <w:p w14:paraId="4C8E6748" w14:textId="760871AC" w:rsidR="00FE5DC0" w:rsidRDefault="00FE5DC0" w:rsidP="00BC7846">
      <w:pPr>
        <w:pStyle w:val="Appendix1"/>
      </w:pPr>
      <w:bookmarkStart w:id="620" w:name="_Ref58762260"/>
      <w:bookmarkStart w:id="621" w:name="_Toc59126326"/>
      <w:bookmarkStart w:id="622" w:name="_Ref57656298"/>
      <w:r>
        <w:lastRenderedPageBreak/>
        <w:t>The Register Set</w:t>
      </w:r>
      <w:bookmarkEnd w:id="620"/>
      <w:bookmarkEnd w:id="621"/>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22"/>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r w:rsidRPr="00903DBA">
        <w:t>GPPG</w:t>
      </w:r>
      <w:bookmarkEnd w:id="633"/>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r w:rsidRPr="00903DBA">
        <w:lastRenderedPageBreak/>
        <w:t>JPlex</w:t>
      </w:r>
      <w:bookmarkEnd w:id="634"/>
      <w:bookmarkEnd w:id="635"/>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52CF7" w:rsidRDefault="00C52CF7" w:rsidP="006C7309">
      <w:pPr>
        <w:spacing w:line="240" w:lineRule="auto"/>
      </w:pPr>
      <w:r>
        <w:separator/>
      </w:r>
    </w:p>
  </w:endnote>
  <w:endnote w:type="continuationSeparator" w:id="0">
    <w:p w14:paraId="0DD18C9D" w14:textId="77777777" w:rsidR="00C52CF7" w:rsidRDefault="00C52CF7"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52CF7" w:rsidRDefault="00C52CF7" w:rsidP="006C7309">
      <w:pPr>
        <w:spacing w:line="240" w:lineRule="auto"/>
      </w:pPr>
      <w:r>
        <w:separator/>
      </w:r>
    </w:p>
  </w:footnote>
  <w:footnote w:type="continuationSeparator" w:id="0">
    <w:p w14:paraId="0BA3DA21" w14:textId="77777777" w:rsidR="00C52CF7" w:rsidRDefault="00C52CF7"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IdMacAtCleanup w:val="1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2CB"/>
    <w:rsid w:val="00E364E3"/>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439</Pages>
  <Words>139433</Words>
  <Characters>738996</Characters>
  <Application>Microsoft Office Word</Application>
  <DocSecurity>0</DocSecurity>
  <Lines>6158</Lines>
  <Paragraphs>1753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cp:lastPrinted>2017-05-07T13:41:00Z</cp:lastPrinted>
  <dcterms:created xsi:type="dcterms:W3CDTF">2020-12-28T08:29:00Z</dcterms:created>
  <dcterms:modified xsi:type="dcterms:W3CDTF">2020-12-28T08:29:00Z</dcterms:modified>
</cp:coreProperties>
</file>