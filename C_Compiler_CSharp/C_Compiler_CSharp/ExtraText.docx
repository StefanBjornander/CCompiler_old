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2917E" w14:textId="77777777" w:rsidR="00AF2C5B" w:rsidRDefault="00AF2C5B" w:rsidP="00DF27CD">
      <w:r>
        <w:t>Function</w:t>
      </w:r>
    </w:p>
    <w:p w14:paraId="044DFBF9" w14:textId="096064AA" w:rsidR="00DF27CD" w:rsidRPr="00903DBA" w:rsidRDefault="00DF27CD" w:rsidP="00DF27CD">
      <w:r w:rsidRPr="00903DBA">
        <w:t>When calling a function, first we need to check the number of actual and formal parameters, which shall be equal. Unless the function is elliptic, in which case the actual parameter list can be longer.</w:t>
      </w:r>
    </w:p>
    <w:p w14:paraId="3EC843F1" w14:textId="77777777" w:rsidR="00DF27CD" w:rsidRPr="00903DBA" w:rsidRDefault="00DF27CD" w:rsidP="00DF27CD">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3E34F24" w14:textId="77777777" w:rsidR="00DF27CD" w:rsidRPr="00903DBA" w:rsidRDefault="00DF27CD" w:rsidP="00DF27CD">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3FE125E8" w14:textId="08EE7E2B" w:rsidR="00AF2C5B" w:rsidRDefault="00DF27CD">
      <w:r w:rsidRPr="00903DBA">
        <w:t>For an extra parameter: a char is converted to an integer and a float is converted to a double.</w:t>
      </w:r>
    </w:p>
    <w:p w14:paraId="406AF344" w14:textId="4D1B1E86" w:rsidR="00AF2C5B" w:rsidRDefault="00AF2C5B">
      <w:r>
        <w:t>Index</w:t>
      </w:r>
    </w:p>
    <w:p w14:paraId="49EA4EDA" w14:textId="77777777" w:rsidR="00AF2C5B" w:rsidRPr="00903DBA" w:rsidRDefault="00AF2C5B" w:rsidP="00AF2C5B">
      <w:r w:rsidRPr="00903DBA">
        <w:t>The index operator takes a pointer or array and an integral. We have three cases:</w:t>
      </w:r>
    </w:p>
    <w:p w14:paraId="3CDFDB7C" w14:textId="77777777" w:rsidR="00AF2C5B" w:rsidRPr="00903DBA" w:rsidRDefault="00AF2C5B" w:rsidP="00AF2C5B">
      <w:r w:rsidRPr="00903DBA">
        <w:t>The index is constant, in which case we treat the operator as if it was the arrow operator.</w:t>
      </w:r>
    </w:p>
    <w:p w14:paraId="72F3F92A" w14:textId="77777777" w:rsidR="00AF2C5B" w:rsidRPr="00903DBA" w:rsidRDefault="00AF2C5B" w:rsidP="00AF2C5B">
      <w:r w:rsidRPr="00903DBA">
        <w:t>The index is not constant and the array or pointer type size is one, in which case we generate that add the index to the pointer or array.</w:t>
      </w:r>
    </w:p>
    <w:p w14:paraId="14AAA74A" w14:textId="77777777" w:rsidR="00AF2C5B" w:rsidRPr="00903DBA" w:rsidRDefault="00AF2C5B" w:rsidP="00AF2C5B">
      <w:r w:rsidRPr="00903DBA">
        <w:t>The index is not constant and the array or pointer type size is greater than, in which case we also need to generate code that multiply the index with the type size.</w:t>
      </w:r>
    </w:p>
    <w:p w14:paraId="246ECE3A" w14:textId="4B3E4CF3" w:rsidR="00AF2C5B" w:rsidRDefault="00541A35">
      <w:r>
        <w:t>Dot</w:t>
      </w:r>
    </w:p>
    <w:p w14:paraId="12179072" w14:textId="77777777" w:rsidR="00541A35" w:rsidRPr="00903DBA" w:rsidRDefault="00541A35" w:rsidP="00541A35">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2D0D1452" w14:textId="77777777" w:rsidR="00541A35" w:rsidRPr="00903DBA" w:rsidRDefault="00541A35" w:rsidP="00541A35">
      <w:r w:rsidRPr="00903DBA">
        <w:t>If the operand does not have an address symbol, it is a regular variable. Then we just create a temporary symbol with the same storage and increase the offset with the member offset.</w:t>
      </w:r>
    </w:p>
    <w:p w14:paraId="301AE031" w14:textId="7A77311C" w:rsidR="00541A35" w:rsidRDefault="00541A35">
      <w:r>
        <w:t>Increment</w:t>
      </w:r>
    </w:p>
    <w:p w14:paraId="34D9286B" w14:textId="77777777" w:rsidR="00541A35" w:rsidRPr="00903DBA" w:rsidRDefault="00541A35" w:rsidP="00541A35">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9A40824" w14:textId="53AFD2B9" w:rsidR="00541A35" w:rsidRDefault="007C4766">
      <w:r>
        <w:t>Default</w:t>
      </w:r>
    </w:p>
    <w:p w14:paraId="317A1299" w14:textId="77777777" w:rsidR="007C4766" w:rsidRPr="00903DBA" w:rsidRDefault="007C4766" w:rsidP="007C4766">
      <w:r w:rsidRPr="00903DBA">
        <w:t>The default statement have to comply with the following demands:</w:t>
      </w:r>
    </w:p>
    <w:p w14:paraId="33285206" w14:textId="55A5A5D4" w:rsidR="007C4766" w:rsidRPr="00903DBA" w:rsidRDefault="007C4766" w:rsidP="007C4766">
      <w:r w:rsidRPr="00903DBA">
        <w:rPr>
          <w:rStyle w:val="CodeInText"/>
        </w:rPr>
        <w:t xml:space="preserve">Main.m_defaultStack </w:t>
      </w:r>
      <w:r w:rsidRPr="00903DBA">
        <w:t>must not be empty. If it is empty, the default statements misses a surrounding switch statements.</w:t>
      </w:r>
    </w:p>
    <w:p w14:paraId="2CDF6CE0" w14:textId="77777777" w:rsidR="007C4766" w:rsidRPr="00903DBA" w:rsidRDefault="007C4766" w:rsidP="007C4766">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1B33E8E3" w14:textId="010E4782" w:rsidR="007C4766" w:rsidRDefault="007D5376">
      <w:r>
        <w:t>While</w:t>
      </w:r>
    </w:p>
    <w:p w14:paraId="1BD9F7E8" w14:textId="77777777" w:rsidR="007D5376" w:rsidRPr="00903DBA" w:rsidRDefault="007D5376" w:rsidP="007D5376">
      <w:r w:rsidRPr="00903DBA">
        <w:lastRenderedPageBreak/>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1408432C" w14:textId="77777777" w:rsidR="007D5376" w:rsidRPr="00903DBA" w:rsidRDefault="007D5376" w:rsidP="007D5376">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23D101C8" w14:textId="77777777" w:rsidR="0049594B" w:rsidRDefault="0049594B" w:rsidP="00D22437">
      <w:r>
        <w:t>Header</w:t>
      </w:r>
    </w:p>
    <w:p w14:paraId="243E2E60" w14:textId="77777777" w:rsidR="0049594B" w:rsidRPr="00903DBA" w:rsidRDefault="0049594B" w:rsidP="0049594B">
      <w:r w:rsidRPr="00903DBA">
        <w:t xml:space="preserve">The open statements include the compound statements </w:t>
      </w:r>
      <w:r w:rsidRPr="00EB6E10">
        <w:rPr>
          <w:rStyle w:val="KeyWord"/>
        </w:rPr>
        <w:t>if</w:t>
      </w:r>
      <w:r w:rsidRPr="00903DBA">
        <w:t xml:space="preserve">, </w:t>
      </w:r>
      <w:r w:rsidRPr="00EB6E10">
        <w:rPr>
          <w:rStyle w:val="KeyWord"/>
        </w:rPr>
        <w:t>if</w:t>
      </w:r>
      <w:r w:rsidRPr="00903DBA">
        <w:t>-</w:t>
      </w:r>
      <w:r w:rsidRPr="00EB6E10">
        <w:rPr>
          <w:rStyle w:val="KeyWord"/>
        </w:rPr>
        <w:t>else</w:t>
      </w:r>
      <w:r w:rsidRPr="00903DBA">
        <w:t xml:space="preserve">, </w:t>
      </w:r>
      <w:r w:rsidRPr="00EB6E10">
        <w:rPr>
          <w:rStyle w:val="KeyWord"/>
        </w:rPr>
        <w:t>switch</w:t>
      </w:r>
      <w:r w:rsidRPr="00903DBA">
        <w:t xml:space="preserve">, </w:t>
      </w:r>
      <w:r w:rsidRPr="00EB6E10">
        <w:rPr>
          <w:rStyle w:val="KeyWord"/>
        </w:rPr>
        <w:t>case</w:t>
      </w:r>
      <w:r w:rsidRPr="00903DBA">
        <w:t xml:space="preserve">, </w:t>
      </w:r>
      <w:r w:rsidRPr="00EB6E10">
        <w:rPr>
          <w:rStyle w:val="KeyWord"/>
        </w:rPr>
        <w:t>while</w:t>
      </w:r>
      <w:r w:rsidRPr="00903DBA">
        <w:t xml:space="preserve">, </w:t>
      </w:r>
      <w:r w:rsidRPr="00EB6E10">
        <w:rPr>
          <w:rStyle w:val="KeyWord"/>
        </w:rPr>
        <w:t>for</w:t>
      </w:r>
      <w:r w:rsidRPr="00903DBA">
        <w:t xml:space="preserve">, and </w:t>
      </w:r>
      <w:r w:rsidRPr="00EB6E10">
        <w:rPr>
          <w:rStyle w:val="KeyWord"/>
        </w:rPr>
        <w:t>label</w:t>
      </w:r>
      <w:r w:rsidRPr="00903DBA">
        <w:t xml:space="preserve">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0F3BE112" w14:textId="616CBE65" w:rsidR="00DB0FCC" w:rsidRDefault="00DB0FCC" w:rsidP="00D22437">
      <w:r>
        <w:t xml:space="preserve">Switch </w:t>
      </w:r>
    </w:p>
    <w:p w14:paraId="0736281D" w14:textId="77777777" w:rsidR="00DB0FCC" w:rsidRPr="00903DBA" w:rsidRDefault="00DB0FCC" w:rsidP="00DB0FCC">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43AD9955" w14:textId="77777777" w:rsidR="00DB0FCC" w:rsidRPr="00903DBA" w:rsidRDefault="00DB0FCC" w:rsidP="00DB0FCC">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479F897B" w14:textId="423891BD" w:rsidR="00D22437" w:rsidRDefault="00D22437" w:rsidP="00D22437">
      <w:r>
        <w:t>Do</w:t>
      </w:r>
    </w:p>
    <w:p w14:paraId="717F8605" w14:textId="33405F94" w:rsidR="00D22437" w:rsidRPr="00903DBA" w:rsidRDefault="00D22437" w:rsidP="00D22437">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4457031" w14:textId="77777777" w:rsidR="00D22437" w:rsidRPr="00903DBA" w:rsidRDefault="00D22437" w:rsidP="00D22437">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1C85EE9" w14:textId="77FB0C77" w:rsidR="007D5376" w:rsidRDefault="0034237B">
      <w:r>
        <w:t>For</w:t>
      </w:r>
    </w:p>
    <w:p w14:paraId="074C337E" w14:textId="77777777" w:rsidR="0034237B" w:rsidRPr="00903DBA" w:rsidRDefault="0034237B" w:rsidP="0034237B">
      <w:r w:rsidRPr="00903DBA">
        <w:t xml:space="preserve">The </w:t>
      </w:r>
      <w:r w:rsidRPr="00903DBA">
        <w:rPr>
          <w:rStyle w:val="KeyWord"/>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116029BD" w14:textId="77777777" w:rsidR="0034237B" w:rsidRPr="00903DBA" w:rsidRDefault="0034237B" w:rsidP="0034237B">
      <w:r w:rsidRPr="00903DBA">
        <w:t>Finally, like the while case, the continue set is backpatched to the beginning of the test expression and the break set is backpatched to the beginning of the statement following the while statement.</w:t>
      </w:r>
    </w:p>
    <w:p w14:paraId="312DFDA5" w14:textId="77777777" w:rsidR="0034237B" w:rsidRPr="00903DBA" w:rsidRDefault="0034237B" w:rsidP="0034237B">
      <w:r w:rsidRPr="00903DBA">
        <w:t xml:space="preserve">The for statement is more complicated than the do and while statements. It holds three optional expression: the initialization expression, the test expression, and the increment expression. The true and </w:t>
      </w:r>
      <w:r w:rsidRPr="00903DBA">
        <w:lastRenderedPageBreak/>
        <w:t xml:space="preserve">false sets of the initialization and increment expressions are all backpatched to beginning of the test expression. An omitted test expression is equivalent to an </w:t>
      </w:r>
      <w:r>
        <w:t xml:space="preserve">infinite </w:t>
      </w:r>
      <w:r w:rsidRPr="00903DBA">
        <w:t>loop.</w:t>
      </w:r>
    </w:p>
    <w:p w14:paraId="751A26B7" w14:textId="311164EF" w:rsidR="0034237B" w:rsidRDefault="00A44115">
      <w:r>
        <w:t>Label goto</w:t>
      </w:r>
    </w:p>
    <w:p w14:paraId="2D4F5FA8" w14:textId="77777777" w:rsidR="00A44115" w:rsidRPr="00903DBA" w:rsidRDefault="00A44115" w:rsidP="00A44115">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
        </w:rPr>
        <w:t>goto</w:t>
      </w:r>
      <w:r w:rsidRPr="00903DBA">
        <w:t xml:space="preserve"> statements. But, as we all know, goto has no place in well-structured programs. Labels and goto are included in C of historical reasons only. More recent languages have omitted goto.</w:t>
      </w:r>
    </w:p>
    <w:p w14:paraId="0359F66D" w14:textId="5799EE15" w:rsidR="00A44115" w:rsidRDefault="00992D83">
      <w:r>
        <w:t>Case</w:t>
      </w:r>
    </w:p>
    <w:p w14:paraId="2CEDBB48" w14:textId="77777777" w:rsidR="00992D83" w:rsidRDefault="00992D83" w:rsidP="00992D83">
      <w:r>
        <w:t xml:space="preserve">We call </w:t>
      </w:r>
      <w:r>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 Technically, it is possible to store null values in the map, in which case </w:t>
      </w:r>
      <w:r>
        <w:rPr>
          <w:rStyle w:val="CodeInText"/>
        </w:rPr>
        <w:t>put</w:t>
      </w:r>
      <w:r>
        <w:t xml:space="preserve"> would return null even when the key is present in the map. However, in this book, we never store null values in any map.</w:t>
      </w:r>
    </w:p>
    <w:p w14:paraId="46C54C0E" w14:textId="3F049F14" w:rsidR="00992D83" w:rsidRDefault="00794840">
      <w:r>
        <w:t>Default</w:t>
      </w:r>
    </w:p>
    <w:p w14:paraId="349309C8" w14:textId="77777777" w:rsidR="00794840" w:rsidRDefault="00794840" w:rsidP="00794840">
      <w:r>
        <w:t>Technically, the default statement does not have to be placed after the last case statements. However, we cannot have one default statement in a switch statement.</w:t>
      </w:r>
    </w:p>
    <w:p w14:paraId="7E2117E9" w14:textId="77777777" w:rsidR="00483735" w:rsidRDefault="00483735" w:rsidP="00483735">
      <w:r>
        <w:t xml:space="preserve">The </w:t>
      </w:r>
      <w:r>
        <w:rPr>
          <w:rStyle w:val="CodeInText"/>
        </w:rPr>
        <w:t>GenerateReturnStatement</w:t>
      </w:r>
      <w:r>
        <w:t xml:space="preserve"> method is surprisly complicated, which due to the fact the return statement shall be interpreted as an exit statement in case of the main function.</w:t>
      </w:r>
    </w:p>
    <w:p w14:paraId="569F38F5" w14:textId="77777777" w:rsidR="00483735" w:rsidRDefault="00483735" w:rsidP="00483735">
      <w:r>
        <w:t>If the surrounding function returns a pointer to a function and the return expression is a or a pointer to a function, we check the they are equal; that is, that they return equal types and have equal parameter lists.</w:t>
      </w:r>
    </w:p>
    <w:p w14:paraId="3558FDD3" w14:textId="77777777" w:rsidR="00483735" w:rsidRDefault="00483735" w:rsidP="00483735">
      <w:r>
        <w:t>If the surrounding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20E53EE" w14:textId="77777777" w:rsidR="00483735" w:rsidRDefault="00483735" w:rsidP="00483735">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6AB6A7DA" w14:textId="77777777" w:rsidR="00483735" w:rsidRDefault="00483735" w:rsidP="00483735">
      <w:r>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7C524097" w14:textId="77777777" w:rsidR="00483735" w:rsidRDefault="00483735" w:rsidP="00483735">
      <w:pPr>
        <w:rPr>
          <w:highlight w:val="white"/>
        </w:rPr>
      </w:pPr>
      <w:r>
        <w:rPr>
          <w:highlight w:val="white"/>
        </w:rPr>
        <w:t xml:space="preserve">We need to regard whether there is an expression and whether the return statement is located inside the main function. </w:t>
      </w:r>
    </w:p>
    <w:p w14:paraId="56556CE7" w14:textId="77777777" w:rsidR="009D3583" w:rsidRDefault="009D3583" w:rsidP="009D3583">
      <w:pPr>
        <w:pStyle w:val="Code"/>
        <w:rPr>
          <w:highlight w:val="white"/>
        </w:rPr>
      </w:pPr>
      <w:r>
        <w:rPr>
          <w:highlight w:val="white"/>
        </w:rPr>
        <w:t xml:space="preserve">    public static Statement ReturnStatement(Expression expression) {</w:t>
      </w:r>
    </w:p>
    <w:p w14:paraId="263FCA3D" w14:textId="77777777" w:rsidR="009D3583" w:rsidRDefault="009D3583" w:rsidP="009D3583">
      <w:pPr>
        <w:pStyle w:val="Code"/>
        <w:rPr>
          <w:highlight w:val="white"/>
        </w:rPr>
      </w:pPr>
      <w:r>
        <w:rPr>
          <w:highlight w:val="white"/>
        </w:rPr>
        <w:t xml:space="preserve">      List&lt;MiddleCode&gt; codeList;</w:t>
      </w:r>
    </w:p>
    <w:p w14:paraId="783E5B5A" w14:textId="77777777" w:rsidR="009D3583" w:rsidRDefault="009D3583" w:rsidP="009D3583">
      <w:pPr>
        <w:rPr>
          <w:highlight w:val="white"/>
        </w:rPr>
      </w:pPr>
      <w:bookmarkStart w:id="0" w:name="_Hlk58359908"/>
      <w:r>
        <w:rPr>
          <w:highlight w:val="white"/>
        </w:rPr>
        <w:t>If the expression is not null, we need the check that the function does not return void. If it does, we report an error.</w:t>
      </w:r>
    </w:p>
    <w:bookmarkEnd w:id="0"/>
    <w:p w14:paraId="0B4379B2" w14:textId="77777777" w:rsidR="009D3583" w:rsidRDefault="009D3583" w:rsidP="009D3583">
      <w:pPr>
        <w:pStyle w:val="Code"/>
        <w:rPr>
          <w:highlight w:val="white"/>
        </w:rPr>
      </w:pPr>
      <w:r>
        <w:rPr>
          <w:highlight w:val="white"/>
        </w:rPr>
        <w:t xml:space="preserve">      if (expression != null) {</w:t>
      </w:r>
    </w:p>
    <w:p w14:paraId="36A047A7" w14:textId="77777777" w:rsidR="009D3583" w:rsidRDefault="009D3583" w:rsidP="009D3583">
      <w:pPr>
        <w:pStyle w:val="Code"/>
        <w:rPr>
          <w:highlight w:val="white"/>
        </w:rPr>
      </w:pPr>
      <w:r>
        <w:rPr>
          <w:highlight w:val="white"/>
        </w:rPr>
        <w:t xml:space="preserve">        Assert.Error(!SymbolTable.CurrentFunction.Type.ReturnType.IsVoid(),</w:t>
      </w:r>
    </w:p>
    <w:p w14:paraId="3DE9AF07" w14:textId="77777777" w:rsidR="009D3583" w:rsidRDefault="009D3583" w:rsidP="009D3583">
      <w:pPr>
        <w:pStyle w:val="Code"/>
        <w:rPr>
          <w:highlight w:val="white"/>
        </w:rPr>
      </w:pPr>
      <w:r>
        <w:rPr>
          <w:highlight w:val="white"/>
        </w:rPr>
        <w:t xml:space="preserve">                     Message.Non__void_return_from_void_function);</w:t>
      </w:r>
    </w:p>
    <w:p w14:paraId="48EC85D2" w14:textId="77777777" w:rsidR="009D3583" w:rsidRDefault="009D3583" w:rsidP="009D3583">
      <w:pPr>
        <w:rPr>
          <w:highlight w:val="white"/>
        </w:rPr>
      </w:pPr>
      <w:bookmarkStart w:id="1" w:name="_Hlk58359928"/>
      <w:r>
        <w:rPr>
          <w:highlight w:val="white"/>
        </w:rPr>
        <w:t>We cast the return expression to the return type of the function.</w:t>
      </w:r>
    </w:p>
    <w:bookmarkEnd w:id="1"/>
    <w:p w14:paraId="34D6A0CE" w14:textId="77777777" w:rsidR="009D3583" w:rsidRDefault="009D3583" w:rsidP="009D3583">
      <w:pPr>
        <w:pStyle w:val="Code"/>
        <w:rPr>
          <w:highlight w:val="white"/>
        </w:rPr>
      </w:pPr>
      <w:r>
        <w:rPr>
          <w:highlight w:val="white"/>
        </w:rPr>
        <w:lastRenderedPageBreak/>
        <w:t xml:space="preserve">        expression = TypeCast.ImplicitCast(expression,</w:t>
      </w:r>
    </w:p>
    <w:p w14:paraId="28E3DEAC" w14:textId="77777777" w:rsidR="009D3583" w:rsidRDefault="009D3583" w:rsidP="009D3583">
      <w:pPr>
        <w:pStyle w:val="Code"/>
        <w:rPr>
          <w:highlight w:val="white"/>
        </w:rPr>
      </w:pPr>
      <w:r>
        <w:rPr>
          <w:highlight w:val="white"/>
        </w:rPr>
        <w:t xml:space="preserve">                              SymbolTable.CurrentFunction.Type.ReturnType);</w:t>
      </w:r>
    </w:p>
    <w:p w14:paraId="48E22C2C" w14:textId="77777777" w:rsidR="009D3583" w:rsidRDefault="009D3583" w:rsidP="009D3583">
      <w:pPr>
        <w:pStyle w:val="Code"/>
        <w:rPr>
          <w:highlight w:val="white"/>
        </w:rPr>
      </w:pPr>
      <w:r>
        <w:rPr>
          <w:highlight w:val="white"/>
        </w:rPr>
        <w:t xml:space="preserve">        codeList = expression.LongList;</w:t>
      </w:r>
    </w:p>
    <w:p w14:paraId="27C57CF6" w14:textId="77777777" w:rsidR="009D3583" w:rsidRDefault="009D3583" w:rsidP="009D3583">
      <w:pPr>
        <w:rPr>
          <w:highlight w:val="white"/>
        </w:rPr>
      </w:pPr>
      <w:bookmarkStart w:id="2" w:name="_Hlk58359946"/>
      <w:r>
        <w:rPr>
          <w:highlight w:val="white"/>
        </w:rPr>
        <w:t>If the function is the main function, we shall not return a value. Instead, we shall exit the program execution and return an integer value to the enclosing system.</w:t>
      </w:r>
    </w:p>
    <w:bookmarkEnd w:id="2"/>
    <w:p w14:paraId="5E57AF33" w14:textId="77777777" w:rsidR="009D3583" w:rsidRDefault="009D3583" w:rsidP="009D3583">
      <w:pPr>
        <w:rPr>
          <w:highlight w:val="white"/>
        </w:rPr>
      </w:pPr>
      <w:r>
        <w:rPr>
          <w:highlight w:val="white"/>
        </w:rPr>
        <w:t>If the function is not the main function, we return the value of the expression.</w:t>
      </w:r>
    </w:p>
    <w:p w14:paraId="64E91C74" w14:textId="77777777" w:rsidR="009D3583" w:rsidRDefault="009D3583" w:rsidP="009D3583">
      <w:pPr>
        <w:pStyle w:val="Code"/>
        <w:rPr>
          <w:highlight w:val="white"/>
        </w:rPr>
      </w:pPr>
      <w:r>
        <w:rPr>
          <w:highlight w:val="white"/>
        </w:rPr>
        <w:t xml:space="preserve">        AddMiddleCode(codeList, MiddleOperator.Return,</w:t>
      </w:r>
    </w:p>
    <w:p w14:paraId="5DF581AE" w14:textId="77777777" w:rsidR="009D3583" w:rsidRDefault="009D3583" w:rsidP="009D3583">
      <w:pPr>
        <w:pStyle w:val="Code"/>
        <w:rPr>
          <w:highlight w:val="white"/>
        </w:rPr>
      </w:pPr>
      <w:r>
        <w:rPr>
          <w:highlight w:val="white"/>
        </w:rPr>
        <w:t xml:space="preserve">                      null, expression.Symbol);</w:t>
      </w:r>
    </w:p>
    <w:p w14:paraId="2E7CCD80" w14:textId="77777777" w:rsidR="009D3583" w:rsidRDefault="009D3583" w:rsidP="009D3583">
      <w:pPr>
        <w:pStyle w:val="Code"/>
        <w:rPr>
          <w:highlight w:val="white"/>
        </w:rPr>
      </w:pPr>
    </w:p>
    <w:p w14:paraId="04E46073" w14:textId="77777777" w:rsidR="009D3583" w:rsidRDefault="009D3583" w:rsidP="009D3583">
      <w:pPr>
        <w:pStyle w:val="Code"/>
        <w:rPr>
          <w:highlight w:val="white"/>
        </w:rPr>
      </w:pPr>
      <w:r>
        <w:rPr>
          <w:highlight w:val="white"/>
        </w:rPr>
        <w:t xml:space="preserve">        if (SymbolTable.CurrentFunction.UniqueName.Equals</w:t>
      </w:r>
    </w:p>
    <w:p w14:paraId="4854D10D" w14:textId="77777777" w:rsidR="009D3583" w:rsidRDefault="009D3583" w:rsidP="009D3583">
      <w:pPr>
        <w:pStyle w:val="Code"/>
        <w:rPr>
          <w:highlight w:val="white"/>
        </w:rPr>
      </w:pPr>
      <w:r>
        <w:rPr>
          <w:highlight w:val="white"/>
        </w:rPr>
        <w:t xml:space="preserve">                        (AssemblyCodeGenerator.MainName)) {</w:t>
      </w:r>
    </w:p>
    <w:p w14:paraId="78E4BF2E" w14:textId="77777777" w:rsidR="009D3583" w:rsidRDefault="009D3583" w:rsidP="009D3583">
      <w:pPr>
        <w:pStyle w:val="Code"/>
        <w:rPr>
          <w:highlight w:val="white"/>
        </w:rPr>
      </w:pPr>
      <w:r>
        <w:rPr>
          <w:highlight w:val="white"/>
        </w:rPr>
        <w:t xml:space="preserve">          AddMiddleCode(codeList, MiddleOperator.Exit);</w:t>
      </w:r>
    </w:p>
    <w:p w14:paraId="7A873148" w14:textId="77777777" w:rsidR="009D3583" w:rsidRDefault="009D3583" w:rsidP="009D3583">
      <w:pPr>
        <w:pStyle w:val="Code"/>
        <w:rPr>
          <w:highlight w:val="white"/>
        </w:rPr>
      </w:pPr>
      <w:r>
        <w:rPr>
          <w:highlight w:val="white"/>
        </w:rPr>
        <w:t xml:space="preserve">        }</w:t>
      </w:r>
    </w:p>
    <w:p w14:paraId="2F7A94D0" w14:textId="77777777" w:rsidR="009D3583" w:rsidRDefault="009D3583" w:rsidP="009D3583">
      <w:pPr>
        <w:pStyle w:val="Code"/>
        <w:rPr>
          <w:highlight w:val="white"/>
        </w:rPr>
      </w:pPr>
      <w:r>
        <w:rPr>
          <w:highlight w:val="white"/>
        </w:rPr>
        <w:t xml:space="preserve">      }</w:t>
      </w:r>
    </w:p>
    <w:p w14:paraId="0CABBA92" w14:textId="77777777" w:rsidR="009D3583" w:rsidRDefault="009D3583" w:rsidP="009D3583">
      <w:pPr>
        <w:rPr>
          <w:highlight w:val="white"/>
        </w:rPr>
      </w:pPr>
      <w:bookmarkStart w:id="3" w:name="_Hlk58360015"/>
      <w:r>
        <w:rPr>
          <w:highlight w:val="white"/>
        </w:rPr>
        <w:t>If the expression is null, we check that the function returns void. If it does not, we report an error.</w:t>
      </w:r>
    </w:p>
    <w:bookmarkEnd w:id="3"/>
    <w:p w14:paraId="33211FB3" w14:textId="77777777" w:rsidR="009D3583" w:rsidRDefault="009D3583" w:rsidP="009D3583">
      <w:pPr>
        <w:pStyle w:val="Code"/>
        <w:rPr>
          <w:highlight w:val="white"/>
        </w:rPr>
      </w:pPr>
      <w:r>
        <w:rPr>
          <w:highlight w:val="white"/>
        </w:rPr>
        <w:t xml:space="preserve">      else {</w:t>
      </w:r>
    </w:p>
    <w:p w14:paraId="18C9D365" w14:textId="77777777" w:rsidR="009D3583" w:rsidRDefault="009D3583" w:rsidP="009D3583">
      <w:pPr>
        <w:pStyle w:val="Code"/>
        <w:rPr>
          <w:highlight w:val="white"/>
        </w:rPr>
      </w:pPr>
      <w:r>
        <w:rPr>
          <w:highlight w:val="white"/>
        </w:rPr>
        <w:t xml:space="preserve">        Assert.Error(SymbolTable.CurrentFunction.Type.ReturnType.IsVoid(),</w:t>
      </w:r>
    </w:p>
    <w:p w14:paraId="11BF9A78" w14:textId="77777777" w:rsidR="009D3583" w:rsidRDefault="009D3583" w:rsidP="009D3583">
      <w:pPr>
        <w:pStyle w:val="Code"/>
        <w:rPr>
          <w:highlight w:val="white"/>
        </w:rPr>
      </w:pPr>
      <w:r>
        <w:rPr>
          <w:highlight w:val="white"/>
        </w:rPr>
        <w:t xml:space="preserve">                     Message.Void_returned_from_non__void_function);</w:t>
      </w:r>
    </w:p>
    <w:p w14:paraId="7E9599B9" w14:textId="77777777" w:rsidR="009D3583" w:rsidRDefault="009D3583" w:rsidP="009D3583">
      <w:pPr>
        <w:pStyle w:val="Code"/>
        <w:rPr>
          <w:highlight w:val="white"/>
        </w:rPr>
      </w:pPr>
      <w:r>
        <w:rPr>
          <w:highlight w:val="white"/>
        </w:rPr>
        <w:t xml:space="preserve">        codeList = new List&lt;MiddleCode&gt;();</w:t>
      </w:r>
    </w:p>
    <w:p w14:paraId="4C374DE2" w14:textId="77777777" w:rsidR="009D3583" w:rsidRDefault="009D3583" w:rsidP="009D3583">
      <w:pPr>
        <w:rPr>
          <w:highlight w:val="white"/>
        </w:rPr>
      </w:pPr>
      <w:r>
        <w:rPr>
          <w:highlight w:val="white"/>
        </w:rPr>
        <w:t>If the function is the main function, we exit the execution of the program without a return value.</w:t>
      </w:r>
    </w:p>
    <w:p w14:paraId="00B3C4BA" w14:textId="77777777" w:rsidR="009D3583" w:rsidRDefault="009D3583" w:rsidP="009D3583">
      <w:pPr>
        <w:rPr>
          <w:highlight w:val="white"/>
        </w:rPr>
      </w:pPr>
      <w:r>
        <w:rPr>
          <w:highlight w:val="white"/>
        </w:rPr>
        <w:t>If the function is not the main function, return the function without a return value.</w:t>
      </w:r>
    </w:p>
    <w:p w14:paraId="0B8EBD16" w14:textId="77777777" w:rsidR="009D3583" w:rsidRDefault="009D3583" w:rsidP="009D3583">
      <w:pPr>
        <w:pStyle w:val="Code"/>
        <w:rPr>
          <w:highlight w:val="white"/>
        </w:rPr>
      </w:pPr>
      <w:r>
        <w:rPr>
          <w:highlight w:val="white"/>
        </w:rPr>
        <w:t xml:space="preserve">        AddMiddleCode(codeList, MiddleOperator.Return);</w:t>
      </w:r>
    </w:p>
    <w:p w14:paraId="7DF89A3B" w14:textId="77777777" w:rsidR="009D3583" w:rsidRDefault="009D3583" w:rsidP="009D3583">
      <w:pPr>
        <w:pStyle w:val="Code"/>
        <w:rPr>
          <w:highlight w:val="white"/>
        </w:rPr>
      </w:pPr>
    </w:p>
    <w:p w14:paraId="4541B957" w14:textId="77777777" w:rsidR="009D3583" w:rsidRDefault="009D3583" w:rsidP="009D3583">
      <w:pPr>
        <w:pStyle w:val="Code"/>
        <w:rPr>
          <w:highlight w:val="white"/>
        </w:rPr>
      </w:pPr>
      <w:r>
        <w:rPr>
          <w:highlight w:val="white"/>
        </w:rPr>
        <w:t xml:space="preserve">        if (SymbolTable.CurrentFunction.UniqueName.Equals</w:t>
      </w:r>
    </w:p>
    <w:p w14:paraId="0570100E" w14:textId="77777777" w:rsidR="009D3583" w:rsidRDefault="009D3583" w:rsidP="009D3583">
      <w:pPr>
        <w:pStyle w:val="Code"/>
        <w:rPr>
          <w:highlight w:val="white"/>
        </w:rPr>
      </w:pPr>
      <w:r>
        <w:rPr>
          <w:highlight w:val="white"/>
        </w:rPr>
        <w:t xml:space="preserve">                        (AssemblyCodeGenerator.MainName)) {</w:t>
      </w:r>
    </w:p>
    <w:p w14:paraId="3724AD92" w14:textId="77777777" w:rsidR="009D3583" w:rsidRDefault="009D3583" w:rsidP="009D3583">
      <w:pPr>
        <w:pStyle w:val="Code"/>
        <w:rPr>
          <w:highlight w:val="white"/>
        </w:rPr>
      </w:pPr>
      <w:r>
        <w:rPr>
          <w:highlight w:val="white"/>
        </w:rPr>
        <w:t xml:space="preserve">          AddMiddleCode(codeList, MiddleOperator.Exit);</w:t>
      </w:r>
    </w:p>
    <w:p w14:paraId="152394A1" w14:textId="77777777" w:rsidR="009D3583" w:rsidRDefault="009D3583" w:rsidP="009D3583">
      <w:pPr>
        <w:pStyle w:val="Code"/>
        <w:rPr>
          <w:highlight w:val="white"/>
        </w:rPr>
      </w:pPr>
      <w:r>
        <w:rPr>
          <w:highlight w:val="white"/>
        </w:rPr>
        <w:t xml:space="preserve">        }</w:t>
      </w:r>
    </w:p>
    <w:p w14:paraId="1109AF1F" w14:textId="77777777" w:rsidR="009D3583" w:rsidRDefault="009D3583" w:rsidP="009D3583">
      <w:pPr>
        <w:pStyle w:val="Code"/>
        <w:rPr>
          <w:highlight w:val="white"/>
        </w:rPr>
      </w:pPr>
      <w:r>
        <w:rPr>
          <w:highlight w:val="white"/>
        </w:rPr>
        <w:t xml:space="preserve">      }</w:t>
      </w:r>
    </w:p>
    <w:p w14:paraId="3B8FE871" w14:textId="77777777" w:rsidR="009D3583" w:rsidRDefault="009D3583" w:rsidP="009D3583">
      <w:pPr>
        <w:pStyle w:val="Code"/>
        <w:rPr>
          <w:highlight w:val="white"/>
        </w:rPr>
      </w:pPr>
      <w:r>
        <w:rPr>
          <w:highlight w:val="white"/>
        </w:rPr>
        <w:t xml:space="preserve">    </w:t>
      </w:r>
    </w:p>
    <w:p w14:paraId="1AD50906" w14:textId="77777777" w:rsidR="009D3583" w:rsidRDefault="009D3583" w:rsidP="009D3583">
      <w:pPr>
        <w:pStyle w:val="Code"/>
        <w:rPr>
          <w:highlight w:val="white"/>
        </w:rPr>
      </w:pPr>
      <w:r>
        <w:rPr>
          <w:highlight w:val="white"/>
        </w:rPr>
        <w:t xml:space="preserve">      return (new Statement(codeList));</w:t>
      </w:r>
    </w:p>
    <w:p w14:paraId="79C7FA13" w14:textId="77777777" w:rsidR="009D3583" w:rsidRDefault="009D3583" w:rsidP="009D3583">
      <w:pPr>
        <w:pStyle w:val="Code"/>
        <w:rPr>
          <w:highlight w:val="white"/>
        </w:rPr>
      </w:pPr>
      <w:r>
        <w:rPr>
          <w:highlight w:val="white"/>
        </w:rPr>
        <w:t xml:space="preserve">    }</w:t>
      </w:r>
    </w:p>
    <w:p w14:paraId="00D258DD" w14:textId="77777777" w:rsidR="00F93C1B" w:rsidRDefault="00F93C1B" w:rsidP="00F93C1B">
      <w:pPr>
        <w:pStyle w:val="Code"/>
        <w:rPr>
          <w:highlight w:val="white"/>
        </w:rPr>
      </w:pPr>
      <w:r>
        <w:rPr>
          <w:highlight w:val="white"/>
        </w:rPr>
        <w:t xml:space="preserve">    public static Expression LogicalOrExpression(Expression leftExpression,</w:t>
      </w:r>
    </w:p>
    <w:p w14:paraId="20A7C378" w14:textId="77777777" w:rsidR="00F93C1B" w:rsidRDefault="00F93C1B" w:rsidP="00F93C1B">
      <w:pPr>
        <w:pStyle w:val="Code"/>
        <w:rPr>
          <w:highlight w:val="white"/>
        </w:rPr>
      </w:pPr>
      <w:r>
        <w:rPr>
          <w:highlight w:val="white"/>
        </w:rPr>
        <w:t xml:space="preserve">                                                 Expression rightExpression) {</w:t>
      </w:r>
    </w:p>
    <w:p w14:paraId="5F029A60" w14:textId="77777777" w:rsidR="00F93C1B" w:rsidRDefault="00F93C1B" w:rsidP="00F93C1B">
      <w:pPr>
        <w:rPr>
          <w:highlight w:val="white"/>
        </w:rPr>
      </w:pPr>
      <w:r>
        <w:rPr>
          <w:highlight w:val="white"/>
        </w:rPr>
        <w:t>We check if the expression is constant. If it is constant, we return the constant expression.</w:t>
      </w:r>
    </w:p>
    <w:p w14:paraId="01E93AAB" w14:textId="77777777" w:rsidR="00F93C1B" w:rsidRDefault="00F93C1B" w:rsidP="00F93C1B">
      <w:pPr>
        <w:pStyle w:val="Code"/>
        <w:rPr>
          <w:highlight w:val="white"/>
        </w:rPr>
      </w:pPr>
      <w:r>
        <w:rPr>
          <w:highlight w:val="white"/>
        </w:rPr>
        <w:t xml:space="preserve">      Expression constantExpression =</w:t>
      </w:r>
    </w:p>
    <w:p w14:paraId="6B7C6F8F" w14:textId="77777777" w:rsidR="00F93C1B" w:rsidRDefault="00F93C1B" w:rsidP="00F93C1B">
      <w:pPr>
        <w:pStyle w:val="Code"/>
        <w:rPr>
          <w:highlight w:val="white"/>
        </w:rPr>
      </w:pPr>
      <w:r>
        <w:rPr>
          <w:highlight w:val="white"/>
        </w:rPr>
        <w:t xml:space="preserve">        ConstantExpression.Logical(MiddleOperator.LogicalOr,</w:t>
      </w:r>
    </w:p>
    <w:p w14:paraId="1FD0BF0F" w14:textId="77777777" w:rsidR="00F93C1B" w:rsidRDefault="00F93C1B" w:rsidP="00F93C1B">
      <w:pPr>
        <w:pStyle w:val="Code"/>
        <w:rPr>
          <w:highlight w:val="white"/>
        </w:rPr>
      </w:pPr>
      <w:r>
        <w:rPr>
          <w:highlight w:val="white"/>
        </w:rPr>
        <w:t xml:space="preserve">                                   leftExpression, rightExpression);</w:t>
      </w:r>
    </w:p>
    <w:p w14:paraId="263E6177" w14:textId="77777777" w:rsidR="00F93C1B" w:rsidRDefault="00F93C1B" w:rsidP="00F93C1B">
      <w:pPr>
        <w:pStyle w:val="Code"/>
        <w:rPr>
          <w:highlight w:val="white"/>
        </w:rPr>
      </w:pPr>
    </w:p>
    <w:p w14:paraId="422DE2DA" w14:textId="77777777" w:rsidR="00F93C1B" w:rsidRDefault="00F93C1B" w:rsidP="00F93C1B">
      <w:pPr>
        <w:pStyle w:val="Code"/>
        <w:rPr>
          <w:highlight w:val="white"/>
        </w:rPr>
      </w:pPr>
      <w:r>
        <w:rPr>
          <w:highlight w:val="white"/>
        </w:rPr>
        <w:t xml:space="preserve">      if (constantExpression != null) {</w:t>
      </w:r>
    </w:p>
    <w:p w14:paraId="7564B01D" w14:textId="77777777" w:rsidR="00F93C1B" w:rsidRDefault="00F93C1B" w:rsidP="00F93C1B">
      <w:pPr>
        <w:pStyle w:val="Code"/>
        <w:rPr>
          <w:highlight w:val="white"/>
        </w:rPr>
      </w:pPr>
      <w:r>
        <w:rPr>
          <w:highlight w:val="white"/>
        </w:rPr>
        <w:t xml:space="preserve">        return constantExpression;</w:t>
      </w:r>
    </w:p>
    <w:p w14:paraId="32C55075" w14:textId="77777777" w:rsidR="00F93C1B" w:rsidRDefault="00F93C1B" w:rsidP="00F93C1B">
      <w:pPr>
        <w:pStyle w:val="Code"/>
        <w:rPr>
          <w:highlight w:val="white"/>
        </w:rPr>
      </w:pPr>
      <w:r>
        <w:rPr>
          <w:highlight w:val="white"/>
        </w:rPr>
        <w:t xml:space="preserve">      }</w:t>
      </w:r>
    </w:p>
    <w:p w14:paraId="56AC5F29" w14:textId="77777777" w:rsidR="00F93C1B" w:rsidRDefault="00F93C1B" w:rsidP="00F93C1B">
      <w:pPr>
        <w:rPr>
          <w:highlight w:val="white"/>
        </w:rPr>
      </w:pPr>
      <w:r>
        <w:rPr>
          <w:highlight w:val="white"/>
        </w:rPr>
        <w:t>We type cast both the expressions to the logical type.</w:t>
      </w:r>
    </w:p>
    <w:p w14:paraId="2DCB8CC0" w14:textId="77777777" w:rsidR="00F93C1B" w:rsidRDefault="00F93C1B" w:rsidP="00F93C1B">
      <w:pPr>
        <w:pStyle w:val="Code"/>
        <w:rPr>
          <w:highlight w:val="white"/>
        </w:rPr>
      </w:pPr>
      <w:r>
        <w:rPr>
          <w:highlight w:val="white"/>
        </w:rPr>
        <w:t xml:space="preserve">      leftExpression = TypeCast.ToLogical(leftExpression);</w:t>
      </w:r>
    </w:p>
    <w:p w14:paraId="74E367F4" w14:textId="77777777" w:rsidR="00F93C1B" w:rsidRDefault="00F93C1B" w:rsidP="00F93C1B">
      <w:pPr>
        <w:pStyle w:val="Code"/>
        <w:rPr>
          <w:highlight w:val="white"/>
        </w:rPr>
      </w:pPr>
      <w:r>
        <w:rPr>
          <w:highlight w:val="white"/>
        </w:rPr>
        <w:t xml:space="preserve">      rightExpression = TypeCast.ToLogical(rightExpression);</w:t>
      </w:r>
    </w:p>
    <w:p w14:paraId="53180369" w14:textId="77777777" w:rsidR="00F93C1B" w:rsidRDefault="00F93C1B" w:rsidP="00F93C1B">
      <w:pPr>
        <w:rPr>
          <w:highlight w:val="white"/>
        </w:rPr>
      </w:pPr>
      <w:r>
        <w:rPr>
          <w:highlight w:val="white"/>
        </w:rPr>
        <w:t xml:space="preserve">For the resulting expression to be true, it is enough that one of the left or right expression is true. Therefore, the true-set of the resulting expression is the union of the true-set of the left and right expression. If the left expression is evaluated to true, the right expression (including its side effects) shall not be evaluated. The false-sets, on the other hand, are different. If the left expression is evaluated to false, we need to evaluate the right expression. Therefore, we backpatch the false-set of the left </w:t>
      </w:r>
      <w:r>
        <w:rPr>
          <w:highlight w:val="white"/>
        </w:rPr>
        <w:lastRenderedPageBreak/>
        <w:t>expression to the beginning of the right expression code. The false-set of the resulting expression is the false-set of the right expression.</w:t>
      </w:r>
    </w:p>
    <w:p w14:paraId="5B47B214" w14:textId="77777777" w:rsidR="00F93C1B" w:rsidRDefault="00F93C1B" w:rsidP="00F93C1B">
      <w:pPr>
        <w:pStyle w:val="Code"/>
        <w:rPr>
          <w:highlight w:val="white"/>
        </w:rPr>
      </w:pPr>
      <w:r>
        <w:rPr>
          <w:highlight w:val="white"/>
        </w:rPr>
        <w:t xml:space="preserve">      ISet&lt;MiddleCode&gt; trueSet = new HashSet&lt;MiddleCode&gt;();</w:t>
      </w:r>
    </w:p>
    <w:p w14:paraId="6887886C" w14:textId="77777777" w:rsidR="00F93C1B" w:rsidRDefault="00F93C1B" w:rsidP="00F93C1B">
      <w:pPr>
        <w:pStyle w:val="Code"/>
        <w:rPr>
          <w:highlight w:val="white"/>
        </w:rPr>
      </w:pPr>
      <w:r>
        <w:rPr>
          <w:highlight w:val="white"/>
        </w:rPr>
        <w:t xml:space="preserve">      trueSet.UnionWith(leftExpression.Symbol.TrueSet);</w:t>
      </w:r>
    </w:p>
    <w:p w14:paraId="32898B4D" w14:textId="77777777" w:rsidR="00F93C1B" w:rsidRDefault="00F93C1B" w:rsidP="00F93C1B">
      <w:pPr>
        <w:pStyle w:val="Code"/>
        <w:rPr>
          <w:highlight w:val="white"/>
        </w:rPr>
      </w:pPr>
      <w:r>
        <w:rPr>
          <w:highlight w:val="white"/>
        </w:rPr>
        <w:t xml:space="preserve">      trueSet.UnionWith(rightExpression.Symbol.TrueSet);</w:t>
      </w:r>
    </w:p>
    <w:p w14:paraId="61B1CA4F" w14:textId="77777777" w:rsidR="00F93C1B" w:rsidRDefault="00F93C1B" w:rsidP="00F93C1B">
      <w:pPr>
        <w:pStyle w:val="Code"/>
        <w:rPr>
          <w:highlight w:val="white"/>
        </w:rPr>
      </w:pPr>
      <w:r>
        <w:rPr>
          <w:highlight w:val="white"/>
        </w:rPr>
        <w:t xml:space="preserve">      Backpatch(leftExpression.Symbol.FalseSet, rightExpression.LongList);    </w:t>
      </w:r>
    </w:p>
    <w:p w14:paraId="7CAB2185" w14:textId="77777777" w:rsidR="00F93C1B" w:rsidRDefault="00F93C1B" w:rsidP="00F93C1B">
      <w:pPr>
        <w:pStyle w:val="Code"/>
        <w:rPr>
          <w:highlight w:val="white"/>
        </w:rPr>
      </w:pPr>
      <w:r>
        <w:rPr>
          <w:highlight w:val="white"/>
        </w:rPr>
        <w:t xml:space="preserve">      Symbol symbol = new Symbol(trueSet, rightExpression.Symbol.FalseSet);</w:t>
      </w:r>
    </w:p>
    <w:p w14:paraId="4C31EFF0" w14:textId="77777777" w:rsidR="00F93C1B" w:rsidRDefault="00F93C1B" w:rsidP="00F93C1B">
      <w:pPr>
        <w:pStyle w:val="Code"/>
        <w:rPr>
          <w:highlight w:val="white"/>
        </w:rPr>
      </w:pPr>
      <w:r>
        <w:rPr>
          <w:highlight w:val="white"/>
        </w:rPr>
        <w:t xml:space="preserve">      </w:t>
      </w:r>
    </w:p>
    <w:p w14:paraId="32CEB782" w14:textId="77777777" w:rsidR="00F93C1B" w:rsidRDefault="00F93C1B" w:rsidP="00F93C1B">
      <w:pPr>
        <w:pStyle w:val="Code"/>
        <w:rPr>
          <w:highlight w:val="white"/>
        </w:rPr>
      </w:pPr>
      <w:r>
        <w:rPr>
          <w:highlight w:val="white"/>
        </w:rPr>
        <w:t xml:space="preserve">      List&lt;MiddleCode&gt; longList = new List&lt;MiddleCode&gt;();</w:t>
      </w:r>
    </w:p>
    <w:p w14:paraId="3F62D097" w14:textId="77777777" w:rsidR="00F93C1B" w:rsidRDefault="00F93C1B" w:rsidP="00F93C1B">
      <w:pPr>
        <w:pStyle w:val="Code"/>
        <w:rPr>
          <w:highlight w:val="white"/>
        </w:rPr>
      </w:pPr>
      <w:r>
        <w:rPr>
          <w:highlight w:val="white"/>
        </w:rPr>
        <w:t xml:space="preserve">      longList.AddRange(leftExpression.LongList);</w:t>
      </w:r>
    </w:p>
    <w:p w14:paraId="4CE90CF1" w14:textId="77777777" w:rsidR="00F93C1B" w:rsidRDefault="00F93C1B" w:rsidP="00F93C1B">
      <w:pPr>
        <w:pStyle w:val="Code"/>
        <w:rPr>
          <w:highlight w:val="white"/>
        </w:rPr>
      </w:pPr>
      <w:r>
        <w:rPr>
          <w:highlight w:val="white"/>
        </w:rPr>
        <w:t xml:space="preserve">      longList.AddRange(rightExpression.LongList);</w:t>
      </w:r>
    </w:p>
    <w:p w14:paraId="23A25C75" w14:textId="77777777" w:rsidR="00F93C1B" w:rsidRDefault="00F93C1B" w:rsidP="00F93C1B">
      <w:pPr>
        <w:pStyle w:val="Code"/>
        <w:rPr>
          <w:highlight w:val="white"/>
        </w:rPr>
      </w:pPr>
    </w:p>
    <w:p w14:paraId="26C1C55A" w14:textId="77777777" w:rsidR="00F93C1B" w:rsidRDefault="00F93C1B" w:rsidP="00F93C1B">
      <w:pPr>
        <w:pStyle w:val="Code"/>
        <w:rPr>
          <w:highlight w:val="white"/>
        </w:rPr>
      </w:pPr>
      <w:r>
        <w:rPr>
          <w:highlight w:val="white"/>
        </w:rPr>
        <w:t xml:space="preserve">      List&lt;MiddleCode&gt; shortList = new List&lt;MiddleCode&gt;();</w:t>
      </w:r>
    </w:p>
    <w:p w14:paraId="72BCE728" w14:textId="77777777" w:rsidR="00F93C1B" w:rsidRDefault="00F93C1B" w:rsidP="00F93C1B">
      <w:pPr>
        <w:pStyle w:val="Code"/>
        <w:rPr>
          <w:highlight w:val="white"/>
        </w:rPr>
      </w:pPr>
      <w:r>
        <w:rPr>
          <w:highlight w:val="white"/>
        </w:rPr>
        <w:t xml:space="preserve">      shortList.AddRange(leftExpression.ShortList);</w:t>
      </w:r>
    </w:p>
    <w:p w14:paraId="53FCE516" w14:textId="77777777" w:rsidR="00F93C1B" w:rsidRDefault="00F93C1B" w:rsidP="00F93C1B">
      <w:pPr>
        <w:pStyle w:val="Code"/>
        <w:rPr>
          <w:highlight w:val="white"/>
        </w:rPr>
      </w:pPr>
      <w:r>
        <w:rPr>
          <w:highlight w:val="white"/>
        </w:rPr>
        <w:t xml:space="preserve">      shortList.AddRange(rightExpression.ShortList);</w:t>
      </w:r>
    </w:p>
    <w:p w14:paraId="27ED6B10" w14:textId="77777777" w:rsidR="00F93C1B" w:rsidRDefault="00F93C1B" w:rsidP="00F93C1B">
      <w:pPr>
        <w:pStyle w:val="Code"/>
        <w:rPr>
          <w:highlight w:val="white"/>
        </w:rPr>
      </w:pPr>
    </w:p>
    <w:p w14:paraId="5A311822" w14:textId="77777777" w:rsidR="00F93C1B" w:rsidRDefault="00F93C1B" w:rsidP="00F93C1B">
      <w:pPr>
        <w:pStyle w:val="Code"/>
        <w:rPr>
          <w:highlight w:val="white"/>
        </w:rPr>
      </w:pPr>
      <w:r>
        <w:rPr>
          <w:highlight w:val="white"/>
        </w:rPr>
        <w:t xml:space="preserve">      return (new Expression(symbol, shortList, longList));</w:t>
      </w:r>
    </w:p>
    <w:p w14:paraId="2877A998" w14:textId="77777777" w:rsidR="00F93C1B" w:rsidRDefault="00F93C1B" w:rsidP="00F93C1B">
      <w:pPr>
        <w:pStyle w:val="Code"/>
        <w:rPr>
          <w:highlight w:val="white"/>
        </w:rPr>
      </w:pPr>
      <w:r>
        <w:rPr>
          <w:highlight w:val="white"/>
        </w:rPr>
        <w:t xml:space="preserve">    }</w:t>
      </w:r>
    </w:p>
    <w:p w14:paraId="2F57863A" w14:textId="77777777" w:rsidR="00794840" w:rsidRDefault="00794840"/>
    <w:sectPr w:rsidR="007948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CD"/>
    <w:rsid w:val="00017096"/>
    <w:rsid w:val="0034237B"/>
    <w:rsid w:val="00423FEC"/>
    <w:rsid w:val="00483735"/>
    <w:rsid w:val="0049594B"/>
    <w:rsid w:val="005305CC"/>
    <w:rsid w:val="00541A35"/>
    <w:rsid w:val="006A17C4"/>
    <w:rsid w:val="00733180"/>
    <w:rsid w:val="00794840"/>
    <w:rsid w:val="007C4766"/>
    <w:rsid w:val="007C6701"/>
    <w:rsid w:val="007D5376"/>
    <w:rsid w:val="00992D83"/>
    <w:rsid w:val="009C451A"/>
    <w:rsid w:val="009D3583"/>
    <w:rsid w:val="009F05E4"/>
    <w:rsid w:val="00A44115"/>
    <w:rsid w:val="00AF2C5B"/>
    <w:rsid w:val="00D22437"/>
    <w:rsid w:val="00DB0FCC"/>
    <w:rsid w:val="00DC49B4"/>
    <w:rsid w:val="00DF27CD"/>
    <w:rsid w:val="00F93C1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375E"/>
  <w15:chartTrackingRefBased/>
  <w15:docId w15:val="{A1BE05AF-3C47-488C-91BA-6D8A026F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7CD"/>
    <w:pPr>
      <w:spacing w:before="120" w:after="120"/>
      <w:jc w:val="both"/>
    </w:pPr>
    <w:rPr>
      <w:rFonts w:ascii="Times New Roman" w:hAnsi="Times New Roman"/>
      <w:color w:val="000000" w:themeColor="text1"/>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CodeInText">
    <w:name w:val="CodeInText"/>
    <w:basedOn w:val="Standardstycketeckensnitt"/>
    <w:uiPriority w:val="1"/>
    <w:qFormat/>
    <w:rsid w:val="00DF27CD"/>
    <w:rPr>
      <w:b/>
      <w:i w:val="0"/>
    </w:rPr>
  </w:style>
  <w:style w:type="character" w:customStyle="1" w:styleId="KeyWord">
    <w:name w:val="KeyWord"/>
    <w:rsid w:val="0049594B"/>
    <w:rPr>
      <w:b/>
      <w:i w:val="0"/>
      <w:noProof/>
    </w:rPr>
  </w:style>
  <w:style w:type="paragraph" w:customStyle="1" w:styleId="Code">
    <w:name w:val="Code"/>
    <w:basedOn w:val="Normal"/>
    <w:qFormat/>
    <w:rsid w:val="009D3583"/>
    <w:pPr>
      <w:spacing w:before="0" w:after="0" w:line="240" w:lineRule="auto"/>
    </w:pPr>
    <w:rPr>
      <w:rFonts w:ascii="Courier New" w:hAnsi="Courier New"/>
      <w:noProof/>
      <w:color w:val="0D0D0D" w:themeColor="text1" w:themeTint="F2"/>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841407">
      <w:bodyDiv w:val="1"/>
      <w:marLeft w:val="0"/>
      <w:marRight w:val="0"/>
      <w:marTop w:val="0"/>
      <w:marBottom w:val="0"/>
      <w:divBdr>
        <w:top w:val="none" w:sz="0" w:space="0" w:color="auto"/>
        <w:left w:val="none" w:sz="0" w:space="0" w:color="auto"/>
        <w:bottom w:val="none" w:sz="0" w:space="0" w:color="auto"/>
        <w:right w:val="none" w:sz="0" w:space="0" w:color="auto"/>
      </w:divBdr>
    </w:div>
    <w:div w:id="1448817526">
      <w:bodyDiv w:val="1"/>
      <w:marLeft w:val="0"/>
      <w:marRight w:val="0"/>
      <w:marTop w:val="0"/>
      <w:marBottom w:val="0"/>
      <w:divBdr>
        <w:top w:val="none" w:sz="0" w:space="0" w:color="auto"/>
        <w:left w:val="none" w:sz="0" w:space="0" w:color="auto"/>
        <w:bottom w:val="none" w:sz="0" w:space="0" w:color="auto"/>
        <w:right w:val="none" w:sz="0" w:space="0" w:color="auto"/>
      </w:divBdr>
    </w:div>
    <w:div w:id="1611468820">
      <w:bodyDiv w:val="1"/>
      <w:marLeft w:val="0"/>
      <w:marRight w:val="0"/>
      <w:marTop w:val="0"/>
      <w:marBottom w:val="0"/>
      <w:divBdr>
        <w:top w:val="none" w:sz="0" w:space="0" w:color="auto"/>
        <w:left w:val="none" w:sz="0" w:space="0" w:color="auto"/>
        <w:bottom w:val="none" w:sz="0" w:space="0" w:color="auto"/>
        <w:right w:val="none" w:sz="0" w:space="0" w:color="auto"/>
      </w:divBdr>
    </w:div>
    <w:div w:id="1700856661">
      <w:bodyDiv w:val="1"/>
      <w:marLeft w:val="0"/>
      <w:marRight w:val="0"/>
      <w:marTop w:val="0"/>
      <w:marBottom w:val="0"/>
      <w:divBdr>
        <w:top w:val="none" w:sz="0" w:space="0" w:color="auto"/>
        <w:left w:val="none" w:sz="0" w:space="0" w:color="auto"/>
        <w:bottom w:val="none" w:sz="0" w:space="0" w:color="auto"/>
        <w:right w:val="none" w:sz="0" w:space="0" w:color="auto"/>
      </w:divBdr>
    </w:div>
    <w:div w:id="205619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5</Pages>
  <Words>2197</Words>
  <Characters>11646</Characters>
  <Application>Microsoft Office Word</Application>
  <DocSecurity>0</DocSecurity>
  <Lines>97</Lines>
  <Paragraphs>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16</cp:revision>
  <dcterms:created xsi:type="dcterms:W3CDTF">2020-12-06T18:43:00Z</dcterms:created>
  <dcterms:modified xsi:type="dcterms:W3CDTF">2020-12-09T16:21:00Z</dcterms:modified>
</cp:coreProperties>
</file>