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E44C8D4" w14:textId="77777777" w:rsidR="00CF7C50" w:rsidRPr="00903DBA" w:rsidRDefault="00CF7C50" w:rsidP="00CF7C50">
      <w:pPr>
        <w:pStyle w:val="Rubrik1"/>
      </w:pPr>
      <w:bookmarkStart w:id="0" w:name="_Ref54016552"/>
      <w:bookmarkStart w:id="1" w:name="_Ref54783705"/>
      <w:bookmarkStart w:id="2" w:name="_Toc57655985"/>
      <w:bookmarkStart w:id="3" w:name="_Hlk57720398"/>
      <w:r w:rsidRPr="00903DBA">
        <w:t>Parsing</w:t>
      </w:r>
      <w:bookmarkEnd w:id="0"/>
      <w:bookmarkEnd w:id="1"/>
      <w:bookmarkEnd w:id="2"/>
    </w:p>
    <w:bookmarkEnd w:id="3"/>
    <w:p w14:paraId="5FD970AA" w14:textId="77777777" w:rsidR="00CF7C50" w:rsidRDefault="00CF7C50" w:rsidP="00CF7C50">
      <w:r w:rsidRPr="00903DBA">
        <w:t>The parser can be considered to be the heart of the compiler. It requests token from the scanner, checks that the source code complies with the grammar, builds the symbol table, performs type checking, and generates the middle code.</w:t>
      </w:r>
    </w:p>
    <w:p w14:paraId="33C40925" w14:textId="77777777" w:rsidR="00CF7C50" w:rsidRDefault="00CF7C50" w:rsidP="00CF7C50">
      <w:pPr>
        <w:pStyle w:val="Rubrik2"/>
      </w:pPr>
      <w:bookmarkStart w:id="4" w:name="_Toc57655986"/>
      <w:r>
        <w:t>The MiddleOperator Enumeration</w:t>
      </w:r>
    </w:p>
    <w:p w14:paraId="029F8CB0" w14:textId="77777777" w:rsidR="00CF7C50" w:rsidRPr="00F525B0" w:rsidRDefault="00CF7C50" w:rsidP="00CF7C50">
      <w:r>
        <w:t xml:space="preserve">Before we start the parsing, we need to look into the middle code generated by the parser. The </w:t>
      </w:r>
      <w:r w:rsidRPr="00F525B0">
        <w:rPr>
          <w:rStyle w:val="KeyWord0"/>
        </w:rPr>
        <w:t>MiddleOperator</w:t>
      </w:r>
      <w:r>
        <w:t xml:space="preserve"> enumeration holds the operator of the middle code.</w:t>
      </w:r>
    </w:p>
    <w:p w14:paraId="3DE4F0EA" w14:textId="77777777" w:rsidR="00CF7C50" w:rsidRDefault="00CF7C50" w:rsidP="00CF7C50">
      <w:pPr>
        <w:pStyle w:val="CodeHeader"/>
      </w:pPr>
      <w:r>
        <w:t>MiddleOperator.cs</w:t>
      </w:r>
    </w:p>
    <w:p w14:paraId="12FB0499" w14:textId="77777777" w:rsidR="00CF7C50" w:rsidRPr="00E00AF6" w:rsidRDefault="00CF7C50" w:rsidP="00CF7C50">
      <w:pPr>
        <w:pStyle w:val="Code"/>
        <w:rPr>
          <w:highlight w:val="white"/>
        </w:rPr>
      </w:pPr>
      <w:r w:rsidRPr="00E00AF6">
        <w:rPr>
          <w:highlight w:val="white"/>
        </w:rPr>
        <w:t>namespace CCompiler {</w:t>
      </w:r>
    </w:p>
    <w:p w14:paraId="42EC25EB" w14:textId="77777777" w:rsidR="00CF7C50" w:rsidRDefault="00CF7C50" w:rsidP="00CF7C50">
      <w:pPr>
        <w:pStyle w:val="Code"/>
        <w:rPr>
          <w:highlight w:val="white"/>
        </w:rPr>
      </w:pPr>
      <w:r w:rsidRPr="00E00AF6">
        <w:rPr>
          <w:highlight w:val="white"/>
        </w:rPr>
        <w:t xml:space="preserve">  public enum MiddleOperator</w:t>
      </w:r>
    </w:p>
    <w:p w14:paraId="78777505" w14:textId="77777777" w:rsidR="00CF7C50" w:rsidRPr="00E00AF6" w:rsidRDefault="00CF7C50" w:rsidP="00CF7C50">
      <w:pPr>
        <w:pStyle w:val="Code"/>
        <w:rPr>
          <w:highlight w:val="white"/>
        </w:rPr>
      </w:pPr>
      <w:r>
        <w:rPr>
          <w:highlight w:val="white"/>
        </w:rPr>
        <w:t xml:space="preserve">  </w:t>
      </w:r>
      <w:r w:rsidRPr="00E00AF6">
        <w:rPr>
          <w:highlight w:val="white"/>
        </w:rPr>
        <w:t xml:space="preserve"> {Goto, AssignRegister, Compare,</w:t>
      </w:r>
    </w:p>
    <w:p w14:paraId="19D13A0E" w14:textId="77777777" w:rsidR="00CF7C50" w:rsidRPr="00E00AF6" w:rsidRDefault="00CF7C50" w:rsidP="00CF7C50">
      <w:pPr>
        <w:pStyle w:val="Code"/>
        <w:rPr>
          <w:highlight w:val="white"/>
        </w:rPr>
      </w:pPr>
      <w:r w:rsidRPr="00E00AF6">
        <w:rPr>
          <w:highlight w:val="white"/>
        </w:rPr>
        <w:t xml:space="preserve">    InspectFlagbyte, InspectRegister, SysCall,</w:t>
      </w:r>
    </w:p>
    <w:p w14:paraId="0AACDAAB" w14:textId="77777777" w:rsidR="00CF7C50" w:rsidRPr="00E00AF6" w:rsidRDefault="00CF7C50" w:rsidP="00CF7C50">
      <w:pPr>
        <w:pStyle w:val="Code"/>
        <w:rPr>
          <w:highlight w:val="white"/>
        </w:rPr>
      </w:pPr>
      <w:r w:rsidRPr="00E00AF6">
        <w:rPr>
          <w:highlight w:val="white"/>
        </w:rPr>
        <w:t xml:space="preserve">    JumpRegister, Interrupt, Expression, Declaration,</w:t>
      </w:r>
    </w:p>
    <w:p w14:paraId="244D92B6" w14:textId="77777777" w:rsidR="00CF7C50" w:rsidRPr="00E00AF6" w:rsidRDefault="00CF7C50" w:rsidP="00CF7C50">
      <w:pPr>
        <w:pStyle w:val="Code"/>
        <w:rPr>
          <w:highlight w:val="white"/>
        </w:rPr>
      </w:pPr>
      <w:r w:rsidRPr="00E00AF6">
        <w:rPr>
          <w:highlight w:val="white"/>
        </w:rPr>
        <w:t xml:space="preserve">    PushZero, PushOne, PushFloat, PopFloat, TopFloat,</w:t>
      </w:r>
    </w:p>
    <w:p w14:paraId="4F02199F" w14:textId="77777777" w:rsidR="00CF7C50" w:rsidRPr="00E00AF6" w:rsidRDefault="00CF7C50" w:rsidP="00CF7C50">
      <w:pPr>
        <w:pStyle w:val="Code"/>
        <w:rPr>
          <w:highlight w:val="white"/>
        </w:rPr>
      </w:pPr>
      <w:r w:rsidRPr="00E00AF6">
        <w:rPr>
          <w:highlight w:val="white"/>
        </w:rPr>
        <w:t xml:space="preserve">    PopEmpty, Comma, AssignInitSize, Assign, LogicalOr, LogicalAnd,</w:t>
      </w:r>
    </w:p>
    <w:p w14:paraId="1E9DC9DF" w14:textId="77777777" w:rsidR="00CF7C50" w:rsidRPr="00E00AF6" w:rsidRDefault="00CF7C50" w:rsidP="00CF7C50">
      <w:pPr>
        <w:pStyle w:val="Code"/>
        <w:rPr>
          <w:highlight w:val="white"/>
        </w:rPr>
      </w:pPr>
      <w:r w:rsidRPr="00E00AF6">
        <w:rPr>
          <w:highlight w:val="white"/>
        </w:rPr>
        <w:t xml:space="preserve">    BitwiseOr, BitwiseXOr, BitwiseAnd,</w:t>
      </w:r>
    </w:p>
    <w:p w14:paraId="26563313" w14:textId="77777777" w:rsidR="00CF7C50" w:rsidRPr="00E00AF6" w:rsidRDefault="00CF7C50" w:rsidP="00CF7C50">
      <w:pPr>
        <w:pStyle w:val="Code"/>
        <w:rPr>
          <w:highlight w:val="white"/>
        </w:rPr>
      </w:pPr>
      <w:r w:rsidRPr="00E00AF6">
        <w:rPr>
          <w:highlight w:val="white"/>
        </w:rPr>
        <w:t xml:space="preserve">    Equal, NotEqual, SignedLessThan,</w:t>
      </w:r>
    </w:p>
    <w:p w14:paraId="53F2292E" w14:textId="77777777" w:rsidR="00CF7C50" w:rsidRPr="00E00AF6" w:rsidRDefault="00CF7C50" w:rsidP="00CF7C50">
      <w:pPr>
        <w:pStyle w:val="Code"/>
        <w:rPr>
          <w:highlight w:val="white"/>
        </w:rPr>
      </w:pPr>
      <w:r w:rsidRPr="00E00AF6">
        <w:rPr>
          <w:highlight w:val="white"/>
        </w:rPr>
        <w:t xml:space="preserve">    SignedLessThanEqual, SignedGreaterThan,</w:t>
      </w:r>
    </w:p>
    <w:p w14:paraId="0C22BC48" w14:textId="77777777" w:rsidR="00CF7C50" w:rsidRPr="00E00AF6" w:rsidRDefault="00CF7C50" w:rsidP="00CF7C50">
      <w:pPr>
        <w:pStyle w:val="Code"/>
        <w:rPr>
          <w:highlight w:val="white"/>
        </w:rPr>
      </w:pPr>
      <w:r w:rsidRPr="00E00AF6">
        <w:rPr>
          <w:highlight w:val="white"/>
        </w:rPr>
        <w:t xml:space="preserve">    SignedGreaterThanEqual, UnsignedLessThan,</w:t>
      </w:r>
    </w:p>
    <w:p w14:paraId="2B9DBF38" w14:textId="77777777" w:rsidR="00CF7C50" w:rsidRPr="00E00AF6" w:rsidRDefault="00CF7C50" w:rsidP="00CF7C50">
      <w:pPr>
        <w:pStyle w:val="Code"/>
        <w:rPr>
          <w:highlight w:val="white"/>
        </w:rPr>
      </w:pPr>
      <w:r w:rsidRPr="00E00AF6">
        <w:rPr>
          <w:highlight w:val="white"/>
        </w:rPr>
        <w:t xml:space="preserve">    UnsignedLessThanEqual, UnsignedGreaterThan,</w:t>
      </w:r>
    </w:p>
    <w:p w14:paraId="5DBD8F80" w14:textId="77777777" w:rsidR="00CF7C50" w:rsidRPr="00E00AF6" w:rsidRDefault="00CF7C50" w:rsidP="00CF7C50">
      <w:pPr>
        <w:pStyle w:val="Code"/>
        <w:rPr>
          <w:highlight w:val="white"/>
        </w:rPr>
      </w:pPr>
      <w:r w:rsidRPr="00E00AF6">
        <w:rPr>
          <w:highlight w:val="white"/>
        </w:rPr>
        <w:t xml:space="preserve">    UnsignedGreaterThanEqual, ShiftLeft,</w:t>
      </w:r>
    </w:p>
    <w:p w14:paraId="4C36F844" w14:textId="77777777" w:rsidR="00CF7C50" w:rsidRPr="00E00AF6" w:rsidRDefault="00CF7C50" w:rsidP="00CF7C50">
      <w:pPr>
        <w:pStyle w:val="Code"/>
        <w:rPr>
          <w:highlight w:val="white"/>
        </w:rPr>
      </w:pPr>
      <w:r w:rsidRPr="00E00AF6">
        <w:rPr>
          <w:highlight w:val="white"/>
        </w:rPr>
        <w:t xml:space="preserve">    ShiftRight, BinaryAdd, BinarySubtract,</w:t>
      </w:r>
    </w:p>
    <w:p w14:paraId="73DF2F94" w14:textId="77777777" w:rsidR="00CF7C50" w:rsidRPr="00E00AF6" w:rsidRDefault="00CF7C50" w:rsidP="00CF7C50">
      <w:pPr>
        <w:pStyle w:val="Code"/>
        <w:rPr>
          <w:highlight w:val="white"/>
        </w:rPr>
      </w:pPr>
      <w:r w:rsidRPr="00E00AF6">
        <w:rPr>
          <w:highlight w:val="white"/>
        </w:rPr>
        <w:t xml:space="preserve">    SignedMultiply, SignedDivide, SignedModulo,</w:t>
      </w:r>
    </w:p>
    <w:p w14:paraId="543129AA" w14:textId="77777777" w:rsidR="00CF7C50" w:rsidRPr="00E00AF6" w:rsidRDefault="00CF7C50" w:rsidP="00CF7C50">
      <w:pPr>
        <w:pStyle w:val="Code"/>
        <w:rPr>
          <w:highlight w:val="white"/>
        </w:rPr>
      </w:pPr>
      <w:r w:rsidRPr="00E00AF6">
        <w:rPr>
          <w:highlight w:val="white"/>
        </w:rPr>
        <w:t xml:space="preserve">    UnsignedMultiply, UnsignedDivide, UnsignedModulo,</w:t>
      </w:r>
    </w:p>
    <w:p w14:paraId="7D1843FC" w14:textId="77777777" w:rsidR="00CF7C50" w:rsidRPr="00E00AF6" w:rsidRDefault="00CF7C50" w:rsidP="00CF7C50">
      <w:pPr>
        <w:pStyle w:val="Code"/>
        <w:rPr>
          <w:highlight w:val="white"/>
        </w:rPr>
      </w:pPr>
      <w:r w:rsidRPr="00E00AF6">
        <w:rPr>
          <w:highlight w:val="white"/>
        </w:rPr>
        <w:t xml:space="preserve">    UnaryAdd, UnarySubtract, Carry, NotCarry,</w:t>
      </w:r>
    </w:p>
    <w:p w14:paraId="26F50399" w14:textId="77777777" w:rsidR="00CF7C50" w:rsidRPr="00E00AF6" w:rsidRDefault="00CF7C50" w:rsidP="00CF7C50">
      <w:pPr>
        <w:pStyle w:val="Code"/>
        <w:rPr>
          <w:highlight w:val="white"/>
        </w:rPr>
      </w:pPr>
      <w:r w:rsidRPr="00E00AF6">
        <w:rPr>
          <w:highlight w:val="white"/>
        </w:rPr>
        <w:t xml:space="preserve">    LogicalNot, BitwiseNot, Address, Dereference,</w:t>
      </w:r>
    </w:p>
    <w:p w14:paraId="2097D189" w14:textId="77777777" w:rsidR="00CF7C50" w:rsidRPr="00E00AF6" w:rsidRDefault="00CF7C50" w:rsidP="00CF7C50">
      <w:pPr>
        <w:pStyle w:val="Code"/>
        <w:rPr>
          <w:highlight w:val="white"/>
        </w:rPr>
      </w:pPr>
      <w:r w:rsidRPr="00E00AF6">
        <w:rPr>
          <w:highlight w:val="white"/>
        </w:rPr>
        <w:t xml:space="preserve">    Call, PostCall, DecreaseStack,</w:t>
      </w:r>
    </w:p>
    <w:p w14:paraId="7B4E3D26" w14:textId="77777777" w:rsidR="00CF7C50" w:rsidRPr="00E00AF6" w:rsidRDefault="00CF7C50" w:rsidP="00CF7C50">
      <w:pPr>
        <w:pStyle w:val="Code"/>
        <w:rPr>
          <w:highlight w:val="white"/>
        </w:rPr>
      </w:pPr>
      <w:r w:rsidRPr="00E00AF6">
        <w:rPr>
          <w:highlight w:val="white"/>
        </w:rPr>
        <w:t xml:space="preserve">    ParameterInitSize, Parameter, Empty, SetReturnValue,</w:t>
      </w:r>
    </w:p>
    <w:p w14:paraId="038CC67B" w14:textId="77777777" w:rsidR="00CF7C50" w:rsidRPr="00E00AF6" w:rsidRDefault="00CF7C50" w:rsidP="00CF7C50">
      <w:pPr>
        <w:pStyle w:val="Code"/>
        <w:rPr>
          <w:highlight w:val="white"/>
        </w:rPr>
      </w:pPr>
      <w:r w:rsidRPr="00E00AF6">
        <w:rPr>
          <w:highlight w:val="white"/>
        </w:rPr>
        <w:t xml:space="preserve">    Return, Exit, Increment, Decrement, PreCall,</w:t>
      </w:r>
    </w:p>
    <w:p w14:paraId="4AA710E9" w14:textId="77777777" w:rsidR="00CF7C50" w:rsidRPr="00E00AF6" w:rsidRDefault="00CF7C50" w:rsidP="00CF7C50">
      <w:pPr>
        <w:pStyle w:val="Code"/>
        <w:rPr>
          <w:highlight w:val="white"/>
        </w:rPr>
      </w:pPr>
      <w:r w:rsidRPr="00E00AF6">
        <w:rPr>
          <w:highlight w:val="white"/>
        </w:rPr>
        <w:t xml:space="preserve">    FunctionEnd, Conditional, GetReturnValue,</w:t>
      </w:r>
    </w:p>
    <w:p w14:paraId="06408547" w14:textId="77777777" w:rsidR="00CF7C50" w:rsidRPr="00E00AF6" w:rsidRDefault="00CF7C50" w:rsidP="00CF7C50">
      <w:pPr>
        <w:pStyle w:val="Code"/>
        <w:rPr>
          <w:highlight w:val="white"/>
        </w:rPr>
      </w:pPr>
      <w:r w:rsidRPr="00E00AF6">
        <w:rPr>
          <w:highlight w:val="white"/>
        </w:rPr>
        <w:t xml:space="preserve">    IntegralToIntegral, IntegralToFloating, FloatingToIntegral,</w:t>
      </w:r>
    </w:p>
    <w:p w14:paraId="7445A4F8" w14:textId="77777777" w:rsidR="00CF7C50" w:rsidRPr="00E00AF6" w:rsidRDefault="00CF7C50" w:rsidP="00CF7C50">
      <w:pPr>
        <w:pStyle w:val="Code"/>
        <w:rPr>
          <w:highlight w:val="white"/>
        </w:rPr>
      </w:pPr>
      <w:r w:rsidRPr="00E00AF6">
        <w:rPr>
          <w:highlight w:val="white"/>
        </w:rPr>
        <w:t xml:space="preserve">    ArrayToPointer, FunctionToPointer, StringToPointer,</w:t>
      </w:r>
    </w:p>
    <w:p w14:paraId="2ED6B66E" w14:textId="77777777" w:rsidR="00CF7C50" w:rsidRPr="00E00AF6" w:rsidRDefault="00CF7C50" w:rsidP="00CF7C50">
      <w:pPr>
        <w:pStyle w:val="Code"/>
        <w:rPr>
          <w:highlight w:val="white"/>
        </w:rPr>
      </w:pPr>
      <w:r w:rsidRPr="00E00AF6">
        <w:rPr>
          <w:highlight w:val="white"/>
        </w:rPr>
        <w:t xml:space="preserve">    ValueOffset, AddressOffset, Case, CaseEnd, StackTop,</w:t>
      </w:r>
    </w:p>
    <w:p w14:paraId="7E216902" w14:textId="77777777" w:rsidR="00CF7C50" w:rsidRPr="00E00AF6" w:rsidRDefault="00CF7C50" w:rsidP="00CF7C50">
      <w:pPr>
        <w:pStyle w:val="Code"/>
        <w:rPr>
          <w:highlight w:val="white"/>
        </w:rPr>
      </w:pPr>
      <w:r w:rsidRPr="00E00AF6">
        <w:rPr>
          <w:highlight w:val="white"/>
        </w:rPr>
        <w:t xml:space="preserve">    Index, Dot, Arrow, Variable, Value, Initializer, InitializerZero};</w:t>
      </w:r>
    </w:p>
    <w:p w14:paraId="62C663C4" w14:textId="77777777" w:rsidR="00CF7C50" w:rsidRPr="00E00AF6" w:rsidRDefault="00CF7C50" w:rsidP="00CF7C50">
      <w:pPr>
        <w:pStyle w:val="Code"/>
      </w:pPr>
      <w:r w:rsidRPr="00E00AF6">
        <w:rPr>
          <w:highlight w:val="white"/>
        </w:rPr>
        <w:t>}</w:t>
      </w:r>
    </w:p>
    <w:bookmarkEnd w:id="4"/>
    <w:p w14:paraId="6FEE41B9" w14:textId="77777777" w:rsidR="00CF7C50" w:rsidRPr="00903DBA" w:rsidRDefault="00CF7C50" w:rsidP="00CF7C50">
      <w:pPr>
        <w:pStyle w:val="CodeHeader"/>
      </w:pPr>
      <w:r w:rsidRPr="00903DBA">
        <w:t>MainParser.gppg</w:t>
      </w:r>
    </w:p>
    <w:p w14:paraId="225C4926" w14:textId="77777777" w:rsidR="00CF7C50" w:rsidRPr="00903DBA" w:rsidRDefault="00CF7C50" w:rsidP="00CF7C50">
      <w:pPr>
        <w:pStyle w:val="Code"/>
        <w:rPr>
          <w:highlight w:val="white"/>
        </w:rPr>
      </w:pPr>
      <w:r w:rsidRPr="00903DBA">
        <w:rPr>
          <w:highlight w:val="white"/>
        </w:rPr>
        <w:t>%namespace CCompiler_Main</w:t>
      </w:r>
    </w:p>
    <w:p w14:paraId="496F02DB" w14:textId="77777777" w:rsidR="00CF7C50" w:rsidRPr="00903DBA" w:rsidRDefault="00CF7C50" w:rsidP="00CF7C50">
      <w:pPr>
        <w:pStyle w:val="Code"/>
        <w:rPr>
          <w:highlight w:val="white"/>
        </w:rPr>
      </w:pPr>
      <w:r w:rsidRPr="00903DBA">
        <w:rPr>
          <w:highlight w:val="white"/>
        </w:rPr>
        <w:t>%partial</w:t>
      </w:r>
    </w:p>
    <w:p w14:paraId="42CD7369" w14:textId="77777777" w:rsidR="00CF7C50" w:rsidRPr="00903DBA" w:rsidRDefault="00CF7C50" w:rsidP="00CF7C50">
      <w:pPr>
        <w:pStyle w:val="Code"/>
        <w:rPr>
          <w:highlight w:val="white"/>
        </w:rPr>
      </w:pPr>
    </w:p>
    <w:p w14:paraId="5ED1538B" w14:textId="77777777" w:rsidR="00CF7C50" w:rsidRPr="00903DBA" w:rsidRDefault="00CF7C50" w:rsidP="00CF7C50">
      <w:pPr>
        <w:pStyle w:val="Code"/>
        <w:rPr>
          <w:highlight w:val="white"/>
        </w:rPr>
      </w:pPr>
      <w:r w:rsidRPr="00903DBA">
        <w:rPr>
          <w:highlight w:val="white"/>
        </w:rPr>
        <w:t>%using CCompiler;</w:t>
      </w:r>
    </w:p>
    <w:p w14:paraId="1F7ED184" w14:textId="77777777" w:rsidR="00CF7C50" w:rsidRPr="00903DBA" w:rsidRDefault="00CF7C50" w:rsidP="00CF7C50">
      <w:pPr>
        <w:pStyle w:val="Code"/>
        <w:rPr>
          <w:highlight w:val="white"/>
        </w:rPr>
      </w:pPr>
      <w:r w:rsidRPr="00903DBA">
        <w:rPr>
          <w:highlight w:val="white"/>
        </w:rPr>
        <w:t>%using System.Numerics;</w:t>
      </w:r>
    </w:p>
    <w:p w14:paraId="5F387C82" w14:textId="77777777" w:rsidR="00CF7C50" w:rsidRPr="00903DBA" w:rsidRDefault="00CF7C50" w:rsidP="00CF7C50">
      <w:pPr>
        <w:pStyle w:val="Code"/>
        <w:rPr>
          <w:highlight w:val="white"/>
        </w:rPr>
      </w:pPr>
    </w:p>
    <w:p w14:paraId="150D72FA" w14:textId="77777777" w:rsidR="00CF7C50" w:rsidRPr="00903DBA" w:rsidRDefault="00CF7C50" w:rsidP="00CF7C50">
      <w:pPr>
        <w:pStyle w:val="Code"/>
        <w:rPr>
          <w:highlight w:val="white"/>
        </w:rPr>
      </w:pPr>
      <w:r w:rsidRPr="00903DBA">
        <w:rPr>
          <w:highlight w:val="white"/>
        </w:rPr>
        <w:t>%{</w:t>
      </w:r>
    </w:p>
    <w:p w14:paraId="40009BF0" w14:textId="77777777" w:rsidR="00CF7C50" w:rsidRPr="00903DBA" w:rsidRDefault="00CF7C50" w:rsidP="00CF7C50">
      <w:pPr>
        <w:pStyle w:val="Code"/>
        <w:rPr>
          <w:highlight w:val="white"/>
        </w:rPr>
      </w:pPr>
      <w:r w:rsidRPr="00903DBA">
        <w:rPr>
          <w:highlight w:val="white"/>
        </w:rPr>
        <w:t xml:space="preserve">  public static Stack&lt;Specifier&gt; SpecifierStack = new Stack&lt;Specifier&gt;();</w:t>
      </w:r>
    </w:p>
    <w:p w14:paraId="726B2C16" w14:textId="77777777" w:rsidR="00CF7C50" w:rsidRPr="00903DBA" w:rsidRDefault="00CF7C50" w:rsidP="00CF7C50">
      <w:pPr>
        <w:pStyle w:val="Code"/>
        <w:rPr>
          <w:highlight w:val="white"/>
        </w:rPr>
      </w:pPr>
      <w:r w:rsidRPr="00903DBA">
        <w:rPr>
          <w:highlight w:val="white"/>
        </w:rPr>
        <w:t xml:space="preserve">  public static Stack&lt;BigInteger&gt; EnumValueStack = new Stack&lt;BigInteger&gt;();</w:t>
      </w:r>
    </w:p>
    <w:p w14:paraId="14874965" w14:textId="77777777" w:rsidR="00CF7C50" w:rsidRPr="00903DBA" w:rsidRDefault="00CF7C50" w:rsidP="00CF7C50">
      <w:pPr>
        <w:pStyle w:val="Code"/>
        <w:rPr>
          <w:highlight w:val="white"/>
        </w:rPr>
      </w:pPr>
      <w:r w:rsidRPr="00903DBA">
        <w:rPr>
          <w:highlight w:val="white"/>
        </w:rPr>
        <w:t xml:space="preserve">  public static Stack&lt;Scope&gt; ScopeStack = new Stack&lt;Scope&gt;(); </w:t>
      </w:r>
    </w:p>
    <w:p w14:paraId="251775D8" w14:textId="77777777" w:rsidR="00CF7C50" w:rsidRPr="00903DBA" w:rsidRDefault="00CF7C50" w:rsidP="00CF7C50">
      <w:pPr>
        <w:pStyle w:val="Code"/>
        <w:rPr>
          <w:highlight w:val="white"/>
        </w:rPr>
      </w:pPr>
      <w:r w:rsidRPr="00903DBA">
        <w:rPr>
          <w:highlight w:val="white"/>
        </w:rPr>
        <w:t>%}</w:t>
      </w:r>
    </w:p>
    <w:p w14:paraId="1010A442" w14:textId="77777777" w:rsidR="00CF7C50" w:rsidRPr="00903DBA" w:rsidRDefault="00CF7C50" w:rsidP="00CF7C50">
      <w:pPr>
        <w:rPr>
          <w:highlight w:val="white"/>
        </w:rPr>
      </w:pPr>
      <w:r w:rsidRPr="00903DBA">
        <w:rPr>
          <w:highlight w:val="white"/>
        </w:rPr>
        <w:t xml:space="preserve">The parser is made up by tokens and rules, where tokens correspond to operators, keywords, and characters. The following tokens are used by the parser, and they are also returned by the scanner in the Chapter </w:t>
      </w:r>
      <w:r w:rsidRPr="00903DBA">
        <w:rPr>
          <w:highlight w:val="white"/>
        </w:rPr>
        <w:fldChar w:fldCharType="begin"/>
      </w:r>
      <w:r w:rsidRPr="00903DBA">
        <w:rPr>
          <w:highlight w:val="white"/>
        </w:rPr>
        <w:instrText xml:space="preserve"> REF _Ref54016524 \r \h </w:instrText>
      </w:r>
      <w:r w:rsidRPr="00903DBA">
        <w:rPr>
          <w:highlight w:val="white"/>
        </w:rPr>
      </w:r>
      <w:r w:rsidRPr="00903DBA">
        <w:rPr>
          <w:highlight w:val="white"/>
        </w:rPr>
        <w:fldChar w:fldCharType="separate"/>
      </w:r>
      <w:r w:rsidRPr="00903DBA">
        <w:rPr>
          <w:highlight w:val="white"/>
        </w:rPr>
        <w:t>2</w:t>
      </w:r>
      <w:r w:rsidRPr="00903DBA">
        <w:rPr>
          <w:highlight w:val="white"/>
        </w:rPr>
        <w:fldChar w:fldCharType="end"/>
      </w:r>
      <w:r w:rsidRPr="00903DBA">
        <w:rPr>
          <w:highlight w:val="white"/>
        </w:rPr>
        <w:t>.</w:t>
      </w:r>
    </w:p>
    <w:p w14:paraId="697A21B6" w14:textId="77777777" w:rsidR="00CF7C50" w:rsidRPr="00903DBA" w:rsidRDefault="00CF7C50" w:rsidP="00CF7C50">
      <w:pPr>
        <w:rPr>
          <w:highlight w:val="white"/>
        </w:rPr>
      </w:pPr>
      <w:r w:rsidRPr="00903DBA">
        <w:rPr>
          <w:highlight w:val="white"/>
        </w:rPr>
        <w:t xml:space="preserve">A variable or function has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r w:rsidRPr="00903DBA">
        <w:rPr>
          <w:highlight w:val="white"/>
        </w:rPr>
        <w:t xml:space="preserve"> storage.</w:t>
      </w:r>
    </w:p>
    <w:p w14:paraId="0D6C23A1" w14:textId="77777777" w:rsidR="00CF7C50" w:rsidRPr="00903DBA" w:rsidRDefault="00CF7C50" w:rsidP="00CF7C50">
      <w:pPr>
        <w:pStyle w:val="Code"/>
        <w:rPr>
          <w:highlight w:val="white"/>
        </w:rPr>
      </w:pPr>
      <w:r w:rsidRPr="00903DBA">
        <w:rPr>
          <w:highlight w:val="white"/>
        </w:rPr>
        <w:lastRenderedPageBreak/>
        <w:t>%token AUTO REGISTER STATIC EXTERN TYPEDEF</w:t>
      </w:r>
    </w:p>
    <w:p w14:paraId="089F892B" w14:textId="77777777" w:rsidR="00CF7C50" w:rsidRPr="00903DBA" w:rsidRDefault="00CF7C50" w:rsidP="00CF7C50">
      <w:pPr>
        <w:rPr>
          <w:highlight w:val="white"/>
        </w:rPr>
      </w:pPr>
      <w:r w:rsidRPr="00903DBA">
        <w:rPr>
          <w:highlight w:val="white"/>
        </w:rPr>
        <w:t xml:space="preserve">A variable can also be qualified as </w:t>
      </w:r>
      <w:r w:rsidRPr="00903DBA">
        <w:rPr>
          <w:rStyle w:val="KeyWord0"/>
          <w:highlight w:val="white"/>
        </w:rPr>
        <w:t>constant</w:t>
      </w:r>
      <w:r w:rsidRPr="00903DBA">
        <w:rPr>
          <w:highlight w:val="white"/>
        </w:rPr>
        <w:t xml:space="preserve"> or </w:t>
      </w:r>
      <w:r w:rsidRPr="00903DBA">
        <w:rPr>
          <w:rStyle w:val="KeyWord0"/>
          <w:highlight w:val="white"/>
        </w:rPr>
        <w:t>volatile</w:t>
      </w:r>
      <w:r w:rsidRPr="00903DBA">
        <w:rPr>
          <w:highlight w:val="white"/>
        </w:rPr>
        <w:t>.</w:t>
      </w:r>
    </w:p>
    <w:p w14:paraId="6B5DFA81" w14:textId="77777777" w:rsidR="00CF7C50" w:rsidRPr="00903DBA" w:rsidRDefault="00CF7C50" w:rsidP="00CF7C50">
      <w:pPr>
        <w:pStyle w:val="Code"/>
        <w:rPr>
          <w:highlight w:val="white"/>
        </w:rPr>
      </w:pPr>
      <w:r w:rsidRPr="00903DBA">
        <w:rPr>
          <w:highlight w:val="white"/>
        </w:rPr>
        <w:t xml:space="preserve">       CONSTANT VOLATILE</w:t>
      </w:r>
    </w:p>
    <w:p w14:paraId="0F60166F" w14:textId="77777777" w:rsidR="00CF7C50" w:rsidRPr="00903DBA" w:rsidRDefault="00CF7C50" w:rsidP="00CF7C50">
      <w:pPr>
        <w:rPr>
          <w:highlight w:val="white"/>
        </w:rPr>
      </w:pPr>
      <w:r w:rsidRPr="00903DBA">
        <w:rPr>
          <w:highlight w:val="white"/>
        </w:rPr>
        <w:t xml:space="preserve">An integral type can be </w:t>
      </w:r>
      <w:r w:rsidRPr="00903DBA">
        <w:rPr>
          <w:rStyle w:val="KeyWord0"/>
          <w:highlight w:val="white"/>
        </w:rPr>
        <w:t>signed</w:t>
      </w:r>
      <w:r w:rsidRPr="00903DBA">
        <w:rPr>
          <w:highlight w:val="white"/>
        </w:rPr>
        <w:t xml:space="preserve"> or </w:t>
      </w:r>
      <w:r w:rsidRPr="00903DBA">
        <w:rPr>
          <w:rStyle w:val="KeyWord0"/>
          <w:highlight w:val="white"/>
        </w:rPr>
        <w:t>unsigned</w:t>
      </w:r>
      <w:r w:rsidRPr="00903DBA">
        <w:rPr>
          <w:highlight w:val="white"/>
        </w:rPr>
        <w:t xml:space="preserve">, and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int</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int</w:t>
      </w:r>
      <w:r w:rsidRPr="00903DBA">
        <w:rPr>
          <w:highlight w:val="white"/>
        </w:rPr>
        <w:t>.</w:t>
      </w:r>
    </w:p>
    <w:p w14:paraId="744965A1" w14:textId="77777777" w:rsidR="00CF7C50" w:rsidRPr="00903DBA" w:rsidRDefault="00CF7C50" w:rsidP="00CF7C50">
      <w:pPr>
        <w:pStyle w:val="Code"/>
        <w:rPr>
          <w:highlight w:val="white"/>
        </w:rPr>
      </w:pPr>
      <w:r w:rsidRPr="00903DBA">
        <w:rPr>
          <w:highlight w:val="white"/>
        </w:rPr>
        <w:t xml:space="preserve">       SIGNED UNSIGNED CHAR SHORT INT LONG</w:t>
      </w:r>
    </w:p>
    <w:p w14:paraId="3ECCD25E" w14:textId="77777777" w:rsidR="00CF7C50" w:rsidRPr="00903DBA" w:rsidRDefault="00CF7C50" w:rsidP="00CF7C50">
      <w:pPr>
        <w:rPr>
          <w:highlight w:val="white"/>
        </w:rPr>
      </w:pPr>
      <w:r w:rsidRPr="00903DBA">
        <w:rPr>
          <w:highlight w:val="white"/>
        </w:rPr>
        <w:t xml:space="preserve">A floating type can be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or </w:t>
      </w:r>
      <w:r w:rsidRPr="00903DBA">
        <w:rPr>
          <w:rStyle w:val="KeyWord0"/>
          <w:highlight w:val="white"/>
        </w:rPr>
        <w:t>long</w:t>
      </w:r>
      <w:r w:rsidRPr="00903DBA">
        <w:rPr>
          <w:highlight w:val="white"/>
        </w:rPr>
        <w:t xml:space="preserve"> </w:t>
      </w:r>
      <w:r w:rsidRPr="00903DBA">
        <w:rPr>
          <w:rStyle w:val="KeyWord0"/>
          <w:highlight w:val="white"/>
        </w:rPr>
        <w:t>double</w:t>
      </w:r>
      <w:r w:rsidRPr="00903DBA">
        <w:rPr>
          <w:highlight w:val="white"/>
        </w:rPr>
        <w:t>.</w:t>
      </w:r>
    </w:p>
    <w:p w14:paraId="52AF23CF" w14:textId="77777777" w:rsidR="00CF7C50" w:rsidRPr="00903DBA" w:rsidRDefault="00CF7C50" w:rsidP="00CF7C50">
      <w:pPr>
        <w:pStyle w:val="Code"/>
        <w:rPr>
          <w:highlight w:val="white"/>
        </w:rPr>
      </w:pPr>
      <w:r w:rsidRPr="00903DBA">
        <w:rPr>
          <w:highlight w:val="white"/>
        </w:rPr>
        <w:t xml:space="preserve">       FLOAT DOUBLE</w:t>
      </w:r>
    </w:p>
    <w:p w14:paraId="23FD96DD" w14:textId="77777777" w:rsidR="00CF7C50" w:rsidRPr="00903DBA" w:rsidRDefault="00CF7C50" w:rsidP="00CF7C50">
      <w:pPr>
        <w:rPr>
          <w:highlight w:val="white"/>
        </w:rPr>
      </w:pPr>
      <w:r w:rsidRPr="00903DBA">
        <w:rPr>
          <w:highlight w:val="white"/>
        </w:rPr>
        <w:t>Moreover, there are enums, structs, and unions.</w:t>
      </w:r>
    </w:p>
    <w:p w14:paraId="52916DE2" w14:textId="77777777" w:rsidR="00CF7C50" w:rsidRPr="00903DBA" w:rsidRDefault="00CF7C50" w:rsidP="00CF7C50">
      <w:pPr>
        <w:pStyle w:val="Code"/>
        <w:rPr>
          <w:highlight w:val="white"/>
        </w:rPr>
      </w:pPr>
      <w:r w:rsidRPr="00903DBA">
        <w:rPr>
          <w:highlight w:val="white"/>
        </w:rPr>
        <w:t xml:space="preserve">       ENUM STRUCT UNION</w:t>
      </w:r>
    </w:p>
    <w:p w14:paraId="30314986" w14:textId="77777777" w:rsidR="00CF7C50" w:rsidRPr="00903DBA" w:rsidRDefault="00CF7C50" w:rsidP="00CF7C50">
      <w:pPr>
        <w:rPr>
          <w:highlight w:val="white"/>
        </w:rPr>
      </w:pPr>
      <w:r w:rsidRPr="00903DBA">
        <w:rPr>
          <w:highlight w:val="white"/>
        </w:rPr>
        <w:t xml:space="preserve">Finally, there is also the </w:t>
      </w:r>
      <w:r w:rsidRPr="00903DBA">
        <w:rPr>
          <w:rStyle w:val="KeyWord0"/>
          <w:highlight w:val="white"/>
        </w:rPr>
        <w:t>void</w:t>
      </w:r>
      <w:r w:rsidRPr="00903DBA">
        <w:rPr>
          <w:highlight w:val="white"/>
        </w:rPr>
        <w:t xml:space="preserve"> type, that marks the absence of a type. It is used to mark the absence of a parameter list or return type of a function, and as pointer to void.</w:t>
      </w:r>
    </w:p>
    <w:p w14:paraId="6DDE6C06" w14:textId="77777777" w:rsidR="00CF7C50" w:rsidRPr="00903DBA" w:rsidRDefault="00CF7C50" w:rsidP="00CF7C50">
      <w:pPr>
        <w:pStyle w:val="Code"/>
        <w:rPr>
          <w:highlight w:val="white"/>
        </w:rPr>
      </w:pPr>
      <w:r w:rsidRPr="00903DBA">
        <w:rPr>
          <w:highlight w:val="white"/>
        </w:rPr>
        <w:t xml:space="preserve">       VOID</w:t>
      </w:r>
    </w:p>
    <w:p w14:paraId="08E313ED" w14:textId="77777777" w:rsidR="00CF7C50" w:rsidRPr="00903DBA" w:rsidRDefault="00CF7C50" w:rsidP="00CF7C50">
      <w:pPr>
        <w:rPr>
          <w:highlight w:val="white"/>
        </w:rPr>
      </w:pPr>
      <w:r w:rsidRPr="00903DBA">
        <w:rPr>
          <w:highlight w:val="white"/>
        </w:rPr>
        <w:t>The asterisk (’*’) is used both for multiplication and dereferencing pointers.</w:t>
      </w:r>
    </w:p>
    <w:p w14:paraId="0A801463" w14:textId="77777777" w:rsidR="00CF7C50" w:rsidRPr="00903DBA" w:rsidRDefault="00CF7C50" w:rsidP="00CF7C50">
      <w:pPr>
        <w:pStyle w:val="Code"/>
        <w:rPr>
          <w:highlight w:val="white"/>
        </w:rPr>
      </w:pPr>
      <w:r w:rsidRPr="00903DBA">
        <w:rPr>
          <w:highlight w:val="white"/>
        </w:rPr>
        <w:t xml:space="preserve">       PLUS MINUS ASTERRISK DIVIDE MODULO INCREMENT DECREMENT</w:t>
      </w:r>
    </w:p>
    <w:p w14:paraId="6E9AD0A9" w14:textId="77777777" w:rsidR="00CF7C50" w:rsidRPr="00903DBA" w:rsidRDefault="00CF7C50" w:rsidP="00CF7C50">
      <w:pPr>
        <w:pStyle w:val="Code"/>
        <w:rPr>
          <w:highlight w:val="white"/>
        </w:rPr>
      </w:pPr>
    </w:p>
    <w:p w14:paraId="4443D429" w14:textId="77777777" w:rsidR="00CF7C50" w:rsidRPr="00903DBA" w:rsidRDefault="00CF7C50" w:rsidP="00CF7C50">
      <w:pPr>
        <w:pStyle w:val="Code"/>
        <w:rPr>
          <w:highlight w:val="white"/>
        </w:rPr>
      </w:pPr>
      <w:r w:rsidRPr="00903DBA">
        <w:rPr>
          <w:highlight w:val="white"/>
        </w:rPr>
        <w:t xml:space="preserve">       EQUAL NOT_EQUAL LESS_THAN LESS_THAN_EQUAL GREATER_THAN</w:t>
      </w:r>
    </w:p>
    <w:p w14:paraId="792F10F7" w14:textId="77777777" w:rsidR="00CF7C50" w:rsidRPr="00903DBA" w:rsidRDefault="00CF7C50" w:rsidP="00CF7C50">
      <w:pPr>
        <w:pStyle w:val="Code"/>
        <w:rPr>
          <w:highlight w:val="white"/>
        </w:rPr>
      </w:pPr>
      <w:r w:rsidRPr="00903DBA">
        <w:rPr>
          <w:highlight w:val="white"/>
        </w:rPr>
        <w:t xml:space="preserve">       GREATER_THAN_EQUAL</w:t>
      </w:r>
    </w:p>
    <w:p w14:paraId="1DAADF66" w14:textId="77777777" w:rsidR="00CF7C50" w:rsidRPr="00903DBA" w:rsidRDefault="00CF7C50" w:rsidP="00CF7C50">
      <w:pPr>
        <w:rPr>
          <w:highlight w:val="white"/>
        </w:rPr>
      </w:pPr>
      <w:r w:rsidRPr="00903DBA">
        <w:rPr>
          <w:highlight w:val="white"/>
        </w:rPr>
        <w:t>The assignment is both simple and compound.</w:t>
      </w:r>
    </w:p>
    <w:p w14:paraId="3F4915B6" w14:textId="77777777" w:rsidR="00CF7C50" w:rsidRPr="00903DBA" w:rsidRDefault="00CF7C50" w:rsidP="00CF7C50">
      <w:pPr>
        <w:pStyle w:val="Code"/>
        <w:rPr>
          <w:highlight w:val="white"/>
        </w:rPr>
      </w:pPr>
      <w:r w:rsidRPr="00903DBA">
        <w:rPr>
          <w:highlight w:val="white"/>
        </w:rPr>
        <w:t xml:space="preserve">       ASSIGN ADD_ASSIGN SUBTRACT_ASSIGN MULTIPLY_ASSIGN</w:t>
      </w:r>
    </w:p>
    <w:p w14:paraId="71D2AFCB" w14:textId="77777777" w:rsidR="00CF7C50" w:rsidRPr="00903DBA" w:rsidRDefault="00CF7C50" w:rsidP="00CF7C50">
      <w:pPr>
        <w:pStyle w:val="Code"/>
        <w:rPr>
          <w:highlight w:val="white"/>
        </w:rPr>
      </w:pPr>
      <w:r w:rsidRPr="00903DBA">
        <w:rPr>
          <w:highlight w:val="white"/>
        </w:rPr>
        <w:t xml:space="preserve">       DIVIDE_ASSIGN MODULO_ASSIGN AND_ASSIGN OR_ASSIGN XOR_ASSIGN</w:t>
      </w:r>
    </w:p>
    <w:p w14:paraId="3AAF064B" w14:textId="77777777" w:rsidR="00CF7C50" w:rsidRPr="00903DBA" w:rsidRDefault="00CF7C50" w:rsidP="00CF7C50">
      <w:pPr>
        <w:pStyle w:val="Code"/>
        <w:rPr>
          <w:highlight w:val="white"/>
        </w:rPr>
      </w:pPr>
      <w:r w:rsidRPr="00903DBA">
        <w:rPr>
          <w:highlight w:val="white"/>
        </w:rPr>
        <w:t xml:space="preserve">       LEFT_SHIFT_ASSIGN RIGHT_SHIFT_ASSIGN</w:t>
      </w:r>
    </w:p>
    <w:p w14:paraId="67913559" w14:textId="77777777" w:rsidR="00CF7C50" w:rsidRPr="00903DBA" w:rsidRDefault="00CF7C50" w:rsidP="00CF7C50">
      <w:pPr>
        <w:pStyle w:val="Code"/>
        <w:rPr>
          <w:highlight w:val="white"/>
        </w:rPr>
      </w:pPr>
    </w:p>
    <w:p w14:paraId="48B889D2" w14:textId="77777777" w:rsidR="00CF7C50" w:rsidRPr="00903DBA" w:rsidRDefault="00CF7C50" w:rsidP="00CF7C50">
      <w:pPr>
        <w:pStyle w:val="Code"/>
        <w:rPr>
          <w:highlight w:val="white"/>
        </w:rPr>
      </w:pPr>
      <w:r w:rsidRPr="00903DBA">
        <w:rPr>
          <w:highlight w:val="white"/>
        </w:rPr>
        <w:t xml:space="preserve">       LOGICAL_OR LOGICAL_AND LOGICAL_NOT</w:t>
      </w:r>
    </w:p>
    <w:p w14:paraId="6A8C2C1B" w14:textId="77777777" w:rsidR="00CF7C50" w:rsidRPr="00903DBA" w:rsidRDefault="00CF7C50" w:rsidP="00CF7C50">
      <w:pPr>
        <w:rPr>
          <w:highlight w:val="white"/>
        </w:rPr>
      </w:pPr>
      <w:r w:rsidRPr="00903DBA">
        <w:rPr>
          <w:highlight w:val="white"/>
        </w:rPr>
        <w:t xml:space="preserve">The ampersand (’&amp;’) is used both bitwise </w:t>
      </w:r>
      <w:r w:rsidRPr="00903DBA">
        <w:rPr>
          <w:rStyle w:val="KeyWord0"/>
          <w:highlight w:val="white"/>
        </w:rPr>
        <w:t>and</w:t>
      </w:r>
      <w:r w:rsidRPr="00903DBA">
        <w:rPr>
          <w:highlight w:val="white"/>
        </w:rPr>
        <w:t xml:space="preserve"> as well as address operator.</w:t>
      </w:r>
    </w:p>
    <w:p w14:paraId="1E84FA74" w14:textId="77777777" w:rsidR="00CF7C50" w:rsidRPr="00903DBA" w:rsidRDefault="00CF7C50" w:rsidP="00CF7C50">
      <w:pPr>
        <w:pStyle w:val="Code"/>
        <w:rPr>
          <w:highlight w:val="white"/>
        </w:rPr>
      </w:pPr>
      <w:r w:rsidRPr="00903DBA">
        <w:rPr>
          <w:highlight w:val="white"/>
        </w:rPr>
        <w:t xml:space="preserve">       AMPERSAND BITWISE_XOR BITWISE_OR BITWISE_NOT</w:t>
      </w:r>
    </w:p>
    <w:p w14:paraId="6E88E42B" w14:textId="77777777" w:rsidR="00CF7C50" w:rsidRPr="00903DBA" w:rsidRDefault="00CF7C50" w:rsidP="00CF7C50">
      <w:pPr>
        <w:rPr>
          <w:highlight w:val="white"/>
        </w:rPr>
      </w:pPr>
      <w:r w:rsidRPr="00903DBA">
        <w:rPr>
          <w:highlight w:val="white"/>
        </w:rPr>
        <w:t xml:space="preserve">The ellipse is made up by threee dots (’...’) and is used when defining functions with a variable number of parameters, such as </w:t>
      </w:r>
      <w:r w:rsidRPr="00903DBA">
        <w:rPr>
          <w:rStyle w:val="KeyWord0"/>
          <w:highlight w:val="white"/>
        </w:rPr>
        <w:t>printf</w:t>
      </w:r>
      <w:r w:rsidRPr="00903DBA">
        <w:rPr>
          <w:highlight w:val="white"/>
        </w:rPr>
        <w:t xml:space="preserve"> or </w:t>
      </w:r>
      <w:r w:rsidRPr="00903DBA">
        <w:rPr>
          <w:rStyle w:val="KeyWord0"/>
          <w:highlight w:val="white"/>
        </w:rPr>
        <w:t>scanf</w:t>
      </w:r>
      <w:r w:rsidRPr="00903DBA">
        <w:rPr>
          <w:highlight w:val="white"/>
        </w:rPr>
        <w:t>.</w:t>
      </w:r>
    </w:p>
    <w:p w14:paraId="14A63006" w14:textId="77777777" w:rsidR="00CF7C50" w:rsidRPr="00903DBA" w:rsidRDefault="00CF7C50" w:rsidP="00CF7C50">
      <w:pPr>
        <w:pStyle w:val="Code"/>
        <w:rPr>
          <w:highlight w:val="white"/>
        </w:rPr>
      </w:pPr>
      <w:r w:rsidRPr="00903DBA">
        <w:rPr>
          <w:highlight w:val="white"/>
        </w:rPr>
        <w:t xml:space="preserve">       QUESTION_MARK COLON COMMA SEMICOLON ELLIPSE DOT ARROW SIZEOF</w:t>
      </w:r>
    </w:p>
    <w:p w14:paraId="468D06F5" w14:textId="77777777" w:rsidR="00CF7C50" w:rsidRPr="00903DBA" w:rsidRDefault="00CF7C50" w:rsidP="00CF7C50">
      <w:pPr>
        <w:rPr>
          <w:highlight w:val="white"/>
        </w:rPr>
      </w:pPr>
      <w:r w:rsidRPr="00903DBA">
        <w:rPr>
          <w:highlight w:val="white"/>
        </w:rPr>
        <w:t>In C, we have the regular parentheses ’(’ and ’)’, block parentheses ’{’ and ’}’, and squares ’[’ and ’]’</w:t>
      </w:r>
    </w:p>
    <w:p w14:paraId="2B50C85C" w14:textId="77777777" w:rsidR="00CF7C50" w:rsidRPr="00903DBA" w:rsidRDefault="00CF7C50" w:rsidP="00CF7C50">
      <w:pPr>
        <w:pStyle w:val="Code"/>
        <w:rPr>
          <w:highlight w:val="white"/>
        </w:rPr>
      </w:pPr>
      <w:r w:rsidRPr="00903DBA">
        <w:rPr>
          <w:highlight w:val="white"/>
        </w:rPr>
        <w:t xml:space="preserve">       LEFT_PARENTHESIS RIGHT_PARENTHESIS LEFT_BLOCK RIGHT_BLOCK</w:t>
      </w:r>
    </w:p>
    <w:p w14:paraId="552345B7" w14:textId="77777777" w:rsidR="00CF7C50" w:rsidRPr="00903DBA" w:rsidRDefault="00CF7C50" w:rsidP="00CF7C50">
      <w:pPr>
        <w:pStyle w:val="Code"/>
        <w:rPr>
          <w:highlight w:val="white"/>
        </w:rPr>
      </w:pPr>
      <w:r w:rsidRPr="00903DBA">
        <w:rPr>
          <w:highlight w:val="white"/>
        </w:rPr>
        <w:t xml:space="preserve">       LEFT_SQUARE RIGHT_SQUARE</w:t>
      </w:r>
    </w:p>
    <w:p w14:paraId="45366495" w14:textId="77777777" w:rsidR="00CF7C50" w:rsidRPr="00903DBA" w:rsidRDefault="00CF7C50" w:rsidP="00CF7C50">
      <w:pPr>
        <w:rPr>
          <w:highlight w:val="white"/>
        </w:rPr>
      </w:pPr>
      <w:r w:rsidRPr="00903DBA">
        <w:rPr>
          <w:highlight w:val="white"/>
        </w:rPr>
        <w:t>We need a set of keywords for the statements of C.</w:t>
      </w:r>
    </w:p>
    <w:p w14:paraId="52BD7F92" w14:textId="77777777" w:rsidR="00CF7C50" w:rsidRPr="00903DBA" w:rsidRDefault="00CF7C50" w:rsidP="00CF7C50">
      <w:pPr>
        <w:pStyle w:val="Code"/>
        <w:rPr>
          <w:highlight w:val="white"/>
        </w:rPr>
      </w:pPr>
      <w:r w:rsidRPr="00903DBA">
        <w:rPr>
          <w:highlight w:val="white"/>
        </w:rPr>
        <w:t xml:space="preserve">       IF ELSE SWITCH CASE DEFAULT FOR WHILE DO BREAK CONTINUE RETURN GOTO </w:t>
      </w:r>
    </w:p>
    <w:p w14:paraId="4AD3DCE7" w14:textId="77777777" w:rsidR="00CF7C50" w:rsidRPr="00903DBA" w:rsidRDefault="00CF7C50" w:rsidP="00CF7C50">
      <w:pPr>
        <w:rPr>
          <w:highlight w:val="white"/>
        </w:rPr>
      </w:pPr>
      <w:r w:rsidRPr="00903DBA">
        <w:rPr>
          <w:highlight w:val="white"/>
        </w:rPr>
        <w:t>The interrupt, jump_register, syscall, and carry flag tokens are used for internal system calls only.</w:t>
      </w:r>
    </w:p>
    <w:p w14:paraId="3CCE7418" w14:textId="77777777" w:rsidR="00CF7C50" w:rsidRPr="00903DBA" w:rsidRDefault="00CF7C50" w:rsidP="00CF7C50">
      <w:pPr>
        <w:pStyle w:val="Code"/>
        <w:rPr>
          <w:highlight w:val="white"/>
        </w:rPr>
      </w:pPr>
      <w:r w:rsidRPr="00903DBA">
        <w:rPr>
          <w:highlight w:val="white"/>
        </w:rPr>
        <w:t xml:space="preserve">       INTERRUPT JUMP_REGISTER SYSCALL CARRY_FLAG</w:t>
      </w:r>
    </w:p>
    <w:p w14:paraId="57487EF4" w14:textId="77777777" w:rsidR="00CF7C50" w:rsidRPr="00903DBA" w:rsidRDefault="00CF7C50" w:rsidP="00CF7C50">
      <w:pPr>
        <w:rPr>
          <w:highlight w:val="white"/>
        </w:rPr>
      </w:pPr>
      <w:r w:rsidRPr="00903DBA">
        <w:rPr>
          <w:highlight w:val="white"/>
        </w:rPr>
        <w:t>Note that we do not need any tokens for comments, since they have already been taken care of by the preprocessor.</w:t>
      </w:r>
    </w:p>
    <w:p w14:paraId="133B465D" w14:textId="77777777" w:rsidR="00CF7C50" w:rsidRPr="00903DBA" w:rsidRDefault="00CF7C50" w:rsidP="00CF7C50">
      <w:pPr>
        <w:rPr>
          <w:highlight w:val="white"/>
        </w:rPr>
      </w:pPr>
      <w:r w:rsidRPr="00903DBA">
        <w:rPr>
          <w:highlight w:val="white"/>
        </w:rPr>
        <w:t>The next part of the scanner is the union section, where we define the attributes of the rules below.</w:t>
      </w:r>
    </w:p>
    <w:p w14:paraId="64070A97" w14:textId="77777777" w:rsidR="00CF7C50" w:rsidRPr="00903DBA" w:rsidRDefault="00CF7C50" w:rsidP="00CF7C50">
      <w:pPr>
        <w:pStyle w:val="Code"/>
        <w:rPr>
          <w:highlight w:val="white"/>
        </w:rPr>
      </w:pPr>
      <w:r w:rsidRPr="00903DBA">
        <w:rPr>
          <w:highlight w:val="white"/>
        </w:rPr>
        <w:t>%union {</w:t>
      </w:r>
    </w:p>
    <w:p w14:paraId="7D2E3485" w14:textId="77777777" w:rsidR="00CF7C50" w:rsidRPr="00903DBA" w:rsidRDefault="00CF7C50" w:rsidP="00CF7C50">
      <w:pPr>
        <w:pStyle w:val="Code"/>
        <w:rPr>
          <w:highlight w:val="white"/>
        </w:rPr>
      </w:pPr>
      <w:r w:rsidRPr="00903DBA">
        <w:rPr>
          <w:highlight w:val="white"/>
        </w:rPr>
        <w:t xml:space="preserve">  public string name;</w:t>
      </w:r>
    </w:p>
    <w:p w14:paraId="70A1C135" w14:textId="77777777" w:rsidR="00CF7C50" w:rsidRPr="00903DBA" w:rsidRDefault="00CF7C50" w:rsidP="00CF7C50">
      <w:pPr>
        <w:rPr>
          <w:highlight w:val="white"/>
        </w:rPr>
      </w:pPr>
      <w:r w:rsidRPr="00903DBA">
        <w:rPr>
          <w:highlight w:val="white"/>
        </w:rPr>
        <w:t xml:space="preserve">The </w:t>
      </w:r>
      <w:r w:rsidRPr="00903DBA">
        <w:rPr>
          <w:rStyle w:val="KeyWord0"/>
          <w:highlight w:val="white"/>
        </w:rPr>
        <w:t>Register</w:t>
      </w:r>
      <w:r w:rsidRPr="00903DBA">
        <w:rPr>
          <w:highlight w:val="white"/>
        </w:rPr>
        <w:t xml:space="preserve"> enumeration holds the registers of the target machine.</w:t>
      </w:r>
    </w:p>
    <w:p w14:paraId="087E07DE" w14:textId="77777777" w:rsidR="00CF7C50" w:rsidRPr="00903DBA" w:rsidRDefault="00CF7C50" w:rsidP="00CF7C50">
      <w:pPr>
        <w:pStyle w:val="Code"/>
        <w:rPr>
          <w:highlight w:val="white"/>
        </w:rPr>
      </w:pPr>
      <w:r w:rsidRPr="00903DBA">
        <w:rPr>
          <w:highlight w:val="white"/>
        </w:rPr>
        <w:t xml:space="preserve">  public Register register;</w:t>
      </w:r>
    </w:p>
    <w:p w14:paraId="66007BA1" w14:textId="77777777" w:rsidR="00CF7C50" w:rsidRPr="00903DBA" w:rsidRDefault="00CF7C50" w:rsidP="00CF7C50">
      <w:pPr>
        <w:rPr>
          <w:highlight w:val="white"/>
        </w:rPr>
      </w:pPr>
      <w:r w:rsidRPr="00903DBA">
        <w:rPr>
          <w:highlight w:val="white"/>
        </w:rPr>
        <w:lastRenderedPageBreak/>
        <w:t xml:space="preserve">Each symbol has a type, which is described by the </w:t>
      </w:r>
      <w:r w:rsidRPr="00903DBA">
        <w:rPr>
          <w:rStyle w:val="KeyWord0"/>
          <w:highlight w:val="white"/>
        </w:rPr>
        <w:t>Type</w:t>
      </w:r>
      <w:r w:rsidRPr="00903DBA">
        <w:rPr>
          <w:highlight w:val="white"/>
        </w:rPr>
        <w:t xml:space="preserve"> class.</w:t>
      </w:r>
    </w:p>
    <w:p w14:paraId="3B93C13B" w14:textId="77777777" w:rsidR="00CF7C50" w:rsidRPr="00903DBA" w:rsidRDefault="00CF7C50" w:rsidP="00CF7C50">
      <w:pPr>
        <w:pStyle w:val="Code"/>
        <w:rPr>
          <w:highlight w:val="white"/>
        </w:rPr>
      </w:pPr>
      <w:r w:rsidRPr="00903DBA">
        <w:rPr>
          <w:highlight w:val="white"/>
        </w:rPr>
        <w:t xml:space="preserve">  public CCompiler.Type type;</w:t>
      </w:r>
    </w:p>
    <w:p w14:paraId="2E68C3EF" w14:textId="77777777" w:rsidR="00CF7C50" w:rsidRPr="00903DBA" w:rsidRDefault="00CF7C50" w:rsidP="00CF7C50">
      <w:pPr>
        <w:pStyle w:val="Code"/>
        <w:rPr>
          <w:highlight w:val="white"/>
        </w:rPr>
      </w:pPr>
      <w:r w:rsidRPr="00903DBA">
        <w:rPr>
          <w:highlight w:val="white"/>
        </w:rPr>
        <w:t xml:space="preserve">  public List&lt;CCompiler.Type&gt; type_list;</w:t>
      </w:r>
    </w:p>
    <w:p w14:paraId="043176F4" w14:textId="77777777" w:rsidR="00CF7C50" w:rsidRPr="00903DBA" w:rsidRDefault="00CF7C50" w:rsidP="00CF7C50">
      <w:pPr>
        <w:pStyle w:val="Code"/>
        <w:rPr>
          <w:highlight w:val="white"/>
        </w:rPr>
      </w:pPr>
      <w:r w:rsidRPr="00903DBA">
        <w:rPr>
          <w:highlight w:val="white"/>
        </w:rPr>
        <w:t xml:space="preserve">  public Sort sort;</w:t>
      </w:r>
    </w:p>
    <w:p w14:paraId="78AD1AEC" w14:textId="77777777" w:rsidR="00CF7C50" w:rsidRPr="00903DBA" w:rsidRDefault="00CF7C50" w:rsidP="00CF7C50">
      <w:pPr>
        <w:pStyle w:val="Code"/>
        <w:rPr>
          <w:highlight w:val="white"/>
        </w:rPr>
      </w:pPr>
      <w:r w:rsidRPr="00903DBA">
        <w:rPr>
          <w:highlight w:val="white"/>
        </w:rPr>
        <w:t xml:space="preserve">  public Symbol symbol;</w:t>
      </w:r>
    </w:p>
    <w:p w14:paraId="23EEB6FD" w14:textId="77777777" w:rsidR="00CF7C50" w:rsidRPr="00903DBA" w:rsidRDefault="00CF7C50" w:rsidP="00CF7C50">
      <w:pPr>
        <w:pStyle w:val="Code"/>
        <w:rPr>
          <w:highlight w:val="white"/>
        </w:rPr>
      </w:pPr>
      <w:r w:rsidRPr="00903DBA">
        <w:rPr>
          <w:highlight w:val="white"/>
        </w:rPr>
        <w:t xml:space="preserve">  public IDictionary&lt;string,Symbol&gt; symbol_map;</w:t>
      </w:r>
    </w:p>
    <w:p w14:paraId="17EEC714" w14:textId="77777777" w:rsidR="00CF7C50" w:rsidRPr="00903DBA" w:rsidRDefault="00CF7C50" w:rsidP="00CF7C50">
      <w:pPr>
        <w:pStyle w:val="Code"/>
        <w:rPr>
          <w:highlight w:val="white"/>
        </w:rPr>
      </w:pPr>
      <w:r w:rsidRPr="00903DBA">
        <w:rPr>
          <w:highlight w:val="white"/>
        </w:rPr>
        <w:t xml:space="preserve">  public ISet&lt;Pair&lt;Symbol,bool&gt;&gt; symbol_bool_pair_set;</w:t>
      </w:r>
    </w:p>
    <w:p w14:paraId="3E580276" w14:textId="77777777" w:rsidR="00CF7C50" w:rsidRPr="00903DBA" w:rsidRDefault="00CF7C50" w:rsidP="00CF7C50">
      <w:pPr>
        <w:pStyle w:val="Code"/>
        <w:rPr>
          <w:highlight w:val="white"/>
        </w:rPr>
      </w:pPr>
      <w:r w:rsidRPr="00903DBA">
        <w:rPr>
          <w:highlight w:val="white"/>
        </w:rPr>
        <w:t xml:space="preserve">  public Pair&lt;Symbol,bool&gt; symbol_bool_pair;</w:t>
      </w:r>
    </w:p>
    <w:p w14:paraId="51634B8C" w14:textId="77777777" w:rsidR="00CF7C50" w:rsidRPr="00903DBA" w:rsidRDefault="00CF7C50" w:rsidP="00CF7C50">
      <w:pPr>
        <w:pStyle w:val="Code"/>
        <w:rPr>
          <w:highlight w:val="white"/>
        </w:rPr>
      </w:pPr>
      <w:r w:rsidRPr="00903DBA">
        <w:rPr>
          <w:highlight w:val="white"/>
        </w:rPr>
        <w:t xml:space="preserve">  public List&lt;Symbol&gt; symbol_list;</w:t>
      </w:r>
    </w:p>
    <w:p w14:paraId="69561C2A" w14:textId="77777777" w:rsidR="00CF7C50" w:rsidRPr="00903DBA" w:rsidRDefault="00CF7C50" w:rsidP="00CF7C50">
      <w:pPr>
        <w:pStyle w:val="Code"/>
        <w:rPr>
          <w:highlight w:val="white"/>
        </w:rPr>
      </w:pPr>
      <w:r w:rsidRPr="00903DBA">
        <w:rPr>
          <w:highlight w:val="white"/>
        </w:rPr>
        <w:t xml:space="preserve">  public List&lt;string&gt; string_list;</w:t>
      </w:r>
    </w:p>
    <w:p w14:paraId="27835D16" w14:textId="77777777" w:rsidR="00CF7C50" w:rsidRPr="00903DBA" w:rsidRDefault="00CF7C50" w:rsidP="00CF7C50">
      <w:pPr>
        <w:pStyle w:val="Code"/>
        <w:rPr>
          <w:highlight w:val="white"/>
        </w:rPr>
      </w:pPr>
      <w:r w:rsidRPr="00903DBA">
        <w:rPr>
          <w:highlight w:val="white"/>
        </w:rPr>
        <w:t xml:space="preserve">  public Declarator declarator;</w:t>
      </w:r>
    </w:p>
    <w:p w14:paraId="7596E90F" w14:textId="77777777" w:rsidR="00CF7C50" w:rsidRPr="00903DBA" w:rsidRDefault="00CF7C50" w:rsidP="00CF7C50">
      <w:pPr>
        <w:pStyle w:val="Code"/>
        <w:rPr>
          <w:highlight w:val="white"/>
        </w:rPr>
      </w:pPr>
      <w:r w:rsidRPr="00903DBA">
        <w:rPr>
          <w:highlight w:val="white"/>
        </w:rPr>
        <w:t xml:space="preserve">  public List&lt;Declarator&gt; declarator_list;</w:t>
      </w:r>
    </w:p>
    <w:p w14:paraId="3977DD02" w14:textId="77777777" w:rsidR="00CF7C50" w:rsidRPr="00903DBA" w:rsidRDefault="00CF7C50" w:rsidP="00CF7C50">
      <w:pPr>
        <w:pStyle w:val="Code"/>
        <w:rPr>
          <w:highlight w:val="white"/>
        </w:rPr>
      </w:pPr>
      <w:r w:rsidRPr="00903DBA">
        <w:rPr>
          <w:highlight w:val="white"/>
        </w:rPr>
        <w:t xml:space="preserve">  public MiddleOperator middle_operator;</w:t>
      </w:r>
    </w:p>
    <w:p w14:paraId="4666799B" w14:textId="77777777" w:rsidR="00CF7C50" w:rsidRPr="00903DBA" w:rsidRDefault="00CF7C50" w:rsidP="00CF7C50">
      <w:pPr>
        <w:pStyle w:val="Code"/>
        <w:rPr>
          <w:highlight w:val="white"/>
        </w:rPr>
      </w:pPr>
      <w:r w:rsidRPr="00903DBA">
        <w:rPr>
          <w:highlight w:val="white"/>
        </w:rPr>
        <w:t xml:space="preserve">  public Expression expression;</w:t>
      </w:r>
    </w:p>
    <w:p w14:paraId="64540E04" w14:textId="77777777" w:rsidR="00CF7C50" w:rsidRPr="00903DBA" w:rsidRDefault="00CF7C50" w:rsidP="00CF7C50">
      <w:pPr>
        <w:pStyle w:val="Code"/>
        <w:rPr>
          <w:highlight w:val="white"/>
        </w:rPr>
      </w:pPr>
      <w:r w:rsidRPr="00903DBA">
        <w:rPr>
          <w:highlight w:val="white"/>
        </w:rPr>
        <w:t xml:space="preserve">  public List&lt;Expression&gt; expression_list;</w:t>
      </w:r>
    </w:p>
    <w:p w14:paraId="07AAA013" w14:textId="77777777" w:rsidR="00CF7C50" w:rsidRPr="00903DBA" w:rsidRDefault="00CF7C50" w:rsidP="00CF7C50">
      <w:pPr>
        <w:pStyle w:val="Code"/>
        <w:rPr>
          <w:highlight w:val="white"/>
        </w:rPr>
      </w:pPr>
      <w:r w:rsidRPr="00903DBA">
        <w:rPr>
          <w:highlight w:val="white"/>
        </w:rPr>
        <w:t xml:space="preserve">  public Statement statement;</w:t>
      </w:r>
    </w:p>
    <w:p w14:paraId="37CBAC9B" w14:textId="77777777" w:rsidR="00CF7C50" w:rsidRPr="00903DBA" w:rsidRDefault="00CF7C50" w:rsidP="00CF7C50">
      <w:pPr>
        <w:pStyle w:val="Code"/>
        <w:rPr>
          <w:highlight w:val="white"/>
        </w:rPr>
      </w:pPr>
      <w:r w:rsidRPr="00903DBA">
        <w:rPr>
          <w:highlight w:val="white"/>
        </w:rPr>
        <w:t xml:space="preserve">  public Pair&lt;List&lt;Symbol&gt;,Boolean&gt; parameter_pair;</w:t>
      </w:r>
    </w:p>
    <w:p w14:paraId="1BA97686" w14:textId="77777777" w:rsidR="00CF7C50" w:rsidRPr="00903DBA" w:rsidRDefault="00CF7C50" w:rsidP="00CF7C50">
      <w:pPr>
        <w:pStyle w:val="Code"/>
        <w:rPr>
          <w:highlight w:val="white"/>
        </w:rPr>
      </w:pPr>
      <w:r w:rsidRPr="00903DBA">
        <w:rPr>
          <w:highlight w:val="white"/>
        </w:rPr>
        <w:t xml:space="preserve">  public List&lt;MiddleCode&gt; middle_code_list;</w:t>
      </w:r>
    </w:p>
    <w:p w14:paraId="4F34BFB5" w14:textId="77777777" w:rsidR="00CF7C50" w:rsidRPr="00903DBA" w:rsidRDefault="00CF7C50" w:rsidP="00CF7C50">
      <w:pPr>
        <w:pStyle w:val="Code"/>
        <w:rPr>
          <w:highlight w:val="white"/>
        </w:rPr>
      </w:pPr>
      <w:r w:rsidRPr="00903DBA">
        <w:rPr>
          <w:highlight w:val="white"/>
        </w:rPr>
        <w:t xml:space="preserve">  public object obj;</w:t>
      </w:r>
    </w:p>
    <w:p w14:paraId="35AB521B" w14:textId="77777777" w:rsidR="00CF7C50" w:rsidRPr="00903DBA" w:rsidRDefault="00CF7C50" w:rsidP="00CF7C50">
      <w:pPr>
        <w:pStyle w:val="Code"/>
        <w:rPr>
          <w:highlight w:val="white"/>
        </w:rPr>
      </w:pPr>
      <w:r w:rsidRPr="00903DBA">
        <w:rPr>
          <w:highlight w:val="white"/>
        </w:rPr>
        <w:t xml:space="preserve">  public List&lt;object&gt; object_list;</w:t>
      </w:r>
    </w:p>
    <w:p w14:paraId="08799700" w14:textId="77777777" w:rsidR="00CF7C50" w:rsidRPr="00903DBA" w:rsidRDefault="00CF7C50" w:rsidP="00CF7C50">
      <w:pPr>
        <w:pStyle w:val="Code"/>
        <w:rPr>
          <w:highlight w:val="white"/>
        </w:rPr>
      </w:pPr>
      <w:r w:rsidRPr="00903DBA">
        <w:rPr>
          <w:highlight w:val="white"/>
        </w:rPr>
        <w:t>}</w:t>
      </w:r>
    </w:p>
    <w:p w14:paraId="3BA28F86" w14:textId="77777777" w:rsidR="00CF7C50" w:rsidRPr="00903DBA" w:rsidRDefault="00CF7C50" w:rsidP="00CF7C50">
      <w:pPr>
        <w:pStyle w:val="Code"/>
        <w:rPr>
          <w:highlight w:val="white"/>
        </w:rPr>
      </w:pPr>
    </w:p>
    <w:p w14:paraId="6668EE2E" w14:textId="77777777" w:rsidR="00CF7C50" w:rsidRPr="00903DBA" w:rsidRDefault="00CF7C50" w:rsidP="00CF7C50">
      <w:pPr>
        <w:pStyle w:val="Code"/>
        <w:rPr>
          <w:highlight w:val="white"/>
        </w:rPr>
      </w:pPr>
      <w:r w:rsidRPr="00903DBA">
        <w:rPr>
          <w:highlight w:val="white"/>
        </w:rPr>
        <w:t>%token &lt;name&gt; NAME</w:t>
      </w:r>
    </w:p>
    <w:p w14:paraId="62864721" w14:textId="77777777" w:rsidR="00CF7C50" w:rsidRPr="00903DBA" w:rsidRDefault="00CF7C50" w:rsidP="00CF7C50">
      <w:pPr>
        <w:pStyle w:val="Code"/>
        <w:rPr>
          <w:highlight w:val="white"/>
        </w:rPr>
      </w:pPr>
      <w:r w:rsidRPr="00903DBA">
        <w:rPr>
          <w:highlight w:val="white"/>
        </w:rPr>
        <w:t>%token &lt;register&gt; REGISTER_NAME</w:t>
      </w:r>
    </w:p>
    <w:p w14:paraId="5463B6D2" w14:textId="77777777" w:rsidR="00CF7C50" w:rsidRPr="00903DBA" w:rsidRDefault="00CF7C50" w:rsidP="00CF7C50">
      <w:pPr>
        <w:pStyle w:val="Code"/>
        <w:rPr>
          <w:highlight w:val="white"/>
        </w:rPr>
      </w:pPr>
      <w:r w:rsidRPr="00903DBA">
        <w:rPr>
          <w:highlight w:val="white"/>
        </w:rPr>
        <w:t>%token &lt;type&gt; TYPEDEF_NAME</w:t>
      </w:r>
    </w:p>
    <w:p w14:paraId="10697D78" w14:textId="77777777" w:rsidR="00CF7C50" w:rsidRPr="00903DBA" w:rsidRDefault="00CF7C50" w:rsidP="00CF7C50">
      <w:pPr>
        <w:pStyle w:val="Code"/>
        <w:rPr>
          <w:highlight w:val="white"/>
        </w:rPr>
      </w:pPr>
      <w:r w:rsidRPr="00903DBA">
        <w:rPr>
          <w:highlight w:val="white"/>
        </w:rPr>
        <w:t>%token &lt;symbol&gt; VALUE</w:t>
      </w:r>
    </w:p>
    <w:p w14:paraId="39FF1CA4" w14:textId="77777777" w:rsidR="00CF7C50" w:rsidRPr="00903DBA" w:rsidRDefault="00CF7C50" w:rsidP="00CF7C50">
      <w:pPr>
        <w:pStyle w:val="Code"/>
        <w:rPr>
          <w:highlight w:val="white"/>
        </w:rPr>
      </w:pPr>
    </w:p>
    <w:p w14:paraId="0AFA9453" w14:textId="77777777" w:rsidR="00CF7C50" w:rsidRPr="00903DBA" w:rsidRDefault="00CF7C50" w:rsidP="00CF7C50">
      <w:pPr>
        <w:pStyle w:val="Code"/>
        <w:rPr>
          <w:highlight w:val="white"/>
        </w:rPr>
      </w:pPr>
      <w:r w:rsidRPr="00903DBA">
        <w:rPr>
          <w:highlight w:val="white"/>
        </w:rPr>
        <w:t>%type &lt;obj&gt; declaration_specifier declaration_specifier_list_x</w:t>
      </w:r>
    </w:p>
    <w:p w14:paraId="4A18F856" w14:textId="77777777" w:rsidR="00CF7C50" w:rsidRPr="00903DBA" w:rsidRDefault="00CF7C50" w:rsidP="00CF7C50">
      <w:pPr>
        <w:pStyle w:val="Code"/>
        <w:rPr>
          <w:highlight w:val="white"/>
        </w:rPr>
      </w:pPr>
      <w:r w:rsidRPr="00903DBA">
        <w:rPr>
          <w:highlight w:val="white"/>
        </w:rPr>
        <w:t>%type &lt;object_list&gt; declaration_specifier_list</w:t>
      </w:r>
    </w:p>
    <w:p w14:paraId="3AFBE052" w14:textId="77777777" w:rsidR="00CF7C50" w:rsidRPr="00903DBA" w:rsidRDefault="00CF7C50" w:rsidP="00CF7C50">
      <w:pPr>
        <w:pStyle w:val="Code"/>
        <w:rPr>
          <w:highlight w:val="white"/>
        </w:rPr>
      </w:pPr>
    </w:p>
    <w:p w14:paraId="6BD984E6" w14:textId="77777777" w:rsidR="00CF7C50" w:rsidRPr="00903DBA" w:rsidRDefault="00CF7C50" w:rsidP="00CF7C50">
      <w:pPr>
        <w:pStyle w:val="Code"/>
        <w:rPr>
          <w:highlight w:val="white"/>
        </w:rPr>
      </w:pPr>
      <w:r w:rsidRPr="00903DBA">
        <w:rPr>
          <w:highlight w:val="white"/>
        </w:rPr>
        <w:t>%type &lt;name&gt; optional_name</w:t>
      </w:r>
    </w:p>
    <w:p w14:paraId="12CC66F7" w14:textId="77777777" w:rsidR="00CF7C50" w:rsidRPr="00903DBA" w:rsidRDefault="00CF7C50" w:rsidP="00CF7C50">
      <w:pPr>
        <w:pStyle w:val="Code"/>
        <w:rPr>
          <w:highlight w:val="white"/>
        </w:rPr>
      </w:pPr>
      <w:r w:rsidRPr="00903DBA">
        <w:rPr>
          <w:highlight w:val="white"/>
        </w:rPr>
        <w:t>%type &lt;type&gt; struct_or_union_specifier</w:t>
      </w:r>
    </w:p>
    <w:p w14:paraId="4696CB80" w14:textId="77777777" w:rsidR="00CF7C50" w:rsidRPr="00903DBA" w:rsidRDefault="00CF7C50" w:rsidP="00CF7C50">
      <w:pPr>
        <w:pStyle w:val="Code"/>
        <w:rPr>
          <w:highlight w:val="white"/>
        </w:rPr>
      </w:pPr>
      <w:r w:rsidRPr="00903DBA">
        <w:rPr>
          <w:highlight w:val="white"/>
        </w:rPr>
        <w:t>%type &lt;sort&gt; struct_or_union</w:t>
      </w:r>
    </w:p>
    <w:p w14:paraId="2209C911" w14:textId="77777777" w:rsidR="00CF7C50" w:rsidRPr="00903DBA" w:rsidRDefault="00CF7C50" w:rsidP="00CF7C50">
      <w:pPr>
        <w:pStyle w:val="Code"/>
        <w:rPr>
          <w:highlight w:val="white"/>
        </w:rPr>
      </w:pPr>
    </w:p>
    <w:p w14:paraId="6C73434D" w14:textId="77777777" w:rsidR="00CF7C50" w:rsidRPr="00903DBA" w:rsidRDefault="00CF7C50" w:rsidP="00CF7C50">
      <w:pPr>
        <w:pStyle w:val="Code"/>
        <w:rPr>
          <w:highlight w:val="white"/>
        </w:rPr>
      </w:pPr>
      <w:r w:rsidRPr="00903DBA">
        <w:rPr>
          <w:highlight w:val="white"/>
        </w:rPr>
        <w:t>%type &lt;type&gt; enum_specifier</w:t>
      </w:r>
    </w:p>
    <w:p w14:paraId="1CE9CEAC" w14:textId="77777777" w:rsidR="00CF7C50" w:rsidRPr="00903DBA" w:rsidRDefault="00CF7C50" w:rsidP="00CF7C50">
      <w:pPr>
        <w:pStyle w:val="Code"/>
        <w:rPr>
          <w:highlight w:val="white"/>
        </w:rPr>
      </w:pPr>
      <w:r w:rsidRPr="00903DBA">
        <w:rPr>
          <w:highlight w:val="white"/>
        </w:rPr>
        <w:t>%type &lt;symbol_bool_pair_set&gt; enum_list</w:t>
      </w:r>
    </w:p>
    <w:p w14:paraId="50AA4CF6" w14:textId="77777777" w:rsidR="00CF7C50" w:rsidRPr="00903DBA" w:rsidRDefault="00CF7C50" w:rsidP="00CF7C50">
      <w:pPr>
        <w:pStyle w:val="Code"/>
        <w:rPr>
          <w:highlight w:val="white"/>
        </w:rPr>
      </w:pPr>
      <w:r w:rsidRPr="00903DBA">
        <w:rPr>
          <w:highlight w:val="white"/>
        </w:rPr>
        <w:t>%type &lt;symbol_bool_pair&gt; enum</w:t>
      </w:r>
    </w:p>
    <w:p w14:paraId="30576737" w14:textId="77777777" w:rsidR="00CF7C50" w:rsidRPr="00903DBA" w:rsidRDefault="00CF7C50" w:rsidP="00CF7C50">
      <w:pPr>
        <w:pStyle w:val="Code"/>
        <w:rPr>
          <w:highlight w:val="white"/>
        </w:rPr>
      </w:pPr>
      <w:r w:rsidRPr="00903DBA">
        <w:rPr>
          <w:highlight w:val="white"/>
        </w:rPr>
        <w:t>%type &lt;middle_code_list&gt; declarator_list declaration</w:t>
      </w:r>
    </w:p>
    <w:p w14:paraId="241F6766" w14:textId="77777777" w:rsidR="00CF7C50" w:rsidRPr="00903DBA" w:rsidRDefault="00CF7C50" w:rsidP="00CF7C50">
      <w:pPr>
        <w:pStyle w:val="Code"/>
        <w:rPr>
          <w:highlight w:val="white"/>
        </w:rPr>
      </w:pPr>
      <w:r w:rsidRPr="00903DBA">
        <w:rPr>
          <w:highlight w:val="white"/>
        </w:rPr>
        <w:t xml:space="preserve">                         declaration_list optional_declaration_list</w:t>
      </w:r>
    </w:p>
    <w:p w14:paraId="63CE734B" w14:textId="77777777" w:rsidR="00CF7C50" w:rsidRPr="00903DBA" w:rsidRDefault="00CF7C50" w:rsidP="00CF7C50">
      <w:pPr>
        <w:pStyle w:val="Code"/>
        <w:rPr>
          <w:highlight w:val="white"/>
        </w:rPr>
      </w:pPr>
      <w:r w:rsidRPr="00903DBA">
        <w:rPr>
          <w:highlight w:val="white"/>
        </w:rPr>
        <w:t xml:space="preserve">                         initialization_bitfield_simple_declarator</w:t>
      </w:r>
    </w:p>
    <w:p w14:paraId="0229E9C7" w14:textId="77777777" w:rsidR="00CF7C50" w:rsidRPr="00903DBA" w:rsidRDefault="00CF7C50" w:rsidP="00CF7C50">
      <w:pPr>
        <w:pStyle w:val="Code"/>
        <w:rPr>
          <w:highlight w:val="white"/>
        </w:rPr>
      </w:pPr>
    </w:p>
    <w:p w14:paraId="1CFA2F7E" w14:textId="77777777" w:rsidR="00CF7C50" w:rsidRPr="00903DBA" w:rsidRDefault="00CF7C50" w:rsidP="00CF7C50">
      <w:pPr>
        <w:pStyle w:val="Code"/>
        <w:rPr>
          <w:highlight w:val="white"/>
        </w:rPr>
      </w:pPr>
      <w:r w:rsidRPr="00903DBA">
        <w:rPr>
          <w:highlight w:val="white"/>
        </w:rPr>
        <w:t>%type &lt;declarator&gt; optional_simple_declarator declarator direct_declarator</w:t>
      </w:r>
    </w:p>
    <w:p w14:paraId="44FCB118" w14:textId="77777777" w:rsidR="00CF7C50" w:rsidRPr="00903DBA" w:rsidRDefault="00CF7C50" w:rsidP="00CF7C50">
      <w:pPr>
        <w:pStyle w:val="Code"/>
        <w:rPr>
          <w:highlight w:val="white"/>
        </w:rPr>
      </w:pPr>
      <w:r w:rsidRPr="00903DBA">
        <w:rPr>
          <w:highlight w:val="white"/>
        </w:rPr>
        <w:t>%type &lt;type_list&gt; optional_pointer_list pointer_list</w:t>
      </w:r>
    </w:p>
    <w:p w14:paraId="2D22B8AA" w14:textId="77777777" w:rsidR="00CF7C50" w:rsidRPr="00903DBA" w:rsidRDefault="00CF7C50" w:rsidP="00CF7C50">
      <w:pPr>
        <w:pStyle w:val="Code"/>
        <w:rPr>
          <w:highlight w:val="white"/>
        </w:rPr>
      </w:pPr>
      <w:r w:rsidRPr="00903DBA">
        <w:rPr>
          <w:highlight w:val="white"/>
        </w:rPr>
        <w:t>%type &lt;type&gt; pointer_marker</w:t>
      </w:r>
    </w:p>
    <w:p w14:paraId="28132E85" w14:textId="77777777" w:rsidR="00CF7C50" w:rsidRPr="00903DBA" w:rsidRDefault="00CF7C50" w:rsidP="00CF7C50">
      <w:pPr>
        <w:pStyle w:val="Code"/>
        <w:rPr>
          <w:highlight w:val="white"/>
        </w:rPr>
      </w:pPr>
    </w:p>
    <w:p w14:paraId="02EC7937" w14:textId="77777777" w:rsidR="00CF7C50" w:rsidRPr="00903DBA" w:rsidRDefault="00CF7C50" w:rsidP="00CF7C50">
      <w:pPr>
        <w:pStyle w:val="Code"/>
        <w:rPr>
          <w:highlight w:val="white"/>
        </w:rPr>
      </w:pPr>
      <w:r w:rsidRPr="00903DBA">
        <w:rPr>
          <w:highlight w:val="white"/>
        </w:rPr>
        <w:t>%type &lt;parameter_pair&gt; optional_parameter_ellipse_list</w:t>
      </w:r>
    </w:p>
    <w:p w14:paraId="44F2DEBD" w14:textId="77777777" w:rsidR="00CF7C50" w:rsidRPr="00903DBA" w:rsidRDefault="00CF7C50" w:rsidP="00CF7C50">
      <w:pPr>
        <w:pStyle w:val="Code"/>
        <w:rPr>
          <w:highlight w:val="white"/>
        </w:rPr>
      </w:pPr>
      <w:r w:rsidRPr="00903DBA">
        <w:rPr>
          <w:highlight w:val="white"/>
        </w:rPr>
        <w:t xml:space="preserve">                       parameter_ellipse_list</w:t>
      </w:r>
    </w:p>
    <w:p w14:paraId="3457D580" w14:textId="77777777" w:rsidR="00CF7C50" w:rsidRPr="00903DBA" w:rsidRDefault="00CF7C50" w:rsidP="00CF7C50">
      <w:pPr>
        <w:pStyle w:val="Code"/>
        <w:rPr>
          <w:highlight w:val="white"/>
        </w:rPr>
      </w:pPr>
      <w:r w:rsidRPr="00903DBA">
        <w:rPr>
          <w:highlight w:val="white"/>
        </w:rPr>
        <w:t>%type &lt;symbol_list&gt; parameter_list</w:t>
      </w:r>
    </w:p>
    <w:p w14:paraId="28A65C01" w14:textId="77777777" w:rsidR="00CF7C50" w:rsidRPr="00903DBA" w:rsidRDefault="00CF7C50" w:rsidP="00CF7C50">
      <w:pPr>
        <w:pStyle w:val="Code"/>
        <w:rPr>
          <w:highlight w:val="white"/>
        </w:rPr>
      </w:pPr>
      <w:r w:rsidRPr="00903DBA">
        <w:rPr>
          <w:highlight w:val="white"/>
        </w:rPr>
        <w:t>%type &lt;symbol&gt; parameter_declaration</w:t>
      </w:r>
    </w:p>
    <w:p w14:paraId="1124574D" w14:textId="77777777" w:rsidR="00CF7C50" w:rsidRPr="00903DBA" w:rsidRDefault="00CF7C50" w:rsidP="00CF7C50">
      <w:pPr>
        <w:pStyle w:val="Code"/>
        <w:rPr>
          <w:highlight w:val="white"/>
        </w:rPr>
      </w:pPr>
    </w:p>
    <w:p w14:paraId="3A35DCA5" w14:textId="77777777" w:rsidR="00CF7C50" w:rsidRPr="00903DBA" w:rsidRDefault="00CF7C50" w:rsidP="00CF7C50">
      <w:pPr>
        <w:pStyle w:val="Code"/>
        <w:rPr>
          <w:highlight w:val="white"/>
        </w:rPr>
      </w:pPr>
      <w:r w:rsidRPr="00903DBA">
        <w:rPr>
          <w:highlight w:val="white"/>
        </w:rPr>
        <w:t>%type &lt;string_list&gt; optional_name_list identifier_list</w:t>
      </w:r>
    </w:p>
    <w:p w14:paraId="3F5E7E35" w14:textId="77777777" w:rsidR="00CF7C50" w:rsidRPr="00903DBA" w:rsidRDefault="00CF7C50" w:rsidP="00CF7C50">
      <w:pPr>
        <w:pStyle w:val="Code"/>
        <w:rPr>
          <w:highlight w:val="white"/>
        </w:rPr>
      </w:pPr>
      <w:r w:rsidRPr="00903DBA">
        <w:rPr>
          <w:highlight w:val="white"/>
        </w:rPr>
        <w:t>%type &lt;object_list&gt; initializer_list</w:t>
      </w:r>
    </w:p>
    <w:p w14:paraId="271C900C" w14:textId="77777777" w:rsidR="00CF7C50" w:rsidRPr="00903DBA" w:rsidRDefault="00CF7C50" w:rsidP="00CF7C50">
      <w:pPr>
        <w:pStyle w:val="Code"/>
        <w:rPr>
          <w:highlight w:val="white"/>
        </w:rPr>
      </w:pPr>
      <w:r w:rsidRPr="00903DBA">
        <w:rPr>
          <w:highlight w:val="white"/>
        </w:rPr>
        <w:t>%type &lt;obj&gt; initializer</w:t>
      </w:r>
    </w:p>
    <w:p w14:paraId="0DCED934" w14:textId="77777777" w:rsidR="00CF7C50" w:rsidRPr="00903DBA" w:rsidRDefault="00CF7C50" w:rsidP="00CF7C50">
      <w:pPr>
        <w:pStyle w:val="Code"/>
        <w:rPr>
          <w:highlight w:val="white"/>
        </w:rPr>
      </w:pPr>
    </w:p>
    <w:p w14:paraId="536F663F" w14:textId="77777777" w:rsidR="00CF7C50" w:rsidRPr="00903DBA" w:rsidRDefault="00CF7C50" w:rsidP="00CF7C50">
      <w:pPr>
        <w:pStyle w:val="Code"/>
        <w:rPr>
          <w:highlight w:val="white"/>
        </w:rPr>
      </w:pPr>
      <w:r w:rsidRPr="00903DBA">
        <w:rPr>
          <w:highlight w:val="white"/>
        </w:rPr>
        <w:t>%type &lt;type&gt; type_name</w:t>
      </w:r>
    </w:p>
    <w:p w14:paraId="73B26E3A" w14:textId="77777777" w:rsidR="00CF7C50" w:rsidRPr="00903DBA" w:rsidRDefault="00CF7C50" w:rsidP="00CF7C50">
      <w:pPr>
        <w:pStyle w:val="Code"/>
        <w:rPr>
          <w:highlight w:val="white"/>
        </w:rPr>
      </w:pPr>
    </w:p>
    <w:p w14:paraId="1F3BA421" w14:textId="77777777" w:rsidR="00CF7C50" w:rsidRPr="00903DBA" w:rsidRDefault="00CF7C50" w:rsidP="00CF7C50">
      <w:pPr>
        <w:pStyle w:val="Code"/>
        <w:rPr>
          <w:highlight w:val="white"/>
        </w:rPr>
      </w:pPr>
      <w:r w:rsidRPr="00903DBA">
        <w:rPr>
          <w:highlight w:val="white"/>
        </w:rPr>
        <w:t>%type &lt;declarator&gt; abstract_declarator direct_abstract_declarator</w:t>
      </w:r>
    </w:p>
    <w:p w14:paraId="4E143F9C" w14:textId="77777777" w:rsidR="00CF7C50" w:rsidRPr="00903DBA" w:rsidRDefault="00CF7C50" w:rsidP="00CF7C50">
      <w:pPr>
        <w:pStyle w:val="Code"/>
        <w:rPr>
          <w:highlight w:val="white"/>
        </w:rPr>
      </w:pPr>
    </w:p>
    <w:p w14:paraId="79D9114B" w14:textId="77777777" w:rsidR="00CF7C50" w:rsidRPr="00903DBA" w:rsidRDefault="00CF7C50" w:rsidP="00CF7C50">
      <w:pPr>
        <w:pStyle w:val="Code"/>
        <w:rPr>
          <w:highlight w:val="white"/>
        </w:rPr>
      </w:pPr>
      <w:r w:rsidRPr="00903DBA">
        <w:rPr>
          <w:highlight w:val="white"/>
        </w:rPr>
        <w:t>%type &lt;middle_operator&gt; assignment_operator equality_operator</w:t>
      </w:r>
    </w:p>
    <w:p w14:paraId="17797158" w14:textId="77777777" w:rsidR="00CF7C50" w:rsidRPr="00903DBA" w:rsidRDefault="00CF7C50" w:rsidP="00CF7C50">
      <w:pPr>
        <w:pStyle w:val="Code"/>
        <w:rPr>
          <w:highlight w:val="white"/>
        </w:rPr>
      </w:pPr>
      <w:r w:rsidRPr="00903DBA">
        <w:rPr>
          <w:highlight w:val="white"/>
        </w:rPr>
        <w:t xml:space="preserve">                        relation_operator add_operator shift_operator </w:t>
      </w:r>
    </w:p>
    <w:p w14:paraId="28FE03A1" w14:textId="77777777" w:rsidR="00CF7C50" w:rsidRPr="00903DBA" w:rsidRDefault="00CF7C50" w:rsidP="00CF7C50">
      <w:pPr>
        <w:pStyle w:val="Code"/>
        <w:rPr>
          <w:highlight w:val="white"/>
        </w:rPr>
      </w:pPr>
      <w:r w:rsidRPr="00903DBA">
        <w:rPr>
          <w:highlight w:val="white"/>
        </w:rPr>
        <w:lastRenderedPageBreak/>
        <w:t xml:space="preserve">                        multiply_operator prefix_add_operator</w:t>
      </w:r>
    </w:p>
    <w:p w14:paraId="33DDF5FB" w14:textId="77777777" w:rsidR="00CF7C50" w:rsidRPr="00903DBA" w:rsidRDefault="00CF7C50" w:rsidP="00CF7C50">
      <w:pPr>
        <w:pStyle w:val="Code"/>
        <w:rPr>
          <w:highlight w:val="white"/>
        </w:rPr>
      </w:pPr>
      <w:r w:rsidRPr="00903DBA">
        <w:rPr>
          <w:highlight w:val="white"/>
        </w:rPr>
        <w:t xml:space="preserve">                        increment_operator</w:t>
      </w:r>
    </w:p>
    <w:p w14:paraId="65326464" w14:textId="77777777" w:rsidR="00CF7C50" w:rsidRPr="00903DBA" w:rsidRDefault="00CF7C50" w:rsidP="00CF7C50">
      <w:pPr>
        <w:pStyle w:val="Code"/>
        <w:rPr>
          <w:highlight w:val="white"/>
        </w:rPr>
      </w:pPr>
    </w:p>
    <w:p w14:paraId="594231BC" w14:textId="77777777" w:rsidR="00CF7C50" w:rsidRPr="00903DBA" w:rsidRDefault="00CF7C50" w:rsidP="00CF7C50">
      <w:pPr>
        <w:pStyle w:val="Code"/>
        <w:rPr>
          <w:highlight w:val="white"/>
        </w:rPr>
      </w:pPr>
      <w:r w:rsidRPr="00903DBA">
        <w:rPr>
          <w:highlight w:val="white"/>
        </w:rPr>
        <w:t>%type &lt;expression&gt; optional_constant_integral_expression</w:t>
      </w:r>
    </w:p>
    <w:p w14:paraId="5B7AD83B" w14:textId="77777777" w:rsidR="00CF7C50" w:rsidRPr="00903DBA" w:rsidRDefault="00CF7C50" w:rsidP="00CF7C50">
      <w:pPr>
        <w:pStyle w:val="Code"/>
        <w:rPr>
          <w:highlight w:val="white"/>
        </w:rPr>
      </w:pPr>
      <w:r w:rsidRPr="00903DBA">
        <w:rPr>
          <w:highlight w:val="white"/>
        </w:rPr>
        <w:t xml:space="preserve">                   constant_integral_expression optional_expression</w:t>
      </w:r>
    </w:p>
    <w:p w14:paraId="12C62E98" w14:textId="77777777" w:rsidR="00CF7C50" w:rsidRPr="00903DBA" w:rsidRDefault="00CF7C50" w:rsidP="00CF7C50">
      <w:pPr>
        <w:pStyle w:val="Code"/>
        <w:rPr>
          <w:highlight w:val="white"/>
        </w:rPr>
      </w:pPr>
      <w:r w:rsidRPr="00903DBA">
        <w:rPr>
          <w:highlight w:val="white"/>
        </w:rPr>
        <w:t xml:space="preserve">                   expression assignment_expression</w:t>
      </w:r>
    </w:p>
    <w:p w14:paraId="57F64AEB" w14:textId="77777777" w:rsidR="00CF7C50" w:rsidRPr="00903DBA" w:rsidRDefault="00CF7C50" w:rsidP="00CF7C50">
      <w:pPr>
        <w:pStyle w:val="Code"/>
        <w:rPr>
          <w:highlight w:val="white"/>
        </w:rPr>
      </w:pPr>
      <w:r w:rsidRPr="00903DBA">
        <w:rPr>
          <w:highlight w:val="white"/>
        </w:rPr>
        <w:t xml:space="preserve">                   condition_expression logical_or_expression</w:t>
      </w:r>
    </w:p>
    <w:p w14:paraId="1EA50113" w14:textId="77777777" w:rsidR="00CF7C50" w:rsidRPr="00903DBA" w:rsidRDefault="00CF7C50" w:rsidP="00CF7C50">
      <w:pPr>
        <w:pStyle w:val="Code"/>
        <w:rPr>
          <w:highlight w:val="white"/>
        </w:rPr>
      </w:pPr>
      <w:r w:rsidRPr="00903DBA">
        <w:rPr>
          <w:highlight w:val="white"/>
        </w:rPr>
        <w:t xml:space="preserve">                   logical_and_expression BITWISE_OR_expression</w:t>
      </w:r>
    </w:p>
    <w:p w14:paraId="3B26F85D" w14:textId="77777777" w:rsidR="00CF7C50" w:rsidRPr="00903DBA" w:rsidRDefault="00CF7C50" w:rsidP="00CF7C50">
      <w:pPr>
        <w:pStyle w:val="Code"/>
        <w:rPr>
          <w:highlight w:val="white"/>
        </w:rPr>
      </w:pPr>
      <w:r w:rsidRPr="00903DBA">
        <w:rPr>
          <w:highlight w:val="white"/>
        </w:rPr>
        <w:t xml:space="preserve">                   bitwise_xor_expression bitwise_and_expression</w:t>
      </w:r>
    </w:p>
    <w:p w14:paraId="6112E60B" w14:textId="77777777" w:rsidR="00CF7C50" w:rsidRPr="00903DBA" w:rsidRDefault="00CF7C50" w:rsidP="00CF7C50">
      <w:pPr>
        <w:pStyle w:val="Code"/>
        <w:rPr>
          <w:highlight w:val="white"/>
        </w:rPr>
      </w:pPr>
      <w:r w:rsidRPr="00903DBA">
        <w:rPr>
          <w:highlight w:val="white"/>
        </w:rPr>
        <w:t xml:space="preserve">                   equality_expression relation_expression</w:t>
      </w:r>
    </w:p>
    <w:p w14:paraId="2D10212B" w14:textId="77777777" w:rsidR="00CF7C50" w:rsidRPr="00903DBA" w:rsidRDefault="00CF7C50" w:rsidP="00CF7C50">
      <w:pPr>
        <w:pStyle w:val="Code"/>
        <w:rPr>
          <w:highlight w:val="white"/>
        </w:rPr>
      </w:pPr>
      <w:r w:rsidRPr="00903DBA">
        <w:rPr>
          <w:highlight w:val="white"/>
        </w:rPr>
        <w:t xml:space="preserve">                   shift_expression add_expression</w:t>
      </w:r>
    </w:p>
    <w:p w14:paraId="5ED53B0C" w14:textId="77777777" w:rsidR="00CF7C50" w:rsidRPr="00903DBA" w:rsidRDefault="00CF7C50" w:rsidP="00CF7C50">
      <w:pPr>
        <w:pStyle w:val="Code"/>
        <w:rPr>
          <w:highlight w:val="white"/>
        </w:rPr>
      </w:pPr>
      <w:r w:rsidRPr="00903DBA">
        <w:rPr>
          <w:highlight w:val="white"/>
        </w:rPr>
        <w:t xml:space="preserve">                   multiply_expression type_cast_expression</w:t>
      </w:r>
    </w:p>
    <w:p w14:paraId="35471FB0" w14:textId="77777777" w:rsidR="00CF7C50" w:rsidRPr="00903DBA" w:rsidRDefault="00CF7C50" w:rsidP="00CF7C50">
      <w:pPr>
        <w:pStyle w:val="Code"/>
        <w:rPr>
          <w:highlight w:val="white"/>
        </w:rPr>
      </w:pPr>
      <w:r w:rsidRPr="00903DBA">
        <w:rPr>
          <w:highlight w:val="white"/>
        </w:rPr>
        <w:t xml:space="preserve">                   prefix_expression postfix_expression</w:t>
      </w:r>
    </w:p>
    <w:p w14:paraId="04978519" w14:textId="77777777" w:rsidR="00CF7C50" w:rsidRPr="00903DBA" w:rsidRDefault="00CF7C50" w:rsidP="00CF7C50">
      <w:pPr>
        <w:pStyle w:val="Code"/>
        <w:rPr>
          <w:highlight w:val="white"/>
        </w:rPr>
      </w:pPr>
      <w:r w:rsidRPr="00903DBA">
        <w:rPr>
          <w:highlight w:val="white"/>
        </w:rPr>
        <w:t xml:space="preserve">                   primary_expression</w:t>
      </w:r>
    </w:p>
    <w:p w14:paraId="43D9C19C" w14:textId="77777777" w:rsidR="00CF7C50" w:rsidRPr="00903DBA" w:rsidRDefault="00CF7C50" w:rsidP="00CF7C50">
      <w:pPr>
        <w:pStyle w:val="Code"/>
        <w:rPr>
          <w:highlight w:val="white"/>
        </w:rPr>
      </w:pPr>
    </w:p>
    <w:p w14:paraId="13E559FD" w14:textId="77777777" w:rsidR="00CF7C50" w:rsidRPr="00903DBA" w:rsidRDefault="00CF7C50" w:rsidP="00CF7C50">
      <w:pPr>
        <w:pStyle w:val="Code"/>
        <w:rPr>
          <w:highlight w:val="white"/>
        </w:rPr>
      </w:pPr>
      <w:r w:rsidRPr="00903DBA">
        <w:rPr>
          <w:highlight w:val="white"/>
        </w:rPr>
        <w:t>%type &lt;statement&gt; optional_statement_list statement</w:t>
      </w:r>
    </w:p>
    <w:p w14:paraId="60B9E9FE" w14:textId="77777777" w:rsidR="00CF7C50" w:rsidRPr="00903DBA" w:rsidRDefault="00CF7C50" w:rsidP="00CF7C50">
      <w:pPr>
        <w:pStyle w:val="Code"/>
        <w:rPr>
          <w:highlight w:val="white"/>
        </w:rPr>
      </w:pPr>
      <w:r w:rsidRPr="00903DBA">
        <w:rPr>
          <w:highlight w:val="white"/>
        </w:rPr>
        <w:t xml:space="preserve">                  closed_statement opened_statement</w:t>
      </w:r>
    </w:p>
    <w:p w14:paraId="5752A01F" w14:textId="77777777" w:rsidR="00CF7C50" w:rsidRPr="00903DBA" w:rsidRDefault="00CF7C50" w:rsidP="00CF7C50">
      <w:pPr>
        <w:pStyle w:val="Code"/>
        <w:rPr>
          <w:highlight w:val="white"/>
        </w:rPr>
      </w:pPr>
    </w:p>
    <w:p w14:paraId="17D59FDA" w14:textId="77777777" w:rsidR="00CF7C50" w:rsidRPr="00903DBA" w:rsidRDefault="00CF7C50" w:rsidP="00CF7C50">
      <w:pPr>
        <w:pStyle w:val="Code"/>
        <w:rPr>
          <w:highlight w:val="white"/>
        </w:rPr>
      </w:pPr>
      <w:r w:rsidRPr="00903DBA">
        <w:rPr>
          <w:highlight w:val="white"/>
        </w:rPr>
        <w:t>%type &lt;expression_list&gt; optional_argument_expression_list</w:t>
      </w:r>
    </w:p>
    <w:p w14:paraId="796238D2" w14:textId="77777777" w:rsidR="00CF7C50" w:rsidRPr="00903DBA" w:rsidRDefault="00CF7C50" w:rsidP="00CF7C50">
      <w:pPr>
        <w:pStyle w:val="Code"/>
        <w:rPr>
          <w:highlight w:val="white"/>
        </w:rPr>
      </w:pPr>
      <w:r w:rsidRPr="00903DBA">
        <w:rPr>
          <w:highlight w:val="white"/>
        </w:rPr>
        <w:t xml:space="preserve">                        argument_expression_list</w:t>
      </w:r>
    </w:p>
    <w:p w14:paraId="482ACD32" w14:textId="77777777" w:rsidR="00CF7C50" w:rsidRPr="00903DBA" w:rsidRDefault="00CF7C50" w:rsidP="00CF7C50">
      <w:pPr>
        <w:pStyle w:val="Code"/>
        <w:rPr>
          <w:highlight w:val="white"/>
        </w:rPr>
      </w:pPr>
    </w:p>
    <w:p w14:paraId="2D0EC936" w14:textId="77777777" w:rsidR="00CF7C50" w:rsidRPr="00903DBA" w:rsidRDefault="00CF7C50" w:rsidP="00CF7C50">
      <w:pPr>
        <w:pStyle w:val="Code"/>
        <w:rPr>
          <w:highlight w:val="white"/>
        </w:rPr>
      </w:pPr>
      <w:r w:rsidRPr="00903DBA">
        <w:rPr>
          <w:highlight w:val="white"/>
        </w:rPr>
        <w:t>%start source_code_file</w:t>
      </w:r>
    </w:p>
    <w:p w14:paraId="2B49F27D" w14:textId="77777777" w:rsidR="00CF7C50" w:rsidRPr="00903DBA" w:rsidRDefault="00CF7C50" w:rsidP="00CF7C50">
      <w:pPr>
        <w:pStyle w:val="Rubrik2"/>
      </w:pPr>
      <w:bookmarkStart w:id="5" w:name="_Toc57655987"/>
      <w:r w:rsidRPr="00903DBA">
        <w:t>Declarations</w:t>
      </w:r>
      <w:bookmarkEnd w:id="5"/>
    </w:p>
    <w:p w14:paraId="4EE85F08" w14:textId="77777777" w:rsidR="00CF7C50" w:rsidRPr="00903DBA" w:rsidRDefault="00CF7C50" w:rsidP="00CF7C50">
      <w:pPr>
        <w:pStyle w:val="Code"/>
        <w:rPr>
          <w:highlight w:val="white"/>
        </w:rPr>
      </w:pPr>
      <w:r w:rsidRPr="00903DBA">
        <w:rPr>
          <w:highlight w:val="white"/>
        </w:rPr>
        <w:t>%%</w:t>
      </w:r>
    </w:p>
    <w:p w14:paraId="43928388" w14:textId="77777777" w:rsidR="00CF7C50" w:rsidRPr="00903DBA" w:rsidRDefault="00CF7C50" w:rsidP="00CF7C50">
      <w:r w:rsidRPr="00903DBA">
        <w:rPr>
          <w:highlight w:val="white"/>
        </w:rPr>
        <w:t xml:space="preserve">Finally, we have reached the last (and largest) part of the parser, where the rules are defined. </w:t>
      </w:r>
      <w:ins w:id="6" w:author="Stefan Bjornander" w:date="2015-04-26T09:16:00Z">
        <w:r w:rsidRPr="00903DBA">
          <w:t xml:space="preserve">The </w:t>
        </w:r>
      </w:ins>
      <w:r w:rsidRPr="00903DBA">
        <w:rPr>
          <w:rStyle w:val="KeyWord0"/>
        </w:rPr>
        <w:t>source_code_file</w:t>
      </w:r>
      <w:ins w:id="7" w:author="Stefan Bjornander" w:date="2015-04-26T09:16:00Z">
        <w:r w:rsidRPr="00903DBA">
          <w:t xml:space="preserve"> rule is the start of the </w:t>
        </w:r>
      </w:ins>
      <w:r w:rsidRPr="00903DBA">
        <w:t>grammar.</w:t>
      </w:r>
    </w:p>
    <w:p w14:paraId="66CCD923" w14:textId="77777777" w:rsidR="00CF7C50" w:rsidRPr="00903DBA" w:rsidRDefault="00CF7C50" w:rsidP="00CF7C50">
      <w:pPr>
        <w:pStyle w:val="Code"/>
        <w:rPr>
          <w:highlight w:val="white"/>
        </w:rPr>
      </w:pPr>
      <w:r w:rsidRPr="00903DBA">
        <w:rPr>
          <w:highlight w:val="white"/>
        </w:rPr>
        <w:t>source_code_file:</w:t>
      </w:r>
    </w:p>
    <w:p w14:paraId="5BB300A9" w14:textId="77777777" w:rsidR="00CF7C50" w:rsidRPr="00903DBA" w:rsidRDefault="00CF7C50" w:rsidP="00CF7C50">
      <w:pPr>
        <w:pStyle w:val="Code"/>
        <w:rPr>
          <w:highlight w:val="white"/>
        </w:rPr>
      </w:pPr>
      <w:r w:rsidRPr="00903DBA">
        <w:rPr>
          <w:highlight w:val="white"/>
        </w:rPr>
        <w:t xml:space="preserve">    external_declaration</w:t>
      </w:r>
    </w:p>
    <w:p w14:paraId="7D2D3147" w14:textId="77777777" w:rsidR="00CF7C50" w:rsidRPr="00903DBA" w:rsidRDefault="00CF7C50" w:rsidP="00CF7C50">
      <w:pPr>
        <w:pStyle w:val="Code"/>
        <w:rPr>
          <w:highlight w:val="white"/>
        </w:rPr>
      </w:pPr>
      <w:r w:rsidRPr="00903DBA">
        <w:rPr>
          <w:highlight w:val="white"/>
        </w:rPr>
        <w:t xml:space="preserve">  | source_code_file external_declaration;</w:t>
      </w:r>
    </w:p>
    <w:p w14:paraId="49C8617C" w14:textId="77777777" w:rsidR="00CF7C50" w:rsidRPr="00903DBA" w:rsidRDefault="00CF7C50" w:rsidP="00CF7C50">
      <w:pPr>
        <w:pStyle w:val="Code"/>
        <w:rPr>
          <w:highlight w:val="white"/>
        </w:rPr>
      </w:pPr>
    </w:p>
    <w:p w14:paraId="2750B315" w14:textId="77777777" w:rsidR="00CF7C50" w:rsidRPr="00903DBA" w:rsidRDefault="00CF7C50" w:rsidP="00CF7C50">
      <w:pPr>
        <w:pStyle w:val="Code"/>
        <w:rPr>
          <w:highlight w:val="white"/>
        </w:rPr>
      </w:pPr>
      <w:r w:rsidRPr="00903DBA">
        <w:rPr>
          <w:highlight w:val="white"/>
        </w:rPr>
        <w:t>external_declaration:</w:t>
      </w:r>
    </w:p>
    <w:p w14:paraId="5DF2E8B8" w14:textId="77777777" w:rsidR="00CF7C50" w:rsidRPr="00903DBA" w:rsidRDefault="00CF7C50" w:rsidP="00CF7C50">
      <w:pPr>
        <w:pStyle w:val="Code"/>
        <w:rPr>
          <w:highlight w:val="white"/>
        </w:rPr>
      </w:pPr>
      <w:r w:rsidRPr="00903DBA">
        <w:rPr>
          <w:highlight w:val="white"/>
        </w:rPr>
        <w:t xml:space="preserve">    function_definition</w:t>
      </w:r>
    </w:p>
    <w:p w14:paraId="4AD6CE9C" w14:textId="77777777" w:rsidR="00CF7C50" w:rsidRPr="00903DBA" w:rsidRDefault="00CF7C50" w:rsidP="00CF7C50">
      <w:pPr>
        <w:pStyle w:val="Code"/>
        <w:rPr>
          <w:highlight w:val="white"/>
        </w:rPr>
      </w:pPr>
      <w:r w:rsidRPr="00903DBA">
        <w:rPr>
          <w:highlight w:val="white"/>
        </w:rPr>
        <w:t xml:space="preserve"> |  declaration;</w:t>
      </w:r>
    </w:p>
    <w:p w14:paraId="2DC10280" w14:textId="77777777" w:rsidR="00CF7C50" w:rsidRPr="00903DBA" w:rsidRDefault="00CF7C50" w:rsidP="00CF7C50">
      <w:pPr>
        <w:pStyle w:val="Code"/>
      </w:pPr>
    </w:p>
    <w:p w14:paraId="6089BB72" w14:textId="77777777" w:rsidR="00CF7C50" w:rsidRPr="00903DBA" w:rsidRDefault="00CF7C50" w:rsidP="00CF7C50">
      <w:pPr>
        <w:pStyle w:val="Rubrik3"/>
      </w:pPr>
      <w:bookmarkStart w:id="8" w:name="_Ref54270751"/>
      <w:bookmarkStart w:id="9" w:name="_Toc57655989"/>
      <w:bookmarkStart w:id="10" w:name="_Hlk57712941"/>
      <w:r w:rsidRPr="00903DBA">
        <w:t>Function Definition</w:t>
      </w:r>
      <w:bookmarkEnd w:id="8"/>
      <w:bookmarkEnd w:id="9"/>
    </w:p>
    <w:bookmarkEnd w:id="10"/>
    <w:p w14:paraId="1EE8E12D" w14:textId="77777777" w:rsidR="00CF7C50" w:rsidRPr="00903DBA" w:rsidRDefault="00CF7C50" w:rsidP="00CF7C50">
      <w:r w:rsidRPr="00903DBA">
        <w:t xml:space="preserve">A function definition is made up by declarator, possible preceded by a declaration specifier list, followed by an optional declaration list, and a block with an optional statement list. For instance, in the function below </w:t>
      </w:r>
      <w:r w:rsidRPr="00903DBA">
        <w:rPr>
          <w:rStyle w:val="CodeInText0"/>
        </w:rPr>
        <w:t>unsigned long int</w:t>
      </w:r>
      <w:r w:rsidRPr="00903DBA">
        <w:t xml:space="preserve"> is the declaration specifier list, </w:t>
      </w:r>
      <w:r w:rsidRPr="00903DBA">
        <w:rPr>
          <w:rStyle w:val="CodeInText0"/>
        </w:rPr>
        <w:t>square(int value)</w:t>
      </w:r>
      <w:r w:rsidRPr="00903DBA">
        <w:t xml:space="preserve"> is the declarator, and </w:t>
      </w:r>
      <w:r w:rsidRPr="00903DBA">
        <w:rPr>
          <w:rStyle w:val="CodeInText0"/>
        </w:rPr>
        <w:t>return value * value ;</w:t>
      </w:r>
      <w:r w:rsidRPr="00903DBA">
        <w:t xml:space="preserve"> is the only statement in the statement list.</w:t>
      </w:r>
    </w:p>
    <w:p w14:paraId="6713503D" w14:textId="77777777" w:rsidR="00CF7C50" w:rsidRPr="00903DBA" w:rsidRDefault="00CF7C50" w:rsidP="00CF7C50">
      <w:pPr>
        <w:pStyle w:val="Code"/>
      </w:pPr>
      <w:r w:rsidRPr="00903DBA">
        <w:t>unsigned long int square(int value) { return value * value; }</w:t>
      </w:r>
    </w:p>
    <w:p w14:paraId="6AFA2CA4" w14:textId="77777777" w:rsidR="00CF7C50" w:rsidRPr="00903DBA" w:rsidRDefault="00CF7C50" w:rsidP="00CF7C50">
      <w:r w:rsidRPr="00903DBA">
        <w:t xml:space="preserve">In C, there are two ways to define a function, the old way where the parameter list hold holds the names of the parameters and where there types are defined afterwards, and new way where the parameter list holds the names and types of the parameters. In the following examples </w:t>
      </w:r>
      <w:r w:rsidRPr="00903DBA">
        <w:rPr>
          <w:rStyle w:val="KeyWord0"/>
        </w:rPr>
        <w:t>f</w:t>
      </w:r>
      <w:r w:rsidRPr="00903DBA">
        <w:t xml:space="preserve"> is defined by the old way and </w:t>
      </w:r>
      <w:r w:rsidRPr="00903DBA">
        <w:rPr>
          <w:rStyle w:val="KeyWord0"/>
        </w:rPr>
        <w:t>g</w:t>
      </w:r>
      <w:r w:rsidRPr="00903DBA">
        <w:t xml:space="preserve"> is defined by the new way.</w:t>
      </w:r>
    </w:p>
    <w:p w14:paraId="1A8F92C8" w14:textId="77777777" w:rsidR="00CF7C50" w:rsidRPr="00903DBA" w:rsidRDefault="00CF7C50" w:rsidP="00CF7C50">
      <w:pPr>
        <w:pStyle w:val="Code"/>
      </w:pPr>
      <w:r w:rsidRPr="00903DBA">
        <w:t>double f(a, b)</w:t>
      </w:r>
    </w:p>
    <w:p w14:paraId="10FEB83C" w14:textId="77777777" w:rsidR="00CF7C50" w:rsidRPr="00903DBA" w:rsidRDefault="00CF7C50" w:rsidP="00CF7C50">
      <w:pPr>
        <w:pStyle w:val="Code"/>
      </w:pPr>
      <w:r w:rsidRPr="00903DBA">
        <w:t>int a;</w:t>
      </w:r>
    </w:p>
    <w:p w14:paraId="16EE8468" w14:textId="77777777" w:rsidR="00CF7C50" w:rsidRPr="00903DBA" w:rsidRDefault="00CF7C50" w:rsidP="00CF7C50">
      <w:pPr>
        <w:pStyle w:val="Code"/>
      </w:pPr>
      <w:r w:rsidRPr="00903DBA">
        <w:t>double b; {</w:t>
      </w:r>
    </w:p>
    <w:p w14:paraId="575A3C82" w14:textId="77777777" w:rsidR="00CF7C50" w:rsidRPr="00903DBA" w:rsidRDefault="00CF7C50" w:rsidP="00CF7C50">
      <w:pPr>
        <w:pStyle w:val="Code"/>
      </w:pPr>
      <w:r w:rsidRPr="00903DBA">
        <w:t xml:space="preserve">  return a + b;</w:t>
      </w:r>
    </w:p>
    <w:p w14:paraId="3BD01FF1" w14:textId="77777777" w:rsidR="00CF7C50" w:rsidRPr="00903DBA" w:rsidRDefault="00CF7C50" w:rsidP="00CF7C50">
      <w:pPr>
        <w:pStyle w:val="Code"/>
      </w:pPr>
      <w:r w:rsidRPr="00903DBA">
        <w:t>}</w:t>
      </w:r>
    </w:p>
    <w:p w14:paraId="3A663CCA" w14:textId="77777777" w:rsidR="00CF7C50" w:rsidRPr="00903DBA" w:rsidRDefault="00CF7C50" w:rsidP="00CF7C50">
      <w:pPr>
        <w:pStyle w:val="Code"/>
      </w:pPr>
    </w:p>
    <w:p w14:paraId="7F36DBDC" w14:textId="77777777" w:rsidR="00CF7C50" w:rsidRPr="00903DBA" w:rsidRDefault="00CF7C50" w:rsidP="00CF7C50">
      <w:pPr>
        <w:pStyle w:val="Code"/>
      </w:pPr>
      <w:r w:rsidRPr="00903DBA">
        <w:t>double f(int a, double b) {</w:t>
      </w:r>
    </w:p>
    <w:p w14:paraId="769D75E3" w14:textId="77777777" w:rsidR="00CF7C50" w:rsidRPr="00903DBA" w:rsidRDefault="00CF7C50" w:rsidP="00CF7C50">
      <w:pPr>
        <w:pStyle w:val="Code"/>
      </w:pPr>
      <w:r w:rsidRPr="00903DBA">
        <w:t xml:space="preserve">  return a + b;</w:t>
      </w:r>
    </w:p>
    <w:p w14:paraId="11C0861F" w14:textId="77777777" w:rsidR="00CF7C50" w:rsidRPr="00903DBA" w:rsidRDefault="00CF7C50" w:rsidP="00CF7C50">
      <w:pPr>
        <w:pStyle w:val="Code"/>
      </w:pPr>
      <w:r w:rsidRPr="00903DBA">
        <w:t>}</w:t>
      </w:r>
    </w:p>
    <w:p w14:paraId="21E60218" w14:textId="77777777" w:rsidR="00CF7C50" w:rsidRPr="00903DBA" w:rsidRDefault="00CF7C50" w:rsidP="00CF7C50">
      <w:r w:rsidRPr="00903DBA">
        <w:lastRenderedPageBreak/>
        <w:t xml:space="preserve">The first part of the function definition rule handles the case where there is specifier list of at least specifier present. There are three methods to handle the function definition: </w:t>
      </w:r>
      <w:r w:rsidRPr="00903DBA">
        <w:rPr>
          <w:rStyle w:val="KeyWord0"/>
        </w:rPr>
        <w:t>FunctionHeader</w:t>
      </w:r>
      <w:r w:rsidRPr="00903DBA">
        <w:t xml:space="preserve"> that hanles the header of the function, </w:t>
      </w:r>
      <w:r w:rsidRPr="00903DBA">
        <w:rPr>
          <w:rStyle w:val="KeyWord0"/>
        </w:rPr>
        <w:t>CheckFunctionDefinition</w:t>
      </w:r>
      <w:r w:rsidRPr="00903DBA">
        <w:t xml:space="preserve"> that makes sure the function is defined in either the old or new way, and </w:t>
      </w:r>
      <w:r w:rsidRPr="00903DBA">
        <w:rPr>
          <w:rStyle w:val="KeyWord0"/>
        </w:rPr>
        <w:t>FunctionEnd</w:t>
      </w:r>
      <w:r w:rsidRPr="00903DBA">
        <w:t xml:space="preserve"> that generates the assembly code of the function and saves it in the global static set.</w:t>
      </w:r>
    </w:p>
    <w:p w14:paraId="0FEB1A5A" w14:textId="77777777" w:rsidR="00CF7C50" w:rsidRPr="00903DBA" w:rsidRDefault="00CF7C50" w:rsidP="00CF7C50">
      <w:pPr>
        <w:pStyle w:val="CodeHeader"/>
      </w:pPr>
      <w:r w:rsidRPr="00903DBA">
        <w:t>MainParser.gppg</w:t>
      </w:r>
    </w:p>
    <w:p w14:paraId="495EBB0C" w14:textId="77777777" w:rsidR="00CF7C50" w:rsidRPr="00903DBA" w:rsidRDefault="00CF7C50" w:rsidP="00CF7C50">
      <w:pPr>
        <w:pStyle w:val="Code"/>
        <w:rPr>
          <w:highlight w:val="white"/>
        </w:rPr>
      </w:pPr>
      <w:r w:rsidRPr="00903DBA">
        <w:rPr>
          <w:highlight w:val="white"/>
        </w:rPr>
        <w:t>function_definition:</w:t>
      </w:r>
    </w:p>
    <w:p w14:paraId="523A98B8" w14:textId="77777777" w:rsidR="00CF7C50" w:rsidRPr="00903DBA" w:rsidRDefault="00CF7C50" w:rsidP="00CF7C50">
      <w:pPr>
        <w:pStyle w:val="Code"/>
        <w:rPr>
          <w:highlight w:val="white"/>
        </w:rPr>
      </w:pPr>
      <w:r w:rsidRPr="00903DBA">
        <w:rPr>
          <w:highlight w:val="white"/>
        </w:rPr>
        <w:t xml:space="preserve">    declaration_specifier_list_x declarator {</w:t>
      </w:r>
    </w:p>
    <w:p w14:paraId="2D01B11F" w14:textId="77777777" w:rsidR="00CF7C50" w:rsidRPr="00903DBA" w:rsidRDefault="00CF7C50" w:rsidP="00CF7C50">
      <w:pPr>
        <w:pStyle w:val="Code"/>
        <w:rPr>
          <w:highlight w:val="white"/>
        </w:rPr>
      </w:pPr>
      <w:r w:rsidRPr="00903DBA">
        <w:rPr>
          <w:highlight w:val="white"/>
        </w:rPr>
        <w:t xml:space="preserve">      MiddleCodeGenerator.FunctionHeader</w:t>
      </w:r>
    </w:p>
    <w:p w14:paraId="34F4C9C7" w14:textId="77777777" w:rsidR="00CF7C50" w:rsidRPr="00903DBA" w:rsidRDefault="00CF7C50" w:rsidP="00CF7C50">
      <w:pPr>
        <w:pStyle w:val="Code"/>
        <w:rPr>
          <w:highlight w:val="white"/>
        </w:rPr>
      </w:pPr>
      <w:r w:rsidRPr="00903DBA">
        <w:rPr>
          <w:highlight w:val="white"/>
        </w:rPr>
        <w:t xml:space="preserve">        (SpecifierStack.Pop(), $2);</w:t>
      </w:r>
    </w:p>
    <w:p w14:paraId="2DEDB721" w14:textId="77777777" w:rsidR="00CF7C50" w:rsidRPr="00903DBA" w:rsidRDefault="00CF7C50" w:rsidP="00CF7C50">
      <w:pPr>
        <w:pStyle w:val="Code"/>
        <w:rPr>
          <w:highlight w:val="white"/>
        </w:rPr>
      </w:pPr>
      <w:r w:rsidRPr="00903DBA">
        <w:rPr>
          <w:highlight w:val="white"/>
        </w:rPr>
        <w:t xml:space="preserve">    }</w:t>
      </w:r>
    </w:p>
    <w:p w14:paraId="13972CAE" w14:textId="77777777" w:rsidR="00CF7C50" w:rsidRPr="00903DBA" w:rsidRDefault="00CF7C50" w:rsidP="00CF7C50">
      <w:pPr>
        <w:pStyle w:val="Code"/>
        <w:rPr>
          <w:highlight w:val="white"/>
        </w:rPr>
      </w:pPr>
      <w:r w:rsidRPr="00903DBA">
        <w:rPr>
          <w:highlight w:val="white"/>
        </w:rPr>
        <w:t xml:space="preserve">    optional_declaration_list {</w:t>
      </w:r>
    </w:p>
    <w:p w14:paraId="2999D1D3" w14:textId="77777777" w:rsidR="00CF7C50" w:rsidRPr="00903DBA" w:rsidRDefault="00CF7C50" w:rsidP="00CF7C50">
      <w:pPr>
        <w:pStyle w:val="Code"/>
        <w:rPr>
          <w:highlight w:val="white"/>
        </w:rPr>
      </w:pPr>
      <w:r w:rsidRPr="00903DBA">
        <w:rPr>
          <w:highlight w:val="white"/>
        </w:rPr>
        <w:t xml:space="preserve">      MiddleCodeGenerator.CheckFunctionDefinition();</w:t>
      </w:r>
    </w:p>
    <w:p w14:paraId="0D13517D" w14:textId="77777777" w:rsidR="00CF7C50" w:rsidRPr="00903DBA" w:rsidRDefault="00CF7C50" w:rsidP="00CF7C50">
      <w:pPr>
        <w:pStyle w:val="Code"/>
        <w:rPr>
          <w:highlight w:val="white"/>
        </w:rPr>
      </w:pPr>
      <w:r w:rsidRPr="00903DBA">
        <w:rPr>
          <w:highlight w:val="white"/>
        </w:rPr>
        <w:t xml:space="preserve">    }</w:t>
      </w:r>
    </w:p>
    <w:p w14:paraId="3929E6FA" w14:textId="77777777" w:rsidR="00CF7C50" w:rsidRPr="00903DBA" w:rsidRDefault="00CF7C50" w:rsidP="00CF7C50">
      <w:pPr>
        <w:pStyle w:val="Code"/>
        <w:rPr>
          <w:highlight w:val="white"/>
        </w:rPr>
      </w:pPr>
      <w:r w:rsidRPr="00903DBA">
        <w:rPr>
          <w:highlight w:val="white"/>
        </w:rPr>
        <w:t xml:space="preserve">    LEFT_BLOCK optional_declaration_list optional_statement_list RIGHT_BLOCK {</w:t>
      </w:r>
    </w:p>
    <w:p w14:paraId="178ED200" w14:textId="77777777" w:rsidR="00CF7C50" w:rsidRPr="00903DBA" w:rsidRDefault="00CF7C50" w:rsidP="00CF7C50">
      <w:pPr>
        <w:pStyle w:val="Code"/>
        <w:rPr>
          <w:highlight w:val="white"/>
        </w:rPr>
      </w:pPr>
      <w:r w:rsidRPr="00903DBA">
        <w:rPr>
          <w:highlight w:val="white"/>
        </w:rPr>
        <w:t xml:space="preserve">      $8.CodeList.InsertRange(0, $7);</w:t>
      </w:r>
    </w:p>
    <w:p w14:paraId="5D1B00EC" w14:textId="77777777" w:rsidR="00CF7C50" w:rsidRPr="00903DBA" w:rsidRDefault="00CF7C50" w:rsidP="00CF7C50">
      <w:pPr>
        <w:pStyle w:val="Code"/>
        <w:rPr>
          <w:highlight w:val="white"/>
        </w:rPr>
      </w:pPr>
      <w:r w:rsidRPr="00903DBA">
        <w:rPr>
          <w:highlight w:val="white"/>
        </w:rPr>
        <w:t xml:space="preserve">      MiddleCodeGenerator.BackpatchGoto();</w:t>
      </w:r>
    </w:p>
    <w:p w14:paraId="6FFF3D0A" w14:textId="77777777" w:rsidR="00CF7C50" w:rsidRPr="00903DBA" w:rsidRDefault="00CF7C50" w:rsidP="00CF7C50">
      <w:pPr>
        <w:pStyle w:val="Code"/>
        <w:rPr>
          <w:highlight w:val="white"/>
        </w:rPr>
      </w:pPr>
      <w:r w:rsidRPr="00903DBA">
        <w:rPr>
          <w:highlight w:val="white"/>
        </w:rPr>
        <w:t xml:space="preserve">      MiddleCodeGenerator.FunctionEnd($8);</w:t>
      </w:r>
    </w:p>
    <w:p w14:paraId="2DD5AAA3" w14:textId="77777777" w:rsidR="00CF7C50" w:rsidRPr="00903DBA" w:rsidRDefault="00CF7C50" w:rsidP="00CF7C50">
      <w:pPr>
        <w:pStyle w:val="Code"/>
        <w:rPr>
          <w:highlight w:val="white"/>
        </w:rPr>
      </w:pPr>
      <w:r w:rsidRPr="00903DBA">
        <w:rPr>
          <w:highlight w:val="white"/>
        </w:rPr>
        <w:t xml:space="preserve">    }</w:t>
      </w:r>
    </w:p>
    <w:p w14:paraId="78FFE862" w14:textId="77777777" w:rsidR="00CF7C50" w:rsidRPr="00903DBA" w:rsidRDefault="00CF7C50" w:rsidP="00CF7C50">
      <w:pPr>
        <w:rPr>
          <w:highlight w:val="white"/>
        </w:rPr>
      </w:pPr>
      <w:r w:rsidRPr="00903DBA">
        <w:rPr>
          <w:highlight w:val="white"/>
        </w:rPr>
        <w:t>The second rule handles the case where there is no specifier list. In that case, the function return type is assumed to be a signed integer.</w:t>
      </w:r>
    </w:p>
    <w:p w14:paraId="0C82E826" w14:textId="77777777" w:rsidR="00CF7C50" w:rsidRPr="00903DBA" w:rsidRDefault="00CF7C50" w:rsidP="00CF7C50">
      <w:pPr>
        <w:pStyle w:val="Code"/>
        <w:rPr>
          <w:highlight w:val="white"/>
        </w:rPr>
      </w:pPr>
      <w:r w:rsidRPr="00903DBA">
        <w:rPr>
          <w:highlight w:val="white"/>
        </w:rPr>
        <w:t xml:space="preserve">  | declarator {</w:t>
      </w:r>
    </w:p>
    <w:p w14:paraId="1510A6B1" w14:textId="77777777" w:rsidR="00CF7C50" w:rsidRPr="00903DBA" w:rsidRDefault="00CF7C50" w:rsidP="00CF7C50">
      <w:pPr>
        <w:pStyle w:val="Code"/>
        <w:rPr>
          <w:highlight w:val="white"/>
        </w:rPr>
      </w:pPr>
      <w:r w:rsidRPr="00903DBA">
        <w:rPr>
          <w:highlight w:val="white"/>
        </w:rPr>
        <w:t xml:space="preserve">      MiddleCodeGenerator.FunctionHeader(null, $1);</w:t>
      </w:r>
    </w:p>
    <w:p w14:paraId="3AD78036" w14:textId="77777777" w:rsidR="00CF7C50" w:rsidRPr="00903DBA" w:rsidRDefault="00CF7C50" w:rsidP="00CF7C50">
      <w:pPr>
        <w:pStyle w:val="Code"/>
        <w:rPr>
          <w:highlight w:val="white"/>
        </w:rPr>
      </w:pPr>
      <w:r w:rsidRPr="00903DBA">
        <w:rPr>
          <w:highlight w:val="white"/>
        </w:rPr>
        <w:t xml:space="preserve">    }</w:t>
      </w:r>
    </w:p>
    <w:p w14:paraId="785E5C06" w14:textId="77777777" w:rsidR="00CF7C50" w:rsidRPr="00903DBA" w:rsidRDefault="00CF7C50" w:rsidP="00CF7C50">
      <w:pPr>
        <w:pStyle w:val="Code"/>
        <w:rPr>
          <w:highlight w:val="white"/>
        </w:rPr>
      </w:pPr>
      <w:r w:rsidRPr="00903DBA">
        <w:rPr>
          <w:highlight w:val="white"/>
        </w:rPr>
        <w:t xml:space="preserve">    optional_declaration_list {</w:t>
      </w:r>
    </w:p>
    <w:p w14:paraId="56FD4C29" w14:textId="77777777" w:rsidR="00CF7C50" w:rsidRPr="00903DBA" w:rsidRDefault="00CF7C50" w:rsidP="00CF7C50">
      <w:pPr>
        <w:pStyle w:val="Code"/>
        <w:rPr>
          <w:highlight w:val="white"/>
        </w:rPr>
      </w:pPr>
      <w:r w:rsidRPr="00903DBA">
        <w:rPr>
          <w:highlight w:val="white"/>
        </w:rPr>
        <w:t xml:space="preserve">      MiddleCodeGenerator.CheckFunctionDefinition();</w:t>
      </w:r>
    </w:p>
    <w:p w14:paraId="4E5FB602" w14:textId="77777777" w:rsidR="00CF7C50" w:rsidRPr="00903DBA" w:rsidRDefault="00CF7C50" w:rsidP="00CF7C50">
      <w:pPr>
        <w:pStyle w:val="Code"/>
        <w:rPr>
          <w:highlight w:val="white"/>
        </w:rPr>
      </w:pPr>
      <w:r w:rsidRPr="00903DBA">
        <w:rPr>
          <w:highlight w:val="white"/>
        </w:rPr>
        <w:t xml:space="preserve">    }</w:t>
      </w:r>
    </w:p>
    <w:p w14:paraId="48D640E5" w14:textId="77777777" w:rsidR="00CF7C50" w:rsidRPr="00903DBA" w:rsidRDefault="00CF7C50" w:rsidP="00CF7C50">
      <w:pPr>
        <w:pStyle w:val="Code"/>
        <w:rPr>
          <w:highlight w:val="white"/>
        </w:rPr>
      </w:pPr>
      <w:r w:rsidRPr="00903DBA">
        <w:rPr>
          <w:highlight w:val="white"/>
        </w:rPr>
        <w:t xml:space="preserve">    LEFT_BLOCK optional_declaration_list optional_statement_list RIGHT_BLOCK {</w:t>
      </w:r>
    </w:p>
    <w:p w14:paraId="5E8466AF" w14:textId="77777777" w:rsidR="00CF7C50" w:rsidRPr="00903DBA" w:rsidRDefault="00CF7C50" w:rsidP="00CF7C50">
      <w:pPr>
        <w:pStyle w:val="Code"/>
        <w:rPr>
          <w:highlight w:val="white"/>
        </w:rPr>
      </w:pPr>
      <w:r w:rsidRPr="00903DBA">
        <w:rPr>
          <w:highlight w:val="white"/>
        </w:rPr>
        <w:t xml:space="preserve">      $7.CodeList.InsertRange(0, $6);</w:t>
      </w:r>
    </w:p>
    <w:p w14:paraId="18642B15" w14:textId="77777777" w:rsidR="00CF7C50" w:rsidRPr="00903DBA" w:rsidRDefault="00CF7C50" w:rsidP="00CF7C50">
      <w:pPr>
        <w:pStyle w:val="Code"/>
        <w:rPr>
          <w:highlight w:val="white"/>
        </w:rPr>
      </w:pPr>
      <w:r w:rsidRPr="00903DBA">
        <w:rPr>
          <w:highlight w:val="white"/>
        </w:rPr>
        <w:t xml:space="preserve">      MiddleCodeGenerator.BackpatchGoto();</w:t>
      </w:r>
    </w:p>
    <w:p w14:paraId="55D5807F" w14:textId="77777777" w:rsidR="00CF7C50" w:rsidRPr="00903DBA" w:rsidRDefault="00CF7C50" w:rsidP="00CF7C50">
      <w:pPr>
        <w:pStyle w:val="Code"/>
        <w:rPr>
          <w:highlight w:val="white"/>
        </w:rPr>
      </w:pPr>
      <w:r w:rsidRPr="00903DBA">
        <w:rPr>
          <w:highlight w:val="white"/>
        </w:rPr>
        <w:t xml:space="preserve">      MiddleCodeGenerator.FunctionEnd($7);</w:t>
      </w:r>
    </w:p>
    <w:p w14:paraId="7AAF66FE" w14:textId="77777777" w:rsidR="00CF7C50" w:rsidRPr="00903DBA" w:rsidRDefault="00CF7C50" w:rsidP="00CF7C50">
      <w:pPr>
        <w:pStyle w:val="Code"/>
        <w:rPr>
          <w:highlight w:val="white"/>
        </w:rPr>
      </w:pPr>
      <w:r w:rsidRPr="00903DBA">
        <w:rPr>
          <w:highlight w:val="white"/>
        </w:rPr>
        <w:t xml:space="preserve">    };</w:t>
      </w:r>
    </w:p>
    <w:p w14:paraId="360F1CD4" w14:textId="77777777" w:rsidR="00CF7C50" w:rsidRPr="00903DBA" w:rsidRDefault="00CF7C50" w:rsidP="00CF7C50">
      <w:pPr>
        <w:pStyle w:val="Code"/>
        <w:rPr>
          <w:highlight w:val="white"/>
        </w:rPr>
      </w:pPr>
    </w:p>
    <w:p w14:paraId="7CD1C2E9" w14:textId="77777777" w:rsidR="00CF7C50" w:rsidRPr="00903DBA" w:rsidRDefault="00CF7C50" w:rsidP="00CF7C50">
      <w:pPr>
        <w:pStyle w:val="Code"/>
        <w:rPr>
          <w:highlight w:val="white"/>
        </w:rPr>
      </w:pPr>
      <w:r w:rsidRPr="00903DBA">
        <w:rPr>
          <w:highlight w:val="white"/>
        </w:rPr>
        <w:t>optional_declaration_list:</w:t>
      </w:r>
    </w:p>
    <w:p w14:paraId="162F52F1" w14:textId="77777777" w:rsidR="00CF7C50" w:rsidRPr="00903DBA" w:rsidRDefault="00CF7C50" w:rsidP="00CF7C50">
      <w:pPr>
        <w:pStyle w:val="Code"/>
        <w:rPr>
          <w:highlight w:val="white"/>
        </w:rPr>
      </w:pPr>
      <w:r w:rsidRPr="00903DBA">
        <w:rPr>
          <w:highlight w:val="white"/>
        </w:rPr>
        <w:t xml:space="preserve">    /* Empty */      { $$ = new List&lt;MiddleCode&gt;(); } </w:t>
      </w:r>
    </w:p>
    <w:p w14:paraId="308DA96A" w14:textId="77777777" w:rsidR="00CF7C50" w:rsidRPr="00903DBA" w:rsidRDefault="00CF7C50" w:rsidP="00CF7C50">
      <w:pPr>
        <w:pStyle w:val="Code"/>
        <w:rPr>
          <w:highlight w:val="white"/>
        </w:rPr>
      </w:pPr>
      <w:r w:rsidRPr="00903DBA">
        <w:rPr>
          <w:highlight w:val="white"/>
        </w:rPr>
        <w:t xml:space="preserve">  | declaration_list { $$ = $1; };</w:t>
      </w:r>
    </w:p>
    <w:p w14:paraId="45A91462" w14:textId="77777777" w:rsidR="00CF7C50" w:rsidRPr="00903DBA" w:rsidRDefault="00CF7C50" w:rsidP="00CF7C50">
      <w:pPr>
        <w:pStyle w:val="Rubrik3"/>
        <w:rPr>
          <w:highlight w:val="white"/>
        </w:rPr>
      </w:pPr>
      <w:bookmarkStart w:id="11" w:name="_Toc57655990"/>
      <w:bookmarkStart w:id="12" w:name="_Hlk57712948"/>
      <w:r w:rsidRPr="00903DBA">
        <w:rPr>
          <w:highlight w:val="white"/>
        </w:rPr>
        <w:t>Specifier List</w:t>
      </w:r>
      <w:bookmarkEnd w:id="11"/>
    </w:p>
    <w:bookmarkEnd w:id="12"/>
    <w:p w14:paraId="027FDB62" w14:textId="77777777" w:rsidR="00CF7C50" w:rsidRPr="00903DBA" w:rsidRDefault="00CF7C50" w:rsidP="00CF7C50">
      <w:pPr>
        <w:rPr>
          <w:highlight w:val="white"/>
        </w:rPr>
      </w:pPr>
      <w:r w:rsidRPr="00903DBA">
        <w:rPr>
          <w:highlight w:val="white"/>
        </w:rPr>
        <w:t xml:space="preserve">A declaration is made up by a declaration specifier list, an optional declarator list, and a semicolon. For instance, in the following declaration, </w:t>
      </w:r>
      <w:r w:rsidRPr="00903DBA">
        <w:rPr>
          <w:rStyle w:val="KeyWord0"/>
          <w:highlight w:val="white"/>
        </w:rPr>
        <w:t>static long int</w:t>
      </w:r>
      <w:r w:rsidRPr="00903DBA">
        <w:rPr>
          <w:highlight w:val="white"/>
        </w:rPr>
        <w:t xml:space="preserve"> is the specifier list while </w:t>
      </w:r>
      <w:r w:rsidRPr="00903DBA">
        <w:rPr>
          <w:rStyle w:val="KeyWord0"/>
          <w:highlight w:val="white"/>
        </w:rPr>
        <w:t>*p</w:t>
      </w:r>
      <w:r w:rsidRPr="00903DBA">
        <w:rPr>
          <w:highlight w:val="white"/>
        </w:rPr>
        <w:t xml:space="preserve">, and </w:t>
      </w:r>
      <w:r w:rsidRPr="00903DBA">
        <w:rPr>
          <w:rStyle w:val="KeyWord0"/>
          <w:highlight w:val="white"/>
        </w:rPr>
        <w:t>a[3]</w:t>
      </w:r>
      <w:r w:rsidRPr="00903DBA">
        <w:rPr>
          <w:highlight w:val="white"/>
        </w:rPr>
        <w:t xml:space="preserve"> are declarators.</w:t>
      </w:r>
    </w:p>
    <w:p w14:paraId="7E0FE1AA" w14:textId="77777777" w:rsidR="00CF7C50" w:rsidRPr="00903DBA" w:rsidRDefault="00CF7C50" w:rsidP="00CF7C50">
      <w:pPr>
        <w:pStyle w:val="Code"/>
        <w:rPr>
          <w:highlight w:val="white"/>
        </w:rPr>
      </w:pPr>
      <w:r w:rsidRPr="00903DBA">
        <w:rPr>
          <w:highlight w:val="white"/>
        </w:rPr>
        <w:t>static long int *p, a[3];</w:t>
      </w:r>
    </w:p>
    <w:p w14:paraId="42513743" w14:textId="77777777" w:rsidR="00CF7C50" w:rsidRPr="00903DBA" w:rsidRDefault="00CF7C50" w:rsidP="00CF7C50">
      <w:pPr>
        <w:rPr>
          <w:highlight w:val="white"/>
        </w:rPr>
      </w:pPr>
      <w:r w:rsidRPr="00903DBA">
        <w:rPr>
          <w:highlight w:val="white"/>
        </w:rPr>
        <w:t>There is possible to define a declaration without a declarator list. This feature is useful when declare a named struct or union:</w:t>
      </w:r>
    </w:p>
    <w:p w14:paraId="40C1E386" w14:textId="77777777" w:rsidR="00CF7C50" w:rsidRPr="00903DBA" w:rsidRDefault="00CF7C50" w:rsidP="00CF7C50">
      <w:pPr>
        <w:pStyle w:val="Code"/>
        <w:rPr>
          <w:highlight w:val="white"/>
        </w:rPr>
      </w:pPr>
      <w:r w:rsidRPr="00903DBA">
        <w:rPr>
          <w:highlight w:val="white"/>
        </w:rPr>
        <w:t>struct _s {int i};</w:t>
      </w:r>
    </w:p>
    <w:p w14:paraId="694271E1" w14:textId="77777777" w:rsidR="00CF7C50" w:rsidRPr="00903DBA" w:rsidRDefault="00CF7C50" w:rsidP="00CF7C50">
      <w:pPr>
        <w:rPr>
          <w:highlight w:val="white"/>
        </w:rPr>
      </w:pPr>
      <w:r w:rsidRPr="00903DBA">
        <w:rPr>
          <w:highlight w:val="white"/>
        </w:rPr>
        <w:t>However, this feature makes it also possible to declare unnamed specifier lists. The following declaration are syntactically correct but without meaning, they will result in no generated code.</w:t>
      </w:r>
    </w:p>
    <w:p w14:paraId="3517BBA7" w14:textId="77777777" w:rsidR="00CF7C50" w:rsidRPr="00903DBA" w:rsidRDefault="00CF7C50" w:rsidP="00CF7C50">
      <w:pPr>
        <w:pStyle w:val="Code"/>
        <w:rPr>
          <w:highlight w:val="white"/>
        </w:rPr>
      </w:pPr>
      <w:r w:rsidRPr="00903DBA">
        <w:rPr>
          <w:highlight w:val="white"/>
        </w:rPr>
        <w:t>unsigned short int;</w:t>
      </w:r>
    </w:p>
    <w:p w14:paraId="6A86B342" w14:textId="77777777" w:rsidR="00CF7C50" w:rsidRPr="00903DBA" w:rsidRDefault="00CF7C50" w:rsidP="00CF7C50">
      <w:pPr>
        <w:pStyle w:val="Code"/>
        <w:rPr>
          <w:highlight w:val="white"/>
        </w:rPr>
      </w:pPr>
      <w:r w:rsidRPr="00903DBA">
        <w:rPr>
          <w:highlight w:val="white"/>
        </w:rPr>
        <w:t>union {short s;}</w:t>
      </w:r>
    </w:p>
    <w:p w14:paraId="4C97D0A7" w14:textId="77777777" w:rsidR="00CF7C50" w:rsidRPr="00903DBA" w:rsidRDefault="00CF7C50" w:rsidP="00CF7C50">
      <w:pPr>
        <w:rPr>
          <w:highlight w:val="white"/>
        </w:rPr>
      </w:pPr>
      <w:r w:rsidRPr="00903DBA">
        <w:rPr>
          <w:highlight w:val="white"/>
        </w:rPr>
        <w:t>However, the following declaration has meaning since the enumeration values can be used.</w:t>
      </w:r>
    </w:p>
    <w:p w14:paraId="772C8329" w14:textId="77777777" w:rsidR="00CF7C50" w:rsidRPr="00903DBA" w:rsidRDefault="00CF7C50" w:rsidP="00CF7C50">
      <w:pPr>
        <w:pStyle w:val="Code"/>
        <w:rPr>
          <w:highlight w:val="white"/>
        </w:rPr>
      </w:pPr>
      <w:r w:rsidRPr="00903DBA">
        <w:rPr>
          <w:highlight w:val="white"/>
        </w:rPr>
        <w:lastRenderedPageBreak/>
        <w:t>enum {ZERO = 0, ONE = 1, TEN = 10};</w:t>
      </w:r>
    </w:p>
    <w:p w14:paraId="01B0BCB3" w14:textId="77777777" w:rsidR="00CF7C50" w:rsidRPr="00903DBA" w:rsidRDefault="00CF7C50" w:rsidP="00CF7C50">
      <w:pPr>
        <w:pStyle w:val="CodeHeader"/>
        <w:rPr>
          <w:highlight w:val="white"/>
        </w:rPr>
      </w:pPr>
      <w:r w:rsidRPr="00903DBA">
        <w:rPr>
          <w:highlight w:val="white"/>
        </w:rPr>
        <w:t>MainParser.gppg</w:t>
      </w:r>
    </w:p>
    <w:p w14:paraId="7443DBCB" w14:textId="77777777" w:rsidR="00CF7C50" w:rsidRPr="00903DBA" w:rsidRDefault="00CF7C50" w:rsidP="00CF7C50">
      <w:pPr>
        <w:pStyle w:val="Code"/>
        <w:rPr>
          <w:highlight w:val="white"/>
        </w:rPr>
      </w:pPr>
      <w:r w:rsidRPr="00903DBA">
        <w:rPr>
          <w:highlight w:val="white"/>
        </w:rPr>
        <w:t>declaration:</w:t>
      </w:r>
    </w:p>
    <w:p w14:paraId="6A53E080" w14:textId="77777777" w:rsidR="00CF7C50" w:rsidRPr="00903DBA" w:rsidRDefault="00CF7C50" w:rsidP="00CF7C50">
      <w:pPr>
        <w:pStyle w:val="Code"/>
        <w:rPr>
          <w:highlight w:val="white"/>
        </w:rPr>
      </w:pPr>
      <w:r w:rsidRPr="00903DBA">
        <w:rPr>
          <w:highlight w:val="white"/>
        </w:rPr>
        <w:t xml:space="preserve">    declaration_specifier_list SEMICOLON {</w:t>
      </w:r>
    </w:p>
    <w:p w14:paraId="2ED872AE" w14:textId="77777777" w:rsidR="00CF7C50" w:rsidRPr="00903DBA" w:rsidRDefault="00CF7C50" w:rsidP="00CF7C50">
      <w:pPr>
        <w:pStyle w:val="Code"/>
        <w:rPr>
          <w:highlight w:val="white"/>
        </w:rPr>
      </w:pPr>
      <w:r w:rsidRPr="00903DBA">
        <w:rPr>
          <w:highlight w:val="white"/>
        </w:rPr>
        <w:t xml:space="preserve">      SpecifierStack.Push(Specifier.SpecifierList($1));</w:t>
      </w:r>
    </w:p>
    <w:p w14:paraId="40B4516E" w14:textId="77777777" w:rsidR="00CF7C50" w:rsidRPr="00903DBA" w:rsidRDefault="00CF7C50" w:rsidP="00CF7C50">
      <w:pPr>
        <w:pStyle w:val="Code"/>
        <w:rPr>
          <w:highlight w:val="white"/>
        </w:rPr>
      </w:pPr>
      <w:r w:rsidRPr="00903DBA">
        <w:rPr>
          <w:highlight w:val="white"/>
        </w:rPr>
        <w:t xml:space="preserve">      $$ = new List&lt;MiddleCode&gt;();</w:t>
      </w:r>
    </w:p>
    <w:p w14:paraId="60A4C918" w14:textId="77777777" w:rsidR="00CF7C50" w:rsidRPr="00903DBA" w:rsidRDefault="00CF7C50" w:rsidP="00CF7C50">
      <w:pPr>
        <w:pStyle w:val="Code"/>
        <w:rPr>
          <w:highlight w:val="white"/>
        </w:rPr>
      </w:pPr>
      <w:r w:rsidRPr="00903DBA">
        <w:rPr>
          <w:highlight w:val="white"/>
        </w:rPr>
        <w:t xml:space="preserve">    }</w:t>
      </w:r>
    </w:p>
    <w:p w14:paraId="2CC37948" w14:textId="77777777" w:rsidR="00CF7C50" w:rsidRPr="00903DBA" w:rsidRDefault="00CF7C50" w:rsidP="00CF7C50">
      <w:pPr>
        <w:pStyle w:val="Code"/>
        <w:rPr>
          <w:highlight w:val="white"/>
        </w:rPr>
      </w:pPr>
      <w:r w:rsidRPr="00903DBA">
        <w:rPr>
          <w:highlight w:val="white"/>
        </w:rPr>
        <w:t xml:space="preserve">  | declaration_specifier_list_x declarator_list SEMICOLON {</w:t>
      </w:r>
    </w:p>
    <w:p w14:paraId="621097A5" w14:textId="77777777" w:rsidR="00CF7C50" w:rsidRPr="00903DBA" w:rsidRDefault="00CF7C50" w:rsidP="00CF7C50">
      <w:pPr>
        <w:pStyle w:val="Code"/>
        <w:rPr>
          <w:highlight w:val="white"/>
        </w:rPr>
      </w:pPr>
      <w:r w:rsidRPr="00903DBA">
        <w:rPr>
          <w:highlight w:val="white"/>
        </w:rPr>
        <w:t xml:space="preserve">      SpecifierStack.Pop();</w:t>
      </w:r>
    </w:p>
    <w:p w14:paraId="319682A3" w14:textId="77777777" w:rsidR="00CF7C50" w:rsidRPr="00903DBA" w:rsidRDefault="00CF7C50" w:rsidP="00CF7C50">
      <w:pPr>
        <w:pStyle w:val="Code"/>
        <w:rPr>
          <w:highlight w:val="white"/>
        </w:rPr>
      </w:pPr>
      <w:r w:rsidRPr="00903DBA">
        <w:rPr>
          <w:highlight w:val="white"/>
        </w:rPr>
        <w:t xml:space="preserve">      $$ = $2;</w:t>
      </w:r>
    </w:p>
    <w:p w14:paraId="761E7E0E" w14:textId="77777777" w:rsidR="00CF7C50" w:rsidRPr="00903DBA" w:rsidRDefault="00CF7C50" w:rsidP="00CF7C50">
      <w:pPr>
        <w:pStyle w:val="Code"/>
        <w:rPr>
          <w:highlight w:val="white"/>
        </w:rPr>
      </w:pPr>
      <w:r w:rsidRPr="00903DBA">
        <w:rPr>
          <w:highlight w:val="white"/>
        </w:rPr>
        <w:t xml:space="preserve">    };</w:t>
      </w:r>
    </w:p>
    <w:p w14:paraId="0AD6CCEF" w14:textId="77777777" w:rsidR="00CF7C50" w:rsidRPr="00903DBA" w:rsidRDefault="00CF7C50" w:rsidP="00CF7C50">
      <w:pPr>
        <w:pStyle w:val="Code"/>
        <w:rPr>
          <w:highlight w:val="white"/>
        </w:rPr>
      </w:pPr>
    </w:p>
    <w:p w14:paraId="6D80AB63" w14:textId="77777777" w:rsidR="00CF7C50" w:rsidRPr="00903DBA" w:rsidRDefault="00CF7C50" w:rsidP="00CF7C50">
      <w:pPr>
        <w:pStyle w:val="Code"/>
        <w:rPr>
          <w:highlight w:val="white"/>
        </w:rPr>
      </w:pPr>
      <w:r w:rsidRPr="00903DBA">
        <w:rPr>
          <w:highlight w:val="white"/>
        </w:rPr>
        <w:t>optional_declaration_specifier_list_x:</w:t>
      </w:r>
    </w:p>
    <w:p w14:paraId="7C3BE880" w14:textId="77777777" w:rsidR="00CF7C50" w:rsidRPr="00903DBA" w:rsidRDefault="00CF7C50" w:rsidP="00CF7C50">
      <w:pPr>
        <w:pStyle w:val="Code"/>
        <w:rPr>
          <w:highlight w:val="white"/>
        </w:rPr>
      </w:pPr>
      <w:r w:rsidRPr="00903DBA">
        <w:rPr>
          <w:highlight w:val="white"/>
        </w:rPr>
        <w:t xml:space="preserve">    /* empty */</w:t>
      </w:r>
    </w:p>
    <w:p w14:paraId="21537A4D" w14:textId="77777777" w:rsidR="00CF7C50" w:rsidRPr="00903DBA" w:rsidRDefault="00CF7C50" w:rsidP="00CF7C50">
      <w:pPr>
        <w:pStyle w:val="Code"/>
        <w:rPr>
          <w:highlight w:val="white"/>
        </w:rPr>
      </w:pPr>
      <w:r w:rsidRPr="00903DBA">
        <w:rPr>
          <w:highlight w:val="white"/>
        </w:rPr>
        <w:t xml:space="preserve">  | declaration_specifier_list_x;</w:t>
      </w:r>
    </w:p>
    <w:p w14:paraId="1A87A2EF" w14:textId="77777777" w:rsidR="00CF7C50" w:rsidRPr="00903DBA" w:rsidRDefault="00CF7C50" w:rsidP="00CF7C50">
      <w:pPr>
        <w:pStyle w:val="Code"/>
        <w:rPr>
          <w:highlight w:val="white"/>
        </w:rPr>
      </w:pPr>
    </w:p>
    <w:p w14:paraId="60825ED3" w14:textId="77777777" w:rsidR="00CF7C50" w:rsidRPr="00903DBA" w:rsidRDefault="00CF7C50" w:rsidP="00CF7C50">
      <w:pPr>
        <w:pStyle w:val="Code"/>
        <w:rPr>
          <w:highlight w:val="white"/>
        </w:rPr>
      </w:pPr>
      <w:r w:rsidRPr="00903DBA">
        <w:rPr>
          <w:highlight w:val="white"/>
        </w:rPr>
        <w:t>declaration_specifier_list_x:</w:t>
      </w:r>
    </w:p>
    <w:p w14:paraId="047CA0BE" w14:textId="77777777" w:rsidR="00CF7C50" w:rsidRPr="00903DBA" w:rsidRDefault="00CF7C50" w:rsidP="00CF7C50">
      <w:pPr>
        <w:pStyle w:val="Code"/>
        <w:rPr>
          <w:highlight w:val="white"/>
        </w:rPr>
      </w:pPr>
      <w:r w:rsidRPr="00903DBA">
        <w:rPr>
          <w:highlight w:val="white"/>
        </w:rPr>
        <w:t xml:space="preserve">  declaration_specifier_list {</w:t>
      </w:r>
    </w:p>
    <w:p w14:paraId="3C2F5591" w14:textId="77777777" w:rsidR="00CF7C50" w:rsidRPr="00903DBA" w:rsidRDefault="00CF7C50" w:rsidP="00CF7C50">
      <w:pPr>
        <w:pStyle w:val="Code"/>
        <w:rPr>
          <w:highlight w:val="white"/>
        </w:rPr>
      </w:pPr>
      <w:r w:rsidRPr="00903DBA">
        <w:rPr>
          <w:highlight w:val="white"/>
        </w:rPr>
        <w:t xml:space="preserve">    SpecifierStack.Push(Specifier.SpecifierList($1));</w:t>
      </w:r>
    </w:p>
    <w:p w14:paraId="7EF26C85" w14:textId="77777777" w:rsidR="00CF7C50" w:rsidRPr="00903DBA" w:rsidRDefault="00CF7C50" w:rsidP="00CF7C50">
      <w:pPr>
        <w:pStyle w:val="Code"/>
        <w:rPr>
          <w:highlight w:val="white"/>
        </w:rPr>
      </w:pPr>
      <w:r w:rsidRPr="00903DBA">
        <w:rPr>
          <w:highlight w:val="white"/>
        </w:rPr>
        <w:t xml:space="preserve">  };</w:t>
      </w:r>
    </w:p>
    <w:p w14:paraId="353A2A25" w14:textId="77777777" w:rsidR="00CF7C50" w:rsidRPr="00903DBA" w:rsidRDefault="00CF7C50" w:rsidP="00CF7C50">
      <w:pPr>
        <w:rPr>
          <w:highlight w:val="white"/>
        </w:rPr>
      </w:pPr>
      <w:r w:rsidRPr="00903DBA">
        <w:rPr>
          <w:highlight w:val="white"/>
        </w:rPr>
        <w:t>A declaration specifier list is made up by one or more declaration specifiers, which are stored in a list.</w:t>
      </w:r>
    </w:p>
    <w:p w14:paraId="136FA2CA" w14:textId="77777777" w:rsidR="00CF7C50" w:rsidRPr="00903DBA" w:rsidRDefault="00CF7C50" w:rsidP="00CF7C50">
      <w:pPr>
        <w:pStyle w:val="Code"/>
        <w:rPr>
          <w:highlight w:val="white"/>
        </w:rPr>
      </w:pPr>
      <w:r w:rsidRPr="00903DBA">
        <w:rPr>
          <w:highlight w:val="white"/>
        </w:rPr>
        <w:t>declaration_specifier_list:</w:t>
      </w:r>
    </w:p>
    <w:p w14:paraId="3CC4CE97" w14:textId="77777777" w:rsidR="00CF7C50" w:rsidRPr="00903DBA" w:rsidRDefault="00CF7C50" w:rsidP="00CF7C50">
      <w:pPr>
        <w:pStyle w:val="Code"/>
        <w:rPr>
          <w:highlight w:val="white"/>
        </w:rPr>
      </w:pPr>
      <w:r w:rsidRPr="00903DBA">
        <w:rPr>
          <w:highlight w:val="white"/>
        </w:rPr>
        <w:t xml:space="preserve">    declaration_specifier {</w:t>
      </w:r>
    </w:p>
    <w:p w14:paraId="65363AF7" w14:textId="77777777" w:rsidR="00CF7C50" w:rsidRPr="00903DBA" w:rsidRDefault="00CF7C50" w:rsidP="00CF7C50">
      <w:pPr>
        <w:pStyle w:val="Code"/>
        <w:rPr>
          <w:highlight w:val="white"/>
        </w:rPr>
      </w:pPr>
      <w:r w:rsidRPr="00903DBA">
        <w:rPr>
          <w:highlight w:val="white"/>
        </w:rPr>
        <w:t xml:space="preserve">      $$ = new List&lt;object&gt;();</w:t>
      </w:r>
    </w:p>
    <w:p w14:paraId="6C80F3D7" w14:textId="77777777" w:rsidR="00CF7C50" w:rsidRPr="00903DBA" w:rsidRDefault="00CF7C50" w:rsidP="00CF7C50">
      <w:pPr>
        <w:pStyle w:val="Code"/>
        <w:rPr>
          <w:highlight w:val="white"/>
        </w:rPr>
      </w:pPr>
      <w:r w:rsidRPr="00903DBA">
        <w:rPr>
          <w:highlight w:val="white"/>
        </w:rPr>
        <w:t xml:space="preserve">      $$.Add($1);</w:t>
      </w:r>
    </w:p>
    <w:p w14:paraId="2A175E57" w14:textId="77777777" w:rsidR="00CF7C50" w:rsidRPr="00903DBA" w:rsidRDefault="00CF7C50" w:rsidP="00CF7C50">
      <w:pPr>
        <w:pStyle w:val="Code"/>
        <w:rPr>
          <w:highlight w:val="white"/>
        </w:rPr>
      </w:pPr>
      <w:r w:rsidRPr="00903DBA">
        <w:rPr>
          <w:highlight w:val="white"/>
        </w:rPr>
        <w:t xml:space="preserve">    }</w:t>
      </w:r>
    </w:p>
    <w:p w14:paraId="5D8B0459" w14:textId="77777777" w:rsidR="00CF7C50" w:rsidRPr="00903DBA" w:rsidRDefault="00CF7C50" w:rsidP="00CF7C50">
      <w:pPr>
        <w:pStyle w:val="Code"/>
        <w:rPr>
          <w:highlight w:val="white"/>
        </w:rPr>
      </w:pPr>
      <w:r w:rsidRPr="00903DBA">
        <w:rPr>
          <w:highlight w:val="white"/>
        </w:rPr>
        <w:t xml:space="preserve">  | declaration_specifier declaration_specifier_list {</w:t>
      </w:r>
    </w:p>
    <w:p w14:paraId="3932B4E1" w14:textId="77777777" w:rsidR="00CF7C50" w:rsidRPr="00903DBA" w:rsidRDefault="00CF7C50" w:rsidP="00CF7C50">
      <w:pPr>
        <w:pStyle w:val="Code"/>
        <w:rPr>
          <w:highlight w:val="white"/>
        </w:rPr>
      </w:pPr>
      <w:r w:rsidRPr="00903DBA">
        <w:rPr>
          <w:highlight w:val="white"/>
        </w:rPr>
        <w:t xml:space="preserve">      $2.Add($1);</w:t>
      </w:r>
    </w:p>
    <w:p w14:paraId="695200D0" w14:textId="77777777" w:rsidR="00CF7C50" w:rsidRPr="00903DBA" w:rsidRDefault="00CF7C50" w:rsidP="00CF7C50">
      <w:pPr>
        <w:pStyle w:val="Code"/>
        <w:rPr>
          <w:highlight w:val="white"/>
        </w:rPr>
      </w:pPr>
      <w:r w:rsidRPr="00903DBA">
        <w:rPr>
          <w:highlight w:val="white"/>
        </w:rPr>
        <w:t xml:space="preserve">      $$ = $2;</w:t>
      </w:r>
    </w:p>
    <w:p w14:paraId="09F62D0B" w14:textId="77777777" w:rsidR="00CF7C50" w:rsidRPr="00903DBA" w:rsidRDefault="00CF7C50" w:rsidP="00CF7C50">
      <w:pPr>
        <w:pStyle w:val="Code"/>
        <w:rPr>
          <w:highlight w:val="white"/>
        </w:rPr>
      </w:pPr>
      <w:r w:rsidRPr="00903DBA">
        <w:rPr>
          <w:highlight w:val="white"/>
        </w:rPr>
        <w:t xml:space="preserve">    };</w:t>
      </w:r>
    </w:p>
    <w:p w14:paraId="442AADAD" w14:textId="77777777" w:rsidR="00CF7C50" w:rsidRPr="00903DBA" w:rsidRDefault="00CF7C50" w:rsidP="00CF7C50">
      <w:pPr>
        <w:rPr>
          <w:highlight w:val="white"/>
        </w:rPr>
      </w:pPr>
      <w:r w:rsidRPr="00903DBA">
        <w:rPr>
          <w:highlight w:val="white"/>
        </w:rPr>
        <w:t xml:space="preserve">There is a set of different kind of specifiers. The following specifiers return a value of the </w:t>
      </w:r>
      <w:r w:rsidRPr="00903DBA">
        <w:rPr>
          <w:rStyle w:val="KeyWord0"/>
          <w:highlight w:val="white"/>
        </w:rPr>
        <w:t>Mask</w:t>
      </w:r>
      <w:r w:rsidRPr="00903DBA">
        <w:rPr>
          <w:highlight w:val="white"/>
        </w:rPr>
        <w:t xml:space="preserve"> enumeration.</w:t>
      </w:r>
    </w:p>
    <w:p w14:paraId="3455A5E8" w14:textId="77777777" w:rsidR="00CF7C50" w:rsidRPr="00903DBA" w:rsidRDefault="00CF7C50" w:rsidP="00312D7E">
      <w:pPr>
        <w:pStyle w:val="Liststycke"/>
        <w:numPr>
          <w:ilvl w:val="0"/>
          <w:numId w:val="7"/>
        </w:numPr>
        <w:rPr>
          <w:highlight w:val="white"/>
        </w:rPr>
      </w:pPr>
      <w:r w:rsidRPr="00903DBA">
        <w:rPr>
          <w:highlight w:val="white"/>
        </w:rPr>
        <w:t xml:space="preserve">Storage specifiers: </w:t>
      </w:r>
      <w:r w:rsidRPr="00903DBA">
        <w:rPr>
          <w:rStyle w:val="KeyWord0"/>
          <w:highlight w:val="white"/>
        </w:rPr>
        <w:t>auto</w:t>
      </w:r>
      <w:r w:rsidRPr="00903DBA">
        <w:rPr>
          <w:highlight w:val="white"/>
        </w:rPr>
        <w:t xml:space="preserve">, </w:t>
      </w:r>
      <w:r w:rsidRPr="00903DBA">
        <w:rPr>
          <w:rStyle w:val="KeyWord0"/>
          <w:highlight w:val="white"/>
        </w:rPr>
        <w:t>register</w:t>
      </w:r>
      <w:r w:rsidRPr="00903DBA">
        <w:rPr>
          <w:highlight w:val="white"/>
        </w:rPr>
        <w:t xml:space="preserve">, </w:t>
      </w:r>
      <w:r w:rsidRPr="00903DBA">
        <w:rPr>
          <w:rStyle w:val="KeyWord0"/>
          <w:highlight w:val="white"/>
        </w:rPr>
        <w:t>static</w:t>
      </w:r>
      <w:r w:rsidRPr="00903DBA">
        <w:rPr>
          <w:highlight w:val="white"/>
        </w:rPr>
        <w:t xml:space="preserve">, </w:t>
      </w:r>
      <w:r w:rsidRPr="00903DBA">
        <w:rPr>
          <w:rStyle w:val="KeyWord0"/>
          <w:highlight w:val="white"/>
        </w:rPr>
        <w:t>extern</w:t>
      </w:r>
      <w:r w:rsidRPr="00903DBA">
        <w:rPr>
          <w:highlight w:val="white"/>
        </w:rPr>
        <w:t xml:space="preserve">, or </w:t>
      </w:r>
      <w:r w:rsidRPr="00903DBA">
        <w:rPr>
          <w:rStyle w:val="KeyWord0"/>
          <w:highlight w:val="white"/>
        </w:rPr>
        <w:t>typedef</w:t>
      </w:r>
    </w:p>
    <w:p w14:paraId="54CA89E0" w14:textId="77777777" w:rsidR="00CF7C50" w:rsidRPr="00903DBA" w:rsidRDefault="00CF7C50" w:rsidP="00312D7E">
      <w:pPr>
        <w:pStyle w:val="Liststycke"/>
        <w:numPr>
          <w:ilvl w:val="0"/>
          <w:numId w:val="7"/>
        </w:numPr>
        <w:rPr>
          <w:highlight w:val="white"/>
        </w:rPr>
      </w:pPr>
      <w:r w:rsidRPr="00903DBA">
        <w:rPr>
          <w:highlight w:val="white"/>
        </w:rPr>
        <w:t xml:space="preserve">Type qualifiers: </w:t>
      </w:r>
      <w:r w:rsidRPr="00903DBA">
        <w:rPr>
          <w:rStyle w:val="KeyWord0"/>
          <w:highlight w:val="white"/>
        </w:rPr>
        <w:t>constant</w:t>
      </w:r>
      <w:r w:rsidRPr="00903DBA">
        <w:rPr>
          <w:highlight w:val="white"/>
        </w:rPr>
        <w:t xml:space="preserve"> or </w:t>
      </w:r>
      <w:r w:rsidRPr="00903DBA">
        <w:rPr>
          <w:rStyle w:val="KeyWord0"/>
          <w:highlight w:val="white"/>
        </w:rPr>
        <w:t>volatile</w:t>
      </w:r>
    </w:p>
    <w:p w14:paraId="791832FC" w14:textId="77777777" w:rsidR="00CF7C50" w:rsidRPr="00903DBA" w:rsidRDefault="00CF7C50" w:rsidP="00312D7E">
      <w:pPr>
        <w:pStyle w:val="Liststycke"/>
        <w:numPr>
          <w:ilvl w:val="0"/>
          <w:numId w:val="7"/>
        </w:numPr>
        <w:rPr>
          <w:rStyle w:val="KeyWord0"/>
          <w:b w:val="0"/>
          <w:noProof w:val="0"/>
          <w:highlight w:val="white"/>
        </w:rPr>
      </w:pPr>
      <w:r w:rsidRPr="00903DBA">
        <w:rPr>
          <w:highlight w:val="white"/>
        </w:rPr>
        <w:t xml:space="preserve">Type specifiers: </w:t>
      </w:r>
      <w:r w:rsidRPr="00903DBA">
        <w:rPr>
          <w:rStyle w:val="KeyWord0"/>
          <w:highlight w:val="white"/>
        </w:rPr>
        <w:t>void</w:t>
      </w:r>
      <w:r w:rsidRPr="00903DBA">
        <w:rPr>
          <w:highlight w:val="white"/>
        </w:rPr>
        <w:t xml:space="preserve">, </w:t>
      </w:r>
      <w:r w:rsidRPr="00903DBA">
        <w:rPr>
          <w:rStyle w:val="KeyWord0"/>
          <w:highlight w:val="white"/>
        </w:rPr>
        <w:t>char</w:t>
      </w:r>
      <w:r w:rsidRPr="00903DBA">
        <w:rPr>
          <w:highlight w:val="white"/>
        </w:rPr>
        <w:t xml:space="preserve">, </w:t>
      </w:r>
      <w:r w:rsidRPr="00903DBA">
        <w:rPr>
          <w:rStyle w:val="KeyWord0"/>
          <w:highlight w:val="white"/>
        </w:rPr>
        <w:t>short</w:t>
      </w:r>
      <w:r w:rsidRPr="00903DBA">
        <w:rPr>
          <w:highlight w:val="white"/>
        </w:rPr>
        <w:t xml:space="preserve">, </w:t>
      </w:r>
      <w:r w:rsidRPr="00903DBA">
        <w:rPr>
          <w:rStyle w:val="KeyWord0"/>
          <w:highlight w:val="white"/>
        </w:rPr>
        <w:t>int</w:t>
      </w:r>
      <w:r w:rsidRPr="00903DBA">
        <w:rPr>
          <w:highlight w:val="white"/>
        </w:rPr>
        <w:t xml:space="preserve">, </w:t>
      </w:r>
      <w:r w:rsidRPr="00903DBA">
        <w:rPr>
          <w:rStyle w:val="KeyWord0"/>
          <w:highlight w:val="white"/>
        </w:rPr>
        <w:t>long</w:t>
      </w:r>
      <w:r w:rsidRPr="00903DBA">
        <w:rPr>
          <w:highlight w:val="white"/>
        </w:rPr>
        <w:t xml:space="preserve">, </w:t>
      </w:r>
      <w:r w:rsidRPr="00903DBA">
        <w:rPr>
          <w:rStyle w:val="KeyWord0"/>
          <w:highlight w:val="white"/>
        </w:rPr>
        <w:t>float</w:t>
      </w:r>
      <w:r w:rsidRPr="00903DBA">
        <w:rPr>
          <w:highlight w:val="white"/>
        </w:rPr>
        <w:t xml:space="preserve">, </w:t>
      </w:r>
      <w:r w:rsidRPr="00903DBA">
        <w:rPr>
          <w:rStyle w:val="KeyWord0"/>
          <w:highlight w:val="white"/>
        </w:rPr>
        <w:t>double</w:t>
      </w:r>
      <w:r w:rsidRPr="00903DBA">
        <w:rPr>
          <w:highlight w:val="white"/>
        </w:rPr>
        <w:t xml:space="preserve">, </w:t>
      </w:r>
      <w:r w:rsidRPr="00903DBA">
        <w:rPr>
          <w:rStyle w:val="KeyWord0"/>
          <w:highlight w:val="white"/>
        </w:rPr>
        <w:t>signed</w:t>
      </w:r>
      <w:r w:rsidRPr="00903DBA">
        <w:rPr>
          <w:highlight w:val="white"/>
        </w:rPr>
        <w:t xml:space="preserve">, or </w:t>
      </w:r>
      <w:r w:rsidRPr="00903DBA">
        <w:rPr>
          <w:rStyle w:val="KeyWord0"/>
          <w:highlight w:val="white"/>
        </w:rPr>
        <w:t>unsigned</w:t>
      </w:r>
    </w:p>
    <w:p w14:paraId="3068DADE" w14:textId="77777777" w:rsidR="00CF7C50" w:rsidRPr="00903DBA" w:rsidRDefault="00CF7C50" w:rsidP="00CF7C50">
      <w:pPr>
        <w:rPr>
          <w:highlight w:val="white"/>
        </w:rPr>
      </w:pPr>
      <w:r w:rsidRPr="00903DBA">
        <w:rPr>
          <w:highlight w:val="white"/>
        </w:rPr>
        <w:t xml:space="preserve">The following specifiers return a reference to the </w:t>
      </w:r>
      <w:r w:rsidRPr="00903DBA">
        <w:rPr>
          <w:rStyle w:val="KeyWord0"/>
          <w:highlight w:val="white"/>
        </w:rPr>
        <w:t>Type</w:t>
      </w:r>
      <w:r w:rsidRPr="00903DBA">
        <w:rPr>
          <w:highlight w:val="white"/>
        </w:rPr>
        <w:t xml:space="preserve"> class.</w:t>
      </w:r>
    </w:p>
    <w:p w14:paraId="41A15116" w14:textId="77777777" w:rsidR="00CF7C50" w:rsidRPr="00903DBA" w:rsidRDefault="00CF7C50" w:rsidP="00312D7E">
      <w:pPr>
        <w:pStyle w:val="Liststycke"/>
        <w:numPr>
          <w:ilvl w:val="0"/>
          <w:numId w:val="7"/>
        </w:numPr>
        <w:rPr>
          <w:highlight w:val="white"/>
        </w:rPr>
      </w:pPr>
      <w:r w:rsidRPr="00903DBA">
        <w:rPr>
          <w:highlight w:val="white"/>
        </w:rPr>
        <w:t>Struct or union specifier</w:t>
      </w:r>
    </w:p>
    <w:p w14:paraId="64B09C0C" w14:textId="77777777" w:rsidR="00CF7C50" w:rsidRPr="00903DBA" w:rsidRDefault="00CF7C50" w:rsidP="00312D7E">
      <w:pPr>
        <w:pStyle w:val="Liststycke"/>
        <w:numPr>
          <w:ilvl w:val="0"/>
          <w:numId w:val="7"/>
        </w:numPr>
        <w:rPr>
          <w:highlight w:val="white"/>
        </w:rPr>
      </w:pPr>
      <w:r w:rsidRPr="00903DBA">
        <w:rPr>
          <w:highlight w:val="white"/>
        </w:rPr>
        <w:t>Enum specifier</w:t>
      </w:r>
    </w:p>
    <w:p w14:paraId="665F5724" w14:textId="77777777" w:rsidR="00CF7C50" w:rsidRPr="00903DBA" w:rsidRDefault="00CF7C50" w:rsidP="00312D7E">
      <w:pPr>
        <w:pStyle w:val="Liststycke"/>
        <w:numPr>
          <w:ilvl w:val="0"/>
          <w:numId w:val="7"/>
        </w:numPr>
        <w:rPr>
          <w:highlight w:val="white"/>
        </w:rPr>
      </w:pPr>
      <w:r w:rsidRPr="00903DBA">
        <w:rPr>
          <w:highlight w:val="white"/>
        </w:rPr>
        <w:t>Typedef name</w:t>
      </w:r>
    </w:p>
    <w:p w14:paraId="729EF7A9" w14:textId="77777777" w:rsidR="00CF7C50" w:rsidRPr="00903DBA" w:rsidRDefault="00CF7C50" w:rsidP="00CF7C50">
      <w:pPr>
        <w:pStyle w:val="Code"/>
        <w:rPr>
          <w:highlight w:val="white"/>
        </w:rPr>
      </w:pPr>
      <w:r w:rsidRPr="00903DBA">
        <w:rPr>
          <w:highlight w:val="white"/>
        </w:rPr>
        <w:t>declaration_specifier:</w:t>
      </w:r>
    </w:p>
    <w:p w14:paraId="57900AB3" w14:textId="77777777" w:rsidR="00CF7C50" w:rsidRPr="00903DBA" w:rsidRDefault="00CF7C50" w:rsidP="00CF7C50">
      <w:pPr>
        <w:pStyle w:val="Code"/>
        <w:rPr>
          <w:highlight w:val="white"/>
        </w:rPr>
      </w:pPr>
      <w:r w:rsidRPr="00903DBA">
        <w:rPr>
          <w:highlight w:val="white"/>
        </w:rPr>
        <w:t xml:space="preserve">    AUTO                      { $$ = Mask.Auto;     }</w:t>
      </w:r>
    </w:p>
    <w:p w14:paraId="4BF75C0E" w14:textId="77777777" w:rsidR="00CF7C50" w:rsidRPr="00903DBA" w:rsidRDefault="00CF7C50" w:rsidP="00CF7C50">
      <w:pPr>
        <w:pStyle w:val="Code"/>
        <w:rPr>
          <w:highlight w:val="white"/>
        </w:rPr>
      </w:pPr>
      <w:r w:rsidRPr="00903DBA">
        <w:rPr>
          <w:highlight w:val="white"/>
        </w:rPr>
        <w:t xml:space="preserve">  | REGISTER                  { $$ = Mask.Register; }</w:t>
      </w:r>
    </w:p>
    <w:p w14:paraId="6B93558E" w14:textId="77777777" w:rsidR="00CF7C50" w:rsidRPr="00903DBA" w:rsidRDefault="00CF7C50" w:rsidP="00CF7C50">
      <w:pPr>
        <w:pStyle w:val="Code"/>
        <w:rPr>
          <w:highlight w:val="white"/>
        </w:rPr>
      </w:pPr>
      <w:r w:rsidRPr="00903DBA">
        <w:rPr>
          <w:highlight w:val="white"/>
        </w:rPr>
        <w:t xml:space="preserve">  | STATIC                    { $$ = Mask.Static;   }</w:t>
      </w:r>
    </w:p>
    <w:p w14:paraId="0E462BF0" w14:textId="77777777" w:rsidR="00CF7C50" w:rsidRPr="00903DBA" w:rsidRDefault="00CF7C50" w:rsidP="00CF7C50">
      <w:pPr>
        <w:pStyle w:val="Code"/>
        <w:rPr>
          <w:highlight w:val="white"/>
        </w:rPr>
      </w:pPr>
      <w:r w:rsidRPr="00903DBA">
        <w:rPr>
          <w:highlight w:val="white"/>
        </w:rPr>
        <w:t xml:space="preserve">  | EXTERN                    { $$ = Mask.Extern;   }</w:t>
      </w:r>
    </w:p>
    <w:p w14:paraId="351059B3" w14:textId="77777777" w:rsidR="00CF7C50" w:rsidRPr="00903DBA" w:rsidRDefault="00CF7C50" w:rsidP="00CF7C50">
      <w:pPr>
        <w:pStyle w:val="Code"/>
        <w:rPr>
          <w:highlight w:val="white"/>
        </w:rPr>
      </w:pPr>
      <w:r w:rsidRPr="00903DBA">
        <w:rPr>
          <w:highlight w:val="white"/>
        </w:rPr>
        <w:t xml:space="preserve">  | TYPEDEF                   { $$ = Mask.Typedef;  }</w:t>
      </w:r>
    </w:p>
    <w:p w14:paraId="4F4DF4C1" w14:textId="77777777" w:rsidR="00CF7C50" w:rsidRPr="00903DBA" w:rsidRDefault="00CF7C50" w:rsidP="00CF7C50">
      <w:pPr>
        <w:pStyle w:val="Code"/>
        <w:rPr>
          <w:highlight w:val="white"/>
        </w:rPr>
      </w:pPr>
      <w:r w:rsidRPr="00903DBA">
        <w:rPr>
          <w:highlight w:val="white"/>
        </w:rPr>
        <w:t xml:space="preserve">  | CONSTANT                  { $$ = Mask.Constant; }</w:t>
      </w:r>
    </w:p>
    <w:p w14:paraId="7CB369F3" w14:textId="77777777" w:rsidR="00CF7C50" w:rsidRPr="00903DBA" w:rsidRDefault="00CF7C50" w:rsidP="00CF7C50">
      <w:pPr>
        <w:pStyle w:val="Code"/>
        <w:rPr>
          <w:highlight w:val="white"/>
        </w:rPr>
      </w:pPr>
      <w:r w:rsidRPr="00903DBA">
        <w:rPr>
          <w:highlight w:val="white"/>
        </w:rPr>
        <w:t xml:space="preserve">  | VOLATILE                  { $$ = Mask.Volatile; }</w:t>
      </w:r>
    </w:p>
    <w:p w14:paraId="09F48751" w14:textId="77777777" w:rsidR="00CF7C50" w:rsidRPr="00903DBA" w:rsidRDefault="00CF7C50" w:rsidP="00CF7C50">
      <w:pPr>
        <w:pStyle w:val="Code"/>
        <w:rPr>
          <w:highlight w:val="white"/>
        </w:rPr>
      </w:pPr>
      <w:r w:rsidRPr="00903DBA">
        <w:rPr>
          <w:highlight w:val="white"/>
        </w:rPr>
        <w:t xml:space="preserve">  | VOID                      { $$ = Mask.Void;     }</w:t>
      </w:r>
    </w:p>
    <w:p w14:paraId="04F7E19B" w14:textId="77777777" w:rsidR="00CF7C50" w:rsidRPr="00903DBA" w:rsidRDefault="00CF7C50" w:rsidP="00CF7C50">
      <w:pPr>
        <w:pStyle w:val="Code"/>
        <w:rPr>
          <w:highlight w:val="white"/>
        </w:rPr>
      </w:pPr>
      <w:r w:rsidRPr="00903DBA">
        <w:rPr>
          <w:highlight w:val="white"/>
        </w:rPr>
        <w:t xml:space="preserve">  | CHAR                      { $$ = Mask.Char;     }</w:t>
      </w:r>
    </w:p>
    <w:p w14:paraId="3496AD1C" w14:textId="77777777" w:rsidR="00CF7C50" w:rsidRPr="00903DBA" w:rsidRDefault="00CF7C50" w:rsidP="00CF7C50">
      <w:pPr>
        <w:pStyle w:val="Code"/>
        <w:rPr>
          <w:highlight w:val="white"/>
        </w:rPr>
      </w:pPr>
      <w:r w:rsidRPr="00903DBA">
        <w:rPr>
          <w:highlight w:val="white"/>
        </w:rPr>
        <w:t xml:space="preserve">  | SHORT                     { $$ = Mask.Short;    }</w:t>
      </w:r>
    </w:p>
    <w:p w14:paraId="137BCEAF" w14:textId="77777777" w:rsidR="00CF7C50" w:rsidRPr="00903DBA" w:rsidRDefault="00CF7C50" w:rsidP="00CF7C50">
      <w:pPr>
        <w:pStyle w:val="Code"/>
        <w:rPr>
          <w:highlight w:val="white"/>
        </w:rPr>
      </w:pPr>
      <w:r w:rsidRPr="00903DBA">
        <w:rPr>
          <w:highlight w:val="white"/>
        </w:rPr>
        <w:t xml:space="preserve">  | INT                       { $$ = Mask.Int;      }</w:t>
      </w:r>
    </w:p>
    <w:p w14:paraId="0FB4DC4E" w14:textId="77777777" w:rsidR="00CF7C50" w:rsidRPr="00903DBA" w:rsidRDefault="00CF7C50" w:rsidP="00CF7C50">
      <w:pPr>
        <w:pStyle w:val="Code"/>
        <w:rPr>
          <w:highlight w:val="white"/>
        </w:rPr>
      </w:pPr>
      <w:r w:rsidRPr="00903DBA">
        <w:rPr>
          <w:highlight w:val="white"/>
        </w:rPr>
        <w:t xml:space="preserve">  | LONG                      { $$ = Mask.Long;     }</w:t>
      </w:r>
    </w:p>
    <w:p w14:paraId="28744FD0" w14:textId="77777777" w:rsidR="00CF7C50" w:rsidRPr="00903DBA" w:rsidRDefault="00CF7C50" w:rsidP="00CF7C50">
      <w:pPr>
        <w:pStyle w:val="Code"/>
        <w:rPr>
          <w:highlight w:val="white"/>
        </w:rPr>
      </w:pPr>
      <w:r w:rsidRPr="00903DBA">
        <w:rPr>
          <w:highlight w:val="white"/>
        </w:rPr>
        <w:t xml:space="preserve">  | FLOAT                     { $$ = Mask.Float;    }</w:t>
      </w:r>
    </w:p>
    <w:p w14:paraId="1126B03D" w14:textId="77777777" w:rsidR="00CF7C50" w:rsidRPr="00903DBA" w:rsidRDefault="00CF7C50" w:rsidP="00CF7C50">
      <w:pPr>
        <w:pStyle w:val="Code"/>
        <w:rPr>
          <w:highlight w:val="white"/>
        </w:rPr>
      </w:pPr>
      <w:r w:rsidRPr="00903DBA">
        <w:rPr>
          <w:highlight w:val="white"/>
        </w:rPr>
        <w:t xml:space="preserve">  | DOUBLE                    { $$ = Mask.Double;   }</w:t>
      </w:r>
    </w:p>
    <w:p w14:paraId="1443C730" w14:textId="77777777" w:rsidR="00CF7C50" w:rsidRPr="00903DBA" w:rsidRDefault="00CF7C50" w:rsidP="00CF7C50">
      <w:pPr>
        <w:pStyle w:val="Code"/>
        <w:rPr>
          <w:highlight w:val="white"/>
        </w:rPr>
      </w:pPr>
      <w:r w:rsidRPr="00903DBA">
        <w:rPr>
          <w:highlight w:val="white"/>
        </w:rPr>
        <w:lastRenderedPageBreak/>
        <w:t xml:space="preserve">  | SIGNED                    { $$ = Mask.Signed;   }</w:t>
      </w:r>
    </w:p>
    <w:p w14:paraId="073D4AAB" w14:textId="77777777" w:rsidR="00CF7C50" w:rsidRPr="00903DBA" w:rsidRDefault="00CF7C50" w:rsidP="00CF7C50">
      <w:pPr>
        <w:pStyle w:val="Code"/>
        <w:rPr>
          <w:highlight w:val="white"/>
        </w:rPr>
      </w:pPr>
      <w:r w:rsidRPr="00903DBA">
        <w:rPr>
          <w:highlight w:val="white"/>
        </w:rPr>
        <w:t xml:space="preserve">  | UNSIGNED                  { $$ = Mask.Unsigned; }</w:t>
      </w:r>
    </w:p>
    <w:p w14:paraId="55662782" w14:textId="77777777" w:rsidR="00CF7C50" w:rsidRPr="00903DBA" w:rsidRDefault="00CF7C50" w:rsidP="00CF7C50">
      <w:pPr>
        <w:pStyle w:val="Code"/>
        <w:rPr>
          <w:highlight w:val="white"/>
        </w:rPr>
      </w:pPr>
      <w:r w:rsidRPr="00903DBA">
        <w:rPr>
          <w:highlight w:val="white"/>
        </w:rPr>
        <w:t xml:space="preserve">  | struct_or_union_specifier { $$ = $1;            }</w:t>
      </w:r>
    </w:p>
    <w:p w14:paraId="4B069891" w14:textId="77777777" w:rsidR="00CF7C50" w:rsidRPr="00903DBA" w:rsidRDefault="00CF7C50" w:rsidP="00CF7C50">
      <w:pPr>
        <w:pStyle w:val="Code"/>
        <w:rPr>
          <w:highlight w:val="white"/>
        </w:rPr>
      </w:pPr>
      <w:r w:rsidRPr="00903DBA">
        <w:rPr>
          <w:highlight w:val="white"/>
        </w:rPr>
        <w:t xml:space="preserve">  | enum_specifier            { $$ = $1;            }</w:t>
      </w:r>
    </w:p>
    <w:p w14:paraId="5717D38F" w14:textId="77777777" w:rsidR="00CF7C50" w:rsidRPr="00903DBA" w:rsidRDefault="00CF7C50" w:rsidP="00CF7C50">
      <w:pPr>
        <w:pStyle w:val="Code"/>
        <w:rPr>
          <w:highlight w:val="white"/>
        </w:rPr>
      </w:pPr>
      <w:r w:rsidRPr="00903DBA">
        <w:rPr>
          <w:highlight w:val="white"/>
        </w:rPr>
        <w:t xml:space="preserve">  | TYPEDEF_NAME              { $$ = $1;            };</w:t>
      </w:r>
    </w:p>
    <w:p w14:paraId="481BE978" w14:textId="77777777" w:rsidR="00CF7C50" w:rsidRPr="00903DBA" w:rsidRDefault="00CF7C50" w:rsidP="00CF7C50">
      <w:pPr>
        <w:pStyle w:val="Rubrik3"/>
        <w:rPr>
          <w:highlight w:val="white"/>
        </w:rPr>
      </w:pPr>
      <w:bookmarkStart w:id="13" w:name="_Hlk57712964"/>
      <w:r w:rsidRPr="00903DBA">
        <w:rPr>
          <w:highlight w:val="white"/>
        </w:rPr>
        <w:t>Structs and Unions</w:t>
      </w:r>
    </w:p>
    <w:bookmarkEnd w:id="13"/>
    <w:p w14:paraId="71D8763C" w14:textId="77777777" w:rsidR="00CF7C50" w:rsidRPr="00903DBA" w:rsidRDefault="00CF7C50" w:rsidP="00CF7C50">
      <w:pPr>
        <w:rPr>
          <w:highlight w:val="white"/>
        </w:rPr>
      </w:pPr>
      <w:r w:rsidRPr="00903DBA">
        <w:rPr>
          <w:highlight w:val="white"/>
        </w:rPr>
        <w:t>A struct or union specifier holds an optional name and a declaration list within brackets. It can also refer to an declared struct or union by its name. When the declaration list is parsed, the struct or union is given a symbol table of its own and each member becomes added to symbol table.</w:t>
      </w:r>
    </w:p>
    <w:p w14:paraId="183CCD3E" w14:textId="77777777" w:rsidR="00CF7C50" w:rsidRPr="00903DBA" w:rsidRDefault="00CF7C50" w:rsidP="00CF7C50">
      <w:pPr>
        <w:pStyle w:val="CodeHeader"/>
        <w:rPr>
          <w:highlight w:val="white"/>
        </w:rPr>
      </w:pPr>
      <w:r w:rsidRPr="00903DBA">
        <w:rPr>
          <w:highlight w:val="white"/>
        </w:rPr>
        <w:t>MainParser.gppg</w:t>
      </w:r>
    </w:p>
    <w:p w14:paraId="6F9A774C" w14:textId="77777777" w:rsidR="00CF7C50" w:rsidRPr="00903DBA" w:rsidRDefault="00CF7C50" w:rsidP="00CF7C50">
      <w:pPr>
        <w:pStyle w:val="Code"/>
        <w:rPr>
          <w:rStyle w:val="KeyWord0"/>
          <w:b w:val="0"/>
          <w:highlight w:val="white"/>
        </w:rPr>
      </w:pPr>
      <w:r w:rsidRPr="00903DBA">
        <w:rPr>
          <w:rStyle w:val="KeyWord0"/>
          <w:b w:val="0"/>
          <w:highlight w:val="white"/>
        </w:rPr>
        <w:t>struct_or_union_specifier:</w:t>
      </w:r>
    </w:p>
    <w:p w14:paraId="13DF8C28" w14:textId="77777777" w:rsidR="00CF7C50" w:rsidRPr="00903DBA" w:rsidRDefault="00CF7C50" w:rsidP="00CF7C50">
      <w:pPr>
        <w:pStyle w:val="Code"/>
        <w:rPr>
          <w:highlight w:val="white"/>
        </w:rPr>
      </w:pPr>
      <w:r w:rsidRPr="00903DBA">
        <w:rPr>
          <w:highlight w:val="white"/>
        </w:rPr>
        <w:t xml:space="preserve">    struct_or_union optional_name {</w:t>
      </w:r>
    </w:p>
    <w:p w14:paraId="0210A397" w14:textId="77777777" w:rsidR="00CF7C50" w:rsidRPr="00903DBA" w:rsidRDefault="00CF7C50" w:rsidP="00CF7C50">
      <w:pPr>
        <w:rPr>
          <w:highlight w:val="white"/>
        </w:rPr>
      </w:pPr>
      <w:r w:rsidRPr="00903DBA">
        <w:rPr>
          <w:highlight w:val="white"/>
        </w:rPr>
        <w:t xml:space="preserve">The call to </w:t>
      </w:r>
      <w:r w:rsidRPr="00903DBA">
        <w:rPr>
          <w:rStyle w:val="KeyWord0"/>
          <w:highlight w:val="white"/>
        </w:rPr>
        <w:t>StructOrUnionHeader</w:t>
      </w:r>
      <w:r w:rsidRPr="00903DBA">
        <w:rPr>
          <w:highlight w:val="white"/>
        </w:rPr>
        <w:t xml:space="preserve"> adds the struct or union to the symbol table if the optional name is not null.</w:t>
      </w:r>
    </w:p>
    <w:p w14:paraId="53608F27" w14:textId="77777777" w:rsidR="00CF7C50" w:rsidRPr="00903DBA" w:rsidRDefault="00CF7C50" w:rsidP="00CF7C50">
      <w:pPr>
        <w:pStyle w:val="Code"/>
        <w:rPr>
          <w:highlight w:val="white"/>
        </w:rPr>
      </w:pPr>
      <w:r w:rsidRPr="00903DBA">
        <w:rPr>
          <w:highlight w:val="white"/>
        </w:rPr>
        <w:t xml:space="preserve">      MiddleCodeGenerator.StructUnionHeader($2, $1);</w:t>
      </w:r>
    </w:p>
    <w:p w14:paraId="3A60A6F5" w14:textId="77777777" w:rsidR="00CF7C50" w:rsidRPr="00903DBA" w:rsidRDefault="00CF7C50" w:rsidP="00CF7C50">
      <w:pPr>
        <w:pStyle w:val="Code"/>
        <w:rPr>
          <w:highlight w:val="white"/>
        </w:rPr>
      </w:pPr>
      <w:r w:rsidRPr="00903DBA">
        <w:rPr>
          <w:highlight w:val="white"/>
        </w:rPr>
        <w:t xml:space="preserve">      SymbolTable.CurrentTable =</w:t>
      </w:r>
    </w:p>
    <w:p w14:paraId="28F1E30A" w14:textId="77777777" w:rsidR="00CF7C50" w:rsidRPr="00903DBA" w:rsidRDefault="00CF7C50" w:rsidP="00CF7C50">
      <w:pPr>
        <w:pStyle w:val="Code"/>
        <w:rPr>
          <w:highlight w:val="white"/>
        </w:rPr>
      </w:pPr>
      <w:r w:rsidRPr="00903DBA">
        <w:rPr>
          <w:highlight w:val="white"/>
        </w:rPr>
        <w:t xml:space="preserve">        new SymbolTable(SymbolTable.CurrentTable, (Scope) $1);</w:t>
      </w:r>
    </w:p>
    <w:p w14:paraId="629FCEE6" w14:textId="77777777" w:rsidR="00CF7C50" w:rsidRPr="00903DBA" w:rsidRDefault="00CF7C50" w:rsidP="00CF7C50">
      <w:pPr>
        <w:pStyle w:val="Code"/>
        <w:rPr>
          <w:highlight w:val="white"/>
        </w:rPr>
      </w:pPr>
      <w:r w:rsidRPr="00903DBA">
        <w:rPr>
          <w:highlight w:val="white"/>
        </w:rPr>
        <w:t xml:space="preserve">    }</w:t>
      </w:r>
    </w:p>
    <w:p w14:paraId="27D12659" w14:textId="77777777" w:rsidR="00CF7C50" w:rsidRPr="00903DBA" w:rsidRDefault="00CF7C50" w:rsidP="00CF7C50">
      <w:pPr>
        <w:rPr>
          <w:highlight w:val="white"/>
        </w:rPr>
      </w:pPr>
      <w:r w:rsidRPr="00903DBA">
        <w:rPr>
          <w:highlight w:val="white"/>
        </w:rPr>
        <w:t>The declaration list adds the members of the struct or union to the current symbol table.</w:t>
      </w:r>
    </w:p>
    <w:p w14:paraId="1DB8E12D" w14:textId="77777777" w:rsidR="00CF7C50" w:rsidRPr="00903DBA" w:rsidRDefault="00CF7C50" w:rsidP="00CF7C50">
      <w:pPr>
        <w:pStyle w:val="Code"/>
        <w:rPr>
          <w:highlight w:val="white"/>
        </w:rPr>
      </w:pPr>
      <w:r w:rsidRPr="00903DBA">
        <w:rPr>
          <w:highlight w:val="white"/>
        </w:rPr>
        <w:t xml:space="preserve">    LEFT_BLOCK declaration_list RIGHT_BLOCK {</w:t>
      </w:r>
    </w:p>
    <w:p w14:paraId="58A341B4" w14:textId="77777777" w:rsidR="00CF7C50" w:rsidRPr="00903DBA" w:rsidRDefault="00CF7C50" w:rsidP="00CF7C50">
      <w:pPr>
        <w:rPr>
          <w:highlight w:val="white"/>
        </w:rPr>
      </w:pPr>
      <w:r w:rsidRPr="00903DBA">
        <w:rPr>
          <w:highlight w:val="white"/>
        </w:rPr>
        <w:t xml:space="preserve">The call to </w:t>
      </w:r>
      <w:r w:rsidRPr="00903DBA">
        <w:rPr>
          <w:rStyle w:val="KeyWord0"/>
          <w:highlight w:val="white"/>
        </w:rPr>
        <w:t>StructOrUnionSpecifier</w:t>
      </w:r>
      <w:r w:rsidRPr="00903DBA">
        <w:rPr>
          <w:highlight w:val="white"/>
        </w:rPr>
        <w:t xml:space="preserve"> adds the member map of the struct or union to the symbol table if the optional name is not null.</w:t>
      </w:r>
    </w:p>
    <w:p w14:paraId="0A1C85BD" w14:textId="77777777" w:rsidR="00CF7C50" w:rsidRPr="00903DBA" w:rsidRDefault="00CF7C50" w:rsidP="00CF7C50">
      <w:pPr>
        <w:pStyle w:val="Code"/>
        <w:rPr>
          <w:highlight w:val="white"/>
        </w:rPr>
      </w:pPr>
      <w:r w:rsidRPr="00903DBA">
        <w:rPr>
          <w:highlight w:val="white"/>
        </w:rPr>
        <w:t xml:space="preserve">      $$ = MiddleCodeGenerator.StructUnionSpecifier($2, $1);</w:t>
      </w:r>
    </w:p>
    <w:p w14:paraId="034353FE" w14:textId="77777777" w:rsidR="00CF7C50" w:rsidRPr="00903DBA" w:rsidRDefault="00CF7C50" w:rsidP="00CF7C50">
      <w:pPr>
        <w:pStyle w:val="Code"/>
        <w:rPr>
          <w:highlight w:val="white"/>
        </w:rPr>
      </w:pPr>
      <w:r w:rsidRPr="00903DBA">
        <w:rPr>
          <w:highlight w:val="white"/>
        </w:rPr>
        <w:t xml:space="preserve">      SymbolTable.CurrentTable =</w:t>
      </w:r>
    </w:p>
    <w:p w14:paraId="48F9F0D1" w14:textId="77777777" w:rsidR="00CF7C50" w:rsidRPr="00903DBA" w:rsidRDefault="00CF7C50" w:rsidP="00CF7C50">
      <w:pPr>
        <w:pStyle w:val="Code"/>
        <w:rPr>
          <w:highlight w:val="white"/>
        </w:rPr>
      </w:pPr>
      <w:r w:rsidRPr="00903DBA">
        <w:rPr>
          <w:highlight w:val="white"/>
        </w:rPr>
        <w:t xml:space="preserve">        SymbolTable.CurrentTable.ParentTable;</w:t>
      </w:r>
    </w:p>
    <w:p w14:paraId="37986EF3" w14:textId="77777777" w:rsidR="00CF7C50" w:rsidRPr="00903DBA" w:rsidRDefault="00CF7C50" w:rsidP="00CF7C50">
      <w:pPr>
        <w:pStyle w:val="Code"/>
        <w:rPr>
          <w:highlight w:val="white"/>
        </w:rPr>
      </w:pPr>
      <w:r w:rsidRPr="00903DBA">
        <w:rPr>
          <w:highlight w:val="white"/>
        </w:rPr>
        <w:t xml:space="preserve">    }</w:t>
      </w:r>
    </w:p>
    <w:p w14:paraId="6DE535C5" w14:textId="77777777" w:rsidR="00CF7C50" w:rsidRPr="00903DBA" w:rsidRDefault="00CF7C50" w:rsidP="00CF7C50">
      <w:pPr>
        <w:rPr>
          <w:highlight w:val="white"/>
        </w:rPr>
      </w:pPr>
      <w:r w:rsidRPr="00903DBA">
        <w:rPr>
          <w:highlight w:val="white"/>
        </w:rPr>
        <w:t>In case of a struct of union without a declaration list, we look up the name.</w:t>
      </w:r>
    </w:p>
    <w:p w14:paraId="0D4CAA13" w14:textId="77777777" w:rsidR="00CF7C50" w:rsidRPr="00903DBA" w:rsidRDefault="00CF7C50" w:rsidP="00CF7C50">
      <w:pPr>
        <w:pStyle w:val="Code"/>
        <w:rPr>
          <w:highlight w:val="white"/>
        </w:rPr>
      </w:pPr>
      <w:r w:rsidRPr="00903DBA">
        <w:rPr>
          <w:highlight w:val="white"/>
        </w:rPr>
        <w:t xml:space="preserve">  | struct_or_union NAME {</w:t>
      </w:r>
    </w:p>
    <w:p w14:paraId="512556C5" w14:textId="77777777" w:rsidR="00CF7C50" w:rsidRPr="00903DBA" w:rsidRDefault="00CF7C50" w:rsidP="00CF7C50">
      <w:pPr>
        <w:pStyle w:val="Code"/>
        <w:rPr>
          <w:highlight w:val="white"/>
        </w:rPr>
      </w:pPr>
      <w:r w:rsidRPr="00903DBA">
        <w:rPr>
          <w:highlight w:val="white"/>
        </w:rPr>
        <w:t xml:space="preserve">      $$ = MiddleCodeGenerator.LookupStructUnionSpecifier($2, $1);</w:t>
      </w:r>
    </w:p>
    <w:p w14:paraId="207EA26E" w14:textId="77777777" w:rsidR="00CF7C50" w:rsidRPr="00903DBA" w:rsidRDefault="00CF7C50" w:rsidP="00CF7C50">
      <w:pPr>
        <w:pStyle w:val="Code"/>
        <w:rPr>
          <w:highlight w:val="white"/>
        </w:rPr>
      </w:pPr>
      <w:r w:rsidRPr="00903DBA">
        <w:rPr>
          <w:highlight w:val="white"/>
        </w:rPr>
        <w:t xml:space="preserve">    };</w:t>
      </w:r>
    </w:p>
    <w:p w14:paraId="352A07CA" w14:textId="77777777" w:rsidR="00CF7C50" w:rsidRPr="00903DBA" w:rsidRDefault="00CF7C50" w:rsidP="00CF7C50">
      <w:pPr>
        <w:pStyle w:val="Code"/>
        <w:rPr>
          <w:highlight w:val="white"/>
        </w:rPr>
      </w:pPr>
    </w:p>
    <w:p w14:paraId="2879A235" w14:textId="77777777" w:rsidR="00CF7C50" w:rsidRPr="00903DBA" w:rsidRDefault="00CF7C50" w:rsidP="00CF7C50">
      <w:pPr>
        <w:pStyle w:val="Code"/>
        <w:rPr>
          <w:highlight w:val="white"/>
        </w:rPr>
      </w:pPr>
      <w:r w:rsidRPr="00903DBA">
        <w:rPr>
          <w:highlight w:val="white"/>
        </w:rPr>
        <w:t>struct_or_union:</w:t>
      </w:r>
    </w:p>
    <w:p w14:paraId="5D508C37" w14:textId="77777777" w:rsidR="00CF7C50" w:rsidRPr="00903DBA" w:rsidRDefault="00CF7C50" w:rsidP="00CF7C50">
      <w:pPr>
        <w:pStyle w:val="Code"/>
        <w:rPr>
          <w:highlight w:val="white"/>
        </w:rPr>
      </w:pPr>
      <w:r w:rsidRPr="00903DBA">
        <w:rPr>
          <w:highlight w:val="white"/>
        </w:rPr>
        <w:t xml:space="preserve">    STRUCT { $$ = Sort.Struct; }</w:t>
      </w:r>
    </w:p>
    <w:p w14:paraId="76200653" w14:textId="77777777" w:rsidR="00CF7C50" w:rsidRPr="00903DBA" w:rsidRDefault="00CF7C50" w:rsidP="00CF7C50">
      <w:pPr>
        <w:pStyle w:val="Code"/>
        <w:rPr>
          <w:highlight w:val="white"/>
        </w:rPr>
      </w:pPr>
      <w:r w:rsidRPr="00903DBA">
        <w:rPr>
          <w:highlight w:val="white"/>
        </w:rPr>
        <w:t xml:space="preserve">  | UNION  { $$ = Sort.Union;  };</w:t>
      </w:r>
    </w:p>
    <w:p w14:paraId="459F9104" w14:textId="77777777" w:rsidR="00CF7C50" w:rsidRPr="00903DBA" w:rsidRDefault="00CF7C50" w:rsidP="00CF7C50">
      <w:pPr>
        <w:pStyle w:val="Code"/>
        <w:rPr>
          <w:highlight w:val="white"/>
        </w:rPr>
      </w:pPr>
    </w:p>
    <w:p w14:paraId="158B31D4" w14:textId="77777777" w:rsidR="00CF7C50" w:rsidRPr="00903DBA" w:rsidRDefault="00CF7C50" w:rsidP="00CF7C50">
      <w:pPr>
        <w:pStyle w:val="Code"/>
        <w:rPr>
          <w:highlight w:val="white"/>
        </w:rPr>
      </w:pPr>
      <w:r w:rsidRPr="00903DBA">
        <w:rPr>
          <w:highlight w:val="white"/>
        </w:rPr>
        <w:t>optional_name:</w:t>
      </w:r>
    </w:p>
    <w:p w14:paraId="180350A9" w14:textId="77777777" w:rsidR="00CF7C50" w:rsidRPr="00903DBA" w:rsidRDefault="00CF7C50" w:rsidP="00CF7C50">
      <w:pPr>
        <w:pStyle w:val="Code"/>
        <w:rPr>
          <w:highlight w:val="white"/>
        </w:rPr>
      </w:pPr>
      <w:r w:rsidRPr="00903DBA">
        <w:rPr>
          <w:highlight w:val="white"/>
        </w:rPr>
        <w:t xml:space="preserve">    /* Empty */ { $$ = null; }</w:t>
      </w:r>
    </w:p>
    <w:p w14:paraId="523A112D" w14:textId="77777777" w:rsidR="00CF7C50" w:rsidRPr="00903DBA" w:rsidRDefault="00CF7C50" w:rsidP="00CF7C50">
      <w:pPr>
        <w:pStyle w:val="Code"/>
        <w:rPr>
          <w:highlight w:val="white"/>
        </w:rPr>
      </w:pPr>
      <w:r w:rsidRPr="00903DBA">
        <w:rPr>
          <w:highlight w:val="white"/>
        </w:rPr>
        <w:t xml:space="preserve">  | NAME        { $$ = $1;   };</w:t>
      </w:r>
    </w:p>
    <w:p w14:paraId="18B1C484" w14:textId="77777777" w:rsidR="00CF7C50" w:rsidRPr="00903DBA" w:rsidRDefault="00CF7C50" w:rsidP="00CF7C50">
      <w:pPr>
        <w:pStyle w:val="Code"/>
        <w:rPr>
          <w:highlight w:val="white"/>
        </w:rPr>
      </w:pPr>
    </w:p>
    <w:p w14:paraId="76CCB545" w14:textId="77777777" w:rsidR="00CF7C50" w:rsidRPr="00903DBA" w:rsidRDefault="00CF7C50" w:rsidP="00CF7C50">
      <w:pPr>
        <w:pStyle w:val="Code"/>
        <w:rPr>
          <w:highlight w:val="white"/>
        </w:rPr>
      </w:pPr>
      <w:r w:rsidRPr="00903DBA">
        <w:rPr>
          <w:highlight w:val="white"/>
        </w:rPr>
        <w:t>declaration_list:</w:t>
      </w:r>
    </w:p>
    <w:p w14:paraId="2653168C" w14:textId="77777777" w:rsidR="00CF7C50" w:rsidRPr="00903DBA" w:rsidRDefault="00CF7C50" w:rsidP="00CF7C50">
      <w:pPr>
        <w:pStyle w:val="Code"/>
        <w:rPr>
          <w:highlight w:val="white"/>
        </w:rPr>
      </w:pPr>
      <w:r w:rsidRPr="00903DBA">
        <w:rPr>
          <w:highlight w:val="white"/>
        </w:rPr>
        <w:t xml:space="preserve">    declaration {</w:t>
      </w:r>
    </w:p>
    <w:p w14:paraId="5C94C3B6" w14:textId="77777777" w:rsidR="00CF7C50" w:rsidRPr="00903DBA" w:rsidRDefault="00CF7C50" w:rsidP="00CF7C50">
      <w:pPr>
        <w:pStyle w:val="Code"/>
        <w:rPr>
          <w:highlight w:val="white"/>
        </w:rPr>
      </w:pPr>
      <w:r w:rsidRPr="00903DBA">
        <w:rPr>
          <w:highlight w:val="white"/>
        </w:rPr>
        <w:t xml:space="preserve">      $$ = $1;</w:t>
      </w:r>
    </w:p>
    <w:p w14:paraId="52250890" w14:textId="77777777" w:rsidR="00CF7C50" w:rsidRPr="00903DBA" w:rsidRDefault="00CF7C50" w:rsidP="00CF7C50">
      <w:pPr>
        <w:pStyle w:val="Code"/>
        <w:rPr>
          <w:highlight w:val="white"/>
        </w:rPr>
      </w:pPr>
      <w:r w:rsidRPr="00903DBA">
        <w:rPr>
          <w:highlight w:val="white"/>
        </w:rPr>
        <w:t xml:space="preserve">    }</w:t>
      </w:r>
    </w:p>
    <w:p w14:paraId="71C66848" w14:textId="77777777" w:rsidR="00CF7C50" w:rsidRPr="00903DBA" w:rsidRDefault="00CF7C50" w:rsidP="00CF7C50">
      <w:pPr>
        <w:pStyle w:val="Code"/>
        <w:rPr>
          <w:highlight w:val="white"/>
        </w:rPr>
      </w:pPr>
      <w:r w:rsidRPr="00903DBA">
        <w:rPr>
          <w:highlight w:val="white"/>
        </w:rPr>
        <w:t xml:space="preserve">  | declaration_list declaration {</w:t>
      </w:r>
    </w:p>
    <w:p w14:paraId="639B888B" w14:textId="77777777" w:rsidR="00CF7C50" w:rsidRPr="00903DBA" w:rsidRDefault="00CF7C50" w:rsidP="00CF7C50">
      <w:pPr>
        <w:pStyle w:val="Code"/>
        <w:rPr>
          <w:highlight w:val="white"/>
        </w:rPr>
      </w:pPr>
      <w:r w:rsidRPr="00903DBA">
        <w:rPr>
          <w:highlight w:val="white"/>
        </w:rPr>
        <w:t xml:space="preserve">      $1.AddRange($2);</w:t>
      </w:r>
    </w:p>
    <w:p w14:paraId="60D21609" w14:textId="77777777" w:rsidR="00CF7C50" w:rsidRPr="00903DBA" w:rsidRDefault="00CF7C50" w:rsidP="00CF7C50">
      <w:pPr>
        <w:pStyle w:val="Code"/>
        <w:rPr>
          <w:highlight w:val="white"/>
        </w:rPr>
      </w:pPr>
      <w:r w:rsidRPr="00903DBA">
        <w:rPr>
          <w:highlight w:val="white"/>
        </w:rPr>
        <w:t xml:space="preserve">      $$ = $1;</w:t>
      </w:r>
    </w:p>
    <w:p w14:paraId="76A4336E" w14:textId="77777777" w:rsidR="00CF7C50" w:rsidRPr="00903DBA" w:rsidRDefault="00CF7C50" w:rsidP="00CF7C50">
      <w:pPr>
        <w:pStyle w:val="Code"/>
        <w:rPr>
          <w:highlight w:val="white"/>
        </w:rPr>
      </w:pPr>
      <w:r w:rsidRPr="00903DBA">
        <w:rPr>
          <w:highlight w:val="white"/>
        </w:rPr>
        <w:t xml:space="preserve">    };</w:t>
      </w:r>
    </w:p>
    <w:p w14:paraId="1455ECD6" w14:textId="77777777" w:rsidR="00CF7C50" w:rsidRPr="00903DBA" w:rsidRDefault="00CF7C50" w:rsidP="00CF7C50">
      <w:pPr>
        <w:rPr>
          <w:highlight w:val="white"/>
        </w:rPr>
      </w:pPr>
      <w:r w:rsidRPr="00903DBA">
        <w:rPr>
          <w:highlight w:val="white"/>
        </w:rPr>
        <w:t xml:space="preserve">The </w:t>
      </w:r>
      <w:r w:rsidRPr="00903DBA">
        <w:rPr>
          <w:rStyle w:val="KeyWord0"/>
          <w:highlight w:val="white"/>
        </w:rPr>
        <w:t>StructOrUnionHeader</w:t>
      </w:r>
      <w:r w:rsidRPr="00903DBA">
        <w:rPr>
          <w:highlight w:val="white"/>
        </w:rPr>
        <w:t xml:space="preserve"> adds the struct or union to the tag map if the optional name is not null. We need to do this in order for recursive pointers to work. For instance:</w:t>
      </w:r>
    </w:p>
    <w:p w14:paraId="3F6B9A8B" w14:textId="77777777" w:rsidR="00CF7C50" w:rsidRPr="00903DBA" w:rsidRDefault="00CF7C50" w:rsidP="00CF7C50">
      <w:pPr>
        <w:pStyle w:val="Code"/>
        <w:rPr>
          <w:highlight w:val="white"/>
        </w:rPr>
      </w:pPr>
      <w:r w:rsidRPr="00903DBA">
        <w:rPr>
          <w:highlight w:val="white"/>
        </w:rPr>
        <w:t>struct Cell {</w:t>
      </w:r>
    </w:p>
    <w:p w14:paraId="1E14A74E" w14:textId="77777777" w:rsidR="00CF7C50" w:rsidRPr="00903DBA" w:rsidRDefault="00CF7C50" w:rsidP="00CF7C50">
      <w:pPr>
        <w:pStyle w:val="Code"/>
        <w:rPr>
          <w:highlight w:val="white"/>
        </w:rPr>
      </w:pPr>
      <w:r w:rsidRPr="00903DBA">
        <w:rPr>
          <w:highlight w:val="white"/>
        </w:rPr>
        <w:t xml:space="preserve">  int value;</w:t>
      </w:r>
    </w:p>
    <w:p w14:paraId="196328E4" w14:textId="77777777" w:rsidR="00CF7C50" w:rsidRPr="00903DBA" w:rsidRDefault="00CF7C50" w:rsidP="00CF7C50">
      <w:pPr>
        <w:pStyle w:val="Code"/>
        <w:rPr>
          <w:highlight w:val="white"/>
        </w:rPr>
      </w:pPr>
      <w:r w:rsidRPr="00903DBA">
        <w:rPr>
          <w:highlight w:val="white"/>
        </w:rPr>
        <w:lastRenderedPageBreak/>
        <w:t xml:space="preserve">  struct Cell* next;</w:t>
      </w:r>
    </w:p>
    <w:p w14:paraId="0C24663C" w14:textId="77777777" w:rsidR="00CF7C50" w:rsidRPr="00903DBA" w:rsidRDefault="00CF7C50" w:rsidP="00CF7C50">
      <w:pPr>
        <w:pStyle w:val="Code"/>
        <w:rPr>
          <w:highlight w:val="white"/>
        </w:rPr>
      </w:pPr>
      <w:r w:rsidRPr="00903DBA">
        <w:rPr>
          <w:highlight w:val="white"/>
        </w:rPr>
        <w:t>}</w:t>
      </w:r>
    </w:p>
    <w:p w14:paraId="6B72B023" w14:textId="77777777" w:rsidR="00CF7C50" w:rsidRPr="00903DBA" w:rsidRDefault="00CF7C50" w:rsidP="00CF7C50">
      <w:pPr>
        <w:rPr>
          <w:highlight w:val="white"/>
        </w:rPr>
      </w:pPr>
      <w:r w:rsidRPr="00903DBA">
        <w:rPr>
          <w:highlight w:val="white"/>
        </w:rPr>
        <w:t xml:space="preserve">If we do not perform this action, there is a risk that the </w:t>
      </w:r>
      <w:r w:rsidRPr="00903DBA">
        <w:rPr>
          <w:rStyle w:val="KeyWord0"/>
          <w:highlight w:val="white"/>
        </w:rPr>
        <w:t>next</w:t>
      </w:r>
      <w:r w:rsidRPr="00903DBA">
        <w:rPr>
          <w:highlight w:val="white"/>
        </w:rPr>
        <w:t xml:space="preserve"> field in the code above will point to another struct with the same name, defined in a surrounding block or in global space.</w:t>
      </w:r>
    </w:p>
    <w:p w14:paraId="29DC0C3A" w14:textId="77777777" w:rsidR="00CF7C50" w:rsidRPr="00903DBA" w:rsidRDefault="00CF7C50" w:rsidP="00CF7C50">
      <w:pPr>
        <w:pStyle w:val="Rubrik3"/>
        <w:rPr>
          <w:highlight w:val="white"/>
        </w:rPr>
      </w:pPr>
      <w:bookmarkStart w:id="14" w:name="_Hlk57713010"/>
      <w:r w:rsidRPr="00903DBA">
        <w:rPr>
          <w:highlight w:val="white"/>
        </w:rPr>
        <w:t>Enumeration</w:t>
      </w:r>
    </w:p>
    <w:bookmarkEnd w:id="14"/>
    <w:p w14:paraId="79CDDAEB" w14:textId="77777777" w:rsidR="00CF7C50" w:rsidRPr="00903DBA" w:rsidRDefault="00CF7C50" w:rsidP="00CF7C50">
      <w:pPr>
        <w:rPr>
          <w:highlight w:val="white"/>
        </w:rPr>
      </w:pPr>
      <w:r w:rsidRPr="00903DBA">
        <w:rPr>
          <w:highlight w:val="white"/>
        </w:rPr>
        <w:t>An enumeration declaration may hold a list of enumeration items, which are assigned values. Each item is declared as a constant signed integer, with a value implicitly or explicitly assigned.</w:t>
      </w:r>
    </w:p>
    <w:p w14:paraId="69545F02" w14:textId="77777777" w:rsidR="00CF7C50" w:rsidRPr="00903DBA" w:rsidRDefault="00CF7C50" w:rsidP="00CF7C50">
      <w:pPr>
        <w:pStyle w:val="CodeHeader"/>
        <w:rPr>
          <w:highlight w:val="white"/>
        </w:rPr>
      </w:pPr>
      <w:r w:rsidRPr="00903DBA">
        <w:rPr>
          <w:highlight w:val="white"/>
        </w:rPr>
        <w:t>MainParser.gppg</w:t>
      </w:r>
    </w:p>
    <w:p w14:paraId="64CDB075" w14:textId="77777777" w:rsidR="00CF7C50" w:rsidRPr="00903DBA" w:rsidRDefault="00CF7C50" w:rsidP="00CF7C50">
      <w:pPr>
        <w:pStyle w:val="Code"/>
        <w:rPr>
          <w:highlight w:val="white"/>
        </w:rPr>
      </w:pPr>
      <w:r w:rsidRPr="00903DBA">
        <w:rPr>
          <w:highlight w:val="white"/>
        </w:rPr>
        <w:t>enum_specifier:</w:t>
      </w:r>
    </w:p>
    <w:p w14:paraId="41F76573" w14:textId="77777777" w:rsidR="00CF7C50" w:rsidRPr="00903DBA" w:rsidRDefault="00CF7C50" w:rsidP="00CF7C50">
      <w:pPr>
        <w:pStyle w:val="Code"/>
        <w:rPr>
          <w:highlight w:val="white"/>
        </w:rPr>
      </w:pPr>
      <w:r w:rsidRPr="00903DBA">
        <w:rPr>
          <w:highlight w:val="white"/>
        </w:rPr>
        <w:t xml:space="preserve">    ENUM optional_name {</w:t>
      </w:r>
    </w:p>
    <w:p w14:paraId="4AFBCAAA" w14:textId="77777777" w:rsidR="00CF7C50" w:rsidRPr="00903DBA" w:rsidRDefault="00CF7C50" w:rsidP="00CF7C50">
      <w:pPr>
        <w:pStyle w:val="Code"/>
        <w:rPr>
          <w:highlight w:val="white"/>
        </w:rPr>
      </w:pPr>
      <w:r w:rsidRPr="00903DBA">
        <w:rPr>
          <w:highlight w:val="white"/>
        </w:rPr>
        <w:t xml:space="preserve">      EnumValueStack.Push(BigInteger.Zero);</w:t>
      </w:r>
    </w:p>
    <w:p w14:paraId="389AA616" w14:textId="77777777" w:rsidR="00CF7C50" w:rsidRPr="00903DBA" w:rsidRDefault="00CF7C50" w:rsidP="00CF7C50">
      <w:pPr>
        <w:pStyle w:val="Code"/>
        <w:rPr>
          <w:highlight w:val="white"/>
        </w:rPr>
      </w:pPr>
      <w:r w:rsidRPr="00903DBA">
        <w:rPr>
          <w:highlight w:val="white"/>
        </w:rPr>
        <w:t xml:space="preserve">    }</w:t>
      </w:r>
    </w:p>
    <w:p w14:paraId="1FE27B07" w14:textId="77777777" w:rsidR="00CF7C50" w:rsidRPr="00903DBA" w:rsidRDefault="00CF7C50" w:rsidP="00CF7C50">
      <w:pPr>
        <w:pStyle w:val="Code"/>
        <w:rPr>
          <w:highlight w:val="white"/>
        </w:rPr>
      </w:pPr>
      <w:r w:rsidRPr="00903DBA">
        <w:rPr>
          <w:highlight w:val="white"/>
        </w:rPr>
        <w:t xml:space="preserve">    LEFT_BLOCK enum_list RIGHT_BLOCK {</w:t>
      </w:r>
    </w:p>
    <w:p w14:paraId="4E9677A3" w14:textId="77777777" w:rsidR="00CF7C50" w:rsidRPr="00903DBA" w:rsidRDefault="00CF7C50" w:rsidP="00CF7C50">
      <w:pPr>
        <w:pStyle w:val="Code"/>
        <w:rPr>
          <w:highlight w:val="white"/>
        </w:rPr>
      </w:pPr>
      <w:r w:rsidRPr="00903DBA">
        <w:rPr>
          <w:highlight w:val="white"/>
        </w:rPr>
        <w:t xml:space="preserve">      EnumValueStack.Pop();</w:t>
      </w:r>
    </w:p>
    <w:p w14:paraId="7D78759D" w14:textId="77777777" w:rsidR="00CF7C50" w:rsidRPr="00903DBA" w:rsidRDefault="00CF7C50" w:rsidP="00CF7C50">
      <w:pPr>
        <w:pStyle w:val="Code"/>
        <w:rPr>
          <w:highlight w:val="white"/>
        </w:rPr>
      </w:pPr>
      <w:r w:rsidRPr="00903DBA">
        <w:rPr>
          <w:highlight w:val="white"/>
        </w:rPr>
        <w:t xml:space="preserve">      $$ = MiddleCodeGenerator.EnumSpecifier($2, $5);</w:t>
      </w:r>
    </w:p>
    <w:p w14:paraId="1144FA3B" w14:textId="77777777" w:rsidR="00CF7C50" w:rsidRPr="00903DBA" w:rsidRDefault="00CF7C50" w:rsidP="00CF7C50">
      <w:pPr>
        <w:pStyle w:val="Code"/>
        <w:rPr>
          <w:highlight w:val="white"/>
        </w:rPr>
      </w:pPr>
      <w:r w:rsidRPr="00903DBA">
        <w:rPr>
          <w:highlight w:val="white"/>
        </w:rPr>
        <w:t xml:space="preserve">    }</w:t>
      </w:r>
    </w:p>
    <w:p w14:paraId="1E405605" w14:textId="77777777" w:rsidR="00CF7C50" w:rsidRPr="00903DBA" w:rsidRDefault="00CF7C50" w:rsidP="00CF7C50">
      <w:pPr>
        <w:rPr>
          <w:highlight w:val="white"/>
        </w:rPr>
      </w:pPr>
      <w:r w:rsidRPr="00903DBA">
        <w:rPr>
          <w:highlight w:val="white"/>
        </w:rPr>
        <w:t>An enumeration declaration may also hold a name without an enumeration item list. In that case, we look up the name and returns its type, which is a constant signed integer. However, the name of the enumeration must exist; otherwise, an error is reported.</w:t>
      </w:r>
    </w:p>
    <w:p w14:paraId="2530B437" w14:textId="77777777" w:rsidR="00CF7C50" w:rsidRPr="00903DBA" w:rsidRDefault="00CF7C50" w:rsidP="00CF7C50">
      <w:pPr>
        <w:pStyle w:val="Code"/>
        <w:rPr>
          <w:highlight w:val="white"/>
        </w:rPr>
      </w:pPr>
      <w:r w:rsidRPr="00903DBA">
        <w:rPr>
          <w:highlight w:val="white"/>
        </w:rPr>
        <w:t xml:space="preserve">  | ENUM NAME {</w:t>
      </w:r>
    </w:p>
    <w:p w14:paraId="587E76E0" w14:textId="77777777" w:rsidR="00CF7C50" w:rsidRPr="00903DBA" w:rsidRDefault="00CF7C50" w:rsidP="00CF7C50">
      <w:pPr>
        <w:pStyle w:val="Code"/>
        <w:rPr>
          <w:highlight w:val="white"/>
        </w:rPr>
      </w:pPr>
      <w:r w:rsidRPr="00903DBA">
        <w:rPr>
          <w:highlight w:val="white"/>
        </w:rPr>
        <w:t xml:space="preserve">      $$ = MiddleCodeGenerator.LookupEnum($2);</w:t>
      </w:r>
    </w:p>
    <w:p w14:paraId="06A34180" w14:textId="77777777" w:rsidR="00CF7C50" w:rsidRPr="00903DBA" w:rsidRDefault="00CF7C50" w:rsidP="00CF7C50">
      <w:pPr>
        <w:pStyle w:val="Code"/>
        <w:rPr>
          <w:highlight w:val="white"/>
        </w:rPr>
      </w:pPr>
      <w:r w:rsidRPr="00903DBA">
        <w:rPr>
          <w:highlight w:val="white"/>
        </w:rPr>
        <w:t xml:space="preserve">    };</w:t>
      </w:r>
    </w:p>
    <w:p w14:paraId="401481F9" w14:textId="77777777" w:rsidR="00CF7C50" w:rsidRPr="00903DBA" w:rsidRDefault="00CF7C50" w:rsidP="00CF7C50">
      <w:pPr>
        <w:rPr>
          <w:highlight w:val="white"/>
        </w:rPr>
      </w:pPr>
      <w:r w:rsidRPr="00903DBA">
        <w:rPr>
          <w:highlight w:val="white"/>
        </w:rPr>
        <w:t xml:space="preserve">The result of </w:t>
      </w:r>
      <w:r w:rsidRPr="00903DBA">
        <w:rPr>
          <w:rStyle w:val="KeyWord0"/>
          <w:highlight w:val="white"/>
        </w:rPr>
        <w:t>enum_list</w:t>
      </w:r>
      <w:r w:rsidRPr="00903DBA">
        <w:rPr>
          <w:highlight w:val="white"/>
        </w:rPr>
        <w:t xml:space="preserve"> is a set holding the symbols of the enumeration items and a Boolean value indicating whether the item was explicitly assigned. We need the Boolean value in case the enumeration symbol is given extern storage, in which case it is not allowed to assign the enumeration item an explicit value.</w:t>
      </w:r>
    </w:p>
    <w:p w14:paraId="6DCB0951" w14:textId="77777777" w:rsidR="00CF7C50" w:rsidRPr="00903DBA" w:rsidRDefault="00CF7C50" w:rsidP="00CF7C50">
      <w:pPr>
        <w:pStyle w:val="Code"/>
        <w:rPr>
          <w:highlight w:val="white"/>
        </w:rPr>
      </w:pPr>
      <w:r w:rsidRPr="00903DBA">
        <w:rPr>
          <w:highlight w:val="white"/>
        </w:rPr>
        <w:t>enum_list:</w:t>
      </w:r>
    </w:p>
    <w:p w14:paraId="21315CCB" w14:textId="77777777" w:rsidR="00CF7C50" w:rsidRPr="00903DBA" w:rsidRDefault="00CF7C50" w:rsidP="00CF7C50">
      <w:pPr>
        <w:pStyle w:val="Code"/>
        <w:rPr>
          <w:highlight w:val="white"/>
        </w:rPr>
      </w:pPr>
      <w:r w:rsidRPr="00903DBA">
        <w:rPr>
          <w:highlight w:val="white"/>
        </w:rPr>
        <w:t xml:space="preserve">    enum {</w:t>
      </w:r>
    </w:p>
    <w:p w14:paraId="7DC18EAA" w14:textId="77777777" w:rsidR="00CF7C50" w:rsidRPr="00903DBA" w:rsidRDefault="00CF7C50" w:rsidP="00CF7C50">
      <w:pPr>
        <w:pStyle w:val="Code"/>
        <w:rPr>
          <w:highlight w:val="white"/>
        </w:rPr>
      </w:pPr>
      <w:r w:rsidRPr="00903DBA">
        <w:rPr>
          <w:highlight w:val="white"/>
        </w:rPr>
        <w:t xml:space="preserve">      ISet&lt;Pair&lt;Symbol,bool&gt;&gt; memberSet =</w:t>
      </w:r>
    </w:p>
    <w:p w14:paraId="058B156F" w14:textId="77777777" w:rsidR="00CF7C50" w:rsidRPr="00903DBA" w:rsidRDefault="00CF7C50" w:rsidP="00CF7C50">
      <w:pPr>
        <w:pStyle w:val="Code"/>
        <w:rPr>
          <w:highlight w:val="white"/>
        </w:rPr>
      </w:pPr>
      <w:r w:rsidRPr="00903DBA">
        <w:rPr>
          <w:highlight w:val="white"/>
        </w:rPr>
        <w:t xml:space="preserve">        new HashSet&lt;Pair&lt;Symbol,bool&gt;&gt;();</w:t>
      </w:r>
    </w:p>
    <w:p w14:paraId="43C1F899" w14:textId="77777777" w:rsidR="00CF7C50" w:rsidRPr="00903DBA" w:rsidRDefault="00CF7C50" w:rsidP="00CF7C50">
      <w:pPr>
        <w:pStyle w:val="Code"/>
        <w:rPr>
          <w:highlight w:val="white"/>
        </w:rPr>
      </w:pPr>
      <w:r w:rsidRPr="00903DBA">
        <w:rPr>
          <w:highlight w:val="white"/>
        </w:rPr>
        <w:t xml:space="preserve">      memberSet.Add($1);</w:t>
      </w:r>
    </w:p>
    <w:p w14:paraId="036AE50B" w14:textId="77777777" w:rsidR="00CF7C50" w:rsidRPr="00903DBA" w:rsidRDefault="00CF7C50" w:rsidP="00CF7C50">
      <w:pPr>
        <w:pStyle w:val="Code"/>
        <w:rPr>
          <w:highlight w:val="white"/>
        </w:rPr>
      </w:pPr>
      <w:r w:rsidRPr="00903DBA">
        <w:rPr>
          <w:highlight w:val="white"/>
        </w:rPr>
        <w:t xml:space="preserve">      $$ = memberSet;</w:t>
      </w:r>
    </w:p>
    <w:p w14:paraId="36E19A35" w14:textId="77777777" w:rsidR="00CF7C50" w:rsidRPr="00903DBA" w:rsidRDefault="00CF7C50" w:rsidP="00CF7C50">
      <w:pPr>
        <w:pStyle w:val="Code"/>
        <w:rPr>
          <w:highlight w:val="white"/>
        </w:rPr>
      </w:pPr>
      <w:r w:rsidRPr="00903DBA">
        <w:rPr>
          <w:highlight w:val="white"/>
        </w:rPr>
        <w:t xml:space="preserve">    }</w:t>
      </w:r>
    </w:p>
    <w:p w14:paraId="07E5BA79" w14:textId="77777777" w:rsidR="00CF7C50" w:rsidRPr="00903DBA" w:rsidRDefault="00CF7C50" w:rsidP="00CF7C50">
      <w:pPr>
        <w:pStyle w:val="Code"/>
        <w:rPr>
          <w:highlight w:val="white"/>
        </w:rPr>
      </w:pPr>
      <w:r w:rsidRPr="00903DBA">
        <w:rPr>
          <w:highlight w:val="white"/>
        </w:rPr>
        <w:t xml:space="preserve">  | enum_list COMMA enum {</w:t>
      </w:r>
    </w:p>
    <w:p w14:paraId="132F77EC" w14:textId="77777777" w:rsidR="00CF7C50" w:rsidRPr="00903DBA" w:rsidRDefault="00CF7C50" w:rsidP="00CF7C50">
      <w:pPr>
        <w:pStyle w:val="Code"/>
        <w:rPr>
          <w:highlight w:val="white"/>
        </w:rPr>
      </w:pPr>
      <w:r w:rsidRPr="00903DBA">
        <w:rPr>
          <w:highlight w:val="white"/>
        </w:rPr>
        <w:t xml:space="preserve">      ISet&lt;Pair&lt;Symbol,bool&gt;&gt; memberSet = $1;</w:t>
      </w:r>
    </w:p>
    <w:p w14:paraId="1F18428C" w14:textId="77777777" w:rsidR="00CF7C50" w:rsidRPr="00903DBA" w:rsidRDefault="00CF7C50" w:rsidP="00CF7C50">
      <w:pPr>
        <w:pStyle w:val="Code"/>
        <w:rPr>
          <w:highlight w:val="white"/>
        </w:rPr>
      </w:pPr>
      <w:r w:rsidRPr="00903DBA">
        <w:rPr>
          <w:highlight w:val="white"/>
        </w:rPr>
        <w:t xml:space="preserve">      memberSet.Add($3);</w:t>
      </w:r>
    </w:p>
    <w:p w14:paraId="00BDB5FA" w14:textId="77777777" w:rsidR="00CF7C50" w:rsidRPr="00903DBA" w:rsidRDefault="00CF7C50" w:rsidP="00CF7C50">
      <w:pPr>
        <w:pStyle w:val="Code"/>
        <w:rPr>
          <w:highlight w:val="white"/>
        </w:rPr>
      </w:pPr>
      <w:r w:rsidRPr="00903DBA">
        <w:rPr>
          <w:highlight w:val="white"/>
        </w:rPr>
        <w:t xml:space="preserve">      $$ = memberSet;</w:t>
      </w:r>
    </w:p>
    <w:p w14:paraId="08FAE561" w14:textId="77777777" w:rsidR="00CF7C50" w:rsidRPr="00903DBA" w:rsidRDefault="00CF7C50" w:rsidP="00CF7C50">
      <w:pPr>
        <w:pStyle w:val="Code"/>
        <w:rPr>
          <w:highlight w:val="white"/>
        </w:rPr>
      </w:pPr>
      <w:r w:rsidRPr="00903DBA">
        <w:rPr>
          <w:highlight w:val="white"/>
        </w:rPr>
        <w:t xml:space="preserve">    };</w:t>
      </w:r>
    </w:p>
    <w:p w14:paraId="1C3E7E80" w14:textId="77777777" w:rsidR="00CF7C50" w:rsidRPr="00903DBA" w:rsidRDefault="00CF7C50" w:rsidP="00CF7C50">
      <w:pPr>
        <w:rPr>
          <w:highlight w:val="white"/>
        </w:rPr>
      </w:pPr>
      <w:r w:rsidRPr="00903DBA">
        <w:rPr>
          <w:highlight w:val="white"/>
        </w:rPr>
        <w:t>When it comes to enumerations, we have a potential problem. Each enumeration item is stored in the symbol table as a signed integer with a value. The value may be explicitly assigned or implicitly given a value. If the storage of the enumeration is extern, it is not allowed to assign values to the enumeration items. However, it is in C allowed to state the declaration specifiers in arbitrary order. For instance, the following declaration is valid:</w:t>
      </w:r>
    </w:p>
    <w:p w14:paraId="2487C5B0" w14:textId="77777777" w:rsidR="00CF7C50" w:rsidRPr="00903DBA" w:rsidRDefault="00CF7C50" w:rsidP="00CF7C50">
      <w:pPr>
        <w:pStyle w:val="Code"/>
        <w:rPr>
          <w:highlight w:val="white"/>
        </w:rPr>
      </w:pPr>
      <w:r w:rsidRPr="00903DBA">
        <w:rPr>
          <w:highlight w:val="white"/>
        </w:rPr>
        <w:t>enum {a, b} extern;</w:t>
      </w:r>
    </w:p>
    <w:p w14:paraId="07B7B038" w14:textId="77777777" w:rsidR="00CF7C50" w:rsidRPr="00903DBA" w:rsidRDefault="00CF7C50" w:rsidP="00CF7C50">
      <w:pPr>
        <w:rPr>
          <w:highlight w:val="white"/>
        </w:rPr>
      </w:pPr>
      <w:r w:rsidRPr="00903DBA">
        <w:rPr>
          <w:highlight w:val="white"/>
        </w:rPr>
        <w:t xml:space="preserve">The following declaration is invalid, since it has extern storage and </w:t>
      </w:r>
      <w:r w:rsidRPr="00903DBA">
        <w:rPr>
          <w:rStyle w:val="KeyWord0"/>
          <w:highlight w:val="white"/>
        </w:rPr>
        <w:t>a</w:t>
      </w:r>
      <w:r w:rsidRPr="00903DBA">
        <w:rPr>
          <w:highlight w:val="white"/>
        </w:rPr>
        <w:t xml:space="preserve"> is assigned a value:</w:t>
      </w:r>
    </w:p>
    <w:p w14:paraId="2CF003D0" w14:textId="77777777" w:rsidR="00CF7C50" w:rsidRPr="00903DBA" w:rsidRDefault="00CF7C50" w:rsidP="00CF7C50">
      <w:pPr>
        <w:pStyle w:val="Code"/>
        <w:rPr>
          <w:highlight w:val="white"/>
        </w:rPr>
      </w:pPr>
      <w:r w:rsidRPr="00903DBA">
        <w:rPr>
          <w:highlight w:val="white"/>
        </w:rPr>
        <w:t>enum {a = 1, b} extern;</w:t>
      </w:r>
    </w:p>
    <w:p w14:paraId="0ECF0BE2" w14:textId="77777777" w:rsidR="00CF7C50" w:rsidRPr="00903DBA" w:rsidRDefault="00CF7C50" w:rsidP="00CF7C50">
      <w:pPr>
        <w:rPr>
          <w:highlight w:val="white"/>
        </w:rPr>
      </w:pPr>
      <w:r w:rsidRPr="00903DBA">
        <w:rPr>
          <w:highlight w:val="white"/>
        </w:rPr>
        <w:t xml:space="preserve">The problem is that when we parse enumeration declaration we might not yet know if its storage is extern. Therefore, we must also store, for each item, whether it has been explicitly assigned. The handling of the storage is managed by the </w:t>
      </w:r>
      <w:r w:rsidRPr="00903DBA">
        <w:rPr>
          <w:rStyle w:val="KeyWord0"/>
          <w:highlight w:val="white"/>
        </w:rPr>
        <w:t>Specifier</w:t>
      </w:r>
      <w:r w:rsidRPr="00903DBA">
        <w:rPr>
          <w:highlight w:val="white"/>
        </w:rPr>
        <w:t xml:space="preserve"> class (see Chapter </w:t>
      </w:r>
      <w:r w:rsidRPr="00903DBA">
        <w:rPr>
          <w:highlight w:val="white"/>
        </w:rPr>
        <w:fldChar w:fldCharType="begin"/>
      </w:r>
      <w:r w:rsidRPr="00903DBA">
        <w:rPr>
          <w:highlight w:val="white"/>
        </w:rPr>
        <w:instrText xml:space="preserve"> REF _Ref54202192 \r \h </w:instrText>
      </w:r>
      <w:r w:rsidRPr="00903DBA">
        <w:rPr>
          <w:highlight w:val="white"/>
        </w:rPr>
      </w:r>
      <w:r w:rsidRPr="00903DBA">
        <w:rPr>
          <w:highlight w:val="white"/>
        </w:rPr>
        <w:fldChar w:fldCharType="separate"/>
      </w:r>
      <w:r w:rsidRPr="00903DBA">
        <w:rPr>
          <w:highlight w:val="white"/>
        </w:rPr>
        <w:t>4</w:t>
      </w:r>
      <w:r w:rsidRPr="00903DBA">
        <w:rPr>
          <w:highlight w:val="white"/>
        </w:rPr>
        <w:fldChar w:fldCharType="end"/>
      </w:r>
      <w:r w:rsidRPr="00903DBA">
        <w:rPr>
          <w:highlight w:val="white"/>
        </w:rPr>
        <w:t xml:space="preserve">) after all declaration specifiers </w:t>
      </w:r>
      <w:r w:rsidRPr="00903DBA">
        <w:rPr>
          <w:highlight w:val="white"/>
        </w:rPr>
        <w:lastRenderedPageBreak/>
        <w:t>have been parsed. The result is that for each item a pair is returned, holding the symbol of the item and a Boolean value indicating whether the item has been explicitly assigned a value.</w:t>
      </w:r>
    </w:p>
    <w:p w14:paraId="3807999B" w14:textId="77777777" w:rsidR="00CF7C50" w:rsidRPr="00903DBA" w:rsidRDefault="00CF7C50" w:rsidP="00CF7C50">
      <w:pPr>
        <w:pStyle w:val="Code"/>
        <w:rPr>
          <w:highlight w:val="white"/>
        </w:rPr>
      </w:pPr>
      <w:r w:rsidRPr="00903DBA">
        <w:rPr>
          <w:highlight w:val="white"/>
        </w:rPr>
        <w:t>enum:</w:t>
      </w:r>
    </w:p>
    <w:p w14:paraId="169CAFDB" w14:textId="77777777" w:rsidR="00CF7C50" w:rsidRPr="00903DBA" w:rsidRDefault="00CF7C50" w:rsidP="00CF7C50">
      <w:pPr>
        <w:pStyle w:val="Code"/>
        <w:rPr>
          <w:highlight w:val="white"/>
        </w:rPr>
      </w:pPr>
      <w:r w:rsidRPr="00903DBA">
        <w:rPr>
          <w:highlight w:val="white"/>
        </w:rPr>
        <w:t xml:space="preserve">    NAME {</w:t>
      </w:r>
    </w:p>
    <w:p w14:paraId="14132CF1" w14:textId="77777777" w:rsidR="00CF7C50" w:rsidRPr="00903DBA" w:rsidRDefault="00CF7C50" w:rsidP="00CF7C50">
      <w:pPr>
        <w:pStyle w:val="Code"/>
        <w:rPr>
          <w:highlight w:val="white"/>
        </w:rPr>
      </w:pPr>
      <w:r w:rsidRPr="00903DBA">
        <w:rPr>
          <w:highlight w:val="white"/>
        </w:rPr>
        <w:t xml:space="preserve">      Symbol symbol = MiddleCodeGenerator.EnumItem($1, null);</w:t>
      </w:r>
    </w:p>
    <w:p w14:paraId="3EAFDEDC" w14:textId="77777777" w:rsidR="00CF7C50" w:rsidRPr="00903DBA" w:rsidRDefault="00CF7C50" w:rsidP="00CF7C50">
      <w:pPr>
        <w:pStyle w:val="Code"/>
        <w:rPr>
          <w:highlight w:val="white"/>
        </w:rPr>
      </w:pPr>
      <w:r w:rsidRPr="00903DBA">
        <w:rPr>
          <w:highlight w:val="white"/>
        </w:rPr>
        <w:t xml:space="preserve">      $$ = new Pair&lt;Symbol,bool&gt;(symbol, false);</w:t>
      </w:r>
    </w:p>
    <w:p w14:paraId="7C05786F" w14:textId="77777777" w:rsidR="00CF7C50" w:rsidRPr="00903DBA" w:rsidRDefault="00CF7C50" w:rsidP="00CF7C50">
      <w:pPr>
        <w:pStyle w:val="Code"/>
        <w:rPr>
          <w:highlight w:val="white"/>
        </w:rPr>
      </w:pPr>
      <w:r w:rsidRPr="00903DBA">
        <w:rPr>
          <w:highlight w:val="white"/>
        </w:rPr>
        <w:t xml:space="preserve">    }</w:t>
      </w:r>
    </w:p>
    <w:p w14:paraId="78EA2458" w14:textId="77777777" w:rsidR="00CF7C50" w:rsidRPr="00903DBA" w:rsidRDefault="00CF7C50" w:rsidP="00CF7C50">
      <w:pPr>
        <w:pStyle w:val="Code"/>
        <w:rPr>
          <w:highlight w:val="white"/>
        </w:rPr>
      </w:pPr>
      <w:r w:rsidRPr="00903DBA">
        <w:rPr>
          <w:highlight w:val="white"/>
        </w:rPr>
        <w:t xml:space="preserve">  | NAME ASSIGN constant_integral_expression {</w:t>
      </w:r>
    </w:p>
    <w:p w14:paraId="49814512" w14:textId="77777777" w:rsidR="00CF7C50" w:rsidRPr="00903DBA" w:rsidRDefault="00CF7C50" w:rsidP="00CF7C50">
      <w:pPr>
        <w:pStyle w:val="Code"/>
        <w:rPr>
          <w:highlight w:val="white"/>
        </w:rPr>
      </w:pPr>
      <w:r w:rsidRPr="00903DBA">
        <w:rPr>
          <w:highlight w:val="white"/>
        </w:rPr>
        <w:t xml:space="preserve">      Symbol symbol = MiddleCodeGenerator.EnumItem($1, $3.Symbol);</w:t>
      </w:r>
    </w:p>
    <w:p w14:paraId="7F439C2D" w14:textId="77777777" w:rsidR="00CF7C50" w:rsidRPr="00903DBA" w:rsidRDefault="00CF7C50" w:rsidP="00CF7C50">
      <w:pPr>
        <w:pStyle w:val="Code"/>
        <w:rPr>
          <w:highlight w:val="white"/>
        </w:rPr>
      </w:pPr>
      <w:r w:rsidRPr="00903DBA">
        <w:rPr>
          <w:highlight w:val="white"/>
        </w:rPr>
        <w:t xml:space="preserve">      $$ = new Pair&lt;Symbol,bool&gt;(symbol, true);</w:t>
      </w:r>
    </w:p>
    <w:p w14:paraId="5FCB65FA" w14:textId="77777777" w:rsidR="00CF7C50" w:rsidRPr="00903DBA" w:rsidRDefault="00CF7C50" w:rsidP="00CF7C50">
      <w:pPr>
        <w:pStyle w:val="Code"/>
        <w:rPr>
          <w:highlight w:val="white"/>
        </w:rPr>
      </w:pPr>
      <w:r w:rsidRPr="00903DBA">
        <w:rPr>
          <w:highlight w:val="white"/>
        </w:rPr>
        <w:t xml:space="preserve">    };</w:t>
      </w:r>
    </w:p>
    <w:p w14:paraId="19141CF0" w14:textId="77777777" w:rsidR="00CF7C50" w:rsidRPr="00903DBA" w:rsidRDefault="00CF7C50" w:rsidP="00CF7C50">
      <w:pPr>
        <w:pStyle w:val="Rubrik3"/>
        <w:rPr>
          <w:highlight w:val="white"/>
        </w:rPr>
      </w:pPr>
      <w:bookmarkStart w:id="15" w:name="_Toc57655991"/>
      <w:r w:rsidRPr="00903DBA">
        <w:rPr>
          <w:highlight w:val="white"/>
        </w:rPr>
        <w:t>Declarator</w:t>
      </w:r>
      <w:bookmarkEnd w:id="15"/>
    </w:p>
    <w:p w14:paraId="33A6D2FE" w14:textId="77777777" w:rsidR="00CF7C50" w:rsidRPr="00903DBA" w:rsidRDefault="00CF7C50" w:rsidP="00CF7C50">
      <w:pPr>
        <w:rPr>
          <w:highlight w:val="white"/>
        </w:rPr>
      </w:pPr>
      <w:r w:rsidRPr="00903DBA">
        <w:rPr>
          <w:highlight w:val="white"/>
        </w:rPr>
        <w:t xml:space="preserve">As mentioned in the previous section, a declaration is made up by a declaration specifier list, an optional declarator list, and a semicolon. In the following declaration, </w:t>
      </w:r>
      <w:r w:rsidRPr="00903DBA">
        <w:rPr>
          <w:rStyle w:val="KeyWord0"/>
          <w:highlight w:val="white"/>
        </w:rPr>
        <w:t>static long int</w:t>
      </w:r>
      <w:r w:rsidRPr="00903DBA">
        <w:rPr>
          <w:highlight w:val="white"/>
        </w:rPr>
        <w:t xml:space="preserve"> is the specifier list while </w:t>
      </w:r>
      <w:r w:rsidRPr="00903DBA">
        <w:rPr>
          <w:rStyle w:val="KeyWord0"/>
          <w:highlight w:val="white"/>
        </w:rPr>
        <w:t>*p</w:t>
      </w:r>
      <w:r w:rsidRPr="00903DBA">
        <w:rPr>
          <w:highlight w:val="white"/>
        </w:rPr>
        <w:t xml:space="preserve">, and </w:t>
      </w:r>
      <w:r w:rsidRPr="00903DBA">
        <w:rPr>
          <w:rStyle w:val="KeyWord0"/>
          <w:highlight w:val="white"/>
        </w:rPr>
        <w:t>a[3]</w:t>
      </w:r>
      <w:r w:rsidRPr="00903DBA">
        <w:rPr>
          <w:highlight w:val="white"/>
        </w:rPr>
        <w:t xml:space="preserve"> are declarators.</w:t>
      </w:r>
    </w:p>
    <w:p w14:paraId="21F92FC5" w14:textId="77777777" w:rsidR="00CF7C50" w:rsidRPr="00903DBA" w:rsidRDefault="00CF7C50" w:rsidP="00CF7C50">
      <w:pPr>
        <w:pStyle w:val="Code"/>
        <w:rPr>
          <w:highlight w:val="white"/>
        </w:rPr>
      </w:pPr>
      <w:r w:rsidRPr="00903DBA">
        <w:rPr>
          <w:highlight w:val="white"/>
        </w:rPr>
        <w:t>static long int *p, a[3];</w:t>
      </w:r>
    </w:p>
    <w:p w14:paraId="6FAA55B5" w14:textId="77777777" w:rsidR="00CF7C50" w:rsidRPr="00903DBA" w:rsidRDefault="00CF7C50" w:rsidP="00CF7C50">
      <w:pPr>
        <w:rPr>
          <w:highlight w:val="white"/>
        </w:rPr>
      </w:pPr>
      <w:r w:rsidRPr="00903DBA">
        <w:rPr>
          <w:highlight w:val="white"/>
        </w:rPr>
        <w:t>A declarator list is made up declarators separated by commas. There are three kinds of declarators:</w:t>
      </w:r>
    </w:p>
    <w:p w14:paraId="74A6E2FB" w14:textId="77777777" w:rsidR="00CF7C50" w:rsidRPr="00903DBA" w:rsidRDefault="00CF7C50" w:rsidP="00312D7E">
      <w:pPr>
        <w:pStyle w:val="Liststycke"/>
        <w:numPr>
          <w:ilvl w:val="0"/>
          <w:numId w:val="18"/>
        </w:numPr>
        <w:rPr>
          <w:rStyle w:val="KeyWord0"/>
          <w:b w:val="0"/>
          <w:noProof w:val="0"/>
          <w:highlight w:val="white"/>
        </w:rPr>
      </w:pPr>
      <w:r w:rsidRPr="00903DBA">
        <w:rPr>
          <w:highlight w:val="white"/>
        </w:rPr>
        <w:t xml:space="preserve">Simple, such as </w:t>
      </w:r>
      <w:r w:rsidRPr="00903DBA">
        <w:rPr>
          <w:rStyle w:val="KeyWord0"/>
          <w:highlight w:val="white"/>
        </w:rPr>
        <w:t>int</w:t>
      </w:r>
      <w:r w:rsidRPr="00903DBA">
        <w:rPr>
          <w:highlight w:val="white"/>
        </w:rPr>
        <w:t xml:space="preserve"> </w:t>
      </w:r>
      <w:r w:rsidRPr="00903DBA">
        <w:rPr>
          <w:rStyle w:val="KeyWord0"/>
          <w:highlight w:val="white"/>
        </w:rPr>
        <w:t>i;</w:t>
      </w:r>
    </w:p>
    <w:p w14:paraId="415EBC7B" w14:textId="77777777" w:rsidR="00CF7C50" w:rsidRPr="00903DBA" w:rsidRDefault="00CF7C50" w:rsidP="00312D7E">
      <w:pPr>
        <w:pStyle w:val="Liststycke"/>
        <w:numPr>
          <w:ilvl w:val="0"/>
          <w:numId w:val="18"/>
        </w:numPr>
        <w:rPr>
          <w:rStyle w:val="KeyWord0"/>
          <w:b w:val="0"/>
          <w:noProof w:val="0"/>
          <w:highlight w:val="white"/>
        </w:rPr>
      </w:pPr>
      <w:r w:rsidRPr="00903DBA">
        <w:rPr>
          <w:highlight w:val="white"/>
        </w:rPr>
        <w:t xml:space="preserve">With initialization, such as </w:t>
      </w:r>
      <w:r w:rsidRPr="00903DBA">
        <w:rPr>
          <w:rStyle w:val="KeyWord0"/>
          <w:highlight w:val="white"/>
        </w:rPr>
        <w:t>int</w:t>
      </w:r>
      <w:r w:rsidRPr="00903DBA">
        <w:rPr>
          <w:highlight w:val="white"/>
        </w:rPr>
        <w:t xml:space="preserve"> </w:t>
      </w:r>
      <w:r w:rsidRPr="00903DBA">
        <w:rPr>
          <w:rStyle w:val="KeyWord0"/>
          <w:highlight w:val="white"/>
        </w:rPr>
        <w:t>i = 3;</w:t>
      </w:r>
    </w:p>
    <w:p w14:paraId="6A7199EA" w14:textId="77777777" w:rsidR="00CF7C50" w:rsidRPr="00903DBA" w:rsidRDefault="00CF7C50" w:rsidP="00312D7E">
      <w:pPr>
        <w:pStyle w:val="Liststycke"/>
        <w:numPr>
          <w:ilvl w:val="0"/>
          <w:numId w:val="18"/>
        </w:numPr>
        <w:rPr>
          <w:rStyle w:val="KeyWord0"/>
          <w:b w:val="0"/>
          <w:noProof w:val="0"/>
          <w:highlight w:val="white"/>
        </w:rPr>
      </w:pPr>
      <w:r w:rsidRPr="00903DBA">
        <w:rPr>
          <w:highlight w:val="white"/>
        </w:rPr>
        <w:t xml:space="preserve">With bitfield, only allowed in structs, such as </w:t>
      </w:r>
      <w:r w:rsidRPr="00903DBA">
        <w:rPr>
          <w:rStyle w:val="KeyWord0"/>
          <w:highlight w:val="white"/>
        </w:rPr>
        <w:t>int</w:t>
      </w:r>
      <w:r w:rsidRPr="00903DBA">
        <w:rPr>
          <w:highlight w:val="white"/>
        </w:rPr>
        <w:t xml:space="preserve"> </w:t>
      </w:r>
      <w:r w:rsidRPr="00903DBA">
        <w:rPr>
          <w:rStyle w:val="KeyWord0"/>
          <w:highlight w:val="white"/>
        </w:rPr>
        <w:t>i : 3;</w:t>
      </w:r>
      <w:r w:rsidRPr="00903DBA">
        <w:rPr>
          <w:highlight w:val="white"/>
        </w:rPr>
        <w:t xml:space="preserve"> or </w:t>
      </w:r>
      <w:r w:rsidRPr="00903DBA">
        <w:rPr>
          <w:rStyle w:val="KeyWord0"/>
          <w:highlight w:val="white"/>
        </w:rPr>
        <w:t>int : 3;</w:t>
      </w:r>
    </w:p>
    <w:p w14:paraId="232AA10B" w14:textId="77777777" w:rsidR="00CF7C50" w:rsidRPr="00903DBA" w:rsidRDefault="00CF7C50" w:rsidP="00CF7C50">
      <w:pPr>
        <w:rPr>
          <w:highlight w:val="white"/>
        </w:rPr>
      </w:pPr>
      <w:r w:rsidRPr="00903DBA">
        <w:rPr>
          <w:highlight w:val="white"/>
        </w:rPr>
        <w:t>Note that the declarator can be omitted in the bitfield case. Also note that it is not possible to combine initialization and bitfield.</w:t>
      </w:r>
    </w:p>
    <w:p w14:paraId="3570E037" w14:textId="77777777" w:rsidR="00CF7C50" w:rsidRPr="00903DBA" w:rsidRDefault="00CF7C50" w:rsidP="00CF7C50">
      <w:pPr>
        <w:pStyle w:val="CodeHeader"/>
        <w:rPr>
          <w:highlight w:val="white"/>
        </w:rPr>
      </w:pPr>
      <w:r w:rsidRPr="00903DBA">
        <w:rPr>
          <w:highlight w:val="white"/>
        </w:rPr>
        <w:t>MainParser.gppg</w:t>
      </w:r>
    </w:p>
    <w:p w14:paraId="465660D1" w14:textId="77777777" w:rsidR="00CF7C50" w:rsidRPr="00903DBA" w:rsidRDefault="00CF7C50" w:rsidP="00CF7C50">
      <w:pPr>
        <w:pStyle w:val="Code"/>
        <w:rPr>
          <w:highlight w:val="white"/>
        </w:rPr>
      </w:pPr>
      <w:r w:rsidRPr="00903DBA">
        <w:rPr>
          <w:highlight w:val="white"/>
        </w:rPr>
        <w:t>declarator_list:</w:t>
      </w:r>
    </w:p>
    <w:p w14:paraId="7ACD0CA9" w14:textId="77777777" w:rsidR="00CF7C50" w:rsidRPr="00903DBA" w:rsidRDefault="00CF7C50" w:rsidP="00CF7C50">
      <w:pPr>
        <w:pStyle w:val="Code"/>
        <w:rPr>
          <w:highlight w:val="white"/>
        </w:rPr>
      </w:pPr>
      <w:r w:rsidRPr="00903DBA">
        <w:rPr>
          <w:highlight w:val="white"/>
        </w:rPr>
        <w:t xml:space="preserve">    initialization_bitfield_declarator {</w:t>
      </w:r>
    </w:p>
    <w:p w14:paraId="276BAE53" w14:textId="77777777" w:rsidR="00CF7C50" w:rsidRPr="00903DBA" w:rsidRDefault="00CF7C50" w:rsidP="00CF7C50">
      <w:pPr>
        <w:pStyle w:val="Code"/>
        <w:rPr>
          <w:highlight w:val="white"/>
        </w:rPr>
      </w:pPr>
      <w:r w:rsidRPr="00903DBA">
        <w:rPr>
          <w:highlight w:val="white"/>
        </w:rPr>
        <w:t xml:space="preserve">      $$ = $1;</w:t>
      </w:r>
    </w:p>
    <w:p w14:paraId="690B749A" w14:textId="77777777" w:rsidR="00CF7C50" w:rsidRPr="00903DBA" w:rsidRDefault="00CF7C50" w:rsidP="00CF7C50">
      <w:pPr>
        <w:pStyle w:val="Code"/>
        <w:rPr>
          <w:highlight w:val="white"/>
        </w:rPr>
      </w:pPr>
      <w:r w:rsidRPr="00903DBA">
        <w:rPr>
          <w:highlight w:val="white"/>
        </w:rPr>
        <w:t xml:space="preserve">    }</w:t>
      </w:r>
    </w:p>
    <w:p w14:paraId="7785189A" w14:textId="77777777" w:rsidR="00CF7C50" w:rsidRPr="00903DBA" w:rsidRDefault="00CF7C50" w:rsidP="00CF7C50">
      <w:pPr>
        <w:pStyle w:val="Code"/>
        <w:rPr>
          <w:highlight w:val="white"/>
        </w:rPr>
      </w:pPr>
      <w:r w:rsidRPr="00903DBA">
        <w:rPr>
          <w:highlight w:val="white"/>
        </w:rPr>
        <w:t xml:space="preserve">  | declarator_list COMMA initialization_bitfield_declarator {</w:t>
      </w:r>
    </w:p>
    <w:p w14:paraId="480DB1EC" w14:textId="77777777" w:rsidR="00CF7C50" w:rsidRPr="00903DBA" w:rsidRDefault="00CF7C50" w:rsidP="00CF7C50">
      <w:pPr>
        <w:pStyle w:val="Code"/>
        <w:rPr>
          <w:highlight w:val="white"/>
        </w:rPr>
      </w:pPr>
      <w:r w:rsidRPr="00903DBA">
        <w:rPr>
          <w:highlight w:val="white"/>
        </w:rPr>
        <w:t xml:space="preserve">      $1.AddRange($3);</w:t>
      </w:r>
    </w:p>
    <w:p w14:paraId="506F8CD1" w14:textId="77777777" w:rsidR="00CF7C50" w:rsidRPr="00903DBA" w:rsidRDefault="00CF7C50" w:rsidP="00CF7C50">
      <w:pPr>
        <w:pStyle w:val="Code"/>
        <w:rPr>
          <w:highlight w:val="white"/>
        </w:rPr>
      </w:pPr>
      <w:r w:rsidRPr="00903DBA">
        <w:rPr>
          <w:highlight w:val="white"/>
        </w:rPr>
        <w:t xml:space="preserve">      $$ = $1;</w:t>
      </w:r>
    </w:p>
    <w:p w14:paraId="6279FED9" w14:textId="77777777" w:rsidR="00CF7C50" w:rsidRDefault="00CF7C50" w:rsidP="00CF7C50">
      <w:pPr>
        <w:pStyle w:val="Code"/>
        <w:rPr>
          <w:highlight w:val="white"/>
        </w:rPr>
      </w:pPr>
      <w:r w:rsidRPr="00903DBA">
        <w:rPr>
          <w:highlight w:val="white"/>
        </w:rPr>
        <w:t xml:space="preserve">    };</w:t>
      </w:r>
    </w:p>
    <w:p w14:paraId="7D32AB43" w14:textId="77777777" w:rsidR="00CF7C50" w:rsidRDefault="00CF7C50" w:rsidP="00CF7C50">
      <w:pPr>
        <w:pStyle w:val="Code"/>
        <w:rPr>
          <w:highlight w:val="white"/>
        </w:rPr>
      </w:pPr>
    </w:p>
    <w:p w14:paraId="1BE120C7" w14:textId="77777777" w:rsidR="00CF7C50" w:rsidRPr="00903DBA" w:rsidRDefault="00CF7C50" w:rsidP="00CF7C50">
      <w:pPr>
        <w:pStyle w:val="Code"/>
        <w:rPr>
          <w:highlight w:val="white"/>
        </w:rPr>
      </w:pPr>
      <w:r w:rsidRPr="00903DBA">
        <w:rPr>
          <w:highlight w:val="white"/>
        </w:rPr>
        <w:t>initialization_bitfield_declarator:</w:t>
      </w:r>
    </w:p>
    <w:p w14:paraId="26B33A73" w14:textId="77777777" w:rsidR="00CF7C50" w:rsidRPr="00903DBA" w:rsidRDefault="00CF7C50" w:rsidP="00CF7C50">
      <w:pPr>
        <w:pStyle w:val="Code"/>
        <w:rPr>
          <w:highlight w:val="white"/>
        </w:rPr>
      </w:pPr>
      <w:r w:rsidRPr="00903DBA">
        <w:rPr>
          <w:highlight w:val="white"/>
        </w:rPr>
        <w:t xml:space="preserve">    declarator {</w:t>
      </w:r>
    </w:p>
    <w:p w14:paraId="44D6248B" w14:textId="77777777" w:rsidR="00CF7C50" w:rsidRPr="00903DBA" w:rsidRDefault="00CF7C50" w:rsidP="00CF7C50">
      <w:pPr>
        <w:pStyle w:val="Code"/>
        <w:rPr>
          <w:highlight w:val="white"/>
        </w:rPr>
      </w:pPr>
      <w:r w:rsidRPr="00903DBA">
        <w:rPr>
          <w:highlight w:val="white"/>
        </w:rPr>
        <w:t xml:space="preserve">      MiddleCodeGenerator.Declarator(SpecifierStack.Peek(), $1);</w:t>
      </w:r>
    </w:p>
    <w:p w14:paraId="6644CF5F" w14:textId="77777777" w:rsidR="00CF7C50" w:rsidRPr="00903DBA" w:rsidRDefault="00CF7C50" w:rsidP="00CF7C50">
      <w:pPr>
        <w:pStyle w:val="Code"/>
        <w:rPr>
          <w:highlight w:val="white"/>
        </w:rPr>
      </w:pPr>
      <w:r w:rsidRPr="00903DBA">
        <w:rPr>
          <w:highlight w:val="white"/>
        </w:rPr>
        <w:t xml:space="preserve">      $$ = new List&lt;MiddleCode&gt;();</w:t>
      </w:r>
    </w:p>
    <w:p w14:paraId="78D45868" w14:textId="77777777" w:rsidR="00CF7C50" w:rsidRPr="00903DBA" w:rsidRDefault="00CF7C50" w:rsidP="00CF7C50">
      <w:pPr>
        <w:pStyle w:val="Code"/>
        <w:rPr>
          <w:highlight w:val="white"/>
        </w:rPr>
      </w:pPr>
      <w:r w:rsidRPr="00903DBA">
        <w:rPr>
          <w:highlight w:val="white"/>
        </w:rPr>
        <w:t xml:space="preserve">    }</w:t>
      </w:r>
    </w:p>
    <w:p w14:paraId="05509960" w14:textId="77777777" w:rsidR="00CF7C50" w:rsidRPr="00903DBA" w:rsidRDefault="00CF7C50" w:rsidP="00CF7C50">
      <w:pPr>
        <w:pStyle w:val="Code"/>
        <w:rPr>
          <w:highlight w:val="white"/>
        </w:rPr>
      </w:pPr>
      <w:r w:rsidRPr="00903DBA">
        <w:rPr>
          <w:highlight w:val="white"/>
        </w:rPr>
        <w:t xml:space="preserve">  | declarator ASSIGN initializer {</w:t>
      </w:r>
    </w:p>
    <w:p w14:paraId="0018BAA4" w14:textId="77777777" w:rsidR="00CF7C50" w:rsidRPr="00903DBA" w:rsidRDefault="00CF7C50" w:rsidP="00CF7C50">
      <w:pPr>
        <w:pStyle w:val="Code"/>
        <w:rPr>
          <w:highlight w:val="white"/>
        </w:rPr>
      </w:pPr>
      <w:r w:rsidRPr="00903DBA">
        <w:rPr>
          <w:highlight w:val="white"/>
        </w:rPr>
        <w:t xml:space="preserve">      $$ = MiddleCodeGenerator.InitializedDeclarator</w:t>
      </w:r>
    </w:p>
    <w:p w14:paraId="4FBCD2FC" w14:textId="77777777" w:rsidR="00CF7C50" w:rsidRPr="00903DBA" w:rsidRDefault="00CF7C50" w:rsidP="00CF7C50">
      <w:pPr>
        <w:pStyle w:val="Code"/>
        <w:rPr>
          <w:highlight w:val="white"/>
        </w:rPr>
      </w:pPr>
      <w:r w:rsidRPr="00903DBA">
        <w:rPr>
          <w:highlight w:val="white"/>
        </w:rPr>
        <w:t xml:space="preserve">             (SpecifierStack.Peek(), $1, $3);</w:t>
      </w:r>
    </w:p>
    <w:p w14:paraId="19F6EA3D" w14:textId="77777777" w:rsidR="00CF7C50" w:rsidRPr="00903DBA" w:rsidRDefault="00CF7C50" w:rsidP="00CF7C50">
      <w:pPr>
        <w:pStyle w:val="Code"/>
        <w:rPr>
          <w:highlight w:val="white"/>
        </w:rPr>
      </w:pPr>
      <w:r w:rsidRPr="00903DBA">
        <w:rPr>
          <w:highlight w:val="white"/>
        </w:rPr>
        <w:t xml:space="preserve">    }</w:t>
      </w:r>
    </w:p>
    <w:p w14:paraId="3084DB5C" w14:textId="77777777" w:rsidR="00CF7C50" w:rsidRPr="00903DBA" w:rsidRDefault="00CF7C50" w:rsidP="00CF7C50">
      <w:pPr>
        <w:pStyle w:val="Code"/>
        <w:rPr>
          <w:highlight w:val="white"/>
        </w:rPr>
      </w:pPr>
      <w:r w:rsidRPr="00903DBA">
        <w:rPr>
          <w:highlight w:val="white"/>
        </w:rPr>
        <w:t xml:space="preserve">  | optional_declarator COLON constant_integral_expression {</w:t>
      </w:r>
    </w:p>
    <w:p w14:paraId="73E030E9" w14:textId="77777777" w:rsidR="00CF7C50" w:rsidRPr="00903DBA" w:rsidRDefault="00CF7C50" w:rsidP="00CF7C50">
      <w:pPr>
        <w:pStyle w:val="Code"/>
        <w:rPr>
          <w:highlight w:val="white"/>
        </w:rPr>
      </w:pPr>
      <w:r w:rsidRPr="00903DBA">
        <w:rPr>
          <w:highlight w:val="white"/>
        </w:rPr>
        <w:t xml:space="preserve">      MiddleCodeGenerator.BitfieldDeclarator</w:t>
      </w:r>
    </w:p>
    <w:p w14:paraId="7AC14856" w14:textId="77777777" w:rsidR="00CF7C50" w:rsidRPr="00903DBA" w:rsidRDefault="00CF7C50" w:rsidP="00CF7C50">
      <w:pPr>
        <w:pStyle w:val="Code"/>
        <w:rPr>
          <w:highlight w:val="white"/>
        </w:rPr>
      </w:pPr>
      <w:r w:rsidRPr="00903DBA">
        <w:rPr>
          <w:highlight w:val="white"/>
        </w:rPr>
        <w:t xml:space="preserve">        (SpecifierStack.Peek(), $1, $3.Symbol);</w:t>
      </w:r>
    </w:p>
    <w:p w14:paraId="64010872" w14:textId="77777777" w:rsidR="00CF7C50" w:rsidRPr="00903DBA" w:rsidRDefault="00CF7C50" w:rsidP="00CF7C50">
      <w:pPr>
        <w:pStyle w:val="Code"/>
        <w:rPr>
          <w:highlight w:val="white"/>
        </w:rPr>
      </w:pPr>
      <w:r w:rsidRPr="00903DBA">
        <w:rPr>
          <w:highlight w:val="white"/>
        </w:rPr>
        <w:t xml:space="preserve">      $$ = new List&lt;MiddleCode&gt;();</w:t>
      </w:r>
    </w:p>
    <w:p w14:paraId="16ADEB56" w14:textId="77777777" w:rsidR="00CF7C50" w:rsidRPr="00903DBA" w:rsidRDefault="00CF7C50" w:rsidP="00CF7C50">
      <w:pPr>
        <w:pStyle w:val="Code"/>
        <w:rPr>
          <w:highlight w:val="white"/>
        </w:rPr>
      </w:pPr>
      <w:r w:rsidRPr="00903DBA">
        <w:rPr>
          <w:highlight w:val="white"/>
        </w:rPr>
        <w:t xml:space="preserve">    };</w:t>
      </w:r>
    </w:p>
    <w:p w14:paraId="292A07A1" w14:textId="77777777" w:rsidR="00CF7C50" w:rsidRPr="00903DBA" w:rsidRDefault="00CF7C50" w:rsidP="00CF7C50">
      <w:pPr>
        <w:pStyle w:val="Rubrik3"/>
        <w:rPr>
          <w:highlight w:val="white"/>
        </w:rPr>
      </w:pPr>
      <w:r w:rsidRPr="00903DBA">
        <w:rPr>
          <w:highlight w:val="white"/>
        </w:rPr>
        <w:t>Pointer Declarators</w:t>
      </w:r>
    </w:p>
    <w:p w14:paraId="4C73669B" w14:textId="77777777" w:rsidR="00CF7C50" w:rsidRPr="00903DBA" w:rsidRDefault="00CF7C50" w:rsidP="00CF7C50">
      <w:pPr>
        <w:rPr>
          <w:highlight w:val="white"/>
        </w:rPr>
      </w:pPr>
      <w:r w:rsidRPr="00903DBA">
        <w:rPr>
          <w:highlight w:val="white"/>
        </w:rPr>
        <w:t xml:space="preserve">A pointer declarator is made up by an optional list of pointer markers and a direct declarator. A pointer marker is made up by an optional qualifier (constant or volatile) list and an asterisk (‘*’). In other words, each asterisk can be qualified by the word </w:t>
      </w:r>
      <w:r w:rsidRPr="00903DBA">
        <w:rPr>
          <w:rStyle w:val="KeyWord0"/>
          <w:highlight w:val="white"/>
        </w:rPr>
        <w:t>constant</w:t>
      </w:r>
      <w:r w:rsidRPr="00903DBA">
        <w:rPr>
          <w:highlight w:val="white"/>
        </w:rPr>
        <w:t xml:space="preserve"> and/or </w:t>
      </w:r>
      <w:r w:rsidRPr="00903DBA">
        <w:rPr>
          <w:rStyle w:val="KeyWord0"/>
          <w:highlight w:val="white"/>
        </w:rPr>
        <w:t>volatile</w:t>
      </w:r>
      <w:r w:rsidRPr="00903DBA">
        <w:rPr>
          <w:highlight w:val="white"/>
        </w:rPr>
        <w:t>, and it is possible to add more than one pointer marker to establish a pointer-to-pointer effect.</w:t>
      </w:r>
    </w:p>
    <w:p w14:paraId="02342E37" w14:textId="77777777" w:rsidR="00CF7C50" w:rsidRPr="00903DBA" w:rsidRDefault="00CF7C50" w:rsidP="00CF7C50">
      <w:pPr>
        <w:pStyle w:val="CodeHeader"/>
        <w:rPr>
          <w:highlight w:val="white"/>
        </w:rPr>
      </w:pPr>
      <w:r w:rsidRPr="00903DBA">
        <w:rPr>
          <w:highlight w:val="white"/>
        </w:rPr>
        <w:lastRenderedPageBreak/>
        <w:t>MainParser.gppg</w:t>
      </w:r>
    </w:p>
    <w:p w14:paraId="26DDA8A8" w14:textId="77777777" w:rsidR="00CF7C50" w:rsidRPr="00903DBA" w:rsidRDefault="00CF7C50" w:rsidP="00CF7C50">
      <w:pPr>
        <w:pStyle w:val="Code"/>
        <w:rPr>
          <w:highlight w:val="white"/>
        </w:rPr>
      </w:pPr>
      <w:r w:rsidRPr="00903DBA">
        <w:rPr>
          <w:highlight w:val="white"/>
        </w:rPr>
        <w:t>declarator:</w:t>
      </w:r>
    </w:p>
    <w:p w14:paraId="209C031C" w14:textId="77777777" w:rsidR="00CF7C50" w:rsidRPr="00903DBA" w:rsidRDefault="00CF7C50" w:rsidP="00CF7C50">
      <w:pPr>
        <w:pStyle w:val="Code"/>
        <w:rPr>
          <w:highlight w:val="white"/>
        </w:rPr>
      </w:pPr>
      <w:r w:rsidRPr="00903DBA">
        <w:rPr>
          <w:highlight w:val="white"/>
        </w:rPr>
        <w:t xml:space="preserve">    optional_pointer_list direct_declarator {</w:t>
      </w:r>
    </w:p>
    <w:p w14:paraId="1C301DFE" w14:textId="77777777" w:rsidR="00CF7C50" w:rsidRPr="00903DBA" w:rsidRDefault="00CF7C50" w:rsidP="00CF7C50">
      <w:pPr>
        <w:pStyle w:val="Code"/>
        <w:rPr>
          <w:highlight w:val="white"/>
        </w:rPr>
      </w:pPr>
      <w:r w:rsidRPr="00903DBA">
        <w:rPr>
          <w:highlight w:val="white"/>
        </w:rPr>
        <w:t xml:space="preserve">      $$ = MiddleCodeGenerator.PointerDeclarator($1, $2);</w:t>
      </w:r>
    </w:p>
    <w:p w14:paraId="7CFB646C" w14:textId="77777777" w:rsidR="00CF7C50" w:rsidRPr="00903DBA" w:rsidRDefault="00CF7C50" w:rsidP="00CF7C50">
      <w:pPr>
        <w:pStyle w:val="Code"/>
        <w:rPr>
          <w:highlight w:val="white"/>
        </w:rPr>
      </w:pPr>
      <w:r w:rsidRPr="00903DBA">
        <w:rPr>
          <w:highlight w:val="white"/>
        </w:rPr>
        <w:t xml:space="preserve">    };</w:t>
      </w:r>
    </w:p>
    <w:p w14:paraId="53488A8E" w14:textId="77777777" w:rsidR="00CF7C50" w:rsidRPr="00903DBA" w:rsidRDefault="00CF7C50" w:rsidP="00CF7C50">
      <w:pPr>
        <w:pStyle w:val="Code"/>
        <w:rPr>
          <w:highlight w:val="white"/>
        </w:rPr>
      </w:pPr>
    </w:p>
    <w:p w14:paraId="20F8453A" w14:textId="77777777" w:rsidR="00CF7C50" w:rsidRPr="00903DBA" w:rsidRDefault="00CF7C50" w:rsidP="00CF7C50">
      <w:pPr>
        <w:pStyle w:val="Code"/>
        <w:rPr>
          <w:highlight w:val="white"/>
        </w:rPr>
      </w:pPr>
      <w:r w:rsidRPr="00903DBA">
        <w:rPr>
          <w:highlight w:val="white"/>
        </w:rPr>
        <w:t>optional_pointer_list:</w:t>
      </w:r>
    </w:p>
    <w:p w14:paraId="6F847B2A" w14:textId="77777777" w:rsidR="00CF7C50" w:rsidRPr="00903DBA" w:rsidRDefault="00CF7C50" w:rsidP="00CF7C50">
      <w:pPr>
        <w:pStyle w:val="Code"/>
        <w:rPr>
          <w:highlight w:val="white"/>
        </w:rPr>
      </w:pPr>
      <w:r w:rsidRPr="00903DBA">
        <w:rPr>
          <w:highlight w:val="white"/>
        </w:rPr>
        <w:t xml:space="preserve">    /* Empty */  { $$ = new List&lt;CCompiler.Type&gt;(); }</w:t>
      </w:r>
    </w:p>
    <w:p w14:paraId="4875E3D5" w14:textId="77777777" w:rsidR="00CF7C50" w:rsidRPr="00903DBA" w:rsidRDefault="00CF7C50" w:rsidP="00CF7C50">
      <w:pPr>
        <w:pStyle w:val="Code"/>
        <w:rPr>
          <w:highlight w:val="white"/>
        </w:rPr>
      </w:pPr>
      <w:r w:rsidRPr="00903DBA">
        <w:rPr>
          <w:highlight w:val="white"/>
        </w:rPr>
        <w:t xml:space="preserve">  | pointer_list { $$ = $1; };</w:t>
      </w:r>
    </w:p>
    <w:p w14:paraId="6DB239AB" w14:textId="77777777" w:rsidR="00CF7C50" w:rsidRPr="00903DBA" w:rsidRDefault="00CF7C50" w:rsidP="00CF7C50">
      <w:pPr>
        <w:pStyle w:val="Code"/>
        <w:rPr>
          <w:highlight w:val="white"/>
        </w:rPr>
      </w:pPr>
    </w:p>
    <w:p w14:paraId="695B4669" w14:textId="77777777" w:rsidR="00CF7C50" w:rsidRPr="00903DBA" w:rsidRDefault="00CF7C50" w:rsidP="00CF7C50">
      <w:pPr>
        <w:pStyle w:val="Code"/>
        <w:rPr>
          <w:highlight w:val="white"/>
        </w:rPr>
      </w:pPr>
      <w:r w:rsidRPr="00903DBA">
        <w:rPr>
          <w:highlight w:val="white"/>
        </w:rPr>
        <w:t>pointer_list:</w:t>
      </w:r>
    </w:p>
    <w:p w14:paraId="6DA91C8F" w14:textId="77777777" w:rsidR="00CF7C50" w:rsidRPr="00903DBA" w:rsidRDefault="00CF7C50" w:rsidP="00CF7C50">
      <w:pPr>
        <w:pStyle w:val="Code"/>
        <w:rPr>
          <w:highlight w:val="white"/>
        </w:rPr>
      </w:pPr>
      <w:r w:rsidRPr="00903DBA">
        <w:rPr>
          <w:highlight w:val="white"/>
        </w:rPr>
        <w:t xml:space="preserve">    pointer_marker {</w:t>
      </w:r>
    </w:p>
    <w:p w14:paraId="0BB981CE" w14:textId="77777777" w:rsidR="00CF7C50" w:rsidRPr="00903DBA" w:rsidRDefault="00CF7C50" w:rsidP="00CF7C50">
      <w:pPr>
        <w:pStyle w:val="Code"/>
        <w:rPr>
          <w:highlight w:val="white"/>
        </w:rPr>
      </w:pPr>
      <w:r w:rsidRPr="00903DBA">
        <w:rPr>
          <w:highlight w:val="white"/>
        </w:rPr>
        <w:t xml:space="preserve">      $$ = new List&lt;CCompiler.Type&gt;();</w:t>
      </w:r>
    </w:p>
    <w:p w14:paraId="66B56605" w14:textId="77777777" w:rsidR="00CF7C50" w:rsidRPr="00903DBA" w:rsidRDefault="00CF7C50" w:rsidP="00CF7C50">
      <w:pPr>
        <w:pStyle w:val="Code"/>
        <w:rPr>
          <w:highlight w:val="white"/>
        </w:rPr>
      </w:pPr>
      <w:r w:rsidRPr="00903DBA">
        <w:rPr>
          <w:highlight w:val="white"/>
        </w:rPr>
        <w:t xml:space="preserve">      $$.Add($1);</w:t>
      </w:r>
    </w:p>
    <w:p w14:paraId="5817B1C5" w14:textId="77777777" w:rsidR="00CF7C50" w:rsidRPr="00903DBA" w:rsidRDefault="00CF7C50" w:rsidP="00CF7C50">
      <w:pPr>
        <w:pStyle w:val="Code"/>
        <w:rPr>
          <w:highlight w:val="white"/>
        </w:rPr>
      </w:pPr>
      <w:r w:rsidRPr="00903DBA">
        <w:rPr>
          <w:highlight w:val="white"/>
        </w:rPr>
        <w:t xml:space="preserve">    }</w:t>
      </w:r>
    </w:p>
    <w:p w14:paraId="200BB83F" w14:textId="77777777" w:rsidR="00CF7C50" w:rsidRPr="00903DBA" w:rsidRDefault="00CF7C50" w:rsidP="00CF7C50">
      <w:pPr>
        <w:pStyle w:val="Code"/>
        <w:rPr>
          <w:highlight w:val="white"/>
        </w:rPr>
      </w:pPr>
      <w:r w:rsidRPr="00903DBA">
        <w:rPr>
          <w:highlight w:val="white"/>
        </w:rPr>
        <w:t xml:space="preserve">  | pointer_list pointer_marker {</w:t>
      </w:r>
    </w:p>
    <w:p w14:paraId="7CA80F04" w14:textId="77777777" w:rsidR="00CF7C50" w:rsidRPr="00903DBA" w:rsidRDefault="00CF7C50" w:rsidP="00CF7C50">
      <w:pPr>
        <w:pStyle w:val="Code"/>
        <w:rPr>
          <w:highlight w:val="white"/>
        </w:rPr>
      </w:pPr>
      <w:r w:rsidRPr="00903DBA">
        <w:rPr>
          <w:highlight w:val="white"/>
        </w:rPr>
        <w:t xml:space="preserve">      $1.Add($2);</w:t>
      </w:r>
    </w:p>
    <w:p w14:paraId="56550D41" w14:textId="77777777" w:rsidR="00CF7C50" w:rsidRPr="00903DBA" w:rsidRDefault="00CF7C50" w:rsidP="00CF7C50">
      <w:pPr>
        <w:pStyle w:val="Code"/>
        <w:rPr>
          <w:highlight w:val="white"/>
        </w:rPr>
      </w:pPr>
      <w:r w:rsidRPr="00903DBA">
        <w:rPr>
          <w:highlight w:val="white"/>
        </w:rPr>
        <w:t xml:space="preserve">      $$ = $1;</w:t>
      </w:r>
    </w:p>
    <w:p w14:paraId="17EA59BF" w14:textId="77777777" w:rsidR="00CF7C50" w:rsidRPr="00903DBA" w:rsidRDefault="00CF7C50" w:rsidP="00CF7C50">
      <w:pPr>
        <w:pStyle w:val="Code"/>
        <w:rPr>
          <w:highlight w:val="white"/>
        </w:rPr>
      </w:pPr>
      <w:r w:rsidRPr="00903DBA">
        <w:rPr>
          <w:highlight w:val="white"/>
        </w:rPr>
        <w:t xml:space="preserve">    };</w:t>
      </w:r>
    </w:p>
    <w:p w14:paraId="1481B3C7" w14:textId="77777777" w:rsidR="00CF7C50" w:rsidRPr="00903DBA" w:rsidRDefault="00CF7C50" w:rsidP="00CF7C50">
      <w:pPr>
        <w:pStyle w:val="Code"/>
        <w:rPr>
          <w:highlight w:val="white"/>
        </w:rPr>
      </w:pPr>
    </w:p>
    <w:p w14:paraId="4EDAA665" w14:textId="77777777" w:rsidR="00CF7C50" w:rsidRPr="00903DBA" w:rsidRDefault="00CF7C50" w:rsidP="00CF7C50">
      <w:pPr>
        <w:pStyle w:val="Code"/>
        <w:rPr>
          <w:highlight w:val="white"/>
        </w:rPr>
      </w:pPr>
      <w:r w:rsidRPr="00903DBA">
        <w:rPr>
          <w:highlight w:val="white"/>
        </w:rPr>
        <w:t>pointer_marker:</w:t>
      </w:r>
    </w:p>
    <w:p w14:paraId="352E4703" w14:textId="77777777" w:rsidR="00CF7C50" w:rsidRPr="00903DBA" w:rsidRDefault="00CF7C50" w:rsidP="00CF7C50">
      <w:pPr>
        <w:pStyle w:val="Code"/>
        <w:rPr>
          <w:highlight w:val="white"/>
        </w:rPr>
      </w:pPr>
      <w:r w:rsidRPr="00903DBA">
        <w:rPr>
          <w:highlight w:val="white"/>
        </w:rPr>
        <w:t xml:space="preserve">    ASTERRISK optional_qualifier_list {</w:t>
      </w:r>
    </w:p>
    <w:p w14:paraId="4B66FB28" w14:textId="77777777" w:rsidR="00CF7C50" w:rsidRPr="00903DBA" w:rsidRDefault="00CF7C50" w:rsidP="00CF7C50">
      <w:pPr>
        <w:pStyle w:val="Code"/>
        <w:rPr>
          <w:highlight w:val="white"/>
        </w:rPr>
      </w:pPr>
      <w:r w:rsidRPr="00903DBA">
        <w:rPr>
          <w:highlight w:val="white"/>
        </w:rPr>
        <w:t xml:space="preserve">      $$ = Specifier.QualifierList($2);</w:t>
      </w:r>
    </w:p>
    <w:p w14:paraId="48BE08CB" w14:textId="77777777" w:rsidR="00CF7C50" w:rsidRPr="00903DBA" w:rsidRDefault="00CF7C50" w:rsidP="00CF7C50">
      <w:pPr>
        <w:pStyle w:val="Code"/>
        <w:rPr>
          <w:highlight w:val="white"/>
        </w:rPr>
      </w:pPr>
      <w:r w:rsidRPr="00903DBA">
        <w:rPr>
          <w:highlight w:val="white"/>
        </w:rPr>
        <w:t xml:space="preserve">    };</w:t>
      </w:r>
    </w:p>
    <w:p w14:paraId="3D6436BA" w14:textId="77777777" w:rsidR="00CF7C50" w:rsidRPr="00903DBA" w:rsidRDefault="00CF7C50" w:rsidP="00CF7C50">
      <w:pPr>
        <w:pStyle w:val="Code"/>
        <w:rPr>
          <w:highlight w:val="white"/>
        </w:rPr>
      </w:pPr>
    </w:p>
    <w:p w14:paraId="48945563" w14:textId="77777777" w:rsidR="00CF7C50" w:rsidRPr="00903DBA" w:rsidRDefault="00CF7C50" w:rsidP="00CF7C50">
      <w:pPr>
        <w:pStyle w:val="Code"/>
        <w:rPr>
          <w:highlight w:val="white"/>
        </w:rPr>
      </w:pPr>
      <w:r w:rsidRPr="00903DBA">
        <w:rPr>
          <w:highlight w:val="white"/>
        </w:rPr>
        <w:t>optional_qualifier_list:</w:t>
      </w:r>
    </w:p>
    <w:p w14:paraId="7D9C8C4E" w14:textId="77777777" w:rsidR="00CF7C50" w:rsidRPr="00903DBA" w:rsidRDefault="00CF7C50" w:rsidP="00CF7C50">
      <w:pPr>
        <w:pStyle w:val="Code"/>
        <w:rPr>
          <w:highlight w:val="white"/>
        </w:rPr>
      </w:pPr>
      <w:r w:rsidRPr="00903DBA">
        <w:rPr>
          <w:highlight w:val="white"/>
        </w:rPr>
        <w:t xml:space="preserve">    /* Empty */    {</w:t>
      </w:r>
    </w:p>
    <w:p w14:paraId="79BF8844" w14:textId="77777777" w:rsidR="00CF7C50" w:rsidRPr="00903DBA" w:rsidRDefault="00CF7C50" w:rsidP="00CF7C50">
      <w:pPr>
        <w:pStyle w:val="Code"/>
        <w:rPr>
          <w:highlight w:val="white"/>
        </w:rPr>
      </w:pPr>
      <w:r w:rsidRPr="00903DBA">
        <w:rPr>
          <w:highlight w:val="white"/>
        </w:rPr>
        <w:t xml:space="preserve">      $$ = new List&lt;Mask&gt;();</w:t>
      </w:r>
    </w:p>
    <w:p w14:paraId="43DB8354" w14:textId="77777777" w:rsidR="00CF7C50" w:rsidRPr="00903DBA" w:rsidRDefault="00CF7C50" w:rsidP="00CF7C50">
      <w:pPr>
        <w:pStyle w:val="Code"/>
        <w:rPr>
          <w:highlight w:val="white"/>
        </w:rPr>
      </w:pPr>
      <w:r w:rsidRPr="00903DBA">
        <w:rPr>
          <w:highlight w:val="white"/>
        </w:rPr>
        <w:t xml:space="preserve">    }</w:t>
      </w:r>
    </w:p>
    <w:p w14:paraId="5749F346" w14:textId="77777777" w:rsidR="00CF7C50" w:rsidRPr="00903DBA" w:rsidRDefault="00CF7C50" w:rsidP="00CF7C50">
      <w:pPr>
        <w:pStyle w:val="Code"/>
        <w:rPr>
          <w:highlight w:val="white"/>
        </w:rPr>
      </w:pPr>
      <w:r w:rsidRPr="00903DBA">
        <w:rPr>
          <w:highlight w:val="white"/>
        </w:rPr>
        <w:t xml:space="preserve">  | optional_qualifier_list qualifier {</w:t>
      </w:r>
    </w:p>
    <w:p w14:paraId="4B06A264" w14:textId="77777777" w:rsidR="00CF7C50" w:rsidRPr="00903DBA" w:rsidRDefault="00CF7C50" w:rsidP="00CF7C50">
      <w:pPr>
        <w:pStyle w:val="Code"/>
        <w:rPr>
          <w:highlight w:val="white"/>
        </w:rPr>
      </w:pPr>
      <w:r w:rsidRPr="00903DBA">
        <w:rPr>
          <w:highlight w:val="white"/>
        </w:rPr>
        <w:t xml:space="preserve">      $$ = $1;</w:t>
      </w:r>
    </w:p>
    <w:p w14:paraId="5890A7A0" w14:textId="77777777" w:rsidR="00CF7C50" w:rsidRPr="00903DBA" w:rsidRDefault="00CF7C50" w:rsidP="00CF7C50">
      <w:pPr>
        <w:pStyle w:val="Code"/>
        <w:rPr>
          <w:highlight w:val="white"/>
        </w:rPr>
      </w:pPr>
      <w:r w:rsidRPr="00903DBA">
        <w:rPr>
          <w:highlight w:val="white"/>
        </w:rPr>
        <w:t xml:space="preserve">      $$.Add($2);</w:t>
      </w:r>
    </w:p>
    <w:p w14:paraId="407B8209" w14:textId="77777777" w:rsidR="00CF7C50" w:rsidRPr="00903DBA" w:rsidRDefault="00CF7C50" w:rsidP="00CF7C50">
      <w:pPr>
        <w:pStyle w:val="Code"/>
        <w:rPr>
          <w:highlight w:val="white"/>
        </w:rPr>
      </w:pPr>
      <w:r w:rsidRPr="00903DBA">
        <w:rPr>
          <w:highlight w:val="white"/>
        </w:rPr>
        <w:t xml:space="preserve">    };</w:t>
      </w:r>
    </w:p>
    <w:p w14:paraId="5D387619" w14:textId="77777777" w:rsidR="00CF7C50" w:rsidRPr="00903DBA" w:rsidRDefault="00CF7C50" w:rsidP="00CF7C50">
      <w:pPr>
        <w:pStyle w:val="Code"/>
        <w:rPr>
          <w:highlight w:val="white"/>
        </w:rPr>
      </w:pPr>
    </w:p>
    <w:p w14:paraId="5A178D53" w14:textId="77777777" w:rsidR="00CF7C50" w:rsidRPr="00903DBA" w:rsidRDefault="00CF7C50" w:rsidP="00CF7C50">
      <w:pPr>
        <w:pStyle w:val="Code"/>
        <w:rPr>
          <w:highlight w:val="white"/>
        </w:rPr>
      </w:pPr>
      <w:r w:rsidRPr="00903DBA">
        <w:rPr>
          <w:highlight w:val="white"/>
        </w:rPr>
        <w:t>qualifier:</w:t>
      </w:r>
    </w:p>
    <w:p w14:paraId="549586BD" w14:textId="77777777" w:rsidR="00CF7C50" w:rsidRPr="00903DBA" w:rsidRDefault="00CF7C50" w:rsidP="00CF7C50">
      <w:pPr>
        <w:pStyle w:val="Code"/>
        <w:rPr>
          <w:highlight w:val="white"/>
        </w:rPr>
      </w:pPr>
      <w:r w:rsidRPr="00903DBA">
        <w:rPr>
          <w:highlight w:val="white"/>
        </w:rPr>
        <w:t xml:space="preserve">   CONSTANT { $$ = Mask.Constant; }</w:t>
      </w:r>
    </w:p>
    <w:p w14:paraId="075ED57C" w14:textId="77777777" w:rsidR="00CF7C50" w:rsidRPr="00903DBA" w:rsidRDefault="00CF7C50" w:rsidP="00CF7C50">
      <w:pPr>
        <w:pStyle w:val="Code"/>
        <w:rPr>
          <w:highlight w:val="white"/>
        </w:rPr>
      </w:pPr>
      <w:r w:rsidRPr="00903DBA">
        <w:rPr>
          <w:highlight w:val="white"/>
        </w:rPr>
        <w:t xml:space="preserve">   VOLATILE { $$ = Mask.Volatile; };</w:t>
      </w:r>
    </w:p>
    <w:p w14:paraId="5C309AD6" w14:textId="77777777" w:rsidR="00CF7C50" w:rsidRPr="00903DBA" w:rsidRDefault="00CF7C50" w:rsidP="00CF7C50">
      <w:pPr>
        <w:pStyle w:val="Rubrik3"/>
        <w:rPr>
          <w:highlight w:val="white"/>
        </w:rPr>
      </w:pPr>
      <w:r w:rsidRPr="00903DBA">
        <w:rPr>
          <w:highlight w:val="white"/>
        </w:rPr>
        <w:t>Direct Declarator</w:t>
      </w:r>
    </w:p>
    <w:p w14:paraId="4FB0E4B3" w14:textId="77777777" w:rsidR="00CF7C50" w:rsidRPr="00903DBA" w:rsidRDefault="00CF7C50" w:rsidP="00CF7C50">
      <w:pPr>
        <w:rPr>
          <w:highlight w:val="white"/>
        </w:rPr>
      </w:pPr>
      <w:r w:rsidRPr="00903DBA">
        <w:rPr>
          <w:highlight w:val="white"/>
        </w:rPr>
        <w:t xml:space="preserve">The next step after we have handled pointer markers is the direct declarator, which may hold an array or function declaration, or just a single name. </w:t>
      </w:r>
    </w:p>
    <w:p w14:paraId="50428284" w14:textId="77777777" w:rsidR="00CF7C50" w:rsidRPr="00903DBA" w:rsidRDefault="00CF7C50" w:rsidP="00CF7C50">
      <w:pPr>
        <w:pStyle w:val="Code"/>
        <w:rPr>
          <w:highlight w:val="white"/>
        </w:rPr>
      </w:pPr>
      <w:r w:rsidRPr="00903DBA">
        <w:rPr>
          <w:highlight w:val="white"/>
        </w:rPr>
        <w:t>direct_declarator:</w:t>
      </w:r>
    </w:p>
    <w:p w14:paraId="2295D37A" w14:textId="77777777" w:rsidR="00CF7C50" w:rsidRPr="00903DBA" w:rsidRDefault="00CF7C50" w:rsidP="00CF7C50">
      <w:pPr>
        <w:pStyle w:val="Code"/>
        <w:rPr>
          <w:highlight w:val="white"/>
        </w:rPr>
      </w:pPr>
      <w:r w:rsidRPr="00903DBA">
        <w:rPr>
          <w:highlight w:val="white"/>
        </w:rPr>
        <w:t xml:space="preserve">    NAME {</w:t>
      </w:r>
    </w:p>
    <w:p w14:paraId="68DEBAC5" w14:textId="77777777" w:rsidR="00CF7C50" w:rsidRPr="00903DBA" w:rsidRDefault="00CF7C50" w:rsidP="00CF7C50">
      <w:pPr>
        <w:pStyle w:val="Code"/>
        <w:rPr>
          <w:highlight w:val="white"/>
        </w:rPr>
      </w:pPr>
      <w:r w:rsidRPr="00903DBA">
        <w:rPr>
          <w:highlight w:val="white"/>
        </w:rPr>
        <w:t xml:space="preserve">      $$ = new Declarator($1);</w:t>
      </w:r>
    </w:p>
    <w:p w14:paraId="43B01466" w14:textId="77777777" w:rsidR="00CF7C50" w:rsidRPr="00903DBA" w:rsidRDefault="00CF7C50" w:rsidP="00CF7C50">
      <w:pPr>
        <w:pStyle w:val="Code"/>
        <w:rPr>
          <w:highlight w:val="white"/>
        </w:rPr>
      </w:pPr>
      <w:r w:rsidRPr="00903DBA">
        <w:rPr>
          <w:highlight w:val="white"/>
        </w:rPr>
        <w:t xml:space="preserve">    }</w:t>
      </w:r>
    </w:p>
    <w:p w14:paraId="550B580F" w14:textId="77777777" w:rsidR="00CF7C50" w:rsidRPr="00903DBA" w:rsidRDefault="00CF7C50" w:rsidP="00CF7C50">
      <w:pPr>
        <w:rPr>
          <w:highlight w:val="white"/>
        </w:rPr>
      </w:pPr>
      <w:r w:rsidRPr="00903DBA">
        <w:rPr>
          <w:highlight w:val="white"/>
        </w:rPr>
        <w:t xml:space="preserve">Another form of direct declarator is another declarator enclosed by parenthesis, in which case we simply return the declarator. The parentheses are present only to change the precedence of the declarator. </w:t>
      </w:r>
    </w:p>
    <w:p w14:paraId="2F3E0A79" w14:textId="77777777" w:rsidR="00CF7C50" w:rsidRPr="00903DBA" w:rsidRDefault="00CF7C50" w:rsidP="00CF7C50">
      <w:pPr>
        <w:pStyle w:val="Code"/>
        <w:rPr>
          <w:highlight w:val="white"/>
        </w:rPr>
      </w:pPr>
      <w:r w:rsidRPr="00903DBA">
        <w:rPr>
          <w:highlight w:val="white"/>
        </w:rPr>
        <w:t xml:space="preserve">  | LEFT_PARENTHESIS declarator RIGHT_PARENTHESIS {</w:t>
      </w:r>
    </w:p>
    <w:p w14:paraId="7A248152" w14:textId="77777777" w:rsidR="00CF7C50" w:rsidRPr="00903DBA" w:rsidRDefault="00CF7C50" w:rsidP="00CF7C50">
      <w:pPr>
        <w:pStyle w:val="Code"/>
        <w:rPr>
          <w:highlight w:val="white"/>
        </w:rPr>
      </w:pPr>
      <w:r w:rsidRPr="00903DBA">
        <w:rPr>
          <w:highlight w:val="white"/>
        </w:rPr>
        <w:t xml:space="preserve">      $$ = $2; </w:t>
      </w:r>
    </w:p>
    <w:p w14:paraId="65821DEC" w14:textId="77777777" w:rsidR="00CF7C50" w:rsidRPr="00903DBA" w:rsidRDefault="00CF7C50" w:rsidP="00CF7C50">
      <w:pPr>
        <w:pStyle w:val="Code"/>
        <w:rPr>
          <w:highlight w:val="white"/>
        </w:rPr>
      </w:pPr>
      <w:r w:rsidRPr="00903DBA">
        <w:rPr>
          <w:highlight w:val="white"/>
        </w:rPr>
        <w:t xml:space="preserve">    }</w:t>
      </w:r>
    </w:p>
    <w:p w14:paraId="4BC2DFBE" w14:textId="77777777" w:rsidR="00CF7C50" w:rsidRPr="00903DBA" w:rsidRDefault="00CF7C50" w:rsidP="00CF7C50">
      <w:pPr>
        <w:rPr>
          <w:highlight w:val="white"/>
        </w:rPr>
      </w:pPr>
      <w:r w:rsidRPr="00903DBA">
        <w:rPr>
          <w:highlight w:val="white"/>
        </w:rPr>
        <w:t>A direct declarator can be an array declarator, with a constant expression enclosed by brackets.</w:t>
      </w:r>
    </w:p>
    <w:p w14:paraId="0E0E6347" w14:textId="77777777" w:rsidR="00CF7C50" w:rsidRPr="00903DBA" w:rsidRDefault="00CF7C50" w:rsidP="00CF7C50">
      <w:pPr>
        <w:pStyle w:val="Code"/>
        <w:rPr>
          <w:highlight w:val="white"/>
        </w:rPr>
      </w:pPr>
      <w:r w:rsidRPr="00903DBA">
        <w:rPr>
          <w:highlight w:val="white"/>
        </w:rPr>
        <w:t xml:space="preserve">  | direct_declarator LEFT_SQUARE</w:t>
      </w:r>
    </w:p>
    <w:p w14:paraId="590359CE" w14:textId="77777777" w:rsidR="00CF7C50" w:rsidRPr="00903DBA" w:rsidRDefault="00CF7C50" w:rsidP="00CF7C50">
      <w:pPr>
        <w:pStyle w:val="Code"/>
        <w:rPr>
          <w:highlight w:val="white"/>
        </w:rPr>
      </w:pPr>
      <w:r w:rsidRPr="00903DBA">
        <w:rPr>
          <w:highlight w:val="white"/>
        </w:rPr>
        <w:t xml:space="preserve">    optional_constant_integral_expression RIGHT_SQUARE {</w:t>
      </w:r>
    </w:p>
    <w:p w14:paraId="70992AD2" w14:textId="77777777" w:rsidR="00CF7C50" w:rsidRPr="00903DBA" w:rsidRDefault="00CF7C50" w:rsidP="00CF7C50">
      <w:pPr>
        <w:pStyle w:val="Code"/>
        <w:rPr>
          <w:highlight w:val="white"/>
        </w:rPr>
      </w:pPr>
      <w:r w:rsidRPr="00903DBA">
        <w:rPr>
          <w:highlight w:val="white"/>
        </w:rPr>
        <w:t xml:space="preserve">      $$ = MiddleCodeGenerator.ArrayType($1, $3);</w:t>
      </w:r>
    </w:p>
    <w:p w14:paraId="3F0CA536" w14:textId="77777777" w:rsidR="00CF7C50" w:rsidRPr="00903DBA" w:rsidRDefault="00CF7C50" w:rsidP="00CF7C50">
      <w:pPr>
        <w:pStyle w:val="Code"/>
        <w:rPr>
          <w:highlight w:val="white"/>
        </w:rPr>
      </w:pPr>
      <w:r w:rsidRPr="00903DBA">
        <w:rPr>
          <w:highlight w:val="white"/>
        </w:rPr>
        <w:t xml:space="preserve">    }</w:t>
      </w:r>
    </w:p>
    <w:p w14:paraId="632AEA3F" w14:textId="77777777" w:rsidR="00CF7C50" w:rsidRPr="00903DBA" w:rsidRDefault="00CF7C50" w:rsidP="00CF7C50">
      <w:pPr>
        <w:rPr>
          <w:highlight w:val="white"/>
        </w:rPr>
      </w:pPr>
      <w:r w:rsidRPr="00903DBA">
        <w:rPr>
          <w:highlight w:val="white"/>
        </w:rPr>
        <w:lastRenderedPageBreak/>
        <w:t xml:space="preserve">The </w:t>
      </w:r>
      <w:r w:rsidRPr="00903DBA">
        <w:rPr>
          <w:rStyle w:val="KeyWord0"/>
          <w:highlight w:val="white"/>
        </w:rPr>
        <w:t>ArrayType</w:t>
      </w:r>
      <w:r w:rsidRPr="00903DBA">
        <w:rPr>
          <w:highlight w:val="white"/>
        </w:rPr>
        <w:t xml:space="preserve"> method handles the declaration of an array. Similar to the pointer case above is that it is possible to omit the declarator. It is also possible to omit the expression within the brackets. However, the brackets must always be present in an array declaration.</w:t>
      </w:r>
    </w:p>
    <w:p w14:paraId="006966BB" w14:textId="77777777" w:rsidR="00CF7C50" w:rsidRPr="00903DBA" w:rsidRDefault="00CF7C50" w:rsidP="00CF7C50">
      <w:pPr>
        <w:pStyle w:val="CodeHeader"/>
        <w:rPr>
          <w:highlight w:val="white"/>
        </w:rPr>
      </w:pPr>
      <w:r w:rsidRPr="00903DBA">
        <w:rPr>
          <w:highlight w:val="white"/>
        </w:rPr>
        <w:t>MainParser.gppg</w:t>
      </w:r>
    </w:p>
    <w:p w14:paraId="6696C05D" w14:textId="77777777" w:rsidR="00CF7C50" w:rsidRPr="00903DBA" w:rsidRDefault="00CF7C50" w:rsidP="00CF7C50">
      <w:pPr>
        <w:pStyle w:val="Code"/>
        <w:rPr>
          <w:highlight w:val="white"/>
        </w:rPr>
      </w:pPr>
      <w:r w:rsidRPr="00903DBA">
        <w:rPr>
          <w:highlight w:val="white"/>
        </w:rPr>
        <w:t xml:space="preserve">  | direct_declarator</w:t>
      </w:r>
    </w:p>
    <w:p w14:paraId="405EA4FA" w14:textId="77777777" w:rsidR="00CF7C50" w:rsidRPr="00903DBA" w:rsidRDefault="00CF7C50" w:rsidP="00CF7C50">
      <w:pPr>
        <w:pStyle w:val="Code"/>
        <w:rPr>
          <w:highlight w:val="white"/>
        </w:rPr>
      </w:pPr>
      <w:r w:rsidRPr="00903DBA">
        <w:rPr>
          <w:highlight w:val="white"/>
        </w:rPr>
        <w:t xml:space="preserve">    LEFT_PARENTHESIS parameter_ellipse_list RIGHT_PARENTHESIS {</w:t>
      </w:r>
    </w:p>
    <w:p w14:paraId="09EBCFFC" w14:textId="77777777" w:rsidR="00CF7C50" w:rsidRPr="00903DBA" w:rsidRDefault="00CF7C50" w:rsidP="00CF7C50">
      <w:pPr>
        <w:pStyle w:val="Code"/>
        <w:rPr>
          <w:highlight w:val="white"/>
        </w:rPr>
      </w:pPr>
      <w:r w:rsidRPr="00903DBA">
        <w:rPr>
          <w:highlight w:val="white"/>
        </w:rPr>
        <w:t xml:space="preserve">      $$ = MiddleCodeGenerator.</w:t>
      </w:r>
    </w:p>
    <w:p w14:paraId="36969CC3" w14:textId="77777777" w:rsidR="00CF7C50" w:rsidRPr="00903DBA" w:rsidRDefault="00CF7C50" w:rsidP="00CF7C50">
      <w:pPr>
        <w:pStyle w:val="Code"/>
        <w:rPr>
          <w:highlight w:val="white"/>
        </w:rPr>
      </w:pPr>
      <w:r w:rsidRPr="00903DBA">
        <w:rPr>
          <w:highlight w:val="white"/>
        </w:rPr>
        <w:t xml:space="preserve">           NewFunctionDeclaration($1, $3.First, $3.Second);</w:t>
      </w:r>
    </w:p>
    <w:p w14:paraId="4B08B0BE" w14:textId="77777777" w:rsidR="00CF7C50" w:rsidRPr="00903DBA" w:rsidRDefault="00CF7C50" w:rsidP="00CF7C50">
      <w:pPr>
        <w:pStyle w:val="Code"/>
        <w:rPr>
          <w:highlight w:val="white"/>
        </w:rPr>
      </w:pPr>
      <w:r w:rsidRPr="00903DBA">
        <w:rPr>
          <w:highlight w:val="white"/>
        </w:rPr>
        <w:t xml:space="preserve">    }</w:t>
      </w:r>
    </w:p>
    <w:p w14:paraId="277142F0" w14:textId="77777777" w:rsidR="00CF7C50" w:rsidRPr="00903DBA" w:rsidRDefault="00CF7C50" w:rsidP="00CF7C50">
      <w:pPr>
        <w:rPr>
          <w:highlight w:val="white"/>
        </w:rPr>
      </w:pPr>
      <w:r w:rsidRPr="00903DBA">
        <w:rPr>
          <w:highlight w:val="white"/>
        </w:rPr>
        <w:t>The next declarator is the old-style function declarator, where the parameter list is a list of strings.</w:t>
      </w:r>
    </w:p>
    <w:p w14:paraId="3F21C9D4" w14:textId="77777777" w:rsidR="00CF7C50" w:rsidRPr="00903DBA" w:rsidRDefault="00CF7C50" w:rsidP="00CF7C50">
      <w:pPr>
        <w:pStyle w:val="CodeHeader"/>
        <w:rPr>
          <w:highlight w:val="white"/>
        </w:rPr>
      </w:pPr>
      <w:r w:rsidRPr="00903DBA">
        <w:rPr>
          <w:highlight w:val="white"/>
        </w:rPr>
        <w:t>MainParser.gppg</w:t>
      </w:r>
    </w:p>
    <w:p w14:paraId="0E489F4A" w14:textId="77777777" w:rsidR="00CF7C50" w:rsidRPr="00903DBA" w:rsidRDefault="00CF7C50" w:rsidP="00CF7C50">
      <w:pPr>
        <w:pStyle w:val="Code"/>
        <w:rPr>
          <w:highlight w:val="white"/>
        </w:rPr>
      </w:pPr>
      <w:r w:rsidRPr="00903DBA">
        <w:rPr>
          <w:highlight w:val="white"/>
        </w:rPr>
        <w:t xml:space="preserve">  | direct_declarator LEFT_PARENTHESIS</w:t>
      </w:r>
    </w:p>
    <w:p w14:paraId="1313821F" w14:textId="77777777" w:rsidR="00CF7C50" w:rsidRPr="00903DBA" w:rsidRDefault="00CF7C50" w:rsidP="00CF7C50">
      <w:pPr>
        <w:pStyle w:val="Code"/>
        <w:rPr>
          <w:highlight w:val="white"/>
        </w:rPr>
      </w:pPr>
      <w:r w:rsidRPr="00903DBA">
        <w:rPr>
          <w:highlight w:val="white"/>
        </w:rPr>
        <w:t xml:space="preserve">    optional_name_list RIGHT_PARENTHESIS {</w:t>
      </w:r>
    </w:p>
    <w:p w14:paraId="6E73A77D" w14:textId="77777777" w:rsidR="00CF7C50" w:rsidRPr="00903DBA" w:rsidRDefault="00CF7C50" w:rsidP="00CF7C50">
      <w:pPr>
        <w:pStyle w:val="Code"/>
        <w:rPr>
          <w:highlight w:val="white"/>
        </w:rPr>
      </w:pPr>
      <w:r w:rsidRPr="00903DBA">
        <w:rPr>
          <w:highlight w:val="white"/>
        </w:rPr>
        <w:t xml:space="preserve">      $$ = MiddleCodeGenerator.OldFunctionDeclaration($1, $3);</w:t>
      </w:r>
    </w:p>
    <w:p w14:paraId="65ED6A82" w14:textId="77777777" w:rsidR="00CF7C50" w:rsidRPr="00903DBA" w:rsidRDefault="00CF7C50" w:rsidP="00CF7C50">
      <w:pPr>
        <w:pStyle w:val="Code"/>
        <w:rPr>
          <w:highlight w:val="white"/>
        </w:rPr>
      </w:pPr>
      <w:r w:rsidRPr="00903DBA">
        <w:rPr>
          <w:highlight w:val="white"/>
        </w:rPr>
        <w:t xml:space="preserve">    };</w:t>
      </w:r>
    </w:p>
    <w:p w14:paraId="601BE00E" w14:textId="77777777" w:rsidR="00CF7C50" w:rsidRDefault="00CF7C50" w:rsidP="00CF7C50">
      <w:pPr>
        <w:pStyle w:val="Code"/>
        <w:rPr>
          <w:highlight w:val="white"/>
        </w:rPr>
      </w:pPr>
    </w:p>
    <w:p w14:paraId="286F6955" w14:textId="77777777" w:rsidR="00CF7C50" w:rsidRPr="00903DBA" w:rsidRDefault="00CF7C50" w:rsidP="00CF7C50">
      <w:pPr>
        <w:pStyle w:val="Code"/>
        <w:rPr>
          <w:highlight w:val="white"/>
        </w:rPr>
      </w:pPr>
      <w:r w:rsidRPr="00903DBA">
        <w:rPr>
          <w:highlight w:val="white"/>
        </w:rPr>
        <w:t>optional_parameter_ellipse_list:</w:t>
      </w:r>
    </w:p>
    <w:p w14:paraId="5528991A" w14:textId="77777777" w:rsidR="00CF7C50" w:rsidRPr="00903DBA" w:rsidRDefault="00CF7C50" w:rsidP="00CF7C50">
      <w:pPr>
        <w:pStyle w:val="Code"/>
        <w:rPr>
          <w:highlight w:val="white"/>
        </w:rPr>
      </w:pPr>
      <w:r w:rsidRPr="00903DBA">
        <w:rPr>
          <w:highlight w:val="white"/>
        </w:rPr>
        <w:t xml:space="preserve">    /* Empty */            { $$ = null; }</w:t>
      </w:r>
    </w:p>
    <w:p w14:paraId="11864F44" w14:textId="77777777" w:rsidR="00CF7C50" w:rsidRPr="00903DBA" w:rsidRDefault="00CF7C50" w:rsidP="00CF7C50">
      <w:pPr>
        <w:pStyle w:val="Code"/>
        <w:rPr>
          <w:highlight w:val="white"/>
        </w:rPr>
      </w:pPr>
      <w:r w:rsidRPr="00903DBA">
        <w:rPr>
          <w:highlight w:val="white"/>
        </w:rPr>
        <w:t xml:space="preserve">  | parameter_ellipse_list { $$ = $1;   };</w:t>
      </w:r>
    </w:p>
    <w:p w14:paraId="689BAEDB" w14:textId="77777777" w:rsidR="00CF7C50" w:rsidRPr="00903DBA" w:rsidRDefault="00CF7C50" w:rsidP="00CF7C50">
      <w:pPr>
        <w:rPr>
          <w:highlight w:val="white"/>
        </w:rPr>
      </w:pPr>
      <w:r w:rsidRPr="00903DBA">
        <w:rPr>
          <w:highlight w:val="white"/>
        </w:rPr>
        <w:t xml:space="preserve">The </w:t>
      </w:r>
      <w:r w:rsidRPr="00903DBA">
        <w:rPr>
          <w:rStyle w:val="KeyWord0"/>
          <w:highlight w:val="white"/>
        </w:rPr>
        <w:t>parameter_ellipse_list</w:t>
      </w:r>
      <w:r w:rsidRPr="00903DBA">
        <w:rPr>
          <w:highlight w:val="white"/>
        </w:rPr>
        <w:t xml:space="preserve"> rule returns a pair of the parameter list and a Boolean value representing the presence of the ellipse marker.</w:t>
      </w:r>
    </w:p>
    <w:p w14:paraId="378FE884" w14:textId="77777777" w:rsidR="00CF7C50" w:rsidRPr="00903DBA" w:rsidRDefault="00CF7C50" w:rsidP="00CF7C50">
      <w:pPr>
        <w:pStyle w:val="Code"/>
        <w:rPr>
          <w:highlight w:val="white"/>
        </w:rPr>
      </w:pPr>
      <w:r w:rsidRPr="00903DBA">
        <w:rPr>
          <w:highlight w:val="white"/>
        </w:rPr>
        <w:t>parameter_ellipse_list:</w:t>
      </w:r>
    </w:p>
    <w:p w14:paraId="26D7EB71" w14:textId="77777777" w:rsidR="00CF7C50" w:rsidRPr="00903DBA" w:rsidRDefault="00CF7C50" w:rsidP="00CF7C50">
      <w:pPr>
        <w:pStyle w:val="Code"/>
        <w:rPr>
          <w:highlight w:val="white"/>
        </w:rPr>
      </w:pPr>
      <w:r w:rsidRPr="00903DBA">
        <w:rPr>
          <w:highlight w:val="white"/>
        </w:rPr>
        <w:t xml:space="preserve">    parameter_list {</w:t>
      </w:r>
    </w:p>
    <w:p w14:paraId="44701F93" w14:textId="77777777" w:rsidR="00CF7C50" w:rsidRPr="00903DBA" w:rsidRDefault="00CF7C50" w:rsidP="00CF7C50">
      <w:pPr>
        <w:pStyle w:val="Code"/>
        <w:rPr>
          <w:highlight w:val="white"/>
        </w:rPr>
      </w:pPr>
      <w:r w:rsidRPr="00903DBA">
        <w:rPr>
          <w:highlight w:val="white"/>
        </w:rPr>
        <w:t xml:space="preserve">      $$ = new Pair&lt;List&lt;Symbol&gt;,Boolean&gt;($1, false);</w:t>
      </w:r>
    </w:p>
    <w:p w14:paraId="1C7815DC" w14:textId="77777777" w:rsidR="00CF7C50" w:rsidRPr="00903DBA" w:rsidRDefault="00CF7C50" w:rsidP="00CF7C50">
      <w:pPr>
        <w:pStyle w:val="Code"/>
        <w:rPr>
          <w:highlight w:val="white"/>
        </w:rPr>
      </w:pPr>
      <w:r w:rsidRPr="00903DBA">
        <w:rPr>
          <w:highlight w:val="white"/>
        </w:rPr>
        <w:t xml:space="preserve">    }</w:t>
      </w:r>
    </w:p>
    <w:p w14:paraId="45EB4907" w14:textId="77777777" w:rsidR="00CF7C50" w:rsidRPr="00903DBA" w:rsidRDefault="00CF7C50" w:rsidP="00CF7C50">
      <w:pPr>
        <w:pStyle w:val="Code"/>
        <w:rPr>
          <w:highlight w:val="white"/>
        </w:rPr>
      </w:pPr>
      <w:r w:rsidRPr="00903DBA">
        <w:rPr>
          <w:highlight w:val="white"/>
        </w:rPr>
        <w:t xml:space="preserve">  | parameter_list COMMA ELLIPSE {</w:t>
      </w:r>
    </w:p>
    <w:p w14:paraId="6E5D5C8B" w14:textId="77777777" w:rsidR="00CF7C50" w:rsidRPr="00903DBA" w:rsidRDefault="00CF7C50" w:rsidP="00CF7C50">
      <w:pPr>
        <w:pStyle w:val="Code"/>
        <w:rPr>
          <w:highlight w:val="white"/>
        </w:rPr>
      </w:pPr>
      <w:r w:rsidRPr="00903DBA">
        <w:rPr>
          <w:highlight w:val="white"/>
        </w:rPr>
        <w:t xml:space="preserve">      $$ = new Pair&lt;List&lt;Symbol&gt;,Boolean&gt;($1, true);</w:t>
      </w:r>
    </w:p>
    <w:p w14:paraId="0EB439E2" w14:textId="77777777" w:rsidR="00CF7C50" w:rsidRPr="00903DBA" w:rsidRDefault="00CF7C50" w:rsidP="00CF7C50">
      <w:pPr>
        <w:pStyle w:val="Code"/>
        <w:rPr>
          <w:highlight w:val="white"/>
        </w:rPr>
      </w:pPr>
      <w:r w:rsidRPr="00903DBA">
        <w:rPr>
          <w:highlight w:val="white"/>
        </w:rPr>
        <w:t xml:space="preserve">    };</w:t>
      </w:r>
    </w:p>
    <w:p w14:paraId="331D5078" w14:textId="77777777" w:rsidR="00CF7C50" w:rsidRPr="00903DBA" w:rsidRDefault="00CF7C50" w:rsidP="00CF7C50">
      <w:pPr>
        <w:rPr>
          <w:highlight w:val="white"/>
        </w:rPr>
      </w:pPr>
      <w:r w:rsidRPr="00903DBA">
        <w:rPr>
          <w:highlight w:val="white"/>
        </w:rPr>
        <w:t xml:space="preserve">For each parameter declaration, we push the scope of the current symbol table on a stack that we pop after the parsing of the declaration. This is because there are special rules for the storage specifiers of parameters (only </w:t>
      </w:r>
      <w:r w:rsidRPr="00903DBA">
        <w:rPr>
          <w:rStyle w:val="KeyWord0"/>
          <w:highlight w:val="white"/>
        </w:rPr>
        <w:t>auto</w:t>
      </w:r>
      <w:r w:rsidRPr="00903DBA">
        <w:rPr>
          <w:highlight w:val="white"/>
        </w:rPr>
        <w:t xml:space="preserve"> or </w:t>
      </w:r>
      <w:r w:rsidRPr="00903DBA">
        <w:rPr>
          <w:rStyle w:val="KeyWord0"/>
          <w:highlight w:val="white"/>
        </w:rPr>
        <w:t>register</w:t>
      </w:r>
      <w:r w:rsidRPr="00903DBA">
        <w:rPr>
          <w:highlight w:val="white"/>
        </w:rPr>
        <w:t xml:space="preserve"> allowed) for the </w:t>
      </w:r>
      <w:r w:rsidRPr="00903DBA">
        <w:rPr>
          <w:rStyle w:val="KeyWord0"/>
          <w:highlight w:val="white"/>
        </w:rPr>
        <w:t>Specifier</w:t>
      </w:r>
      <w:r w:rsidRPr="00903DBA">
        <w:rPr>
          <w:highlight w:val="white"/>
        </w:rPr>
        <w:t xml:space="preserve"> class to handle.</w:t>
      </w:r>
    </w:p>
    <w:p w14:paraId="06A4DC5F" w14:textId="77777777" w:rsidR="00CF7C50" w:rsidRPr="00903DBA" w:rsidRDefault="00CF7C50" w:rsidP="00CF7C50">
      <w:pPr>
        <w:pStyle w:val="Code"/>
        <w:rPr>
          <w:highlight w:val="white"/>
        </w:rPr>
      </w:pPr>
      <w:r w:rsidRPr="00903DBA">
        <w:rPr>
          <w:highlight w:val="white"/>
        </w:rPr>
        <w:t>parameter_list:</w:t>
      </w:r>
    </w:p>
    <w:p w14:paraId="7DA6D4A4" w14:textId="77777777" w:rsidR="00CF7C50" w:rsidRPr="00903DBA" w:rsidRDefault="00CF7C50" w:rsidP="00CF7C50">
      <w:pPr>
        <w:pStyle w:val="Code"/>
        <w:rPr>
          <w:highlight w:val="white"/>
        </w:rPr>
      </w:pPr>
      <w:r w:rsidRPr="00903DBA">
        <w:rPr>
          <w:highlight w:val="white"/>
        </w:rPr>
        <w:t xml:space="preserve">    { ScopeStack.Push(SymbolTable.CurrentTable.Scope);</w:t>
      </w:r>
    </w:p>
    <w:p w14:paraId="04389743" w14:textId="77777777" w:rsidR="00CF7C50" w:rsidRPr="00903DBA" w:rsidRDefault="00CF7C50" w:rsidP="00CF7C50">
      <w:pPr>
        <w:pStyle w:val="Code"/>
        <w:rPr>
          <w:highlight w:val="white"/>
        </w:rPr>
      </w:pPr>
      <w:r w:rsidRPr="00903DBA">
        <w:rPr>
          <w:highlight w:val="white"/>
        </w:rPr>
        <w:t xml:space="preserve">      SymbolTable.CurrentTable.Scope = Scope.Parameter;</w:t>
      </w:r>
    </w:p>
    <w:p w14:paraId="0A0F863D" w14:textId="77777777" w:rsidR="00CF7C50" w:rsidRPr="00903DBA" w:rsidRDefault="00CF7C50" w:rsidP="00CF7C50">
      <w:pPr>
        <w:pStyle w:val="Code"/>
        <w:rPr>
          <w:highlight w:val="white"/>
        </w:rPr>
      </w:pPr>
      <w:r w:rsidRPr="00903DBA">
        <w:rPr>
          <w:highlight w:val="white"/>
        </w:rPr>
        <w:t xml:space="preserve">    }</w:t>
      </w:r>
    </w:p>
    <w:p w14:paraId="109D7BAC" w14:textId="77777777" w:rsidR="00CF7C50" w:rsidRPr="00903DBA" w:rsidRDefault="00CF7C50" w:rsidP="00CF7C50">
      <w:pPr>
        <w:pStyle w:val="Code"/>
        <w:rPr>
          <w:highlight w:val="white"/>
        </w:rPr>
      </w:pPr>
      <w:r w:rsidRPr="00903DBA">
        <w:rPr>
          <w:highlight w:val="white"/>
        </w:rPr>
        <w:t xml:space="preserve">    parameter_declaration {</w:t>
      </w:r>
    </w:p>
    <w:p w14:paraId="049E4117" w14:textId="77777777" w:rsidR="00CF7C50" w:rsidRPr="00903DBA" w:rsidRDefault="00CF7C50" w:rsidP="00CF7C50">
      <w:pPr>
        <w:pStyle w:val="Code"/>
        <w:rPr>
          <w:highlight w:val="white"/>
        </w:rPr>
      </w:pPr>
      <w:r w:rsidRPr="00903DBA">
        <w:rPr>
          <w:highlight w:val="white"/>
        </w:rPr>
        <w:t xml:space="preserve">      SymbolTable.CurrentTable.Scope = ScopeStack.Pop();</w:t>
      </w:r>
    </w:p>
    <w:p w14:paraId="4633CD65" w14:textId="77777777" w:rsidR="00CF7C50" w:rsidRPr="00903DBA" w:rsidRDefault="00CF7C50" w:rsidP="00CF7C50">
      <w:pPr>
        <w:pStyle w:val="Code"/>
        <w:rPr>
          <w:highlight w:val="white"/>
        </w:rPr>
      </w:pPr>
      <w:r w:rsidRPr="00903DBA">
        <w:rPr>
          <w:highlight w:val="white"/>
        </w:rPr>
        <w:t xml:space="preserve">      $$ = new List&lt;Symbol&gt;();</w:t>
      </w:r>
    </w:p>
    <w:p w14:paraId="4C5B84D1" w14:textId="77777777" w:rsidR="00CF7C50" w:rsidRPr="00903DBA" w:rsidRDefault="00CF7C50" w:rsidP="00CF7C50">
      <w:pPr>
        <w:pStyle w:val="Code"/>
        <w:rPr>
          <w:highlight w:val="white"/>
        </w:rPr>
      </w:pPr>
      <w:r w:rsidRPr="00903DBA">
        <w:rPr>
          <w:highlight w:val="white"/>
        </w:rPr>
        <w:t xml:space="preserve">      $$.Add($2);</w:t>
      </w:r>
    </w:p>
    <w:p w14:paraId="6E0319B1" w14:textId="77777777" w:rsidR="00CF7C50" w:rsidRPr="00903DBA" w:rsidRDefault="00CF7C50" w:rsidP="00CF7C50">
      <w:pPr>
        <w:pStyle w:val="Code"/>
        <w:rPr>
          <w:highlight w:val="white"/>
        </w:rPr>
      </w:pPr>
      <w:r w:rsidRPr="00903DBA">
        <w:rPr>
          <w:highlight w:val="white"/>
        </w:rPr>
        <w:t xml:space="preserve">    }</w:t>
      </w:r>
    </w:p>
    <w:p w14:paraId="07FD9E5B" w14:textId="77777777" w:rsidR="00CF7C50" w:rsidRPr="00903DBA" w:rsidRDefault="00CF7C50" w:rsidP="00CF7C50">
      <w:pPr>
        <w:pStyle w:val="Code"/>
        <w:rPr>
          <w:highlight w:val="white"/>
        </w:rPr>
      </w:pPr>
      <w:r w:rsidRPr="00903DBA">
        <w:rPr>
          <w:highlight w:val="white"/>
        </w:rPr>
        <w:t xml:space="preserve">  | parameter_list COMMA {</w:t>
      </w:r>
    </w:p>
    <w:p w14:paraId="27B0B0B3" w14:textId="77777777" w:rsidR="00CF7C50" w:rsidRPr="00903DBA" w:rsidRDefault="00CF7C50" w:rsidP="00CF7C50">
      <w:pPr>
        <w:pStyle w:val="Code"/>
        <w:rPr>
          <w:highlight w:val="white"/>
        </w:rPr>
      </w:pPr>
      <w:r w:rsidRPr="00903DBA">
        <w:rPr>
          <w:highlight w:val="white"/>
        </w:rPr>
        <w:t xml:space="preserve">      ScopeStack.Push(SymbolTable.CurrentTable.Scope);</w:t>
      </w:r>
    </w:p>
    <w:p w14:paraId="407779E0" w14:textId="77777777" w:rsidR="00CF7C50" w:rsidRPr="00903DBA" w:rsidRDefault="00CF7C50" w:rsidP="00CF7C50">
      <w:pPr>
        <w:pStyle w:val="Code"/>
        <w:rPr>
          <w:highlight w:val="white"/>
        </w:rPr>
      </w:pPr>
      <w:r w:rsidRPr="00903DBA">
        <w:rPr>
          <w:highlight w:val="white"/>
        </w:rPr>
        <w:t xml:space="preserve">      SymbolTable.CurrentTable.Scope = Scope.Parameter;</w:t>
      </w:r>
    </w:p>
    <w:p w14:paraId="428B5EB7" w14:textId="77777777" w:rsidR="00CF7C50" w:rsidRPr="00903DBA" w:rsidRDefault="00CF7C50" w:rsidP="00CF7C50">
      <w:pPr>
        <w:pStyle w:val="Code"/>
        <w:rPr>
          <w:highlight w:val="white"/>
        </w:rPr>
      </w:pPr>
      <w:r w:rsidRPr="00903DBA">
        <w:rPr>
          <w:highlight w:val="white"/>
        </w:rPr>
        <w:t xml:space="preserve">    }</w:t>
      </w:r>
    </w:p>
    <w:p w14:paraId="77BD723C" w14:textId="77777777" w:rsidR="00CF7C50" w:rsidRPr="00903DBA" w:rsidRDefault="00CF7C50" w:rsidP="00CF7C50">
      <w:pPr>
        <w:pStyle w:val="Code"/>
        <w:rPr>
          <w:highlight w:val="white"/>
        </w:rPr>
      </w:pPr>
      <w:r w:rsidRPr="00903DBA">
        <w:rPr>
          <w:highlight w:val="white"/>
        </w:rPr>
        <w:t xml:space="preserve">    parameter_declaration {</w:t>
      </w:r>
    </w:p>
    <w:p w14:paraId="39D46D3F" w14:textId="77777777" w:rsidR="00CF7C50" w:rsidRPr="00903DBA" w:rsidRDefault="00CF7C50" w:rsidP="00CF7C50">
      <w:pPr>
        <w:pStyle w:val="Code"/>
        <w:rPr>
          <w:highlight w:val="white"/>
        </w:rPr>
      </w:pPr>
      <w:r w:rsidRPr="00903DBA">
        <w:rPr>
          <w:highlight w:val="white"/>
        </w:rPr>
        <w:t xml:space="preserve">      SymbolTable.CurrentTable.Scope = ScopeStack.Pop();</w:t>
      </w:r>
    </w:p>
    <w:p w14:paraId="256FD0B2" w14:textId="77777777" w:rsidR="00CF7C50" w:rsidRPr="00903DBA" w:rsidRDefault="00CF7C50" w:rsidP="00CF7C50">
      <w:pPr>
        <w:pStyle w:val="Code"/>
        <w:rPr>
          <w:highlight w:val="white"/>
        </w:rPr>
      </w:pPr>
      <w:r w:rsidRPr="00903DBA">
        <w:rPr>
          <w:highlight w:val="white"/>
        </w:rPr>
        <w:t xml:space="preserve">      $1.Add($4);</w:t>
      </w:r>
    </w:p>
    <w:p w14:paraId="4DA60917" w14:textId="77777777" w:rsidR="00CF7C50" w:rsidRPr="00903DBA" w:rsidRDefault="00CF7C50" w:rsidP="00CF7C50">
      <w:pPr>
        <w:pStyle w:val="Code"/>
        <w:rPr>
          <w:highlight w:val="white"/>
        </w:rPr>
      </w:pPr>
      <w:r w:rsidRPr="00903DBA">
        <w:rPr>
          <w:highlight w:val="white"/>
        </w:rPr>
        <w:t xml:space="preserve">      $$ = $1;</w:t>
      </w:r>
    </w:p>
    <w:p w14:paraId="75B79BAE" w14:textId="77777777" w:rsidR="00CF7C50" w:rsidRPr="00903DBA" w:rsidRDefault="00CF7C50" w:rsidP="00CF7C50">
      <w:pPr>
        <w:pStyle w:val="Code"/>
        <w:rPr>
          <w:highlight w:val="white"/>
        </w:rPr>
      </w:pPr>
      <w:r w:rsidRPr="00903DBA">
        <w:rPr>
          <w:highlight w:val="white"/>
        </w:rPr>
        <w:t xml:space="preserve">    };</w:t>
      </w:r>
    </w:p>
    <w:p w14:paraId="1FDC6ABC" w14:textId="77777777" w:rsidR="00CF7C50" w:rsidRPr="00903DBA" w:rsidRDefault="00CF7C50" w:rsidP="00CF7C50">
      <w:pPr>
        <w:rPr>
          <w:highlight w:val="white"/>
        </w:rPr>
      </w:pPr>
      <w:r w:rsidRPr="00903DBA">
        <w:rPr>
          <w:highlight w:val="white"/>
        </w:rPr>
        <w:t>A parameter declaration can be made up be declaration specifier list and a declarator or an abstract declarator, or only a declaration specifier list, since parameters do not need to be named.</w:t>
      </w:r>
    </w:p>
    <w:p w14:paraId="65F75FF9" w14:textId="77777777" w:rsidR="00CF7C50" w:rsidRPr="00903DBA" w:rsidRDefault="00CF7C50" w:rsidP="00CF7C50">
      <w:pPr>
        <w:pStyle w:val="Code"/>
        <w:rPr>
          <w:highlight w:val="white"/>
        </w:rPr>
      </w:pPr>
      <w:r w:rsidRPr="00903DBA">
        <w:rPr>
          <w:highlight w:val="white"/>
        </w:rPr>
        <w:t>parameter_declaration:</w:t>
      </w:r>
    </w:p>
    <w:p w14:paraId="5E29BDB4" w14:textId="77777777" w:rsidR="00CF7C50" w:rsidRPr="00903DBA" w:rsidRDefault="00CF7C50" w:rsidP="00CF7C50">
      <w:pPr>
        <w:pStyle w:val="Code"/>
        <w:rPr>
          <w:highlight w:val="white"/>
        </w:rPr>
      </w:pPr>
      <w:r w:rsidRPr="00903DBA">
        <w:rPr>
          <w:highlight w:val="white"/>
        </w:rPr>
        <w:t xml:space="preserve">    declaration_specifier_list {</w:t>
      </w:r>
    </w:p>
    <w:p w14:paraId="025F91F7" w14:textId="77777777" w:rsidR="00CF7C50" w:rsidRPr="00903DBA" w:rsidRDefault="00CF7C50" w:rsidP="00CF7C50">
      <w:pPr>
        <w:pStyle w:val="Code"/>
        <w:rPr>
          <w:highlight w:val="white"/>
        </w:rPr>
      </w:pPr>
      <w:r w:rsidRPr="00903DBA">
        <w:rPr>
          <w:highlight w:val="white"/>
        </w:rPr>
        <w:lastRenderedPageBreak/>
        <w:t xml:space="preserve">      $$ = MiddleCodeGenerator.Parameter(Specifier.SpecifierList($1), null);</w:t>
      </w:r>
    </w:p>
    <w:p w14:paraId="276F4F9A" w14:textId="77777777" w:rsidR="00CF7C50" w:rsidRPr="00903DBA" w:rsidRDefault="00CF7C50" w:rsidP="00CF7C50">
      <w:pPr>
        <w:pStyle w:val="Code"/>
        <w:rPr>
          <w:highlight w:val="white"/>
        </w:rPr>
      </w:pPr>
      <w:r w:rsidRPr="00903DBA">
        <w:rPr>
          <w:highlight w:val="white"/>
        </w:rPr>
        <w:t xml:space="preserve">    }</w:t>
      </w:r>
    </w:p>
    <w:p w14:paraId="744D9A7D" w14:textId="77777777" w:rsidR="00CF7C50" w:rsidRPr="00903DBA" w:rsidRDefault="00CF7C50" w:rsidP="00CF7C50">
      <w:pPr>
        <w:pStyle w:val="Code"/>
        <w:rPr>
          <w:highlight w:val="white"/>
        </w:rPr>
      </w:pPr>
      <w:r w:rsidRPr="00903DBA">
        <w:rPr>
          <w:highlight w:val="white"/>
        </w:rPr>
        <w:t xml:space="preserve">  | declaration_specifier_list_x declarator {</w:t>
      </w:r>
    </w:p>
    <w:p w14:paraId="602CB28E" w14:textId="77777777" w:rsidR="00CF7C50" w:rsidRPr="00903DBA" w:rsidRDefault="00CF7C50" w:rsidP="00CF7C50">
      <w:pPr>
        <w:pStyle w:val="Code"/>
        <w:rPr>
          <w:highlight w:val="white"/>
        </w:rPr>
      </w:pPr>
      <w:r w:rsidRPr="00903DBA">
        <w:rPr>
          <w:highlight w:val="white"/>
        </w:rPr>
        <w:t xml:space="preserve">      $$ = MiddleCodeGenerator.Parameter(SpecifierStack.Pop(), $2);</w:t>
      </w:r>
    </w:p>
    <w:p w14:paraId="2DCAE93F" w14:textId="77777777" w:rsidR="00CF7C50" w:rsidRPr="00903DBA" w:rsidRDefault="00CF7C50" w:rsidP="00CF7C50">
      <w:pPr>
        <w:pStyle w:val="Code"/>
        <w:rPr>
          <w:highlight w:val="white"/>
        </w:rPr>
      </w:pPr>
      <w:r w:rsidRPr="00903DBA">
        <w:rPr>
          <w:highlight w:val="white"/>
        </w:rPr>
        <w:t xml:space="preserve">    }</w:t>
      </w:r>
    </w:p>
    <w:p w14:paraId="5C62F2CC" w14:textId="77777777" w:rsidR="00CF7C50" w:rsidRPr="00903DBA" w:rsidRDefault="00CF7C50" w:rsidP="00CF7C50">
      <w:pPr>
        <w:pStyle w:val="Code"/>
        <w:rPr>
          <w:highlight w:val="white"/>
        </w:rPr>
      </w:pPr>
      <w:r w:rsidRPr="00903DBA">
        <w:rPr>
          <w:highlight w:val="white"/>
        </w:rPr>
        <w:t xml:space="preserve">  | declaration_specifier_list_x abstract_declarator {</w:t>
      </w:r>
    </w:p>
    <w:p w14:paraId="5B095EF0" w14:textId="77777777" w:rsidR="00CF7C50" w:rsidRPr="00903DBA" w:rsidRDefault="00CF7C50" w:rsidP="00CF7C50">
      <w:pPr>
        <w:pStyle w:val="Code"/>
        <w:rPr>
          <w:highlight w:val="white"/>
        </w:rPr>
      </w:pPr>
      <w:r w:rsidRPr="00903DBA">
        <w:rPr>
          <w:highlight w:val="white"/>
        </w:rPr>
        <w:t xml:space="preserve">      $$ = MiddleCodeGenerator.Parameter(SpecifierStack.Pop(), $2);</w:t>
      </w:r>
    </w:p>
    <w:p w14:paraId="118C0D6F" w14:textId="77777777" w:rsidR="00CF7C50" w:rsidRPr="00903DBA" w:rsidRDefault="00CF7C50" w:rsidP="00CF7C50">
      <w:pPr>
        <w:pStyle w:val="Code"/>
        <w:rPr>
          <w:highlight w:val="white"/>
        </w:rPr>
      </w:pPr>
      <w:r w:rsidRPr="00903DBA">
        <w:rPr>
          <w:highlight w:val="white"/>
        </w:rPr>
        <w:t xml:space="preserve">    };</w:t>
      </w:r>
    </w:p>
    <w:p w14:paraId="44EC128C" w14:textId="77777777" w:rsidR="00CF7C50" w:rsidRPr="00903DBA" w:rsidRDefault="00CF7C50" w:rsidP="00CF7C50">
      <w:pPr>
        <w:pStyle w:val="CodeHeader"/>
        <w:rPr>
          <w:highlight w:val="white"/>
        </w:rPr>
      </w:pPr>
      <w:r w:rsidRPr="00903DBA">
        <w:rPr>
          <w:highlight w:val="white"/>
        </w:rPr>
        <w:t>MainParser.gppg</w:t>
      </w:r>
    </w:p>
    <w:p w14:paraId="2F9059AE" w14:textId="77777777" w:rsidR="00CF7C50" w:rsidRPr="00903DBA" w:rsidRDefault="00CF7C50" w:rsidP="00CF7C50">
      <w:pPr>
        <w:pStyle w:val="Code"/>
        <w:rPr>
          <w:highlight w:val="white"/>
        </w:rPr>
      </w:pPr>
      <w:r w:rsidRPr="00903DBA">
        <w:rPr>
          <w:highlight w:val="white"/>
        </w:rPr>
        <w:t>optional_name_list:</w:t>
      </w:r>
    </w:p>
    <w:p w14:paraId="4FCD335D" w14:textId="77777777" w:rsidR="00CF7C50" w:rsidRPr="00903DBA" w:rsidRDefault="00CF7C50" w:rsidP="00CF7C50">
      <w:pPr>
        <w:pStyle w:val="Code"/>
        <w:rPr>
          <w:highlight w:val="white"/>
        </w:rPr>
      </w:pPr>
      <w:r w:rsidRPr="00903DBA">
        <w:rPr>
          <w:highlight w:val="white"/>
        </w:rPr>
        <w:t xml:space="preserve">    /* Empty */ { $$ = new List&lt;string&gt;(); }</w:t>
      </w:r>
    </w:p>
    <w:p w14:paraId="0E3857BF" w14:textId="77777777" w:rsidR="00CF7C50" w:rsidRPr="00903DBA" w:rsidRDefault="00CF7C50" w:rsidP="00CF7C50">
      <w:pPr>
        <w:pStyle w:val="Code"/>
        <w:rPr>
          <w:highlight w:val="white"/>
        </w:rPr>
      </w:pPr>
      <w:r w:rsidRPr="00903DBA">
        <w:rPr>
          <w:highlight w:val="white"/>
        </w:rPr>
        <w:t xml:space="preserve">  | name_list   { $$ = $1;                 };</w:t>
      </w:r>
    </w:p>
    <w:p w14:paraId="228AEF83" w14:textId="77777777" w:rsidR="00CF7C50" w:rsidRPr="00903DBA" w:rsidRDefault="00CF7C50" w:rsidP="00CF7C50">
      <w:pPr>
        <w:pStyle w:val="Code"/>
        <w:rPr>
          <w:highlight w:val="white"/>
        </w:rPr>
      </w:pPr>
    </w:p>
    <w:p w14:paraId="4713461D" w14:textId="77777777" w:rsidR="00CF7C50" w:rsidRPr="00903DBA" w:rsidRDefault="00CF7C50" w:rsidP="00CF7C50">
      <w:pPr>
        <w:pStyle w:val="Code"/>
        <w:rPr>
          <w:highlight w:val="white"/>
        </w:rPr>
      </w:pPr>
      <w:r w:rsidRPr="00903DBA">
        <w:rPr>
          <w:highlight w:val="white"/>
        </w:rPr>
        <w:t>name_list:</w:t>
      </w:r>
    </w:p>
    <w:p w14:paraId="497591FD" w14:textId="77777777" w:rsidR="00CF7C50" w:rsidRPr="00903DBA" w:rsidRDefault="00CF7C50" w:rsidP="00CF7C50">
      <w:pPr>
        <w:pStyle w:val="Code"/>
        <w:rPr>
          <w:highlight w:val="white"/>
        </w:rPr>
      </w:pPr>
      <w:r w:rsidRPr="00903DBA">
        <w:rPr>
          <w:highlight w:val="white"/>
        </w:rPr>
        <w:t xml:space="preserve">    NAME {</w:t>
      </w:r>
    </w:p>
    <w:p w14:paraId="3E6E6D61" w14:textId="77777777" w:rsidR="00CF7C50" w:rsidRPr="00903DBA" w:rsidRDefault="00CF7C50" w:rsidP="00CF7C50">
      <w:pPr>
        <w:pStyle w:val="Code"/>
        <w:rPr>
          <w:highlight w:val="white"/>
        </w:rPr>
      </w:pPr>
      <w:r w:rsidRPr="00903DBA">
        <w:rPr>
          <w:highlight w:val="white"/>
        </w:rPr>
        <w:t xml:space="preserve">      $$ = new List&lt;string&gt;();</w:t>
      </w:r>
    </w:p>
    <w:p w14:paraId="2D66ED3E" w14:textId="77777777" w:rsidR="00CF7C50" w:rsidRPr="00903DBA" w:rsidRDefault="00CF7C50" w:rsidP="00CF7C50">
      <w:pPr>
        <w:pStyle w:val="Code"/>
        <w:rPr>
          <w:highlight w:val="white"/>
        </w:rPr>
      </w:pPr>
      <w:r w:rsidRPr="00903DBA">
        <w:rPr>
          <w:highlight w:val="white"/>
        </w:rPr>
        <w:t xml:space="preserve">      $$.Add($1);</w:t>
      </w:r>
    </w:p>
    <w:p w14:paraId="60A8368B" w14:textId="77777777" w:rsidR="00CF7C50" w:rsidRPr="00903DBA" w:rsidRDefault="00CF7C50" w:rsidP="00CF7C50">
      <w:pPr>
        <w:pStyle w:val="Code"/>
        <w:rPr>
          <w:highlight w:val="white"/>
        </w:rPr>
      </w:pPr>
      <w:r w:rsidRPr="00903DBA">
        <w:rPr>
          <w:highlight w:val="white"/>
        </w:rPr>
        <w:t xml:space="preserve">    }</w:t>
      </w:r>
    </w:p>
    <w:p w14:paraId="3041563A" w14:textId="77777777" w:rsidR="00CF7C50" w:rsidRPr="00903DBA" w:rsidRDefault="00CF7C50" w:rsidP="00CF7C50">
      <w:pPr>
        <w:pStyle w:val="Code"/>
        <w:rPr>
          <w:highlight w:val="white"/>
        </w:rPr>
      </w:pPr>
      <w:r w:rsidRPr="00903DBA">
        <w:rPr>
          <w:highlight w:val="white"/>
        </w:rPr>
        <w:t xml:space="preserve">  | name_list COMMA NAME {</w:t>
      </w:r>
    </w:p>
    <w:p w14:paraId="5595BFD8" w14:textId="77777777" w:rsidR="00CF7C50" w:rsidRPr="00903DBA" w:rsidRDefault="00CF7C50" w:rsidP="00CF7C50">
      <w:pPr>
        <w:pStyle w:val="Code"/>
        <w:rPr>
          <w:highlight w:val="white"/>
        </w:rPr>
      </w:pPr>
      <w:r w:rsidRPr="00903DBA">
        <w:rPr>
          <w:highlight w:val="white"/>
        </w:rPr>
        <w:t xml:space="preserve">      $1.Add($3); </w:t>
      </w:r>
    </w:p>
    <w:p w14:paraId="6CED93F6" w14:textId="77777777" w:rsidR="00CF7C50" w:rsidRPr="00903DBA" w:rsidRDefault="00CF7C50" w:rsidP="00CF7C50">
      <w:pPr>
        <w:pStyle w:val="Code"/>
        <w:rPr>
          <w:highlight w:val="white"/>
        </w:rPr>
      </w:pPr>
      <w:r w:rsidRPr="00903DBA">
        <w:rPr>
          <w:highlight w:val="white"/>
        </w:rPr>
        <w:t xml:space="preserve">      $$ = $1;</w:t>
      </w:r>
    </w:p>
    <w:p w14:paraId="7152440B" w14:textId="77777777" w:rsidR="00CF7C50" w:rsidRPr="00903DBA" w:rsidRDefault="00CF7C50" w:rsidP="00CF7C50">
      <w:pPr>
        <w:pStyle w:val="Code"/>
        <w:rPr>
          <w:highlight w:val="white"/>
        </w:rPr>
      </w:pPr>
      <w:r w:rsidRPr="00903DBA">
        <w:rPr>
          <w:highlight w:val="white"/>
        </w:rPr>
        <w:t xml:space="preserve">    };</w:t>
      </w:r>
    </w:p>
    <w:p w14:paraId="7C09479D" w14:textId="77777777" w:rsidR="00CF7C50" w:rsidRPr="00903DBA" w:rsidRDefault="00CF7C50" w:rsidP="00CF7C50">
      <w:pPr>
        <w:pStyle w:val="Rubrik3"/>
        <w:rPr>
          <w:highlight w:val="white"/>
        </w:rPr>
      </w:pPr>
      <w:r w:rsidRPr="00903DBA">
        <w:rPr>
          <w:highlight w:val="white"/>
        </w:rPr>
        <w:t>Initialization</w:t>
      </w:r>
    </w:p>
    <w:p w14:paraId="0B0D485A" w14:textId="77777777" w:rsidR="00CF7C50" w:rsidRPr="00903DBA" w:rsidRDefault="00CF7C50" w:rsidP="00CF7C50">
      <w:pPr>
        <w:rPr>
          <w:highlight w:val="white"/>
        </w:rPr>
      </w:pPr>
      <w:r w:rsidRPr="00903DBA">
        <w:rPr>
          <w:highlight w:val="white"/>
        </w:rPr>
        <w:t>The initializer can be either an assignment expression or a block, which is made up by assignment expressions or other blocks. The assignment expression makes sure that the expression cannot hold assignment or comma.</w:t>
      </w:r>
    </w:p>
    <w:p w14:paraId="179D50FB" w14:textId="77777777" w:rsidR="00CF7C50" w:rsidRPr="00903DBA" w:rsidRDefault="00CF7C50" w:rsidP="00CF7C50">
      <w:pPr>
        <w:pStyle w:val="Code"/>
        <w:rPr>
          <w:highlight w:val="white"/>
        </w:rPr>
      </w:pPr>
      <w:r w:rsidRPr="00903DBA">
        <w:rPr>
          <w:highlight w:val="white"/>
        </w:rPr>
        <w:t>initializer:</w:t>
      </w:r>
    </w:p>
    <w:p w14:paraId="09386E13" w14:textId="77777777" w:rsidR="00CF7C50" w:rsidRPr="00903DBA" w:rsidRDefault="00CF7C50" w:rsidP="00CF7C50">
      <w:pPr>
        <w:pStyle w:val="Code"/>
        <w:rPr>
          <w:highlight w:val="white"/>
        </w:rPr>
      </w:pPr>
      <w:r w:rsidRPr="00903DBA">
        <w:rPr>
          <w:highlight w:val="white"/>
        </w:rPr>
        <w:t xml:space="preserve">    assignment_expression {</w:t>
      </w:r>
    </w:p>
    <w:p w14:paraId="54E38DEB" w14:textId="77777777" w:rsidR="00CF7C50" w:rsidRPr="00903DBA" w:rsidRDefault="00CF7C50" w:rsidP="00CF7C50">
      <w:pPr>
        <w:pStyle w:val="Code"/>
        <w:rPr>
          <w:highlight w:val="white"/>
        </w:rPr>
      </w:pPr>
      <w:r w:rsidRPr="00903DBA">
        <w:rPr>
          <w:highlight w:val="white"/>
        </w:rPr>
        <w:t xml:space="preserve">      $$ = $1;</w:t>
      </w:r>
    </w:p>
    <w:p w14:paraId="38C840FF" w14:textId="77777777" w:rsidR="00CF7C50" w:rsidRPr="00903DBA" w:rsidRDefault="00CF7C50" w:rsidP="00CF7C50">
      <w:pPr>
        <w:pStyle w:val="Code"/>
        <w:rPr>
          <w:highlight w:val="white"/>
        </w:rPr>
      </w:pPr>
      <w:r w:rsidRPr="00903DBA">
        <w:rPr>
          <w:highlight w:val="white"/>
        </w:rPr>
        <w:t xml:space="preserve">    }</w:t>
      </w:r>
    </w:p>
    <w:p w14:paraId="75723B31" w14:textId="77777777" w:rsidR="00CF7C50" w:rsidRPr="00903DBA" w:rsidRDefault="00CF7C50" w:rsidP="00CF7C50">
      <w:pPr>
        <w:rPr>
          <w:highlight w:val="white"/>
        </w:rPr>
      </w:pPr>
      <w:r w:rsidRPr="00903DBA">
        <w:rPr>
          <w:highlight w:val="white"/>
        </w:rPr>
        <w:t>The block holds a list of initializers, which means that initializers can be nested. But in the end, there is always expressions in the initialization lists.</w:t>
      </w:r>
    </w:p>
    <w:p w14:paraId="3A55CEB9" w14:textId="77777777" w:rsidR="00CF7C50" w:rsidRPr="00903DBA" w:rsidRDefault="00CF7C50" w:rsidP="00CF7C50">
      <w:pPr>
        <w:pStyle w:val="Code"/>
        <w:rPr>
          <w:highlight w:val="white"/>
        </w:rPr>
      </w:pPr>
      <w:r w:rsidRPr="00903DBA">
        <w:rPr>
          <w:highlight w:val="white"/>
        </w:rPr>
        <w:t xml:space="preserve">  | LEFT_BLOCK initializer_list optional_comma RIGHT_BLOCK {</w:t>
      </w:r>
    </w:p>
    <w:p w14:paraId="08E855DE" w14:textId="77777777" w:rsidR="00CF7C50" w:rsidRPr="00903DBA" w:rsidRDefault="00CF7C50" w:rsidP="00CF7C50">
      <w:pPr>
        <w:pStyle w:val="Code"/>
        <w:rPr>
          <w:highlight w:val="white"/>
        </w:rPr>
      </w:pPr>
      <w:r w:rsidRPr="00903DBA">
        <w:rPr>
          <w:highlight w:val="white"/>
        </w:rPr>
        <w:t xml:space="preserve">      $$ = $2;</w:t>
      </w:r>
    </w:p>
    <w:p w14:paraId="5432E423" w14:textId="77777777" w:rsidR="00CF7C50" w:rsidRPr="00903DBA" w:rsidRDefault="00CF7C50" w:rsidP="00CF7C50">
      <w:pPr>
        <w:pStyle w:val="Code"/>
        <w:rPr>
          <w:highlight w:val="white"/>
        </w:rPr>
      </w:pPr>
      <w:r w:rsidRPr="00903DBA">
        <w:rPr>
          <w:highlight w:val="white"/>
        </w:rPr>
        <w:t xml:space="preserve">    };</w:t>
      </w:r>
    </w:p>
    <w:p w14:paraId="3F66FF49" w14:textId="77777777" w:rsidR="00CF7C50" w:rsidRPr="00903DBA" w:rsidRDefault="00CF7C50" w:rsidP="00CF7C50">
      <w:pPr>
        <w:pStyle w:val="Code"/>
        <w:rPr>
          <w:highlight w:val="white"/>
        </w:rPr>
      </w:pPr>
    </w:p>
    <w:p w14:paraId="6D5C74ED" w14:textId="77777777" w:rsidR="00CF7C50" w:rsidRPr="00903DBA" w:rsidRDefault="00CF7C50" w:rsidP="00CF7C50">
      <w:pPr>
        <w:pStyle w:val="Code"/>
        <w:rPr>
          <w:highlight w:val="white"/>
        </w:rPr>
      </w:pPr>
      <w:r w:rsidRPr="00903DBA">
        <w:rPr>
          <w:highlight w:val="white"/>
        </w:rPr>
        <w:t>optional_comma:</w:t>
      </w:r>
    </w:p>
    <w:p w14:paraId="0EFE8709" w14:textId="77777777" w:rsidR="00CF7C50" w:rsidRPr="00903DBA" w:rsidRDefault="00CF7C50" w:rsidP="00CF7C50">
      <w:pPr>
        <w:pStyle w:val="Code"/>
        <w:rPr>
          <w:highlight w:val="white"/>
        </w:rPr>
      </w:pPr>
      <w:r w:rsidRPr="00903DBA">
        <w:rPr>
          <w:highlight w:val="white"/>
        </w:rPr>
        <w:t xml:space="preserve">    /* Empty */</w:t>
      </w:r>
    </w:p>
    <w:p w14:paraId="558F1D24" w14:textId="77777777" w:rsidR="00CF7C50" w:rsidRPr="00903DBA" w:rsidRDefault="00CF7C50" w:rsidP="00CF7C50">
      <w:pPr>
        <w:pStyle w:val="Code"/>
        <w:rPr>
          <w:highlight w:val="white"/>
        </w:rPr>
      </w:pPr>
      <w:r w:rsidRPr="00903DBA">
        <w:rPr>
          <w:highlight w:val="white"/>
        </w:rPr>
        <w:t xml:space="preserve">  | COMMA;</w:t>
      </w:r>
    </w:p>
    <w:p w14:paraId="6E5DC2BF" w14:textId="77777777" w:rsidR="00CF7C50" w:rsidRPr="00903DBA" w:rsidRDefault="00CF7C50" w:rsidP="00CF7C50">
      <w:pPr>
        <w:pStyle w:val="Code"/>
        <w:rPr>
          <w:highlight w:val="white"/>
        </w:rPr>
      </w:pPr>
    </w:p>
    <w:p w14:paraId="1E04FCF8" w14:textId="77777777" w:rsidR="00CF7C50" w:rsidRPr="00903DBA" w:rsidRDefault="00CF7C50" w:rsidP="00CF7C50">
      <w:pPr>
        <w:pStyle w:val="Code"/>
        <w:rPr>
          <w:highlight w:val="white"/>
        </w:rPr>
      </w:pPr>
      <w:r w:rsidRPr="00903DBA">
        <w:rPr>
          <w:highlight w:val="white"/>
        </w:rPr>
        <w:t>initializer_list:</w:t>
      </w:r>
    </w:p>
    <w:p w14:paraId="40697901" w14:textId="77777777" w:rsidR="00CF7C50" w:rsidRPr="00903DBA" w:rsidRDefault="00CF7C50" w:rsidP="00CF7C50">
      <w:pPr>
        <w:pStyle w:val="Code"/>
        <w:rPr>
          <w:highlight w:val="white"/>
        </w:rPr>
      </w:pPr>
      <w:r w:rsidRPr="00903DBA">
        <w:rPr>
          <w:highlight w:val="white"/>
        </w:rPr>
        <w:t xml:space="preserve">    initializer {</w:t>
      </w:r>
    </w:p>
    <w:p w14:paraId="2953FD12" w14:textId="77777777" w:rsidR="00CF7C50" w:rsidRPr="00903DBA" w:rsidRDefault="00CF7C50" w:rsidP="00CF7C50">
      <w:pPr>
        <w:pStyle w:val="Code"/>
        <w:rPr>
          <w:highlight w:val="white"/>
        </w:rPr>
      </w:pPr>
      <w:r w:rsidRPr="00903DBA">
        <w:rPr>
          <w:highlight w:val="white"/>
        </w:rPr>
        <w:t xml:space="preserve">      $$ = new List&lt;object&gt;();</w:t>
      </w:r>
    </w:p>
    <w:p w14:paraId="16206FFC" w14:textId="77777777" w:rsidR="00CF7C50" w:rsidRPr="00903DBA" w:rsidRDefault="00CF7C50" w:rsidP="00CF7C50">
      <w:pPr>
        <w:pStyle w:val="Code"/>
        <w:rPr>
          <w:highlight w:val="white"/>
        </w:rPr>
      </w:pPr>
      <w:r w:rsidRPr="00903DBA">
        <w:rPr>
          <w:highlight w:val="white"/>
        </w:rPr>
        <w:t xml:space="preserve">      $$.Add($1);</w:t>
      </w:r>
    </w:p>
    <w:p w14:paraId="7574E538" w14:textId="77777777" w:rsidR="00CF7C50" w:rsidRPr="00903DBA" w:rsidRDefault="00CF7C50" w:rsidP="00CF7C50">
      <w:pPr>
        <w:pStyle w:val="Code"/>
        <w:rPr>
          <w:highlight w:val="white"/>
        </w:rPr>
      </w:pPr>
      <w:r w:rsidRPr="00903DBA">
        <w:rPr>
          <w:highlight w:val="white"/>
        </w:rPr>
        <w:t xml:space="preserve">    }</w:t>
      </w:r>
    </w:p>
    <w:p w14:paraId="208A8AE9" w14:textId="77777777" w:rsidR="00CF7C50" w:rsidRPr="00903DBA" w:rsidRDefault="00CF7C50" w:rsidP="00CF7C50">
      <w:pPr>
        <w:pStyle w:val="Code"/>
        <w:rPr>
          <w:highlight w:val="white"/>
        </w:rPr>
      </w:pPr>
      <w:r w:rsidRPr="00903DBA">
        <w:rPr>
          <w:highlight w:val="white"/>
        </w:rPr>
        <w:t xml:space="preserve">  | initializer_list COMMA initializer {</w:t>
      </w:r>
    </w:p>
    <w:p w14:paraId="7DFFBFF8" w14:textId="77777777" w:rsidR="00CF7C50" w:rsidRPr="00903DBA" w:rsidRDefault="00CF7C50" w:rsidP="00CF7C50">
      <w:pPr>
        <w:pStyle w:val="Code"/>
        <w:rPr>
          <w:highlight w:val="white"/>
        </w:rPr>
      </w:pPr>
      <w:r w:rsidRPr="00903DBA">
        <w:rPr>
          <w:highlight w:val="white"/>
        </w:rPr>
        <w:t xml:space="preserve">      $1.Add($3);</w:t>
      </w:r>
    </w:p>
    <w:p w14:paraId="57747731" w14:textId="77777777" w:rsidR="00CF7C50" w:rsidRPr="00903DBA" w:rsidRDefault="00CF7C50" w:rsidP="00CF7C50">
      <w:pPr>
        <w:pStyle w:val="Code"/>
        <w:rPr>
          <w:highlight w:val="white"/>
        </w:rPr>
      </w:pPr>
      <w:r w:rsidRPr="00903DBA">
        <w:rPr>
          <w:highlight w:val="white"/>
        </w:rPr>
        <w:t xml:space="preserve">      $$ = $1;</w:t>
      </w:r>
    </w:p>
    <w:p w14:paraId="2A0D746F" w14:textId="77777777" w:rsidR="00CF7C50" w:rsidRPr="00903DBA" w:rsidRDefault="00CF7C50" w:rsidP="00CF7C50">
      <w:pPr>
        <w:pStyle w:val="Code"/>
        <w:rPr>
          <w:highlight w:val="white"/>
        </w:rPr>
      </w:pPr>
      <w:r w:rsidRPr="00903DBA">
        <w:rPr>
          <w:highlight w:val="white"/>
        </w:rPr>
        <w:t xml:space="preserve">    };</w:t>
      </w:r>
    </w:p>
    <w:p w14:paraId="613893CC" w14:textId="77777777" w:rsidR="00CF7C50" w:rsidRPr="00903DBA" w:rsidRDefault="00CF7C50" w:rsidP="00CF7C50">
      <w:pPr>
        <w:pStyle w:val="Rubrik3"/>
        <w:rPr>
          <w:highlight w:val="white"/>
        </w:rPr>
      </w:pPr>
      <w:bookmarkStart w:id="16" w:name="_Hlk57713292"/>
      <w:r w:rsidRPr="00903DBA">
        <w:rPr>
          <w:highlight w:val="white"/>
        </w:rPr>
        <w:t>Abstract Declarator</w:t>
      </w:r>
    </w:p>
    <w:bookmarkEnd w:id="16"/>
    <w:p w14:paraId="528AF245" w14:textId="77777777" w:rsidR="00CF7C50" w:rsidRPr="00903DBA" w:rsidRDefault="00CF7C50" w:rsidP="00CF7C50">
      <w:pPr>
        <w:rPr>
          <w:highlight w:val="white"/>
        </w:rPr>
      </w:pPr>
      <w:r w:rsidRPr="00903DBA">
        <w:rPr>
          <w:highlight w:val="white"/>
        </w:rPr>
        <w:t xml:space="preserve">An abstract declarator is a direct declarator without a name, which is allowed in function parameters and as operand of the </w:t>
      </w:r>
      <w:r w:rsidRPr="00903DBA">
        <w:rPr>
          <w:rStyle w:val="KeyWord0"/>
          <w:highlight w:val="white"/>
        </w:rPr>
        <w:t>sizeof</w:t>
      </w:r>
      <w:r w:rsidRPr="00903DBA">
        <w:rPr>
          <w:highlight w:val="white"/>
        </w:rPr>
        <w:t xml:space="preserve"> operator. It works in the same way as the regular declarator. The only difference is that an abstract declarator cannot be made up by a name.</w:t>
      </w:r>
    </w:p>
    <w:p w14:paraId="377D0FE4" w14:textId="77777777" w:rsidR="00CF7C50" w:rsidRPr="00903DBA" w:rsidRDefault="00CF7C50" w:rsidP="00CF7C50">
      <w:pPr>
        <w:pStyle w:val="Code"/>
        <w:rPr>
          <w:highlight w:val="white"/>
        </w:rPr>
      </w:pPr>
      <w:r w:rsidRPr="00903DBA">
        <w:rPr>
          <w:highlight w:val="white"/>
        </w:rPr>
        <w:lastRenderedPageBreak/>
        <w:t>abstract_declarator:</w:t>
      </w:r>
    </w:p>
    <w:p w14:paraId="53D77AF7" w14:textId="77777777" w:rsidR="00CF7C50" w:rsidRPr="00903DBA" w:rsidRDefault="00CF7C50" w:rsidP="00CF7C50">
      <w:pPr>
        <w:pStyle w:val="Code"/>
        <w:rPr>
          <w:highlight w:val="white"/>
        </w:rPr>
      </w:pPr>
      <w:r w:rsidRPr="00903DBA">
        <w:rPr>
          <w:highlight w:val="white"/>
        </w:rPr>
        <w:t xml:space="preserve">    pointer_list {</w:t>
      </w:r>
    </w:p>
    <w:p w14:paraId="0C95271B" w14:textId="77777777" w:rsidR="00CF7C50" w:rsidRPr="00903DBA" w:rsidRDefault="00CF7C50" w:rsidP="00CF7C50">
      <w:pPr>
        <w:pStyle w:val="Code"/>
        <w:rPr>
          <w:highlight w:val="white"/>
        </w:rPr>
      </w:pPr>
      <w:r w:rsidRPr="00903DBA">
        <w:rPr>
          <w:highlight w:val="white"/>
        </w:rPr>
        <w:t xml:space="preserve">      $$ = MiddleCodeGenerator.PointerDeclarator ($1, null);</w:t>
      </w:r>
    </w:p>
    <w:p w14:paraId="5109F453" w14:textId="77777777" w:rsidR="00CF7C50" w:rsidRPr="00903DBA" w:rsidRDefault="00CF7C50" w:rsidP="00CF7C50">
      <w:pPr>
        <w:pStyle w:val="Code"/>
        <w:rPr>
          <w:highlight w:val="white"/>
        </w:rPr>
      </w:pPr>
      <w:r w:rsidRPr="00903DBA">
        <w:rPr>
          <w:highlight w:val="white"/>
        </w:rPr>
        <w:t xml:space="preserve">    }</w:t>
      </w:r>
    </w:p>
    <w:p w14:paraId="05EEF2DE" w14:textId="77777777" w:rsidR="00CF7C50" w:rsidRPr="00903DBA" w:rsidRDefault="00CF7C50" w:rsidP="00CF7C50">
      <w:pPr>
        <w:pStyle w:val="Code"/>
        <w:rPr>
          <w:highlight w:val="white"/>
        </w:rPr>
      </w:pPr>
      <w:r w:rsidRPr="00903DBA">
        <w:rPr>
          <w:highlight w:val="white"/>
        </w:rPr>
        <w:t xml:space="preserve">  | optional_pointer_list direct_abstract_declarator {</w:t>
      </w:r>
    </w:p>
    <w:p w14:paraId="3AE7D28A" w14:textId="77777777" w:rsidR="00CF7C50" w:rsidRPr="00903DBA" w:rsidRDefault="00CF7C50" w:rsidP="00CF7C50">
      <w:pPr>
        <w:pStyle w:val="Code"/>
        <w:rPr>
          <w:highlight w:val="white"/>
        </w:rPr>
      </w:pPr>
      <w:r w:rsidRPr="00903DBA">
        <w:rPr>
          <w:highlight w:val="white"/>
        </w:rPr>
        <w:t xml:space="preserve">      $$ = MiddleCodeGenerator.PointerDeclarator($1, $2);</w:t>
      </w:r>
    </w:p>
    <w:p w14:paraId="6A84D232" w14:textId="77777777" w:rsidR="00CF7C50" w:rsidRPr="00903DBA" w:rsidRDefault="00CF7C50" w:rsidP="00CF7C50">
      <w:pPr>
        <w:pStyle w:val="Code"/>
        <w:rPr>
          <w:highlight w:val="white"/>
        </w:rPr>
      </w:pPr>
      <w:r w:rsidRPr="00903DBA">
        <w:rPr>
          <w:highlight w:val="white"/>
        </w:rPr>
        <w:t xml:space="preserve">    };</w:t>
      </w:r>
    </w:p>
    <w:p w14:paraId="0480AEBF" w14:textId="77777777" w:rsidR="00CF7C50" w:rsidRPr="00903DBA" w:rsidRDefault="00CF7C50" w:rsidP="00CF7C50">
      <w:pPr>
        <w:pStyle w:val="Code"/>
        <w:rPr>
          <w:highlight w:val="white"/>
        </w:rPr>
      </w:pPr>
    </w:p>
    <w:p w14:paraId="57BC7C0C" w14:textId="77777777" w:rsidR="00CF7C50" w:rsidRPr="00903DBA" w:rsidRDefault="00CF7C50" w:rsidP="00CF7C50">
      <w:pPr>
        <w:pStyle w:val="Code"/>
        <w:rPr>
          <w:highlight w:val="white"/>
        </w:rPr>
      </w:pPr>
      <w:r w:rsidRPr="00903DBA">
        <w:rPr>
          <w:highlight w:val="white"/>
        </w:rPr>
        <w:t>direct_abstract_declarator:</w:t>
      </w:r>
    </w:p>
    <w:p w14:paraId="74EFCE12" w14:textId="77777777" w:rsidR="00CF7C50" w:rsidRPr="00903DBA" w:rsidRDefault="00CF7C50" w:rsidP="00CF7C50">
      <w:pPr>
        <w:pStyle w:val="Code"/>
        <w:rPr>
          <w:highlight w:val="white"/>
        </w:rPr>
      </w:pPr>
      <w:r w:rsidRPr="00903DBA">
        <w:rPr>
          <w:highlight w:val="white"/>
        </w:rPr>
        <w:t xml:space="preserve">    LEFT_PARENTHESIS abstract_declarator RIGHT_PARENTHESIS {</w:t>
      </w:r>
    </w:p>
    <w:p w14:paraId="2EC17017" w14:textId="77777777" w:rsidR="00CF7C50" w:rsidRPr="00903DBA" w:rsidRDefault="00CF7C50" w:rsidP="00CF7C50">
      <w:pPr>
        <w:pStyle w:val="Code"/>
        <w:rPr>
          <w:highlight w:val="white"/>
        </w:rPr>
      </w:pPr>
      <w:r w:rsidRPr="00903DBA">
        <w:rPr>
          <w:highlight w:val="white"/>
        </w:rPr>
        <w:t xml:space="preserve">      $$ = $2;</w:t>
      </w:r>
    </w:p>
    <w:p w14:paraId="4DF5FD65" w14:textId="77777777" w:rsidR="00CF7C50" w:rsidRPr="00903DBA" w:rsidRDefault="00CF7C50" w:rsidP="00CF7C50">
      <w:pPr>
        <w:pStyle w:val="Code"/>
        <w:rPr>
          <w:highlight w:val="white"/>
        </w:rPr>
      </w:pPr>
      <w:r w:rsidRPr="00903DBA">
        <w:rPr>
          <w:highlight w:val="white"/>
        </w:rPr>
        <w:t xml:space="preserve">    }</w:t>
      </w:r>
    </w:p>
    <w:p w14:paraId="7106D9C4" w14:textId="77777777" w:rsidR="00CF7C50" w:rsidRPr="00903DBA" w:rsidRDefault="00CF7C50" w:rsidP="00CF7C50">
      <w:pPr>
        <w:pStyle w:val="Code"/>
        <w:rPr>
          <w:highlight w:val="white"/>
        </w:rPr>
      </w:pPr>
      <w:r w:rsidRPr="00903DBA">
        <w:rPr>
          <w:highlight w:val="white"/>
        </w:rPr>
        <w:t xml:space="preserve">  | LEFT_SQUARE optional_constant_integral_expression RIGHT_SQUARE {</w:t>
      </w:r>
    </w:p>
    <w:p w14:paraId="2EDD1862" w14:textId="77777777" w:rsidR="00CF7C50" w:rsidRPr="00903DBA" w:rsidRDefault="00CF7C50" w:rsidP="00CF7C50">
      <w:pPr>
        <w:pStyle w:val="Code"/>
        <w:rPr>
          <w:highlight w:val="white"/>
        </w:rPr>
      </w:pPr>
      <w:r w:rsidRPr="00903DBA">
        <w:rPr>
          <w:highlight w:val="white"/>
        </w:rPr>
        <w:t xml:space="preserve">      $$ = MiddleCodeGenerator.ArrayType(null, $2);</w:t>
      </w:r>
    </w:p>
    <w:p w14:paraId="72FD3BE5" w14:textId="77777777" w:rsidR="00CF7C50" w:rsidRPr="00903DBA" w:rsidRDefault="00CF7C50" w:rsidP="00CF7C50">
      <w:pPr>
        <w:pStyle w:val="Code"/>
        <w:rPr>
          <w:highlight w:val="white"/>
        </w:rPr>
      </w:pPr>
      <w:r w:rsidRPr="00903DBA">
        <w:rPr>
          <w:highlight w:val="white"/>
        </w:rPr>
        <w:t xml:space="preserve">    }</w:t>
      </w:r>
    </w:p>
    <w:p w14:paraId="77EFA74A" w14:textId="77777777" w:rsidR="00CF7C50" w:rsidRPr="00903DBA" w:rsidRDefault="00CF7C50" w:rsidP="00CF7C50">
      <w:pPr>
        <w:pStyle w:val="Code"/>
        <w:rPr>
          <w:highlight w:val="white"/>
        </w:rPr>
      </w:pPr>
      <w:r w:rsidRPr="00903DBA">
        <w:rPr>
          <w:highlight w:val="white"/>
        </w:rPr>
        <w:t xml:space="preserve">  | direct_abstract_declarator</w:t>
      </w:r>
    </w:p>
    <w:p w14:paraId="3FF1BFB0" w14:textId="77777777" w:rsidR="00CF7C50" w:rsidRPr="00903DBA" w:rsidRDefault="00CF7C50" w:rsidP="00CF7C50">
      <w:pPr>
        <w:pStyle w:val="Code"/>
        <w:rPr>
          <w:highlight w:val="white"/>
        </w:rPr>
      </w:pPr>
      <w:r w:rsidRPr="00903DBA">
        <w:rPr>
          <w:highlight w:val="white"/>
        </w:rPr>
        <w:t xml:space="preserve">    LEFT_SQUARE optional_constant_integral_expression RIGHT_SQUARE {</w:t>
      </w:r>
    </w:p>
    <w:p w14:paraId="38539BE1" w14:textId="77777777" w:rsidR="00CF7C50" w:rsidRPr="00903DBA" w:rsidRDefault="00CF7C50" w:rsidP="00CF7C50">
      <w:pPr>
        <w:pStyle w:val="Code"/>
        <w:rPr>
          <w:highlight w:val="white"/>
        </w:rPr>
      </w:pPr>
      <w:r w:rsidRPr="00903DBA">
        <w:rPr>
          <w:highlight w:val="white"/>
        </w:rPr>
        <w:t xml:space="preserve">      $$ = MiddleCodeGenerator.ArrayType($1, $3);</w:t>
      </w:r>
    </w:p>
    <w:p w14:paraId="7A8FD183" w14:textId="77777777" w:rsidR="00CF7C50" w:rsidRPr="00903DBA" w:rsidRDefault="00CF7C50" w:rsidP="00CF7C50">
      <w:pPr>
        <w:pStyle w:val="Code"/>
        <w:rPr>
          <w:highlight w:val="white"/>
        </w:rPr>
      </w:pPr>
      <w:r w:rsidRPr="00903DBA">
        <w:rPr>
          <w:highlight w:val="white"/>
        </w:rPr>
        <w:t xml:space="preserve">    }</w:t>
      </w:r>
    </w:p>
    <w:p w14:paraId="7A65996E" w14:textId="77777777" w:rsidR="00CF7C50" w:rsidRPr="00903DBA" w:rsidRDefault="00CF7C50" w:rsidP="00CF7C50">
      <w:pPr>
        <w:pStyle w:val="Code"/>
        <w:rPr>
          <w:highlight w:val="white"/>
        </w:rPr>
      </w:pPr>
      <w:r w:rsidRPr="00903DBA">
        <w:rPr>
          <w:highlight w:val="white"/>
        </w:rPr>
        <w:t xml:space="preserve">  | LEFT_PARENTHESIS optional_parameter_ellipse_list RIGHT_PARENTHESIS {</w:t>
      </w:r>
    </w:p>
    <w:p w14:paraId="26BC0121" w14:textId="77777777" w:rsidR="00CF7C50" w:rsidRPr="00903DBA" w:rsidRDefault="00CF7C50" w:rsidP="00CF7C50">
      <w:pPr>
        <w:pStyle w:val="Code"/>
        <w:rPr>
          <w:highlight w:val="white"/>
        </w:rPr>
      </w:pPr>
      <w:r w:rsidRPr="00903DBA">
        <w:rPr>
          <w:highlight w:val="white"/>
        </w:rPr>
        <w:t xml:space="preserve">      $$ = MiddleCodeGenerator.</w:t>
      </w:r>
    </w:p>
    <w:p w14:paraId="158425AF" w14:textId="77777777" w:rsidR="00CF7C50" w:rsidRPr="00903DBA" w:rsidRDefault="00CF7C50" w:rsidP="00CF7C50">
      <w:pPr>
        <w:pStyle w:val="Code"/>
        <w:rPr>
          <w:highlight w:val="white"/>
        </w:rPr>
      </w:pPr>
      <w:r w:rsidRPr="00903DBA">
        <w:rPr>
          <w:highlight w:val="white"/>
        </w:rPr>
        <w:t xml:space="preserve">           NewFunctionDeclaration(null, $2.First, $2.Second);</w:t>
      </w:r>
    </w:p>
    <w:p w14:paraId="09A6641F" w14:textId="77777777" w:rsidR="00CF7C50" w:rsidRPr="00903DBA" w:rsidRDefault="00CF7C50" w:rsidP="00CF7C50">
      <w:pPr>
        <w:pStyle w:val="Code"/>
        <w:rPr>
          <w:highlight w:val="white"/>
        </w:rPr>
      </w:pPr>
      <w:r w:rsidRPr="00903DBA">
        <w:rPr>
          <w:highlight w:val="white"/>
        </w:rPr>
        <w:t xml:space="preserve">    }</w:t>
      </w:r>
    </w:p>
    <w:p w14:paraId="4F5BBFEB" w14:textId="77777777" w:rsidR="00CF7C50" w:rsidRPr="00903DBA" w:rsidRDefault="00CF7C50" w:rsidP="00CF7C50">
      <w:pPr>
        <w:pStyle w:val="Code"/>
        <w:rPr>
          <w:highlight w:val="white"/>
        </w:rPr>
      </w:pPr>
      <w:r w:rsidRPr="00903DBA">
        <w:rPr>
          <w:highlight w:val="white"/>
        </w:rPr>
        <w:t xml:space="preserve">  | direct_abstract_declarator</w:t>
      </w:r>
    </w:p>
    <w:p w14:paraId="0DDE7F3A" w14:textId="77777777" w:rsidR="00CF7C50" w:rsidRPr="00903DBA" w:rsidRDefault="00CF7C50" w:rsidP="00CF7C50">
      <w:pPr>
        <w:pStyle w:val="Code"/>
        <w:rPr>
          <w:highlight w:val="white"/>
        </w:rPr>
      </w:pPr>
      <w:r w:rsidRPr="00903DBA">
        <w:rPr>
          <w:highlight w:val="white"/>
        </w:rPr>
        <w:t xml:space="preserve">    LEFT_PARENTHESIS optional_parameter_ellipse_list RIGHT_PARENTHESIS {</w:t>
      </w:r>
    </w:p>
    <w:p w14:paraId="2BC39A48" w14:textId="77777777" w:rsidR="00CF7C50" w:rsidRPr="00903DBA" w:rsidRDefault="00CF7C50" w:rsidP="00CF7C50">
      <w:pPr>
        <w:pStyle w:val="Code"/>
        <w:rPr>
          <w:highlight w:val="white"/>
        </w:rPr>
      </w:pPr>
      <w:r w:rsidRPr="00903DBA">
        <w:rPr>
          <w:highlight w:val="white"/>
        </w:rPr>
        <w:t xml:space="preserve">      $$ = MiddleCodeGenerator.</w:t>
      </w:r>
    </w:p>
    <w:p w14:paraId="0A027734" w14:textId="77777777" w:rsidR="00CF7C50" w:rsidRPr="00903DBA" w:rsidRDefault="00CF7C50" w:rsidP="00CF7C50">
      <w:pPr>
        <w:pStyle w:val="Code"/>
        <w:rPr>
          <w:highlight w:val="white"/>
        </w:rPr>
      </w:pPr>
      <w:r w:rsidRPr="00903DBA">
        <w:rPr>
          <w:highlight w:val="white"/>
        </w:rPr>
        <w:t xml:space="preserve">           NewFunctionDeclaration($1, $3.First, $3.Second);</w:t>
      </w:r>
    </w:p>
    <w:p w14:paraId="1BA3BE77" w14:textId="77777777" w:rsidR="00CF7C50" w:rsidRPr="00903DBA" w:rsidRDefault="00CF7C50" w:rsidP="00CF7C50">
      <w:pPr>
        <w:pStyle w:val="Code"/>
        <w:rPr>
          <w:highlight w:val="white"/>
        </w:rPr>
      </w:pPr>
      <w:r w:rsidRPr="00903DBA">
        <w:rPr>
          <w:highlight w:val="white"/>
        </w:rPr>
        <w:t xml:space="preserve">    };</w:t>
      </w:r>
    </w:p>
    <w:p w14:paraId="73CE9406" w14:textId="77777777" w:rsidR="00CF7C50" w:rsidRPr="00903DBA" w:rsidRDefault="00CF7C50" w:rsidP="00CF7C50">
      <w:pPr>
        <w:pStyle w:val="Rubrik2"/>
        <w:rPr>
          <w:highlight w:val="white"/>
        </w:rPr>
      </w:pPr>
      <w:bookmarkStart w:id="17" w:name="_Toc57655992"/>
      <w:bookmarkStart w:id="18" w:name="_Hlk57713304"/>
      <w:r w:rsidRPr="00903DBA">
        <w:rPr>
          <w:highlight w:val="white"/>
        </w:rPr>
        <w:t>Statements</w:t>
      </w:r>
      <w:bookmarkEnd w:id="17"/>
    </w:p>
    <w:bookmarkEnd w:id="18"/>
    <w:p w14:paraId="57119E3E" w14:textId="77777777" w:rsidR="00CF7C50" w:rsidRPr="00903DBA" w:rsidRDefault="00CF7C50" w:rsidP="00CF7C50">
      <w:r w:rsidRPr="00903DBA">
        <w:t xml:space="preserve">The </w:t>
      </w:r>
      <w:r w:rsidRPr="00903DBA">
        <w:rPr>
          <w:rStyle w:val="CodeInText"/>
        </w:rPr>
        <w:t>GenerateFunctionCode</w:t>
      </w:r>
      <w:r w:rsidRPr="00903DBA">
        <w:t xml:space="preserve"> is called after the middle code of the function has been generated. Its task is to generate the assembly and object code of the function. If the function returns </w:t>
      </w:r>
      <w:r w:rsidRPr="00903DBA">
        <w:rPr>
          <w:rStyle w:val="CodeInText"/>
        </w:rPr>
        <w:t>void</w:t>
      </w:r>
      <w:r w:rsidRPr="00903DBA">
        <w:t xml:space="preserve"> and is the main function, the </w:t>
      </w:r>
      <w:r w:rsidRPr="00903DBA">
        <w:rPr>
          <w:rStyle w:val="CodeInText"/>
        </w:rPr>
        <w:t>Exit</w:t>
      </w:r>
      <w:r w:rsidRPr="00903DBA">
        <w:t xml:space="preserve"> middle code is added to middle code list. If the it returns </w:t>
      </w:r>
      <w:r w:rsidRPr="00903DBA">
        <w:rPr>
          <w:rStyle w:val="CodeInText"/>
        </w:rPr>
        <w:t>void</w:t>
      </w:r>
      <w:r w:rsidRPr="00903DBA">
        <w:t xml:space="preserve"> and is not the main, the Return middle code instruction is added.</w:t>
      </w:r>
    </w:p>
    <w:p w14:paraId="59F0984C" w14:textId="77777777" w:rsidR="00CF7C50" w:rsidRPr="00903DBA" w:rsidRDefault="00CF7C50" w:rsidP="00CF7C50">
      <w:r w:rsidRPr="00903DBA">
        <w:t>Then the middle code is being optimized and a list of base blocks is generated.</w:t>
      </w:r>
    </w:p>
    <w:p w14:paraId="7E0F8B66" w14:textId="77777777" w:rsidR="00CF7C50" w:rsidRPr="00903DBA" w:rsidRDefault="00CF7C50" w:rsidP="00CF7C50">
      <w:r w:rsidRPr="00903DBA">
        <w:t>The object code is actually generated twice, since we want to know which symbols are not used and can be removed from the symbol table.</w:t>
      </w:r>
    </w:p>
    <w:p w14:paraId="3563C88F" w14:textId="77777777" w:rsidR="00CF7C50" w:rsidRPr="00903DBA" w:rsidRDefault="00CF7C50" w:rsidP="00CF7C50">
      <w:r w:rsidRPr="00903DBA">
        <w:t>If the function is the main function we have to modify the entry point of the function.</w:t>
      </w:r>
    </w:p>
    <w:p w14:paraId="5011DD35" w14:textId="77777777" w:rsidR="00CF7C50" w:rsidRPr="00903DBA" w:rsidRDefault="00CF7C50" w:rsidP="00CF7C50">
      <w:r w:rsidRPr="00903DBA">
        <w:t>Finally, the function is added to the linker map and the symbol table is popped.</w:t>
      </w:r>
    </w:p>
    <w:p w14:paraId="58600A20" w14:textId="77777777" w:rsidR="00CF7C50" w:rsidRPr="00903DBA" w:rsidRDefault="00CF7C50" w:rsidP="00CF7C50">
      <w:r w:rsidRPr="00903DBA">
        <w:t xml:space="preserve">The </w:t>
      </w:r>
      <w:r w:rsidRPr="00903DBA">
        <w:rPr>
          <w:rStyle w:val="CodeInText"/>
        </w:rPr>
        <w:t>generateAssemblyText</w:t>
      </w:r>
      <w:r w:rsidRPr="00903DBA">
        <w:t xml:space="preserve"> method generates the assembly code for the function.</w:t>
      </w:r>
    </w:p>
    <w:p w14:paraId="77715F96" w14:textId="77777777" w:rsidR="00CF7C50" w:rsidRPr="00903DBA" w:rsidRDefault="00CF7C50" w:rsidP="00CF7C50">
      <w:r w:rsidRPr="00903DBA">
        <w:t xml:space="preserve">When a function containing </w:t>
      </w:r>
      <w:r w:rsidRPr="00903DBA">
        <w:rPr>
          <w:rStyle w:val="CodeInText"/>
        </w:rPr>
        <w:t>goto</w:t>
      </w:r>
      <w:r w:rsidRPr="00903DBA">
        <w:t xml:space="preserve"> statements has been parsed, the addresses need to be set with the help of the label map.</w:t>
      </w:r>
    </w:p>
    <w:p w14:paraId="536D0842" w14:textId="77777777" w:rsidR="00CF7C50" w:rsidRPr="00903DBA" w:rsidRDefault="00CF7C50" w:rsidP="00CF7C50">
      <w:pPr>
        <w:pStyle w:val="Rubrik3"/>
      </w:pPr>
      <w:bookmarkStart w:id="19" w:name="_Toc57655993"/>
      <w:bookmarkStart w:id="20" w:name="_Ref418259975"/>
      <w:r w:rsidRPr="00903DBA">
        <w:t>The if-else Problem</w:t>
      </w:r>
      <w:bookmarkEnd w:id="19"/>
    </w:p>
    <w:p w14:paraId="18E2B51B" w14:textId="77777777" w:rsidR="00CF7C50" w:rsidRPr="00903DBA" w:rsidRDefault="00CF7C50" w:rsidP="00CF7C50">
      <w:pPr>
        <w:rPr>
          <w:ins w:id="21" w:author="Stefan Bjornander" w:date="2015-04-26T09:44:00Z"/>
        </w:rPr>
        <w:pPrChange w:id="22" w:author="Stefan Bjornander" w:date="2015-04-26T09:25:00Z">
          <w:pPr>
            <w:pStyle w:val="Code"/>
          </w:pPr>
        </w:pPrChange>
      </w:pPr>
      <w:ins w:id="23" w:author="Stefan Bjornander" w:date="2015-04-26T09:27:00Z">
        <w:r w:rsidRPr="00903DBA">
          <w:t xml:space="preserve">The </w:t>
        </w:r>
        <w:r w:rsidRPr="00903DBA">
          <w:rPr>
            <w:rStyle w:val="KeyWord0"/>
            <w:rPrChange w:id="24" w:author="Stefan Bjornander" w:date="2015-04-26T09:43:00Z">
              <w:rPr>
                <w:rStyle w:val="CodeInText"/>
              </w:rPr>
            </w:rPrChange>
          </w:rPr>
          <w:t>if-else</w:t>
        </w:r>
        <w:r w:rsidRPr="00903DBA">
          <w:rPr>
            <w:noProof/>
          </w:rPr>
          <w:t xml:space="preserve"> problem</w:t>
        </w:r>
      </w:ins>
      <w:r w:rsidRPr="00903DBA">
        <w:t xml:space="preserve"> </w:t>
      </w:r>
      <w:del w:id="25" w:author="Stefan Bjornander" w:date="2015-04-26T09:43:00Z">
        <w:r w:rsidRPr="00903DBA">
          <w:rPr>
            <w:noProof/>
          </w:rPr>
          <w:delText xml:space="preserve">In </w:delText>
        </w:r>
      </w:del>
      <w:ins w:id="26" w:author="Stefan Bjornander" w:date="2015-04-26T09:45:00Z">
        <w:r w:rsidRPr="00903DBA">
          <w:rPr>
            <w:noProof/>
          </w:rPr>
          <w:t xml:space="preserve">is the problem of </w:t>
        </w:r>
      </w:ins>
      <w:ins w:id="27" w:author="Stefan Bjornander" w:date="2015-04-26T09:51:00Z">
        <w:r w:rsidRPr="00903DBA">
          <w:rPr>
            <w:noProof/>
          </w:rPr>
          <w:t>syntac</w:t>
        </w:r>
      </w:ins>
      <w:ins w:id="28" w:author="Stefan Bjornander" w:date="2015-04-26T09:53:00Z">
        <w:r w:rsidRPr="00903DBA">
          <w:rPr>
            <w:noProof/>
          </w:rPr>
          <w:t xml:space="preserve">tically </w:t>
        </w:r>
      </w:ins>
      <w:ins w:id="29" w:author="Stefan Bjornander" w:date="2015-04-26T09:45:00Z">
        <w:r w:rsidRPr="00903DBA">
          <w:rPr>
            <w:noProof/>
          </w:rPr>
          <w:t xml:space="preserve">interpret </w:t>
        </w:r>
      </w:ins>
      <w:del w:id="30" w:author="Stefan Bjornander" w:date="2015-04-26T09:45:00Z">
        <w:r w:rsidRPr="00903DBA">
          <w:rPr>
            <w:noProof/>
          </w:rPr>
          <w:delText xml:space="preserve">the </w:delText>
        </w:r>
      </w:del>
      <w:ins w:id="31" w:author="Stefan Bjornander" w:date="2015-04-26T09:45:00Z">
        <w:r w:rsidRPr="00903DBA">
          <w:rPr>
            <w:noProof/>
          </w:rPr>
          <w:t>the leftmost source code below.</w:t>
        </w:r>
      </w:ins>
      <w:ins w:id="32" w:author="Stefan Bjornander" w:date="2015-04-26T09:47:00Z">
        <w:r w:rsidRPr="00903DBA">
          <w:rPr>
            <w:noProof/>
          </w:rPr>
          <w:t xml:space="preserve"> Semantically, the middle interpretation </w:t>
        </w:r>
      </w:ins>
      <w:r w:rsidRPr="00903DBA">
        <w:rPr>
          <w:noProof/>
        </w:rPr>
        <w:t xml:space="preserve">of the left statement </w:t>
      </w:r>
      <w:ins w:id="33" w:author="Stefan Bjornander" w:date="2015-04-26T09:47:00Z">
        <w:r w:rsidRPr="00903DBA">
          <w:rPr>
            <w:noProof/>
          </w:rPr>
          <w:t xml:space="preserve">is the correct one, each </w:t>
        </w:r>
        <w:r w:rsidRPr="00903DBA">
          <w:rPr>
            <w:rStyle w:val="KeyWord0"/>
            <w:rPrChange w:id="34" w:author="Stefan Bjornander" w:date="2015-04-26T09:48:00Z">
              <w:rPr>
                <w:rStyle w:val="CodeInText"/>
              </w:rPr>
            </w:rPrChange>
          </w:rPr>
          <w:t>else</w:t>
        </w:r>
        <w:r w:rsidRPr="00903DBA">
          <w:rPr>
            <w:noProof/>
          </w:rPr>
          <w:t xml:space="preserve"> shall be</w:t>
        </w:r>
      </w:ins>
      <w:ins w:id="35" w:author="Stefan Bjornander" w:date="2015-04-26T09:58:00Z">
        <w:r w:rsidRPr="00903DBA">
          <w:rPr>
            <w:noProof/>
          </w:rPr>
          <w:t xml:space="preserve"> connected</w:t>
        </w:r>
      </w:ins>
      <w:ins w:id="36" w:author="Stefan Bjornander" w:date="2015-04-26T09:47:00Z">
        <w:r w:rsidRPr="00903DBA">
          <w:rPr>
            <w:noProof/>
          </w:rPr>
          <w:t xml:space="preserve"> to the </w:t>
        </w:r>
      </w:ins>
      <w:ins w:id="37" w:author="Stefan Bjornander" w:date="2015-04-26T09:59:00Z">
        <w:r w:rsidRPr="00903DBA">
          <w:rPr>
            <w:noProof/>
          </w:rPr>
          <w:t xml:space="preserve">latest preceding </w:t>
        </w:r>
      </w:ins>
      <w:ins w:id="38" w:author="Stefan Bjornander" w:date="2015-04-26T09:48:00Z">
        <w:r w:rsidRPr="00903DBA">
          <w:rPr>
            <w:rStyle w:val="KeyWord0"/>
            <w:rPrChange w:id="39" w:author="Stefan Bjornander" w:date="2015-04-26T09:48:00Z">
              <w:rPr>
                <w:rStyle w:val="CodeInText"/>
              </w:rPr>
            </w:rPrChange>
          </w:rPr>
          <w:t>if</w:t>
        </w:r>
        <w:r w:rsidRPr="00903DBA">
          <w:rPr>
            <w:noProof/>
          </w:rPr>
          <w:t>.</w:t>
        </w:r>
      </w:ins>
    </w:p>
    <w:tbl>
      <w:tblPr>
        <w:tblStyle w:val="Innehll5"/>
        <w:tblW w:w="0" w:type="auto"/>
        <w:tblLook w:val="04A0" w:firstRow="1" w:lastRow="0" w:firstColumn="1" w:lastColumn="0" w:noHBand="0" w:noVBand="1"/>
        <w:tblPrChange w:id="40" w:author="Stefan Bjornander" w:date="2015-04-26T09:46:00Z">
          <w:tblPr>
            <w:tblStyle w:val="Innehll5"/>
            <w:tblW w:w="0" w:type="nil"/>
            <w:tblLook w:val="04A0" w:firstRow="1" w:lastRow="0" w:firstColumn="1" w:lastColumn="0" w:noHBand="0" w:noVBand="1"/>
          </w:tblPr>
        </w:tblPrChange>
      </w:tblPr>
      <w:tblGrid>
        <w:gridCol w:w="2995"/>
        <w:gridCol w:w="3016"/>
        <w:gridCol w:w="3015"/>
        <w:tblGridChange w:id="41">
          <w:tblGrid>
            <w:gridCol w:w="3116"/>
            <w:gridCol w:w="3117"/>
            <w:gridCol w:w="3117"/>
          </w:tblGrid>
        </w:tblGridChange>
      </w:tblGrid>
      <w:tr w:rsidR="00CF7C50" w:rsidRPr="00903DBA" w14:paraId="7AE08C65" w14:textId="77777777" w:rsidTr="00206FCC">
        <w:trPr>
          <w:ins w:id="42" w:author="Stefan Bjornander" w:date="2015-04-26T09:44:00Z"/>
        </w:trPr>
        <w:tc>
          <w:tcPr>
            <w:tcW w:w="3116" w:type="dxa"/>
            <w:tcPrChange w:id="43" w:author="Stefan Bjornander" w:date="2015-04-26T09:46:00Z">
              <w:tcPr>
                <w:tcW w:w="3116" w:type="dxa"/>
                <w:tcBorders>
                  <w:top w:val="single" w:sz="4" w:space="0" w:color="auto"/>
                  <w:left w:val="single" w:sz="4" w:space="5" w:color="auto"/>
                  <w:bottom w:val="single" w:sz="4" w:space="0" w:color="auto"/>
                  <w:right w:val="single" w:sz="4" w:space="5" w:color="auto"/>
                </w:tcBorders>
              </w:tcPr>
            </w:tcPrChange>
          </w:tcPr>
          <w:p w14:paraId="4C4A7A37" w14:textId="77777777" w:rsidR="00CF7C50" w:rsidRPr="00903DBA" w:rsidRDefault="00CF7C50" w:rsidP="00206FCC">
            <w:pPr>
              <w:pStyle w:val="Code"/>
              <w:rPr>
                <w:ins w:id="44" w:author="Stefan Bjornander" w:date="2015-04-26T09:44:00Z"/>
              </w:rPr>
            </w:pPr>
            <w:ins w:id="45" w:author="Stefan Bjornander" w:date="2015-04-26T09:44:00Z">
              <w:r w:rsidRPr="00903DBA">
                <w:t>if (a &lt; b)</w:t>
              </w:r>
            </w:ins>
          </w:p>
          <w:p w14:paraId="603F6CAA" w14:textId="77777777" w:rsidR="00CF7C50" w:rsidRPr="00903DBA" w:rsidRDefault="00CF7C50" w:rsidP="00206FCC">
            <w:pPr>
              <w:pStyle w:val="Code"/>
              <w:rPr>
                <w:ins w:id="46" w:author="Stefan Bjornander" w:date="2015-04-26T09:44:00Z"/>
              </w:rPr>
            </w:pPr>
            <w:ins w:id="47" w:author="Stefan Bjornander" w:date="2015-04-26T09:44:00Z">
              <w:r w:rsidRPr="00903DBA">
                <w:t xml:space="preserve">  if (c &lt; d)</w:t>
              </w:r>
            </w:ins>
          </w:p>
          <w:p w14:paraId="7C38AA0B" w14:textId="77777777" w:rsidR="00CF7C50" w:rsidRPr="00903DBA" w:rsidRDefault="00CF7C50" w:rsidP="00206FCC">
            <w:pPr>
              <w:pStyle w:val="Code"/>
              <w:rPr>
                <w:ins w:id="48" w:author="Stefan Bjornander" w:date="2015-04-26T09:44:00Z"/>
              </w:rPr>
            </w:pPr>
            <w:ins w:id="49" w:author="Stefan Bjornander" w:date="2015-04-26T09:44:00Z">
              <w:r w:rsidRPr="00903DBA">
                <w:t xml:space="preserve">    e = 1;</w:t>
              </w:r>
            </w:ins>
          </w:p>
          <w:p w14:paraId="24E0649B" w14:textId="77777777" w:rsidR="00CF7C50" w:rsidRPr="00903DBA" w:rsidRDefault="00CF7C50" w:rsidP="00206FCC">
            <w:pPr>
              <w:pStyle w:val="Code"/>
              <w:rPr>
                <w:ins w:id="50" w:author="Stefan Bjornander" w:date="2015-04-26T09:44:00Z"/>
              </w:rPr>
            </w:pPr>
            <w:ins w:id="51" w:author="Stefan Bjornander" w:date="2015-04-26T09:44:00Z">
              <w:r w:rsidRPr="00903DBA">
                <w:t xml:space="preserve">  else</w:t>
              </w:r>
            </w:ins>
          </w:p>
          <w:p w14:paraId="4F80447B" w14:textId="77777777" w:rsidR="00CF7C50" w:rsidRDefault="00CF7C50" w:rsidP="00206FCC">
            <w:pPr>
              <w:pStyle w:val="Code"/>
            </w:pPr>
            <w:ins w:id="52" w:author="Stefan Bjornander" w:date="2015-04-26T09:44:00Z">
              <w:r w:rsidRPr="00903DBA">
                <w:t xml:space="preserve">    f = 2;</w:t>
              </w:r>
            </w:ins>
          </w:p>
          <w:p w14:paraId="06D0090A" w14:textId="77777777" w:rsidR="00CF7C50" w:rsidRDefault="00CF7C50" w:rsidP="00206FCC">
            <w:pPr>
              <w:pStyle w:val="Code"/>
            </w:pPr>
          </w:p>
          <w:p w14:paraId="75F77CC0" w14:textId="77777777" w:rsidR="00CF7C50" w:rsidRPr="00903DBA" w:rsidRDefault="00CF7C50" w:rsidP="00206FCC">
            <w:pPr>
              <w:rPr>
                <w:ins w:id="53" w:author="Stefan Bjornander" w:date="2015-04-26T09:44:00Z"/>
                <w:del w:id="54" w:author="Stefan Bjornander" w:date="2015-04-26T09:44:00Z"/>
              </w:rPr>
            </w:pPr>
            <w:r>
              <w:lastRenderedPageBreak/>
              <w:t>(a) Ambiguous C code</w:t>
            </w:r>
          </w:p>
          <w:p w14:paraId="3279D3D4" w14:textId="77777777" w:rsidR="00CF7C50" w:rsidRPr="00903DBA" w:rsidRDefault="00CF7C50" w:rsidP="00206FCC">
            <w:pPr>
              <w:rPr>
                <w:ins w:id="55" w:author="Stefan Bjornander" w:date="2015-04-26T09:44:00Z"/>
              </w:rPr>
            </w:pPr>
          </w:p>
        </w:tc>
        <w:tc>
          <w:tcPr>
            <w:tcW w:w="3117" w:type="dxa"/>
            <w:tcPrChange w:id="56"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06C02C15" w14:textId="77777777" w:rsidR="00CF7C50" w:rsidRPr="00903DBA" w:rsidRDefault="00CF7C50" w:rsidP="00206FCC">
            <w:pPr>
              <w:pStyle w:val="Code"/>
            </w:pPr>
            <w:ins w:id="57" w:author="Stefan Bjornander" w:date="2015-04-26T09:44:00Z">
              <w:r w:rsidRPr="00903DBA">
                <w:lastRenderedPageBreak/>
                <w:t>if (a &lt; b) {</w:t>
              </w:r>
            </w:ins>
          </w:p>
          <w:p w14:paraId="1567E0B9" w14:textId="77777777" w:rsidR="00CF7C50" w:rsidRPr="00903DBA" w:rsidRDefault="00CF7C50" w:rsidP="00206FCC">
            <w:pPr>
              <w:pStyle w:val="Code"/>
            </w:pPr>
            <w:ins w:id="58" w:author="Stefan Bjornander" w:date="2015-04-26T09:44:00Z">
              <w:r w:rsidRPr="00903DBA">
                <w:t xml:space="preserve">  if (c &lt; d)</w:t>
              </w:r>
            </w:ins>
          </w:p>
          <w:p w14:paraId="4D24CA6F" w14:textId="77777777" w:rsidR="00CF7C50" w:rsidRPr="00903DBA" w:rsidRDefault="00CF7C50" w:rsidP="00206FCC">
            <w:pPr>
              <w:pStyle w:val="Code"/>
            </w:pPr>
            <w:ins w:id="59" w:author="Stefan Bjornander" w:date="2015-04-26T09:44:00Z">
              <w:r w:rsidRPr="00903DBA">
                <w:t xml:space="preserve">    e = 1;</w:t>
              </w:r>
            </w:ins>
          </w:p>
          <w:p w14:paraId="1776EB21" w14:textId="77777777" w:rsidR="00CF7C50" w:rsidRPr="00903DBA" w:rsidRDefault="00CF7C50" w:rsidP="00206FCC">
            <w:pPr>
              <w:pStyle w:val="Code"/>
            </w:pPr>
            <w:ins w:id="60" w:author="Stefan Bjornander" w:date="2015-04-26T09:44:00Z">
              <w:r w:rsidRPr="00903DBA">
                <w:t xml:space="preserve">  else</w:t>
              </w:r>
            </w:ins>
          </w:p>
          <w:p w14:paraId="48270C8E" w14:textId="77777777" w:rsidR="00CF7C50" w:rsidRPr="00903DBA" w:rsidRDefault="00CF7C50" w:rsidP="00206FCC">
            <w:pPr>
              <w:pStyle w:val="Code"/>
            </w:pPr>
            <w:ins w:id="61" w:author="Stefan Bjornander" w:date="2015-04-26T09:44:00Z">
              <w:r w:rsidRPr="00903DBA">
                <w:t xml:space="preserve">    f = 2;</w:t>
              </w:r>
            </w:ins>
          </w:p>
          <w:p w14:paraId="1D198CF0" w14:textId="77777777" w:rsidR="00CF7C50" w:rsidRDefault="00CF7C50" w:rsidP="00206FCC">
            <w:pPr>
              <w:pStyle w:val="Code"/>
            </w:pPr>
            <w:ins w:id="62" w:author="Stefan Bjornander" w:date="2015-04-26T09:44:00Z">
              <w:r w:rsidRPr="00903DBA">
                <w:t>}</w:t>
              </w:r>
            </w:ins>
          </w:p>
          <w:p w14:paraId="7840957F" w14:textId="77777777" w:rsidR="00CF7C50" w:rsidRPr="00903DBA" w:rsidRDefault="00CF7C50" w:rsidP="00206FCC">
            <w:pPr>
              <w:rPr>
                <w:del w:id="63" w:author="Stefan Bjornander" w:date="2015-04-26T09:45:00Z"/>
              </w:rPr>
            </w:pPr>
            <w:r>
              <w:lastRenderedPageBreak/>
              <w:t>(b) Correct</w:t>
            </w:r>
          </w:p>
          <w:p w14:paraId="60B41FD2" w14:textId="77777777" w:rsidR="00CF7C50" w:rsidRPr="00903DBA" w:rsidRDefault="00CF7C50" w:rsidP="00206FCC">
            <w:pPr>
              <w:rPr>
                <w:del w:id="64" w:author="Stefan Bjornander" w:date="2015-04-26T09:45:00Z"/>
              </w:rPr>
            </w:pPr>
          </w:p>
          <w:p w14:paraId="7935B0B3" w14:textId="77777777" w:rsidR="00CF7C50" w:rsidRPr="00903DBA" w:rsidRDefault="00CF7C50" w:rsidP="00206FCC">
            <w:pPr>
              <w:rPr>
                <w:ins w:id="65" w:author="Stefan Bjornander" w:date="2015-04-26T09:44:00Z"/>
              </w:rPr>
              <w:pPrChange w:id="66" w:author="Stefan Bjornander" w:date="2015-04-26T09:45:00Z">
                <w:pPr/>
              </w:pPrChange>
            </w:pPr>
            <w:r>
              <w:t xml:space="preserve"> Interpretation</w:t>
            </w:r>
          </w:p>
        </w:tc>
        <w:tc>
          <w:tcPr>
            <w:tcW w:w="3117" w:type="dxa"/>
            <w:tcPrChange w:id="67" w:author="Stefan Bjornander" w:date="2015-04-26T09:46:00Z">
              <w:tcPr>
                <w:tcW w:w="3117" w:type="dxa"/>
                <w:tcBorders>
                  <w:top w:val="single" w:sz="4" w:space="0" w:color="auto"/>
                  <w:left w:val="single" w:sz="4" w:space="5" w:color="auto"/>
                  <w:bottom w:val="single" w:sz="4" w:space="0" w:color="auto"/>
                  <w:right w:val="single" w:sz="4" w:space="5" w:color="auto"/>
                </w:tcBorders>
              </w:tcPr>
            </w:tcPrChange>
          </w:tcPr>
          <w:p w14:paraId="1BC8B512" w14:textId="77777777" w:rsidR="00CF7C50" w:rsidRPr="00903DBA" w:rsidRDefault="00CF7C50" w:rsidP="00206FCC">
            <w:pPr>
              <w:pStyle w:val="Code"/>
            </w:pPr>
            <w:moveToRangeStart w:id="68" w:author="Stefan Bjornander" w:date="2015-04-26T09:45:00Z" w:name="move417804833"/>
            <w:ins w:id="69" w:author="Stefan Bjornander" w:date="2015-04-26T09:45:00Z">
              <w:r w:rsidRPr="00903DBA">
                <w:lastRenderedPageBreak/>
                <w:t>if (a &lt; b)</w:t>
              </w:r>
            </w:ins>
          </w:p>
          <w:p w14:paraId="7DD738B2" w14:textId="77777777" w:rsidR="00CF7C50" w:rsidRPr="00903DBA" w:rsidRDefault="00CF7C50" w:rsidP="00206FCC">
            <w:pPr>
              <w:pStyle w:val="Code"/>
            </w:pPr>
            <w:ins w:id="70" w:author="Stefan Bjornander" w:date="2015-04-26T09:45:00Z">
              <w:r w:rsidRPr="00903DBA">
                <w:t xml:space="preserve">  if (c &lt; d) {</w:t>
              </w:r>
            </w:ins>
          </w:p>
          <w:p w14:paraId="44A6F79B" w14:textId="77777777" w:rsidR="00CF7C50" w:rsidRPr="00903DBA" w:rsidRDefault="00CF7C50" w:rsidP="00206FCC">
            <w:pPr>
              <w:pStyle w:val="Code"/>
            </w:pPr>
            <w:ins w:id="71" w:author="Stefan Bjornander" w:date="2015-04-26T09:45:00Z">
              <w:r w:rsidRPr="00903DBA">
                <w:t xml:space="preserve">    e = 1;</w:t>
              </w:r>
            </w:ins>
          </w:p>
          <w:p w14:paraId="5475C15C" w14:textId="77777777" w:rsidR="00CF7C50" w:rsidRPr="00903DBA" w:rsidRDefault="00CF7C50" w:rsidP="00206FCC">
            <w:pPr>
              <w:pStyle w:val="Code"/>
            </w:pPr>
            <w:ins w:id="72" w:author="Stefan Bjornander" w:date="2015-04-26T09:45:00Z">
              <w:r w:rsidRPr="00903DBA">
                <w:t xml:space="preserve">  }</w:t>
              </w:r>
            </w:ins>
          </w:p>
          <w:p w14:paraId="4487CE46" w14:textId="77777777" w:rsidR="00CF7C50" w:rsidRPr="00903DBA" w:rsidRDefault="00CF7C50" w:rsidP="00206FCC">
            <w:pPr>
              <w:pStyle w:val="Code"/>
            </w:pPr>
            <w:ins w:id="73" w:author="Stefan Bjornander" w:date="2015-04-26T09:45:00Z">
              <w:r w:rsidRPr="00903DBA">
                <w:t>else</w:t>
              </w:r>
            </w:ins>
          </w:p>
          <w:p w14:paraId="290123D4" w14:textId="77777777" w:rsidR="00CF7C50" w:rsidRPr="00903DBA" w:rsidRDefault="00CF7C50" w:rsidP="00206FCC">
            <w:pPr>
              <w:pStyle w:val="Code"/>
              <w:rPr>
                <w:del w:id="74" w:author="Stefan Bjornander" w:date="2015-04-26T09:45:00Z"/>
              </w:rPr>
            </w:pPr>
            <w:ins w:id="75" w:author="Stefan Bjornander" w:date="2015-04-26T09:45:00Z">
              <w:r w:rsidRPr="00903DBA">
                <w:t xml:space="preserve">  f = 2;</w:t>
              </w:r>
            </w:ins>
            <w:moveToRangeEnd w:id="68"/>
          </w:p>
          <w:p w14:paraId="2BC85209" w14:textId="77777777" w:rsidR="00CF7C50" w:rsidRDefault="00CF7C50" w:rsidP="00206FCC">
            <w:pPr>
              <w:pStyle w:val="Code"/>
            </w:pPr>
          </w:p>
          <w:p w14:paraId="3EFFEAD4" w14:textId="77777777" w:rsidR="00CF7C50" w:rsidRPr="00903DBA" w:rsidRDefault="00CF7C50" w:rsidP="00206FCC">
            <w:pPr>
              <w:rPr>
                <w:ins w:id="76" w:author="Stefan Bjornander" w:date="2015-04-26T09:44:00Z"/>
              </w:rPr>
              <w:pPrChange w:id="77" w:author="Stefan Bjornander" w:date="2015-04-26T09:45:00Z">
                <w:pPr/>
              </w:pPrChange>
            </w:pPr>
            <w:r>
              <w:lastRenderedPageBreak/>
              <w:t>© Incorrect interpretation</w:t>
            </w:r>
          </w:p>
        </w:tc>
      </w:tr>
    </w:tbl>
    <w:p w14:paraId="1377068A" w14:textId="77777777" w:rsidR="00CF7C50" w:rsidRPr="00903DBA" w:rsidRDefault="00CF7C50" w:rsidP="00CF7C50">
      <w:pPr>
        <w:pStyle w:val="Code"/>
        <w:rPr>
          <w:ins w:id="78" w:author="Stefan Bjornander" w:date="2015-04-26T09:49:00Z"/>
        </w:rPr>
      </w:pPr>
    </w:p>
    <w:p w14:paraId="58429BBF" w14:textId="77777777" w:rsidR="00CF7C50" w:rsidRPr="00903DBA" w:rsidRDefault="00CF7C50" w:rsidP="00CF7C50">
      <w:pPr>
        <w:rPr>
          <w:ins w:id="79" w:author="Stefan Bjornander" w:date="2015-04-26T09:52:00Z"/>
        </w:rPr>
        <w:pPrChange w:id="80" w:author="Stefan Bjornander" w:date="2015-04-26T09:51:00Z">
          <w:pPr>
            <w:pStyle w:val="Code"/>
          </w:pPr>
        </w:pPrChange>
      </w:pPr>
      <w:r w:rsidRPr="00903DBA">
        <w:rPr>
          <w:noProof/>
        </w:rPr>
        <w:t xml:space="preserve">Below is a simple set of statement rules. Unfortunately, they are </w:t>
      </w:r>
      <w:ins w:id="81" w:author="Stefan Bjornander" w:date="2015-04-26T09:53:00Z">
        <w:r w:rsidRPr="00903DBA">
          <w:rPr>
            <w:noProof/>
          </w:rPr>
          <w:t>ambiguous</w:t>
        </w:r>
      </w:ins>
      <w:ins w:id="82" w:author="Stefan Bjornander" w:date="2015-04-26T09:50:00Z">
        <w:r w:rsidRPr="00903DBA">
          <w:rPr>
            <w:noProof/>
          </w:rPr>
          <w:t xml:space="preserve"> in that way that </w:t>
        </w:r>
      </w:ins>
      <w:ins w:id="83" w:author="Stefan Bjornander" w:date="2015-04-26T09:52:00Z">
        <w:r w:rsidRPr="00903DBA">
          <w:rPr>
            <w:noProof/>
          </w:rPr>
          <w:t xml:space="preserve">the </w:t>
        </w:r>
      </w:ins>
      <w:r w:rsidRPr="00903DBA">
        <w:rPr>
          <w:noProof/>
        </w:rPr>
        <w:t xml:space="preserve">an </w:t>
      </w:r>
      <w:ins w:id="84" w:author="Stefan Bjornander" w:date="2015-04-26T09:52:00Z">
        <w:r w:rsidRPr="00BB30CE">
          <w:rPr>
            <w:rStyle w:val="CodeInText"/>
            <w:iCs/>
            <w:noProof/>
            <w:rPrChange w:id="85" w:author="Stefan Bjornander" w:date="2015-04-26T09:58:00Z">
              <w:rPr>
                <w:rStyle w:val="CodeInText"/>
              </w:rPr>
            </w:rPrChange>
          </w:rPr>
          <w:t>else</w:t>
        </w:r>
        <w:r w:rsidRPr="00903DBA">
          <w:rPr>
            <w:noProof/>
          </w:rPr>
          <w:t xml:space="preserve"> </w:t>
        </w:r>
      </w:ins>
      <w:r w:rsidRPr="00903DBA">
        <w:rPr>
          <w:noProof/>
        </w:rPr>
        <w:t>does not have to be connected to the latest preceding</w:t>
      </w:r>
      <w:ins w:id="86" w:author="Stefan Bjornander" w:date="2015-04-26T09:52:00Z">
        <w:r w:rsidRPr="00903DBA">
          <w:rPr>
            <w:noProof/>
          </w:rPr>
          <w:t xml:space="preserve"> </w:t>
        </w:r>
        <w:r w:rsidRPr="00BB30CE">
          <w:rPr>
            <w:rStyle w:val="CodeInText"/>
            <w:iCs/>
            <w:noProof/>
            <w:rPrChange w:id="87" w:author="Stefan Bjornander" w:date="2015-04-26T09:58:00Z">
              <w:rPr>
                <w:rStyle w:val="CodeInText"/>
              </w:rPr>
            </w:rPrChange>
          </w:rPr>
          <w:t>if</w:t>
        </w:r>
        <w:r w:rsidRPr="00903DBA">
          <w:rPr>
            <w:noProof/>
          </w:rPr>
          <w:t xml:space="preserve">, </w:t>
        </w:r>
      </w:ins>
      <w:r w:rsidRPr="00903DBA">
        <w:rPr>
          <w:noProof/>
        </w:rPr>
        <w:t xml:space="preserve">resulting in both the middle and rightmost semantically interpretation above, </w:t>
      </w:r>
      <w:ins w:id="88" w:author="Stefan Bjornander" w:date="2015-04-26T09:52:00Z">
        <w:r w:rsidRPr="00903DBA">
          <w:rPr>
            <w:noProof/>
          </w:rPr>
          <w:t>depending in which order the rules are applied.</w:t>
        </w:r>
      </w:ins>
    </w:p>
    <w:p w14:paraId="0E5DD065" w14:textId="77777777" w:rsidR="00CF7C50" w:rsidRPr="00903DBA" w:rsidRDefault="00CF7C50" w:rsidP="00CF7C50">
      <w:pPr>
        <w:pStyle w:val="Code"/>
        <w:rPr>
          <w:ins w:id="89" w:author="Stefan Bjornander" w:date="2015-04-26T09:49:00Z"/>
        </w:rPr>
      </w:pPr>
      <w:ins w:id="90" w:author="Stefan Bjornander" w:date="2015-04-26T09:47:00Z">
        <w:r w:rsidRPr="00903DBA">
          <w:t>statement ::=</w:t>
        </w:r>
      </w:ins>
    </w:p>
    <w:p w14:paraId="40107CA5" w14:textId="77777777" w:rsidR="00CF7C50" w:rsidRPr="00903DBA" w:rsidRDefault="00CF7C50" w:rsidP="00CF7C50">
      <w:pPr>
        <w:pStyle w:val="Code"/>
        <w:rPr>
          <w:ins w:id="91" w:author="Stefan Bjornander" w:date="2015-04-26T09:47:00Z"/>
        </w:rPr>
      </w:pPr>
      <w:ins w:id="92" w:author="Stefan Bjornander" w:date="2015-04-26T09:49:00Z">
        <w:r w:rsidRPr="00903DBA">
          <w:t xml:space="preserve">   </w:t>
        </w:r>
      </w:ins>
      <w:r w:rsidRPr="00903DBA">
        <w:t xml:space="preserve"> </w:t>
      </w:r>
      <w:ins w:id="93" w:author="Stefan Bjornander" w:date="2015-04-26T09:49:00Z">
        <w:r w:rsidRPr="00903DBA">
          <w:t xml:space="preserve">IF LEFT_PAREN </w:t>
        </w:r>
      </w:ins>
      <w:ins w:id="94" w:author="Stefan Bjornander" w:date="2015-04-26T10:08:00Z">
        <w:r w:rsidRPr="00903DBA">
          <w:t xml:space="preserve">logical_expression </w:t>
        </w:r>
      </w:ins>
      <w:ins w:id="95" w:author="Stefan Bjornander" w:date="2015-04-26T09:49:00Z">
        <w:r w:rsidRPr="00903DBA">
          <w:t>RIGHT_PAREN statement</w:t>
        </w:r>
      </w:ins>
    </w:p>
    <w:p w14:paraId="538AAA7F" w14:textId="77777777" w:rsidR="00CF7C50" w:rsidRPr="00903DBA" w:rsidRDefault="00CF7C50" w:rsidP="00CF7C50">
      <w:pPr>
        <w:pStyle w:val="Code"/>
        <w:rPr>
          <w:ins w:id="96" w:author="Stefan Bjornander" w:date="2015-04-26T09:49:00Z"/>
        </w:rPr>
      </w:pPr>
      <w:ins w:id="97" w:author="Stefan Bjornander" w:date="2015-04-26T09:49:00Z">
        <w:r w:rsidRPr="00903DBA">
          <w:t xml:space="preserve"> </w:t>
        </w:r>
      </w:ins>
      <w:r w:rsidRPr="00903DBA">
        <w:t xml:space="preserve"> </w:t>
      </w:r>
      <w:ins w:id="98" w:author="Stefan Bjornander" w:date="2015-04-26T09:49:00Z">
        <w:r w:rsidRPr="00903DBA">
          <w:t>|</w:t>
        </w:r>
      </w:ins>
      <w:r w:rsidRPr="00903DBA">
        <w:t xml:space="preserve"> </w:t>
      </w:r>
      <w:ins w:id="99" w:author="Stefan Bjornander" w:date="2015-04-26T09:49:00Z">
        <w:r w:rsidRPr="00903DBA">
          <w:t xml:space="preserve">IF LEFT_PAREN </w:t>
        </w:r>
      </w:ins>
      <w:ins w:id="100" w:author="Stefan Bjornander" w:date="2015-04-26T10:08:00Z">
        <w:r w:rsidRPr="00903DBA">
          <w:t xml:space="preserve">logical_expression </w:t>
        </w:r>
      </w:ins>
      <w:ins w:id="101" w:author="Stefan Bjornander" w:date="2015-04-26T09:49:00Z">
        <w:r w:rsidRPr="00903DBA">
          <w:t>RIGHT_PAREN statement ELSE statement</w:t>
        </w:r>
      </w:ins>
    </w:p>
    <w:p w14:paraId="09BB9AD7" w14:textId="77777777" w:rsidR="00CF7C50" w:rsidRPr="00903DBA" w:rsidRDefault="00CF7C50" w:rsidP="00CF7C50">
      <w:pPr>
        <w:pStyle w:val="Code"/>
      </w:pPr>
      <w:ins w:id="102" w:author="Stefan Bjornander" w:date="2015-04-26T10:08:00Z">
        <w:r w:rsidRPr="00903DBA">
          <w:t xml:space="preserve">  | </w:t>
        </w:r>
      </w:ins>
      <w:r w:rsidRPr="00903DBA">
        <w:t>...</w:t>
      </w:r>
    </w:p>
    <w:p w14:paraId="7D2FCF44" w14:textId="77777777" w:rsidR="00CF7C50" w:rsidRPr="00903DBA" w:rsidRDefault="00CF7C50" w:rsidP="00CF7C50">
      <w:pPr>
        <w:rPr>
          <w:ins w:id="103" w:author="Stefan Bjornander" w:date="2015-04-26T09:47:00Z"/>
        </w:rPr>
        <w:pPrChange w:id="104" w:author="Stefan Bjornander" w:date="2015-04-26T09:25:00Z">
          <w:pPr>
            <w:pStyle w:val="Code"/>
          </w:pPr>
        </w:pPrChange>
      </w:pPr>
      <w:ins w:id="105" w:author="Stefan Bjornander" w:date="2015-04-26T09:51:00Z">
        <w:r w:rsidRPr="00903DBA">
          <w:rPr>
            <w:noProof/>
          </w:rPr>
          <w:t xml:space="preserve">To solve the problem, we need a more complicated </w:t>
        </w:r>
      </w:ins>
      <w:ins w:id="106" w:author="Stefan Bjornander" w:date="2015-04-26T09:53:00Z">
        <w:r w:rsidRPr="00903DBA">
          <w:rPr>
            <w:noProof/>
          </w:rPr>
          <w:t>set of rules</w:t>
        </w:r>
      </w:ins>
      <w:r w:rsidRPr="00903DBA">
        <w:rPr>
          <w:noProof/>
        </w:rPr>
        <w:t xml:space="preserve"> that works with open and closed statements.</w:t>
      </w:r>
      <w:ins w:id="107" w:author="Stefan Bjornander" w:date="2015-04-26T09:54:00Z">
        <w:r w:rsidRPr="00903DBA">
          <w:rPr>
            <w:noProof/>
          </w:rPr>
          <w:t xml:space="preserve"> The </w:t>
        </w:r>
      </w:ins>
      <w:ins w:id="108" w:author="Stefan Bjornander" w:date="2015-04-26T09:57:00Z">
        <w:r w:rsidRPr="00903DBA">
          <w:rPr>
            <w:noProof/>
          </w:rPr>
          <w:t xml:space="preserve">following set is unambiguous in that way that it always connects each </w:t>
        </w:r>
        <w:r w:rsidRPr="00903DBA">
          <w:rPr>
            <w:rStyle w:val="CodeInText"/>
            <w:i/>
            <w:noProof/>
            <w:rPrChange w:id="109" w:author="Stefan Bjornander" w:date="2015-04-26T09:58:00Z">
              <w:rPr>
                <w:rStyle w:val="CodeInText"/>
              </w:rPr>
            </w:rPrChange>
          </w:rPr>
          <w:t>else</w:t>
        </w:r>
        <w:r w:rsidRPr="00903DBA">
          <w:rPr>
            <w:noProof/>
          </w:rPr>
          <w:t xml:space="preserve"> with the</w:t>
        </w:r>
      </w:ins>
      <w:ins w:id="110" w:author="Stefan Bjornander" w:date="2015-04-26T09:58:00Z">
        <w:r w:rsidRPr="00903DBA">
          <w:rPr>
            <w:noProof/>
          </w:rPr>
          <w:t xml:space="preserve"> latest preceding</w:t>
        </w:r>
      </w:ins>
      <w:ins w:id="111" w:author="Stefan Bjornander" w:date="2015-04-26T09:57:00Z">
        <w:r w:rsidRPr="00903DBA">
          <w:rPr>
            <w:noProof/>
          </w:rPr>
          <w:t xml:space="preserve"> </w:t>
        </w:r>
      </w:ins>
      <w:ins w:id="112" w:author="Stefan Bjornander" w:date="2015-04-26T09:58:00Z">
        <w:r w:rsidRPr="00903DBA">
          <w:rPr>
            <w:rStyle w:val="CodeInText"/>
            <w:i/>
            <w:noProof/>
            <w:rPrChange w:id="113" w:author="Stefan Bjornander" w:date="2015-04-26T09:58:00Z">
              <w:rPr>
                <w:rStyle w:val="CodeInText"/>
              </w:rPr>
            </w:rPrChange>
          </w:rPr>
          <w:t>if</w:t>
        </w:r>
      </w:ins>
      <w:r w:rsidRPr="00903DBA">
        <w:rPr>
          <w:noProof/>
        </w:rPr>
        <w:t>, with complies to the semantics of C. A theoretical explanation of the open-closed statement solution is beyond the scope of this book, but I recommend the Dragon Book by Aho et al. for a closer look.</w:t>
      </w:r>
    </w:p>
    <w:p w14:paraId="2E2F6781" w14:textId="77777777" w:rsidR="00CF7C50" w:rsidRPr="00903DBA" w:rsidRDefault="00CF7C50" w:rsidP="00CF7C50">
      <w:r w:rsidRPr="00903DBA">
        <w:t>When it comes to the if-else statement we have a problem. Given the following rules:</w:t>
      </w:r>
    </w:p>
    <w:p w14:paraId="6BA286D1" w14:textId="77777777" w:rsidR="00CF7C50" w:rsidRPr="00903DBA" w:rsidRDefault="00CF7C50" w:rsidP="00CF7C50">
      <w:pPr>
        <w:pStyle w:val="Code"/>
      </w:pPr>
      <w:r w:rsidRPr="00903DBA">
        <w:t>statement:</w:t>
      </w:r>
    </w:p>
    <w:p w14:paraId="551B00A7" w14:textId="77777777" w:rsidR="00CF7C50" w:rsidRPr="00903DBA" w:rsidRDefault="00CF7C50" w:rsidP="00CF7C50">
      <w:pPr>
        <w:pStyle w:val="Code"/>
      </w:pPr>
      <w:r w:rsidRPr="00903DBA">
        <w:t xml:space="preserve">    </w:t>
      </w:r>
      <w:r w:rsidRPr="00903DBA">
        <w:rPr>
          <w:b/>
          <w:bCs/>
        </w:rPr>
        <w:t>if</w:t>
      </w:r>
      <w:r w:rsidRPr="00903DBA">
        <w:t xml:space="preserve"> ( expression ) statement</w:t>
      </w:r>
    </w:p>
    <w:p w14:paraId="07F4E2E9" w14:textId="77777777" w:rsidR="00CF7C50" w:rsidRPr="00903DBA" w:rsidRDefault="00CF7C50" w:rsidP="00CF7C50">
      <w:pPr>
        <w:pStyle w:val="Code"/>
      </w:pPr>
      <w:r w:rsidRPr="00903DBA">
        <w:t xml:space="preserve">  | </w:t>
      </w:r>
      <w:r w:rsidRPr="00903DBA">
        <w:rPr>
          <w:b/>
          <w:bCs/>
        </w:rPr>
        <w:t>if</w:t>
      </w:r>
      <w:r w:rsidRPr="00903DBA">
        <w:t xml:space="preserve"> ( expression ) statement </w:t>
      </w:r>
      <w:r w:rsidRPr="00903DBA">
        <w:rPr>
          <w:b/>
          <w:bCs/>
        </w:rPr>
        <w:t>else</w:t>
      </w:r>
      <w:r w:rsidRPr="00903DBA">
        <w:t xml:space="preserve"> statement</w:t>
      </w:r>
    </w:p>
    <w:p w14:paraId="58B1A8C2" w14:textId="77777777" w:rsidR="00CF7C50" w:rsidRPr="00903DBA" w:rsidRDefault="00CF7C50" w:rsidP="00CF7C50">
      <w:pPr>
        <w:pStyle w:val="Code"/>
      </w:pPr>
      <w:r w:rsidRPr="00903DBA">
        <w:t xml:space="preserve">  | </w:t>
      </w:r>
      <w:r w:rsidRPr="00903DBA">
        <w:rPr>
          <w:i/>
          <w:iCs/>
        </w:rPr>
        <w:t>all other statements</w:t>
      </w:r>
    </w:p>
    <w:p w14:paraId="32A40972" w14:textId="77777777" w:rsidR="00CF7C50" w:rsidRPr="00903DBA" w:rsidRDefault="00CF7C50" w:rsidP="00CF7C50">
      <w:r w:rsidRPr="00903DBA">
        <w:t>Let us look at the following two examples:</w:t>
      </w:r>
    </w:p>
    <w:p w14:paraId="5A0B34A0" w14:textId="77777777" w:rsidR="00CF7C50" w:rsidRPr="00903DBA" w:rsidRDefault="00CF7C50" w:rsidP="00CF7C50">
      <w:pPr>
        <w:pStyle w:val="Code"/>
      </w:pPr>
      <w:r w:rsidRPr="00903DBA">
        <w:t>if (a &lt; b)</w:t>
      </w:r>
    </w:p>
    <w:p w14:paraId="7AEED2A3" w14:textId="77777777" w:rsidR="00CF7C50" w:rsidRPr="00903DBA" w:rsidRDefault="00CF7C50" w:rsidP="00CF7C50">
      <w:pPr>
        <w:pStyle w:val="Code"/>
      </w:pPr>
      <w:r w:rsidRPr="00903DBA">
        <w:t xml:space="preserve">  if (c &lt; d)</w:t>
      </w:r>
    </w:p>
    <w:p w14:paraId="3713A25D" w14:textId="77777777" w:rsidR="00CF7C50" w:rsidRPr="00903DBA" w:rsidRDefault="00CF7C50" w:rsidP="00CF7C50">
      <w:pPr>
        <w:pStyle w:val="Code"/>
      </w:pPr>
      <w:r w:rsidRPr="00903DBA">
        <w:t xml:space="preserve">    a = 1;</w:t>
      </w:r>
    </w:p>
    <w:p w14:paraId="07489A0A" w14:textId="77777777" w:rsidR="00CF7C50" w:rsidRPr="00903DBA" w:rsidRDefault="00CF7C50" w:rsidP="00CF7C50">
      <w:pPr>
        <w:pStyle w:val="Code"/>
      </w:pPr>
      <w:r w:rsidRPr="00903DBA">
        <w:t xml:space="preserve">  else</w:t>
      </w:r>
    </w:p>
    <w:p w14:paraId="074A135B" w14:textId="77777777" w:rsidR="00CF7C50" w:rsidRPr="00903DBA" w:rsidRDefault="00CF7C50" w:rsidP="00CF7C50">
      <w:pPr>
        <w:pStyle w:val="Code"/>
      </w:pPr>
      <w:r w:rsidRPr="00903DBA">
        <w:t xml:space="preserve">    b = 1;</w:t>
      </w:r>
    </w:p>
    <w:p w14:paraId="3FD5337F" w14:textId="77777777" w:rsidR="00CF7C50" w:rsidRPr="00903DBA" w:rsidRDefault="00CF7C50" w:rsidP="00CF7C50">
      <w:pPr>
        <w:pStyle w:val="Code"/>
      </w:pPr>
    </w:p>
    <w:p w14:paraId="712553C5" w14:textId="77777777" w:rsidR="00CF7C50" w:rsidRPr="00903DBA" w:rsidRDefault="00CF7C50" w:rsidP="00CF7C50">
      <w:pPr>
        <w:pStyle w:val="Code"/>
      </w:pPr>
      <w:r w:rsidRPr="00903DBA">
        <w:t>if (a &lt; b)</w:t>
      </w:r>
    </w:p>
    <w:p w14:paraId="400B9517" w14:textId="77777777" w:rsidR="00CF7C50" w:rsidRPr="00903DBA" w:rsidRDefault="00CF7C50" w:rsidP="00CF7C50">
      <w:pPr>
        <w:pStyle w:val="Code"/>
      </w:pPr>
      <w:r w:rsidRPr="00903DBA">
        <w:t xml:space="preserve">  if (c &lt; d)</w:t>
      </w:r>
    </w:p>
    <w:p w14:paraId="17637C2F" w14:textId="77777777" w:rsidR="00CF7C50" w:rsidRPr="00903DBA" w:rsidRDefault="00CF7C50" w:rsidP="00CF7C50">
      <w:pPr>
        <w:pStyle w:val="Code"/>
      </w:pPr>
      <w:r w:rsidRPr="00903DBA">
        <w:t xml:space="preserve">    a = 1;</w:t>
      </w:r>
    </w:p>
    <w:p w14:paraId="5E9FCEF8" w14:textId="77777777" w:rsidR="00CF7C50" w:rsidRPr="00903DBA" w:rsidRDefault="00CF7C50" w:rsidP="00CF7C50">
      <w:pPr>
        <w:pStyle w:val="Code"/>
      </w:pPr>
      <w:r w:rsidRPr="00903DBA">
        <w:t>else</w:t>
      </w:r>
    </w:p>
    <w:p w14:paraId="33D3ED44" w14:textId="77777777" w:rsidR="00CF7C50" w:rsidRPr="00903DBA" w:rsidRDefault="00CF7C50" w:rsidP="00CF7C50">
      <w:pPr>
        <w:pStyle w:val="Code"/>
      </w:pPr>
      <w:r w:rsidRPr="00903DBA">
        <w:t xml:space="preserve">  b = 1;</w:t>
      </w:r>
    </w:p>
    <w:p w14:paraId="64421621" w14:textId="77777777" w:rsidR="00CF7C50" w:rsidRPr="00903DBA" w:rsidRDefault="00CF7C50" w:rsidP="00CF7C50">
      <w:r w:rsidRPr="00903DBA">
        <w:t>The question is whether the else part matches the first of second if part. The first example suggests that it matches the first part, while the second example suggests that it matches the second part. The first suggestion is the right one, each else shall be matched to the closest if. However, the parser above supports both suggestions. We must rewrite the parser so that it only accepts the first case, which we do by introducing the opened and closed statements:</w:t>
      </w:r>
    </w:p>
    <w:p w14:paraId="5657D451" w14:textId="77777777" w:rsidR="00CF7C50" w:rsidRPr="00903DBA" w:rsidRDefault="00CF7C50" w:rsidP="00CF7C50">
      <w:pPr>
        <w:pStyle w:val="Code"/>
        <w:rPr>
          <w:highlight w:val="white"/>
        </w:rPr>
      </w:pPr>
      <w:r w:rsidRPr="00903DBA">
        <w:rPr>
          <w:highlight w:val="white"/>
        </w:rPr>
        <w:t>statement:</w:t>
      </w:r>
    </w:p>
    <w:p w14:paraId="02790996" w14:textId="77777777" w:rsidR="00CF7C50" w:rsidRPr="00903DBA" w:rsidRDefault="00CF7C50" w:rsidP="00CF7C50">
      <w:pPr>
        <w:pStyle w:val="Code"/>
        <w:rPr>
          <w:highlight w:val="white"/>
        </w:rPr>
      </w:pPr>
      <w:r w:rsidRPr="00903DBA">
        <w:rPr>
          <w:highlight w:val="white"/>
        </w:rPr>
        <w:t xml:space="preserve">    opened_statement</w:t>
      </w:r>
    </w:p>
    <w:p w14:paraId="78717104" w14:textId="77777777" w:rsidR="00CF7C50" w:rsidRPr="00903DBA" w:rsidRDefault="00CF7C50" w:rsidP="00CF7C50">
      <w:pPr>
        <w:pStyle w:val="Code"/>
        <w:rPr>
          <w:highlight w:val="white"/>
        </w:rPr>
      </w:pPr>
      <w:r w:rsidRPr="00903DBA">
        <w:rPr>
          <w:highlight w:val="white"/>
        </w:rPr>
        <w:t xml:space="preserve">  | closed_statement</w:t>
      </w:r>
    </w:p>
    <w:p w14:paraId="3309A922" w14:textId="77777777" w:rsidR="00CF7C50" w:rsidRPr="00903DBA" w:rsidRDefault="00CF7C50" w:rsidP="00CF7C50">
      <w:pPr>
        <w:pStyle w:val="Code"/>
        <w:rPr>
          <w:highlight w:val="white"/>
        </w:rPr>
      </w:pPr>
    </w:p>
    <w:p w14:paraId="14AA3F84" w14:textId="77777777" w:rsidR="00CF7C50" w:rsidRPr="00903DBA" w:rsidRDefault="00CF7C50" w:rsidP="00CF7C50">
      <w:pPr>
        <w:pStyle w:val="Code"/>
        <w:rPr>
          <w:highlight w:val="white"/>
        </w:rPr>
      </w:pPr>
      <w:r w:rsidRPr="00903DBA">
        <w:rPr>
          <w:highlight w:val="white"/>
        </w:rPr>
        <w:t>opened_statement:</w:t>
      </w:r>
    </w:p>
    <w:p w14:paraId="62536D56" w14:textId="77777777" w:rsidR="00CF7C50" w:rsidRPr="00903DBA" w:rsidRDefault="00CF7C50" w:rsidP="00CF7C50">
      <w:pPr>
        <w:pStyle w:val="Code"/>
        <w:rPr>
          <w:highlight w:val="white"/>
        </w:rPr>
      </w:pPr>
      <w:r w:rsidRPr="00903DBA">
        <w:rPr>
          <w:highlight w:val="white"/>
        </w:rPr>
        <w:t xml:space="preserve">    </w:t>
      </w:r>
      <w:r w:rsidRPr="00903DBA">
        <w:rPr>
          <w:rStyle w:val="KeyWord0"/>
          <w:highlight w:val="white"/>
        </w:rPr>
        <w:t>if</w:t>
      </w:r>
      <w:r w:rsidRPr="00903DBA">
        <w:rPr>
          <w:highlight w:val="white"/>
        </w:rPr>
        <w:t xml:space="preserve"> ( expression ) statement</w:t>
      </w:r>
    </w:p>
    <w:p w14:paraId="359679E6"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opened_statement</w:t>
      </w:r>
    </w:p>
    <w:p w14:paraId="68CF377B"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switch</w:t>
      </w:r>
      <w:r w:rsidRPr="00903DBA">
        <w:rPr>
          <w:highlight w:val="white"/>
        </w:rPr>
        <w:t xml:space="preserve"> ( expression ) opened_statement</w:t>
      </w:r>
    </w:p>
    <w:p w14:paraId="70905C19"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opened_statement</w:t>
      </w:r>
    </w:p>
    <w:p w14:paraId="6D2A12EE"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while</w:t>
      </w:r>
      <w:r w:rsidRPr="00903DBA">
        <w:rPr>
          <w:highlight w:val="white"/>
        </w:rPr>
        <w:t xml:space="preserve"> ( expression ) opened_statement</w:t>
      </w:r>
    </w:p>
    <w:p w14:paraId="02252B60"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for</w:t>
      </w:r>
      <w:r w:rsidRPr="00903DBA">
        <w:rPr>
          <w:highlight w:val="white"/>
        </w:rPr>
        <w:t xml:space="preserve"> ( optional_expression ; optional_expression ; optional_expression )</w:t>
      </w:r>
    </w:p>
    <w:p w14:paraId="66FDBF8A" w14:textId="77777777" w:rsidR="00CF7C50" w:rsidRPr="00903DBA" w:rsidRDefault="00CF7C50" w:rsidP="00CF7C50">
      <w:pPr>
        <w:pStyle w:val="Code"/>
        <w:rPr>
          <w:highlight w:val="white"/>
        </w:rPr>
      </w:pPr>
      <w:r w:rsidRPr="00903DBA">
        <w:rPr>
          <w:highlight w:val="white"/>
        </w:rPr>
        <w:t xml:space="preserve">    opened_statement {</w:t>
      </w:r>
    </w:p>
    <w:p w14:paraId="2FA9FDC8"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name</w:t>
      </w:r>
      <w:r w:rsidRPr="00903DBA">
        <w:rPr>
          <w:highlight w:val="white"/>
        </w:rPr>
        <w:t xml:space="preserve"> : opened_statement</w:t>
      </w:r>
    </w:p>
    <w:p w14:paraId="2779BAAC" w14:textId="77777777" w:rsidR="00CF7C50" w:rsidRPr="00903DBA" w:rsidRDefault="00CF7C50" w:rsidP="00CF7C50">
      <w:pPr>
        <w:pStyle w:val="Code"/>
        <w:rPr>
          <w:highlight w:val="white"/>
        </w:rPr>
      </w:pPr>
    </w:p>
    <w:p w14:paraId="03FB2A3C" w14:textId="77777777" w:rsidR="00CF7C50" w:rsidRPr="00903DBA" w:rsidRDefault="00CF7C50" w:rsidP="00CF7C50">
      <w:pPr>
        <w:pStyle w:val="Code"/>
        <w:rPr>
          <w:highlight w:val="white"/>
        </w:rPr>
      </w:pPr>
      <w:r w:rsidRPr="00903DBA">
        <w:rPr>
          <w:highlight w:val="white"/>
        </w:rPr>
        <w:t>closed_statement:</w:t>
      </w:r>
    </w:p>
    <w:p w14:paraId="558FF9CA" w14:textId="77777777" w:rsidR="00CF7C50" w:rsidRPr="00903DBA" w:rsidRDefault="00CF7C50" w:rsidP="00CF7C50">
      <w:pPr>
        <w:pStyle w:val="Code"/>
        <w:rPr>
          <w:highlight w:val="white"/>
        </w:rPr>
      </w:pPr>
      <w:r w:rsidRPr="00903DBA">
        <w:rPr>
          <w:highlight w:val="white"/>
        </w:rPr>
        <w:lastRenderedPageBreak/>
        <w:t xml:space="preserve">    </w:t>
      </w:r>
      <w:r w:rsidRPr="00903DBA">
        <w:rPr>
          <w:rStyle w:val="KeyWord0"/>
          <w:highlight w:val="white"/>
        </w:rPr>
        <w:t>if</w:t>
      </w:r>
      <w:r w:rsidRPr="00903DBA">
        <w:rPr>
          <w:highlight w:val="white"/>
        </w:rPr>
        <w:t xml:space="preserve"> ( expression ) closed_statement </w:t>
      </w:r>
      <w:r w:rsidRPr="00903DBA">
        <w:rPr>
          <w:rStyle w:val="KeyWord0"/>
          <w:highlight w:val="white"/>
        </w:rPr>
        <w:t>else</w:t>
      </w:r>
      <w:r w:rsidRPr="00903DBA">
        <w:rPr>
          <w:highlight w:val="white"/>
        </w:rPr>
        <w:t xml:space="preserve"> closed_statement</w:t>
      </w:r>
    </w:p>
    <w:p w14:paraId="0F6EAADA" w14:textId="77777777" w:rsidR="00CF7C50" w:rsidRPr="00903DBA" w:rsidRDefault="00CF7C50" w:rsidP="00CF7C50">
      <w:pPr>
        <w:pStyle w:val="Code"/>
      </w:pPr>
      <w:r w:rsidRPr="00903DBA">
        <w:rPr>
          <w:highlight w:val="white"/>
        </w:rPr>
        <w:t xml:space="preserve">  | </w:t>
      </w:r>
      <w:r w:rsidRPr="00903DBA">
        <w:rPr>
          <w:rStyle w:val="KeyWord0"/>
          <w:highlight w:val="white"/>
        </w:rPr>
        <w:t>switch</w:t>
      </w:r>
      <w:r w:rsidRPr="00903DBA">
        <w:rPr>
          <w:highlight w:val="white"/>
        </w:rPr>
        <w:t xml:space="preserve"> ( expression ) closed_statement</w:t>
      </w:r>
    </w:p>
    <w:p w14:paraId="239D3953"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while</w:t>
      </w:r>
      <w:r w:rsidRPr="00903DBA">
        <w:rPr>
          <w:highlight w:val="white"/>
        </w:rPr>
        <w:t xml:space="preserve"> ( expression ) closed_statement</w:t>
      </w:r>
    </w:p>
    <w:p w14:paraId="61ACED9B"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for</w:t>
      </w:r>
      <w:r w:rsidRPr="00903DBA">
        <w:rPr>
          <w:highlight w:val="white"/>
        </w:rPr>
        <w:t xml:space="preserve"> ( optional_expression ; optional_expression ; optional_expression )</w:t>
      </w:r>
    </w:p>
    <w:p w14:paraId="422445F3" w14:textId="77777777" w:rsidR="00CF7C50" w:rsidRPr="00903DBA" w:rsidRDefault="00CF7C50" w:rsidP="00CF7C50">
      <w:pPr>
        <w:pStyle w:val="Code"/>
        <w:rPr>
          <w:highlight w:val="white"/>
        </w:rPr>
      </w:pPr>
      <w:r w:rsidRPr="00903DBA">
        <w:rPr>
          <w:highlight w:val="white"/>
        </w:rPr>
        <w:t xml:space="preserve">    closed_statement</w:t>
      </w:r>
    </w:p>
    <w:p w14:paraId="049C51AC"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do</w:t>
      </w:r>
      <w:r w:rsidRPr="00903DBA">
        <w:rPr>
          <w:highlight w:val="white"/>
        </w:rPr>
        <w:t xml:space="preserve"> statement </w:t>
      </w:r>
      <w:r w:rsidRPr="00903DBA">
        <w:rPr>
          <w:rStyle w:val="KeyWord0"/>
          <w:highlight w:val="white"/>
        </w:rPr>
        <w:t>while</w:t>
      </w:r>
      <w:r w:rsidRPr="00903DBA">
        <w:rPr>
          <w:highlight w:val="white"/>
        </w:rPr>
        <w:t xml:space="preserve"> ( expression ) ;</w:t>
      </w:r>
    </w:p>
    <w:p w14:paraId="7BF5F784"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case</w:t>
      </w:r>
      <w:r w:rsidRPr="00903DBA">
        <w:rPr>
          <w:highlight w:val="white"/>
        </w:rPr>
        <w:t xml:space="preserve"> constant_integral_expression : closed_statement</w:t>
      </w:r>
    </w:p>
    <w:p w14:paraId="26258076"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default</w:t>
      </w:r>
      <w:r w:rsidRPr="00903DBA">
        <w:rPr>
          <w:highlight w:val="white"/>
        </w:rPr>
        <w:t xml:space="preserve"> : closed_statement</w:t>
      </w:r>
    </w:p>
    <w:p w14:paraId="07BDEBF0"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continue</w:t>
      </w:r>
      <w:r w:rsidRPr="00903DBA">
        <w:rPr>
          <w:highlight w:val="white"/>
        </w:rPr>
        <w:t xml:space="preserve"> ;</w:t>
      </w:r>
    </w:p>
    <w:p w14:paraId="1C110B17"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break</w:t>
      </w:r>
      <w:r w:rsidRPr="00903DBA">
        <w:rPr>
          <w:highlight w:val="white"/>
        </w:rPr>
        <w:t xml:space="preserve"> ;</w:t>
      </w:r>
    </w:p>
    <w:p w14:paraId="54E32DF9" w14:textId="77777777" w:rsidR="00CF7C50" w:rsidRPr="00903DBA" w:rsidRDefault="00CF7C50" w:rsidP="00CF7C50">
      <w:pPr>
        <w:pStyle w:val="Code"/>
        <w:rPr>
          <w:highlight w:val="white"/>
        </w:rPr>
      </w:pPr>
      <w:r w:rsidRPr="00903DBA">
        <w:rPr>
          <w:highlight w:val="white"/>
        </w:rPr>
        <w:t xml:space="preserve">  | { optional_statement_list }</w:t>
      </w:r>
    </w:p>
    <w:p w14:paraId="2A678146"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goto</w:t>
      </w:r>
      <w:r w:rsidRPr="00903DBA">
        <w:rPr>
          <w:highlight w:val="white"/>
        </w:rPr>
        <w:t xml:space="preserve"> </w:t>
      </w:r>
      <w:r w:rsidRPr="00903DBA">
        <w:rPr>
          <w:rStyle w:val="KeyWord0"/>
          <w:highlight w:val="white"/>
        </w:rPr>
        <w:t>name</w:t>
      </w:r>
      <w:r w:rsidRPr="00903DBA">
        <w:rPr>
          <w:highlight w:val="white"/>
        </w:rPr>
        <w:t xml:space="preserve"> ;</w:t>
      </w:r>
    </w:p>
    <w:p w14:paraId="5FD72FC5"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return</w:t>
      </w:r>
      <w:r w:rsidRPr="00903DBA">
        <w:rPr>
          <w:highlight w:val="white"/>
        </w:rPr>
        <w:t xml:space="preserve"> optional_expression ;</w:t>
      </w:r>
    </w:p>
    <w:p w14:paraId="5D50947F" w14:textId="77777777" w:rsidR="00CF7C50" w:rsidRPr="00903DBA" w:rsidRDefault="00CF7C50" w:rsidP="00CF7C50">
      <w:pPr>
        <w:pStyle w:val="Code"/>
        <w:rPr>
          <w:highlight w:val="white"/>
        </w:rPr>
      </w:pPr>
      <w:r w:rsidRPr="00903DBA">
        <w:rPr>
          <w:highlight w:val="white"/>
        </w:rPr>
        <w:t xml:space="preserve">  | optional_expression ;</w:t>
      </w:r>
    </w:p>
    <w:p w14:paraId="775DB69B" w14:textId="77777777" w:rsidR="00CF7C50" w:rsidRPr="00903DBA" w:rsidRDefault="00CF7C50" w:rsidP="00CF7C50">
      <w:pPr>
        <w:pStyle w:val="Code"/>
        <w:rPr>
          <w:highlight w:val="white"/>
        </w:rPr>
      </w:pPr>
      <w:r w:rsidRPr="00903DBA">
        <w:rPr>
          <w:highlight w:val="white"/>
        </w:rPr>
        <w:t xml:space="preserve">  | declaration ;</w:t>
      </w:r>
    </w:p>
    <w:p w14:paraId="61335CC8"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jump_register</w:t>
      </w:r>
      <w:r w:rsidRPr="00903DBA">
        <w:rPr>
          <w:highlight w:val="white"/>
        </w:rPr>
        <w:t xml:space="preserve"> ( </w:t>
      </w:r>
      <w:r w:rsidRPr="00903DBA">
        <w:rPr>
          <w:rStyle w:val="KeyWord0"/>
          <w:highlight w:val="white"/>
        </w:rPr>
        <w:t>register_name</w:t>
      </w:r>
      <w:r w:rsidRPr="00903DBA">
        <w:rPr>
          <w:highlight w:val="white"/>
        </w:rPr>
        <w:t xml:space="preserve"> ) ;</w:t>
      </w:r>
    </w:p>
    <w:p w14:paraId="0A7B43E5"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interrupt</w:t>
      </w:r>
      <w:r w:rsidRPr="00903DBA">
        <w:rPr>
          <w:highlight w:val="white"/>
        </w:rPr>
        <w:t xml:space="preserve"> ( constant_integral_expression ) ;</w:t>
      </w:r>
    </w:p>
    <w:p w14:paraId="35E8567F" w14:textId="77777777" w:rsidR="00CF7C50" w:rsidRPr="00903DBA" w:rsidRDefault="00CF7C50" w:rsidP="00CF7C50">
      <w:pPr>
        <w:pStyle w:val="Code"/>
        <w:rPr>
          <w:highlight w:val="white"/>
        </w:rPr>
      </w:pPr>
      <w:r w:rsidRPr="00903DBA">
        <w:rPr>
          <w:highlight w:val="white"/>
        </w:rPr>
        <w:t xml:space="preserve">  | </w:t>
      </w:r>
      <w:r w:rsidRPr="00903DBA">
        <w:rPr>
          <w:rStyle w:val="KeyWord0"/>
          <w:highlight w:val="white"/>
        </w:rPr>
        <w:t>syscall</w:t>
      </w:r>
      <w:r w:rsidRPr="00903DBA">
        <w:rPr>
          <w:highlight w:val="white"/>
        </w:rPr>
        <w:t xml:space="preserve"> ( ) ;</w:t>
      </w:r>
    </w:p>
    <w:p w14:paraId="2D4B29B8" w14:textId="77777777" w:rsidR="00CF7C50" w:rsidRPr="00903DBA" w:rsidRDefault="00CF7C50" w:rsidP="00CF7C50">
      <w:r w:rsidRPr="00903DBA">
        <w:t>A theoretical explanation of the open-closed statement solution is beyond the scope of this book, but I recommend the Dragon Book by Aho et al. for a closer look.</w:t>
      </w:r>
    </w:p>
    <w:p w14:paraId="378C3AAE" w14:textId="77777777" w:rsidR="00CF7C50" w:rsidRPr="00903DBA" w:rsidRDefault="00CF7C50" w:rsidP="00CF7C50">
      <w:pPr>
        <w:pStyle w:val="CodeHeader"/>
      </w:pPr>
      <w:r w:rsidRPr="00903DBA">
        <w:t>MainParser.cs</w:t>
      </w:r>
    </w:p>
    <w:p w14:paraId="19B3FFF4" w14:textId="77777777" w:rsidR="00CF7C50" w:rsidRPr="00903DBA" w:rsidRDefault="00CF7C50" w:rsidP="00CF7C50">
      <w:pPr>
        <w:pStyle w:val="Code"/>
        <w:rPr>
          <w:highlight w:val="white"/>
        </w:rPr>
      </w:pPr>
      <w:r w:rsidRPr="00903DBA">
        <w:rPr>
          <w:highlight w:val="white"/>
        </w:rPr>
        <w:t>statement:</w:t>
      </w:r>
    </w:p>
    <w:p w14:paraId="296EE5D8" w14:textId="77777777" w:rsidR="00CF7C50" w:rsidRPr="00903DBA" w:rsidRDefault="00CF7C50" w:rsidP="00CF7C50">
      <w:pPr>
        <w:pStyle w:val="Code"/>
        <w:rPr>
          <w:highlight w:val="white"/>
        </w:rPr>
      </w:pPr>
      <w:r w:rsidRPr="00903DBA">
        <w:rPr>
          <w:highlight w:val="white"/>
        </w:rPr>
        <w:t xml:space="preserve">    opened_statement { $$ = $1; }</w:t>
      </w:r>
    </w:p>
    <w:p w14:paraId="1E745DC5" w14:textId="77777777" w:rsidR="00CF7C50" w:rsidRPr="00903DBA" w:rsidRDefault="00CF7C50" w:rsidP="00CF7C50">
      <w:pPr>
        <w:pStyle w:val="Code"/>
        <w:rPr>
          <w:highlight w:val="white"/>
        </w:rPr>
      </w:pPr>
      <w:r w:rsidRPr="00903DBA">
        <w:rPr>
          <w:highlight w:val="white"/>
        </w:rPr>
        <w:t xml:space="preserve">  | closed_statement { $$ = $1; };</w:t>
      </w:r>
    </w:p>
    <w:p w14:paraId="713E2149" w14:textId="77777777" w:rsidR="00CF7C50" w:rsidRPr="00903DBA" w:rsidRDefault="00CF7C50" w:rsidP="00CF7C50">
      <w:pPr>
        <w:pStyle w:val="Code"/>
        <w:rPr>
          <w:highlight w:val="white"/>
        </w:rPr>
      </w:pPr>
    </w:p>
    <w:p w14:paraId="778FDBBC" w14:textId="77777777" w:rsidR="00CF7C50" w:rsidRPr="00903DBA" w:rsidRDefault="00CF7C50" w:rsidP="00CF7C50">
      <w:pPr>
        <w:pStyle w:val="Code"/>
        <w:rPr>
          <w:highlight w:val="white"/>
        </w:rPr>
      </w:pPr>
      <w:r w:rsidRPr="00903DBA">
        <w:rPr>
          <w:highlight w:val="white"/>
        </w:rPr>
        <w:t>opened_statement:</w:t>
      </w:r>
    </w:p>
    <w:p w14:paraId="64EDC2FD" w14:textId="77777777" w:rsidR="00CF7C50" w:rsidRPr="00903DBA" w:rsidRDefault="00CF7C50" w:rsidP="00CF7C50">
      <w:pPr>
        <w:pStyle w:val="Code"/>
        <w:rPr>
          <w:highlight w:val="white"/>
        </w:rPr>
      </w:pPr>
      <w:r w:rsidRPr="00903DBA">
        <w:rPr>
          <w:highlight w:val="white"/>
        </w:rPr>
        <w:t xml:space="preserve">    IF LEFT_PARENTHESIS expression RIGHT_PARENTHESIS statement {</w:t>
      </w:r>
    </w:p>
    <w:p w14:paraId="105E6251" w14:textId="77777777" w:rsidR="00CF7C50" w:rsidRPr="00903DBA" w:rsidRDefault="00CF7C50" w:rsidP="00CF7C50">
      <w:pPr>
        <w:pStyle w:val="Code"/>
        <w:rPr>
          <w:highlight w:val="white"/>
        </w:rPr>
      </w:pPr>
      <w:r w:rsidRPr="00903DBA">
        <w:rPr>
          <w:highlight w:val="white"/>
        </w:rPr>
        <w:t xml:space="preserve">      $$ = MiddleCodeGenerator.IfStatement($3, $5);</w:t>
      </w:r>
    </w:p>
    <w:p w14:paraId="0FEE8150" w14:textId="77777777" w:rsidR="00CF7C50" w:rsidRPr="00903DBA" w:rsidRDefault="00CF7C50" w:rsidP="00CF7C50">
      <w:pPr>
        <w:pStyle w:val="Code"/>
        <w:rPr>
          <w:highlight w:val="white"/>
        </w:rPr>
      </w:pPr>
      <w:r w:rsidRPr="00903DBA">
        <w:rPr>
          <w:highlight w:val="white"/>
        </w:rPr>
        <w:t xml:space="preserve">    }</w:t>
      </w:r>
    </w:p>
    <w:p w14:paraId="4BE3A344" w14:textId="77777777" w:rsidR="00CF7C50" w:rsidRPr="00903DBA" w:rsidRDefault="00CF7C50" w:rsidP="00CF7C50">
      <w:pPr>
        <w:pStyle w:val="Code"/>
        <w:rPr>
          <w:highlight w:val="white"/>
        </w:rPr>
      </w:pPr>
      <w:r w:rsidRPr="00903DBA">
        <w:rPr>
          <w:highlight w:val="white"/>
        </w:rPr>
        <w:t xml:space="preserve">  | IF LEFT_PARENTHESIS expression RIGHT_PARENTHESIS closed_statement</w:t>
      </w:r>
    </w:p>
    <w:p w14:paraId="76FB534C" w14:textId="77777777" w:rsidR="00CF7C50" w:rsidRPr="00903DBA" w:rsidRDefault="00CF7C50" w:rsidP="00CF7C50">
      <w:pPr>
        <w:pStyle w:val="Code"/>
        <w:rPr>
          <w:highlight w:val="white"/>
        </w:rPr>
      </w:pPr>
      <w:r w:rsidRPr="00903DBA">
        <w:rPr>
          <w:highlight w:val="white"/>
        </w:rPr>
        <w:t xml:space="preserve">    ELSE opened_statement {</w:t>
      </w:r>
    </w:p>
    <w:p w14:paraId="22B78485" w14:textId="77777777" w:rsidR="00CF7C50" w:rsidRPr="00903DBA" w:rsidRDefault="00CF7C50" w:rsidP="00CF7C50">
      <w:pPr>
        <w:pStyle w:val="Code"/>
        <w:rPr>
          <w:highlight w:val="white"/>
        </w:rPr>
      </w:pPr>
      <w:r w:rsidRPr="00903DBA">
        <w:rPr>
          <w:highlight w:val="white"/>
        </w:rPr>
        <w:t xml:space="preserve">      $$ = MiddleCodeGenerator.IfElseStatement($3, $5, $7);</w:t>
      </w:r>
    </w:p>
    <w:p w14:paraId="7563AA2B" w14:textId="77777777" w:rsidR="00CF7C50" w:rsidRPr="00903DBA" w:rsidRDefault="00CF7C50" w:rsidP="00CF7C50">
      <w:pPr>
        <w:pStyle w:val="Code"/>
        <w:rPr>
          <w:highlight w:val="white"/>
        </w:rPr>
      </w:pPr>
      <w:r w:rsidRPr="00903DBA">
        <w:rPr>
          <w:highlight w:val="white"/>
        </w:rPr>
        <w:t xml:space="preserve">    }</w:t>
      </w:r>
    </w:p>
    <w:p w14:paraId="0B843B3F" w14:textId="77777777" w:rsidR="00CF7C50" w:rsidRPr="00903DBA" w:rsidRDefault="00CF7C50" w:rsidP="00CF7C50">
      <w:pPr>
        <w:pStyle w:val="Code"/>
        <w:rPr>
          <w:highlight w:val="white"/>
        </w:rPr>
      </w:pPr>
      <w:r w:rsidRPr="00903DBA">
        <w:rPr>
          <w:highlight w:val="white"/>
        </w:rPr>
        <w:t xml:space="preserve">  | // ...</w:t>
      </w:r>
    </w:p>
    <w:p w14:paraId="6AE18AAB" w14:textId="77777777" w:rsidR="00CF7C50" w:rsidRPr="00903DBA" w:rsidRDefault="00CF7C50" w:rsidP="00CF7C50">
      <w:pPr>
        <w:pStyle w:val="Code"/>
        <w:rPr>
          <w:highlight w:val="white"/>
        </w:rPr>
      </w:pPr>
    </w:p>
    <w:p w14:paraId="6991B775" w14:textId="77777777" w:rsidR="00CF7C50" w:rsidRPr="00903DBA" w:rsidRDefault="00CF7C50" w:rsidP="00CF7C50">
      <w:pPr>
        <w:pStyle w:val="Code"/>
        <w:rPr>
          <w:highlight w:val="white"/>
        </w:rPr>
      </w:pPr>
      <w:r w:rsidRPr="00903DBA">
        <w:rPr>
          <w:highlight w:val="white"/>
        </w:rPr>
        <w:t>closed_statement:</w:t>
      </w:r>
    </w:p>
    <w:p w14:paraId="1637EEBB" w14:textId="77777777" w:rsidR="00CF7C50" w:rsidRPr="00903DBA" w:rsidRDefault="00CF7C50" w:rsidP="00CF7C50">
      <w:pPr>
        <w:pStyle w:val="Code"/>
        <w:rPr>
          <w:highlight w:val="white"/>
        </w:rPr>
      </w:pPr>
      <w:r w:rsidRPr="00903DBA">
        <w:rPr>
          <w:highlight w:val="white"/>
        </w:rPr>
        <w:t xml:space="preserve">    IF LEFT_PARENTHESIS expression RIGHT_PARENTHESIS closed_statement</w:t>
      </w:r>
    </w:p>
    <w:p w14:paraId="7ACE2CA2" w14:textId="77777777" w:rsidR="00CF7C50" w:rsidRPr="00903DBA" w:rsidRDefault="00CF7C50" w:rsidP="00CF7C50">
      <w:pPr>
        <w:pStyle w:val="Code"/>
        <w:rPr>
          <w:highlight w:val="white"/>
        </w:rPr>
      </w:pPr>
      <w:r w:rsidRPr="00903DBA">
        <w:rPr>
          <w:highlight w:val="white"/>
        </w:rPr>
        <w:t xml:space="preserve">    ELSE closed_statement {</w:t>
      </w:r>
    </w:p>
    <w:p w14:paraId="5293459A" w14:textId="77777777" w:rsidR="00CF7C50" w:rsidRPr="00903DBA" w:rsidRDefault="00CF7C50" w:rsidP="00CF7C50">
      <w:pPr>
        <w:pStyle w:val="Code"/>
        <w:rPr>
          <w:highlight w:val="white"/>
        </w:rPr>
      </w:pPr>
      <w:r w:rsidRPr="00903DBA">
        <w:rPr>
          <w:highlight w:val="white"/>
        </w:rPr>
        <w:t xml:space="preserve">      $$ = MiddleCodeGenerator.IfElseStatement($3, $5, $7);</w:t>
      </w:r>
    </w:p>
    <w:p w14:paraId="76E1FD6F" w14:textId="77777777" w:rsidR="00CF7C50" w:rsidRPr="00903DBA" w:rsidRDefault="00CF7C50" w:rsidP="00CF7C50">
      <w:pPr>
        <w:pStyle w:val="Code"/>
        <w:rPr>
          <w:highlight w:val="white"/>
        </w:rPr>
      </w:pPr>
      <w:r w:rsidRPr="00903DBA">
        <w:rPr>
          <w:highlight w:val="white"/>
        </w:rPr>
        <w:t xml:space="preserve">    }</w:t>
      </w:r>
    </w:p>
    <w:p w14:paraId="56C47905" w14:textId="77777777" w:rsidR="00CF7C50" w:rsidRPr="00903DBA" w:rsidRDefault="00CF7C50" w:rsidP="00CF7C50">
      <w:pPr>
        <w:pStyle w:val="Code"/>
        <w:rPr>
          <w:highlight w:val="white"/>
        </w:rPr>
      </w:pPr>
      <w:r w:rsidRPr="00903DBA">
        <w:rPr>
          <w:highlight w:val="white"/>
        </w:rPr>
        <w:t xml:space="preserve">  | // ...</w:t>
      </w:r>
    </w:p>
    <w:p w14:paraId="4A638BA8" w14:textId="77777777" w:rsidR="00CF7C50" w:rsidRPr="00903DBA" w:rsidRDefault="00CF7C50" w:rsidP="00CF7C50">
      <w:pPr>
        <w:pStyle w:val="Rubrik3"/>
        <w:numPr>
          <w:ilvl w:val="2"/>
          <w:numId w:val="170"/>
        </w:numPr>
      </w:pPr>
      <w:bookmarkStart w:id="114" w:name="_Toc57655994"/>
      <w:r w:rsidRPr="00903DBA">
        <w:t>The Forward-Jump Problem (Backpatching)</w:t>
      </w:r>
      <w:bookmarkEnd w:id="114"/>
    </w:p>
    <w:p w14:paraId="67F199E0" w14:textId="77777777" w:rsidR="00CF7C50" w:rsidRPr="00903DBA" w:rsidRDefault="00CF7C50" w:rsidP="00CF7C50">
      <w:ins w:id="115" w:author="Stefan Bjornander" w:date="2015-04-26T09:25:00Z">
        <w:r w:rsidRPr="00903DBA">
          <w:t xml:space="preserve">When generating </w:t>
        </w:r>
      </w:ins>
      <w:r w:rsidRPr="00903DBA">
        <w:t xml:space="preserve">middle code instructions for </w:t>
      </w:r>
      <w:ins w:id="116" w:author="Stefan Bjornander" w:date="2015-04-26T09:25:00Z">
        <w:r w:rsidRPr="00903DBA">
          <w:t xml:space="preserve">expressions </w:t>
        </w:r>
      </w:ins>
      <w:r w:rsidRPr="00903DBA">
        <w:t>or</w:t>
      </w:r>
      <w:ins w:id="117" w:author="Stefan Bjornander" w:date="2015-04-26T09:25:00Z">
        <w:r w:rsidRPr="00903DBA">
          <w:t xml:space="preserve"> statement</w:t>
        </w:r>
      </w:ins>
      <w:r w:rsidRPr="00903DBA">
        <w:t>s</w:t>
      </w:r>
      <w:ins w:id="118" w:author="Stefan Bjornander" w:date="2015-04-26T09:25:00Z">
        <w:r w:rsidRPr="00903DBA">
          <w:t>, a common situation is that we</w:t>
        </w:r>
      </w:ins>
      <w:ins w:id="119" w:author="Stefan Bjornander" w:date="2015-04-26T09:26:00Z">
        <w:r w:rsidRPr="00903DBA">
          <w:t xml:space="preserve"> generate</w:t>
        </w:r>
      </w:ins>
      <w:r w:rsidRPr="00903DBA">
        <w:t xml:space="preserve"> forward jump instructions without yet knowing the target address. One way to solve the problem is to work with </w:t>
      </w:r>
      <w:r w:rsidRPr="00903DBA">
        <w:rPr>
          <w:rStyle w:val="CodeInText"/>
        </w:rPr>
        <w:t>backpatching</w:t>
      </w:r>
      <w:r w:rsidRPr="00903DBA">
        <w:t>, which means that we use sets to keep track of jump instructions with yet unknown target addresses that eventually becomes filled in when the target addresses have become known.</w:t>
      </w:r>
    </w:p>
    <w:p w14:paraId="3AA90B27" w14:textId="77777777" w:rsidR="00CF7C50" w:rsidRPr="00903DBA" w:rsidRDefault="00CF7C50" w:rsidP="00CF7C50">
      <w:r w:rsidRPr="00903DBA">
        <w:t xml:space="preserve">For instance, let us look at the while statement to the left. The parsing of expression  </w:t>
      </w:r>
      <w:r w:rsidRPr="00903DBA">
        <w:rPr>
          <w:rStyle w:val="CodeInText"/>
        </w:rPr>
        <w:t>a &lt; b</w:t>
      </w:r>
      <w:r w:rsidRPr="00903DBA">
        <w:t xml:space="preserve"> will generate the middle code in the middle and the sets to the right. The middle code line will a have undefined targets since we at the moment does not know where to jump if the expression is true or false.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3005"/>
        <w:gridCol w:w="3011"/>
      </w:tblGrid>
      <w:tr w:rsidR="00CF7C50" w:rsidRPr="00903DBA" w14:paraId="7ED2F7F0" w14:textId="77777777" w:rsidTr="00206FCC">
        <w:tc>
          <w:tcPr>
            <w:tcW w:w="3116" w:type="dxa"/>
            <w:hideMark/>
          </w:tcPr>
          <w:p w14:paraId="021DBCC6" w14:textId="77777777" w:rsidR="00CF7C50" w:rsidRPr="00903DBA" w:rsidRDefault="00CF7C50" w:rsidP="00206FCC">
            <w:pPr>
              <w:pStyle w:val="Code"/>
            </w:pPr>
            <w:r w:rsidRPr="00903DBA">
              <w:t>while (a &lt; b)</w:t>
            </w:r>
          </w:p>
          <w:p w14:paraId="49DFB718" w14:textId="77777777" w:rsidR="00CF7C50" w:rsidRPr="00903DBA" w:rsidRDefault="00CF7C50" w:rsidP="00206FCC">
            <w:pPr>
              <w:pStyle w:val="Code"/>
            </w:pPr>
            <w:r w:rsidRPr="00903DBA">
              <w:t xml:space="preserve">  ++a;</w:t>
            </w:r>
          </w:p>
        </w:tc>
        <w:tc>
          <w:tcPr>
            <w:tcW w:w="3117" w:type="dxa"/>
            <w:hideMark/>
          </w:tcPr>
          <w:p w14:paraId="267FF248" w14:textId="77777777" w:rsidR="00CF7C50" w:rsidRPr="00903DBA" w:rsidRDefault="00CF7C50" w:rsidP="00206FCC">
            <w:pPr>
              <w:pStyle w:val="Code"/>
            </w:pPr>
            <w:r w:rsidRPr="00903DBA">
              <w:t>1. if a &lt; b goto ?</w:t>
            </w:r>
          </w:p>
          <w:p w14:paraId="157E877B" w14:textId="77777777" w:rsidR="00CF7C50" w:rsidRPr="00903DBA" w:rsidRDefault="00CF7C50" w:rsidP="00206FCC">
            <w:pPr>
              <w:pStyle w:val="Code"/>
            </w:pPr>
            <w:r w:rsidRPr="00903DBA">
              <w:t>2. goto ?</w:t>
            </w:r>
          </w:p>
        </w:tc>
        <w:tc>
          <w:tcPr>
            <w:tcW w:w="3117" w:type="dxa"/>
            <w:hideMark/>
          </w:tcPr>
          <w:p w14:paraId="32202C90" w14:textId="77777777" w:rsidR="00CF7C50" w:rsidRPr="00903DBA" w:rsidRDefault="00CF7C50" w:rsidP="00206FCC">
            <w:pPr>
              <w:pStyle w:val="Code"/>
            </w:pPr>
            <w:r w:rsidRPr="00903DBA">
              <w:t>a &lt; b: true set = {1}</w:t>
            </w:r>
          </w:p>
          <w:p w14:paraId="175A509B" w14:textId="77777777" w:rsidR="00CF7C50" w:rsidRPr="00903DBA" w:rsidRDefault="00CF7C50" w:rsidP="00206FCC">
            <w:pPr>
              <w:pStyle w:val="Code"/>
            </w:pPr>
            <w:r w:rsidRPr="00903DBA">
              <w:t xml:space="preserve">       false set = {2}</w:t>
            </w:r>
          </w:p>
        </w:tc>
      </w:tr>
    </w:tbl>
    <w:p w14:paraId="7E7EA3C6" w14:textId="77777777" w:rsidR="00CF7C50" w:rsidRPr="00903DBA" w:rsidRDefault="00CF7C50" w:rsidP="00CF7C50">
      <w:r w:rsidRPr="00903DBA">
        <w:lastRenderedPageBreak/>
        <w:t xml:space="preserve">When parsing the while statement, the sets of the expression becomes backpatched:  If the </w:t>
      </w:r>
      <w:r w:rsidRPr="00903DBA">
        <w:rPr>
          <w:rStyle w:val="CodeInText"/>
        </w:rPr>
        <w:t>a &lt; b</w:t>
      </w:r>
      <w:r w:rsidRPr="00903DBA">
        <w:t xml:space="preserve"> expression is true, line 1 shall jump to line 3, and if it is false, line 2 shall jump to line 5: whatever comes after the while statement.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03"/>
        <w:gridCol w:w="3003"/>
      </w:tblGrid>
      <w:tr w:rsidR="00CF7C50" w:rsidRPr="00903DBA" w14:paraId="729F5B18" w14:textId="77777777" w:rsidTr="00206FCC">
        <w:tc>
          <w:tcPr>
            <w:tcW w:w="3116" w:type="dxa"/>
            <w:hideMark/>
          </w:tcPr>
          <w:p w14:paraId="5B5DF138" w14:textId="77777777" w:rsidR="00CF7C50" w:rsidRPr="00903DBA" w:rsidRDefault="00CF7C50" w:rsidP="00206FCC">
            <w:pPr>
              <w:pStyle w:val="Code"/>
            </w:pPr>
            <w:r w:rsidRPr="00903DBA">
              <w:t>1. if a &lt; b goto 3</w:t>
            </w:r>
          </w:p>
          <w:p w14:paraId="3DFBC8C9" w14:textId="77777777" w:rsidR="00CF7C50" w:rsidRPr="00903DBA" w:rsidRDefault="00CF7C50" w:rsidP="00206FCC">
            <w:pPr>
              <w:pStyle w:val="Code"/>
            </w:pPr>
            <w:r w:rsidRPr="00903DBA">
              <w:t>2. goto 5</w:t>
            </w:r>
          </w:p>
          <w:p w14:paraId="7F529FE2" w14:textId="77777777" w:rsidR="00CF7C50" w:rsidRPr="00903DBA" w:rsidRDefault="00CF7C50" w:rsidP="00206FCC">
            <w:pPr>
              <w:pStyle w:val="Code"/>
            </w:pPr>
            <w:r w:rsidRPr="00903DBA">
              <w:t>3. ++a</w:t>
            </w:r>
          </w:p>
          <w:p w14:paraId="1FCC8B47" w14:textId="77777777" w:rsidR="00CF7C50" w:rsidRPr="00903DBA" w:rsidRDefault="00CF7C50" w:rsidP="00206FCC">
            <w:pPr>
              <w:pStyle w:val="Code"/>
            </w:pPr>
            <w:r w:rsidRPr="00903DBA">
              <w:t>4. goto 1</w:t>
            </w:r>
          </w:p>
          <w:p w14:paraId="0507E51C" w14:textId="77777777" w:rsidR="00CF7C50" w:rsidRPr="00903DBA" w:rsidRDefault="00CF7C50" w:rsidP="00206FCC">
            <w:pPr>
              <w:pStyle w:val="Code"/>
            </w:pPr>
            <w:r w:rsidRPr="00903DBA">
              <w:t>5. ...</w:t>
            </w:r>
          </w:p>
        </w:tc>
        <w:tc>
          <w:tcPr>
            <w:tcW w:w="3117" w:type="dxa"/>
          </w:tcPr>
          <w:p w14:paraId="1AED0D22" w14:textId="77777777" w:rsidR="00CF7C50" w:rsidRPr="00903DBA" w:rsidRDefault="00CF7C50" w:rsidP="00206FCC">
            <w:pPr>
              <w:pStyle w:val="Code"/>
            </w:pPr>
          </w:p>
        </w:tc>
        <w:tc>
          <w:tcPr>
            <w:tcW w:w="3117" w:type="dxa"/>
          </w:tcPr>
          <w:p w14:paraId="131DA067" w14:textId="77777777" w:rsidR="00CF7C50" w:rsidRPr="00903DBA" w:rsidRDefault="00CF7C50" w:rsidP="00206FCC">
            <w:pPr>
              <w:pStyle w:val="Code"/>
            </w:pPr>
          </w:p>
        </w:tc>
      </w:tr>
    </w:tbl>
    <w:p w14:paraId="66769317" w14:textId="77777777" w:rsidR="00CF7C50" w:rsidRPr="00903DBA" w:rsidRDefault="00CF7C50" w:rsidP="00CF7C50">
      <w:r w:rsidRPr="00903DBA">
        <w:t xml:space="preserve">If we instead let the while statement be surrounded by an </w:t>
      </w:r>
      <w:r w:rsidRPr="00903DBA">
        <w:rPr>
          <w:rStyle w:val="CodeInText"/>
        </w:rPr>
        <w:t>if-else</w:t>
      </w:r>
      <w:r w:rsidRPr="00903DBA">
        <w:t xml:space="preserve"> statement, we have both the true and false sets of the if expression </w:t>
      </w:r>
      <w:r w:rsidRPr="00903DBA">
        <w:rPr>
          <w:rStyle w:val="CodeInText"/>
        </w:rPr>
        <w:t>x &lt; y</w:t>
      </w:r>
      <w:r w:rsidRPr="00903DBA">
        <w:t xml:space="preserve"> and the sets of the while expression </w:t>
      </w:r>
      <w:r w:rsidRPr="00903DBA">
        <w:rPr>
          <w:rStyle w:val="CodeInText"/>
        </w:rPr>
        <w:t>a &lt; b</w:t>
      </w:r>
      <w:r w:rsidRPr="00903DBA">
        <w:t>:</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0"/>
        <w:gridCol w:w="3005"/>
        <w:gridCol w:w="3011"/>
      </w:tblGrid>
      <w:tr w:rsidR="00CF7C50" w:rsidRPr="00903DBA" w14:paraId="334FAA33" w14:textId="77777777" w:rsidTr="00206FCC">
        <w:tc>
          <w:tcPr>
            <w:tcW w:w="3116" w:type="dxa"/>
          </w:tcPr>
          <w:p w14:paraId="6DF5BE6E" w14:textId="77777777" w:rsidR="00CF7C50" w:rsidRPr="00903DBA" w:rsidRDefault="00CF7C50" w:rsidP="00206FCC">
            <w:pPr>
              <w:pStyle w:val="Code"/>
            </w:pPr>
            <w:r w:rsidRPr="00903DBA">
              <w:t>if (x &lt; y)</w:t>
            </w:r>
          </w:p>
          <w:p w14:paraId="07978371" w14:textId="77777777" w:rsidR="00CF7C50" w:rsidRPr="00903DBA" w:rsidRDefault="00CF7C50" w:rsidP="00206FCC">
            <w:pPr>
              <w:pStyle w:val="Code"/>
            </w:pPr>
            <w:r w:rsidRPr="00903DBA">
              <w:t xml:space="preserve">  while (a &lt; b)</w:t>
            </w:r>
          </w:p>
          <w:p w14:paraId="5A9A34BB" w14:textId="77777777" w:rsidR="00CF7C50" w:rsidRPr="00903DBA" w:rsidRDefault="00CF7C50" w:rsidP="00206FCC">
            <w:pPr>
              <w:pStyle w:val="Code"/>
            </w:pPr>
            <w:r w:rsidRPr="00903DBA">
              <w:t xml:space="preserve">    ++a;</w:t>
            </w:r>
          </w:p>
          <w:p w14:paraId="68E5C9FD" w14:textId="77777777" w:rsidR="00CF7C50" w:rsidRPr="00903DBA" w:rsidRDefault="00CF7C50" w:rsidP="00206FCC">
            <w:pPr>
              <w:pStyle w:val="Code"/>
            </w:pPr>
            <w:r w:rsidRPr="00903DBA">
              <w:t>else</w:t>
            </w:r>
          </w:p>
          <w:p w14:paraId="5282E9DE" w14:textId="77777777" w:rsidR="00CF7C50" w:rsidRPr="00903DBA" w:rsidRDefault="00CF7C50" w:rsidP="00206FCC">
            <w:pPr>
              <w:pStyle w:val="Code"/>
            </w:pPr>
            <w:r w:rsidRPr="00903DBA">
              <w:t xml:space="preserve">  ++b;</w:t>
            </w:r>
          </w:p>
          <w:p w14:paraId="0352C644" w14:textId="77777777" w:rsidR="00CF7C50" w:rsidRPr="00903DBA" w:rsidRDefault="00CF7C50" w:rsidP="00206FCC">
            <w:pPr>
              <w:pStyle w:val="Code"/>
            </w:pPr>
          </w:p>
        </w:tc>
        <w:tc>
          <w:tcPr>
            <w:tcW w:w="3117" w:type="dxa"/>
          </w:tcPr>
          <w:p w14:paraId="198CBF4D" w14:textId="77777777" w:rsidR="00CF7C50" w:rsidRPr="00903DBA" w:rsidRDefault="00CF7C50" w:rsidP="00206FCC">
            <w:pPr>
              <w:pStyle w:val="Code"/>
            </w:pPr>
            <w:r w:rsidRPr="00903DBA">
              <w:t>1. if x &lt; y goto ?</w:t>
            </w:r>
          </w:p>
          <w:p w14:paraId="4793A0FA" w14:textId="77777777" w:rsidR="00CF7C50" w:rsidRPr="00903DBA" w:rsidRDefault="00CF7C50" w:rsidP="00206FCC">
            <w:pPr>
              <w:pStyle w:val="Code"/>
            </w:pPr>
            <w:r w:rsidRPr="00903DBA">
              <w:t>2. goto ?</w:t>
            </w:r>
          </w:p>
          <w:p w14:paraId="0593638D" w14:textId="77777777" w:rsidR="00CF7C50" w:rsidRPr="00903DBA" w:rsidRDefault="00CF7C50" w:rsidP="00206FCC">
            <w:pPr>
              <w:pStyle w:val="Code"/>
            </w:pPr>
            <w:r w:rsidRPr="00903DBA">
              <w:t>3. if a &lt; b goto ?</w:t>
            </w:r>
          </w:p>
          <w:p w14:paraId="025ECBB4" w14:textId="77777777" w:rsidR="00CF7C50" w:rsidRPr="00903DBA" w:rsidRDefault="00CF7C50" w:rsidP="00206FCC">
            <w:pPr>
              <w:pStyle w:val="Code"/>
            </w:pPr>
            <w:r w:rsidRPr="00903DBA">
              <w:t>4. goto ?</w:t>
            </w:r>
          </w:p>
          <w:p w14:paraId="09B963B4" w14:textId="77777777" w:rsidR="00CF7C50" w:rsidRPr="00903DBA" w:rsidRDefault="00CF7C50" w:rsidP="00206FCC">
            <w:pPr>
              <w:pStyle w:val="Code"/>
            </w:pPr>
            <w:r w:rsidRPr="00903DBA">
              <w:t>5. ++a</w:t>
            </w:r>
          </w:p>
          <w:p w14:paraId="2832A36C" w14:textId="77777777" w:rsidR="00CF7C50" w:rsidRPr="00903DBA" w:rsidRDefault="00CF7C50" w:rsidP="00206FCC">
            <w:pPr>
              <w:pStyle w:val="Code"/>
            </w:pPr>
            <w:r w:rsidRPr="00903DBA">
              <w:t>6. goto 3</w:t>
            </w:r>
          </w:p>
          <w:p w14:paraId="39B42517" w14:textId="77777777" w:rsidR="00CF7C50" w:rsidRPr="00903DBA" w:rsidRDefault="00CF7C50" w:rsidP="00206FCC">
            <w:pPr>
              <w:pStyle w:val="Code"/>
            </w:pPr>
            <w:r w:rsidRPr="00903DBA">
              <w:t>7. goto 9</w:t>
            </w:r>
          </w:p>
          <w:p w14:paraId="4EFFBD28" w14:textId="77777777" w:rsidR="00CF7C50" w:rsidRPr="00903DBA" w:rsidRDefault="00CF7C50" w:rsidP="00206FCC">
            <w:pPr>
              <w:pStyle w:val="Code"/>
            </w:pPr>
            <w:r w:rsidRPr="00903DBA">
              <w:t>8. ++b</w:t>
            </w:r>
          </w:p>
          <w:p w14:paraId="440888F0" w14:textId="77777777" w:rsidR="00CF7C50" w:rsidRPr="00903DBA" w:rsidRDefault="00CF7C50" w:rsidP="00206FCC">
            <w:pPr>
              <w:pStyle w:val="Code"/>
            </w:pPr>
            <w:r w:rsidRPr="00903DBA">
              <w:t>9. ...</w:t>
            </w:r>
          </w:p>
          <w:p w14:paraId="167A3E20" w14:textId="77777777" w:rsidR="00CF7C50" w:rsidRPr="00903DBA" w:rsidRDefault="00CF7C50" w:rsidP="00206FCC">
            <w:pPr>
              <w:pStyle w:val="Code"/>
            </w:pPr>
          </w:p>
        </w:tc>
        <w:tc>
          <w:tcPr>
            <w:tcW w:w="3117" w:type="dxa"/>
            <w:hideMark/>
          </w:tcPr>
          <w:p w14:paraId="6AAE0A6B" w14:textId="77777777" w:rsidR="00CF7C50" w:rsidRPr="00903DBA" w:rsidRDefault="00CF7C50" w:rsidP="00206FCC">
            <w:pPr>
              <w:pStyle w:val="Code"/>
            </w:pPr>
            <w:r w:rsidRPr="00903DBA">
              <w:t>x &lt; y: true set: {1}</w:t>
            </w:r>
          </w:p>
          <w:p w14:paraId="31D29EF0" w14:textId="77777777" w:rsidR="00CF7C50" w:rsidRPr="00903DBA" w:rsidRDefault="00CF7C50" w:rsidP="00206FCC">
            <w:pPr>
              <w:pStyle w:val="Code"/>
            </w:pPr>
            <w:r w:rsidRPr="00903DBA">
              <w:t xml:space="preserve">       false set: {2}</w:t>
            </w:r>
          </w:p>
          <w:p w14:paraId="78281E86" w14:textId="77777777" w:rsidR="00CF7C50" w:rsidRPr="00903DBA" w:rsidRDefault="00CF7C50" w:rsidP="00206FCC">
            <w:pPr>
              <w:pStyle w:val="Code"/>
            </w:pPr>
            <w:r w:rsidRPr="00903DBA">
              <w:t>a &lt; b: true set: {3}</w:t>
            </w:r>
          </w:p>
          <w:p w14:paraId="3627E381" w14:textId="77777777" w:rsidR="00CF7C50" w:rsidRPr="00903DBA" w:rsidRDefault="00CF7C50" w:rsidP="00206FCC">
            <w:pPr>
              <w:pStyle w:val="Code"/>
            </w:pPr>
            <w:r w:rsidRPr="00903DBA">
              <w:t xml:space="preserve">       false set: {4}</w:t>
            </w:r>
          </w:p>
        </w:tc>
      </w:tr>
    </w:tbl>
    <w:p w14:paraId="1241344E" w14:textId="77777777" w:rsidR="00CF7C50" w:rsidRPr="00903DBA" w:rsidRDefault="00CF7C50" w:rsidP="00CF7C50">
      <w:r w:rsidRPr="00903DBA">
        <w:t xml:space="preserve">When the </w:t>
      </w:r>
      <w:r w:rsidRPr="00903DBA">
        <w:rPr>
          <w:rStyle w:val="CodeInText"/>
        </w:rPr>
        <w:t>if</w:t>
      </w:r>
      <w:r w:rsidRPr="00903DBA">
        <w:t xml:space="preserve"> and </w:t>
      </w:r>
      <w:r w:rsidRPr="00903DBA">
        <w:rPr>
          <w:rStyle w:val="CodeInText"/>
        </w:rPr>
        <w:t>while</w:t>
      </w:r>
      <w:r w:rsidRPr="00903DBA">
        <w:t xml:space="preserve"> statements become parsed the following call will occur:</w:t>
      </w:r>
    </w:p>
    <w:p w14:paraId="6A805CA4" w14:textId="77777777" w:rsidR="00CF7C50" w:rsidRPr="00903DBA" w:rsidRDefault="00CF7C50" w:rsidP="00CF7C50">
      <w:pPr>
        <w:pStyle w:val="Code"/>
      </w:pPr>
      <w:r w:rsidRPr="00903DBA">
        <w:t>backpatch({1}, 3);</w:t>
      </w:r>
    </w:p>
    <w:p w14:paraId="596EE448" w14:textId="77777777" w:rsidR="00CF7C50" w:rsidRPr="00903DBA" w:rsidRDefault="00CF7C50" w:rsidP="00CF7C50">
      <w:pPr>
        <w:pStyle w:val="Code"/>
      </w:pPr>
      <w:r w:rsidRPr="00903DBA">
        <w:t>backpatch({2}, 8);</w:t>
      </w:r>
    </w:p>
    <w:p w14:paraId="0E387CCB" w14:textId="77777777" w:rsidR="00CF7C50" w:rsidRPr="00903DBA" w:rsidRDefault="00CF7C50" w:rsidP="00CF7C50">
      <w:pPr>
        <w:pStyle w:val="Code"/>
      </w:pPr>
      <w:r w:rsidRPr="00903DBA">
        <w:t>backpatch({3}, 5);</w:t>
      </w:r>
    </w:p>
    <w:p w14:paraId="28183B09" w14:textId="77777777" w:rsidR="00CF7C50" w:rsidRPr="00903DBA" w:rsidRDefault="00CF7C50" w:rsidP="00CF7C50">
      <w:pPr>
        <w:pStyle w:val="Code"/>
      </w:pPr>
      <w:r w:rsidRPr="00903DBA">
        <w:t>backpatch({4}, 7);</w:t>
      </w:r>
    </w:p>
    <w:p w14:paraId="449D8017" w14:textId="77777777" w:rsidR="00CF7C50" w:rsidRPr="00903DBA" w:rsidRDefault="00CF7C50" w:rsidP="00CF7C50">
      <w:pPr>
        <w:pStyle w:val="Code"/>
      </w:pP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2"/>
        <w:gridCol w:w="3002"/>
        <w:gridCol w:w="3002"/>
      </w:tblGrid>
      <w:tr w:rsidR="00CF7C50" w:rsidRPr="00903DBA" w14:paraId="4FD575CC" w14:textId="77777777" w:rsidTr="00206FCC">
        <w:tc>
          <w:tcPr>
            <w:tcW w:w="3116" w:type="dxa"/>
            <w:hideMark/>
          </w:tcPr>
          <w:p w14:paraId="6947D88E" w14:textId="77777777" w:rsidR="00CF7C50" w:rsidRPr="00903DBA" w:rsidRDefault="00CF7C50" w:rsidP="00206FCC">
            <w:pPr>
              <w:pStyle w:val="Code"/>
            </w:pPr>
            <w:r w:rsidRPr="00903DBA">
              <w:t>1. if x &lt; y goto 3</w:t>
            </w:r>
          </w:p>
          <w:p w14:paraId="044BB680" w14:textId="77777777" w:rsidR="00CF7C50" w:rsidRPr="00903DBA" w:rsidRDefault="00CF7C50" w:rsidP="00206FCC">
            <w:pPr>
              <w:pStyle w:val="Code"/>
              <w:tabs>
                <w:tab w:val="left" w:pos="1620"/>
              </w:tabs>
            </w:pPr>
            <w:r w:rsidRPr="00903DBA">
              <w:t>2. goto 8</w:t>
            </w:r>
            <w:r w:rsidRPr="00903DBA">
              <w:tab/>
            </w:r>
          </w:p>
          <w:p w14:paraId="67A50A17" w14:textId="77777777" w:rsidR="00CF7C50" w:rsidRPr="00903DBA" w:rsidRDefault="00CF7C50" w:rsidP="00206FCC">
            <w:pPr>
              <w:pStyle w:val="Code"/>
            </w:pPr>
            <w:r w:rsidRPr="00903DBA">
              <w:t>3. if a &lt; b goto 5</w:t>
            </w:r>
          </w:p>
          <w:p w14:paraId="4180FA09" w14:textId="77777777" w:rsidR="00CF7C50" w:rsidRPr="00903DBA" w:rsidRDefault="00CF7C50" w:rsidP="00206FCC">
            <w:pPr>
              <w:pStyle w:val="Code"/>
            </w:pPr>
            <w:r w:rsidRPr="00903DBA">
              <w:t>4. goto 7</w:t>
            </w:r>
          </w:p>
          <w:p w14:paraId="0C04F168" w14:textId="77777777" w:rsidR="00CF7C50" w:rsidRPr="00903DBA" w:rsidRDefault="00CF7C50" w:rsidP="00206FCC">
            <w:pPr>
              <w:pStyle w:val="Code"/>
            </w:pPr>
            <w:r w:rsidRPr="00903DBA">
              <w:t>5. ++a</w:t>
            </w:r>
          </w:p>
          <w:p w14:paraId="34ADD6DC" w14:textId="77777777" w:rsidR="00CF7C50" w:rsidRPr="00903DBA" w:rsidRDefault="00CF7C50" w:rsidP="00206FCC">
            <w:pPr>
              <w:pStyle w:val="Code"/>
            </w:pPr>
            <w:r w:rsidRPr="00903DBA">
              <w:t>6. goto 3</w:t>
            </w:r>
          </w:p>
          <w:p w14:paraId="0C18729E" w14:textId="77777777" w:rsidR="00CF7C50" w:rsidRPr="00903DBA" w:rsidRDefault="00CF7C50" w:rsidP="00206FCC">
            <w:pPr>
              <w:pStyle w:val="Code"/>
            </w:pPr>
            <w:r w:rsidRPr="00903DBA">
              <w:t>7. goto 9</w:t>
            </w:r>
          </w:p>
          <w:p w14:paraId="20F1CFD2" w14:textId="77777777" w:rsidR="00CF7C50" w:rsidRPr="00903DBA" w:rsidRDefault="00CF7C50" w:rsidP="00206FCC">
            <w:pPr>
              <w:pStyle w:val="Code"/>
            </w:pPr>
            <w:r w:rsidRPr="00903DBA">
              <w:t>8. ++b</w:t>
            </w:r>
          </w:p>
          <w:p w14:paraId="77BE7C82" w14:textId="77777777" w:rsidR="00CF7C50" w:rsidRPr="00903DBA" w:rsidRDefault="00CF7C50" w:rsidP="00206FCC">
            <w:pPr>
              <w:pStyle w:val="Code"/>
            </w:pPr>
            <w:r w:rsidRPr="00903DBA">
              <w:t>9. ...</w:t>
            </w:r>
          </w:p>
        </w:tc>
        <w:tc>
          <w:tcPr>
            <w:tcW w:w="3117" w:type="dxa"/>
          </w:tcPr>
          <w:p w14:paraId="61BB8388" w14:textId="77777777" w:rsidR="00CF7C50" w:rsidRPr="00903DBA" w:rsidRDefault="00CF7C50" w:rsidP="00206FCC">
            <w:pPr>
              <w:pStyle w:val="Code"/>
            </w:pPr>
          </w:p>
        </w:tc>
        <w:tc>
          <w:tcPr>
            <w:tcW w:w="3117" w:type="dxa"/>
          </w:tcPr>
          <w:p w14:paraId="71B1DF6E" w14:textId="77777777" w:rsidR="00CF7C50" w:rsidRPr="00903DBA" w:rsidRDefault="00CF7C50" w:rsidP="00206FCC">
            <w:pPr>
              <w:pStyle w:val="Code"/>
            </w:pPr>
          </w:p>
        </w:tc>
      </w:tr>
    </w:tbl>
    <w:p w14:paraId="4B14F03F" w14:textId="77777777" w:rsidR="00CF7C50" w:rsidRPr="00903DBA" w:rsidRDefault="00CF7C50" w:rsidP="00CF7C50">
      <w:r w:rsidRPr="00903DBA">
        <w:t xml:space="preserve">The generated middle code above may appear ineffective, but the middle code optimizer of Chapter </w:t>
      </w:r>
      <w:r w:rsidRPr="00903DBA">
        <w:fldChar w:fldCharType="begin"/>
      </w:r>
      <w:r w:rsidRPr="00903DBA">
        <w:instrText xml:space="preserve"> REF _Ref417813097 \r \h </w:instrText>
      </w:r>
      <w:r w:rsidRPr="00903DBA">
        <w:fldChar w:fldCharType="separate"/>
      </w:r>
      <w:r w:rsidRPr="00903DBA">
        <w:t>0</w:t>
      </w:r>
      <w:r w:rsidRPr="00903DBA">
        <w:fldChar w:fldCharType="end"/>
      </w:r>
      <w:r w:rsidRPr="00903DBA">
        <w:t xml:space="preserve"> will change it into:</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20"/>
        <w:gridCol w:w="3003"/>
        <w:gridCol w:w="3003"/>
      </w:tblGrid>
      <w:tr w:rsidR="00CF7C50" w:rsidRPr="00903DBA" w14:paraId="68933466" w14:textId="77777777" w:rsidTr="00206FCC">
        <w:tc>
          <w:tcPr>
            <w:tcW w:w="3116" w:type="dxa"/>
            <w:hideMark/>
          </w:tcPr>
          <w:p w14:paraId="7D517241" w14:textId="77777777" w:rsidR="00CF7C50" w:rsidRPr="00903DBA" w:rsidRDefault="00CF7C50" w:rsidP="00206FCC">
            <w:pPr>
              <w:pStyle w:val="Code"/>
            </w:pPr>
            <w:r w:rsidRPr="00903DBA">
              <w:t>1. if x &gt;= y goto 5</w:t>
            </w:r>
          </w:p>
          <w:p w14:paraId="389931DB" w14:textId="77777777" w:rsidR="00CF7C50" w:rsidRPr="00903DBA" w:rsidRDefault="00CF7C50" w:rsidP="00206FCC">
            <w:pPr>
              <w:pStyle w:val="Code"/>
            </w:pPr>
            <w:r w:rsidRPr="00903DBA">
              <w:t>2. if a &gt;= b goto 6</w:t>
            </w:r>
          </w:p>
          <w:p w14:paraId="681A7D57" w14:textId="77777777" w:rsidR="00CF7C50" w:rsidRPr="00903DBA" w:rsidRDefault="00CF7C50" w:rsidP="00206FCC">
            <w:pPr>
              <w:pStyle w:val="Code"/>
            </w:pPr>
            <w:r w:rsidRPr="00903DBA">
              <w:t>3. ++a</w:t>
            </w:r>
          </w:p>
          <w:p w14:paraId="5B476A31" w14:textId="77777777" w:rsidR="00CF7C50" w:rsidRPr="00903DBA" w:rsidRDefault="00CF7C50" w:rsidP="00206FCC">
            <w:pPr>
              <w:pStyle w:val="Code"/>
            </w:pPr>
            <w:r w:rsidRPr="00903DBA">
              <w:t>4. goto 2</w:t>
            </w:r>
          </w:p>
          <w:p w14:paraId="5DC1AFBE" w14:textId="77777777" w:rsidR="00CF7C50" w:rsidRPr="00903DBA" w:rsidRDefault="00CF7C50" w:rsidP="00206FCC">
            <w:pPr>
              <w:pStyle w:val="Code"/>
            </w:pPr>
            <w:r w:rsidRPr="00903DBA">
              <w:t>5. ++b</w:t>
            </w:r>
          </w:p>
          <w:p w14:paraId="6A7FF2F9" w14:textId="77777777" w:rsidR="00CF7C50" w:rsidRPr="00903DBA" w:rsidRDefault="00CF7C50" w:rsidP="00206FCC">
            <w:pPr>
              <w:pStyle w:val="Code"/>
            </w:pPr>
            <w:r w:rsidRPr="00903DBA">
              <w:t>6. ...</w:t>
            </w:r>
          </w:p>
        </w:tc>
        <w:tc>
          <w:tcPr>
            <w:tcW w:w="3117" w:type="dxa"/>
          </w:tcPr>
          <w:p w14:paraId="49992A53" w14:textId="77777777" w:rsidR="00CF7C50" w:rsidRPr="00903DBA" w:rsidRDefault="00CF7C50" w:rsidP="00206FCC">
            <w:pPr>
              <w:pStyle w:val="Code"/>
            </w:pPr>
          </w:p>
        </w:tc>
        <w:tc>
          <w:tcPr>
            <w:tcW w:w="3117" w:type="dxa"/>
          </w:tcPr>
          <w:p w14:paraId="13F99343" w14:textId="77777777" w:rsidR="00CF7C50" w:rsidRPr="00903DBA" w:rsidRDefault="00CF7C50" w:rsidP="00206FCC">
            <w:pPr>
              <w:pStyle w:val="Code"/>
            </w:pPr>
          </w:p>
        </w:tc>
      </w:tr>
    </w:tbl>
    <w:p w14:paraId="724E1CB2" w14:textId="77777777" w:rsidR="00CF7C50" w:rsidRPr="00903DBA" w:rsidRDefault="00CF7C50" w:rsidP="00CF7C50">
      <w:r w:rsidRPr="00903DBA">
        <w:t>Another example is the evaluation of a logical-and expression. Since C takes advantage of lazy evaluation, we have to insert jump instructions in the middle code.</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3016"/>
        <w:gridCol w:w="2996"/>
      </w:tblGrid>
      <w:tr w:rsidR="00CF7C50" w:rsidRPr="00903DBA" w14:paraId="161F934B" w14:textId="77777777" w:rsidTr="00206FCC">
        <w:tc>
          <w:tcPr>
            <w:tcW w:w="3116" w:type="dxa"/>
            <w:hideMark/>
          </w:tcPr>
          <w:p w14:paraId="39AFCB3B" w14:textId="77777777" w:rsidR="00CF7C50" w:rsidRPr="00903DBA" w:rsidRDefault="00CF7C50" w:rsidP="00206FCC">
            <w:pPr>
              <w:pStyle w:val="Code"/>
            </w:pPr>
            <w:r w:rsidRPr="00903DBA">
              <w:t>if ((a &lt; b) &amp;&amp; (c &lt; d))</w:t>
            </w:r>
          </w:p>
          <w:p w14:paraId="281465EF" w14:textId="77777777" w:rsidR="00CF7C50" w:rsidRPr="00903DBA" w:rsidRDefault="00CF7C50" w:rsidP="00206FCC">
            <w:pPr>
              <w:pStyle w:val="Code"/>
            </w:pPr>
            <w:r w:rsidRPr="00903DBA">
              <w:t xml:space="preserve">  ++a;</w:t>
            </w:r>
          </w:p>
          <w:p w14:paraId="319750F3" w14:textId="77777777" w:rsidR="00CF7C50" w:rsidRPr="00903DBA" w:rsidRDefault="00CF7C50" w:rsidP="00206FCC">
            <w:pPr>
              <w:pStyle w:val="Code"/>
            </w:pPr>
            <w:r w:rsidRPr="00903DBA">
              <w:t xml:space="preserve">else </w:t>
            </w:r>
          </w:p>
          <w:p w14:paraId="15094CED" w14:textId="77777777" w:rsidR="00CF7C50" w:rsidRPr="00903DBA" w:rsidRDefault="00CF7C50" w:rsidP="00206FCC">
            <w:pPr>
              <w:pStyle w:val="Code"/>
            </w:pPr>
            <w:r w:rsidRPr="00903DBA">
              <w:t xml:space="preserve">  ++b;</w:t>
            </w:r>
          </w:p>
        </w:tc>
        <w:tc>
          <w:tcPr>
            <w:tcW w:w="3117" w:type="dxa"/>
            <w:hideMark/>
          </w:tcPr>
          <w:p w14:paraId="20D8E0FD" w14:textId="77777777" w:rsidR="00CF7C50" w:rsidRPr="00903DBA" w:rsidRDefault="00CF7C50" w:rsidP="00206FCC">
            <w:pPr>
              <w:pStyle w:val="Code"/>
            </w:pPr>
            <w:r w:rsidRPr="00903DBA">
              <w:t>1. if a &lt; b goto ?</w:t>
            </w:r>
          </w:p>
          <w:p w14:paraId="3B3C08ED" w14:textId="77777777" w:rsidR="00CF7C50" w:rsidRPr="00903DBA" w:rsidRDefault="00CF7C50" w:rsidP="00206FCC">
            <w:pPr>
              <w:pStyle w:val="Code"/>
            </w:pPr>
            <w:r w:rsidRPr="00903DBA">
              <w:t>2. goto ?</w:t>
            </w:r>
          </w:p>
          <w:p w14:paraId="092F3CB9" w14:textId="77777777" w:rsidR="00CF7C50" w:rsidRPr="00903DBA" w:rsidRDefault="00CF7C50" w:rsidP="00206FCC">
            <w:pPr>
              <w:pStyle w:val="Code"/>
            </w:pPr>
            <w:r w:rsidRPr="00903DBA">
              <w:t>3. if c &lt; d goto ?</w:t>
            </w:r>
          </w:p>
          <w:p w14:paraId="743949C3" w14:textId="77777777" w:rsidR="00CF7C50" w:rsidRPr="00903DBA" w:rsidRDefault="00CF7C50" w:rsidP="00206FCC">
            <w:pPr>
              <w:pStyle w:val="Code"/>
            </w:pPr>
            <w:r w:rsidRPr="00903DBA">
              <w:t>4. goto ?</w:t>
            </w:r>
          </w:p>
          <w:p w14:paraId="54CFC5C2" w14:textId="77777777" w:rsidR="00CF7C50" w:rsidRPr="00903DBA" w:rsidRDefault="00CF7C50" w:rsidP="00206FCC">
            <w:pPr>
              <w:pStyle w:val="Code"/>
            </w:pPr>
            <w:r w:rsidRPr="00903DBA">
              <w:t>5. ++a</w:t>
            </w:r>
          </w:p>
          <w:p w14:paraId="41E2907F" w14:textId="77777777" w:rsidR="00CF7C50" w:rsidRPr="00903DBA" w:rsidRDefault="00CF7C50" w:rsidP="00206FCC">
            <w:pPr>
              <w:pStyle w:val="Code"/>
            </w:pPr>
            <w:r w:rsidRPr="00903DBA">
              <w:t>6. goto 7</w:t>
            </w:r>
          </w:p>
          <w:p w14:paraId="2BCE3CFE" w14:textId="77777777" w:rsidR="00CF7C50" w:rsidRPr="00903DBA" w:rsidRDefault="00CF7C50" w:rsidP="00206FCC">
            <w:pPr>
              <w:pStyle w:val="Code"/>
            </w:pPr>
            <w:r w:rsidRPr="00903DBA">
              <w:t>7. ++b</w:t>
            </w:r>
          </w:p>
          <w:p w14:paraId="2206A27C" w14:textId="77777777" w:rsidR="00CF7C50" w:rsidRPr="00903DBA" w:rsidRDefault="00CF7C50" w:rsidP="00206FCC">
            <w:pPr>
              <w:pStyle w:val="Code"/>
            </w:pPr>
            <w:r w:rsidRPr="00903DBA">
              <w:t>8. ...</w:t>
            </w:r>
          </w:p>
        </w:tc>
        <w:tc>
          <w:tcPr>
            <w:tcW w:w="3117" w:type="dxa"/>
          </w:tcPr>
          <w:p w14:paraId="73942A16" w14:textId="77777777" w:rsidR="00CF7C50" w:rsidRPr="00903DBA" w:rsidRDefault="00CF7C50" w:rsidP="00206FCC">
            <w:pPr>
              <w:pStyle w:val="Code"/>
            </w:pPr>
          </w:p>
        </w:tc>
      </w:tr>
    </w:tbl>
    <w:p w14:paraId="54625D1E" w14:textId="77777777" w:rsidR="00CF7C50" w:rsidRPr="00903DBA" w:rsidRDefault="00CF7C50" w:rsidP="00CF7C50">
      <w:r w:rsidRPr="00903DBA">
        <w:lastRenderedPageBreak/>
        <w:t>When the first expression (</w:t>
      </w:r>
      <w:r w:rsidRPr="00903DBA">
        <w:rPr>
          <w:rStyle w:val="CodeInText"/>
        </w:rPr>
        <w:t>a &lt; b</w:t>
      </w:r>
      <w:r w:rsidRPr="00903DBA">
        <w:t>) is evaluated, its true set is {1} and its false set is {2}. When the second expression is evaluated the true set of the first expression is backpatched to the beginning of the second expression. This means that if the first expression is true we continue to evaluate the second expression. However, if the first expression is false the second expression will never be evaluated since it not necessary, the total expression will be false regardless of the value of the second expression. The result will be that the true set of the total expression is the one of the second expression and the false set is the union of the falses sets of both expressions.</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3"/>
        <w:gridCol w:w="3019"/>
        <w:gridCol w:w="2994"/>
      </w:tblGrid>
      <w:tr w:rsidR="00CF7C50" w:rsidRPr="00903DBA" w14:paraId="2BAB8AEF" w14:textId="77777777" w:rsidTr="00206FCC">
        <w:tc>
          <w:tcPr>
            <w:tcW w:w="3116" w:type="dxa"/>
            <w:hideMark/>
          </w:tcPr>
          <w:p w14:paraId="5C9B1C91" w14:textId="77777777" w:rsidR="00CF7C50" w:rsidRPr="00903DBA" w:rsidRDefault="00CF7C50" w:rsidP="00206FCC">
            <w:pPr>
              <w:pStyle w:val="Code"/>
            </w:pPr>
            <w:r w:rsidRPr="00903DBA">
              <w:t>1. if a &lt; b goto 3</w:t>
            </w:r>
          </w:p>
          <w:p w14:paraId="45A3CA41" w14:textId="77777777" w:rsidR="00CF7C50" w:rsidRPr="00903DBA" w:rsidRDefault="00CF7C50" w:rsidP="00206FCC">
            <w:pPr>
              <w:pStyle w:val="Code"/>
            </w:pPr>
            <w:r w:rsidRPr="00903DBA">
              <w:t>2. goto ?</w:t>
            </w:r>
          </w:p>
          <w:p w14:paraId="379308D0" w14:textId="77777777" w:rsidR="00CF7C50" w:rsidRPr="00903DBA" w:rsidRDefault="00CF7C50" w:rsidP="00206FCC">
            <w:pPr>
              <w:pStyle w:val="Code"/>
            </w:pPr>
            <w:r w:rsidRPr="00903DBA">
              <w:t>3. if c &lt; d goto ?</w:t>
            </w:r>
          </w:p>
          <w:p w14:paraId="1EC5EE4E" w14:textId="77777777" w:rsidR="00CF7C50" w:rsidRPr="00903DBA" w:rsidRDefault="00CF7C50" w:rsidP="00206FCC">
            <w:pPr>
              <w:pStyle w:val="Code"/>
            </w:pPr>
            <w:r w:rsidRPr="00903DBA">
              <w:t>4. goto ?</w:t>
            </w:r>
          </w:p>
          <w:p w14:paraId="2A53D88A" w14:textId="77777777" w:rsidR="00CF7C50" w:rsidRPr="00903DBA" w:rsidRDefault="00CF7C50" w:rsidP="00206FCC">
            <w:pPr>
              <w:pStyle w:val="Code"/>
            </w:pPr>
            <w:r w:rsidRPr="00903DBA">
              <w:t>5. ++a</w:t>
            </w:r>
          </w:p>
          <w:p w14:paraId="6DA6F46E" w14:textId="77777777" w:rsidR="00CF7C50" w:rsidRPr="00903DBA" w:rsidRDefault="00CF7C50" w:rsidP="00206FCC">
            <w:pPr>
              <w:pStyle w:val="Code"/>
            </w:pPr>
            <w:r w:rsidRPr="00903DBA">
              <w:t>6. goto 7</w:t>
            </w:r>
          </w:p>
          <w:p w14:paraId="38FC190C" w14:textId="77777777" w:rsidR="00CF7C50" w:rsidRPr="00903DBA" w:rsidRDefault="00CF7C50" w:rsidP="00206FCC">
            <w:pPr>
              <w:pStyle w:val="Code"/>
            </w:pPr>
            <w:r w:rsidRPr="00903DBA">
              <w:t>7. ++b</w:t>
            </w:r>
          </w:p>
        </w:tc>
        <w:tc>
          <w:tcPr>
            <w:tcW w:w="3117" w:type="dxa"/>
            <w:hideMark/>
          </w:tcPr>
          <w:p w14:paraId="3A59A937" w14:textId="77777777" w:rsidR="00CF7C50" w:rsidRPr="00903DBA" w:rsidRDefault="00CF7C50" w:rsidP="00206FCC">
            <w:pPr>
              <w:pStyle w:val="Code"/>
            </w:pPr>
            <w:r w:rsidRPr="00903DBA">
              <w:t>true set: {3}</w:t>
            </w:r>
          </w:p>
          <w:p w14:paraId="1CBD843D" w14:textId="77777777" w:rsidR="00CF7C50" w:rsidRPr="00903DBA" w:rsidRDefault="00CF7C50" w:rsidP="00206FCC">
            <w:pPr>
              <w:pStyle w:val="Code"/>
            </w:pPr>
            <w:r w:rsidRPr="00903DBA">
              <w:t>false set: {2, 4}</w:t>
            </w:r>
          </w:p>
        </w:tc>
        <w:tc>
          <w:tcPr>
            <w:tcW w:w="3117" w:type="dxa"/>
          </w:tcPr>
          <w:p w14:paraId="2D86E929" w14:textId="77777777" w:rsidR="00CF7C50" w:rsidRPr="00903DBA" w:rsidRDefault="00CF7C50" w:rsidP="00206FCC">
            <w:pPr>
              <w:pStyle w:val="Code"/>
            </w:pPr>
          </w:p>
        </w:tc>
      </w:tr>
    </w:tbl>
    <w:p w14:paraId="6EFDBFC6" w14:textId="77777777" w:rsidR="00CF7C50" w:rsidRPr="00903DBA" w:rsidRDefault="00CF7C50" w:rsidP="00CF7C50">
      <w:r w:rsidRPr="00903DBA">
        <w:t>In a similar way, the true set of an expression with logical-or will be the union of both true sets while the false set will the false set of the second expression.</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06"/>
        <w:gridCol w:w="3007"/>
        <w:gridCol w:w="3013"/>
      </w:tblGrid>
      <w:tr w:rsidR="00CF7C50" w:rsidRPr="00903DBA" w14:paraId="239E41EF" w14:textId="77777777" w:rsidTr="00206FCC">
        <w:tc>
          <w:tcPr>
            <w:tcW w:w="3116" w:type="dxa"/>
            <w:hideMark/>
          </w:tcPr>
          <w:p w14:paraId="17B2FDAD" w14:textId="77777777" w:rsidR="00CF7C50" w:rsidRPr="00903DBA" w:rsidRDefault="00CF7C50" w:rsidP="00206FCC">
            <w:pPr>
              <w:pStyle w:val="Code"/>
            </w:pPr>
            <w:r w:rsidRPr="00903DBA">
              <w:t>if ((a &lt; b) || (c &lt; d))</w:t>
            </w:r>
          </w:p>
          <w:p w14:paraId="48BA9B4E" w14:textId="77777777" w:rsidR="00CF7C50" w:rsidRPr="00903DBA" w:rsidRDefault="00CF7C50" w:rsidP="00206FCC">
            <w:pPr>
              <w:pStyle w:val="Code"/>
            </w:pPr>
            <w:r w:rsidRPr="00903DBA">
              <w:t xml:space="preserve">  ++a;</w:t>
            </w:r>
          </w:p>
          <w:p w14:paraId="39E4E7C9" w14:textId="77777777" w:rsidR="00CF7C50" w:rsidRPr="00903DBA" w:rsidRDefault="00CF7C50" w:rsidP="00206FCC">
            <w:pPr>
              <w:pStyle w:val="Code"/>
            </w:pPr>
            <w:r w:rsidRPr="00903DBA">
              <w:t xml:space="preserve">else </w:t>
            </w:r>
          </w:p>
          <w:p w14:paraId="1D9CEBCE" w14:textId="77777777" w:rsidR="00CF7C50" w:rsidRPr="00903DBA" w:rsidRDefault="00CF7C50" w:rsidP="00206FCC">
            <w:pPr>
              <w:pStyle w:val="Code"/>
            </w:pPr>
            <w:r w:rsidRPr="00903DBA">
              <w:t xml:space="preserve">  ++b;</w:t>
            </w:r>
          </w:p>
        </w:tc>
        <w:tc>
          <w:tcPr>
            <w:tcW w:w="3117" w:type="dxa"/>
            <w:hideMark/>
          </w:tcPr>
          <w:p w14:paraId="280EF2E3" w14:textId="77777777" w:rsidR="00CF7C50" w:rsidRPr="00903DBA" w:rsidRDefault="00CF7C50" w:rsidP="00206FCC">
            <w:pPr>
              <w:pStyle w:val="Code"/>
            </w:pPr>
            <w:r w:rsidRPr="00903DBA">
              <w:t>1. if a &lt; b goto ?</w:t>
            </w:r>
          </w:p>
          <w:p w14:paraId="6088B904" w14:textId="77777777" w:rsidR="00CF7C50" w:rsidRPr="00903DBA" w:rsidRDefault="00CF7C50" w:rsidP="00206FCC">
            <w:pPr>
              <w:pStyle w:val="Code"/>
            </w:pPr>
            <w:r w:rsidRPr="00903DBA">
              <w:t>2. goto 3</w:t>
            </w:r>
          </w:p>
          <w:p w14:paraId="782EC463" w14:textId="77777777" w:rsidR="00CF7C50" w:rsidRPr="00903DBA" w:rsidRDefault="00CF7C50" w:rsidP="00206FCC">
            <w:pPr>
              <w:pStyle w:val="Code"/>
            </w:pPr>
            <w:r w:rsidRPr="00903DBA">
              <w:t>3. if c &lt; d goto ?</w:t>
            </w:r>
          </w:p>
          <w:p w14:paraId="3531066C" w14:textId="77777777" w:rsidR="00CF7C50" w:rsidRPr="00903DBA" w:rsidRDefault="00CF7C50" w:rsidP="00206FCC">
            <w:pPr>
              <w:pStyle w:val="Code"/>
            </w:pPr>
            <w:r w:rsidRPr="00903DBA">
              <w:t>4. goto ?</w:t>
            </w:r>
          </w:p>
          <w:p w14:paraId="34D02BD6" w14:textId="77777777" w:rsidR="00CF7C50" w:rsidRPr="00903DBA" w:rsidRDefault="00CF7C50" w:rsidP="00206FCC">
            <w:pPr>
              <w:pStyle w:val="Code"/>
            </w:pPr>
            <w:r w:rsidRPr="00903DBA">
              <w:t>5. ++a</w:t>
            </w:r>
          </w:p>
          <w:p w14:paraId="312E78F9" w14:textId="77777777" w:rsidR="00CF7C50" w:rsidRPr="00903DBA" w:rsidRDefault="00CF7C50" w:rsidP="00206FCC">
            <w:pPr>
              <w:pStyle w:val="Code"/>
            </w:pPr>
            <w:r w:rsidRPr="00903DBA">
              <w:t>6. goto 7</w:t>
            </w:r>
          </w:p>
          <w:p w14:paraId="5EE3C631" w14:textId="77777777" w:rsidR="00CF7C50" w:rsidRPr="00903DBA" w:rsidRDefault="00CF7C50" w:rsidP="00206FCC">
            <w:pPr>
              <w:pStyle w:val="Code"/>
            </w:pPr>
            <w:r w:rsidRPr="00903DBA">
              <w:t>7. ++b</w:t>
            </w:r>
          </w:p>
          <w:p w14:paraId="6337288E" w14:textId="77777777" w:rsidR="00CF7C50" w:rsidRPr="00903DBA" w:rsidRDefault="00CF7C50" w:rsidP="00206FCC">
            <w:pPr>
              <w:pStyle w:val="Code"/>
            </w:pPr>
            <w:r w:rsidRPr="00903DBA">
              <w:t>8. ...</w:t>
            </w:r>
          </w:p>
        </w:tc>
        <w:tc>
          <w:tcPr>
            <w:tcW w:w="3117" w:type="dxa"/>
            <w:hideMark/>
          </w:tcPr>
          <w:p w14:paraId="561BB8DC" w14:textId="77777777" w:rsidR="00CF7C50" w:rsidRPr="00903DBA" w:rsidRDefault="00CF7C50" w:rsidP="00206FCC">
            <w:pPr>
              <w:pStyle w:val="Code"/>
            </w:pPr>
            <w:r w:rsidRPr="00903DBA">
              <w:t>true set: {1, 3}</w:t>
            </w:r>
          </w:p>
          <w:p w14:paraId="008FB1A2" w14:textId="77777777" w:rsidR="00CF7C50" w:rsidRPr="00903DBA" w:rsidRDefault="00CF7C50" w:rsidP="00206FCC">
            <w:pPr>
              <w:pStyle w:val="Code"/>
            </w:pPr>
            <w:r w:rsidRPr="00903DBA">
              <w:t>false set: {4}</w:t>
            </w:r>
          </w:p>
        </w:tc>
      </w:tr>
    </w:tbl>
    <w:p w14:paraId="09543C81" w14:textId="77777777" w:rsidR="00CF7C50" w:rsidRPr="00903DBA" w:rsidRDefault="00CF7C50" w:rsidP="00CF7C50">
      <w:pPr>
        <w:rPr>
          <w:highlight w:val="white"/>
        </w:rPr>
      </w:pPr>
      <w:r w:rsidRPr="00903DBA">
        <w:t xml:space="preserve">The </w:t>
      </w:r>
      <w:r w:rsidRPr="00903DBA">
        <w:rPr>
          <w:rStyle w:val="CodeInText"/>
        </w:rPr>
        <w:t>Backpatch</w:t>
      </w:r>
      <w:r w:rsidRPr="00903DBA">
        <w:t xml:space="preserve"> class holds a set of static methods that backpatch a single address or a set of addresses. The first two methods call the last two methods with the current size of ther middle code list as target address. In this way, the target address becomes the next middle code instruction to become generated. More specifically, the backpatching is performed by setting the third address of the middle code, since the third address is always the jump address in conditional and unconditional jump instructions.</w:t>
      </w:r>
    </w:p>
    <w:p w14:paraId="7FA1D532" w14:textId="77777777" w:rsidR="00CF7C50" w:rsidRPr="00903DBA" w:rsidRDefault="00CF7C50" w:rsidP="00CF7C50">
      <w:pPr>
        <w:pStyle w:val="Rubrik3"/>
        <w:rPr>
          <w:highlight w:val="white"/>
        </w:rPr>
      </w:pPr>
      <w:bookmarkStart w:id="120" w:name="_Toc57655995"/>
      <w:r w:rsidRPr="00903DBA">
        <w:rPr>
          <w:highlight w:val="white"/>
        </w:rPr>
        <w:t>The Statement Class</w:t>
      </w:r>
      <w:bookmarkEnd w:id="120"/>
    </w:p>
    <w:p w14:paraId="7E7CEDC9" w14:textId="77777777" w:rsidR="00CF7C50" w:rsidRPr="00903DBA" w:rsidRDefault="00CF7C50" w:rsidP="00CF7C50">
      <w:pPr>
        <w:rPr>
          <w:highlight w:val="white"/>
        </w:rPr>
      </w:pPr>
      <w:r w:rsidRPr="00903DBA">
        <w:rPr>
          <w:highlight w:val="white"/>
        </w:rPr>
        <w:t xml:space="preserve">First, let us look at the </w:t>
      </w:r>
      <w:r w:rsidRPr="00903DBA">
        <w:rPr>
          <w:rStyle w:val="KeyWord0"/>
          <w:highlight w:val="white"/>
        </w:rPr>
        <w:t>Statement</w:t>
      </w:r>
      <w:r w:rsidRPr="00903DBA">
        <w:rPr>
          <w:highlight w:val="white"/>
        </w:rPr>
        <w:t xml:space="preserve"> class. A statement holds a list of middle code instructions, and the </w:t>
      </w:r>
      <w:r w:rsidRPr="00903DBA">
        <w:rPr>
          <w:rStyle w:val="KeyWord0"/>
          <w:highlight w:val="white"/>
        </w:rPr>
        <w:t>next</w:t>
      </w:r>
      <w:r w:rsidRPr="00903DBA">
        <w:rPr>
          <w:highlight w:val="white"/>
        </w:rPr>
        <w:t xml:space="preserve"> </w:t>
      </w:r>
      <w:r w:rsidRPr="00903DBA">
        <w:rPr>
          <w:rStyle w:val="KeyWord0"/>
          <w:highlight w:val="white"/>
        </w:rPr>
        <w:t>set</w:t>
      </w:r>
      <w:r w:rsidRPr="00903DBA">
        <w:rPr>
          <w:highlight w:val="white"/>
        </w:rPr>
        <w:t>, which is a set om jump instructions that shall be backpatched to jump to the next instruction after the statement.</w:t>
      </w:r>
    </w:p>
    <w:p w14:paraId="19BB41F7" w14:textId="77777777" w:rsidR="00CF7C50" w:rsidRPr="00903DBA" w:rsidRDefault="00CF7C50" w:rsidP="00CF7C50">
      <w:pPr>
        <w:pStyle w:val="CodeHeader"/>
        <w:rPr>
          <w:highlight w:val="white"/>
        </w:rPr>
      </w:pPr>
      <w:r w:rsidRPr="00903DBA">
        <w:rPr>
          <w:highlight w:val="white"/>
        </w:rPr>
        <w:t>Statement.cs</w:t>
      </w:r>
    </w:p>
    <w:p w14:paraId="3FDE63A4" w14:textId="77777777" w:rsidR="00CF7C50" w:rsidRPr="00903DBA" w:rsidRDefault="00CF7C50" w:rsidP="00CF7C50">
      <w:pPr>
        <w:pStyle w:val="Code"/>
        <w:rPr>
          <w:highlight w:val="white"/>
        </w:rPr>
      </w:pPr>
      <w:r w:rsidRPr="00903DBA">
        <w:rPr>
          <w:highlight w:val="white"/>
        </w:rPr>
        <w:t>using System.Collections.Generic;</w:t>
      </w:r>
    </w:p>
    <w:p w14:paraId="51A16C49" w14:textId="77777777" w:rsidR="00CF7C50" w:rsidRPr="00903DBA" w:rsidRDefault="00CF7C50" w:rsidP="00CF7C50">
      <w:pPr>
        <w:pStyle w:val="Code"/>
        <w:rPr>
          <w:highlight w:val="white"/>
        </w:rPr>
      </w:pPr>
    </w:p>
    <w:p w14:paraId="38C400F7" w14:textId="77777777" w:rsidR="00CF7C50" w:rsidRPr="00903DBA" w:rsidRDefault="00CF7C50" w:rsidP="00CF7C50">
      <w:pPr>
        <w:pStyle w:val="Code"/>
        <w:rPr>
          <w:highlight w:val="white"/>
        </w:rPr>
      </w:pPr>
      <w:r w:rsidRPr="00903DBA">
        <w:rPr>
          <w:highlight w:val="white"/>
        </w:rPr>
        <w:t>namespace CCompiler {</w:t>
      </w:r>
    </w:p>
    <w:p w14:paraId="5265D268" w14:textId="77777777" w:rsidR="00CF7C50" w:rsidRPr="00903DBA" w:rsidRDefault="00CF7C50" w:rsidP="00CF7C50">
      <w:pPr>
        <w:pStyle w:val="Code"/>
        <w:rPr>
          <w:highlight w:val="white"/>
        </w:rPr>
      </w:pPr>
      <w:r w:rsidRPr="00903DBA">
        <w:rPr>
          <w:highlight w:val="white"/>
        </w:rPr>
        <w:t xml:space="preserve">  public class Statement {</w:t>
      </w:r>
    </w:p>
    <w:p w14:paraId="2745AEFB" w14:textId="77777777" w:rsidR="00CF7C50" w:rsidRPr="00903DBA" w:rsidRDefault="00CF7C50" w:rsidP="00CF7C50">
      <w:pPr>
        <w:pStyle w:val="Code"/>
        <w:rPr>
          <w:highlight w:val="white"/>
        </w:rPr>
      </w:pPr>
      <w:r w:rsidRPr="00903DBA">
        <w:rPr>
          <w:highlight w:val="white"/>
        </w:rPr>
        <w:t xml:space="preserve">    private List&lt;MiddleCode&gt; m_codeList;</w:t>
      </w:r>
    </w:p>
    <w:p w14:paraId="3756ACCC" w14:textId="77777777" w:rsidR="00CF7C50" w:rsidRPr="00903DBA" w:rsidRDefault="00CF7C50" w:rsidP="00CF7C50">
      <w:pPr>
        <w:pStyle w:val="Code"/>
        <w:rPr>
          <w:highlight w:val="white"/>
        </w:rPr>
      </w:pPr>
      <w:r w:rsidRPr="00903DBA">
        <w:rPr>
          <w:highlight w:val="white"/>
        </w:rPr>
        <w:t xml:space="preserve">    private ISet&lt;MiddleCode&gt; m_nextSet;</w:t>
      </w:r>
    </w:p>
    <w:p w14:paraId="132FF13E" w14:textId="77777777" w:rsidR="00CF7C50" w:rsidRPr="00903DBA" w:rsidRDefault="00CF7C50" w:rsidP="00CF7C50">
      <w:pPr>
        <w:pStyle w:val="Code"/>
        <w:rPr>
          <w:highlight w:val="white"/>
        </w:rPr>
      </w:pPr>
      <w:r w:rsidRPr="00903DBA">
        <w:rPr>
          <w:highlight w:val="white"/>
        </w:rPr>
        <w:t xml:space="preserve">  </w:t>
      </w:r>
    </w:p>
    <w:p w14:paraId="314696EA" w14:textId="77777777" w:rsidR="00CF7C50" w:rsidRPr="00903DBA" w:rsidRDefault="00CF7C50" w:rsidP="00CF7C50">
      <w:pPr>
        <w:pStyle w:val="Code"/>
        <w:rPr>
          <w:highlight w:val="white"/>
        </w:rPr>
      </w:pPr>
      <w:r w:rsidRPr="00903DBA">
        <w:rPr>
          <w:highlight w:val="white"/>
        </w:rPr>
        <w:t xml:space="preserve">    public Statement(List&lt;MiddleCode&gt; codeList,</w:t>
      </w:r>
    </w:p>
    <w:p w14:paraId="7C185C1B" w14:textId="77777777" w:rsidR="00CF7C50" w:rsidRPr="00903DBA" w:rsidRDefault="00CF7C50" w:rsidP="00CF7C50">
      <w:pPr>
        <w:pStyle w:val="Code"/>
        <w:rPr>
          <w:highlight w:val="white"/>
        </w:rPr>
      </w:pPr>
      <w:r w:rsidRPr="00903DBA">
        <w:rPr>
          <w:highlight w:val="white"/>
        </w:rPr>
        <w:t xml:space="preserve">                     ISet&lt;MiddleCode&gt; nextSet = null) {</w:t>
      </w:r>
    </w:p>
    <w:p w14:paraId="4D92747D" w14:textId="77777777" w:rsidR="00CF7C50" w:rsidRPr="00903DBA" w:rsidRDefault="00CF7C50" w:rsidP="00CF7C50">
      <w:pPr>
        <w:pStyle w:val="Code"/>
        <w:rPr>
          <w:highlight w:val="white"/>
        </w:rPr>
      </w:pPr>
      <w:r w:rsidRPr="00903DBA">
        <w:rPr>
          <w:highlight w:val="white"/>
        </w:rPr>
        <w:t xml:space="preserve">      Assert.ErrorXXX(codeList != null);</w:t>
      </w:r>
    </w:p>
    <w:p w14:paraId="068BC2D8" w14:textId="77777777" w:rsidR="00CF7C50" w:rsidRPr="00903DBA" w:rsidRDefault="00CF7C50" w:rsidP="00CF7C50">
      <w:pPr>
        <w:pStyle w:val="Code"/>
        <w:rPr>
          <w:highlight w:val="white"/>
        </w:rPr>
      </w:pPr>
      <w:r w:rsidRPr="00903DBA">
        <w:rPr>
          <w:highlight w:val="white"/>
        </w:rPr>
        <w:t xml:space="preserve">      m_codeList = codeList;</w:t>
      </w:r>
    </w:p>
    <w:p w14:paraId="3ABE8D5E" w14:textId="77777777" w:rsidR="00CF7C50" w:rsidRPr="00903DBA" w:rsidRDefault="00CF7C50" w:rsidP="00CF7C50">
      <w:pPr>
        <w:pStyle w:val="Code"/>
        <w:rPr>
          <w:highlight w:val="white"/>
        </w:rPr>
      </w:pPr>
      <w:r w:rsidRPr="00903DBA">
        <w:rPr>
          <w:highlight w:val="white"/>
        </w:rPr>
        <w:t xml:space="preserve">      m_nextSet = (nextSet != null) ? nextSet : (new HashSet&lt;MiddleCode&gt;());</w:t>
      </w:r>
    </w:p>
    <w:p w14:paraId="3B423221" w14:textId="77777777" w:rsidR="00CF7C50" w:rsidRPr="00903DBA" w:rsidRDefault="00CF7C50" w:rsidP="00CF7C50">
      <w:pPr>
        <w:pStyle w:val="Code"/>
        <w:rPr>
          <w:highlight w:val="white"/>
        </w:rPr>
      </w:pPr>
      <w:r w:rsidRPr="00903DBA">
        <w:rPr>
          <w:highlight w:val="white"/>
        </w:rPr>
        <w:t xml:space="preserve">    }</w:t>
      </w:r>
    </w:p>
    <w:p w14:paraId="7589F3CD" w14:textId="77777777" w:rsidR="00CF7C50" w:rsidRPr="00903DBA" w:rsidRDefault="00CF7C50" w:rsidP="00CF7C50">
      <w:pPr>
        <w:pStyle w:val="Code"/>
        <w:rPr>
          <w:highlight w:val="white"/>
        </w:rPr>
      </w:pPr>
      <w:r w:rsidRPr="00903DBA">
        <w:rPr>
          <w:highlight w:val="white"/>
        </w:rPr>
        <w:t xml:space="preserve">  </w:t>
      </w:r>
    </w:p>
    <w:p w14:paraId="485AFB2E" w14:textId="77777777" w:rsidR="00CF7C50" w:rsidRPr="00903DBA" w:rsidRDefault="00CF7C50" w:rsidP="00CF7C50">
      <w:pPr>
        <w:pStyle w:val="Code"/>
        <w:rPr>
          <w:highlight w:val="white"/>
        </w:rPr>
      </w:pPr>
      <w:r w:rsidRPr="00903DBA">
        <w:rPr>
          <w:highlight w:val="white"/>
        </w:rPr>
        <w:t xml:space="preserve">    public List&lt;MiddleCode&gt; CodeList {</w:t>
      </w:r>
    </w:p>
    <w:p w14:paraId="6562E95A" w14:textId="77777777" w:rsidR="00CF7C50" w:rsidRPr="00903DBA" w:rsidRDefault="00CF7C50" w:rsidP="00CF7C50">
      <w:pPr>
        <w:pStyle w:val="Code"/>
        <w:rPr>
          <w:highlight w:val="white"/>
        </w:rPr>
      </w:pPr>
      <w:r w:rsidRPr="00903DBA">
        <w:rPr>
          <w:highlight w:val="white"/>
        </w:rPr>
        <w:t xml:space="preserve">      get { return m_codeList; }</w:t>
      </w:r>
    </w:p>
    <w:p w14:paraId="1E9F1324" w14:textId="77777777" w:rsidR="00CF7C50" w:rsidRPr="00903DBA" w:rsidRDefault="00CF7C50" w:rsidP="00CF7C50">
      <w:pPr>
        <w:pStyle w:val="Code"/>
        <w:rPr>
          <w:highlight w:val="white"/>
        </w:rPr>
      </w:pPr>
      <w:r w:rsidRPr="00903DBA">
        <w:rPr>
          <w:highlight w:val="white"/>
        </w:rPr>
        <w:t xml:space="preserve">    }</w:t>
      </w:r>
    </w:p>
    <w:p w14:paraId="57ADFFB4" w14:textId="77777777" w:rsidR="00CF7C50" w:rsidRPr="00903DBA" w:rsidRDefault="00CF7C50" w:rsidP="00CF7C50">
      <w:pPr>
        <w:pStyle w:val="Code"/>
        <w:rPr>
          <w:highlight w:val="white"/>
        </w:rPr>
      </w:pPr>
      <w:r w:rsidRPr="00903DBA">
        <w:rPr>
          <w:highlight w:val="white"/>
        </w:rPr>
        <w:t xml:space="preserve">  </w:t>
      </w:r>
    </w:p>
    <w:p w14:paraId="49377C00" w14:textId="77777777" w:rsidR="00CF7C50" w:rsidRPr="00903DBA" w:rsidRDefault="00CF7C50" w:rsidP="00CF7C50">
      <w:pPr>
        <w:pStyle w:val="Code"/>
        <w:rPr>
          <w:highlight w:val="white"/>
        </w:rPr>
      </w:pPr>
      <w:r w:rsidRPr="00903DBA">
        <w:rPr>
          <w:highlight w:val="white"/>
        </w:rPr>
        <w:t xml:space="preserve">    public ISet&lt;MiddleCode&gt; NextSet {</w:t>
      </w:r>
    </w:p>
    <w:p w14:paraId="709CDD25" w14:textId="77777777" w:rsidR="00CF7C50" w:rsidRPr="00903DBA" w:rsidRDefault="00CF7C50" w:rsidP="00CF7C50">
      <w:pPr>
        <w:pStyle w:val="Code"/>
        <w:rPr>
          <w:highlight w:val="white"/>
        </w:rPr>
      </w:pPr>
      <w:r w:rsidRPr="00903DBA">
        <w:rPr>
          <w:highlight w:val="white"/>
        </w:rPr>
        <w:lastRenderedPageBreak/>
        <w:t xml:space="preserve">      get { return m_nextSet; }</w:t>
      </w:r>
    </w:p>
    <w:p w14:paraId="4CDCC9C7" w14:textId="77777777" w:rsidR="00CF7C50" w:rsidRPr="00903DBA" w:rsidRDefault="00CF7C50" w:rsidP="00CF7C50">
      <w:pPr>
        <w:pStyle w:val="Code"/>
        <w:rPr>
          <w:highlight w:val="white"/>
        </w:rPr>
      </w:pPr>
      <w:r w:rsidRPr="00903DBA">
        <w:rPr>
          <w:highlight w:val="white"/>
        </w:rPr>
        <w:t xml:space="preserve">    }</w:t>
      </w:r>
    </w:p>
    <w:p w14:paraId="4D35C284" w14:textId="77777777" w:rsidR="00CF7C50" w:rsidRPr="00903DBA" w:rsidRDefault="00CF7C50" w:rsidP="00CF7C50">
      <w:pPr>
        <w:pStyle w:val="Code"/>
        <w:rPr>
          <w:highlight w:val="white"/>
        </w:rPr>
      </w:pPr>
      <w:r w:rsidRPr="00903DBA">
        <w:rPr>
          <w:highlight w:val="white"/>
        </w:rPr>
        <w:t xml:space="preserve">  }</w:t>
      </w:r>
    </w:p>
    <w:p w14:paraId="22741906" w14:textId="77777777" w:rsidR="00CF7C50" w:rsidRPr="00903DBA" w:rsidRDefault="00CF7C50" w:rsidP="00CF7C50">
      <w:pPr>
        <w:pStyle w:val="Code"/>
        <w:rPr>
          <w:highlight w:val="white"/>
        </w:rPr>
      </w:pPr>
      <w:r w:rsidRPr="00903DBA">
        <w:rPr>
          <w:highlight w:val="white"/>
        </w:rPr>
        <w:t>}</w:t>
      </w:r>
    </w:p>
    <w:p w14:paraId="5AF0B134" w14:textId="77777777" w:rsidR="00CF7C50" w:rsidRPr="00903DBA" w:rsidRDefault="00CF7C50" w:rsidP="00CF7C50">
      <w:pPr>
        <w:rPr>
          <w:highlight w:val="white"/>
        </w:rPr>
      </w:pPr>
      <w:r w:rsidRPr="00903DBA">
        <w:rPr>
          <w:highlight w:val="white"/>
        </w:rPr>
        <w:t xml:space="preserve">Then we look at the </w:t>
      </w:r>
      <w:r w:rsidRPr="00903DBA">
        <w:rPr>
          <w:rStyle w:val="KeyWord0"/>
          <w:highlight w:val="white"/>
        </w:rPr>
        <w:t>Expression</w:t>
      </w:r>
      <w:r w:rsidRPr="00903DBA">
        <w:rPr>
          <w:highlight w:val="white"/>
        </w:rPr>
        <w:t xml:space="preserve"> class. It handles a symbol, a register, and the </w:t>
      </w:r>
      <w:r w:rsidRPr="00903DBA">
        <w:rPr>
          <w:rStyle w:val="KeyWord0"/>
          <w:highlight w:val="white"/>
        </w:rPr>
        <w:t>short</w:t>
      </w:r>
      <w:r w:rsidRPr="00903DBA">
        <w:rPr>
          <w:highlight w:val="white"/>
        </w:rPr>
        <w:t xml:space="preserve"> </w:t>
      </w:r>
      <w:r w:rsidRPr="00903DBA">
        <w:rPr>
          <w:rStyle w:val="KeyWord0"/>
          <w:highlight w:val="white"/>
        </w:rPr>
        <w:t>list</w:t>
      </w:r>
      <w:r w:rsidRPr="00903DBA">
        <w:rPr>
          <w:highlight w:val="white"/>
        </w:rPr>
        <w:t xml:space="preserve"> and the </w:t>
      </w:r>
      <w:r w:rsidRPr="00903DBA">
        <w:rPr>
          <w:rStyle w:val="KeyWord0"/>
          <w:highlight w:val="white"/>
        </w:rPr>
        <w:t>long</w:t>
      </w:r>
      <w:r w:rsidRPr="00903DBA">
        <w:rPr>
          <w:highlight w:val="white"/>
        </w:rPr>
        <w:t xml:space="preserve"> </w:t>
      </w:r>
      <w:r w:rsidRPr="00903DBA">
        <w:rPr>
          <w:rStyle w:val="KeyWord0"/>
          <w:highlight w:val="white"/>
        </w:rPr>
        <w:t>list</w:t>
      </w:r>
      <w:r w:rsidRPr="00903DBA">
        <w:rPr>
          <w:highlight w:val="white"/>
        </w:rPr>
        <w:t>. The short list and long list both hold the middle code of the expression. The difference is that the short list holds only the side effects of the expression, while the long holds the whole epression. For instance, in the following expression the long list holds the the function call, decrement, and addition. The short list holds the only the side effects: the function call and decrement, but not the addition.</w:t>
      </w:r>
    </w:p>
    <w:p w14:paraId="5ECAF04E" w14:textId="77777777" w:rsidR="00CF7C50" w:rsidRPr="00903DBA" w:rsidRDefault="00CF7C50" w:rsidP="00CF7C50">
      <w:pPr>
        <w:pStyle w:val="Code"/>
        <w:rPr>
          <w:highlight w:val="white"/>
        </w:rPr>
      </w:pPr>
      <w:r w:rsidRPr="00903DBA">
        <w:rPr>
          <w:highlight w:val="white"/>
        </w:rPr>
        <w:t>f(x) + a--;</w:t>
      </w:r>
    </w:p>
    <w:p w14:paraId="2A71C710" w14:textId="77777777" w:rsidR="00CF7C50" w:rsidRPr="00903DBA" w:rsidRDefault="00CF7C50" w:rsidP="00CF7C50">
      <w:pPr>
        <w:rPr>
          <w:highlight w:val="white"/>
        </w:rPr>
      </w:pPr>
      <w:r w:rsidRPr="00903DBA">
        <w:rPr>
          <w:highlight w:val="white"/>
        </w:rPr>
        <w:t>The following statement is correct, but in holds no side-effects, its short list will be empty, and it will in the end not generate and code.</w:t>
      </w:r>
    </w:p>
    <w:p w14:paraId="69EE8BC6" w14:textId="77777777" w:rsidR="00CF7C50" w:rsidRPr="00903DBA" w:rsidRDefault="00CF7C50" w:rsidP="00CF7C50">
      <w:pPr>
        <w:pStyle w:val="Code"/>
        <w:rPr>
          <w:highlight w:val="white"/>
        </w:rPr>
      </w:pPr>
      <w:r w:rsidRPr="00903DBA">
        <w:rPr>
          <w:highlight w:val="white"/>
        </w:rPr>
        <w:t>a + (b * c);</w:t>
      </w:r>
    </w:p>
    <w:p w14:paraId="7F751865" w14:textId="77777777" w:rsidR="00CF7C50" w:rsidRPr="00903DBA" w:rsidRDefault="00CF7C50" w:rsidP="00CF7C50">
      <w:pPr>
        <w:rPr>
          <w:highlight w:val="white"/>
        </w:rPr>
      </w:pPr>
      <w:r w:rsidRPr="00903DBA">
        <w:rPr>
          <w:highlight w:val="white"/>
        </w:rPr>
        <w:t xml:space="preserve">The register parameter is used in system calls when we need to access or assign a specific register. </w:t>
      </w:r>
    </w:p>
    <w:p w14:paraId="4A35E95B" w14:textId="77777777" w:rsidR="00CF7C50" w:rsidRPr="00903DBA" w:rsidRDefault="00CF7C50" w:rsidP="00312D7E">
      <w:pPr>
        <w:pStyle w:val="Rubrik3"/>
        <w:numPr>
          <w:ilvl w:val="2"/>
          <w:numId w:val="16"/>
        </w:numPr>
      </w:pPr>
      <w:bookmarkStart w:id="121" w:name="_Toc57655997"/>
      <w:r w:rsidRPr="00903DBA">
        <w:t>Header Rules</w:t>
      </w:r>
      <w:bookmarkEnd w:id="121"/>
    </w:p>
    <w:p w14:paraId="11461BE8" w14:textId="77777777" w:rsidR="00CF7C50" w:rsidRPr="00903DBA" w:rsidRDefault="00CF7C50" w:rsidP="00CF7C50">
      <w:r w:rsidRPr="00903DBA">
        <w:t xml:space="preserve">The open statements include the compound statements if, if-else, switch, case, while, for, and label statements. The switch, while, and for statements need to do some preparation before the parsing, which means that they need one header rule each. Each rule calls its corresponding method in the </w:t>
      </w:r>
      <w:r w:rsidRPr="00903DBA">
        <w:rPr>
          <w:rStyle w:val="CodeInText"/>
        </w:rPr>
        <w:t>Generate</w:t>
      </w:r>
      <w:r w:rsidRPr="00903DBA">
        <w:t xml:space="preserve"> class that does the actual work of type checking and middle code generation.</w:t>
      </w:r>
    </w:p>
    <w:p w14:paraId="49A95093" w14:textId="77777777" w:rsidR="00CF7C50" w:rsidRPr="00903DBA" w:rsidRDefault="00CF7C50" w:rsidP="00CF7C50">
      <w:pPr>
        <w:pStyle w:val="Rubrik3"/>
      </w:pPr>
      <w:bookmarkStart w:id="122" w:name="_Toc57655998"/>
      <w:r w:rsidRPr="00903DBA">
        <w:t>The Switch Statement</w:t>
      </w:r>
      <w:bookmarkEnd w:id="122"/>
    </w:p>
    <w:p w14:paraId="7F84E134" w14:textId="77777777" w:rsidR="00CF7C50" w:rsidRPr="00903DBA" w:rsidRDefault="00CF7C50" w:rsidP="00CF7C50">
      <w:r w:rsidRPr="00903DBA">
        <w:t xml:space="preserve">The </w:t>
      </w:r>
      <w:r w:rsidRPr="00903DBA">
        <w:rPr>
          <w:rStyle w:val="CodeInText"/>
        </w:rPr>
        <w:t>GenerateSwitchStatement</w:t>
      </w:r>
      <w:r w:rsidRPr="00903DBA">
        <w:t xml:space="preserve"> method generates middle code jump instructions for each of the case statements, which are stored in the </w:t>
      </w:r>
      <w:r w:rsidRPr="00903DBA">
        <w:rPr>
          <w:rStyle w:val="CodeInText"/>
        </w:rPr>
        <w:t>Main.CaseMapStack</w:t>
      </w:r>
      <w:r w:rsidRPr="00903DBA">
        <w:t xml:space="preserve"> stack. Each entry in the stack holds an integer value (each case expression value must be possible to evaluate in compile-time) and a line number. If the original switch expression equals the constant case expression, we jump to the start line of the statement following the case expression.</w:t>
      </w:r>
    </w:p>
    <w:p w14:paraId="27C084DF" w14:textId="77777777" w:rsidR="00CF7C50" w:rsidRPr="00903DBA" w:rsidRDefault="00CF7C50" w:rsidP="00CF7C50">
      <w:r w:rsidRPr="00903DBA">
        <w:t>If there is a default statements, we finally jump to its start line if the switch statement does not match any of the case statements. Note that the default statement does not have to be placed after the case statements, even though I can see no good reason not to do so.</w:t>
      </w:r>
    </w:p>
    <w:p w14:paraId="1FB637F4" w14:textId="77777777" w:rsidR="00CF7C50" w:rsidRPr="00903DBA" w:rsidRDefault="00CF7C50" w:rsidP="00CF7C50">
      <w:pPr>
        <w:pStyle w:val="CodeHeader"/>
      </w:pPr>
      <w:r w:rsidRPr="00903DBA">
        <w:t>MainParser.gppg</w:t>
      </w:r>
    </w:p>
    <w:p w14:paraId="2C8D566C" w14:textId="77777777" w:rsidR="00CF7C50" w:rsidRPr="00903DBA" w:rsidRDefault="00CF7C50" w:rsidP="00CF7C50">
      <w:pPr>
        <w:pStyle w:val="Code"/>
        <w:rPr>
          <w:highlight w:val="white"/>
        </w:rPr>
      </w:pPr>
      <w:r w:rsidRPr="00903DBA">
        <w:rPr>
          <w:highlight w:val="white"/>
        </w:rPr>
        <w:t>switch_header:</w:t>
      </w:r>
    </w:p>
    <w:p w14:paraId="45392B5A" w14:textId="77777777" w:rsidR="00CF7C50" w:rsidRPr="00903DBA" w:rsidRDefault="00CF7C50" w:rsidP="00CF7C50">
      <w:pPr>
        <w:pStyle w:val="Code"/>
        <w:rPr>
          <w:highlight w:val="white"/>
        </w:rPr>
      </w:pPr>
      <w:r w:rsidRPr="00903DBA">
        <w:rPr>
          <w:highlight w:val="white"/>
        </w:rPr>
        <w:t xml:space="preserve">    /* Empty. */ { MiddleCodeGenerator.SwitchHeader(); };</w:t>
      </w:r>
    </w:p>
    <w:p w14:paraId="3D40E56D" w14:textId="77777777" w:rsidR="00CF7C50" w:rsidRPr="00903DBA" w:rsidRDefault="00CF7C50" w:rsidP="00CF7C50">
      <w:pPr>
        <w:pStyle w:val="Code"/>
        <w:rPr>
          <w:highlight w:val="white"/>
        </w:rPr>
      </w:pPr>
    </w:p>
    <w:p w14:paraId="7DAE563E" w14:textId="77777777" w:rsidR="00CF7C50" w:rsidRPr="00903DBA" w:rsidRDefault="00CF7C50" w:rsidP="00CF7C50">
      <w:pPr>
        <w:pStyle w:val="Code"/>
        <w:rPr>
          <w:highlight w:val="white"/>
        </w:rPr>
      </w:pPr>
      <w:r w:rsidRPr="00903DBA">
        <w:rPr>
          <w:highlight w:val="white"/>
        </w:rPr>
        <w:t>opened_statement:</w:t>
      </w:r>
    </w:p>
    <w:p w14:paraId="242F8BF3" w14:textId="77777777" w:rsidR="00CF7C50" w:rsidRPr="00903DBA" w:rsidRDefault="00CF7C50" w:rsidP="00CF7C50">
      <w:pPr>
        <w:pStyle w:val="Code"/>
        <w:rPr>
          <w:highlight w:val="white"/>
        </w:rPr>
      </w:pPr>
      <w:r w:rsidRPr="00903DBA">
        <w:rPr>
          <w:highlight w:val="white"/>
        </w:rPr>
        <w:t xml:space="preserve">    // ...</w:t>
      </w:r>
    </w:p>
    <w:p w14:paraId="4F18B3D5" w14:textId="77777777" w:rsidR="00CF7C50" w:rsidRPr="00903DBA" w:rsidRDefault="00CF7C50" w:rsidP="00CF7C50">
      <w:pPr>
        <w:pStyle w:val="Code"/>
        <w:rPr>
          <w:highlight w:val="white"/>
        </w:rPr>
      </w:pPr>
      <w:r w:rsidRPr="00903DBA">
        <w:rPr>
          <w:highlight w:val="white"/>
        </w:rPr>
        <w:t xml:space="preserve">  | SWITCH switch_header LEFT_PARENTHESIS expression RIGHT_PARENTHESIS</w:t>
      </w:r>
    </w:p>
    <w:p w14:paraId="01B7C1F5" w14:textId="77777777" w:rsidR="00CF7C50" w:rsidRPr="00903DBA" w:rsidRDefault="00CF7C50" w:rsidP="00CF7C50">
      <w:pPr>
        <w:pStyle w:val="Code"/>
        <w:rPr>
          <w:highlight w:val="white"/>
        </w:rPr>
      </w:pPr>
      <w:r w:rsidRPr="00903DBA">
        <w:rPr>
          <w:highlight w:val="white"/>
        </w:rPr>
        <w:t xml:space="preserve">    opened_statement {</w:t>
      </w:r>
    </w:p>
    <w:p w14:paraId="019883BD" w14:textId="77777777" w:rsidR="00CF7C50" w:rsidRPr="00903DBA" w:rsidRDefault="00CF7C50" w:rsidP="00CF7C50">
      <w:pPr>
        <w:pStyle w:val="Code"/>
        <w:rPr>
          <w:highlight w:val="white"/>
        </w:rPr>
      </w:pPr>
      <w:r w:rsidRPr="00903DBA">
        <w:rPr>
          <w:highlight w:val="white"/>
        </w:rPr>
        <w:t xml:space="preserve">      $$ = MiddleCodeGenerator.SwitchStatement($4, $6);</w:t>
      </w:r>
    </w:p>
    <w:p w14:paraId="530291D3" w14:textId="77777777" w:rsidR="00CF7C50" w:rsidRPr="00903DBA" w:rsidRDefault="00CF7C50" w:rsidP="00CF7C50">
      <w:pPr>
        <w:pStyle w:val="Code"/>
        <w:rPr>
          <w:highlight w:val="white"/>
        </w:rPr>
      </w:pPr>
      <w:r w:rsidRPr="00903DBA">
        <w:rPr>
          <w:highlight w:val="white"/>
        </w:rPr>
        <w:t xml:space="preserve">    }</w:t>
      </w:r>
    </w:p>
    <w:p w14:paraId="24A123EA" w14:textId="77777777" w:rsidR="00CF7C50" w:rsidRPr="00903DBA" w:rsidRDefault="00CF7C50" w:rsidP="00CF7C50">
      <w:pPr>
        <w:pStyle w:val="Code"/>
        <w:rPr>
          <w:highlight w:val="white"/>
        </w:rPr>
      </w:pPr>
      <w:r w:rsidRPr="00903DBA">
        <w:rPr>
          <w:highlight w:val="white"/>
        </w:rPr>
        <w:t xml:space="preserve">  | CASE constant_integral_expression COLON opened_statement {</w:t>
      </w:r>
    </w:p>
    <w:p w14:paraId="54EB8DB1" w14:textId="77777777" w:rsidR="00CF7C50" w:rsidRPr="00903DBA" w:rsidRDefault="00CF7C50" w:rsidP="00CF7C50">
      <w:pPr>
        <w:pStyle w:val="Code"/>
        <w:rPr>
          <w:highlight w:val="white"/>
        </w:rPr>
      </w:pPr>
      <w:r w:rsidRPr="00903DBA">
        <w:rPr>
          <w:highlight w:val="white"/>
        </w:rPr>
        <w:t xml:space="preserve">      $$ = MiddleCodeGenerator.CaseStatement($2, $4);</w:t>
      </w:r>
    </w:p>
    <w:p w14:paraId="6BA7964A" w14:textId="77777777" w:rsidR="00CF7C50" w:rsidRPr="00903DBA" w:rsidRDefault="00CF7C50" w:rsidP="00CF7C50">
      <w:pPr>
        <w:pStyle w:val="Code"/>
        <w:rPr>
          <w:highlight w:val="white"/>
        </w:rPr>
      </w:pPr>
      <w:r w:rsidRPr="00903DBA">
        <w:rPr>
          <w:highlight w:val="white"/>
        </w:rPr>
        <w:t xml:space="preserve">    }</w:t>
      </w:r>
    </w:p>
    <w:p w14:paraId="173D90AB" w14:textId="77777777" w:rsidR="00CF7C50" w:rsidRPr="00903DBA" w:rsidRDefault="00CF7C50" w:rsidP="00CF7C50">
      <w:pPr>
        <w:pStyle w:val="Code"/>
        <w:rPr>
          <w:highlight w:val="white"/>
        </w:rPr>
      </w:pPr>
      <w:r w:rsidRPr="00903DBA">
        <w:rPr>
          <w:highlight w:val="white"/>
        </w:rPr>
        <w:t xml:space="preserve">    // ...</w:t>
      </w:r>
    </w:p>
    <w:p w14:paraId="2FE3A64C" w14:textId="77777777" w:rsidR="00CF7C50" w:rsidRPr="00903DBA" w:rsidRDefault="00CF7C50" w:rsidP="00CF7C50">
      <w:pPr>
        <w:pStyle w:val="Code"/>
        <w:rPr>
          <w:highlight w:val="white"/>
        </w:rPr>
      </w:pPr>
    </w:p>
    <w:p w14:paraId="4B6F7199" w14:textId="77777777" w:rsidR="00CF7C50" w:rsidRPr="00903DBA" w:rsidRDefault="00CF7C50" w:rsidP="00CF7C50">
      <w:pPr>
        <w:pStyle w:val="Code"/>
        <w:rPr>
          <w:highlight w:val="white"/>
        </w:rPr>
      </w:pPr>
      <w:r w:rsidRPr="00903DBA">
        <w:rPr>
          <w:highlight w:val="white"/>
        </w:rPr>
        <w:t>closed_statement:</w:t>
      </w:r>
    </w:p>
    <w:p w14:paraId="0D65D912" w14:textId="77777777" w:rsidR="00CF7C50" w:rsidRPr="00903DBA" w:rsidRDefault="00CF7C50" w:rsidP="00CF7C50">
      <w:pPr>
        <w:pStyle w:val="Code"/>
        <w:rPr>
          <w:highlight w:val="white"/>
        </w:rPr>
      </w:pPr>
      <w:r w:rsidRPr="00903DBA">
        <w:rPr>
          <w:highlight w:val="white"/>
        </w:rPr>
        <w:t xml:space="preserve">    // ...</w:t>
      </w:r>
    </w:p>
    <w:p w14:paraId="17453CE4" w14:textId="77777777" w:rsidR="00CF7C50" w:rsidRPr="00903DBA" w:rsidRDefault="00CF7C50" w:rsidP="00CF7C50">
      <w:pPr>
        <w:pStyle w:val="Code"/>
        <w:rPr>
          <w:highlight w:val="white"/>
        </w:rPr>
      </w:pPr>
      <w:r w:rsidRPr="00903DBA">
        <w:rPr>
          <w:highlight w:val="white"/>
        </w:rPr>
        <w:t xml:space="preserve">  | SWITCH switch_header LEFT_PARENTHESIS expression RIGHT_PARENTHESIS</w:t>
      </w:r>
    </w:p>
    <w:p w14:paraId="563DB6E4" w14:textId="77777777" w:rsidR="00CF7C50" w:rsidRPr="00903DBA" w:rsidRDefault="00CF7C50" w:rsidP="00CF7C50">
      <w:pPr>
        <w:pStyle w:val="Code"/>
        <w:rPr>
          <w:highlight w:val="white"/>
        </w:rPr>
      </w:pPr>
      <w:r w:rsidRPr="00903DBA">
        <w:rPr>
          <w:highlight w:val="white"/>
        </w:rPr>
        <w:t xml:space="preserve">    closed_statement {</w:t>
      </w:r>
    </w:p>
    <w:p w14:paraId="189E2E49" w14:textId="77777777" w:rsidR="00CF7C50" w:rsidRPr="00903DBA" w:rsidRDefault="00CF7C50" w:rsidP="00CF7C50">
      <w:pPr>
        <w:pStyle w:val="Code"/>
        <w:rPr>
          <w:highlight w:val="white"/>
        </w:rPr>
      </w:pPr>
      <w:r w:rsidRPr="00903DBA">
        <w:rPr>
          <w:highlight w:val="white"/>
        </w:rPr>
        <w:t xml:space="preserve">      $$ = MiddleCodeGenerator.SwitchStatement($4, $6);</w:t>
      </w:r>
    </w:p>
    <w:p w14:paraId="076257C0" w14:textId="77777777" w:rsidR="00CF7C50" w:rsidRPr="00903DBA" w:rsidRDefault="00CF7C50" w:rsidP="00CF7C50">
      <w:pPr>
        <w:pStyle w:val="Code"/>
        <w:rPr>
          <w:highlight w:val="white"/>
        </w:rPr>
      </w:pPr>
      <w:r w:rsidRPr="00903DBA">
        <w:rPr>
          <w:highlight w:val="white"/>
        </w:rPr>
        <w:t xml:space="preserve">    }</w:t>
      </w:r>
    </w:p>
    <w:p w14:paraId="62CD2130" w14:textId="77777777" w:rsidR="00CF7C50" w:rsidRPr="00903DBA" w:rsidRDefault="00CF7C50" w:rsidP="00CF7C50">
      <w:pPr>
        <w:pStyle w:val="Code"/>
        <w:rPr>
          <w:highlight w:val="white"/>
        </w:rPr>
      </w:pPr>
      <w:r w:rsidRPr="00903DBA">
        <w:rPr>
          <w:highlight w:val="white"/>
        </w:rPr>
        <w:lastRenderedPageBreak/>
        <w:t xml:space="preserve">  | CASE constant_integral_expression COLON closed_statement {</w:t>
      </w:r>
    </w:p>
    <w:p w14:paraId="727F105E" w14:textId="77777777" w:rsidR="00CF7C50" w:rsidRPr="00903DBA" w:rsidRDefault="00CF7C50" w:rsidP="00CF7C50">
      <w:pPr>
        <w:pStyle w:val="Code"/>
        <w:rPr>
          <w:highlight w:val="white"/>
        </w:rPr>
      </w:pPr>
      <w:r w:rsidRPr="00903DBA">
        <w:rPr>
          <w:highlight w:val="white"/>
        </w:rPr>
        <w:t xml:space="preserve">      $$ = MiddleCodeGenerator.CaseStatement($2, $4);</w:t>
      </w:r>
    </w:p>
    <w:p w14:paraId="0FA3CF80" w14:textId="77777777" w:rsidR="00CF7C50" w:rsidRPr="00903DBA" w:rsidRDefault="00CF7C50" w:rsidP="00CF7C50">
      <w:pPr>
        <w:pStyle w:val="Code"/>
        <w:rPr>
          <w:highlight w:val="white"/>
        </w:rPr>
      </w:pPr>
      <w:r w:rsidRPr="00903DBA">
        <w:rPr>
          <w:highlight w:val="white"/>
        </w:rPr>
        <w:t xml:space="preserve">    }</w:t>
      </w:r>
    </w:p>
    <w:p w14:paraId="1A5C23F7" w14:textId="77777777" w:rsidR="00CF7C50" w:rsidRPr="00903DBA" w:rsidRDefault="00CF7C50" w:rsidP="00CF7C50">
      <w:pPr>
        <w:pStyle w:val="Code"/>
        <w:rPr>
          <w:highlight w:val="white"/>
        </w:rPr>
      </w:pPr>
      <w:r w:rsidRPr="00903DBA">
        <w:rPr>
          <w:highlight w:val="white"/>
        </w:rPr>
        <w:t xml:space="preserve">  | DEFAULT COLON closed_statement {</w:t>
      </w:r>
    </w:p>
    <w:p w14:paraId="5BDC72A0" w14:textId="77777777" w:rsidR="00CF7C50" w:rsidRPr="00903DBA" w:rsidRDefault="00CF7C50" w:rsidP="00CF7C50">
      <w:pPr>
        <w:pStyle w:val="Code"/>
        <w:rPr>
          <w:highlight w:val="white"/>
        </w:rPr>
      </w:pPr>
      <w:r w:rsidRPr="00903DBA">
        <w:rPr>
          <w:highlight w:val="white"/>
        </w:rPr>
        <w:t xml:space="preserve">      $$ = MiddleCodeGenerator.DefaultStatement($3);</w:t>
      </w:r>
    </w:p>
    <w:p w14:paraId="3326514C" w14:textId="77777777" w:rsidR="00CF7C50" w:rsidRPr="00903DBA" w:rsidRDefault="00CF7C50" w:rsidP="00CF7C50">
      <w:pPr>
        <w:pStyle w:val="Code"/>
        <w:rPr>
          <w:highlight w:val="white"/>
        </w:rPr>
      </w:pPr>
      <w:r w:rsidRPr="00903DBA">
        <w:rPr>
          <w:highlight w:val="white"/>
        </w:rPr>
        <w:t xml:space="preserve">    }</w:t>
      </w:r>
    </w:p>
    <w:p w14:paraId="60099D09" w14:textId="77777777" w:rsidR="00CF7C50" w:rsidRPr="00903DBA" w:rsidRDefault="00CF7C50" w:rsidP="00CF7C50">
      <w:pPr>
        <w:pStyle w:val="Code"/>
        <w:rPr>
          <w:highlight w:val="white"/>
        </w:rPr>
      </w:pPr>
      <w:r w:rsidRPr="00903DBA">
        <w:rPr>
          <w:highlight w:val="white"/>
        </w:rPr>
        <w:t xml:space="preserve">    // ...</w:t>
      </w:r>
    </w:p>
    <w:p w14:paraId="6BDA4699" w14:textId="77777777" w:rsidR="00CF7C50" w:rsidRPr="00903DBA" w:rsidRDefault="00CF7C50" w:rsidP="00CF7C50">
      <w:pPr>
        <w:pStyle w:val="Rubrik3"/>
        <w:rPr>
          <w:highlight w:val="white"/>
        </w:rPr>
      </w:pPr>
      <w:bookmarkStart w:id="123" w:name="_Toc57655999"/>
      <w:r w:rsidRPr="00903DBA">
        <w:rPr>
          <w:highlight w:val="white"/>
        </w:rPr>
        <w:t>The Case Statement</w:t>
      </w:r>
      <w:bookmarkEnd w:id="123"/>
    </w:p>
    <w:p w14:paraId="2FD33DBD" w14:textId="77777777" w:rsidR="00CF7C50" w:rsidRPr="00903DBA" w:rsidRDefault="00CF7C50" w:rsidP="00CF7C50">
      <w:pPr>
        <w:pStyle w:val="CodeHeader"/>
      </w:pPr>
      <w:r w:rsidRPr="00903DBA">
        <w:t>MainParser.gppg</w:t>
      </w:r>
    </w:p>
    <w:p w14:paraId="55F453B3" w14:textId="77777777" w:rsidR="00CF7C50" w:rsidRPr="00903DBA" w:rsidRDefault="00CF7C50" w:rsidP="00CF7C50">
      <w:pPr>
        <w:pStyle w:val="Code"/>
        <w:rPr>
          <w:highlight w:val="white"/>
        </w:rPr>
      </w:pPr>
      <w:r w:rsidRPr="00903DBA">
        <w:rPr>
          <w:highlight w:val="white"/>
        </w:rPr>
        <w:t xml:space="preserve">  | CASE constant_integral_expression COLON closed_statement {</w:t>
      </w:r>
    </w:p>
    <w:p w14:paraId="193BE447" w14:textId="77777777" w:rsidR="00CF7C50" w:rsidRPr="00903DBA" w:rsidRDefault="00CF7C50" w:rsidP="00CF7C50">
      <w:pPr>
        <w:pStyle w:val="Code"/>
        <w:rPr>
          <w:highlight w:val="white"/>
        </w:rPr>
      </w:pPr>
      <w:r w:rsidRPr="00903DBA">
        <w:rPr>
          <w:highlight w:val="white"/>
        </w:rPr>
        <w:t xml:space="preserve">      $$ = MiddleCodeGenerator.CaseStatement($2, $4);</w:t>
      </w:r>
    </w:p>
    <w:p w14:paraId="29B14100" w14:textId="77777777" w:rsidR="00CF7C50" w:rsidRPr="00903DBA" w:rsidRDefault="00CF7C50" w:rsidP="00CF7C50">
      <w:pPr>
        <w:pStyle w:val="Code"/>
        <w:rPr>
          <w:highlight w:val="white"/>
        </w:rPr>
      </w:pPr>
      <w:r w:rsidRPr="00903DBA">
        <w:rPr>
          <w:highlight w:val="white"/>
        </w:rPr>
        <w:t xml:space="preserve">    }</w:t>
      </w:r>
    </w:p>
    <w:p w14:paraId="1017623D" w14:textId="77777777" w:rsidR="00CF7C50" w:rsidRPr="00903DBA" w:rsidRDefault="00CF7C50" w:rsidP="00312D7E">
      <w:pPr>
        <w:pStyle w:val="Rubrik3"/>
        <w:numPr>
          <w:ilvl w:val="2"/>
          <w:numId w:val="8"/>
        </w:numPr>
      </w:pPr>
      <w:bookmarkStart w:id="124" w:name="_Toc57656000"/>
      <w:bookmarkStart w:id="125" w:name="_Hlk57714514"/>
      <w:r w:rsidRPr="00903DBA">
        <w:t>The Default Statement</w:t>
      </w:r>
      <w:bookmarkEnd w:id="124"/>
    </w:p>
    <w:bookmarkEnd w:id="125"/>
    <w:p w14:paraId="6C206B57" w14:textId="77777777" w:rsidR="00CF7C50" w:rsidRPr="00903DBA" w:rsidRDefault="00CF7C50" w:rsidP="00CF7C50">
      <w:r w:rsidRPr="00903DBA">
        <w:t>The default statement have to comply with the following demands:</w:t>
      </w:r>
    </w:p>
    <w:p w14:paraId="32C2D6C0" w14:textId="77777777" w:rsidR="00CF7C50" w:rsidRPr="00903DBA" w:rsidRDefault="00CF7C50" w:rsidP="00312D7E">
      <w:pPr>
        <w:pStyle w:val="Liststycke"/>
        <w:numPr>
          <w:ilvl w:val="0"/>
          <w:numId w:val="14"/>
        </w:numPr>
        <w:spacing w:line="256" w:lineRule="auto"/>
      </w:pPr>
      <w:r w:rsidRPr="00903DBA">
        <w:rPr>
          <w:rStyle w:val="CodeInText"/>
        </w:rPr>
        <w:t xml:space="preserve">Main.m_defaultStack </w:t>
      </w:r>
      <w:r w:rsidRPr="00903DBA">
        <w:t>must not be empty. If it is empty, the default statements misses a surrounding switch statements.</w:t>
      </w:r>
    </w:p>
    <w:p w14:paraId="77B55E2F" w14:textId="77777777" w:rsidR="00CF7C50" w:rsidRPr="00903DBA" w:rsidRDefault="00CF7C50" w:rsidP="00312D7E">
      <w:pPr>
        <w:pStyle w:val="Liststycke"/>
        <w:numPr>
          <w:ilvl w:val="0"/>
          <w:numId w:val="14"/>
        </w:numPr>
        <w:spacing w:line="256" w:lineRule="auto"/>
      </w:pPr>
      <w:r w:rsidRPr="00903DBA">
        <w:t xml:space="preserve">Since </w:t>
      </w:r>
      <w:r w:rsidRPr="00903DBA">
        <w:rPr>
          <w:rStyle w:val="CodeInText"/>
        </w:rPr>
        <w:t xml:space="preserve">Main.m_defaultStack </w:t>
      </w:r>
      <w:r w:rsidRPr="00903DBA">
        <w:t xml:space="preserve">is not empty, there is at least one surrounding switch statement. We call </w:t>
      </w:r>
      <w:r w:rsidRPr="00903DBA">
        <w:rPr>
          <w:rStyle w:val="CodeInText"/>
        </w:rPr>
        <w:t>pop</w:t>
      </w:r>
      <w:r w:rsidRPr="00903DBA">
        <w:t xml:space="preserve"> to see if the top value is minus one. If it is not, there has already been a default statement in the closest surrounding switch statement. If it is minus one, there has not been a earlier default statement and we push the line number at the beginning of the statement following the default statement. Since the line numbers are numbered from zero, it cannot be minus one.</w:t>
      </w:r>
    </w:p>
    <w:p w14:paraId="03EB3A7F" w14:textId="77777777" w:rsidR="00CF7C50" w:rsidRPr="00903DBA" w:rsidRDefault="00CF7C50" w:rsidP="00CF7C50">
      <w:pPr>
        <w:pStyle w:val="CodeHeader"/>
      </w:pPr>
      <w:r w:rsidRPr="00903DBA">
        <w:t>MainParser.gppg</w:t>
      </w:r>
    </w:p>
    <w:p w14:paraId="722FD2B4" w14:textId="77777777" w:rsidR="00CF7C50" w:rsidRPr="00903DBA" w:rsidRDefault="00CF7C50" w:rsidP="00CF7C50">
      <w:pPr>
        <w:pStyle w:val="Code"/>
        <w:rPr>
          <w:highlight w:val="white"/>
        </w:rPr>
      </w:pPr>
      <w:r w:rsidRPr="00903DBA">
        <w:rPr>
          <w:highlight w:val="white"/>
        </w:rPr>
        <w:t xml:space="preserve">  | DEFAULT COLON closed_statement {</w:t>
      </w:r>
    </w:p>
    <w:p w14:paraId="2FB348EA" w14:textId="77777777" w:rsidR="00CF7C50" w:rsidRPr="00903DBA" w:rsidRDefault="00CF7C50" w:rsidP="00CF7C50">
      <w:pPr>
        <w:pStyle w:val="Code"/>
        <w:rPr>
          <w:highlight w:val="white"/>
        </w:rPr>
      </w:pPr>
      <w:r w:rsidRPr="00903DBA">
        <w:rPr>
          <w:highlight w:val="white"/>
        </w:rPr>
        <w:t xml:space="preserve">      $$ = MiddleCodeGenerator.DefaultStatement($3);</w:t>
      </w:r>
    </w:p>
    <w:p w14:paraId="0C0106DD" w14:textId="77777777" w:rsidR="00CF7C50" w:rsidRPr="00903DBA" w:rsidRDefault="00CF7C50" w:rsidP="00CF7C50">
      <w:pPr>
        <w:pStyle w:val="Code"/>
        <w:rPr>
          <w:highlight w:val="white"/>
        </w:rPr>
      </w:pPr>
      <w:r w:rsidRPr="00903DBA">
        <w:rPr>
          <w:highlight w:val="white"/>
        </w:rPr>
        <w:t xml:space="preserve">    }</w:t>
      </w:r>
    </w:p>
    <w:p w14:paraId="1E70F533" w14:textId="77777777" w:rsidR="00CF7C50" w:rsidRPr="00903DBA" w:rsidRDefault="00CF7C50" w:rsidP="00312D7E">
      <w:pPr>
        <w:pStyle w:val="Rubrik3"/>
        <w:numPr>
          <w:ilvl w:val="2"/>
          <w:numId w:val="8"/>
        </w:numPr>
      </w:pPr>
      <w:bookmarkStart w:id="126" w:name="_Toc57656001"/>
      <w:bookmarkStart w:id="127" w:name="_Hlk57714542"/>
      <w:r w:rsidRPr="00903DBA">
        <w:t>The While Statement</w:t>
      </w:r>
      <w:bookmarkEnd w:id="126"/>
    </w:p>
    <w:bookmarkEnd w:id="127"/>
    <w:p w14:paraId="6E7B5FBE" w14:textId="77777777" w:rsidR="00CF7C50" w:rsidRPr="00903DBA" w:rsidRDefault="00CF7C50" w:rsidP="00CF7C50">
      <w:r w:rsidRPr="00903DBA">
        <w:t>The while header prepares the while statement by pushing break and continue stacks with integers sets. The continue set will eventually be backpatched to the beginning of the while statement and break set will be backpatched to the statement following the while statement.</w:t>
      </w:r>
    </w:p>
    <w:p w14:paraId="0E150166" w14:textId="77777777" w:rsidR="00CF7C50" w:rsidRPr="00903DBA" w:rsidRDefault="00CF7C50" w:rsidP="00CF7C50">
      <w:r w:rsidRPr="00903DBA">
        <w:t xml:space="preserve">The true set of the while expression is backpatched to the beginning of the statement (or the first statement of a block statement) inside the while loop while the false set is backpatched to the statement following the while statement, similar to the break set. In order to make sure that the while statement is followed by jump statement, the </w:t>
      </w:r>
      <w:r w:rsidRPr="00903DBA">
        <w:rPr>
          <w:rStyle w:val="CodeInText"/>
        </w:rPr>
        <w:t>jump_marker</w:t>
      </w:r>
      <w:r w:rsidRPr="00903DBA">
        <w:t xml:space="preserve"> rule adds a jump statement at the end of the statement surrounded by the while statement, which is backpatched to the beginning of the while expression, similar to the continue set.</w:t>
      </w:r>
    </w:p>
    <w:p w14:paraId="56E365D1" w14:textId="77777777" w:rsidR="00CF7C50" w:rsidRPr="00903DBA" w:rsidRDefault="00CF7C50" w:rsidP="00CF7C50">
      <w:pPr>
        <w:pStyle w:val="CodeHeader"/>
      </w:pPr>
      <w:r w:rsidRPr="00903DBA">
        <w:t>MainParser.gppg</w:t>
      </w:r>
    </w:p>
    <w:p w14:paraId="6CC5F2DE" w14:textId="77777777" w:rsidR="00CF7C50" w:rsidRPr="00903DBA" w:rsidRDefault="00CF7C50" w:rsidP="00CF7C50">
      <w:pPr>
        <w:pStyle w:val="Code"/>
        <w:rPr>
          <w:highlight w:val="white"/>
        </w:rPr>
      </w:pPr>
      <w:r w:rsidRPr="00903DBA">
        <w:rPr>
          <w:highlight w:val="white"/>
        </w:rPr>
        <w:t>loop_header:</w:t>
      </w:r>
    </w:p>
    <w:p w14:paraId="010316BA" w14:textId="77777777" w:rsidR="00CF7C50" w:rsidRPr="00903DBA" w:rsidRDefault="00CF7C50" w:rsidP="00CF7C50">
      <w:pPr>
        <w:pStyle w:val="Code"/>
        <w:rPr>
          <w:highlight w:val="white"/>
        </w:rPr>
      </w:pPr>
      <w:r w:rsidRPr="00903DBA">
        <w:rPr>
          <w:highlight w:val="white"/>
        </w:rPr>
        <w:t xml:space="preserve">    /* Empty. */ { MiddleCodeGenerator.LoopHeader(); };</w:t>
      </w:r>
    </w:p>
    <w:p w14:paraId="6E8B9C95" w14:textId="77777777" w:rsidR="00CF7C50" w:rsidRPr="00903DBA" w:rsidRDefault="00CF7C50" w:rsidP="00CF7C50">
      <w:pPr>
        <w:pStyle w:val="Code"/>
        <w:rPr>
          <w:highlight w:val="white"/>
        </w:rPr>
      </w:pPr>
    </w:p>
    <w:p w14:paraId="7D02F71D" w14:textId="77777777" w:rsidR="00CF7C50" w:rsidRPr="00903DBA" w:rsidRDefault="00CF7C50" w:rsidP="00CF7C50">
      <w:pPr>
        <w:pStyle w:val="Code"/>
        <w:rPr>
          <w:highlight w:val="white"/>
        </w:rPr>
      </w:pPr>
      <w:r w:rsidRPr="00903DBA">
        <w:rPr>
          <w:highlight w:val="white"/>
        </w:rPr>
        <w:t>opened_statement:</w:t>
      </w:r>
    </w:p>
    <w:p w14:paraId="75CF09FE" w14:textId="77777777" w:rsidR="00CF7C50" w:rsidRPr="00903DBA" w:rsidRDefault="00CF7C50" w:rsidP="00CF7C50">
      <w:pPr>
        <w:pStyle w:val="Code"/>
        <w:rPr>
          <w:highlight w:val="white"/>
        </w:rPr>
      </w:pPr>
      <w:r w:rsidRPr="00903DBA">
        <w:rPr>
          <w:highlight w:val="white"/>
        </w:rPr>
        <w:t xml:space="preserve">    // ...</w:t>
      </w:r>
    </w:p>
    <w:p w14:paraId="22BF5C39" w14:textId="77777777" w:rsidR="00CF7C50" w:rsidRPr="00903DBA" w:rsidRDefault="00CF7C50" w:rsidP="00CF7C50">
      <w:pPr>
        <w:pStyle w:val="Code"/>
        <w:rPr>
          <w:highlight w:val="white"/>
        </w:rPr>
      </w:pPr>
      <w:r w:rsidRPr="00903DBA">
        <w:rPr>
          <w:highlight w:val="white"/>
        </w:rPr>
        <w:t xml:space="preserve">  | WHILE loop_header LEFT_PARENTHESIS expression RIGHT_PARENTHESIS</w:t>
      </w:r>
    </w:p>
    <w:p w14:paraId="2241AF6E" w14:textId="77777777" w:rsidR="00CF7C50" w:rsidRPr="00903DBA" w:rsidRDefault="00CF7C50" w:rsidP="00CF7C50">
      <w:pPr>
        <w:pStyle w:val="Code"/>
        <w:rPr>
          <w:highlight w:val="white"/>
        </w:rPr>
      </w:pPr>
      <w:r w:rsidRPr="00903DBA">
        <w:rPr>
          <w:highlight w:val="white"/>
        </w:rPr>
        <w:t xml:space="preserve">    opened_statement {</w:t>
      </w:r>
    </w:p>
    <w:p w14:paraId="4CF3D5B1" w14:textId="77777777" w:rsidR="00CF7C50" w:rsidRPr="00903DBA" w:rsidRDefault="00CF7C50" w:rsidP="00CF7C50">
      <w:pPr>
        <w:pStyle w:val="Code"/>
        <w:rPr>
          <w:highlight w:val="white"/>
        </w:rPr>
      </w:pPr>
      <w:r w:rsidRPr="00903DBA">
        <w:rPr>
          <w:highlight w:val="white"/>
        </w:rPr>
        <w:t xml:space="preserve">      $$ = MiddleCodeGenerator.WhileStatement($4, $6);</w:t>
      </w:r>
    </w:p>
    <w:p w14:paraId="4159D31F" w14:textId="77777777" w:rsidR="00CF7C50" w:rsidRPr="00903DBA" w:rsidRDefault="00CF7C50" w:rsidP="00CF7C50">
      <w:pPr>
        <w:pStyle w:val="Code"/>
        <w:rPr>
          <w:highlight w:val="white"/>
        </w:rPr>
      </w:pPr>
      <w:r w:rsidRPr="00903DBA">
        <w:rPr>
          <w:highlight w:val="white"/>
        </w:rPr>
        <w:t xml:space="preserve">    }</w:t>
      </w:r>
    </w:p>
    <w:p w14:paraId="2E0534B7" w14:textId="77777777" w:rsidR="00CF7C50" w:rsidRPr="00903DBA" w:rsidRDefault="00CF7C50" w:rsidP="00CF7C50">
      <w:pPr>
        <w:pStyle w:val="Code"/>
        <w:rPr>
          <w:highlight w:val="white"/>
        </w:rPr>
      </w:pPr>
      <w:r w:rsidRPr="00903DBA">
        <w:rPr>
          <w:highlight w:val="white"/>
        </w:rPr>
        <w:t xml:space="preserve">    // ...</w:t>
      </w:r>
    </w:p>
    <w:p w14:paraId="18C40BE7" w14:textId="77777777" w:rsidR="00CF7C50" w:rsidRPr="00903DBA" w:rsidRDefault="00CF7C50" w:rsidP="00CF7C50">
      <w:pPr>
        <w:pStyle w:val="Code"/>
      </w:pPr>
    </w:p>
    <w:p w14:paraId="340951F8" w14:textId="77777777" w:rsidR="00CF7C50" w:rsidRPr="00903DBA" w:rsidRDefault="00CF7C50" w:rsidP="00CF7C50">
      <w:pPr>
        <w:pStyle w:val="Code"/>
        <w:rPr>
          <w:highlight w:val="white"/>
        </w:rPr>
      </w:pPr>
      <w:r w:rsidRPr="00903DBA">
        <w:rPr>
          <w:highlight w:val="white"/>
        </w:rPr>
        <w:t>closed_statement:</w:t>
      </w:r>
    </w:p>
    <w:p w14:paraId="649A61A5" w14:textId="77777777" w:rsidR="00CF7C50" w:rsidRPr="00903DBA" w:rsidRDefault="00CF7C50" w:rsidP="00CF7C50">
      <w:pPr>
        <w:pStyle w:val="Code"/>
        <w:rPr>
          <w:highlight w:val="white"/>
        </w:rPr>
      </w:pPr>
      <w:r w:rsidRPr="00903DBA">
        <w:rPr>
          <w:highlight w:val="white"/>
        </w:rPr>
        <w:t xml:space="preserve">    // ...</w:t>
      </w:r>
    </w:p>
    <w:p w14:paraId="11A0ECE2" w14:textId="77777777" w:rsidR="00CF7C50" w:rsidRPr="00903DBA" w:rsidRDefault="00CF7C50" w:rsidP="00CF7C50">
      <w:pPr>
        <w:pStyle w:val="Code"/>
        <w:rPr>
          <w:highlight w:val="white"/>
        </w:rPr>
      </w:pPr>
      <w:r w:rsidRPr="00903DBA">
        <w:rPr>
          <w:highlight w:val="white"/>
        </w:rPr>
        <w:lastRenderedPageBreak/>
        <w:t xml:space="preserve">  | WHILE loop_header LEFT_PARENTHESIS expression RIGHT_PARENTHESIS</w:t>
      </w:r>
    </w:p>
    <w:p w14:paraId="65AC49D4" w14:textId="77777777" w:rsidR="00CF7C50" w:rsidRPr="00903DBA" w:rsidRDefault="00CF7C50" w:rsidP="00CF7C50">
      <w:pPr>
        <w:pStyle w:val="Code"/>
        <w:rPr>
          <w:highlight w:val="white"/>
        </w:rPr>
      </w:pPr>
      <w:r w:rsidRPr="00903DBA">
        <w:rPr>
          <w:highlight w:val="white"/>
        </w:rPr>
        <w:t xml:space="preserve">    closed_statement {</w:t>
      </w:r>
    </w:p>
    <w:p w14:paraId="1D993EE8" w14:textId="77777777" w:rsidR="00CF7C50" w:rsidRPr="00903DBA" w:rsidRDefault="00CF7C50" w:rsidP="00CF7C50">
      <w:pPr>
        <w:pStyle w:val="Code"/>
        <w:rPr>
          <w:highlight w:val="white"/>
        </w:rPr>
      </w:pPr>
      <w:r w:rsidRPr="00903DBA">
        <w:rPr>
          <w:highlight w:val="white"/>
        </w:rPr>
        <w:t xml:space="preserve">      $$ = MiddleCodeGenerator.WhileStatement($4, $6);</w:t>
      </w:r>
    </w:p>
    <w:p w14:paraId="1B0F0B8C" w14:textId="77777777" w:rsidR="00CF7C50" w:rsidRPr="00903DBA" w:rsidRDefault="00CF7C50" w:rsidP="00CF7C50">
      <w:pPr>
        <w:pStyle w:val="Code"/>
        <w:rPr>
          <w:highlight w:val="white"/>
        </w:rPr>
      </w:pPr>
      <w:r w:rsidRPr="00903DBA">
        <w:rPr>
          <w:highlight w:val="white"/>
        </w:rPr>
        <w:t xml:space="preserve">    }</w:t>
      </w:r>
    </w:p>
    <w:p w14:paraId="2B3AB55B" w14:textId="77777777" w:rsidR="00CF7C50" w:rsidRPr="00903DBA" w:rsidRDefault="00CF7C50" w:rsidP="00CF7C50">
      <w:pPr>
        <w:pStyle w:val="Code"/>
        <w:rPr>
          <w:highlight w:val="white"/>
        </w:rPr>
      </w:pPr>
      <w:r w:rsidRPr="00903DBA">
        <w:rPr>
          <w:highlight w:val="white"/>
        </w:rPr>
        <w:t xml:space="preserve">    // ...</w:t>
      </w:r>
    </w:p>
    <w:p w14:paraId="064C2014" w14:textId="77777777" w:rsidR="00CF7C50" w:rsidRPr="00903DBA" w:rsidRDefault="00CF7C50" w:rsidP="00312D7E">
      <w:pPr>
        <w:pStyle w:val="Rubrik3"/>
        <w:numPr>
          <w:ilvl w:val="2"/>
          <w:numId w:val="8"/>
        </w:numPr>
      </w:pPr>
      <w:bookmarkStart w:id="128" w:name="_Toc57656002"/>
      <w:bookmarkStart w:id="129" w:name="_Hlk57716773"/>
      <w:r w:rsidRPr="00903DBA">
        <w:t>The Do Statement</w:t>
      </w:r>
      <w:bookmarkEnd w:id="128"/>
    </w:p>
    <w:bookmarkEnd w:id="129"/>
    <w:p w14:paraId="317765B3" w14:textId="77777777" w:rsidR="00CF7C50" w:rsidRPr="00903DBA" w:rsidRDefault="00CF7C50" w:rsidP="00CF7C50">
      <w:r w:rsidRPr="00903DBA">
        <w:t>The do statement is a weaker version of the while statement. The difference is that the while expression may be false from the beginning resulting in zero iterations while the do expression is located at the end, resulting in at least one iteration. However, the do statement may in some cases present a simpler and more intuitive solution.</w:t>
      </w:r>
    </w:p>
    <w:p w14:paraId="4C8553FA" w14:textId="77777777" w:rsidR="00CF7C50" w:rsidRPr="00903DBA" w:rsidRDefault="00CF7C50" w:rsidP="00CF7C50">
      <w:r w:rsidRPr="00903DBA">
        <w:t>Like the while and for cases, the do statement is prepared by pushing the continue and break stacks. The true set of the do expression is backpatched to the beginning of the statement surrounded by the do statement, the false set is backpatched to the statement followed the do statement and finally the continue and break stacks are popped.</w:t>
      </w:r>
    </w:p>
    <w:p w14:paraId="31F37064" w14:textId="77777777" w:rsidR="00CF7C50" w:rsidRPr="00903DBA" w:rsidRDefault="00CF7C50" w:rsidP="00CF7C50">
      <w:pPr>
        <w:pStyle w:val="CodeHeader"/>
      </w:pPr>
      <w:r w:rsidRPr="00903DBA">
        <w:t>MainParser.cs</w:t>
      </w:r>
    </w:p>
    <w:p w14:paraId="632B8C9C" w14:textId="77777777" w:rsidR="00CF7C50" w:rsidRPr="00903DBA" w:rsidRDefault="00CF7C50" w:rsidP="00CF7C50">
      <w:pPr>
        <w:pStyle w:val="Code"/>
        <w:rPr>
          <w:highlight w:val="white"/>
        </w:rPr>
      </w:pPr>
      <w:r w:rsidRPr="00903DBA">
        <w:rPr>
          <w:highlight w:val="white"/>
        </w:rPr>
        <w:t>closed_statement:</w:t>
      </w:r>
    </w:p>
    <w:p w14:paraId="18BE262C" w14:textId="77777777" w:rsidR="00CF7C50" w:rsidRPr="00903DBA" w:rsidRDefault="00CF7C50" w:rsidP="00CF7C50">
      <w:pPr>
        <w:pStyle w:val="Code"/>
        <w:rPr>
          <w:highlight w:val="white"/>
        </w:rPr>
      </w:pPr>
      <w:r w:rsidRPr="00903DBA">
        <w:rPr>
          <w:highlight w:val="white"/>
        </w:rPr>
        <w:t xml:space="preserve">    // ...</w:t>
      </w:r>
    </w:p>
    <w:p w14:paraId="51CB363B" w14:textId="77777777" w:rsidR="00CF7C50" w:rsidRPr="00903DBA" w:rsidRDefault="00CF7C50" w:rsidP="00CF7C50">
      <w:pPr>
        <w:pStyle w:val="Code"/>
        <w:rPr>
          <w:highlight w:val="white"/>
        </w:rPr>
      </w:pPr>
      <w:r w:rsidRPr="00903DBA">
        <w:rPr>
          <w:highlight w:val="white"/>
        </w:rPr>
        <w:t xml:space="preserve">  | DO loop_header statement WHILE</w:t>
      </w:r>
    </w:p>
    <w:p w14:paraId="7BEC63E0" w14:textId="77777777" w:rsidR="00CF7C50" w:rsidRPr="00903DBA" w:rsidRDefault="00CF7C50" w:rsidP="00CF7C50">
      <w:pPr>
        <w:pStyle w:val="Code"/>
        <w:rPr>
          <w:highlight w:val="white"/>
        </w:rPr>
      </w:pPr>
      <w:r w:rsidRPr="00903DBA">
        <w:rPr>
          <w:highlight w:val="white"/>
        </w:rPr>
        <w:t xml:space="preserve">    LEFT_PARENTHESIS expression RIGHT_PARENTHESIS SEMICOLON {</w:t>
      </w:r>
    </w:p>
    <w:p w14:paraId="36C07E8A" w14:textId="77777777" w:rsidR="00CF7C50" w:rsidRPr="00903DBA" w:rsidRDefault="00CF7C50" w:rsidP="00CF7C50">
      <w:pPr>
        <w:pStyle w:val="Code"/>
        <w:rPr>
          <w:highlight w:val="white"/>
        </w:rPr>
      </w:pPr>
      <w:r w:rsidRPr="00903DBA">
        <w:rPr>
          <w:highlight w:val="white"/>
        </w:rPr>
        <w:t xml:space="preserve">      $$ = MiddleCodeGenerator.DoStatement($3, $6);</w:t>
      </w:r>
    </w:p>
    <w:p w14:paraId="11C338D8" w14:textId="77777777" w:rsidR="00CF7C50" w:rsidRPr="00903DBA" w:rsidRDefault="00CF7C50" w:rsidP="00CF7C50">
      <w:pPr>
        <w:pStyle w:val="Code"/>
        <w:rPr>
          <w:highlight w:val="white"/>
        </w:rPr>
      </w:pPr>
      <w:r w:rsidRPr="00903DBA">
        <w:rPr>
          <w:highlight w:val="white"/>
        </w:rPr>
        <w:t xml:space="preserve">    }</w:t>
      </w:r>
    </w:p>
    <w:p w14:paraId="09687F9A" w14:textId="77777777" w:rsidR="00CF7C50" w:rsidRPr="00903DBA" w:rsidRDefault="00CF7C50" w:rsidP="00CF7C50">
      <w:pPr>
        <w:pStyle w:val="Code"/>
        <w:rPr>
          <w:highlight w:val="white"/>
        </w:rPr>
      </w:pPr>
      <w:r w:rsidRPr="00903DBA">
        <w:rPr>
          <w:highlight w:val="white"/>
        </w:rPr>
        <w:t xml:space="preserve">    // ...</w:t>
      </w:r>
    </w:p>
    <w:p w14:paraId="08F3F537" w14:textId="77777777" w:rsidR="00CF7C50" w:rsidRPr="00903DBA" w:rsidRDefault="00CF7C50" w:rsidP="00CF7C50">
      <w:pPr>
        <w:pStyle w:val="Code"/>
        <w:rPr>
          <w:highlight w:val="white"/>
        </w:rPr>
      </w:pPr>
      <w:r w:rsidRPr="00903DBA">
        <w:rPr>
          <w:highlight w:val="white"/>
        </w:rPr>
        <w:t xml:space="preserve">  </w:t>
      </w:r>
    </w:p>
    <w:p w14:paraId="1212F049" w14:textId="77777777" w:rsidR="00CF7C50" w:rsidRPr="00903DBA" w:rsidRDefault="00CF7C50" w:rsidP="00312D7E">
      <w:pPr>
        <w:pStyle w:val="Rubrik3"/>
        <w:numPr>
          <w:ilvl w:val="2"/>
          <w:numId w:val="8"/>
        </w:numPr>
      </w:pPr>
      <w:bookmarkStart w:id="130" w:name="_Toc57656003"/>
      <w:bookmarkStart w:id="131" w:name="_Hlk57716788"/>
      <w:r w:rsidRPr="00903DBA">
        <w:t>The For Statement</w:t>
      </w:r>
      <w:bookmarkEnd w:id="130"/>
    </w:p>
    <w:bookmarkEnd w:id="131"/>
    <w:p w14:paraId="7B98E7EC" w14:textId="77777777" w:rsidR="00CF7C50" w:rsidRPr="00903DBA" w:rsidRDefault="00CF7C50" w:rsidP="00CF7C50">
      <w:r w:rsidRPr="00903DBA">
        <w:t xml:space="preserve">The </w:t>
      </w:r>
      <w:r w:rsidRPr="00903DBA">
        <w:rPr>
          <w:rStyle w:val="KeyWord0"/>
        </w:rPr>
        <w:t>for</w:t>
      </w:r>
      <w:r w:rsidRPr="00903DBA">
        <w:t xml:space="preserve"> statement holds three optional expression: the initialization expression, the test expression, and the increment expression. The true and false sets of the initialization and increment expressions are all backpatched to beginning of the test expression. Like the while case, in order to make sure that the for statement is followed by jump statement the </w:t>
      </w:r>
      <w:r w:rsidRPr="00903DBA">
        <w:rPr>
          <w:rStyle w:val="CodeInText"/>
        </w:rPr>
        <w:t>jump_marker</w:t>
      </w:r>
      <w:r w:rsidRPr="00903DBA">
        <w:t xml:space="preserve"> rule add a jump statement at the end of the statement surrounded by the for statement, which is also backpatched to the beginning of the test expression. There is also a jump line inserted after the test optional expression, which is backpatched to the beginning of the for statements to make sure that the for loop works properly even if the test expression has been omitted. An omitted test expression is equivalent to an infinitive loop.</w:t>
      </w:r>
    </w:p>
    <w:p w14:paraId="34064CE9" w14:textId="77777777" w:rsidR="00CF7C50" w:rsidRPr="00903DBA" w:rsidRDefault="00CF7C50" w:rsidP="00CF7C50">
      <w:r w:rsidRPr="00903DBA">
        <w:t>Finally, like the while case, the continue set is backpatched to the beginning of the test expression and the break set is backpatched to the beginning of the statement following the while statement.</w:t>
      </w:r>
    </w:p>
    <w:p w14:paraId="70C14A01" w14:textId="77777777" w:rsidR="00CF7C50" w:rsidRPr="00903DBA" w:rsidRDefault="00CF7C50" w:rsidP="00CF7C50">
      <w:r w:rsidRPr="00903DBA">
        <w:t>The for statement is more complicated than the do and while statements. It holds three optional expression: the initialization expression, the test expression, and the increment expression. The true and false sets of the initialization and increment expressions are all backpatched to beginning of the test expression. An omitted test expression is equivalent to an infinitializere loop.</w:t>
      </w:r>
    </w:p>
    <w:p w14:paraId="4240ED84" w14:textId="77777777" w:rsidR="00CF7C50" w:rsidRPr="00903DBA" w:rsidRDefault="00CF7C50" w:rsidP="00CF7C50">
      <w:pPr>
        <w:pStyle w:val="Code"/>
        <w:rPr>
          <w:highlight w:val="white"/>
        </w:rPr>
      </w:pPr>
      <w:r w:rsidRPr="00903DBA">
        <w:rPr>
          <w:highlight w:val="white"/>
        </w:rPr>
        <w:t>opened_statement:</w:t>
      </w:r>
    </w:p>
    <w:p w14:paraId="4FE4C32F" w14:textId="77777777" w:rsidR="00CF7C50" w:rsidRPr="00903DBA" w:rsidRDefault="00CF7C50" w:rsidP="00CF7C50">
      <w:pPr>
        <w:pStyle w:val="Code"/>
        <w:rPr>
          <w:highlight w:val="white"/>
        </w:rPr>
      </w:pPr>
      <w:r w:rsidRPr="00903DBA">
        <w:rPr>
          <w:highlight w:val="white"/>
        </w:rPr>
        <w:t xml:space="preserve">    // ...</w:t>
      </w:r>
    </w:p>
    <w:p w14:paraId="1620C0F0" w14:textId="77777777" w:rsidR="00CF7C50" w:rsidRPr="00903DBA" w:rsidRDefault="00CF7C50" w:rsidP="00CF7C50">
      <w:pPr>
        <w:pStyle w:val="Code"/>
        <w:rPr>
          <w:highlight w:val="white"/>
        </w:rPr>
      </w:pPr>
      <w:r w:rsidRPr="00903DBA">
        <w:rPr>
          <w:highlight w:val="white"/>
        </w:rPr>
        <w:t xml:space="preserve">  | FOR loop_header LEFT_PARENTHESIS optional_expression SEMICOLON</w:t>
      </w:r>
    </w:p>
    <w:p w14:paraId="01966905" w14:textId="77777777" w:rsidR="00CF7C50" w:rsidRPr="00903DBA" w:rsidRDefault="00CF7C50" w:rsidP="00CF7C50">
      <w:pPr>
        <w:pStyle w:val="Code"/>
        <w:rPr>
          <w:highlight w:val="white"/>
        </w:rPr>
      </w:pPr>
      <w:r w:rsidRPr="00903DBA">
        <w:rPr>
          <w:highlight w:val="white"/>
        </w:rPr>
        <w:t xml:space="preserve">    optional_expression SEMICOLON optional_expression RIGHT_PARENTHESIS</w:t>
      </w:r>
    </w:p>
    <w:p w14:paraId="02479047" w14:textId="77777777" w:rsidR="00CF7C50" w:rsidRPr="00903DBA" w:rsidRDefault="00CF7C50" w:rsidP="00CF7C50">
      <w:pPr>
        <w:pStyle w:val="Code"/>
        <w:rPr>
          <w:highlight w:val="white"/>
        </w:rPr>
      </w:pPr>
      <w:r w:rsidRPr="00903DBA">
        <w:rPr>
          <w:highlight w:val="white"/>
        </w:rPr>
        <w:t xml:space="preserve">    opened_statement {</w:t>
      </w:r>
    </w:p>
    <w:p w14:paraId="0E76B4C3" w14:textId="77777777" w:rsidR="00CF7C50" w:rsidRPr="00903DBA" w:rsidRDefault="00CF7C50" w:rsidP="00CF7C50">
      <w:pPr>
        <w:pStyle w:val="Code"/>
        <w:rPr>
          <w:highlight w:val="white"/>
        </w:rPr>
      </w:pPr>
      <w:r w:rsidRPr="00903DBA">
        <w:rPr>
          <w:highlight w:val="white"/>
        </w:rPr>
        <w:t xml:space="preserve">      $$ = MiddleCodeGenerator.ForStatement($4, $6, $8, $10);</w:t>
      </w:r>
    </w:p>
    <w:p w14:paraId="7B0147F5" w14:textId="77777777" w:rsidR="00CF7C50" w:rsidRPr="00903DBA" w:rsidRDefault="00CF7C50" w:rsidP="00CF7C50">
      <w:pPr>
        <w:pStyle w:val="Code"/>
        <w:rPr>
          <w:highlight w:val="white"/>
        </w:rPr>
      </w:pPr>
      <w:r w:rsidRPr="00903DBA">
        <w:rPr>
          <w:highlight w:val="white"/>
        </w:rPr>
        <w:t xml:space="preserve">    }</w:t>
      </w:r>
    </w:p>
    <w:p w14:paraId="7B326C83" w14:textId="77777777" w:rsidR="00CF7C50" w:rsidRPr="00903DBA" w:rsidRDefault="00CF7C50" w:rsidP="00CF7C50">
      <w:pPr>
        <w:pStyle w:val="Code"/>
        <w:rPr>
          <w:highlight w:val="white"/>
        </w:rPr>
      </w:pPr>
      <w:r w:rsidRPr="00903DBA">
        <w:rPr>
          <w:highlight w:val="white"/>
        </w:rPr>
        <w:t xml:space="preserve">    // ...</w:t>
      </w:r>
    </w:p>
    <w:p w14:paraId="5879D267" w14:textId="77777777" w:rsidR="00CF7C50" w:rsidRPr="00903DBA" w:rsidRDefault="00CF7C50" w:rsidP="00CF7C50">
      <w:pPr>
        <w:pStyle w:val="Code"/>
        <w:rPr>
          <w:highlight w:val="white"/>
        </w:rPr>
      </w:pPr>
    </w:p>
    <w:p w14:paraId="54899A26" w14:textId="77777777" w:rsidR="00CF7C50" w:rsidRPr="00903DBA" w:rsidRDefault="00CF7C50" w:rsidP="00CF7C50">
      <w:pPr>
        <w:pStyle w:val="Code"/>
        <w:rPr>
          <w:highlight w:val="white"/>
        </w:rPr>
      </w:pPr>
      <w:r w:rsidRPr="00903DBA">
        <w:rPr>
          <w:highlight w:val="white"/>
        </w:rPr>
        <w:t>closed_statement:</w:t>
      </w:r>
    </w:p>
    <w:p w14:paraId="3DEB90C0" w14:textId="77777777" w:rsidR="00CF7C50" w:rsidRPr="00903DBA" w:rsidRDefault="00CF7C50" w:rsidP="00CF7C50">
      <w:pPr>
        <w:pStyle w:val="Code"/>
        <w:rPr>
          <w:highlight w:val="white"/>
        </w:rPr>
      </w:pPr>
      <w:r w:rsidRPr="00903DBA">
        <w:rPr>
          <w:highlight w:val="white"/>
        </w:rPr>
        <w:t xml:space="preserve">    // ...</w:t>
      </w:r>
    </w:p>
    <w:p w14:paraId="111CF3A3" w14:textId="77777777" w:rsidR="00CF7C50" w:rsidRPr="00903DBA" w:rsidRDefault="00CF7C50" w:rsidP="00CF7C50">
      <w:pPr>
        <w:pStyle w:val="Code"/>
        <w:rPr>
          <w:highlight w:val="white"/>
        </w:rPr>
      </w:pPr>
      <w:r w:rsidRPr="00903DBA">
        <w:rPr>
          <w:highlight w:val="white"/>
        </w:rPr>
        <w:t xml:space="preserve">  | FOR loop_header LEFT_PARENTHESIS optional_expression SEMICOLON</w:t>
      </w:r>
    </w:p>
    <w:p w14:paraId="1EBB7E8C" w14:textId="77777777" w:rsidR="00CF7C50" w:rsidRPr="00903DBA" w:rsidRDefault="00CF7C50" w:rsidP="00CF7C50">
      <w:pPr>
        <w:pStyle w:val="Code"/>
        <w:rPr>
          <w:highlight w:val="white"/>
        </w:rPr>
      </w:pPr>
      <w:r w:rsidRPr="00903DBA">
        <w:rPr>
          <w:highlight w:val="white"/>
        </w:rPr>
        <w:t xml:space="preserve">    optional_expression SEMICOLON optional_expression RIGHT_PARENTHESIS</w:t>
      </w:r>
    </w:p>
    <w:p w14:paraId="19F27B88" w14:textId="77777777" w:rsidR="00CF7C50" w:rsidRPr="00903DBA" w:rsidRDefault="00CF7C50" w:rsidP="00CF7C50">
      <w:pPr>
        <w:pStyle w:val="Code"/>
        <w:rPr>
          <w:highlight w:val="white"/>
        </w:rPr>
      </w:pPr>
      <w:r w:rsidRPr="00903DBA">
        <w:rPr>
          <w:highlight w:val="white"/>
        </w:rPr>
        <w:lastRenderedPageBreak/>
        <w:t xml:space="preserve">    closed_statement {</w:t>
      </w:r>
    </w:p>
    <w:p w14:paraId="0679CC81" w14:textId="77777777" w:rsidR="00CF7C50" w:rsidRPr="00903DBA" w:rsidRDefault="00CF7C50" w:rsidP="00CF7C50">
      <w:pPr>
        <w:pStyle w:val="Code"/>
        <w:rPr>
          <w:highlight w:val="white"/>
        </w:rPr>
      </w:pPr>
      <w:r w:rsidRPr="00903DBA">
        <w:rPr>
          <w:highlight w:val="white"/>
        </w:rPr>
        <w:t xml:space="preserve">      $$ = MiddleCodeGenerator.ForStatement($4, $6, $8, $10);</w:t>
      </w:r>
    </w:p>
    <w:p w14:paraId="09A717E8" w14:textId="77777777" w:rsidR="00CF7C50" w:rsidRPr="00903DBA" w:rsidRDefault="00CF7C50" w:rsidP="00CF7C50">
      <w:pPr>
        <w:pStyle w:val="Code"/>
        <w:rPr>
          <w:highlight w:val="white"/>
        </w:rPr>
      </w:pPr>
      <w:r w:rsidRPr="00903DBA">
        <w:rPr>
          <w:highlight w:val="white"/>
        </w:rPr>
        <w:t xml:space="preserve">    }</w:t>
      </w:r>
    </w:p>
    <w:p w14:paraId="6A4CC4BE" w14:textId="77777777" w:rsidR="00CF7C50" w:rsidRPr="00903DBA" w:rsidRDefault="00CF7C50" w:rsidP="00CF7C50">
      <w:pPr>
        <w:pStyle w:val="Code"/>
        <w:rPr>
          <w:highlight w:val="white"/>
        </w:rPr>
      </w:pPr>
      <w:r w:rsidRPr="00903DBA">
        <w:rPr>
          <w:highlight w:val="white"/>
        </w:rPr>
        <w:t xml:space="preserve">    // ...</w:t>
      </w:r>
    </w:p>
    <w:p w14:paraId="1E24A656" w14:textId="77777777" w:rsidR="00CF7C50" w:rsidRPr="00903DBA" w:rsidRDefault="00CF7C50" w:rsidP="00CF7C50">
      <w:pPr>
        <w:pStyle w:val="Rubrik3"/>
      </w:pPr>
      <w:bookmarkStart w:id="132" w:name="_Toc57656004"/>
      <w:bookmarkStart w:id="133" w:name="_Hlk57716817"/>
      <w:r w:rsidRPr="00903DBA">
        <w:t>Label and Goto Statement</w:t>
      </w:r>
      <w:bookmarkEnd w:id="132"/>
    </w:p>
    <w:bookmarkEnd w:id="133"/>
    <w:p w14:paraId="7F0DE7A3" w14:textId="77777777" w:rsidR="00CF7C50" w:rsidRPr="00903DBA" w:rsidRDefault="00CF7C50" w:rsidP="00CF7C50">
      <w:r w:rsidRPr="00903DBA">
        <w:t xml:space="preserve">The label statement is quite simple, we just add the name of the label together with the line number of the beginning of the statement following the label to Main.LabelMap and check that the label has not been added already. The labels are used as targets of the </w:t>
      </w:r>
      <w:r w:rsidRPr="00903DBA">
        <w:rPr>
          <w:rStyle w:val="KeyWord0"/>
        </w:rPr>
        <w:t>goto</w:t>
      </w:r>
      <w:r w:rsidRPr="00903DBA">
        <w:t xml:space="preserve"> statements. But, as we all know, goto has no place in well-structured programs. Labels and goto are included in C of historical reasons only. More recent languages have omitted goto.</w:t>
      </w:r>
    </w:p>
    <w:p w14:paraId="537C5379" w14:textId="77777777" w:rsidR="00CF7C50" w:rsidRPr="00903DBA" w:rsidRDefault="00CF7C50" w:rsidP="00CF7C50">
      <w:pPr>
        <w:pStyle w:val="CodeHeader"/>
      </w:pPr>
      <w:r w:rsidRPr="00903DBA">
        <w:t>MainParser.cs</w:t>
      </w:r>
    </w:p>
    <w:p w14:paraId="639B1B27" w14:textId="77777777" w:rsidR="00CF7C50" w:rsidRPr="00903DBA" w:rsidRDefault="00CF7C50" w:rsidP="00CF7C50">
      <w:pPr>
        <w:pStyle w:val="Code"/>
        <w:rPr>
          <w:highlight w:val="white"/>
        </w:rPr>
      </w:pPr>
      <w:r w:rsidRPr="00903DBA">
        <w:rPr>
          <w:highlight w:val="white"/>
        </w:rPr>
        <w:t>opened_statement:</w:t>
      </w:r>
    </w:p>
    <w:p w14:paraId="506D8AF9" w14:textId="77777777" w:rsidR="00CF7C50" w:rsidRPr="00903DBA" w:rsidRDefault="00CF7C50" w:rsidP="00CF7C50">
      <w:pPr>
        <w:pStyle w:val="Code"/>
        <w:rPr>
          <w:highlight w:val="white"/>
        </w:rPr>
      </w:pPr>
      <w:r w:rsidRPr="00903DBA">
        <w:rPr>
          <w:highlight w:val="white"/>
        </w:rPr>
        <w:t xml:space="preserve">    NAME COLON opened_statement {</w:t>
      </w:r>
    </w:p>
    <w:p w14:paraId="15794A33" w14:textId="77777777" w:rsidR="00CF7C50" w:rsidRPr="00903DBA" w:rsidRDefault="00CF7C50" w:rsidP="00CF7C50">
      <w:pPr>
        <w:pStyle w:val="Code"/>
        <w:rPr>
          <w:highlight w:val="white"/>
        </w:rPr>
      </w:pPr>
      <w:r w:rsidRPr="00903DBA">
        <w:rPr>
          <w:highlight w:val="white"/>
        </w:rPr>
        <w:t xml:space="preserve">      $$ = MiddleCodeGenerator.LabelStatement($1, $3);</w:t>
      </w:r>
    </w:p>
    <w:p w14:paraId="692054E6" w14:textId="77777777" w:rsidR="00CF7C50" w:rsidRPr="00903DBA" w:rsidRDefault="00CF7C50" w:rsidP="00CF7C50">
      <w:pPr>
        <w:pStyle w:val="Code"/>
        <w:rPr>
          <w:highlight w:val="white"/>
        </w:rPr>
      </w:pPr>
      <w:r w:rsidRPr="00903DBA">
        <w:rPr>
          <w:highlight w:val="white"/>
        </w:rPr>
        <w:t xml:space="preserve">    };</w:t>
      </w:r>
    </w:p>
    <w:p w14:paraId="1865FB9C" w14:textId="77777777" w:rsidR="00CF7C50" w:rsidRPr="00903DBA" w:rsidRDefault="00CF7C50" w:rsidP="00CF7C50">
      <w:pPr>
        <w:pStyle w:val="Code"/>
        <w:rPr>
          <w:highlight w:val="white"/>
        </w:rPr>
      </w:pPr>
    </w:p>
    <w:p w14:paraId="1B725369" w14:textId="77777777" w:rsidR="00CF7C50" w:rsidRPr="00903DBA" w:rsidRDefault="00CF7C50" w:rsidP="00CF7C50">
      <w:pPr>
        <w:pStyle w:val="Code"/>
        <w:rPr>
          <w:highlight w:val="white"/>
        </w:rPr>
      </w:pPr>
      <w:r w:rsidRPr="00903DBA">
        <w:rPr>
          <w:highlight w:val="white"/>
        </w:rPr>
        <w:t>closed_statement:</w:t>
      </w:r>
    </w:p>
    <w:p w14:paraId="0BF69E6B" w14:textId="77777777" w:rsidR="00CF7C50" w:rsidRPr="00903DBA" w:rsidRDefault="00CF7C50" w:rsidP="00CF7C50">
      <w:pPr>
        <w:pStyle w:val="Code"/>
        <w:rPr>
          <w:highlight w:val="white"/>
        </w:rPr>
      </w:pPr>
      <w:r w:rsidRPr="00903DBA">
        <w:rPr>
          <w:highlight w:val="white"/>
        </w:rPr>
        <w:t xml:space="preserve">    GOTO NAME SEMICOLON {</w:t>
      </w:r>
    </w:p>
    <w:p w14:paraId="0F2815FD" w14:textId="77777777" w:rsidR="00CF7C50" w:rsidRPr="00903DBA" w:rsidRDefault="00CF7C50" w:rsidP="00CF7C50">
      <w:pPr>
        <w:pStyle w:val="Code"/>
        <w:rPr>
          <w:highlight w:val="white"/>
        </w:rPr>
      </w:pPr>
      <w:r w:rsidRPr="00903DBA">
        <w:rPr>
          <w:highlight w:val="white"/>
        </w:rPr>
        <w:t xml:space="preserve">      $$ = MiddleCodeGenerator.GotoStatement($2);</w:t>
      </w:r>
    </w:p>
    <w:p w14:paraId="0FE03759" w14:textId="77777777" w:rsidR="00CF7C50" w:rsidRPr="00903DBA" w:rsidRDefault="00CF7C50" w:rsidP="00CF7C50">
      <w:pPr>
        <w:pStyle w:val="Code"/>
        <w:rPr>
          <w:highlight w:val="white"/>
        </w:rPr>
      </w:pPr>
      <w:r w:rsidRPr="00903DBA">
        <w:rPr>
          <w:highlight w:val="white"/>
        </w:rPr>
        <w:t xml:space="preserve">    }</w:t>
      </w:r>
    </w:p>
    <w:p w14:paraId="27B7F9CC" w14:textId="77777777" w:rsidR="00CF7C50" w:rsidRPr="00903DBA" w:rsidRDefault="00CF7C50" w:rsidP="00CF7C50">
      <w:pPr>
        <w:pStyle w:val="Code"/>
        <w:rPr>
          <w:highlight w:val="white"/>
        </w:rPr>
      </w:pPr>
    </w:p>
    <w:p w14:paraId="57F6BDE1" w14:textId="77777777" w:rsidR="00CF7C50" w:rsidRPr="00903DBA" w:rsidRDefault="00CF7C50" w:rsidP="00CF7C50">
      <w:r w:rsidRPr="00903DBA">
        <w:t xml:space="preserve">To keep track of the label statements we have the label map </w:t>
      </w:r>
      <w:r w:rsidRPr="00903DBA">
        <w:rPr>
          <w:rStyle w:val="KeyWord0"/>
          <w:highlight w:val="white"/>
        </w:rPr>
        <w:t>m_labelMap</w:t>
      </w:r>
      <w:r w:rsidRPr="00903DBA">
        <w:t xml:space="preserve"> with the label name as key and the first middle code instruction of the following statement as value. </w:t>
      </w:r>
    </w:p>
    <w:p w14:paraId="2FDF587A" w14:textId="77777777" w:rsidR="00CF7C50" w:rsidRPr="00903DBA" w:rsidRDefault="00CF7C50" w:rsidP="00CF7C50">
      <w:pPr>
        <w:pStyle w:val="Rubrik3"/>
      </w:pPr>
      <w:bookmarkStart w:id="134" w:name="_Toc57656005"/>
      <w:bookmarkStart w:id="135" w:name="_Hlk57716901"/>
      <w:r w:rsidRPr="00903DBA">
        <w:t>Return Statement</w:t>
      </w:r>
      <w:bookmarkEnd w:id="134"/>
    </w:p>
    <w:bookmarkEnd w:id="135"/>
    <w:p w14:paraId="2651FDD7" w14:textId="77777777" w:rsidR="00CF7C50" w:rsidRPr="00903DBA" w:rsidRDefault="00CF7C50" w:rsidP="00CF7C50">
      <w:r w:rsidRPr="00903DBA">
        <w:rPr>
          <w:highlight w:val="white"/>
        </w:rPr>
        <w:t>The return statement may have an optional expression.</w:t>
      </w:r>
    </w:p>
    <w:p w14:paraId="3283D974" w14:textId="77777777" w:rsidR="00CF7C50" w:rsidRPr="00903DBA" w:rsidRDefault="00CF7C50" w:rsidP="00CF7C50">
      <w:pPr>
        <w:pStyle w:val="CodeHeader"/>
      </w:pPr>
      <w:r w:rsidRPr="00903DBA">
        <w:t>MainParser.cs</w:t>
      </w:r>
    </w:p>
    <w:p w14:paraId="073A0166" w14:textId="77777777" w:rsidR="00CF7C50" w:rsidRPr="00903DBA" w:rsidRDefault="00CF7C50" w:rsidP="00CF7C50">
      <w:pPr>
        <w:pStyle w:val="Code"/>
        <w:rPr>
          <w:highlight w:val="white"/>
        </w:rPr>
      </w:pPr>
      <w:r w:rsidRPr="00903DBA">
        <w:rPr>
          <w:highlight w:val="white"/>
        </w:rPr>
        <w:t>closed_statement:</w:t>
      </w:r>
    </w:p>
    <w:p w14:paraId="575459C1" w14:textId="77777777" w:rsidR="00CF7C50" w:rsidRPr="00903DBA" w:rsidRDefault="00CF7C50" w:rsidP="00CF7C50">
      <w:pPr>
        <w:pStyle w:val="Code"/>
        <w:rPr>
          <w:highlight w:val="white"/>
        </w:rPr>
      </w:pPr>
      <w:r w:rsidRPr="00903DBA">
        <w:rPr>
          <w:highlight w:val="white"/>
        </w:rPr>
        <w:t xml:space="preserve">    RETURN optional_expression SEMICOLON {</w:t>
      </w:r>
    </w:p>
    <w:p w14:paraId="5A0427B0" w14:textId="77777777" w:rsidR="00CF7C50" w:rsidRPr="00903DBA" w:rsidRDefault="00CF7C50" w:rsidP="00CF7C50">
      <w:pPr>
        <w:pStyle w:val="Code"/>
        <w:rPr>
          <w:highlight w:val="white"/>
        </w:rPr>
      </w:pPr>
      <w:r w:rsidRPr="00903DBA">
        <w:rPr>
          <w:highlight w:val="white"/>
        </w:rPr>
        <w:t xml:space="preserve">      $$ = MiddleCodeGenerator.ReturnStatement($2);</w:t>
      </w:r>
    </w:p>
    <w:p w14:paraId="6C737E53" w14:textId="77777777" w:rsidR="00CF7C50" w:rsidRPr="00903DBA" w:rsidRDefault="00CF7C50" w:rsidP="00CF7C50">
      <w:pPr>
        <w:pStyle w:val="Code"/>
        <w:rPr>
          <w:highlight w:val="white"/>
        </w:rPr>
      </w:pPr>
      <w:r w:rsidRPr="00903DBA">
        <w:rPr>
          <w:highlight w:val="white"/>
        </w:rPr>
        <w:t xml:space="preserve">    }</w:t>
      </w:r>
    </w:p>
    <w:p w14:paraId="25C22BDE" w14:textId="77777777" w:rsidR="00CF7C50" w:rsidRPr="00903DBA" w:rsidRDefault="00CF7C50" w:rsidP="00CF7C50">
      <w:pPr>
        <w:pStyle w:val="Rubrik3"/>
      </w:pPr>
      <w:bookmarkStart w:id="136" w:name="_Toc57656006"/>
      <w:bookmarkStart w:id="137" w:name="_Hlk57717049"/>
      <w:r w:rsidRPr="00903DBA">
        <w:t>Optional Expression Statement</w:t>
      </w:r>
      <w:bookmarkEnd w:id="136"/>
    </w:p>
    <w:bookmarkEnd w:id="137"/>
    <w:p w14:paraId="2519A4EA" w14:textId="77777777" w:rsidR="00CF7C50" w:rsidRPr="00903DBA" w:rsidRDefault="00CF7C50" w:rsidP="00CF7C50">
      <w:r w:rsidRPr="00903DBA">
        <w:t>A statement can also be made up by an optional expression; that is, the statement is an expression followed by a semicolon, or simply a semicolon.</w:t>
      </w:r>
    </w:p>
    <w:p w14:paraId="63D86080" w14:textId="77777777" w:rsidR="00CF7C50" w:rsidRPr="00903DBA" w:rsidRDefault="00CF7C50" w:rsidP="00CF7C50">
      <w:r w:rsidRPr="00903DBA">
        <w:t xml:space="preserve">An expression statement is an optional expression followed by a semicolon. The expression is evaluated and its true and false sets are backpatched to the beginning of the next statement. Note that we do not use the result of the expression, the only interested part is its potential side effects. If it has no side effects, the statements will be removed by the middle code optimizer in Chapter </w:t>
      </w:r>
      <w:r w:rsidRPr="00903DBA">
        <w:fldChar w:fldCharType="begin"/>
      </w:r>
      <w:r w:rsidRPr="00903DBA">
        <w:instrText xml:space="preserve"> REF _Ref417813097 \r \h </w:instrText>
      </w:r>
      <w:r w:rsidRPr="00903DBA">
        <w:fldChar w:fldCharType="separate"/>
      </w:r>
      <w:r w:rsidRPr="00903DBA">
        <w:t>0</w:t>
      </w:r>
      <w:r w:rsidRPr="00903DBA">
        <w:fldChar w:fldCharType="end"/>
      </w:r>
      <w:r w:rsidRPr="00903DBA">
        <w:t>.</w:t>
      </w:r>
    </w:p>
    <w:p w14:paraId="7EFAF0E1" w14:textId="77777777" w:rsidR="00CF7C50" w:rsidRPr="00903DBA" w:rsidRDefault="00CF7C50" w:rsidP="00CF7C50">
      <w:pPr>
        <w:pStyle w:val="CodeHeader"/>
        <w:rPr>
          <w:highlight w:val="white"/>
        </w:rPr>
      </w:pPr>
      <w:r w:rsidRPr="00903DBA">
        <w:rPr>
          <w:highlight w:val="white"/>
        </w:rPr>
        <w:t>MainParser.gppg</w:t>
      </w:r>
    </w:p>
    <w:p w14:paraId="7BF7D488" w14:textId="77777777" w:rsidR="00CF7C50" w:rsidRPr="00903DBA" w:rsidRDefault="00CF7C50" w:rsidP="00CF7C50">
      <w:pPr>
        <w:pStyle w:val="Code"/>
        <w:rPr>
          <w:highlight w:val="white"/>
        </w:rPr>
      </w:pPr>
      <w:r w:rsidRPr="00903DBA">
        <w:rPr>
          <w:highlight w:val="white"/>
        </w:rPr>
        <w:t>closed_statement:</w:t>
      </w:r>
    </w:p>
    <w:p w14:paraId="6DA15BB7" w14:textId="77777777" w:rsidR="00CF7C50" w:rsidRPr="00903DBA" w:rsidRDefault="00CF7C50" w:rsidP="00CF7C50">
      <w:pPr>
        <w:pStyle w:val="Code"/>
        <w:rPr>
          <w:highlight w:val="white"/>
        </w:rPr>
      </w:pPr>
      <w:r w:rsidRPr="00903DBA">
        <w:rPr>
          <w:highlight w:val="white"/>
        </w:rPr>
        <w:t xml:space="preserve">    optional_expression SEMICOLON {</w:t>
      </w:r>
    </w:p>
    <w:p w14:paraId="6248747D" w14:textId="77777777" w:rsidR="00CF7C50" w:rsidRPr="00903DBA" w:rsidRDefault="00CF7C50" w:rsidP="00CF7C50">
      <w:pPr>
        <w:pStyle w:val="Code"/>
        <w:rPr>
          <w:highlight w:val="white"/>
        </w:rPr>
      </w:pPr>
      <w:r w:rsidRPr="00903DBA">
        <w:rPr>
          <w:highlight w:val="white"/>
        </w:rPr>
        <w:t xml:space="preserve">      $$ = MiddleCodeGenerator.ExpressionStatement($1);</w:t>
      </w:r>
    </w:p>
    <w:p w14:paraId="10A9C6BD" w14:textId="77777777" w:rsidR="00CF7C50" w:rsidRPr="00903DBA" w:rsidRDefault="00CF7C50" w:rsidP="00CF7C50">
      <w:pPr>
        <w:pStyle w:val="Code"/>
        <w:rPr>
          <w:highlight w:val="white"/>
        </w:rPr>
      </w:pPr>
      <w:r w:rsidRPr="00903DBA">
        <w:rPr>
          <w:highlight w:val="white"/>
        </w:rPr>
        <w:t xml:space="preserve">    }</w:t>
      </w:r>
    </w:p>
    <w:p w14:paraId="5C3A06A4" w14:textId="77777777" w:rsidR="00CF7C50" w:rsidRPr="00903DBA" w:rsidRDefault="00CF7C50" w:rsidP="00CF7C50">
      <w:pPr>
        <w:pStyle w:val="Rubrik3"/>
      </w:pPr>
      <w:bookmarkStart w:id="138" w:name="_Toc57656007"/>
      <w:r w:rsidRPr="00903DBA">
        <w:t>Block Statement</w:t>
      </w:r>
      <w:bookmarkEnd w:id="138"/>
    </w:p>
    <w:p w14:paraId="391DB472" w14:textId="77777777" w:rsidR="00CF7C50" w:rsidRPr="00903DBA" w:rsidRDefault="00CF7C50" w:rsidP="00CF7C50">
      <w:r w:rsidRPr="00903DBA">
        <w:t>A statement can be an optional sequence of statements enclosed in brackets. The sequence is parsed with a new symbol table.</w:t>
      </w:r>
    </w:p>
    <w:p w14:paraId="43A03E59" w14:textId="77777777" w:rsidR="00CF7C50" w:rsidRPr="00903DBA" w:rsidRDefault="00CF7C50" w:rsidP="00CF7C50">
      <w:r w:rsidRPr="00903DBA">
        <w:lastRenderedPageBreak/>
        <w:t>The block statement simple, a block is just a list of statements surrounded by brackets. Since a two variables with the same name can be defined in different blocks, we push the symbol table before the statement list.</w:t>
      </w:r>
    </w:p>
    <w:p w14:paraId="7584BA5D" w14:textId="77777777" w:rsidR="00CF7C50" w:rsidRPr="00903DBA" w:rsidRDefault="00CF7C50" w:rsidP="00CF7C50">
      <w:pPr>
        <w:pStyle w:val="CodeHeader"/>
      </w:pPr>
      <w:r w:rsidRPr="00903DBA">
        <w:t>MainParser.cs</w:t>
      </w:r>
    </w:p>
    <w:p w14:paraId="7FEE8069" w14:textId="77777777" w:rsidR="00CF7C50" w:rsidRPr="00903DBA" w:rsidRDefault="00CF7C50" w:rsidP="00CF7C50">
      <w:pPr>
        <w:pStyle w:val="Code"/>
        <w:rPr>
          <w:highlight w:val="white"/>
        </w:rPr>
      </w:pPr>
      <w:r w:rsidRPr="00903DBA">
        <w:rPr>
          <w:highlight w:val="white"/>
        </w:rPr>
        <w:t>closed_statement:</w:t>
      </w:r>
    </w:p>
    <w:p w14:paraId="7BC13B72" w14:textId="77777777" w:rsidR="00CF7C50" w:rsidRPr="00903DBA" w:rsidRDefault="00CF7C50" w:rsidP="00CF7C50">
      <w:pPr>
        <w:pStyle w:val="Code"/>
        <w:rPr>
          <w:highlight w:val="white"/>
        </w:rPr>
      </w:pPr>
      <w:r w:rsidRPr="00903DBA">
        <w:rPr>
          <w:highlight w:val="white"/>
        </w:rPr>
        <w:t xml:space="preserve">    LEFT_BLOCK {</w:t>
      </w:r>
    </w:p>
    <w:p w14:paraId="3F1275A2" w14:textId="77777777" w:rsidR="00CF7C50" w:rsidRPr="00903DBA" w:rsidRDefault="00CF7C50" w:rsidP="00CF7C50">
      <w:pPr>
        <w:pStyle w:val="Code"/>
        <w:rPr>
          <w:highlight w:val="white"/>
        </w:rPr>
      </w:pPr>
      <w:r w:rsidRPr="00903DBA">
        <w:rPr>
          <w:highlight w:val="white"/>
        </w:rPr>
        <w:t xml:space="preserve">      SymbolTable.CurrentTable =</w:t>
      </w:r>
    </w:p>
    <w:p w14:paraId="42378D03" w14:textId="77777777" w:rsidR="00CF7C50" w:rsidRPr="00903DBA" w:rsidRDefault="00CF7C50" w:rsidP="00CF7C50">
      <w:pPr>
        <w:pStyle w:val="Code"/>
        <w:rPr>
          <w:highlight w:val="white"/>
        </w:rPr>
      </w:pPr>
      <w:r w:rsidRPr="00903DBA">
        <w:rPr>
          <w:highlight w:val="white"/>
        </w:rPr>
        <w:t xml:space="preserve">        new SymbolTable(SymbolTable.CurrentTable, Scope.Block);</w:t>
      </w:r>
    </w:p>
    <w:p w14:paraId="682978AA" w14:textId="77777777" w:rsidR="00CF7C50" w:rsidRPr="00903DBA" w:rsidRDefault="00CF7C50" w:rsidP="00CF7C50">
      <w:pPr>
        <w:pStyle w:val="Code"/>
        <w:rPr>
          <w:highlight w:val="white"/>
        </w:rPr>
      </w:pPr>
      <w:r w:rsidRPr="00903DBA">
        <w:rPr>
          <w:highlight w:val="white"/>
        </w:rPr>
        <w:t xml:space="preserve">    }</w:t>
      </w:r>
    </w:p>
    <w:p w14:paraId="1A070407" w14:textId="77777777" w:rsidR="00CF7C50" w:rsidRPr="00903DBA" w:rsidRDefault="00CF7C50" w:rsidP="00CF7C50">
      <w:pPr>
        <w:pStyle w:val="Code"/>
        <w:rPr>
          <w:highlight w:val="white"/>
        </w:rPr>
      </w:pPr>
      <w:r w:rsidRPr="00903DBA">
        <w:rPr>
          <w:highlight w:val="white"/>
        </w:rPr>
        <w:t xml:space="preserve">    optional_declaration_list optional_statement_list RIGHT_BLOCK {</w:t>
      </w:r>
    </w:p>
    <w:p w14:paraId="1A323419" w14:textId="77777777" w:rsidR="00CF7C50" w:rsidRPr="00903DBA" w:rsidRDefault="00CF7C50" w:rsidP="00CF7C50">
      <w:pPr>
        <w:pStyle w:val="Code"/>
        <w:rPr>
          <w:highlight w:val="white"/>
        </w:rPr>
      </w:pPr>
      <w:r w:rsidRPr="00903DBA">
        <w:rPr>
          <w:highlight w:val="white"/>
        </w:rPr>
        <w:t xml:space="preserve">      SymbolTable.CurrentTable =</w:t>
      </w:r>
    </w:p>
    <w:p w14:paraId="1305555D" w14:textId="77777777" w:rsidR="00CF7C50" w:rsidRPr="00903DBA" w:rsidRDefault="00CF7C50" w:rsidP="00CF7C50">
      <w:pPr>
        <w:pStyle w:val="Code"/>
        <w:rPr>
          <w:highlight w:val="white"/>
        </w:rPr>
      </w:pPr>
      <w:r w:rsidRPr="00903DBA">
        <w:rPr>
          <w:highlight w:val="white"/>
        </w:rPr>
        <w:t xml:space="preserve">        SymbolTable.CurrentTable.ParentTable;</w:t>
      </w:r>
    </w:p>
    <w:p w14:paraId="4EA87FB1" w14:textId="77777777" w:rsidR="00CF7C50" w:rsidRPr="00903DBA" w:rsidRDefault="00CF7C50" w:rsidP="00CF7C50">
      <w:pPr>
        <w:pStyle w:val="Code"/>
        <w:rPr>
          <w:highlight w:val="white"/>
        </w:rPr>
      </w:pPr>
      <w:r w:rsidRPr="00903DBA">
        <w:rPr>
          <w:highlight w:val="white"/>
        </w:rPr>
        <w:t xml:space="preserve">      $4.CodeList.InsertRange(0, $3);</w:t>
      </w:r>
    </w:p>
    <w:p w14:paraId="313777E7" w14:textId="77777777" w:rsidR="00CF7C50" w:rsidRPr="00903DBA" w:rsidRDefault="00CF7C50" w:rsidP="00CF7C50">
      <w:pPr>
        <w:pStyle w:val="Code"/>
        <w:rPr>
          <w:highlight w:val="white"/>
        </w:rPr>
      </w:pPr>
      <w:r w:rsidRPr="00903DBA">
        <w:rPr>
          <w:highlight w:val="white"/>
        </w:rPr>
        <w:t xml:space="preserve">      $$ = $4;</w:t>
      </w:r>
    </w:p>
    <w:p w14:paraId="37FFA126" w14:textId="77777777" w:rsidR="00CF7C50" w:rsidRPr="00903DBA" w:rsidRDefault="00CF7C50" w:rsidP="00CF7C50">
      <w:pPr>
        <w:pStyle w:val="Code"/>
        <w:rPr>
          <w:highlight w:val="white"/>
        </w:rPr>
      </w:pPr>
      <w:r w:rsidRPr="00903DBA">
        <w:rPr>
          <w:highlight w:val="white"/>
        </w:rPr>
        <w:t xml:space="preserve">    }</w:t>
      </w:r>
    </w:p>
    <w:p w14:paraId="64D60C8A" w14:textId="77777777" w:rsidR="00CF7C50" w:rsidRPr="00903DBA" w:rsidRDefault="00CF7C50" w:rsidP="00CF7C50">
      <w:pPr>
        <w:rPr>
          <w:highlight w:val="white"/>
        </w:rPr>
      </w:pPr>
      <w:r w:rsidRPr="00903DBA">
        <w:rPr>
          <w:highlight w:val="white"/>
        </w:rPr>
        <w:t>In case of an empty statement list, we return a statement with an empty code list and an empty next set.</w:t>
      </w:r>
    </w:p>
    <w:p w14:paraId="02ABECE4" w14:textId="77777777" w:rsidR="00CF7C50" w:rsidRPr="00903DBA" w:rsidRDefault="00CF7C50" w:rsidP="00CF7C50">
      <w:pPr>
        <w:pStyle w:val="Code"/>
        <w:rPr>
          <w:highlight w:val="white"/>
        </w:rPr>
      </w:pPr>
      <w:r w:rsidRPr="00903DBA">
        <w:rPr>
          <w:highlight w:val="white"/>
        </w:rPr>
        <w:t>optional_statement_list:</w:t>
      </w:r>
    </w:p>
    <w:p w14:paraId="18ABA9BE" w14:textId="77777777" w:rsidR="00CF7C50" w:rsidRPr="00903DBA" w:rsidRDefault="00CF7C50" w:rsidP="00CF7C50">
      <w:pPr>
        <w:pStyle w:val="Code"/>
        <w:rPr>
          <w:highlight w:val="white"/>
        </w:rPr>
      </w:pPr>
      <w:r w:rsidRPr="00903DBA">
        <w:rPr>
          <w:highlight w:val="white"/>
        </w:rPr>
        <w:t xml:space="preserve">    /* Empty */ {</w:t>
      </w:r>
    </w:p>
    <w:p w14:paraId="0C9B995F" w14:textId="77777777" w:rsidR="00CF7C50" w:rsidRPr="00903DBA" w:rsidRDefault="00CF7C50" w:rsidP="00CF7C50">
      <w:pPr>
        <w:pStyle w:val="Code"/>
        <w:rPr>
          <w:highlight w:val="white"/>
        </w:rPr>
      </w:pPr>
      <w:r w:rsidRPr="00903DBA">
        <w:rPr>
          <w:highlight w:val="white"/>
        </w:rPr>
        <w:t xml:space="preserve">      $$ = new Statement(new List&lt;MiddleCode&gt;(),</w:t>
      </w:r>
    </w:p>
    <w:p w14:paraId="48579698" w14:textId="77777777" w:rsidR="00CF7C50" w:rsidRPr="00903DBA" w:rsidRDefault="00CF7C50" w:rsidP="00CF7C50">
      <w:pPr>
        <w:pStyle w:val="Code"/>
        <w:rPr>
          <w:highlight w:val="white"/>
        </w:rPr>
      </w:pPr>
      <w:r w:rsidRPr="00903DBA">
        <w:rPr>
          <w:highlight w:val="white"/>
        </w:rPr>
        <w:t xml:space="preserve">                         new HashSet&lt;MiddleCode&gt;());</w:t>
      </w:r>
    </w:p>
    <w:p w14:paraId="63393130" w14:textId="77777777" w:rsidR="00CF7C50" w:rsidRPr="00903DBA" w:rsidRDefault="00CF7C50" w:rsidP="00CF7C50">
      <w:pPr>
        <w:pStyle w:val="Code"/>
        <w:rPr>
          <w:highlight w:val="white"/>
        </w:rPr>
      </w:pPr>
      <w:r w:rsidRPr="00903DBA">
        <w:rPr>
          <w:highlight w:val="white"/>
        </w:rPr>
        <w:t xml:space="preserve">    }</w:t>
      </w:r>
    </w:p>
    <w:p w14:paraId="2420F4D4" w14:textId="77777777" w:rsidR="00CF7C50" w:rsidRPr="00903DBA" w:rsidRDefault="00CF7C50" w:rsidP="00CF7C50">
      <w:pPr>
        <w:rPr>
          <w:highlight w:val="white"/>
        </w:rPr>
      </w:pPr>
      <w:r w:rsidRPr="00903DBA">
        <w:rPr>
          <w:highlight w:val="white"/>
        </w:rPr>
        <w:t>In case of an non-empty statement list, we add the code list of the statements of the statement list. For each statement in the list, except the last statement, we backpatch the next set to the beginning of the code list of the next set. The result is a statement with the total middle code list and the next set of the last statement.</w:t>
      </w:r>
    </w:p>
    <w:p w14:paraId="1F5D1C32" w14:textId="77777777" w:rsidR="00CF7C50" w:rsidRPr="00903DBA" w:rsidRDefault="00CF7C50" w:rsidP="00CF7C50">
      <w:pPr>
        <w:pStyle w:val="Code"/>
        <w:rPr>
          <w:highlight w:val="white"/>
        </w:rPr>
      </w:pPr>
      <w:r w:rsidRPr="00903DBA">
        <w:rPr>
          <w:highlight w:val="white"/>
        </w:rPr>
        <w:t xml:space="preserve">  | optional_statement_list statement {</w:t>
      </w:r>
    </w:p>
    <w:p w14:paraId="520F5FF6" w14:textId="77777777" w:rsidR="00CF7C50" w:rsidRPr="00903DBA" w:rsidRDefault="00CF7C50" w:rsidP="00CF7C50">
      <w:pPr>
        <w:pStyle w:val="Code"/>
        <w:rPr>
          <w:highlight w:val="white"/>
        </w:rPr>
      </w:pPr>
      <w:r w:rsidRPr="00903DBA">
        <w:rPr>
          <w:highlight w:val="white"/>
        </w:rPr>
        <w:t xml:space="preserve">      MiddleCodeGenerator.Backpatch($1.NextSet, $2.CodeList);</w:t>
      </w:r>
    </w:p>
    <w:p w14:paraId="32E14A3E" w14:textId="77777777" w:rsidR="00CF7C50" w:rsidRPr="00903DBA" w:rsidRDefault="00CF7C50" w:rsidP="00CF7C50">
      <w:pPr>
        <w:pStyle w:val="Code"/>
        <w:rPr>
          <w:highlight w:val="white"/>
        </w:rPr>
      </w:pPr>
      <w:r w:rsidRPr="00903DBA">
        <w:rPr>
          <w:highlight w:val="white"/>
        </w:rPr>
        <w:t xml:space="preserve">      List&lt;MiddleCode&gt; codeList = new List&lt;MiddleCode&gt;();</w:t>
      </w:r>
    </w:p>
    <w:p w14:paraId="07E9F941" w14:textId="77777777" w:rsidR="00CF7C50" w:rsidRPr="00903DBA" w:rsidRDefault="00CF7C50" w:rsidP="00CF7C50">
      <w:pPr>
        <w:pStyle w:val="Code"/>
        <w:rPr>
          <w:highlight w:val="white"/>
        </w:rPr>
      </w:pPr>
      <w:r w:rsidRPr="00903DBA">
        <w:rPr>
          <w:highlight w:val="white"/>
        </w:rPr>
        <w:t xml:space="preserve">      codeList.AddRange($1.CodeList);</w:t>
      </w:r>
    </w:p>
    <w:p w14:paraId="360BE617" w14:textId="77777777" w:rsidR="00CF7C50" w:rsidRPr="00903DBA" w:rsidRDefault="00CF7C50" w:rsidP="00CF7C50">
      <w:pPr>
        <w:pStyle w:val="Code"/>
        <w:rPr>
          <w:highlight w:val="white"/>
        </w:rPr>
      </w:pPr>
      <w:r w:rsidRPr="00903DBA">
        <w:rPr>
          <w:highlight w:val="white"/>
        </w:rPr>
        <w:t xml:space="preserve">      codeList.AddRange($2.CodeList);</w:t>
      </w:r>
    </w:p>
    <w:p w14:paraId="0186D208" w14:textId="77777777" w:rsidR="00CF7C50" w:rsidRPr="00903DBA" w:rsidRDefault="00CF7C50" w:rsidP="00CF7C50">
      <w:pPr>
        <w:pStyle w:val="Code"/>
        <w:rPr>
          <w:highlight w:val="white"/>
        </w:rPr>
      </w:pPr>
      <w:r w:rsidRPr="00903DBA">
        <w:rPr>
          <w:highlight w:val="white"/>
        </w:rPr>
        <w:t xml:space="preserve">      $$ = new Statement(codeList, $2.NextSet);</w:t>
      </w:r>
    </w:p>
    <w:p w14:paraId="2C342FEF" w14:textId="77777777" w:rsidR="00CF7C50" w:rsidRPr="00903DBA" w:rsidRDefault="00CF7C50" w:rsidP="00CF7C50">
      <w:pPr>
        <w:pStyle w:val="Code"/>
        <w:rPr>
          <w:highlight w:val="white"/>
        </w:rPr>
      </w:pPr>
      <w:r w:rsidRPr="00903DBA">
        <w:rPr>
          <w:highlight w:val="white"/>
        </w:rPr>
        <w:t xml:space="preserve">    };</w:t>
      </w:r>
    </w:p>
    <w:p w14:paraId="691FB20C" w14:textId="77777777" w:rsidR="00CF7C50" w:rsidRPr="00903DBA" w:rsidRDefault="00CF7C50" w:rsidP="00CF7C50">
      <w:pPr>
        <w:pStyle w:val="Code"/>
      </w:pPr>
    </w:p>
    <w:p w14:paraId="7FFE73F9" w14:textId="77777777" w:rsidR="00CF7C50" w:rsidRPr="00903DBA" w:rsidRDefault="00CF7C50" w:rsidP="00CF7C50">
      <w:pPr>
        <w:pStyle w:val="Rubrik3"/>
        <w:tabs>
          <w:tab w:val="num" w:pos="360"/>
        </w:tabs>
      </w:pPr>
      <w:bookmarkStart w:id="139" w:name="_Toc57656009"/>
      <w:r w:rsidRPr="00903DBA">
        <w:t>Jump Register Statements</w:t>
      </w:r>
      <w:bookmarkEnd w:id="139"/>
    </w:p>
    <w:p w14:paraId="5FB4187B" w14:textId="77777777" w:rsidR="00CF7C50" w:rsidRPr="00903DBA" w:rsidRDefault="00CF7C50" w:rsidP="00CF7C50">
      <w:r w:rsidRPr="00903DBA">
        <w:t>When performing a call to a function which address is stored in a pointer variables we need to store the address in a register and jump to that register.</w:t>
      </w:r>
    </w:p>
    <w:p w14:paraId="1B1C1ECC" w14:textId="77777777" w:rsidR="00CF7C50" w:rsidRPr="00903DBA" w:rsidRDefault="00CF7C50" w:rsidP="00CF7C50">
      <w:pPr>
        <w:pStyle w:val="CodeHeader"/>
      </w:pPr>
      <w:r w:rsidRPr="00903DBA">
        <w:t>MainParser.gppg</w:t>
      </w:r>
    </w:p>
    <w:p w14:paraId="20D6321B" w14:textId="77777777" w:rsidR="00CF7C50" w:rsidRPr="00903DBA" w:rsidRDefault="00CF7C50" w:rsidP="00CF7C50">
      <w:pPr>
        <w:pStyle w:val="Code"/>
        <w:rPr>
          <w:highlight w:val="white"/>
        </w:rPr>
      </w:pPr>
      <w:r w:rsidRPr="00903DBA">
        <w:rPr>
          <w:highlight w:val="white"/>
        </w:rPr>
        <w:t xml:space="preserve">  | JUMP_REGISTER LEFT_PARENTHESIS REGISTER_NAME RIGHT_PARENTHESIS SEMICOLON {</w:t>
      </w:r>
    </w:p>
    <w:p w14:paraId="544CFFE9" w14:textId="77777777" w:rsidR="00CF7C50" w:rsidRPr="00903DBA" w:rsidRDefault="00CF7C50" w:rsidP="00CF7C50">
      <w:pPr>
        <w:pStyle w:val="Code"/>
        <w:rPr>
          <w:highlight w:val="white"/>
        </w:rPr>
      </w:pPr>
      <w:r w:rsidRPr="00903DBA">
        <w:rPr>
          <w:highlight w:val="white"/>
        </w:rPr>
        <w:t xml:space="preserve">      $$ = MiddleCodeGenerator.JumpRegisterStatement($3);</w:t>
      </w:r>
    </w:p>
    <w:p w14:paraId="29028023" w14:textId="77777777" w:rsidR="00CF7C50" w:rsidRPr="00903DBA" w:rsidRDefault="00CF7C50" w:rsidP="00CF7C50">
      <w:pPr>
        <w:pStyle w:val="Code"/>
        <w:rPr>
          <w:highlight w:val="white"/>
        </w:rPr>
      </w:pPr>
      <w:r w:rsidRPr="00903DBA">
        <w:rPr>
          <w:highlight w:val="white"/>
        </w:rPr>
        <w:t xml:space="preserve">    }</w:t>
      </w:r>
    </w:p>
    <w:p w14:paraId="5FFA872B" w14:textId="77777777" w:rsidR="00CF7C50" w:rsidRPr="00903DBA" w:rsidRDefault="00CF7C50" w:rsidP="00CF7C50">
      <w:pPr>
        <w:pStyle w:val="Rubrik3"/>
      </w:pPr>
      <w:bookmarkStart w:id="140" w:name="_Toc57656010"/>
      <w:r w:rsidRPr="00903DBA">
        <w:t>Interrupt Statements</w:t>
      </w:r>
      <w:bookmarkEnd w:id="140"/>
    </w:p>
    <w:p w14:paraId="29206F43" w14:textId="77777777" w:rsidR="00CF7C50" w:rsidRPr="00903DBA" w:rsidRDefault="00CF7C50" w:rsidP="00CF7C50">
      <w:r w:rsidRPr="00903DBA">
        <w:t>When making system calls, an interrupt occurs. The operand is an integral value of short size (1 byte).</w:t>
      </w:r>
    </w:p>
    <w:p w14:paraId="5C5933BB" w14:textId="77777777" w:rsidR="00CF7C50" w:rsidRPr="00903DBA" w:rsidRDefault="00CF7C50" w:rsidP="00CF7C50">
      <w:pPr>
        <w:pStyle w:val="CodeHeader"/>
      </w:pPr>
      <w:r w:rsidRPr="00903DBA">
        <w:t>MainParser.gppg</w:t>
      </w:r>
    </w:p>
    <w:p w14:paraId="65227754" w14:textId="77777777" w:rsidR="00CF7C50" w:rsidRPr="00903DBA" w:rsidRDefault="00CF7C50" w:rsidP="00CF7C50">
      <w:pPr>
        <w:pStyle w:val="Code"/>
        <w:rPr>
          <w:highlight w:val="white"/>
        </w:rPr>
      </w:pPr>
      <w:r w:rsidRPr="00903DBA">
        <w:rPr>
          <w:highlight w:val="white"/>
        </w:rPr>
        <w:t xml:space="preserve">  | INTERRUPT LEFT_PARENTHESIS constant_integral_expression RIGHT_PARENTHESIS</w:t>
      </w:r>
    </w:p>
    <w:p w14:paraId="7648CF04" w14:textId="77777777" w:rsidR="00CF7C50" w:rsidRPr="00903DBA" w:rsidRDefault="00CF7C50" w:rsidP="00CF7C50">
      <w:pPr>
        <w:pStyle w:val="Code"/>
        <w:rPr>
          <w:highlight w:val="white"/>
        </w:rPr>
      </w:pPr>
      <w:r w:rsidRPr="00903DBA">
        <w:rPr>
          <w:highlight w:val="white"/>
        </w:rPr>
        <w:t xml:space="preserve">    SEMICOLON {</w:t>
      </w:r>
    </w:p>
    <w:p w14:paraId="623AD62B" w14:textId="77777777" w:rsidR="00CF7C50" w:rsidRPr="00903DBA" w:rsidRDefault="00CF7C50" w:rsidP="00CF7C50">
      <w:pPr>
        <w:pStyle w:val="Code"/>
        <w:rPr>
          <w:highlight w:val="white"/>
        </w:rPr>
      </w:pPr>
      <w:r w:rsidRPr="00903DBA">
        <w:rPr>
          <w:highlight w:val="white"/>
        </w:rPr>
        <w:t xml:space="preserve">      $$ = MiddleCodeGenerator.InterruptStatement($3);</w:t>
      </w:r>
    </w:p>
    <w:p w14:paraId="06372A6F" w14:textId="77777777" w:rsidR="00CF7C50" w:rsidRPr="00903DBA" w:rsidRDefault="00CF7C50" w:rsidP="00CF7C50">
      <w:pPr>
        <w:pStyle w:val="Code"/>
        <w:rPr>
          <w:highlight w:val="white"/>
        </w:rPr>
      </w:pPr>
      <w:r w:rsidRPr="00903DBA">
        <w:rPr>
          <w:highlight w:val="white"/>
        </w:rPr>
        <w:t xml:space="preserve">    }</w:t>
      </w:r>
    </w:p>
    <w:p w14:paraId="0D638CA4" w14:textId="77777777" w:rsidR="00CF7C50" w:rsidRPr="00903DBA" w:rsidRDefault="00CF7C50" w:rsidP="00CF7C50">
      <w:pPr>
        <w:pStyle w:val="Rubrik3"/>
      </w:pPr>
      <w:bookmarkStart w:id="141" w:name="_Toc57656011"/>
      <w:bookmarkStart w:id="142" w:name="_Hlk57717141"/>
      <w:r w:rsidRPr="00903DBA">
        <w:lastRenderedPageBreak/>
        <w:t>System Call Statements</w:t>
      </w:r>
      <w:bookmarkEnd w:id="141"/>
    </w:p>
    <w:bookmarkEnd w:id="142"/>
    <w:p w14:paraId="3F17186A" w14:textId="77777777" w:rsidR="00CF7C50" w:rsidRPr="00903DBA" w:rsidRDefault="00CF7C50" w:rsidP="00CF7C50">
      <w:r w:rsidRPr="00903DBA">
        <w:t>System calls for Linux.</w:t>
      </w:r>
    </w:p>
    <w:p w14:paraId="7410741F" w14:textId="77777777" w:rsidR="00CF7C50" w:rsidRPr="00903DBA" w:rsidRDefault="00CF7C50" w:rsidP="00CF7C50">
      <w:pPr>
        <w:pStyle w:val="CodeHeader"/>
      </w:pPr>
      <w:r w:rsidRPr="00903DBA">
        <w:t>MainParser.gppg</w:t>
      </w:r>
    </w:p>
    <w:p w14:paraId="3643AC65" w14:textId="77777777" w:rsidR="00CF7C50" w:rsidRPr="00903DBA" w:rsidRDefault="00CF7C50" w:rsidP="00CF7C50">
      <w:pPr>
        <w:pStyle w:val="Code"/>
        <w:rPr>
          <w:highlight w:val="white"/>
        </w:rPr>
      </w:pPr>
      <w:r w:rsidRPr="00903DBA">
        <w:rPr>
          <w:highlight w:val="white"/>
        </w:rPr>
        <w:t xml:space="preserve">  | SYSCALL LEFT_PARENTHESIS RIGHT_PARENTHESIS SEMICOLON {</w:t>
      </w:r>
    </w:p>
    <w:p w14:paraId="5D395E27" w14:textId="77777777" w:rsidR="00CF7C50" w:rsidRPr="00903DBA" w:rsidRDefault="00CF7C50" w:rsidP="00CF7C50">
      <w:pPr>
        <w:pStyle w:val="Code"/>
        <w:rPr>
          <w:highlight w:val="white"/>
        </w:rPr>
      </w:pPr>
      <w:r w:rsidRPr="00903DBA">
        <w:rPr>
          <w:highlight w:val="white"/>
        </w:rPr>
        <w:t xml:space="preserve">      $$ = MiddleCodeGenerator.SyscallStatement();</w:t>
      </w:r>
    </w:p>
    <w:p w14:paraId="7CDDF899" w14:textId="77777777" w:rsidR="00CF7C50" w:rsidRPr="00903DBA" w:rsidRDefault="00CF7C50" w:rsidP="00CF7C50">
      <w:pPr>
        <w:pStyle w:val="Code"/>
        <w:rPr>
          <w:highlight w:val="white"/>
        </w:rPr>
      </w:pPr>
      <w:r w:rsidRPr="00903DBA">
        <w:rPr>
          <w:highlight w:val="white"/>
        </w:rPr>
        <w:t xml:space="preserve">    };</w:t>
      </w:r>
    </w:p>
    <w:p w14:paraId="6A96FE24" w14:textId="77777777" w:rsidR="00CF7C50" w:rsidRDefault="00CF7C50" w:rsidP="00CF7C50">
      <w:pPr>
        <w:pStyle w:val="Rubrik2"/>
      </w:pPr>
      <w:bookmarkStart w:id="143" w:name="_Toc57656012"/>
      <w:bookmarkStart w:id="144" w:name="_Hlk57717161"/>
      <w:r w:rsidRPr="00903DBA">
        <w:t>Expressions</w:t>
      </w:r>
      <w:bookmarkEnd w:id="143"/>
    </w:p>
    <w:p w14:paraId="3DA08EF5" w14:textId="77777777" w:rsidR="00CF7C50" w:rsidRPr="00986469" w:rsidRDefault="00CF7C50" w:rsidP="00CF7C50">
      <w:r w:rsidRPr="00903DBA">
        <w:t>The third part of the parser is the expressions. We start with the expression of lowest precedence and add a new rule for each new level of precedence.</w:t>
      </w:r>
    </w:p>
    <w:p w14:paraId="53992BB6" w14:textId="77777777" w:rsidR="00CF7C50" w:rsidRDefault="00CF7C50" w:rsidP="00CF7C50">
      <w:pPr>
        <w:pStyle w:val="Rubrik3"/>
        <w:rPr>
          <w:highlight w:val="white"/>
        </w:rPr>
      </w:pPr>
      <w:bookmarkStart w:id="145" w:name="_Toc57656013"/>
      <w:bookmarkEnd w:id="144"/>
      <w:r w:rsidRPr="00903DBA">
        <w:rPr>
          <w:highlight w:val="white"/>
        </w:rPr>
        <w:t>The Expression Class</w:t>
      </w:r>
      <w:bookmarkEnd w:id="145"/>
    </w:p>
    <w:p w14:paraId="362ED5BC" w14:textId="77777777" w:rsidR="00CF7C50" w:rsidRPr="00254252" w:rsidRDefault="00CF7C50" w:rsidP="00CF7C50">
      <w:pPr>
        <w:rPr>
          <w:highlight w:val="white"/>
        </w:rPr>
      </w:pPr>
      <w:r>
        <w:rPr>
          <w:highlight w:val="white"/>
        </w:rPr>
        <w:t>Similar to the statement case above, we have a class to handle expressions.</w:t>
      </w:r>
    </w:p>
    <w:p w14:paraId="3DCA675C" w14:textId="77777777" w:rsidR="00CF7C50" w:rsidRPr="00903DBA" w:rsidRDefault="00CF7C50" w:rsidP="00CF7C50">
      <w:pPr>
        <w:pStyle w:val="CodeHeader"/>
        <w:rPr>
          <w:highlight w:val="white"/>
        </w:rPr>
      </w:pPr>
      <w:r w:rsidRPr="00903DBA">
        <w:rPr>
          <w:highlight w:val="white"/>
        </w:rPr>
        <w:t>Expression.cs</w:t>
      </w:r>
    </w:p>
    <w:p w14:paraId="18EC1B00" w14:textId="77777777" w:rsidR="00CF7C50" w:rsidRPr="00903DBA" w:rsidRDefault="00CF7C50" w:rsidP="00CF7C50">
      <w:pPr>
        <w:pStyle w:val="Code"/>
        <w:rPr>
          <w:highlight w:val="white"/>
        </w:rPr>
      </w:pPr>
      <w:r w:rsidRPr="00903DBA">
        <w:rPr>
          <w:highlight w:val="white"/>
        </w:rPr>
        <w:t>using System.Numerics;</w:t>
      </w:r>
    </w:p>
    <w:p w14:paraId="34D49C07" w14:textId="77777777" w:rsidR="00CF7C50" w:rsidRPr="00903DBA" w:rsidRDefault="00CF7C50" w:rsidP="00CF7C50">
      <w:pPr>
        <w:pStyle w:val="Code"/>
        <w:rPr>
          <w:highlight w:val="white"/>
        </w:rPr>
      </w:pPr>
      <w:r w:rsidRPr="00903DBA">
        <w:rPr>
          <w:highlight w:val="white"/>
        </w:rPr>
        <w:t>using System.Collections.Generic;</w:t>
      </w:r>
    </w:p>
    <w:p w14:paraId="5B7287E4" w14:textId="77777777" w:rsidR="00CF7C50" w:rsidRPr="00903DBA" w:rsidRDefault="00CF7C50" w:rsidP="00CF7C50">
      <w:pPr>
        <w:pStyle w:val="Code"/>
        <w:rPr>
          <w:highlight w:val="white"/>
        </w:rPr>
      </w:pPr>
    </w:p>
    <w:p w14:paraId="53D41D61" w14:textId="77777777" w:rsidR="00CF7C50" w:rsidRPr="00903DBA" w:rsidRDefault="00CF7C50" w:rsidP="00CF7C50">
      <w:pPr>
        <w:pStyle w:val="Code"/>
        <w:rPr>
          <w:highlight w:val="white"/>
        </w:rPr>
      </w:pPr>
      <w:r w:rsidRPr="00903DBA">
        <w:rPr>
          <w:highlight w:val="white"/>
        </w:rPr>
        <w:t>namespace CCompiler {</w:t>
      </w:r>
    </w:p>
    <w:p w14:paraId="0B77ED21" w14:textId="77777777" w:rsidR="00CF7C50" w:rsidRPr="00903DBA" w:rsidRDefault="00CF7C50" w:rsidP="00CF7C50">
      <w:pPr>
        <w:pStyle w:val="Code"/>
        <w:rPr>
          <w:highlight w:val="white"/>
        </w:rPr>
      </w:pPr>
      <w:r w:rsidRPr="00903DBA">
        <w:rPr>
          <w:highlight w:val="white"/>
        </w:rPr>
        <w:t xml:space="preserve">  public class Expression {</w:t>
      </w:r>
    </w:p>
    <w:p w14:paraId="12D0CB21" w14:textId="77777777" w:rsidR="00CF7C50" w:rsidRPr="00903DBA" w:rsidRDefault="00CF7C50" w:rsidP="00CF7C50">
      <w:pPr>
        <w:pStyle w:val="Code"/>
        <w:rPr>
          <w:highlight w:val="white"/>
        </w:rPr>
      </w:pPr>
      <w:r w:rsidRPr="00903DBA">
        <w:rPr>
          <w:highlight w:val="white"/>
        </w:rPr>
        <w:t xml:space="preserve">    private Symbol m_symbol;</w:t>
      </w:r>
    </w:p>
    <w:p w14:paraId="6F0D770B" w14:textId="77777777" w:rsidR="00CF7C50" w:rsidRPr="00903DBA" w:rsidRDefault="00CF7C50" w:rsidP="00CF7C50">
      <w:pPr>
        <w:pStyle w:val="Code"/>
        <w:rPr>
          <w:highlight w:val="white"/>
        </w:rPr>
      </w:pPr>
      <w:r w:rsidRPr="00903DBA">
        <w:rPr>
          <w:highlight w:val="white"/>
        </w:rPr>
        <w:t xml:space="preserve">    private List&lt;MiddleCode&gt; m_shortList;</w:t>
      </w:r>
    </w:p>
    <w:p w14:paraId="729CDAD4" w14:textId="77777777" w:rsidR="00CF7C50" w:rsidRPr="00903DBA" w:rsidRDefault="00CF7C50" w:rsidP="00CF7C50">
      <w:pPr>
        <w:pStyle w:val="Code"/>
        <w:rPr>
          <w:highlight w:val="white"/>
        </w:rPr>
      </w:pPr>
      <w:r w:rsidRPr="00903DBA">
        <w:rPr>
          <w:highlight w:val="white"/>
        </w:rPr>
        <w:t xml:space="preserve">    private List&lt;MiddleCode&gt; m_longList;</w:t>
      </w:r>
    </w:p>
    <w:p w14:paraId="0683DE58" w14:textId="77777777" w:rsidR="00CF7C50" w:rsidRPr="00903DBA" w:rsidRDefault="00CF7C50" w:rsidP="00CF7C50">
      <w:pPr>
        <w:pStyle w:val="Code"/>
        <w:rPr>
          <w:highlight w:val="white"/>
        </w:rPr>
      </w:pPr>
      <w:r w:rsidRPr="00903DBA">
        <w:rPr>
          <w:highlight w:val="white"/>
        </w:rPr>
        <w:t xml:space="preserve">    private Register? m_register;</w:t>
      </w:r>
    </w:p>
    <w:p w14:paraId="0BF59C08" w14:textId="77777777" w:rsidR="00CF7C50" w:rsidRPr="00903DBA" w:rsidRDefault="00CF7C50" w:rsidP="00CF7C50">
      <w:pPr>
        <w:pStyle w:val="Code"/>
        <w:rPr>
          <w:highlight w:val="white"/>
        </w:rPr>
      </w:pPr>
      <w:r w:rsidRPr="00903DBA">
        <w:rPr>
          <w:highlight w:val="white"/>
        </w:rPr>
        <w:t xml:space="preserve">  </w:t>
      </w:r>
    </w:p>
    <w:p w14:paraId="686F8C03" w14:textId="77777777" w:rsidR="00CF7C50" w:rsidRPr="00903DBA" w:rsidRDefault="00CF7C50" w:rsidP="00CF7C50">
      <w:pPr>
        <w:pStyle w:val="Code"/>
        <w:rPr>
          <w:highlight w:val="white"/>
        </w:rPr>
      </w:pPr>
      <w:r w:rsidRPr="00903DBA">
        <w:rPr>
          <w:highlight w:val="white"/>
        </w:rPr>
        <w:t xml:space="preserve">    public Expression(Symbol symbol, List&lt;MiddleCode&gt; shortList,</w:t>
      </w:r>
    </w:p>
    <w:p w14:paraId="1A5B3645" w14:textId="77777777" w:rsidR="00CF7C50" w:rsidRPr="00903DBA" w:rsidRDefault="00CF7C50" w:rsidP="00CF7C50">
      <w:pPr>
        <w:pStyle w:val="Code"/>
        <w:rPr>
          <w:highlight w:val="white"/>
        </w:rPr>
      </w:pPr>
      <w:r w:rsidRPr="00903DBA">
        <w:rPr>
          <w:highlight w:val="white"/>
        </w:rPr>
        <w:t xml:space="preserve">                      List&lt;MiddleCode&gt; longList, Register? register = null) {</w:t>
      </w:r>
    </w:p>
    <w:p w14:paraId="383DAD1D" w14:textId="77777777" w:rsidR="00CF7C50" w:rsidRPr="00903DBA" w:rsidRDefault="00CF7C50" w:rsidP="00CF7C50">
      <w:pPr>
        <w:pStyle w:val="Code"/>
        <w:rPr>
          <w:highlight w:val="white"/>
        </w:rPr>
      </w:pPr>
      <w:r w:rsidRPr="00903DBA">
        <w:rPr>
          <w:highlight w:val="white"/>
        </w:rPr>
        <w:t xml:space="preserve">      m_symbol = symbol;</w:t>
      </w:r>
    </w:p>
    <w:p w14:paraId="31270648" w14:textId="77777777" w:rsidR="00CF7C50" w:rsidRPr="00903DBA" w:rsidRDefault="00CF7C50" w:rsidP="00CF7C50">
      <w:pPr>
        <w:pStyle w:val="Code"/>
        <w:rPr>
          <w:highlight w:val="white"/>
        </w:rPr>
      </w:pPr>
      <w:r w:rsidRPr="00903DBA">
        <w:rPr>
          <w:highlight w:val="white"/>
        </w:rPr>
        <w:t xml:space="preserve">      m_shortList = (shortList != null) ? shortList : (new List&lt;MiddleCode&gt;());</w:t>
      </w:r>
    </w:p>
    <w:p w14:paraId="4128BC57" w14:textId="77777777" w:rsidR="00CF7C50" w:rsidRPr="00903DBA" w:rsidRDefault="00CF7C50" w:rsidP="00CF7C50">
      <w:pPr>
        <w:pStyle w:val="Code"/>
        <w:rPr>
          <w:highlight w:val="white"/>
        </w:rPr>
      </w:pPr>
      <w:r w:rsidRPr="00903DBA">
        <w:rPr>
          <w:highlight w:val="white"/>
        </w:rPr>
        <w:t xml:space="preserve">      m_longList = (longList != null) ? longList : (new List&lt;MiddleCode&gt;());</w:t>
      </w:r>
    </w:p>
    <w:p w14:paraId="52CE3AAF" w14:textId="77777777" w:rsidR="00CF7C50" w:rsidRPr="00903DBA" w:rsidRDefault="00CF7C50" w:rsidP="00CF7C50">
      <w:pPr>
        <w:pStyle w:val="Code"/>
        <w:rPr>
          <w:highlight w:val="white"/>
        </w:rPr>
      </w:pPr>
      <w:r w:rsidRPr="00903DBA">
        <w:rPr>
          <w:highlight w:val="white"/>
        </w:rPr>
        <w:t xml:space="preserve">      m_register = register;</w:t>
      </w:r>
    </w:p>
    <w:p w14:paraId="4CAE26B0" w14:textId="77777777" w:rsidR="00CF7C50" w:rsidRPr="00903DBA" w:rsidRDefault="00CF7C50" w:rsidP="00CF7C50">
      <w:pPr>
        <w:pStyle w:val="Code"/>
        <w:rPr>
          <w:highlight w:val="white"/>
        </w:rPr>
      </w:pPr>
      <w:r w:rsidRPr="00903DBA">
        <w:rPr>
          <w:highlight w:val="white"/>
        </w:rPr>
        <w:t xml:space="preserve">    }</w:t>
      </w:r>
    </w:p>
    <w:p w14:paraId="500F02FB" w14:textId="77777777" w:rsidR="00CF7C50" w:rsidRPr="00903DBA" w:rsidRDefault="00CF7C50" w:rsidP="00CF7C50">
      <w:pPr>
        <w:pStyle w:val="Code"/>
        <w:rPr>
          <w:highlight w:val="white"/>
        </w:rPr>
      </w:pPr>
      <w:r w:rsidRPr="00903DBA">
        <w:rPr>
          <w:highlight w:val="white"/>
        </w:rPr>
        <w:t xml:space="preserve">  </w:t>
      </w:r>
    </w:p>
    <w:p w14:paraId="6AF2373D" w14:textId="77777777" w:rsidR="00CF7C50" w:rsidRPr="00903DBA" w:rsidRDefault="00CF7C50" w:rsidP="00CF7C50">
      <w:pPr>
        <w:pStyle w:val="Code"/>
        <w:rPr>
          <w:highlight w:val="white"/>
        </w:rPr>
      </w:pPr>
      <w:r w:rsidRPr="00903DBA">
        <w:rPr>
          <w:highlight w:val="white"/>
        </w:rPr>
        <w:t xml:space="preserve">    public Symbol Symbol {</w:t>
      </w:r>
    </w:p>
    <w:p w14:paraId="693E1A1E" w14:textId="77777777" w:rsidR="00CF7C50" w:rsidRPr="00903DBA" w:rsidRDefault="00CF7C50" w:rsidP="00CF7C50">
      <w:pPr>
        <w:pStyle w:val="Code"/>
        <w:rPr>
          <w:highlight w:val="white"/>
        </w:rPr>
      </w:pPr>
      <w:r w:rsidRPr="00903DBA">
        <w:rPr>
          <w:highlight w:val="white"/>
        </w:rPr>
        <w:t xml:space="preserve">      get { return m_symbol; }</w:t>
      </w:r>
    </w:p>
    <w:p w14:paraId="0E7CCD97" w14:textId="77777777" w:rsidR="00CF7C50" w:rsidRPr="00903DBA" w:rsidRDefault="00CF7C50" w:rsidP="00CF7C50">
      <w:pPr>
        <w:pStyle w:val="Code"/>
        <w:rPr>
          <w:highlight w:val="white"/>
        </w:rPr>
      </w:pPr>
      <w:r w:rsidRPr="00903DBA">
        <w:rPr>
          <w:highlight w:val="white"/>
        </w:rPr>
        <w:t xml:space="preserve">    }</w:t>
      </w:r>
    </w:p>
    <w:p w14:paraId="64E7C16A" w14:textId="77777777" w:rsidR="00CF7C50" w:rsidRPr="00903DBA" w:rsidRDefault="00CF7C50" w:rsidP="00CF7C50">
      <w:pPr>
        <w:pStyle w:val="Code"/>
        <w:rPr>
          <w:highlight w:val="white"/>
        </w:rPr>
      </w:pPr>
    </w:p>
    <w:p w14:paraId="29F3FC1D" w14:textId="77777777" w:rsidR="00CF7C50" w:rsidRPr="00903DBA" w:rsidRDefault="00CF7C50" w:rsidP="00CF7C50">
      <w:pPr>
        <w:pStyle w:val="Code"/>
        <w:rPr>
          <w:highlight w:val="white"/>
        </w:rPr>
      </w:pPr>
      <w:r w:rsidRPr="00903DBA">
        <w:rPr>
          <w:highlight w:val="white"/>
        </w:rPr>
        <w:t xml:space="preserve">    public List&lt;MiddleCode&gt; ShortList {</w:t>
      </w:r>
    </w:p>
    <w:p w14:paraId="101BC100" w14:textId="77777777" w:rsidR="00CF7C50" w:rsidRPr="00903DBA" w:rsidRDefault="00CF7C50" w:rsidP="00CF7C50">
      <w:pPr>
        <w:pStyle w:val="Code"/>
        <w:rPr>
          <w:highlight w:val="white"/>
        </w:rPr>
      </w:pPr>
      <w:r w:rsidRPr="00903DBA">
        <w:rPr>
          <w:highlight w:val="white"/>
        </w:rPr>
        <w:t xml:space="preserve">      get { return m_shortList; }</w:t>
      </w:r>
    </w:p>
    <w:p w14:paraId="13C7D606" w14:textId="77777777" w:rsidR="00CF7C50" w:rsidRPr="00903DBA" w:rsidRDefault="00CF7C50" w:rsidP="00CF7C50">
      <w:pPr>
        <w:pStyle w:val="Code"/>
        <w:rPr>
          <w:highlight w:val="white"/>
        </w:rPr>
      </w:pPr>
      <w:r w:rsidRPr="00903DBA">
        <w:rPr>
          <w:highlight w:val="white"/>
        </w:rPr>
        <w:t xml:space="preserve">    }</w:t>
      </w:r>
    </w:p>
    <w:p w14:paraId="746A606B" w14:textId="77777777" w:rsidR="00CF7C50" w:rsidRPr="00903DBA" w:rsidRDefault="00CF7C50" w:rsidP="00CF7C50">
      <w:pPr>
        <w:pStyle w:val="Code"/>
        <w:rPr>
          <w:highlight w:val="white"/>
        </w:rPr>
      </w:pPr>
    </w:p>
    <w:p w14:paraId="3001EA93" w14:textId="77777777" w:rsidR="00CF7C50" w:rsidRPr="00903DBA" w:rsidRDefault="00CF7C50" w:rsidP="00CF7C50">
      <w:pPr>
        <w:pStyle w:val="Code"/>
        <w:rPr>
          <w:highlight w:val="white"/>
        </w:rPr>
      </w:pPr>
      <w:r w:rsidRPr="00903DBA">
        <w:rPr>
          <w:highlight w:val="white"/>
        </w:rPr>
        <w:t xml:space="preserve">    public List&lt;MiddleCode&gt; LongList {</w:t>
      </w:r>
    </w:p>
    <w:p w14:paraId="5490CD10" w14:textId="77777777" w:rsidR="00CF7C50" w:rsidRPr="00903DBA" w:rsidRDefault="00CF7C50" w:rsidP="00CF7C50">
      <w:pPr>
        <w:pStyle w:val="Code"/>
        <w:rPr>
          <w:highlight w:val="white"/>
        </w:rPr>
      </w:pPr>
      <w:r w:rsidRPr="00903DBA">
        <w:rPr>
          <w:highlight w:val="white"/>
        </w:rPr>
        <w:t xml:space="preserve">      get { return m_longList; }</w:t>
      </w:r>
    </w:p>
    <w:p w14:paraId="5217B97A" w14:textId="77777777" w:rsidR="00CF7C50" w:rsidRPr="00903DBA" w:rsidRDefault="00CF7C50" w:rsidP="00CF7C50">
      <w:pPr>
        <w:pStyle w:val="Code"/>
        <w:rPr>
          <w:highlight w:val="white"/>
        </w:rPr>
      </w:pPr>
      <w:r w:rsidRPr="00903DBA">
        <w:rPr>
          <w:highlight w:val="white"/>
        </w:rPr>
        <w:t xml:space="preserve">    }</w:t>
      </w:r>
    </w:p>
    <w:p w14:paraId="73334EEA" w14:textId="77777777" w:rsidR="00CF7C50" w:rsidRPr="00903DBA" w:rsidRDefault="00CF7C50" w:rsidP="00CF7C50">
      <w:pPr>
        <w:pStyle w:val="Code"/>
        <w:rPr>
          <w:highlight w:val="white"/>
        </w:rPr>
      </w:pPr>
    </w:p>
    <w:p w14:paraId="12675FCC" w14:textId="77777777" w:rsidR="00CF7C50" w:rsidRPr="00903DBA" w:rsidRDefault="00CF7C50" w:rsidP="00CF7C50">
      <w:pPr>
        <w:pStyle w:val="Code"/>
        <w:rPr>
          <w:highlight w:val="white"/>
        </w:rPr>
      </w:pPr>
      <w:r w:rsidRPr="00903DBA">
        <w:rPr>
          <w:highlight w:val="white"/>
        </w:rPr>
        <w:t xml:space="preserve">    public Register? Register {</w:t>
      </w:r>
    </w:p>
    <w:p w14:paraId="22D2C118" w14:textId="77777777" w:rsidR="00CF7C50" w:rsidRPr="00903DBA" w:rsidRDefault="00CF7C50" w:rsidP="00CF7C50">
      <w:pPr>
        <w:pStyle w:val="Code"/>
        <w:rPr>
          <w:highlight w:val="white"/>
        </w:rPr>
      </w:pPr>
      <w:r w:rsidRPr="00903DBA">
        <w:rPr>
          <w:highlight w:val="white"/>
        </w:rPr>
        <w:t xml:space="preserve">      get { return m_register; }</w:t>
      </w:r>
    </w:p>
    <w:p w14:paraId="0A46811A" w14:textId="77777777" w:rsidR="00CF7C50" w:rsidRPr="00903DBA" w:rsidRDefault="00CF7C50" w:rsidP="00CF7C50">
      <w:pPr>
        <w:pStyle w:val="Code"/>
        <w:rPr>
          <w:highlight w:val="white"/>
        </w:rPr>
      </w:pPr>
      <w:r w:rsidRPr="00903DBA">
        <w:rPr>
          <w:highlight w:val="white"/>
        </w:rPr>
        <w:t xml:space="preserve">    }</w:t>
      </w:r>
    </w:p>
    <w:p w14:paraId="4DD36B95" w14:textId="77777777" w:rsidR="00CF7C50" w:rsidRPr="00903DBA" w:rsidRDefault="00CF7C50" w:rsidP="00CF7C50">
      <w:pPr>
        <w:pStyle w:val="Code"/>
        <w:rPr>
          <w:highlight w:val="white"/>
        </w:rPr>
      </w:pPr>
    </w:p>
    <w:p w14:paraId="42D30241" w14:textId="77777777" w:rsidR="00CF7C50" w:rsidRPr="00903DBA" w:rsidRDefault="00CF7C50" w:rsidP="00CF7C50">
      <w:pPr>
        <w:pStyle w:val="Code"/>
        <w:rPr>
          <w:highlight w:val="white"/>
        </w:rPr>
      </w:pPr>
      <w:r w:rsidRPr="00903DBA">
        <w:rPr>
          <w:highlight w:val="white"/>
        </w:rPr>
        <w:t xml:space="preserve">    public override string ToString() {</w:t>
      </w:r>
    </w:p>
    <w:p w14:paraId="340A4A43" w14:textId="77777777" w:rsidR="00CF7C50" w:rsidRPr="00903DBA" w:rsidRDefault="00CF7C50" w:rsidP="00CF7C50">
      <w:pPr>
        <w:pStyle w:val="Code"/>
        <w:rPr>
          <w:highlight w:val="white"/>
        </w:rPr>
      </w:pPr>
      <w:r w:rsidRPr="00903DBA">
        <w:rPr>
          <w:highlight w:val="white"/>
        </w:rPr>
        <w:t xml:space="preserve">      return m_symbol.ToString();</w:t>
      </w:r>
    </w:p>
    <w:p w14:paraId="09CFAD3B" w14:textId="77777777" w:rsidR="00CF7C50" w:rsidRPr="00903DBA" w:rsidRDefault="00CF7C50" w:rsidP="00CF7C50">
      <w:pPr>
        <w:pStyle w:val="Code"/>
        <w:rPr>
          <w:highlight w:val="white"/>
        </w:rPr>
      </w:pPr>
      <w:r w:rsidRPr="00903DBA">
        <w:rPr>
          <w:highlight w:val="white"/>
        </w:rPr>
        <w:t xml:space="preserve">    }</w:t>
      </w:r>
    </w:p>
    <w:p w14:paraId="7F356F72" w14:textId="77777777" w:rsidR="00CF7C50" w:rsidRPr="00903DBA" w:rsidRDefault="00CF7C50" w:rsidP="00CF7C50">
      <w:pPr>
        <w:pStyle w:val="Code"/>
        <w:rPr>
          <w:highlight w:val="white"/>
        </w:rPr>
      </w:pPr>
      <w:r w:rsidRPr="00903DBA">
        <w:rPr>
          <w:highlight w:val="white"/>
        </w:rPr>
        <w:t xml:space="preserve">  }</w:t>
      </w:r>
    </w:p>
    <w:p w14:paraId="40015F67" w14:textId="77777777" w:rsidR="00CF7C50" w:rsidRDefault="00CF7C50" w:rsidP="00CF7C50">
      <w:pPr>
        <w:pStyle w:val="Code"/>
        <w:rPr>
          <w:highlight w:val="white"/>
        </w:rPr>
      </w:pPr>
      <w:r w:rsidRPr="00903DBA">
        <w:rPr>
          <w:highlight w:val="white"/>
        </w:rPr>
        <w:t>}</w:t>
      </w:r>
    </w:p>
    <w:p w14:paraId="0FB5B6FB" w14:textId="77777777" w:rsidR="00CF7C50" w:rsidRPr="00903DBA" w:rsidRDefault="00CF7C50" w:rsidP="00CF7C50">
      <w:pPr>
        <w:pStyle w:val="Rubrik3"/>
        <w:rPr>
          <w:highlight w:val="white"/>
        </w:rPr>
      </w:pPr>
      <w:r>
        <w:rPr>
          <w:highlight w:val="white"/>
        </w:rPr>
        <w:lastRenderedPageBreak/>
        <w:t>The Comma Expression</w:t>
      </w:r>
    </w:p>
    <w:p w14:paraId="49397660" w14:textId="77777777" w:rsidR="00CF7C50" w:rsidRPr="00903DBA" w:rsidRDefault="00CF7C50" w:rsidP="00CF7C50">
      <w:pPr>
        <w:pStyle w:val="CodeHeader"/>
        <w:rPr>
          <w:highlight w:val="white"/>
        </w:rPr>
      </w:pPr>
      <w:r w:rsidRPr="00903DBA">
        <w:rPr>
          <w:highlight w:val="white"/>
        </w:rPr>
        <w:t>MainParser.cs</w:t>
      </w:r>
    </w:p>
    <w:p w14:paraId="3C7F2DBF" w14:textId="77777777" w:rsidR="00CF7C50" w:rsidRPr="00903DBA" w:rsidRDefault="00CF7C50" w:rsidP="00CF7C50">
      <w:pPr>
        <w:pStyle w:val="Code"/>
        <w:rPr>
          <w:highlight w:val="white"/>
        </w:rPr>
      </w:pPr>
      <w:r w:rsidRPr="00903DBA">
        <w:rPr>
          <w:highlight w:val="white"/>
        </w:rPr>
        <w:t>optional_expression:</w:t>
      </w:r>
    </w:p>
    <w:p w14:paraId="760ACF4D" w14:textId="77777777" w:rsidR="00CF7C50" w:rsidRPr="00903DBA" w:rsidRDefault="00CF7C50" w:rsidP="00CF7C50">
      <w:pPr>
        <w:pStyle w:val="Code"/>
        <w:rPr>
          <w:highlight w:val="white"/>
        </w:rPr>
      </w:pPr>
      <w:r w:rsidRPr="00903DBA">
        <w:rPr>
          <w:highlight w:val="white"/>
        </w:rPr>
        <w:t xml:space="preserve">    /* Empty */ { $$ = null; }</w:t>
      </w:r>
    </w:p>
    <w:p w14:paraId="17BFB1CA" w14:textId="77777777" w:rsidR="00CF7C50" w:rsidRPr="00903DBA" w:rsidRDefault="00CF7C50" w:rsidP="00CF7C50">
      <w:pPr>
        <w:pStyle w:val="Code"/>
        <w:rPr>
          <w:highlight w:val="white"/>
        </w:rPr>
      </w:pPr>
      <w:r w:rsidRPr="00903DBA">
        <w:rPr>
          <w:highlight w:val="white"/>
        </w:rPr>
        <w:t xml:space="preserve">  | expression  { $$ = $1;   };</w:t>
      </w:r>
    </w:p>
    <w:p w14:paraId="30144CC1" w14:textId="77777777" w:rsidR="00CF7C50" w:rsidRPr="00903DBA" w:rsidRDefault="00CF7C50" w:rsidP="00CF7C50">
      <w:pPr>
        <w:rPr>
          <w:highlight w:val="white"/>
        </w:rPr>
      </w:pPr>
      <w:r w:rsidRPr="00903DBA">
        <w:rPr>
          <w:highlight w:val="white"/>
        </w:rPr>
        <w:t>The operator or lowest precedence is the comma operator. A comma expression may be an assignment expression, or two expressions separated by a comma.</w:t>
      </w:r>
    </w:p>
    <w:p w14:paraId="15D14EB3" w14:textId="77777777" w:rsidR="00CF7C50" w:rsidRPr="00903DBA" w:rsidRDefault="00CF7C50" w:rsidP="00CF7C50">
      <w:pPr>
        <w:pStyle w:val="Code"/>
        <w:rPr>
          <w:highlight w:val="white"/>
        </w:rPr>
      </w:pPr>
      <w:r w:rsidRPr="00903DBA">
        <w:rPr>
          <w:highlight w:val="white"/>
        </w:rPr>
        <w:t>expression:</w:t>
      </w:r>
    </w:p>
    <w:p w14:paraId="19C4E08D" w14:textId="77777777" w:rsidR="00CF7C50" w:rsidRPr="00903DBA" w:rsidRDefault="00CF7C50" w:rsidP="00CF7C50">
      <w:pPr>
        <w:pStyle w:val="Code"/>
        <w:rPr>
          <w:highlight w:val="white"/>
        </w:rPr>
      </w:pPr>
      <w:r w:rsidRPr="00903DBA">
        <w:rPr>
          <w:highlight w:val="white"/>
        </w:rPr>
        <w:t xml:space="preserve">   assignment_expression {</w:t>
      </w:r>
    </w:p>
    <w:p w14:paraId="30E74B8E" w14:textId="77777777" w:rsidR="00CF7C50" w:rsidRPr="00903DBA" w:rsidRDefault="00CF7C50" w:rsidP="00CF7C50">
      <w:pPr>
        <w:pStyle w:val="Code"/>
        <w:rPr>
          <w:highlight w:val="white"/>
        </w:rPr>
      </w:pPr>
      <w:r w:rsidRPr="00903DBA">
        <w:rPr>
          <w:highlight w:val="white"/>
        </w:rPr>
        <w:t xml:space="preserve">      $$ = $1;</w:t>
      </w:r>
    </w:p>
    <w:p w14:paraId="344A4141" w14:textId="77777777" w:rsidR="00CF7C50" w:rsidRPr="00903DBA" w:rsidRDefault="00CF7C50" w:rsidP="00CF7C50">
      <w:pPr>
        <w:pStyle w:val="Code"/>
        <w:rPr>
          <w:highlight w:val="white"/>
        </w:rPr>
      </w:pPr>
      <w:r w:rsidRPr="00903DBA">
        <w:rPr>
          <w:highlight w:val="white"/>
        </w:rPr>
        <w:t xml:space="preserve">    }</w:t>
      </w:r>
    </w:p>
    <w:p w14:paraId="1FB63D12" w14:textId="77777777" w:rsidR="00CF7C50" w:rsidRPr="00903DBA" w:rsidRDefault="00CF7C50" w:rsidP="00CF7C50">
      <w:pPr>
        <w:pStyle w:val="Code"/>
        <w:rPr>
          <w:highlight w:val="white"/>
        </w:rPr>
      </w:pPr>
      <w:r w:rsidRPr="00903DBA">
        <w:rPr>
          <w:highlight w:val="white"/>
        </w:rPr>
        <w:t xml:space="preserve">  | expression COMMA assignment_expression {</w:t>
      </w:r>
    </w:p>
    <w:p w14:paraId="2D51A8F1" w14:textId="77777777" w:rsidR="00CF7C50" w:rsidRPr="00903DBA" w:rsidRDefault="00CF7C50" w:rsidP="00CF7C50">
      <w:pPr>
        <w:pStyle w:val="Code"/>
        <w:rPr>
          <w:highlight w:val="white"/>
        </w:rPr>
      </w:pPr>
      <w:r w:rsidRPr="00903DBA">
        <w:rPr>
          <w:highlight w:val="white"/>
        </w:rPr>
        <w:t xml:space="preserve">      $$ = MiddleCodeGenerator.CommaExpression($1, $3);</w:t>
      </w:r>
    </w:p>
    <w:p w14:paraId="30CAF161" w14:textId="77777777" w:rsidR="00CF7C50" w:rsidRPr="00903DBA" w:rsidRDefault="00CF7C50" w:rsidP="00CF7C50">
      <w:pPr>
        <w:pStyle w:val="Code"/>
        <w:rPr>
          <w:highlight w:val="white"/>
        </w:rPr>
      </w:pPr>
      <w:r w:rsidRPr="00903DBA">
        <w:rPr>
          <w:highlight w:val="white"/>
        </w:rPr>
        <w:t xml:space="preserve">    };</w:t>
      </w:r>
    </w:p>
    <w:p w14:paraId="749AE92E" w14:textId="77777777" w:rsidR="00CF7C50" w:rsidRPr="00903DBA" w:rsidRDefault="00CF7C50" w:rsidP="00CF7C50">
      <w:pPr>
        <w:pStyle w:val="Rubrik3"/>
      </w:pPr>
      <w:bookmarkStart w:id="146" w:name="_Toc57656014"/>
      <w:r w:rsidRPr="00903DBA">
        <w:t>The Assignment Expression</w:t>
      </w:r>
      <w:bookmarkEnd w:id="146"/>
    </w:p>
    <w:p w14:paraId="75F08CD5" w14:textId="77777777" w:rsidR="00CF7C50" w:rsidRPr="00903DBA" w:rsidRDefault="00CF7C50" w:rsidP="00CF7C50">
      <w:pPr>
        <w:rPr>
          <w:color w:val="auto"/>
        </w:rPr>
      </w:pPr>
      <w:r w:rsidRPr="00903DBA">
        <w:t>There are two kinds of assignment: simple and compound. In the case of compound assignment, we first evaluate the corresponding binary expression (addition in the example below), assign its result to a temporary variable that we then assign to original left operand.</w:t>
      </w:r>
    </w:p>
    <w:tbl>
      <w:tblPr>
        <w:tblStyle w:val="Tabellrutnt"/>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1"/>
        <w:gridCol w:w="3012"/>
        <w:gridCol w:w="3003"/>
      </w:tblGrid>
      <w:tr w:rsidR="00CF7C50" w:rsidRPr="00903DBA" w14:paraId="7181AAED" w14:textId="77777777" w:rsidTr="00206FCC">
        <w:tc>
          <w:tcPr>
            <w:tcW w:w="3116" w:type="dxa"/>
            <w:hideMark/>
          </w:tcPr>
          <w:p w14:paraId="2857C2CA" w14:textId="77777777" w:rsidR="00CF7C50" w:rsidRPr="00903DBA" w:rsidRDefault="00CF7C50" w:rsidP="00206FCC">
            <w:pPr>
              <w:pStyle w:val="Code"/>
            </w:pPr>
            <w:r w:rsidRPr="00903DBA">
              <w:t>x += y;</w:t>
            </w:r>
          </w:p>
        </w:tc>
        <w:tc>
          <w:tcPr>
            <w:tcW w:w="3117" w:type="dxa"/>
            <w:hideMark/>
          </w:tcPr>
          <w:p w14:paraId="49D87927" w14:textId="77777777" w:rsidR="00CF7C50" w:rsidRPr="00903DBA" w:rsidRDefault="00CF7C50" w:rsidP="00206FCC">
            <w:pPr>
              <w:pStyle w:val="Code"/>
            </w:pPr>
            <w:r w:rsidRPr="00903DBA">
              <w:t>$1 = x + y</w:t>
            </w:r>
          </w:p>
          <w:p w14:paraId="10ACA8BC" w14:textId="77777777" w:rsidR="00CF7C50" w:rsidRPr="00903DBA" w:rsidRDefault="00CF7C50" w:rsidP="00206FCC">
            <w:pPr>
              <w:pStyle w:val="Code"/>
            </w:pPr>
            <w:r w:rsidRPr="00903DBA">
              <w:t>x = $1</w:t>
            </w:r>
          </w:p>
        </w:tc>
        <w:tc>
          <w:tcPr>
            <w:tcW w:w="3117" w:type="dxa"/>
          </w:tcPr>
          <w:p w14:paraId="4AD1E66C" w14:textId="77777777" w:rsidR="00CF7C50" w:rsidRPr="00903DBA" w:rsidRDefault="00CF7C50" w:rsidP="00206FCC">
            <w:pPr>
              <w:pStyle w:val="Code"/>
            </w:pPr>
          </w:p>
        </w:tc>
      </w:tr>
    </w:tbl>
    <w:p w14:paraId="1687434E" w14:textId="77777777" w:rsidR="00CF7C50" w:rsidRPr="00903DBA" w:rsidRDefault="00CF7C50" w:rsidP="00CF7C50">
      <w:r w:rsidRPr="00903DBA">
        <w:t>An assignment expression can be a conditional expression, a simple assignment, or a compound assignment.</w:t>
      </w:r>
    </w:p>
    <w:p w14:paraId="5E2DCEE4" w14:textId="77777777" w:rsidR="00CF7C50" w:rsidRPr="00903DBA" w:rsidRDefault="00CF7C50" w:rsidP="00CF7C50">
      <w:pPr>
        <w:pStyle w:val="CodeHeader"/>
        <w:rPr>
          <w:highlight w:val="white"/>
        </w:rPr>
      </w:pPr>
      <w:r w:rsidRPr="00903DBA">
        <w:rPr>
          <w:highlight w:val="white"/>
        </w:rPr>
        <w:t>MainParser.cs</w:t>
      </w:r>
    </w:p>
    <w:p w14:paraId="1E66EC94" w14:textId="77777777" w:rsidR="00CF7C50" w:rsidRPr="00903DBA" w:rsidRDefault="00CF7C50" w:rsidP="00CF7C50">
      <w:pPr>
        <w:pStyle w:val="Code"/>
        <w:rPr>
          <w:highlight w:val="white"/>
        </w:rPr>
      </w:pPr>
      <w:r w:rsidRPr="00903DBA">
        <w:rPr>
          <w:highlight w:val="white"/>
        </w:rPr>
        <w:t>assignment_expression:</w:t>
      </w:r>
    </w:p>
    <w:p w14:paraId="6D8EA4E2" w14:textId="77777777" w:rsidR="00CF7C50" w:rsidRPr="00903DBA" w:rsidRDefault="00CF7C50" w:rsidP="00CF7C50">
      <w:pPr>
        <w:pStyle w:val="Code"/>
        <w:rPr>
          <w:highlight w:val="white"/>
        </w:rPr>
      </w:pPr>
      <w:r w:rsidRPr="00903DBA">
        <w:rPr>
          <w:highlight w:val="white"/>
        </w:rPr>
        <w:t xml:space="preserve">    condition_expression {</w:t>
      </w:r>
    </w:p>
    <w:p w14:paraId="14585802" w14:textId="77777777" w:rsidR="00CF7C50" w:rsidRPr="00903DBA" w:rsidRDefault="00CF7C50" w:rsidP="00CF7C50">
      <w:pPr>
        <w:pStyle w:val="Code"/>
        <w:rPr>
          <w:highlight w:val="white"/>
        </w:rPr>
      </w:pPr>
      <w:r w:rsidRPr="00903DBA">
        <w:rPr>
          <w:highlight w:val="white"/>
        </w:rPr>
        <w:t xml:space="preserve">      $$ = $1;</w:t>
      </w:r>
    </w:p>
    <w:p w14:paraId="1C34F967" w14:textId="77777777" w:rsidR="00CF7C50" w:rsidRPr="00903DBA" w:rsidRDefault="00CF7C50" w:rsidP="00CF7C50">
      <w:pPr>
        <w:pStyle w:val="Code"/>
        <w:rPr>
          <w:highlight w:val="white"/>
        </w:rPr>
      </w:pPr>
      <w:r w:rsidRPr="00903DBA">
        <w:rPr>
          <w:highlight w:val="white"/>
        </w:rPr>
        <w:t xml:space="preserve">    }</w:t>
      </w:r>
    </w:p>
    <w:p w14:paraId="3750B27E" w14:textId="77777777" w:rsidR="00CF7C50" w:rsidRPr="00903DBA" w:rsidRDefault="00CF7C50" w:rsidP="00CF7C50">
      <w:pPr>
        <w:pStyle w:val="Code"/>
        <w:rPr>
          <w:highlight w:val="white"/>
        </w:rPr>
      </w:pPr>
      <w:r w:rsidRPr="00903DBA">
        <w:rPr>
          <w:highlight w:val="white"/>
        </w:rPr>
        <w:t xml:space="preserve">  | prefix_expression assignment_operator assignment_expression {</w:t>
      </w:r>
    </w:p>
    <w:p w14:paraId="2DDC6FF4" w14:textId="77777777" w:rsidR="00CF7C50" w:rsidRPr="00903DBA" w:rsidRDefault="00CF7C50" w:rsidP="00CF7C50">
      <w:pPr>
        <w:pStyle w:val="Code"/>
        <w:rPr>
          <w:highlight w:val="white"/>
        </w:rPr>
      </w:pPr>
      <w:r w:rsidRPr="00903DBA">
        <w:rPr>
          <w:highlight w:val="white"/>
        </w:rPr>
        <w:t xml:space="preserve">      $$ = MiddleCodeGenerator.AssignmentExpression($2, $1, $3);</w:t>
      </w:r>
    </w:p>
    <w:p w14:paraId="7CBFB7DB" w14:textId="77777777" w:rsidR="00CF7C50" w:rsidRPr="00903DBA" w:rsidRDefault="00CF7C50" w:rsidP="00CF7C50">
      <w:pPr>
        <w:pStyle w:val="Code"/>
        <w:rPr>
          <w:highlight w:val="white"/>
        </w:rPr>
      </w:pPr>
      <w:r w:rsidRPr="00903DBA">
        <w:rPr>
          <w:highlight w:val="white"/>
        </w:rPr>
        <w:t xml:space="preserve">    };</w:t>
      </w:r>
    </w:p>
    <w:p w14:paraId="61FD530E" w14:textId="77777777" w:rsidR="00CF7C50" w:rsidRPr="00903DBA" w:rsidRDefault="00CF7C50" w:rsidP="00CF7C50">
      <w:pPr>
        <w:pStyle w:val="Code"/>
        <w:rPr>
          <w:highlight w:val="white"/>
        </w:rPr>
      </w:pPr>
    </w:p>
    <w:p w14:paraId="4E681BB9" w14:textId="77777777" w:rsidR="00CF7C50" w:rsidRPr="00903DBA" w:rsidRDefault="00CF7C50" w:rsidP="00CF7C50">
      <w:pPr>
        <w:pStyle w:val="Code"/>
        <w:rPr>
          <w:highlight w:val="white"/>
        </w:rPr>
      </w:pPr>
      <w:r w:rsidRPr="00903DBA">
        <w:rPr>
          <w:highlight w:val="white"/>
        </w:rPr>
        <w:t>assignment_operator:</w:t>
      </w:r>
    </w:p>
    <w:p w14:paraId="0AFC67AB" w14:textId="77777777" w:rsidR="00CF7C50" w:rsidRPr="00903DBA" w:rsidRDefault="00CF7C50" w:rsidP="00CF7C50">
      <w:pPr>
        <w:pStyle w:val="Code"/>
        <w:rPr>
          <w:highlight w:val="white"/>
        </w:rPr>
      </w:pPr>
      <w:r w:rsidRPr="00903DBA">
        <w:rPr>
          <w:highlight w:val="white"/>
        </w:rPr>
        <w:t xml:space="preserve">    ASSIGN             { $$ = MiddleOperator.Assign;         }</w:t>
      </w:r>
    </w:p>
    <w:p w14:paraId="1021CE56" w14:textId="77777777" w:rsidR="00CF7C50" w:rsidRPr="00903DBA" w:rsidRDefault="00CF7C50" w:rsidP="00CF7C50">
      <w:pPr>
        <w:pStyle w:val="Code"/>
        <w:rPr>
          <w:highlight w:val="white"/>
        </w:rPr>
      </w:pPr>
      <w:r w:rsidRPr="00903DBA">
        <w:rPr>
          <w:highlight w:val="white"/>
        </w:rPr>
        <w:t xml:space="preserve">  | ADD_ASSIGN         { $$ = MiddleOperator.BinaryAdd;      }</w:t>
      </w:r>
    </w:p>
    <w:p w14:paraId="7BF56A18" w14:textId="77777777" w:rsidR="00CF7C50" w:rsidRPr="00903DBA" w:rsidRDefault="00CF7C50" w:rsidP="00CF7C50">
      <w:pPr>
        <w:pStyle w:val="Code"/>
        <w:rPr>
          <w:highlight w:val="white"/>
        </w:rPr>
      </w:pPr>
      <w:r w:rsidRPr="00903DBA">
        <w:rPr>
          <w:highlight w:val="white"/>
        </w:rPr>
        <w:t xml:space="preserve">  | SUBTRACT_ASSIGN    { $$ = MiddleOperator.BinarySubtract; }</w:t>
      </w:r>
    </w:p>
    <w:p w14:paraId="10F4050C" w14:textId="77777777" w:rsidR="00CF7C50" w:rsidRPr="00903DBA" w:rsidRDefault="00CF7C50" w:rsidP="00CF7C50">
      <w:pPr>
        <w:pStyle w:val="Code"/>
        <w:rPr>
          <w:highlight w:val="white"/>
        </w:rPr>
      </w:pPr>
      <w:r w:rsidRPr="00903DBA">
        <w:rPr>
          <w:highlight w:val="white"/>
        </w:rPr>
        <w:t xml:space="preserve">  | MULTIPLY_ASSIGN    { $$ = MiddleOperator.SignedMultiply; }</w:t>
      </w:r>
    </w:p>
    <w:p w14:paraId="7C72473E" w14:textId="77777777" w:rsidR="00CF7C50" w:rsidRPr="00903DBA" w:rsidRDefault="00CF7C50" w:rsidP="00CF7C50">
      <w:pPr>
        <w:pStyle w:val="Code"/>
        <w:rPr>
          <w:highlight w:val="white"/>
        </w:rPr>
      </w:pPr>
      <w:r w:rsidRPr="00903DBA">
        <w:rPr>
          <w:highlight w:val="white"/>
        </w:rPr>
        <w:t xml:space="preserve">  | DIVIDE_ASSIGN      { $$ = MiddleOperator.SignedDivide;   }</w:t>
      </w:r>
    </w:p>
    <w:p w14:paraId="472403F8" w14:textId="77777777" w:rsidR="00CF7C50" w:rsidRPr="00903DBA" w:rsidRDefault="00CF7C50" w:rsidP="00CF7C50">
      <w:pPr>
        <w:pStyle w:val="Code"/>
        <w:rPr>
          <w:highlight w:val="white"/>
        </w:rPr>
      </w:pPr>
      <w:r w:rsidRPr="00903DBA">
        <w:rPr>
          <w:highlight w:val="white"/>
        </w:rPr>
        <w:t xml:space="preserve">  | MODULO_ASSIGN      { $$ = MiddleOperator.SignedModulo;   }</w:t>
      </w:r>
    </w:p>
    <w:p w14:paraId="4BB9110B" w14:textId="77777777" w:rsidR="00CF7C50" w:rsidRPr="00903DBA" w:rsidRDefault="00CF7C50" w:rsidP="00CF7C50">
      <w:pPr>
        <w:pStyle w:val="Code"/>
        <w:rPr>
          <w:highlight w:val="white"/>
        </w:rPr>
      </w:pPr>
      <w:r w:rsidRPr="00903DBA">
        <w:rPr>
          <w:highlight w:val="white"/>
        </w:rPr>
        <w:t xml:space="preserve">  | AND_ASSIGN         { $$ = MiddleOperator.BitwiseAnd;     }</w:t>
      </w:r>
    </w:p>
    <w:p w14:paraId="15CFA592" w14:textId="77777777" w:rsidR="00CF7C50" w:rsidRPr="00903DBA" w:rsidRDefault="00CF7C50" w:rsidP="00CF7C50">
      <w:pPr>
        <w:pStyle w:val="Code"/>
        <w:rPr>
          <w:highlight w:val="white"/>
        </w:rPr>
      </w:pPr>
      <w:r w:rsidRPr="00903DBA">
        <w:rPr>
          <w:highlight w:val="white"/>
        </w:rPr>
        <w:t xml:space="preserve">  | OR_ASSIGN          { $$ = MiddleOperator.BitwiseOr;      }</w:t>
      </w:r>
    </w:p>
    <w:p w14:paraId="5A0F8BF5" w14:textId="77777777" w:rsidR="00CF7C50" w:rsidRPr="00903DBA" w:rsidRDefault="00CF7C50" w:rsidP="00CF7C50">
      <w:pPr>
        <w:pStyle w:val="Code"/>
        <w:rPr>
          <w:highlight w:val="white"/>
        </w:rPr>
      </w:pPr>
      <w:r w:rsidRPr="00903DBA">
        <w:rPr>
          <w:highlight w:val="white"/>
        </w:rPr>
        <w:t xml:space="preserve">  | XOR_ASSIGN         { $$ = MiddleOperator.BitwiseXOr;     }</w:t>
      </w:r>
    </w:p>
    <w:p w14:paraId="21791F81" w14:textId="77777777" w:rsidR="00CF7C50" w:rsidRPr="00903DBA" w:rsidRDefault="00CF7C50" w:rsidP="00CF7C50">
      <w:pPr>
        <w:pStyle w:val="Code"/>
        <w:rPr>
          <w:highlight w:val="white"/>
        </w:rPr>
      </w:pPr>
      <w:r w:rsidRPr="00903DBA">
        <w:rPr>
          <w:highlight w:val="white"/>
        </w:rPr>
        <w:t xml:space="preserve">  | LEFT_SHIFT_ASSIGN  { $$ = MiddleOperator.ShiftLeft;      }</w:t>
      </w:r>
    </w:p>
    <w:p w14:paraId="3EBA681D" w14:textId="77777777" w:rsidR="00CF7C50" w:rsidRPr="00903DBA" w:rsidRDefault="00CF7C50" w:rsidP="00CF7C50">
      <w:pPr>
        <w:pStyle w:val="Code"/>
        <w:rPr>
          <w:highlight w:val="white"/>
        </w:rPr>
      </w:pPr>
      <w:r w:rsidRPr="00903DBA">
        <w:rPr>
          <w:highlight w:val="white"/>
        </w:rPr>
        <w:t xml:space="preserve">  | RIGHT_SHIFT_ASSIGN { $$ = MiddleOperator.ShiftRight;     };</w:t>
      </w:r>
    </w:p>
    <w:p w14:paraId="1038E89F" w14:textId="77777777" w:rsidR="00CF7C50" w:rsidRPr="00903DBA" w:rsidRDefault="00CF7C50" w:rsidP="00312D7E">
      <w:pPr>
        <w:pStyle w:val="Rubrik3"/>
        <w:numPr>
          <w:ilvl w:val="2"/>
          <w:numId w:val="9"/>
        </w:numPr>
      </w:pPr>
      <w:bookmarkStart w:id="147" w:name="_Toc57656015"/>
      <w:bookmarkStart w:id="148" w:name="_Hlk57717624"/>
      <w:r w:rsidRPr="00903DBA">
        <w:t>The Condition Expression</w:t>
      </w:r>
      <w:bookmarkEnd w:id="147"/>
    </w:p>
    <w:bookmarkEnd w:id="148"/>
    <w:p w14:paraId="7240C532" w14:textId="77777777" w:rsidR="00CF7C50" w:rsidRPr="00903DBA" w:rsidRDefault="00CF7C50" w:rsidP="00CF7C50">
      <w:pPr>
        <w:rPr>
          <w:color w:val="auto"/>
        </w:rPr>
      </w:pPr>
      <w:r w:rsidRPr="00903DBA">
        <w:t>The conditional operator applies lazy evaluation, which means that only one of the true or false expression will be evaluated.</w:t>
      </w:r>
    </w:p>
    <w:p w14:paraId="39D9FA2A" w14:textId="77777777" w:rsidR="00CF7C50" w:rsidRPr="00903DBA" w:rsidRDefault="00CF7C50" w:rsidP="00CF7C50">
      <w:pPr>
        <w:pStyle w:val="CodeHeader"/>
      </w:pPr>
      <w:r w:rsidRPr="00903DBA">
        <w:t>MainParser.gppg</w:t>
      </w:r>
    </w:p>
    <w:p w14:paraId="7A5EDF6B" w14:textId="77777777" w:rsidR="00CF7C50" w:rsidRPr="00903DBA" w:rsidRDefault="00CF7C50" w:rsidP="00CF7C50">
      <w:pPr>
        <w:pStyle w:val="Code"/>
        <w:rPr>
          <w:highlight w:val="white"/>
        </w:rPr>
      </w:pPr>
      <w:r w:rsidRPr="00903DBA">
        <w:rPr>
          <w:highlight w:val="white"/>
        </w:rPr>
        <w:t>condition_expression:</w:t>
      </w:r>
    </w:p>
    <w:p w14:paraId="24ADF49F" w14:textId="77777777" w:rsidR="00CF7C50" w:rsidRPr="00903DBA" w:rsidRDefault="00CF7C50" w:rsidP="00CF7C50">
      <w:pPr>
        <w:pStyle w:val="Code"/>
        <w:rPr>
          <w:highlight w:val="white"/>
        </w:rPr>
      </w:pPr>
      <w:r w:rsidRPr="00903DBA">
        <w:rPr>
          <w:highlight w:val="white"/>
        </w:rPr>
        <w:t xml:space="preserve">    logical_or_expression {</w:t>
      </w:r>
    </w:p>
    <w:p w14:paraId="408E4F34" w14:textId="77777777" w:rsidR="00CF7C50" w:rsidRPr="00903DBA" w:rsidRDefault="00CF7C50" w:rsidP="00CF7C50">
      <w:pPr>
        <w:pStyle w:val="Code"/>
        <w:rPr>
          <w:highlight w:val="white"/>
        </w:rPr>
      </w:pPr>
      <w:r w:rsidRPr="00903DBA">
        <w:rPr>
          <w:highlight w:val="white"/>
        </w:rPr>
        <w:t xml:space="preserve">      $$ = $1;</w:t>
      </w:r>
    </w:p>
    <w:p w14:paraId="2E8156C2" w14:textId="77777777" w:rsidR="00CF7C50" w:rsidRPr="00903DBA" w:rsidRDefault="00CF7C50" w:rsidP="00CF7C50">
      <w:pPr>
        <w:pStyle w:val="Code"/>
        <w:rPr>
          <w:highlight w:val="white"/>
        </w:rPr>
      </w:pPr>
      <w:r w:rsidRPr="00903DBA">
        <w:rPr>
          <w:highlight w:val="white"/>
        </w:rPr>
        <w:t xml:space="preserve">    }</w:t>
      </w:r>
    </w:p>
    <w:p w14:paraId="32EA144A" w14:textId="77777777" w:rsidR="00CF7C50" w:rsidRPr="00903DBA" w:rsidRDefault="00CF7C50" w:rsidP="00CF7C50">
      <w:pPr>
        <w:pStyle w:val="Code"/>
        <w:rPr>
          <w:highlight w:val="white"/>
        </w:rPr>
      </w:pPr>
      <w:r w:rsidRPr="00903DBA">
        <w:rPr>
          <w:highlight w:val="white"/>
        </w:rPr>
        <w:lastRenderedPageBreak/>
        <w:t xml:space="preserve">  | logical_or_expression QUESTION_MARK expression COLON condition_expression{</w:t>
      </w:r>
    </w:p>
    <w:p w14:paraId="59191D1E" w14:textId="77777777" w:rsidR="00CF7C50" w:rsidRPr="00903DBA" w:rsidRDefault="00CF7C50" w:rsidP="00CF7C50">
      <w:pPr>
        <w:pStyle w:val="Code"/>
        <w:rPr>
          <w:highlight w:val="white"/>
        </w:rPr>
      </w:pPr>
      <w:r w:rsidRPr="00903DBA">
        <w:rPr>
          <w:highlight w:val="white"/>
        </w:rPr>
        <w:t xml:space="preserve">      $$ = MiddleCodeGenerator.ConditionalExpression($1, $3, $5);</w:t>
      </w:r>
    </w:p>
    <w:p w14:paraId="337EF79E" w14:textId="77777777" w:rsidR="00CF7C50" w:rsidRPr="00903DBA" w:rsidRDefault="00CF7C50" w:rsidP="00CF7C50">
      <w:pPr>
        <w:pStyle w:val="Code"/>
        <w:rPr>
          <w:highlight w:val="white"/>
        </w:rPr>
      </w:pPr>
      <w:r w:rsidRPr="00903DBA">
        <w:rPr>
          <w:highlight w:val="white"/>
        </w:rPr>
        <w:t xml:space="preserve">    };</w:t>
      </w:r>
    </w:p>
    <w:p w14:paraId="28EE3B92" w14:textId="77777777" w:rsidR="00CF7C50" w:rsidRPr="00903DBA" w:rsidRDefault="00CF7C50" w:rsidP="00312D7E">
      <w:pPr>
        <w:pStyle w:val="Rubrik3"/>
        <w:numPr>
          <w:ilvl w:val="2"/>
          <w:numId w:val="10"/>
        </w:numPr>
      </w:pPr>
      <w:bookmarkStart w:id="149" w:name="_Toc57656016"/>
      <w:bookmarkStart w:id="150" w:name="_Hlk57718199"/>
      <w:r w:rsidRPr="00903DBA">
        <w:t>Constant Expression</w:t>
      </w:r>
      <w:bookmarkEnd w:id="149"/>
    </w:p>
    <w:bookmarkEnd w:id="150"/>
    <w:p w14:paraId="56701B57" w14:textId="77777777" w:rsidR="00CF7C50" w:rsidRPr="00903DBA" w:rsidRDefault="00CF7C50" w:rsidP="00CF7C50">
      <w:r w:rsidRPr="00903DBA">
        <w:t>On several occasions, such array limits and enumeration values, we need to parse constant integral expressions. The expression is a conditional expression, since it cannot hold commas or assignments.</w:t>
      </w:r>
    </w:p>
    <w:p w14:paraId="25D5C780" w14:textId="77777777" w:rsidR="00CF7C50" w:rsidRPr="00903DBA" w:rsidRDefault="00CF7C50" w:rsidP="00CF7C50">
      <w:pPr>
        <w:pStyle w:val="CodeHeader"/>
      </w:pPr>
      <w:r w:rsidRPr="00903DBA">
        <w:t>MainParser.cs</w:t>
      </w:r>
    </w:p>
    <w:p w14:paraId="15534CC0" w14:textId="77777777" w:rsidR="00CF7C50" w:rsidRPr="00903DBA" w:rsidRDefault="00CF7C50" w:rsidP="00CF7C50">
      <w:pPr>
        <w:pStyle w:val="Code"/>
        <w:rPr>
          <w:highlight w:val="white"/>
        </w:rPr>
      </w:pPr>
      <w:r w:rsidRPr="00903DBA">
        <w:rPr>
          <w:highlight w:val="white"/>
        </w:rPr>
        <w:t>optional_constant_integral_expression:</w:t>
      </w:r>
    </w:p>
    <w:p w14:paraId="37B40DA9" w14:textId="77777777" w:rsidR="00CF7C50" w:rsidRPr="00903DBA" w:rsidRDefault="00CF7C50" w:rsidP="00CF7C50">
      <w:pPr>
        <w:pStyle w:val="Code"/>
        <w:rPr>
          <w:highlight w:val="white"/>
        </w:rPr>
      </w:pPr>
      <w:r w:rsidRPr="00903DBA">
        <w:rPr>
          <w:highlight w:val="white"/>
        </w:rPr>
        <w:t xml:space="preserve">    /* Empty */                  { $$ = null; }</w:t>
      </w:r>
    </w:p>
    <w:p w14:paraId="117CD0CF" w14:textId="77777777" w:rsidR="00CF7C50" w:rsidRPr="00903DBA" w:rsidRDefault="00CF7C50" w:rsidP="00CF7C50">
      <w:pPr>
        <w:pStyle w:val="Code"/>
        <w:rPr>
          <w:highlight w:val="white"/>
        </w:rPr>
      </w:pPr>
      <w:r w:rsidRPr="00903DBA">
        <w:rPr>
          <w:highlight w:val="white"/>
        </w:rPr>
        <w:t xml:space="preserve">  | constant_integral_expression { $$ = $1;   };</w:t>
      </w:r>
    </w:p>
    <w:p w14:paraId="7C634274" w14:textId="77777777" w:rsidR="00CF7C50" w:rsidRPr="00903DBA" w:rsidRDefault="00CF7C50" w:rsidP="00CF7C50">
      <w:pPr>
        <w:pStyle w:val="Code"/>
        <w:rPr>
          <w:highlight w:val="white"/>
        </w:rPr>
      </w:pPr>
    </w:p>
    <w:p w14:paraId="06F95142" w14:textId="77777777" w:rsidR="00CF7C50" w:rsidRPr="00903DBA" w:rsidRDefault="00CF7C50" w:rsidP="00CF7C50">
      <w:pPr>
        <w:pStyle w:val="Code"/>
        <w:rPr>
          <w:highlight w:val="white"/>
        </w:rPr>
      </w:pPr>
      <w:r w:rsidRPr="00903DBA">
        <w:rPr>
          <w:highlight w:val="white"/>
        </w:rPr>
        <w:t>constant_integral_expression:</w:t>
      </w:r>
    </w:p>
    <w:p w14:paraId="25AF00DC" w14:textId="77777777" w:rsidR="00CF7C50" w:rsidRPr="00903DBA" w:rsidRDefault="00CF7C50" w:rsidP="00CF7C50">
      <w:pPr>
        <w:pStyle w:val="Code"/>
        <w:rPr>
          <w:highlight w:val="white"/>
        </w:rPr>
      </w:pPr>
      <w:r w:rsidRPr="00903DBA">
        <w:rPr>
          <w:highlight w:val="white"/>
        </w:rPr>
        <w:t xml:space="preserve">    condition_expression {</w:t>
      </w:r>
    </w:p>
    <w:p w14:paraId="45C0AE05" w14:textId="77777777" w:rsidR="00CF7C50" w:rsidRPr="00903DBA" w:rsidRDefault="00CF7C50" w:rsidP="00CF7C50">
      <w:pPr>
        <w:pStyle w:val="Code"/>
        <w:rPr>
          <w:highlight w:val="white"/>
        </w:rPr>
      </w:pPr>
      <w:r w:rsidRPr="00903DBA">
        <w:rPr>
          <w:highlight w:val="white"/>
        </w:rPr>
        <w:t xml:space="preserve">      $$ = MiddleCodeGenerator.ConstantIntegralExpression($1);</w:t>
      </w:r>
    </w:p>
    <w:p w14:paraId="0BE0D534" w14:textId="77777777" w:rsidR="00CF7C50" w:rsidRPr="00903DBA" w:rsidRDefault="00CF7C50" w:rsidP="00CF7C50">
      <w:pPr>
        <w:pStyle w:val="Code"/>
        <w:rPr>
          <w:highlight w:val="white"/>
        </w:rPr>
      </w:pPr>
      <w:r w:rsidRPr="00903DBA">
        <w:rPr>
          <w:highlight w:val="white"/>
        </w:rPr>
        <w:t xml:space="preserve">    };</w:t>
      </w:r>
    </w:p>
    <w:p w14:paraId="4B5FE822" w14:textId="77777777" w:rsidR="00CF7C50" w:rsidRPr="00903DBA" w:rsidRDefault="00CF7C50" w:rsidP="00312D7E">
      <w:pPr>
        <w:pStyle w:val="Rubrik3"/>
        <w:numPr>
          <w:ilvl w:val="2"/>
          <w:numId w:val="11"/>
        </w:numPr>
      </w:pPr>
      <w:bookmarkStart w:id="151" w:name="_Toc57656017"/>
      <w:bookmarkStart w:id="152" w:name="_Hlk57718244"/>
      <w:r w:rsidRPr="00903DBA">
        <w:t>Logical Expressions</w:t>
      </w:r>
      <w:bookmarkEnd w:id="151"/>
    </w:p>
    <w:bookmarkEnd w:id="152"/>
    <w:p w14:paraId="39593BB1" w14:textId="77777777" w:rsidR="00CF7C50" w:rsidRPr="00903DBA" w:rsidRDefault="00CF7C50" w:rsidP="00CF7C50">
      <w:pPr>
        <w:rPr>
          <w:color w:val="auto"/>
        </w:rPr>
      </w:pPr>
      <w:r w:rsidRPr="00903DBA">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2F53B8E3" w14:textId="77777777" w:rsidR="00CF7C50" w:rsidRPr="00903DBA" w:rsidRDefault="00CF7C50" w:rsidP="00CF7C50">
      <w:pPr>
        <w:rPr>
          <w:color w:val="auto"/>
        </w:rPr>
      </w:pPr>
      <w:r w:rsidRPr="00903DBA">
        <w:t>The logical-and expression backpatch the true set of the first operand to the beginning of the right operand. This can be interpreted as if the left expression is true, we try the right expression instead. If both the expressions are true, the result is true. However, if the left expression is false, the result is determined to be false without evaluating the right expression.</w:t>
      </w:r>
    </w:p>
    <w:p w14:paraId="39E8B029" w14:textId="77777777" w:rsidR="00CF7C50" w:rsidRPr="00903DBA" w:rsidRDefault="00CF7C50" w:rsidP="00CF7C50">
      <w:pPr>
        <w:pStyle w:val="CodeHeader"/>
      </w:pPr>
      <w:r w:rsidRPr="00903DBA">
        <w:t>MainParser.cs</w:t>
      </w:r>
    </w:p>
    <w:p w14:paraId="2EBAEA9D" w14:textId="77777777" w:rsidR="00CF7C50" w:rsidRPr="00903DBA" w:rsidRDefault="00CF7C50" w:rsidP="00CF7C50">
      <w:pPr>
        <w:pStyle w:val="Code"/>
        <w:rPr>
          <w:highlight w:val="white"/>
        </w:rPr>
      </w:pPr>
      <w:r w:rsidRPr="00903DBA">
        <w:rPr>
          <w:highlight w:val="white"/>
        </w:rPr>
        <w:t>logical_or_expression:</w:t>
      </w:r>
    </w:p>
    <w:p w14:paraId="53C75B15" w14:textId="77777777" w:rsidR="00CF7C50" w:rsidRPr="00903DBA" w:rsidRDefault="00CF7C50" w:rsidP="00CF7C50">
      <w:pPr>
        <w:pStyle w:val="Code"/>
        <w:rPr>
          <w:highlight w:val="white"/>
        </w:rPr>
      </w:pPr>
      <w:r w:rsidRPr="00903DBA">
        <w:rPr>
          <w:highlight w:val="white"/>
        </w:rPr>
        <w:t xml:space="preserve">    logical_and_expression {</w:t>
      </w:r>
    </w:p>
    <w:p w14:paraId="21FE0A80" w14:textId="77777777" w:rsidR="00CF7C50" w:rsidRPr="00903DBA" w:rsidRDefault="00CF7C50" w:rsidP="00CF7C50">
      <w:pPr>
        <w:pStyle w:val="Code"/>
        <w:rPr>
          <w:highlight w:val="white"/>
        </w:rPr>
      </w:pPr>
      <w:r w:rsidRPr="00903DBA">
        <w:rPr>
          <w:highlight w:val="white"/>
        </w:rPr>
        <w:t xml:space="preserve">      $$ = $1;</w:t>
      </w:r>
    </w:p>
    <w:p w14:paraId="29E58A1F" w14:textId="77777777" w:rsidR="00CF7C50" w:rsidRPr="00903DBA" w:rsidRDefault="00CF7C50" w:rsidP="00CF7C50">
      <w:pPr>
        <w:pStyle w:val="Code"/>
        <w:rPr>
          <w:highlight w:val="white"/>
        </w:rPr>
      </w:pPr>
      <w:r w:rsidRPr="00903DBA">
        <w:rPr>
          <w:highlight w:val="white"/>
        </w:rPr>
        <w:t xml:space="preserve">    }</w:t>
      </w:r>
    </w:p>
    <w:p w14:paraId="65F094E3" w14:textId="77777777" w:rsidR="00CF7C50" w:rsidRPr="00903DBA" w:rsidRDefault="00CF7C50" w:rsidP="00CF7C50">
      <w:pPr>
        <w:pStyle w:val="Code"/>
        <w:rPr>
          <w:highlight w:val="white"/>
        </w:rPr>
      </w:pPr>
      <w:r w:rsidRPr="00903DBA">
        <w:rPr>
          <w:highlight w:val="white"/>
        </w:rPr>
        <w:t xml:space="preserve">  | logical_or_expression LOGICAL_OR logical_and_expression {</w:t>
      </w:r>
    </w:p>
    <w:p w14:paraId="598CA932" w14:textId="77777777" w:rsidR="00CF7C50" w:rsidRPr="00903DBA" w:rsidRDefault="00CF7C50" w:rsidP="00CF7C50">
      <w:pPr>
        <w:pStyle w:val="Code"/>
        <w:rPr>
          <w:highlight w:val="white"/>
        </w:rPr>
      </w:pPr>
      <w:r w:rsidRPr="00903DBA">
        <w:rPr>
          <w:highlight w:val="white"/>
        </w:rPr>
        <w:t xml:space="preserve">      $$ = MiddleCodeGenerator.LogicalOrExpression($1, $3);</w:t>
      </w:r>
    </w:p>
    <w:p w14:paraId="0443D01D" w14:textId="77777777" w:rsidR="00CF7C50" w:rsidRPr="00903DBA" w:rsidRDefault="00CF7C50" w:rsidP="00CF7C50">
      <w:pPr>
        <w:pStyle w:val="Code"/>
        <w:rPr>
          <w:highlight w:val="white"/>
        </w:rPr>
      </w:pPr>
      <w:r w:rsidRPr="00903DBA">
        <w:rPr>
          <w:highlight w:val="white"/>
        </w:rPr>
        <w:t xml:space="preserve">    };</w:t>
      </w:r>
    </w:p>
    <w:p w14:paraId="3893A00F" w14:textId="77777777" w:rsidR="00CF7C50" w:rsidRDefault="00CF7C50" w:rsidP="00CF7C50">
      <w:pPr>
        <w:pStyle w:val="Code"/>
        <w:rPr>
          <w:highlight w:val="white"/>
        </w:rPr>
      </w:pPr>
    </w:p>
    <w:p w14:paraId="127029C8" w14:textId="77777777" w:rsidR="00CF7C50" w:rsidRPr="00903DBA" w:rsidRDefault="00CF7C50" w:rsidP="00CF7C50">
      <w:pPr>
        <w:pStyle w:val="Code"/>
        <w:rPr>
          <w:highlight w:val="white"/>
        </w:rPr>
      </w:pPr>
      <w:r w:rsidRPr="00903DBA">
        <w:rPr>
          <w:highlight w:val="white"/>
        </w:rPr>
        <w:t>logical_and_expression:</w:t>
      </w:r>
    </w:p>
    <w:p w14:paraId="73FF9852" w14:textId="77777777" w:rsidR="00CF7C50" w:rsidRPr="00903DBA" w:rsidRDefault="00CF7C50" w:rsidP="00CF7C50">
      <w:pPr>
        <w:pStyle w:val="Code"/>
        <w:rPr>
          <w:highlight w:val="white"/>
        </w:rPr>
      </w:pPr>
      <w:r w:rsidRPr="00903DBA">
        <w:rPr>
          <w:highlight w:val="white"/>
        </w:rPr>
        <w:t xml:space="preserve">    bitwise_or_expression {</w:t>
      </w:r>
    </w:p>
    <w:p w14:paraId="2F838A9C" w14:textId="77777777" w:rsidR="00CF7C50" w:rsidRPr="00903DBA" w:rsidRDefault="00CF7C50" w:rsidP="00CF7C50">
      <w:pPr>
        <w:pStyle w:val="Code"/>
        <w:rPr>
          <w:highlight w:val="white"/>
        </w:rPr>
      </w:pPr>
      <w:r w:rsidRPr="00903DBA">
        <w:rPr>
          <w:highlight w:val="white"/>
        </w:rPr>
        <w:t xml:space="preserve">      $$ = $1;</w:t>
      </w:r>
    </w:p>
    <w:p w14:paraId="64695039" w14:textId="77777777" w:rsidR="00CF7C50" w:rsidRPr="00903DBA" w:rsidRDefault="00CF7C50" w:rsidP="00CF7C50">
      <w:pPr>
        <w:pStyle w:val="Code"/>
        <w:rPr>
          <w:highlight w:val="white"/>
        </w:rPr>
      </w:pPr>
      <w:r w:rsidRPr="00903DBA">
        <w:rPr>
          <w:highlight w:val="white"/>
        </w:rPr>
        <w:t xml:space="preserve">    }</w:t>
      </w:r>
    </w:p>
    <w:p w14:paraId="37377479" w14:textId="77777777" w:rsidR="00CF7C50" w:rsidRPr="00903DBA" w:rsidRDefault="00CF7C50" w:rsidP="00CF7C50">
      <w:pPr>
        <w:pStyle w:val="Code"/>
        <w:rPr>
          <w:highlight w:val="white"/>
        </w:rPr>
      </w:pPr>
      <w:r w:rsidRPr="00903DBA">
        <w:rPr>
          <w:highlight w:val="white"/>
        </w:rPr>
        <w:t xml:space="preserve">  | logical_and_expression LOGICAL_AND bitwise_or_expression {</w:t>
      </w:r>
    </w:p>
    <w:p w14:paraId="657C10A9" w14:textId="77777777" w:rsidR="00CF7C50" w:rsidRPr="00903DBA" w:rsidRDefault="00CF7C50" w:rsidP="00CF7C50">
      <w:pPr>
        <w:pStyle w:val="Code"/>
        <w:rPr>
          <w:highlight w:val="white"/>
        </w:rPr>
      </w:pPr>
      <w:r w:rsidRPr="00903DBA">
        <w:rPr>
          <w:highlight w:val="white"/>
        </w:rPr>
        <w:t xml:space="preserve">      $$ = MiddleCodeGenerator.LogicalAndExpression($1, $3);</w:t>
      </w:r>
    </w:p>
    <w:p w14:paraId="639800E7" w14:textId="77777777" w:rsidR="00CF7C50" w:rsidRPr="00903DBA" w:rsidRDefault="00CF7C50" w:rsidP="00CF7C50">
      <w:pPr>
        <w:pStyle w:val="Code"/>
        <w:rPr>
          <w:highlight w:val="white"/>
        </w:rPr>
      </w:pPr>
      <w:r w:rsidRPr="00903DBA">
        <w:rPr>
          <w:highlight w:val="white"/>
        </w:rPr>
        <w:t xml:space="preserve">    };</w:t>
      </w:r>
    </w:p>
    <w:p w14:paraId="59679221" w14:textId="77777777" w:rsidR="00CF7C50" w:rsidRPr="00903DBA" w:rsidRDefault="00CF7C50" w:rsidP="00CF7C50">
      <w:pPr>
        <w:pStyle w:val="Rubrik3"/>
        <w:rPr>
          <w:highlight w:val="white"/>
        </w:rPr>
      </w:pPr>
      <w:bookmarkStart w:id="153" w:name="_Toc57656018"/>
      <w:bookmarkStart w:id="154" w:name="_Hlk57718416"/>
      <w:r w:rsidRPr="00903DBA">
        <w:rPr>
          <w:highlight w:val="white"/>
        </w:rPr>
        <w:t>Bitwise Expressions</w:t>
      </w:r>
      <w:bookmarkEnd w:id="153"/>
    </w:p>
    <w:bookmarkEnd w:id="154"/>
    <w:p w14:paraId="755DF19F" w14:textId="77777777" w:rsidR="00CF7C50" w:rsidRPr="00903DBA" w:rsidRDefault="00CF7C50" w:rsidP="00CF7C50">
      <w:pPr>
        <w:rPr>
          <w:color w:val="auto"/>
        </w:rPr>
      </w:pPr>
      <w:r w:rsidRPr="00903DBA">
        <w:t xml:space="preserve">Unlike the logical expressions in the previous section, the </w:t>
      </w:r>
      <w:r w:rsidRPr="00903DBA">
        <w:rPr>
          <w:rStyle w:val="CodeInText"/>
        </w:rPr>
        <w:t>inclucise or</w:t>
      </w:r>
      <w:r w:rsidRPr="00903DBA">
        <w:t xml:space="preserve">, </w:t>
      </w:r>
      <w:r w:rsidRPr="00903DBA">
        <w:rPr>
          <w:rStyle w:val="CodeInText"/>
        </w:rPr>
        <w:t>exclusive or</w:t>
      </w:r>
      <w:r w:rsidRPr="00903DBA">
        <w:t xml:space="preserve">, and </w:t>
      </w:r>
      <w:r w:rsidRPr="00903DBA">
        <w:rPr>
          <w:rStyle w:val="CodeInText"/>
        </w:rPr>
        <w:t>and</w:t>
      </w:r>
      <w:r w:rsidRPr="00903DBA">
        <w:t xml:space="preserve"> bitwise expression does not support lazy evaluation, which means that the right expressions is always evaluated regardless of the value of the left expression. Both the operands have to be integral and the result is integral.</w:t>
      </w:r>
    </w:p>
    <w:p w14:paraId="300B67B5" w14:textId="77777777" w:rsidR="00CF7C50" w:rsidRPr="00903DBA" w:rsidRDefault="00CF7C50" w:rsidP="00CF7C50">
      <w:pPr>
        <w:rPr>
          <w:highlight w:val="white"/>
        </w:rPr>
      </w:pPr>
      <w:r w:rsidRPr="00903DBA">
        <w:rPr>
          <w:highlight w:val="white"/>
        </w:rPr>
        <w:t xml:space="preserve">The are three bitwise operators: </w:t>
      </w:r>
      <w:r w:rsidRPr="00903DBA">
        <w:rPr>
          <w:rStyle w:val="KeyWord0"/>
          <w:highlight w:val="white"/>
        </w:rPr>
        <w:t>or</w:t>
      </w:r>
      <w:r w:rsidRPr="00903DBA">
        <w:rPr>
          <w:highlight w:val="white"/>
        </w:rPr>
        <w:t xml:space="preserve"> (inclusive or), </w:t>
      </w:r>
      <w:r w:rsidRPr="00903DBA">
        <w:rPr>
          <w:rStyle w:val="KeyWord0"/>
          <w:highlight w:val="white"/>
        </w:rPr>
        <w:t>xor</w:t>
      </w:r>
      <w:r w:rsidRPr="00903DBA">
        <w:rPr>
          <w:highlight w:val="white"/>
        </w:rPr>
        <w:t xml:space="preserve"> (exclusive or), and </w:t>
      </w:r>
      <w:r w:rsidRPr="00903DBA">
        <w:rPr>
          <w:rStyle w:val="KeyWord0"/>
          <w:highlight w:val="white"/>
        </w:rPr>
        <w:t>and</w:t>
      </w:r>
      <w:r w:rsidRPr="00903DBA">
        <w:rPr>
          <w:highlight w:val="white"/>
        </w:rPr>
        <w:t>. They take two integer values and perform operations on each bit in the values:</w:t>
      </w:r>
    </w:p>
    <w:p w14:paraId="409669D7" w14:textId="77777777" w:rsidR="00CF7C50" w:rsidRPr="00903DBA" w:rsidRDefault="00CF7C50" w:rsidP="00312D7E">
      <w:pPr>
        <w:pStyle w:val="Liststycke"/>
        <w:numPr>
          <w:ilvl w:val="0"/>
          <w:numId w:val="12"/>
        </w:numPr>
        <w:rPr>
          <w:highlight w:val="white"/>
        </w:rPr>
      </w:pPr>
      <w:r w:rsidRPr="00903DBA">
        <w:rPr>
          <w:rStyle w:val="KeyWord0"/>
          <w:highlight w:val="white"/>
        </w:rPr>
        <w:t>or</w:t>
      </w:r>
      <w:r w:rsidRPr="00903DBA">
        <w:rPr>
          <w:highlight w:val="white"/>
        </w:rPr>
        <w:t>: one if at least one value is one, zero otherwise</w:t>
      </w:r>
    </w:p>
    <w:p w14:paraId="656723D6" w14:textId="77777777" w:rsidR="00CF7C50" w:rsidRPr="00903DBA" w:rsidRDefault="00CF7C50" w:rsidP="00312D7E">
      <w:pPr>
        <w:pStyle w:val="Liststycke"/>
        <w:numPr>
          <w:ilvl w:val="0"/>
          <w:numId w:val="12"/>
        </w:numPr>
        <w:rPr>
          <w:highlight w:val="white"/>
        </w:rPr>
      </w:pPr>
      <w:r w:rsidRPr="00903DBA">
        <w:rPr>
          <w:rStyle w:val="KeyWord0"/>
          <w:highlight w:val="white"/>
        </w:rPr>
        <w:t>xor</w:t>
      </w:r>
      <w:r w:rsidRPr="00903DBA">
        <w:rPr>
          <w:highlight w:val="white"/>
        </w:rPr>
        <w:t>: one if at exact one value is one, zero otherwise</w:t>
      </w:r>
    </w:p>
    <w:p w14:paraId="40D6B490" w14:textId="77777777" w:rsidR="00CF7C50" w:rsidRPr="00903DBA" w:rsidRDefault="00CF7C50" w:rsidP="00312D7E">
      <w:pPr>
        <w:pStyle w:val="Liststycke"/>
        <w:numPr>
          <w:ilvl w:val="0"/>
          <w:numId w:val="12"/>
        </w:numPr>
        <w:rPr>
          <w:highlight w:val="white"/>
        </w:rPr>
      </w:pPr>
      <w:r w:rsidRPr="00903DBA">
        <w:rPr>
          <w:rStyle w:val="KeyWord0"/>
          <w:highlight w:val="white"/>
        </w:rPr>
        <w:lastRenderedPageBreak/>
        <w:t>and</w:t>
      </w:r>
      <w:r w:rsidRPr="00903DBA">
        <w:rPr>
          <w:highlight w:val="white"/>
        </w:rPr>
        <w:t>: one if at both values are one, zero otherwise</w:t>
      </w:r>
    </w:p>
    <w:p w14:paraId="07D9E0C4" w14:textId="77777777" w:rsidR="00CF7C50" w:rsidRPr="00903DBA" w:rsidRDefault="00CF7C50" w:rsidP="00CF7C50">
      <w:pPr>
        <w:rPr>
          <w:highlight w:val="white"/>
        </w:rPr>
      </w:pPr>
      <w:r w:rsidRPr="00903DBA">
        <w:rPr>
          <w:highlight w:val="white"/>
        </w:rPr>
        <w:t xml:space="preserve">The expressions have one rule each since they have different precedence, but they call the same method: </w:t>
      </w:r>
      <w:r w:rsidRPr="00903DBA">
        <w:rPr>
          <w:rStyle w:val="KeyWord0"/>
          <w:highlight w:val="white"/>
        </w:rPr>
        <w:t>BitwiseExpression</w:t>
      </w:r>
      <w:r w:rsidRPr="00903DBA">
        <w:rPr>
          <w:highlight w:val="white"/>
        </w:rPr>
        <w:t xml:space="preserve"> in </w:t>
      </w:r>
      <w:r w:rsidRPr="00903DBA">
        <w:rPr>
          <w:rStyle w:val="KeyWord0"/>
          <w:highlight w:val="white"/>
        </w:rPr>
        <w:t>MiddleCodeGenerator</w:t>
      </w:r>
      <w:r w:rsidRPr="00903DBA">
        <w:rPr>
          <w:highlight w:val="white"/>
        </w:rPr>
        <w:t>.</w:t>
      </w:r>
    </w:p>
    <w:p w14:paraId="4C907A9F" w14:textId="77777777" w:rsidR="00CF7C50" w:rsidRPr="00903DBA" w:rsidRDefault="00CF7C50" w:rsidP="00CF7C50">
      <w:pPr>
        <w:pStyle w:val="CodeHeader"/>
        <w:rPr>
          <w:highlight w:val="white"/>
        </w:rPr>
      </w:pPr>
      <w:r w:rsidRPr="00903DBA">
        <w:rPr>
          <w:highlight w:val="white"/>
        </w:rPr>
        <w:t>MainParser.gppg</w:t>
      </w:r>
    </w:p>
    <w:p w14:paraId="5DBD012C" w14:textId="77777777" w:rsidR="00CF7C50" w:rsidRPr="00903DBA" w:rsidRDefault="00CF7C50" w:rsidP="00CF7C50">
      <w:pPr>
        <w:pStyle w:val="Code"/>
        <w:rPr>
          <w:highlight w:val="white"/>
        </w:rPr>
      </w:pPr>
      <w:r w:rsidRPr="00903DBA">
        <w:rPr>
          <w:highlight w:val="white"/>
        </w:rPr>
        <w:t>bitwise_or_expression:</w:t>
      </w:r>
    </w:p>
    <w:p w14:paraId="36E2E5E7" w14:textId="77777777" w:rsidR="00CF7C50" w:rsidRPr="00903DBA" w:rsidRDefault="00CF7C50" w:rsidP="00CF7C50">
      <w:pPr>
        <w:pStyle w:val="Code"/>
        <w:rPr>
          <w:highlight w:val="white"/>
        </w:rPr>
      </w:pPr>
      <w:r w:rsidRPr="00903DBA">
        <w:rPr>
          <w:highlight w:val="white"/>
        </w:rPr>
        <w:t xml:space="preserve">    bitwise_xor_expression {</w:t>
      </w:r>
    </w:p>
    <w:p w14:paraId="399A9E7E" w14:textId="77777777" w:rsidR="00CF7C50" w:rsidRPr="00903DBA" w:rsidRDefault="00CF7C50" w:rsidP="00CF7C50">
      <w:pPr>
        <w:pStyle w:val="Code"/>
        <w:rPr>
          <w:highlight w:val="white"/>
        </w:rPr>
      </w:pPr>
      <w:r w:rsidRPr="00903DBA">
        <w:rPr>
          <w:highlight w:val="white"/>
        </w:rPr>
        <w:t xml:space="preserve">      $$ = $1;</w:t>
      </w:r>
    </w:p>
    <w:p w14:paraId="7BBF1DDD" w14:textId="77777777" w:rsidR="00CF7C50" w:rsidRPr="00903DBA" w:rsidRDefault="00CF7C50" w:rsidP="00CF7C50">
      <w:pPr>
        <w:pStyle w:val="Code"/>
        <w:rPr>
          <w:highlight w:val="white"/>
        </w:rPr>
      </w:pPr>
      <w:r w:rsidRPr="00903DBA">
        <w:rPr>
          <w:highlight w:val="white"/>
        </w:rPr>
        <w:t xml:space="preserve">    }</w:t>
      </w:r>
    </w:p>
    <w:p w14:paraId="6DE99C2C" w14:textId="77777777" w:rsidR="00CF7C50" w:rsidRPr="00903DBA" w:rsidRDefault="00CF7C50" w:rsidP="00CF7C50">
      <w:pPr>
        <w:pStyle w:val="Code"/>
        <w:rPr>
          <w:highlight w:val="white"/>
        </w:rPr>
      </w:pPr>
      <w:r w:rsidRPr="00903DBA">
        <w:rPr>
          <w:highlight w:val="white"/>
        </w:rPr>
        <w:t xml:space="preserve">  | bitwise_or_expression BITWISE_OR bitwise_xor_expression {</w:t>
      </w:r>
    </w:p>
    <w:p w14:paraId="36192B9C" w14:textId="77777777" w:rsidR="00CF7C50" w:rsidRPr="00903DBA" w:rsidRDefault="00CF7C50" w:rsidP="00CF7C50">
      <w:pPr>
        <w:pStyle w:val="Code"/>
        <w:rPr>
          <w:highlight w:val="white"/>
        </w:rPr>
      </w:pPr>
      <w:r w:rsidRPr="00903DBA">
        <w:rPr>
          <w:highlight w:val="white"/>
        </w:rPr>
        <w:t xml:space="preserve">      $$ = MiddleCodeGenerator.BitwiseExpression</w:t>
      </w:r>
    </w:p>
    <w:p w14:paraId="7EAAE19A" w14:textId="77777777" w:rsidR="00CF7C50" w:rsidRPr="00903DBA" w:rsidRDefault="00CF7C50" w:rsidP="00CF7C50">
      <w:pPr>
        <w:pStyle w:val="Code"/>
        <w:rPr>
          <w:highlight w:val="white"/>
        </w:rPr>
      </w:pPr>
      <w:r w:rsidRPr="00903DBA">
        <w:rPr>
          <w:highlight w:val="white"/>
        </w:rPr>
        <w:t xml:space="preserve">           (MiddleOperator.BitwiseOr, $1, $3);</w:t>
      </w:r>
    </w:p>
    <w:p w14:paraId="7C9DBA4B" w14:textId="77777777" w:rsidR="00CF7C50" w:rsidRPr="00903DBA" w:rsidRDefault="00CF7C50" w:rsidP="00CF7C50">
      <w:pPr>
        <w:pStyle w:val="Code"/>
        <w:rPr>
          <w:highlight w:val="white"/>
        </w:rPr>
      </w:pPr>
      <w:r w:rsidRPr="00903DBA">
        <w:rPr>
          <w:highlight w:val="white"/>
        </w:rPr>
        <w:t xml:space="preserve">    };</w:t>
      </w:r>
    </w:p>
    <w:p w14:paraId="4A00B812" w14:textId="77777777" w:rsidR="00CF7C50" w:rsidRPr="00903DBA" w:rsidRDefault="00CF7C50" w:rsidP="00CF7C50">
      <w:pPr>
        <w:pStyle w:val="Code"/>
        <w:rPr>
          <w:highlight w:val="white"/>
        </w:rPr>
      </w:pPr>
    </w:p>
    <w:p w14:paraId="18A268E0" w14:textId="77777777" w:rsidR="00CF7C50" w:rsidRPr="00903DBA" w:rsidRDefault="00CF7C50" w:rsidP="00CF7C50">
      <w:pPr>
        <w:pStyle w:val="Code"/>
        <w:rPr>
          <w:highlight w:val="white"/>
        </w:rPr>
      </w:pPr>
      <w:r w:rsidRPr="00903DBA">
        <w:rPr>
          <w:highlight w:val="white"/>
        </w:rPr>
        <w:t>bitwise_xor_expression:</w:t>
      </w:r>
    </w:p>
    <w:p w14:paraId="299E2727" w14:textId="77777777" w:rsidR="00CF7C50" w:rsidRPr="00903DBA" w:rsidRDefault="00CF7C50" w:rsidP="00CF7C50">
      <w:pPr>
        <w:pStyle w:val="Code"/>
        <w:rPr>
          <w:highlight w:val="white"/>
        </w:rPr>
      </w:pPr>
      <w:r w:rsidRPr="00903DBA">
        <w:rPr>
          <w:highlight w:val="white"/>
        </w:rPr>
        <w:t xml:space="preserve">    bitwise_and_expression {</w:t>
      </w:r>
    </w:p>
    <w:p w14:paraId="3350CB7A" w14:textId="77777777" w:rsidR="00CF7C50" w:rsidRPr="00903DBA" w:rsidRDefault="00CF7C50" w:rsidP="00CF7C50">
      <w:pPr>
        <w:pStyle w:val="Code"/>
        <w:rPr>
          <w:highlight w:val="white"/>
        </w:rPr>
      </w:pPr>
      <w:r w:rsidRPr="00903DBA">
        <w:rPr>
          <w:highlight w:val="white"/>
        </w:rPr>
        <w:t xml:space="preserve">      $$ = $1;</w:t>
      </w:r>
    </w:p>
    <w:p w14:paraId="3D9AC5A9" w14:textId="77777777" w:rsidR="00CF7C50" w:rsidRPr="00903DBA" w:rsidRDefault="00CF7C50" w:rsidP="00CF7C50">
      <w:pPr>
        <w:pStyle w:val="Code"/>
        <w:rPr>
          <w:highlight w:val="white"/>
        </w:rPr>
      </w:pPr>
      <w:r w:rsidRPr="00903DBA">
        <w:rPr>
          <w:highlight w:val="white"/>
        </w:rPr>
        <w:t xml:space="preserve">    }</w:t>
      </w:r>
    </w:p>
    <w:p w14:paraId="759DC307" w14:textId="77777777" w:rsidR="00CF7C50" w:rsidRPr="00903DBA" w:rsidRDefault="00CF7C50" w:rsidP="00CF7C50">
      <w:pPr>
        <w:pStyle w:val="Code"/>
        <w:rPr>
          <w:highlight w:val="white"/>
        </w:rPr>
      </w:pPr>
      <w:r w:rsidRPr="00903DBA">
        <w:rPr>
          <w:highlight w:val="white"/>
        </w:rPr>
        <w:t xml:space="preserve">  | bitwise_xor_expression BITWISE_XOR bitwise_and_expression {</w:t>
      </w:r>
    </w:p>
    <w:p w14:paraId="404FCD31" w14:textId="77777777" w:rsidR="00CF7C50" w:rsidRPr="00903DBA" w:rsidRDefault="00CF7C50" w:rsidP="00CF7C50">
      <w:pPr>
        <w:pStyle w:val="Code"/>
        <w:rPr>
          <w:highlight w:val="white"/>
        </w:rPr>
      </w:pPr>
      <w:r w:rsidRPr="00903DBA">
        <w:rPr>
          <w:highlight w:val="white"/>
        </w:rPr>
        <w:t xml:space="preserve">      $$ = MiddleCodeGenerator.BitwiseExpression</w:t>
      </w:r>
    </w:p>
    <w:p w14:paraId="507FAF23" w14:textId="77777777" w:rsidR="00CF7C50" w:rsidRPr="00903DBA" w:rsidRDefault="00CF7C50" w:rsidP="00CF7C50">
      <w:pPr>
        <w:pStyle w:val="Code"/>
        <w:rPr>
          <w:highlight w:val="white"/>
        </w:rPr>
      </w:pPr>
      <w:r w:rsidRPr="00903DBA">
        <w:rPr>
          <w:highlight w:val="white"/>
        </w:rPr>
        <w:t xml:space="preserve">           (MiddleOperator.BitwiseXOr, $1, $3);</w:t>
      </w:r>
    </w:p>
    <w:p w14:paraId="4D6E9F7D" w14:textId="77777777" w:rsidR="00CF7C50" w:rsidRPr="00903DBA" w:rsidRDefault="00CF7C50" w:rsidP="00CF7C50">
      <w:pPr>
        <w:pStyle w:val="Code"/>
        <w:rPr>
          <w:highlight w:val="white"/>
        </w:rPr>
      </w:pPr>
      <w:r w:rsidRPr="00903DBA">
        <w:rPr>
          <w:highlight w:val="white"/>
        </w:rPr>
        <w:t xml:space="preserve">    };</w:t>
      </w:r>
    </w:p>
    <w:p w14:paraId="27E96D15" w14:textId="77777777" w:rsidR="00CF7C50" w:rsidRPr="00903DBA" w:rsidRDefault="00CF7C50" w:rsidP="00CF7C50">
      <w:pPr>
        <w:pStyle w:val="Code"/>
        <w:rPr>
          <w:highlight w:val="white"/>
        </w:rPr>
      </w:pPr>
    </w:p>
    <w:p w14:paraId="410A7CF8" w14:textId="77777777" w:rsidR="00CF7C50" w:rsidRPr="00903DBA" w:rsidRDefault="00CF7C50" w:rsidP="00CF7C50">
      <w:pPr>
        <w:pStyle w:val="Code"/>
        <w:rPr>
          <w:highlight w:val="white"/>
        </w:rPr>
      </w:pPr>
      <w:r w:rsidRPr="00903DBA">
        <w:rPr>
          <w:highlight w:val="white"/>
        </w:rPr>
        <w:t>bitwise_and_expression:</w:t>
      </w:r>
    </w:p>
    <w:p w14:paraId="4A6914BA" w14:textId="77777777" w:rsidR="00CF7C50" w:rsidRPr="00903DBA" w:rsidRDefault="00CF7C50" w:rsidP="00CF7C50">
      <w:pPr>
        <w:pStyle w:val="Code"/>
        <w:rPr>
          <w:highlight w:val="white"/>
        </w:rPr>
      </w:pPr>
      <w:r w:rsidRPr="00903DBA">
        <w:rPr>
          <w:highlight w:val="white"/>
        </w:rPr>
        <w:t xml:space="preserve">    equality_expression {</w:t>
      </w:r>
    </w:p>
    <w:p w14:paraId="3C4D0D38" w14:textId="77777777" w:rsidR="00CF7C50" w:rsidRPr="00903DBA" w:rsidRDefault="00CF7C50" w:rsidP="00CF7C50">
      <w:pPr>
        <w:pStyle w:val="Code"/>
        <w:rPr>
          <w:highlight w:val="white"/>
        </w:rPr>
      </w:pPr>
      <w:r w:rsidRPr="00903DBA">
        <w:rPr>
          <w:highlight w:val="white"/>
        </w:rPr>
        <w:t xml:space="preserve">      $$ = $1;</w:t>
      </w:r>
    </w:p>
    <w:p w14:paraId="7300FB87" w14:textId="77777777" w:rsidR="00CF7C50" w:rsidRPr="00903DBA" w:rsidRDefault="00CF7C50" w:rsidP="00CF7C50">
      <w:pPr>
        <w:pStyle w:val="Code"/>
        <w:rPr>
          <w:highlight w:val="white"/>
        </w:rPr>
      </w:pPr>
      <w:r w:rsidRPr="00903DBA">
        <w:rPr>
          <w:highlight w:val="white"/>
        </w:rPr>
        <w:t xml:space="preserve">    }</w:t>
      </w:r>
    </w:p>
    <w:p w14:paraId="07BE5040" w14:textId="77777777" w:rsidR="00CF7C50" w:rsidRPr="00903DBA" w:rsidRDefault="00CF7C50" w:rsidP="00CF7C50">
      <w:pPr>
        <w:pStyle w:val="Code"/>
        <w:rPr>
          <w:highlight w:val="white"/>
        </w:rPr>
      </w:pPr>
      <w:r w:rsidRPr="00903DBA">
        <w:rPr>
          <w:highlight w:val="white"/>
        </w:rPr>
        <w:t xml:space="preserve">  | bitwise_and_expression AMPERSAND equality_expression {</w:t>
      </w:r>
    </w:p>
    <w:p w14:paraId="2B195170" w14:textId="77777777" w:rsidR="00CF7C50" w:rsidRPr="00903DBA" w:rsidRDefault="00CF7C50" w:rsidP="00CF7C50">
      <w:pPr>
        <w:pStyle w:val="Code"/>
        <w:rPr>
          <w:highlight w:val="white"/>
        </w:rPr>
      </w:pPr>
      <w:r w:rsidRPr="00903DBA">
        <w:rPr>
          <w:highlight w:val="white"/>
        </w:rPr>
        <w:t xml:space="preserve">      $$ = MiddleCodeGenerator.BitwiseExpression</w:t>
      </w:r>
    </w:p>
    <w:p w14:paraId="0555F348" w14:textId="77777777" w:rsidR="00CF7C50" w:rsidRPr="00903DBA" w:rsidRDefault="00CF7C50" w:rsidP="00CF7C50">
      <w:pPr>
        <w:pStyle w:val="Code"/>
        <w:rPr>
          <w:highlight w:val="white"/>
        </w:rPr>
      </w:pPr>
      <w:r w:rsidRPr="00903DBA">
        <w:rPr>
          <w:highlight w:val="white"/>
        </w:rPr>
        <w:t xml:space="preserve">           (MiddleOperator.BitwiseAnd, $1, $3);</w:t>
      </w:r>
    </w:p>
    <w:p w14:paraId="4D62D078" w14:textId="77777777" w:rsidR="00CF7C50" w:rsidRPr="00903DBA" w:rsidRDefault="00CF7C50" w:rsidP="00CF7C50">
      <w:pPr>
        <w:pStyle w:val="Code"/>
        <w:rPr>
          <w:highlight w:val="white"/>
        </w:rPr>
      </w:pPr>
      <w:r w:rsidRPr="00903DBA">
        <w:rPr>
          <w:highlight w:val="white"/>
        </w:rPr>
        <w:t xml:space="preserve">    };</w:t>
      </w:r>
    </w:p>
    <w:p w14:paraId="62E47817" w14:textId="77777777" w:rsidR="00CF7C50" w:rsidRPr="00903DBA" w:rsidRDefault="00CF7C50" w:rsidP="00312D7E">
      <w:pPr>
        <w:pStyle w:val="Rubrik3"/>
        <w:numPr>
          <w:ilvl w:val="2"/>
          <w:numId w:val="13"/>
        </w:numPr>
      </w:pPr>
      <w:bookmarkStart w:id="155" w:name="_Toc57656019"/>
      <w:bookmarkStart w:id="156" w:name="_Hlk57718508"/>
      <w:bookmarkEnd w:id="20"/>
      <w:r w:rsidRPr="00903DBA">
        <w:t>Shift Expression</w:t>
      </w:r>
      <w:bookmarkEnd w:id="155"/>
    </w:p>
    <w:bookmarkEnd w:id="156"/>
    <w:p w14:paraId="71DFE4CB" w14:textId="77777777" w:rsidR="00CF7C50" w:rsidRPr="00903DBA" w:rsidRDefault="00CF7C50" w:rsidP="00CF7C50">
      <w:r w:rsidRPr="00903DBA">
        <w:t>The left and right expression of a shift expression must hold integral types. The right expression is type cast to a one-byte integer value.</w:t>
      </w:r>
    </w:p>
    <w:p w14:paraId="355922CD" w14:textId="77777777" w:rsidR="00CF7C50" w:rsidRPr="00903DBA" w:rsidRDefault="00CF7C50" w:rsidP="00CF7C50">
      <w:pPr>
        <w:pStyle w:val="CodeHeader"/>
      </w:pPr>
      <w:r w:rsidRPr="00903DBA">
        <w:t>MainParser.gppg</w:t>
      </w:r>
    </w:p>
    <w:p w14:paraId="3798F168" w14:textId="77777777" w:rsidR="00CF7C50" w:rsidRPr="00903DBA" w:rsidRDefault="00CF7C50" w:rsidP="00CF7C50">
      <w:pPr>
        <w:pStyle w:val="Code"/>
        <w:rPr>
          <w:highlight w:val="white"/>
        </w:rPr>
      </w:pPr>
      <w:r w:rsidRPr="00903DBA">
        <w:rPr>
          <w:highlight w:val="white"/>
        </w:rPr>
        <w:t>shift_expression:</w:t>
      </w:r>
    </w:p>
    <w:p w14:paraId="017201F2" w14:textId="77777777" w:rsidR="00CF7C50" w:rsidRPr="00903DBA" w:rsidRDefault="00CF7C50" w:rsidP="00CF7C50">
      <w:pPr>
        <w:pStyle w:val="Code"/>
        <w:rPr>
          <w:highlight w:val="white"/>
        </w:rPr>
      </w:pPr>
      <w:r w:rsidRPr="00903DBA">
        <w:rPr>
          <w:highlight w:val="white"/>
        </w:rPr>
        <w:t xml:space="preserve">    add_expression {</w:t>
      </w:r>
    </w:p>
    <w:p w14:paraId="0DC14841" w14:textId="77777777" w:rsidR="00CF7C50" w:rsidRPr="00903DBA" w:rsidRDefault="00CF7C50" w:rsidP="00CF7C50">
      <w:pPr>
        <w:pStyle w:val="Code"/>
        <w:rPr>
          <w:highlight w:val="white"/>
        </w:rPr>
      </w:pPr>
      <w:r w:rsidRPr="00903DBA">
        <w:rPr>
          <w:highlight w:val="white"/>
        </w:rPr>
        <w:t xml:space="preserve">      $$ = $1;</w:t>
      </w:r>
    </w:p>
    <w:p w14:paraId="4AFDA6F4" w14:textId="77777777" w:rsidR="00CF7C50" w:rsidRPr="00903DBA" w:rsidRDefault="00CF7C50" w:rsidP="00CF7C50">
      <w:pPr>
        <w:pStyle w:val="Code"/>
        <w:rPr>
          <w:highlight w:val="white"/>
        </w:rPr>
      </w:pPr>
      <w:r w:rsidRPr="00903DBA">
        <w:rPr>
          <w:highlight w:val="white"/>
        </w:rPr>
        <w:t xml:space="preserve">    }</w:t>
      </w:r>
    </w:p>
    <w:p w14:paraId="7FFAAC9A" w14:textId="77777777" w:rsidR="00CF7C50" w:rsidRPr="00903DBA" w:rsidRDefault="00CF7C50" w:rsidP="00CF7C50">
      <w:pPr>
        <w:pStyle w:val="Code"/>
        <w:rPr>
          <w:highlight w:val="white"/>
        </w:rPr>
      </w:pPr>
      <w:r w:rsidRPr="00903DBA">
        <w:rPr>
          <w:highlight w:val="white"/>
        </w:rPr>
        <w:t xml:space="preserve">  | shift_expression shift_operator add_expression {</w:t>
      </w:r>
    </w:p>
    <w:p w14:paraId="4EBC7CE4" w14:textId="77777777" w:rsidR="00CF7C50" w:rsidRPr="00903DBA" w:rsidRDefault="00CF7C50" w:rsidP="00CF7C50">
      <w:pPr>
        <w:pStyle w:val="Code"/>
        <w:rPr>
          <w:highlight w:val="white"/>
        </w:rPr>
      </w:pPr>
      <w:r w:rsidRPr="00903DBA">
        <w:rPr>
          <w:highlight w:val="white"/>
        </w:rPr>
        <w:t xml:space="preserve">      $$ = MiddleCodeGenerator.ShiftExpression($2, $1, $3);</w:t>
      </w:r>
    </w:p>
    <w:p w14:paraId="301014DD" w14:textId="77777777" w:rsidR="00CF7C50" w:rsidRPr="00903DBA" w:rsidRDefault="00CF7C50" w:rsidP="00CF7C50">
      <w:pPr>
        <w:pStyle w:val="Code"/>
        <w:rPr>
          <w:highlight w:val="white"/>
        </w:rPr>
      </w:pPr>
      <w:r w:rsidRPr="00903DBA">
        <w:rPr>
          <w:highlight w:val="white"/>
        </w:rPr>
        <w:t xml:space="preserve">    };</w:t>
      </w:r>
    </w:p>
    <w:p w14:paraId="73FD3A8C" w14:textId="77777777" w:rsidR="00CF7C50" w:rsidRPr="00903DBA" w:rsidRDefault="00CF7C50" w:rsidP="00CF7C50">
      <w:pPr>
        <w:pStyle w:val="Code"/>
        <w:rPr>
          <w:highlight w:val="white"/>
        </w:rPr>
      </w:pPr>
    </w:p>
    <w:p w14:paraId="54BC0C03" w14:textId="77777777" w:rsidR="00CF7C50" w:rsidRPr="00903DBA" w:rsidRDefault="00CF7C50" w:rsidP="00CF7C50">
      <w:pPr>
        <w:pStyle w:val="Code"/>
        <w:rPr>
          <w:highlight w:val="white"/>
        </w:rPr>
      </w:pPr>
      <w:r w:rsidRPr="00903DBA">
        <w:rPr>
          <w:highlight w:val="white"/>
        </w:rPr>
        <w:t>shift_operator:</w:t>
      </w:r>
    </w:p>
    <w:p w14:paraId="4D25B25F" w14:textId="77777777" w:rsidR="00CF7C50" w:rsidRPr="00903DBA" w:rsidRDefault="00CF7C50" w:rsidP="00CF7C50">
      <w:pPr>
        <w:pStyle w:val="Code"/>
        <w:rPr>
          <w:highlight w:val="white"/>
        </w:rPr>
      </w:pPr>
      <w:r w:rsidRPr="00903DBA">
        <w:rPr>
          <w:highlight w:val="white"/>
        </w:rPr>
        <w:t xml:space="preserve">    LEFT_SHIFT  { $$ = MiddleOperator.ShiftLeft;  }</w:t>
      </w:r>
    </w:p>
    <w:p w14:paraId="3A38B3D7" w14:textId="77777777" w:rsidR="00CF7C50" w:rsidRPr="00903DBA" w:rsidRDefault="00CF7C50" w:rsidP="00CF7C50">
      <w:pPr>
        <w:pStyle w:val="Code"/>
        <w:rPr>
          <w:highlight w:val="white"/>
        </w:rPr>
      </w:pPr>
      <w:r w:rsidRPr="00903DBA">
        <w:rPr>
          <w:highlight w:val="white"/>
        </w:rPr>
        <w:t xml:space="preserve">  | RIGHT_SHIFT { $$ = MiddleOperator.ShiftRight; };</w:t>
      </w:r>
    </w:p>
    <w:p w14:paraId="2C5803F7" w14:textId="77777777" w:rsidR="00CF7C50" w:rsidRPr="00903DBA" w:rsidRDefault="00CF7C50" w:rsidP="00312D7E">
      <w:pPr>
        <w:pStyle w:val="Rubrik3"/>
        <w:numPr>
          <w:ilvl w:val="2"/>
          <w:numId w:val="13"/>
        </w:numPr>
      </w:pPr>
      <w:bookmarkStart w:id="157" w:name="_Toc57656020"/>
      <w:r w:rsidRPr="00903DBA">
        <w:t>Equality and Relation Expressions</w:t>
      </w:r>
      <w:bookmarkEnd w:id="157"/>
    </w:p>
    <w:p w14:paraId="479CF1CC" w14:textId="77777777" w:rsidR="00CF7C50" w:rsidRPr="00903DBA" w:rsidRDefault="00CF7C50" w:rsidP="00CF7C50">
      <w:pPr>
        <w:rPr>
          <w:color w:val="auto"/>
        </w:rPr>
      </w:pPr>
      <w:r w:rsidRPr="00903DBA">
        <w:t xml:space="preserve">Values of all types except structs or unions can be compared with equality and inequality operator. However, arrays and functions are converted to pointers before the comparation. The equality operators have higher precedence than the relation operators, but they both call </w:t>
      </w:r>
      <w:r w:rsidRPr="00903DBA">
        <w:rPr>
          <w:rStyle w:val="KeyWord0"/>
          <w:highlight w:val="white"/>
        </w:rPr>
        <w:t>RelationalExpression</w:t>
      </w:r>
      <w:r w:rsidRPr="00903DBA">
        <w:rPr>
          <w:highlight w:val="white"/>
        </w:rPr>
        <w:t xml:space="preserve"> in </w:t>
      </w:r>
      <w:r w:rsidRPr="00903DBA">
        <w:rPr>
          <w:rStyle w:val="KeyWord0"/>
          <w:highlight w:val="white"/>
        </w:rPr>
        <w:t>MiddleCodeGenerator</w:t>
      </w:r>
      <w:r w:rsidRPr="00903DBA">
        <w:rPr>
          <w:highlight w:val="white"/>
        </w:rPr>
        <w:t>.</w:t>
      </w:r>
    </w:p>
    <w:p w14:paraId="6AF4FB7E" w14:textId="77777777" w:rsidR="00CF7C50" w:rsidRPr="00903DBA" w:rsidRDefault="00CF7C50" w:rsidP="00CF7C50">
      <w:pPr>
        <w:pStyle w:val="CodeHeader"/>
      </w:pPr>
      <w:r w:rsidRPr="00903DBA">
        <w:t>MainParser.gppg</w:t>
      </w:r>
    </w:p>
    <w:p w14:paraId="53610F8D" w14:textId="77777777" w:rsidR="00CF7C50" w:rsidRPr="00903DBA" w:rsidRDefault="00CF7C50" w:rsidP="00CF7C50">
      <w:pPr>
        <w:pStyle w:val="Code"/>
        <w:rPr>
          <w:highlight w:val="white"/>
        </w:rPr>
      </w:pPr>
      <w:r w:rsidRPr="00903DBA">
        <w:rPr>
          <w:highlight w:val="white"/>
        </w:rPr>
        <w:t>equality_expression:</w:t>
      </w:r>
    </w:p>
    <w:p w14:paraId="4D9E7AF3" w14:textId="77777777" w:rsidR="00CF7C50" w:rsidRPr="00903DBA" w:rsidRDefault="00CF7C50" w:rsidP="00CF7C50">
      <w:pPr>
        <w:pStyle w:val="Code"/>
        <w:rPr>
          <w:highlight w:val="white"/>
        </w:rPr>
      </w:pPr>
      <w:r w:rsidRPr="00903DBA">
        <w:rPr>
          <w:highlight w:val="white"/>
        </w:rPr>
        <w:t xml:space="preserve">    relation_expression {</w:t>
      </w:r>
    </w:p>
    <w:p w14:paraId="53DF973D" w14:textId="77777777" w:rsidR="00CF7C50" w:rsidRPr="00903DBA" w:rsidRDefault="00CF7C50" w:rsidP="00CF7C50">
      <w:pPr>
        <w:pStyle w:val="Code"/>
        <w:rPr>
          <w:highlight w:val="white"/>
        </w:rPr>
      </w:pPr>
      <w:r w:rsidRPr="00903DBA">
        <w:rPr>
          <w:highlight w:val="white"/>
        </w:rPr>
        <w:lastRenderedPageBreak/>
        <w:t xml:space="preserve">      $$ = $1;</w:t>
      </w:r>
    </w:p>
    <w:p w14:paraId="43B9ECA1" w14:textId="77777777" w:rsidR="00CF7C50" w:rsidRPr="00903DBA" w:rsidRDefault="00CF7C50" w:rsidP="00CF7C50">
      <w:pPr>
        <w:pStyle w:val="Code"/>
        <w:rPr>
          <w:highlight w:val="white"/>
        </w:rPr>
      </w:pPr>
      <w:r w:rsidRPr="00903DBA">
        <w:rPr>
          <w:highlight w:val="white"/>
        </w:rPr>
        <w:t xml:space="preserve">    }</w:t>
      </w:r>
    </w:p>
    <w:p w14:paraId="4EB7C4CA" w14:textId="77777777" w:rsidR="00CF7C50" w:rsidRPr="00903DBA" w:rsidRDefault="00CF7C50" w:rsidP="00CF7C50">
      <w:pPr>
        <w:pStyle w:val="Code"/>
        <w:rPr>
          <w:highlight w:val="white"/>
        </w:rPr>
      </w:pPr>
      <w:r w:rsidRPr="00903DBA">
        <w:rPr>
          <w:highlight w:val="white"/>
        </w:rPr>
        <w:t xml:space="preserve">  | equality_expression equality_operator relation_expression {</w:t>
      </w:r>
    </w:p>
    <w:p w14:paraId="7B054D39" w14:textId="77777777" w:rsidR="00CF7C50" w:rsidRPr="00903DBA" w:rsidRDefault="00CF7C50" w:rsidP="00CF7C50">
      <w:pPr>
        <w:pStyle w:val="Code"/>
        <w:rPr>
          <w:highlight w:val="white"/>
        </w:rPr>
      </w:pPr>
      <w:r w:rsidRPr="00903DBA">
        <w:rPr>
          <w:highlight w:val="white"/>
        </w:rPr>
        <w:t xml:space="preserve">      $$ = MiddleCodeGenerator.RelationalExpression($2, $1, $3);</w:t>
      </w:r>
    </w:p>
    <w:p w14:paraId="15708DBA" w14:textId="77777777" w:rsidR="00CF7C50" w:rsidRPr="00903DBA" w:rsidRDefault="00CF7C50" w:rsidP="00CF7C50">
      <w:pPr>
        <w:pStyle w:val="Code"/>
        <w:rPr>
          <w:highlight w:val="white"/>
        </w:rPr>
      </w:pPr>
      <w:r w:rsidRPr="00903DBA">
        <w:rPr>
          <w:highlight w:val="white"/>
        </w:rPr>
        <w:t xml:space="preserve">    };</w:t>
      </w:r>
    </w:p>
    <w:p w14:paraId="19F9E287" w14:textId="77777777" w:rsidR="00CF7C50" w:rsidRPr="00903DBA" w:rsidRDefault="00CF7C50" w:rsidP="00CF7C50">
      <w:pPr>
        <w:pStyle w:val="Code"/>
        <w:rPr>
          <w:highlight w:val="white"/>
        </w:rPr>
      </w:pPr>
    </w:p>
    <w:p w14:paraId="2274133C" w14:textId="77777777" w:rsidR="00CF7C50" w:rsidRPr="00903DBA" w:rsidRDefault="00CF7C50" w:rsidP="00CF7C50">
      <w:pPr>
        <w:pStyle w:val="Code"/>
        <w:rPr>
          <w:highlight w:val="white"/>
        </w:rPr>
      </w:pPr>
      <w:r w:rsidRPr="00903DBA">
        <w:rPr>
          <w:highlight w:val="white"/>
        </w:rPr>
        <w:t>equality_operator:</w:t>
      </w:r>
    </w:p>
    <w:p w14:paraId="5A12B57E" w14:textId="77777777" w:rsidR="00CF7C50" w:rsidRPr="00903DBA" w:rsidRDefault="00CF7C50" w:rsidP="00CF7C50">
      <w:pPr>
        <w:pStyle w:val="Code"/>
        <w:rPr>
          <w:highlight w:val="white"/>
        </w:rPr>
      </w:pPr>
      <w:r w:rsidRPr="00903DBA">
        <w:rPr>
          <w:highlight w:val="white"/>
        </w:rPr>
        <w:t xml:space="preserve">    EQUAL     { $$ = MiddleOperator.Equal;    }</w:t>
      </w:r>
    </w:p>
    <w:p w14:paraId="1AC994AB" w14:textId="77777777" w:rsidR="00CF7C50" w:rsidRPr="00903DBA" w:rsidRDefault="00CF7C50" w:rsidP="00CF7C50">
      <w:pPr>
        <w:pStyle w:val="Code"/>
        <w:rPr>
          <w:highlight w:val="white"/>
        </w:rPr>
      </w:pPr>
      <w:r w:rsidRPr="00903DBA">
        <w:rPr>
          <w:highlight w:val="white"/>
        </w:rPr>
        <w:t xml:space="preserve">  | NOT_EQUAL { $$ = MiddleOperator.NotEqual; };</w:t>
      </w:r>
    </w:p>
    <w:p w14:paraId="42591B32" w14:textId="77777777" w:rsidR="00CF7C50" w:rsidRPr="00903DBA" w:rsidRDefault="00CF7C50" w:rsidP="00CF7C50">
      <w:pPr>
        <w:pStyle w:val="Code"/>
        <w:rPr>
          <w:highlight w:val="white"/>
        </w:rPr>
      </w:pPr>
    </w:p>
    <w:p w14:paraId="6F75140B" w14:textId="77777777" w:rsidR="00CF7C50" w:rsidRPr="00903DBA" w:rsidRDefault="00CF7C50" w:rsidP="00CF7C50">
      <w:pPr>
        <w:pStyle w:val="Code"/>
        <w:rPr>
          <w:highlight w:val="white"/>
        </w:rPr>
      </w:pPr>
      <w:r w:rsidRPr="00903DBA">
        <w:rPr>
          <w:highlight w:val="white"/>
        </w:rPr>
        <w:t>relation_expression:</w:t>
      </w:r>
    </w:p>
    <w:p w14:paraId="798EE3C0" w14:textId="77777777" w:rsidR="00CF7C50" w:rsidRPr="00903DBA" w:rsidRDefault="00CF7C50" w:rsidP="00CF7C50">
      <w:pPr>
        <w:pStyle w:val="Code"/>
        <w:rPr>
          <w:highlight w:val="white"/>
        </w:rPr>
      </w:pPr>
      <w:r w:rsidRPr="00903DBA">
        <w:rPr>
          <w:highlight w:val="white"/>
        </w:rPr>
        <w:t xml:space="preserve">    shift_expression {</w:t>
      </w:r>
    </w:p>
    <w:p w14:paraId="79C44365" w14:textId="77777777" w:rsidR="00CF7C50" w:rsidRPr="00903DBA" w:rsidRDefault="00CF7C50" w:rsidP="00CF7C50">
      <w:pPr>
        <w:pStyle w:val="Code"/>
        <w:rPr>
          <w:highlight w:val="white"/>
        </w:rPr>
      </w:pPr>
      <w:r w:rsidRPr="00903DBA">
        <w:rPr>
          <w:highlight w:val="white"/>
        </w:rPr>
        <w:t xml:space="preserve">      $$ = $1;</w:t>
      </w:r>
    </w:p>
    <w:p w14:paraId="795A6343" w14:textId="77777777" w:rsidR="00CF7C50" w:rsidRPr="00903DBA" w:rsidRDefault="00CF7C50" w:rsidP="00CF7C50">
      <w:pPr>
        <w:pStyle w:val="Code"/>
        <w:rPr>
          <w:highlight w:val="white"/>
        </w:rPr>
      </w:pPr>
      <w:r w:rsidRPr="00903DBA">
        <w:rPr>
          <w:highlight w:val="white"/>
        </w:rPr>
        <w:t xml:space="preserve">    }</w:t>
      </w:r>
    </w:p>
    <w:p w14:paraId="1B9EFEFF" w14:textId="77777777" w:rsidR="00CF7C50" w:rsidRPr="00903DBA" w:rsidRDefault="00CF7C50" w:rsidP="00CF7C50">
      <w:pPr>
        <w:pStyle w:val="Code"/>
        <w:rPr>
          <w:highlight w:val="white"/>
        </w:rPr>
      </w:pPr>
      <w:r w:rsidRPr="00903DBA">
        <w:rPr>
          <w:highlight w:val="white"/>
        </w:rPr>
        <w:t xml:space="preserve">  | relation_expression relation_operator shift_expression {</w:t>
      </w:r>
    </w:p>
    <w:p w14:paraId="3DA947A4" w14:textId="77777777" w:rsidR="00CF7C50" w:rsidRPr="00903DBA" w:rsidRDefault="00CF7C50" w:rsidP="00CF7C50">
      <w:pPr>
        <w:pStyle w:val="Code"/>
        <w:rPr>
          <w:highlight w:val="white"/>
        </w:rPr>
      </w:pPr>
      <w:r w:rsidRPr="00903DBA">
        <w:rPr>
          <w:highlight w:val="white"/>
        </w:rPr>
        <w:t xml:space="preserve">      $$ = MiddleCodeGenerator.RelationalExpression ($2, $1, $3);</w:t>
      </w:r>
    </w:p>
    <w:p w14:paraId="222E319A" w14:textId="77777777" w:rsidR="00CF7C50" w:rsidRPr="00903DBA" w:rsidRDefault="00CF7C50" w:rsidP="00CF7C50">
      <w:pPr>
        <w:pStyle w:val="Code"/>
        <w:rPr>
          <w:highlight w:val="white"/>
        </w:rPr>
      </w:pPr>
      <w:r w:rsidRPr="00903DBA">
        <w:rPr>
          <w:highlight w:val="white"/>
        </w:rPr>
        <w:t xml:space="preserve">    };</w:t>
      </w:r>
    </w:p>
    <w:p w14:paraId="61319E4F" w14:textId="77777777" w:rsidR="00CF7C50" w:rsidRPr="00903DBA" w:rsidRDefault="00CF7C50" w:rsidP="00CF7C50">
      <w:pPr>
        <w:pStyle w:val="Code"/>
        <w:rPr>
          <w:highlight w:val="white"/>
        </w:rPr>
      </w:pPr>
    </w:p>
    <w:p w14:paraId="479333D6" w14:textId="77777777" w:rsidR="00CF7C50" w:rsidRPr="00903DBA" w:rsidRDefault="00CF7C50" w:rsidP="00CF7C50">
      <w:pPr>
        <w:pStyle w:val="Code"/>
        <w:rPr>
          <w:highlight w:val="white"/>
        </w:rPr>
      </w:pPr>
      <w:r w:rsidRPr="00903DBA">
        <w:rPr>
          <w:highlight w:val="white"/>
        </w:rPr>
        <w:t>relation_operator:</w:t>
      </w:r>
    </w:p>
    <w:p w14:paraId="75386B3C" w14:textId="77777777" w:rsidR="00CF7C50" w:rsidRPr="00903DBA" w:rsidRDefault="00CF7C50" w:rsidP="00CF7C50">
      <w:pPr>
        <w:pStyle w:val="Code"/>
        <w:rPr>
          <w:highlight w:val="white"/>
        </w:rPr>
      </w:pPr>
      <w:r w:rsidRPr="00903DBA">
        <w:rPr>
          <w:highlight w:val="white"/>
        </w:rPr>
        <w:t xml:space="preserve">    LESS_THAN          { $$ = MiddleOperator.SignedLessThan;         }</w:t>
      </w:r>
    </w:p>
    <w:p w14:paraId="1076DC7A" w14:textId="77777777" w:rsidR="00CF7C50" w:rsidRPr="00903DBA" w:rsidRDefault="00CF7C50" w:rsidP="00CF7C50">
      <w:pPr>
        <w:pStyle w:val="Code"/>
        <w:rPr>
          <w:highlight w:val="white"/>
        </w:rPr>
      </w:pPr>
      <w:r w:rsidRPr="00903DBA">
        <w:rPr>
          <w:highlight w:val="white"/>
        </w:rPr>
        <w:t xml:space="preserve">  | LESS_THAN_EQUAL    { $$ = MiddleOperator.SignedLessThanEqual;    }</w:t>
      </w:r>
    </w:p>
    <w:p w14:paraId="3AF4FB94" w14:textId="77777777" w:rsidR="00CF7C50" w:rsidRPr="00903DBA" w:rsidRDefault="00CF7C50" w:rsidP="00CF7C50">
      <w:pPr>
        <w:pStyle w:val="Code"/>
        <w:rPr>
          <w:highlight w:val="white"/>
        </w:rPr>
      </w:pPr>
      <w:r w:rsidRPr="00903DBA">
        <w:rPr>
          <w:highlight w:val="white"/>
        </w:rPr>
        <w:t xml:space="preserve">  | GREATER_THAN       { $$ = MiddleOperator.SignedGreaterThan;      }</w:t>
      </w:r>
    </w:p>
    <w:p w14:paraId="63642CA3" w14:textId="77777777" w:rsidR="00CF7C50" w:rsidRPr="00903DBA" w:rsidRDefault="00CF7C50" w:rsidP="00CF7C50">
      <w:pPr>
        <w:pStyle w:val="Code"/>
        <w:rPr>
          <w:highlight w:val="white"/>
        </w:rPr>
      </w:pPr>
      <w:r w:rsidRPr="00903DBA">
        <w:rPr>
          <w:highlight w:val="white"/>
        </w:rPr>
        <w:t xml:space="preserve">  | GREATER_THAN_EQUAL { $$ = MiddleOperator.SignedGreaterThanEqual; };</w:t>
      </w:r>
    </w:p>
    <w:p w14:paraId="15115B2F" w14:textId="77777777" w:rsidR="00CF7C50" w:rsidRPr="00903DBA" w:rsidRDefault="00CF7C50" w:rsidP="00CF7C50">
      <w:pPr>
        <w:pStyle w:val="Rubrik3"/>
      </w:pPr>
      <w:bookmarkStart w:id="158" w:name="_Toc57656021"/>
      <w:bookmarkStart w:id="159" w:name="_Hlk57718721"/>
      <w:r w:rsidRPr="00903DBA">
        <w:t>Addition and Subtraction Expression</w:t>
      </w:r>
      <w:bookmarkEnd w:id="158"/>
    </w:p>
    <w:bookmarkEnd w:id="159"/>
    <w:p w14:paraId="55E3D81D" w14:textId="77777777" w:rsidR="00CF7C50" w:rsidRPr="00903DBA" w:rsidRDefault="00CF7C50" w:rsidP="00CF7C50">
      <w:r w:rsidRPr="00903DBA">
        <w:t xml:space="preserve">The addition and subtraction expression are a bit more complicated, since we need to take pointer arithmetic into consideration. </w:t>
      </w:r>
    </w:p>
    <w:p w14:paraId="20E6B9A9" w14:textId="77777777" w:rsidR="00CF7C50" w:rsidRPr="00903DBA" w:rsidRDefault="00CF7C50" w:rsidP="00CF7C50">
      <w:pPr>
        <w:pStyle w:val="CodeHeader"/>
      </w:pPr>
      <w:r w:rsidRPr="00903DBA">
        <w:t>MainParser.gppg</w:t>
      </w:r>
    </w:p>
    <w:p w14:paraId="4E6D5C2A" w14:textId="77777777" w:rsidR="00CF7C50" w:rsidRPr="00903DBA" w:rsidRDefault="00CF7C50" w:rsidP="00CF7C50">
      <w:pPr>
        <w:pStyle w:val="Code"/>
        <w:rPr>
          <w:highlight w:val="white"/>
        </w:rPr>
      </w:pPr>
      <w:r w:rsidRPr="00903DBA">
        <w:rPr>
          <w:highlight w:val="white"/>
        </w:rPr>
        <w:t>add_expression:</w:t>
      </w:r>
    </w:p>
    <w:p w14:paraId="547593F1" w14:textId="77777777" w:rsidR="00CF7C50" w:rsidRPr="00903DBA" w:rsidRDefault="00CF7C50" w:rsidP="00CF7C50">
      <w:pPr>
        <w:pStyle w:val="Code"/>
        <w:rPr>
          <w:highlight w:val="white"/>
        </w:rPr>
      </w:pPr>
      <w:r w:rsidRPr="00903DBA">
        <w:rPr>
          <w:highlight w:val="white"/>
        </w:rPr>
        <w:t xml:space="preserve">    multiply_expression {</w:t>
      </w:r>
    </w:p>
    <w:p w14:paraId="3DB978D7" w14:textId="77777777" w:rsidR="00CF7C50" w:rsidRPr="00903DBA" w:rsidRDefault="00CF7C50" w:rsidP="00CF7C50">
      <w:pPr>
        <w:pStyle w:val="Code"/>
        <w:rPr>
          <w:highlight w:val="white"/>
        </w:rPr>
      </w:pPr>
      <w:r w:rsidRPr="00903DBA">
        <w:rPr>
          <w:highlight w:val="white"/>
        </w:rPr>
        <w:t xml:space="preserve">      $$ = $1;</w:t>
      </w:r>
    </w:p>
    <w:p w14:paraId="0F5DA65A" w14:textId="77777777" w:rsidR="00CF7C50" w:rsidRPr="00903DBA" w:rsidRDefault="00CF7C50" w:rsidP="00CF7C50">
      <w:pPr>
        <w:pStyle w:val="Code"/>
        <w:rPr>
          <w:highlight w:val="white"/>
        </w:rPr>
      </w:pPr>
      <w:r w:rsidRPr="00903DBA">
        <w:rPr>
          <w:highlight w:val="white"/>
        </w:rPr>
        <w:t xml:space="preserve">    }</w:t>
      </w:r>
    </w:p>
    <w:p w14:paraId="16C380CC" w14:textId="77777777" w:rsidR="00CF7C50" w:rsidRPr="00903DBA" w:rsidRDefault="00CF7C50" w:rsidP="00CF7C50">
      <w:pPr>
        <w:pStyle w:val="Code"/>
        <w:rPr>
          <w:highlight w:val="white"/>
        </w:rPr>
      </w:pPr>
      <w:r w:rsidRPr="00903DBA">
        <w:rPr>
          <w:highlight w:val="white"/>
        </w:rPr>
        <w:t xml:space="preserve">  | add_expression addition_operator multiply_expression {</w:t>
      </w:r>
    </w:p>
    <w:p w14:paraId="6530CB21" w14:textId="77777777" w:rsidR="00CF7C50" w:rsidRPr="00903DBA" w:rsidRDefault="00CF7C50" w:rsidP="00CF7C50">
      <w:pPr>
        <w:pStyle w:val="Code"/>
        <w:rPr>
          <w:highlight w:val="white"/>
        </w:rPr>
      </w:pPr>
      <w:r w:rsidRPr="00903DBA">
        <w:rPr>
          <w:highlight w:val="white"/>
        </w:rPr>
        <w:t xml:space="preserve">      $$ = MiddleCodeGenerator.AdditionExpression($2, $1, $3);</w:t>
      </w:r>
    </w:p>
    <w:p w14:paraId="1BED9399" w14:textId="77777777" w:rsidR="00CF7C50" w:rsidRPr="00903DBA" w:rsidRDefault="00CF7C50" w:rsidP="00CF7C50">
      <w:pPr>
        <w:pStyle w:val="Code"/>
        <w:rPr>
          <w:highlight w:val="white"/>
        </w:rPr>
      </w:pPr>
      <w:r w:rsidRPr="00903DBA">
        <w:rPr>
          <w:highlight w:val="white"/>
        </w:rPr>
        <w:t xml:space="preserve">    };</w:t>
      </w:r>
    </w:p>
    <w:p w14:paraId="0444098F" w14:textId="77777777" w:rsidR="00CF7C50" w:rsidRPr="00903DBA" w:rsidRDefault="00CF7C50" w:rsidP="00CF7C50">
      <w:pPr>
        <w:pStyle w:val="Code"/>
        <w:rPr>
          <w:highlight w:val="white"/>
        </w:rPr>
      </w:pPr>
    </w:p>
    <w:p w14:paraId="412F7689" w14:textId="77777777" w:rsidR="00CF7C50" w:rsidRPr="00903DBA" w:rsidRDefault="00CF7C50" w:rsidP="00CF7C50">
      <w:pPr>
        <w:pStyle w:val="Code"/>
        <w:rPr>
          <w:highlight w:val="white"/>
        </w:rPr>
      </w:pPr>
      <w:r w:rsidRPr="00903DBA">
        <w:rPr>
          <w:highlight w:val="white"/>
        </w:rPr>
        <w:t>add_operator:</w:t>
      </w:r>
    </w:p>
    <w:p w14:paraId="54E33977" w14:textId="77777777" w:rsidR="00CF7C50" w:rsidRPr="00903DBA" w:rsidRDefault="00CF7C50" w:rsidP="00CF7C50">
      <w:pPr>
        <w:pStyle w:val="Code"/>
        <w:rPr>
          <w:highlight w:val="white"/>
        </w:rPr>
      </w:pPr>
      <w:r w:rsidRPr="00903DBA">
        <w:rPr>
          <w:highlight w:val="white"/>
        </w:rPr>
        <w:t xml:space="preserve">    PLUS  { $$ = MiddleOperator.BinaryAdd;      }</w:t>
      </w:r>
    </w:p>
    <w:p w14:paraId="2C205FF3" w14:textId="77777777" w:rsidR="00CF7C50" w:rsidRPr="00903DBA" w:rsidRDefault="00CF7C50" w:rsidP="00CF7C50">
      <w:pPr>
        <w:pStyle w:val="Code"/>
        <w:rPr>
          <w:highlight w:val="white"/>
        </w:rPr>
      </w:pPr>
      <w:r w:rsidRPr="00903DBA">
        <w:rPr>
          <w:highlight w:val="white"/>
        </w:rPr>
        <w:t xml:space="preserve">  | MINUS { $$ = MiddleOperator.BinarySubtract; };</w:t>
      </w:r>
    </w:p>
    <w:p w14:paraId="710DBF52" w14:textId="77777777" w:rsidR="00CF7C50" w:rsidRPr="00903DBA" w:rsidRDefault="00CF7C50" w:rsidP="00CF7C50">
      <w:pPr>
        <w:pStyle w:val="Rubrik3"/>
        <w:rPr>
          <w:highlight w:val="white"/>
        </w:rPr>
      </w:pPr>
      <w:bookmarkStart w:id="160" w:name="_Toc57656022"/>
      <w:bookmarkStart w:id="161" w:name="_Hlk57718742"/>
      <w:r w:rsidRPr="00903DBA">
        <w:rPr>
          <w:highlight w:val="white"/>
        </w:rPr>
        <w:t>Multiplication Expressions</w:t>
      </w:r>
      <w:bookmarkEnd w:id="160"/>
    </w:p>
    <w:bookmarkEnd w:id="161"/>
    <w:p w14:paraId="3771A905" w14:textId="77777777" w:rsidR="00CF7C50" w:rsidRPr="00903DBA" w:rsidRDefault="00CF7C50" w:rsidP="00CF7C50">
      <w:pPr>
        <w:pStyle w:val="CodeHeader"/>
      </w:pPr>
      <w:r w:rsidRPr="00903DBA">
        <w:t>MainParser.gppg</w:t>
      </w:r>
    </w:p>
    <w:p w14:paraId="1E6E04F4" w14:textId="77777777" w:rsidR="00CF7C50" w:rsidRPr="00903DBA" w:rsidRDefault="00CF7C50" w:rsidP="00CF7C50">
      <w:pPr>
        <w:pStyle w:val="Code"/>
        <w:rPr>
          <w:highlight w:val="white"/>
        </w:rPr>
      </w:pPr>
      <w:r w:rsidRPr="00903DBA">
        <w:rPr>
          <w:highlight w:val="white"/>
        </w:rPr>
        <w:t>multiply_expression:</w:t>
      </w:r>
    </w:p>
    <w:p w14:paraId="7DC0B9D6" w14:textId="77777777" w:rsidR="00CF7C50" w:rsidRPr="00903DBA" w:rsidRDefault="00CF7C50" w:rsidP="00CF7C50">
      <w:pPr>
        <w:pStyle w:val="Code"/>
        <w:rPr>
          <w:highlight w:val="white"/>
        </w:rPr>
      </w:pPr>
      <w:r w:rsidRPr="00903DBA">
        <w:rPr>
          <w:highlight w:val="white"/>
        </w:rPr>
        <w:t xml:space="preserve">    type_cast_expression {</w:t>
      </w:r>
    </w:p>
    <w:p w14:paraId="65A64598" w14:textId="77777777" w:rsidR="00CF7C50" w:rsidRPr="00903DBA" w:rsidRDefault="00CF7C50" w:rsidP="00CF7C50">
      <w:pPr>
        <w:pStyle w:val="Code"/>
        <w:rPr>
          <w:highlight w:val="white"/>
        </w:rPr>
      </w:pPr>
      <w:r w:rsidRPr="00903DBA">
        <w:rPr>
          <w:highlight w:val="white"/>
        </w:rPr>
        <w:t xml:space="preserve">      $$ = $1;</w:t>
      </w:r>
    </w:p>
    <w:p w14:paraId="36C8C5FD" w14:textId="77777777" w:rsidR="00CF7C50" w:rsidRPr="00903DBA" w:rsidRDefault="00CF7C50" w:rsidP="00CF7C50">
      <w:pPr>
        <w:pStyle w:val="Code"/>
        <w:rPr>
          <w:highlight w:val="white"/>
        </w:rPr>
      </w:pPr>
      <w:r w:rsidRPr="00903DBA">
        <w:rPr>
          <w:highlight w:val="white"/>
        </w:rPr>
        <w:t xml:space="preserve">    }</w:t>
      </w:r>
    </w:p>
    <w:p w14:paraId="4F6058B8" w14:textId="77777777" w:rsidR="00CF7C50" w:rsidRPr="00903DBA" w:rsidRDefault="00CF7C50" w:rsidP="00CF7C50">
      <w:pPr>
        <w:pStyle w:val="Code"/>
        <w:rPr>
          <w:highlight w:val="white"/>
        </w:rPr>
      </w:pPr>
      <w:r w:rsidRPr="00903DBA">
        <w:rPr>
          <w:highlight w:val="white"/>
        </w:rPr>
        <w:t xml:space="preserve">  | multiply_expression multiply_operator type_cast_expression {</w:t>
      </w:r>
    </w:p>
    <w:p w14:paraId="3E387491" w14:textId="77777777" w:rsidR="00CF7C50" w:rsidRPr="00903DBA" w:rsidRDefault="00CF7C50" w:rsidP="00CF7C50">
      <w:pPr>
        <w:pStyle w:val="Code"/>
        <w:rPr>
          <w:highlight w:val="white"/>
        </w:rPr>
      </w:pPr>
      <w:r w:rsidRPr="00903DBA">
        <w:rPr>
          <w:highlight w:val="white"/>
        </w:rPr>
        <w:t xml:space="preserve">      $$ = MiddleCodeGenerator.MultiplyExpression($2, $1, $3);</w:t>
      </w:r>
    </w:p>
    <w:p w14:paraId="16DCC3D5" w14:textId="77777777" w:rsidR="00CF7C50" w:rsidRPr="00903DBA" w:rsidRDefault="00CF7C50" w:rsidP="00CF7C50">
      <w:pPr>
        <w:pStyle w:val="Code"/>
        <w:rPr>
          <w:highlight w:val="white"/>
        </w:rPr>
      </w:pPr>
      <w:r w:rsidRPr="00903DBA">
        <w:rPr>
          <w:highlight w:val="white"/>
        </w:rPr>
        <w:t xml:space="preserve">    };</w:t>
      </w:r>
    </w:p>
    <w:p w14:paraId="2E517E19" w14:textId="77777777" w:rsidR="00CF7C50" w:rsidRPr="00903DBA" w:rsidRDefault="00CF7C50" w:rsidP="00CF7C50">
      <w:pPr>
        <w:rPr>
          <w:highlight w:val="white"/>
        </w:rPr>
      </w:pPr>
      <w:r w:rsidRPr="00903DBA">
        <w:rPr>
          <w:highlight w:val="white"/>
        </w:rPr>
        <w:t>The multiplication operators are multiply, division, and modulo.</w:t>
      </w:r>
    </w:p>
    <w:p w14:paraId="075F5602" w14:textId="77777777" w:rsidR="00CF7C50" w:rsidRPr="00903DBA" w:rsidRDefault="00CF7C50" w:rsidP="00CF7C50">
      <w:pPr>
        <w:pStyle w:val="Code"/>
        <w:rPr>
          <w:highlight w:val="white"/>
        </w:rPr>
      </w:pPr>
      <w:r w:rsidRPr="00903DBA">
        <w:rPr>
          <w:highlight w:val="white"/>
        </w:rPr>
        <w:t>multiply_operator:</w:t>
      </w:r>
    </w:p>
    <w:p w14:paraId="6F7344CB" w14:textId="77777777" w:rsidR="00CF7C50" w:rsidRPr="00903DBA" w:rsidRDefault="00CF7C50" w:rsidP="00CF7C50">
      <w:pPr>
        <w:pStyle w:val="Code"/>
        <w:rPr>
          <w:highlight w:val="white"/>
        </w:rPr>
      </w:pPr>
      <w:r w:rsidRPr="00903DBA">
        <w:rPr>
          <w:highlight w:val="white"/>
        </w:rPr>
        <w:t xml:space="preserve">    ASTERRISK { $$ = MiddleOperator.SignedMultiply; }</w:t>
      </w:r>
    </w:p>
    <w:p w14:paraId="3423172F" w14:textId="77777777" w:rsidR="00CF7C50" w:rsidRPr="00903DBA" w:rsidRDefault="00CF7C50" w:rsidP="00CF7C50">
      <w:pPr>
        <w:pStyle w:val="Code"/>
        <w:rPr>
          <w:highlight w:val="white"/>
        </w:rPr>
      </w:pPr>
      <w:r w:rsidRPr="00903DBA">
        <w:rPr>
          <w:highlight w:val="white"/>
        </w:rPr>
        <w:t xml:space="preserve">  | DIVIDE    { $$ = MiddleOperator.SignedDivide;   }</w:t>
      </w:r>
    </w:p>
    <w:p w14:paraId="413D2E3B" w14:textId="77777777" w:rsidR="00CF7C50" w:rsidRPr="00903DBA" w:rsidRDefault="00CF7C50" w:rsidP="00CF7C50">
      <w:pPr>
        <w:pStyle w:val="Code"/>
        <w:rPr>
          <w:highlight w:val="white"/>
        </w:rPr>
      </w:pPr>
      <w:r w:rsidRPr="00903DBA">
        <w:rPr>
          <w:highlight w:val="white"/>
        </w:rPr>
        <w:t xml:space="preserve">  | MODULO    { $$ = MiddleOperator.SignedModulo;   };</w:t>
      </w:r>
    </w:p>
    <w:p w14:paraId="63236433" w14:textId="77777777" w:rsidR="00CF7C50" w:rsidRPr="00903DBA" w:rsidRDefault="00CF7C50" w:rsidP="00CF7C50">
      <w:pPr>
        <w:pStyle w:val="Rubrik3"/>
      </w:pPr>
      <w:bookmarkStart w:id="162" w:name="_Toc57656023"/>
      <w:bookmarkStart w:id="163" w:name="_Hlk57718763"/>
      <w:r w:rsidRPr="00903DBA">
        <w:t>Cast Expressions</w:t>
      </w:r>
      <w:bookmarkEnd w:id="162"/>
    </w:p>
    <w:bookmarkEnd w:id="163"/>
    <w:p w14:paraId="5FC7DF67" w14:textId="77777777" w:rsidR="00CF7C50" w:rsidRPr="00903DBA" w:rsidRDefault="00CF7C50" w:rsidP="00CF7C50">
      <w:r w:rsidRPr="00903DBA">
        <w:t>A type cast expression is a type name within parentheses followed by a type cast expression.</w:t>
      </w:r>
    </w:p>
    <w:p w14:paraId="11D25B52" w14:textId="77777777" w:rsidR="00CF7C50" w:rsidRPr="00903DBA" w:rsidRDefault="00CF7C50" w:rsidP="00CF7C50">
      <w:pPr>
        <w:pStyle w:val="CodeHeader"/>
      </w:pPr>
      <w:r w:rsidRPr="00903DBA">
        <w:lastRenderedPageBreak/>
        <w:t>MainParser.gppg</w:t>
      </w:r>
    </w:p>
    <w:p w14:paraId="4E0617A7" w14:textId="77777777" w:rsidR="00CF7C50" w:rsidRPr="00903DBA" w:rsidRDefault="00CF7C50" w:rsidP="00CF7C50">
      <w:pPr>
        <w:pStyle w:val="Code"/>
        <w:rPr>
          <w:highlight w:val="white"/>
        </w:rPr>
      </w:pPr>
      <w:r w:rsidRPr="00903DBA">
        <w:rPr>
          <w:highlight w:val="white"/>
        </w:rPr>
        <w:t>type_cast_expression:</w:t>
      </w:r>
    </w:p>
    <w:p w14:paraId="5AC64AB7" w14:textId="77777777" w:rsidR="00CF7C50" w:rsidRPr="00903DBA" w:rsidRDefault="00CF7C50" w:rsidP="00CF7C50">
      <w:pPr>
        <w:pStyle w:val="Code"/>
        <w:rPr>
          <w:highlight w:val="white"/>
        </w:rPr>
      </w:pPr>
      <w:r w:rsidRPr="00903DBA">
        <w:rPr>
          <w:highlight w:val="white"/>
        </w:rPr>
        <w:t xml:space="preserve">    prefix_expression {</w:t>
      </w:r>
    </w:p>
    <w:p w14:paraId="042D41A6" w14:textId="77777777" w:rsidR="00CF7C50" w:rsidRPr="00903DBA" w:rsidRDefault="00CF7C50" w:rsidP="00CF7C50">
      <w:pPr>
        <w:pStyle w:val="Code"/>
        <w:rPr>
          <w:highlight w:val="white"/>
        </w:rPr>
      </w:pPr>
      <w:r w:rsidRPr="00903DBA">
        <w:rPr>
          <w:highlight w:val="white"/>
        </w:rPr>
        <w:t xml:space="preserve">      $$ = $1;</w:t>
      </w:r>
    </w:p>
    <w:p w14:paraId="573C37BF" w14:textId="77777777" w:rsidR="00CF7C50" w:rsidRPr="00903DBA" w:rsidRDefault="00CF7C50" w:rsidP="00CF7C50">
      <w:pPr>
        <w:pStyle w:val="Code"/>
        <w:rPr>
          <w:highlight w:val="white"/>
        </w:rPr>
      </w:pPr>
      <w:r w:rsidRPr="00903DBA">
        <w:rPr>
          <w:highlight w:val="white"/>
        </w:rPr>
        <w:t xml:space="preserve">    }</w:t>
      </w:r>
    </w:p>
    <w:p w14:paraId="3C338E4D" w14:textId="77777777" w:rsidR="00CF7C50" w:rsidRPr="00903DBA" w:rsidRDefault="00CF7C50" w:rsidP="00CF7C50">
      <w:pPr>
        <w:pStyle w:val="Code"/>
        <w:rPr>
          <w:highlight w:val="white"/>
        </w:rPr>
      </w:pPr>
      <w:r w:rsidRPr="00903DBA">
        <w:rPr>
          <w:highlight w:val="white"/>
        </w:rPr>
        <w:t xml:space="preserve">  | LEFT_PARENTHESIS type_name RIGHT_PARENTHESIS type_cast_expression {</w:t>
      </w:r>
    </w:p>
    <w:p w14:paraId="20E6F9BD" w14:textId="77777777" w:rsidR="00CF7C50" w:rsidRPr="00903DBA" w:rsidRDefault="00CF7C50" w:rsidP="00CF7C50">
      <w:pPr>
        <w:pStyle w:val="Code"/>
        <w:rPr>
          <w:highlight w:val="white"/>
        </w:rPr>
      </w:pPr>
      <w:r w:rsidRPr="00903DBA">
        <w:rPr>
          <w:highlight w:val="white"/>
        </w:rPr>
        <w:t xml:space="preserve">      $$ = MiddleCodeGenerator.CastExpression($2, $4);</w:t>
      </w:r>
    </w:p>
    <w:p w14:paraId="5807925D" w14:textId="77777777" w:rsidR="00CF7C50" w:rsidRPr="00903DBA" w:rsidRDefault="00CF7C50" w:rsidP="00CF7C50">
      <w:pPr>
        <w:pStyle w:val="Code"/>
        <w:rPr>
          <w:highlight w:val="white"/>
        </w:rPr>
      </w:pPr>
      <w:r w:rsidRPr="00903DBA">
        <w:rPr>
          <w:highlight w:val="white"/>
        </w:rPr>
        <w:t xml:space="preserve">    };</w:t>
      </w:r>
    </w:p>
    <w:p w14:paraId="3586D74C" w14:textId="77777777" w:rsidR="00CF7C50" w:rsidRPr="00903DBA" w:rsidRDefault="00CF7C50" w:rsidP="00CF7C50">
      <w:pPr>
        <w:rPr>
          <w:highlight w:val="white"/>
        </w:rPr>
      </w:pPr>
      <w:r w:rsidRPr="00903DBA">
        <w:rPr>
          <w:highlight w:val="white"/>
        </w:rPr>
        <w:t>The type name is a declaration specifier list with or without an abstract declarator.</w:t>
      </w:r>
    </w:p>
    <w:p w14:paraId="10FE4C77" w14:textId="77777777" w:rsidR="00CF7C50" w:rsidRPr="00903DBA" w:rsidRDefault="00CF7C50" w:rsidP="00CF7C50">
      <w:pPr>
        <w:pStyle w:val="Code"/>
        <w:rPr>
          <w:highlight w:val="white"/>
        </w:rPr>
      </w:pPr>
      <w:r w:rsidRPr="00903DBA">
        <w:rPr>
          <w:highlight w:val="white"/>
        </w:rPr>
        <w:t>type_name:</w:t>
      </w:r>
    </w:p>
    <w:p w14:paraId="06C81A25" w14:textId="77777777" w:rsidR="00CF7C50" w:rsidRPr="00903DBA" w:rsidRDefault="00CF7C50" w:rsidP="00CF7C50">
      <w:pPr>
        <w:pStyle w:val="Code"/>
        <w:rPr>
          <w:highlight w:val="white"/>
        </w:rPr>
      </w:pPr>
      <w:r w:rsidRPr="00903DBA">
        <w:rPr>
          <w:highlight w:val="white"/>
        </w:rPr>
        <w:t xml:space="preserve">    declaration_specifier_list {</w:t>
      </w:r>
    </w:p>
    <w:p w14:paraId="459FB7A9" w14:textId="77777777" w:rsidR="00CF7C50" w:rsidRPr="00903DBA" w:rsidRDefault="00CF7C50" w:rsidP="00CF7C50">
      <w:pPr>
        <w:pStyle w:val="Code"/>
        <w:rPr>
          <w:highlight w:val="white"/>
        </w:rPr>
      </w:pPr>
      <w:r w:rsidRPr="00903DBA">
        <w:rPr>
          <w:highlight w:val="white"/>
        </w:rPr>
        <w:t xml:space="preserve">      $$ = MiddleCodeGenerator.TypeName(Specifier.SpecifierList($1), null);</w:t>
      </w:r>
    </w:p>
    <w:p w14:paraId="1B55AD68" w14:textId="77777777" w:rsidR="00CF7C50" w:rsidRPr="00903DBA" w:rsidRDefault="00CF7C50" w:rsidP="00CF7C50">
      <w:pPr>
        <w:pStyle w:val="Code"/>
        <w:rPr>
          <w:highlight w:val="white"/>
        </w:rPr>
      </w:pPr>
      <w:r w:rsidRPr="00903DBA">
        <w:rPr>
          <w:highlight w:val="white"/>
        </w:rPr>
        <w:t xml:space="preserve">    }</w:t>
      </w:r>
    </w:p>
    <w:p w14:paraId="40EA2E8C" w14:textId="77777777" w:rsidR="00CF7C50" w:rsidRPr="00903DBA" w:rsidRDefault="00CF7C50" w:rsidP="00CF7C50">
      <w:pPr>
        <w:pStyle w:val="Code"/>
        <w:rPr>
          <w:highlight w:val="white"/>
        </w:rPr>
      </w:pPr>
      <w:r w:rsidRPr="00903DBA">
        <w:rPr>
          <w:highlight w:val="white"/>
        </w:rPr>
        <w:t xml:space="preserve">  | declaration_specifier_list {</w:t>
      </w:r>
    </w:p>
    <w:p w14:paraId="73087A70" w14:textId="77777777" w:rsidR="00CF7C50" w:rsidRPr="00903DBA" w:rsidRDefault="00CF7C50" w:rsidP="00CF7C50">
      <w:pPr>
        <w:pStyle w:val="Code"/>
        <w:rPr>
          <w:highlight w:val="white"/>
        </w:rPr>
      </w:pPr>
      <w:r w:rsidRPr="00903DBA">
        <w:rPr>
          <w:highlight w:val="white"/>
        </w:rPr>
        <w:t xml:space="preserve">      SpecifierStack.Push(Specifier.SpecifierList($1));</w:t>
      </w:r>
    </w:p>
    <w:p w14:paraId="274E02C4" w14:textId="77777777" w:rsidR="00CF7C50" w:rsidRPr="00903DBA" w:rsidRDefault="00CF7C50" w:rsidP="00CF7C50">
      <w:pPr>
        <w:pStyle w:val="Code"/>
        <w:rPr>
          <w:highlight w:val="white"/>
        </w:rPr>
      </w:pPr>
      <w:r w:rsidRPr="00903DBA">
        <w:rPr>
          <w:highlight w:val="white"/>
        </w:rPr>
        <w:t xml:space="preserve">    }</w:t>
      </w:r>
    </w:p>
    <w:p w14:paraId="76CCD837" w14:textId="77777777" w:rsidR="00CF7C50" w:rsidRPr="00903DBA" w:rsidRDefault="00CF7C50" w:rsidP="00CF7C50">
      <w:pPr>
        <w:pStyle w:val="Code"/>
        <w:rPr>
          <w:highlight w:val="white"/>
        </w:rPr>
      </w:pPr>
      <w:r w:rsidRPr="00903DBA">
        <w:rPr>
          <w:highlight w:val="white"/>
        </w:rPr>
        <w:t xml:space="preserve">    abstract_declarator {</w:t>
      </w:r>
    </w:p>
    <w:p w14:paraId="2B8FACF8" w14:textId="77777777" w:rsidR="00CF7C50" w:rsidRPr="00903DBA" w:rsidRDefault="00CF7C50" w:rsidP="00CF7C50">
      <w:pPr>
        <w:pStyle w:val="Code"/>
        <w:rPr>
          <w:highlight w:val="white"/>
        </w:rPr>
      </w:pPr>
      <w:r w:rsidRPr="00903DBA">
        <w:rPr>
          <w:highlight w:val="white"/>
        </w:rPr>
        <w:t xml:space="preserve">      $$ = MiddleCodeGenerator.TypeName(SpecifierStack.Pop(), $3);</w:t>
      </w:r>
    </w:p>
    <w:p w14:paraId="41EB6AA7" w14:textId="77777777" w:rsidR="00CF7C50" w:rsidRPr="00903DBA" w:rsidRDefault="00CF7C50" w:rsidP="00CF7C50">
      <w:pPr>
        <w:pStyle w:val="Code"/>
        <w:rPr>
          <w:highlight w:val="white"/>
        </w:rPr>
      </w:pPr>
      <w:r w:rsidRPr="00903DBA">
        <w:rPr>
          <w:highlight w:val="white"/>
        </w:rPr>
        <w:t xml:space="preserve">    };</w:t>
      </w:r>
    </w:p>
    <w:p w14:paraId="7F676A39" w14:textId="77777777" w:rsidR="00CF7C50" w:rsidRPr="00903DBA" w:rsidRDefault="00CF7C50" w:rsidP="00CF7C50">
      <w:pPr>
        <w:pStyle w:val="Rubrik3"/>
      </w:pPr>
      <w:bookmarkStart w:id="164" w:name="_Toc57656024"/>
      <w:bookmarkStart w:id="165" w:name="_Hlk57718797"/>
      <w:r w:rsidRPr="00903DBA">
        <w:t>Prefix Expression</w:t>
      </w:r>
      <w:bookmarkEnd w:id="164"/>
    </w:p>
    <w:bookmarkEnd w:id="165"/>
    <w:p w14:paraId="3D62F994" w14:textId="77777777" w:rsidR="00CF7C50" w:rsidRPr="00903DBA" w:rsidRDefault="00CF7C50" w:rsidP="00CF7C50">
      <w:r w:rsidRPr="00903DBA">
        <w:t>In C, there are several prefix expressions:</w:t>
      </w:r>
    </w:p>
    <w:p w14:paraId="190D79C3" w14:textId="77777777" w:rsidR="00CF7C50" w:rsidRPr="00903DBA" w:rsidRDefault="00CF7C50" w:rsidP="00312D7E">
      <w:pPr>
        <w:pStyle w:val="Liststycke"/>
        <w:numPr>
          <w:ilvl w:val="0"/>
          <w:numId w:val="6"/>
        </w:numPr>
        <w:spacing w:line="256" w:lineRule="auto"/>
      </w:pPr>
      <w:r w:rsidRPr="00903DBA">
        <w:t>Unary add and minus</w:t>
      </w:r>
    </w:p>
    <w:p w14:paraId="3504DCE5" w14:textId="77777777" w:rsidR="00CF7C50" w:rsidRPr="00903DBA" w:rsidRDefault="00CF7C50" w:rsidP="00312D7E">
      <w:pPr>
        <w:pStyle w:val="Liststycke"/>
        <w:numPr>
          <w:ilvl w:val="0"/>
          <w:numId w:val="6"/>
        </w:numPr>
        <w:spacing w:line="256" w:lineRule="auto"/>
      </w:pPr>
      <w:r w:rsidRPr="00903DBA">
        <w:t>Logical not</w:t>
      </w:r>
    </w:p>
    <w:p w14:paraId="169B19BB" w14:textId="77777777" w:rsidR="00CF7C50" w:rsidRPr="00903DBA" w:rsidRDefault="00CF7C50" w:rsidP="00312D7E">
      <w:pPr>
        <w:pStyle w:val="Liststycke"/>
        <w:numPr>
          <w:ilvl w:val="0"/>
          <w:numId w:val="6"/>
        </w:numPr>
        <w:spacing w:line="256" w:lineRule="auto"/>
      </w:pPr>
      <w:r w:rsidRPr="00903DBA">
        <w:t>Bitwise not</w:t>
      </w:r>
    </w:p>
    <w:p w14:paraId="5736DAEC" w14:textId="77777777" w:rsidR="00CF7C50" w:rsidRPr="00903DBA" w:rsidRDefault="00CF7C50" w:rsidP="00312D7E">
      <w:pPr>
        <w:pStyle w:val="Liststycke"/>
        <w:numPr>
          <w:ilvl w:val="0"/>
          <w:numId w:val="6"/>
        </w:numPr>
        <w:spacing w:line="256" w:lineRule="auto"/>
      </w:pPr>
      <w:r w:rsidRPr="00903DBA">
        <w:t xml:space="preserve">The </w:t>
      </w:r>
      <w:r w:rsidRPr="00903DBA">
        <w:rPr>
          <w:rStyle w:val="CodeInText"/>
        </w:rPr>
        <w:t>sizeof</w:t>
      </w:r>
      <w:r w:rsidRPr="00903DBA">
        <w:t xml:space="preserve"> operator</w:t>
      </w:r>
    </w:p>
    <w:p w14:paraId="6E796E37" w14:textId="77777777" w:rsidR="00CF7C50" w:rsidRPr="00903DBA" w:rsidRDefault="00CF7C50" w:rsidP="00312D7E">
      <w:pPr>
        <w:pStyle w:val="Liststycke"/>
        <w:numPr>
          <w:ilvl w:val="0"/>
          <w:numId w:val="6"/>
        </w:numPr>
        <w:spacing w:line="256" w:lineRule="auto"/>
      </w:pPr>
      <w:r w:rsidRPr="00903DBA">
        <w:t>The address operator</w:t>
      </w:r>
    </w:p>
    <w:p w14:paraId="4386360E" w14:textId="77777777" w:rsidR="00CF7C50" w:rsidRPr="00903DBA" w:rsidRDefault="00CF7C50" w:rsidP="00312D7E">
      <w:pPr>
        <w:pStyle w:val="Liststycke"/>
        <w:numPr>
          <w:ilvl w:val="0"/>
          <w:numId w:val="6"/>
        </w:numPr>
        <w:spacing w:line="256" w:lineRule="auto"/>
      </w:pPr>
      <w:r w:rsidRPr="00903DBA">
        <w:t>The dereference operator</w:t>
      </w:r>
    </w:p>
    <w:p w14:paraId="0ED49D84" w14:textId="77777777" w:rsidR="00CF7C50" w:rsidRPr="00903DBA" w:rsidRDefault="00CF7C50" w:rsidP="00CF7C50">
      <w:pPr>
        <w:pStyle w:val="Rubrik3"/>
      </w:pPr>
      <w:bookmarkStart w:id="166" w:name="_Toc57656025"/>
      <w:bookmarkStart w:id="167" w:name="_Hlk57718809"/>
      <w:r w:rsidRPr="00903DBA">
        <w:t>Unary Addition Expressions</w:t>
      </w:r>
      <w:bookmarkEnd w:id="166"/>
    </w:p>
    <w:bookmarkEnd w:id="167"/>
    <w:p w14:paraId="0DAB900C" w14:textId="77777777" w:rsidR="00CF7C50" w:rsidRPr="00903DBA" w:rsidRDefault="00CF7C50" w:rsidP="00CF7C50">
      <w:pPr>
        <w:pStyle w:val="CodeHeader"/>
      </w:pPr>
      <w:r w:rsidRPr="00903DBA">
        <w:t>MainParser.gppg</w:t>
      </w:r>
    </w:p>
    <w:p w14:paraId="09C1CD97" w14:textId="77777777" w:rsidR="00CF7C50" w:rsidRPr="00903DBA" w:rsidRDefault="00CF7C50" w:rsidP="00CF7C50">
      <w:pPr>
        <w:pStyle w:val="Code"/>
        <w:rPr>
          <w:highlight w:val="white"/>
        </w:rPr>
      </w:pPr>
      <w:r w:rsidRPr="00903DBA">
        <w:rPr>
          <w:highlight w:val="white"/>
        </w:rPr>
        <w:t>prefix_expression:</w:t>
      </w:r>
    </w:p>
    <w:p w14:paraId="6AF8DA4B" w14:textId="77777777" w:rsidR="00CF7C50" w:rsidRPr="00903DBA" w:rsidRDefault="00CF7C50" w:rsidP="00CF7C50">
      <w:pPr>
        <w:pStyle w:val="Code"/>
        <w:rPr>
          <w:highlight w:val="white"/>
        </w:rPr>
      </w:pPr>
      <w:r w:rsidRPr="00903DBA">
        <w:rPr>
          <w:highlight w:val="white"/>
        </w:rPr>
        <w:t xml:space="preserve">    postfix_expression {</w:t>
      </w:r>
    </w:p>
    <w:p w14:paraId="67DB512D" w14:textId="77777777" w:rsidR="00CF7C50" w:rsidRPr="00903DBA" w:rsidRDefault="00CF7C50" w:rsidP="00CF7C50">
      <w:pPr>
        <w:pStyle w:val="Code"/>
        <w:rPr>
          <w:highlight w:val="white"/>
        </w:rPr>
      </w:pPr>
      <w:r w:rsidRPr="00903DBA">
        <w:rPr>
          <w:highlight w:val="white"/>
        </w:rPr>
        <w:t xml:space="preserve">      $$ = $1; </w:t>
      </w:r>
    </w:p>
    <w:p w14:paraId="63C614C5" w14:textId="77777777" w:rsidR="00CF7C50" w:rsidRPr="00903DBA" w:rsidRDefault="00CF7C50" w:rsidP="00CF7C50">
      <w:pPr>
        <w:pStyle w:val="Code"/>
        <w:rPr>
          <w:highlight w:val="white"/>
        </w:rPr>
      </w:pPr>
      <w:r w:rsidRPr="00903DBA">
        <w:rPr>
          <w:highlight w:val="white"/>
        </w:rPr>
        <w:t xml:space="preserve">    }</w:t>
      </w:r>
    </w:p>
    <w:p w14:paraId="4117B936" w14:textId="77777777" w:rsidR="00CF7C50" w:rsidRPr="00903DBA" w:rsidRDefault="00CF7C50" w:rsidP="00CF7C50">
      <w:pPr>
        <w:pStyle w:val="Code"/>
        <w:rPr>
          <w:highlight w:val="white"/>
        </w:rPr>
      </w:pPr>
      <w:r w:rsidRPr="00903DBA">
        <w:rPr>
          <w:highlight w:val="white"/>
        </w:rPr>
        <w:t xml:space="preserve">  | prefix_add_operator type_cast_expression {</w:t>
      </w:r>
    </w:p>
    <w:p w14:paraId="462918D2" w14:textId="77777777" w:rsidR="00CF7C50" w:rsidRPr="00903DBA" w:rsidRDefault="00CF7C50" w:rsidP="00CF7C50">
      <w:pPr>
        <w:pStyle w:val="Code"/>
        <w:rPr>
          <w:highlight w:val="white"/>
        </w:rPr>
      </w:pPr>
      <w:r w:rsidRPr="00903DBA">
        <w:rPr>
          <w:highlight w:val="white"/>
        </w:rPr>
        <w:t xml:space="preserve">      $$ = MiddleCodeGenerator.UnaryExpression($1, $2);</w:t>
      </w:r>
    </w:p>
    <w:p w14:paraId="31A9FFB7" w14:textId="77777777" w:rsidR="00CF7C50" w:rsidRPr="00903DBA" w:rsidRDefault="00CF7C50" w:rsidP="00CF7C50">
      <w:pPr>
        <w:pStyle w:val="Code"/>
        <w:rPr>
          <w:highlight w:val="white"/>
        </w:rPr>
      </w:pPr>
      <w:r w:rsidRPr="00903DBA">
        <w:rPr>
          <w:highlight w:val="white"/>
        </w:rPr>
        <w:t xml:space="preserve">    };</w:t>
      </w:r>
    </w:p>
    <w:p w14:paraId="61C3D7A2" w14:textId="77777777" w:rsidR="00CF7C50" w:rsidRPr="00903DBA" w:rsidRDefault="00CF7C50" w:rsidP="00CF7C50">
      <w:pPr>
        <w:pStyle w:val="Code"/>
        <w:rPr>
          <w:highlight w:val="white"/>
        </w:rPr>
      </w:pPr>
      <w:r w:rsidRPr="00903DBA">
        <w:rPr>
          <w:highlight w:val="white"/>
        </w:rPr>
        <w:t>prefix_add_operator:</w:t>
      </w:r>
    </w:p>
    <w:p w14:paraId="31345EFC" w14:textId="77777777" w:rsidR="00CF7C50" w:rsidRPr="00903DBA" w:rsidRDefault="00CF7C50" w:rsidP="00CF7C50">
      <w:pPr>
        <w:pStyle w:val="Code"/>
        <w:rPr>
          <w:highlight w:val="white"/>
        </w:rPr>
      </w:pPr>
      <w:r w:rsidRPr="00903DBA">
        <w:rPr>
          <w:highlight w:val="white"/>
        </w:rPr>
        <w:t xml:space="preserve">    PLUS  { $$ = MiddleOperator.UnaryAdd;      }</w:t>
      </w:r>
    </w:p>
    <w:p w14:paraId="412CAA0F" w14:textId="77777777" w:rsidR="00CF7C50" w:rsidRPr="00903DBA" w:rsidRDefault="00CF7C50" w:rsidP="00CF7C50">
      <w:pPr>
        <w:pStyle w:val="Code"/>
        <w:rPr>
          <w:highlight w:val="white"/>
        </w:rPr>
      </w:pPr>
      <w:r w:rsidRPr="00903DBA">
        <w:rPr>
          <w:highlight w:val="white"/>
        </w:rPr>
        <w:t xml:space="preserve">  | MINUS { $$ = MiddleOperator.UnarySubtract; };</w:t>
      </w:r>
    </w:p>
    <w:p w14:paraId="6984EA59" w14:textId="77777777" w:rsidR="00CF7C50" w:rsidRPr="00903DBA" w:rsidRDefault="00CF7C50" w:rsidP="00CF7C50">
      <w:pPr>
        <w:pStyle w:val="Rubrik3"/>
        <w:rPr>
          <w:highlight w:val="white"/>
        </w:rPr>
      </w:pPr>
      <w:bookmarkStart w:id="168" w:name="_Toc57656026"/>
      <w:bookmarkStart w:id="169" w:name="_Hlk57718822"/>
      <w:r w:rsidRPr="00903DBA">
        <w:rPr>
          <w:highlight w:val="white"/>
        </w:rPr>
        <w:t>Logical Not Expression</w:t>
      </w:r>
      <w:bookmarkEnd w:id="168"/>
    </w:p>
    <w:bookmarkEnd w:id="169"/>
    <w:p w14:paraId="2B1F3D90" w14:textId="77777777" w:rsidR="00CF7C50" w:rsidRPr="00903DBA" w:rsidRDefault="00CF7C50" w:rsidP="00CF7C50">
      <w:r w:rsidRPr="00903DBA">
        <w:t xml:space="preserve">The </w:t>
      </w:r>
      <w:r w:rsidRPr="00903DBA">
        <w:rPr>
          <w:rStyle w:val="KeyWord0"/>
        </w:rPr>
        <w:t>logical</w:t>
      </w:r>
      <w:r w:rsidRPr="00903DBA">
        <w:t xml:space="preserve"> </w:t>
      </w:r>
      <w:r w:rsidRPr="00903DBA">
        <w:rPr>
          <w:rStyle w:val="KeyWord0"/>
        </w:rPr>
        <w:t>not</w:t>
      </w:r>
      <w:r w:rsidRPr="00903DBA">
        <w:t xml:space="preserve"> operator just swaps the true and false sets of its operand.</w:t>
      </w:r>
    </w:p>
    <w:p w14:paraId="68897FFF" w14:textId="77777777" w:rsidR="00CF7C50" w:rsidRPr="00903DBA" w:rsidRDefault="00CF7C50" w:rsidP="00CF7C50">
      <w:pPr>
        <w:pStyle w:val="CodeHeader"/>
      </w:pPr>
      <w:r w:rsidRPr="00903DBA">
        <w:t>MainParser.gppg</w:t>
      </w:r>
    </w:p>
    <w:p w14:paraId="7E004CCC" w14:textId="77777777" w:rsidR="00CF7C50" w:rsidRPr="00903DBA" w:rsidRDefault="00CF7C50" w:rsidP="00CF7C50">
      <w:pPr>
        <w:pStyle w:val="Code"/>
        <w:rPr>
          <w:highlight w:val="white"/>
        </w:rPr>
      </w:pPr>
      <w:r w:rsidRPr="00903DBA">
        <w:rPr>
          <w:highlight w:val="white"/>
        </w:rPr>
        <w:t>prefix_expression:</w:t>
      </w:r>
    </w:p>
    <w:p w14:paraId="6C8F3547" w14:textId="77777777" w:rsidR="00CF7C50" w:rsidRPr="00903DBA" w:rsidRDefault="00CF7C50" w:rsidP="00CF7C50">
      <w:pPr>
        <w:pStyle w:val="Code"/>
        <w:rPr>
          <w:highlight w:val="white"/>
        </w:rPr>
      </w:pPr>
      <w:r w:rsidRPr="00903DBA">
        <w:rPr>
          <w:highlight w:val="white"/>
        </w:rPr>
        <w:t xml:space="preserve">    LOGICAL_NOT type_cast_expression {</w:t>
      </w:r>
    </w:p>
    <w:p w14:paraId="4CFBD8B5" w14:textId="77777777" w:rsidR="00CF7C50" w:rsidRPr="00903DBA" w:rsidRDefault="00CF7C50" w:rsidP="00CF7C50">
      <w:pPr>
        <w:pStyle w:val="Code"/>
        <w:rPr>
          <w:highlight w:val="white"/>
        </w:rPr>
      </w:pPr>
      <w:r w:rsidRPr="00903DBA">
        <w:rPr>
          <w:highlight w:val="white"/>
        </w:rPr>
        <w:t xml:space="preserve">      $$ = MiddleCodeGenerator.LogicalNotExpression($2);</w:t>
      </w:r>
    </w:p>
    <w:p w14:paraId="74B57197" w14:textId="77777777" w:rsidR="00CF7C50" w:rsidRPr="00903DBA" w:rsidRDefault="00CF7C50" w:rsidP="00CF7C50">
      <w:pPr>
        <w:pStyle w:val="Code"/>
        <w:rPr>
          <w:highlight w:val="white"/>
        </w:rPr>
      </w:pPr>
      <w:r w:rsidRPr="00903DBA">
        <w:rPr>
          <w:highlight w:val="white"/>
        </w:rPr>
        <w:t xml:space="preserve">    };</w:t>
      </w:r>
    </w:p>
    <w:p w14:paraId="6FD3A5E3" w14:textId="77777777" w:rsidR="00CF7C50" w:rsidRPr="00903DBA" w:rsidRDefault="00CF7C50" w:rsidP="00CF7C50">
      <w:pPr>
        <w:pStyle w:val="Rubrik3"/>
        <w:rPr>
          <w:highlight w:val="white"/>
        </w:rPr>
      </w:pPr>
      <w:bookmarkStart w:id="170" w:name="_Toc57656027"/>
      <w:bookmarkStart w:id="171" w:name="_Hlk57718832"/>
      <w:r w:rsidRPr="00903DBA">
        <w:rPr>
          <w:highlight w:val="white"/>
        </w:rPr>
        <w:t>Bitwise Not Expression</w:t>
      </w:r>
      <w:bookmarkEnd w:id="170"/>
    </w:p>
    <w:bookmarkEnd w:id="171"/>
    <w:p w14:paraId="258FF55F" w14:textId="77777777" w:rsidR="00CF7C50" w:rsidRPr="00903DBA" w:rsidRDefault="00CF7C50" w:rsidP="00CF7C50">
      <w:pPr>
        <w:rPr>
          <w:highlight w:val="white"/>
        </w:rPr>
      </w:pPr>
      <w:r w:rsidRPr="00903DBA">
        <w:rPr>
          <w:highlight w:val="white"/>
        </w:rPr>
        <w:t xml:space="preserve">The </w:t>
      </w:r>
      <w:r w:rsidRPr="00903DBA">
        <w:rPr>
          <w:rStyle w:val="KeyWord0"/>
          <w:highlight w:val="white"/>
        </w:rPr>
        <w:t>bitwise</w:t>
      </w:r>
      <w:r w:rsidRPr="00903DBA">
        <w:rPr>
          <w:highlight w:val="white"/>
        </w:rPr>
        <w:t xml:space="preserve"> </w:t>
      </w:r>
      <w:r w:rsidRPr="00903DBA">
        <w:rPr>
          <w:rStyle w:val="KeyWord0"/>
          <w:highlight w:val="white"/>
        </w:rPr>
        <w:t>not</w:t>
      </w:r>
      <w:r w:rsidRPr="00903DBA">
        <w:rPr>
          <w:highlight w:val="white"/>
        </w:rPr>
        <w:t xml:space="preserve"> operator is quite simple since it only accepts integral values.</w:t>
      </w:r>
    </w:p>
    <w:p w14:paraId="1EC4F363" w14:textId="77777777" w:rsidR="00CF7C50" w:rsidRPr="00903DBA" w:rsidRDefault="00CF7C50" w:rsidP="00CF7C50">
      <w:pPr>
        <w:pStyle w:val="CodeHeader"/>
      </w:pPr>
      <w:r w:rsidRPr="00903DBA">
        <w:t>MainParser.gppg</w:t>
      </w:r>
    </w:p>
    <w:p w14:paraId="04B9E773" w14:textId="77777777" w:rsidR="00CF7C50" w:rsidRPr="00903DBA" w:rsidRDefault="00CF7C50" w:rsidP="00CF7C50">
      <w:pPr>
        <w:pStyle w:val="Code"/>
        <w:rPr>
          <w:highlight w:val="white"/>
        </w:rPr>
      </w:pPr>
      <w:r w:rsidRPr="00903DBA">
        <w:rPr>
          <w:highlight w:val="white"/>
        </w:rPr>
        <w:lastRenderedPageBreak/>
        <w:t>prefix_expression:</w:t>
      </w:r>
    </w:p>
    <w:p w14:paraId="6AF0C904" w14:textId="77777777" w:rsidR="00CF7C50" w:rsidRPr="00903DBA" w:rsidRDefault="00CF7C50" w:rsidP="00CF7C50">
      <w:pPr>
        <w:pStyle w:val="Code"/>
        <w:rPr>
          <w:highlight w:val="white"/>
        </w:rPr>
      </w:pPr>
      <w:r w:rsidRPr="00903DBA">
        <w:rPr>
          <w:highlight w:val="white"/>
        </w:rPr>
        <w:t xml:space="preserve">    BITWISE_NOT type_cast_expression {</w:t>
      </w:r>
    </w:p>
    <w:p w14:paraId="325C9F08" w14:textId="77777777" w:rsidR="00CF7C50" w:rsidRPr="00903DBA" w:rsidRDefault="00CF7C50" w:rsidP="00CF7C50">
      <w:pPr>
        <w:pStyle w:val="Code"/>
        <w:rPr>
          <w:highlight w:val="white"/>
        </w:rPr>
      </w:pPr>
      <w:r w:rsidRPr="00903DBA">
        <w:rPr>
          <w:highlight w:val="white"/>
        </w:rPr>
        <w:t xml:space="preserve">      $$ = MiddleCodeGenerator.BitwiseNotExpression($2);</w:t>
      </w:r>
    </w:p>
    <w:p w14:paraId="264DC40F" w14:textId="77777777" w:rsidR="00CF7C50" w:rsidRPr="00903DBA" w:rsidRDefault="00CF7C50" w:rsidP="00CF7C50">
      <w:pPr>
        <w:pStyle w:val="Code"/>
        <w:rPr>
          <w:highlight w:val="white"/>
        </w:rPr>
      </w:pPr>
      <w:r w:rsidRPr="00903DBA">
        <w:rPr>
          <w:highlight w:val="white"/>
        </w:rPr>
        <w:t xml:space="preserve">    };</w:t>
      </w:r>
    </w:p>
    <w:p w14:paraId="1067383D" w14:textId="77777777" w:rsidR="00CF7C50" w:rsidRPr="00903DBA" w:rsidRDefault="00CF7C50" w:rsidP="00CF7C50">
      <w:pPr>
        <w:pStyle w:val="Rubrik3"/>
        <w:rPr>
          <w:highlight w:val="white"/>
        </w:rPr>
      </w:pPr>
      <w:bookmarkStart w:id="172" w:name="_Toc57656028"/>
      <w:bookmarkStart w:id="173" w:name="_Hlk57718848"/>
      <w:r w:rsidRPr="00903DBA">
        <w:rPr>
          <w:highlight w:val="white"/>
        </w:rPr>
        <w:t xml:space="preserve">The </w:t>
      </w:r>
      <w:r>
        <w:rPr>
          <w:highlight w:val="white"/>
        </w:rPr>
        <w:t>s</w:t>
      </w:r>
      <w:r w:rsidRPr="00903DBA">
        <w:rPr>
          <w:highlight w:val="white"/>
        </w:rPr>
        <w:t>izeof Expression</w:t>
      </w:r>
      <w:bookmarkEnd w:id="172"/>
    </w:p>
    <w:bookmarkEnd w:id="173"/>
    <w:p w14:paraId="62E525E5" w14:textId="77777777" w:rsidR="00CF7C50" w:rsidRPr="00903DBA" w:rsidRDefault="00CF7C50" w:rsidP="00CF7C50">
      <w:r w:rsidRPr="00903DBA">
        <w:t xml:space="preserve">The </w:t>
      </w:r>
      <w:r w:rsidRPr="00903DBA">
        <w:rPr>
          <w:rStyle w:val="CodeInText"/>
        </w:rPr>
        <w:t>sizeof-operator</w:t>
      </w:r>
      <w:r w:rsidRPr="00903DBA">
        <w:t xml:space="preserve"> takes an expression or a type inside parenthesis as operand. The operator is not allowed on function or bitfields.</w:t>
      </w:r>
    </w:p>
    <w:p w14:paraId="0BEBA2B4" w14:textId="77777777" w:rsidR="00CF7C50" w:rsidRPr="00903DBA" w:rsidRDefault="00CF7C50" w:rsidP="00CF7C50">
      <w:pPr>
        <w:pStyle w:val="CodeHeader"/>
      </w:pPr>
      <w:r w:rsidRPr="00903DBA">
        <w:t>MainParser.gppg</w:t>
      </w:r>
    </w:p>
    <w:p w14:paraId="69CD8511" w14:textId="77777777" w:rsidR="00CF7C50" w:rsidRPr="00903DBA" w:rsidRDefault="00CF7C50" w:rsidP="00CF7C50">
      <w:pPr>
        <w:pStyle w:val="Code"/>
        <w:rPr>
          <w:highlight w:val="white"/>
        </w:rPr>
      </w:pPr>
      <w:r w:rsidRPr="00903DBA">
        <w:rPr>
          <w:highlight w:val="white"/>
        </w:rPr>
        <w:t>prefix_expression:</w:t>
      </w:r>
    </w:p>
    <w:p w14:paraId="0C76C76D" w14:textId="77777777" w:rsidR="00CF7C50" w:rsidRPr="00903DBA" w:rsidRDefault="00CF7C50" w:rsidP="00CF7C50">
      <w:pPr>
        <w:pStyle w:val="Code"/>
        <w:rPr>
          <w:highlight w:val="white"/>
        </w:rPr>
      </w:pPr>
      <w:r w:rsidRPr="00903DBA">
        <w:rPr>
          <w:highlight w:val="white"/>
        </w:rPr>
        <w:t xml:space="preserve">    SIZEOF prefix_expression {</w:t>
      </w:r>
    </w:p>
    <w:p w14:paraId="43CD69CD" w14:textId="77777777" w:rsidR="00CF7C50" w:rsidRPr="00903DBA" w:rsidRDefault="00CF7C50" w:rsidP="00CF7C50">
      <w:pPr>
        <w:pStyle w:val="Code"/>
        <w:rPr>
          <w:highlight w:val="white"/>
        </w:rPr>
      </w:pPr>
      <w:r w:rsidRPr="00903DBA">
        <w:rPr>
          <w:highlight w:val="white"/>
        </w:rPr>
        <w:t xml:space="preserve">      $$ = MiddleCodeGenerator.SizeOfExpression($2);</w:t>
      </w:r>
    </w:p>
    <w:p w14:paraId="3A60C912" w14:textId="77777777" w:rsidR="00CF7C50" w:rsidRPr="00903DBA" w:rsidRDefault="00CF7C50" w:rsidP="00CF7C50">
      <w:pPr>
        <w:pStyle w:val="Code"/>
        <w:rPr>
          <w:highlight w:val="white"/>
        </w:rPr>
      </w:pPr>
      <w:r w:rsidRPr="00903DBA">
        <w:rPr>
          <w:highlight w:val="white"/>
        </w:rPr>
        <w:t xml:space="preserve">    };</w:t>
      </w:r>
    </w:p>
    <w:p w14:paraId="2E0E8B16" w14:textId="77777777" w:rsidR="00CF7C50" w:rsidRPr="00903DBA" w:rsidRDefault="00CF7C50" w:rsidP="00CF7C50">
      <w:pPr>
        <w:rPr>
          <w:highlight w:val="white"/>
        </w:rPr>
      </w:pPr>
      <w:r w:rsidRPr="00903DBA">
        <w:rPr>
          <w:highlight w:val="white"/>
        </w:rPr>
        <w:t xml:space="preserve">The </w:t>
      </w:r>
      <w:r w:rsidRPr="00903DBA">
        <w:rPr>
          <w:rStyle w:val="KeyWord0"/>
          <w:highlight w:val="white"/>
        </w:rPr>
        <w:t>sizeof</w:t>
      </w:r>
      <w:r w:rsidRPr="00903DBA">
        <w:rPr>
          <w:highlight w:val="white"/>
        </w:rPr>
        <w:t xml:space="preserve"> operator can also be applied to a type name within parentheses.</w:t>
      </w:r>
    </w:p>
    <w:p w14:paraId="7EFA92C5" w14:textId="77777777" w:rsidR="00CF7C50" w:rsidRPr="00903DBA" w:rsidRDefault="00CF7C50" w:rsidP="00CF7C50">
      <w:pPr>
        <w:pStyle w:val="CodeHeader"/>
      </w:pPr>
      <w:r w:rsidRPr="00903DBA">
        <w:t>MainParser.gppg</w:t>
      </w:r>
    </w:p>
    <w:p w14:paraId="6DDD9037" w14:textId="77777777" w:rsidR="00CF7C50" w:rsidRPr="00903DBA" w:rsidRDefault="00CF7C50" w:rsidP="00CF7C50">
      <w:pPr>
        <w:pStyle w:val="Code"/>
        <w:rPr>
          <w:highlight w:val="white"/>
        </w:rPr>
      </w:pPr>
      <w:r w:rsidRPr="00903DBA">
        <w:rPr>
          <w:highlight w:val="white"/>
        </w:rPr>
        <w:t>prefix_expression:</w:t>
      </w:r>
    </w:p>
    <w:p w14:paraId="67F28989" w14:textId="77777777" w:rsidR="00CF7C50" w:rsidRPr="00903DBA" w:rsidRDefault="00CF7C50" w:rsidP="00CF7C50">
      <w:pPr>
        <w:pStyle w:val="Code"/>
        <w:rPr>
          <w:highlight w:val="white"/>
        </w:rPr>
      </w:pPr>
      <w:r w:rsidRPr="00903DBA">
        <w:rPr>
          <w:highlight w:val="white"/>
        </w:rPr>
        <w:t xml:space="preserve">    SIZEOF LEFT_PARENTHESIS type_name RIGHT_PARENTHESIS {</w:t>
      </w:r>
    </w:p>
    <w:p w14:paraId="5E933AD6" w14:textId="77777777" w:rsidR="00CF7C50" w:rsidRPr="00903DBA" w:rsidRDefault="00CF7C50" w:rsidP="00CF7C50">
      <w:pPr>
        <w:pStyle w:val="Code"/>
        <w:rPr>
          <w:highlight w:val="white"/>
        </w:rPr>
      </w:pPr>
      <w:r w:rsidRPr="00903DBA">
        <w:rPr>
          <w:highlight w:val="white"/>
        </w:rPr>
        <w:t xml:space="preserve">      $$ = MiddleCodeGenerator.SizeOfType($3);</w:t>
      </w:r>
    </w:p>
    <w:p w14:paraId="51451D6D" w14:textId="77777777" w:rsidR="00CF7C50" w:rsidRPr="00903DBA" w:rsidRDefault="00CF7C50" w:rsidP="00CF7C50">
      <w:pPr>
        <w:pStyle w:val="Code"/>
        <w:rPr>
          <w:highlight w:val="white"/>
        </w:rPr>
      </w:pPr>
      <w:r w:rsidRPr="00903DBA">
        <w:rPr>
          <w:highlight w:val="white"/>
        </w:rPr>
        <w:t xml:space="preserve">    };</w:t>
      </w:r>
    </w:p>
    <w:p w14:paraId="6386B7D6" w14:textId="77777777" w:rsidR="00CF7C50" w:rsidRPr="00903DBA" w:rsidRDefault="00CF7C50" w:rsidP="00CF7C50">
      <w:pPr>
        <w:pStyle w:val="Rubrik3"/>
        <w:rPr>
          <w:highlight w:val="white"/>
        </w:rPr>
      </w:pPr>
      <w:bookmarkStart w:id="174" w:name="_Toc57656029"/>
      <w:bookmarkStart w:id="175" w:name="_Hlk57718873"/>
      <w:r w:rsidRPr="00903DBA">
        <w:rPr>
          <w:highlight w:val="white"/>
        </w:rPr>
        <w:t>Address Expression</w:t>
      </w:r>
      <w:bookmarkEnd w:id="174"/>
    </w:p>
    <w:bookmarkEnd w:id="175"/>
    <w:p w14:paraId="42477365" w14:textId="77777777" w:rsidR="00CF7C50" w:rsidRPr="00903DBA" w:rsidRDefault="00CF7C50" w:rsidP="00CF7C50">
      <w:r w:rsidRPr="00903DBA">
        <w:t>The address operator takes the address of its operand and the return type is a pointer to the operand type, unless it is an array, in which case the result is a pointer to the array type. The operand cannot have register storage.</w:t>
      </w:r>
    </w:p>
    <w:p w14:paraId="4A22BDB0" w14:textId="77777777" w:rsidR="00CF7C50" w:rsidRPr="00903DBA" w:rsidRDefault="00CF7C50" w:rsidP="00CF7C50">
      <w:pPr>
        <w:pStyle w:val="CodeHeader"/>
      </w:pPr>
      <w:r w:rsidRPr="00903DBA">
        <w:t>MainParser.gppg</w:t>
      </w:r>
    </w:p>
    <w:p w14:paraId="31D3D42B" w14:textId="77777777" w:rsidR="00CF7C50" w:rsidRPr="00903DBA" w:rsidRDefault="00CF7C50" w:rsidP="00CF7C50">
      <w:pPr>
        <w:pStyle w:val="Code"/>
        <w:rPr>
          <w:highlight w:val="white"/>
        </w:rPr>
      </w:pPr>
      <w:r w:rsidRPr="00903DBA">
        <w:rPr>
          <w:highlight w:val="white"/>
        </w:rPr>
        <w:t>prefix_expression:</w:t>
      </w:r>
    </w:p>
    <w:p w14:paraId="267F372F" w14:textId="77777777" w:rsidR="00CF7C50" w:rsidRPr="00903DBA" w:rsidRDefault="00CF7C50" w:rsidP="00CF7C50">
      <w:pPr>
        <w:pStyle w:val="Code"/>
        <w:rPr>
          <w:highlight w:val="white"/>
        </w:rPr>
      </w:pPr>
      <w:r w:rsidRPr="00903DBA">
        <w:rPr>
          <w:highlight w:val="white"/>
        </w:rPr>
        <w:t xml:space="preserve">    AMPERSAND type_cast_expression {</w:t>
      </w:r>
    </w:p>
    <w:p w14:paraId="7974DD70" w14:textId="77777777" w:rsidR="00CF7C50" w:rsidRPr="00903DBA" w:rsidRDefault="00CF7C50" w:rsidP="00CF7C50">
      <w:pPr>
        <w:pStyle w:val="Code"/>
        <w:rPr>
          <w:highlight w:val="white"/>
        </w:rPr>
      </w:pPr>
      <w:r w:rsidRPr="00903DBA">
        <w:rPr>
          <w:highlight w:val="white"/>
        </w:rPr>
        <w:t xml:space="preserve">      $$ = MiddleCodeGenerator.AddressExpression($2);</w:t>
      </w:r>
    </w:p>
    <w:p w14:paraId="136009F3" w14:textId="77777777" w:rsidR="00CF7C50" w:rsidRPr="00903DBA" w:rsidRDefault="00CF7C50" w:rsidP="00CF7C50">
      <w:pPr>
        <w:pStyle w:val="Code"/>
        <w:rPr>
          <w:highlight w:val="white"/>
        </w:rPr>
      </w:pPr>
      <w:r w:rsidRPr="00903DBA">
        <w:rPr>
          <w:highlight w:val="white"/>
        </w:rPr>
        <w:t xml:space="preserve">    };</w:t>
      </w:r>
    </w:p>
    <w:p w14:paraId="666A7748" w14:textId="77777777" w:rsidR="00CF7C50" w:rsidRPr="00903DBA" w:rsidRDefault="00CF7C50" w:rsidP="00CF7C50">
      <w:pPr>
        <w:rPr>
          <w:highlight w:val="white"/>
        </w:rPr>
      </w:pPr>
      <w:r w:rsidRPr="00903DBA">
        <w:rPr>
          <w:highlight w:val="white"/>
        </w:rPr>
        <w:t>The address operator does not apply to bitfields symbols with register storage. A symbol is addressable if it does not have register storage and is not a bitfield in a struct or union.</w:t>
      </w:r>
    </w:p>
    <w:p w14:paraId="1D6EF45A" w14:textId="77777777" w:rsidR="00CF7C50" w:rsidRPr="00903DBA" w:rsidRDefault="00CF7C50" w:rsidP="00CF7C50">
      <w:pPr>
        <w:pStyle w:val="Rubrik3"/>
        <w:rPr>
          <w:highlight w:val="white"/>
        </w:rPr>
      </w:pPr>
      <w:bookmarkStart w:id="176" w:name="_Toc57656030"/>
      <w:bookmarkStart w:id="177" w:name="_Hlk57718891"/>
      <w:r w:rsidRPr="00903DBA">
        <w:rPr>
          <w:highlight w:val="white"/>
        </w:rPr>
        <w:t>Dereference Expression</w:t>
      </w:r>
      <w:bookmarkEnd w:id="176"/>
    </w:p>
    <w:bookmarkEnd w:id="177"/>
    <w:p w14:paraId="44A0E973" w14:textId="77777777" w:rsidR="00CF7C50" w:rsidRPr="00903DBA" w:rsidRDefault="00CF7C50" w:rsidP="00CF7C50">
      <w:r w:rsidRPr="00903DBA">
        <w:t>The dereference operator takes a pointer or array as operand.</w:t>
      </w:r>
    </w:p>
    <w:p w14:paraId="6C28C8ED" w14:textId="77777777" w:rsidR="00CF7C50" w:rsidRPr="00903DBA" w:rsidRDefault="00CF7C50" w:rsidP="00CF7C50">
      <w:pPr>
        <w:pStyle w:val="CodeHeader"/>
      </w:pPr>
      <w:r w:rsidRPr="00903DBA">
        <w:t>MainParser.gppg</w:t>
      </w:r>
    </w:p>
    <w:p w14:paraId="73B1185E" w14:textId="77777777" w:rsidR="00CF7C50" w:rsidRPr="00903DBA" w:rsidRDefault="00CF7C50" w:rsidP="00CF7C50">
      <w:pPr>
        <w:pStyle w:val="Code"/>
        <w:rPr>
          <w:highlight w:val="white"/>
        </w:rPr>
      </w:pPr>
      <w:r w:rsidRPr="00903DBA">
        <w:rPr>
          <w:highlight w:val="white"/>
        </w:rPr>
        <w:t>prefix_expression:</w:t>
      </w:r>
    </w:p>
    <w:p w14:paraId="6C00BA1E" w14:textId="77777777" w:rsidR="00CF7C50" w:rsidRPr="00903DBA" w:rsidRDefault="00CF7C50" w:rsidP="00CF7C50">
      <w:pPr>
        <w:pStyle w:val="Code"/>
        <w:rPr>
          <w:highlight w:val="white"/>
        </w:rPr>
      </w:pPr>
      <w:r w:rsidRPr="00903DBA">
        <w:rPr>
          <w:highlight w:val="white"/>
        </w:rPr>
        <w:t xml:space="preserve">    ASTERRISK type_cast_expression {</w:t>
      </w:r>
    </w:p>
    <w:p w14:paraId="72F1075B" w14:textId="77777777" w:rsidR="00CF7C50" w:rsidRPr="00903DBA" w:rsidRDefault="00CF7C50" w:rsidP="00CF7C50">
      <w:pPr>
        <w:pStyle w:val="Code"/>
        <w:rPr>
          <w:highlight w:val="white"/>
        </w:rPr>
      </w:pPr>
      <w:r w:rsidRPr="00903DBA">
        <w:rPr>
          <w:highlight w:val="white"/>
        </w:rPr>
        <w:t xml:space="preserve">      $$ = MiddleCodeGenerator.DereferenceExpression($2);</w:t>
      </w:r>
    </w:p>
    <w:p w14:paraId="23B43502" w14:textId="77777777" w:rsidR="00CF7C50" w:rsidRPr="00903DBA" w:rsidRDefault="00CF7C50" w:rsidP="00CF7C50">
      <w:pPr>
        <w:pStyle w:val="Code"/>
        <w:rPr>
          <w:highlight w:val="white"/>
        </w:rPr>
      </w:pPr>
      <w:r w:rsidRPr="00903DBA">
        <w:rPr>
          <w:highlight w:val="white"/>
        </w:rPr>
        <w:t xml:space="preserve">    };</w:t>
      </w:r>
    </w:p>
    <w:p w14:paraId="53624672" w14:textId="77777777" w:rsidR="00CF7C50" w:rsidRPr="0078248B" w:rsidRDefault="00CF7C50" w:rsidP="00CF7C50">
      <w:pPr>
        <w:pStyle w:val="Rubrik3"/>
        <w:rPr>
          <w:highlight w:val="white"/>
        </w:rPr>
      </w:pPr>
      <w:bookmarkStart w:id="178" w:name="_Toc57656031"/>
      <w:bookmarkStart w:id="179" w:name="_Hlk57718914"/>
      <w:r w:rsidRPr="0078248B">
        <w:rPr>
          <w:highlight w:val="white"/>
        </w:rPr>
        <w:t>Prefix Increment and Decrement Expression</w:t>
      </w:r>
      <w:bookmarkEnd w:id="178"/>
    </w:p>
    <w:bookmarkEnd w:id="179"/>
    <w:p w14:paraId="7C357082" w14:textId="77777777" w:rsidR="00CF7C50" w:rsidRPr="00903DBA" w:rsidRDefault="00CF7C50" w:rsidP="00CF7C50">
      <w:r w:rsidRPr="00903DBA">
        <w:t>The postfix increment and decrement change the operand and return the original value. The operand has to be a left-value of arithmetic or pointer type.</w:t>
      </w:r>
    </w:p>
    <w:p w14:paraId="292A170D" w14:textId="77777777" w:rsidR="00CF7C50" w:rsidRPr="00903DBA" w:rsidRDefault="00CF7C50" w:rsidP="00CF7C50">
      <w:pPr>
        <w:rPr>
          <w:highlight w:val="white"/>
        </w:rPr>
      </w:pPr>
      <w:r w:rsidRPr="00903DBA">
        <w:rPr>
          <w:highlight w:val="white"/>
        </w:rPr>
        <w:t>The increment and decrement operators come in two forms: prefix and postfix. The difference is that in the prefix case the resulting value is value after the operator has been applied, while in the postfix case the resulting value is the original value before the operator has been applied. However, the side effects of the operators are the same: in the increment case the value is added by one, and in the decrement case the value is subtracted by one.</w:t>
      </w:r>
    </w:p>
    <w:p w14:paraId="4EC30FE2" w14:textId="77777777" w:rsidR="00CF7C50" w:rsidRPr="00903DBA" w:rsidRDefault="00CF7C50" w:rsidP="00CF7C50">
      <w:pPr>
        <w:pStyle w:val="CodeHeader"/>
      </w:pPr>
      <w:r w:rsidRPr="00903DBA">
        <w:t>MainParser.gppg</w:t>
      </w:r>
    </w:p>
    <w:p w14:paraId="2C4539DA" w14:textId="77777777" w:rsidR="00CF7C50" w:rsidRPr="00903DBA" w:rsidRDefault="00CF7C50" w:rsidP="00CF7C50">
      <w:pPr>
        <w:pStyle w:val="Code"/>
        <w:rPr>
          <w:highlight w:val="white"/>
        </w:rPr>
      </w:pPr>
      <w:r w:rsidRPr="00903DBA">
        <w:rPr>
          <w:highlight w:val="white"/>
        </w:rPr>
        <w:t>prefix_expression:</w:t>
      </w:r>
    </w:p>
    <w:p w14:paraId="76C9377C" w14:textId="77777777" w:rsidR="00CF7C50" w:rsidRPr="00903DBA" w:rsidRDefault="00CF7C50" w:rsidP="00CF7C50">
      <w:pPr>
        <w:pStyle w:val="Code"/>
        <w:rPr>
          <w:highlight w:val="white"/>
        </w:rPr>
      </w:pPr>
      <w:r w:rsidRPr="00903DBA">
        <w:rPr>
          <w:highlight w:val="white"/>
        </w:rPr>
        <w:lastRenderedPageBreak/>
        <w:t xml:space="preserve">    increment_operator prefix_expression {</w:t>
      </w:r>
    </w:p>
    <w:p w14:paraId="20628157" w14:textId="77777777" w:rsidR="00CF7C50" w:rsidRPr="00903DBA" w:rsidRDefault="00CF7C50" w:rsidP="00CF7C50">
      <w:pPr>
        <w:pStyle w:val="Code"/>
        <w:rPr>
          <w:highlight w:val="white"/>
        </w:rPr>
      </w:pPr>
      <w:r w:rsidRPr="00903DBA">
        <w:rPr>
          <w:highlight w:val="white"/>
        </w:rPr>
        <w:t xml:space="preserve">      $$ = MiddleCodeGenerator.PrefixIncrementExpression($1, $2);</w:t>
      </w:r>
    </w:p>
    <w:p w14:paraId="7E08B2A7" w14:textId="77777777" w:rsidR="00CF7C50" w:rsidRPr="00903DBA" w:rsidRDefault="00CF7C50" w:rsidP="00CF7C50">
      <w:pPr>
        <w:pStyle w:val="Code"/>
        <w:rPr>
          <w:highlight w:val="white"/>
        </w:rPr>
      </w:pPr>
      <w:r w:rsidRPr="00903DBA">
        <w:rPr>
          <w:highlight w:val="white"/>
        </w:rPr>
        <w:t xml:space="preserve">    };</w:t>
      </w:r>
    </w:p>
    <w:p w14:paraId="2EBABEE2" w14:textId="77777777" w:rsidR="00CF7C50" w:rsidRPr="00903DBA" w:rsidRDefault="00CF7C50" w:rsidP="00CF7C50">
      <w:pPr>
        <w:pStyle w:val="Code"/>
        <w:rPr>
          <w:highlight w:val="white"/>
        </w:rPr>
      </w:pPr>
    </w:p>
    <w:p w14:paraId="4D39B4A6" w14:textId="77777777" w:rsidR="00CF7C50" w:rsidRPr="00903DBA" w:rsidRDefault="00CF7C50" w:rsidP="00CF7C50">
      <w:pPr>
        <w:pStyle w:val="Code"/>
        <w:rPr>
          <w:highlight w:val="white"/>
        </w:rPr>
      </w:pPr>
      <w:r w:rsidRPr="00903DBA">
        <w:rPr>
          <w:highlight w:val="white"/>
        </w:rPr>
        <w:t>increment_operator:</w:t>
      </w:r>
    </w:p>
    <w:p w14:paraId="39D42842" w14:textId="77777777" w:rsidR="00CF7C50" w:rsidRPr="00903DBA" w:rsidRDefault="00CF7C50" w:rsidP="00CF7C50">
      <w:pPr>
        <w:pStyle w:val="Code"/>
        <w:rPr>
          <w:highlight w:val="white"/>
        </w:rPr>
      </w:pPr>
      <w:r w:rsidRPr="00903DBA">
        <w:rPr>
          <w:highlight w:val="white"/>
        </w:rPr>
        <w:t xml:space="preserve">    INCREMENT { $$ = MiddleOperator.Increment; }</w:t>
      </w:r>
    </w:p>
    <w:p w14:paraId="1B1951A8" w14:textId="77777777" w:rsidR="00CF7C50" w:rsidRPr="00903DBA" w:rsidRDefault="00CF7C50" w:rsidP="00CF7C50">
      <w:pPr>
        <w:pStyle w:val="Code"/>
        <w:rPr>
          <w:highlight w:val="white"/>
        </w:rPr>
      </w:pPr>
      <w:r w:rsidRPr="00903DBA">
        <w:rPr>
          <w:highlight w:val="white"/>
        </w:rPr>
        <w:t xml:space="preserve">  | DECREMENT { $$ = MiddleOperator.Decrement; };</w:t>
      </w:r>
    </w:p>
    <w:p w14:paraId="355E602A" w14:textId="77777777" w:rsidR="00CF7C50" w:rsidRPr="00903DBA" w:rsidRDefault="00CF7C50" w:rsidP="00CF7C50">
      <w:pPr>
        <w:pStyle w:val="Rubrik3"/>
        <w:rPr>
          <w:highlight w:val="white"/>
        </w:rPr>
      </w:pPr>
      <w:bookmarkStart w:id="180" w:name="_Toc57656032"/>
      <w:bookmarkStart w:id="181" w:name="_Hlk57718941"/>
      <w:r w:rsidRPr="00903DBA">
        <w:rPr>
          <w:highlight w:val="white"/>
        </w:rPr>
        <w:t>Postfix Increment and Decrement Expression</w:t>
      </w:r>
      <w:bookmarkEnd w:id="180"/>
    </w:p>
    <w:bookmarkEnd w:id="181"/>
    <w:p w14:paraId="009C05B3" w14:textId="77777777" w:rsidR="00CF7C50" w:rsidRPr="00903DBA" w:rsidRDefault="00CF7C50" w:rsidP="00CF7C50">
      <w:pPr>
        <w:pStyle w:val="CodeHeader"/>
      </w:pPr>
      <w:r w:rsidRPr="00903DBA">
        <w:t>MainParser.gppg</w:t>
      </w:r>
    </w:p>
    <w:p w14:paraId="7C9360B7" w14:textId="77777777" w:rsidR="00CF7C50" w:rsidRPr="00903DBA" w:rsidRDefault="00CF7C50" w:rsidP="00CF7C50">
      <w:pPr>
        <w:pStyle w:val="Code"/>
        <w:rPr>
          <w:highlight w:val="white"/>
        </w:rPr>
      </w:pPr>
      <w:r w:rsidRPr="00903DBA">
        <w:rPr>
          <w:highlight w:val="white"/>
        </w:rPr>
        <w:t>postfix_expression:</w:t>
      </w:r>
    </w:p>
    <w:p w14:paraId="3CF251A1" w14:textId="77777777" w:rsidR="00CF7C50" w:rsidRPr="00903DBA" w:rsidRDefault="00CF7C50" w:rsidP="00CF7C50">
      <w:pPr>
        <w:pStyle w:val="Code"/>
        <w:rPr>
          <w:highlight w:val="white"/>
        </w:rPr>
      </w:pPr>
      <w:r w:rsidRPr="00903DBA">
        <w:rPr>
          <w:highlight w:val="white"/>
        </w:rPr>
        <w:t xml:space="preserve">    primary_expression {</w:t>
      </w:r>
    </w:p>
    <w:p w14:paraId="37326A53" w14:textId="77777777" w:rsidR="00CF7C50" w:rsidRPr="00903DBA" w:rsidRDefault="00CF7C50" w:rsidP="00CF7C50">
      <w:pPr>
        <w:pStyle w:val="Code"/>
        <w:rPr>
          <w:highlight w:val="white"/>
        </w:rPr>
      </w:pPr>
      <w:r w:rsidRPr="00903DBA">
        <w:rPr>
          <w:highlight w:val="white"/>
        </w:rPr>
        <w:t xml:space="preserve">      $$ = $1; </w:t>
      </w:r>
    </w:p>
    <w:p w14:paraId="2425CE04" w14:textId="77777777" w:rsidR="00CF7C50" w:rsidRPr="00903DBA" w:rsidRDefault="00CF7C50" w:rsidP="00CF7C50">
      <w:pPr>
        <w:pStyle w:val="Code"/>
        <w:rPr>
          <w:highlight w:val="white"/>
        </w:rPr>
      </w:pPr>
      <w:r w:rsidRPr="00903DBA">
        <w:rPr>
          <w:highlight w:val="white"/>
        </w:rPr>
        <w:t xml:space="preserve">    }</w:t>
      </w:r>
    </w:p>
    <w:p w14:paraId="595D3D74" w14:textId="77777777" w:rsidR="00CF7C50" w:rsidRPr="00903DBA" w:rsidRDefault="00CF7C50" w:rsidP="00CF7C50">
      <w:pPr>
        <w:pStyle w:val="Code"/>
        <w:rPr>
          <w:highlight w:val="white"/>
        </w:rPr>
      </w:pPr>
      <w:r w:rsidRPr="00903DBA">
        <w:rPr>
          <w:highlight w:val="white"/>
        </w:rPr>
        <w:t xml:space="preserve">  | postfix_expression increment_operator {</w:t>
      </w:r>
    </w:p>
    <w:p w14:paraId="690B6859" w14:textId="77777777" w:rsidR="00CF7C50" w:rsidRPr="00903DBA" w:rsidRDefault="00CF7C50" w:rsidP="00CF7C50">
      <w:pPr>
        <w:pStyle w:val="Code"/>
        <w:rPr>
          <w:highlight w:val="white"/>
        </w:rPr>
      </w:pPr>
      <w:r w:rsidRPr="00903DBA">
        <w:rPr>
          <w:highlight w:val="white"/>
        </w:rPr>
        <w:t xml:space="preserve">      $$ = MiddleCodeGenerator.PostfixIncrementExpression($2, $1);</w:t>
      </w:r>
    </w:p>
    <w:p w14:paraId="75AF1D08" w14:textId="77777777" w:rsidR="00CF7C50" w:rsidRPr="00903DBA" w:rsidRDefault="00CF7C50" w:rsidP="00CF7C50">
      <w:pPr>
        <w:pStyle w:val="Code"/>
        <w:rPr>
          <w:highlight w:val="white"/>
        </w:rPr>
      </w:pPr>
      <w:r w:rsidRPr="00903DBA">
        <w:rPr>
          <w:highlight w:val="white"/>
        </w:rPr>
        <w:t xml:space="preserve">    };</w:t>
      </w:r>
    </w:p>
    <w:p w14:paraId="59F9C207" w14:textId="77777777" w:rsidR="00CF7C50" w:rsidRPr="00903DBA" w:rsidRDefault="00CF7C50" w:rsidP="00CF7C50">
      <w:pPr>
        <w:pStyle w:val="Rubrik3"/>
        <w:rPr>
          <w:highlight w:val="white"/>
        </w:rPr>
      </w:pPr>
      <w:bookmarkStart w:id="182" w:name="_Toc57656033"/>
      <w:bookmarkStart w:id="183" w:name="_Hlk57718959"/>
      <w:r w:rsidRPr="00903DBA">
        <w:rPr>
          <w:highlight w:val="white"/>
        </w:rPr>
        <w:t>Arrow Expression</w:t>
      </w:r>
      <w:bookmarkEnd w:id="182"/>
    </w:p>
    <w:bookmarkEnd w:id="183"/>
    <w:p w14:paraId="5D9565C6" w14:textId="77777777" w:rsidR="00CF7C50" w:rsidRPr="00903DBA" w:rsidRDefault="00CF7C50" w:rsidP="00CF7C50">
      <w:r w:rsidRPr="00903DBA">
        <w:t>The arrow operator takes a pointer to a struct or union as operand. The result symbol has the operand as address symbol and the member offset as offset.</w:t>
      </w:r>
    </w:p>
    <w:p w14:paraId="476E57F6" w14:textId="77777777" w:rsidR="00CF7C50" w:rsidRPr="00903DBA" w:rsidRDefault="00CF7C50" w:rsidP="00CF7C50">
      <w:pPr>
        <w:pStyle w:val="CodeHeader"/>
      </w:pPr>
      <w:r w:rsidRPr="00903DBA">
        <w:t>MainParser.gppg</w:t>
      </w:r>
    </w:p>
    <w:p w14:paraId="6F315BF2" w14:textId="77777777" w:rsidR="00CF7C50" w:rsidRPr="00903DBA" w:rsidRDefault="00CF7C50" w:rsidP="00CF7C50">
      <w:pPr>
        <w:pStyle w:val="Code"/>
        <w:rPr>
          <w:highlight w:val="white"/>
        </w:rPr>
      </w:pPr>
      <w:r w:rsidRPr="00903DBA">
        <w:rPr>
          <w:highlight w:val="white"/>
        </w:rPr>
        <w:t>postfix_expression:</w:t>
      </w:r>
    </w:p>
    <w:p w14:paraId="53A13C1D" w14:textId="77777777" w:rsidR="00CF7C50" w:rsidRPr="00903DBA" w:rsidRDefault="00CF7C50" w:rsidP="00CF7C50">
      <w:pPr>
        <w:pStyle w:val="Code"/>
        <w:rPr>
          <w:highlight w:val="white"/>
        </w:rPr>
      </w:pPr>
      <w:r w:rsidRPr="00903DBA">
        <w:rPr>
          <w:highlight w:val="white"/>
        </w:rPr>
        <w:t xml:space="preserve">    postfix_expression ARROW NAME {</w:t>
      </w:r>
    </w:p>
    <w:p w14:paraId="6B8BFF45" w14:textId="77777777" w:rsidR="00CF7C50" w:rsidRPr="00903DBA" w:rsidRDefault="00CF7C50" w:rsidP="00CF7C50">
      <w:pPr>
        <w:pStyle w:val="Code"/>
        <w:rPr>
          <w:highlight w:val="white"/>
        </w:rPr>
      </w:pPr>
      <w:r w:rsidRPr="00903DBA">
        <w:rPr>
          <w:highlight w:val="white"/>
        </w:rPr>
        <w:t xml:space="preserve">      $$ = MiddleCodeGenerator.ArrowExpression($1, $3);</w:t>
      </w:r>
    </w:p>
    <w:p w14:paraId="74CCF8FE" w14:textId="77777777" w:rsidR="00CF7C50" w:rsidRPr="00903DBA" w:rsidRDefault="00CF7C50" w:rsidP="00CF7C50">
      <w:pPr>
        <w:pStyle w:val="Code"/>
        <w:rPr>
          <w:highlight w:val="white"/>
        </w:rPr>
      </w:pPr>
      <w:r w:rsidRPr="00903DBA">
        <w:rPr>
          <w:highlight w:val="white"/>
        </w:rPr>
        <w:t xml:space="preserve">    };</w:t>
      </w:r>
    </w:p>
    <w:p w14:paraId="76791D15" w14:textId="77777777" w:rsidR="00CF7C50" w:rsidRPr="00903DBA" w:rsidRDefault="00CF7C50" w:rsidP="00CF7C50">
      <w:pPr>
        <w:pStyle w:val="Rubrik3"/>
        <w:rPr>
          <w:highlight w:val="white"/>
        </w:rPr>
      </w:pPr>
      <w:bookmarkStart w:id="184" w:name="_Toc57656034"/>
      <w:bookmarkStart w:id="185" w:name="_Hlk57718979"/>
      <w:r w:rsidRPr="00903DBA">
        <w:rPr>
          <w:highlight w:val="white"/>
        </w:rPr>
        <w:t>Index Expression</w:t>
      </w:r>
      <w:bookmarkEnd w:id="184"/>
    </w:p>
    <w:bookmarkEnd w:id="185"/>
    <w:p w14:paraId="1F5DB5BA" w14:textId="77777777" w:rsidR="00CF7C50" w:rsidRPr="00903DBA" w:rsidRDefault="00CF7C50" w:rsidP="00CF7C50">
      <w:r w:rsidRPr="00903DBA">
        <w:t>The index operator takes a pointer or array and an integral. We have three cases:</w:t>
      </w:r>
    </w:p>
    <w:p w14:paraId="6911673A" w14:textId="77777777" w:rsidR="00CF7C50" w:rsidRPr="00903DBA" w:rsidRDefault="00CF7C50" w:rsidP="00312D7E">
      <w:pPr>
        <w:pStyle w:val="Liststycke"/>
        <w:numPr>
          <w:ilvl w:val="0"/>
          <w:numId w:val="15"/>
        </w:numPr>
        <w:spacing w:line="256" w:lineRule="auto"/>
      </w:pPr>
      <w:r w:rsidRPr="00903DBA">
        <w:t>The index is constant, in which case we treat the operator as if it was the arrow operator.</w:t>
      </w:r>
    </w:p>
    <w:p w14:paraId="5BB200EC" w14:textId="77777777" w:rsidR="00CF7C50" w:rsidRPr="00903DBA" w:rsidRDefault="00CF7C50" w:rsidP="00312D7E">
      <w:pPr>
        <w:pStyle w:val="Liststycke"/>
        <w:numPr>
          <w:ilvl w:val="0"/>
          <w:numId w:val="15"/>
        </w:numPr>
        <w:spacing w:line="256" w:lineRule="auto"/>
      </w:pPr>
      <w:r w:rsidRPr="00903DBA">
        <w:t>The index is not constant and the array or pointer type size is one, in which case we generate that add the index to the pointer or array.</w:t>
      </w:r>
    </w:p>
    <w:p w14:paraId="56DA4A4E" w14:textId="77777777" w:rsidR="00CF7C50" w:rsidRPr="00903DBA" w:rsidRDefault="00CF7C50" w:rsidP="00312D7E">
      <w:pPr>
        <w:pStyle w:val="Liststycke"/>
        <w:numPr>
          <w:ilvl w:val="0"/>
          <w:numId w:val="15"/>
        </w:numPr>
        <w:spacing w:line="256" w:lineRule="auto"/>
      </w:pPr>
      <w:r w:rsidRPr="00903DBA">
        <w:t>The index is not constant and the array or pointer type size is greater than, in which case we also need to generate code that multiply the index with the type size.</w:t>
      </w:r>
    </w:p>
    <w:p w14:paraId="0F6173BF" w14:textId="77777777" w:rsidR="00CF7C50" w:rsidRPr="00903DBA" w:rsidRDefault="00CF7C50" w:rsidP="00CF7C50">
      <w:pPr>
        <w:pStyle w:val="CodeHeader"/>
      </w:pPr>
      <w:bookmarkStart w:id="186" w:name="_Hlk57718987"/>
      <w:r w:rsidRPr="00903DBA">
        <w:t>MainParser.gppg</w:t>
      </w:r>
    </w:p>
    <w:p w14:paraId="28A21EF6" w14:textId="77777777" w:rsidR="00CF7C50" w:rsidRPr="00903DBA" w:rsidRDefault="00CF7C50" w:rsidP="00CF7C50">
      <w:pPr>
        <w:pStyle w:val="Code"/>
        <w:rPr>
          <w:highlight w:val="white"/>
        </w:rPr>
      </w:pPr>
      <w:r w:rsidRPr="00903DBA">
        <w:rPr>
          <w:highlight w:val="white"/>
        </w:rPr>
        <w:t>postfix_expression:</w:t>
      </w:r>
    </w:p>
    <w:p w14:paraId="6E8A7C29" w14:textId="77777777" w:rsidR="00CF7C50" w:rsidRPr="00903DBA" w:rsidRDefault="00CF7C50" w:rsidP="00CF7C50">
      <w:pPr>
        <w:pStyle w:val="Code"/>
        <w:rPr>
          <w:highlight w:val="white"/>
        </w:rPr>
      </w:pPr>
      <w:r w:rsidRPr="00903DBA">
        <w:rPr>
          <w:highlight w:val="white"/>
        </w:rPr>
        <w:t xml:space="preserve">    postfix_expression LEFT_SQUARE expression RIGHT_SQUARE {</w:t>
      </w:r>
    </w:p>
    <w:p w14:paraId="51CA24F5" w14:textId="77777777" w:rsidR="00CF7C50" w:rsidRPr="00903DBA" w:rsidRDefault="00CF7C50" w:rsidP="00CF7C50">
      <w:pPr>
        <w:pStyle w:val="Code"/>
        <w:rPr>
          <w:highlight w:val="white"/>
        </w:rPr>
      </w:pPr>
      <w:r w:rsidRPr="00903DBA">
        <w:rPr>
          <w:highlight w:val="white"/>
        </w:rPr>
        <w:t xml:space="preserve">      $$ = MiddleCodeGenerator.IndexExpression($1, $3);</w:t>
      </w:r>
    </w:p>
    <w:p w14:paraId="52F8B2C7" w14:textId="77777777" w:rsidR="00CF7C50" w:rsidRPr="00903DBA" w:rsidRDefault="00CF7C50" w:rsidP="00CF7C50">
      <w:pPr>
        <w:pStyle w:val="Code"/>
        <w:rPr>
          <w:highlight w:val="white"/>
        </w:rPr>
      </w:pPr>
      <w:r w:rsidRPr="00903DBA">
        <w:rPr>
          <w:highlight w:val="white"/>
        </w:rPr>
        <w:t xml:space="preserve">    };</w:t>
      </w:r>
    </w:p>
    <w:p w14:paraId="29EF6C16" w14:textId="77777777" w:rsidR="00CF7C50" w:rsidRPr="00903DBA" w:rsidRDefault="00CF7C50" w:rsidP="00CF7C50">
      <w:pPr>
        <w:pStyle w:val="Rubrik3"/>
        <w:rPr>
          <w:highlight w:val="white"/>
        </w:rPr>
      </w:pPr>
      <w:bookmarkStart w:id="187" w:name="_Toc57656035"/>
      <w:bookmarkStart w:id="188" w:name="_Hlk57718991"/>
      <w:bookmarkEnd w:id="186"/>
      <w:r w:rsidRPr="00903DBA">
        <w:rPr>
          <w:highlight w:val="white"/>
        </w:rPr>
        <w:t>Dot Expression</w:t>
      </w:r>
      <w:bookmarkEnd w:id="187"/>
    </w:p>
    <w:bookmarkEnd w:id="188"/>
    <w:p w14:paraId="61126221" w14:textId="77777777" w:rsidR="00CF7C50" w:rsidRPr="00903DBA" w:rsidRDefault="00CF7C50" w:rsidP="00CF7C50">
      <w:r w:rsidRPr="00903DBA">
        <w:t>The dot operator generates different result is the operand has and address symbol. If it has, it is the result of the arrow, dereference, or index operator. In that case, it inherits the address symbol and increase the address offset with the member offset.</w:t>
      </w:r>
    </w:p>
    <w:p w14:paraId="194B7989" w14:textId="77777777" w:rsidR="00CF7C50" w:rsidRPr="00903DBA" w:rsidRDefault="00CF7C50" w:rsidP="00CF7C50">
      <w:r w:rsidRPr="00903DBA">
        <w:t>If the operand does not have an address symbol, it is a regular variable. Then we just create a temporary symbol with the same storage and increase the offset with the member offset.</w:t>
      </w:r>
    </w:p>
    <w:p w14:paraId="7F8245AC" w14:textId="77777777" w:rsidR="00CF7C50" w:rsidRPr="00903DBA" w:rsidRDefault="00CF7C50" w:rsidP="00CF7C50">
      <w:pPr>
        <w:pStyle w:val="CodeHeader"/>
      </w:pPr>
      <w:r w:rsidRPr="00903DBA">
        <w:t>MainParser.gppg</w:t>
      </w:r>
    </w:p>
    <w:p w14:paraId="43B7CD92" w14:textId="77777777" w:rsidR="00CF7C50" w:rsidRPr="00903DBA" w:rsidRDefault="00CF7C50" w:rsidP="00CF7C50">
      <w:pPr>
        <w:pStyle w:val="Code"/>
        <w:rPr>
          <w:highlight w:val="white"/>
        </w:rPr>
      </w:pPr>
      <w:r w:rsidRPr="00903DBA">
        <w:rPr>
          <w:highlight w:val="white"/>
        </w:rPr>
        <w:t>postfix_expression:</w:t>
      </w:r>
    </w:p>
    <w:p w14:paraId="7D563E11" w14:textId="77777777" w:rsidR="00CF7C50" w:rsidRPr="00903DBA" w:rsidRDefault="00CF7C50" w:rsidP="00CF7C50">
      <w:pPr>
        <w:pStyle w:val="Code"/>
        <w:rPr>
          <w:highlight w:val="white"/>
        </w:rPr>
      </w:pPr>
      <w:r w:rsidRPr="00903DBA">
        <w:rPr>
          <w:highlight w:val="white"/>
        </w:rPr>
        <w:t xml:space="preserve">    postfix_expression DOT NAME {</w:t>
      </w:r>
    </w:p>
    <w:p w14:paraId="7097FED2" w14:textId="77777777" w:rsidR="00CF7C50" w:rsidRPr="00903DBA" w:rsidRDefault="00CF7C50" w:rsidP="00CF7C50">
      <w:pPr>
        <w:pStyle w:val="Code"/>
        <w:rPr>
          <w:highlight w:val="white"/>
        </w:rPr>
      </w:pPr>
      <w:r w:rsidRPr="00903DBA">
        <w:rPr>
          <w:highlight w:val="white"/>
        </w:rPr>
        <w:t xml:space="preserve">      $$ = MiddleCodeGenerator.DotExpression($1, $3);</w:t>
      </w:r>
    </w:p>
    <w:p w14:paraId="1217A6D1" w14:textId="77777777" w:rsidR="00CF7C50" w:rsidRPr="00903DBA" w:rsidRDefault="00CF7C50" w:rsidP="00CF7C50">
      <w:pPr>
        <w:pStyle w:val="Code"/>
        <w:rPr>
          <w:highlight w:val="white"/>
        </w:rPr>
      </w:pPr>
      <w:r w:rsidRPr="00903DBA">
        <w:rPr>
          <w:highlight w:val="white"/>
        </w:rPr>
        <w:t xml:space="preserve">    };</w:t>
      </w:r>
    </w:p>
    <w:p w14:paraId="30676263" w14:textId="77777777" w:rsidR="00CF7C50" w:rsidRPr="00903DBA" w:rsidRDefault="00CF7C50" w:rsidP="00CF7C50">
      <w:pPr>
        <w:pStyle w:val="Rubrik3"/>
        <w:rPr>
          <w:highlight w:val="white"/>
        </w:rPr>
      </w:pPr>
      <w:bookmarkStart w:id="189" w:name="_Toc57656036"/>
      <w:bookmarkStart w:id="190" w:name="_Hlk57719037"/>
      <w:r w:rsidRPr="00903DBA">
        <w:rPr>
          <w:highlight w:val="white"/>
        </w:rPr>
        <w:lastRenderedPageBreak/>
        <w:t>Function Call Expression</w:t>
      </w:r>
      <w:bookmarkEnd w:id="189"/>
    </w:p>
    <w:bookmarkEnd w:id="190"/>
    <w:p w14:paraId="09364E3A" w14:textId="77777777" w:rsidR="00CF7C50" w:rsidRPr="00903DBA" w:rsidRDefault="00CF7C50" w:rsidP="00CF7C50">
      <w:r w:rsidRPr="00903DBA">
        <w:t>When calling a function, first we need to check the number of actual and formal parameters, which shall be equal. Unless the function is elliptic, in which case the actual parameter list can be longer.</w:t>
      </w:r>
    </w:p>
    <w:p w14:paraId="0363CDE2" w14:textId="77777777" w:rsidR="00CF7C50" w:rsidRPr="00903DBA" w:rsidRDefault="00CF7C50" w:rsidP="00CF7C50">
      <w:r w:rsidRPr="00903DBA">
        <w:t xml:space="preserve">Each regular actual parameter is transformed to the type of the formal parameter, and each extra actual parameter is subjected to the type promotion described in Section </w:t>
      </w:r>
      <w:r w:rsidRPr="00903DBA">
        <w:fldChar w:fldCharType="begin"/>
      </w:r>
      <w:r w:rsidRPr="00903DBA">
        <w:instrText xml:space="preserve"> REF _Ref418350730 \r \h </w:instrText>
      </w:r>
      <w:r w:rsidRPr="00903DBA">
        <w:fldChar w:fldCharType="separate"/>
      </w:r>
      <w:r w:rsidRPr="00903DBA">
        <w:rPr>
          <w:b/>
          <w:bCs/>
        </w:rPr>
        <w:t>Fel! Hittar inte referenskälla.</w:t>
      </w:r>
      <w:r w:rsidRPr="00903DBA">
        <w:fldChar w:fldCharType="end"/>
      </w:r>
      <w:r w:rsidRPr="00903DBA">
        <w:t>. Unless the return type is void, we place the result value in a temporary symbol.</w:t>
      </w:r>
    </w:p>
    <w:p w14:paraId="26DDFD2B" w14:textId="77777777" w:rsidR="00CF7C50" w:rsidRPr="00903DBA" w:rsidRDefault="00CF7C50" w:rsidP="00CF7C50">
      <w:r w:rsidRPr="00903DBA">
        <w:t>Each actual parameter is checked. For a regular parameter (</w:t>
      </w:r>
      <w:r w:rsidRPr="00903DBA">
        <w:rPr>
          <w:rStyle w:val="CodeInText"/>
        </w:rPr>
        <w:t>paramType</w:t>
      </w:r>
      <w:r w:rsidRPr="00903DBA">
        <w:t xml:space="preserve"> is not null), a function is converted to a pointer to a function, otherwise implicit type conversion occurs. For an extra parameter, a function, array, or string is converted to a pointer, otherwise argument promotion occurs.</w:t>
      </w:r>
    </w:p>
    <w:p w14:paraId="2D461897" w14:textId="77777777" w:rsidR="00CF7C50" w:rsidRPr="00903DBA" w:rsidRDefault="00CF7C50" w:rsidP="00CF7C50">
      <w:r w:rsidRPr="00903DBA">
        <w:t>For an extra parameter: a char is converted to an integer and a float is converted to a double.</w:t>
      </w:r>
    </w:p>
    <w:p w14:paraId="752A14A5" w14:textId="77777777" w:rsidR="00CF7C50" w:rsidRPr="00903DBA" w:rsidRDefault="00CF7C50" w:rsidP="00CF7C50">
      <w:pPr>
        <w:pStyle w:val="CodeHeader"/>
      </w:pPr>
      <w:r w:rsidRPr="00903DBA">
        <w:t>MainParser.gppg</w:t>
      </w:r>
    </w:p>
    <w:p w14:paraId="6A66FC31" w14:textId="77777777" w:rsidR="00CF7C50" w:rsidRPr="00903DBA" w:rsidRDefault="00CF7C50" w:rsidP="00CF7C50">
      <w:pPr>
        <w:pStyle w:val="Code"/>
        <w:rPr>
          <w:highlight w:val="white"/>
        </w:rPr>
      </w:pPr>
      <w:r w:rsidRPr="00903DBA">
        <w:rPr>
          <w:highlight w:val="white"/>
        </w:rPr>
        <w:t>postfix_expression:</w:t>
      </w:r>
    </w:p>
    <w:p w14:paraId="0BE5E68E" w14:textId="77777777" w:rsidR="00CF7C50" w:rsidRPr="00903DBA" w:rsidRDefault="00CF7C50" w:rsidP="00CF7C50">
      <w:pPr>
        <w:pStyle w:val="Code"/>
        <w:rPr>
          <w:highlight w:val="white"/>
        </w:rPr>
      </w:pPr>
      <w:r w:rsidRPr="00903DBA">
        <w:rPr>
          <w:highlight w:val="white"/>
        </w:rPr>
        <w:t xml:space="preserve">    postfix_expression {</w:t>
      </w:r>
    </w:p>
    <w:p w14:paraId="0DCA87A4" w14:textId="77777777" w:rsidR="00CF7C50" w:rsidRPr="00903DBA" w:rsidRDefault="00CF7C50" w:rsidP="00CF7C50">
      <w:pPr>
        <w:pStyle w:val="Code"/>
        <w:rPr>
          <w:highlight w:val="white"/>
        </w:rPr>
      </w:pPr>
      <w:r w:rsidRPr="00903DBA">
        <w:rPr>
          <w:highlight w:val="white"/>
        </w:rPr>
        <w:t xml:space="preserve">      MiddleCodeGenerator.FunctionPreCall($1);</w:t>
      </w:r>
    </w:p>
    <w:p w14:paraId="2DC25EF1" w14:textId="77777777" w:rsidR="00CF7C50" w:rsidRPr="00903DBA" w:rsidRDefault="00CF7C50" w:rsidP="00CF7C50">
      <w:pPr>
        <w:pStyle w:val="Code"/>
        <w:rPr>
          <w:highlight w:val="white"/>
        </w:rPr>
      </w:pPr>
      <w:r w:rsidRPr="00903DBA">
        <w:rPr>
          <w:highlight w:val="white"/>
        </w:rPr>
        <w:t xml:space="preserve">    }</w:t>
      </w:r>
    </w:p>
    <w:p w14:paraId="14C11E84" w14:textId="77777777" w:rsidR="00CF7C50" w:rsidRPr="00903DBA" w:rsidRDefault="00CF7C50" w:rsidP="00CF7C50">
      <w:pPr>
        <w:pStyle w:val="Code"/>
        <w:rPr>
          <w:highlight w:val="white"/>
        </w:rPr>
      </w:pPr>
      <w:r w:rsidRPr="00903DBA">
        <w:rPr>
          <w:highlight w:val="white"/>
        </w:rPr>
        <w:t xml:space="preserve">    LEFT_PARENTHESIS optional_argument_expression_list RIGHT_PARENTHESIS {</w:t>
      </w:r>
    </w:p>
    <w:p w14:paraId="4FBC750F" w14:textId="77777777" w:rsidR="00CF7C50" w:rsidRPr="00903DBA" w:rsidRDefault="00CF7C50" w:rsidP="00CF7C50">
      <w:pPr>
        <w:pStyle w:val="Code"/>
        <w:rPr>
          <w:highlight w:val="white"/>
        </w:rPr>
      </w:pPr>
      <w:r w:rsidRPr="00903DBA">
        <w:rPr>
          <w:highlight w:val="white"/>
        </w:rPr>
        <w:t xml:space="preserve">      $$ = MiddleCodeGenerator.CallExpression($1, $4);</w:t>
      </w:r>
    </w:p>
    <w:p w14:paraId="0BE3A8C1" w14:textId="77777777" w:rsidR="00CF7C50" w:rsidRPr="00903DBA" w:rsidRDefault="00CF7C50" w:rsidP="00CF7C50">
      <w:pPr>
        <w:pStyle w:val="Code"/>
        <w:rPr>
          <w:highlight w:val="white"/>
        </w:rPr>
      </w:pPr>
      <w:r w:rsidRPr="00903DBA">
        <w:rPr>
          <w:highlight w:val="white"/>
        </w:rPr>
        <w:t xml:space="preserve">    };</w:t>
      </w:r>
    </w:p>
    <w:p w14:paraId="37CDA198" w14:textId="77777777" w:rsidR="00CF7C50" w:rsidRPr="00903DBA" w:rsidRDefault="00CF7C50" w:rsidP="00CF7C50">
      <w:pPr>
        <w:pStyle w:val="Rubrik3"/>
      </w:pPr>
      <w:bookmarkStart w:id="191" w:name="_Toc57656037"/>
      <w:bookmarkStart w:id="192" w:name="_Hlk57719138"/>
      <w:r w:rsidRPr="00903DBA">
        <w:t>Argument Expression List</w:t>
      </w:r>
      <w:bookmarkEnd w:id="191"/>
    </w:p>
    <w:bookmarkEnd w:id="192"/>
    <w:p w14:paraId="66BD27DF" w14:textId="77777777" w:rsidR="00CF7C50" w:rsidRPr="00903DBA" w:rsidRDefault="00CF7C50" w:rsidP="00CF7C50">
      <w:r w:rsidRPr="00903DBA">
        <w:t xml:space="preserve">Each parameter is converted from a possible logical type to an integer by calling </w:t>
      </w:r>
      <w:r w:rsidRPr="00903DBA">
        <w:rPr>
          <w:rStyle w:val="CodeInText"/>
        </w:rPr>
        <w:t>Generate.generateIntegerExpression</w:t>
      </w:r>
      <w:r w:rsidRPr="00903DBA">
        <w:t>.</w:t>
      </w:r>
    </w:p>
    <w:p w14:paraId="01AF862F" w14:textId="77777777" w:rsidR="00CF7C50" w:rsidRPr="00903DBA" w:rsidRDefault="00CF7C50" w:rsidP="00CF7C50">
      <w:pPr>
        <w:pStyle w:val="CodeHeader"/>
      </w:pPr>
      <w:r w:rsidRPr="00903DBA">
        <w:t>MainParser.gppg</w:t>
      </w:r>
    </w:p>
    <w:p w14:paraId="45BB6954" w14:textId="77777777" w:rsidR="00CF7C50" w:rsidRPr="00903DBA" w:rsidRDefault="00CF7C50" w:rsidP="00CF7C50">
      <w:pPr>
        <w:pStyle w:val="Code"/>
        <w:rPr>
          <w:highlight w:val="white"/>
        </w:rPr>
      </w:pPr>
      <w:r w:rsidRPr="00903DBA">
        <w:rPr>
          <w:highlight w:val="white"/>
        </w:rPr>
        <w:t>argument_expression_list:</w:t>
      </w:r>
    </w:p>
    <w:p w14:paraId="41C49475" w14:textId="77777777" w:rsidR="00CF7C50" w:rsidRPr="00903DBA" w:rsidRDefault="00CF7C50" w:rsidP="00CF7C50">
      <w:pPr>
        <w:pStyle w:val="Code"/>
        <w:rPr>
          <w:highlight w:val="white"/>
        </w:rPr>
      </w:pPr>
      <w:r w:rsidRPr="00903DBA">
        <w:rPr>
          <w:highlight w:val="white"/>
        </w:rPr>
        <w:t xml:space="preserve">    assignment_expression {</w:t>
      </w:r>
    </w:p>
    <w:p w14:paraId="2D802E49" w14:textId="77777777" w:rsidR="00CF7C50" w:rsidRPr="00903DBA" w:rsidRDefault="00CF7C50" w:rsidP="00CF7C50">
      <w:pPr>
        <w:pStyle w:val="Code"/>
        <w:rPr>
          <w:highlight w:val="white"/>
        </w:rPr>
      </w:pPr>
      <w:r w:rsidRPr="00903DBA">
        <w:rPr>
          <w:highlight w:val="white"/>
        </w:rPr>
        <w:t xml:space="preserve">      $$ = new List&lt;Expression&gt;();</w:t>
      </w:r>
    </w:p>
    <w:p w14:paraId="297C81EF" w14:textId="77777777" w:rsidR="00CF7C50" w:rsidRPr="00903DBA" w:rsidRDefault="00CF7C50" w:rsidP="00CF7C50">
      <w:pPr>
        <w:pStyle w:val="Code"/>
        <w:rPr>
          <w:highlight w:val="white"/>
        </w:rPr>
      </w:pPr>
      <w:r w:rsidRPr="00903DBA">
        <w:rPr>
          <w:highlight w:val="white"/>
        </w:rPr>
        <w:t xml:space="preserve">      $$.Add(MiddleCodeGenerator.ArgumentExpression(0, $1));</w:t>
      </w:r>
    </w:p>
    <w:p w14:paraId="28917861" w14:textId="77777777" w:rsidR="00CF7C50" w:rsidRPr="00903DBA" w:rsidRDefault="00CF7C50" w:rsidP="00CF7C50">
      <w:pPr>
        <w:pStyle w:val="Code"/>
        <w:rPr>
          <w:highlight w:val="white"/>
        </w:rPr>
      </w:pPr>
      <w:r w:rsidRPr="00903DBA">
        <w:rPr>
          <w:highlight w:val="white"/>
        </w:rPr>
        <w:t xml:space="preserve">    }</w:t>
      </w:r>
    </w:p>
    <w:p w14:paraId="6FC3F0CF" w14:textId="77777777" w:rsidR="00CF7C50" w:rsidRPr="00903DBA" w:rsidRDefault="00CF7C50" w:rsidP="00CF7C50">
      <w:pPr>
        <w:pStyle w:val="Code"/>
        <w:rPr>
          <w:highlight w:val="white"/>
        </w:rPr>
      </w:pPr>
      <w:r w:rsidRPr="00903DBA">
        <w:rPr>
          <w:highlight w:val="white"/>
        </w:rPr>
        <w:t xml:space="preserve">  | argument_expression_list COMMA assignment_expression {</w:t>
      </w:r>
    </w:p>
    <w:p w14:paraId="4AFA31A8" w14:textId="77777777" w:rsidR="00CF7C50" w:rsidRPr="00903DBA" w:rsidRDefault="00CF7C50" w:rsidP="00CF7C50">
      <w:pPr>
        <w:pStyle w:val="Code"/>
        <w:rPr>
          <w:highlight w:val="white"/>
        </w:rPr>
      </w:pPr>
      <w:r w:rsidRPr="00903DBA">
        <w:rPr>
          <w:highlight w:val="white"/>
        </w:rPr>
        <w:t xml:space="preserve">      $1.Add(MiddleCodeGenerator.ArgumentExpression($1.Count, $3));</w:t>
      </w:r>
    </w:p>
    <w:p w14:paraId="7B4FC8A1" w14:textId="77777777" w:rsidR="00CF7C50" w:rsidRPr="00903DBA" w:rsidRDefault="00CF7C50" w:rsidP="00CF7C50">
      <w:pPr>
        <w:pStyle w:val="Code"/>
        <w:rPr>
          <w:highlight w:val="white"/>
        </w:rPr>
      </w:pPr>
      <w:r w:rsidRPr="00903DBA">
        <w:rPr>
          <w:highlight w:val="white"/>
        </w:rPr>
        <w:t xml:space="preserve">      $$ = $1;</w:t>
      </w:r>
    </w:p>
    <w:p w14:paraId="3ED0B715" w14:textId="77777777" w:rsidR="00CF7C50" w:rsidRPr="00903DBA" w:rsidRDefault="00CF7C50" w:rsidP="00CF7C50">
      <w:pPr>
        <w:pStyle w:val="Code"/>
        <w:rPr>
          <w:highlight w:val="white"/>
        </w:rPr>
      </w:pPr>
      <w:r w:rsidRPr="00903DBA">
        <w:rPr>
          <w:highlight w:val="white"/>
        </w:rPr>
        <w:t xml:space="preserve">    };</w:t>
      </w:r>
    </w:p>
    <w:p w14:paraId="680C7E5D" w14:textId="77777777" w:rsidR="00CF7C50" w:rsidRPr="00903DBA" w:rsidRDefault="00CF7C50" w:rsidP="00CF7C50">
      <w:pPr>
        <w:pStyle w:val="Rubrik3"/>
        <w:rPr>
          <w:highlight w:val="white"/>
        </w:rPr>
      </w:pPr>
      <w:bookmarkStart w:id="193" w:name="_Toc57656038"/>
      <w:bookmarkStart w:id="194" w:name="_Hlk57719163"/>
      <w:r w:rsidRPr="00903DBA">
        <w:rPr>
          <w:highlight w:val="white"/>
        </w:rPr>
        <w:t>Primary Expressions</w:t>
      </w:r>
      <w:bookmarkEnd w:id="193"/>
    </w:p>
    <w:bookmarkEnd w:id="194"/>
    <w:p w14:paraId="4258988A" w14:textId="77777777" w:rsidR="00CF7C50" w:rsidRPr="00903DBA" w:rsidRDefault="00CF7C50" w:rsidP="00CF7C50">
      <w:pPr>
        <w:rPr>
          <w:highlight w:val="white"/>
        </w:rPr>
      </w:pPr>
      <w:r w:rsidRPr="00903DBA">
        <w:rPr>
          <w:highlight w:val="white"/>
        </w:rPr>
        <w:t>We have finally reached the last kind of expression. A primary expression may be another expression within parentheses, a value, a symbol, a register, or the carry flag.</w:t>
      </w:r>
    </w:p>
    <w:p w14:paraId="5BE0CF68" w14:textId="77777777" w:rsidR="00CF7C50" w:rsidRPr="00903DBA" w:rsidRDefault="00CF7C50" w:rsidP="00CF7C50">
      <w:r w:rsidRPr="00903DBA">
        <w:t>A primary expression is an identifier, which symbol we look up in the symbol table, a value, which we store in the global space, or an expression surrounded by parenthesis.</w:t>
      </w:r>
    </w:p>
    <w:p w14:paraId="5A81AA7D" w14:textId="77777777" w:rsidR="00CF7C50" w:rsidRPr="00903DBA" w:rsidRDefault="00CF7C50" w:rsidP="00CF7C50">
      <w:pPr>
        <w:pStyle w:val="CodeHeader"/>
      </w:pPr>
      <w:r w:rsidRPr="00903DBA">
        <w:t>MainParser.gppg</w:t>
      </w:r>
    </w:p>
    <w:p w14:paraId="3B7651DB" w14:textId="77777777" w:rsidR="00CF7C50" w:rsidRPr="00903DBA" w:rsidRDefault="00CF7C50" w:rsidP="00CF7C50">
      <w:pPr>
        <w:pStyle w:val="Code"/>
        <w:rPr>
          <w:highlight w:val="white"/>
        </w:rPr>
      </w:pPr>
      <w:r w:rsidRPr="00903DBA">
        <w:rPr>
          <w:highlight w:val="white"/>
        </w:rPr>
        <w:t>primary_expression:</w:t>
      </w:r>
    </w:p>
    <w:p w14:paraId="452F0D3C" w14:textId="77777777" w:rsidR="00CF7C50" w:rsidRPr="00903DBA" w:rsidRDefault="00CF7C50" w:rsidP="00CF7C50">
      <w:pPr>
        <w:pStyle w:val="Code"/>
        <w:rPr>
          <w:highlight w:val="white"/>
        </w:rPr>
      </w:pPr>
      <w:r w:rsidRPr="00903DBA">
        <w:rPr>
          <w:highlight w:val="white"/>
        </w:rPr>
        <w:t xml:space="preserve">    LEFT_PARENTHESIS expression RIGHT_PARENTHESIS {</w:t>
      </w:r>
    </w:p>
    <w:p w14:paraId="391B85FF" w14:textId="77777777" w:rsidR="00CF7C50" w:rsidRPr="00903DBA" w:rsidRDefault="00CF7C50" w:rsidP="00CF7C50">
      <w:pPr>
        <w:pStyle w:val="Code"/>
        <w:rPr>
          <w:highlight w:val="white"/>
        </w:rPr>
      </w:pPr>
      <w:r w:rsidRPr="00903DBA">
        <w:rPr>
          <w:highlight w:val="white"/>
        </w:rPr>
        <w:t xml:space="preserve">      $$ = $2; </w:t>
      </w:r>
    </w:p>
    <w:p w14:paraId="6FF06140" w14:textId="77777777" w:rsidR="00CF7C50" w:rsidRPr="00903DBA" w:rsidRDefault="00CF7C50" w:rsidP="00CF7C50">
      <w:pPr>
        <w:pStyle w:val="Code"/>
        <w:rPr>
          <w:highlight w:val="white"/>
        </w:rPr>
      </w:pPr>
      <w:r w:rsidRPr="00903DBA">
        <w:rPr>
          <w:highlight w:val="white"/>
        </w:rPr>
        <w:t xml:space="preserve">    }</w:t>
      </w:r>
    </w:p>
    <w:p w14:paraId="73CFB761" w14:textId="77777777" w:rsidR="00CF7C50" w:rsidRPr="00903DBA" w:rsidRDefault="00CF7C50" w:rsidP="00CF7C50">
      <w:pPr>
        <w:pStyle w:val="Code"/>
        <w:rPr>
          <w:highlight w:val="white"/>
        </w:rPr>
      </w:pPr>
      <w:r w:rsidRPr="00903DBA">
        <w:rPr>
          <w:highlight w:val="white"/>
        </w:rPr>
        <w:t xml:space="preserve">    VALUE {</w:t>
      </w:r>
    </w:p>
    <w:p w14:paraId="02BAEA12" w14:textId="77777777" w:rsidR="00CF7C50" w:rsidRPr="00903DBA" w:rsidRDefault="00CF7C50" w:rsidP="00CF7C50">
      <w:pPr>
        <w:pStyle w:val="Code"/>
        <w:rPr>
          <w:highlight w:val="white"/>
        </w:rPr>
      </w:pPr>
      <w:r w:rsidRPr="00903DBA">
        <w:rPr>
          <w:highlight w:val="white"/>
        </w:rPr>
        <w:t xml:space="preserve">      $$ = MiddleCodeGenerator.ValueExpression($1);</w:t>
      </w:r>
    </w:p>
    <w:p w14:paraId="57B26252" w14:textId="77777777" w:rsidR="00CF7C50" w:rsidRDefault="00CF7C50" w:rsidP="00CF7C50">
      <w:pPr>
        <w:pStyle w:val="Code"/>
        <w:rPr>
          <w:highlight w:val="white"/>
        </w:rPr>
      </w:pPr>
      <w:r w:rsidRPr="00903DBA">
        <w:rPr>
          <w:highlight w:val="white"/>
        </w:rPr>
        <w:t xml:space="preserve">    };</w:t>
      </w:r>
    </w:p>
    <w:p w14:paraId="7172BCF4" w14:textId="77777777" w:rsidR="00CF7C50" w:rsidRDefault="00CF7C50" w:rsidP="00CF7C50">
      <w:pPr>
        <w:pStyle w:val="Code"/>
        <w:rPr>
          <w:highlight w:val="white"/>
        </w:rPr>
      </w:pPr>
    </w:p>
    <w:p w14:paraId="59C7D353" w14:textId="77777777" w:rsidR="00CF7C50" w:rsidRPr="00903DBA" w:rsidRDefault="00CF7C50" w:rsidP="00CF7C50">
      <w:pPr>
        <w:pStyle w:val="Code"/>
        <w:rPr>
          <w:highlight w:val="white"/>
        </w:rPr>
      </w:pPr>
      <w:r w:rsidRPr="00903DBA">
        <w:rPr>
          <w:highlight w:val="white"/>
        </w:rPr>
        <w:t>primary_expression:</w:t>
      </w:r>
    </w:p>
    <w:p w14:paraId="62030C90" w14:textId="77777777" w:rsidR="00CF7C50" w:rsidRPr="00903DBA" w:rsidRDefault="00CF7C50" w:rsidP="00CF7C50">
      <w:pPr>
        <w:pStyle w:val="Code"/>
        <w:rPr>
          <w:highlight w:val="white"/>
        </w:rPr>
      </w:pPr>
      <w:r w:rsidRPr="00903DBA">
        <w:rPr>
          <w:highlight w:val="white"/>
        </w:rPr>
        <w:t xml:space="preserve">    NAME {</w:t>
      </w:r>
    </w:p>
    <w:p w14:paraId="2A05E25B" w14:textId="77777777" w:rsidR="00CF7C50" w:rsidRPr="00903DBA" w:rsidRDefault="00CF7C50" w:rsidP="00CF7C50">
      <w:pPr>
        <w:pStyle w:val="Code"/>
        <w:rPr>
          <w:highlight w:val="white"/>
        </w:rPr>
      </w:pPr>
      <w:r w:rsidRPr="00903DBA">
        <w:rPr>
          <w:highlight w:val="white"/>
        </w:rPr>
        <w:t xml:space="preserve">      $$ = MiddleCodeGenerator.NameExpression($1);</w:t>
      </w:r>
    </w:p>
    <w:p w14:paraId="3EC98211" w14:textId="77777777" w:rsidR="00CF7C50" w:rsidRPr="00903DBA" w:rsidRDefault="00CF7C50" w:rsidP="00CF7C50">
      <w:pPr>
        <w:pStyle w:val="Code"/>
        <w:rPr>
          <w:highlight w:val="white"/>
        </w:rPr>
      </w:pPr>
      <w:r w:rsidRPr="00903DBA">
        <w:rPr>
          <w:highlight w:val="white"/>
        </w:rPr>
        <w:t xml:space="preserve">    };</w:t>
      </w:r>
    </w:p>
    <w:p w14:paraId="538FAB2E" w14:textId="77777777" w:rsidR="00CF7C50" w:rsidRPr="00903DBA" w:rsidRDefault="00CF7C50" w:rsidP="00CF7C50">
      <w:pPr>
        <w:pStyle w:val="CodeHeader"/>
      </w:pPr>
      <w:r w:rsidRPr="00903DBA">
        <w:lastRenderedPageBreak/>
        <w:t>MainParser.gppg</w:t>
      </w:r>
    </w:p>
    <w:p w14:paraId="49A6D7DB" w14:textId="77777777" w:rsidR="00CF7C50" w:rsidRPr="00903DBA" w:rsidRDefault="00CF7C50" w:rsidP="00CF7C50">
      <w:pPr>
        <w:pStyle w:val="Code"/>
        <w:rPr>
          <w:highlight w:val="white"/>
        </w:rPr>
      </w:pPr>
      <w:r w:rsidRPr="00903DBA">
        <w:rPr>
          <w:highlight w:val="white"/>
        </w:rPr>
        <w:t>primary_expression:</w:t>
      </w:r>
    </w:p>
    <w:p w14:paraId="20B3C5BA" w14:textId="77777777" w:rsidR="00CF7C50" w:rsidRPr="00903DBA" w:rsidRDefault="00CF7C50" w:rsidP="00CF7C50">
      <w:pPr>
        <w:pStyle w:val="Code"/>
        <w:rPr>
          <w:highlight w:val="white"/>
        </w:rPr>
      </w:pPr>
      <w:r w:rsidRPr="00903DBA">
        <w:rPr>
          <w:highlight w:val="white"/>
        </w:rPr>
        <w:t xml:space="preserve">    REGISTER_NAME {</w:t>
      </w:r>
    </w:p>
    <w:p w14:paraId="2BB529E4" w14:textId="77777777" w:rsidR="00CF7C50" w:rsidRPr="00903DBA" w:rsidRDefault="00CF7C50" w:rsidP="00CF7C50">
      <w:pPr>
        <w:pStyle w:val="Code"/>
        <w:rPr>
          <w:highlight w:val="white"/>
        </w:rPr>
      </w:pPr>
      <w:r w:rsidRPr="00903DBA">
        <w:rPr>
          <w:highlight w:val="white"/>
        </w:rPr>
        <w:t xml:space="preserve">      $$ = MiddleCodeGenerator.RegisterExpression($1);</w:t>
      </w:r>
    </w:p>
    <w:p w14:paraId="6014E7F1" w14:textId="77777777" w:rsidR="00CF7C50" w:rsidRPr="00903DBA" w:rsidRDefault="00CF7C50" w:rsidP="00CF7C50">
      <w:pPr>
        <w:pStyle w:val="Code"/>
        <w:rPr>
          <w:highlight w:val="white"/>
        </w:rPr>
      </w:pPr>
      <w:r w:rsidRPr="00903DBA">
        <w:rPr>
          <w:highlight w:val="white"/>
        </w:rPr>
        <w:t xml:space="preserve">    };</w:t>
      </w:r>
    </w:p>
    <w:p w14:paraId="1D12F9C5" w14:textId="77777777" w:rsidR="00CF7C50" w:rsidRPr="00903DBA" w:rsidRDefault="00CF7C50" w:rsidP="00CF7C50">
      <w:r w:rsidRPr="00903DBA">
        <w:t>The carry flag is also only used internally in conjunction with system calls. On some occasion the interrupt call returns information stored in the carry flag.</w:t>
      </w:r>
    </w:p>
    <w:p w14:paraId="7C04BFA6" w14:textId="77777777" w:rsidR="00CF7C50" w:rsidRPr="00903DBA" w:rsidRDefault="00CF7C50" w:rsidP="00CF7C50">
      <w:pPr>
        <w:pStyle w:val="CodeHeader"/>
      </w:pPr>
      <w:r w:rsidRPr="00903DBA">
        <w:t>MainParser.gppg</w:t>
      </w:r>
    </w:p>
    <w:p w14:paraId="5D392F46" w14:textId="77777777" w:rsidR="00CF7C50" w:rsidRPr="00903DBA" w:rsidRDefault="00CF7C50" w:rsidP="00CF7C50">
      <w:pPr>
        <w:pStyle w:val="Code"/>
        <w:rPr>
          <w:highlight w:val="white"/>
        </w:rPr>
      </w:pPr>
      <w:r w:rsidRPr="00903DBA">
        <w:rPr>
          <w:highlight w:val="white"/>
        </w:rPr>
        <w:t>primary_expression:</w:t>
      </w:r>
    </w:p>
    <w:p w14:paraId="75D786E3" w14:textId="77777777" w:rsidR="00CF7C50" w:rsidRPr="00903DBA" w:rsidRDefault="00CF7C50" w:rsidP="00CF7C50">
      <w:pPr>
        <w:pStyle w:val="Code"/>
        <w:rPr>
          <w:highlight w:val="white"/>
        </w:rPr>
      </w:pPr>
      <w:r w:rsidRPr="00903DBA">
        <w:rPr>
          <w:highlight w:val="white"/>
        </w:rPr>
        <w:t xml:space="preserve">    CARRY_FLAG {</w:t>
      </w:r>
    </w:p>
    <w:p w14:paraId="685EB955" w14:textId="77777777" w:rsidR="00CF7C50" w:rsidRPr="00903DBA" w:rsidRDefault="00CF7C50" w:rsidP="00CF7C50">
      <w:pPr>
        <w:pStyle w:val="Code"/>
        <w:rPr>
          <w:highlight w:val="white"/>
        </w:rPr>
      </w:pPr>
      <w:r w:rsidRPr="00903DBA">
        <w:rPr>
          <w:highlight w:val="white"/>
        </w:rPr>
        <w:t xml:space="preserve">      $$ = MiddleCodeGenerator.CarryFlagExpression();</w:t>
      </w:r>
    </w:p>
    <w:p w14:paraId="14F8F049" w14:textId="77777777" w:rsidR="00CF7C50" w:rsidRPr="00903DBA" w:rsidRDefault="00CF7C50" w:rsidP="00CF7C50">
      <w:pPr>
        <w:pStyle w:val="Code"/>
        <w:rPr>
          <w:highlight w:val="white"/>
        </w:rPr>
      </w:pPr>
      <w:r w:rsidRPr="00903DBA">
        <w:rPr>
          <w:highlight w:val="white"/>
        </w:rPr>
        <w:t xml:space="preserve">    };</w:t>
      </w:r>
    </w:p>
    <w:p w14:paraId="2D26E468" w14:textId="77777777" w:rsidR="00CF7C50" w:rsidRPr="00903DBA" w:rsidRDefault="00CF7C50" w:rsidP="00CF7C50">
      <w:pPr>
        <w:pStyle w:val="CodeHeader"/>
      </w:pPr>
      <w:r w:rsidRPr="00903DBA">
        <w:t>MainParser.gppg</w:t>
      </w:r>
    </w:p>
    <w:p w14:paraId="481532FC" w14:textId="77777777" w:rsidR="00CF7C50" w:rsidRPr="00903DBA" w:rsidRDefault="00CF7C50" w:rsidP="00CF7C50">
      <w:pPr>
        <w:pStyle w:val="Code"/>
        <w:rPr>
          <w:highlight w:val="white"/>
        </w:rPr>
      </w:pPr>
      <w:r w:rsidRPr="00903DBA">
        <w:rPr>
          <w:highlight w:val="white"/>
        </w:rPr>
        <w:t>primary_expression:</w:t>
      </w:r>
    </w:p>
    <w:p w14:paraId="7051D924" w14:textId="77777777" w:rsidR="00CF7C50" w:rsidRPr="00903DBA" w:rsidRDefault="00CF7C50" w:rsidP="00CF7C50">
      <w:pPr>
        <w:pStyle w:val="Code"/>
        <w:rPr>
          <w:highlight w:val="white"/>
        </w:rPr>
      </w:pPr>
      <w:r w:rsidRPr="00903DBA">
        <w:rPr>
          <w:highlight w:val="white"/>
        </w:rPr>
        <w:t xml:space="preserve">    STACK_TOP {</w:t>
      </w:r>
    </w:p>
    <w:p w14:paraId="0F0433FD" w14:textId="77777777" w:rsidR="00CF7C50" w:rsidRPr="00903DBA" w:rsidRDefault="00CF7C50" w:rsidP="00CF7C50">
      <w:pPr>
        <w:pStyle w:val="Code"/>
        <w:rPr>
          <w:highlight w:val="white"/>
        </w:rPr>
      </w:pPr>
      <w:r w:rsidRPr="00903DBA">
        <w:rPr>
          <w:highlight w:val="white"/>
        </w:rPr>
        <w:t xml:space="preserve">      $$ = MiddleCodeGenerator.StackTopExpression();</w:t>
      </w:r>
    </w:p>
    <w:p w14:paraId="7DFED8D4" w14:textId="2F4B38C5" w:rsidR="00FA0D11" w:rsidRDefault="00CF7C50" w:rsidP="00CF7C50">
      <w:r w:rsidRPr="00903DBA">
        <w:rPr>
          <w:highlight w:val="white"/>
        </w:rPr>
        <w:t xml:space="preserve">    };</w:t>
      </w:r>
    </w:p>
    <w:sectPr w:rsidR="00FA0D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8"/>
    <w:multiLevelType w:val="singleLevel"/>
    <w:tmpl w:val="D69E0E4A"/>
    <w:lvl w:ilvl="0">
      <w:start w:val="1"/>
      <w:numFmt w:val="decimal"/>
      <w:pStyle w:val="NumberedBullet"/>
      <w:lvlText w:val="%1."/>
      <w:lvlJc w:val="left"/>
      <w:pPr>
        <w:tabs>
          <w:tab w:val="num" w:pos="360"/>
        </w:tabs>
        <w:ind w:left="360" w:hanging="360"/>
      </w:pPr>
    </w:lvl>
  </w:abstractNum>
  <w:abstractNum w:abstractNumId="1" w15:restartNumberingAfterBreak="0">
    <w:nsid w:val="02116457"/>
    <w:multiLevelType w:val="hybridMultilevel"/>
    <w:tmpl w:val="5EA8A892"/>
    <w:lvl w:ilvl="0" w:tplc="D1067E4E">
      <w:start w:val="1"/>
      <w:numFmt w:val="upperLetter"/>
      <w:pStyle w:val="Appendix"/>
      <w:lvlText w:val="%1."/>
      <w:lvlJc w:val="left"/>
      <w:pPr>
        <w:ind w:left="720" w:hanging="360"/>
      </w:pPr>
    </w:lvl>
    <w:lvl w:ilvl="1" w:tplc="041D0019">
      <w:start w:val="1"/>
      <w:numFmt w:val="lowerLetter"/>
      <w:lvlText w:val="%2."/>
      <w:lvlJc w:val="left"/>
      <w:pPr>
        <w:ind w:left="1440" w:hanging="360"/>
      </w:pPr>
    </w:lvl>
    <w:lvl w:ilvl="2" w:tplc="041D001B">
      <w:start w:val="1"/>
      <w:numFmt w:val="lowerRoman"/>
      <w:lvlText w:val="%3."/>
      <w:lvlJc w:val="right"/>
      <w:pPr>
        <w:ind w:left="2160" w:hanging="180"/>
      </w:pPr>
    </w:lvl>
    <w:lvl w:ilvl="3" w:tplc="041D000F">
      <w:start w:val="1"/>
      <w:numFmt w:val="decimal"/>
      <w:lvlText w:val="%4."/>
      <w:lvlJc w:val="left"/>
      <w:pPr>
        <w:ind w:left="2880" w:hanging="360"/>
      </w:pPr>
    </w:lvl>
    <w:lvl w:ilvl="4" w:tplc="041D0019">
      <w:start w:val="1"/>
      <w:numFmt w:val="lowerLetter"/>
      <w:lvlText w:val="%5."/>
      <w:lvlJc w:val="left"/>
      <w:pPr>
        <w:ind w:left="3600" w:hanging="360"/>
      </w:pPr>
    </w:lvl>
    <w:lvl w:ilvl="5" w:tplc="041D001B">
      <w:start w:val="1"/>
      <w:numFmt w:val="lowerRoman"/>
      <w:lvlText w:val="%6."/>
      <w:lvlJc w:val="right"/>
      <w:pPr>
        <w:ind w:left="4320" w:hanging="180"/>
      </w:pPr>
    </w:lvl>
    <w:lvl w:ilvl="6" w:tplc="041D000F">
      <w:start w:val="1"/>
      <w:numFmt w:val="decimal"/>
      <w:lvlText w:val="%7."/>
      <w:lvlJc w:val="left"/>
      <w:pPr>
        <w:ind w:left="5040" w:hanging="360"/>
      </w:pPr>
    </w:lvl>
    <w:lvl w:ilvl="7" w:tplc="041D0019">
      <w:start w:val="1"/>
      <w:numFmt w:val="lowerLetter"/>
      <w:lvlText w:val="%8."/>
      <w:lvlJc w:val="left"/>
      <w:pPr>
        <w:ind w:left="5760" w:hanging="360"/>
      </w:pPr>
    </w:lvl>
    <w:lvl w:ilvl="8" w:tplc="041D001B">
      <w:start w:val="1"/>
      <w:numFmt w:val="lowerRoman"/>
      <w:lvlText w:val="%9."/>
      <w:lvlJc w:val="right"/>
      <w:pPr>
        <w:ind w:left="6480" w:hanging="180"/>
      </w:pPr>
    </w:lvl>
  </w:abstractNum>
  <w:abstractNum w:abstractNumId="2" w15:restartNumberingAfterBreak="0">
    <w:nsid w:val="04863B99"/>
    <w:multiLevelType w:val="hybridMultilevel"/>
    <w:tmpl w:val="275EC57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FC40D3C"/>
    <w:multiLevelType w:val="multilevel"/>
    <w:tmpl w:val="A164F7E6"/>
    <w:styleLink w:val="Heading"/>
    <w:lvl w:ilvl="0">
      <w:start w:val="1"/>
      <w:numFmt w:val="decimal"/>
      <w:pStyle w:val="Rubrik1"/>
      <w:lvlText w:val="%1."/>
      <w:lvlJc w:val="left"/>
      <w:pPr>
        <w:ind w:left="720" w:hanging="720"/>
      </w:pPr>
      <w:rPr>
        <w:rFonts w:hint="default"/>
      </w:rPr>
    </w:lvl>
    <w:lvl w:ilvl="1">
      <w:start w:val="1"/>
      <w:numFmt w:val="decimal"/>
      <w:pStyle w:val="Rubrik2"/>
      <w:lvlText w:val="%1.%2."/>
      <w:lvlJc w:val="left"/>
      <w:pPr>
        <w:ind w:left="0" w:firstLine="0"/>
      </w:pPr>
      <w:rPr>
        <w:rFonts w:hint="default"/>
      </w:rPr>
    </w:lvl>
    <w:lvl w:ilvl="2">
      <w:start w:val="1"/>
      <w:numFmt w:val="decimal"/>
      <w:pStyle w:val="Rubrik3"/>
      <w:lvlText w:val="%1.%2.%3."/>
      <w:lvlJc w:val="right"/>
      <w:pPr>
        <w:ind w:left="0" w:firstLine="720"/>
      </w:pPr>
      <w:rPr>
        <w:rFonts w:hint="default"/>
      </w:rPr>
    </w:lvl>
    <w:lvl w:ilvl="3">
      <w:start w:val="1"/>
      <w:numFmt w:val="decimal"/>
      <w:pStyle w:val="Rubrik4"/>
      <w:lvlText w:val="%1.%2.%3.%4."/>
      <w:lvlJc w:val="left"/>
      <w:pPr>
        <w:ind w:left="0" w:firstLine="72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 w15:restartNumberingAfterBreak="0">
    <w:nsid w:val="13E56D64"/>
    <w:multiLevelType w:val="hybridMultilevel"/>
    <w:tmpl w:val="D4545C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7F66C9"/>
    <w:multiLevelType w:val="hybridMultilevel"/>
    <w:tmpl w:val="EB1E8C8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6" w15:restartNumberingAfterBreak="0">
    <w:nsid w:val="3BEE6736"/>
    <w:multiLevelType w:val="hybridMultilevel"/>
    <w:tmpl w:val="E3C6BBD2"/>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7" w15:restartNumberingAfterBreak="0">
    <w:nsid w:val="3E807D75"/>
    <w:multiLevelType w:val="hybridMultilevel"/>
    <w:tmpl w:val="7B8AE012"/>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1639CD"/>
    <w:multiLevelType w:val="hybridMultilevel"/>
    <w:tmpl w:val="78665E2C"/>
    <w:lvl w:ilvl="0" w:tplc="FFFFFFFF">
      <w:start w:val="1"/>
      <w:numFmt w:val="bullet"/>
      <w:pStyle w:val="Bulletwithinbulletend"/>
      <w:lvlText w:val="o"/>
      <w:lvlJc w:val="left"/>
      <w:pPr>
        <w:tabs>
          <w:tab w:val="num" w:pos="720"/>
        </w:tabs>
        <w:ind w:left="720" w:hanging="360"/>
      </w:pPr>
      <w:rPr>
        <w:rFonts w:ascii="Courier New" w:hAnsi="Courier New" w:cs="Courier New" w:hint="default"/>
      </w:rPr>
    </w:lvl>
    <w:lvl w:ilvl="1" w:tplc="FFFFFFFF" w:tentative="1">
      <w:start w:val="1"/>
      <w:numFmt w:val="bullet"/>
      <w:lvlText w:val="o"/>
      <w:lvlJc w:val="left"/>
      <w:pPr>
        <w:tabs>
          <w:tab w:val="num" w:pos="1440"/>
        </w:tabs>
        <w:ind w:left="1440" w:hanging="360"/>
      </w:pPr>
      <w:rPr>
        <w:rFonts w:ascii="Courier New" w:hAnsi="Courier New" w:cs="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cs="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cs="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9" w15:restartNumberingAfterBreak="0">
    <w:nsid w:val="48F773A9"/>
    <w:multiLevelType w:val="hybridMultilevel"/>
    <w:tmpl w:val="B5282DC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0" w15:restartNumberingAfterBreak="0">
    <w:nsid w:val="66C56895"/>
    <w:multiLevelType w:val="hybridMultilevel"/>
    <w:tmpl w:val="1D640B56"/>
    <w:lvl w:ilvl="0" w:tplc="0E146A02">
      <w:start w:val="1"/>
      <w:numFmt w:val="bullet"/>
      <w:pStyle w:val="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7F675EAA"/>
    <w:multiLevelType w:val="hybridMultilevel"/>
    <w:tmpl w:val="F4D8B0B4"/>
    <w:lvl w:ilvl="0" w:tplc="0E146A02">
      <w:start w:val="1"/>
      <w:numFmt w:val="bullet"/>
      <w:pStyle w:val="Bulletwithinbullet"/>
      <w:lvlText w:val="o"/>
      <w:lvlJc w:val="left"/>
      <w:pPr>
        <w:tabs>
          <w:tab w:val="num" w:pos="1440"/>
        </w:tabs>
        <w:ind w:left="1440" w:hanging="360"/>
      </w:pPr>
      <w:rPr>
        <w:rFonts w:ascii="Courier New" w:hAnsi="Courier New" w:cs="Courier New"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num w:numId="1">
    <w:abstractNumId w:val="3"/>
  </w:num>
  <w:num w:numId="2">
    <w:abstractNumId w:val="0"/>
  </w:num>
  <w:num w:numId="3">
    <w:abstractNumId w:val="10"/>
  </w:num>
  <w:num w:numId="4">
    <w:abstractNumId w:val="11"/>
  </w:num>
  <w:num w:numId="5">
    <w:abstractNumId w:val="8"/>
  </w:num>
  <w:num w:numId="6">
    <w:abstractNumId w:val="4"/>
  </w:num>
  <w:num w:numId="7">
    <w:abstractNumId w:val="6"/>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5"/>
  </w:num>
  <w:num w:numId="1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9"/>
  </w:num>
  <w:numIdMacAtCleanup w:val="18"/>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Stefan Bjornander">
    <w15:presenceInfo w15:providerId="Windows Live" w15:userId="fdecfe8156ab9ee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5D46"/>
    <w:rsid w:val="00312D7E"/>
    <w:rsid w:val="00423FEC"/>
    <w:rsid w:val="004C5D46"/>
    <w:rsid w:val="007C6701"/>
    <w:rsid w:val="00CF7C50"/>
    <w:rsid w:val="00DC49B4"/>
    <w:rsid w:val="00FA0D11"/>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31DE92"/>
  <w15:chartTrackingRefBased/>
  <w15:docId w15:val="{4884A4F5-FDB6-49EE-B14D-333652862E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iPriority="0"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iPriority="0"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iPriority="0" w:unhideWhenUsed="1"/>
    <w:lsdException w:name="HTML Bottom of Form" w:semiHidden="1" w:uiPriority="0"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F7C50"/>
    <w:pPr>
      <w:spacing w:before="120" w:after="120"/>
      <w:jc w:val="both"/>
    </w:pPr>
    <w:rPr>
      <w:rFonts w:ascii="Times New Roman" w:hAnsi="Times New Roman"/>
      <w:color w:val="000000" w:themeColor="text1"/>
      <w:lang w:val="en-US"/>
    </w:rPr>
  </w:style>
  <w:style w:type="paragraph" w:styleId="Rubrik1">
    <w:name w:val="heading 1"/>
    <w:next w:val="Normal"/>
    <w:link w:val="Rubrik1Char"/>
    <w:qFormat/>
    <w:rsid w:val="00CF7C50"/>
    <w:pPr>
      <w:keepNext/>
      <w:keepLines/>
      <w:pageBreakBefore/>
      <w:numPr>
        <w:numId w:val="1"/>
      </w:numPr>
      <w:spacing w:before="240" w:line="240" w:lineRule="auto"/>
      <w:outlineLvl w:val="0"/>
    </w:pPr>
    <w:rPr>
      <w:rFonts w:ascii="Times New Roman" w:eastAsiaTheme="majorEastAsia" w:hAnsi="Times New Roman" w:cstheme="majorBidi"/>
      <w:b/>
      <w:color w:val="000000" w:themeColor="text1"/>
      <w:sz w:val="48"/>
      <w:szCs w:val="32"/>
      <w:lang w:val="en-US"/>
    </w:rPr>
  </w:style>
  <w:style w:type="paragraph" w:styleId="Rubrik2">
    <w:name w:val="heading 2"/>
    <w:basedOn w:val="Rubrik1"/>
    <w:next w:val="Normal"/>
    <w:link w:val="Rubrik2Char"/>
    <w:unhideWhenUsed/>
    <w:qFormat/>
    <w:rsid w:val="00CF7C50"/>
    <w:pPr>
      <w:pageBreakBefore w:val="0"/>
      <w:numPr>
        <w:ilvl w:val="1"/>
      </w:numPr>
      <w:spacing w:before="40"/>
      <w:outlineLvl w:val="1"/>
    </w:pPr>
    <w:rPr>
      <w:sz w:val="40"/>
      <w:szCs w:val="26"/>
    </w:rPr>
  </w:style>
  <w:style w:type="paragraph" w:styleId="Rubrik3">
    <w:name w:val="heading 3"/>
    <w:basedOn w:val="Rubrik2"/>
    <w:next w:val="Normal"/>
    <w:link w:val="Rubrik3Char"/>
    <w:unhideWhenUsed/>
    <w:qFormat/>
    <w:rsid w:val="00CF7C50"/>
    <w:pPr>
      <w:numPr>
        <w:ilvl w:val="2"/>
      </w:numPr>
      <w:outlineLvl w:val="2"/>
    </w:pPr>
    <w:rPr>
      <w:sz w:val="32"/>
      <w:szCs w:val="24"/>
    </w:rPr>
  </w:style>
  <w:style w:type="paragraph" w:styleId="Rubrik4">
    <w:name w:val="heading 4"/>
    <w:basedOn w:val="Normal"/>
    <w:next w:val="Normal"/>
    <w:link w:val="Rubrik4Char"/>
    <w:unhideWhenUsed/>
    <w:qFormat/>
    <w:rsid w:val="00CF7C50"/>
    <w:pPr>
      <w:keepNext/>
      <w:keepLines/>
      <w:numPr>
        <w:ilvl w:val="3"/>
        <w:numId w:val="1"/>
      </w:numPr>
      <w:spacing w:before="40"/>
      <w:outlineLvl w:val="3"/>
    </w:pPr>
    <w:rPr>
      <w:rFonts w:eastAsiaTheme="majorEastAsia" w:cstheme="majorBidi"/>
      <w:b/>
      <w:iCs/>
      <w:sz w:val="28"/>
    </w:rPr>
  </w:style>
  <w:style w:type="paragraph" w:styleId="Rubrik5">
    <w:name w:val="heading 5"/>
    <w:next w:val="Normal"/>
    <w:link w:val="Rubrik5Char"/>
    <w:qFormat/>
    <w:rsid w:val="00CF7C50"/>
    <w:pPr>
      <w:widowControl w:val="0"/>
      <w:adjustRightInd w:val="0"/>
      <w:spacing w:before="80" w:after="0" w:line="360" w:lineRule="atLeast"/>
      <w:jc w:val="both"/>
      <w:textAlignment w:val="baseline"/>
      <w:outlineLvl w:val="4"/>
    </w:pPr>
    <w:rPr>
      <w:rFonts w:ascii="Arial" w:eastAsia="Times New Roman" w:hAnsi="Arial" w:cs="Arial"/>
      <w:b/>
      <w:color w:val="000000"/>
      <w:szCs w:val="26"/>
      <w:lang w:val="en-GB"/>
    </w:rPr>
  </w:style>
  <w:style w:type="paragraph" w:styleId="Rubrik6">
    <w:name w:val="heading 6"/>
    <w:basedOn w:val="Rubrik2"/>
    <w:next w:val="Normal"/>
    <w:link w:val="Rubrik6Char"/>
    <w:qFormat/>
    <w:rsid w:val="00CF7C50"/>
    <w:pPr>
      <w:keepLines w:val="0"/>
      <w:widowControl w:val="0"/>
      <w:tabs>
        <w:tab w:val="left" w:pos="142"/>
        <w:tab w:val="left" w:pos="284"/>
        <w:tab w:val="left" w:pos="425"/>
        <w:tab w:val="left" w:pos="567"/>
      </w:tabs>
      <w:suppressAutoHyphens/>
      <w:adjustRightInd w:val="0"/>
      <w:spacing w:before="400" w:after="60"/>
      <w:ind w:left="357" w:hanging="357"/>
      <w:jc w:val="both"/>
      <w:textAlignment w:val="baseline"/>
      <w:outlineLvl w:val="5"/>
    </w:pPr>
    <w:rPr>
      <w:rFonts w:eastAsia="Times New Roman" w:cs="Times New Roman"/>
      <w:b w:val="0"/>
      <w:iCs/>
      <w:kern w:val="32"/>
      <w:sz w:val="20"/>
      <w:szCs w:val="22"/>
      <w:lang w:val="en-GB"/>
    </w:rPr>
  </w:style>
  <w:style w:type="paragraph" w:styleId="Rubrik7">
    <w:name w:val="heading 7"/>
    <w:basedOn w:val="Normal"/>
    <w:next w:val="Normal"/>
    <w:link w:val="Rubrik7Char"/>
    <w:qFormat/>
    <w:rsid w:val="00CF7C50"/>
    <w:pPr>
      <w:widowControl w:val="0"/>
      <w:tabs>
        <w:tab w:val="num" w:pos="1296"/>
        <w:tab w:val="left" w:pos="3402"/>
      </w:tabs>
      <w:adjustRightInd w:val="0"/>
      <w:spacing w:before="240" w:after="60" w:line="240" w:lineRule="auto"/>
      <w:ind w:left="1296" w:hanging="1296"/>
      <w:textAlignment w:val="baseline"/>
      <w:outlineLvl w:val="6"/>
    </w:pPr>
    <w:rPr>
      <w:rFonts w:eastAsia="Times New Roman" w:cs="Times New Roman"/>
      <w:color w:val="000000"/>
    </w:rPr>
  </w:style>
  <w:style w:type="paragraph" w:styleId="Rubrik8">
    <w:name w:val="heading 8"/>
    <w:basedOn w:val="Normal"/>
    <w:next w:val="Normal"/>
    <w:link w:val="Rubrik8Char"/>
    <w:qFormat/>
    <w:rsid w:val="00CF7C50"/>
    <w:pPr>
      <w:widowControl w:val="0"/>
      <w:tabs>
        <w:tab w:val="num" w:pos="1440"/>
        <w:tab w:val="left" w:pos="3402"/>
      </w:tabs>
      <w:adjustRightInd w:val="0"/>
      <w:spacing w:before="240" w:after="60" w:line="240" w:lineRule="auto"/>
      <w:ind w:left="1440" w:hanging="1440"/>
      <w:textAlignment w:val="baseline"/>
      <w:outlineLvl w:val="7"/>
    </w:pPr>
    <w:rPr>
      <w:rFonts w:eastAsia="Times New Roman" w:cs="Times New Roman"/>
      <w:i/>
      <w:iCs/>
      <w:color w:val="000000"/>
    </w:rPr>
  </w:style>
  <w:style w:type="paragraph" w:styleId="Rubrik9">
    <w:name w:val="heading 9"/>
    <w:basedOn w:val="Normal"/>
    <w:next w:val="Normal"/>
    <w:link w:val="Rubrik9Char"/>
    <w:qFormat/>
    <w:rsid w:val="00CF7C50"/>
    <w:pPr>
      <w:widowControl w:val="0"/>
      <w:tabs>
        <w:tab w:val="num" w:pos="1584"/>
        <w:tab w:val="left" w:pos="3402"/>
      </w:tabs>
      <w:adjustRightInd w:val="0"/>
      <w:spacing w:before="240" w:after="60" w:line="240" w:lineRule="auto"/>
      <w:ind w:left="1584" w:hanging="1584"/>
      <w:textAlignment w:val="baseline"/>
      <w:outlineLvl w:val="8"/>
    </w:pPr>
    <w:rPr>
      <w:rFonts w:ascii="Arial" w:eastAsia="Times New Roman" w:hAnsi="Arial" w:cs="Times New Roman"/>
      <w:color w:val="000000"/>
    </w:rPr>
  </w:style>
  <w:style w:type="character" w:default="1" w:styleId="Standardstycketeckensnitt">
    <w:name w:val="Default Paragraph Font"/>
    <w:uiPriority w:val="1"/>
    <w:semiHidden/>
    <w:unhideWhenUsed/>
  </w:style>
  <w:style w:type="table" w:default="1" w:styleId="Normaltabell">
    <w:name w:val="Normal Table"/>
    <w:uiPriority w:val="99"/>
    <w:semiHidden/>
    <w:unhideWhenUsed/>
    <w:tblPr>
      <w:tblInd w:w="0" w:type="dxa"/>
      <w:tblCellMar>
        <w:top w:w="0" w:type="dxa"/>
        <w:left w:w="108" w:type="dxa"/>
        <w:bottom w:w="0" w:type="dxa"/>
        <w:right w:w="108" w:type="dxa"/>
      </w:tblCellMar>
    </w:tblPr>
  </w:style>
  <w:style w:type="numbering" w:default="1" w:styleId="Ingenlista">
    <w:name w:val="No List"/>
    <w:uiPriority w:val="99"/>
    <w:semiHidden/>
    <w:unhideWhenUsed/>
  </w:style>
  <w:style w:type="character" w:customStyle="1" w:styleId="Rubrik1Char">
    <w:name w:val="Rubrik 1 Char"/>
    <w:basedOn w:val="Standardstycketeckensnitt"/>
    <w:link w:val="Rubrik1"/>
    <w:rsid w:val="00CF7C50"/>
    <w:rPr>
      <w:rFonts w:ascii="Times New Roman" w:eastAsiaTheme="majorEastAsia" w:hAnsi="Times New Roman" w:cstheme="majorBidi"/>
      <w:b/>
      <w:color w:val="000000" w:themeColor="text1"/>
      <w:sz w:val="48"/>
      <w:szCs w:val="32"/>
      <w:lang w:val="en-US"/>
    </w:rPr>
  </w:style>
  <w:style w:type="character" w:customStyle="1" w:styleId="Rubrik2Char">
    <w:name w:val="Rubrik 2 Char"/>
    <w:basedOn w:val="Standardstycketeckensnitt"/>
    <w:link w:val="Rubrik2"/>
    <w:rsid w:val="00CF7C50"/>
    <w:rPr>
      <w:rFonts w:ascii="Times New Roman" w:eastAsiaTheme="majorEastAsia" w:hAnsi="Times New Roman" w:cstheme="majorBidi"/>
      <w:b/>
      <w:color w:val="000000" w:themeColor="text1"/>
      <w:sz w:val="40"/>
      <w:szCs w:val="26"/>
      <w:lang w:val="en-US"/>
    </w:rPr>
  </w:style>
  <w:style w:type="character" w:customStyle="1" w:styleId="Rubrik3Char">
    <w:name w:val="Rubrik 3 Char"/>
    <w:basedOn w:val="Standardstycketeckensnitt"/>
    <w:link w:val="Rubrik3"/>
    <w:rsid w:val="00CF7C50"/>
    <w:rPr>
      <w:rFonts w:ascii="Times New Roman" w:eastAsiaTheme="majorEastAsia" w:hAnsi="Times New Roman" w:cstheme="majorBidi"/>
      <w:b/>
      <w:color w:val="000000" w:themeColor="text1"/>
      <w:sz w:val="32"/>
      <w:szCs w:val="24"/>
      <w:lang w:val="en-US"/>
    </w:rPr>
  </w:style>
  <w:style w:type="character" w:customStyle="1" w:styleId="Rubrik4Char">
    <w:name w:val="Rubrik 4 Char"/>
    <w:basedOn w:val="Standardstycketeckensnitt"/>
    <w:link w:val="Rubrik4"/>
    <w:rsid w:val="00CF7C50"/>
    <w:rPr>
      <w:rFonts w:ascii="Times New Roman" w:eastAsiaTheme="majorEastAsia" w:hAnsi="Times New Roman" w:cstheme="majorBidi"/>
      <w:b/>
      <w:iCs/>
      <w:color w:val="000000" w:themeColor="text1"/>
      <w:sz w:val="28"/>
      <w:lang w:val="en-US"/>
    </w:rPr>
  </w:style>
  <w:style w:type="character" w:customStyle="1" w:styleId="Rubrik5Char">
    <w:name w:val="Rubrik 5 Char"/>
    <w:basedOn w:val="Standardstycketeckensnitt"/>
    <w:link w:val="Rubrik5"/>
    <w:rsid w:val="00CF7C50"/>
    <w:rPr>
      <w:rFonts w:ascii="Arial" w:eastAsia="Times New Roman" w:hAnsi="Arial" w:cs="Arial"/>
      <w:b/>
      <w:color w:val="000000"/>
      <w:szCs w:val="26"/>
      <w:lang w:val="en-GB"/>
    </w:rPr>
  </w:style>
  <w:style w:type="character" w:customStyle="1" w:styleId="Rubrik6Char">
    <w:name w:val="Rubrik 6 Char"/>
    <w:basedOn w:val="Standardstycketeckensnitt"/>
    <w:link w:val="Rubrik6"/>
    <w:rsid w:val="00CF7C50"/>
    <w:rPr>
      <w:rFonts w:ascii="Times New Roman" w:eastAsia="Times New Roman" w:hAnsi="Times New Roman" w:cs="Times New Roman"/>
      <w:iCs/>
      <w:color w:val="000000" w:themeColor="text1"/>
      <w:kern w:val="32"/>
      <w:sz w:val="20"/>
      <w:lang w:val="en-GB"/>
    </w:rPr>
  </w:style>
  <w:style w:type="character" w:customStyle="1" w:styleId="Rubrik7Char">
    <w:name w:val="Rubrik 7 Char"/>
    <w:basedOn w:val="Standardstycketeckensnitt"/>
    <w:link w:val="Rubrik7"/>
    <w:rsid w:val="00CF7C50"/>
    <w:rPr>
      <w:rFonts w:ascii="Times New Roman" w:eastAsia="Times New Roman" w:hAnsi="Times New Roman" w:cs="Times New Roman"/>
      <w:color w:val="000000"/>
      <w:lang w:val="en-US"/>
    </w:rPr>
  </w:style>
  <w:style w:type="character" w:customStyle="1" w:styleId="Rubrik8Char">
    <w:name w:val="Rubrik 8 Char"/>
    <w:basedOn w:val="Standardstycketeckensnitt"/>
    <w:link w:val="Rubrik8"/>
    <w:rsid w:val="00CF7C50"/>
    <w:rPr>
      <w:rFonts w:ascii="Times New Roman" w:eastAsia="Times New Roman" w:hAnsi="Times New Roman" w:cs="Times New Roman"/>
      <w:i/>
      <w:iCs/>
      <w:color w:val="000000"/>
      <w:lang w:val="en-US"/>
    </w:rPr>
  </w:style>
  <w:style w:type="character" w:customStyle="1" w:styleId="Rubrik9Char">
    <w:name w:val="Rubrik 9 Char"/>
    <w:basedOn w:val="Standardstycketeckensnitt"/>
    <w:link w:val="Rubrik9"/>
    <w:rsid w:val="00CF7C50"/>
    <w:rPr>
      <w:rFonts w:ascii="Arial" w:eastAsia="Times New Roman" w:hAnsi="Arial" w:cs="Times New Roman"/>
      <w:color w:val="000000"/>
      <w:lang w:val="en-US"/>
    </w:rPr>
  </w:style>
  <w:style w:type="paragraph" w:styleId="Liststycke">
    <w:name w:val="List Paragraph"/>
    <w:basedOn w:val="Normal"/>
    <w:uiPriority w:val="34"/>
    <w:qFormat/>
    <w:rsid w:val="00CF7C50"/>
    <w:pPr>
      <w:ind w:left="720"/>
      <w:contextualSpacing/>
    </w:pPr>
  </w:style>
  <w:style w:type="paragraph" w:customStyle="1" w:styleId="Code">
    <w:name w:val="Code"/>
    <w:basedOn w:val="Normal"/>
    <w:qFormat/>
    <w:rsid w:val="00CF7C50"/>
    <w:pPr>
      <w:spacing w:before="0" w:after="0" w:line="240" w:lineRule="auto"/>
    </w:pPr>
    <w:rPr>
      <w:rFonts w:ascii="Courier New" w:hAnsi="Courier New"/>
      <w:noProof/>
      <w:color w:val="0D0D0D" w:themeColor="text1" w:themeTint="F2"/>
      <w:sz w:val="20"/>
    </w:rPr>
  </w:style>
  <w:style w:type="character" w:customStyle="1" w:styleId="CodeInText">
    <w:name w:val="CodeInText"/>
    <w:basedOn w:val="Standardstycketeckensnitt"/>
    <w:uiPriority w:val="1"/>
    <w:qFormat/>
    <w:rsid w:val="00CF7C50"/>
    <w:rPr>
      <w:b/>
      <w:i w:val="0"/>
    </w:rPr>
  </w:style>
  <w:style w:type="paragraph" w:styleId="Fotnotstext">
    <w:name w:val="footnote text"/>
    <w:basedOn w:val="Normal"/>
    <w:link w:val="FotnotstextChar"/>
    <w:unhideWhenUsed/>
    <w:rsid w:val="00CF7C50"/>
    <w:pPr>
      <w:spacing w:line="240" w:lineRule="auto"/>
    </w:pPr>
    <w:rPr>
      <w:b/>
      <w:sz w:val="20"/>
      <w:szCs w:val="20"/>
    </w:rPr>
  </w:style>
  <w:style w:type="character" w:customStyle="1" w:styleId="FotnotstextChar">
    <w:name w:val="Fotnotstext Char"/>
    <w:basedOn w:val="Standardstycketeckensnitt"/>
    <w:link w:val="Fotnotstext"/>
    <w:rsid w:val="00CF7C50"/>
    <w:rPr>
      <w:rFonts w:ascii="Times New Roman" w:hAnsi="Times New Roman"/>
      <w:b/>
      <w:color w:val="000000" w:themeColor="text1"/>
      <w:sz w:val="20"/>
      <w:szCs w:val="20"/>
      <w:lang w:val="en-US"/>
    </w:rPr>
  </w:style>
  <w:style w:type="character" w:styleId="Fotnotsreferens">
    <w:name w:val="footnote reference"/>
    <w:basedOn w:val="Standardstycketeckensnitt"/>
    <w:semiHidden/>
    <w:unhideWhenUsed/>
    <w:rsid w:val="00CF7C50"/>
    <w:rPr>
      <w:vertAlign w:val="superscript"/>
    </w:rPr>
  </w:style>
  <w:style w:type="paragraph" w:customStyle="1" w:styleId="CodeHeader">
    <w:name w:val="CodeHeader"/>
    <w:basedOn w:val="Normal"/>
    <w:qFormat/>
    <w:rsid w:val="00CF7C50"/>
    <w:pPr>
      <w:spacing w:after="0"/>
    </w:pPr>
    <w:rPr>
      <w:b/>
    </w:rPr>
  </w:style>
  <w:style w:type="paragraph" w:styleId="Innehllsfrteckningsrubrik">
    <w:name w:val="TOC Heading"/>
    <w:basedOn w:val="Rubrik1"/>
    <w:next w:val="Normal"/>
    <w:uiPriority w:val="39"/>
    <w:unhideWhenUsed/>
    <w:qFormat/>
    <w:rsid w:val="00CF7C50"/>
    <w:pPr>
      <w:numPr>
        <w:numId w:val="0"/>
      </w:numPr>
      <w:outlineLvl w:val="9"/>
    </w:pPr>
  </w:style>
  <w:style w:type="paragraph" w:styleId="Innehll1">
    <w:name w:val="toc 1"/>
    <w:basedOn w:val="Normal"/>
    <w:next w:val="Normal"/>
    <w:autoRedefine/>
    <w:uiPriority w:val="39"/>
    <w:unhideWhenUsed/>
    <w:qFormat/>
    <w:rsid w:val="00CF7C50"/>
    <w:pPr>
      <w:tabs>
        <w:tab w:val="left" w:pos="440"/>
        <w:tab w:val="right" w:leader="dot" w:pos="9350"/>
      </w:tabs>
      <w:spacing w:after="100" w:line="240" w:lineRule="auto"/>
    </w:pPr>
  </w:style>
  <w:style w:type="paragraph" w:styleId="Innehll2">
    <w:name w:val="toc 2"/>
    <w:basedOn w:val="Normal"/>
    <w:next w:val="Normal"/>
    <w:autoRedefine/>
    <w:uiPriority w:val="39"/>
    <w:unhideWhenUsed/>
    <w:qFormat/>
    <w:rsid w:val="00CF7C50"/>
    <w:pPr>
      <w:spacing w:after="100" w:line="240" w:lineRule="auto"/>
      <w:ind w:left="221"/>
    </w:pPr>
  </w:style>
  <w:style w:type="paragraph" w:styleId="Innehll3">
    <w:name w:val="toc 3"/>
    <w:basedOn w:val="Normal"/>
    <w:next w:val="Normal"/>
    <w:autoRedefine/>
    <w:uiPriority w:val="39"/>
    <w:unhideWhenUsed/>
    <w:qFormat/>
    <w:rsid w:val="00CF7C50"/>
    <w:pPr>
      <w:spacing w:after="100" w:line="240" w:lineRule="auto"/>
      <w:ind w:left="442"/>
    </w:pPr>
  </w:style>
  <w:style w:type="character" w:styleId="Hyperlnk">
    <w:name w:val="Hyperlink"/>
    <w:basedOn w:val="Standardstycketeckensnitt"/>
    <w:uiPriority w:val="99"/>
    <w:unhideWhenUsed/>
    <w:rsid w:val="00CF7C50"/>
    <w:rPr>
      <w:color w:val="0563C1" w:themeColor="hyperlink"/>
      <w:u w:val="single"/>
    </w:rPr>
  </w:style>
  <w:style w:type="numbering" w:customStyle="1" w:styleId="Heading">
    <w:name w:val="Heading"/>
    <w:uiPriority w:val="99"/>
    <w:rsid w:val="00CF7C50"/>
    <w:pPr>
      <w:numPr>
        <w:numId w:val="1"/>
      </w:numPr>
    </w:pPr>
  </w:style>
  <w:style w:type="paragraph" w:styleId="Ingetavstnd">
    <w:name w:val="No Spacing"/>
    <w:uiPriority w:val="1"/>
    <w:qFormat/>
    <w:rsid w:val="00CF7C50"/>
    <w:pPr>
      <w:spacing w:after="0" w:line="240" w:lineRule="auto"/>
    </w:pPr>
    <w:rPr>
      <w:rFonts w:ascii="Times New Roman" w:hAnsi="Times New Roman"/>
      <w:lang w:val="en-US"/>
    </w:rPr>
  </w:style>
  <w:style w:type="paragraph" w:styleId="Innehll4">
    <w:name w:val="toc 4"/>
    <w:basedOn w:val="Normal"/>
    <w:next w:val="Normal"/>
    <w:autoRedefine/>
    <w:uiPriority w:val="39"/>
    <w:unhideWhenUsed/>
    <w:rsid w:val="00CF7C50"/>
    <w:pPr>
      <w:spacing w:before="0" w:after="100"/>
      <w:ind w:left="660"/>
    </w:pPr>
    <w:rPr>
      <w:rFonts w:asciiTheme="minorHAnsi" w:eastAsiaTheme="minorEastAsia" w:hAnsiTheme="minorHAnsi"/>
    </w:rPr>
  </w:style>
  <w:style w:type="paragraph" w:styleId="Innehll5">
    <w:name w:val="toc 5"/>
    <w:basedOn w:val="Normal"/>
    <w:next w:val="Normal"/>
    <w:autoRedefine/>
    <w:uiPriority w:val="39"/>
    <w:unhideWhenUsed/>
    <w:rsid w:val="00CF7C50"/>
    <w:pPr>
      <w:spacing w:before="0" w:after="100"/>
      <w:ind w:left="880"/>
    </w:pPr>
    <w:rPr>
      <w:rFonts w:asciiTheme="minorHAnsi" w:eastAsiaTheme="minorEastAsia" w:hAnsiTheme="minorHAnsi"/>
    </w:rPr>
  </w:style>
  <w:style w:type="paragraph" w:styleId="Innehll6">
    <w:name w:val="toc 6"/>
    <w:basedOn w:val="Normal"/>
    <w:next w:val="Normal"/>
    <w:autoRedefine/>
    <w:uiPriority w:val="39"/>
    <w:unhideWhenUsed/>
    <w:rsid w:val="00CF7C50"/>
    <w:pPr>
      <w:spacing w:before="0" w:after="100"/>
      <w:ind w:left="1100"/>
    </w:pPr>
    <w:rPr>
      <w:rFonts w:asciiTheme="minorHAnsi" w:eastAsiaTheme="minorEastAsia" w:hAnsiTheme="minorHAnsi"/>
    </w:rPr>
  </w:style>
  <w:style w:type="paragraph" w:styleId="Innehll7">
    <w:name w:val="toc 7"/>
    <w:basedOn w:val="Normal"/>
    <w:next w:val="Normal"/>
    <w:autoRedefine/>
    <w:uiPriority w:val="39"/>
    <w:unhideWhenUsed/>
    <w:rsid w:val="00CF7C50"/>
    <w:pPr>
      <w:spacing w:before="0" w:after="100"/>
      <w:ind w:left="1320"/>
    </w:pPr>
    <w:rPr>
      <w:rFonts w:asciiTheme="minorHAnsi" w:eastAsiaTheme="minorEastAsia" w:hAnsiTheme="minorHAnsi"/>
    </w:rPr>
  </w:style>
  <w:style w:type="paragraph" w:styleId="Innehll8">
    <w:name w:val="toc 8"/>
    <w:basedOn w:val="Normal"/>
    <w:next w:val="Normal"/>
    <w:autoRedefine/>
    <w:uiPriority w:val="39"/>
    <w:unhideWhenUsed/>
    <w:rsid w:val="00CF7C50"/>
    <w:pPr>
      <w:spacing w:before="0" w:after="100"/>
      <w:ind w:left="1540"/>
    </w:pPr>
    <w:rPr>
      <w:rFonts w:asciiTheme="minorHAnsi" w:eastAsiaTheme="minorEastAsia" w:hAnsiTheme="minorHAnsi"/>
    </w:rPr>
  </w:style>
  <w:style w:type="paragraph" w:styleId="Innehll9">
    <w:name w:val="toc 9"/>
    <w:basedOn w:val="Normal"/>
    <w:next w:val="Normal"/>
    <w:autoRedefine/>
    <w:uiPriority w:val="39"/>
    <w:unhideWhenUsed/>
    <w:rsid w:val="00CF7C50"/>
    <w:pPr>
      <w:spacing w:before="0" w:after="100"/>
      <w:ind w:left="1760"/>
    </w:pPr>
    <w:rPr>
      <w:rFonts w:asciiTheme="minorHAnsi" w:eastAsiaTheme="minorEastAsia" w:hAnsiTheme="minorHAnsi"/>
    </w:rPr>
  </w:style>
  <w:style w:type="table" w:styleId="Tabellrutnt">
    <w:name w:val="Table Grid"/>
    <w:basedOn w:val="Normaltabell"/>
    <w:rsid w:val="00CF7C50"/>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hapterTitle">
    <w:name w:val="Chapter Title"/>
    <w:next w:val="Normal"/>
    <w:rsid w:val="00CF7C50"/>
    <w:pPr>
      <w:widowControl w:val="0"/>
      <w:adjustRightInd w:val="0"/>
      <w:spacing w:after="0" w:line="240" w:lineRule="auto"/>
      <w:jc w:val="right"/>
      <w:textAlignment w:val="baseline"/>
    </w:pPr>
    <w:rPr>
      <w:rFonts w:ascii="Times New Roman" w:eastAsia="Times New Roman" w:hAnsi="Times New Roman" w:cs="Arial"/>
      <w:b/>
      <w:bCs/>
      <w:color w:val="000000"/>
      <w:kern w:val="32"/>
      <w:sz w:val="56"/>
      <w:szCs w:val="32"/>
      <w:lang w:val="en-GB"/>
    </w:rPr>
  </w:style>
  <w:style w:type="paragraph" w:customStyle="1" w:styleId="Bullet">
    <w:name w:val="Bullet"/>
    <w:basedOn w:val="Normal"/>
    <w:rsid w:val="00CF7C50"/>
    <w:pPr>
      <w:widowControl w:val="0"/>
      <w:numPr>
        <w:numId w:val="3"/>
      </w:numPr>
      <w:tabs>
        <w:tab w:val="clear" w:pos="720"/>
        <w:tab w:val="left" w:pos="360"/>
      </w:tabs>
      <w:suppressAutoHyphens/>
      <w:adjustRightInd w:val="0"/>
      <w:spacing w:before="0" w:after="60" w:line="240" w:lineRule="auto"/>
      <w:ind w:left="0" w:right="360" w:firstLine="0"/>
      <w:textAlignment w:val="baseline"/>
    </w:pPr>
    <w:rPr>
      <w:rFonts w:eastAsia="Times New Roman" w:cs="Times New Roman"/>
      <w:szCs w:val="24"/>
    </w:rPr>
  </w:style>
  <w:style w:type="paragraph" w:customStyle="1" w:styleId="InformationBox">
    <w:name w:val="Information Box"/>
    <w:basedOn w:val="Normal"/>
    <w:next w:val="Black"/>
    <w:link w:val="InformationBoxChar"/>
    <w:rsid w:val="00CF7C50"/>
    <w:pPr>
      <w:widowControl w:val="0"/>
      <w:pBdr>
        <w:top w:val="single" w:sz="6" w:space="6" w:color="000000"/>
        <w:left w:val="single" w:sz="6" w:space="6" w:color="000000"/>
        <w:bottom w:val="single" w:sz="6" w:space="9" w:color="000000"/>
        <w:right w:val="single" w:sz="6" w:space="6" w:color="000000"/>
      </w:pBdr>
      <w:shd w:val="clear" w:color="auto" w:fill="FFFFFF"/>
      <w:suppressAutoHyphens/>
      <w:adjustRightInd w:val="0"/>
      <w:spacing w:before="180" w:after="180" w:line="240" w:lineRule="auto"/>
      <w:ind w:left="360" w:right="360"/>
      <w:textAlignment w:val="baseline"/>
    </w:pPr>
    <w:rPr>
      <w:rFonts w:eastAsia="Times New Roman" w:cs="Times New Roman"/>
      <w:sz w:val="21"/>
      <w:szCs w:val="24"/>
    </w:rPr>
  </w:style>
  <w:style w:type="paragraph" w:customStyle="1" w:styleId="Black">
    <w:name w:val="Black"/>
    <w:basedOn w:val="Code"/>
    <w:qFormat/>
    <w:rsid w:val="00CF7C50"/>
    <w:pPr>
      <w:widowControl w:val="0"/>
      <w:adjustRightInd w:val="0"/>
      <w:textAlignment w:val="baseline"/>
    </w:pPr>
    <w:rPr>
      <w:rFonts w:eastAsia="Times New Roman" w:cs="Times New Roman"/>
      <w:b/>
      <w:szCs w:val="24"/>
    </w:rPr>
  </w:style>
  <w:style w:type="character" w:customStyle="1" w:styleId="InformationBoxChar">
    <w:name w:val="Information Box Char"/>
    <w:basedOn w:val="Standardstycketeckensnitt"/>
    <w:link w:val="InformationBox"/>
    <w:rsid w:val="00CF7C50"/>
    <w:rPr>
      <w:rFonts w:ascii="Times New Roman" w:eastAsia="Times New Roman" w:hAnsi="Times New Roman" w:cs="Times New Roman"/>
      <w:color w:val="000000" w:themeColor="text1"/>
      <w:sz w:val="21"/>
      <w:szCs w:val="24"/>
      <w:shd w:val="clear" w:color="auto" w:fill="FFFFFF"/>
      <w:lang w:val="en-US"/>
    </w:rPr>
  </w:style>
  <w:style w:type="paragraph" w:customStyle="1" w:styleId="NumberedBullet">
    <w:name w:val="Numbered Bullet"/>
    <w:basedOn w:val="Bullet"/>
    <w:rsid w:val="00CF7C50"/>
    <w:pPr>
      <w:numPr>
        <w:numId w:val="2"/>
      </w:numPr>
      <w:ind w:left="720" w:firstLine="0"/>
    </w:pPr>
    <w:rPr>
      <w:color w:val="666699"/>
    </w:rPr>
  </w:style>
  <w:style w:type="paragraph" w:customStyle="1" w:styleId="TableColumnHeadingPACKT">
    <w:name w:val="Table Column Heading [PACKT]"/>
    <w:basedOn w:val="Normal"/>
    <w:link w:val="TableColumnHeadingPACKTChar"/>
    <w:rsid w:val="00CF7C50"/>
    <w:pPr>
      <w:widowControl w:val="0"/>
      <w:suppressAutoHyphens/>
      <w:adjustRightInd w:val="0"/>
      <w:spacing w:before="60" w:after="60" w:line="240" w:lineRule="auto"/>
      <w:textAlignment w:val="baseline"/>
    </w:pPr>
    <w:rPr>
      <w:rFonts w:ascii="Arial" w:eastAsia="Times New Roman" w:hAnsi="Arial" w:cs="Arial"/>
      <w:b/>
      <w:bCs/>
      <w:sz w:val="21"/>
      <w:szCs w:val="24"/>
    </w:rPr>
  </w:style>
  <w:style w:type="character" w:customStyle="1" w:styleId="TableColumnHeadingPACKTChar">
    <w:name w:val="Table Column Heading [PACKT] Char"/>
    <w:link w:val="TableColumnHeadingPACKT"/>
    <w:rsid w:val="00CF7C50"/>
    <w:rPr>
      <w:rFonts w:ascii="Arial" w:eastAsia="Times New Roman" w:hAnsi="Arial" w:cs="Arial"/>
      <w:b/>
      <w:bCs/>
      <w:color w:val="000000" w:themeColor="text1"/>
      <w:sz w:val="21"/>
      <w:szCs w:val="24"/>
      <w:lang w:val="en-US"/>
    </w:rPr>
  </w:style>
  <w:style w:type="character" w:customStyle="1" w:styleId="CodeInText0">
    <w:name w:val="Code In Text"/>
    <w:rsid w:val="00CF7C50"/>
    <w:rPr>
      <w:b/>
      <w:i w:val="0"/>
      <w:color w:val="auto"/>
    </w:rPr>
  </w:style>
  <w:style w:type="character" w:customStyle="1" w:styleId="ScreenText">
    <w:name w:val="Screen Text"/>
    <w:rsid w:val="00CF7C50"/>
    <w:rPr>
      <w:b/>
      <w:color w:val="000000" w:themeColor="text1"/>
    </w:rPr>
  </w:style>
  <w:style w:type="paragraph" w:customStyle="1" w:styleId="CodeEnd">
    <w:name w:val="Code End"/>
    <w:basedOn w:val="Normal"/>
    <w:next w:val="Normal"/>
    <w:rsid w:val="00CF7C50"/>
    <w:pPr>
      <w:widowControl w:val="0"/>
      <w:pBdr>
        <w:left w:val="single" w:sz="4" w:space="4" w:color="auto"/>
      </w:pBdr>
      <w:suppressAutoHyphens/>
      <w:adjustRightInd w:val="0"/>
      <w:spacing w:before="0" w:line="240" w:lineRule="auto"/>
      <w:ind w:left="360"/>
      <w:textAlignment w:val="baseline"/>
    </w:pPr>
    <w:rPr>
      <w:rFonts w:ascii="Lucida Console" w:hAnsi="Lucida Console" w:cs="Times New Roman"/>
      <w:noProof/>
      <w:sz w:val="20"/>
      <w:szCs w:val="24"/>
      <w:lang w:val="sv-SE" w:eastAsia="ar-SA"/>
    </w:rPr>
  </w:style>
  <w:style w:type="paragraph" w:customStyle="1" w:styleId="TableContent">
    <w:name w:val="Table Content"/>
    <w:basedOn w:val="Normal"/>
    <w:link w:val="TableContentChar"/>
    <w:rsid w:val="00CF7C50"/>
    <w:pPr>
      <w:widowControl w:val="0"/>
      <w:suppressAutoHyphens/>
      <w:adjustRightInd w:val="0"/>
      <w:spacing w:before="0" w:line="240" w:lineRule="auto"/>
      <w:textAlignment w:val="baseline"/>
    </w:pPr>
    <w:rPr>
      <w:rFonts w:eastAsia="Times New Roman" w:cs="Times New Roman"/>
      <w:sz w:val="21"/>
      <w:szCs w:val="24"/>
    </w:rPr>
  </w:style>
  <w:style w:type="character" w:customStyle="1" w:styleId="TableContentChar">
    <w:name w:val="Table Content Char"/>
    <w:basedOn w:val="TableColumnHeadingPACKTChar"/>
    <w:link w:val="TableContent"/>
    <w:rsid w:val="00CF7C50"/>
    <w:rPr>
      <w:rFonts w:ascii="Times New Roman" w:eastAsia="Times New Roman" w:hAnsi="Times New Roman" w:cs="Times New Roman"/>
      <w:b w:val="0"/>
      <w:bCs w:val="0"/>
      <w:color w:val="000000" w:themeColor="text1"/>
      <w:sz w:val="21"/>
      <w:szCs w:val="24"/>
      <w:lang w:val="en-US"/>
    </w:rPr>
  </w:style>
  <w:style w:type="character" w:customStyle="1" w:styleId="HeaderFooter">
    <w:name w:val="Header/Footer"/>
    <w:rsid w:val="00CF7C50"/>
    <w:rPr>
      <w:rFonts w:ascii="Arial" w:hAnsi="Arial"/>
      <w:color w:val="000000"/>
      <w:sz w:val="16"/>
    </w:rPr>
  </w:style>
  <w:style w:type="paragraph" w:customStyle="1" w:styleId="CommandLine">
    <w:name w:val="Command Line"/>
    <w:basedOn w:val="Normal"/>
    <w:rsid w:val="00CF7C50"/>
    <w:pPr>
      <w:widowControl w:val="0"/>
      <w:pBdr>
        <w:left w:val="single" w:sz="4" w:space="4" w:color="auto"/>
      </w:pBdr>
      <w:suppressAutoHyphens/>
      <w:adjustRightInd w:val="0"/>
      <w:spacing w:before="0" w:after="0" w:line="240" w:lineRule="auto"/>
      <w:textAlignment w:val="baseline"/>
    </w:pPr>
    <w:rPr>
      <w:rFonts w:ascii="Lucida Console" w:hAnsi="Lucida Console" w:cs="Times New Roman"/>
      <w:b/>
      <w:noProof/>
      <w:sz w:val="20"/>
      <w:szCs w:val="24"/>
      <w:lang w:val="sv-SE" w:eastAsia="ar-SA"/>
    </w:rPr>
  </w:style>
  <w:style w:type="paragraph" w:customStyle="1" w:styleId="CodeHighlighted">
    <w:name w:val="Code Highlighted"/>
    <w:basedOn w:val="Normal"/>
    <w:rsid w:val="00CF7C50"/>
    <w:pPr>
      <w:widowControl w:val="0"/>
      <w:pBdr>
        <w:left w:val="single" w:sz="4" w:space="4" w:color="auto"/>
      </w:pBdr>
      <w:shd w:val="clear" w:color="auto" w:fill="99CCFF"/>
      <w:suppressAutoHyphens/>
      <w:adjustRightInd w:val="0"/>
      <w:spacing w:before="0" w:after="0" w:line="240" w:lineRule="auto"/>
      <w:ind w:left="360"/>
      <w:textAlignment w:val="baseline"/>
    </w:pPr>
    <w:rPr>
      <w:rFonts w:ascii="Lucida Console" w:hAnsi="Lucida Console" w:cs="Times New Roman"/>
      <w:noProof/>
      <w:sz w:val="20"/>
      <w:szCs w:val="16"/>
      <w:lang w:val="sv-SE" w:eastAsia="ar-SA"/>
    </w:rPr>
  </w:style>
  <w:style w:type="paragraph" w:customStyle="1" w:styleId="ChapterNumber">
    <w:name w:val="Chapter Number"/>
    <w:next w:val="ChapterTitle"/>
    <w:rsid w:val="00CF7C50"/>
    <w:pPr>
      <w:pageBreakBefore/>
      <w:widowControl w:val="0"/>
      <w:adjustRightInd w:val="0"/>
      <w:spacing w:after="0" w:line="360" w:lineRule="atLeast"/>
      <w:jc w:val="right"/>
      <w:textAlignment w:val="baseline"/>
    </w:pPr>
    <w:rPr>
      <w:rFonts w:ascii="Arial" w:eastAsia="Times New Roman" w:hAnsi="Arial" w:cs="Arial"/>
      <w:b/>
      <w:bCs/>
      <w:color w:val="000000"/>
      <w:kern w:val="32"/>
      <w:sz w:val="120"/>
      <w:szCs w:val="32"/>
      <w:lang w:val="en-GB"/>
    </w:rPr>
  </w:style>
  <w:style w:type="character" w:customStyle="1" w:styleId="KeyWord">
    <w:name w:val="Key Word"/>
    <w:rsid w:val="00CF7C50"/>
    <w:rPr>
      <w:i/>
      <w:color w:val="000000" w:themeColor="text1"/>
    </w:rPr>
  </w:style>
  <w:style w:type="paragraph" w:styleId="Citat">
    <w:name w:val="Quote"/>
    <w:basedOn w:val="Normal"/>
    <w:next w:val="Normal"/>
    <w:link w:val="CitatChar"/>
    <w:uiPriority w:val="29"/>
    <w:qFormat/>
    <w:rsid w:val="00CF7C50"/>
    <w:pPr>
      <w:widowControl w:val="0"/>
      <w:suppressAutoHyphens/>
      <w:adjustRightInd w:val="0"/>
      <w:spacing w:before="0" w:line="240" w:lineRule="auto"/>
      <w:textAlignment w:val="baseline"/>
    </w:pPr>
    <w:rPr>
      <w:rFonts w:eastAsia="Times New Roman" w:cs="Times New Roman"/>
      <w:i/>
      <w:iCs/>
      <w:szCs w:val="24"/>
    </w:rPr>
  </w:style>
  <w:style w:type="character" w:customStyle="1" w:styleId="CitatChar">
    <w:name w:val="Citat Char"/>
    <w:basedOn w:val="Standardstycketeckensnitt"/>
    <w:link w:val="Citat"/>
    <w:uiPriority w:val="29"/>
    <w:rsid w:val="00CF7C50"/>
    <w:rPr>
      <w:rFonts w:ascii="Times New Roman" w:eastAsia="Times New Roman" w:hAnsi="Times New Roman" w:cs="Times New Roman"/>
      <w:i/>
      <w:iCs/>
      <w:color w:val="000000" w:themeColor="text1"/>
      <w:szCs w:val="24"/>
      <w:lang w:val="en-US"/>
    </w:rPr>
  </w:style>
  <w:style w:type="paragraph" w:customStyle="1" w:styleId="LayoutInformation">
    <w:name w:val="Layout Information"/>
    <w:basedOn w:val="Normal"/>
    <w:next w:val="Black"/>
    <w:rsid w:val="00CF7C50"/>
    <w:pPr>
      <w:widowControl w:val="0"/>
      <w:pBdr>
        <w:top w:val="single" w:sz="4" w:space="1" w:color="auto"/>
        <w:left w:val="single" w:sz="4" w:space="4" w:color="auto"/>
        <w:bottom w:val="single" w:sz="4" w:space="1" w:color="auto"/>
        <w:right w:val="single" w:sz="4" w:space="4" w:color="auto"/>
      </w:pBdr>
      <w:shd w:val="clear" w:color="auto" w:fill="FF9900"/>
      <w:suppressAutoHyphens/>
      <w:adjustRightInd w:val="0"/>
      <w:spacing w:before="0" w:line="240" w:lineRule="auto"/>
      <w:jc w:val="center"/>
      <w:textAlignment w:val="baseline"/>
    </w:pPr>
    <w:rPr>
      <w:rFonts w:ascii="Arial" w:eastAsia="Times New Roman" w:hAnsi="Arial" w:cs="Times New Roman"/>
      <w:b/>
      <w:color w:val="FF0000"/>
      <w:sz w:val="28"/>
      <w:szCs w:val="28"/>
      <w14:shadow w14:blurRad="50800" w14:dist="38100" w14:dir="2700000" w14:sx="100000" w14:sy="100000" w14:kx="0" w14:ky="0" w14:algn="tl">
        <w14:srgbClr w14:val="000000">
          <w14:alpha w14:val="60000"/>
        </w14:srgbClr>
      </w14:shadow>
    </w:rPr>
  </w:style>
  <w:style w:type="paragraph" w:customStyle="1" w:styleId="InternalNote">
    <w:name w:val="Internal Note"/>
    <w:basedOn w:val="Normal"/>
    <w:rsid w:val="00CF7C50"/>
    <w:pPr>
      <w:widowControl w:val="0"/>
      <w:suppressAutoHyphens/>
      <w:adjustRightInd w:val="0"/>
      <w:spacing w:before="0" w:line="240" w:lineRule="auto"/>
      <w:textAlignment w:val="baseline"/>
    </w:pPr>
    <w:rPr>
      <w:rFonts w:ascii="Arial" w:eastAsia="Times New Roman" w:hAnsi="Arial" w:cs="Times New Roman"/>
      <w:b/>
      <w:color w:val="0000FF"/>
      <w:sz w:val="24"/>
      <w:szCs w:val="24"/>
      <w14:shadow w14:blurRad="50800" w14:dist="38100" w14:dir="2700000" w14:sx="100000" w14:sy="100000" w14:kx="0" w14:ky="0" w14:algn="tl">
        <w14:srgbClr w14:val="000000">
          <w14:alpha w14:val="60000"/>
        </w14:srgbClr>
      </w14:shadow>
    </w:rPr>
  </w:style>
  <w:style w:type="paragraph" w:customStyle="1" w:styleId="BulletEnd">
    <w:name w:val="Bullet End"/>
    <w:basedOn w:val="Bullet"/>
    <w:next w:val="Normal"/>
    <w:rsid w:val="00CF7C50"/>
    <w:pPr>
      <w:spacing w:after="120"/>
    </w:pPr>
  </w:style>
  <w:style w:type="character" w:customStyle="1" w:styleId="URL">
    <w:name w:val="URL"/>
    <w:basedOn w:val="CodeInText0"/>
    <w:rsid w:val="00CF7C50"/>
    <w:rPr>
      <w:rFonts w:ascii="Lucida Console" w:hAnsi="Lucida Console"/>
      <w:b/>
      <w:i w:val="0"/>
      <w:color w:val="FF0000"/>
      <w:sz w:val="18"/>
    </w:rPr>
  </w:style>
  <w:style w:type="paragraph" w:styleId="Dokumentversikt">
    <w:name w:val="Document Map"/>
    <w:basedOn w:val="Normal"/>
    <w:link w:val="DokumentversiktChar"/>
    <w:semiHidden/>
    <w:rsid w:val="00CF7C50"/>
    <w:pPr>
      <w:widowControl w:val="0"/>
      <w:shd w:val="clear" w:color="auto" w:fill="000080"/>
      <w:suppressAutoHyphens/>
      <w:adjustRightInd w:val="0"/>
      <w:spacing w:before="0" w:line="240" w:lineRule="auto"/>
      <w:textAlignment w:val="baseline"/>
    </w:pPr>
    <w:rPr>
      <w:rFonts w:ascii="Tahoma" w:eastAsia="Times New Roman" w:hAnsi="Tahoma" w:cs="Times New Roman"/>
      <w:szCs w:val="24"/>
    </w:rPr>
  </w:style>
  <w:style w:type="character" w:customStyle="1" w:styleId="DokumentversiktChar">
    <w:name w:val="Dokumentöversikt Char"/>
    <w:basedOn w:val="Standardstycketeckensnitt"/>
    <w:link w:val="Dokumentversikt"/>
    <w:semiHidden/>
    <w:rsid w:val="00CF7C50"/>
    <w:rPr>
      <w:rFonts w:ascii="Tahoma" w:eastAsia="Times New Roman" w:hAnsi="Tahoma" w:cs="Times New Roman"/>
      <w:color w:val="000000" w:themeColor="text1"/>
      <w:szCs w:val="24"/>
      <w:shd w:val="clear" w:color="auto" w:fill="000080"/>
      <w:lang w:val="en-US"/>
    </w:rPr>
  </w:style>
  <w:style w:type="character" w:customStyle="1" w:styleId="Italics">
    <w:name w:val="Italics"/>
    <w:rsid w:val="00CF7C50"/>
    <w:rPr>
      <w:i/>
      <w:sz w:val="21"/>
      <w:szCs w:val="21"/>
    </w:rPr>
  </w:style>
  <w:style w:type="paragraph" w:customStyle="1" w:styleId="Figure">
    <w:name w:val="Figure"/>
    <w:link w:val="FigureChar"/>
    <w:rsid w:val="00CF7C50"/>
    <w:pPr>
      <w:widowControl w:val="0"/>
      <w:adjustRightInd w:val="0"/>
      <w:spacing w:before="240" w:after="240" w:line="360" w:lineRule="atLeast"/>
      <w:jc w:val="center"/>
      <w:textAlignment w:val="baseline"/>
    </w:pPr>
    <w:rPr>
      <w:rFonts w:ascii="Tahoma" w:eastAsia="Times New Roman" w:hAnsi="Tahoma" w:cs="Tahoma"/>
      <w:sz w:val="16"/>
      <w:szCs w:val="16"/>
      <w:lang w:val="en-GB"/>
    </w:rPr>
  </w:style>
  <w:style w:type="character" w:customStyle="1" w:styleId="FigureChar">
    <w:name w:val="Figure Char"/>
    <w:link w:val="Figure"/>
    <w:rsid w:val="00CF7C50"/>
    <w:rPr>
      <w:rFonts w:ascii="Tahoma" w:eastAsia="Times New Roman" w:hAnsi="Tahoma" w:cs="Tahoma"/>
      <w:sz w:val="16"/>
      <w:szCs w:val="16"/>
      <w:lang w:val="en-GB"/>
    </w:rPr>
  </w:style>
  <w:style w:type="paragraph" w:customStyle="1" w:styleId="NumberedBulletEnd">
    <w:name w:val="Numbered Bullet End"/>
    <w:basedOn w:val="NumberedBullet"/>
    <w:next w:val="Normal"/>
    <w:rsid w:val="00CF7C50"/>
    <w:pPr>
      <w:spacing w:after="120"/>
    </w:pPr>
  </w:style>
  <w:style w:type="paragraph" w:customStyle="1" w:styleId="CodeHighlightedEnd">
    <w:name w:val="Code Highlighted End"/>
    <w:basedOn w:val="CodeHighlighted"/>
    <w:next w:val="Normal"/>
    <w:rsid w:val="00CF7C50"/>
    <w:pPr>
      <w:spacing w:after="120"/>
    </w:pPr>
    <w:rPr>
      <w:bCs/>
      <w:szCs w:val="20"/>
    </w:rPr>
  </w:style>
  <w:style w:type="paragraph" w:customStyle="1" w:styleId="BulletwithoutBullet">
    <w:name w:val="Bullet without Bullet"/>
    <w:basedOn w:val="Normal"/>
    <w:rsid w:val="00CF7C50"/>
    <w:pPr>
      <w:widowControl w:val="0"/>
      <w:adjustRightInd w:val="0"/>
      <w:spacing w:before="0" w:line="240" w:lineRule="auto"/>
      <w:ind w:left="708"/>
      <w:textAlignment w:val="baseline"/>
    </w:pPr>
    <w:rPr>
      <w:rFonts w:eastAsia="Times New Roman" w:cs="Times New Roman"/>
      <w:color w:val="800080"/>
      <w:szCs w:val="20"/>
    </w:rPr>
  </w:style>
  <w:style w:type="paragraph" w:styleId="Index1">
    <w:name w:val="index 1"/>
    <w:basedOn w:val="Normal"/>
    <w:next w:val="Normal"/>
    <w:semiHidden/>
    <w:rsid w:val="00CF7C50"/>
    <w:pPr>
      <w:widowControl w:val="0"/>
      <w:suppressAutoHyphens/>
      <w:adjustRightInd w:val="0"/>
      <w:spacing w:before="0" w:after="0" w:line="240" w:lineRule="auto"/>
      <w:ind w:left="216" w:hanging="216"/>
      <w:textAlignment w:val="baseline"/>
    </w:pPr>
    <w:rPr>
      <w:rFonts w:eastAsia="Times New Roman" w:cs="Times New Roman"/>
      <w:sz w:val="18"/>
      <w:szCs w:val="24"/>
    </w:rPr>
  </w:style>
  <w:style w:type="paragraph" w:styleId="Indexrubrik">
    <w:name w:val="index heading"/>
    <w:basedOn w:val="Normal"/>
    <w:next w:val="Index1"/>
    <w:autoRedefine/>
    <w:semiHidden/>
    <w:rsid w:val="00CF7C50"/>
    <w:pPr>
      <w:widowControl w:val="0"/>
      <w:suppressAutoHyphens/>
      <w:adjustRightInd w:val="0"/>
      <w:spacing w:before="240" w:line="240" w:lineRule="auto"/>
      <w:jc w:val="center"/>
      <w:textAlignment w:val="baseline"/>
    </w:pPr>
    <w:rPr>
      <w:rFonts w:eastAsia="Times New Roman" w:cs="Times New Roman"/>
      <w:b/>
      <w:bCs/>
      <w:sz w:val="28"/>
      <w:szCs w:val="26"/>
    </w:rPr>
  </w:style>
  <w:style w:type="paragraph" w:customStyle="1" w:styleId="Bulletwithinbullet">
    <w:name w:val="Bullet within bullet"/>
    <w:basedOn w:val="Bullet"/>
    <w:rsid w:val="00CF7C50"/>
    <w:pPr>
      <w:numPr>
        <w:numId w:val="4"/>
      </w:numPr>
      <w:tabs>
        <w:tab w:val="clear" w:pos="1440"/>
        <w:tab w:val="num" w:pos="360"/>
      </w:tabs>
      <w:spacing w:after="20"/>
      <w:ind w:left="720" w:right="720"/>
    </w:pPr>
  </w:style>
  <w:style w:type="paragraph" w:customStyle="1" w:styleId="Bulletwithinbulletend">
    <w:name w:val="Bullet within bullet end"/>
    <w:basedOn w:val="Bulletwithinbullet"/>
    <w:rsid w:val="00CF7C50"/>
    <w:pPr>
      <w:numPr>
        <w:numId w:val="5"/>
      </w:numPr>
      <w:tabs>
        <w:tab w:val="clear" w:pos="720"/>
      </w:tabs>
      <w:spacing w:after="60"/>
      <w:ind w:left="1440"/>
    </w:pPr>
  </w:style>
  <w:style w:type="paragraph" w:customStyle="1" w:styleId="CodeListing">
    <w:name w:val="Code Listing"/>
    <w:basedOn w:val="Normal"/>
    <w:next w:val="Normal"/>
    <w:rsid w:val="00CF7C50"/>
    <w:pPr>
      <w:widowControl w:val="0"/>
      <w:suppressAutoHyphens/>
      <w:adjustRightInd w:val="0"/>
      <w:spacing w:before="60" w:after="60" w:line="240" w:lineRule="auto"/>
      <w:textAlignment w:val="baseline"/>
    </w:pPr>
    <w:rPr>
      <w:rFonts w:eastAsia="Times New Roman" w:cs="Times New Roman"/>
      <w:b/>
      <w:sz w:val="24"/>
      <w:szCs w:val="24"/>
    </w:rPr>
  </w:style>
  <w:style w:type="paragraph" w:customStyle="1" w:styleId="Tip">
    <w:name w:val="Tip"/>
    <w:basedOn w:val="InformationBox"/>
    <w:next w:val="Normal"/>
    <w:rsid w:val="00CF7C50"/>
    <w:pPr>
      <w:pBdr>
        <w:top w:val="none" w:sz="0" w:space="0" w:color="auto"/>
        <w:left w:val="none" w:sz="0" w:space="0" w:color="auto"/>
        <w:bottom w:val="double" w:sz="4" w:space="8" w:color="auto"/>
        <w:right w:val="none" w:sz="0" w:space="0" w:color="auto"/>
      </w:pBdr>
      <w:shd w:val="clear" w:color="auto" w:fill="auto"/>
    </w:pPr>
  </w:style>
  <w:style w:type="paragraph" w:customStyle="1" w:styleId="TipHeading">
    <w:name w:val="Tip Heading"/>
    <w:basedOn w:val="Normal"/>
    <w:next w:val="Tip"/>
    <w:rsid w:val="00CF7C50"/>
    <w:pPr>
      <w:widowControl w:val="0"/>
      <w:pBdr>
        <w:top w:val="double" w:sz="4" w:space="6" w:color="auto"/>
      </w:pBdr>
      <w:suppressAutoHyphens/>
      <w:adjustRightInd w:val="0"/>
      <w:spacing w:before="180" w:after="180" w:line="240" w:lineRule="auto"/>
      <w:ind w:left="360" w:right="360"/>
      <w:textAlignment w:val="baseline"/>
    </w:pPr>
    <w:rPr>
      <w:rFonts w:eastAsia="Times New Roman" w:cs="Times New Roman"/>
      <w:b/>
      <w:szCs w:val="24"/>
    </w:rPr>
  </w:style>
  <w:style w:type="paragraph" w:customStyle="1" w:styleId="TipwithoutheadingPACKT">
    <w:name w:val="Tip without heading [PACKT]"/>
    <w:basedOn w:val="Tip"/>
    <w:rsid w:val="00CF7C50"/>
    <w:pPr>
      <w:pBdr>
        <w:top w:val="double" w:sz="4" w:space="8" w:color="auto"/>
      </w:pBdr>
    </w:pPr>
    <w:rPr>
      <w:szCs w:val="20"/>
    </w:rPr>
  </w:style>
  <w:style w:type="paragraph" w:customStyle="1" w:styleId="CenterNormal">
    <w:name w:val="CenterNormal"/>
    <w:basedOn w:val="Normal"/>
    <w:rsid w:val="00CF7C50"/>
    <w:pPr>
      <w:widowControl w:val="0"/>
      <w:tabs>
        <w:tab w:val="left" w:pos="3402"/>
      </w:tabs>
      <w:adjustRightInd w:val="0"/>
      <w:spacing w:before="360" w:after="220" w:line="240" w:lineRule="auto"/>
      <w:jc w:val="center"/>
      <w:textAlignment w:val="baseline"/>
    </w:pPr>
    <w:rPr>
      <w:rFonts w:eastAsia="Times New Roman" w:cs="Times New Roman"/>
      <w:color w:val="000000"/>
      <w:sz w:val="16"/>
      <w:lang w:val="sv-SE"/>
    </w:rPr>
  </w:style>
  <w:style w:type="character" w:customStyle="1" w:styleId="KeyWord0">
    <w:name w:val="KeyWord"/>
    <w:rsid w:val="00CF7C50"/>
    <w:rPr>
      <w:b/>
      <w:i w:val="0"/>
      <w:noProof/>
    </w:rPr>
  </w:style>
  <w:style w:type="paragraph" w:styleId="Sidhuvud">
    <w:name w:val="header"/>
    <w:basedOn w:val="Normal"/>
    <w:link w:val="SidhuvudChar"/>
    <w:rsid w:val="00CF7C50"/>
    <w:pPr>
      <w:widowControl w:val="0"/>
      <w:tabs>
        <w:tab w:val="center" w:pos="4320"/>
        <w:tab w:val="right" w:pos="8640"/>
      </w:tabs>
      <w:adjustRightInd w:val="0"/>
      <w:spacing w:before="220" w:after="220" w:line="240" w:lineRule="auto"/>
      <w:textAlignment w:val="baseline"/>
    </w:pPr>
    <w:rPr>
      <w:rFonts w:eastAsia="Times New Roman" w:cs="Times New Roman"/>
      <w:color w:val="000000"/>
    </w:rPr>
  </w:style>
  <w:style w:type="character" w:customStyle="1" w:styleId="SidhuvudChar">
    <w:name w:val="Sidhuvud Char"/>
    <w:basedOn w:val="Standardstycketeckensnitt"/>
    <w:link w:val="Sidhuvud"/>
    <w:rsid w:val="00CF7C50"/>
    <w:rPr>
      <w:rFonts w:ascii="Times New Roman" w:eastAsia="Times New Roman" w:hAnsi="Times New Roman" w:cs="Times New Roman"/>
      <w:color w:val="000000"/>
      <w:lang w:val="en-US"/>
    </w:rPr>
  </w:style>
  <w:style w:type="paragraph" w:customStyle="1" w:styleId="Picture">
    <w:name w:val="Picture"/>
    <w:basedOn w:val="Normal"/>
    <w:rsid w:val="00CF7C50"/>
    <w:pPr>
      <w:widowControl w:val="0"/>
      <w:adjustRightInd w:val="0"/>
      <w:spacing w:before="60" w:after="200" w:line="240" w:lineRule="auto"/>
      <w:jc w:val="center"/>
      <w:textAlignment w:val="baseline"/>
    </w:pPr>
    <w:rPr>
      <w:rFonts w:eastAsia="Times New Roman" w:cs="Times New Roman"/>
      <w:sz w:val="20"/>
      <w:lang w:eastAsia="sv-SE"/>
    </w:rPr>
  </w:style>
  <w:style w:type="paragraph" w:customStyle="1" w:styleId="PictureText">
    <w:name w:val="PictureText"/>
    <w:basedOn w:val="Normal"/>
    <w:rsid w:val="00CF7C50"/>
    <w:pPr>
      <w:widowControl w:val="0"/>
      <w:adjustRightInd w:val="0"/>
      <w:spacing w:before="60" w:after="200" w:line="240" w:lineRule="auto"/>
      <w:jc w:val="center"/>
      <w:textAlignment w:val="baseline"/>
    </w:pPr>
    <w:rPr>
      <w:rFonts w:eastAsia="Times New Roman" w:cs="Times New Roman"/>
      <w:noProof/>
      <w:sz w:val="12"/>
      <w:szCs w:val="12"/>
      <w:lang w:eastAsia="sv-SE"/>
    </w:rPr>
  </w:style>
  <w:style w:type="paragraph" w:customStyle="1" w:styleId="DotNormal">
    <w:name w:val="DotNormal"/>
    <w:basedOn w:val="Normal"/>
    <w:rsid w:val="00CF7C50"/>
    <w:pPr>
      <w:widowControl w:val="0"/>
      <w:tabs>
        <w:tab w:val="num" w:pos="360"/>
        <w:tab w:val="left" w:pos="3402"/>
      </w:tabs>
      <w:adjustRightInd w:val="0"/>
      <w:spacing w:before="220" w:after="220" w:line="240" w:lineRule="auto"/>
      <w:ind w:left="360" w:hanging="360"/>
      <w:textAlignment w:val="baseline"/>
    </w:pPr>
    <w:rPr>
      <w:rFonts w:eastAsia="Times New Roman" w:cs="Times New Roman"/>
      <w:color w:val="000000"/>
    </w:rPr>
  </w:style>
  <w:style w:type="paragraph" w:customStyle="1" w:styleId="TokenArray">
    <w:name w:val="TokenArray"/>
    <w:basedOn w:val="CenterNormal"/>
    <w:rsid w:val="00CF7C50"/>
    <w:pPr>
      <w:spacing w:before="80"/>
      <w:jc w:val="left"/>
    </w:pPr>
  </w:style>
  <w:style w:type="paragraph" w:customStyle="1" w:styleId="SyntaxTreeText">
    <w:name w:val="SyntaxTreeText"/>
    <w:basedOn w:val="Normal"/>
    <w:rsid w:val="00CF7C50"/>
    <w:pPr>
      <w:widowControl w:val="0"/>
      <w:tabs>
        <w:tab w:val="left" w:pos="3402"/>
      </w:tabs>
      <w:adjustRightInd w:val="0"/>
      <w:spacing w:before="0" w:after="0" w:line="240" w:lineRule="auto"/>
      <w:jc w:val="center"/>
      <w:textAlignment w:val="baseline"/>
    </w:pPr>
    <w:rPr>
      <w:rFonts w:eastAsia="Times New Roman" w:cs="Times New Roman"/>
      <w:color w:val="000000"/>
      <w:sz w:val="12"/>
      <w:szCs w:val="12"/>
      <w:lang w:val="sv-SE"/>
    </w:rPr>
  </w:style>
  <w:style w:type="paragraph" w:customStyle="1" w:styleId="CenterNormal2">
    <w:name w:val="CenterNormal2"/>
    <w:basedOn w:val="CenterNormal"/>
    <w:rsid w:val="00CF7C50"/>
    <w:pPr>
      <w:spacing w:before="240"/>
    </w:pPr>
  </w:style>
  <w:style w:type="paragraph" w:customStyle="1" w:styleId="TableText">
    <w:name w:val="Table Text"/>
    <w:basedOn w:val="Normal"/>
    <w:rsid w:val="00CF7C50"/>
    <w:pPr>
      <w:widowControl w:val="0"/>
      <w:tabs>
        <w:tab w:val="left" w:pos="3402"/>
      </w:tabs>
      <w:adjustRightInd w:val="0"/>
      <w:spacing w:before="60" w:after="200" w:line="240" w:lineRule="auto"/>
      <w:textAlignment w:val="baseline"/>
    </w:pPr>
    <w:rPr>
      <w:rFonts w:eastAsia="Times New Roman" w:cs="Times New Roman"/>
      <w:color w:val="000000"/>
      <w:sz w:val="20"/>
    </w:rPr>
  </w:style>
  <w:style w:type="character" w:customStyle="1" w:styleId="ItalicUnderline">
    <w:name w:val="Italic_Underline"/>
    <w:rsid w:val="00CF7C50"/>
    <w:rPr>
      <w:i/>
      <w:noProof/>
      <w:u w:val="single"/>
      <w:lang w:val="en-US"/>
    </w:rPr>
  </w:style>
  <w:style w:type="character" w:customStyle="1" w:styleId="Bold">
    <w:name w:val="Bold"/>
    <w:rsid w:val="00CF7C50"/>
    <w:rPr>
      <w:b/>
    </w:rPr>
  </w:style>
  <w:style w:type="character" w:customStyle="1" w:styleId="Italic">
    <w:name w:val="Italic"/>
    <w:rsid w:val="00CF7C50"/>
    <w:rPr>
      <w:i/>
      <w:noProof w:val="0"/>
      <w:color w:val="auto"/>
      <w:lang w:eastAsia="en-US"/>
    </w:rPr>
  </w:style>
  <w:style w:type="paragraph" w:customStyle="1" w:styleId="Header1">
    <w:name w:val="Header1"/>
    <w:basedOn w:val="Normal"/>
    <w:rsid w:val="00CF7C50"/>
    <w:pPr>
      <w:widowControl w:val="0"/>
      <w:tabs>
        <w:tab w:val="left" w:pos="440"/>
        <w:tab w:val="left" w:pos="3402"/>
        <w:tab w:val="right" w:leader="dot" w:pos="8630"/>
      </w:tabs>
      <w:adjustRightInd w:val="0"/>
      <w:spacing w:before="0" w:after="0" w:line="240" w:lineRule="auto"/>
      <w:textAlignment w:val="baseline"/>
    </w:pPr>
    <w:rPr>
      <w:rFonts w:eastAsia="Times New Roman" w:cs="Times New Roman"/>
      <w:b/>
      <w:color w:val="000000"/>
      <w:sz w:val="48"/>
      <w:szCs w:val="48"/>
    </w:rPr>
  </w:style>
  <w:style w:type="paragraph" w:customStyle="1" w:styleId="ShortNormal">
    <w:name w:val="Short Normal"/>
    <w:basedOn w:val="Normal"/>
    <w:rsid w:val="00CF7C50"/>
    <w:pPr>
      <w:widowControl w:val="0"/>
      <w:tabs>
        <w:tab w:val="left" w:pos="3402"/>
      </w:tabs>
      <w:adjustRightInd w:val="0"/>
      <w:spacing w:before="60" w:after="200" w:line="240" w:lineRule="auto"/>
      <w:textAlignment w:val="baseline"/>
    </w:pPr>
    <w:rPr>
      <w:rFonts w:eastAsia="Times New Roman" w:cs="Times New Roman"/>
      <w:color w:val="000000"/>
    </w:rPr>
  </w:style>
  <w:style w:type="character" w:styleId="AnvndHyperlnk">
    <w:name w:val="FollowedHyperlink"/>
    <w:rsid w:val="00CF7C50"/>
    <w:rPr>
      <w:color w:val="800080"/>
      <w:u w:val="single"/>
    </w:rPr>
  </w:style>
  <w:style w:type="character" w:customStyle="1" w:styleId="Underline">
    <w:name w:val="Underline"/>
    <w:rsid w:val="00CF7C50"/>
    <w:rPr>
      <w:u w:val="words"/>
    </w:rPr>
  </w:style>
  <w:style w:type="paragraph" w:customStyle="1" w:styleId="CentralNormal">
    <w:name w:val="Central Normal"/>
    <w:basedOn w:val="Normal"/>
    <w:rsid w:val="00CF7C50"/>
    <w:pPr>
      <w:widowControl w:val="0"/>
      <w:tabs>
        <w:tab w:val="left" w:pos="3402"/>
      </w:tabs>
      <w:adjustRightInd w:val="0"/>
      <w:spacing w:before="220" w:after="220" w:line="240" w:lineRule="auto"/>
      <w:jc w:val="center"/>
      <w:textAlignment w:val="baseline"/>
    </w:pPr>
    <w:rPr>
      <w:rFonts w:eastAsia="Times New Roman" w:cs="Times New Roman"/>
      <w:color w:val="000000"/>
      <w:lang w:val="sv-SE"/>
    </w:rPr>
  </w:style>
  <w:style w:type="paragraph" w:customStyle="1" w:styleId="SourceCodeBoxText">
    <w:name w:val="SourceCode BoxText"/>
    <w:basedOn w:val="Normal"/>
    <w:rsid w:val="00CF7C50"/>
    <w:pPr>
      <w:framePr w:wrap="around" w:vAnchor="text" w:hAnchor="text" w:y="1"/>
      <w:widowControl w:val="0"/>
      <w:tabs>
        <w:tab w:val="left" w:pos="3402"/>
      </w:tabs>
      <w:adjustRightInd w:val="0"/>
      <w:spacing w:before="80" w:after="0" w:line="240" w:lineRule="auto"/>
      <w:jc w:val="center"/>
      <w:textAlignment w:val="baseline"/>
    </w:pPr>
    <w:rPr>
      <w:rFonts w:ascii="Courier New" w:eastAsia="Times New Roman" w:hAnsi="Courier New" w:cs="Times New Roman"/>
      <w:noProof/>
      <w:sz w:val="20"/>
      <w:szCs w:val="24"/>
      <w:lang w:val="sv-SE" w:eastAsia="sv-SE"/>
    </w:rPr>
  </w:style>
  <w:style w:type="paragraph" w:customStyle="1" w:styleId="SourceCodeBoxHeader">
    <w:name w:val="SourceCode BoxHeader"/>
    <w:basedOn w:val="Normal"/>
    <w:rsid w:val="00CF7C50"/>
    <w:pPr>
      <w:widowControl w:val="0"/>
      <w:tabs>
        <w:tab w:val="left" w:pos="3402"/>
      </w:tabs>
      <w:adjustRightInd w:val="0"/>
      <w:spacing w:before="200" w:after="0" w:line="240" w:lineRule="auto"/>
      <w:jc w:val="center"/>
      <w:textAlignment w:val="baseline"/>
    </w:pPr>
    <w:rPr>
      <w:rFonts w:ascii="Courier New" w:eastAsia="Times New Roman" w:hAnsi="Courier New" w:cs="Times New Roman"/>
      <w:noProof/>
      <w:color w:val="000000"/>
      <w:sz w:val="20"/>
      <w:szCs w:val="24"/>
      <w:lang w:val="en-GB" w:eastAsia="sv-SE"/>
    </w:rPr>
  </w:style>
  <w:style w:type="paragraph" w:customStyle="1" w:styleId="SourceCodeIndex">
    <w:name w:val="SourceCode Index"/>
    <w:basedOn w:val="Normal"/>
    <w:rsid w:val="00CF7C50"/>
    <w:pPr>
      <w:widowControl w:val="0"/>
      <w:tabs>
        <w:tab w:val="left" w:pos="3402"/>
      </w:tabs>
      <w:adjustRightInd w:val="0"/>
      <w:spacing w:before="0" w:after="0" w:line="240" w:lineRule="auto"/>
      <w:jc w:val="center"/>
      <w:textAlignment w:val="baseline"/>
    </w:pPr>
    <w:rPr>
      <w:rFonts w:ascii="Courier New" w:eastAsia="Times New Roman" w:hAnsi="Courier New" w:cs="Times New Roman"/>
      <w:noProof/>
      <w:color w:val="000000"/>
      <w:sz w:val="16"/>
      <w:szCs w:val="24"/>
      <w:lang w:val="sv-SE" w:eastAsia="sv-SE"/>
    </w:rPr>
  </w:style>
  <w:style w:type="paragraph" w:customStyle="1" w:styleId="SourceCodeHeader">
    <w:name w:val="SourceCode Header"/>
    <w:basedOn w:val="Normal"/>
    <w:next w:val="Normal"/>
    <w:rsid w:val="00CF7C50"/>
    <w:pPr>
      <w:widowControl w:val="0"/>
      <w:shd w:val="clear" w:color="auto" w:fill="E6E6E6"/>
      <w:tabs>
        <w:tab w:val="left" w:pos="3402"/>
      </w:tabs>
      <w:adjustRightInd w:val="0"/>
      <w:spacing w:before="0" w:after="0" w:line="240" w:lineRule="auto"/>
      <w:textAlignment w:val="baseline"/>
    </w:pPr>
    <w:rPr>
      <w:rFonts w:eastAsia="Times New Roman" w:cs="Times New Roman"/>
      <w:b/>
      <w:noProof/>
      <w:color w:val="000000"/>
      <w:sz w:val="28"/>
      <w:szCs w:val="28"/>
      <w:lang w:val="en-GB" w:eastAsia="sv-SE"/>
    </w:rPr>
  </w:style>
  <w:style w:type="paragraph" w:customStyle="1" w:styleId="TableFields">
    <w:name w:val="TableFields"/>
    <w:basedOn w:val="Normal"/>
    <w:rsid w:val="00CF7C50"/>
    <w:pPr>
      <w:widowControl w:val="0"/>
      <w:tabs>
        <w:tab w:val="left" w:pos="3402"/>
      </w:tabs>
      <w:adjustRightInd w:val="0"/>
      <w:spacing w:before="60" w:after="200" w:line="240" w:lineRule="auto"/>
      <w:textAlignment w:val="baseline"/>
    </w:pPr>
    <w:rPr>
      <w:rFonts w:eastAsia="Times New Roman" w:cs="Times New Roman"/>
      <w:i/>
      <w:color w:val="000000"/>
    </w:rPr>
  </w:style>
  <w:style w:type="paragraph" w:customStyle="1" w:styleId="TableDescriptions">
    <w:name w:val="TableDescriptions"/>
    <w:basedOn w:val="Normal"/>
    <w:rsid w:val="00CF7C50"/>
    <w:pPr>
      <w:widowControl w:val="0"/>
      <w:adjustRightInd w:val="0"/>
      <w:spacing w:before="60" w:after="200" w:line="240" w:lineRule="auto"/>
      <w:textAlignment w:val="baseline"/>
    </w:pPr>
    <w:rPr>
      <w:rFonts w:eastAsia="Times New Roman" w:cs="Times New Roman"/>
      <w:color w:val="000000"/>
    </w:rPr>
  </w:style>
  <w:style w:type="paragraph" w:customStyle="1" w:styleId="TableHeader">
    <w:name w:val="TableHeader"/>
    <w:basedOn w:val="TableDescriptions"/>
    <w:rsid w:val="00CF7C50"/>
    <w:pPr>
      <w:jc w:val="center"/>
    </w:pPr>
    <w:rPr>
      <w:b/>
    </w:rPr>
  </w:style>
  <w:style w:type="paragraph" w:customStyle="1" w:styleId="TetrisText">
    <w:name w:val="TetrisText"/>
    <w:basedOn w:val="Normal"/>
    <w:rsid w:val="00CF7C50"/>
    <w:pPr>
      <w:widowControl w:val="0"/>
      <w:tabs>
        <w:tab w:val="left" w:pos="3402"/>
      </w:tabs>
      <w:adjustRightInd w:val="0"/>
      <w:spacing w:before="220" w:after="220" w:line="240" w:lineRule="auto"/>
      <w:jc w:val="center"/>
      <w:textAlignment w:val="baseline"/>
    </w:pPr>
    <w:rPr>
      <w:rFonts w:eastAsia="Times New Roman" w:cs="Times New Roman"/>
      <w:color w:val="000000"/>
      <w:sz w:val="20"/>
      <w:lang w:val="sv-SE"/>
    </w:rPr>
  </w:style>
  <w:style w:type="paragraph" w:customStyle="1" w:styleId="TetrisTextLeft">
    <w:name w:val="TetrisText Left"/>
    <w:basedOn w:val="TetrisText"/>
    <w:rsid w:val="00CF7C50"/>
    <w:pPr>
      <w:jc w:val="left"/>
    </w:pPr>
  </w:style>
  <w:style w:type="paragraph" w:customStyle="1" w:styleId="SourceCodeChar">
    <w:name w:val="SourceCode Char"/>
    <w:basedOn w:val="Normal"/>
    <w:link w:val="SourceCodeCharChar"/>
    <w:rsid w:val="00CF7C50"/>
    <w:pPr>
      <w:widowControl w:val="0"/>
      <w:shd w:val="clear" w:color="auto" w:fill="E6E6E6"/>
      <w:tabs>
        <w:tab w:val="left" w:pos="3402"/>
      </w:tabs>
      <w:adjustRightInd w:val="0"/>
      <w:spacing w:before="0" w:after="0" w:line="240" w:lineRule="auto"/>
      <w:textAlignment w:val="baseline"/>
    </w:pPr>
    <w:rPr>
      <w:rFonts w:ascii="Courier New" w:eastAsia="Times New Roman" w:hAnsi="Courier New" w:cs="Times New Roman"/>
      <w:color w:val="000000"/>
      <w:szCs w:val="24"/>
      <w:lang w:val="en-GB" w:eastAsia="sv-SE"/>
    </w:rPr>
  </w:style>
  <w:style w:type="character" w:customStyle="1" w:styleId="SourceCodeCharChar">
    <w:name w:val="SourceCode Char Char"/>
    <w:link w:val="SourceCodeChar"/>
    <w:rsid w:val="00CF7C50"/>
    <w:rPr>
      <w:rFonts w:ascii="Courier New" w:eastAsia="Times New Roman" w:hAnsi="Courier New" w:cs="Times New Roman"/>
      <w:color w:val="000000"/>
      <w:szCs w:val="24"/>
      <w:shd w:val="clear" w:color="auto" w:fill="E6E6E6"/>
      <w:lang w:val="en-GB" w:eastAsia="sv-SE"/>
    </w:rPr>
  </w:style>
  <w:style w:type="paragraph" w:customStyle="1" w:styleId="SourceCodeDark">
    <w:name w:val="SourceCode Dark"/>
    <w:basedOn w:val="SourceCodeChar"/>
    <w:link w:val="SourceCodeDarkChar"/>
    <w:rsid w:val="00CF7C50"/>
    <w:pPr>
      <w:shd w:val="clear" w:color="auto" w:fill="B3B3B3"/>
    </w:pPr>
    <w:rPr>
      <w:lang w:val="en-US"/>
    </w:rPr>
  </w:style>
  <w:style w:type="character" w:customStyle="1" w:styleId="SourceCodeDarkChar">
    <w:name w:val="SourceCode Dark Char"/>
    <w:link w:val="SourceCodeDark"/>
    <w:rsid w:val="00CF7C50"/>
    <w:rPr>
      <w:rFonts w:ascii="Courier New" w:eastAsia="Times New Roman" w:hAnsi="Courier New" w:cs="Times New Roman"/>
      <w:color w:val="000000"/>
      <w:szCs w:val="24"/>
      <w:shd w:val="clear" w:color="auto" w:fill="B3B3B3"/>
      <w:lang w:val="en-US" w:eastAsia="sv-SE"/>
    </w:rPr>
  </w:style>
  <w:style w:type="character" w:customStyle="1" w:styleId="Symbol">
    <w:name w:val="Symbol"/>
    <w:rsid w:val="00CF7C50"/>
    <w:rPr>
      <w:rFonts w:ascii="Symbol" w:hAnsi="Symbol"/>
    </w:rPr>
  </w:style>
  <w:style w:type="paragraph" w:customStyle="1" w:styleId="SourceCodeWhite">
    <w:name w:val="SourceCode White"/>
    <w:basedOn w:val="SourceCodeChar"/>
    <w:rsid w:val="00CF7C50"/>
    <w:pPr>
      <w:shd w:val="clear" w:color="auto" w:fill="auto"/>
    </w:pPr>
    <w:rPr>
      <w:szCs w:val="12"/>
    </w:rPr>
  </w:style>
  <w:style w:type="paragraph" w:customStyle="1" w:styleId="ExponentCharChar">
    <w:name w:val="Exponent Char Char"/>
    <w:basedOn w:val="Normal"/>
    <w:link w:val="ExponentCharCharChar"/>
    <w:rsid w:val="00CF7C50"/>
    <w:pPr>
      <w:widowControl w:val="0"/>
      <w:adjustRightInd w:val="0"/>
      <w:spacing w:before="220" w:after="200" w:line="240" w:lineRule="auto"/>
      <w:textAlignment w:val="baseline"/>
    </w:pPr>
    <w:rPr>
      <w:rFonts w:eastAsia="Times New Roman" w:cs="Times New Roman"/>
      <w:color w:val="000000"/>
      <w:szCs w:val="8"/>
      <w:vertAlign w:val="superscript"/>
      <w:lang w:eastAsia="sv-SE"/>
    </w:rPr>
  </w:style>
  <w:style w:type="character" w:customStyle="1" w:styleId="ExponentCharCharChar">
    <w:name w:val="Exponent Char Char Char"/>
    <w:link w:val="ExponentCharChar"/>
    <w:rsid w:val="00CF7C50"/>
    <w:rPr>
      <w:rFonts w:ascii="Times New Roman" w:eastAsia="Times New Roman" w:hAnsi="Times New Roman" w:cs="Times New Roman"/>
      <w:color w:val="000000"/>
      <w:szCs w:val="8"/>
      <w:vertAlign w:val="superscript"/>
      <w:lang w:val="en-US" w:eastAsia="sv-SE"/>
    </w:rPr>
  </w:style>
  <w:style w:type="paragraph" w:customStyle="1" w:styleId="GrammerChar">
    <w:name w:val="Grammer Char"/>
    <w:basedOn w:val="Normal"/>
    <w:link w:val="GrammerCharChar"/>
    <w:rsid w:val="00CF7C50"/>
    <w:pPr>
      <w:widowControl w:val="0"/>
      <w:tabs>
        <w:tab w:val="left" w:pos="907"/>
        <w:tab w:val="left" w:pos="964"/>
        <w:tab w:val="left" w:pos="1191"/>
        <w:tab w:val="left" w:pos="3402"/>
      </w:tabs>
      <w:autoSpaceDE w:val="0"/>
      <w:autoSpaceDN w:val="0"/>
      <w:adjustRightInd w:val="0"/>
      <w:spacing w:before="60" w:after="200" w:line="240" w:lineRule="auto"/>
      <w:textAlignment w:val="baseline"/>
    </w:pPr>
    <w:rPr>
      <w:rFonts w:eastAsia="Times New Roman" w:cs="Courier New"/>
      <w:noProof/>
      <w:color w:val="000000"/>
    </w:rPr>
  </w:style>
  <w:style w:type="character" w:customStyle="1" w:styleId="GrammerCharChar">
    <w:name w:val="Grammer Char Char"/>
    <w:link w:val="GrammerChar"/>
    <w:rsid w:val="00CF7C50"/>
    <w:rPr>
      <w:rFonts w:ascii="Times New Roman" w:eastAsia="Times New Roman" w:hAnsi="Times New Roman" w:cs="Courier New"/>
      <w:noProof/>
      <w:color w:val="000000"/>
      <w:lang w:val="en-US"/>
    </w:rPr>
  </w:style>
  <w:style w:type="paragraph" w:customStyle="1" w:styleId="Operator">
    <w:name w:val="Operator"/>
    <w:basedOn w:val="GrammerChar"/>
    <w:link w:val="OperatorChar"/>
    <w:rsid w:val="00CF7C50"/>
    <w:rPr>
      <w:rFonts w:ascii="Symbol" w:hAnsi="Symbol"/>
    </w:rPr>
  </w:style>
  <w:style w:type="character" w:customStyle="1" w:styleId="OperatorChar">
    <w:name w:val="Operator Char"/>
    <w:link w:val="Operator"/>
    <w:rsid w:val="00CF7C50"/>
    <w:rPr>
      <w:rFonts w:ascii="Symbol" w:eastAsia="Times New Roman" w:hAnsi="Symbol" w:cs="Courier New"/>
      <w:noProof/>
      <w:color w:val="000000"/>
      <w:lang w:val="en-US"/>
    </w:rPr>
  </w:style>
  <w:style w:type="paragraph" w:styleId="z-Brjanavformulret">
    <w:name w:val="HTML Top of Form"/>
    <w:basedOn w:val="Normal"/>
    <w:next w:val="Normal"/>
    <w:link w:val="z-BrjanavformulretChar"/>
    <w:hidden/>
    <w:rsid w:val="00CF7C50"/>
    <w:pPr>
      <w:widowControl w:val="0"/>
      <w:pBdr>
        <w:bottom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BrjanavformulretChar">
    <w:name w:val="z-Början av formuläret Char"/>
    <w:basedOn w:val="Standardstycketeckensnitt"/>
    <w:link w:val="z-Brjanavformulret"/>
    <w:rsid w:val="00CF7C50"/>
    <w:rPr>
      <w:rFonts w:ascii="Arial" w:eastAsia="Times New Roman" w:hAnsi="Arial" w:cs="Times New Roman"/>
      <w:vanish/>
      <w:color w:val="000000" w:themeColor="text1"/>
      <w:sz w:val="16"/>
      <w:szCs w:val="16"/>
      <w:lang w:eastAsia="sv-SE"/>
    </w:rPr>
  </w:style>
  <w:style w:type="paragraph" w:styleId="z-Slutetavformulret">
    <w:name w:val="HTML Bottom of Form"/>
    <w:basedOn w:val="Normal"/>
    <w:next w:val="Normal"/>
    <w:link w:val="z-SlutetavformulretChar"/>
    <w:hidden/>
    <w:rsid w:val="00CF7C50"/>
    <w:pPr>
      <w:widowControl w:val="0"/>
      <w:pBdr>
        <w:top w:val="single" w:sz="6" w:space="1" w:color="auto"/>
      </w:pBdr>
      <w:adjustRightInd w:val="0"/>
      <w:spacing w:before="0" w:after="0" w:line="240" w:lineRule="auto"/>
      <w:jc w:val="center"/>
      <w:textAlignment w:val="baseline"/>
    </w:pPr>
    <w:rPr>
      <w:rFonts w:ascii="Arial" w:eastAsia="Times New Roman" w:hAnsi="Arial" w:cs="Times New Roman"/>
      <w:vanish/>
      <w:sz w:val="16"/>
      <w:szCs w:val="16"/>
      <w:lang w:val="sv-SE" w:eastAsia="sv-SE"/>
    </w:rPr>
  </w:style>
  <w:style w:type="character" w:customStyle="1" w:styleId="z-SlutetavformulretChar">
    <w:name w:val="z-Slutet av formuläret Char"/>
    <w:basedOn w:val="Standardstycketeckensnitt"/>
    <w:link w:val="z-Slutetavformulret"/>
    <w:rsid w:val="00CF7C50"/>
    <w:rPr>
      <w:rFonts w:ascii="Arial" w:eastAsia="Times New Roman" w:hAnsi="Arial" w:cs="Times New Roman"/>
      <w:vanish/>
      <w:color w:val="000000" w:themeColor="text1"/>
      <w:sz w:val="16"/>
      <w:szCs w:val="16"/>
      <w:lang w:eastAsia="sv-SE"/>
    </w:rPr>
  </w:style>
  <w:style w:type="paragraph" w:customStyle="1" w:styleId="frformaterad">
    <w:name w:val="förformaterad"/>
    <w:basedOn w:val="Normal"/>
    <w:next w:val="HTML-frformaterad"/>
    <w:rsid w:val="00CF7C50"/>
    <w:pPr>
      <w:widowControl w:val="0"/>
      <w:adjustRightInd w:val="0"/>
      <w:spacing w:before="60" w:after="200" w:line="240" w:lineRule="auto"/>
      <w:textAlignment w:val="baseline"/>
    </w:pPr>
    <w:rPr>
      <w:rFonts w:ascii="Courier New" w:eastAsia="Times New Roman" w:hAnsi="Courier New" w:cs="Courier New"/>
      <w:sz w:val="20"/>
      <w:szCs w:val="20"/>
      <w:lang w:val="sv-SE" w:eastAsia="sv-SE"/>
    </w:rPr>
  </w:style>
  <w:style w:type="paragraph" w:styleId="HTML-frformaterad">
    <w:name w:val="HTML Preformatted"/>
    <w:aliases w:val=" förformaterad1"/>
    <w:basedOn w:val="Normal"/>
    <w:link w:val="HTML-frformateradChar"/>
    <w:rsid w:val="00CF7C50"/>
    <w:pPr>
      <w:widowControl w:val="0"/>
      <w:suppressAutoHyphens/>
      <w:adjustRightInd w:val="0"/>
      <w:spacing w:before="0" w:line="240" w:lineRule="auto"/>
      <w:textAlignment w:val="baseline"/>
    </w:pPr>
    <w:rPr>
      <w:rFonts w:ascii="Courier New" w:eastAsia="Times New Roman" w:hAnsi="Courier New" w:cs="Times New Roman"/>
      <w:sz w:val="20"/>
      <w:szCs w:val="20"/>
    </w:rPr>
  </w:style>
  <w:style w:type="character" w:customStyle="1" w:styleId="HTML-frformateradChar">
    <w:name w:val="HTML - förformaterad Char"/>
    <w:aliases w:val=" förformaterad1 Char"/>
    <w:basedOn w:val="Standardstycketeckensnitt"/>
    <w:link w:val="HTML-frformaterad"/>
    <w:rsid w:val="00CF7C50"/>
    <w:rPr>
      <w:rFonts w:ascii="Courier New" w:eastAsia="Times New Roman" w:hAnsi="Courier New" w:cs="Times New Roman"/>
      <w:color w:val="000000" w:themeColor="text1"/>
      <w:sz w:val="20"/>
      <w:szCs w:val="20"/>
      <w:lang w:val="en-US"/>
    </w:rPr>
  </w:style>
  <w:style w:type="paragraph" w:customStyle="1" w:styleId="SmallHeader">
    <w:name w:val="Small Header"/>
    <w:basedOn w:val="Normal"/>
    <w:next w:val="Normal"/>
    <w:rsid w:val="00CF7C50"/>
    <w:pPr>
      <w:widowControl w:val="0"/>
      <w:adjustRightInd w:val="0"/>
      <w:spacing w:before="60" w:after="0" w:line="240" w:lineRule="auto"/>
      <w:textAlignment w:val="baseline"/>
    </w:pPr>
    <w:rPr>
      <w:rFonts w:eastAsia="Times New Roman" w:cs="Times New Roman"/>
      <w:b/>
      <w:sz w:val="28"/>
      <w:szCs w:val="24"/>
      <w:lang w:val="sv-SE" w:eastAsia="sv-SE"/>
    </w:rPr>
  </w:style>
  <w:style w:type="character" w:styleId="Kommentarsreferens">
    <w:name w:val="annotation reference"/>
    <w:semiHidden/>
    <w:unhideWhenUsed/>
    <w:rsid w:val="00CF7C50"/>
    <w:rPr>
      <w:sz w:val="16"/>
      <w:szCs w:val="16"/>
    </w:rPr>
  </w:style>
  <w:style w:type="paragraph" w:styleId="Kommentarer">
    <w:name w:val="annotation text"/>
    <w:basedOn w:val="Normal"/>
    <w:link w:val="KommentarerChar"/>
    <w:semiHidden/>
    <w:unhideWhenUsed/>
    <w:rsid w:val="00CF7C50"/>
    <w:pPr>
      <w:widowControl w:val="0"/>
      <w:suppressAutoHyphens/>
      <w:adjustRightInd w:val="0"/>
      <w:spacing w:before="0" w:line="240" w:lineRule="auto"/>
      <w:textAlignment w:val="baseline"/>
    </w:pPr>
    <w:rPr>
      <w:rFonts w:eastAsia="Times New Roman" w:cs="Times New Roman"/>
      <w:sz w:val="20"/>
      <w:szCs w:val="20"/>
    </w:rPr>
  </w:style>
  <w:style w:type="character" w:customStyle="1" w:styleId="KommentarerChar">
    <w:name w:val="Kommentarer Char"/>
    <w:basedOn w:val="Standardstycketeckensnitt"/>
    <w:link w:val="Kommentarer"/>
    <w:semiHidden/>
    <w:rsid w:val="00CF7C50"/>
    <w:rPr>
      <w:rFonts w:ascii="Times New Roman" w:eastAsia="Times New Roman" w:hAnsi="Times New Roman" w:cs="Times New Roman"/>
      <w:color w:val="000000" w:themeColor="text1"/>
      <w:sz w:val="20"/>
      <w:szCs w:val="20"/>
      <w:lang w:val="en-US"/>
    </w:rPr>
  </w:style>
  <w:style w:type="paragraph" w:styleId="Kommentarsmne">
    <w:name w:val="annotation subject"/>
    <w:basedOn w:val="Kommentarer"/>
    <w:next w:val="Kommentarer"/>
    <w:link w:val="KommentarsmneChar"/>
    <w:semiHidden/>
    <w:unhideWhenUsed/>
    <w:rsid w:val="00CF7C50"/>
    <w:rPr>
      <w:b/>
      <w:bCs/>
    </w:rPr>
  </w:style>
  <w:style w:type="character" w:customStyle="1" w:styleId="KommentarsmneChar">
    <w:name w:val="Kommentarsämne Char"/>
    <w:basedOn w:val="KommentarerChar"/>
    <w:link w:val="Kommentarsmne"/>
    <w:semiHidden/>
    <w:rsid w:val="00CF7C50"/>
    <w:rPr>
      <w:rFonts w:ascii="Times New Roman" w:eastAsia="Times New Roman" w:hAnsi="Times New Roman" w:cs="Times New Roman"/>
      <w:b/>
      <w:bCs/>
      <w:color w:val="000000" w:themeColor="text1"/>
      <w:sz w:val="20"/>
      <w:szCs w:val="20"/>
      <w:lang w:val="en-US"/>
    </w:rPr>
  </w:style>
  <w:style w:type="paragraph" w:styleId="Ballongtext">
    <w:name w:val="Balloon Text"/>
    <w:basedOn w:val="Normal"/>
    <w:link w:val="BallongtextChar"/>
    <w:semiHidden/>
    <w:unhideWhenUsed/>
    <w:rsid w:val="00CF7C50"/>
    <w:pPr>
      <w:widowControl w:val="0"/>
      <w:suppressAutoHyphens/>
      <w:adjustRightInd w:val="0"/>
      <w:spacing w:before="0" w:after="0" w:line="240" w:lineRule="auto"/>
      <w:textAlignment w:val="baseline"/>
    </w:pPr>
    <w:rPr>
      <w:rFonts w:ascii="Tahoma" w:eastAsia="Times New Roman" w:hAnsi="Tahoma" w:cs="Times New Roman"/>
      <w:sz w:val="16"/>
      <w:szCs w:val="16"/>
    </w:rPr>
  </w:style>
  <w:style w:type="character" w:customStyle="1" w:styleId="BallongtextChar">
    <w:name w:val="Ballongtext Char"/>
    <w:basedOn w:val="Standardstycketeckensnitt"/>
    <w:link w:val="Ballongtext"/>
    <w:semiHidden/>
    <w:rsid w:val="00CF7C50"/>
    <w:rPr>
      <w:rFonts w:ascii="Tahoma" w:eastAsia="Times New Roman" w:hAnsi="Tahoma" w:cs="Times New Roman"/>
      <w:color w:val="000000" w:themeColor="text1"/>
      <w:sz w:val="16"/>
      <w:szCs w:val="16"/>
      <w:lang w:val="en-US"/>
    </w:rPr>
  </w:style>
  <w:style w:type="character" w:customStyle="1" w:styleId="citation">
    <w:name w:val="citation"/>
    <w:rsid w:val="00CF7C50"/>
  </w:style>
  <w:style w:type="character" w:customStyle="1" w:styleId="NormalCharChar">
    <w:name w:val="Normal Char Char"/>
    <w:rsid w:val="00CF7C50"/>
    <w:rPr>
      <w:sz w:val="22"/>
      <w:szCs w:val="24"/>
      <w:lang w:val="en-US" w:eastAsia="en-US" w:bidi="ar-SA"/>
    </w:rPr>
  </w:style>
  <w:style w:type="paragraph" w:customStyle="1" w:styleId="CodeChar">
    <w:name w:val="Code Char"/>
    <w:basedOn w:val="Normal"/>
    <w:link w:val="CodeCharChar"/>
    <w:rsid w:val="00CF7C50"/>
    <w:pPr>
      <w:widowControl w:val="0"/>
      <w:adjustRightInd w:val="0"/>
      <w:spacing w:before="0" w:after="50" w:line="240" w:lineRule="auto"/>
      <w:ind w:left="360"/>
      <w:textAlignment w:val="baseline"/>
    </w:pPr>
    <w:rPr>
      <w:rFonts w:ascii="Lucida Console" w:eastAsia="Times New Roman" w:hAnsi="Lucida Console" w:cs="Times New Roman"/>
      <w:sz w:val="18"/>
      <w:szCs w:val="18"/>
      <w:lang w:eastAsia="ar-SA"/>
    </w:rPr>
  </w:style>
  <w:style w:type="character" w:customStyle="1" w:styleId="CodeCharChar">
    <w:name w:val="Code Char Char"/>
    <w:link w:val="CodeChar"/>
    <w:rsid w:val="00CF7C50"/>
    <w:rPr>
      <w:rFonts w:ascii="Lucida Console" w:eastAsia="Times New Roman" w:hAnsi="Lucida Console" w:cs="Times New Roman"/>
      <w:color w:val="000000" w:themeColor="text1"/>
      <w:sz w:val="18"/>
      <w:szCs w:val="18"/>
      <w:lang w:val="en-US" w:eastAsia="ar-SA"/>
    </w:rPr>
  </w:style>
  <w:style w:type="paragraph" w:customStyle="1" w:styleId="CommandLineEnd">
    <w:name w:val="Command Line End"/>
    <w:basedOn w:val="CommandLine"/>
    <w:rsid w:val="00CF7C50"/>
    <w:pPr>
      <w:pBdr>
        <w:left w:val="none" w:sz="0" w:space="0" w:color="auto"/>
      </w:pBdr>
      <w:spacing w:after="120"/>
    </w:pPr>
    <w:rPr>
      <w:bCs/>
      <w:sz w:val="18"/>
      <w:szCs w:val="20"/>
      <w:lang w:eastAsia="en-US"/>
    </w:rPr>
  </w:style>
  <w:style w:type="paragraph" w:customStyle="1" w:styleId="CodeWithinBullet">
    <w:name w:val="CodeWithinBullet"/>
    <w:basedOn w:val="Normal"/>
    <w:rsid w:val="00CF7C50"/>
    <w:pPr>
      <w:widowControl w:val="0"/>
      <w:suppressAutoHyphens/>
      <w:adjustRightInd w:val="0"/>
      <w:spacing w:before="0" w:after="50" w:line="240" w:lineRule="auto"/>
      <w:ind w:left="720"/>
      <w:textAlignment w:val="baseline"/>
    </w:pPr>
    <w:rPr>
      <w:rFonts w:ascii="Lucida Console" w:hAnsi="Lucida Console" w:cs="Times New Roman"/>
      <w:noProof/>
      <w:sz w:val="18"/>
      <w:szCs w:val="20"/>
      <w:lang w:val="sv-SE" w:eastAsia="ar-SA"/>
    </w:rPr>
  </w:style>
  <w:style w:type="paragraph" w:customStyle="1" w:styleId="CodeWithinBulletEnd">
    <w:name w:val="CodeWithinBulletEnd"/>
    <w:basedOn w:val="CodeEnd"/>
    <w:rsid w:val="00CF7C50"/>
    <w:pPr>
      <w:pBdr>
        <w:left w:val="none" w:sz="0" w:space="0" w:color="auto"/>
      </w:pBdr>
      <w:ind w:left="720"/>
    </w:pPr>
    <w:rPr>
      <w:sz w:val="18"/>
      <w:szCs w:val="20"/>
    </w:rPr>
  </w:style>
  <w:style w:type="paragraph" w:styleId="Revision">
    <w:name w:val="Revision"/>
    <w:hidden/>
    <w:uiPriority w:val="99"/>
    <w:semiHidden/>
    <w:rsid w:val="00CF7C50"/>
    <w:pPr>
      <w:widowControl w:val="0"/>
      <w:adjustRightInd w:val="0"/>
      <w:spacing w:after="0" w:line="360" w:lineRule="atLeast"/>
      <w:jc w:val="both"/>
      <w:textAlignment w:val="baseline"/>
    </w:pPr>
    <w:rPr>
      <w:rFonts w:ascii="Times New Roman" w:eastAsia="Times New Roman" w:hAnsi="Times New Roman" w:cs="Times New Roman"/>
      <w:szCs w:val="24"/>
      <w:lang w:val="en-US"/>
    </w:rPr>
  </w:style>
  <w:style w:type="character" w:customStyle="1" w:styleId="postbody">
    <w:name w:val="postbody"/>
    <w:rsid w:val="00CF7C50"/>
  </w:style>
  <w:style w:type="character" w:customStyle="1" w:styleId="contributornametrigger">
    <w:name w:val="contributornametrigger"/>
    <w:rsid w:val="00CF7C50"/>
  </w:style>
  <w:style w:type="paragraph" w:customStyle="1" w:styleId="title4">
    <w:name w:val="title4"/>
    <w:basedOn w:val="Normal"/>
    <w:rsid w:val="00CF7C50"/>
    <w:pPr>
      <w:widowControl w:val="0"/>
      <w:adjustRightInd w:val="0"/>
      <w:spacing w:before="0" w:after="0" w:line="240" w:lineRule="atLeast"/>
      <w:textAlignment w:val="baseline"/>
    </w:pPr>
    <w:rPr>
      <w:rFonts w:eastAsia="Times New Roman" w:cs="Times New Roman"/>
      <w:b/>
      <w:bCs/>
      <w:color w:val="222222"/>
      <w:sz w:val="18"/>
      <w:szCs w:val="18"/>
      <w:lang w:val="sv-SE" w:eastAsia="sv-SE"/>
    </w:rPr>
  </w:style>
  <w:style w:type="paragraph" w:customStyle="1" w:styleId="note1">
    <w:name w:val="note1"/>
    <w:basedOn w:val="Normal"/>
    <w:rsid w:val="00CF7C50"/>
    <w:pPr>
      <w:widowControl w:val="0"/>
      <w:adjustRightInd w:val="0"/>
      <w:spacing w:before="30" w:after="0" w:line="240" w:lineRule="auto"/>
      <w:textAlignment w:val="baseline"/>
    </w:pPr>
    <w:rPr>
      <w:rFonts w:eastAsia="Times New Roman" w:cs="Times New Roman"/>
      <w:color w:val="222222"/>
      <w:sz w:val="18"/>
      <w:szCs w:val="18"/>
      <w:lang w:val="sv-SE" w:eastAsia="sv-SE"/>
    </w:rPr>
  </w:style>
  <w:style w:type="character" w:styleId="Stark">
    <w:name w:val="Strong"/>
    <w:uiPriority w:val="22"/>
    <w:qFormat/>
    <w:rsid w:val="00CF7C50"/>
    <w:rPr>
      <w:b/>
      <w:bCs/>
    </w:rPr>
  </w:style>
  <w:style w:type="paragraph" w:styleId="Normalwebb">
    <w:name w:val="Normal (Web)"/>
    <w:basedOn w:val="Normal"/>
    <w:uiPriority w:val="99"/>
    <w:unhideWhenUsed/>
    <w:rsid w:val="00CF7C50"/>
    <w:pPr>
      <w:widowControl w:val="0"/>
      <w:adjustRightInd w:val="0"/>
      <w:spacing w:before="0" w:after="0" w:line="270" w:lineRule="atLeast"/>
      <w:textAlignment w:val="baseline"/>
    </w:pPr>
    <w:rPr>
      <w:rFonts w:eastAsia="Times New Roman" w:cs="Times New Roman"/>
      <w:color w:val="2A2A2A"/>
      <w:sz w:val="24"/>
      <w:szCs w:val="24"/>
      <w:lang w:val="sv-SE" w:eastAsia="sv-SE"/>
    </w:rPr>
  </w:style>
  <w:style w:type="character" w:styleId="Betoning">
    <w:name w:val="Emphasis"/>
    <w:uiPriority w:val="20"/>
    <w:qFormat/>
    <w:rsid w:val="00CF7C50"/>
    <w:rPr>
      <w:i/>
      <w:iCs/>
    </w:rPr>
  </w:style>
  <w:style w:type="character" w:customStyle="1" w:styleId="kw3">
    <w:name w:val="kw3"/>
    <w:basedOn w:val="Standardstycketeckensnitt"/>
    <w:rsid w:val="00CF7C50"/>
  </w:style>
  <w:style w:type="character" w:customStyle="1" w:styleId="br0">
    <w:name w:val="br0"/>
    <w:basedOn w:val="Standardstycketeckensnitt"/>
    <w:rsid w:val="00CF7C50"/>
  </w:style>
  <w:style w:type="character" w:customStyle="1" w:styleId="st0">
    <w:name w:val="st0"/>
    <w:basedOn w:val="Standardstycketeckensnitt"/>
    <w:rsid w:val="00CF7C50"/>
  </w:style>
  <w:style w:type="character" w:customStyle="1" w:styleId="es1">
    <w:name w:val="es1"/>
    <w:basedOn w:val="Standardstycketeckensnitt"/>
    <w:rsid w:val="00CF7C50"/>
  </w:style>
  <w:style w:type="character" w:customStyle="1" w:styleId="sy0">
    <w:name w:val="sy0"/>
    <w:basedOn w:val="Standardstycketeckensnitt"/>
    <w:rsid w:val="00CF7C50"/>
  </w:style>
  <w:style w:type="character" w:styleId="HTML-skrivmaskin">
    <w:name w:val="HTML Typewriter"/>
    <w:basedOn w:val="Standardstycketeckensnitt"/>
    <w:uiPriority w:val="99"/>
    <w:semiHidden/>
    <w:unhideWhenUsed/>
    <w:rsid w:val="00CF7C50"/>
    <w:rPr>
      <w:rFonts w:ascii="Courier New" w:eastAsia="Times New Roman" w:hAnsi="Courier New" w:cs="Courier New"/>
      <w:sz w:val="20"/>
      <w:szCs w:val="20"/>
    </w:rPr>
  </w:style>
  <w:style w:type="character" w:customStyle="1" w:styleId="input1">
    <w:name w:val="input1"/>
    <w:basedOn w:val="Standardstycketeckensnitt"/>
    <w:rsid w:val="00CF7C50"/>
    <w:rPr>
      <w:b/>
      <w:bCs/>
    </w:rPr>
  </w:style>
  <w:style w:type="paragraph" w:styleId="Slutnotstext">
    <w:name w:val="endnote text"/>
    <w:basedOn w:val="Normal"/>
    <w:link w:val="SlutnotstextChar"/>
    <w:uiPriority w:val="99"/>
    <w:semiHidden/>
    <w:unhideWhenUsed/>
    <w:rsid w:val="00CF7C50"/>
    <w:pPr>
      <w:widowControl w:val="0"/>
      <w:suppressAutoHyphens/>
      <w:adjustRightInd w:val="0"/>
      <w:spacing w:before="0" w:after="0" w:line="240" w:lineRule="auto"/>
      <w:textAlignment w:val="baseline"/>
    </w:pPr>
    <w:rPr>
      <w:rFonts w:eastAsia="Times New Roman" w:cs="Times New Roman"/>
      <w:sz w:val="20"/>
      <w:szCs w:val="20"/>
    </w:rPr>
  </w:style>
  <w:style w:type="character" w:customStyle="1" w:styleId="SlutnotstextChar">
    <w:name w:val="Slutnotstext Char"/>
    <w:basedOn w:val="Standardstycketeckensnitt"/>
    <w:link w:val="Slutnotstext"/>
    <w:uiPriority w:val="99"/>
    <w:semiHidden/>
    <w:rsid w:val="00CF7C50"/>
    <w:rPr>
      <w:rFonts w:ascii="Times New Roman" w:eastAsia="Times New Roman" w:hAnsi="Times New Roman" w:cs="Times New Roman"/>
      <w:color w:val="000000" w:themeColor="text1"/>
      <w:sz w:val="20"/>
      <w:szCs w:val="20"/>
      <w:lang w:val="en-US"/>
    </w:rPr>
  </w:style>
  <w:style w:type="character" w:styleId="Slutnotsreferens">
    <w:name w:val="endnote reference"/>
    <w:basedOn w:val="Standardstycketeckensnitt"/>
    <w:uiPriority w:val="99"/>
    <w:semiHidden/>
    <w:unhideWhenUsed/>
    <w:rsid w:val="00CF7C50"/>
    <w:rPr>
      <w:vertAlign w:val="superscript"/>
    </w:rPr>
  </w:style>
  <w:style w:type="paragraph" w:styleId="Brdtext">
    <w:name w:val="Body Text"/>
    <w:basedOn w:val="Normal"/>
    <w:link w:val="BrdtextChar"/>
    <w:uiPriority w:val="99"/>
    <w:unhideWhenUsed/>
    <w:rsid w:val="00CF7C50"/>
    <w:pPr>
      <w:widowControl w:val="0"/>
      <w:suppressAutoHyphens/>
      <w:adjustRightInd w:val="0"/>
      <w:spacing w:before="0" w:line="240" w:lineRule="auto"/>
      <w:textAlignment w:val="baseline"/>
    </w:pPr>
    <w:rPr>
      <w:rFonts w:eastAsia="Times New Roman" w:cs="Times New Roman"/>
      <w:szCs w:val="24"/>
    </w:rPr>
  </w:style>
  <w:style w:type="character" w:customStyle="1" w:styleId="BrdtextChar">
    <w:name w:val="Brödtext Char"/>
    <w:basedOn w:val="Standardstycketeckensnitt"/>
    <w:link w:val="Brdtext"/>
    <w:uiPriority w:val="99"/>
    <w:rsid w:val="00CF7C50"/>
    <w:rPr>
      <w:rFonts w:ascii="Times New Roman" w:eastAsia="Times New Roman" w:hAnsi="Times New Roman" w:cs="Times New Roman"/>
      <w:color w:val="000000" w:themeColor="text1"/>
      <w:szCs w:val="24"/>
      <w:lang w:val="en-US"/>
    </w:rPr>
  </w:style>
  <w:style w:type="paragraph" w:customStyle="1" w:styleId="NormalSingle">
    <w:name w:val="NormalSingle"/>
    <w:basedOn w:val="Normal"/>
    <w:qFormat/>
    <w:rsid w:val="00CF7C50"/>
    <w:pPr>
      <w:spacing w:before="0" w:after="0" w:line="240" w:lineRule="auto"/>
    </w:pPr>
  </w:style>
  <w:style w:type="character" w:styleId="Nmn">
    <w:name w:val="Mention"/>
    <w:basedOn w:val="Standardstycketeckensnitt"/>
    <w:uiPriority w:val="99"/>
    <w:semiHidden/>
    <w:unhideWhenUsed/>
    <w:rsid w:val="00CF7C50"/>
    <w:rPr>
      <w:color w:val="2B579A"/>
      <w:shd w:val="clear" w:color="auto" w:fill="E6E6E6"/>
    </w:rPr>
  </w:style>
  <w:style w:type="character" w:customStyle="1" w:styleId="Index">
    <w:name w:val="Index"/>
    <w:basedOn w:val="Standardstycketeckensnitt"/>
    <w:uiPriority w:val="1"/>
    <w:qFormat/>
    <w:rsid w:val="00CF7C50"/>
    <w:rPr>
      <w:vertAlign w:val="subscript"/>
    </w:rPr>
  </w:style>
  <w:style w:type="paragraph" w:styleId="Sidfot">
    <w:name w:val="footer"/>
    <w:basedOn w:val="Normal"/>
    <w:link w:val="SidfotChar"/>
    <w:uiPriority w:val="99"/>
    <w:unhideWhenUsed/>
    <w:rsid w:val="00CF7C50"/>
    <w:pPr>
      <w:tabs>
        <w:tab w:val="center" w:pos="4513"/>
        <w:tab w:val="right" w:pos="9026"/>
      </w:tabs>
      <w:spacing w:before="0" w:after="0" w:line="240" w:lineRule="auto"/>
    </w:pPr>
  </w:style>
  <w:style w:type="character" w:customStyle="1" w:styleId="SidfotChar">
    <w:name w:val="Sidfot Char"/>
    <w:basedOn w:val="Standardstycketeckensnitt"/>
    <w:link w:val="Sidfot"/>
    <w:uiPriority w:val="99"/>
    <w:rsid w:val="00CF7C50"/>
    <w:rPr>
      <w:rFonts w:ascii="Times New Roman" w:hAnsi="Times New Roman"/>
      <w:color w:val="000000" w:themeColor="text1"/>
      <w:lang w:val="en-US"/>
    </w:rPr>
  </w:style>
  <w:style w:type="character" w:customStyle="1" w:styleId="BoldKeyword">
    <w:name w:val="BoldKeyword"/>
    <w:basedOn w:val="KeyWord0"/>
    <w:uiPriority w:val="1"/>
    <w:qFormat/>
    <w:rsid w:val="00CF7C50"/>
    <w:rPr>
      <w:b/>
      <w:bCs/>
      <w:i/>
      <w:noProof/>
    </w:rPr>
  </w:style>
  <w:style w:type="character" w:styleId="Olstomnmnande">
    <w:name w:val="Unresolved Mention"/>
    <w:basedOn w:val="Standardstycketeckensnitt"/>
    <w:uiPriority w:val="99"/>
    <w:semiHidden/>
    <w:unhideWhenUsed/>
    <w:rsid w:val="00CF7C50"/>
    <w:rPr>
      <w:color w:val="605E5C"/>
      <w:shd w:val="clear" w:color="auto" w:fill="E1DFDD"/>
    </w:rPr>
  </w:style>
  <w:style w:type="character" w:styleId="Platshllartext">
    <w:name w:val="Placeholder Text"/>
    <w:basedOn w:val="Standardstycketeckensnitt"/>
    <w:uiPriority w:val="99"/>
    <w:semiHidden/>
    <w:rsid w:val="00CF7C50"/>
    <w:rPr>
      <w:color w:val="808080"/>
    </w:rPr>
  </w:style>
  <w:style w:type="paragraph" w:customStyle="1" w:styleId="Appendix">
    <w:name w:val="Appendix"/>
    <w:basedOn w:val="Rubrik1"/>
    <w:qFormat/>
    <w:rsid w:val="00CF7C50"/>
    <w:pPr>
      <w:keepNext w:val="0"/>
      <w:keepLines w:val="0"/>
      <w:widowControl w:val="0"/>
      <w:numPr>
        <w:numId w:val="17"/>
      </w:numPr>
      <w:tabs>
        <w:tab w:val="num" w:pos="360"/>
      </w:tabs>
      <w:adjustRightInd w:val="0"/>
      <w:spacing w:before="0" w:after="480"/>
      <w:ind w:left="0" w:firstLine="0"/>
    </w:pPr>
    <w:rPr>
      <w:rFonts w:eastAsia="Times New Roman" w:cs="Arial"/>
      <w:iCs/>
      <w:color w:val="000000"/>
      <w:kern w:val="32"/>
      <w:sz w:val="72"/>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32</Pages>
  <Words>10498</Words>
  <Characters>55642</Characters>
  <Application>Microsoft Office Word</Application>
  <DocSecurity>0</DocSecurity>
  <Lines>463</Lines>
  <Paragraphs>132</Paragraphs>
  <ScaleCrop>false</ScaleCrop>
  <Company/>
  <LinksUpToDate>false</LinksUpToDate>
  <CharactersWithSpaces>66008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Stefan Bjornander</dc:creator>
  <cp:keywords/>
  <dc:description/>
  <cp:lastModifiedBy>Stefan Bjornander</cp:lastModifiedBy>
  <cp:revision>2</cp:revision>
  <dcterms:created xsi:type="dcterms:W3CDTF">2020-12-01T14:41:00Z</dcterms:created>
  <dcterms:modified xsi:type="dcterms:W3CDTF">2020-12-01T14:41:00Z</dcterms:modified>
</cp:coreProperties>
</file>