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EF3356">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EF3356">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EF3356">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EF3356">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EF3356">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520E312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Dereference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EF3356">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EF3356">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EF3356">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EF3356">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EF3356">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EF3356">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EF3356">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EF3356">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EF3356">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EF3356">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EF3356">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EF3356">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EF3356">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EF3356">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EF3356">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EF3356">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EF3356">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EF3356">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EF3356">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EF3356">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EF3356">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EF3356">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EF3356">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EF3356" w:rsidRDefault="00EF3356" w:rsidP="007016BF">
                              <w:pPr>
                                <w:spacing w:before="60" w:after="0"/>
                                <w:jc w:val="center"/>
                                <w:rPr>
                                  <w:lang w:val="sv-SE"/>
                                </w:rPr>
                              </w:pPr>
                              <w:r>
                                <w:rPr>
                                  <w:lang w:val="sv-SE"/>
                                </w:rPr>
                                <w:t>Register Preparator</w:t>
                              </w:r>
                            </w:p>
                            <w:p w14:paraId="5B7E5EAE" w14:textId="77777777" w:rsidR="00EF3356" w:rsidRPr="00C7380D" w:rsidRDefault="00EF3356"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EF3356" w:rsidRDefault="00EF3356" w:rsidP="00F52895">
                              <w:pPr>
                                <w:spacing w:before="60" w:after="0"/>
                                <w:jc w:val="center"/>
                                <w:rPr>
                                  <w:lang w:val="sv-SE"/>
                                </w:rPr>
                              </w:pPr>
                              <w:r>
                                <w:rPr>
                                  <w:lang w:val="sv-SE"/>
                                </w:rPr>
                                <w:t>Register Allocator</w:t>
                              </w:r>
                            </w:p>
                            <w:p w14:paraId="49971E8A" w14:textId="77777777" w:rsidR="00EF3356" w:rsidRDefault="00EF3356"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EF3356" w:rsidRPr="009C410A" w:rsidRDefault="00EF3356"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EF3356" w:rsidRPr="009C410A" w:rsidRDefault="00EF3356"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EF3356" w:rsidRDefault="00EF3356"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EF3356" w:rsidRDefault="00EF3356"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EF3356" w:rsidRDefault="00EF3356" w:rsidP="007016BF">
                              <w:pPr>
                                <w:pStyle w:val="Normalwebb"/>
                                <w:spacing w:before="60" w:line="252" w:lineRule="auto"/>
                                <w:jc w:val="center"/>
                              </w:pPr>
                              <w:r>
                                <w:rPr>
                                  <w:rFonts w:eastAsia="Calibri"/>
                                  <w:sz w:val="22"/>
                                  <w:szCs w:val="22"/>
                                  <w:lang w:val="en-US"/>
                                </w:rPr>
                                <w:t>Object Code</w:t>
                              </w:r>
                            </w:p>
                            <w:p w14:paraId="774C3A6C" w14:textId="77777777" w:rsidR="00EF3356" w:rsidRDefault="00EF3356"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EF3356" w:rsidRDefault="00EF3356"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EF3356" w:rsidRDefault="00EF3356"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EF3356" w:rsidRDefault="00EF3356" w:rsidP="007016BF">
                        <w:pPr>
                          <w:spacing w:before="60" w:after="0"/>
                          <w:jc w:val="center"/>
                          <w:rPr>
                            <w:lang w:val="sv-SE"/>
                          </w:rPr>
                        </w:pPr>
                        <w:r>
                          <w:rPr>
                            <w:lang w:val="sv-SE"/>
                          </w:rPr>
                          <w:t>Register Preparator</w:t>
                        </w:r>
                      </w:p>
                      <w:p w14:paraId="5B7E5EAE" w14:textId="77777777" w:rsidR="00EF3356" w:rsidRPr="00C7380D" w:rsidRDefault="00EF3356"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EF3356" w:rsidRDefault="00EF3356" w:rsidP="00F52895">
                        <w:pPr>
                          <w:spacing w:before="60" w:after="0"/>
                          <w:jc w:val="center"/>
                          <w:rPr>
                            <w:lang w:val="sv-SE"/>
                          </w:rPr>
                        </w:pPr>
                        <w:r>
                          <w:rPr>
                            <w:lang w:val="sv-SE"/>
                          </w:rPr>
                          <w:t>Register Allocator</w:t>
                        </w:r>
                      </w:p>
                      <w:p w14:paraId="49971E8A" w14:textId="77777777" w:rsidR="00EF3356" w:rsidRDefault="00EF3356"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EF3356" w:rsidRPr="009C410A" w:rsidRDefault="00EF3356"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EF3356" w:rsidRPr="009C410A" w:rsidRDefault="00EF3356"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EF3356" w:rsidRDefault="00EF3356"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EF3356" w:rsidRDefault="00EF3356"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EF3356" w:rsidRDefault="00EF3356" w:rsidP="007016BF">
                        <w:pPr>
                          <w:pStyle w:val="Normalwebb"/>
                          <w:spacing w:before="60" w:line="252" w:lineRule="auto"/>
                          <w:jc w:val="center"/>
                        </w:pPr>
                        <w:r>
                          <w:rPr>
                            <w:rFonts w:eastAsia="Calibri"/>
                            <w:sz w:val="22"/>
                            <w:szCs w:val="22"/>
                            <w:lang w:val="en-US"/>
                          </w:rPr>
                          <w:t>Object Code</w:t>
                        </w:r>
                      </w:p>
                      <w:p w14:paraId="774C3A6C" w14:textId="77777777" w:rsidR="00EF3356" w:rsidRDefault="00EF3356"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EF3356" w:rsidRDefault="00EF3356"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EF3356" w:rsidRDefault="00EF3356"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r w:rsidR="00DE19A0" w:rsidRPr="00EC76D5">
        <w:rPr>
          <w:rStyle w:val="CodeInText0"/>
        </w:rPr>
        <w:t>printf</w:t>
      </w:r>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r w:rsidRPr="00EC76D5">
        <w:t>ymbols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r w:rsidRPr="00EC76D5">
        <w:t>Goto-chains are also reduced.</w:t>
      </w:r>
      <w:r w:rsidR="00813C0C" w:rsidRPr="00EC76D5">
        <w:t xml:space="preserve"> In the following example, all goto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We also translates addition or subtraction with one into incremement or decrement, and we reduse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Bison and JFlex</w:t>
      </w:r>
      <w:bookmarkEnd w:id="12"/>
      <w:bookmarkEnd w:id="13"/>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r w:rsidRPr="00EC76D5">
        <w:t>J</w:t>
      </w:r>
      <w:r w:rsidR="00371E5F" w:rsidRPr="00EC76D5">
        <w:t>Fl</w:t>
      </w:r>
      <w:r w:rsidRPr="00EC76D5">
        <w:t xml:space="preserve">ex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r w:rsidRPr="00EC76D5">
        <w:rPr>
          <w:rStyle w:val="CodeInText"/>
        </w:rPr>
        <w:t>e</w:t>
      </w:r>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r w:rsidR="00923212" w:rsidRPr="00EC76D5">
        <w:rPr>
          <w:rStyle w:val="CodeInText"/>
        </w:rPr>
        <w:t>log10</w:t>
      </w:r>
      <w:r w:rsidR="00923212" w:rsidRPr="00EC76D5">
        <w:t xml:space="preserve">, </w:t>
      </w:r>
      <w:r w:rsidR="00923212" w:rsidRPr="00EC76D5">
        <w:rPr>
          <w:rStyle w:val="CodeInText"/>
        </w:rPr>
        <w:t>exp10</w:t>
      </w:r>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r w:rsidR="006F5454" w:rsidRPr="00EC76D5">
        <w:rPr>
          <w:rStyle w:val="CodeInText"/>
          <w:highlight w:val="white"/>
        </w:rPr>
        <w:t>statement_list</w:t>
      </w:r>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r w:rsidR="00715F10" w:rsidRPr="00EC76D5">
        <w:rPr>
          <w:rStyle w:val="CodeInText"/>
        </w:rPr>
        <w:t>statement_list</w:t>
      </w:r>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r w:rsidRPr="00EC76D5">
        <w:t>Y</w:t>
      </w:r>
      <w:r w:rsidR="00CA3E6B" w:rsidRPr="00EC76D5">
        <w:t>acc</w:t>
      </w:r>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r>
        <w:t>MainParser.gppg</w:t>
      </w:r>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The right-hand side are numbered from one, and the attribute values are accessable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r w:rsidRPr="00EC76D5">
        <w:lastRenderedPageBreak/>
        <w:t>J</w:t>
      </w:r>
      <w:r w:rsidR="00ED240D" w:rsidRPr="00EC76D5">
        <w:t>F</w:t>
      </w:r>
      <w:r w:rsidR="00A138C7" w:rsidRPr="00EC76D5">
        <w:t>l</w:t>
      </w:r>
      <w:r w:rsidRPr="00EC76D5">
        <w:t>ex</w:t>
      </w:r>
      <w:bookmarkEnd w:id="17"/>
      <w:bookmarkEnd w:id="18"/>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J</w:t>
      </w:r>
      <w:r w:rsidR="002B548F" w:rsidRPr="00EC76D5">
        <w:t>Fl</w:t>
      </w:r>
      <w:r w:rsidR="000A5AA6" w:rsidRPr="00EC76D5">
        <w:t xml:space="preserve">ex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r w:rsidRPr="00EC76D5">
        <w:t>Token.java</w:t>
      </w:r>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When it comes to complicated tokens, J</w:t>
      </w:r>
      <w:r w:rsidR="0029308A" w:rsidRPr="00EC76D5">
        <w:t>Fl</w:t>
      </w:r>
      <w:r w:rsidRPr="00EC76D5">
        <w:t xml:space="preserve">ex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r w:rsidR="004B7FDC" w:rsidRPr="00EC76D5">
        <w:t>preceed</w:t>
      </w:r>
      <w:r w:rsidR="003865CF" w:rsidRPr="00EC76D5">
        <w:t>ing</w:t>
      </w:r>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ne or more</w:t>
            </w:r>
            <w:r w:rsidR="008855EB" w:rsidRPr="00EC76D5">
              <w:t>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r w:rsidRPr="00EC76D5">
        <w:t>Scanner.jflex</w:t>
      </w:r>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r w:rsidRPr="00EC76D5">
        <w:rPr>
          <w:rStyle w:val="CodeInText"/>
        </w:rPr>
        <w:t>yytext</w:t>
      </w:r>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r w:rsidRPr="00EC76D5">
        <w:rPr>
          <w:rStyle w:val="CodeInText0"/>
        </w:rPr>
        <w:t>ScannerToLexer</w:t>
      </w:r>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r w:rsidR="005C5A52" w:rsidRPr="00EC76D5">
        <w:rPr>
          <w:rStyle w:val="CodeInText0"/>
        </w:rPr>
        <w:t>Lexer</w:t>
      </w:r>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r w:rsidR="008611C9" w:rsidRPr="00EC76D5">
        <w:rPr>
          <w:rStyle w:val="CodeInText0"/>
        </w:rPr>
        <w:t>yylex</w:t>
      </w:r>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r w:rsidRPr="00EC76D5">
        <w:lastRenderedPageBreak/>
        <w:t>ScannerToLexer.java</w:t>
      </w:r>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Bison and JFlex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r w:rsidR="00B2491D" w:rsidRPr="00EC76D5">
        <w:rPr>
          <w:rStyle w:val="CodeInText"/>
        </w:rPr>
        <w:t>BufferedReader</w:t>
      </w:r>
      <w:r w:rsidR="00B2491D" w:rsidRPr="00EC76D5">
        <w:t xml:space="preserve">, the output is written to </w:t>
      </w:r>
      <w:r w:rsidR="00B2491D" w:rsidRPr="00EC76D5">
        <w:rPr>
          <w:rStyle w:val="CodeInText"/>
        </w:rPr>
        <w:t>OutputStream</w:t>
      </w:r>
      <w:r w:rsidR="00B2491D" w:rsidRPr="00EC76D5">
        <w:t>, error message</w:t>
      </w:r>
      <w:r w:rsidR="000D7E1E" w:rsidRPr="00EC76D5">
        <w:t>s</w:t>
      </w:r>
      <w:r w:rsidR="00B2491D" w:rsidRPr="00EC76D5">
        <w:t xml:space="preserve"> are written to </w:t>
      </w:r>
      <w:r w:rsidR="00B2491D" w:rsidRPr="00EC76D5">
        <w:rPr>
          <w:rStyle w:val="CodeInText"/>
        </w:rPr>
        <w:t>ErrorStream</w:t>
      </w:r>
      <w:r w:rsidR="00B2491D" w:rsidRPr="00EC76D5">
        <w:t xml:space="preserve">, and </w:t>
      </w:r>
      <w:r w:rsidR="00B2491D" w:rsidRPr="00EC76D5">
        <w:rPr>
          <w:rStyle w:val="CodeInText"/>
        </w:rPr>
        <w:t>VariableMap</w:t>
      </w:r>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r w:rsidRPr="00EC76D5">
        <w:t>Main.java</w:t>
      </w:r>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r w:rsidRPr="00EC76D5">
        <w:t>Parser.bat</w:t>
      </w:r>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r w:rsidRPr="00EC76D5">
        <w:t>Main.java</w:t>
      </w:r>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r w:rsidR="00304A3D" w:rsidRPr="00EC76D5">
        <w:t>J</w:t>
      </w:r>
      <w:r w:rsidR="009943C8" w:rsidRPr="00EC76D5">
        <w:t xml:space="preserve">Flex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r w:rsidR="00545E00" w:rsidRPr="00EC76D5">
        <w:rPr>
          <w:b/>
          <w:bCs/>
        </w:rPr>
        <w:t>Fel! Hittar inte referenskälla.</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r w:rsidRPr="00EC76D5">
        <w:t>Pre</w:t>
      </w:r>
      <w:r w:rsidR="002E67B8">
        <w:t>MainParser.gppg</w:t>
      </w:r>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An expression is cosidered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r w:rsidRPr="00EC76D5">
        <w:lastRenderedPageBreak/>
        <w:t>PreScanner.jflex</w:t>
      </w:r>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"ef" is concatenated into "abcded".</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r w:rsidRPr="00EC76D5">
        <w:t>Preprocessor.java</w:t>
      </w:r>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r w:rsidRPr="00EC76D5">
        <w:rPr>
          <w:rStyle w:val="CodeInText"/>
        </w:rPr>
        <w:t>traverseLineComment</w:t>
      </w:r>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r w:rsidRPr="00EC76D5">
        <w:rPr>
          <w:rStyle w:val="CodeInText"/>
        </w:rPr>
        <w:t>traverseBlockComment</w:t>
      </w:r>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r w:rsidRPr="00EC76D5">
        <w:rPr>
          <w:rStyle w:val="CodeInText"/>
        </w:rPr>
        <w:t>traverseString</w:t>
      </w:r>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r w:rsidR="00DE4B4E" w:rsidRPr="00EC76D5">
        <w:rPr>
          <w:rStyle w:val="CodeInText"/>
        </w:rPr>
        <w:t>doSlash</w:t>
      </w:r>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r w:rsidRPr="00EC76D5">
        <w:rPr>
          <w:rStyle w:val="CodeInText"/>
        </w:rPr>
        <w:t>traverseCharacter</w:t>
      </w:r>
      <w:r w:rsidRPr="00EC76D5">
        <w:t xml:space="preserve"> method is </w:t>
      </w:r>
      <w:r w:rsidR="00D165D1" w:rsidRPr="00EC76D5">
        <w:t xml:space="preserve">similar to </w:t>
      </w:r>
      <w:r w:rsidRPr="00EC76D5">
        <w:rPr>
          <w:rStyle w:val="CodeInText"/>
        </w:rPr>
        <w:t>traverseString</w:t>
      </w:r>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r w:rsidR="00651622" w:rsidRPr="00EC76D5">
        <w:rPr>
          <w:rStyle w:val="CodeInText"/>
        </w:rPr>
        <w:t>doSlash</w:t>
      </w:r>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r w:rsidR="00C50C78" w:rsidRPr="00EC76D5">
        <w:rPr>
          <w:rStyle w:val="CodeInText0"/>
        </w:rPr>
        <w:t>slashToChar</w:t>
      </w:r>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r w:rsidR="00DE277A" w:rsidRPr="00EC76D5">
        <w:rPr>
          <w:rStyle w:val="CodeInText0"/>
        </w:rPr>
        <w:t>charToOctal</w:t>
      </w:r>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r w:rsidRPr="00EC76D5">
        <w:rPr>
          <w:rStyle w:val="CodeInText0"/>
        </w:rPr>
        <w:t>octalToChar</w:t>
      </w:r>
      <w:r w:rsidRPr="00EC76D5">
        <w:t xml:space="preserve"> method is called by the scanner to tralform the octal shalch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r w:rsidR="00BF2BB0" w:rsidRPr="00EC76D5">
        <w:rPr>
          <w:rStyle w:val="CodeInText"/>
        </w:rPr>
        <w:t>lineBuffer</w:t>
      </w:r>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r w:rsidR="000F09D0" w:rsidRPr="00EC76D5">
        <w:rPr>
          <w:rStyle w:val="CodeInText"/>
        </w:rPr>
        <w:t>generateLineList</w:t>
      </w:r>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r w:rsidR="002A0975" w:rsidRPr="00EC76D5">
        <w:rPr>
          <w:rStyle w:val="CodeInText"/>
        </w:rPr>
        <w:t>searchForMacros</w:t>
      </w:r>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r w:rsidRPr="00EC76D5">
        <w:rPr>
          <w:rStyle w:val="CodeInText0"/>
        </w:rPr>
        <w:t>trimLeft</w:t>
      </w:r>
      <w:r w:rsidR="00DA4986" w:rsidRPr="00EC76D5">
        <w:t xml:space="preserve"> and </w:t>
      </w:r>
      <w:r w:rsidR="00DA4986" w:rsidRPr="00EC76D5">
        <w:rPr>
          <w:rStyle w:val="CodeInText0"/>
        </w:rPr>
        <w:t>trimRight</w:t>
      </w:r>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r w:rsidRPr="00EC76D5">
        <w:rPr>
          <w:rStyle w:val="CodeInText0"/>
        </w:rPr>
        <w:t>countChar</w:t>
      </w:r>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r w:rsidRPr="00EC76D5">
        <w:rPr>
          <w:rStyle w:val="CodeInText0"/>
        </w:rPr>
        <w:t>doLine</w:t>
      </w:r>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r w:rsidR="00220C33" w:rsidRPr="00EC76D5">
        <w:rPr>
          <w:rStyle w:val="CodeInText0"/>
        </w:rPr>
        <w:t>Main</w:t>
      </w:r>
      <w:r w:rsidR="00220C33" w:rsidRPr="00EC76D5">
        <w:t>.</w:t>
      </w:r>
      <w:r w:rsidR="00220C33" w:rsidRPr="00EC76D5">
        <w:rPr>
          <w:rStyle w:val="CodeInText0"/>
        </w:rPr>
        <w:t>Path</w:t>
      </w:r>
      <w:r w:rsidR="00220C33" w:rsidRPr="00EC76D5">
        <w:t xml:space="preserve"> and </w:t>
      </w:r>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r w:rsidR="00F4065D" w:rsidRPr="00EC76D5">
        <w:rPr>
          <w:rStyle w:val="CodeInText"/>
        </w:rPr>
        <w:t>Main.IncludePath</w:t>
      </w:r>
      <w:r w:rsidR="00F4065D" w:rsidRPr="00EC76D5">
        <w:t>, and the internal files are included locally.</w:t>
      </w:r>
    </w:p>
    <w:p w14:paraId="588CAFE4" w14:textId="3F1B6A82" w:rsidR="005602C1" w:rsidRPr="00EC76D5" w:rsidRDefault="005602C1" w:rsidP="008739A0">
      <w:r w:rsidRPr="00EC76D5">
        <w:lastRenderedPageBreak/>
        <w:t xml:space="preserve">The </w:t>
      </w:r>
      <w:r w:rsidRPr="00EC76D5">
        <w:rPr>
          <w:rStyle w:val="CodeInText"/>
        </w:rPr>
        <w:t>Main.IncludeSet</w:t>
      </w:r>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r w:rsidR="00944A37" w:rsidRPr="00EC76D5">
        <w:rPr>
          <w:rStyle w:val="CodeInText"/>
        </w:rPr>
        <w:t>Main.IncludeStack</w:t>
      </w:r>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r w:rsidRPr="00EC76D5">
        <w:rPr>
          <w:rStyle w:val="CodeInText"/>
        </w:rPr>
        <w:t>Main.</w:t>
      </w:r>
      <w:r w:rsidR="00382D84" w:rsidRPr="00EC76D5">
        <w:rPr>
          <w:rStyle w:val="CodeInText"/>
        </w:rPr>
        <w:t>Path</w:t>
      </w:r>
      <w:r w:rsidR="00382D84" w:rsidRPr="00EC76D5">
        <w:t xml:space="preserve"> and </w:t>
      </w:r>
      <w:r w:rsidR="00382D84" w:rsidRPr="00EC76D5">
        <w:rPr>
          <w:rStyle w:val="CodeInText"/>
        </w:rPr>
        <w:t>Main.L</w:t>
      </w:r>
      <w:r w:rsidR="00801744" w:rsidRPr="00EC76D5">
        <w:rPr>
          <w:rStyle w:val="CodeInText"/>
        </w:rPr>
        <w:t>ine</w:t>
      </w:r>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“$C:\Temp\Test.c,100$”)</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r w:rsidRPr="00EC76D5">
        <w:t>Macro.java</w:t>
      </w:r>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r w:rsidRPr="00EC76D5">
        <w:rPr>
          <w:rStyle w:val="CodeInText"/>
        </w:rPr>
        <w:t>doDefine</w:t>
      </w:r>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r w:rsidR="00DE4FE4" w:rsidRPr="00EC76D5">
        <w:rPr>
          <w:rStyle w:val="CodeInText"/>
        </w:rPr>
        <w:t>doParameterDefine</w:t>
      </w:r>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r w:rsidRPr="00EC76D5">
        <w:t>Preprocessor.java</w:t>
      </w:r>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r w:rsidRPr="00EC76D5">
        <w:rPr>
          <w:rStyle w:val="CodeInText"/>
        </w:rPr>
        <w:t>doParameterDefine</w:t>
      </w:r>
      <w:r w:rsidRPr="00EC76D5">
        <w:t xml:space="preserve"> method </w:t>
      </w:r>
      <w:r w:rsidR="00672F93" w:rsidRPr="00EC76D5">
        <w:t>l</w:t>
      </w:r>
      <w:r w:rsidR="00A148A2" w:rsidRPr="00EC76D5">
        <w:t xml:space="preserve">ook into macros with parameters in two steps. First we extract the parameters by calling </w:t>
      </w:r>
      <w:r w:rsidR="00A148A2" w:rsidRPr="00EC76D5">
        <w:rPr>
          <w:rStyle w:val="CodeInText"/>
        </w:rPr>
        <w:t>scanParameters</w:t>
      </w:r>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r w:rsidRPr="00EC76D5">
        <w:rPr>
          <w:rStyle w:val="CodeInText"/>
        </w:rPr>
        <w:t>parameter_index</w:t>
      </w:r>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r w:rsidRPr="00EC76D5">
        <w:rPr>
          <w:rStyle w:val="CodeInText"/>
        </w:rPr>
        <w:t>getIdentifierList</w:t>
      </w:r>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r w:rsidRPr="00EC76D5">
        <w:rPr>
          <w:rStyle w:val="CodeInText"/>
        </w:rPr>
        <w:t>doUndef</w:t>
      </w:r>
      <w:r w:rsidRPr="00EC76D5">
        <w:t xml:space="preserve"> method </w:t>
      </w:r>
      <w:r w:rsidR="00643A6A" w:rsidRPr="00EC76D5">
        <w:t xml:space="preserve">removes a macro from the </w:t>
      </w:r>
      <w:r w:rsidR="00443DFC" w:rsidRPr="00EC76D5">
        <w:rPr>
          <w:rStyle w:val="CodeInText"/>
        </w:rPr>
        <w:t>MacroMap</w:t>
      </w:r>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r w:rsidR="006E5370" w:rsidRPr="00EC76D5">
        <w:rPr>
          <w:rStyle w:val="CodeInText"/>
        </w:rPr>
        <w:t>doIf</w:t>
      </w:r>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r w:rsidR="006E5370" w:rsidRPr="00EC76D5">
        <w:rPr>
          <w:rStyle w:val="CodeInText"/>
        </w:rPr>
        <w:t>parseExpression</w:t>
      </w:r>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r w:rsidR="001B6D1F" w:rsidRPr="00EC76D5">
        <w:rPr>
          <w:rStyle w:val="CodeInText"/>
        </w:rPr>
        <w:t>Main.IfStack</w:t>
      </w:r>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r w:rsidRPr="00EC76D5">
        <w:rPr>
          <w:rStyle w:val="CodeInText"/>
        </w:rPr>
        <w:t>doIfElseIf</w:t>
      </w:r>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r w:rsidR="004C4B6A" w:rsidRPr="00EC76D5">
        <w:rPr>
          <w:rStyle w:val="CodeInText"/>
        </w:rPr>
        <w:t>Main.IfStack</w:t>
      </w:r>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r w:rsidR="0022255F" w:rsidRPr="00EC76D5">
        <w:rPr>
          <w:rStyle w:val="CodeInText"/>
        </w:rPr>
        <w:t>If</w:t>
      </w:r>
      <w:r w:rsidR="00333171" w:rsidRPr="00EC76D5">
        <w:rPr>
          <w:rStyle w:val="CodeInText"/>
        </w:rPr>
        <w:t>S</w:t>
      </w:r>
      <w:r w:rsidR="0022255F" w:rsidRPr="00EC76D5">
        <w:rPr>
          <w:rStyle w:val="CodeInText"/>
        </w:rPr>
        <w:t>tatus</w:t>
      </w:r>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r w:rsidR="004274B9" w:rsidRPr="00EC76D5">
        <w:rPr>
          <w:rStyle w:val="CodeInText"/>
        </w:rPr>
        <w:t>lastTrue</w:t>
      </w:r>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r w:rsidRPr="00EC76D5">
        <w:rPr>
          <w:rStyle w:val="CodeInText"/>
        </w:rPr>
        <w:t>doElse</w:t>
      </w:r>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r w:rsidR="008D7DB1" w:rsidRPr="00EC76D5">
        <w:rPr>
          <w:rStyle w:val="CodeInText"/>
        </w:rPr>
        <w:t>doE</w:t>
      </w:r>
      <w:r w:rsidR="003B23D1" w:rsidRPr="00EC76D5">
        <w:rPr>
          <w:rStyle w:val="CodeInText"/>
        </w:rPr>
        <w:t>ndIf</w:t>
      </w:r>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r w:rsidR="0031573A" w:rsidRPr="00EC76D5">
        <w:rPr>
          <w:rStyle w:val="CodeInText"/>
        </w:rPr>
        <w:t>s</w:t>
      </w:r>
      <w:r w:rsidR="00606112" w:rsidRPr="00EC76D5">
        <w:rPr>
          <w:rStyle w:val="CodeInText"/>
        </w:rPr>
        <w:t>lash</w:t>
      </w:r>
      <w:r w:rsidR="0031573A" w:rsidRPr="00EC76D5">
        <w:rPr>
          <w:rStyle w:val="CodeInText"/>
        </w:rPr>
        <w:t>ToChar</w:t>
      </w:r>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m_</w:t>
      </w:r>
      <w:r w:rsidR="00203447" w:rsidRPr="00EC76D5">
        <w:rPr>
          <w:rStyle w:val="CodeInText"/>
        </w:rPr>
        <w:t>specialMacroSet</w:t>
      </w:r>
      <w:r w:rsidR="00203447" w:rsidRPr="00EC76D5">
        <w:t xml:space="preserve"> or </w:t>
      </w:r>
      <w:r w:rsidR="00443DFC" w:rsidRPr="00EC76D5">
        <w:rPr>
          <w:rStyle w:val="CodeInText"/>
        </w:rPr>
        <w:t>MacroMap</w:t>
      </w:r>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r w:rsidR="005178C0" w:rsidRPr="00EC76D5">
        <w:rPr>
          <w:rStyle w:val="CodeInText"/>
        </w:rPr>
        <w:t>nameStack</w:t>
      </w:r>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r w:rsidR="00DA0797" w:rsidRPr="00EC76D5">
        <w:rPr>
          <w:rStyle w:val="CodeInText"/>
        </w:rPr>
        <w:t>paranCount</w:t>
      </w:r>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r w:rsidRPr="00EC76D5">
        <w:rPr>
          <w:rStyle w:val="CodeInText"/>
        </w:rPr>
        <w:t>lookupMacro</w:t>
      </w:r>
      <w:r w:rsidRPr="00EC76D5">
        <w:t xml:space="preserve"> method looks up a given macro. If it stored in </w:t>
      </w:r>
      <w:r w:rsidR="00443DFC" w:rsidRPr="00EC76D5">
        <w:rPr>
          <w:rStyle w:val="CodeInText"/>
        </w:rPr>
        <w:t>MacroMap</w:t>
      </w:r>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r w:rsidR="00443DFC" w:rsidRPr="00EC76D5">
        <w:rPr>
          <w:rStyle w:val="CodeInText"/>
        </w:rPr>
        <w:t>MacroMap</w:t>
      </w:r>
      <w:r w:rsidRPr="00EC76D5">
        <w:t>,</w:t>
      </w:r>
      <w:r w:rsidR="00076700" w:rsidRPr="00EC76D5">
        <w:t xml:space="preserve"> it may be one of the predefined special macros</w:t>
      </w:r>
      <w:r w:rsidR="00E5371B" w:rsidRPr="00EC76D5">
        <w:t xml:space="preserve">. The </w:t>
      </w:r>
      <w:r w:rsidR="00E5371B" w:rsidRPr="00EC76D5">
        <w:rPr>
          <w:rStyle w:val="CodeInText"/>
        </w:rPr>
        <w:t>__STDC__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r w:rsidR="005F10A7" w:rsidRPr="00EC76D5">
        <w:rPr>
          <w:rStyle w:val="CodeInText"/>
        </w:rPr>
        <w:t>Main.Path</w:t>
      </w:r>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r w:rsidR="005F10A7" w:rsidRPr="00EC76D5">
        <w:rPr>
          <w:rStyle w:val="CodeInText"/>
        </w:rPr>
        <w:t>Main.Line</w:t>
      </w:r>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“0X”m</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This chapter describes the parser of the compiler, how it parses the source code to test whether is complies to the grammar. However, the parser does also performs type checking, store symbols in the symbol table and generates middle 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13898AB6" w:rsidR="00F56EA0" w:rsidRDefault="00F56EA0" w:rsidP="00F56EA0">
      <w:pPr>
        <w:rPr>
          <w:highlight w:val="white"/>
          <w:lang w:val="sv-SE"/>
        </w:rPr>
      </w:pPr>
      <w:r>
        <w:rPr>
          <w:highlight w:val="white"/>
          <w:lang w:val="sv-SE"/>
        </w:rPr>
        <w:t>The asterrisk (’*’) is used both for multiplication and derefereing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52" w:author="Stefan Bjornander" w:date="2015-04-26T09:16:00Z">
        <w:r w:rsidR="000865C3" w:rsidRPr="00EC76D5">
          <w:t xml:space="preserve">The </w:t>
        </w:r>
        <w:r w:rsidR="000865C3" w:rsidRPr="00EC76D5">
          <w:rPr>
            <w:rStyle w:val="CodeInText"/>
            <w:color w:val="auto"/>
            <w:rPrChange w:id="53" w:author="Stefan Bjornander" w:date="2015-04-26T09:16:00Z">
              <w:rPr/>
            </w:rPrChange>
          </w:rPr>
          <w:t>translation_unit</w:t>
        </w:r>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The rules of the parser calls corrensponding methods of the MiddleCodeGenerator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r w:rsidR="00AB7DF5">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7777777"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r w:rsidRPr="00C231D2">
        <w:rPr>
          <w:rStyle w:val="CodeInText"/>
        </w:rPr>
        <w:t>GenerateInitializer.generateStack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3269AE6B" w:rsidR="00E40B78" w:rsidRPr="00EC76D5" w:rsidRDefault="00E40B78" w:rsidP="00E40B78">
      <w:r w:rsidRPr="00EC76D5">
        <w:t xml:space="preserve">A general function </w:t>
      </w:r>
      <w:r w:rsidR="00AB7DF5">
        <w:t>pointer_declarator</w:t>
      </w:r>
      <w:r w:rsidRPr="00EC76D5">
        <w:t xml:space="preserve"> may be unnamed; however, a function definition must be named and of course be a function declaration.</w:t>
      </w:r>
    </w:p>
    <w:p w14:paraId="24006732" w14:textId="77777777" w:rsidR="00CC4E52" w:rsidRPr="00CC4E52" w:rsidRDefault="00CC4E52" w:rsidP="00CC4E52">
      <w:pPr>
        <w:pStyle w:val="Code"/>
        <w:rPr>
          <w:highlight w:val="white"/>
        </w:rPr>
      </w:pPr>
      <w:r w:rsidRPr="00CC4E52">
        <w:rPr>
          <w:highlight w:val="white"/>
        </w:rPr>
        <w:t xml:space="preserve">    public static void FunctionHeader(Specifier specifier,</w:t>
      </w:r>
    </w:p>
    <w:p w14:paraId="3E83B704" w14:textId="2A657282" w:rsidR="00CC4E52" w:rsidRPr="00CC4E52" w:rsidRDefault="00CC4E52" w:rsidP="00CC4E52">
      <w:pPr>
        <w:pStyle w:val="Code"/>
        <w:rPr>
          <w:highlight w:val="white"/>
        </w:rPr>
      </w:pPr>
      <w:r w:rsidRPr="00CC4E52">
        <w:rPr>
          <w:highlight w:val="white"/>
        </w:rPr>
        <w:t xml:space="preserve">                                      </w:t>
      </w:r>
      <w:r w:rsidR="00AB5F77">
        <w:rPr>
          <w:highlight w:val="white"/>
        </w:rPr>
        <w:t>Declarator</w:t>
      </w:r>
      <w:r w:rsidRPr="00CC4E52">
        <w:rPr>
          <w:highlight w:val="white"/>
        </w:rPr>
        <w:t xml:space="preserve"> </w:t>
      </w:r>
      <w:r w:rsidR="00AB7DF5">
        <w:rPr>
          <w:highlight w:val="white"/>
        </w:rPr>
        <w:t>pointer_declarator</w:t>
      </w:r>
      <w:r w:rsidRPr="00CC4E52">
        <w:rPr>
          <w:highlight w:val="white"/>
        </w:rPr>
        <w:t>) {</w:t>
      </w:r>
    </w:p>
    <w:p w14:paraId="5E10E3BA" w14:textId="77777777" w:rsidR="00CC4E52" w:rsidRPr="00CC4E52" w:rsidRDefault="00CC4E52" w:rsidP="00CC4E52">
      <w:pPr>
        <w:pStyle w:val="Code"/>
        <w:rPr>
          <w:highlight w:val="white"/>
        </w:rPr>
      </w:pPr>
      <w:r w:rsidRPr="00CC4E52">
        <w:rPr>
          <w:highlight w:val="white"/>
        </w:rPr>
        <w:t xml:space="preserve">      Storage? storage;</w:t>
      </w:r>
    </w:p>
    <w:p w14:paraId="48FD3727" w14:textId="15A2C125" w:rsidR="00CC4E52" w:rsidRPr="00CC4E52" w:rsidRDefault="00CC4E52" w:rsidP="00CC4E52">
      <w:pPr>
        <w:pStyle w:val="Code"/>
        <w:rPr>
          <w:highlight w:val="white"/>
        </w:rPr>
      </w:pPr>
      <w:r w:rsidRPr="00CC4E52">
        <w:rPr>
          <w:highlight w:val="white"/>
        </w:rPr>
        <w:t xml:space="preserve">      Type </w:t>
      </w:r>
      <w:r w:rsidR="0064403A">
        <w:rPr>
          <w:highlight w:val="white"/>
        </w:rPr>
        <w:t>returnType</w:t>
      </w:r>
      <w:r w:rsidRPr="00CC4E52">
        <w:rPr>
          <w:highlight w:val="white"/>
        </w:rPr>
        <w:t>;</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01754E7B" w14:textId="77777777" w:rsidR="00CC4E52" w:rsidRPr="00CC4E52" w:rsidRDefault="00CC4E52" w:rsidP="00CC4E52">
      <w:pPr>
        <w:pStyle w:val="Code"/>
        <w:rPr>
          <w:highlight w:val="white"/>
        </w:rPr>
      </w:pPr>
      <w:r w:rsidRPr="00CC4E52">
        <w:rPr>
          <w:highlight w:val="white"/>
        </w:rPr>
        <w:t xml:space="preserve">      if (specifier != null) {</w:t>
      </w:r>
    </w:p>
    <w:p w14:paraId="0C5067E7" w14:textId="35640B75" w:rsidR="00CC4E52" w:rsidRPr="00CC4E52" w:rsidRDefault="00CC4E52" w:rsidP="00CC4E52">
      <w:pPr>
        <w:pStyle w:val="Code"/>
        <w:rPr>
          <w:highlight w:val="white"/>
        </w:rPr>
      </w:pPr>
      <w:r w:rsidRPr="00CC4E52">
        <w:rPr>
          <w:highlight w:val="white"/>
        </w:rPr>
        <w:t xml:space="preserve">        storage = specifier.Storage;</w:t>
      </w:r>
    </w:p>
    <w:p w14:paraId="03AECAA3" w14:textId="4DCBEFB1" w:rsidR="00CC4E52" w:rsidRPr="00CC4E52" w:rsidRDefault="00CC4E52" w:rsidP="00CC4E52">
      <w:pPr>
        <w:pStyle w:val="Code"/>
        <w:rPr>
          <w:highlight w:val="white"/>
        </w:rPr>
      </w:pPr>
      <w:r w:rsidRPr="00CC4E52">
        <w:rPr>
          <w:highlight w:val="white"/>
        </w:rPr>
        <w:lastRenderedPageBreak/>
        <w:t xml:space="preserve">        </w:t>
      </w:r>
      <w:r w:rsidR="0064403A">
        <w:rPr>
          <w:highlight w:val="white"/>
        </w:rPr>
        <w:t>returnType</w:t>
      </w:r>
      <w:r w:rsidRPr="00CC4E52">
        <w:rPr>
          <w:highlight w:val="white"/>
        </w:rPr>
        <w:t xml:space="preserve"> = specifier.Type;</w:t>
      </w:r>
    </w:p>
    <w:p w14:paraId="63A0734A" w14:textId="02BDDA9E" w:rsidR="00CC4E52" w:rsidRDefault="00CC4E52" w:rsidP="00CC4E52">
      <w:pPr>
        <w:pStyle w:val="Code"/>
        <w:rPr>
          <w:highlight w:val="white"/>
        </w:rPr>
      </w:pPr>
      <w:r w:rsidRPr="00CC4E52">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1D73DC8D" w14:textId="77777777" w:rsidR="00CC4E52" w:rsidRPr="00CC4E52" w:rsidRDefault="00CC4E52" w:rsidP="00CC4E52">
      <w:pPr>
        <w:pStyle w:val="Code"/>
        <w:rPr>
          <w:highlight w:val="white"/>
        </w:rPr>
      </w:pPr>
      <w:r w:rsidRPr="00CC4E52">
        <w:rPr>
          <w:highlight w:val="white"/>
        </w:rPr>
        <w:t xml:space="preserve">      else {</w:t>
      </w:r>
    </w:p>
    <w:p w14:paraId="00E0D65B" w14:textId="77777777" w:rsidR="00CC4E52" w:rsidRPr="00CC4E52" w:rsidRDefault="00CC4E52" w:rsidP="00CC4E52">
      <w:pPr>
        <w:pStyle w:val="Code"/>
        <w:rPr>
          <w:highlight w:val="white"/>
        </w:rPr>
      </w:pPr>
      <w:r w:rsidRPr="00CC4E52">
        <w:rPr>
          <w:highlight w:val="white"/>
        </w:rPr>
        <w:t xml:space="preserve">        storage = Storage.Extern;</w:t>
      </w:r>
    </w:p>
    <w:p w14:paraId="4C8C1F53" w14:textId="48E95E74" w:rsidR="00CC4E52" w:rsidRPr="00CC4E52" w:rsidRDefault="00CC4E52" w:rsidP="00CC4E52">
      <w:pPr>
        <w:pStyle w:val="Code"/>
        <w:rPr>
          <w:highlight w:val="white"/>
        </w:rPr>
      </w:pPr>
      <w:r w:rsidRPr="00CC4E52">
        <w:rPr>
          <w:highlight w:val="white"/>
        </w:rPr>
        <w:t xml:space="preserve">        </w:t>
      </w:r>
      <w:r w:rsidR="0064403A">
        <w:rPr>
          <w:highlight w:val="white"/>
        </w:rPr>
        <w:t>returnType</w:t>
      </w:r>
      <w:r w:rsidRPr="00CC4E52">
        <w:rPr>
          <w:highlight w:val="white"/>
        </w:rPr>
        <w:t xml:space="preserve"> = Type.SignedIntegerType;</w:t>
      </w:r>
    </w:p>
    <w:p w14:paraId="369A8AD2" w14:textId="77777777" w:rsidR="00CC4E52" w:rsidRPr="00CC4E52" w:rsidRDefault="00CC4E52" w:rsidP="00CC4E52">
      <w:pPr>
        <w:pStyle w:val="Code"/>
        <w:rPr>
          <w:highlight w:val="white"/>
        </w:rPr>
      </w:pPr>
      <w:r w:rsidRPr="00CC4E52">
        <w:rPr>
          <w:highlight w:val="white"/>
        </w:rPr>
        <w:t xml:space="preserve">      }</w:t>
      </w:r>
    </w:p>
    <w:p w14:paraId="61CC6D28" w14:textId="7AE452E5" w:rsidR="00CC4E52" w:rsidRPr="00CC4E52" w:rsidRDefault="00896C61" w:rsidP="00576694">
      <w:pPr>
        <w:rPr>
          <w:highlight w:val="white"/>
        </w:rPr>
      </w:pPr>
      <w:r>
        <w:rPr>
          <w:highlight w:val="white"/>
        </w:rPr>
        <w:t xml:space="preserve">We add the return type to the </w:t>
      </w:r>
      <w:r w:rsidR="00AB7DF5">
        <w:rPr>
          <w:highlight w:val="white"/>
        </w:rPr>
        <w:t>pointer_declarator</w:t>
      </w:r>
      <w:r w:rsidR="00576694">
        <w:rPr>
          <w:highlight w:val="white"/>
        </w:rPr>
        <w:t>. In this way the type become complete: a function with a return type.</w:t>
      </w:r>
    </w:p>
    <w:p w14:paraId="7A8493AF" w14:textId="3A9A009D" w:rsidR="00CC4E52" w:rsidRP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.Add(</w:t>
      </w:r>
      <w:r w:rsidR="0064403A">
        <w:rPr>
          <w:highlight w:val="white"/>
        </w:rPr>
        <w:t>returnType</w:t>
      </w:r>
      <w:r w:rsidRPr="00CC4E52">
        <w:rPr>
          <w:highlight w:val="white"/>
        </w:rPr>
        <w:t>);</w:t>
      </w:r>
    </w:p>
    <w:p w14:paraId="4D36C017" w14:textId="0E9976FB" w:rsidR="00367096" w:rsidRDefault="00367096" w:rsidP="00367096">
      <w:pPr>
        <w:rPr>
          <w:highlight w:val="white"/>
        </w:rPr>
      </w:pPr>
      <w:r>
        <w:rPr>
          <w:highlight w:val="white"/>
        </w:rPr>
        <w:t xml:space="preserve">Then we perform som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4B229FF4" w14:textId="0FCF02B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.Name != null,</w:t>
      </w:r>
    </w:p>
    <w:p w14:paraId="0A5F2564" w14:textId="77777777" w:rsidR="00CC4E52" w:rsidRPr="00CC4E52" w:rsidRDefault="00CC4E52" w:rsidP="00CC4E52">
      <w:pPr>
        <w:pStyle w:val="Code"/>
        <w:rPr>
          <w:highlight w:val="white"/>
        </w:rPr>
      </w:pPr>
      <w:r w:rsidRPr="00CC4E52">
        <w:rPr>
          <w:highlight w:val="white"/>
        </w:rPr>
        <w:t xml:space="preserve">                   Message.Unnamed_function_definition);</w:t>
      </w:r>
    </w:p>
    <w:p w14:paraId="4DEACF02" w14:textId="7F1EC4DD" w:rsidR="00CD2C28" w:rsidRDefault="00CD2C28" w:rsidP="00CD2C28">
      <w:pPr>
        <w:rPr>
          <w:highlight w:val="white"/>
        </w:rPr>
      </w:pPr>
      <w:r>
        <w:rPr>
          <w:highlight w:val="white"/>
        </w:rPr>
        <w:t>Tecnically, the declaration may have any type, and we must check that it really is a function declaration.</w:t>
      </w:r>
    </w:p>
    <w:p w14:paraId="7F2A2752" w14:textId="7C9A1C4C" w:rsidR="00CC4E52" w:rsidRPr="00CC4E52" w:rsidRDefault="00CC4E52" w:rsidP="00CC4E52">
      <w:pPr>
        <w:pStyle w:val="Code"/>
        <w:rPr>
          <w:highlight w:val="white"/>
        </w:rPr>
      </w:pPr>
      <w:r w:rsidRPr="00CC4E52">
        <w:rPr>
          <w:highlight w:val="white"/>
        </w:rPr>
        <w:t xml:space="preserve">      Assert.Error(</w:t>
      </w:r>
      <w:r w:rsidR="00AB7DF5">
        <w:rPr>
          <w:highlight w:val="white"/>
        </w:rPr>
        <w:t>pointer_declarator</w:t>
      </w:r>
      <w:r w:rsidRPr="00CC4E52">
        <w:rPr>
          <w:highlight w:val="white"/>
        </w:rPr>
        <w:t xml:space="preserve">.Type.IsFunction(), </w:t>
      </w:r>
      <w:r w:rsidR="00AB7DF5">
        <w:rPr>
          <w:highlight w:val="white"/>
        </w:rPr>
        <w:t>pointer_declarator</w:t>
      </w:r>
      <w:r w:rsidRPr="00CC4E52">
        <w:rPr>
          <w:highlight w:val="white"/>
        </w:rPr>
        <w:t>.Name,</w:t>
      </w:r>
    </w:p>
    <w:p w14:paraId="0F336542" w14:textId="78A51D2D" w:rsidR="00CC4E52" w:rsidRDefault="00CC4E52" w:rsidP="00CC4E52">
      <w:pPr>
        <w:pStyle w:val="Code"/>
        <w:rPr>
          <w:highlight w:val="white"/>
        </w:rPr>
      </w:pPr>
      <w:r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41C0612E" w14:textId="77777777" w:rsidR="00CC4E52" w:rsidRPr="00CC4E52" w:rsidRDefault="00CC4E52" w:rsidP="00CC4E52">
      <w:pPr>
        <w:pStyle w:val="Code"/>
        <w:rPr>
          <w:highlight w:val="white"/>
        </w:rPr>
      </w:pPr>
      <w:r w:rsidRPr="00CC4E52">
        <w:rPr>
          <w:highlight w:val="white"/>
        </w:rPr>
        <w:t xml:space="preserve">      SymbolTable.CurrentFunction =</w:t>
      </w:r>
    </w:p>
    <w:p w14:paraId="0C5CF123" w14:textId="1168ABAC" w:rsidR="00CC4E52" w:rsidRPr="00CC4E52" w:rsidRDefault="00CC4E52" w:rsidP="00CC4E52">
      <w:pPr>
        <w:pStyle w:val="Code"/>
        <w:rPr>
          <w:highlight w:val="white"/>
        </w:rPr>
      </w:pPr>
      <w:r w:rsidRPr="00CC4E52">
        <w:rPr>
          <w:highlight w:val="white"/>
        </w:rPr>
        <w:t xml:space="preserve">        new Symbol(</w:t>
      </w:r>
      <w:r w:rsidR="00AB7DF5">
        <w:rPr>
          <w:highlight w:val="white"/>
        </w:rPr>
        <w:t>pointer_declarator</w:t>
      </w:r>
      <w:r w:rsidRPr="00CC4E52">
        <w:rPr>
          <w:highlight w:val="white"/>
        </w:rPr>
        <w:t xml:space="preserve">.Name, storage, </w:t>
      </w:r>
      <w:r w:rsidR="00AB7DF5">
        <w:rPr>
          <w:highlight w:val="white"/>
        </w:rPr>
        <w:t>pointer_declarator</w:t>
      </w:r>
      <w:r w:rsidRPr="00CC4E52">
        <w:rPr>
          <w:highlight w:val="white"/>
        </w:rPr>
        <w:t>.Type);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5F4BC12B" w14:textId="35947B45" w:rsidR="00CC4E52" w:rsidRDefault="00CC4E52" w:rsidP="00CC4E52">
      <w:pPr>
        <w:pStyle w:val="Code"/>
        <w:rPr>
          <w:highlight w:val="white"/>
        </w:rPr>
      </w:pPr>
      <w:r w:rsidRPr="00CC4E52">
        <w:rPr>
          <w:highlight w:val="white"/>
        </w:rPr>
        <w:t xml:space="preserve">                </w:t>
      </w:r>
      <w:r w:rsidR="00AB7DF5">
        <w:rPr>
          <w:highlight w:val="white"/>
        </w:rPr>
        <w:t>pointer_declarator</w:t>
      </w:r>
      <w:r w:rsidRPr="00CC4E52">
        <w:rPr>
          <w:highlight w:val="white"/>
        </w:rPr>
        <w:t>.Name,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n the new-</w:t>
      </w:r>
      <w:r w:rsidR="009F4587">
        <w:lastRenderedPageBreak/>
        <w:t xml:space="preserve">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lastRenderedPageBreak/>
        <w:t xml:space="preserve">        AssemblyCodeGenerator.InitializationCodeList();</w:t>
      </w:r>
    </w:p>
    <w:p w14:paraId="3A2B69BC" w14:textId="001566C6" w:rsidR="008550B7" w:rsidRDefault="00A9474F" w:rsidP="00A9474F">
      <w:pPr>
        <w:rPr>
          <w:highlight w:val="white"/>
        </w:rPr>
      </w:pPr>
      <w:r>
        <w:rPr>
          <w:highlight w:val="white"/>
        </w:rPr>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lastRenderedPageBreak/>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it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In the Linux case, we need to generate the assembly text from the assmebly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lastRenderedPageBreak/>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18E516F"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pointer_declarator</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lastRenderedPageBreak/>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lastRenderedPageBreak/>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lastRenderedPageBreak/>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lastRenderedPageBreak/>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lastRenderedPageBreak/>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13125E">
        <w:rPr>
          <w:highlight w:val="white"/>
          <w:lang w:val="sv-SE"/>
        </w:rPr>
        <w:t xml:space="preserve">initialized with a value, or marked as a bitfield. </w:t>
      </w:r>
      <w:r w:rsidR="009D72BD">
        <w:rPr>
          <w:highlight w:val="white"/>
          <w:lang w:val="sv-SE"/>
        </w:rPr>
        <w:t xml:space="preserve">However, a declarator cannot be both initialized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3887985C" w:rsidR="0013125E" w:rsidRPr="009013A8" w:rsidRDefault="007946C9" w:rsidP="009013A8">
      <w:pPr>
        <w:pStyle w:val="Code"/>
        <w:rPr>
          <w:highlight w:val="white"/>
        </w:rPr>
      </w:pPr>
      <w:r>
        <w:rPr>
          <w:highlight w:val="white"/>
        </w:rPr>
        <w:lastRenderedPageBreak/>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2187EC08" w14:textId="77777777" w:rsidR="0013125E" w:rsidRPr="009013A8" w:rsidRDefault="0013125E" w:rsidP="009013A8">
      <w:pPr>
        <w:pStyle w:val="Code"/>
        <w:rPr>
          <w:highlight w:val="white"/>
        </w:rPr>
      </w:pPr>
      <w:r w:rsidRPr="009013A8">
        <w:rPr>
          <w:highlight w:val="white"/>
        </w:rPr>
        <w:t xml:space="preserve">      MiddleCodeGenerator.Declarator</w:t>
      </w:r>
    </w:p>
    <w:p w14:paraId="7676B689" w14:textId="77777777" w:rsidR="0013125E" w:rsidRPr="009013A8" w:rsidRDefault="0013125E" w:rsidP="009013A8">
      <w:pPr>
        <w:pStyle w:val="Code"/>
        <w:rPr>
          <w:highlight w:val="white"/>
        </w:rPr>
      </w:pPr>
      <w:r w:rsidRPr="009013A8">
        <w:rPr>
          <w:highlight w:val="white"/>
        </w:rPr>
        <w:t xml:space="preserve">        (SpecifierStack.Peek(),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77777777" w:rsidR="00DB3B82" w:rsidRPr="00DB3B82" w:rsidRDefault="00DB3B82" w:rsidP="00DB3B82">
      <w:pPr>
        <w:pStyle w:val="Code"/>
        <w:rPr>
          <w:highlight w:val="white"/>
        </w:rPr>
      </w:pPr>
      <w:r w:rsidRPr="00DB3B82">
        <w:rPr>
          <w:highlight w:val="white"/>
        </w:rPr>
        <w:t xml:space="preserve">    /* Empty */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lastRenderedPageBreak/>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lastRenderedPageBreak/>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164AA756" w:rsidR="00553ACA" w:rsidRDefault="00553ACA" w:rsidP="00553ACA">
      <w:pPr>
        <w:rPr>
          <w:highlight w:val="white"/>
          <w:lang w:val="sv-SE"/>
        </w:rPr>
      </w:pPr>
      <w:r>
        <w:rPr>
          <w:highlight w:val="white"/>
          <w:lang w:val="sv-SE"/>
        </w:rPr>
        <w:t xml:space="preserve">The block </w:t>
      </w:r>
      <w:r w:rsidR="00272FE8">
        <w:rPr>
          <w:highlight w:val="white"/>
          <w:lang w:val="sv-SE"/>
        </w:rPr>
        <w:t>hold a list of initializer, which means that initalizer lists can be nested</w:t>
      </w:r>
      <w:r w:rsidR="001F2E9D">
        <w:rPr>
          <w:highlight w:val="white"/>
          <w:lang w:val="sv-SE"/>
        </w:rPr>
        <w:t>. But in the end there is always expressions in the initialization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lastRenderedPageBreak/>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024AEA02"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We extraxt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4DDA304F"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returnes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The for statement is more complicated than the</w:t>
      </w:r>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If the test expression is present, we want its value, and therefore we re interested in its long list. On the other hand, if the init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If the init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Label and Goto Statement</w:t>
      </w:r>
    </w:p>
    <w:p w14:paraId="3D4A6642" w14:textId="404C833E"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000E2D59">
        <w:t xml:space="preserve"> </w:t>
      </w:r>
      <w:r w:rsidR="000E2D59" w:rsidRPr="00BD4B2D">
        <w:t>As we all know, goto has no place in well-</w:t>
      </w:r>
      <w:r w:rsidR="00BD1C4E" w:rsidRPr="00BD4B2D">
        <w:t>structured</w:t>
      </w:r>
      <w:r w:rsidR="000E2D59" w:rsidRPr="00BD4B2D">
        <w:t xml:space="preserve"> programs. </w:t>
      </w:r>
      <w:r w:rsidR="000E2D59" w:rsidRPr="00CC64B1">
        <w:t xml:space="preserve">Labels and goto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languages have omitted goto.</w:t>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return statement may </w:t>
      </w:r>
      <w:r w:rsidR="00A7245A">
        <w:rPr>
          <w:highlight w:val="white"/>
          <w:lang w:val="sv-SE"/>
        </w:rPr>
        <w:t>have an optional expression.</w:t>
      </w:r>
      <w:r w:rsidR="00874277">
        <w:rPr>
          <w:highlight w:val="white"/>
          <w:lang w:val="sv-SE"/>
        </w:rPr>
        <w:t xml:space="preserve"> </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lastRenderedPageBreak/>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r w:rsidRPr="003A2DDA">
        <w:rPr>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lastRenderedPageBreak/>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77777777" w:rsidR="00270E94" w:rsidRPr="00270E94" w:rsidRDefault="00270E94" w:rsidP="00270E94">
      <w:pPr>
        <w:pStyle w:val="Code"/>
        <w:rPr>
          <w:highlight w:val="white"/>
        </w:rPr>
      </w:pP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t>MiddleCodeGenerator.cs</w:t>
      </w:r>
    </w:p>
    <w:p w14:paraId="08918AC9" w14:textId="6FCD076C" w:rsidR="00270E94" w:rsidRPr="00270E94" w:rsidRDefault="00270E94" w:rsidP="00270E94">
      <w:pPr>
        <w:pStyle w:val="Code"/>
        <w:rPr>
          <w:highlight w:val="white"/>
        </w:rPr>
      </w:pPr>
      <w:r w:rsidRPr="00270E94">
        <w:rPr>
          <w:highlight w:val="white"/>
        </w:rPr>
        <w:lastRenderedPageBreak/>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The sizeof Expression</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lastRenderedPageBreak/>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09D6EF1C" w:rsidR="00E72DFD" w:rsidRPr="00270E94"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77777777" w:rsidR="00270E94" w:rsidRPr="00270E94" w:rsidRDefault="00270E94" w:rsidP="00270E94">
      <w:pPr>
        <w:pStyle w:val="Code"/>
        <w:rPr>
          <w:highlight w:val="white"/>
        </w:rPr>
      </w:pPr>
      <w:r w:rsidRPr="00270E94">
        <w:rPr>
          <w:highlight w:val="white"/>
        </w:rPr>
        <w:t xml:space="preserve">    </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7777777" w:rsidR="00270E94" w:rsidRPr="00270E94" w:rsidRDefault="00270E94" w:rsidP="00270E94">
      <w:pPr>
        <w:pStyle w:val="Code"/>
        <w:rPr>
          <w:highlight w:val="white"/>
        </w:rPr>
      </w:pP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D0A8CDF" w:rsidR="00B47577" w:rsidRPr="00270E94" w:rsidRDefault="00B47577" w:rsidP="00B47577">
      <w:pPr>
        <w:pStyle w:val="Rubrik3"/>
        <w:rPr>
          <w:highlight w:val="white"/>
        </w:rPr>
      </w:pPr>
      <w:r>
        <w:rPr>
          <w:highlight w:val="white"/>
        </w:rPr>
        <w:t>Type Cast Expression</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77777777" w:rsidR="00CD6592" w:rsidRDefault="00CD6592" w:rsidP="00CD6592">
      <w:pPr>
        <w:pStyle w:val="Code"/>
        <w:rPr>
          <w:highlight w:val="white"/>
          <w:lang w:val="sv-SE"/>
        </w:rPr>
      </w:pPr>
      <w:r>
        <w:rPr>
          <w:highlight w:val="white"/>
          <w:lang w:val="sv-SE"/>
        </w:rPr>
        <w:t xml:space="preserve">      $$ = MiddleCodeGenerator.DerefExpression($2);</w:t>
      </w:r>
    </w:p>
    <w:p w14:paraId="2B8C2F89" w14:textId="77777777" w:rsidR="00CD6592" w:rsidRDefault="00CD6592" w:rsidP="00CD6592">
      <w:pPr>
        <w:pStyle w:val="Code"/>
        <w:rPr>
          <w:highlight w:val="white"/>
          <w:lang w:val="sv-SE"/>
        </w:rPr>
      </w:pPr>
      <w:r>
        <w:rPr>
          <w:highlight w:val="white"/>
          <w:lang w:val="sv-SE"/>
        </w:rPr>
        <w:t xml:space="preserve">    };</w:t>
      </w:r>
    </w:p>
    <w:p w14:paraId="15DBC2E1" w14:textId="77777777" w:rsidR="00CC20D7" w:rsidRPr="005E4444" w:rsidRDefault="00CC20D7" w:rsidP="00CC20D7">
      <w:pPr>
        <w:pStyle w:val="CodeHeader"/>
      </w:pPr>
      <w:r>
        <w:t>MiddleCodeGenerator.cs</w:t>
      </w:r>
    </w:p>
    <w:p w14:paraId="4B989A96" w14:textId="387E6F20" w:rsidR="00270E94" w:rsidRPr="00270E94" w:rsidRDefault="00270E94" w:rsidP="00270E94">
      <w:pPr>
        <w:pStyle w:val="Code"/>
        <w:rPr>
          <w:highlight w:val="white"/>
        </w:rPr>
      </w:pPr>
      <w:r w:rsidRPr="00270E94">
        <w:rPr>
          <w:highlight w:val="white"/>
        </w:rPr>
        <w:t xml:space="preserve">    public static Expression DerefExpression(Expression expression) {</w:t>
      </w:r>
    </w:p>
    <w:p w14:paraId="0782ACFC" w14:textId="77777777" w:rsidR="00E761E9" w:rsidRDefault="00270E94" w:rsidP="00270E94">
      <w:pPr>
        <w:pStyle w:val="Code"/>
        <w:rPr>
          <w:highlight w:val="white"/>
        </w:rPr>
      </w:pPr>
      <w:r w:rsidRPr="00270E94">
        <w:rPr>
          <w:highlight w:val="white"/>
        </w:rPr>
        <w:t xml:space="preserve">      Assert.Error</w:t>
      </w:r>
    </w:p>
    <w:p w14:paraId="386F55C4" w14:textId="6C65250E" w:rsidR="00270E94" w:rsidRPr="00270E94" w:rsidRDefault="00E761E9" w:rsidP="00270E94">
      <w:pPr>
        <w:pStyle w:val="Code"/>
        <w:rPr>
          <w:highlight w:val="white"/>
        </w:rPr>
      </w:pPr>
      <w:r>
        <w:rPr>
          <w:highlight w:val="white"/>
        </w:rPr>
        <w:t xml:space="preserve">        </w:t>
      </w:r>
      <w:r w:rsidR="00270E94" w:rsidRPr="00270E94">
        <w:rPr>
          <w:highlight w:val="white"/>
        </w:rPr>
        <w:t>(expression.Symbol.Type.IsArithmeticPointerArrayStringOrFunction(),</w:t>
      </w:r>
    </w:p>
    <w:p w14:paraId="223A21E9" w14:textId="30135916" w:rsidR="00270E94" w:rsidRPr="00270E94" w:rsidRDefault="00270E94" w:rsidP="00270E94">
      <w:pPr>
        <w:pStyle w:val="Code"/>
        <w:rPr>
          <w:highlight w:val="white"/>
        </w:rPr>
      </w:pPr>
      <w:r w:rsidRPr="00270E94">
        <w:rPr>
          <w:highlight w:val="white"/>
        </w:rPr>
        <w:lastRenderedPageBreak/>
        <w:t xml:space="preserve">         Message.Invalid_dereference_of_non__pointer);</w:t>
      </w:r>
    </w:p>
    <w:p w14:paraId="2B33BC17" w14:textId="77777777" w:rsidR="00270E94" w:rsidRPr="00270E94" w:rsidRDefault="00270E94" w:rsidP="00270E94">
      <w:pPr>
        <w:pStyle w:val="Code"/>
        <w:rPr>
          <w:highlight w:val="white"/>
        </w:rPr>
      </w:pP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78D83252"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StaticExpression.Unary(MiddleOperator.Deref,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77777777" w:rsidR="001C39F8" w:rsidRDefault="00270E94" w:rsidP="00270E94">
      <w:pPr>
        <w:pStyle w:val="Code"/>
        <w:rPr>
          <w:highlight w:val="white"/>
        </w:rPr>
      </w:pPr>
      <w:r w:rsidRPr="00270E94">
        <w:rPr>
          <w:highlight w:val="white"/>
        </w:rPr>
        <w:t xml:space="preserve">      AddMiddleCode(expression.LongList, MiddleOperator.Deref,</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77777777" w:rsidR="00270E94" w:rsidRPr="00270E94" w:rsidRDefault="00270E94" w:rsidP="00270E94">
      <w:pPr>
        <w:pStyle w:val="Code"/>
        <w:rPr>
          <w:highlight w:val="white"/>
        </w:rPr>
      </w:pP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6FB93E8F" w:rsidR="00CA545F" w:rsidRP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49497552" w14:textId="77777777" w:rsidR="009C11F0" w:rsidRPr="009C11F0" w:rsidRDefault="009C11F0" w:rsidP="009C11F0">
      <w:pPr>
        <w:pStyle w:val="Code"/>
        <w:rPr>
          <w:highlight w:val="white"/>
        </w:rPr>
      </w:pPr>
      <w:r w:rsidRPr="009C11F0">
        <w:rPr>
          <w:highlight w:val="white"/>
        </w:rPr>
        <w:t xml:space="preserve">          </w:t>
      </w:r>
    </w:p>
    <w:p w14:paraId="2226ADB2" w14:textId="7777777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3E35EEE8" w:rsidR="009C11F0" w:rsidRPr="009C11F0" w:rsidRDefault="006768E8" w:rsidP="006768E8">
      <w:pPr>
        <w:pStyle w:val="Code"/>
        <w:rPr>
          <w:highlight w:val="white"/>
        </w:rPr>
      </w:pPr>
      <w:r>
        <w:rPr>
          <w:highlight w:val="white"/>
        </w:rPr>
        <w:t xml:space="preserve">      </w:t>
      </w:r>
      <w:r w:rsidR="009C11F0" w:rsidRPr="009C11F0">
        <w:rPr>
          <w:highlight w:val="white"/>
        </w:rPr>
        <w:t>(MiddleOperator middleOp,</w:t>
      </w:r>
      <w:r>
        <w:rPr>
          <w:highlight w:val="white"/>
        </w:rPr>
        <w:t xml:space="preserve"> </w:t>
      </w:r>
      <w:r w:rsidR="009C11F0" w:rsidRPr="009C11F0">
        <w:rPr>
          <w:highlight w:val="white"/>
        </w:rPr>
        <w:t>Expression expression) {</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lastRenderedPageBreak/>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77777777" w:rsidR="009C11F0" w:rsidRPr="009C11F0" w:rsidRDefault="009C11F0" w:rsidP="009C11F0">
      <w:pPr>
        <w:pStyle w:val="Code"/>
        <w:rPr>
          <w:highlight w:val="white"/>
        </w:rPr>
      </w:pPr>
      <w:r w:rsidRPr="009C11F0">
        <w:rPr>
          <w:highlight w:val="white"/>
        </w:rPr>
        <w:t xml:space="preserve">      }</w:t>
      </w:r>
    </w:p>
    <w:p w14:paraId="1A28010C" w14:textId="77777777" w:rsidR="009C11F0" w:rsidRPr="009C11F0" w:rsidRDefault="009C11F0" w:rsidP="009C11F0">
      <w:pPr>
        <w:pStyle w:val="Code"/>
        <w:rPr>
          <w:highlight w:val="white"/>
        </w:rPr>
      </w:pPr>
      <w:r w:rsidRPr="009C11F0">
        <w:rPr>
          <w:highlight w:val="white"/>
        </w:rPr>
        <w:t xml:space="preserve">      else {</w:t>
      </w:r>
    </w:p>
    <w:p w14:paraId="0BBCF258" w14:textId="77777777" w:rsidR="009C11F0" w:rsidRPr="009C11F0" w:rsidRDefault="009C11F0" w:rsidP="009C11F0">
      <w:pPr>
        <w:pStyle w:val="Code"/>
        <w:rPr>
          <w:highlight w:val="white"/>
        </w:rPr>
      </w:pPr>
      <w:r w:rsidRPr="009C11F0">
        <w:rPr>
          <w:highlight w:val="white"/>
        </w:rPr>
        <w:t xml:space="preserve">        AddMiddleCode(expression.ShortList, MiddleOperator.PushOne);</w:t>
      </w:r>
    </w:p>
    <w:p w14:paraId="6AA9CA4C" w14:textId="77777777" w:rsidR="009C11F0" w:rsidRPr="009C11F0" w:rsidRDefault="009C11F0" w:rsidP="009C11F0">
      <w:pPr>
        <w:pStyle w:val="Code"/>
        <w:rPr>
          <w:highlight w:val="white"/>
        </w:rPr>
      </w:pPr>
      <w:r w:rsidRPr="009C11F0">
        <w:rPr>
          <w:highlight w:val="white"/>
        </w:rPr>
        <w:t xml:space="preserve">        Symbol oneSymbol = new Symbol(symbol.Type, (decimal) 1);</w:t>
      </w:r>
    </w:p>
    <w:p w14:paraId="670DE5DC" w14:textId="77777777" w:rsidR="00FB2281" w:rsidRDefault="009C11F0" w:rsidP="009C11F0">
      <w:pPr>
        <w:pStyle w:val="Code"/>
        <w:rPr>
          <w:highlight w:val="white"/>
        </w:rPr>
      </w:pPr>
      <w:r w:rsidRPr="009C11F0">
        <w:rPr>
          <w:highlight w:val="white"/>
        </w:rPr>
        <w:t xml:space="preserve">        AddMiddleCode(expression.ShortList, m_incrementMap[middleOp],</w:t>
      </w:r>
    </w:p>
    <w:p w14:paraId="0EC2A585" w14:textId="3AF790EF" w:rsidR="009C11F0" w:rsidRPr="009C11F0" w:rsidRDefault="00FB2281" w:rsidP="009C11F0">
      <w:pPr>
        <w:pStyle w:val="Code"/>
        <w:rPr>
          <w:highlight w:val="white"/>
        </w:rPr>
      </w:pPr>
      <w:r>
        <w:rPr>
          <w:highlight w:val="white"/>
        </w:rPr>
        <w:t xml:space="preserve">                     </w:t>
      </w:r>
      <w:r w:rsidR="009C11F0" w:rsidRPr="009C11F0">
        <w:rPr>
          <w:highlight w:val="white"/>
        </w:rPr>
        <w:t xml:space="preserve"> symbol, symbol, oneSymbol);</w:t>
      </w:r>
    </w:p>
    <w:p w14:paraId="5C54A5F9" w14:textId="77777777" w:rsidR="009C11F0" w:rsidRPr="009C11F0" w:rsidRDefault="009C11F0" w:rsidP="009C11F0">
      <w:pPr>
        <w:pStyle w:val="Code"/>
        <w:rPr>
          <w:highlight w:val="white"/>
        </w:rPr>
      </w:pPr>
      <w:r w:rsidRPr="009C11F0">
        <w:rPr>
          <w:highlight w:val="white"/>
        </w:rPr>
        <w:t xml:space="preserve">        AddMiddleCode(expression.ShortList, MiddleOperator.PopFloat, symbol);</w:t>
      </w:r>
    </w:p>
    <w:p w14:paraId="36702650" w14:textId="77777777" w:rsidR="009C11F0" w:rsidRPr="009C11F0" w:rsidRDefault="009C11F0" w:rsidP="009C11F0">
      <w:pPr>
        <w:pStyle w:val="Code"/>
        <w:rPr>
          <w:highlight w:val="white"/>
        </w:rPr>
      </w:pPr>
      <w:r w:rsidRPr="009C11F0">
        <w:rPr>
          <w:highlight w:val="white"/>
        </w:rPr>
        <w:t xml:space="preserve">        AddMiddleCode(expression.LongList, MiddleOperator.PushOne);</w:t>
      </w:r>
    </w:p>
    <w:p w14:paraId="3863CA8D" w14:textId="77777777" w:rsidR="00FB2281" w:rsidRDefault="009C11F0" w:rsidP="009C11F0">
      <w:pPr>
        <w:pStyle w:val="Code"/>
        <w:rPr>
          <w:highlight w:val="white"/>
        </w:rPr>
      </w:pPr>
      <w:r w:rsidRPr="009C11F0">
        <w:rPr>
          <w:highlight w:val="white"/>
        </w:rPr>
        <w:t xml:space="preserve">        AddMiddleCode(expression.LongList, m_incrementMap[middleOp],</w:t>
      </w:r>
    </w:p>
    <w:p w14:paraId="077A9146" w14:textId="15CB053E" w:rsidR="009C11F0" w:rsidRPr="009C11F0" w:rsidRDefault="00FB2281" w:rsidP="009C11F0">
      <w:pPr>
        <w:pStyle w:val="Code"/>
        <w:rPr>
          <w:highlight w:val="white"/>
        </w:rPr>
      </w:pPr>
      <w:r>
        <w:rPr>
          <w:highlight w:val="white"/>
        </w:rPr>
        <w:t xml:space="preserve">                     </w:t>
      </w:r>
      <w:r w:rsidR="009C11F0" w:rsidRPr="009C11F0">
        <w:rPr>
          <w:highlight w:val="white"/>
        </w:rPr>
        <w:t xml:space="preserve"> symbol, symbol, oneSymbol);</w:t>
      </w:r>
    </w:p>
    <w:p w14:paraId="0423E57A" w14:textId="77777777" w:rsidR="009C11F0" w:rsidRPr="009C11F0" w:rsidRDefault="009C11F0" w:rsidP="009C11F0">
      <w:pPr>
        <w:pStyle w:val="Code"/>
        <w:rPr>
          <w:highlight w:val="white"/>
        </w:rPr>
      </w:pPr>
      <w:r w:rsidRPr="009C11F0">
        <w:rPr>
          <w:highlight w:val="white"/>
        </w:rPr>
        <w:t xml:space="preserve">        AddMiddleCode(expression.LongList, MiddleOperator.TopFloat, symbol);</w:t>
      </w:r>
    </w:p>
    <w:p w14:paraId="702731E3" w14:textId="77777777" w:rsidR="009C11F0" w:rsidRPr="009C11F0" w:rsidRDefault="009C11F0" w:rsidP="009C11F0">
      <w:pPr>
        <w:pStyle w:val="Code"/>
        <w:rPr>
          <w:highlight w:val="white"/>
        </w:rPr>
      </w:pPr>
      <w:r w:rsidRPr="009C11F0">
        <w:rPr>
          <w:highlight w:val="white"/>
        </w:rPr>
        <w:t xml:space="preserve">        Symbol resultSymbol = new Symbol(symbol.Type);</w:t>
      </w:r>
    </w:p>
    <w:p w14:paraId="707CBD2B" w14:textId="77777777" w:rsidR="00FB2281" w:rsidRDefault="009C11F0" w:rsidP="009C11F0">
      <w:pPr>
        <w:pStyle w:val="Code"/>
        <w:rPr>
          <w:highlight w:val="white"/>
        </w:rPr>
      </w:pPr>
      <w:r w:rsidRPr="009C11F0">
        <w:rPr>
          <w:highlight w:val="white"/>
        </w:rPr>
        <w:t xml:space="preserve">        return (new Expression(resultSymbol, expression.ShortList,</w:t>
      </w:r>
    </w:p>
    <w:p w14:paraId="2AB1D6FD" w14:textId="0F170CCC" w:rsidR="009C11F0" w:rsidRPr="009C11F0" w:rsidRDefault="00FB2281" w:rsidP="009C11F0">
      <w:pPr>
        <w:pStyle w:val="Code"/>
        <w:rPr>
          <w:highlight w:val="white"/>
        </w:rPr>
      </w:pPr>
      <w:r>
        <w:rPr>
          <w:highlight w:val="white"/>
        </w:rPr>
        <w:t xml:space="preserve">                              </w:t>
      </w:r>
      <w:r w:rsidR="009C11F0" w:rsidRPr="009C11F0">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lastRenderedPageBreak/>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4D77A636" w14:textId="77777777" w:rsidR="00354141" w:rsidRPr="00354141" w:rsidRDefault="00354141" w:rsidP="00354141">
      <w:pPr>
        <w:pStyle w:val="Code"/>
        <w:rPr>
          <w:highlight w:val="white"/>
        </w:rPr>
      </w:pPr>
      <w:r w:rsidRPr="00354141">
        <w:rPr>
          <w:highlight w:val="white"/>
        </w:rPr>
        <w:t xml:space="preserve">        Symbol oneSymbol = new Symbol(symbol.Type, (decimal) 1.0);</w:t>
      </w:r>
    </w:p>
    <w:p w14:paraId="02304754" w14:textId="77777777" w:rsidR="00354141" w:rsidRPr="00354141" w:rsidRDefault="00354141" w:rsidP="00354141">
      <w:pPr>
        <w:pStyle w:val="Code"/>
        <w:rPr>
          <w:highlight w:val="white"/>
        </w:rPr>
      </w:pPr>
    </w:p>
    <w:p w14:paraId="112D0F9A" w14:textId="77777777" w:rsidR="00354141" w:rsidRPr="00354141" w:rsidRDefault="00354141" w:rsidP="00354141">
      <w:pPr>
        <w:pStyle w:val="Code"/>
        <w:rPr>
          <w:highlight w:val="white"/>
        </w:rPr>
      </w:pPr>
      <w:r w:rsidRPr="00354141">
        <w:rPr>
          <w:highlight w:val="white"/>
        </w:rPr>
        <w:t xml:space="preserve">        AddMiddleCode(expression.ShortList, MiddleOperator.PushOne);</w:t>
      </w:r>
    </w:p>
    <w:p w14:paraId="05CBC1B8" w14:textId="77777777" w:rsidR="00675233" w:rsidRDefault="00354141" w:rsidP="00354141">
      <w:pPr>
        <w:pStyle w:val="Code"/>
        <w:rPr>
          <w:highlight w:val="white"/>
        </w:rPr>
      </w:pPr>
      <w:r w:rsidRPr="00354141">
        <w:rPr>
          <w:highlight w:val="white"/>
        </w:rPr>
        <w:t xml:space="preserve">        AddMiddleCode(expression.ShortList, m_incrementMap[middleOp], symbol,</w:t>
      </w:r>
    </w:p>
    <w:p w14:paraId="08BC2F43" w14:textId="1127E929"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oneSymbol);</w:t>
      </w:r>
    </w:p>
    <w:p w14:paraId="366DDD2E" w14:textId="77777777" w:rsidR="00354141" w:rsidRPr="00354141" w:rsidRDefault="00354141" w:rsidP="00354141">
      <w:pPr>
        <w:pStyle w:val="Code"/>
        <w:rPr>
          <w:highlight w:val="white"/>
        </w:rPr>
      </w:pPr>
      <w:r w:rsidRPr="00354141">
        <w:rPr>
          <w:highlight w:val="white"/>
        </w:rPr>
        <w:t xml:space="preserve">        AddMiddleCode(expression.ShortList, MiddleOperator.PopFloat, symbol);</w:t>
      </w:r>
    </w:p>
    <w:p w14:paraId="2FCAFE43" w14:textId="77777777" w:rsidR="00354141" w:rsidRPr="00354141" w:rsidRDefault="00354141" w:rsidP="00354141">
      <w:pPr>
        <w:pStyle w:val="Code"/>
        <w:rPr>
          <w:highlight w:val="white"/>
        </w:rPr>
      </w:pPr>
    </w:p>
    <w:p w14:paraId="19890DEF" w14:textId="77777777" w:rsidR="00354141" w:rsidRPr="00354141" w:rsidRDefault="00354141" w:rsidP="00354141">
      <w:pPr>
        <w:pStyle w:val="Code"/>
        <w:rPr>
          <w:highlight w:val="white"/>
        </w:rPr>
      </w:pPr>
      <w:r w:rsidRPr="00354141">
        <w:rPr>
          <w:highlight w:val="white"/>
        </w:rPr>
        <w:t xml:space="preserve">        AddMiddleCode(expression.LongList, MiddleOperator.PushFloat, symbol);</w:t>
      </w:r>
    </w:p>
    <w:p w14:paraId="39E84924" w14:textId="77777777" w:rsidR="00354141" w:rsidRPr="00354141" w:rsidRDefault="00354141" w:rsidP="00354141">
      <w:pPr>
        <w:pStyle w:val="Code"/>
        <w:rPr>
          <w:highlight w:val="white"/>
        </w:rPr>
      </w:pPr>
      <w:r w:rsidRPr="00354141">
        <w:rPr>
          <w:highlight w:val="white"/>
        </w:rPr>
        <w:t xml:space="preserve">        AddMiddleCode(expression.LongList, MiddleOperator.PushOne);</w:t>
      </w:r>
    </w:p>
    <w:p w14:paraId="022DC4E5" w14:textId="77777777" w:rsidR="00675233" w:rsidRDefault="00354141" w:rsidP="00354141">
      <w:pPr>
        <w:pStyle w:val="Code"/>
        <w:rPr>
          <w:highlight w:val="white"/>
        </w:rPr>
      </w:pPr>
      <w:r w:rsidRPr="00354141">
        <w:rPr>
          <w:highlight w:val="white"/>
        </w:rPr>
        <w:t xml:space="preserve">        AddMiddleCode(expression.LongList, m_incrementMap[middleOp],</w:t>
      </w:r>
    </w:p>
    <w:p w14:paraId="1F4AB037" w14:textId="478650D2"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oneSymbol);</w:t>
      </w:r>
    </w:p>
    <w:p w14:paraId="0F56E20F" w14:textId="77777777" w:rsidR="00354141" w:rsidRPr="00354141" w:rsidRDefault="00354141" w:rsidP="00354141">
      <w:pPr>
        <w:pStyle w:val="Code"/>
        <w:rPr>
          <w:highlight w:val="white"/>
        </w:rPr>
      </w:pPr>
      <w:r w:rsidRPr="00354141">
        <w:rPr>
          <w:highlight w:val="white"/>
        </w:rPr>
        <w:t xml:space="preserve">        AddMiddleCode(expression.LongList, MiddleOperator.PopFloat, symbol);</w:t>
      </w:r>
    </w:p>
    <w:p w14:paraId="132B1625" w14:textId="77777777" w:rsidR="00354141" w:rsidRPr="00354141" w:rsidRDefault="00354141" w:rsidP="00354141">
      <w:pPr>
        <w:pStyle w:val="Code"/>
        <w:rPr>
          <w:highlight w:val="white"/>
        </w:rPr>
      </w:pPr>
    </w:p>
    <w:p w14:paraId="76FD41DC" w14:textId="77777777" w:rsidR="00354141" w:rsidRPr="00354141" w:rsidRDefault="00354141" w:rsidP="00354141">
      <w:pPr>
        <w:pStyle w:val="Code"/>
        <w:rPr>
          <w:highlight w:val="white"/>
        </w:rPr>
      </w:pPr>
      <w:r w:rsidRPr="00354141">
        <w:rPr>
          <w:highlight w:val="white"/>
        </w:rPr>
        <w:t xml:space="preserve">        Symbol resultSymbol = new Symbol(symbol.Type);</w:t>
      </w:r>
    </w:p>
    <w:p w14:paraId="10D95248" w14:textId="77777777" w:rsidR="00675233" w:rsidRDefault="00354141" w:rsidP="00354141">
      <w:pPr>
        <w:pStyle w:val="Code"/>
        <w:rPr>
          <w:highlight w:val="white"/>
        </w:rPr>
      </w:pPr>
      <w:r w:rsidRPr="00354141">
        <w:rPr>
          <w:highlight w:val="white"/>
        </w:rPr>
        <w:t xml:space="preserve">        return (new Expression(resultSymbol, expression.ShortList,</w:t>
      </w:r>
    </w:p>
    <w:p w14:paraId="6CD48C81" w14:textId="61EE98D4"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r>
        <w:t>MainParser.gppg</w:t>
      </w:r>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r>
        <w:t>MiddleCodeGenerator.cs</w:t>
      </w:r>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lastRenderedPageBreak/>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r>
        <w:t>MiddleCodeGenerator.cs</w:t>
      </w:r>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lastRenderedPageBreak/>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77777777" w:rsidR="00EA13DA" w:rsidRDefault="00117B9F" w:rsidP="00117B9F">
      <w:pPr>
        <w:pStyle w:val="Code"/>
        <w:rPr>
          <w:highlight w:val="white"/>
        </w:rPr>
      </w:pPr>
      <w:r w:rsidRPr="00117B9F">
        <w:rPr>
          <w:highlight w:val="white"/>
        </w:rPr>
        <w:t xml:space="preserve">      AddMiddleCode(expression.LongList, MiddleOperator.Deref,</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r>
        <w:t>MiddleCodeGenerator.cs</w:t>
      </w:r>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77777777" w:rsidR="00D447D0" w:rsidRPr="00D447D0" w:rsidRDefault="00D447D0" w:rsidP="00D447D0">
      <w:pPr>
        <w:pStyle w:val="Code"/>
        <w:rPr>
          <w:highlight w:val="white"/>
        </w:rPr>
      </w:pPr>
      <w:r w:rsidRPr="00D447D0">
        <w:rPr>
          <w:highlight w:val="white"/>
        </w:rPr>
        <w:t xml:space="preserve">        AddMiddleCode(longList, MiddleOperator.Deref,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77777777" w:rsidR="00D447D0" w:rsidRPr="00D447D0" w:rsidRDefault="00D447D0" w:rsidP="00D447D0">
      <w:pPr>
        <w:pStyle w:val="Code"/>
        <w:rPr>
          <w:highlight w:val="white"/>
        </w:rPr>
      </w:pPr>
      <w:r w:rsidRPr="00D447D0">
        <w:rPr>
          <w:highlight w:val="white"/>
        </w:rPr>
        <w:t xml:space="preserve">        AddMiddleCode(longList, MiddleOperator.Deref,</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lastRenderedPageBreak/>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lastRenderedPageBreak/>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lastRenderedPageBreak/>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lastRenderedPageBreak/>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48C68B4F" w14:textId="77777777" w:rsidR="008255B4" w:rsidRPr="00563AE8" w:rsidRDefault="008255B4" w:rsidP="008255B4">
      <w:pPr>
        <w:pStyle w:val="Code"/>
        <w:rPr>
          <w:highlight w:val="white"/>
        </w:rPr>
      </w:pPr>
      <w:r w:rsidRPr="00563AE8">
        <w:rPr>
          <w:highlight w:val="white"/>
        </w:rPr>
        <w:t xml:space="preserve">      symbol.Used = true;</w:t>
      </w: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lastRenderedPageBreak/>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r>
        <w:t>MainParser.gppg</w:t>
      </w:r>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lastRenderedPageBreak/>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r w:rsidRPr="00EC76D5">
        <w:t>Mask.java</w:t>
      </w:r>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lastRenderedPageBreak/>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r w:rsidRPr="00EC76D5">
        <w:rPr>
          <w:rStyle w:val="CodeInText"/>
        </w:rPr>
        <w:t>maskToStorageMap</w:t>
      </w:r>
      <w:r w:rsidRPr="00EC76D5">
        <w:t xml:space="preserve"> and </w:t>
      </w:r>
      <w:r w:rsidRPr="00EC76D5">
        <w:rPr>
          <w:rStyle w:val="CodeInText"/>
        </w:rPr>
        <w:t>maskToSortMap</w:t>
      </w:r>
      <w:r w:rsidRPr="00EC76D5">
        <w:t xml:space="preserve"> to map between specifiers and storage and sorts. </w:t>
      </w:r>
    </w:p>
    <w:p w14:paraId="6C198BE9" w14:textId="77777777" w:rsidR="00E40B78" w:rsidRPr="00EC76D5" w:rsidRDefault="00E40B78" w:rsidP="00E40B78">
      <w:pPr>
        <w:pStyle w:val="CodeHeader"/>
      </w:pPr>
      <w:r w:rsidRPr="00EC76D5">
        <w:t>Specifier.java</w:t>
      </w:r>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lastRenderedPageBreak/>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r w:rsidRPr="00EC76D5">
        <w:rPr>
          <w:rStyle w:val="CodeInText"/>
        </w:rPr>
        <w:t>m_maskToStorageMap</w:t>
      </w:r>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lastRenderedPageBreak/>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r w:rsidRPr="00EC76D5">
        <w:rPr>
          <w:rStyle w:val="CodeInText"/>
        </w:rPr>
        <w:t>generateQuailifers</w:t>
      </w:r>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lastRenderedPageBreak/>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r>
        <w:t>MainParser.gppg</w:t>
      </w:r>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115CA4D2" w:rsidR="00E40B78" w:rsidRPr="00EC76D5" w:rsidRDefault="00E40B78" w:rsidP="00334684">
      <w:r w:rsidRPr="00EC76D5">
        <w:t>We extract the member list of the struct or union by accessing the current symbol table. If it is non-empty, the struct or union is complete (it has members) and we load the symbol list. If it is empty, the strucrt or union is incomplete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r>
        <w:t>MiddleCodeGenerator.cs</w:t>
      </w:r>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lastRenderedPageBreak/>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When accessing a named struct or union, we look it up in the tag table (not the symbol table) and make sure is has the right sort (struct, union, or enum).</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When generating enum</w:t>
      </w:r>
      <w:r w:rsidR="001D3CE7" w:rsidRPr="00EC76D5">
        <w:t>s</w:t>
      </w:r>
      <w:r w:rsidRPr="00EC76D5">
        <w:t xml:space="preserve"> we use the </w:t>
      </w:r>
      <w:r w:rsidRPr="00EC76D5">
        <w:rPr>
          <w:rStyle w:val="CodeInText"/>
        </w:rPr>
        <w:t>Main.EnumValueStack</w:t>
      </w:r>
      <w:r w:rsidRPr="00EC76D5">
        <w:t>, to keep track of the current enum value. We also push the symbol table.</w:t>
      </w:r>
    </w:p>
    <w:p w14:paraId="635AE1A6" w14:textId="108183DD" w:rsidR="00E40B78" w:rsidRPr="00EC76D5" w:rsidRDefault="002E67B8" w:rsidP="00E40B78">
      <w:pPr>
        <w:pStyle w:val="CodeHeader"/>
      </w:pPr>
      <w:r>
        <w:t>MainParser.gppg</w:t>
      </w:r>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lastRenderedPageBreak/>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r>
        <w:t>MiddleCodeGenerator.cs</w:t>
      </w:r>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lastRenderedPageBreak/>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8122AB1" w:rsidR="00E40B78" w:rsidRPr="00EC76D5" w:rsidRDefault="00E40B78" w:rsidP="00E40B78">
      <w:r w:rsidRPr="00EC76D5">
        <w:t xml:space="preserve">A </w:t>
      </w:r>
      <w:r w:rsidR="00AB7DF5">
        <w:t>pointer_declarator</w:t>
      </w:r>
      <w:r w:rsidRPr="00EC76D5">
        <w:t xml:space="preserve"> can be initialized with a value or marked as a bitfield (but not both).</w:t>
      </w:r>
    </w:p>
    <w:p w14:paraId="79DA20CB" w14:textId="1A527A76" w:rsidR="00E40B78" w:rsidRPr="00EC76D5" w:rsidRDefault="002E67B8" w:rsidP="00E40B78">
      <w:pPr>
        <w:pStyle w:val="CodeHeader"/>
      </w:pPr>
      <w:r>
        <w:t>MainParser.gppg</w:t>
      </w:r>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r w:rsidRPr="00EC76D5">
        <w:rPr>
          <w:rStyle w:val="CodeInText"/>
        </w:rPr>
        <w:t>generateDeclaration</w:t>
      </w:r>
      <w:r w:rsidRPr="00EC76D5">
        <w:t xml:space="preserve"> method takes the optional </w:t>
      </w:r>
      <w:r w:rsidR="00AB7DF5">
        <w:t>pointer_declarator</w:t>
      </w:r>
      <w:r w:rsidRPr="00EC76D5">
        <w:t xml:space="preserve"> list and for each </w:t>
      </w:r>
      <w:r w:rsidR="00AB7DF5">
        <w:t>pointer_declarator</w:t>
      </w:r>
      <w:r w:rsidRPr="00EC76D5">
        <w:t xml:space="preserve"> calls </w:t>
      </w:r>
      <w:r w:rsidRPr="00EC76D5">
        <w:rPr>
          <w:rStyle w:val="CodeInText"/>
        </w:rPr>
        <w:t>generateAssignmentDeclarator</w:t>
      </w:r>
      <w:r w:rsidRPr="00EC76D5">
        <w:t xml:space="preserve">, </w:t>
      </w:r>
      <w:r w:rsidRPr="00EC76D5">
        <w:rPr>
          <w:rStyle w:val="CodeInText"/>
        </w:rPr>
        <w:t>generateBitfieldDeclarator</w:t>
      </w:r>
      <w:r w:rsidRPr="00EC76D5">
        <w:t xml:space="preserve">, or </w:t>
      </w:r>
      <w:r w:rsidRPr="00EC76D5">
        <w:rPr>
          <w:rStyle w:val="CodeInText"/>
        </w:rPr>
        <w:t>generateDeclarator</w:t>
      </w:r>
      <w:r w:rsidRPr="00EC76D5">
        <w:t xml:space="preserve"> depending on whether the </w:t>
      </w:r>
      <w:r w:rsidR="00AB7DF5">
        <w:t>pointer_declarator</w:t>
      </w:r>
      <w:r w:rsidRPr="00EC76D5">
        <w:t xml:space="preserve"> comes with an assignment, a bitfield, or neither.</w:t>
      </w:r>
    </w:p>
    <w:p w14:paraId="76E0B549" w14:textId="7492A02B" w:rsidR="00E40B78" w:rsidRPr="00EC76D5" w:rsidRDefault="00E40B78" w:rsidP="00E40B78">
      <w:r w:rsidRPr="00EC76D5">
        <w:t xml:space="preserve">If the the </w:t>
      </w:r>
      <w:r w:rsidR="00AB7DF5">
        <w:t>pointer_declarator</w:t>
      </w:r>
      <w:r w:rsidRPr="00EC76D5">
        <w:t xml:space="preserve"> list is null, we check whether the specifiers type is enum or has a tag, if not it is meaningsless and a warning occur.</w:t>
      </w:r>
    </w:p>
    <w:p w14:paraId="2597B2B3" w14:textId="2D78B331" w:rsidR="00E40B78" w:rsidRPr="00EC76D5" w:rsidRDefault="000C6576" w:rsidP="00E40B78">
      <w:pPr>
        <w:pStyle w:val="CodeHeader"/>
      </w:pPr>
      <w:r>
        <w:t>MiddleCodeGenerator.cs</w:t>
      </w:r>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lastRenderedPageBreak/>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r w:rsidRPr="00EC76D5">
        <w:rPr>
          <w:rStyle w:val="CodeInText"/>
        </w:rPr>
        <w:t>generateAssignmentDeclarator</w:t>
      </w:r>
      <w:r w:rsidRPr="00EC76D5">
        <w:t xml:space="preserve"> method is called for a </w:t>
      </w:r>
      <w:r w:rsidR="00AB7DF5">
        <w:t>pointer_declarator</w:t>
      </w:r>
      <w:r w:rsidRPr="00EC76D5">
        <w:t xml:space="preserve"> with an assignment. We check that the </w:t>
      </w:r>
      <w:r w:rsidR="00AB7DF5">
        <w:t>pointer_declarator</w:t>
      </w:r>
      <w:r w:rsidRPr="00EC76D5">
        <w:t xml:space="preserve"> is not located inside a struct or union (the scope of the symbol table is struct or union), since it is not allowed to initialize struct or union members. We also check that the </w:t>
      </w:r>
      <w:r w:rsidR="00AB7DF5">
        <w:t>pointer_declarator</w:t>
      </w:r>
      <w:r w:rsidRPr="00EC76D5">
        <w:t xml:space="preserve"> is not a function, since functions cannot be initialized. If the </w:t>
      </w:r>
      <w:r w:rsidR="00AB7DF5">
        <w:t>pointer_declarator</w:t>
      </w:r>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r w:rsidR="00AB7DF5">
        <w:t>pointer_declarator</w:t>
      </w:r>
      <w:r w:rsidRPr="00EC76D5">
        <w:t xml:space="preserve"> cannot be initialized. However, if it is auto or register, we call </w:t>
      </w:r>
      <w:r w:rsidRPr="00EC76D5">
        <w:rPr>
          <w:rStyle w:val="CodeInText"/>
        </w:rPr>
        <w:t>GenerateInitializer.generateStack</w:t>
      </w:r>
      <w:r w:rsidRPr="00EC76D5">
        <w:t xml:space="preserve"> that generates a suitable series of assignment instructions. If it static, we instead call </w:t>
      </w:r>
      <w:r w:rsidRPr="00EC76D5">
        <w:rPr>
          <w:rStyle w:val="CodeInText"/>
        </w:rPr>
        <w:t>ValueConversion.storeStaticSymbol</w:t>
      </w:r>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lastRenderedPageBreak/>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lastRenderedPageBreak/>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t xml:space="preserve">The </w:t>
      </w:r>
      <w:r w:rsidRPr="00EC76D5">
        <w:rPr>
          <w:rStyle w:val="CodeInText"/>
        </w:rPr>
        <w:t>generateBitfieldDeclarator</w:t>
      </w:r>
      <w:r w:rsidRPr="00EC76D5">
        <w:t xml:space="preserve"> method is called for a </w:t>
      </w:r>
      <w:r w:rsidR="00AB7DF5">
        <w:t>pointer_declarator</w:t>
      </w:r>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poosible to define just a bitfield, without a declaratory. In that case, we just check that the bitfield value does not exceed eitgh times the size of a long integer.</w:t>
      </w:r>
    </w:p>
    <w:p w14:paraId="5C5C2D03" w14:textId="5D393D17" w:rsidR="00E40B78" w:rsidRPr="00EC76D5" w:rsidRDefault="00E40B78" w:rsidP="00E40B78">
      <w:r w:rsidRPr="00EC76D5">
        <w:t xml:space="preserve">The </w:t>
      </w:r>
      <w:r w:rsidRPr="00EC76D5">
        <w:rPr>
          <w:rStyle w:val="CodeInText"/>
        </w:rPr>
        <w:t>generateDeclarator</w:t>
      </w:r>
      <w:r w:rsidRPr="00EC76D5">
        <w:t xml:space="preserve"> method is called for a </w:t>
      </w:r>
      <w:r w:rsidR="00AB7DF5">
        <w:t>pointer_declarator</w:t>
      </w:r>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lastRenderedPageBreak/>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r w:rsidR="00AB7DF5">
        <w:t>pointer_declarator</w:t>
      </w:r>
      <w:r w:rsidRPr="00EC76D5">
        <w:t xml:space="preserve"> can be repeatedly annotated with a pointer specifier, which can be constant or volatile.</w:t>
      </w:r>
    </w:p>
    <w:p w14:paraId="48EED99E" w14:textId="0C8EE520" w:rsidR="00E40B78" w:rsidRPr="00EC76D5" w:rsidRDefault="002E67B8" w:rsidP="00E40B78">
      <w:pPr>
        <w:pStyle w:val="CodeHeader"/>
      </w:pPr>
      <w:r>
        <w:t>MainParser.gppg</w:t>
      </w:r>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lastRenderedPageBreak/>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r w:rsidRPr="00EC76D5">
        <w:t>Generator.java</w:t>
      </w:r>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r>
        <w:t>MainParser.gppg</w:t>
      </w:r>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r>
        <w:t>MiddleCodeGenerator.cs</w:t>
      </w:r>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r>
        <w:t>MainParser.gppg</w:t>
      </w:r>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lastRenderedPageBreak/>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r>
        <w:t>MainParser.gppg</w:t>
      </w:r>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r>
        <w:t>MiddleCodeGenerator.cs</w:t>
      </w:r>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r w:rsidR="00AB7DF5">
        <w:t>pointer_declarator</w:t>
      </w:r>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r>
        <w:t>MainParser.gppg</w:t>
      </w:r>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lastRenderedPageBreak/>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r w:rsidR="00AB7DF5">
        <w:t>pointer_declarator</w:t>
      </w:r>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r>
        <w:t>MiddleCodeGenerator.cs</w:t>
      </w:r>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lastRenderedPageBreak/>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lastRenderedPageBreak/>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lastRenderedPageBreak/>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lastRenderedPageBreak/>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lastRenderedPageBreak/>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lastRenderedPageBreak/>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r w:rsidRPr="00EC76D5">
        <w:t>Backpatch.java</w:t>
      </w:r>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lastRenderedPageBreak/>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lastRenderedPageBreak/>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lastRenderedPageBreak/>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lastRenderedPageBreak/>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lastRenderedPageBreak/>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with compiles to the semantics of C. A theoretical explanation of the open-closed statement solution is beyond the scope of this book, but I recommend the Dragon Book by Aho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r>
        <w:t>MainParser.gppg</w:t>
      </w:r>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r w:rsidRPr="00EC76D5">
        <w:t>SyntaxTreeGenerator.java</w:t>
      </w:r>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r>
        <w:t>MainParser.gppg</w:t>
      </w:r>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lastRenderedPageBreak/>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r>
        <w:t>MainParser.gppg</w:t>
      </w:r>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r>
        <w:t>MiddleCodeGenerator.cs</w:t>
      </w:r>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r w:rsidRPr="00EC76D5">
        <w:rPr>
          <w:rStyle w:val="CodeInText"/>
        </w:rPr>
        <w:t>prepareSwitchStatement</w:t>
      </w:r>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r>
        <w:t>MainParser.gppg</w:t>
      </w:r>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r w:rsidRPr="00EC76D5">
        <w:rPr>
          <w:rStyle w:val="CodeInText"/>
        </w:rPr>
        <w:t>generateSwitchStatement</w:t>
      </w:r>
      <w:r w:rsidRPr="00EC76D5">
        <w:t xml:space="preserve"> method generates middle code jump instructions for each of the case statements, which are stored in the </w:t>
      </w:r>
      <w:r w:rsidRPr="00EC76D5">
        <w:rPr>
          <w:rStyle w:val="CodeInText"/>
        </w:rPr>
        <w:t>Main.</w:t>
      </w:r>
      <w:r w:rsidR="007C0FFA">
        <w:rPr>
          <w:rStyle w:val="CodeInText"/>
        </w:rPr>
        <w:t>m_caseMapStack</w:t>
      </w:r>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r>
        <w:lastRenderedPageBreak/>
        <w:t>MiddleCodeGenerator.cs</w:t>
      </w:r>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r w:rsidRPr="00EC76D5">
        <w:rPr>
          <w:rStyle w:val="CodeInText"/>
        </w:rPr>
        <w:t>Main.</w:t>
      </w:r>
      <w:r w:rsidR="007C0FFA">
        <w:rPr>
          <w:rStyle w:val="CodeInText"/>
        </w:rPr>
        <w:t>m_caseMapStack</w:t>
      </w:r>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m_caseMapStack</w:t>
      </w:r>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r>
        <w:t>MainParser.gppg</w:t>
      </w:r>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r>
        <w:t>MiddleCodeGenerator.cs</w:t>
      </w:r>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lastRenderedPageBreak/>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EC76D5">
        <w:rPr>
          <w:rStyle w:val="CodeInText"/>
        </w:rPr>
        <w:t>jump_marker</w:t>
      </w:r>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r>
        <w:t>MainParser.gppg</w:t>
      </w:r>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r>
        <w:t>MiddleCodeGenerator.cs</w:t>
      </w:r>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r w:rsidRPr="00EC76D5">
        <w:rPr>
          <w:rStyle w:val="CodeInText"/>
        </w:rPr>
        <w:t>jump_marker</w:t>
      </w:r>
      <w:r w:rsidRPr="00EC76D5">
        <w:t xml:space="preserve"> rule add a jump statement at the end of the </w:t>
      </w:r>
      <w:r w:rsidRPr="00EC76D5">
        <w:lastRenderedPageBreak/>
        <w:t xml:space="preserve">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r>
        <w:t>MainParser.gppg</w:t>
      </w:r>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r w:rsidRPr="00EC76D5">
        <w:t>SyntaxTreeGeneration</w:t>
      </w:r>
      <w:r w:rsidR="00542316" w:rsidRPr="00EC76D5">
        <w:t>.java</w:t>
      </w:r>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The label statement is quite simple, we just add the name of the label together with the line number of the beginning of the statement following the label to Main.LabelMap and check that the label has not been added already. The labels are used as targets of goto statements</w:t>
      </w:r>
      <w:r w:rsidRPr="00EC76D5">
        <w:rPr>
          <w:rStyle w:val="Fotnotsreferens"/>
        </w:rPr>
        <w:footnoteReference w:id="5"/>
      </w:r>
      <w:r w:rsidRPr="00EC76D5">
        <w:t>.</w:t>
      </w:r>
    </w:p>
    <w:p w14:paraId="67DE2D71" w14:textId="3E8A86DE" w:rsidR="00E40B78" w:rsidRPr="00EC76D5" w:rsidRDefault="002E67B8" w:rsidP="00E40B78">
      <w:pPr>
        <w:pStyle w:val="CodeHeader"/>
      </w:pPr>
      <w:r>
        <w:t>MainParser.gppg</w:t>
      </w:r>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r>
        <w:t>MiddleCodeGenerator.cs</w:t>
      </w:r>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lastRenderedPageBreak/>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r w:rsidRPr="00EC76D5">
        <w:rPr>
          <w:rStyle w:val="CodeInText"/>
        </w:rPr>
        <w:t>generateIfElseStatement</w:t>
      </w:r>
      <w:r w:rsidRPr="00EC76D5">
        <w:t xml:space="preserve">, </w:t>
      </w:r>
      <w:r w:rsidRPr="00EC76D5">
        <w:rPr>
          <w:rStyle w:val="CodeInText"/>
        </w:rPr>
        <w:t>generateSwitchStatement</w:t>
      </w:r>
      <w:r w:rsidRPr="00EC76D5">
        <w:t xml:space="preserve">, </w:t>
      </w:r>
      <w:r w:rsidRPr="00EC76D5">
        <w:rPr>
          <w:rStyle w:val="CodeInText"/>
        </w:rPr>
        <w:t>generateWhileStatement</w:t>
      </w:r>
      <w:r w:rsidRPr="00EC76D5">
        <w:t xml:space="preserve">, </w:t>
      </w:r>
      <w:r w:rsidRPr="00EC76D5">
        <w:rPr>
          <w:rStyle w:val="CodeInText"/>
        </w:rPr>
        <w:t>generateForStatement</w:t>
      </w:r>
      <w:r w:rsidRPr="00EC76D5">
        <w:t xml:space="preserve">, and </w:t>
      </w:r>
      <w:r w:rsidRPr="00EC76D5">
        <w:rPr>
          <w:rStyle w:val="CodeInText"/>
        </w:rPr>
        <w:t>generateCaseStatement</w:t>
      </w:r>
      <w:r w:rsidRPr="00EC76D5">
        <w:t>.</w:t>
      </w:r>
    </w:p>
    <w:p w14:paraId="68B151CB" w14:textId="2DF43E59" w:rsidR="00E40B78" w:rsidRPr="00EC76D5" w:rsidRDefault="002E67B8" w:rsidP="00E40B78">
      <w:pPr>
        <w:pStyle w:val="CodeHeader"/>
      </w:pPr>
      <w:r>
        <w:t>MainParser.gppg</w:t>
      </w:r>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r>
        <w:t>MainParser.gppg</w:t>
      </w:r>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r>
        <w:lastRenderedPageBreak/>
        <w:t>MiddleCodeGenerator.cs</w:t>
      </w:r>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r>
        <w:t>MainParser.gppg</w:t>
      </w:r>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r>
        <w:t>MiddleCodeGenerator.cs</w:t>
      </w:r>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r w:rsidRPr="00EC76D5">
        <w:rPr>
          <w:rStyle w:val="CodeInText"/>
        </w:rPr>
        <w:t>Main.</w:t>
      </w:r>
      <w:r w:rsidR="007C0FFA">
        <w:rPr>
          <w:rStyle w:val="CodeInText"/>
        </w:rPr>
        <w:t xml:space="preserve">m_defaultStack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r w:rsidRPr="00EC76D5">
        <w:rPr>
          <w:rStyle w:val="CodeInText"/>
        </w:rPr>
        <w:t>Main.</w:t>
      </w:r>
      <w:r w:rsidR="007C0FFA">
        <w:rPr>
          <w:rStyle w:val="CodeInText"/>
        </w:rPr>
        <w:t xml:space="preserve">m_defaultStack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r>
        <w:t>MainParser.gppg</w:t>
      </w:r>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r>
        <w:t>MiddleCodeGenerator.cs</w:t>
      </w:r>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lastRenderedPageBreak/>
        <w:t>Break Statements</w:t>
      </w:r>
      <w:bookmarkEnd w:id="294"/>
    </w:p>
    <w:p w14:paraId="3A6DBAC5" w14:textId="47380F8B" w:rsidR="00E40B78" w:rsidRPr="00EC76D5" w:rsidRDefault="00E40B78" w:rsidP="00E40B78">
      <w:r w:rsidRPr="00EC76D5">
        <w:t xml:space="preserve">The break statement checks that </w:t>
      </w:r>
      <w:r w:rsidRPr="00EC76D5">
        <w:rPr>
          <w:rStyle w:val="CodeInText"/>
        </w:rPr>
        <w:t>Main.</w:t>
      </w:r>
      <w:r w:rsidR="007C0FFA">
        <w:rPr>
          <w:rStyle w:val="CodeInText"/>
        </w:rPr>
        <w:t xml:space="preserve">m_breakSetStack </w:t>
      </w:r>
      <w:r w:rsidRPr="00EC76D5">
        <w:t>is not empty, which would indicate that we do not have a surronding while, for, do, or switch statement, and add the line number of the beginning of the next statement to the set on the top of the stack similar to the continue case above. Note that the break statement unlike the continue statement may be surrondered by a switch statement.</w:t>
      </w:r>
    </w:p>
    <w:p w14:paraId="1EA2D815" w14:textId="6E33CAEA" w:rsidR="00E40B78" w:rsidRPr="00EC76D5" w:rsidRDefault="002E67B8" w:rsidP="00E40B78">
      <w:pPr>
        <w:pStyle w:val="CodeHeader"/>
      </w:pPr>
      <w:r>
        <w:t>MainParser.gppg</w:t>
      </w:r>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r>
        <w:t>MiddleCodeGenerator.cs</w:t>
      </w:r>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r w:rsidRPr="00EC76D5">
        <w:rPr>
          <w:rStyle w:val="CodeInText"/>
        </w:rPr>
        <w:t>Main.</w:t>
      </w:r>
      <w:r w:rsidR="00B13BF7">
        <w:rPr>
          <w:rStyle w:val="CodeInText"/>
        </w:rPr>
        <w:t>m_continueSetStack</w:t>
      </w:r>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r>
        <w:t>MainParser.gppg</w:t>
      </w:r>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r>
        <w:t>MiddleCodeGenerator.cs</w:t>
      </w:r>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r w:rsidRPr="00EC76D5">
        <w:t>Goto Statements</w:t>
      </w:r>
      <w:bookmarkEnd w:id="296"/>
    </w:p>
    <w:p w14:paraId="7B9EF605" w14:textId="77777777" w:rsidR="00E40B78" w:rsidRPr="00EC76D5" w:rsidRDefault="00E40B78" w:rsidP="00E40B78">
      <w:r w:rsidRPr="00EC76D5">
        <w:t xml:space="preserve">The goto statement stores the name of the label and the line number of the beginning of the following statement in </w:t>
      </w:r>
      <w:r w:rsidRPr="00EC76D5">
        <w:rPr>
          <w:rStyle w:val="CodeInText"/>
        </w:rPr>
        <w:t>Main.GotoMap</w:t>
      </w:r>
      <w:r w:rsidRPr="00EC76D5">
        <w:t xml:space="preserve">. The gotos will eventlually be matched to the lables in </w:t>
      </w:r>
      <w:r w:rsidRPr="00EC76D5">
        <w:rPr>
          <w:rStyle w:val="CodeInText"/>
        </w:rPr>
        <w:t>Main.LabelMap</w:t>
      </w:r>
      <w:r w:rsidRPr="00EC76D5">
        <w:t>.</w:t>
      </w:r>
    </w:p>
    <w:p w14:paraId="1C512331" w14:textId="1C54697C" w:rsidR="00E40B78" w:rsidRPr="00EC76D5" w:rsidRDefault="002E67B8" w:rsidP="00E40B78">
      <w:pPr>
        <w:pStyle w:val="CodeHeader"/>
      </w:pPr>
      <w:r>
        <w:t>MainParser.gppg</w:t>
      </w:r>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r>
        <w:t>MiddleCodeGenerator.cs</w:t>
      </w:r>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r w:rsidRPr="00EC76D5">
        <w:rPr>
          <w:rStyle w:val="CodeInText"/>
        </w:rPr>
        <w:t>generateReturnStatement</w:t>
      </w:r>
      <w:r w:rsidRPr="00EC76D5">
        <w:t xml:space="preserve"> method is surprisely complicated, which due to the fact the return statement shall be interpreted as an exit statement in case of the main function.</w:t>
      </w:r>
    </w:p>
    <w:p w14:paraId="0A7F6D99" w14:textId="02D3CA04" w:rsidR="00E40B78" w:rsidRPr="00EC76D5" w:rsidRDefault="002E67B8" w:rsidP="00E40B78">
      <w:pPr>
        <w:pStyle w:val="CodeHeader"/>
      </w:pPr>
      <w:r>
        <w:t>MainParser.gppg</w:t>
      </w:r>
    </w:p>
    <w:p w14:paraId="4DAE1AB6" w14:textId="77777777" w:rsidR="008F4FA3" w:rsidRPr="00EC76D5" w:rsidRDefault="008F4FA3" w:rsidP="008F4FA3">
      <w:pPr>
        <w:pStyle w:val="Code"/>
      </w:pPr>
      <w:r w:rsidRPr="00EC76D5">
        <w:lastRenderedPageBreak/>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r>
        <w:t>MiddleCodeGenerator.cs</w:t>
      </w:r>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lastRenderedPageBreak/>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r>
        <w:t>MainParser.gppg</w:t>
      </w:r>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r>
        <w:t>MiddleCodeGenerator.cs</w:t>
      </w:r>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r>
        <w:t>MainParser.gppg</w:t>
      </w:r>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r>
        <w:t>MiddleCodeGenerator.cs</w:t>
      </w:r>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r>
        <w:t>MainParser.gppg</w:t>
      </w:r>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r>
        <w:t>MiddleCodeGenerator.cs</w:t>
      </w:r>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lastRenderedPageBreak/>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r>
        <w:t>MainParser.gppg</w:t>
      </w:r>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r w:rsidRPr="00EC76D5">
        <w:t>GenerateSyntaxTree.java</w:t>
      </w:r>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lastRenderedPageBreak/>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r>
        <w:t>MainParser.gppg</w:t>
      </w:r>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r w:rsidRPr="00EC76D5">
        <w:t>GenerateSyntaxTree.java</w:t>
      </w:r>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Store Flagbyte Statements</w:t>
      </w:r>
      <w:bookmarkEnd w:id="303"/>
    </w:p>
    <w:p w14:paraId="0378B328" w14:textId="51654ED9" w:rsidR="00E40B78" w:rsidRPr="00EC76D5" w:rsidRDefault="002E67B8" w:rsidP="00E40B78">
      <w:pPr>
        <w:pStyle w:val="CodeHeader"/>
      </w:pPr>
      <w:r>
        <w:t>MainParser.gppg</w:t>
      </w:r>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r w:rsidRPr="00EC76D5">
        <w:t>GenerateSyntaxTree.java</w:t>
      </w:r>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r>
        <w:t>MainParser.gppg</w:t>
      </w:r>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r w:rsidRPr="00EC76D5">
        <w:t>GenerateSyntaxTree.java</w:t>
      </w:r>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r>
        <w:t>MainParser.gppg</w:t>
      </w:r>
    </w:p>
    <w:p w14:paraId="06AC1088" w14:textId="77777777" w:rsidR="001E1FD8" w:rsidRPr="00EC76D5" w:rsidRDefault="001E1FD8" w:rsidP="009F4510">
      <w:pPr>
        <w:pStyle w:val="Code"/>
      </w:pPr>
      <w:r w:rsidRPr="00EC76D5">
        <w:lastRenderedPageBreak/>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r w:rsidRPr="00EC76D5">
        <w:t>GenerateSyntaxTree.java</w:t>
      </w:r>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lastRenderedPageBreak/>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r w:rsidRPr="00EC76D5">
              <w:rPr>
                <w:rStyle w:val="CodeInText"/>
              </w:rPr>
              <w:t>sizeof</w:t>
            </w:r>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r w:rsidRPr="00EC76D5">
        <w:t>GenerateSyntaxTree.java</w:t>
      </w:r>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r>
        <w:t>MainParser.gppg</w:t>
      </w:r>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lastRenderedPageBreak/>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r w:rsidRPr="00EC76D5">
        <w:rPr>
          <w:rStyle w:val="CodeInText"/>
        </w:rPr>
        <w:t>generateCommaExpression</w:t>
      </w:r>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r w:rsidRPr="00EC76D5">
        <w:t>GenerateSyntaxTree.java</w:t>
      </w:r>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false. If the expression is constant we can detmine its value alrady at compile-time and only generate one jump statement.</w:t>
      </w:r>
    </w:p>
    <w:p w14:paraId="01736580" w14:textId="6C10595C" w:rsidR="00E40B78" w:rsidRPr="00EC76D5" w:rsidRDefault="00E40B78" w:rsidP="00E40B78">
      <w:r w:rsidRPr="00EC76D5">
        <w:t xml:space="preserve">The </w:t>
      </w:r>
      <w:r w:rsidRPr="00EC76D5">
        <w:rPr>
          <w:rStyle w:val="CodeInText"/>
        </w:rPr>
        <w:t>generateLogicalExpression</w:t>
      </w:r>
      <w:r w:rsidRPr="00EC76D5">
        <w:t xml:space="preserve"> method makes sure the expression already is logical (the </w:t>
      </w:r>
      <w:r w:rsidRPr="00EC76D5">
        <w:rPr>
          <w:rStyle w:val="CodeInText"/>
        </w:rPr>
        <w:t>m_sort</w:t>
      </w:r>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r w:rsidRPr="00EC76D5">
        <w:rPr>
          <w:rStyle w:val="CodeInText"/>
        </w:rPr>
        <w:t>Main.MiddleCodeList</w:t>
      </w:r>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lastRenderedPageBreak/>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r w:rsidRPr="00EC76D5">
        <w:rPr>
          <w:rStyle w:val="CodeInText"/>
        </w:rPr>
        <w:t>generateIntegerExpression</w:t>
      </w:r>
      <w:r w:rsidRPr="00EC76D5">
        <w:t xml:space="preserve"> method can be considered the opposite of </w:t>
      </w:r>
      <w:r w:rsidRPr="00EC76D5">
        <w:rPr>
          <w:rStyle w:val="CodeInText"/>
        </w:rPr>
        <w:t>generateLogicalExpression</w:t>
      </w:r>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lastRenderedPageBreak/>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r>
        <w:lastRenderedPageBreak/>
        <w:t>MainParser.gppg</w:t>
      </w:r>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r w:rsidRPr="00EC76D5">
        <w:t>GenerateSyntaxTree.java</w:t>
      </w:r>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The conditional operator applies lazy evaluation, which means that only on of the true or false expression will be evaluated.</w:t>
      </w:r>
    </w:p>
    <w:p w14:paraId="26F34509" w14:textId="66BB6C48" w:rsidR="00E40B78" w:rsidRPr="00EC76D5" w:rsidRDefault="002E67B8" w:rsidP="00E40B78">
      <w:pPr>
        <w:pStyle w:val="CodeHeader"/>
      </w:pPr>
      <w:r>
        <w:t>MainParser.gppg</w:t>
      </w:r>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r w:rsidRPr="00EC76D5">
        <w:t>GenerateSyntaxTree.java</w:t>
      </w:r>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lastRenderedPageBreak/>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r w:rsidRPr="00EC76D5">
        <w:rPr>
          <w:rStyle w:val="CodeInText"/>
        </w:rPr>
        <w:t>constant_expression</w:t>
      </w:r>
      <w:r w:rsidRPr="00EC76D5">
        <w:t xml:space="preserve"> rule returns a regular expression after checking that it actually is constant.</w:t>
      </w:r>
    </w:p>
    <w:p w14:paraId="25924468" w14:textId="1285984D" w:rsidR="00E40B78" w:rsidRPr="00EC76D5" w:rsidRDefault="002E67B8" w:rsidP="00E40B78">
      <w:pPr>
        <w:pStyle w:val="CodeHeader"/>
      </w:pPr>
      <w:r>
        <w:t>MainParser.gppg</w:t>
      </w:r>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r>
        <w:t>MainParser.gppg</w:t>
      </w:r>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r w:rsidRPr="00EC76D5">
        <w:t>GenerateSyntaxTree.java</w:t>
      </w:r>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lastRenderedPageBreak/>
        <w:t>Bitwise Expression</w:t>
      </w:r>
      <w:bookmarkEnd w:id="320"/>
    </w:p>
    <w:p w14:paraId="17B79F7A" w14:textId="77777777" w:rsidR="00E40B78" w:rsidRPr="00EC76D5" w:rsidRDefault="00E40B78" w:rsidP="00E40B78">
      <w:r w:rsidRPr="00EC76D5">
        <w:t xml:space="preserve">Unlike the logical expressions in the previous section, the </w:t>
      </w:r>
      <w:r w:rsidRPr="00EC76D5">
        <w:rPr>
          <w:rStyle w:val="CodeInText"/>
        </w:rPr>
        <w:t>inclucise-or</w:t>
      </w:r>
      <w:r w:rsidRPr="00EC76D5">
        <w:t xml:space="preserve">, </w:t>
      </w:r>
      <w:r w:rsidRPr="00EC76D5">
        <w:rPr>
          <w:rStyle w:val="CodeInText"/>
        </w:rPr>
        <w:t>exclusive-or</w:t>
      </w:r>
      <w:r w:rsidRPr="00EC76D5">
        <w:t xml:space="preserve"> and </w:t>
      </w:r>
      <w:r w:rsidRPr="00EC76D5">
        <w:rPr>
          <w:rStyle w:val="CodeInText"/>
        </w:rPr>
        <w:t>and</w:t>
      </w:r>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r>
        <w:t>MainParser.gppg</w:t>
      </w:r>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r w:rsidRPr="00EC76D5">
        <w:t>GenerateSyntaxTree.java</w:t>
      </w:r>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r>
        <w:t>MainParser.gppg</w:t>
      </w:r>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lastRenderedPageBreak/>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r w:rsidRPr="00EC76D5">
        <w:t>GenerateSyntaxTree.java</w:t>
      </w:r>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r>
        <w:t>MainParser.gppg</w:t>
      </w:r>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r w:rsidRPr="00EC76D5">
        <w:t>GenerateSyntaxTree.java</w:t>
      </w:r>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lastRenderedPageBreak/>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r>
        <w:t>MainParser.gppg</w:t>
      </w:r>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r w:rsidRPr="00EC76D5">
        <w:t>GenerateSyntaxTree.java</w:t>
      </w:r>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r>
        <w:t>MainParser.gppg</w:t>
      </w:r>
    </w:p>
    <w:p w14:paraId="3DCB8ED4" w14:textId="77777777" w:rsidR="00C62B9E" w:rsidRPr="00EC76D5" w:rsidRDefault="00C62B9E" w:rsidP="00C62B9E">
      <w:pPr>
        <w:pStyle w:val="Code"/>
      </w:pPr>
      <w:r w:rsidRPr="00EC76D5">
        <w:lastRenderedPageBreak/>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r w:rsidRPr="00EC76D5">
        <w:t>GenerateSyntaxTree.java</w:t>
      </w:r>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lastRenderedPageBreak/>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r>
        <w:t>MainParser.gppg</w:t>
      </w:r>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r w:rsidRPr="00EC76D5">
        <w:t>GenerateSyntaxTree.java</w:t>
      </w:r>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r w:rsidRPr="00EC76D5">
        <w:rPr>
          <w:rStyle w:val="CodeInText"/>
        </w:rPr>
        <w:t>sizeof</w:t>
      </w:r>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77777777" w:rsidR="00E40B78" w:rsidRPr="00EC76D5" w:rsidRDefault="00E40B78" w:rsidP="00E40B78">
      <w:pPr>
        <w:pStyle w:val="Liststycke"/>
        <w:numPr>
          <w:ilvl w:val="0"/>
          <w:numId w:val="84"/>
        </w:numPr>
      </w:pPr>
      <w:r w:rsidRPr="00EC76D5">
        <w:t>The derefence operator</w:t>
      </w:r>
    </w:p>
    <w:p w14:paraId="4E527F0A" w14:textId="6449847E" w:rsidR="00E40B78" w:rsidRPr="00EC76D5" w:rsidRDefault="002E67B8" w:rsidP="00E40B78">
      <w:pPr>
        <w:pStyle w:val="CodeHeader"/>
      </w:pPr>
      <w:r>
        <w:t>MainParser.gppg</w:t>
      </w:r>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r>
        <w:t>MainParser.gppg</w:t>
      </w:r>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lastRenderedPageBreak/>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r w:rsidRPr="00EC76D5">
        <w:t>GenerateSyntaxTree.java</w:t>
      </w:r>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r>
        <w:t>MainParser.gppg</w:t>
      </w:r>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r w:rsidRPr="00EC76D5">
        <w:t>GenerateSyntaxTree.java</w:t>
      </w:r>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r>
        <w:t>MainParser.gppg</w:t>
      </w:r>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r w:rsidRPr="00EC76D5">
        <w:t>GenerateSyntaxTree.java</w:t>
      </w:r>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lastRenderedPageBreak/>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r>
        <w:t>MainParser.gppg</w:t>
      </w:r>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r w:rsidRPr="00EC76D5">
        <w:t>GenerateSyntaxTree.java</w:t>
      </w:r>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r w:rsidRPr="00EC76D5">
        <w:t>sizeof</w:t>
      </w:r>
      <w:bookmarkEnd w:id="331"/>
    </w:p>
    <w:p w14:paraId="721ED7E1" w14:textId="77777777" w:rsidR="00E40B78" w:rsidRPr="00EC76D5" w:rsidRDefault="00E40B78" w:rsidP="00E40B78">
      <w:r w:rsidRPr="00EC76D5">
        <w:t xml:space="preserve">The </w:t>
      </w:r>
      <w:r w:rsidRPr="00EC76D5">
        <w:rPr>
          <w:rStyle w:val="CodeInText"/>
        </w:rPr>
        <w:t>sizeof-operator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r>
        <w:t>MainParser.gppg</w:t>
      </w:r>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r w:rsidRPr="00EC76D5">
        <w:t>GenerateSyntaxTree.java</w:t>
      </w:r>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r>
        <w:t>MainParser.gppg</w:t>
      </w:r>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lastRenderedPageBreak/>
        <w:t xml:space="preserve">    }</w:t>
      </w:r>
    </w:p>
    <w:p w14:paraId="712FA9AD" w14:textId="341891A7" w:rsidR="00E40B78" w:rsidRPr="00EC76D5" w:rsidRDefault="009A5FF5" w:rsidP="00953C1A">
      <w:pPr>
        <w:pStyle w:val="CodeHeader"/>
      </w:pPr>
      <w:r w:rsidRPr="00EC76D5">
        <w:t>GenerateSyntaxTree.java</w:t>
      </w:r>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30E96B44" w:rsidR="00E40B78" w:rsidRPr="00EC76D5" w:rsidRDefault="00E40B78" w:rsidP="00E40B78">
      <w:pPr>
        <w:pStyle w:val="Rubrik3"/>
      </w:pPr>
      <w:bookmarkStart w:id="333" w:name="_Toc481936209"/>
      <w:r w:rsidRPr="00EC76D5">
        <w:t>Dereference Expression</w:t>
      </w:r>
      <w:bookmarkEnd w:id="333"/>
    </w:p>
    <w:p w14:paraId="03E66944" w14:textId="77777777" w:rsidR="00E40B78" w:rsidRPr="00EC76D5" w:rsidRDefault="00E40B78" w:rsidP="00E40B78">
      <w:r w:rsidRPr="00EC76D5">
        <w:t>The dereference operator takes a pointer or array as operand.</w:t>
      </w:r>
    </w:p>
    <w:p w14:paraId="3960F94B" w14:textId="55D4BB28" w:rsidR="00E40B78" w:rsidRPr="00EC76D5" w:rsidRDefault="002E67B8" w:rsidP="00E40B78">
      <w:pPr>
        <w:pStyle w:val="CodeHeader"/>
      </w:pPr>
      <w:r>
        <w:t>MainParser.gppg</w:t>
      </w:r>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7777777" w:rsidR="003611A8" w:rsidRPr="00EC76D5" w:rsidRDefault="003611A8" w:rsidP="0045049F">
      <w:pPr>
        <w:pStyle w:val="Code"/>
      </w:pPr>
      <w:r w:rsidRPr="00EC76D5">
        <w:t xml:space="preserve">      $$ = SyntaxTreeGenerator.generateDerefExpression($2);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r w:rsidRPr="00EC76D5">
        <w:t>GenerateSyntaxTree.java</w:t>
      </w:r>
    </w:p>
    <w:p w14:paraId="2F5A999A" w14:textId="77777777" w:rsidR="00B143BF" w:rsidRPr="00EC76D5" w:rsidRDefault="00B143BF" w:rsidP="00B143BF">
      <w:pPr>
        <w:pStyle w:val="Code"/>
      </w:pPr>
      <w:r w:rsidRPr="00EC76D5">
        <w:t xml:space="preserve">  public static SyntaxTree generateDerefExpression(SyntaxTree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77777777" w:rsidR="00AA39F0" w:rsidRPr="00EC76D5" w:rsidRDefault="00B143BF" w:rsidP="00B143BF">
      <w:pPr>
        <w:pStyle w:val="Code"/>
      </w:pPr>
      <w:r w:rsidRPr="00EC76D5">
        <w:t xml:space="preserve">    return generateUnaryTree(MiddleOperator.Deref,</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r>
        <w:t>MainParser.gppg</w:t>
      </w:r>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r>
        <w:t>MainParser.gppg</w:t>
      </w:r>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r w:rsidRPr="00EC76D5">
        <w:t>GenerateSyntaxTree.java</w:t>
      </w:r>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lastRenderedPageBreak/>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77777777" w:rsidR="00E40B78" w:rsidRPr="00EC76D5" w:rsidRDefault="00E40B78" w:rsidP="00E40B78">
      <w:r w:rsidRPr="00EC76D5">
        <w:t>The dot operator generates different result is the operand has and address symbol. If it has, it is the result of the arrow, dereference,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r>
        <w:t>MainParser.gppg</w:t>
      </w:r>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r w:rsidRPr="00EC76D5">
        <w:t>GenerateSyntaxTree.java</w:t>
      </w:r>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r>
        <w:t>MainParser.gppg</w:t>
      </w:r>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r w:rsidRPr="00EC76D5">
        <w:t>GenerateSyntaxTree.java</w:t>
      </w:r>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lastRenderedPageBreak/>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r>
        <w:t>MainParser.gppg</w:t>
      </w:r>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r w:rsidRPr="00EC76D5">
        <w:t>GenerateSyntaxTree.java</w:t>
      </w:r>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lastRenderedPageBreak/>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r>
        <w:t>MainParser.gppg</w:t>
      </w:r>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r w:rsidRPr="00EC76D5">
        <w:t>GenerateSyntaxTree.java</w:t>
      </w:r>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lastRenderedPageBreak/>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r w:rsidRPr="00EC76D5">
        <w:rPr>
          <w:rStyle w:val="CodeInText"/>
        </w:rPr>
        <w:t>paramType</w:t>
      </w:r>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r w:rsidRPr="00EC76D5">
        <w:rPr>
          <w:rStyle w:val="CodeInText"/>
        </w:rPr>
        <w:t>Generate.generateIntegerExpression</w:t>
      </w:r>
      <w:r w:rsidRPr="00EC76D5">
        <w:t>.</w:t>
      </w:r>
    </w:p>
    <w:p w14:paraId="012693FF" w14:textId="0E84E0DB" w:rsidR="00E40B78" w:rsidRPr="00EC76D5" w:rsidRDefault="002E67B8" w:rsidP="00E40B78">
      <w:pPr>
        <w:pStyle w:val="CodeHeader"/>
      </w:pPr>
      <w:r>
        <w:t>MainParser.gppg</w:t>
      </w:r>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lastRenderedPageBreak/>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r>
        <w:t>MainParser.gppg</w:t>
      </w:r>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r w:rsidRPr="00EC76D5">
        <w:t>GenerateSyntaxTree.java</w:t>
      </w:r>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r w:rsidRPr="00EC76D5">
        <w:rPr>
          <w:rStyle w:val="CodeInText"/>
        </w:rPr>
        <w:t>enum</w:t>
      </w:r>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r w:rsidRPr="00EC76D5">
        <w:t>Type.java</w:t>
      </w:r>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r w:rsidRPr="00EC76D5">
          <w:rPr>
            <w:rStyle w:val="CodeInText"/>
            <w:color w:val="auto"/>
            <w:rPrChange w:id="369" w:author="Stefan Bjornander" w:date="2015-04-25T10:34:00Z">
              <w:rPr>
                <w:b w:val="0"/>
              </w:rPr>
            </w:rPrChange>
          </w:rPr>
          <w:t>m</w:t>
        </w:r>
      </w:ins>
      <w:ins w:id="370" w:author="Stefan Bjornander" w:date="2015-04-25T10:34:00Z">
        <w:r w:rsidRPr="00EC76D5">
          <w:rPr>
            <w:rStyle w:val="CodeInText"/>
            <w:color w:val="auto"/>
            <w:rPrChange w:id="371" w:author="Stefan Bjornander" w:date="2015-04-25T10:34:00Z">
              <w:rPr>
                <w:b w:val="0"/>
              </w:rPr>
            </w:rPrChange>
          </w:rPr>
          <w:t>_</w:t>
        </w:r>
      </w:ins>
      <w:ins w:id="372" w:author="Stefan Bjornander" w:date="2015-04-25T10:33:00Z">
        <w:r w:rsidRPr="00EC76D5">
          <w:rPr>
            <w:rStyle w:val="CodeInText"/>
            <w:color w:val="auto"/>
            <w:rPrChange w:id="373" w:author="Stefan Bjornander" w:date="2015-04-25T10:34:00Z">
              <w:rPr>
                <w:b w:val="0"/>
              </w:rPr>
            </w:rPrChange>
          </w:rPr>
          <w:t>sort</w:t>
        </w:r>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ins w:id="377" w:author="Stefan Bjornander" w:date="2015-04-25T10:33:00Z">
        <w:r w:rsidRPr="00EC76D5">
          <w:t>Sort.java</w:t>
        </w:r>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r w:rsidRPr="00EC76D5">
        <w:t>Type.java</w:t>
      </w:r>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lastRenderedPageBreak/>
        <w:t xml:space="preserve">  public static Type createArithmeticType(Sort sort) {</w:t>
      </w:r>
    </w:p>
    <w:p w14:paraId="27BA9959" w14:textId="77777777" w:rsidR="00207516" w:rsidRPr="00EC76D5" w:rsidRDefault="00207516" w:rsidP="00207516">
      <w:pPr>
        <w:pStyle w:val="Code"/>
      </w:pPr>
      <w:r w:rsidRPr="00EC76D5">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r w:rsidRPr="00EC76D5">
          <w:rPr>
            <w:rStyle w:val="CodeInText"/>
            <w:color w:val="auto"/>
            <w:rPrChange w:id="382" w:author="Stefan Bjornander" w:date="2015-04-25T10:38:00Z">
              <w:rPr>
                <w:b w:val="0"/>
              </w:rPr>
            </w:rPrChange>
          </w:rPr>
          <w:t>enum</w:t>
        </w:r>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enum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r w:rsidR="008947FF" w:rsidRPr="00EC76D5">
          <w:rPr>
            <w:rStyle w:val="CodeInText"/>
            <w:color w:val="auto"/>
            <w:rPrChange w:id="387" w:author="Stefan Bjornander" w:date="2015-04-25T10:39:00Z">
              <w:rPr>
                <w:b w:val="0"/>
              </w:rPr>
            </w:rPrChange>
          </w:rPr>
          <w:t>m_enum</w:t>
        </w:r>
        <w:r w:rsidR="008947FF" w:rsidRPr="00EC76D5">
          <w:t xml:space="preserve"> field and the </w:t>
        </w:r>
      </w:ins>
      <w:r w:rsidR="00506E8C" w:rsidRPr="00EC76D5">
        <w:rPr>
          <w:rStyle w:val="CodeInText"/>
        </w:rPr>
        <w:t>isEnumeration</w:t>
      </w:r>
      <w:ins w:id="388" w:author="Stefan Bjornander" w:date="2015-04-25T10:38:00Z">
        <w:r w:rsidR="008947FF" w:rsidRPr="00EC76D5">
          <w:t xml:space="preserve"> method.</w:t>
        </w:r>
      </w:ins>
    </w:p>
    <w:p w14:paraId="71F57996" w14:textId="140981DC" w:rsidR="009E5C9B" w:rsidRPr="00EC76D5" w:rsidRDefault="009E5C9B" w:rsidP="009E5C9B">
      <w:pPr>
        <w:pStyle w:val="CodeHeader"/>
      </w:pPr>
      <w:r w:rsidRPr="00EC76D5">
        <w:t>Type.java</w:t>
      </w:r>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r w:rsidRPr="00EC76D5">
        <w:t>Type.java</w:t>
      </w:r>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w:t>
        </w:r>
        <w:r w:rsidR="0095752C" w:rsidRPr="00EC76D5">
          <w:lastRenderedPageBreak/>
          <w:t xml:space="preserve">type holds the </w:t>
        </w:r>
      </w:ins>
      <w:ins w:id="406" w:author="Stefan Bjornander" w:date="2015-04-25T10:43:00Z">
        <w:r w:rsidR="009A0255" w:rsidRPr="00EC76D5">
          <w:t xml:space="preserve">two </w:t>
        </w:r>
      </w:ins>
      <w:ins w:id="407" w:author="Stefan Bjornander" w:date="2015-04-25T10:42:00Z">
        <w:r w:rsidR="0095752C" w:rsidRPr="00EC76D5">
          <w:t xml:space="preserve">sets </w:t>
        </w:r>
        <w:r w:rsidR="0095752C" w:rsidRPr="00EC76D5">
          <w:rPr>
            <w:rStyle w:val="CodeInText"/>
            <w:color w:val="auto"/>
            <w:rPrChange w:id="408" w:author="Stefan Bjornander" w:date="2015-04-25T10:42:00Z">
              <w:rPr>
                <w:b w:val="0"/>
              </w:rPr>
            </w:rPrChange>
          </w:rPr>
          <w:t>m_trueSet</w:t>
        </w:r>
        <w:r w:rsidR="0095752C" w:rsidRPr="00EC76D5">
          <w:t xml:space="preserve"> and </w:t>
        </w:r>
        <w:r w:rsidR="0095752C" w:rsidRPr="00EC76D5">
          <w:rPr>
            <w:rStyle w:val="CodeInText"/>
            <w:color w:val="auto"/>
            <w:rPrChange w:id="409" w:author="Stefan Bjornander" w:date="2015-04-25T10:42:00Z">
              <w:rPr>
                <w:b w:val="0"/>
              </w:rPr>
            </w:rPrChange>
          </w:rPr>
          <w:t>m_falseSet</w:t>
        </w:r>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r w:rsidRPr="00EC76D5">
        <w:t>Type.java</w:t>
      </w:r>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r w:rsidR="00AB7DF5">
        <w:t>pointer_declarator</w:t>
      </w:r>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r w:rsidRPr="00EC76D5">
        <w:t>Type.java</w:t>
      </w:r>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lastRenderedPageBreak/>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r w:rsidRPr="00EC76D5">
        <w:t>Type.java</w:t>
      </w:r>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lastRenderedPageBreak/>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lastRenderedPageBreak/>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lastRenderedPageBreak/>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r w:rsidRPr="00EC76D5">
        <w:rPr>
          <w:rStyle w:val="CodeInText0"/>
        </w:rPr>
        <w:t>m_hasTag</w:t>
      </w:r>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r w:rsidRPr="00EC76D5">
        <w:t>Type.java</w:t>
      </w:r>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ins w:id="4259" w:author="Stefan Bjornander" w:date="2015-04-25T11:14:00Z">
        <w:r w:rsidRPr="00EC76D5">
          <w:lastRenderedPageBreak/>
          <w:t>Type.java</w:t>
        </w:r>
      </w:ins>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lastRenderedPageBreak/>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ins w:id="4304" w:author="Stefan Bjornander" w:date="2015-04-25T11:16:00Z">
        <w:r w:rsidRPr="00EC76D5">
          <w:t>Type.java</w:t>
        </w:r>
      </w:ins>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r w:rsidRPr="00EC76D5">
          <w:rPr>
            <w:rStyle w:val="CodeInText"/>
            <w:color w:val="auto"/>
            <w:rPrChange w:id="4311" w:author="Stefan Bjornander" w:date="2015-04-25T10:28:00Z">
              <w:rPr>
                <w:b w:val="0"/>
              </w:rPr>
            </w:rPrChange>
          </w:rPr>
          <w:t>m_constant</w:t>
        </w:r>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ins w:id="4318" w:author="Stefan Bjornander" w:date="2015-04-25T10:29:00Z">
        <w:r w:rsidRPr="00EC76D5">
          <w:rPr>
            <w:rStyle w:val="CodeInText"/>
            <w:color w:val="auto"/>
            <w:rPrChange w:id="4319" w:author="Stefan Bjornander" w:date="2015-04-25T10:30:00Z">
              <w:rPr>
                <w:b w:val="0"/>
              </w:rPr>
            </w:rPrChange>
          </w:rPr>
          <w:t>m_constant</w:t>
        </w:r>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r w:rsidRPr="00EC76D5">
          <w:rPr>
            <w:rStyle w:val="CodeInText"/>
            <w:color w:val="auto"/>
            <w:rPrChange w:id="4330" w:author="Stefan Bjornander" w:date="2015-04-25T10:32:00Z">
              <w:rPr>
                <w:b w:val="0"/>
              </w:rPr>
            </w:rPrChange>
          </w:rPr>
          <w:t>m_volatile</w:t>
        </w:r>
        <w:r w:rsidRPr="00EC76D5">
          <w:t xml:space="preserve"> field in the </w:t>
        </w:r>
        <w:r w:rsidRPr="00EC76D5">
          <w:rPr>
            <w:rStyle w:val="CodeInText"/>
            <w:color w:val="auto"/>
            <w:rPrChange w:id="4331" w:author="Stefan Bjornander" w:date="2015-04-25T10:32:00Z">
              <w:rPr>
                <w:b w:val="0"/>
              </w:rPr>
            </w:rPrChange>
          </w:rPr>
          <w:t>Type</w:t>
        </w:r>
        <w:r w:rsidRPr="00EC76D5">
          <w:t xml:space="preserve"> class.</w:t>
        </w:r>
      </w:ins>
    </w:p>
    <w:p w14:paraId="5DA278C3" w14:textId="42644C3B" w:rsidR="00D11AF4" w:rsidRPr="00EC76D5" w:rsidRDefault="00AF218C" w:rsidP="00D11AF4">
      <w:pPr>
        <w:pStyle w:val="CodeHeader"/>
      </w:pPr>
      <w:r w:rsidRPr="00EC76D5">
        <w:t>Type.java</w:t>
      </w:r>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lastRenderedPageBreak/>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ins w:id="4362" w:author="Stefan Bjornander" w:date="2015-04-25T11:16:00Z">
        <w:r w:rsidRPr="00EC76D5">
          <w:t>Type.java</w:t>
        </w:r>
      </w:ins>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lastRenderedPageBreak/>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r w:rsidRPr="00EC76D5">
        <w:t>Type.java</w:t>
      </w:r>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lastRenderedPageBreak/>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lastRenderedPageBreak/>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r w:rsidRPr="00EC76D5">
        <w:t>TypeCast</w:t>
      </w:r>
      <w:r w:rsidR="00857488" w:rsidRPr="00EC76D5">
        <w:t>.Java</w:t>
      </w:r>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lastRenderedPageBreak/>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lastRenderedPageBreak/>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r w:rsidRPr="00EC76D5">
        <w:rPr>
          <w:rStyle w:val="CodeInText0"/>
        </w:rPr>
        <w:t>implicitCast</w:t>
      </w:r>
      <w:r w:rsidRPr="00EC76D5">
        <w:t xml:space="preserve"> method does basically the same thing as </w:t>
      </w:r>
      <w:r w:rsidRPr="00EC76D5">
        <w:rPr>
          <w:rStyle w:val="CodeInText0"/>
        </w:rPr>
        <w:t>explicitCast</w:t>
      </w:r>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If case of convertion f</w:t>
      </w:r>
      <w:r w:rsidR="0090451C" w:rsidRPr="00EC76D5">
        <w:t>ro</w:t>
      </w:r>
      <w:r w:rsidRPr="00EC76D5">
        <w:t>om a larger integral type to a smaller type, we reaise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In case of convertion between tow different integral types of the same size we just return the source tree. Unlike the explicit case above, we do not need to generate an convertion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lastRenderedPageBreak/>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An implicit convertion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lastRenderedPageBreak/>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r w:rsidR="008023F0" w:rsidRPr="00EC76D5">
        <w:rPr>
          <w:rStyle w:val="CodeInText0"/>
        </w:rPr>
        <w:t>i</w:t>
      </w:r>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lastRenderedPageBreak/>
              <w:t>unsigned int</w:t>
            </w:r>
          </w:p>
        </w:tc>
        <w:tc>
          <w:tcPr>
            <w:tcW w:w="2913" w:type="dxa"/>
          </w:tcPr>
          <w:p w14:paraId="2347B60B" w14:textId="3D1190C8" w:rsidR="003A4B19" w:rsidRPr="00EC76D5" w:rsidRDefault="003A4B19" w:rsidP="00B97307">
            <w:pPr>
              <w:pStyle w:val="NormalSingle"/>
            </w:pPr>
            <w:r w:rsidRPr="00EC76D5">
              <w:lastRenderedPageBreak/>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In accordance with the Ansi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r w:rsidRPr="00EC76D5">
        <w:rPr>
          <w:rStyle w:val="CodeInText0"/>
        </w:rPr>
        <w:t>maxType</w:t>
      </w:r>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lastRenderedPageBreak/>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r w:rsidR="001F2E5D" w:rsidRPr="00EC76D5">
        <w:rPr>
          <w:rStyle w:val="CodeInText0"/>
        </w:rPr>
        <w:t>valueCast</w:t>
      </w:r>
      <w:r w:rsidR="000017EA" w:rsidRPr="00EC76D5">
        <w:rPr>
          <w:rStyle w:val="CodeInText0"/>
        </w:rPr>
        <w:t>, unaryCast, and binaryCast</w:t>
      </w:r>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r w:rsidR="001F2E5D" w:rsidRPr="00EC76D5">
        <w:rPr>
          <w:rStyle w:val="CodeInText0"/>
        </w:rPr>
        <w:t>BigDecimal</w:t>
      </w:r>
      <w:r w:rsidR="001F2E5D" w:rsidRPr="00EC76D5">
        <w:t xml:space="preserve">, </w:t>
      </w:r>
      <w:r w:rsidR="001F2E5D" w:rsidRPr="00EC76D5">
        <w:rPr>
          <w:rStyle w:val="CodeInText0"/>
        </w:rPr>
        <w:t>BigInteger</w:t>
      </w:r>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r w:rsidRPr="00EC76D5">
        <w:t>ValueConversion.java</w:t>
      </w:r>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lastRenderedPageBreak/>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lastRenderedPageBreak/>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lastRenderedPageBreak/>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1995BFCF"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r w:rsidR="00696B3A" w:rsidRPr="00EC76D5">
        <w:t>de</w:t>
      </w:r>
      <w:r w:rsidR="003C41FE" w:rsidRPr="00EC76D5">
        <w:t>referred</w:t>
      </w:r>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ins w:id="5606" w:author="Stefan Bjornander" w:date="2015-04-25T16:22:00Z">
        <w:r w:rsidRPr="00EC76D5">
          <w:t>Storage.java</w:t>
        </w:r>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r w:rsidRPr="00EC76D5">
        <w:t>Symb</w:t>
      </w:r>
      <w:r w:rsidR="00A72CA7" w:rsidRPr="00EC76D5">
        <w:t>ol</w:t>
      </w:r>
      <w:r w:rsidRPr="00EC76D5">
        <w:t>.java</w:t>
      </w:r>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r w:rsidR="00E10C82" w:rsidRPr="00EC76D5">
        <w:rPr>
          <w:rStyle w:val="CodeInText"/>
        </w:rPr>
        <w:t>Main.CurrentTable</w:t>
      </w:r>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r w:rsidR="00E10C82" w:rsidRPr="00EC76D5">
        <w:rPr>
          <w:rStyle w:val="CodeInText"/>
        </w:rPr>
        <w:t>Main.CurrentTable</w:t>
      </w:r>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tructs or unions, but not enums</w:t>
      </w:r>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r w:rsidRPr="00EC76D5">
        <w:t>SymbolTable.java</w:t>
      </w:r>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weare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r w:rsidRPr="00EC76D5">
        <w:rPr>
          <w:rStyle w:val="CodeInText"/>
        </w:rPr>
        <w:t>lookupList</w:t>
      </w:r>
      <w:r w:rsidRPr="00EC76D5">
        <w:t xml:space="preserve"> method searches the current table f</w:t>
      </w:r>
      <w:r w:rsidR="000C4BB4" w:rsidRPr="00EC76D5">
        <w:t xml:space="preserve">or a symbol with the given name, while </w:t>
      </w:r>
      <w:r w:rsidR="000C4BB4" w:rsidRPr="00EC76D5">
        <w:rPr>
          <w:rStyle w:val="CodeInText"/>
        </w:rPr>
        <w:t>lookupSymbol</w:t>
      </w:r>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r w:rsidR="0005523D" w:rsidRPr="00EC76D5">
        <w:rPr>
          <w:rStyle w:val="CodeInText"/>
        </w:rPr>
        <w:t>lookupList</w:t>
      </w:r>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r w:rsidR="00D14BA1" w:rsidRPr="00EC76D5">
        <w:rPr>
          <w:rStyle w:val="CodeInText"/>
        </w:rPr>
        <w:t>Generate.Safe</w:t>
      </w:r>
      <w:r w:rsidR="00E103D5" w:rsidRPr="00EC76D5">
        <w:t xml:space="preserve"> is not true.</w:t>
      </w:r>
      <w:r w:rsidR="00E80D1E" w:rsidRPr="00EC76D5">
        <w:t xml:space="preserve"> The reason for </w:t>
      </w:r>
      <w:r w:rsidR="00D14BA1" w:rsidRPr="00EC76D5">
        <w:rPr>
          <w:rStyle w:val="CodeInText"/>
        </w:rPr>
        <w:t>Generate.Safe</w:t>
      </w:r>
      <w:r w:rsidR="00E80D1E" w:rsidRPr="00EC76D5">
        <w:t xml:space="preserve"> </w:t>
      </w:r>
      <w:r w:rsidR="00D5102A" w:rsidRPr="00EC76D5">
        <w:t xml:space="preserve">check </w:t>
      </w:r>
      <w:r w:rsidR="00E80D1E" w:rsidRPr="00EC76D5">
        <w:t xml:space="preserve">is that the offset may be generated twice, with </w:t>
      </w:r>
      <w:r w:rsidR="00D14BA1" w:rsidRPr="00EC76D5">
        <w:rPr>
          <w:rStyle w:val="CodeInText"/>
        </w:rPr>
        <w:t>Generate.Safe</w:t>
      </w:r>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r w:rsidRPr="00EC76D5">
        <w:t>SymbolTable.java</w:t>
      </w:r>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r w:rsidRPr="00EC76D5">
        <w:rPr>
          <w:rStyle w:val="CodeInText"/>
        </w:rPr>
        <w:t>generateSymbolTableText</w:t>
      </w:r>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r w:rsidRPr="00EC76D5">
        <w:t>SyntaxTree.java</w:t>
      </w:r>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r w:rsidRPr="00EC76D5">
        <w:t>SyntaxTreeOptimizer.java</w:t>
      </w:r>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A34BB6D" w:rsidR="008C0E8C" w:rsidRPr="00EC76D5" w:rsidRDefault="008C0E8C" w:rsidP="008C0E8C">
      <w:pPr>
        <w:pStyle w:val="Code"/>
      </w:pPr>
      <w:r w:rsidRPr="00EC76D5">
        <w:lastRenderedPageBreak/>
        <w:t xml:space="preserve">  public static SyntaxTree optimizeDerefExpression(SyntaxTree deref</w:t>
      </w:r>
      <w:r w:rsidR="0038687E">
        <w:t>Expression)</w:t>
      </w:r>
      <w:r w:rsidRPr="00EC76D5">
        <w:t xml:space="preserve"> {</w:t>
      </w:r>
    </w:p>
    <w:p w14:paraId="2FED7A4D" w14:textId="41EFAF8D" w:rsidR="008C0E8C" w:rsidRPr="00EC76D5" w:rsidRDefault="008C0E8C" w:rsidP="008C0E8C">
      <w:pPr>
        <w:pStyle w:val="Code"/>
      </w:pPr>
      <w:r w:rsidRPr="00EC76D5">
        <w:t xml:space="preserve">    return deref</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1490FBA0" w:rsidR="008C0E8C" w:rsidRPr="00EC76D5" w:rsidRDefault="008C0E8C" w:rsidP="008C0E8C">
      <w:pPr>
        <w:pStyle w:val="Code"/>
      </w:pPr>
      <w:r w:rsidRPr="00EC76D5">
        <w:t xml:space="preserve">             (</w:t>
      </w:r>
      <w:r w:rsidR="0038687E">
        <w:t>expression</w:t>
      </w:r>
      <w:r w:rsidRPr="00EC76D5">
        <w:t>.getOperator() == MiddleOperator.Deref)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r w:rsidRPr="00EC76D5">
        <w:rPr>
          <w:rStyle w:val="CodeInText0"/>
        </w:rPr>
        <w:t>TrueSymbol</w:t>
      </w:r>
      <w:r w:rsidRPr="00EC76D5">
        <w:t xml:space="preserve"> and </w:t>
      </w:r>
      <w:r w:rsidRPr="00EC76D5">
        <w:rPr>
          <w:rStyle w:val="CodeInText0"/>
        </w:rPr>
        <w:t>ZeroSymbol</w:t>
      </w:r>
      <w:r w:rsidRPr="00EC76D5">
        <w:t xml:space="preserve"> are used on several occasions in </w:t>
      </w:r>
      <w:r w:rsidRPr="00EC76D5">
        <w:rPr>
          <w:rStyle w:val="CodeInText0"/>
        </w:rPr>
        <w:t>optimizeBinarySemantic</w:t>
      </w:r>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r w:rsidR="00FB554B" w:rsidRPr="00EC76D5">
        <w:rPr>
          <w:rStyle w:val="CodeInText0"/>
        </w:rPr>
        <w:t>BigInteger</w:t>
      </w:r>
      <w:r w:rsidR="00FB554B" w:rsidRPr="00EC76D5">
        <w:t xml:space="preserve"> zero value or the </w:t>
      </w:r>
      <w:r w:rsidR="00FB554B" w:rsidRPr="00EC76D5">
        <w:rPr>
          <w:rStyle w:val="CodeInText0"/>
        </w:rPr>
        <w:t>BigDecimal</w:t>
      </w:r>
      <w:r w:rsidR="00FB554B" w:rsidRPr="00EC76D5">
        <w:t xml:space="preserve"> zero value.</w:t>
      </w:r>
      <w:r w:rsidR="00A532F0" w:rsidRPr="00EC76D5">
        <w:t xml:space="preserve"> In the same way, a symbol is one if it equals the </w:t>
      </w:r>
      <w:r w:rsidR="00A532F0" w:rsidRPr="00EC76D5">
        <w:rPr>
          <w:rStyle w:val="CodeInText0"/>
        </w:rPr>
        <w:t>BigInteger</w:t>
      </w:r>
      <w:r w:rsidR="00A532F0" w:rsidRPr="00EC76D5">
        <w:t xml:space="preserve"> one value or the </w:t>
      </w:r>
      <w:r w:rsidR="00A532F0" w:rsidRPr="00EC76D5">
        <w:rPr>
          <w:rStyle w:val="CodeInText0"/>
        </w:rPr>
        <w:t>BigDecimal</w:t>
      </w:r>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r w:rsidRPr="00EC76D5">
        <w:rPr>
          <w:rStyle w:val="CodeInText0"/>
        </w:rPr>
        <w:t>isTrue</w:t>
      </w:r>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r w:rsidRPr="00EC76D5">
        <w:t>MiddleCode.java</w:t>
      </w:r>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77777777" w:rsidR="00686808" w:rsidRPr="00EC76D5" w:rsidRDefault="00686808" w:rsidP="00686808">
      <w:pPr>
        <w:pStyle w:val="Code"/>
      </w:pPr>
      <w:r w:rsidRPr="00EC76D5">
        <w:t xml:space="preserve">      case Deref:</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77777777" w:rsidR="00686808" w:rsidRPr="00EC76D5" w:rsidRDefault="00686808" w:rsidP="00686808">
      <w:pPr>
        <w:pStyle w:val="Code"/>
      </w:pPr>
      <w:r w:rsidRPr="00EC76D5">
        <w:t xml:space="preserve">      case Deref:</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r w:rsidRPr="00EC76D5">
        <w:t>MiddleCodeGenerator.java</w:t>
      </w:r>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77777777" w:rsidR="00160114" w:rsidRPr="00EC76D5" w:rsidRDefault="00160114" w:rsidP="00160114">
      <w:pPr>
        <w:pStyle w:val="Code"/>
      </w:pPr>
      <w:r w:rsidRPr="00EC76D5">
        <w:t xml:space="preserve">      case Deref:</w:t>
      </w:r>
    </w:p>
    <w:p w14:paraId="79F6123E" w14:textId="77777777" w:rsidR="00160114" w:rsidRPr="00EC76D5" w:rsidRDefault="00160114" w:rsidP="00160114">
      <w:pPr>
        <w:pStyle w:val="Code"/>
      </w:pPr>
      <w:r w:rsidRPr="00EC76D5">
        <w:t xml:space="preserve">        return generateDerefExpression(tree);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77777777" w:rsidR="00160114" w:rsidRPr="00EC76D5" w:rsidRDefault="00160114" w:rsidP="00160114">
      <w:pPr>
        <w:pStyle w:val="Code"/>
      </w:pPr>
      <w:r w:rsidRPr="00EC76D5">
        <w:t xml:space="preserve">  public Symbol generateDerefExpression(SyntaxTree tree) {</w:t>
      </w:r>
    </w:p>
    <w:p w14:paraId="086F3664" w14:textId="77777777" w:rsidR="00160114" w:rsidRPr="00EC76D5" w:rsidRDefault="00160114" w:rsidP="00160114">
      <w:pPr>
        <w:pStyle w:val="Code"/>
      </w:pPr>
      <w:r w:rsidRPr="00EC76D5">
        <w:t xml:space="preserve">    Symbol derefSymbol = generateExpression(tree.getChild(0));</w:t>
      </w:r>
    </w:p>
    <w:p w14:paraId="2D864FFA" w14:textId="77777777" w:rsidR="00160114" w:rsidRPr="00EC76D5" w:rsidRDefault="00160114" w:rsidP="00160114">
      <w:pPr>
        <w:pStyle w:val="Code"/>
      </w:pPr>
      <w:r w:rsidRPr="00EC76D5">
        <w:t xml:space="preserve">    Type baseType = derefSymbol.getType().getPointerOrArrayType();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77777777" w:rsidR="00160114" w:rsidRPr="00EC76D5" w:rsidRDefault="00160114" w:rsidP="00160114">
      <w:pPr>
        <w:pStyle w:val="Code"/>
      </w:pPr>
      <w:r w:rsidRPr="00EC76D5">
        <w:t xml:space="preserve">    resultSymbol.setAddressSymbol(derefSymbol);</w:t>
      </w:r>
    </w:p>
    <w:p w14:paraId="4F04C681" w14:textId="77777777" w:rsidR="00160114" w:rsidRPr="00EC76D5" w:rsidRDefault="00160114" w:rsidP="00160114">
      <w:pPr>
        <w:pStyle w:val="Code"/>
      </w:pPr>
      <w:r w:rsidRPr="00EC76D5">
        <w:t xml:space="preserve">    resultSymbol.setAddressOffset(0);</w:t>
      </w:r>
    </w:p>
    <w:p w14:paraId="05401B95" w14:textId="77777777" w:rsidR="00160114" w:rsidRPr="00EC76D5" w:rsidRDefault="00160114" w:rsidP="00160114">
      <w:pPr>
        <w:pStyle w:val="Code"/>
      </w:pPr>
      <w:r w:rsidRPr="00EC76D5">
        <w:t xml:space="preserve">    MiddleCode derefCode = </w:t>
      </w:r>
    </w:p>
    <w:p w14:paraId="076ED902" w14:textId="77777777" w:rsidR="00160114" w:rsidRPr="00EC76D5" w:rsidRDefault="00160114" w:rsidP="00160114">
      <w:pPr>
        <w:pStyle w:val="Code"/>
      </w:pPr>
      <w:r w:rsidRPr="00EC76D5">
        <w:t xml:space="preserve">      addMiddleCode(MiddleOperator.Deref, 0, resultSymbol, derefSymbol);</w:t>
      </w:r>
    </w:p>
    <w:p w14:paraId="4287C5D8" w14:textId="77777777" w:rsidR="00160114" w:rsidRPr="00EC76D5" w:rsidRDefault="00160114" w:rsidP="00160114">
      <w:pPr>
        <w:pStyle w:val="Code"/>
      </w:pPr>
      <w:r w:rsidRPr="00EC76D5">
        <w:t xml:space="preserve">    derefCode.setRightValue(tree.isRightValue());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r w:rsidRPr="00EC76D5">
        <w:t>GenerateInitializer.java</w:t>
      </w:r>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If the variable type is a pointer (signed or unsigned) char and the initializat</w:t>
      </w:r>
      <w:r w:rsidR="00414C74">
        <w:t>or</w:t>
      </w:r>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r w:rsidRPr="00EC76D5">
        <w:t>GenerateInitializer.java</w:t>
      </w:r>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t xml:space="preserve">    if (init instanceof SyntaxTree) {</w:t>
      </w:r>
    </w:p>
    <w:p w14:paraId="074F667D" w14:textId="77777777" w:rsidR="00197B3C" w:rsidRPr="00EC76D5" w:rsidRDefault="00197B3C" w:rsidP="00197B3C">
      <w:pPr>
        <w:pStyle w:val="Code"/>
      </w:pPr>
      <w:r w:rsidRPr="00EC76D5">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t xml:space="preserve">              int arraySize =</w:t>
      </w:r>
    </w:p>
    <w:p w14:paraId="50E8D3A1" w14:textId="77777777" w:rsidR="00197B3C" w:rsidRPr="00EC76D5" w:rsidRDefault="00197B3C" w:rsidP="00197B3C">
      <w:pPr>
        <w:pStyle w:val="Code"/>
      </w:pPr>
      <w:r w:rsidRPr="00EC76D5">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t xml:space="preserve">  </w:t>
      </w:r>
    </w:p>
    <w:p w14:paraId="72D0A4A3" w14:textId="77777777" w:rsidR="00197B3C" w:rsidRPr="00EC76D5" w:rsidRDefault="00197B3C" w:rsidP="00197B3C">
      <w:pPr>
        <w:pStyle w:val="Code"/>
      </w:pPr>
      <w:r w:rsidRPr="00EC76D5">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t xml:space="preserve">        case Signed_Int:</w:t>
      </w:r>
    </w:p>
    <w:p w14:paraId="07B9CBEB" w14:textId="77777777" w:rsidR="00197B3C" w:rsidRPr="00EC76D5" w:rsidRDefault="00197B3C" w:rsidP="00197B3C">
      <w:pPr>
        <w:pStyle w:val="Code"/>
      </w:pPr>
      <w:r w:rsidRPr="00EC76D5">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t xml:space="preserve">  </w:t>
      </w:r>
    </w:p>
    <w:p w14:paraId="2A87FEB0" w14:textId="77777777" w:rsidR="00197B3C" w:rsidRPr="00EC76D5" w:rsidRDefault="00197B3C" w:rsidP="00197B3C">
      <w:pPr>
        <w:pStyle w:val="Code"/>
      </w:pPr>
      <w:r w:rsidRPr="00EC76D5">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t xml:space="preserve">      }</w:t>
      </w:r>
    </w:p>
    <w:p w14:paraId="62FE6640" w14:textId="77777777" w:rsidR="00197B3C" w:rsidRPr="00EC76D5" w:rsidRDefault="00197B3C" w:rsidP="00197B3C">
      <w:pPr>
        <w:pStyle w:val="Code"/>
      </w:pPr>
      <w:r w:rsidRPr="00EC76D5">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t xml:space="preserve">    else if ((fromValue instanceof BigDecimal) &amp;&amp; toType.isIntegralOrPointer()) {</w:t>
      </w:r>
    </w:p>
    <w:p w14:paraId="4DFC0823" w14:textId="77777777" w:rsidR="00197B3C" w:rsidRPr="00EC76D5" w:rsidRDefault="00197B3C" w:rsidP="00197B3C">
      <w:pPr>
        <w:pStyle w:val="Code"/>
      </w:pPr>
      <w:r w:rsidRPr="00EC76D5">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r w:rsidRPr="00EC76D5">
        <w:t>GenerateInitializerAuto.java</w:t>
      </w:r>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13C13F22" w14:textId="52CE3EF9" w:rsidR="00AD7B52" w:rsidRPr="00EC76D5" w:rsidRDefault="00AD7B52" w:rsidP="006A31DF">
      <w:pPr>
        <w:pStyle w:val="Rubrik1"/>
      </w:pPr>
      <w:bookmarkStart w:id="5660" w:name="_Ref417813097"/>
      <w:bookmarkStart w:id="5661" w:name="_Toc481936417"/>
      <w:r w:rsidRPr="00EC76D5">
        <w:t>Middle Code Optimization</w:t>
      </w:r>
      <w:bookmarkEnd w:id="5660"/>
      <w:bookmarkEnd w:id="5661"/>
    </w:p>
    <w:p w14:paraId="779FB1F9" w14:textId="5E9C8FA3"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MiddleCodeOptimization class takes care of the optimization. Moreover, it does also generate base blocks and live sets, which are useful in the object code generation of Chapter </w:t>
      </w:r>
      <w:r w:rsidR="0068043D" w:rsidRPr="00EC76D5">
        <w:fldChar w:fldCharType="begin"/>
      </w:r>
      <w:r w:rsidR="0068043D" w:rsidRPr="00EC76D5">
        <w:instrText xml:space="preserve"> REF _Ref419653264 \r \h </w:instrText>
      </w:r>
      <w:r w:rsidR="0068043D" w:rsidRPr="00EC76D5">
        <w:fldChar w:fldCharType="separate"/>
      </w:r>
      <w:r w:rsidR="00545E00" w:rsidRPr="00EC76D5">
        <w:t>16.3</w:t>
      </w:r>
      <w:r w:rsidR="0068043D" w:rsidRPr="00EC76D5">
        <w:fldChar w:fldCharType="end"/>
      </w:r>
      <w:r w:rsidR="0068043D" w:rsidRPr="00EC76D5">
        <w:t>.</w:t>
      </w:r>
    </w:p>
    <w:p w14:paraId="447B9E42" w14:textId="1A7D49E6" w:rsidR="002B4A6D" w:rsidRPr="00EC76D5" w:rsidRDefault="002B4A6D" w:rsidP="002B4A6D">
      <w:pPr>
        <w:pStyle w:val="Rubrik2"/>
      </w:pPr>
      <w:bookmarkStart w:id="5662" w:name="_Toc481936418"/>
      <w:r w:rsidRPr="00EC76D5">
        <w:t>Optimization</w:t>
      </w:r>
      <w:bookmarkEnd w:id="5662"/>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77777777" w:rsidR="00B36BC0" w:rsidRPr="00EC76D5" w:rsidRDefault="001D1BEE" w:rsidP="001D1BEE">
      <w:pPr>
        <w:pStyle w:val="CodeHeader"/>
      </w:pPr>
      <w:r w:rsidRPr="00EC76D5">
        <w:t>MiddleCodeOptimizor.java</w:t>
      </w:r>
    </w:p>
    <w:p w14:paraId="2DC59296" w14:textId="77777777" w:rsidR="00D37871" w:rsidRPr="00EC76D5" w:rsidRDefault="00D37871" w:rsidP="00D37871">
      <w:pPr>
        <w:pStyle w:val="Code"/>
      </w:pPr>
      <w:r w:rsidRPr="00EC76D5">
        <w:t>package c_compiler;</w:t>
      </w:r>
    </w:p>
    <w:p w14:paraId="0F955C89" w14:textId="77777777" w:rsidR="00D37871" w:rsidRPr="00EC76D5" w:rsidRDefault="00D37871" w:rsidP="00D37871">
      <w:pPr>
        <w:pStyle w:val="Code"/>
      </w:pPr>
      <w:r w:rsidRPr="00EC76D5">
        <w:t>import java.util.*;</w:t>
      </w:r>
    </w:p>
    <w:p w14:paraId="700BB7A7" w14:textId="77777777" w:rsidR="00D37871" w:rsidRPr="00EC76D5" w:rsidRDefault="00D37871" w:rsidP="00D37871">
      <w:pPr>
        <w:pStyle w:val="Code"/>
      </w:pPr>
    </w:p>
    <w:p w14:paraId="0C91713D" w14:textId="77777777" w:rsidR="00D37871" w:rsidRPr="00EC76D5" w:rsidRDefault="00D37871" w:rsidP="00D37871">
      <w:pPr>
        <w:pStyle w:val="Code"/>
      </w:pPr>
      <w:r w:rsidRPr="00EC76D5">
        <w:t>public class MiddleCodeOptimizer {</w:t>
      </w:r>
    </w:p>
    <w:p w14:paraId="42B1F678" w14:textId="77777777" w:rsidR="00D37871" w:rsidRPr="00EC76D5" w:rsidRDefault="00D37871" w:rsidP="00D37871">
      <w:pPr>
        <w:pStyle w:val="Code"/>
      </w:pPr>
      <w:r w:rsidRPr="00EC76D5">
        <w:t xml:space="preserve">  private boolean m_update;</w:t>
      </w:r>
    </w:p>
    <w:p w14:paraId="4049341C" w14:textId="77777777" w:rsidR="00D37871" w:rsidRPr="00EC76D5" w:rsidRDefault="00D37871" w:rsidP="00D37871">
      <w:pPr>
        <w:pStyle w:val="Code"/>
      </w:pPr>
      <w:r w:rsidRPr="00EC76D5">
        <w:t xml:space="preserve">  private DirectedGraph&lt;BaseBlock&gt; m_controlFlowGraph;</w:t>
      </w:r>
    </w:p>
    <w:p w14:paraId="5360D9D5" w14:textId="77777777" w:rsidR="00D37871" w:rsidRPr="00EC76D5" w:rsidRDefault="00D37871" w:rsidP="00D37871">
      <w:pPr>
        <w:pStyle w:val="Code"/>
      </w:pPr>
      <w:r w:rsidRPr="00EC76D5">
        <w:t xml:space="preserve">  private List&lt;MiddleCode&gt; m_middleCodeList;</w:t>
      </w:r>
    </w:p>
    <w:p w14:paraId="45919B0B" w14:textId="77777777" w:rsidR="00D37871" w:rsidRPr="00EC76D5" w:rsidRDefault="00D37871" w:rsidP="00D37871">
      <w:pPr>
        <w:pStyle w:val="Code"/>
      </w:pPr>
      <w:r w:rsidRPr="00EC76D5">
        <w:t xml:space="preserve">  </w:t>
      </w:r>
    </w:p>
    <w:p w14:paraId="7DF5C697" w14:textId="77777777" w:rsidR="00D37871" w:rsidRPr="00EC76D5" w:rsidRDefault="00D37871" w:rsidP="00D37871">
      <w:pPr>
        <w:pStyle w:val="Code"/>
      </w:pPr>
      <w:r w:rsidRPr="00EC76D5">
        <w:t xml:space="preserve">  public MiddleCodeOptimizer(List&lt;MiddleCode&gt; middleCodeList) {</w:t>
      </w:r>
    </w:p>
    <w:p w14:paraId="58D087A4" w14:textId="77777777" w:rsidR="00D37871" w:rsidRPr="00EC76D5" w:rsidRDefault="00D37871" w:rsidP="00D37871">
      <w:pPr>
        <w:pStyle w:val="Code"/>
      </w:pPr>
      <w:r w:rsidRPr="00EC76D5">
        <w:t xml:space="preserve">    m_middleCodeList = middleCodeList;</w:t>
      </w:r>
    </w:p>
    <w:p w14:paraId="52F070EC" w14:textId="77777777" w:rsidR="00D37871" w:rsidRPr="00EC76D5" w:rsidRDefault="00D37871" w:rsidP="00D37871">
      <w:pPr>
        <w:pStyle w:val="Code"/>
      </w:pPr>
      <w:r w:rsidRPr="00EC76D5">
        <w:t xml:space="preserve">  }</w:t>
      </w:r>
    </w:p>
    <w:p w14:paraId="6D28FF79" w14:textId="77777777" w:rsidR="00D37871" w:rsidRPr="00EC76D5" w:rsidRDefault="00D37871" w:rsidP="00D37871">
      <w:pPr>
        <w:pStyle w:val="Code"/>
      </w:pPr>
      <w:r w:rsidRPr="00EC76D5">
        <w:t xml:space="preserve">  </w:t>
      </w:r>
    </w:p>
    <w:p w14:paraId="58DDBAD1" w14:textId="77777777" w:rsidR="00D37871" w:rsidRPr="00EC76D5" w:rsidRDefault="00D37871" w:rsidP="00D37871">
      <w:pPr>
        <w:pStyle w:val="Code"/>
      </w:pPr>
      <w:r w:rsidRPr="00EC76D5">
        <w:t xml:space="preserve">  public void optimize() {</w:t>
      </w:r>
    </w:p>
    <w:p w14:paraId="4D54D97D" w14:textId="77777777" w:rsidR="00D37871" w:rsidRPr="00EC76D5" w:rsidRDefault="00D37871" w:rsidP="00D37871">
      <w:pPr>
        <w:pStyle w:val="Code"/>
      </w:pPr>
      <w:r w:rsidRPr="00EC76D5">
        <w:t xml:space="preserve">    m_update = true;</w:t>
      </w:r>
    </w:p>
    <w:p w14:paraId="4B286A06" w14:textId="77777777" w:rsidR="00D37871" w:rsidRPr="00EC76D5" w:rsidRDefault="00D37871" w:rsidP="00D37871">
      <w:pPr>
        <w:pStyle w:val="Code"/>
      </w:pPr>
    </w:p>
    <w:p w14:paraId="68784B4F" w14:textId="77777777" w:rsidR="00D37871" w:rsidRPr="00EC76D5" w:rsidRDefault="00D37871" w:rsidP="00D37871">
      <w:pPr>
        <w:pStyle w:val="Code"/>
      </w:pPr>
      <w:r w:rsidRPr="00EC76D5">
        <w:t xml:space="preserve">    while (m_update) {</w:t>
      </w:r>
    </w:p>
    <w:p w14:paraId="69EDFB73" w14:textId="77777777" w:rsidR="00D37871" w:rsidRPr="00EC76D5" w:rsidRDefault="00D37871" w:rsidP="00D37871">
      <w:pPr>
        <w:pStyle w:val="Code"/>
      </w:pPr>
      <w:r w:rsidRPr="00EC76D5">
        <w:t xml:space="preserve">      m_update = false;</w:t>
      </w:r>
    </w:p>
    <w:p w14:paraId="69D45E3D" w14:textId="77777777" w:rsidR="00D37871" w:rsidRPr="00EC76D5" w:rsidRDefault="00D37871" w:rsidP="00D37871">
      <w:pPr>
        <w:pStyle w:val="Code"/>
      </w:pPr>
      <w:r w:rsidRPr="00EC76D5">
        <w:t xml:space="preserve">      clearGotoNextStatements();</w:t>
      </w:r>
    </w:p>
    <w:p w14:paraId="133046D8" w14:textId="77777777" w:rsidR="00D37871" w:rsidRPr="00EC76D5" w:rsidRDefault="00D37871" w:rsidP="00D37871">
      <w:pPr>
        <w:pStyle w:val="Code"/>
      </w:pPr>
      <w:r w:rsidRPr="00EC76D5">
        <w:t xml:space="preserve">      clearDoubleRelationStatements();</w:t>
      </w:r>
    </w:p>
    <w:p w14:paraId="3E1A8989" w14:textId="77777777" w:rsidR="00D37871" w:rsidRPr="00EC76D5" w:rsidRDefault="00D37871" w:rsidP="00D37871">
      <w:pPr>
        <w:pStyle w:val="Code"/>
      </w:pPr>
      <w:r w:rsidRPr="00EC76D5">
        <w:t xml:space="preserve">      traceGotoChains();</w:t>
      </w:r>
    </w:p>
    <w:p w14:paraId="1B1B2809" w14:textId="77777777" w:rsidR="00D37871" w:rsidRPr="00EC76D5" w:rsidRDefault="00D37871" w:rsidP="00D37871">
      <w:pPr>
        <w:pStyle w:val="Code"/>
      </w:pPr>
      <w:r w:rsidRPr="00EC76D5">
        <w:t xml:space="preserve">      clearUnreachableCode();</w:t>
      </w:r>
    </w:p>
    <w:p w14:paraId="7BDB9DE2" w14:textId="77777777" w:rsidR="00D37871" w:rsidRPr="00EC76D5" w:rsidRDefault="00D37871" w:rsidP="00D37871">
      <w:pPr>
        <w:pStyle w:val="Code"/>
      </w:pPr>
      <w:r w:rsidRPr="00EC76D5">
        <w:t xml:space="preserve">      removeClearedCode();</w:t>
      </w:r>
    </w:p>
    <w:p w14:paraId="3344E548" w14:textId="77777777" w:rsidR="00D37871" w:rsidRPr="00EC76D5" w:rsidRDefault="00D37871" w:rsidP="00D37871">
      <w:pPr>
        <w:pStyle w:val="Code"/>
      </w:pPr>
      <w:r w:rsidRPr="00EC76D5">
        <w:t xml:space="preserve">      removePushPop();</w:t>
      </w:r>
    </w:p>
    <w:p w14:paraId="751CD07F" w14:textId="77777777" w:rsidR="00D37871" w:rsidRPr="00EC76D5" w:rsidRDefault="00D37871" w:rsidP="00D37871">
      <w:pPr>
        <w:pStyle w:val="Code"/>
      </w:pPr>
      <w:r w:rsidRPr="00EC76D5">
        <w:t xml:space="preserve">      mergePopPush();</w:t>
      </w:r>
    </w:p>
    <w:p w14:paraId="6D779411" w14:textId="77777777" w:rsidR="00D37871" w:rsidRPr="00EC76D5" w:rsidRDefault="00D37871" w:rsidP="00D37871">
      <w:pPr>
        <w:pStyle w:val="Code"/>
      </w:pPr>
      <w:r w:rsidRPr="00EC76D5">
        <w:t xml:space="preserve">    }</w:t>
      </w:r>
    </w:p>
    <w:p w14:paraId="28D81F2F" w14:textId="1F783ACD" w:rsidR="00E76D30" w:rsidRPr="00EC76D5" w:rsidRDefault="00D37871" w:rsidP="00D37871">
      <w:pPr>
        <w:pStyle w:val="Code"/>
      </w:pPr>
      <w:r w:rsidRPr="00EC76D5">
        <w:t xml:space="preserve">  }</w:t>
      </w:r>
    </w:p>
    <w:p w14:paraId="06310500" w14:textId="4474B998" w:rsidR="001D1BEE" w:rsidRPr="00EC76D5" w:rsidRDefault="00795872" w:rsidP="00795872">
      <w:pPr>
        <w:pStyle w:val="Rubrik3"/>
      </w:pPr>
      <w:bookmarkStart w:id="5663" w:name="_Toc481936419"/>
      <w:r w:rsidRPr="00EC76D5">
        <w:t>Next Goto Statements</w:t>
      </w:r>
      <w:bookmarkEnd w:id="5663"/>
    </w:p>
    <w:p w14:paraId="219989F3" w14:textId="64109321" w:rsidR="000428CE" w:rsidRPr="00EC76D5" w:rsidRDefault="000B244B" w:rsidP="000B244B">
      <w:r w:rsidRPr="00EC76D5">
        <w:t xml:space="preserve">It is </w:t>
      </w:r>
      <w:r w:rsidR="000428CE" w:rsidRPr="00EC76D5">
        <w:t xml:space="preserve">completely meaningless </w:t>
      </w:r>
      <w:r w:rsidR="00BD264F" w:rsidRPr="00EC76D5">
        <w:t xml:space="preserve">to keep statements </w:t>
      </w:r>
      <w:r w:rsidR="00086D1E" w:rsidRPr="00EC76D5">
        <w:t xml:space="preserve">that jumps to the next line, </w:t>
      </w:r>
      <w:r w:rsidR="00BD264F" w:rsidRPr="00EC76D5">
        <w:t xml:space="preserve">why we </w:t>
      </w:r>
      <w:r w:rsidR="00A76E7E" w:rsidRPr="00EC76D5">
        <w:t>remove</w:t>
      </w:r>
      <w:r w:rsidR="00BD264F" w:rsidRPr="00EC76D5">
        <w:t xml:space="preserve"> them.</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77777777" w:rsidR="00116D7F" w:rsidRPr="00EC76D5" w:rsidRDefault="00116D7F" w:rsidP="000B244B">
      <w:pPr>
        <w:pStyle w:val="Code"/>
      </w:pPr>
    </w:p>
    <w:p w14:paraId="5482C827" w14:textId="77777777" w:rsidR="00B64563" w:rsidRPr="00EC76D5" w:rsidRDefault="00B64563" w:rsidP="00B64563">
      <w:pPr>
        <w:pStyle w:val="Code"/>
      </w:pPr>
      <w:r w:rsidRPr="00EC76D5">
        <w:t xml:space="preserve">  private void clearGotoNextStatements() {</w:t>
      </w:r>
    </w:p>
    <w:p w14:paraId="38455CB5" w14:textId="77777777" w:rsidR="00B64563" w:rsidRPr="00EC76D5" w:rsidRDefault="00B64563" w:rsidP="00B64563">
      <w:pPr>
        <w:pStyle w:val="Code"/>
      </w:pPr>
      <w:r w:rsidRPr="00EC76D5">
        <w:t xml:space="preserve">    for (int index = 1; index &lt; (m_middleCodeList.size() - 1); ++index) {</w:t>
      </w:r>
    </w:p>
    <w:p w14:paraId="58024BBE" w14:textId="77777777" w:rsidR="00B64563" w:rsidRPr="00EC76D5" w:rsidRDefault="00B64563" w:rsidP="00B64563">
      <w:pPr>
        <w:pStyle w:val="Code"/>
      </w:pPr>
      <w:r w:rsidRPr="00EC76D5">
        <w:t xml:space="preserve">      MiddleCode middleCode = m_middleCodeList.get(index);</w:t>
      </w:r>
    </w:p>
    <w:p w14:paraId="6B209681" w14:textId="77777777" w:rsidR="00B64563" w:rsidRPr="00EC76D5" w:rsidRDefault="00B64563" w:rsidP="00B64563">
      <w:pPr>
        <w:pStyle w:val="Code"/>
      </w:pPr>
      <w:r w:rsidRPr="00EC76D5">
        <w:t xml:space="preserve">      </w:t>
      </w:r>
    </w:p>
    <w:p w14:paraId="5C3AD4F0" w14:textId="77777777" w:rsidR="00B64563" w:rsidRPr="00EC76D5" w:rsidRDefault="00B64563" w:rsidP="00B64563">
      <w:pPr>
        <w:pStyle w:val="Code"/>
      </w:pPr>
      <w:r w:rsidRPr="00EC76D5">
        <w:t xml:space="preserve">      if (middleCode.isRelationOrGoto()) {</w:t>
      </w:r>
    </w:p>
    <w:p w14:paraId="5807E19D" w14:textId="77777777" w:rsidR="00B64563" w:rsidRPr="00EC76D5" w:rsidRDefault="00B64563" w:rsidP="00B64563">
      <w:pPr>
        <w:pStyle w:val="Code"/>
      </w:pPr>
      <w:r w:rsidRPr="00EC76D5">
        <w:t xml:space="preserve">        Integer target = (Integer) middleCode.getOperand(1);</w:t>
      </w:r>
    </w:p>
    <w:p w14:paraId="4167297D" w14:textId="77777777" w:rsidR="00B64563" w:rsidRPr="00EC76D5" w:rsidRDefault="00B64563" w:rsidP="00B64563">
      <w:pPr>
        <w:pStyle w:val="Code"/>
      </w:pPr>
      <w:r w:rsidRPr="00EC76D5">
        <w:t xml:space="preserve">        </w:t>
      </w:r>
    </w:p>
    <w:p w14:paraId="2DAF7801" w14:textId="77777777" w:rsidR="00B64563" w:rsidRPr="00EC76D5" w:rsidRDefault="00B64563" w:rsidP="00B64563">
      <w:pPr>
        <w:pStyle w:val="Code"/>
      </w:pPr>
      <w:r w:rsidRPr="00EC76D5">
        <w:t xml:space="preserve">        if (target == (index + 1)) {</w:t>
      </w:r>
    </w:p>
    <w:p w14:paraId="3F9B7ECD" w14:textId="77777777" w:rsidR="00B64563" w:rsidRPr="00EC76D5" w:rsidRDefault="00B64563" w:rsidP="00B64563">
      <w:pPr>
        <w:pStyle w:val="Code"/>
      </w:pPr>
      <w:r w:rsidRPr="00EC76D5">
        <w:t xml:space="preserve">          middleCode.clear();</w:t>
      </w:r>
    </w:p>
    <w:p w14:paraId="4B5C6067" w14:textId="77777777" w:rsidR="00B64563" w:rsidRPr="00EC76D5" w:rsidRDefault="00B64563" w:rsidP="00B64563">
      <w:pPr>
        <w:pStyle w:val="Code"/>
      </w:pPr>
      <w:r w:rsidRPr="00EC76D5">
        <w:t xml:space="preserve">          m_update = true;</w:t>
      </w:r>
    </w:p>
    <w:p w14:paraId="31EB38C5" w14:textId="77777777" w:rsidR="00B64563" w:rsidRPr="00EC76D5" w:rsidRDefault="00B64563" w:rsidP="00B64563">
      <w:pPr>
        <w:pStyle w:val="Code"/>
      </w:pPr>
      <w:r w:rsidRPr="00EC76D5">
        <w:t xml:space="preserve">        }</w:t>
      </w:r>
    </w:p>
    <w:p w14:paraId="27ED9FE1" w14:textId="77777777" w:rsidR="00B64563" w:rsidRPr="00EC76D5" w:rsidRDefault="00B64563" w:rsidP="00B64563">
      <w:pPr>
        <w:pStyle w:val="Code"/>
      </w:pPr>
      <w:r w:rsidRPr="00EC76D5">
        <w:t xml:space="preserve">      }</w:t>
      </w:r>
    </w:p>
    <w:p w14:paraId="621B4B0F" w14:textId="77777777" w:rsidR="00B64563" w:rsidRPr="00EC76D5" w:rsidRDefault="00B64563" w:rsidP="00B64563">
      <w:pPr>
        <w:pStyle w:val="Code"/>
      </w:pPr>
      <w:r w:rsidRPr="00EC76D5">
        <w:t xml:space="preserve">    }</w:t>
      </w:r>
    </w:p>
    <w:p w14:paraId="2E7D1E4F" w14:textId="4C1B73DD" w:rsidR="00E76D30" w:rsidRPr="00EC76D5" w:rsidRDefault="00B64563" w:rsidP="00B64563">
      <w:pPr>
        <w:pStyle w:val="Code"/>
      </w:pPr>
      <w:r w:rsidRPr="00EC76D5">
        <w:t xml:space="preserve">  }</w:t>
      </w:r>
    </w:p>
    <w:p w14:paraId="11007EDD" w14:textId="6932B9D7" w:rsidR="001D1BEE" w:rsidRPr="00EC76D5" w:rsidRDefault="00223AD8" w:rsidP="00795872">
      <w:pPr>
        <w:pStyle w:val="Rubrik3"/>
      </w:pPr>
      <w:bookmarkStart w:id="5664" w:name="_Toc481936420"/>
      <w:r w:rsidRPr="00EC76D5">
        <w:t>Next-</w:t>
      </w:r>
      <w:r w:rsidR="00795872" w:rsidRPr="00EC76D5">
        <w:t xml:space="preserve">Double </w:t>
      </w:r>
      <w:r w:rsidR="00036C5E" w:rsidRPr="00EC76D5">
        <w:t xml:space="preserve">Goto </w:t>
      </w:r>
      <w:r w:rsidR="00795872" w:rsidRPr="00EC76D5">
        <w:t>Statements</w:t>
      </w:r>
      <w:bookmarkEnd w:id="5664"/>
    </w:p>
    <w:p w14:paraId="5B0FA6AC" w14:textId="77777777"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77777777" w:rsidR="005A0A21" w:rsidRPr="00EC76D5" w:rsidRDefault="005A0A21" w:rsidP="008616EC">
            <w:pPr>
              <w:pStyle w:val="Code"/>
            </w:pPr>
            <w:r w:rsidRPr="00EC76D5">
              <w:t xml:space="preserve">3. </w:t>
            </w:r>
            <w:r w:rsidR="00AB644E" w:rsidRPr="00EC76D5">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5BF665C6" w14:textId="77777777" w:rsidR="00E76D30" w:rsidRPr="00EC76D5" w:rsidRDefault="00E76D30" w:rsidP="008616EC">
      <w:pPr>
        <w:pStyle w:val="Code"/>
      </w:pPr>
      <w:r w:rsidRPr="00EC76D5">
        <w:t xml:space="preserve">  </w:t>
      </w:r>
    </w:p>
    <w:p w14:paraId="1079205D" w14:textId="77777777" w:rsidR="00223AD8" w:rsidRPr="00EC76D5" w:rsidRDefault="00223AD8" w:rsidP="00223AD8">
      <w:pPr>
        <w:pStyle w:val="Code"/>
      </w:pPr>
      <w:r w:rsidRPr="00EC76D5">
        <w:t xml:space="preserve">  private void clearDoubleRelationStatements() {</w:t>
      </w:r>
    </w:p>
    <w:p w14:paraId="11DB401E" w14:textId="77777777" w:rsidR="00223AD8" w:rsidRPr="00EC76D5" w:rsidRDefault="00223AD8" w:rsidP="00223AD8">
      <w:pPr>
        <w:pStyle w:val="Code"/>
      </w:pPr>
      <w:r w:rsidRPr="00EC76D5">
        <w:t xml:space="preserve">    for (int index = 1; index &lt; (m_middleCodeList.size() - 1); ++index) {</w:t>
      </w:r>
    </w:p>
    <w:p w14:paraId="23377872" w14:textId="77777777" w:rsidR="00223AD8" w:rsidRPr="00EC76D5" w:rsidRDefault="00223AD8" w:rsidP="00223AD8">
      <w:pPr>
        <w:pStyle w:val="Code"/>
      </w:pPr>
      <w:r w:rsidRPr="00EC76D5">
        <w:t xml:space="preserve">      MiddleCode thisCode = m_middleCodeList.get(index),</w:t>
      </w:r>
    </w:p>
    <w:p w14:paraId="22147413" w14:textId="77777777" w:rsidR="00223AD8" w:rsidRPr="00EC76D5" w:rsidRDefault="00223AD8" w:rsidP="00223AD8">
      <w:pPr>
        <w:pStyle w:val="Code"/>
      </w:pPr>
      <w:r w:rsidRPr="00EC76D5">
        <w:t xml:space="preserve">                 nextCode = m_middleCodeList.get(index + 1);</w:t>
      </w:r>
    </w:p>
    <w:p w14:paraId="05B5BB65" w14:textId="77777777" w:rsidR="00223AD8" w:rsidRPr="00EC76D5" w:rsidRDefault="00223AD8" w:rsidP="00223AD8">
      <w:pPr>
        <w:pStyle w:val="Code"/>
      </w:pPr>
    </w:p>
    <w:p w14:paraId="27E2D7E7" w14:textId="77777777" w:rsidR="00223AD8" w:rsidRPr="00EC76D5" w:rsidRDefault="00223AD8" w:rsidP="00223AD8">
      <w:pPr>
        <w:pStyle w:val="Code"/>
      </w:pPr>
      <w:r w:rsidRPr="00EC76D5">
        <w:t xml:space="preserve">      if (thisCode.isRelation() &amp;&amp; nextCode.isGoto()) {</w:t>
      </w:r>
    </w:p>
    <w:p w14:paraId="448173F6" w14:textId="77777777" w:rsidR="00223AD8" w:rsidRPr="00EC76D5" w:rsidRDefault="00223AD8" w:rsidP="00223AD8">
      <w:pPr>
        <w:pStyle w:val="Code"/>
      </w:pPr>
      <w:r w:rsidRPr="00EC76D5">
        <w:t xml:space="preserve">        int target1 = (Integer) thisCode.getOperand(1),</w:t>
      </w:r>
    </w:p>
    <w:p w14:paraId="354A834D" w14:textId="77777777" w:rsidR="00223AD8" w:rsidRPr="00EC76D5" w:rsidRDefault="00223AD8" w:rsidP="00223AD8">
      <w:pPr>
        <w:pStyle w:val="Code"/>
      </w:pPr>
      <w:r w:rsidRPr="00EC76D5">
        <w:t xml:space="preserve">            target2 = (Integer) nextCode.getOperand(1);</w:t>
      </w:r>
    </w:p>
    <w:p w14:paraId="069C0023" w14:textId="77777777" w:rsidR="00223AD8" w:rsidRPr="00EC76D5" w:rsidRDefault="00223AD8" w:rsidP="00223AD8">
      <w:pPr>
        <w:pStyle w:val="Code"/>
      </w:pPr>
    </w:p>
    <w:p w14:paraId="29BDE60E" w14:textId="77777777" w:rsidR="00223AD8" w:rsidRPr="00EC76D5" w:rsidRDefault="00223AD8" w:rsidP="00223AD8">
      <w:pPr>
        <w:pStyle w:val="Code"/>
      </w:pPr>
      <w:r w:rsidRPr="00EC76D5">
        <w:t xml:space="preserve">        if (target1 == (index + 2)) {</w:t>
      </w:r>
    </w:p>
    <w:p w14:paraId="752F686C" w14:textId="77777777" w:rsidR="00223AD8" w:rsidRPr="00EC76D5" w:rsidRDefault="00223AD8" w:rsidP="00223AD8">
      <w:pPr>
        <w:pStyle w:val="Code"/>
      </w:pPr>
      <w:r w:rsidRPr="00EC76D5">
        <w:t xml:space="preserve">          MiddleOperator operator1 = thisCode.getOperator();</w:t>
      </w:r>
    </w:p>
    <w:p w14:paraId="36C5E00F" w14:textId="77777777" w:rsidR="00223AD8" w:rsidRPr="00EC76D5" w:rsidRDefault="00223AD8" w:rsidP="00223AD8">
      <w:pPr>
        <w:pStyle w:val="Code"/>
      </w:pPr>
      <w:r w:rsidRPr="00EC76D5">
        <w:t xml:space="preserve">          thisCode.setOperator(MiddleCode.InverseMap.get(operator1));</w:t>
      </w:r>
    </w:p>
    <w:p w14:paraId="60317DC8" w14:textId="77777777" w:rsidR="00223AD8" w:rsidRPr="00EC76D5" w:rsidRDefault="00223AD8" w:rsidP="00223AD8">
      <w:pPr>
        <w:pStyle w:val="Code"/>
      </w:pPr>
      <w:r w:rsidRPr="00EC76D5">
        <w:t xml:space="preserve">          thisCode.setOperand(1, target2);</w:t>
      </w:r>
    </w:p>
    <w:p w14:paraId="65B355CB" w14:textId="77777777" w:rsidR="00223AD8" w:rsidRPr="00EC76D5" w:rsidRDefault="00223AD8" w:rsidP="00223AD8">
      <w:pPr>
        <w:pStyle w:val="Code"/>
      </w:pPr>
      <w:r w:rsidRPr="00EC76D5">
        <w:t xml:space="preserve">          nextCode.clear();</w:t>
      </w:r>
    </w:p>
    <w:p w14:paraId="2BEF3B6B" w14:textId="77777777" w:rsidR="00223AD8" w:rsidRPr="00EC76D5" w:rsidRDefault="00223AD8" w:rsidP="00223AD8">
      <w:pPr>
        <w:pStyle w:val="Code"/>
      </w:pPr>
      <w:r w:rsidRPr="00EC76D5">
        <w:t xml:space="preserve">          m_update = true;</w:t>
      </w:r>
    </w:p>
    <w:p w14:paraId="13C73637" w14:textId="77777777" w:rsidR="00223AD8" w:rsidRPr="00EC76D5" w:rsidRDefault="00223AD8" w:rsidP="00223AD8">
      <w:pPr>
        <w:pStyle w:val="Code"/>
      </w:pPr>
      <w:r w:rsidRPr="00EC76D5">
        <w:t xml:space="preserve">        }</w:t>
      </w:r>
    </w:p>
    <w:p w14:paraId="5C779440" w14:textId="77777777" w:rsidR="00223AD8" w:rsidRPr="00EC76D5" w:rsidRDefault="00223AD8" w:rsidP="00223AD8">
      <w:pPr>
        <w:pStyle w:val="Code"/>
      </w:pPr>
      <w:r w:rsidRPr="00EC76D5">
        <w:t xml:space="preserve">      }</w:t>
      </w:r>
    </w:p>
    <w:p w14:paraId="727F44E5" w14:textId="77777777" w:rsidR="00223AD8" w:rsidRPr="00EC76D5" w:rsidRDefault="00223AD8" w:rsidP="00223AD8">
      <w:pPr>
        <w:pStyle w:val="Code"/>
      </w:pPr>
      <w:r w:rsidRPr="00EC76D5">
        <w:t xml:space="preserve">    }</w:t>
      </w:r>
    </w:p>
    <w:p w14:paraId="6D748DAA" w14:textId="77777777" w:rsidR="00223AD8" w:rsidRPr="00EC76D5" w:rsidRDefault="00223AD8" w:rsidP="00223AD8">
      <w:pPr>
        <w:pStyle w:val="Code"/>
        <w:rPr>
          <w:rFonts w:ascii="Times New Roman" w:eastAsiaTheme="majorEastAsia" w:hAnsi="Times New Roman" w:cstheme="majorBidi"/>
          <w:b/>
          <w:noProof w:val="0"/>
          <w:sz w:val="32"/>
          <w:szCs w:val="24"/>
        </w:rPr>
      </w:pPr>
      <w:r w:rsidRPr="00EC76D5">
        <w:t xml:space="preserve">  }</w:t>
      </w:r>
    </w:p>
    <w:p w14:paraId="733D0F1D" w14:textId="4E8FAA84" w:rsidR="001D1BEE" w:rsidRPr="00EC76D5" w:rsidRDefault="00036C5E" w:rsidP="00223AD8">
      <w:pPr>
        <w:pStyle w:val="Rubrik3"/>
      </w:pPr>
      <w:bookmarkStart w:id="5665" w:name="_Toc481936421"/>
      <w:r w:rsidRPr="00EC76D5">
        <w:t>Goto Chains</w:t>
      </w:r>
      <w:bookmarkEnd w:id="5665"/>
    </w:p>
    <w:p w14:paraId="0879AD9F" w14:textId="77777777" w:rsidR="00134AB7" w:rsidRPr="00EC76D5" w:rsidRDefault="00134AB7" w:rsidP="00134AB7">
      <w:r w:rsidRPr="00EC76D5">
        <w:t xml:space="preserve">A goto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6623CE16" w:rsidR="00F35889" w:rsidRPr="00EC76D5" w:rsidRDefault="00F35889" w:rsidP="00D112FD">
      <w:r w:rsidRPr="00EC76D5">
        <w:t>First</w:t>
      </w:r>
      <w:r w:rsidR="00E3282C" w:rsidRPr="00EC76D5">
        <w:t>,</w:t>
      </w:r>
      <w:r w:rsidRPr="00EC76D5">
        <w:t xml:space="preserve"> we trace all the </w:t>
      </w:r>
      <w:r w:rsidR="00DE34EE" w:rsidRPr="00EC76D5">
        <w:t>unconditional</w:t>
      </w:r>
      <w:r w:rsidRPr="00EC76D5">
        <w:t xml:space="preserve"> jump instructions by calling </w:t>
      </w:r>
      <w:r w:rsidRPr="00EC76D5">
        <w:rPr>
          <w:rStyle w:val="CodeInText"/>
        </w:rPr>
        <w:t>traceGotoChains</w:t>
      </w:r>
      <w:r w:rsidR="00DE34EE" w:rsidRPr="00EC76D5">
        <w:t>, then we change all the jump targets.</w:t>
      </w:r>
    </w:p>
    <w:p w14:paraId="2162B41A" w14:textId="77777777" w:rsidR="00AB5B13" w:rsidRPr="00EC76D5" w:rsidRDefault="00AB5B13" w:rsidP="00AB5B13">
      <w:pPr>
        <w:pStyle w:val="Code"/>
      </w:pPr>
      <w:r w:rsidRPr="00EC76D5">
        <w:t xml:space="preserve">  private void traceGotoChains() {</w:t>
      </w:r>
    </w:p>
    <w:p w14:paraId="62A41E56" w14:textId="77777777" w:rsidR="00AB5B13" w:rsidRPr="00EC76D5" w:rsidRDefault="00AB5B13" w:rsidP="00AB5B13">
      <w:pPr>
        <w:pStyle w:val="Code"/>
      </w:pPr>
      <w:r w:rsidRPr="00EC76D5">
        <w:t xml:space="preserve">    for (int index = 1; index &lt; m_middleCodeList.size(); ++index) {</w:t>
      </w:r>
    </w:p>
    <w:p w14:paraId="4D2CC1BA" w14:textId="77777777" w:rsidR="00AB5B13" w:rsidRPr="00EC76D5" w:rsidRDefault="00AB5B13" w:rsidP="00AB5B13">
      <w:pPr>
        <w:pStyle w:val="Code"/>
      </w:pPr>
      <w:r w:rsidRPr="00EC76D5">
        <w:t xml:space="preserve">      MiddleCode middleCode = m_middleCodeList.get(index);</w:t>
      </w:r>
    </w:p>
    <w:p w14:paraId="4910D968" w14:textId="77777777" w:rsidR="00AB5B13" w:rsidRPr="00EC76D5" w:rsidRDefault="00AB5B13" w:rsidP="00AB5B13">
      <w:pPr>
        <w:pStyle w:val="Code"/>
      </w:pPr>
    </w:p>
    <w:p w14:paraId="267146A5" w14:textId="77777777" w:rsidR="00AB5B13" w:rsidRPr="00EC76D5" w:rsidRDefault="00AB5B13" w:rsidP="00AB5B13">
      <w:pPr>
        <w:pStyle w:val="Code"/>
      </w:pPr>
      <w:r w:rsidRPr="00EC76D5">
        <w:t xml:space="preserve">      if (middleCode.isRelationOrGoto()) {</w:t>
      </w:r>
    </w:p>
    <w:p w14:paraId="62AFF5F1" w14:textId="77777777" w:rsidR="00AB5B13" w:rsidRPr="00EC76D5" w:rsidRDefault="00AB5B13" w:rsidP="00AB5B13">
      <w:pPr>
        <w:pStyle w:val="Code"/>
      </w:pPr>
      <w:r w:rsidRPr="00EC76D5">
        <w:t xml:space="preserve">        Set&lt;Integer&gt; sourceSet = new ListSet&lt;&gt;();</w:t>
      </w:r>
    </w:p>
    <w:p w14:paraId="137AFBC4" w14:textId="77777777" w:rsidR="00AB5B13" w:rsidRPr="00EC76D5" w:rsidRDefault="00AB5B13" w:rsidP="00AB5B13">
      <w:pPr>
        <w:pStyle w:val="Code"/>
      </w:pPr>
      <w:r w:rsidRPr="00EC76D5">
        <w:t xml:space="preserve">        sourceSet.add(index);</w:t>
      </w:r>
    </w:p>
    <w:p w14:paraId="7019402D" w14:textId="77777777" w:rsidR="00AB5B13" w:rsidRPr="00EC76D5" w:rsidRDefault="00AB5B13" w:rsidP="00AB5B13">
      <w:pPr>
        <w:pStyle w:val="Code"/>
      </w:pPr>
      <w:r w:rsidRPr="00EC76D5">
        <w:t xml:space="preserve">        </w:t>
      </w:r>
    </w:p>
    <w:p w14:paraId="13C00479" w14:textId="77777777" w:rsidR="00AB5B13" w:rsidRPr="00EC76D5" w:rsidRDefault="00AB5B13" w:rsidP="00AB5B13">
      <w:pPr>
        <w:pStyle w:val="Code"/>
      </w:pPr>
      <w:r w:rsidRPr="00EC76D5">
        <w:t xml:space="preserve">        int firstTarget = (Integer) middleCode.getOperand(1);</w:t>
      </w:r>
    </w:p>
    <w:p w14:paraId="48784ED4" w14:textId="77777777" w:rsidR="00AB5B13" w:rsidRPr="00EC76D5" w:rsidRDefault="00AB5B13" w:rsidP="00AB5B13">
      <w:pPr>
        <w:pStyle w:val="Code"/>
      </w:pPr>
      <w:r w:rsidRPr="00EC76D5">
        <w:t xml:space="preserve">        int finalTarget = traceGoto(firstTarget, sourceSet);</w:t>
      </w:r>
    </w:p>
    <w:p w14:paraId="4A74EFAF" w14:textId="77777777" w:rsidR="00AB5B13" w:rsidRPr="00EC76D5" w:rsidRDefault="00AB5B13" w:rsidP="00AB5B13">
      <w:pPr>
        <w:pStyle w:val="Code"/>
      </w:pPr>
    </w:p>
    <w:p w14:paraId="031BF028" w14:textId="77777777" w:rsidR="00AB5B13" w:rsidRPr="00EC76D5" w:rsidRDefault="00AB5B13" w:rsidP="00AB5B13">
      <w:pPr>
        <w:pStyle w:val="Code"/>
      </w:pPr>
      <w:r w:rsidRPr="00EC76D5">
        <w:t xml:space="preserve">        if (firstTarget != finalTarget) {</w:t>
      </w:r>
    </w:p>
    <w:p w14:paraId="61D8F15E" w14:textId="77777777" w:rsidR="00AB5B13" w:rsidRPr="00EC76D5" w:rsidRDefault="00AB5B13" w:rsidP="00AB5B13">
      <w:pPr>
        <w:pStyle w:val="Code"/>
      </w:pPr>
      <w:r w:rsidRPr="00EC76D5">
        <w:t xml:space="preserve">          for (int source : sourceSet) {</w:t>
      </w:r>
    </w:p>
    <w:p w14:paraId="5AB07DE3" w14:textId="77777777" w:rsidR="00AB5B13" w:rsidRPr="00EC76D5" w:rsidRDefault="00AB5B13" w:rsidP="00AB5B13">
      <w:pPr>
        <w:pStyle w:val="Code"/>
      </w:pPr>
      <w:r w:rsidRPr="00EC76D5">
        <w:t xml:space="preserve">            MiddleCode sourceCode = m_middleCodeList.get(source);</w:t>
      </w:r>
    </w:p>
    <w:p w14:paraId="3FDA5D09" w14:textId="77777777" w:rsidR="00AB5B13" w:rsidRPr="00EC76D5" w:rsidRDefault="00AB5B13" w:rsidP="00AB5B13">
      <w:pPr>
        <w:pStyle w:val="Code"/>
      </w:pPr>
      <w:r w:rsidRPr="00EC76D5">
        <w:t xml:space="preserve">            sourceCode.setOperand(1, finalTarget);</w:t>
      </w:r>
    </w:p>
    <w:p w14:paraId="372FE781" w14:textId="77777777" w:rsidR="00AB5B13" w:rsidRPr="00EC76D5" w:rsidRDefault="00AB5B13" w:rsidP="00AB5B13">
      <w:pPr>
        <w:pStyle w:val="Code"/>
      </w:pPr>
      <w:r w:rsidRPr="00EC76D5">
        <w:t xml:space="preserve">          }</w:t>
      </w:r>
    </w:p>
    <w:p w14:paraId="43D11369" w14:textId="77777777" w:rsidR="00AB5B13" w:rsidRPr="00EC76D5" w:rsidRDefault="00AB5B13" w:rsidP="00AB5B13">
      <w:pPr>
        <w:pStyle w:val="Code"/>
      </w:pPr>
    </w:p>
    <w:p w14:paraId="46E26AED" w14:textId="77777777" w:rsidR="00AB5B13" w:rsidRPr="00EC76D5" w:rsidRDefault="00AB5B13" w:rsidP="00AB5B13">
      <w:pPr>
        <w:pStyle w:val="Code"/>
      </w:pPr>
      <w:r w:rsidRPr="00EC76D5">
        <w:t xml:space="preserve">          m_update = true;</w:t>
      </w:r>
    </w:p>
    <w:p w14:paraId="772CE062" w14:textId="77777777" w:rsidR="00AB5B13" w:rsidRPr="00EC76D5" w:rsidRDefault="00AB5B13" w:rsidP="00AB5B13">
      <w:pPr>
        <w:pStyle w:val="Code"/>
      </w:pPr>
      <w:r w:rsidRPr="00EC76D5">
        <w:t xml:space="preserve">        }</w:t>
      </w:r>
    </w:p>
    <w:p w14:paraId="0FA90B16" w14:textId="77777777" w:rsidR="00AB5B13" w:rsidRPr="00EC76D5" w:rsidRDefault="00AB5B13" w:rsidP="00AB5B13">
      <w:pPr>
        <w:pStyle w:val="Code"/>
      </w:pPr>
      <w:r w:rsidRPr="00EC76D5">
        <w:t xml:space="preserve">      }</w:t>
      </w:r>
    </w:p>
    <w:p w14:paraId="631B0BA7" w14:textId="77777777" w:rsidR="00AB5B13" w:rsidRPr="00EC76D5" w:rsidRDefault="00AB5B13" w:rsidP="00AB5B13">
      <w:pPr>
        <w:pStyle w:val="Code"/>
      </w:pPr>
      <w:r w:rsidRPr="00EC76D5">
        <w:t xml:space="preserve">    }</w:t>
      </w:r>
    </w:p>
    <w:p w14:paraId="1F9AFC82" w14:textId="77777777" w:rsidR="00AB5B13" w:rsidRPr="00EC76D5" w:rsidRDefault="00AB5B13" w:rsidP="00AB5B13">
      <w:pPr>
        <w:pStyle w:val="Code"/>
      </w:pPr>
      <w:r w:rsidRPr="00EC76D5">
        <w:t xml:space="preserve">  }</w:t>
      </w:r>
    </w:p>
    <w:p w14:paraId="17D5BDDA" w14:textId="77777777" w:rsidR="00AB5B13" w:rsidRPr="00EC76D5" w:rsidRDefault="00AB5B13" w:rsidP="00AB5B13">
      <w:pPr>
        <w:pStyle w:val="Code"/>
      </w:pPr>
    </w:p>
    <w:p w14:paraId="7DE117A1" w14:textId="77777777" w:rsidR="00AB5B13" w:rsidRPr="00EC76D5" w:rsidRDefault="00AB5B13" w:rsidP="00AB5B13">
      <w:pPr>
        <w:pStyle w:val="Code"/>
      </w:pPr>
      <w:r w:rsidRPr="00EC76D5">
        <w:t xml:space="preserve">  private int traceGoto(int target, Set&lt;Integer&gt; sourceSet) {</w:t>
      </w:r>
    </w:p>
    <w:p w14:paraId="3F54679C" w14:textId="77777777" w:rsidR="00AB5B13" w:rsidRPr="00EC76D5" w:rsidRDefault="00AB5B13" w:rsidP="00AB5B13">
      <w:pPr>
        <w:pStyle w:val="Code"/>
      </w:pPr>
      <w:r w:rsidRPr="00EC76D5">
        <w:t xml:space="preserve">    MiddleCode objectCode = m_middleCodeList.get(target);</w:t>
      </w:r>
    </w:p>
    <w:p w14:paraId="2417A9B5" w14:textId="77777777" w:rsidR="00AB5B13" w:rsidRPr="00EC76D5" w:rsidRDefault="00AB5B13" w:rsidP="00AB5B13">
      <w:pPr>
        <w:pStyle w:val="Code"/>
      </w:pPr>
      <w:r w:rsidRPr="00EC76D5">
        <w:t xml:space="preserve">    </w:t>
      </w:r>
    </w:p>
    <w:p w14:paraId="3AD65D05" w14:textId="77777777" w:rsidR="00AB5B13" w:rsidRPr="00EC76D5" w:rsidRDefault="00AB5B13" w:rsidP="00AB5B13">
      <w:pPr>
        <w:pStyle w:val="Code"/>
      </w:pPr>
      <w:r w:rsidRPr="00EC76D5">
        <w:t xml:space="preserve">    if (!sourceSet.contains(target) &amp;&amp; objectCode.isGoto()) {</w:t>
      </w:r>
    </w:p>
    <w:p w14:paraId="4CBB619B" w14:textId="77777777" w:rsidR="00AB5B13" w:rsidRPr="00EC76D5" w:rsidRDefault="00AB5B13" w:rsidP="00AB5B13">
      <w:pPr>
        <w:pStyle w:val="Code"/>
      </w:pPr>
      <w:r w:rsidRPr="00EC76D5">
        <w:t xml:space="preserve">      sourceSet.add(target);</w:t>
      </w:r>
    </w:p>
    <w:p w14:paraId="4B9C5A83" w14:textId="77777777" w:rsidR="00AB5B13" w:rsidRPr="00EC76D5" w:rsidRDefault="00AB5B13" w:rsidP="00AB5B13">
      <w:pPr>
        <w:pStyle w:val="Code"/>
      </w:pPr>
      <w:r w:rsidRPr="00EC76D5">
        <w:t xml:space="preserve">      int nextTarget = (Integer) objectCode.getOperand(1);</w:t>
      </w:r>
    </w:p>
    <w:p w14:paraId="48494050" w14:textId="77777777" w:rsidR="00AB5B13" w:rsidRPr="00EC76D5" w:rsidRDefault="00AB5B13" w:rsidP="00AB5B13">
      <w:pPr>
        <w:pStyle w:val="Code"/>
      </w:pPr>
      <w:r w:rsidRPr="00EC76D5">
        <w:t xml:space="preserve">      return traceGoto(nextTarget, sourceSet);</w:t>
      </w:r>
    </w:p>
    <w:p w14:paraId="3D35060B" w14:textId="77777777" w:rsidR="00AB5B13" w:rsidRPr="00EC76D5" w:rsidRDefault="00AB5B13" w:rsidP="00AB5B13">
      <w:pPr>
        <w:pStyle w:val="Code"/>
      </w:pPr>
      <w:r w:rsidRPr="00EC76D5">
        <w:t xml:space="preserve">    }</w:t>
      </w:r>
    </w:p>
    <w:p w14:paraId="3635AAB0" w14:textId="77777777" w:rsidR="00AB5B13" w:rsidRPr="00EC76D5" w:rsidRDefault="00AB5B13" w:rsidP="00AB5B13">
      <w:pPr>
        <w:pStyle w:val="Code"/>
      </w:pPr>
      <w:r w:rsidRPr="00EC76D5">
        <w:t xml:space="preserve">    else {</w:t>
      </w:r>
    </w:p>
    <w:p w14:paraId="43E201D9" w14:textId="77777777" w:rsidR="00AB5B13" w:rsidRPr="00EC76D5" w:rsidRDefault="00AB5B13" w:rsidP="00AB5B13">
      <w:pPr>
        <w:pStyle w:val="Code"/>
      </w:pPr>
      <w:r w:rsidRPr="00EC76D5">
        <w:t xml:space="preserve">      return target;</w:t>
      </w:r>
    </w:p>
    <w:p w14:paraId="506DA87D" w14:textId="77777777" w:rsidR="00AB5B13" w:rsidRPr="00EC76D5" w:rsidRDefault="00AB5B13" w:rsidP="00AB5B13">
      <w:pPr>
        <w:pStyle w:val="Code"/>
      </w:pPr>
      <w:r w:rsidRPr="00EC76D5">
        <w:t xml:space="preserve">    }</w:t>
      </w:r>
    </w:p>
    <w:p w14:paraId="112D77D2" w14:textId="19E5A844" w:rsidR="001D1BEE" w:rsidRPr="00EC76D5" w:rsidRDefault="00AB5B13" w:rsidP="00AB5B13">
      <w:pPr>
        <w:pStyle w:val="Code"/>
      </w:pPr>
      <w:r w:rsidRPr="00EC76D5">
        <w:t xml:space="preserve">  }</w:t>
      </w:r>
    </w:p>
    <w:p w14:paraId="185A6BF0" w14:textId="2176E01D" w:rsidR="001D1BEE" w:rsidRPr="00EC76D5" w:rsidRDefault="00036C5E" w:rsidP="00D1396E">
      <w:pPr>
        <w:pStyle w:val="Rubrik3"/>
      </w:pPr>
      <w:bookmarkStart w:id="5666" w:name="_Toc481936422"/>
      <w:r w:rsidRPr="00EC76D5">
        <w:t>Clear Unreachable Code</w:t>
      </w:r>
      <w:bookmarkEnd w:id="5666"/>
    </w:p>
    <w:p w14:paraId="5FEB95F3" w14:textId="77777777" w:rsidR="0085318F" w:rsidRPr="00EC76D5" w:rsidRDefault="0085318F" w:rsidP="0085318F">
      <w:r w:rsidRPr="00EC76D5">
        <w:t>Code that is not reachable from the first instruction of the function shall be cleared.</w:t>
      </w:r>
      <w:r w:rsidR="0081199B" w:rsidRPr="00EC76D5">
        <w:t xml:space="preserve"> We call </w:t>
      </w:r>
      <w:r w:rsidR="0081199B" w:rsidRPr="00EC76D5">
        <w:rPr>
          <w:rStyle w:val="CodeInText"/>
        </w:rPr>
        <w:t>searchReachableCode</w:t>
      </w:r>
      <w:r w:rsidR="0081199B" w:rsidRPr="00EC76D5">
        <w:t xml:space="preserve"> that follows all conditional and unconditial jumps instructions and save their line numbers in </w:t>
      </w:r>
      <w:r w:rsidR="0081199B" w:rsidRPr="00EC76D5">
        <w:rPr>
          <w:rStyle w:val="CodeInText"/>
        </w:rPr>
        <w:t>visitedSet</w:t>
      </w:r>
      <w:r w:rsidR="0081199B" w:rsidRPr="00EC76D5">
        <w:t>.</w:t>
      </w:r>
      <w:r w:rsidR="00075980" w:rsidRPr="00EC76D5">
        <w:t xml:space="preserve"> We also warn if we reach the last instruction of a function that do not returns </w:t>
      </w:r>
      <w:r w:rsidR="00075980" w:rsidRPr="00EC76D5">
        <w:rPr>
          <w:rStyle w:val="CodeInText"/>
        </w:rPr>
        <w:t>void</w:t>
      </w:r>
      <w:r w:rsidR="00075980" w:rsidRPr="00EC76D5">
        <w:t>.</w:t>
      </w:r>
    </w:p>
    <w:p w14:paraId="7153B915" w14:textId="77777777" w:rsidR="00E33231" w:rsidRPr="00EC76D5" w:rsidRDefault="00E33231" w:rsidP="00E33231">
      <w:pPr>
        <w:pStyle w:val="Code"/>
      </w:pPr>
      <w:r w:rsidRPr="00EC76D5">
        <w:t xml:space="preserve">  private void clearUnreachableCode() {</w:t>
      </w:r>
    </w:p>
    <w:p w14:paraId="33F04195" w14:textId="77777777" w:rsidR="00E33231" w:rsidRPr="00EC76D5" w:rsidRDefault="00E33231" w:rsidP="00E33231">
      <w:pPr>
        <w:pStyle w:val="Code"/>
      </w:pPr>
      <w:r w:rsidRPr="00EC76D5">
        <w:t xml:space="preserve">    Set&lt;Integer&gt; visitedSet = new ListSet&lt;&gt;();</w:t>
      </w:r>
    </w:p>
    <w:p w14:paraId="2310BAC9" w14:textId="77777777" w:rsidR="00E33231" w:rsidRPr="00EC76D5" w:rsidRDefault="00E33231" w:rsidP="00E33231">
      <w:pPr>
        <w:pStyle w:val="Code"/>
      </w:pPr>
      <w:r w:rsidRPr="00EC76D5">
        <w:t xml:space="preserve">    searchReachableCode(0, visitedSet);</w:t>
      </w:r>
    </w:p>
    <w:p w14:paraId="53DA79B3" w14:textId="77777777" w:rsidR="00E33231" w:rsidRPr="00EC76D5" w:rsidRDefault="00E33231" w:rsidP="00E33231">
      <w:pPr>
        <w:pStyle w:val="Code"/>
      </w:pPr>
    </w:p>
    <w:p w14:paraId="7F7BA935" w14:textId="77777777" w:rsidR="00E33231" w:rsidRPr="00EC76D5" w:rsidRDefault="00E33231" w:rsidP="00E33231">
      <w:pPr>
        <w:pStyle w:val="Code"/>
      </w:pPr>
      <w:r w:rsidRPr="00EC76D5">
        <w:t xml:space="preserve">    Assert.warning(!visitedSet.contains(m_middleCodeList.size() - 1),</w:t>
      </w:r>
    </w:p>
    <w:p w14:paraId="461746A5" w14:textId="77777777" w:rsidR="00E33231" w:rsidRPr="00EC76D5" w:rsidRDefault="00E33231" w:rsidP="00E33231">
      <w:pPr>
        <w:pStyle w:val="Code"/>
      </w:pPr>
      <w:r w:rsidRPr="00EC76D5">
        <w:t xml:space="preserve">                  Main.FuncSymbol.getName(),"reached end of non-void function");</w:t>
      </w:r>
    </w:p>
    <w:p w14:paraId="05FE1378" w14:textId="77777777" w:rsidR="00E33231" w:rsidRPr="00EC76D5" w:rsidRDefault="00E33231" w:rsidP="00E33231">
      <w:pPr>
        <w:pStyle w:val="Code"/>
      </w:pPr>
      <w:r w:rsidRPr="00EC76D5">
        <w:t xml:space="preserve">    </w:t>
      </w:r>
    </w:p>
    <w:p w14:paraId="7F3D88CE" w14:textId="77777777" w:rsidR="00E33231" w:rsidRPr="00EC76D5" w:rsidRDefault="00E33231" w:rsidP="00E33231">
      <w:pPr>
        <w:pStyle w:val="Code"/>
      </w:pPr>
      <w:r w:rsidRPr="00EC76D5">
        <w:t xml:space="preserve">    for (int index = 0; index &lt; (m_middleCodeList.size() - 1); ++index) {</w:t>
      </w:r>
    </w:p>
    <w:p w14:paraId="76B63919" w14:textId="77777777" w:rsidR="00E33231" w:rsidRPr="00EC76D5" w:rsidRDefault="00E33231" w:rsidP="00E33231">
      <w:pPr>
        <w:pStyle w:val="Code"/>
      </w:pPr>
      <w:r w:rsidRPr="00EC76D5">
        <w:t xml:space="preserve">      if (!visitedSet.contains(index)) {</w:t>
      </w:r>
    </w:p>
    <w:p w14:paraId="47B9746F" w14:textId="77777777" w:rsidR="00E33231" w:rsidRPr="00EC76D5" w:rsidRDefault="00E33231" w:rsidP="00E33231">
      <w:pPr>
        <w:pStyle w:val="Code"/>
      </w:pPr>
      <w:r w:rsidRPr="00EC76D5">
        <w:t xml:space="preserve">        m_middleCodeList.get(index).clear();</w:t>
      </w:r>
    </w:p>
    <w:p w14:paraId="30B4A602" w14:textId="77777777" w:rsidR="00E33231" w:rsidRPr="00EC76D5" w:rsidRDefault="00E33231" w:rsidP="00E33231">
      <w:pPr>
        <w:pStyle w:val="Code"/>
      </w:pPr>
      <w:r w:rsidRPr="00EC76D5">
        <w:t xml:space="preserve">        m_update = true;</w:t>
      </w:r>
    </w:p>
    <w:p w14:paraId="1D5172D8" w14:textId="77777777" w:rsidR="00E33231" w:rsidRPr="00EC76D5" w:rsidRDefault="00E33231" w:rsidP="00E33231">
      <w:pPr>
        <w:pStyle w:val="Code"/>
      </w:pPr>
      <w:r w:rsidRPr="00EC76D5">
        <w:t xml:space="preserve">      }</w:t>
      </w:r>
    </w:p>
    <w:p w14:paraId="58AF9352" w14:textId="77777777" w:rsidR="00E33231" w:rsidRPr="00EC76D5" w:rsidRDefault="00E33231" w:rsidP="00E33231">
      <w:pPr>
        <w:pStyle w:val="Code"/>
      </w:pPr>
      <w:r w:rsidRPr="00EC76D5">
        <w:t xml:space="preserve">    }</w:t>
      </w:r>
    </w:p>
    <w:p w14:paraId="62B39C3C" w14:textId="77777777" w:rsidR="00E33231" w:rsidRPr="00EC76D5" w:rsidRDefault="00E33231" w:rsidP="00E33231">
      <w:pPr>
        <w:pStyle w:val="Code"/>
      </w:pPr>
      <w:r w:rsidRPr="00EC76D5">
        <w:t xml:space="preserve">  }</w:t>
      </w:r>
    </w:p>
    <w:p w14:paraId="1F7D95C5" w14:textId="77777777" w:rsidR="00E33231" w:rsidRPr="00EC76D5" w:rsidRDefault="00E33231" w:rsidP="00E33231">
      <w:pPr>
        <w:pStyle w:val="Code"/>
      </w:pPr>
      <w:r w:rsidRPr="00EC76D5">
        <w:t xml:space="preserve">    </w:t>
      </w:r>
    </w:p>
    <w:p w14:paraId="2FE77697" w14:textId="77777777" w:rsidR="00E33231" w:rsidRPr="00EC76D5" w:rsidRDefault="00E33231" w:rsidP="00E33231">
      <w:pPr>
        <w:pStyle w:val="Code"/>
      </w:pPr>
      <w:r w:rsidRPr="00EC76D5">
        <w:t xml:space="preserve">  private void searchReachableCode(int index, Set visitedSet) {</w:t>
      </w:r>
    </w:p>
    <w:p w14:paraId="5DBD5865" w14:textId="77777777" w:rsidR="00E33231" w:rsidRPr="00EC76D5" w:rsidRDefault="00E33231" w:rsidP="00E33231">
      <w:pPr>
        <w:pStyle w:val="Code"/>
      </w:pPr>
      <w:r w:rsidRPr="00EC76D5">
        <w:t xml:space="preserve">    for (; index &lt; m_middleCodeList.size(); ++index) {</w:t>
      </w:r>
    </w:p>
    <w:p w14:paraId="43F4F6DA" w14:textId="77777777" w:rsidR="00E33231" w:rsidRPr="00EC76D5" w:rsidRDefault="00E33231" w:rsidP="00E33231">
      <w:pPr>
        <w:pStyle w:val="Code"/>
      </w:pPr>
      <w:r w:rsidRPr="00EC76D5">
        <w:t xml:space="preserve">      if (visitedSet.contains(index)) {</w:t>
      </w:r>
    </w:p>
    <w:p w14:paraId="27AEF312" w14:textId="77777777" w:rsidR="00E33231" w:rsidRPr="00EC76D5" w:rsidRDefault="00E33231" w:rsidP="00E33231">
      <w:pPr>
        <w:pStyle w:val="Code"/>
      </w:pPr>
      <w:r w:rsidRPr="00EC76D5">
        <w:t xml:space="preserve">        return;</w:t>
      </w:r>
    </w:p>
    <w:p w14:paraId="7DAFC643" w14:textId="77777777" w:rsidR="00E33231" w:rsidRPr="00EC76D5" w:rsidRDefault="00E33231" w:rsidP="00E33231">
      <w:pPr>
        <w:pStyle w:val="Code"/>
      </w:pPr>
      <w:r w:rsidRPr="00EC76D5">
        <w:t xml:space="preserve">      }</w:t>
      </w:r>
    </w:p>
    <w:p w14:paraId="5B55F88A" w14:textId="77777777" w:rsidR="00E33231" w:rsidRPr="00EC76D5" w:rsidRDefault="00E33231" w:rsidP="00E33231">
      <w:pPr>
        <w:pStyle w:val="Code"/>
      </w:pPr>
    </w:p>
    <w:p w14:paraId="0C2CBE3F" w14:textId="77777777" w:rsidR="00E33231" w:rsidRPr="00EC76D5" w:rsidRDefault="00E33231" w:rsidP="00E33231">
      <w:pPr>
        <w:pStyle w:val="Code"/>
      </w:pPr>
      <w:r w:rsidRPr="00EC76D5">
        <w:t xml:space="preserve">      visitedSet.add(index);</w:t>
      </w:r>
    </w:p>
    <w:p w14:paraId="2B8B30E2" w14:textId="77777777" w:rsidR="00E33231" w:rsidRPr="00EC76D5" w:rsidRDefault="00E33231" w:rsidP="00E33231">
      <w:pPr>
        <w:pStyle w:val="Code"/>
      </w:pPr>
      <w:r w:rsidRPr="00EC76D5">
        <w:t xml:space="preserve">      MiddleCode middleCode = m_middleCodeList.get(index);</w:t>
      </w:r>
    </w:p>
    <w:p w14:paraId="15DF1835" w14:textId="77777777" w:rsidR="00E33231" w:rsidRPr="00EC76D5" w:rsidRDefault="00E33231" w:rsidP="00E33231">
      <w:pPr>
        <w:pStyle w:val="Code"/>
      </w:pPr>
    </w:p>
    <w:p w14:paraId="2AB07562" w14:textId="77777777" w:rsidR="00E33231" w:rsidRPr="00EC76D5" w:rsidRDefault="00E33231" w:rsidP="00E33231">
      <w:pPr>
        <w:pStyle w:val="Code"/>
      </w:pPr>
      <w:r w:rsidRPr="00EC76D5">
        <w:t xml:space="preserve">      if (middleCode.isRelation()) {</w:t>
      </w:r>
    </w:p>
    <w:p w14:paraId="4E93F90F" w14:textId="77777777" w:rsidR="00E33231" w:rsidRPr="00EC76D5" w:rsidRDefault="00E33231" w:rsidP="00E33231">
      <w:pPr>
        <w:pStyle w:val="Code"/>
      </w:pPr>
      <w:r w:rsidRPr="00EC76D5">
        <w:t xml:space="preserve">        int target = (Integer) middleCode.getOperand(1);</w:t>
      </w:r>
    </w:p>
    <w:p w14:paraId="1DC680BB" w14:textId="77777777" w:rsidR="00E33231" w:rsidRPr="00EC76D5" w:rsidRDefault="00E33231" w:rsidP="00E33231">
      <w:pPr>
        <w:pStyle w:val="Code"/>
      </w:pPr>
      <w:r w:rsidRPr="00EC76D5">
        <w:t xml:space="preserve">        searchReachableCode(target, visitedSet);</w:t>
      </w:r>
    </w:p>
    <w:p w14:paraId="634535F6" w14:textId="77777777" w:rsidR="00E33231" w:rsidRPr="00EC76D5" w:rsidRDefault="00E33231" w:rsidP="00E33231">
      <w:pPr>
        <w:pStyle w:val="Code"/>
      </w:pPr>
      <w:r w:rsidRPr="00EC76D5">
        <w:t xml:space="preserve">      }</w:t>
      </w:r>
    </w:p>
    <w:p w14:paraId="713408C3" w14:textId="77777777" w:rsidR="00E33231" w:rsidRPr="00EC76D5" w:rsidRDefault="00E33231" w:rsidP="00E33231">
      <w:pPr>
        <w:pStyle w:val="Code"/>
      </w:pPr>
      <w:r w:rsidRPr="00EC76D5">
        <w:t xml:space="preserve">      else if (middleCode.isGoto()) {</w:t>
      </w:r>
    </w:p>
    <w:p w14:paraId="74411E58" w14:textId="77777777" w:rsidR="00E33231" w:rsidRPr="00EC76D5" w:rsidRDefault="00E33231" w:rsidP="00E33231">
      <w:pPr>
        <w:pStyle w:val="Code"/>
      </w:pPr>
      <w:r w:rsidRPr="00EC76D5">
        <w:t xml:space="preserve">        int target = (Integer) middleCode.getOperand(1);</w:t>
      </w:r>
    </w:p>
    <w:p w14:paraId="0135F967" w14:textId="77777777" w:rsidR="00E33231" w:rsidRPr="00EC76D5" w:rsidRDefault="00E33231" w:rsidP="00E33231">
      <w:pPr>
        <w:pStyle w:val="Code"/>
      </w:pPr>
      <w:r w:rsidRPr="00EC76D5">
        <w:t xml:space="preserve">        searchReachableCode(target, visitedSet);</w:t>
      </w:r>
    </w:p>
    <w:p w14:paraId="0EAD9965" w14:textId="77777777" w:rsidR="00E33231" w:rsidRPr="00EC76D5" w:rsidRDefault="00E33231" w:rsidP="00E33231">
      <w:pPr>
        <w:pStyle w:val="Code"/>
      </w:pPr>
      <w:r w:rsidRPr="00EC76D5">
        <w:t xml:space="preserve">        return;</w:t>
      </w:r>
    </w:p>
    <w:p w14:paraId="34E27B47" w14:textId="77777777" w:rsidR="00E33231" w:rsidRPr="00EC76D5" w:rsidRDefault="00E33231" w:rsidP="00E33231">
      <w:pPr>
        <w:pStyle w:val="Code"/>
      </w:pPr>
      <w:r w:rsidRPr="00EC76D5">
        <w:t xml:space="preserve">      }</w:t>
      </w:r>
    </w:p>
    <w:p w14:paraId="6FA031FD" w14:textId="77777777" w:rsidR="00E33231" w:rsidRPr="00EC76D5" w:rsidRDefault="00E33231" w:rsidP="00E33231">
      <w:pPr>
        <w:pStyle w:val="Code"/>
      </w:pPr>
      <w:r w:rsidRPr="00EC76D5">
        <w:t xml:space="preserve">      else if ((middleCode.getOperator() == MiddleOperator.Exit) ||</w:t>
      </w:r>
    </w:p>
    <w:p w14:paraId="6FAA9B46" w14:textId="77777777" w:rsidR="00E33231" w:rsidRPr="00EC76D5" w:rsidRDefault="00E33231" w:rsidP="00E33231">
      <w:pPr>
        <w:pStyle w:val="Code"/>
      </w:pPr>
      <w:r w:rsidRPr="00EC76D5">
        <w:t xml:space="preserve">               (middleCode.getOperator() == MiddleOperator.Return)) {</w:t>
      </w:r>
    </w:p>
    <w:p w14:paraId="7F13C549" w14:textId="77777777" w:rsidR="00E33231" w:rsidRPr="00EC76D5" w:rsidRDefault="00E33231" w:rsidP="00E33231">
      <w:pPr>
        <w:pStyle w:val="Code"/>
      </w:pPr>
      <w:r w:rsidRPr="00EC76D5">
        <w:t xml:space="preserve">        return;</w:t>
      </w:r>
    </w:p>
    <w:p w14:paraId="34848146" w14:textId="77777777" w:rsidR="00E33231" w:rsidRPr="00EC76D5" w:rsidRDefault="00E33231" w:rsidP="00E33231">
      <w:pPr>
        <w:pStyle w:val="Code"/>
      </w:pPr>
      <w:r w:rsidRPr="00EC76D5">
        <w:t xml:space="preserve">      }</w:t>
      </w:r>
    </w:p>
    <w:p w14:paraId="5A6028BA" w14:textId="77777777" w:rsidR="00E33231" w:rsidRPr="00EC76D5" w:rsidRDefault="00E33231" w:rsidP="00E33231">
      <w:pPr>
        <w:pStyle w:val="Code"/>
      </w:pPr>
      <w:r w:rsidRPr="00EC76D5">
        <w:t xml:space="preserve">      else if (middleCode.getOperator() == MiddleOperator.FunctionEnd) {</w:t>
      </w:r>
    </w:p>
    <w:p w14:paraId="360760A8" w14:textId="77777777" w:rsidR="00E33231" w:rsidRPr="00EC76D5" w:rsidRDefault="00E33231" w:rsidP="00E33231">
      <w:pPr>
        <w:pStyle w:val="Code"/>
      </w:pPr>
      <w:r w:rsidRPr="00EC76D5">
        <w:t xml:space="preserve">        Symbol funcSymbol = (Symbol) middleCode.getOperand(1);</w:t>
      </w:r>
    </w:p>
    <w:p w14:paraId="5413D4E3" w14:textId="77777777" w:rsidR="00E33231" w:rsidRPr="00EC76D5" w:rsidRDefault="00E33231" w:rsidP="00E33231">
      <w:pPr>
        <w:pStyle w:val="Code"/>
      </w:pPr>
      <w:r w:rsidRPr="00EC76D5">
        <w:t xml:space="preserve">        Assert.warning(!funcSymbol.getType().getReturnType().isVoid(),</w:t>
      </w:r>
    </w:p>
    <w:p w14:paraId="17DAE9B9" w14:textId="180E0654" w:rsidR="00E33231" w:rsidRPr="00EC76D5" w:rsidRDefault="00E33231" w:rsidP="00E33231">
      <w:pPr>
        <w:pStyle w:val="Code"/>
      </w:pPr>
      <w:r w:rsidRPr="00EC76D5">
        <w:t xml:space="preserve">               funcSymbol.getName(), "reached the end of a non-void function");</w:t>
      </w:r>
    </w:p>
    <w:p w14:paraId="44452F34" w14:textId="77777777" w:rsidR="00E33231" w:rsidRPr="00EC76D5" w:rsidRDefault="00E33231" w:rsidP="00E33231">
      <w:pPr>
        <w:pStyle w:val="Code"/>
      </w:pPr>
      <w:r w:rsidRPr="00EC76D5">
        <w:t xml:space="preserve">        return;</w:t>
      </w:r>
    </w:p>
    <w:p w14:paraId="2D30C54B" w14:textId="77777777" w:rsidR="00E33231" w:rsidRPr="00EC76D5" w:rsidRDefault="00E33231" w:rsidP="00E33231">
      <w:pPr>
        <w:pStyle w:val="Code"/>
      </w:pPr>
      <w:r w:rsidRPr="00EC76D5">
        <w:t xml:space="preserve">      }</w:t>
      </w:r>
    </w:p>
    <w:p w14:paraId="430D9B33" w14:textId="77777777" w:rsidR="00E33231" w:rsidRPr="00EC76D5" w:rsidRDefault="00E33231" w:rsidP="00E33231">
      <w:pPr>
        <w:pStyle w:val="Code"/>
      </w:pPr>
      <w:r w:rsidRPr="00EC76D5">
        <w:t xml:space="preserve">    }</w:t>
      </w:r>
    </w:p>
    <w:p w14:paraId="7649A2D4" w14:textId="7C07BBE8" w:rsidR="001D1BEE" w:rsidRPr="00EC76D5" w:rsidRDefault="00E33231" w:rsidP="00E33231">
      <w:pPr>
        <w:pStyle w:val="Code"/>
      </w:pPr>
      <w:r w:rsidRPr="00EC76D5">
        <w:t xml:space="preserve">  }</w:t>
      </w:r>
    </w:p>
    <w:p w14:paraId="01F89110" w14:textId="28794C35" w:rsidR="001D1BEE" w:rsidRPr="00EC76D5" w:rsidRDefault="00EF5A6C" w:rsidP="00BA6016">
      <w:pPr>
        <w:pStyle w:val="Rubrik3"/>
      </w:pPr>
      <w:bookmarkStart w:id="5667" w:name="_Toc481936423"/>
      <w:r w:rsidRPr="00EC76D5">
        <w:t xml:space="preserve">Remove </w:t>
      </w:r>
      <w:r w:rsidR="00F03A18" w:rsidRPr="00EC76D5">
        <w:t>Cleared</w:t>
      </w:r>
      <w:r w:rsidRPr="00EC76D5">
        <w:t xml:space="preserve"> Code</w:t>
      </w:r>
      <w:bookmarkEnd w:id="5667"/>
    </w:p>
    <w:p w14:paraId="37E1B19C" w14:textId="2FB2D159"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object code. However, the optimization methods of this section are easier to write if we do so. </w:t>
      </w:r>
    </w:p>
    <w:p w14:paraId="5804CA2F" w14:textId="77777777" w:rsidR="00790797" w:rsidRPr="00EC76D5" w:rsidRDefault="00790797" w:rsidP="00790797">
      <w:pPr>
        <w:pStyle w:val="Code"/>
      </w:pPr>
      <w:r w:rsidRPr="00EC76D5">
        <w:t xml:space="preserve">  private void removeClearedCode() {</w:t>
      </w:r>
    </w:p>
    <w:p w14:paraId="4ACD46B0" w14:textId="77777777" w:rsidR="00790797" w:rsidRPr="00EC76D5" w:rsidRDefault="00790797" w:rsidP="00790797">
      <w:pPr>
        <w:pStyle w:val="Code"/>
      </w:pPr>
      <w:r w:rsidRPr="00EC76D5">
        <w:t xml:space="preserve">    for (int index1 = (m_middleCodeList.size() - 2); index1 &gt; 0;--index1){</w:t>
      </w:r>
    </w:p>
    <w:p w14:paraId="401DB111" w14:textId="77777777" w:rsidR="00790797" w:rsidRPr="00EC76D5" w:rsidRDefault="00790797" w:rsidP="00790797">
      <w:pPr>
        <w:pStyle w:val="Code"/>
      </w:pPr>
      <w:r w:rsidRPr="00EC76D5">
        <w:t xml:space="preserve">      if (m_middleCodeList.get(index1).getOperator() ==</w:t>
      </w:r>
    </w:p>
    <w:p w14:paraId="4E1EBEEE" w14:textId="77777777" w:rsidR="00790797" w:rsidRPr="00EC76D5" w:rsidRDefault="00790797" w:rsidP="00790797">
      <w:pPr>
        <w:pStyle w:val="Code"/>
      </w:pPr>
      <w:r w:rsidRPr="00EC76D5">
        <w:t xml:space="preserve">          MiddleOperator.Empty){</w:t>
      </w:r>
    </w:p>
    <w:p w14:paraId="0C8F7D91" w14:textId="77777777" w:rsidR="00790797" w:rsidRPr="00EC76D5" w:rsidRDefault="00790797" w:rsidP="00790797">
      <w:pPr>
        <w:pStyle w:val="Code"/>
      </w:pPr>
      <w:r w:rsidRPr="00EC76D5">
        <w:t xml:space="preserve">        for (int index2 = 0; index2 &lt; m_middleCodeList.size(); ++index2) {</w:t>
      </w:r>
    </w:p>
    <w:p w14:paraId="77D0D3A0" w14:textId="77777777" w:rsidR="00790797" w:rsidRPr="00EC76D5" w:rsidRDefault="00790797" w:rsidP="00790797">
      <w:pPr>
        <w:pStyle w:val="Code"/>
      </w:pPr>
      <w:r w:rsidRPr="00EC76D5">
        <w:t xml:space="preserve">          MiddleCode middleCode = m_middleCodeList.get(index2);</w:t>
      </w:r>
    </w:p>
    <w:p w14:paraId="2153AAEC" w14:textId="77777777" w:rsidR="00790797" w:rsidRPr="00EC76D5" w:rsidRDefault="00790797" w:rsidP="00790797">
      <w:pPr>
        <w:pStyle w:val="Code"/>
      </w:pPr>
      <w:r w:rsidRPr="00EC76D5">
        <w:t xml:space="preserve">          </w:t>
      </w:r>
    </w:p>
    <w:p w14:paraId="21D0D4B6" w14:textId="77777777" w:rsidR="00790797" w:rsidRPr="00EC76D5" w:rsidRDefault="00790797" w:rsidP="00790797">
      <w:pPr>
        <w:pStyle w:val="Code"/>
      </w:pPr>
      <w:r w:rsidRPr="00EC76D5">
        <w:t xml:space="preserve">          if (middleCode.isRelationOrGoto()) {</w:t>
      </w:r>
    </w:p>
    <w:p w14:paraId="637D0DB3" w14:textId="77777777" w:rsidR="00790797" w:rsidRPr="00EC76D5" w:rsidRDefault="00790797" w:rsidP="00790797">
      <w:pPr>
        <w:pStyle w:val="Code"/>
      </w:pPr>
      <w:r w:rsidRPr="00EC76D5">
        <w:t xml:space="preserve">            int target = (Integer) middleCode.getOperand(1);</w:t>
      </w:r>
    </w:p>
    <w:p w14:paraId="4F838616" w14:textId="77777777" w:rsidR="00790797" w:rsidRPr="00EC76D5" w:rsidRDefault="00790797" w:rsidP="00790797">
      <w:pPr>
        <w:pStyle w:val="Code"/>
      </w:pPr>
      <w:r w:rsidRPr="00EC76D5">
        <w:t xml:space="preserve">            </w:t>
      </w:r>
    </w:p>
    <w:p w14:paraId="03BBCFB7" w14:textId="77777777" w:rsidR="00790797" w:rsidRPr="00EC76D5" w:rsidRDefault="00790797" w:rsidP="00790797">
      <w:pPr>
        <w:pStyle w:val="Code"/>
      </w:pPr>
      <w:r w:rsidRPr="00EC76D5">
        <w:t xml:space="preserve">            if (target &gt; index1) {</w:t>
      </w:r>
    </w:p>
    <w:p w14:paraId="571C4B2A" w14:textId="77777777" w:rsidR="00790797" w:rsidRPr="00EC76D5" w:rsidRDefault="00790797" w:rsidP="00790797">
      <w:pPr>
        <w:pStyle w:val="Code"/>
      </w:pPr>
      <w:r w:rsidRPr="00EC76D5">
        <w:t xml:space="preserve">              middleCode.setOperand(1, target - 1);</w:t>
      </w:r>
    </w:p>
    <w:p w14:paraId="737C601F" w14:textId="77777777" w:rsidR="00790797" w:rsidRPr="00EC76D5" w:rsidRDefault="00790797" w:rsidP="00790797">
      <w:pPr>
        <w:pStyle w:val="Code"/>
      </w:pPr>
      <w:r w:rsidRPr="00EC76D5">
        <w:t xml:space="preserve">            }</w:t>
      </w:r>
    </w:p>
    <w:p w14:paraId="05808B9D" w14:textId="77777777" w:rsidR="00790797" w:rsidRPr="00EC76D5" w:rsidRDefault="00790797" w:rsidP="00790797">
      <w:pPr>
        <w:pStyle w:val="Code"/>
      </w:pPr>
      <w:r w:rsidRPr="00EC76D5">
        <w:t xml:space="preserve">          }</w:t>
      </w:r>
    </w:p>
    <w:p w14:paraId="2F78AD60" w14:textId="77777777" w:rsidR="00790797" w:rsidRPr="00EC76D5" w:rsidRDefault="00790797" w:rsidP="00790797">
      <w:pPr>
        <w:pStyle w:val="Code"/>
      </w:pPr>
      <w:r w:rsidRPr="00EC76D5">
        <w:t xml:space="preserve">        }</w:t>
      </w:r>
    </w:p>
    <w:p w14:paraId="439FFD36" w14:textId="77777777" w:rsidR="00790797" w:rsidRPr="00EC76D5" w:rsidRDefault="00790797" w:rsidP="00790797">
      <w:pPr>
        <w:pStyle w:val="Code"/>
      </w:pPr>
      <w:r w:rsidRPr="00EC76D5">
        <w:t xml:space="preserve">        </w:t>
      </w:r>
    </w:p>
    <w:p w14:paraId="6BC1E971" w14:textId="77777777" w:rsidR="00790797" w:rsidRPr="00EC76D5" w:rsidRDefault="00790797" w:rsidP="00790797">
      <w:pPr>
        <w:pStyle w:val="Code"/>
      </w:pPr>
      <w:r w:rsidRPr="00EC76D5">
        <w:t xml:space="preserve">        m_middleCodeList.remove(index1);</w:t>
      </w:r>
    </w:p>
    <w:p w14:paraId="09257250" w14:textId="77777777" w:rsidR="00790797" w:rsidRPr="00EC76D5" w:rsidRDefault="00790797" w:rsidP="00790797">
      <w:pPr>
        <w:pStyle w:val="Code"/>
      </w:pPr>
      <w:r w:rsidRPr="00EC76D5">
        <w:t xml:space="preserve">      }</w:t>
      </w:r>
    </w:p>
    <w:p w14:paraId="7C9F2E04" w14:textId="77777777" w:rsidR="00790797" w:rsidRPr="00EC76D5" w:rsidRDefault="00790797" w:rsidP="00790797">
      <w:pPr>
        <w:pStyle w:val="Code"/>
      </w:pPr>
      <w:r w:rsidRPr="00EC76D5">
        <w:t xml:space="preserve">    }</w:t>
      </w:r>
    </w:p>
    <w:p w14:paraId="61FD3229" w14:textId="01B5502F" w:rsidR="00BA6016" w:rsidRPr="00EC76D5" w:rsidRDefault="00790797" w:rsidP="00790797">
      <w:pPr>
        <w:pStyle w:val="Code"/>
      </w:pPr>
      <w:r w:rsidRPr="00EC76D5">
        <w:t xml:space="preserve">  }</w:t>
      </w:r>
    </w:p>
    <w:p w14:paraId="497A438F" w14:textId="2FDD4AFE" w:rsidR="00565A0A" w:rsidRPr="00EC76D5" w:rsidRDefault="00565A0A" w:rsidP="00565A0A">
      <w:pPr>
        <w:pStyle w:val="Rubrik2"/>
      </w:pPr>
      <w:bookmarkStart w:id="5668" w:name="_Toc481936424"/>
      <w:r w:rsidRPr="00EC76D5">
        <w:t>Generation</w:t>
      </w:r>
      <w:bookmarkEnd w:id="5668"/>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69" w:name="_Ref418278230"/>
      <w:bookmarkStart w:id="5670" w:name="_Toc481936425"/>
      <w:r w:rsidRPr="00EC76D5">
        <w:t>Base Blocks Generation</w:t>
      </w:r>
      <w:bookmarkEnd w:id="5669"/>
      <w:bookmarkEnd w:id="5670"/>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The idea is that we shall be able to trust that the registers hold the expected values thorugh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1" w:name="_Toc481936426"/>
      <w:r w:rsidRPr="00EC76D5">
        <w:t>Live Sets Generation</w:t>
      </w:r>
      <w:bookmarkEnd w:id="5671"/>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2" w:name="_Toc481936427"/>
      <w:r w:rsidRPr="00EC76D5">
        <w:t>Path Sets</w:t>
      </w:r>
      <w:bookmarkEnd w:id="5672"/>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73" w:name="_Toc481936428"/>
      <w:r w:rsidRPr="00EC76D5">
        <w:t xml:space="preserve">Removal of </w:t>
      </w:r>
      <w:r w:rsidR="00BA6016" w:rsidRPr="00EC76D5">
        <w:t>Unused Code</w:t>
      </w:r>
      <w:bookmarkEnd w:id="5673"/>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74" w:name="_Toc481936429"/>
      <w:bookmarkStart w:id="5675" w:name="_Ref419628490"/>
      <w:r w:rsidRPr="00EC76D5">
        <w:t>Object Code Preparation</w:t>
      </w:r>
      <w:bookmarkEnd w:id="5674"/>
    </w:p>
    <w:p w14:paraId="754899A5" w14:textId="0065A2EE" w:rsidR="007E1080" w:rsidRPr="00EC76D5" w:rsidRDefault="001111A0" w:rsidP="00406266">
      <w:pPr>
        <w:pStyle w:val="Rubrik2"/>
      </w:pPr>
      <w:bookmarkStart w:id="5676" w:name="_Toc481936430"/>
      <w:r w:rsidRPr="00EC76D5">
        <w:t>Register</w:t>
      </w:r>
      <w:r w:rsidR="007E1080" w:rsidRPr="00EC76D5">
        <w:t xml:space="preserve"> Preparation</w:t>
      </w:r>
      <w:bookmarkEnd w:id="5676"/>
    </w:p>
    <w:p w14:paraId="5628298D" w14:textId="7AACA180" w:rsidR="00605CC1" w:rsidRPr="00EC76D5" w:rsidRDefault="00D215CA" w:rsidP="00661487">
      <w:pPr>
        <w:pStyle w:val="CodeListing"/>
      </w:pPr>
      <w:r w:rsidRPr="00EC76D5">
        <w:t>RegisterPreparator.java</w:t>
      </w:r>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77777777" w:rsidR="006929AD" w:rsidRPr="00EC76D5" w:rsidRDefault="006929AD" w:rsidP="006929AD">
      <w:pPr>
        <w:pStyle w:val="Code"/>
      </w:pPr>
      <w:r w:rsidRPr="00EC76D5">
        <w:t xml:space="preserve">        case Deref:</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77" w:name="_Toc481936431"/>
      <w:r w:rsidRPr="00EC76D5">
        <w:t>Register Allocation</w:t>
      </w:r>
      <w:bookmarkEnd w:id="5677"/>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r w:rsidRPr="00EC76D5">
        <w:t>RegisterAllocator.java</w:t>
      </w:r>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78" w:name="_Toc481936432"/>
      <w:r w:rsidRPr="00EC76D5">
        <w:t>Object</w:t>
      </w:r>
      <w:r w:rsidR="00AD7B52" w:rsidRPr="00EC76D5">
        <w:t xml:space="preserve"> Code Generation</w:t>
      </w:r>
      <w:bookmarkEnd w:id="5675"/>
      <w:bookmarkEnd w:id="5678"/>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79" w:name="_Toc481936433"/>
      <w:r w:rsidRPr="00EC76D5">
        <w:t xml:space="preserve">The </w:t>
      </w:r>
      <w:r w:rsidR="00C339AA" w:rsidRPr="00EC76D5">
        <w:t>Object</w:t>
      </w:r>
      <w:r w:rsidRPr="00EC76D5">
        <w:t xml:space="preserve"> Operator</w:t>
      </w:r>
      <w:bookmarkEnd w:id="5679"/>
    </w:p>
    <w:p w14:paraId="5FC4293E" w14:textId="1F67F37F" w:rsidR="00090F04" w:rsidRPr="00EC76D5" w:rsidRDefault="00946DC7" w:rsidP="00201C51">
      <w:pPr>
        <w:pStyle w:val="CodeHeader"/>
      </w:pPr>
      <w:r w:rsidRPr="00EC76D5">
        <w:t>Object</w:t>
      </w:r>
      <w:r w:rsidR="00090F04" w:rsidRPr="00EC76D5">
        <w:t>Operator.java</w:t>
      </w:r>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0" w:name="_Toc481936434"/>
      <w:r w:rsidRPr="00EC76D5">
        <w:t xml:space="preserve">The </w:t>
      </w:r>
      <w:r w:rsidR="00CA4231" w:rsidRPr="00EC76D5">
        <w:t>Object</w:t>
      </w:r>
      <w:r w:rsidRPr="00EC76D5">
        <w:t xml:space="preserve"> Code</w:t>
      </w:r>
      <w:bookmarkEnd w:id="5680"/>
    </w:p>
    <w:p w14:paraId="6C34442B" w14:textId="191902C7" w:rsidR="00201C51" w:rsidRPr="00EC76D5" w:rsidRDefault="00162AA9" w:rsidP="00201C51">
      <w:pPr>
        <w:pStyle w:val="CodeHeader"/>
      </w:pPr>
      <w:r w:rsidRPr="00EC76D5">
        <w:t>ObjectCode</w:t>
      </w:r>
      <w:r w:rsidR="00201C51" w:rsidRPr="00EC76D5">
        <w:t>.java</w:t>
      </w:r>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1" w:name="_Toc481936435"/>
      <w:r w:rsidRPr="00EC76D5">
        <w:t>Object</w:t>
      </w:r>
      <w:r w:rsidR="00663AEB" w:rsidRPr="00EC76D5">
        <w:t xml:space="preserve"> Code</w:t>
      </w:r>
      <w:r w:rsidR="00884B6D" w:rsidRPr="00EC76D5">
        <w:t xml:space="preserve"> </w:t>
      </w:r>
      <w:r w:rsidRPr="00EC76D5">
        <w:t>Generation</w:t>
      </w:r>
      <w:bookmarkEnd w:id="5681"/>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r w:rsidRPr="00EC76D5">
              <w:t>mov_wordX</w:t>
            </w:r>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2" w:name="_Ref419650505"/>
      <w:bookmarkStart w:id="5683" w:name="_Ref419653264"/>
      <w:bookmarkStart w:id="5684" w:name="_Toc481936436"/>
      <w:r w:rsidRPr="00EC76D5">
        <w:t>Object Code Generation</w:t>
      </w:r>
      <w:bookmarkEnd w:id="5682"/>
      <w:bookmarkEnd w:id="5683"/>
      <w:bookmarkEnd w:id="5684"/>
    </w:p>
    <w:p w14:paraId="0FC6F58B" w14:textId="27666DE9" w:rsidR="001702F3" w:rsidRPr="00EC76D5" w:rsidRDefault="00E72C1B" w:rsidP="002759C1">
      <w:pPr>
        <w:pStyle w:val="CodeListing"/>
      </w:pPr>
      <w:r w:rsidRPr="00EC76D5">
        <w:t>ObjectCodeGenerator.java</w:t>
      </w:r>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77777777" w:rsidR="002759C1" w:rsidRPr="00EC76D5" w:rsidRDefault="002759C1" w:rsidP="002759C1">
      <w:pPr>
        <w:pStyle w:val="Code"/>
      </w:pPr>
      <w:r w:rsidRPr="00EC76D5">
        <w:t xml:space="preserve">        case Deref:</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77777777" w:rsidR="002759C1" w:rsidRPr="00EC76D5" w:rsidRDefault="002759C1" w:rsidP="002759C1">
      <w:pPr>
        <w:pStyle w:val="Code"/>
      </w:pPr>
      <w:r w:rsidRPr="00EC76D5">
        <w:t xml:space="preserve">        case Deref:</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77777777" w:rsidR="002759C1" w:rsidRPr="00EC76D5" w:rsidRDefault="002759C1" w:rsidP="002759C1">
      <w:pPr>
        <w:pStyle w:val="Code"/>
      </w:pPr>
      <w:r w:rsidRPr="00EC76D5">
        <w:t xml:space="preserve">      case Deref:</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77777777" w:rsidR="002759C1" w:rsidRPr="00EC76D5" w:rsidRDefault="002759C1" w:rsidP="002759C1">
      <w:pPr>
        <w:pStyle w:val="Code"/>
      </w:pPr>
      <w:r w:rsidRPr="00EC76D5">
        <w:t xml:space="preserve">      case Deref:</w:t>
      </w:r>
    </w:p>
    <w:p w14:paraId="589BF159" w14:textId="77777777" w:rsidR="002759C1" w:rsidRPr="00EC76D5" w:rsidRDefault="002759C1" w:rsidP="002759C1">
      <w:pPr>
        <w:pStyle w:val="Code"/>
      </w:pPr>
      <w:r w:rsidRPr="00EC76D5">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77777777" w:rsidR="002759C1" w:rsidRPr="00EC76D5" w:rsidRDefault="002759C1" w:rsidP="002759C1">
      <w:pPr>
        <w:pStyle w:val="Code"/>
      </w:pPr>
      <w:r w:rsidRPr="00EC76D5">
        <w:t xml:space="preserve">      case Deref:</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85" w:name="_Ref420874022"/>
      <w:bookmarkStart w:id="5686" w:name="_Toc481936437"/>
      <w:r w:rsidRPr="00EC76D5">
        <w:t>The Linker</w:t>
      </w:r>
      <w:bookmarkEnd w:id="5685"/>
      <w:bookmarkEnd w:id="5686"/>
    </w:p>
    <w:p w14:paraId="08D8D409" w14:textId="58588CDE" w:rsidR="00DB29D5" w:rsidRPr="00EC76D5" w:rsidRDefault="00DB29D5" w:rsidP="00276387">
      <w:pPr>
        <w:pStyle w:val="Rubrik2"/>
      </w:pPr>
      <w:bookmarkStart w:id="5687" w:name="_Ref419646553"/>
      <w:bookmarkStart w:id="5688" w:name="_Toc481936438"/>
      <w:r w:rsidRPr="00EC76D5">
        <w:t>The Linker Class</w:t>
      </w:r>
      <w:bookmarkEnd w:id="5687"/>
      <w:bookmarkEnd w:id="5688"/>
    </w:p>
    <w:p w14:paraId="6E403FB9" w14:textId="77777777" w:rsidR="007503AC" w:rsidRPr="00EC76D5" w:rsidRDefault="007503AC" w:rsidP="007503AC">
      <w:r w:rsidRPr="00EC76D5">
        <w:t xml:space="preserve">The </w:t>
      </w:r>
      <w:r w:rsidRPr="00EC76D5">
        <w:rPr>
          <w:rStyle w:val="CodeInText"/>
        </w:rPr>
        <w:t>LinkerInfo</w:t>
      </w:r>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t>m_entryMap</w:t>
      </w:r>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r w:rsidRPr="00EC76D5">
        <w:t>Linker.java</w:t>
      </w:r>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r w:rsidR="000B4E53" w:rsidRPr="00EC76D5">
        <w:rPr>
          <w:rStyle w:val="CodeInText"/>
        </w:rPr>
        <w:t>addAll</w:t>
      </w:r>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r w:rsidRPr="00EC76D5">
        <w:rPr>
          <w:rStyle w:val="CodeInText"/>
        </w:rPr>
        <w:t>m_globalMap</w:t>
      </w:r>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89" w:name="_Toc481936439"/>
      <w:r w:rsidRPr="00EC76D5">
        <w:t>Generation</w:t>
      </w:r>
      <w:bookmarkEnd w:id="5689"/>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r w:rsidRPr="00EC76D5">
        <w:rPr>
          <w:rStyle w:val="CodeInText"/>
        </w:rPr>
        <w:t>generateTrace</w:t>
      </w:r>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0" w:name="_Toc481936440"/>
      <w:r w:rsidRPr="00EC76D5">
        <w:t>Main Trace Generation</w:t>
      </w:r>
      <w:bookmarkEnd w:id="5690"/>
    </w:p>
    <w:p w14:paraId="4CA5F832" w14:textId="116FDFAD" w:rsidR="00A657D1" w:rsidRPr="00EC76D5" w:rsidRDefault="009D4E10" w:rsidP="009D4E10">
      <w:r w:rsidRPr="00EC76D5">
        <w:t xml:space="preserve">The </w:t>
      </w:r>
      <w:r w:rsidRPr="00EC76D5">
        <w:rPr>
          <w:rStyle w:val="CodeInText"/>
        </w:rPr>
        <w:t>generateTrace</w:t>
      </w:r>
      <w:r w:rsidRPr="00EC76D5">
        <w:t xml:space="preserve"> method looks into the </w:t>
      </w:r>
      <w:r w:rsidRPr="00EC76D5">
        <w:rPr>
          <w:rStyle w:val="CodeInText"/>
        </w:rPr>
        <w:t>globalInfo</w:t>
      </w:r>
      <w:r w:rsidRPr="00EC76D5">
        <w:t xml:space="preserve"> parameter, and adds it to </w:t>
      </w:r>
      <w:r w:rsidRPr="00EC76D5">
        <w:rPr>
          <w:rStyle w:val="CodeInText"/>
        </w:rPr>
        <w:t>m_globalList</w:t>
      </w:r>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r w:rsidRPr="00EC76D5">
        <w:rPr>
          <w:rStyle w:val="CodeInText"/>
        </w:rPr>
        <w:t>m_addressMap</w:t>
      </w:r>
      <w:r w:rsidRPr="00EC76D5">
        <w:t xml:space="preserve"> </w:t>
      </w:r>
      <w:r w:rsidR="00BD450D" w:rsidRPr="00EC76D5">
        <w:t xml:space="preserve">and </w:t>
      </w:r>
      <w:r w:rsidRPr="00EC76D5">
        <w:rPr>
          <w:rStyle w:val="CodeInText"/>
        </w:rPr>
        <w:t>m_entryMap</w:t>
      </w:r>
      <w:r w:rsidR="00BD450D" w:rsidRPr="00EC76D5">
        <w:t xml:space="preserve">, respectively. </w:t>
      </w:r>
      <w:r w:rsidR="00A657D1" w:rsidRPr="00EC76D5">
        <w:t xml:space="preserve">The </w:t>
      </w:r>
      <w:r w:rsidR="00A657D1" w:rsidRPr="00EC76D5">
        <w:rPr>
          <w:rStyle w:val="CodeInText"/>
        </w:rPr>
        <w:t>m_totalSize</w:t>
      </w:r>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r w:rsidRPr="00EC76D5">
        <w:rPr>
          <w:rStyle w:val="CodeInText"/>
        </w:rPr>
        <w:t>generateTrace</w:t>
      </w:r>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r w:rsidR="00C858CE" w:rsidRPr="00EC76D5">
        <w:rPr>
          <w:rStyle w:val="CodeInText"/>
        </w:rPr>
        <w:t>generateAccess</w:t>
      </w:r>
      <w:r w:rsidR="00C858CE" w:rsidRPr="00EC76D5">
        <w:t xml:space="preserve">, </w:t>
      </w:r>
      <w:r w:rsidR="00C858CE" w:rsidRPr="00EC76D5">
        <w:rPr>
          <w:rStyle w:val="CodeInText"/>
        </w:rPr>
        <w:t>generateCall</w:t>
      </w:r>
      <w:r w:rsidR="00C858CE" w:rsidRPr="00EC76D5">
        <w:t xml:space="preserve">, and </w:t>
      </w:r>
      <w:r w:rsidR="00C858CE" w:rsidRPr="00EC76D5">
        <w:rPr>
          <w:rStyle w:val="CodeInText"/>
        </w:rPr>
        <w:t>generateReturn</w:t>
      </w:r>
      <w:r w:rsidR="00C858CE" w:rsidRPr="00EC76D5">
        <w:t>, resp</w:t>
      </w:r>
      <w:r w:rsidR="00FE15B3" w:rsidRPr="00EC76D5">
        <w:t>e</w:t>
      </w:r>
      <w:r w:rsidR="00C858CE" w:rsidRPr="00EC76D5">
        <w:t>ctivly.</w:t>
      </w:r>
    </w:p>
    <w:p w14:paraId="09DD3A29" w14:textId="77777777" w:rsidR="00A81889" w:rsidRPr="00EC76D5" w:rsidRDefault="008308A0" w:rsidP="006527BD">
      <w:pPr>
        <w:rPr>
          <w:rStyle w:val="CodeInText"/>
        </w:rPr>
      </w:pPr>
      <w:r w:rsidRPr="00EC76D5">
        <w:t xml:space="preserve">The </w:t>
      </w:r>
      <w:r w:rsidRPr="00EC76D5">
        <w:rPr>
          <w:rStyle w:val="CodeInText"/>
        </w:rPr>
        <w:t>generateAccess</w:t>
      </w:r>
      <w:r w:rsidRPr="00EC76D5">
        <w:t xml:space="preserve"> method</w:t>
      </w:r>
      <w:r w:rsidR="00A81889" w:rsidRPr="00EC76D5">
        <w:t xml:space="preserve"> looks up the name and address of each global access.</w:t>
      </w:r>
      <w:r w:rsidR="00135F7C" w:rsidRPr="00EC76D5">
        <w:t xml:space="preserve"> The address of the name is looked up in </w:t>
      </w:r>
      <w:r w:rsidR="00BB378F" w:rsidRPr="00EC76D5">
        <w:rPr>
          <w:rStyle w:val="CodeInText"/>
        </w:rPr>
        <w:t>accessMap</w:t>
      </w:r>
      <w:r w:rsidR="00BB378F" w:rsidRPr="00EC76D5">
        <w:t>, and original address is calculated by adding the low an</w:t>
      </w:r>
      <w:r w:rsidR="00307F09" w:rsidRPr="00EC76D5">
        <w:t>a</w:t>
      </w:r>
      <w:r w:rsidR="00BB378F" w:rsidRPr="00EC76D5">
        <w:t xml:space="preserve">d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arithmentic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r w:rsidR="00EB3045" w:rsidRPr="00EC76D5">
        <w:rPr>
          <w:rStyle w:val="CodeInText"/>
        </w:rPr>
        <w:t>generateAccess</w:t>
      </w:r>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r w:rsidRPr="00EC76D5">
        <w:rPr>
          <w:rStyle w:val="CodeInText"/>
        </w:rPr>
        <w:t>generateCall</w:t>
      </w:r>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r w:rsidR="00B01240" w:rsidRPr="00EC76D5">
        <w:rPr>
          <w:rStyle w:val="CodeInText"/>
        </w:rPr>
        <w:t>callMap</w:t>
      </w:r>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r w:rsidR="00C77F48" w:rsidRPr="00EC76D5">
        <w:rPr>
          <w:rStyle w:val="CodeInText"/>
        </w:rPr>
        <w:t>ObjectCodeGenerator</w:t>
      </w:r>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r w:rsidR="00615CDB" w:rsidRPr="00EC76D5">
        <w:rPr>
          <w:rStyle w:val="CodeInText"/>
        </w:rPr>
        <w:t>nop</w:t>
      </w:r>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r w:rsidR="004F3EA3" w:rsidRPr="00EC76D5">
        <w:rPr>
          <w:rStyle w:val="CodeInText"/>
        </w:rPr>
        <w:t>nop</w:t>
      </w:r>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r w:rsidRPr="00EC76D5">
        <w:rPr>
          <w:rStyle w:val="CodeInText"/>
        </w:rPr>
        <w:t>generateReturn</w:t>
      </w:r>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r w:rsidR="00545E00" w:rsidRPr="00EC76D5">
        <w:rPr>
          <w:b/>
          <w:bCs/>
        </w:rPr>
        <w:t>Fel! Hittar inte referenskälla.</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1" w:name="_Toc481936441"/>
      <w:r w:rsidRPr="00EC76D5">
        <w:t>Auxiliary Classes</w:t>
      </w:r>
      <w:bookmarkEnd w:id="5691"/>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2" w:name="_Toc481936442"/>
      <w:r w:rsidRPr="00EC76D5">
        <w:t>Error Handling</w:t>
      </w:r>
      <w:bookmarkEnd w:id="5692"/>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behav</w:t>
      </w:r>
      <w:r w:rsidR="00414C74">
        <w:t>or</w:t>
      </w:r>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r w:rsidRPr="00EC76D5">
        <w:t>Assert.java</w:t>
      </w:r>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693" w:name="_Toc481936443"/>
      <w:r w:rsidRPr="00EC76D5">
        <w:t>Container Classes</w:t>
      </w:r>
      <w:bookmarkEnd w:id="5693"/>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694" w:name="_Toc481936444"/>
      <w:r w:rsidRPr="00EC76D5">
        <w:t xml:space="preserve">Ordered </w:t>
      </w:r>
      <w:r w:rsidR="004C5DAE" w:rsidRPr="00EC76D5">
        <w:t>Pair</w:t>
      </w:r>
      <w:bookmarkEnd w:id="5694"/>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r w:rsidRPr="00EC76D5">
        <w:t>Pair.java</w:t>
      </w:r>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ar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695" w:name="_Toc481936445"/>
      <w:r w:rsidRPr="00EC76D5">
        <w:t>Unordered Pair</w:t>
      </w:r>
      <w:bookmarkEnd w:id="5695"/>
    </w:p>
    <w:p w14:paraId="583E65F7" w14:textId="77777777" w:rsidR="00002B58" w:rsidRPr="00EC76D5" w:rsidRDefault="00002B58" w:rsidP="00002B58">
      <w:r w:rsidRPr="00EC76D5">
        <w:rPr>
          <w:rStyle w:val="CodeInText"/>
        </w:rPr>
        <w:t>UnPair</w:t>
      </w:r>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r w:rsidRPr="00EC76D5">
        <w:t>Un</w:t>
      </w:r>
      <w:r w:rsidR="0078290E" w:rsidRPr="00EC76D5">
        <w:t>orderd</w:t>
      </w:r>
      <w:r w:rsidRPr="00EC76D5">
        <w:t>Pair.java</w:t>
      </w:r>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696" w:name="_Toc481936446"/>
      <w:r w:rsidRPr="00EC76D5">
        <w:t>Triple</w:t>
      </w:r>
      <w:bookmarkEnd w:id="5696"/>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r w:rsidRPr="00EC76D5">
        <w:t>Triple.java</w:t>
      </w:r>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697" w:name="_Toc481936447"/>
      <w:r w:rsidRPr="00EC76D5">
        <w:t>Tuple</w:t>
      </w:r>
      <w:bookmarkEnd w:id="5697"/>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r w:rsidRPr="00EC76D5">
        <w:t>Tuple.java</w:t>
      </w:r>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698" w:name="_Toc481936448"/>
      <w:r w:rsidRPr="00EC76D5">
        <w:t xml:space="preserve">Undirected </w:t>
      </w:r>
      <w:r w:rsidR="004C5DAE" w:rsidRPr="00EC76D5">
        <w:t>Graph</w:t>
      </w:r>
      <w:bookmarkEnd w:id="5698"/>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r w:rsidRPr="00EC76D5">
        <w:t>Graph.java</w:t>
      </w:r>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r w:rsidRPr="00EC76D5">
        <w:rPr>
          <w:rStyle w:val="CodeInText"/>
        </w:rPr>
        <w:t>neighbourSet</w:t>
      </w:r>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699" w:name="_Toc481936449"/>
      <w:r w:rsidRPr="00EC76D5">
        <w:t>Addition and Removal of Vertices and Edges</w:t>
      </w:r>
      <w:bookmarkEnd w:id="5699"/>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0" w:name="_Toc481936450"/>
      <w:r w:rsidRPr="00EC76D5">
        <w:t>Graph Partition</w:t>
      </w:r>
      <w:bookmarkEnd w:id="5700"/>
    </w:p>
    <w:p w14:paraId="14F54252" w14:textId="77777777" w:rsidR="006C6632" w:rsidRPr="00EC76D5" w:rsidRDefault="006C6632" w:rsidP="008B7E8E">
      <w:r w:rsidRPr="00EC76D5">
        <w:t xml:space="preserve">The method </w:t>
      </w:r>
      <w:r w:rsidRPr="00EC76D5">
        <w:rPr>
          <w:rStyle w:val="CodeInText"/>
        </w:rPr>
        <w:t>partitionate</w:t>
      </w:r>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r w:rsidRPr="00EC76D5">
        <w:rPr>
          <w:rStyle w:val="CodeInText"/>
        </w:rPr>
        <w:t>deepSearch</w:t>
      </w:r>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1" w:name="_Toc481936451"/>
      <w:r w:rsidRPr="00EC76D5">
        <w:t xml:space="preserve">Directed </w:t>
      </w:r>
      <w:r w:rsidR="00163CD4" w:rsidRPr="00EC76D5">
        <w:t>Graph</w:t>
      </w:r>
      <w:bookmarkEnd w:id="5701"/>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r w:rsidRPr="00EC76D5">
        <w:t>DirectedGraph.java</w:t>
      </w:r>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2" w:name="_Toc481936452"/>
      <w:r w:rsidRPr="00EC76D5">
        <w:t xml:space="preserve">The </w:t>
      </w:r>
      <w:r w:rsidR="002554E1" w:rsidRPr="00EC76D5">
        <w:t>Standard Library</w:t>
      </w:r>
      <w:bookmarkEnd w:id="5702"/>
    </w:p>
    <w:p w14:paraId="21B660CB" w14:textId="0EAC07D4" w:rsidR="00EE220E" w:rsidRPr="00EC76D5" w:rsidRDefault="00503728" w:rsidP="00265BDF">
      <w:pPr>
        <w:pStyle w:val="Rubrik2"/>
      </w:pPr>
      <w:bookmarkStart w:id="5703" w:name="_Toc481936453"/>
      <w:r w:rsidRPr="00EC76D5">
        <w:t>Integral and Floating Limits</w:t>
      </w:r>
      <w:bookmarkEnd w:id="5703"/>
    </w:p>
    <w:p w14:paraId="2F6FA423" w14:textId="77777777" w:rsidR="003D1398" w:rsidRPr="00EC76D5" w:rsidRDefault="003D1398" w:rsidP="003D1398">
      <w:pPr>
        <w:pStyle w:val="CodeListing"/>
        <w:rPr>
          <w:highlight w:val="white"/>
        </w:rPr>
      </w:pPr>
      <w:r w:rsidRPr="00EC76D5">
        <w:rPr>
          <w:highlight w:val="white"/>
        </w:rPr>
        <w:t>Limits.h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r w:rsidRPr="00EC76D5">
        <w:t>Float.h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04" w:name="_Toc481936454"/>
      <w:r w:rsidRPr="00EC76D5">
        <w:t>The A</w:t>
      </w:r>
      <w:r w:rsidR="00EE220E" w:rsidRPr="00EC76D5">
        <w:t>sser</w:t>
      </w:r>
      <w:r w:rsidR="008E5D1A" w:rsidRPr="00EC76D5">
        <w:t>t</w:t>
      </w:r>
      <w:r w:rsidRPr="00EC76D5">
        <w:t xml:space="preserve"> Macro</w:t>
      </w:r>
      <w:bookmarkEnd w:id="5704"/>
    </w:p>
    <w:p w14:paraId="492C07C6" w14:textId="0D69B5A8" w:rsidR="00F65771" w:rsidRPr="00EC76D5" w:rsidRDefault="00F65771" w:rsidP="00F65771">
      <w:pPr>
        <w:pStyle w:val="CodeListing"/>
      </w:pPr>
      <w:r w:rsidRPr="00EC76D5">
        <w:t>Assert.h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05" w:name="_Toc481936455"/>
      <w:r w:rsidRPr="00EC76D5">
        <w:t>Locale Data</w:t>
      </w:r>
      <w:bookmarkEnd w:id="5705"/>
    </w:p>
    <w:p w14:paraId="21A3CEC1" w14:textId="0F9ADEBB" w:rsidR="00265BDF" w:rsidRPr="00EC76D5" w:rsidRDefault="0062113D" w:rsidP="0062113D">
      <w:pPr>
        <w:pStyle w:val="CodeListing"/>
      </w:pPr>
      <w:r w:rsidRPr="00EC76D5">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r w:rsidRPr="00EC76D5">
        <w:t>Locale.c</w:t>
      </w:r>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06" w:name="_Toc481936456"/>
      <w:r w:rsidRPr="00EC76D5">
        <w:t>Character Types</w:t>
      </w:r>
      <w:bookmarkEnd w:id="5706"/>
    </w:p>
    <w:p w14:paraId="243F8CAB" w14:textId="55164455" w:rsidR="00EE220E" w:rsidRPr="00EC76D5" w:rsidRDefault="00B15CBB" w:rsidP="00B15CBB">
      <w:pPr>
        <w:pStyle w:val="CodeListing"/>
      </w:pPr>
      <w:r w:rsidRPr="00EC76D5">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r w:rsidRPr="00EC76D5">
        <w:t>CType.c</w:t>
      </w:r>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07" w:name="_Toc481936457"/>
      <w:r w:rsidRPr="00EC76D5">
        <w:t>S</w:t>
      </w:r>
      <w:r w:rsidR="00EE220E" w:rsidRPr="00EC76D5">
        <w:t>tring</w:t>
      </w:r>
      <w:r w:rsidRPr="00EC76D5">
        <w:t>s</w:t>
      </w:r>
      <w:bookmarkEnd w:id="5707"/>
    </w:p>
    <w:p w14:paraId="14ACCA1E" w14:textId="75D42039" w:rsidR="0078214F" w:rsidRPr="00EC76D5" w:rsidRDefault="0078214F" w:rsidP="0078214F">
      <w:pPr>
        <w:pStyle w:val="CodeListing"/>
      </w:pPr>
      <w:r w:rsidRPr="00EC76D5">
        <w:t>String.h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r w:rsidRPr="00EC76D5">
        <w:t>String.c</w:t>
      </w:r>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08" w:name="_Toc481936458"/>
      <w:r w:rsidRPr="00EC76D5">
        <w:t>Long Jumps</w:t>
      </w:r>
      <w:bookmarkEnd w:id="5708"/>
    </w:p>
    <w:p w14:paraId="00D8C1C3" w14:textId="69CB4E73" w:rsidR="00D62A8B" w:rsidRPr="00EC76D5" w:rsidRDefault="0004451D" w:rsidP="0004451D">
      <w:pPr>
        <w:pStyle w:val="CodeListing"/>
      </w:pPr>
      <w:r w:rsidRPr="00EC76D5">
        <w:t>SetJ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r w:rsidRPr="00EC76D5">
        <w:t>SetJmp.c</w:t>
      </w:r>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09" w:name="_Toc481936459"/>
      <w:r w:rsidRPr="00EC76D5">
        <w:t>Mathematical Functions</w:t>
      </w:r>
      <w:bookmarkEnd w:id="5709"/>
    </w:p>
    <w:p w14:paraId="168DFE01" w14:textId="38A4EFE8" w:rsidR="00D62A8B" w:rsidRPr="00EC76D5" w:rsidRDefault="00555D55" w:rsidP="00555D55">
      <w:pPr>
        <w:pStyle w:val="CodeListing"/>
      </w:pPr>
      <w:r w:rsidRPr="00EC76D5">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r w:rsidRPr="00EC76D5">
        <w:rPr>
          <w:highlight w:val="white"/>
        </w:rPr>
        <w:t>Math.c</w:t>
      </w:r>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0" w:name="_Toc481936460"/>
      <w:r w:rsidRPr="00EC76D5">
        <w:t>Standard Input/Output</w:t>
      </w:r>
      <w:bookmarkEnd w:id="5710"/>
    </w:p>
    <w:p w14:paraId="3C220EF3" w14:textId="5E83221D" w:rsidR="00F67D04" w:rsidRPr="00EC76D5" w:rsidRDefault="00F67D04" w:rsidP="00F67D04">
      <w:pPr>
        <w:pStyle w:val="CodeListing"/>
      </w:pPr>
      <w:r w:rsidRPr="00EC76D5">
        <w:t>StdIO.h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1" w:name="_Toc481936461"/>
      <w:r w:rsidRPr="00EC76D5">
        <w:t>Printing</w:t>
      </w:r>
      <w:bookmarkEnd w:id="5711"/>
    </w:p>
    <w:p w14:paraId="07321D9D" w14:textId="58D08412" w:rsidR="00F67D04" w:rsidRPr="00EC76D5" w:rsidRDefault="00957919" w:rsidP="00957919">
      <w:pPr>
        <w:pStyle w:val="CodeListing"/>
      </w:pPr>
      <w:r w:rsidRPr="00EC76D5">
        <w:t>Printf.h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r w:rsidRPr="00EC76D5">
        <w:t>Printf.c</w:t>
      </w:r>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2" w:name="_Toc481936462"/>
      <w:r w:rsidRPr="00EC76D5">
        <w:t>Scanning</w:t>
      </w:r>
      <w:bookmarkEnd w:id="5712"/>
    </w:p>
    <w:p w14:paraId="29AFA940" w14:textId="00F6E791" w:rsidR="00594DB0" w:rsidRPr="00EC76D5" w:rsidRDefault="00594DB0" w:rsidP="00594DB0">
      <w:pPr>
        <w:pStyle w:val="CodeListing"/>
      </w:pPr>
      <w:r w:rsidRPr="00EC76D5">
        <w:t>Scanf.h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r w:rsidRPr="00EC76D5">
        <w:t>Scanf.c</w:t>
      </w:r>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13" w:name="_Toc481936463"/>
      <w:r w:rsidRPr="00EC76D5">
        <w:t>F</w:t>
      </w:r>
      <w:r w:rsidR="00AF06D6" w:rsidRPr="00EC76D5">
        <w:t xml:space="preserve">ile </w:t>
      </w:r>
      <w:r w:rsidRPr="00EC76D5">
        <w:t>H</w:t>
      </w:r>
      <w:r w:rsidR="00AF06D6" w:rsidRPr="00EC76D5">
        <w:t>andling</w:t>
      </w:r>
      <w:bookmarkEnd w:id="5713"/>
    </w:p>
    <w:p w14:paraId="174C04F8" w14:textId="43A51BB5" w:rsidR="00577582" w:rsidRPr="00EC76D5" w:rsidRDefault="006217C5" w:rsidP="006217C5">
      <w:pPr>
        <w:pStyle w:val="CodeListing"/>
      </w:pPr>
      <w:r w:rsidRPr="00EC76D5">
        <w:t>File.h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r w:rsidRPr="00EC76D5">
        <w:t>File.c</w:t>
      </w:r>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14" w:name="_Toc481936464"/>
      <w:r w:rsidRPr="00EC76D5">
        <w:t>The Standard Library</w:t>
      </w:r>
      <w:bookmarkEnd w:id="5714"/>
    </w:p>
    <w:p w14:paraId="6289FDFB" w14:textId="30681A00" w:rsidR="003420EA" w:rsidRPr="00EC76D5" w:rsidRDefault="003420EA" w:rsidP="003420EA">
      <w:pPr>
        <w:pStyle w:val="CodeListing"/>
      </w:pPr>
      <w:r w:rsidRPr="00EC76D5">
        <w:t>StdLib.h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r w:rsidRPr="00EC76D5">
        <w:t>StdLib.c</w:t>
      </w:r>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15" w:name="_Toc481936465"/>
      <w:r w:rsidRPr="00EC76D5">
        <w:t>T</w:t>
      </w:r>
      <w:r w:rsidR="00D62A8B" w:rsidRPr="00EC76D5">
        <w:t>ime</w:t>
      </w:r>
      <w:bookmarkEnd w:id="5715"/>
    </w:p>
    <w:p w14:paraId="4B568326" w14:textId="58C5640B" w:rsidR="00487292" w:rsidRPr="00EC76D5" w:rsidRDefault="00966D02" w:rsidP="00733EAC">
      <w:pPr>
        <w:pStyle w:val="CodeListing"/>
      </w:pPr>
      <w:r w:rsidRPr="00EC76D5">
        <w:t>T</w:t>
      </w:r>
      <w:r w:rsidR="00487292" w:rsidRPr="00EC76D5">
        <w:t>ime</w:t>
      </w:r>
      <w:r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r w:rsidRPr="00EC76D5">
        <w:t>Time.c</w:t>
      </w:r>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16" w:name="_Ref418406175"/>
      <w:bookmarkStart w:id="5717" w:name="_Toc481936466"/>
      <w:r w:rsidRPr="00EC76D5">
        <w:t>Main</w:t>
      </w:r>
      <w:r w:rsidR="001B32C0" w:rsidRPr="00EC76D5">
        <w:t>.java</w:t>
      </w:r>
      <w:bookmarkEnd w:id="5716"/>
      <w:bookmarkEnd w:id="5717"/>
    </w:p>
    <w:p w14:paraId="5A67EAB2" w14:textId="77777777" w:rsidR="007D596B" w:rsidRPr="00EC76D5" w:rsidRDefault="007D596B" w:rsidP="006A31DF">
      <w:pPr>
        <w:pStyle w:val="Rubrik1"/>
      </w:pPr>
      <w:bookmarkStart w:id="5718" w:name="_Ref417644950"/>
      <w:bookmarkStart w:id="5719" w:name="_Toc481936467"/>
      <w:r w:rsidRPr="00EC76D5">
        <w:t>The C Grammar</w:t>
      </w:r>
      <w:bookmarkEnd w:id="5718"/>
      <w:bookmarkEnd w:id="5719"/>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0" w:name="_Toc481936468"/>
      <w:r w:rsidRPr="00EC76D5">
        <w:t>The Preprocessor Grammar</w:t>
      </w:r>
      <w:bookmarkEnd w:id="5720"/>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1" w:name="_Toc481936469"/>
      <w:r w:rsidRPr="00EC76D5">
        <w:t xml:space="preserve">The </w:t>
      </w:r>
      <w:r w:rsidR="001C7B67" w:rsidRPr="00EC76D5">
        <w:t>Language</w:t>
      </w:r>
      <w:r w:rsidRPr="00EC76D5">
        <w:t xml:space="preserve"> Grammar</w:t>
      </w:r>
      <w:bookmarkEnd w:id="5721"/>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2" w:name="_Toc481936470"/>
      <w:r w:rsidRPr="00EC76D5">
        <w:t>A</w:t>
      </w:r>
      <w:r w:rsidR="00281D34" w:rsidRPr="00EC76D5">
        <w:t xml:space="preserve"> Crash Course in C</w:t>
      </w:r>
      <w:bookmarkEnd w:id="5722"/>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23" w:name="_Toc320485572"/>
      <w:bookmarkStart w:id="5724" w:name="_Toc323656681"/>
      <w:bookmarkStart w:id="5725" w:name="_Toc324085419"/>
      <w:bookmarkStart w:id="5726" w:name="_Toc383781071"/>
      <w:bookmarkStart w:id="5727" w:name="_Toc481936471"/>
      <w:r w:rsidRPr="00EC76D5">
        <w:t>The Compiler and the Linker</w:t>
      </w:r>
      <w:bookmarkEnd w:id="5723"/>
      <w:bookmarkEnd w:id="5724"/>
      <w:bookmarkEnd w:id="5725"/>
      <w:bookmarkEnd w:id="5726"/>
      <w:bookmarkEnd w:id="572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EF3356" w:rsidRPr="003F7CF1" w:rsidRDefault="00EF3356"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EF3356" w:rsidRPr="003F7CF1" w:rsidRDefault="00EF3356"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EF3356" w:rsidRPr="003F7CF1" w:rsidRDefault="00EF3356"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EF3356" w:rsidRPr="003F7CF1" w:rsidRDefault="00EF335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EF3356" w:rsidRPr="003F7CF1" w:rsidRDefault="00EF3356"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EF3356" w:rsidRPr="003F7CF1" w:rsidRDefault="00EF3356"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EF3356" w:rsidRPr="003F7CF1" w:rsidRDefault="00EF3356"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EF3356" w:rsidRPr="003F7CF1" w:rsidRDefault="00EF3356"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EF3356" w:rsidRPr="003F7CF1" w:rsidRDefault="00EF335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EF3356" w:rsidRPr="003F7CF1" w:rsidRDefault="00EF3356"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EF3356" w:rsidRPr="003F7CF1" w:rsidRDefault="00EF3356"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EF3356" w:rsidRPr="003F7CF1" w:rsidRDefault="00EF3356"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EF3356" w:rsidRPr="003F7CF1" w:rsidRDefault="00EF335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EF3356" w:rsidRPr="003F7CF1" w:rsidRDefault="00EF3356"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EF3356" w:rsidRPr="003F7CF1" w:rsidRDefault="00EF3356"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EF3356" w:rsidRPr="003F7CF1" w:rsidRDefault="00EF3356"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EF3356" w:rsidRPr="003F7CF1" w:rsidRDefault="00EF3356"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EF3356" w:rsidRPr="003F7CF1" w:rsidRDefault="00EF3356"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28" w:name="_Toc320485573"/>
      <w:bookmarkStart w:id="5729" w:name="_Toc323656682"/>
      <w:bookmarkStart w:id="5730" w:name="_Toc324085420"/>
      <w:bookmarkStart w:id="5731" w:name="_Toc383781072"/>
      <w:bookmarkStart w:id="5732" w:name="_Toc481936472"/>
      <w:r w:rsidRPr="00EC76D5">
        <w:t>The Hello-World Program</w:t>
      </w:r>
      <w:bookmarkEnd w:id="5728"/>
      <w:bookmarkEnd w:id="5729"/>
      <w:bookmarkEnd w:id="5730"/>
      <w:bookmarkEnd w:id="5731"/>
      <w:bookmarkEnd w:id="573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33" w:name="_Toc320485574"/>
      <w:bookmarkStart w:id="5734" w:name="_Toc323656683"/>
      <w:bookmarkStart w:id="5735" w:name="_Toc324085421"/>
      <w:bookmarkStart w:id="5736" w:name="_Toc383781073"/>
      <w:bookmarkStart w:id="5737" w:name="_Toc481936473"/>
      <w:r w:rsidRPr="00EC76D5">
        <w:t>Comments</w:t>
      </w:r>
      <w:bookmarkEnd w:id="5733"/>
      <w:bookmarkEnd w:id="5734"/>
      <w:bookmarkEnd w:id="5735"/>
      <w:bookmarkEnd w:id="5736"/>
      <w:bookmarkEnd w:id="573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3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39" w:author="Stefan Björnander" w:date="2012-05-06T23:23:00Z">
          <w:pPr>
            <w:pStyle w:val="Rubrik2"/>
          </w:pPr>
        </w:pPrChange>
      </w:pPr>
      <w:bookmarkStart w:id="5740" w:name="_Toc323656684"/>
      <w:bookmarkStart w:id="5741" w:name="_Toc324085422"/>
      <w:bookmarkStart w:id="5742" w:name="_Toc383781074"/>
      <w:bookmarkStart w:id="5743" w:name="_Toc481936474"/>
      <w:r w:rsidRPr="00EC76D5">
        <w:t>Types and Variables</w:t>
      </w:r>
      <w:bookmarkEnd w:id="5738"/>
      <w:bookmarkEnd w:id="5740"/>
      <w:bookmarkEnd w:id="5741"/>
      <w:bookmarkEnd w:id="5742"/>
      <w:bookmarkEnd w:id="5743"/>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44" w:name="_Toc320485576"/>
      <w:bookmarkStart w:id="5745" w:name="_Toc323656685"/>
      <w:bookmarkStart w:id="5746" w:name="_Toc324085423"/>
      <w:bookmarkStart w:id="5747" w:name="_Toc383781075"/>
      <w:bookmarkStart w:id="5748" w:name="_Ref383781525"/>
      <w:bookmarkStart w:id="5749" w:name="_Toc481936475"/>
      <w:r w:rsidRPr="00EC76D5">
        <w:t>Simple Types</w:t>
      </w:r>
      <w:bookmarkEnd w:id="5744"/>
      <w:bookmarkEnd w:id="5745"/>
      <w:bookmarkEnd w:id="5746"/>
      <w:bookmarkEnd w:id="5747"/>
      <w:bookmarkEnd w:id="5748"/>
      <w:bookmarkEnd w:id="5749"/>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0" w:name="_Toc320485577"/>
      <w:bookmarkStart w:id="5751" w:name="_Toc323656686"/>
      <w:bookmarkStart w:id="5752" w:name="_Toc324085424"/>
      <w:bookmarkStart w:id="5753" w:name="_Toc383781076"/>
      <w:bookmarkStart w:id="5754" w:name="_Toc481936476"/>
      <w:r w:rsidRPr="00EC76D5">
        <w:t>Variables</w:t>
      </w:r>
      <w:bookmarkEnd w:id="5750"/>
      <w:bookmarkEnd w:id="5751"/>
      <w:bookmarkEnd w:id="5752"/>
      <w:bookmarkEnd w:id="5753"/>
      <w:bookmarkEnd w:id="5754"/>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EF3356" w:rsidRPr="003F7CF1" w:rsidRDefault="00EF335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EF3356" w:rsidRPr="003F7CF1" w:rsidRDefault="00EF3356"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EF3356" w:rsidRPr="003F7CF1" w:rsidRDefault="00EF3356"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EF3356" w:rsidRPr="003F7CF1" w:rsidRDefault="00EF3356"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EF3356" w:rsidRPr="003F7CF1" w:rsidRDefault="00EF3356"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EF3356" w:rsidRPr="003F7CF1" w:rsidRDefault="00EF3356"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EF3356" w:rsidRPr="003F7CF1" w:rsidRDefault="00EF3356"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EF3356" w:rsidRPr="003F7CF1" w:rsidRDefault="00EF335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EF3356" w:rsidRPr="003F7CF1" w:rsidRDefault="00EF3356"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EF3356" w:rsidRPr="003F7CF1" w:rsidRDefault="00EF3356"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EF3356" w:rsidRPr="003F7CF1" w:rsidRDefault="00EF3356"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EF3356" w:rsidRPr="003F7CF1" w:rsidRDefault="00EF3356"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EF3356" w:rsidRPr="003F7CF1" w:rsidRDefault="00EF3356"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EF3356" w:rsidRPr="003F7CF1" w:rsidRDefault="00EF3356"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EF3356" w:rsidRPr="003F7CF1" w:rsidRDefault="00EF3356"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EF3356" w:rsidRPr="003F7CF1" w:rsidRDefault="00EF3356"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5" w:name="_Toc320485578"/>
      <w:bookmarkStart w:id="5756" w:name="_Toc323656687"/>
      <w:bookmarkStart w:id="5757" w:name="_Toc324085425"/>
      <w:bookmarkStart w:id="5758" w:name="_Toc383781077"/>
      <w:bookmarkStart w:id="5759" w:name="_Toc481936477"/>
      <w:bookmarkStart w:id="5760" w:name="_Toc320485579"/>
      <w:r w:rsidRPr="00EC76D5">
        <w:t>Constants</w:t>
      </w:r>
      <w:bookmarkEnd w:id="5755"/>
      <w:bookmarkEnd w:id="5756"/>
      <w:bookmarkEnd w:id="5757"/>
      <w:bookmarkEnd w:id="5758"/>
      <w:bookmarkEnd w:id="5759"/>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1" w:name="_Toc323656688"/>
      <w:bookmarkStart w:id="5762" w:name="_Toc324085426"/>
      <w:bookmarkStart w:id="5763" w:name="_Toc383781078"/>
      <w:bookmarkStart w:id="5764" w:name="_Toc481936478"/>
      <w:r w:rsidRPr="00EC76D5">
        <w:t>Output</w:t>
      </w:r>
      <w:bookmarkEnd w:id="5760"/>
      <w:bookmarkEnd w:id="5761"/>
      <w:bookmarkEnd w:id="5762"/>
      <w:bookmarkEnd w:id="5763"/>
      <w:bookmarkEnd w:id="5764"/>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5" w:name="_Toc320485580"/>
      <w:bookmarkStart w:id="5766" w:name="_Toc323656689"/>
      <w:bookmarkStart w:id="5767" w:name="_Toc324085427"/>
      <w:bookmarkStart w:id="5768" w:name="_Toc383781079"/>
      <w:bookmarkStart w:id="5769" w:name="_Toc481936479"/>
      <w:r w:rsidRPr="00EC76D5">
        <w:t>Input</w:t>
      </w:r>
      <w:bookmarkEnd w:id="5765"/>
      <w:bookmarkEnd w:id="5766"/>
      <w:bookmarkEnd w:id="5767"/>
      <w:bookmarkEnd w:id="5768"/>
      <w:bookmarkEnd w:id="5769"/>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0"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1"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3656690"/>
      <w:bookmarkStart w:id="5773" w:name="_Toc324085428"/>
      <w:bookmarkStart w:id="5774" w:name="_Toc383781080"/>
      <w:bookmarkStart w:id="5775" w:name="_Toc481936480"/>
      <w:r w:rsidRPr="00EC76D5">
        <w:t>Enumerations</w:t>
      </w:r>
      <w:bookmarkEnd w:id="5770"/>
      <w:bookmarkEnd w:id="5772"/>
      <w:bookmarkEnd w:id="5773"/>
      <w:bookmarkEnd w:id="5774"/>
      <w:bookmarkEnd w:id="5775"/>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6" w:name="_Toc320485582"/>
      <w:bookmarkStart w:id="5777" w:name="_Toc323656691"/>
      <w:bookmarkStart w:id="5778" w:name="_Toc324085429"/>
      <w:bookmarkStart w:id="5779" w:name="_Toc383781081"/>
      <w:bookmarkStart w:id="5780" w:name="_Toc481936481"/>
      <w:r w:rsidRPr="00EC76D5">
        <w:t>Arrays</w:t>
      </w:r>
      <w:bookmarkEnd w:id="5776"/>
      <w:bookmarkEnd w:id="5777"/>
      <w:bookmarkEnd w:id="5778"/>
      <w:bookmarkEnd w:id="5779"/>
      <w:bookmarkEnd w:id="5780"/>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EF3356" w:rsidRPr="003F7CF1" w:rsidRDefault="00EF3356"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EF3356" w:rsidRPr="003F7CF1" w:rsidRDefault="00EF3356"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EF3356" w:rsidRPr="003F7CF1" w:rsidRDefault="00EF3356"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EF3356" w:rsidRPr="003F7CF1" w:rsidRDefault="00EF335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EF3356" w:rsidRPr="003F7CF1" w:rsidRDefault="00EF335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EF3356" w:rsidRPr="003F7CF1" w:rsidRDefault="00EF335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EF3356" w:rsidRPr="003F7CF1" w:rsidRDefault="00EF3356"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EF3356" w:rsidRPr="003F7CF1" w:rsidRDefault="00EF3356"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EF3356" w:rsidRPr="003F7CF1" w:rsidRDefault="00EF3356"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EF3356" w:rsidRPr="003F7CF1" w:rsidRDefault="00EF3356"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EF3356" w:rsidRPr="003F7CF1" w:rsidRDefault="00EF3356"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EF3356" w:rsidRPr="003F7CF1" w:rsidRDefault="00EF3356"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EF3356" w:rsidRPr="003F7CF1" w:rsidRDefault="00EF335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EF3356" w:rsidRPr="003F7CF1" w:rsidRDefault="00EF335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EF3356" w:rsidRPr="003F7CF1" w:rsidRDefault="00EF335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EF3356" w:rsidRPr="003F7CF1" w:rsidRDefault="00EF335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EF3356" w:rsidRPr="003F7CF1" w:rsidRDefault="00EF3356"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EF3356" w:rsidRPr="003F7CF1" w:rsidRDefault="00EF335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EF3356" w:rsidRPr="003F7CF1" w:rsidRDefault="00EF335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EF3356" w:rsidRPr="003F7CF1" w:rsidRDefault="00EF335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EF3356" w:rsidRPr="003F7CF1" w:rsidRDefault="00EF335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EF3356" w:rsidRPr="003F7CF1" w:rsidRDefault="00EF335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EF3356" w:rsidRPr="003F7CF1" w:rsidRDefault="00EF335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EF3356" w:rsidRPr="003F7CF1" w:rsidRDefault="00EF335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EF3356" w:rsidRPr="003F7CF1" w:rsidRDefault="00EF335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EF3356" w:rsidRPr="003F7CF1" w:rsidRDefault="00EF3356"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EF3356" w:rsidRPr="003F7CF1" w:rsidRDefault="00EF335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EF3356" w:rsidRPr="003F7CF1" w:rsidRDefault="00EF335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EF3356" w:rsidRPr="003F7CF1" w:rsidRDefault="00EF335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EF3356" w:rsidRPr="003F7CF1" w:rsidRDefault="00EF3356"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EF3356" w:rsidRPr="003F7CF1" w:rsidRDefault="00EF3356"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EF3356" w:rsidRPr="003F7CF1" w:rsidRDefault="00EF3356"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EF3356" w:rsidRPr="003F7CF1" w:rsidRDefault="00EF3356"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EF3356" w:rsidRPr="003F7CF1" w:rsidRDefault="00EF3356"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EF3356" w:rsidRPr="003F7CF1" w:rsidRDefault="00EF3356"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EF3356" w:rsidRPr="003F7CF1" w:rsidRDefault="00EF3356"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EF3356" w:rsidRPr="003F7CF1" w:rsidRDefault="00EF3356"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EF3356" w:rsidRPr="003F7CF1" w:rsidRDefault="00EF3356"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EF3356" w:rsidRPr="003F7CF1" w:rsidRDefault="00EF3356"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EF3356" w:rsidRPr="003F7CF1" w:rsidRDefault="00EF3356"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EF3356" w:rsidRPr="003F7CF1" w:rsidRDefault="00EF3356"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EF3356" w:rsidRPr="003F7CF1" w:rsidRDefault="00EF3356"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EF3356" w:rsidRPr="003F7CF1" w:rsidRDefault="00EF3356"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EF3356" w:rsidRPr="003F7CF1" w:rsidRDefault="00EF3356"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EF3356" w:rsidRPr="003F7CF1" w:rsidRDefault="00EF3356"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EF3356" w:rsidRPr="003F7CF1" w:rsidRDefault="00EF3356"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EF3356" w:rsidRPr="003F7CF1" w:rsidRDefault="00EF3356"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EF3356" w:rsidRPr="003F7CF1" w:rsidRDefault="00EF3356"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EF3356" w:rsidRPr="003F7CF1" w:rsidRDefault="00EF3356"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EF3356" w:rsidRPr="003F7CF1" w:rsidRDefault="00EF3356"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EF3356" w:rsidRPr="003F7CF1" w:rsidRDefault="00EF3356"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EF3356" w:rsidRPr="003F7CF1" w:rsidRDefault="00EF3356"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EF3356" w:rsidRPr="003F7CF1" w:rsidRDefault="00EF3356"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EF3356" w:rsidRPr="003F7CF1" w:rsidRDefault="00EF3356"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EF3356" w:rsidRPr="003F7CF1" w:rsidRDefault="00EF3356"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EF3356" w:rsidRPr="003F7CF1" w:rsidRDefault="00EF3356"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EF3356" w:rsidRPr="003F7CF1" w:rsidRDefault="00EF3356"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EF3356" w:rsidRPr="003F7CF1" w:rsidRDefault="00EF3356"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EF3356" w:rsidRPr="003F7CF1" w:rsidRDefault="00EF3356"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EF3356" w:rsidRPr="003F7CF1" w:rsidRDefault="00EF3356"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EF3356" w:rsidRPr="003F7CF1" w:rsidRDefault="00EF3356"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EF3356" w:rsidRPr="003F7CF1" w:rsidRDefault="00EF3356"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EF3356" w:rsidRPr="003F7CF1" w:rsidRDefault="00EF3356"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EF3356" w:rsidRPr="003F7CF1" w:rsidRDefault="00EF3356"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EF3356" w:rsidRPr="003F7CF1" w:rsidRDefault="00EF3356"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EF3356" w:rsidRPr="003F7CF1" w:rsidRDefault="00EF3356"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EF3356" w:rsidRPr="003F7CF1" w:rsidRDefault="00EF3356"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EF3356" w:rsidRPr="003F7CF1" w:rsidRDefault="00EF3356"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1" w:name="_Toc320485583"/>
      <w:bookmarkStart w:id="5782" w:name="_Toc323656692"/>
      <w:bookmarkStart w:id="5783" w:name="_Toc324085430"/>
      <w:bookmarkStart w:id="5784" w:name="_Toc383781082"/>
      <w:bookmarkStart w:id="5785" w:name="_Toc481936482"/>
      <w:r w:rsidRPr="00EC76D5">
        <w:t>Characters and Strings</w:t>
      </w:r>
      <w:bookmarkEnd w:id="5781"/>
      <w:bookmarkEnd w:id="5782"/>
      <w:bookmarkEnd w:id="5783"/>
      <w:bookmarkEnd w:id="5784"/>
      <w:bookmarkEnd w:id="5785"/>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EF3356" w:rsidRPr="003F7CF1" w:rsidRDefault="00EF3356"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EF3356" w:rsidRPr="003F7CF1" w:rsidRDefault="00EF335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EF3356" w:rsidRPr="003F7CF1" w:rsidRDefault="00EF3356"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EF3356" w:rsidRPr="003F7CF1" w:rsidRDefault="00EF3356"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EF3356" w:rsidRPr="003F7CF1" w:rsidRDefault="00EF3356"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EF3356" w:rsidRPr="003F7CF1" w:rsidRDefault="00EF3356"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EF3356" w:rsidRPr="003F7CF1" w:rsidRDefault="00EF3356"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EF3356" w:rsidRPr="003F7CF1" w:rsidRDefault="00EF3356"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6" w:name="_Toc323656693"/>
      <w:bookmarkStart w:id="5787" w:name="_Toc324085431"/>
      <w:bookmarkStart w:id="5788" w:name="_Toc383781083"/>
      <w:bookmarkStart w:id="5789" w:name="_Toc481936483"/>
      <w:r w:rsidRPr="00EC76D5">
        <w:t>The ASCII Table</w:t>
      </w:r>
      <w:bookmarkEnd w:id="5786"/>
      <w:bookmarkEnd w:id="5787"/>
      <w:bookmarkEnd w:id="5788"/>
      <w:bookmarkEnd w:id="5789"/>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545E00" w:rsidRPr="00EC76D5">
        <w:rPr>
          <w:b/>
          <w:bCs/>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0" w:name="_Toc320485584"/>
      <w:bookmarkStart w:id="5791" w:name="_Toc323656694"/>
      <w:bookmarkStart w:id="5792" w:name="_Toc324085432"/>
      <w:bookmarkStart w:id="5793" w:name="_Ref383780778"/>
      <w:bookmarkStart w:id="5794" w:name="_Toc383781084"/>
      <w:bookmarkStart w:id="5795" w:name="_Toc481936484"/>
      <w:r w:rsidRPr="00EC76D5">
        <w:t>Pointers</w:t>
      </w:r>
      <w:bookmarkEnd w:id="5790"/>
      <w:bookmarkEnd w:id="5791"/>
      <w:bookmarkEnd w:id="5792"/>
      <w:bookmarkEnd w:id="5793"/>
      <w:bookmarkEnd w:id="5794"/>
      <w:bookmarkEnd w:id="5795"/>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EF3356" w:rsidRPr="003F7CF1" w:rsidRDefault="00EF335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EF3356" w:rsidRPr="003F7CF1" w:rsidRDefault="00EF3356"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EF3356" w:rsidRPr="003F7CF1" w:rsidRDefault="00EF335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EF3356" w:rsidRPr="003F7CF1" w:rsidRDefault="00EF3356"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EF3356" w:rsidRPr="003F7CF1" w:rsidRDefault="00EF3356"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EF3356" w:rsidRPr="003F7CF1" w:rsidRDefault="00EF3356"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EF3356" w:rsidRPr="003F7CF1" w:rsidRDefault="00EF3356"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EF3356" w:rsidRPr="003F7CF1" w:rsidRDefault="00EF3356"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EF3356" w:rsidRPr="003F7CF1" w:rsidRDefault="00EF3356"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EF3356" w:rsidRPr="003F7CF1" w:rsidRDefault="00EF3356"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EF3356" w:rsidRPr="003F7CF1" w:rsidRDefault="00EF3356"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EF3356" w:rsidRPr="003F7CF1" w:rsidRDefault="00EF3356"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EF3356" w:rsidRPr="003F7CF1" w:rsidRDefault="00EF3356"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EF3356" w:rsidRPr="003F7CF1" w:rsidRDefault="00EF3356"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EF3356" w:rsidRPr="003F7CF1" w:rsidRDefault="00EF3356"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EF3356" w:rsidRPr="003F7CF1" w:rsidRDefault="00EF3356"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EF3356" w:rsidRPr="003F7CF1" w:rsidRDefault="00EF3356"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EF3356" w:rsidRPr="003F7CF1" w:rsidRDefault="00EF3356"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EF3356" w:rsidRPr="003F7CF1" w:rsidRDefault="00EF3356"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EF3356" w:rsidRPr="003F7CF1" w:rsidRDefault="00EF3356"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77777777" w:rsidR="00E80032" w:rsidRPr="00EC76D5" w:rsidRDefault="00E80032" w:rsidP="00E80032">
      <w:r w:rsidRPr="00EC76D5">
        <w:t xml:space="preserve">If we want to access the value pointed at, we use the asterisk (*), which </w:t>
      </w:r>
      <w:r w:rsidRPr="00EC76D5">
        <w:rPr>
          <w:rStyle w:val="KeyWord"/>
        </w:rPr>
        <w:t>derefers</w:t>
      </w:r>
      <w:r w:rsidRPr="00EC76D5">
        <w:t xml:space="preserve"> the pointer (“follows the arrow”). As the </w:t>
      </w:r>
      <w:r w:rsidRPr="00EC76D5">
        <w:rPr>
          <w:rStyle w:val="KeyWord"/>
        </w:rPr>
        <w:t>address</w:t>
      </w:r>
      <w:r w:rsidRPr="00EC76D5">
        <w:t xml:space="preserve"> operator (&amp;) gives the address of a variable (“against the arrow”), they address and dereferring operators can be regarded as each other reverses. Note that the asterisk is used on two occasions, when we define a pointer variable and when we derefer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77777777" w:rsidR="00E80032" w:rsidRPr="00EC76D5" w:rsidRDefault="00E80032" w:rsidP="00E80032">
      <w:pPr>
        <w:pStyle w:val="Code"/>
      </w:pPr>
      <w:r w:rsidRPr="00EC76D5">
        <w:t>int j = *p;       // Derefereeing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6" w:name="_Toc320485585"/>
      <w:bookmarkStart w:id="5797" w:name="_Toc323656695"/>
      <w:bookmarkStart w:id="5798" w:name="_Toc324085433"/>
      <w:bookmarkStart w:id="5799" w:name="_Toc383781085"/>
      <w:bookmarkStart w:id="5800" w:name="_Toc481936485"/>
      <w:r w:rsidRPr="00EC76D5">
        <w:t>Pointers and Dynamic Memory</w:t>
      </w:r>
      <w:bookmarkEnd w:id="5796"/>
      <w:bookmarkEnd w:id="5797"/>
      <w:bookmarkEnd w:id="5798"/>
      <w:bookmarkEnd w:id="5799"/>
      <w:bookmarkEnd w:id="5800"/>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EF3356" w:rsidRPr="003F7CF1" w:rsidRDefault="00EF335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EF3356" w:rsidRPr="003F7CF1" w:rsidRDefault="00EF3356"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EF3356" w:rsidRPr="003F7CF1" w:rsidRDefault="00EF3356"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EF3356" w:rsidRPr="003F7CF1" w:rsidRDefault="00EF335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EF3356" w:rsidRPr="003F7CF1" w:rsidRDefault="00EF3356"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EF3356" w:rsidRPr="003F7CF1" w:rsidRDefault="00EF3356"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EF3356" w:rsidRPr="003F7CF1" w:rsidRDefault="00EF335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EF3356" w:rsidRPr="003F7CF1" w:rsidRDefault="00EF335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EF3356" w:rsidRPr="003F7CF1" w:rsidRDefault="00EF3356"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EF3356" w:rsidRPr="003F7CF1" w:rsidRDefault="00EF3356"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EF3356" w:rsidRPr="003F7CF1" w:rsidRDefault="00EF3356"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EF3356" w:rsidRPr="003F7CF1" w:rsidRDefault="00EF3356"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EF3356" w:rsidRPr="003F7CF1" w:rsidRDefault="00EF3356"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EF3356" w:rsidRPr="003F7CF1" w:rsidRDefault="00EF3356"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EF3356" w:rsidRPr="003F7CF1" w:rsidRDefault="00EF3356"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EF3356" w:rsidRPr="003F7CF1" w:rsidRDefault="00EF3356"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EF3356" w:rsidRPr="003F7CF1" w:rsidRDefault="00EF3356"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EF3356" w:rsidRPr="003F7CF1" w:rsidRDefault="00EF3356"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EF3356" w:rsidRPr="003F7CF1" w:rsidRDefault="00EF3356"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EF3356" w:rsidRPr="003F7CF1" w:rsidRDefault="00EF3356"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EF3356" w:rsidRPr="003F7CF1" w:rsidRDefault="00EF3356"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EF3356" w:rsidRPr="003F7CF1" w:rsidRDefault="00EF3356"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EF3356" w:rsidRPr="003F7CF1" w:rsidRDefault="00EF3356"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EF3356" w:rsidRPr="003F7CF1" w:rsidRDefault="00EF3356"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EF3356" w:rsidRPr="003F7CF1" w:rsidRDefault="00EF3356"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EF3356" w:rsidRPr="003F7CF1" w:rsidRDefault="00EF3356"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EF3356" w:rsidRPr="003F7CF1" w:rsidRDefault="00EF3356"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EF3356" w:rsidRPr="003F7CF1" w:rsidRDefault="00EF3356"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EF3356" w:rsidRPr="003F7CF1" w:rsidRDefault="00EF3356"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7777777"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we cannot, however, derefer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EF3356" w:rsidRPr="003F7CF1" w:rsidRDefault="00EF3356"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EF3356" w:rsidRPr="003F7CF1" w:rsidRDefault="00EF3356"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EF3356" w:rsidRPr="003F7CF1" w:rsidRDefault="00EF3356"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EF3356" w:rsidRPr="003F7CF1" w:rsidRDefault="00EF335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EF3356" w:rsidRPr="003F7CF1" w:rsidRDefault="00EF3356"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EF3356" w:rsidRPr="003F7CF1" w:rsidRDefault="00EF3356"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EF3356" w:rsidRPr="003F7CF1" w:rsidRDefault="00EF335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EF3356" w:rsidRPr="003F7CF1" w:rsidRDefault="00EF3356"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EF3356" w:rsidRPr="003F7CF1" w:rsidRDefault="00EF3356"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EF3356" w:rsidRPr="003F7CF1" w:rsidRDefault="00EF3356"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EF3356" w:rsidRPr="003F7CF1" w:rsidRDefault="00EF3356"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EF3356" w:rsidRPr="003F7CF1" w:rsidRDefault="00EF3356"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EF3356" w:rsidRPr="003F7CF1" w:rsidRDefault="00EF3356"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EF3356" w:rsidRPr="003F7CF1" w:rsidRDefault="00EF3356"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EF3356" w:rsidRPr="003F7CF1" w:rsidRDefault="00EF3356"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EF3356" w:rsidRPr="003F7CF1" w:rsidRDefault="00EF3356"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EF3356" w:rsidRPr="003F7CF1" w:rsidRDefault="00EF3356"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EF3356" w:rsidRPr="003F7CF1" w:rsidRDefault="00EF3356"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EF3356" w:rsidRPr="003F7CF1" w:rsidRDefault="00EF3356"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EF3356" w:rsidRPr="003F7CF1" w:rsidRDefault="00EF3356"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EF3356" w:rsidRPr="003F7CF1" w:rsidRDefault="00EF3356"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1" w:name="_Toc320485586"/>
      <w:bookmarkStart w:id="5802" w:name="_Toc323656696"/>
      <w:bookmarkStart w:id="5803" w:name="_Toc324085434"/>
      <w:bookmarkStart w:id="5804" w:name="_Toc383781086"/>
      <w:bookmarkStart w:id="5805" w:name="_Toc481936486"/>
      <w:r w:rsidRPr="00EC76D5">
        <w:t>Defining our own types</w:t>
      </w:r>
      <w:bookmarkEnd w:id="5801"/>
      <w:bookmarkEnd w:id="5802"/>
      <w:bookmarkEnd w:id="5803"/>
      <w:bookmarkEnd w:id="5804"/>
      <w:bookmarkEnd w:id="5805"/>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6" w:name="_Toc320485587"/>
      <w:bookmarkStart w:id="5807" w:name="_Toc323656697"/>
      <w:bookmarkStart w:id="5808" w:name="_Toc324085435"/>
      <w:bookmarkStart w:id="5809" w:name="_Toc383781087"/>
      <w:bookmarkStart w:id="5810" w:name="_Toc481936487"/>
      <w:r w:rsidRPr="00EC76D5">
        <w:t>The Type Size</w:t>
      </w:r>
      <w:bookmarkEnd w:id="5806"/>
      <w:bookmarkEnd w:id="5807"/>
      <w:bookmarkEnd w:id="5808"/>
      <w:bookmarkEnd w:id="5809"/>
      <w:bookmarkEnd w:id="5810"/>
    </w:p>
    <w:p w14:paraId="2A85A616" w14:textId="77777777"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which exact definition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1"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2" w:name="_Toc320485588"/>
      <w:bookmarkStart w:id="5813" w:name="_Toc323656698"/>
      <w:bookmarkStart w:id="5814" w:name="_Toc324085436"/>
      <w:bookmarkStart w:id="5815" w:name="_Toc383781088"/>
      <w:bookmarkStart w:id="5816" w:name="_Toc481936488"/>
      <w:r w:rsidRPr="00EC76D5">
        <w:t>Expressions and Operators</w:t>
      </w:r>
      <w:bookmarkEnd w:id="5812"/>
      <w:bookmarkEnd w:id="5813"/>
      <w:bookmarkEnd w:id="5814"/>
      <w:bookmarkEnd w:id="5815"/>
      <w:bookmarkEnd w:id="5816"/>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EF3356" w:rsidRPr="003F7CF1" w:rsidRDefault="00EF3356"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192732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EF3356" w:rsidRPr="003F7CF1" w:rsidRDefault="00EF3356"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EF3356" w:rsidRPr="003F7CF1" w:rsidRDefault="00EF3356"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EF3356" w:rsidRPr="003F7CF1" w:rsidRDefault="00EF3356"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EF3356" w:rsidRPr="003F7CF1" w:rsidRDefault="00EF3356"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1927321"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EF3356" w:rsidRPr="003F7CF1" w:rsidRDefault="00EF3356"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EF3356" w:rsidRPr="003F7CF1" w:rsidRDefault="00EF3356"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EF3356" w:rsidRPr="003F7CF1" w:rsidRDefault="00EF3356"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7" w:name="_Toc320485589"/>
      <w:bookmarkStart w:id="5818" w:name="_Toc323656699"/>
      <w:bookmarkStart w:id="5819" w:name="_Toc324085437"/>
      <w:bookmarkStart w:id="5820" w:name="_Toc383781089"/>
      <w:bookmarkStart w:id="5821" w:name="_Toc481936489"/>
      <w:r w:rsidRPr="00EC76D5">
        <w:t>Arithmetic Operators</w:t>
      </w:r>
      <w:bookmarkEnd w:id="5817"/>
      <w:bookmarkEnd w:id="5818"/>
      <w:bookmarkEnd w:id="5819"/>
      <w:bookmarkEnd w:id="5820"/>
      <w:bookmarkEnd w:id="5821"/>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2" w:name="_Toc320485590"/>
      <w:bookmarkStart w:id="5823" w:name="_Toc323656700"/>
      <w:bookmarkStart w:id="5824" w:name="_Toc324085438"/>
      <w:bookmarkStart w:id="5825" w:name="_Toc383781090"/>
      <w:bookmarkStart w:id="5826" w:name="_Toc481936490"/>
      <w:r w:rsidRPr="00EC76D5">
        <w:rPr>
          <w:rStyle w:val="Italic"/>
          <w:i w:val="0"/>
        </w:rPr>
        <w:t>Pointer Arithmetic</w:t>
      </w:r>
      <w:bookmarkEnd w:id="5822"/>
      <w:bookmarkEnd w:id="5823"/>
      <w:bookmarkEnd w:id="5824"/>
      <w:bookmarkEnd w:id="5825"/>
      <w:bookmarkEnd w:id="5826"/>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EF3356" w:rsidRPr="003F7CF1" w:rsidRDefault="00EF3356"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EF3356" w:rsidRPr="003F7CF1" w:rsidRDefault="00EF3356"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EF3356" w:rsidRPr="003F7CF1" w:rsidRDefault="00EF3356"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EF3356" w:rsidRPr="003F7CF1" w:rsidRDefault="00EF3356"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EF3356" w:rsidRPr="003F7CF1" w:rsidRDefault="00EF3356"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EF3356" w:rsidRPr="003F7CF1" w:rsidRDefault="00EF3356"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EF3356" w:rsidRPr="003F7CF1" w:rsidRDefault="00EF3356"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EF3356" w:rsidRPr="003F7CF1" w:rsidRDefault="00EF3356"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EF3356" w:rsidRPr="003F7CF1" w:rsidRDefault="00EF3356"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EF3356" w:rsidRPr="003F7CF1" w:rsidRDefault="00EF3356"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EF3356" w:rsidRPr="003F7CF1" w:rsidRDefault="00EF3356"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EF3356" w:rsidRPr="003F7CF1" w:rsidRDefault="00EF3356"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EF3356" w:rsidRPr="003F7CF1" w:rsidRDefault="00EF3356"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EF3356" w:rsidRPr="003F7CF1" w:rsidRDefault="00EF3356"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EF3356" w:rsidRPr="003F7CF1" w:rsidRDefault="00EF3356"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EF3356" w:rsidRPr="003F7CF1" w:rsidRDefault="00EF3356"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EF3356" w:rsidRPr="003F7CF1" w:rsidRDefault="00EF3356"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EF3356" w:rsidRPr="003F7CF1" w:rsidRDefault="00EF3356"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EF3356" w:rsidRPr="003F7CF1" w:rsidRDefault="00EF3356"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77777777" w:rsidR="00E80032" w:rsidRPr="00EC76D5" w:rsidRDefault="00E80032" w:rsidP="00E80032">
      <w:r w:rsidRPr="00EC76D5">
        <w:t>The index notation for arrays is equivalent to the derefereeing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7" w:name="_Toc320485591"/>
      <w:bookmarkStart w:id="5828" w:name="_Toc323656701"/>
      <w:bookmarkStart w:id="5829" w:name="_Toc324085439"/>
      <w:bookmarkStart w:id="5830" w:name="_Toc383781091"/>
      <w:bookmarkStart w:id="5831" w:name="_Toc481936491"/>
      <w:r w:rsidRPr="00EC76D5">
        <w:t>Increment and decrement</w:t>
      </w:r>
      <w:bookmarkEnd w:id="5827"/>
      <w:bookmarkEnd w:id="5828"/>
      <w:bookmarkEnd w:id="5829"/>
      <w:bookmarkEnd w:id="5830"/>
      <w:bookmarkEnd w:id="5831"/>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2" w:name="_Toc320485592"/>
      <w:bookmarkStart w:id="5833" w:name="_Toc323656702"/>
      <w:bookmarkStart w:id="5834" w:name="_Toc324085440"/>
      <w:bookmarkStart w:id="5835" w:name="_Toc383781092"/>
      <w:bookmarkStart w:id="5836" w:name="_Toc481936492"/>
      <w:r w:rsidRPr="00EC76D5">
        <w:t>Relational Operators</w:t>
      </w:r>
      <w:bookmarkEnd w:id="5832"/>
      <w:bookmarkEnd w:id="5833"/>
      <w:bookmarkEnd w:id="5834"/>
      <w:bookmarkEnd w:id="5835"/>
      <w:bookmarkEnd w:id="5836"/>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7" w:name="_Toc320485593"/>
      <w:bookmarkStart w:id="5838" w:name="_Toc323656703"/>
      <w:bookmarkStart w:id="5839" w:name="_Toc324085441"/>
      <w:bookmarkStart w:id="5840" w:name="_Toc383781093"/>
      <w:bookmarkStart w:id="5841" w:name="_Toc481936493"/>
      <w:r w:rsidRPr="00EC76D5">
        <w:t>Logical Operators</w:t>
      </w:r>
      <w:bookmarkEnd w:id="5837"/>
      <w:bookmarkEnd w:id="5838"/>
      <w:bookmarkEnd w:id="5839"/>
      <w:bookmarkEnd w:id="5840"/>
      <w:bookmarkEnd w:id="5841"/>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2" w:name="_Toc320485594"/>
      <w:bookmarkStart w:id="5843" w:name="_Toc323656704"/>
      <w:bookmarkStart w:id="5844" w:name="_Toc324085442"/>
      <w:bookmarkStart w:id="5845" w:name="_Toc383781094"/>
      <w:bookmarkStart w:id="5846" w:name="_Toc481936494"/>
      <w:r w:rsidRPr="00EC76D5">
        <w:t>Bitwise Operators</w:t>
      </w:r>
      <w:bookmarkEnd w:id="5842"/>
      <w:bookmarkEnd w:id="5843"/>
      <w:bookmarkEnd w:id="5844"/>
      <w:bookmarkEnd w:id="5845"/>
      <w:bookmarkEnd w:id="5846"/>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192731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192731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7" w:name="_Toc320485595"/>
      <w:bookmarkStart w:id="5848" w:name="_Toc323656705"/>
      <w:bookmarkStart w:id="5849" w:name="_Toc324085443"/>
      <w:bookmarkStart w:id="5850" w:name="_Toc383781095"/>
      <w:bookmarkStart w:id="5851" w:name="_Toc481936495"/>
      <w:r w:rsidRPr="00EC76D5">
        <w:t>Assignment</w:t>
      </w:r>
      <w:bookmarkEnd w:id="5847"/>
      <w:bookmarkEnd w:id="5848"/>
      <w:bookmarkEnd w:id="5849"/>
      <w:bookmarkEnd w:id="5850"/>
      <w:bookmarkEnd w:id="5851"/>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2" w:name="_Toc320485596"/>
      <w:bookmarkStart w:id="5853" w:name="_Toc323656706"/>
      <w:bookmarkStart w:id="5854" w:name="_Toc324085444"/>
      <w:bookmarkStart w:id="5855" w:name="_Toc383781096"/>
      <w:bookmarkStart w:id="5856" w:name="_Toc481936496"/>
      <w:r w:rsidRPr="00EC76D5">
        <w:t>The Condition Operator</w:t>
      </w:r>
      <w:bookmarkEnd w:id="5852"/>
      <w:bookmarkEnd w:id="5853"/>
      <w:bookmarkEnd w:id="5854"/>
      <w:bookmarkEnd w:id="5855"/>
      <w:bookmarkEnd w:id="5856"/>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7" w:name="_Toc320485597"/>
      <w:bookmarkStart w:id="5858" w:name="_Toc323656707"/>
      <w:bookmarkStart w:id="5859" w:name="_Toc324085445"/>
      <w:bookmarkStart w:id="5860" w:name="_Toc383781097"/>
      <w:bookmarkStart w:id="5861" w:name="_Toc481936497"/>
      <w:r w:rsidRPr="00EC76D5">
        <w:t>Precedence and Associatively</w:t>
      </w:r>
      <w:bookmarkEnd w:id="5857"/>
      <w:bookmarkEnd w:id="5858"/>
      <w:bookmarkEnd w:id="5859"/>
      <w:bookmarkEnd w:id="5860"/>
      <w:bookmarkEnd w:id="5861"/>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2" w:name="_Toc320485598"/>
      <w:bookmarkStart w:id="5863" w:name="_Toc323656708"/>
      <w:bookmarkStart w:id="5864" w:name="_Toc324085446"/>
      <w:bookmarkStart w:id="5865" w:name="_Toc383781098"/>
      <w:bookmarkStart w:id="5866" w:name="_Toc481936498"/>
      <w:r w:rsidRPr="00EC76D5">
        <w:t>Statements</w:t>
      </w:r>
      <w:bookmarkEnd w:id="5862"/>
      <w:bookmarkEnd w:id="5863"/>
      <w:bookmarkEnd w:id="5864"/>
      <w:bookmarkEnd w:id="5865"/>
      <w:bookmarkEnd w:id="5866"/>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7" w:name="_Toc320485599"/>
      <w:bookmarkStart w:id="5868" w:name="_Toc323656709"/>
      <w:bookmarkStart w:id="5869" w:name="_Toc324085447"/>
      <w:bookmarkStart w:id="5870" w:name="_Toc383781099"/>
      <w:bookmarkStart w:id="5871" w:name="_Toc481936499"/>
      <w:r w:rsidRPr="00EC76D5">
        <w:t>Selection statements</w:t>
      </w:r>
      <w:bookmarkEnd w:id="5867"/>
      <w:bookmarkEnd w:id="5868"/>
      <w:bookmarkEnd w:id="5869"/>
      <w:bookmarkEnd w:id="5870"/>
      <w:bookmarkEnd w:id="5871"/>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2" w:name="_Toc320485600"/>
      <w:bookmarkStart w:id="5873" w:name="_Toc323656710"/>
      <w:bookmarkStart w:id="5874" w:name="_Toc324085448"/>
      <w:bookmarkStart w:id="5875" w:name="_Toc383781100"/>
      <w:bookmarkStart w:id="5876" w:name="_Toc481936500"/>
      <w:r w:rsidRPr="00EC76D5">
        <w:t>Iteration statements</w:t>
      </w:r>
      <w:bookmarkEnd w:id="5872"/>
      <w:bookmarkEnd w:id="5873"/>
      <w:bookmarkEnd w:id="5874"/>
      <w:bookmarkEnd w:id="5875"/>
      <w:bookmarkEnd w:id="5876"/>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7" w:name="_Toc320485601"/>
      <w:bookmarkStart w:id="5878" w:name="_Toc323656711"/>
      <w:bookmarkStart w:id="5879" w:name="_Toc324085449"/>
      <w:bookmarkStart w:id="5880" w:name="_Toc383781101"/>
      <w:bookmarkStart w:id="5881" w:name="_Toc481936501"/>
      <w:r w:rsidRPr="00EC76D5">
        <w:t>Jump statements</w:t>
      </w:r>
      <w:bookmarkEnd w:id="5877"/>
      <w:bookmarkEnd w:id="5878"/>
      <w:bookmarkEnd w:id="5879"/>
      <w:bookmarkEnd w:id="5880"/>
      <w:bookmarkEnd w:id="5881"/>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2" w:name="_Toc320485602"/>
      <w:bookmarkStart w:id="5883" w:name="_Toc323656712"/>
      <w:bookmarkStart w:id="5884" w:name="_Toc324085450"/>
      <w:bookmarkStart w:id="5885" w:name="_Toc383781102"/>
      <w:bookmarkStart w:id="5886" w:name="_Toc481936502"/>
      <w:r w:rsidRPr="00EC76D5">
        <w:t>Expression statements</w:t>
      </w:r>
      <w:bookmarkEnd w:id="5882"/>
      <w:bookmarkEnd w:id="5883"/>
      <w:bookmarkEnd w:id="5884"/>
      <w:bookmarkEnd w:id="5885"/>
      <w:bookmarkEnd w:id="5886"/>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7" w:name="_Toc323656713"/>
      <w:bookmarkStart w:id="5888" w:name="_Toc324085451"/>
      <w:bookmarkStart w:id="5889" w:name="_Toc383781103"/>
      <w:bookmarkStart w:id="5890" w:name="_Toc481936503"/>
      <w:r w:rsidRPr="00EC76D5">
        <w:t>Volatile</w:t>
      </w:r>
      <w:bookmarkEnd w:id="5887"/>
      <w:bookmarkEnd w:id="5888"/>
      <w:bookmarkEnd w:id="5889"/>
      <w:bookmarkEnd w:id="5890"/>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1"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2" w:author="Stefan Björnander" w:date="2012-05-06T21:16:00Z">
          <w:pPr>
            <w:pStyle w:val="CommandLine"/>
          </w:pPr>
        </w:pPrChange>
      </w:pPr>
    </w:p>
    <w:p w14:paraId="0D44E5CA" w14:textId="77777777" w:rsidR="00E80032" w:rsidRPr="00EC76D5" w:rsidRDefault="00E80032">
      <w:pPr>
        <w:pStyle w:val="Code"/>
        <w:pPrChange w:id="5893" w:author="Stefan Björnander" w:date="2012-05-06T21:16:00Z">
          <w:pPr>
            <w:pStyle w:val="CommandLine"/>
          </w:pPr>
        </w:pPrChange>
      </w:pPr>
      <w:r w:rsidRPr="00EC76D5">
        <w:rPr>
          <w:rFonts w:eastAsia="Times New Roman"/>
          <w:noProof w:val="0"/>
          <w:color w:val="000000" w:themeColor="text1"/>
          <w:rPrChange w:id="5894"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5895"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896"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897" w:name="_Toc320485603"/>
      <w:bookmarkStart w:id="5898" w:name="_Toc323656714"/>
      <w:bookmarkStart w:id="5899" w:name="_Toc324085452"/>
      <w:bookmarkStart w:id="5900" w:name="_Toc383781104"/>
      <w:bookmarkStart w:id="5901" w:name="_Toc481936504"/>
      <w:r w:rsidRPr="00EC76D5">
        <w:t>Functions</w:t>
      </w:r>
      <w:bookmarkEnd w:id="5897"/>
      <w:bookmarkEnd w:id="5898"/>
      <w:bookmarkEnd w:id="5899"/>
      <w:bookmarkEnd w:id="5900"/>
      <w:bookmarkEnd w:id="5901"/>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EF3356" w:rsidRPr="003F7CF1" w:rsidRDefault="00EF3356"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EF3356" w:rsidRPr="003F7CF1" w:rsidRDefault="00EF3356"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EF3356" w:rsidRPr="003F7CF1" w:rsidRDefault="00EF3356"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EF3356" w:rsidRPr="003F7CF1" w:rsidRDefault="00EF3356"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EF3356" w:rsidRPr="003F7CF1" w:rsidRDefault="00EF3356"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EF3356" w:rsidRPr="003F7CF1" w:rsidRDefault="00EF3356"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EF3356" w:rsidRPr="003F7CF1" w:rsidRDefault="00EF3356"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EF3356" w:rsidRPr="003F7CF1" w:rsidRDefault="00EF3356"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EF3356" w:rsidRPr="003F7CF1" w:rsidRDefault="00EF3356"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EF3356" w:rsidRPr="003F7CF1" w:rsidRDefault="00EF3356"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EF3356" w:rsidRPr="003F7CF1" w:rsidRDefault="00EF3356"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EF3356" w:rsidRPr="003F7CF1" w:rsidRDefault="00EF3356"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2" w:name="_Toc320485604"/>
      <w:bookmarkStart w:id="5903" w:name="_Toc323656715"/>
      <w:bookmarkStart w:id="5904" w:name="_Toc324085453"/>
      <w:bookmarkStart w:id="5905" w:name="_Toc383781105"/>
      <w:bookmarkStart w:id="5906" w:name="_Toc481936505"/>
      <w:r w:rsidRPr="00EC76D5">
        <w:t>Void Functions</w:t>
      </w:r>
      <w:bookmarkEnd w:id="5902"/>
      <w:bookmarkEnd w:id="5903"/>
      <w:bookmarkEnd w:id="5904"/>
      <w:bookmarkEnd w:id="5905"/>
      <w:bookmarkEnd w:id="5906"/>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07" w:name="_Toc320485605"/>
      <w:bookmarkStart w:id="5908" w:name="_Toc323656716"/>
      <w:bookmarkStart w:id="5909" w:name="_Toc324085454"/>
      <w:bookmarkStart w:id="5910" w:name="_Toc383781106"/>
      <w:bookmarkStart w:id="5911" w:name="_Toc481936506"/>
      <w:r w:rsidRPr="00EC76D5">
        <w:t>Local and global variables</w:t>
      </w:r>
      <w:bookmarkEnd w:id="5907"/>
      <w:bookmarkEnd w:id="5908"/>
      <w:bookmarkEnd w:id="5909"/>
      <w:bookmarkEnd w:id="5910"/>
      <w:bookmarkEnd w:id="5911"/>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2" w:name="_Toc323656717"/>
      <w:bookmarkStart w:id="5913" w:name="_Toc324085455"/>
      <w:bookmarkStart w:id="5914" w:name="_Toc383781107"/>
      <w:bookmarkStart w:id="5915" w:name="_Toc481936507"/>
      <w:r w:rsidRPr="00EC76D5">
        <w:t>Inner Blocks with Local Variables</w:t>
      </w:r>
      <w:bookmarkEnd w:id="5912"/>
      <w:bookmarkEnd w:id="5913"/>
      <w:bookmarkEnd w:id="5914"/>
      <w:bookmarkEnd w:id="5915"/>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16"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17"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18" w:author="Stefan Björnander" w:date="2012-05-06T21:51:00Z">
            <w:rPr>
              <w:color w:val="0000FF"/>
            </w:rPr>
          </w:rPrChange>
        </w:rPr>
        <w:t>struct</w:t>
      </w:r>
      <w:r w:rsidRPr="00EC76D5">
        <w:t xml:space="preserve"> IntPair Block(</w:t>
      </w:r>
      <w:r w:rsidRPr="00EC76D5">
        <w:rPr>
          <w:color w:val="000000" w:themeColor="text1"/>
          <w:rPrChange w:id="5919"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0" w:name="_Toc320485606"/>
      <w:bookmarkStart w:id="5921" w:name="_Toc323656718"/>
      <w:bookmarkStart w:id="5922" w:name="_Toc324085456"/>
      <w:bookmarkStart w:id="5923" w:name="_Toc383781108"/>
      <w:bookmarkStart w:id="5924" w:name="_Toc481936508"/>
      <w:r w:rsidRPr="00EC76D5">
        <w:t>Call-by-Value and Call-by-Reference</w:t>
      </w:r>
      <w:bookmarkEnd w:id="5920"/>
      <w:bookmarkEnd w:id="5921"/>
      <w:bookmarkEnd w:id="5922"/>
      <w:bookmarkEnd w:id="5923"/>
      <w:bookmarkEnd w:id="5924"/>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EF3356" w:rsidRPr="003F7CF1" w:rsidRDefault="00EF3356"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EF3356" w:rsidRPr="003F7CF1" w:rsidRDefault="00EF335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EF3356" w:rsidRPr="003F7CF1" w:rsidRDefault="00EF3356"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EF3356" w:rsidRPr="003F7CF1" w:rsidRDefault="00EF335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EF3356" w:rsidRPr="003F7CF1" w:rsidRDefault="00EF335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EF3356" w:rsidRPr="003F7CF1" w:rsidRDefault="00EF3356"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EF3356" w:rsidRPr="003F7CF1" w:rsidRDefault="00EF335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EF3356" w:rsidRPr="003F7CF1" w:rsidRDefault="00EF335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EF3356" w:rsidRPr="003F7CF1" w:rsidRDefault="00EF335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EF3356" w:rsidRPr="003F7CF1" w:rsidRDefault="00EF335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EF3356" w:rsidRPr="003F7CF1" w:rsidRDefault="00EF335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EF3356" w:rsidRPr="003F7CF1" w:rsidRDefault="00EF335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EF3356" w:rsidRPr="003F7CF1" w:rsidRDefault="00EF335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EF3356" w:rsidRPr="003F7CF1" w:rsidRDefault="00EF335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EF3356" w:rsidRPr="003F7CF1" w:rsidRDefault="00EF335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EF3356" w:rsidRPr="003F7CF1" w:rsidRDefault="00EF335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EF3356" w:rsidRPr="003F7CF1" w:rsidRDefault="00EF3356"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EF3356" w:rsidRPr="003F7CF1" w:rsidRDefault="00EF3356"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EF3356" w:rsidRPr="003F7CF1" w:rsidRDefault="00EF3356"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EF3356" w:rsidRPr="003F7CF1" w:rsidRDefault="00EF3356"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EF3356" w:rsidRPr="003F7CF1" w:rsidRDefault="00EF3356"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EF3356" w:rsidRPr="003F7CF1" w:rsidRDefault="00EF3356"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EF3356" w:rsidRPr="003F7CF1" w:rsidRDefault="00EF3356"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EF3356" w:rsidRPr="003F7CF1" w:rsidRDefault="00EF3356"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EF3356" w:rsidRPr="003F7CF1" w:rsidRDefault="00EF3356"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EF3356" w:rsidRPr="003F7CF1" w:rsidRDefault="00EF3356"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EF3356" w:rsidRPr="003F7CF1" w:rsidRDefault="00EF3356"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EF3356" w:rsidRPr="003F7CF1" w:rsidRDefault="00EF3356"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EF3356" w:rsidRPr="003F7CF1" w:rsidRDefault="00EF3356"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EF3356" w:rsidRPr="003F7CF1" w:rsidRDefault="00EF3356"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EF3356" w:rsidRPr="003F7CF1" w:rsidRDefault="00EF3356"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EF3356" w:rsidRPr="003F7CF1" w:rsidRDefault="00EF3356"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EF3356" w:rsidRPr="003F7CF1" w:rsidRDefault="00EF3356"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EF3356" w:rsidRPr="003F7CF1" w:rsidRDefault="00EF3356"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EF3356" w:rsidRPr="003F7CF1" w:rsidRDefault="00EF3356"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EF3356" w:rsidRPr="003F7CF1" w:rsidRDefault="00EF3356"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EF3356" w:rsidRPr="003F7CF1" w:rsidRDefault="00EF3356"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EF3356" w:rsidRPr="003F7CF1" w:rsidRDefault="00EF3356"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EF3356" w:rsidRPr="003F7CF1" w:rsidRDefault="00EF3356"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EF3356" w:rsidRPr="003F7CF1" w:rsidRDefault="00EF3356"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EF3356" w:rsidRPr="003F7CF1" w:rsidRDefault="00EF3356"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EF3356" w:rsidRPr="003F7CF1" w:rsidRDefault="00EF3356"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EF3356" w:rsidRPr="003F7CF1" w:rsidRDefault="00EF3356"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EF3356" w:rsidRPr="003F7CF1" w:rsidRDefault="00EF335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EF3356" w:rsidRPr="003F7CF1" w:rsidRDefault="00EF335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EF3356" w:rsidRPr="003F7CF1" w:rsidRDefault="00EF335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EF3356" w:rsidRPr="003F7CF1" w:rsidRDefault="00EF3356"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EF3356" w:rsidRPr="003F7CF1" w:rsidRDefault="00EF335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EF3356" w:rsidRPr="003F7CF1" w:rsidRDefault="00EF3356"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EF3356" w:rsidRPr="003F7CF1" w:rsidRDefault="00EF335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EF3356" w:rsidRPr="003F7CF1" w:rsidRDefault="00EF335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EF3356" w:rsidRPr="003F7CF1" w:rsidRDefault="00EF335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EF3356" w:rsidRPr="003F7CF1" w:rsidRDefault="00EF335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EF3356" w:rsidRPr="003F7CF1" w:rsidRDefault="00EF3356"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EF3356" w:rsidRPr="003F7CF1" w:rsidRDefault="00EF3356"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EF3356" w:rsidRPr="003F7CF1" w:rsidRDefault="00EF3356"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EF3356" w:rsidRPr="003F7CF1" w:rsidRDefault="00EF3356"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EF3356" w:rsidRPr="003F7CF1" w:rsidRDefault="00EF3356"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EF3356" w:rsidRPr="003F7CF1" w:rsidRDefault="00EF3356"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EF3356" w:rsidRPr="003F7CF1" w:rsidRDefault="00EF3356"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EF3356" w:rsidRPr="003F7CF1" w:rsidRDefault="00EF3356"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EF3356" w:rsidRPr="003F7CF1" w:rsidRDefault="00EF3356"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EF3356" w:rsidRPr="003F7CF1" w:rsidRDefault="00EF3356"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EF3356" w:rsidRPr="003F7CF1" w:rsidRDefault="00EF3356"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EF3356" w:rsidRPr="003F7CF1" w:rsidRDefault="00EF3356"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EF3356" w:rsidRPr="003F7CF1" w:rsidRDefault="00EF3356"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EF3356" w:rsidRPr="003F7CF1" w:rsidRDefault="00EF3356"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EF3356" w:rsidRPr="003F7CF1" w:rsidRDefault="00EF3356"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EF3356" w:rsidRPr="003F7CF1" w:rsidRDefault="00EF3356"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EF3356" w:rsidRPr="003F7CF1" w:rsidRDefault="00EF3356"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EF3356" w:rsidRPr="003F7CF1" w:rsidRDefault="00EF3356"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EF3356" w:rsidRPr="003F7CF1" w:rsidRDefault="00EF3356"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EF3356" w:rsidRPr="003F7CF1" w:rsidRDefault="00EF3356"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EF3356" w:rsidRPr="003F7CF1" w:rsidRDefault="00EF3356"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EF3356" w:rsidRPr="003F7CF1" w:rsidRDefault="00EF3356"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EF3356" w:rsidRPr="003F7CF1" w:rsidRDefault="00EF3356"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EF3356" w:rsidRPr="003F7CF1" w:rsidRDefault="00EF3356"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EF3356" w:rsidRPr="003F7CF1" w:rsidRDefault="00EF3356"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EF3356" w:rsidRPr="003F7CF1" w:rsidRDefault="00EF3356"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EF3356" w:rsidRPr="003F7CF1" w:rsidRDefault="00EF3356"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EF3356" w:rsidRPr="003F7CF1" w:rsidRDefault="00EF3356"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EF3356" w:rsidRPr="003F7CF1" w:rsidRDefault="00EF3356"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EF3356" w:rsidRPr="003F7CF1" w:rsidRDefault="00EF3356"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EF3356" w:rsidRPr="003F7CF1" w:rsidRDefault="00EF3356"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EF3356" w:rsidRPr="003F7CF1" w:rsidRDefault="00EF3356"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EF3356" w:rsidRPr="003F7CF1" w:rsidRDefault="00EF3356"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EF3356" w:rsidRPr="003F7CF1" w:rsidRDefault="00EF3356"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EF3356" w:rsidRPr="003F7CF1" w:rsidRDefault="00EF3356"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EF3356" w:rsidRPr="003F7CF1" w:rsidRDefault="00EF3356"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EF3356" w:rsidRPr="003F7CF1" w:rsidRDefault="00EF3356"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EF3356" w:rsidRPr="003F7CF1" w:rsidRDefault="00EF3356"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EF3356" w:rsidRPr="003F7CF1" w:rsidRDefault="00EF3356"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EF3356" w:rsidRPr="003F7CF1" w:rsidRDefault="00EF3356"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25" w:name="_Toc320485607"/>
      <w:bookmarkStart w:id="5926" w:name="_Toc323656719"/>
      <w:bookmarkStart w:id="5927" w:name="_Toc324085457"/>
      <w:bookmarkStart w:id="5928" w:name="_Toc383781109"/>
      <w:bookmarkStart w:id="5929" w:name="_Toc481936509"/>
      <w:r w:rsidRPr="00EC76D5">
        <w:t>Static, Extern, and Register Variables</w:t>
      </w:r>
      <w:bookmarkEnd w:id="5925"/>
      <w:bookmarkEnd w:id="5926"/>
      <w:bookmarkEnd w:id="5927"/>
      <w:bookmarkEnd w:id="5928"/>
      <w:bookmarkEnd w:id="5929"/>
    </w:p>
    <w:p w14:paraId="0C33C95A" w14:textId="77777777"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0" w:name="_Toc320485608"/>
      <w:bookmarkStart w:id="5931" w:name="_Toc323656720"/>
      <w:bookmarkStart w:id="5932" w:name="_Toc324085458"/>
      <w:bookmarkStart w:id="5933" w:name="_Toc383781110"/>
      <w:bookmarkStart w:id="5934" w:name="_Toc481936510"/>
      <w:r w:rsidRPr="00EC76D5">
        <w:t>Recursion</w:t>
      </w:r>
      <w:bookmarkEnd w:id="5930"/>
      <w:bookmarkEnd w:id="5931"/>
      <w:bookmarkEnd w:id="5932"/>
      <w:bookmarkEnd w:id="5933"/>
      <w:bookmarkEnd w:id="5934"/>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192731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35" w:name="_Toc320485609"/>
      <w:bookmarkStart w:id="5936" w:name="_Toc323656721"/>
      <w:bookmarkStart w:id="5937" w:name="_Toc324085459"/>
      <w:bookmarkStart w:id="5938" w:name="_Toc383781111"/>
      <w:bookmarkStart w:id="5939" w:name="_Toc481936511"/>
      <w:r w:rsidRPr="00EC76D5">
        <w:t>Definition and Declaration</w:t>
      </w:r>
      <w:bookmarkEnd w:id="5935"/>
      <w:bookmarkEnd w:id="5936"/>
      <w:bookmarkEnd w:id="5937"/>
      <w:bookmarkEnd w:id="5938"/>
      <w:bookmarkEnd w:id="5939"/>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192731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1927320"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0" w:name="_Toc320485610"/>
      <w:bookmarkStart w:id="5941" w:name="_Toc323656722"/>
      <w:bookmarkStart w:id="5942" w:name="_Toc324085460"/>
      <w:bookmarkStart w:id="5943" w:name="_Toc383781112"/>
      <w:bookmarkStart w:id="5944" w:name="_Toc481936512"/>
      <w:r w:rsidRPr="00EC76D5">
        <w:t>Higher-Order Functions</w:t>
      </w:r>
      <w:bookmarkEnd w:id="5940"/>
      <w:bookmarkEnd w:id="5941"/>
      <w:bookmarkEnd w:id="5942"/>
      <w:bookmarkEnd w:id="5943"/>
      <w:bookmarkEnd w:id="5944"/>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45" w:name="_Toc320485611"/>
      <w:bookmarkStart w:id="5946" w:name="_Toc323656723"/>
      <w:bookmarkStart w:id="5947" w:name="_Toc324085461"/>
      <w:bookmarkStart w:id="5948" w:name="_Toc383781113"/>
      <w:bookmarkStart w:id="5949" w:name="_Ref383865210"/>
      <w:bookmarkStart w:id="5950" w:name="_Toc481936513"/>
      <w:r w:rsidRPr="00EC76D5">
        <w:t>Structures and Linked Lists</w:t>
      </w:r>
      <w:bookmarkEnd w:id="5945"/>
      <w:bookmarkEnd w:id="5946"/>
      <w:bookmarkEnd w:id="5947"/>
      <w:bookmarkEnd w:id="5948"/>
      <w:bookmarkEnd w:id="5949"/>
      <w:bookmarkEnd w:id="5950"/>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EF3356" w:rsidRPr="003F7CF1" w:rsidRDefault="00EF335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EF3356" w:rsidRPr="003F7CF1" w:rsidRDefault="00EF335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EF3356" w:rsidRPr="003F7CF1" w:rsidRDefault="00EF335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EF3356" w:rsidRPr="003F7CF1" w:rsidRDefault="00EF335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EF3356" w:rsidRPr="003F7CF1" w:rsidRDefault="00EF335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EF3356" w:rsidRPr="003F7CF1" w:rsidRDefault="00EF335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EF3356" w:rsidRPr="003F7CF1" w:rsidRDefault="00EF335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EF3356" w:rsidRPr="003F7CF1" w:rsidRDefault="00EF3356"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EF3356" w:rsidRPr="003F7CF1" w:rsidRDefault="00EF3356"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EF3356" w:rsidRPr="003F7CF1" w:rsidRDefault="00EF335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EF3356" w:rsidRPr="003F7CF1" w:rsidRDefault="00EF3356"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EF3356" w:rsidRPr="003F7CF1" w:rsidRDefault="00EF3356"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EF3356" w:rsidRPr="003F7CF1" w:rsidRDefault="00EF3356"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EF3356" w:rsidRPr="003F7CF1" w:rsidRDefault="00EF3356"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EF3356" w:rsidRPr="003F7CF1" w:rsidRDefault="00EF3356"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EF3356" w:rsidRPr="003F7CF1" w:rsidRDefault="00EF3356"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EF3356" w:rsidRPr="003F7CF1" w:rsidRDefault="00EF3356"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EF3356" w:rsidRPr="003F7CF1" w:rsidRDefault="00EF3356"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EF3356" w:rsidRPr="003F7CF1" w:rsidRDefault="00EF3356"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EF3356" w:rsidRPr="003F7CF1" w:rsidRDefault="00EF3356"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EF3356" w:rsidRPr="003F7CF1" w:rsidRDefault="00EF3356"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EF3356" w:rsidRPr="003F7CF1" w:rsidRDefault="00EF3356"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EF3356" w:rsidRPr="003F7CF1" w:rsidRDefault="00EF3356"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1" w:name="_Toc320485612"/>
      <w:bookmarkStart w:id="5952" w:name="_Toc323656724"/>
      <w:bookmarkStart w:id="5953" w:name="_Toc324085462"/>
      <w:bookmarkStart w:id="5954" w:name="_Toc383781114"/>
      <w:bookmarkStart w:id="5955" w:name="_Toc481936514"/>
      <w:r w:rsidRPr="00EC76D5">
        <w:t>Stacks and Linked Lists</w:t>
      </w:r>
      <w:bookmarkEnd w:id="5951"/>
      <w:bookmarkEnd w:id="5952"/>
      <w:bookmarkEnd w:id="5953"/>
      <w:bookmarkEnd w:id="5954"/>
      <w:bookmarkEnd w:id="5955"/>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EF3356" w:rsidRPr="003F7CF1" w:rsidRDefault="00EF335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EF3356" w:rsidRPr="003F7CF1" w:rsidRDefault="00EF335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EF3356" w:rsidRPr="003F7CF1" w:rsidRDefault="00EF335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EF3356" w:rsidRPr="003F7CF1" w:rsidRDefault="00EF3356" w:rsidP="00E80032">
                              <w:pPr>
                                <w:pStyle w:val="SourceCodeBoxText"/>
                                <w:rPr>
                                  <w:sz w:val="19"/>
                                  <w:szCs w:val="19"/>
                                  <w:lang w:val="en-US"/>
                                </w:rPr>
                              </w:pPr>
                              <w:r w:rsidRPr="003F7CF1">
                                <w:rPr>
                                  <w:sz w:val="19"/>
                                  <w:szCs w:val="19"/>
                                  <w:lang w:val="en-US"/>
                                </w:rPr>
                                <w:t>push 1</w:t>
                              </w:r>
                            </w:p>
                            <w:p w14:paraId="3C159322" w14:textId="77777777" w:rsidR="00EF3356" w:rsidRPr="003F7CF1" w:rsidRDefault="00EF3356" w:rsidP="00E80032">
                              <w:pPr>
                                <w:pStyle w:val="SourceCodeBoxText"/>
                                <w:rPr>
                                  <w:sz w:val="19"/>
                                  <w:szCs w:val="19"/>
                                  <w:lang w:val="en-US"/>
                                </w:rPr>
                              </w:pPr>
                              <w:r w:rsidRPr="003F7CF1">
                                <w:rPr>
                                  <w:sz w:val="19"/>
                                  <w:szCs w:val="19"/>
                                  <w:lang w:val="en-US"/>
                                </w:rPr>
                                <w:t>push 2</w:t>
                              </w:r>
                            </w:p>
                            <w:p w14:paraId="22BA48C9" w14:textId="77777777" w:rsidR="00EF3356" w:rsidRPr="003F7CF1" w:rsidRDefault="00EF3356" w:rsidP="00E80032">
                              <w:pPr>
                                <w:pStyle w:val="SourceCodeBoxText"/>
                                <w:rPr>
                                  <w:sz w:val="19"/>
                                  <w:szCs w:val="19"/>
                                  <w:lang w:val="en-US"/>
                                </w:rPr>
                              </w:pPr>
                              <w:r w:rsidRPr="003F7CF1">
                                <w:rPr>
                                  <w:sz w:val="19"/>
                                  <w:szCs w:val="19"/>
                                  <w:lang w:val="en-US"/>
                                </w:rPr>
                                <w:t>push 3</w:t>
                              </w:r>
                            </w:p>
                            <w:p w14:paraId="5F86FACB"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EF3356" w:rsidRPr="003F7CF1" w:rsidRDefault="00EF3356"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EF3356" w:rsidRPr="003F7CF1" w:rsidRDefault="00EF3356"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EF3356" w:rsidRPr="003F7CF1" w:rsidRDefault="00EF3356"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EF3356" w:rsidRPr="003F7CF1" w:rsidRDefault="00EF3356" w:rsidP="00E80032">
                        <w:pPr>
                          <w:pStyle w:val="SourceCodeBoxText"/>
                          <w:rPr>
                            <w:sz w:val="19"/>
                            <w:szCs w:val="19"/>
                            <w:lang w:val="en-US"/>
                          </w:rPr>
                        </w:pPr>
                        <w:r w:rsidRPr="003F7CF1">
                          <w:rPr>
                            <w:sz w:val="19"/>
                            <w:szCs w:val="19"/>
                            <w:lang w:val="en-US"/>
                          </w:rPr>
                          <w:t>push 1</w:t>
                        </w:r>
                      </w:p>
                      <w:p w14:paraId="3C159322" w14:textId="77777777" w:rsidR="00EF3356" w:rsidRPr="003F7CF1" w:rsidRDefault="00EF3356" w:rsidP="00E80032">
                        <w:pPr>
                          <w:pStyle w:val="SourceCodeBoxText"/>
                          <w:rPr>
                            <w:sz w:val="19"/>
                            <w:szCs w:val="19"/>
                            <w:lang w:val="en-US"/>
                          </w:rPr>
                        </w:pPr>
                        <w:r w:rsidRPr="003F7CF1">
                          <w:rPr>
                            <w:sz w:val="19"/>
                            <w:szCs w:val="19"/>
                            <w:lang w:val="en-US"/>
                          </w:rPr>
                          <w:t>push 2</w:t>
                        </w:r>
                      </w:p>
                      <w:p w14:paraId="22BA48C9" w14:textId="77777777" w:rsidR="00EF3356" w:rsidRPr="003F7CF1" w:rsidRDefault="00EF3356" w:rsidP="00E80032">
                        <w:pPr>
                          <w:pStyle w:val="SourceCodeBoxText"/>
                          <w:rPr>
                            <w:sz w:val="19"/>
                            <w:szCs w:val="19"/>
                            <w:lang w:val="en-US"/>
                          </w:rPr>
                        </w:pPr>
                        <w:r w:rsidRPr="003F7CF1">
                          <w:rPr>
                            <w:sz w:val="19"/>
                            <w:szCs w:val="19"/>
                            <w:lang w:val="en-US"/>
                          </w:rPr>
                          <w:t>push 3</w:t>
                        </w:r>
                      </w:p>
                      <w:p w14:paraId="5F86FACB" w14:textId="77777777" w:rsidR="00EF3356" w:rsidRPr="003F7CF1" w:rsidRDefault="00EF3356"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EF3356" w:rsidRPr="003F7CF1" w:rsidRDefault="00EF335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EF3356" w:rsidRPr="003F7CF1" w:rsidRDefault="00EF335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EF3356" w:rsidRPr="003F7CF1" w:rsidRDefault="00EF3356"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EF3356" w:rsidRPr="003F7CF1" w:rsidRDefault="00EF335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EF3356" w:rsidRPr="003F7CF1" w:rsidRDefault="00EF3356"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EF3356" w:rsidRPr="003F7CF1" w:rsidRDefault="00EF3356"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EF3356" w:rsidRPr="003F7CF1" w:rsidRDefault="00EF3356"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EF3356" w:rsidRPr="003F7CF1" w:rsidRDefault="00EF3356"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EF3356" w:rsidRPr="003F7CF1" w:rsidRDefault="00EF3356"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EF3356" w:rsidRPr="003F7CF1" w:rsidRDefault="00EF3356"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EF3356" w:rsidRPr="003F7CF1" w:rsidRDefault="00EF3356"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EF3356" w:rsidRPr="003F7CF1" w:rsidRDefault="00EF3356"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EF3356" w:rsidRPr="003F7CF1" w:rsidRDefault="00EF3356"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EF3356" w:rsidRPr="003F7CF1" w:rsidRDefault="00EF3356"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EF3356" w:rsidRPr="003F7CF1" w:rsidRDefault="00EF3356"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EF3356" w:rsidRPr="003F7CF1" w:rsidRDefault="00EF3356"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EF3356" w:rsidRPr="003F7CF1" w:rsidRDefault="00EF3356"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EF3356" w:rsidRPr="003F7CF1" w:rsidRDefault="00EF3356"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EF3356" w:rsidRPr="003F7CF1" w:rsidRDefault="00EF3356"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EF3356" w:rsidRPr="003F7CF1" w:rsidRDefault="00EF3356"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EF3356" w:rsidRPr="003F7CF1" w:rsidRDefault="00EF3356" w:rsidP="00E80032">
                              <w:pPr>
                                <w:pStyle w:val="SourceCodeBoxText"/>
                                <w:rPr>
                                  <w:sz w:val="19"/>
                                  <w:szCs w:val="19"/>
                                  <w:lang w:val="en-US"/>
                                </w:rPr>
                              </w:pPr>
                              <w:r w:rsidRPr="003F7CF1">
                                <w:rPr>
                                  <w:sz w:val="19"/>
                                  <w:szCs w:val="19"/>
                                  <w:lang w:val="en-US"/>
                                </w:rPr>
                                <w:t>3</w:t>
                              </w:r>
                            </w:p>
                            <w:p w14:paraId="40F6D3AC" w14:textId="77777777" w:rsidR="00EF3356" w:rsidRPr="003F7CF1" w:rsidRDefault="00EF3356"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EF3356" w:rsidRPr="003F7CF1" w:rsidRDefault="00EF3356"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EF3356" w:rsidRPr="003F7CF1" w:rsidRDefault="00EF3356"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EF3356" w:rsidRPr="003F7CF1" w:rsidRDefault="00EF3356"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EF3356" w:rsidRPr="003F7CF1" w:rsidRDefault="00EF3356"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EF3356" w:rsidRPr="003F7CF1" w:rsidRDefault="00EF3356"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EF3356" w:rsidRPr="003F7CF1" w:rsidRDefault="00EF3356"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EF3356" w:rsidRPr="003F7CF1" w:rsidRDefault="00EF3356" w:rsidP="00E80032">
                        <w:pPr>
                          <w:pStyle w:val="SourceCodeBoxText"/>
                          <w:rPr>
                            <w:sz w:val="19"/>
                            <w:szCs w:val="19"/>
                            <w:lang w:val="en-US"/>
                          </w:rPr>
                        </w:pPr>
                        <w:r w:rsidRPr="003F7CF1">
                          <w:rPr>
                            <w:sz w:val="19"/>
                            <w:szCs w:val="19"/>
                            <w:lang w:val="en-US"/>
                          </w:rPr>
                          <w:t>3</w:t>
                        </w:r>
                      </w:p>
                      <w:p w14:paraId="40F6D3AC" w14:textId="77777777" w:rsidR="00EF3356" w:rsidRPr="003F7CF1" w:rsidRDefault="00EF3356"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EF3356" w:rsidRPr="003F7CF1" w:rsidRDefault="00EF3356"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EF3356" w:rsidRPr="003F7CF1" w:rsidRDefault="00EF3356"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EF3356" w:rsidRPr="003F7CF1" w:rsidRDefault="00EF3356"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EF3356" w:rsidRPr="003F7CF1" w:rsidRDefault="00EF3356"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EF3356" w:rsidRPr="003F7CF1" w:rsidRDefault="00EF3356"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EF3356" w:rsidRPr="003F7CF1" w:rsidRDefault="00EF3356"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EF3356" w:rsidRPr="003F7CF1" w:rsidRDefault="00EF3356"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EF3356" w:rsidRPr="003F7CF1" w:rsidRDefault="00EF3356"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EF3356" w:rsidRPr="003F7CF1" w:rsidRDefault="00EF3356"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EF3356" w:rsidRPr="003F7CF1" w:rsidRDefault="00EF3356"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EF3356" w:rsidRPr="003F7CF1" w:rsidRDefault="00EF3356"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56" w:name="_Toc320485613"/>
      <w:bookmarkStart w:id="5957" w:name="_Toc323656725"/>
      <w:bookmarkStart w:id="5958" w:name="_Toc324085463"/>
      <w:bookmarkStart w:id="5959" w:name="_Toc383781115"/>
      <w:bookmarkStart w:id="5960" w:name="_Toc481936515"/>
      <w:r w:rsidRPr="00EC76D5">
        <w:t>Unions</w:t>
      </w:r>
      <w:bookmarkEnd w:id="5956"/>
      <w:bookmarkEnd w:id="5957"/>
      <w:bookmarkEnd w:id="5958"/>
      <w:bookmarkEnd w:id="5959"/>
      <w:bookmarkEnd w:id="5960"/>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1" w:name="_Toc320485614"/>
      <w:bookmarkStart w:id="5962" w:name="_Toc323656726"/>
      <w:bookmarkStart w:id="5963" w:name="_Toc324085464"/>
      <w:bookmarkStart w:id="5964" w:name="_Toc383781116"/>
      <w:bookmarkStart w:id="5965" w:name="_Toc481936516"/>
      <w:r w:rsidRPr="00EC76D5">
        <w:t>Bitfields</w:t>
      </w:r>
      <w:bookmarkEnd w:id="5961"/>
      <w:bookmarkEnd w:id="5962"/>
      <w:bookmarkEnd w:id="5963"/>
      <w:bookmarkEnd w:id="5964"/>
      <w:bookmarkEnd w:id="5965"/>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66"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67" w:name="_Toc320485616"/>
      <w:bookmarkStart w:id="5968" w:name="_Toc323656727"/>
      <w:bookmarkStart w:id="5969" w:name="_Toc324085465"/>
      <w:bookmarkStart w:id="5970" w:name="_Toc383781117"/>
      <w:bookmarkStart w:id="5971" w:name="_Toc481936517"/>
      <w:r w:rsidRPr="00EC76D5">
        <w:t>Structures with function pointers</w:t>
      </w:r>
      <w:bookmarkEnd w:id="5967"/>
      <w:bookmarkEnd w:id="5968"/>
      <w:bookmarkEnd w:id="5969"/>
      <w:bookmarkEnd w:id="5970"/>
      <w:bookmarkEnd w:id="5971"/>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2" w:name="_Toc320485619"/>
      <w:bookmarkStart w:id="5973" w:name="_Toc323656728"/>
      <w:bookmarkStart w:id="5974" w:name="_Toc324085466"/>
      <w:bookmarkStart w:id="5975" w:name="_Toc383781118"/>
      <w:bookmarkStart w:id="5976" w:name="_Ref383781494"/>
      <w:bookmarkStart w:id="5977" w:name="_Ref383865235"/>
      <w:bookmarkStart w:id="5978" w:name="_Ref383865434"/>
      <w:bookmarkStart w:id="5979" w:name="_Ref383866090"/>
      <w:bookmarkStart w:id="5980" w:name="_Toc481936518"/>
      <w:r w:rsidRPr="00EC76D5">
        <w:t>The Preprocessor</w:t>
      </w:r>
      <w:bookmarkEnd w:id="5972"/>
      <w:bookmarkEnd w:id="5973"/>
      <w:bookmarkEnd w:id="5974"/>
      <w:bookmarkEnd w:id="5975"/>
      <w:bookmarkEnd w:id="5976"/>
      <w:bookmarkEnd w:id="5977"/>
      <w:bookmarkEnd w:id="5978"/>
      <w:bookmarkEnd w:id="5979"/>
      <w:bookmarkEnd w:id="5980"/>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&lt;StdIO.h&gt;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1" w:name="_Toc320485618"/>
      <w:bookmarkStart w:id="5982" w:name="_Toc323656729"/>
      <w:bookmarkStart w:id="5983" w:name="_Toc324085467"/>
      <w:bookmarkStart w:id="5984" w:name="_Toc383781119"/>
      <w:bookmarkStart w:id="5985" w:name="_Toc481936519"/>
      <w:bookmarkStart w:id="5986" w:name="_Toc320485621"/>
      <w:r w:rsidRPr="00EC76D5">
        <w:t>The Standard Library</w:t>
      </w:r>
      <w:bookmarkEnd w:id="5981"/>
      <w:bookmarkEnd w:id="5982"/>
      <w:bookmarkEnd w:id="5983"/>
      <w:bookmarkEnd w:id="5984"/>
      <w:bookmarkEnd w:id="5985"/>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87" w:name="_Toc323656730"/>
      <w:bookmarkStart w:id="5988" w:name="_Toc324085468"/>
      <w:bookmarkStart w:id="5989" w:name="_Toc383781120"/>
      <w:bookmarkStart w:id="5990" w:name="_Toc481936520"/>
      <w:r w:rsidRPr="00EC76D5">
        <w:t>File Management</w:t>
      </w:r>
      <w:bookmarkEnd w:id="5987"/>
      <w:bookmarkEnd w:id="5988"/>
      <w:bookmarkEnd w:id="5989"/>
      <w:bookmarkEnd w:id="5990"/>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1" w:name="_Toc323656731"/>
      <w:bookmarkStart w:id="5992" w:name="_Toc324085469"/>
      <w:bookmarkStart w:id="5993" w:name="_Toc383781121"/>
      <w:bookmarkStart w:id="5994" w:name="_Toc481936521"/>
      <w:r w:rsidRPr="00EC76D5">
        <w:t>Program Parameters</w:t>
      </w:r>
      <w:bookmarkEnd w:id="5991"/>
      <w:bookmarkEnd w:id="5992"/>
      <w:bookmarkEnd w:id="5993"/>
      <w:bookmarkEnd w:id="5994"/>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5995"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5996" w:name="_Toc323656732"/>
      <w:bookmarkStart w:id="5997" w:name="_Toc324085470"/>
      <w:bookmarkStart w:id="5998" w:name="_Toc383781122"/>
      <w:bookmarkStart w:id="5999" w:name="_Toc481936522"/>
      <w:r w:rsidRPr="00EC76D5">
        <w:t>Environment Functions</w:t>
      </w:r>
      <w:bookmarkEnd w:id="5996"/>
      <w:bookmarkEnd w:id="5997"/>
      <w:bookmarkEnd w:id="5998"/>
      <w:bookmarkEnd w:id="5999"/>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0"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1"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2" w:author="Stefan Björnander" w:date="2012-05-06T21:51:00Z">
            <w:rPr>
              <w:color w:val="0000FF"/>
            </w:rPr>
          </w:rPrChange>
        </w:rPr>
        <w:t>void</w:t>
      </w:r>
      <w:r w:rsidRPr="00EC76D5">
        <w:t xml:space="preserve"> ExitFunction(</w:t>
      </w:r>
      <w:r w:rsidRPr="00EC76D5">
        <w:rPr>
          <w:color w:val="000000" w:themeColor="text1"/>
          <w:rPrChange w:id="6003"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04"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05"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06" w:name="_Toc323656733"/>
      <w:bookmarkStart w:id="6007" w:name="_Toc324085471"/>
      <w:bookmarkStart w:id="6008" w:name="_Toc383781123"/>
      <w:bookmarkStart w:id="6009" w:name="_Ref383865473"/>
      <w:bookmarkStart w:id="6010" w:name="_Ref383865556"/>
      <w:bookmarkStart w:id="6011" w:name="_Toc481936523"/>
      <w:r w:rsidRPr="00EC76D5">
        <w:t>Searching and Sorting</w:t>
      </w:r>
      <w:bookmarkEnd w:id="6006"/>
      <w:bookmarkEnd w:id="6007"/>
      <w:bookmarkEnd w:id="6008"/>
      <w:bookmarkEnd w:id="6009"/>
      <w:bookmarkEnd w:id="6010"/>
      <w:bookmarkEnd w:id="6011"/>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2"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13" w:author="Stefan Björnander" w:date="2012-05-06T21:51:00Z">
            <w:rPr>
              <w:color w:val="0000FF"/>
            </w:rPr>
          </w:rPrChange>
        </w:rPr>
        <w:t>int</w:t>
      </w:r>
      <w:r w:rsidRPr="00EC76D5">
        <w:t xml:space="preserve"> CompareIntegers(</w:t>
      </w:r>
      <w:r w:rsidRPr="00EC76D5">
        <w:rPr>
          <w:color w:val="000000" w:themeColor="text1"/>
          <w:rPrChange w:id="6014" w:author="Stefan Björnander" w:date="2012-05-06T21:51:00Z">
            <w:rPr>
              <w:color w:val="0000FF"/>
            </w:rPr>
          </w:rPrChange>
        </w:rPr>
        <w:t>const</w:t>
      </w:r>
      <w:r w:rsidRPr="00EC76D5">
        <w:t xml:space="preserve"> </w:t>
      </w:r>
      <w:r w:rsidRPr="00EC76D5">
        <w:rPr>
          <w:color w:val="000000" w:themeColor="text1"/>
          <w:rPrChange w:id="6015" w:author="Stefan Björnander" w:date="2012-05-06T21:51:00Z">
            <w:rPr>
              <w:color w:val="0000FF"/>
            </w:rPr>
          </w:rPrChange>
        </w:rPr>
        <w:t>int</w:t>
      </w:r>
      <w:r w:rsidRPr="00EC76D5">
        <w:t xml:space="preserve">* intPtr1, </w:t>
      </w:r>
      <w:r w:rsidRPr="00EC76D5">
        <w:rPr>
          <w:color w:val="000000" w:themeColor="text1"/>
          <w:rPrChange w:id="6016" w:author="Stefan Björnander" w:date="2012-05-06T21:51:00Z">
            <w:rPr>
              <w:color w:val="0000FF"/>
            </w:rPr>
          </w:rPrChange>
        </w:rPr>
        <w:t>const</w:t>
      </w:r>
      <w:r w:rsidRPr="00EC76D5">
        <w:t xml:space="preserve"> </w:t>
      </w:r>
      <w:r w:rsidRPr="00EC76D5">
        <w:rPr>
          <w:color w:val="000000" w:themeColor="text1"/>
          <w:rPrChange w:id="6017"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18"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19"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0"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1"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2"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23"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24"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25"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26" w:name="_Toc323656734"/>
      <w:bookmarkStart w:id="6027" w:name="_Toc324085472"/>
      <w:bookmarkStart w:id="6028" w:name="_Toc383781124"/>
      <w:bookmarkStart w:id="6029" w:name="_Toc481936524"/>
      <w:r w:rsidRPr="00EC76D5">
        <w:t xml:space="preserve">Functions with </w:t>
      </w:r>
      <w:bookmarkStart w:id="6030" w:name="_Toc320485620"/>
      <w:r w:rsidRPr="00EC76D5">
        <w:t>Variable Number of Parameters</w:t>
      </w:r>
      <w:bookmarkEnd w:id="6026"/>
      <w:bookmarkEnd w:id="6027"/>
      <w:bookmarkEnd w:id="6028"/>
      <w:bookmarkEnd w:id="6029"/>
      <w:bookmarkEnd w:id="6030"/>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1" w:name="_Toc323656735"/>
      <w:bookmarkStart w:id="6032" w:name="_Toc324085473"/>
      <w:bookmarkStart w:id="6033" w:name="_Toc383781125"/>
      <w:bookmarkStart w:id="6034" w:name="_Toc481936525"/>
      <w:r w:rsidRPr="00EC76D5">
        <w:t>String Management</w:t>
      </w:r>
      <w:bookmarkEnd w:id="6031"/>
      <w:bookmarkEnd w:id="6032"/>
      <w:bookmarkEnd w:id="6033"/>
      <w:bookmarkEnd w:id="6034"/>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35" w:author="Stefan Björnander" w:date="2012-05-06T21:51:00Z">
            <w:rPr>
              <w:color w:val="0000FF"/>
            </w:rPr>
          </w:rPrChange>
        </w:rPr>
        <w:t>int</w:t>
      </w:r>
      <w:r w:rsidRPr="00EC76D5">
        <w:t xml:space="preserve"> FirstIndexOf(char s[], </w:t>
      </w:r>
      <w:r w:rsidRPr="00EC76D5">
        <w:rPr>
          <w:color w:val="000000" w:themeColor="text1"/>
          <w:rPrChange w:id="6036"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37" w:author="Stefan Björnander" w:date="2012-05-06T21:51:00Z">
            <w:rPr>
              <w:color w:val="0000FF"/>
            </w:rPr>
          </w:rPrChange>
        </w:rPr>
        <w:t>int</w:t>
      </w:r>
      <w:r w:rsidRPr="00EC76D5">
        <w:t xml:space="preserve"> LastIndexOf(</w:t>
      </w:r>
      <w:r w:rsidRPr="00EC76D5">
        <w:rPr>
          <w:color w:val="000000" w:themeColor="text1"/>
          <w:rPrChange w:id="6038" w:author="Stefan Björnander" w:date="2012-05-06T21:51:00Z">
            <w:rPr>
              <w:color w:val="0000FF"/>
            </w:rPr>
          </w:rPrChange>
        </w:rPr>
        <w:t>char</w:t>
      </w:r>
      <w:r w:rsidRPr="00EC76D5">
        <w:t xml:space="preserve"> s[], </w:t>
      </w:r>
      <w:r w:rsidRPr="00EC76D5">
        <w:rPr>
          <w:color w:val="000000" w:themeColor="text1"/>
          <w:rPrChange w:id="6039"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0" w:author="Stefan Björnander" w:date="2012-05-06T21:51:00Z">
            <w:rPr>
              <w:color w:val="A31515"/>
            </w:rPr>
          </w:rPrChange>
        </w:rPr>
        <w:t>"Hello"</w:t>
      </w:r>
      <w:r w:rsidRPr="00EC76D5">
        <w:t xml:space="preserve">, s2[] = </w:t>
      </w:r>
      <w:r w:rsidRPr="00EC76D5">
        <w:rPr>
          <w:color w:val="000000" w:themeColor="text1"/>
          <w:rPrChange w:id="6041"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2"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43"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44"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45" w:author="Stefan Björnander" w:date="2012-05-06T21:51:00Z">
            <w:rPr>
              <w:color w:val="0000FF"/>
            </w:rPr>
          </w:rPrChange>
        </w:rPr>
        <w:t>if</w:t>
      </w:r>
      <w:r w:rsidRPr="00EC76D5">
        <w:t xml:space="preserve"> (sscanf(s2, </w:t>
      </w:r>
      <w:r w:rsidRPr="00EC76D5">
        <w:rPr>
          <w:color w:val="000000" w:themeColor="text1"/>
          <w:rPrChange w:id="6046"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47"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48" w:name="_Toc323656736"/>
      <w:bookmarkStart w:id="6049" w:name="_Toc324085474"/>
      <w:bookmarkStart w:id="6050" w:name="_Toc383781126"/>
      <w:bookmarkStart w:id="6051" w:name="_Toc481936526"/>
      <w:r w:rsidRPr="00EC76D5">
        <w:t>Memory Management</w:t>
      </w:r>
      <w:bookmarkEnd w:id="6048"/>
      <w:bookmarkEnd w:id="6049"/>
      <w:bookmarkEnd w:id="6050"/>
      <w:bookmarkEnd w:id="6051"/>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2"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53"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54" w:name="_Toc323656737"/>
      <w:bookmarkStart w:id="6055" w:name="_Toc324085475"/>
      <w:bookmarkStart w:id="6056" w:name="_Toc383781127"/>
      <w:bookmarkStart w:id="6057" w:name="_Toc481936527"/>
      <w:r w:rsidRPr="00EC76D5">
        <w:t>Mathematical Functions</w:t>
      </w:r>
      <w:bookmarkEnd w:id="6054"/>
      <w:bookmarkEnd w:id="6055"/>
      <w:bookmarkEnd w:id="6056"/>
      <w:bookmarkEnd w:id="6057"/>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58" w:name="_Toc320485615"/>
      <w:bookmarkStart w:id="6059" w:name="_Toc323656738"/>
      <w:bookmarkStart w:id="6060" w:name="_Toc324085476"/>
      <w:bookmarkStart w:id="6061" w:name="_Toc383781128"/>
      <w:bookmarkStart w:id="6062" w:name="_Toc481936528"/>
      <w:r w:rsidRPr="00EC76D5">
        <w:t>Long Jumps</w:t>
      </w:r>
      <w:bookmarkEnd w:id="6058"/>
      <w:bookmarkEnd w:id="6059"/>
      <w:bookmarkEnd w:id="6060"/>
      <w:bookmarkEnd w:id="6061"/>
      <w:bookmarkEnd w:id="6062"/>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63" w:name="_Toc323656739"/>
      <w:bookmarkStart w:id="6064" w:name="_Toc324085477"/>
      <w:bookmarkStart w:id="6065" w:name="_Toc383781129"/>
      <w:bookmarkStart w:id="6066" w:name="_Toc481936529"/>
      <w:r w:rsidRPr="00EC76D5">
        <w:t>Time</w:t>
      </w:r>
      <w:bookmarkEnd w:id="6063"/>
      <w:bookmarkEnd w:id="6064"/>
      <w:bookmarkEnd w:id="6065"/>
      <w:bookmarkEnd w:id="6066"/>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67"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68" w:author="Stefan Björnander" w:date="2012-05-06T21:51:00Z">
            <w:rPr>
              <w:color w:val="A31515"/>
            </w:rPr>
          </w:rPrChange>
        </w:rPr>
        <w:t>"Feb"</w:t>
      </w:r>
      <w:r w:rsidRPr="00EC76D5">
        <w:t xml:space="preserve">, </w:t>
      </w:r>
      <w:r w:rsidRPr="00EC76D5">
        <w:rPr>
          <w:color w:val="000000" w:themeColor="text1"/>
          <w:rPrChange w:id="6069" w:author="Stefan Björnander" w:date="2012-05-06T21:51:00Z">
            <w:rPr>
              <w:color w:val="A31515"/>
            </w:rPr>
          </w:rPrChange>
        </w:rPr>
        <w:t>"Mar"</w:t>
      </w:r>
      <w:r w:rsidRPr="00EC76D5">
        <w:t xml:space="preserve">, </w:t>
      </w:r>
      <w:r w:rsidRPr="00EC76D5">
        <w:rPr>
          <w:color w:val="000000" w:themeColor="text1"/>
          <w:rPrChange w:id="6070"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1" w:author="Stefan Björnander" w:date="2012-05-06T21:51:00Z">
            <w:rPr>
              <w:color w:val="A31515"/>
            </w:rPr>
          </w:rPrChange>
        </w:rPr>
        <w:t>"Jun"</w:t>
      </w:r>
      <w:r w:rsidRPr="00EC76D5">
        <w:t xml:space="preserve">, </w:t>
      </w:r>
      <w:r w:rsidRPr="00EC76D5">
        <w:rPr>
          <w:color w:val="000000" w:themeColor="text1"/>
          <w:rPrChange w:id="6072" w:author="Stefan Björnander" w:date="2012-05-06T21:51:00Z">
            <w:rPr>
              <w:color w:val="A31515"/>
            </w:rPr>
          </w:rPrChange>
        </w:rPr>
        <w:t>"Jul"</w:t>
      </w:r>
      <w:r w:rsidRPr="00EC76D5">
        <w:t xml:space="preserve">, </w:t>
      </w:r>
      <w:r w:rsidRPr="00EC76D5">
        <w:rPr>
          <w:color w:val="000000" w:themeColor="text1"/>
          <w:rPrChange w:id="6073"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74" w:author="Stefan Björnander" w:date="2012-05-06T21:51:00Z">
            <w:rPr>
              <w:color w:val="A31515"/>
            </w:rPr>
          </w:rPrChange>
        </w:rPr>
        <w:t>"Oct"</w:t>
      </w:r>
      <w:r w:rsidRPr="00EC76D5">
        <w:t xml:space="preserve">, </w:t>
      </w:r>
      <w:r w:rsidRPr="00EC76D5">
        <w:rPr>
          <w:color w:val="000000" w:themeColor="text1"/>
          <w:rPrChange w:id="6075" w:author="Stefan Björnander" w:date="2012-05-06T21:51:00Z">
            <w:rPr>
              <w:color w:val="A31515"/>
            </w:rPr>
          </w:rPrChange>
        </w:rPr>
        <w:t>"Nov"</w:t>
      </w:r>
      <w:r w:rsidRPr="00EC76D5">
        <w:t>,</w:t>
      </w:r>
      <w:r w:rsidRPr="00EC76D5">
        <w:rPr>
          <w:color w:val="000000" w:themeColor="text1"/>
          <w:rPrChange w:id="6076"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77" w:author="Stefan Björnander" w:date="2012-05-06T21:51:00Z">
            <w:rPr>
              <w:color w:val="A31515"/>
            </w:rPr>
          </w:rPrChange>
        </w:rPr>
        <w:t>"Mon"</w:t>
      </w:r>
      <w:r w:rsidRPr="00EC76D5">
        <w:t xml:space="preserve">, </w:t>
      </w:r>
      <w:r w:rsidRPr="00EC76D5">
        <w:rPr>
          <w:color w:val="000000" w:themeColor="text1"/>
          <w:rPrChange w:id="6078" w:author="Stefan Björnander" w:date="2012-05-06T21:51:00Z">
            <w:rPr>
              <w:color w:val="A31515"/>
            </w:rPr>
          </w:rPrChange>
        </w:rPr>
        <w:t>"Tue"</w:t>
      </w:r>
      <w:r w:rsidRPr="00EC76D5">
        <w:t xml:space="preserve">, </w:t>
      </w:r>
      <w:r w:rsidRPr="00EC76D5">
        <w:rPr>
          <w:color w:val="000000" w:themeColor="text1"/>
          <w:rPrChange w:id="6079"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0" w:author="Stefan Björnander" w:date="2012-05-06T21:51:00Z">
            <w:rPr>
              <w:color w:val="A31515"/>
            </w:rPr>
          </w:rPrChange>
        </w:rPr>
        <w:t>"Fri"</w:t>
      </w:r>
      <w:r w:rsidRPr="00EC76D5">
        <w:t xml:space="preserve">, </w:t>
      </w:r>
      <w:r w:rsidRPr="00EC76D5">
        <w:rPr>
          <w:color w:val="000000" w:themeColor="text1"/>
          <w:rPrChange w:id="6081"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2"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83"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84"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85" w:name="_Toc323656740"/>
      <w:bookmarkStart w:id="6086" w:name="_Toc324085478"/>
      <w:bookmarkStart w:id="6087" w:name="_Toc383781130"/>
      <w:bookmarkStart w:id="6088" w:name="_Toc481936530"/>
      <w:r w:rsidRPr="00EC76D5">
        <w:t>Random Numbers</w:t>
      </w:r>
      <w:bookmarkEnd w:id="6085"/>
      <w:bookmarkEnd w:id="6086"/>
      <w:bookmarkEnd w:id="6087"/>
      <w:bookmarkEnd w:id="6088"/>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1"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2" w:name="_Toc323656741"/>
      <w:bookmarkStart w:id="6093" w:name="_Toc324085479"/>
      <w:bookmarkStart w:id="6094" w:name="_Toc383781131"/>
      <w:bookmarkStart w:id="6095" w:name="_Toc481936531"/>
      <w:r w:rsidRPr="00EC76D5">
        <w:t>Limits of Integral and Floating Types</w:t>
      </w:r>
      <w:bookmarkEnd w:id="6092"/>
      <w:bookmarkEnd w:id="6093"/>
      <w:bookmarkEnd w:id="6094"/>
      <w:bookmarkEnd w:id="6095"/>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096" w:name="_Toc323656742"/>
      <w:bookmarkStart w:id="6097" w:name="_Toc324085480"/>
      <w:bookmarkStart w:id="6098" w:name="_Toc383781132"/>
      <w:bookmarkStart w:id="6099" w:name="_Toc481936532"/>
      <w:r w:rsidRPr="00EC76D5">
        <w:t>Character Functions</w:t>
      </w:r>
      <w:bookmarkEnd w:id="6096"/>
      <w:bookmarkEnd w:id="6097"/>
      <w:bookmarkEnd w:id="6098"/>
      <w:bookmarkEnd w:id="6099"/>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0"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1"/>
            <w:commentRangeStart w:id="6102"/>
            <w:r w:rsidRPr="00EC76D5">
              <w:rPr>
                <w:b/>
                <w:sz w:val="21"/>
                <w:szCs w:val="21"/>
              </w:rPr>
              <w:t>Isalnum</w:t>
            </w:r>
            <w:commentRangeEnd w:id="6101"/>
            <w:r w:rsidR="00166455" w:rsidRPr="00EC76D5">
              <w:rPr>
                <w:rStyle w:val="Kommentarsreferens"/>
                <w:rFonts w:eastAsia="Times New Roman" w:cs="Times New Roman"/>
              </w:rPr>
              <w:commentReference w:id="6101"/>
            </w:r>
            <w:commentRangeEnd w:id="6102"/>
            <w:r w:rsidR="00166455" w:rsidRPr="00EC76D5">
              <w:rPr>
                <w:rStyle w:val="Kommentarsreferens"/>
                <w:rFonts w:eastAsia="Times New Roman" w:cs="Times New Roman"/>
              </w:rPr>
              <w:commentReference w:id="6102"/>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03" w:name="_Toc323656743"/>
      <w:bookmarkStart w:id="6104" w:name="_Toc324085481"/>
      <w:bookmarkStart w:id="6105" w:name="_Toc383781133"/>
      <w:bookmarkStart w:id="6106" w:name="_Toc481936533"/>
      <w:r w:rsidRPr="00EC76D5">
        <w:t>Further Reading</w:t>
      </w:r>
      <w:bookmarkEnd w:id="5986"/>
      <w:bookmarkEnd w:id="6103"/>
      <w:bookmarkEnd w:id="6104"/>
      <w:bookmarkEnd w:id="6105"/>
      <w:bookmarkEnd w:id="6106"/>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07" w:name="_Toc481936534"/>
      <w:r w:rsidRPr="00EC76D5">
        <w:t>A Crash Course in Java</w:t>
      </w:r>
      <w:bookmarkEnd w:id="6107"/>
    </w:p>
    <w:p w14:paraId="6ED6B355" w14:textId="77777777" w:rsidR="00F03D06" w:rsidRPr="00EC76D5" w:rsidRDefault="00F03D06" w:rsidP="00F03D06">
      <w:pPr>
        <w:pStyle w:val="Rubrik1"/>
        <w:numPr>
          <w:ilvl w:val="0"/>
          <w:numId w:val="0"/>
        </w:numPr>
        <w:ind w:left="720" w:hanging="720"/>
      </w:pPr>
      <w:bookmarkStart w:id="6108" w:name="_Toc481936535"/>
      <w:r w:rsidRPr="00EC76D5">
        <w:t>Foreword</w:t>
      </w:r>
      <w:bookmarkEnd w:id="6108"/>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EF3356" w:rsidRDefault="00EF3356" w:rsidP="005F7461">
                              <w:pPr>
                                <w:spacing w:before="60" w:after="0"/>
                                <w:jc w:val="center"/>
                                <w:rPr>
                                  <w:lang w:val="sv-SE"/>
                                </w:rPr>
                              </w:pPr>
                              <w:r>
                                <w:rPr>
                                  <w:lang w:val="sv-SE"/>
                                </w:rPr>
                                <w:t>Preprocessor</w:t>
                              </w:r>
                            </w:p>
                            <w:p w14:paraId="04F32221" w14:textId="77777777" w:rsidR="00EF3356" w:rsidRPr="00C7380D" w:rsidRDefault="00EF3356"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EF3356" w:rsidRPr="008541FD" w:rsidRDefault="00EF3356" w:rsidP="005F7461">
                              <w:pPr>
                                <w:spacing w:before="60" w:after="0"/>
                                <w:jc w:val="center"/>
                              </w:pPr>
                              <w:r w:rsidRPr="008541FD">
                                <w:t>Source</w:t>
                              </w:r>
                              <w:r>
                                <w:t xml:space="preserve"> </w:t>
                              </w:r>
                              <w:r w:rsidRPr="008541FD">
                                <w:t>Code</w:t>
                              </w:r>
                            </w:p>
                            <w:p w14:paraId="4FCEAC5C" w14:textId="77777777" w:rsidR="00EF3356" w:rsidRDefault="00EF3356"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EF3356" w:rsidRDefault="00EF3356"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EF3356" w:rsidRDefault="00EF3356" w:rsidP="005F7461">
                              <w:pPr>
                                <w:pStyle w:val="Normalwebb"/>
                                <w:spacing w:before="60" w:line="256" w:lineRule="auto"/>
                                <w:jc w:val="center"/>
                              </w:pPr>
                              <w:r>
                                <w:rPr>
                                  <w:rFonts w:eastAsia="Calibri"/>
                                  <w:sz w:val="22"/>
                                  <w:szCs w:val="22"/>
                                  <w:lang w:val="en-US"/>
                                </w:rPr>
                                <w:t>Processed Code</w:t>
                              </w:r>
                            </w:p>
                            <w:p w14:paraId="14142DBC" w14:textId="77777777" w:rsidR="00EF3356" w:rsidRDefault="00EF3356"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EF3356" w:rsidRDefault="00EF3356"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EF3356" w:rsidRDefault="00EF3356" w:rsidP="005F7461">
                              <w:pPr>
                                <w:pStyle w:val="Normalwebb"/>
                                <w:spacing w:before="60" w:line="254" w:lineRule="auto"/>
                                <w:jc w:val="center"/>
                              </w:pPr>
                              <w:r>
                                <w:rPr>
                                  <w:rFonts w:eastAsia="Calibri"/>
                                  <w:sz w:val="22"/>
                                  <w:szCs w:val="22"/>
                                  <w:lang w:val="en-US"/>
                                </w:rPr>
                                <w:t>Syntax Tree</w:t>
                              </w:r>
                            </w:p>
                            <w:p w14:paraId="070DB26E" w14:textId="77777777" w:rsidR="00EF3356" w:rsidRDefault="00EF335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EF3356" w:rsidRDefault="00EF3356"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EF3356" w:rsidRDefault="00EF3356" w:rsidP="005F7461">
                              <w:pPr>
                                <w:pStyle w:val="Normalwebb"/>
                                <w:spacing w:before="60" w:line="252" w:lineRule="auto"/>
                                <w:jc w:val="center"/>
                              </w:pPr>
                              <w:r>
                                <w:rPr>
                                  <w:rFonts w:eastAsia="Calibri"/>
                                  <w:sz w:val="22"/>
                                  <w:szCs w:val="22"/>
                                  <w:lang w:val="en-US"/>
                                </w:rPr>
                                <w:t>Optimized Syntax Tree</w:t>
                              </w:r>
                            </w:p>
                            <w:p w14:paraId="3315953C" w14:textId="77777777" w:rsidR="00EF3356" w:rsidRDefault="00EF335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EF3356" w:rsidRDefault="00EF3356"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EF3356" w:rsidRDefault="00EF3356" w:rsidP="005F7461">
                              <w:pPr>
                                <w:pStyle w:val="Normalwebb"/>
                                <w:spacing w:before="60" w:line="252" w:lineRule="auto"/>
                                <w:jc w:val="center"/>
                              </w:pPr>
                              <w:r>
                                <w:rPr>
                                  <w:rFonts w:eastAsia="Calibri"/>
                                  <w:sz w:val="22"/>
                                  <w:szCs w:val="22"/>
                                  <w:lang w:val="en-US"/>
                                </w:rPr>
                                <w:t>Middle Code List</w:t>
                              </w:r>
                            </w:p>
                            <w:p w14:paraId="321C1BE9" w14:textId="77777777" w:rsidR="00EF3356" w:rsidRDefault="00EF335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EF3356" w:rsidRDefault="00EF3356" w:rsidP="005F7461">
                              <w:pPr>
                                <w:pStyle w:val="Normalwebb"/>
                                <w:spacing w:before="60" w:line="252" w:lineRule="auto"/>
                                <w:jc w:val="center"/>
                              </w:pPr>
                              <w:r>
                                <w:rPr>
                                  <w:rFonts w:eastAsia="Calibri"/>
                                  <w:sz w:val="22"/>
                                  <w:szCs w:val="22"/>
                                  <w:lang w:val="en-US"/>
                                </w:rPr>
                                <w:t>Optimized Middle Code List</w:t>
                              </w:r>
                            </w:p>
                            <w:p w14:paraId="4CF9CB98" w14:textId="77777777" w:rsidR="00EF3356" w:rsidRDefault="00EF3356"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EF3356" w:rsidRDefault="00EF3356"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EF3356" w:rsidRDefault="00EF3356"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EF3356" w:rsidRDefault="00EF3356" w:rsidP="005F7461">
                        <w:pPr>
                          <w:spacing w:before="60" w:after="0"/>
                          <w:jc w:val="center"/>
                          <w:rPr>
                            <w:lang w:val="sv-SE"/>
                          </w:rPr>
                        </w:pPr>
                        <w:r>
                          <w:rPr>
                            <w:lang w:val="sv-SE"/>
                          </w:rPr>
                          <w:t>Preprocessor</w:t>
                        </w:r>
                      </w:p>
                      <w:p w14:paraId="04F32221" w14:textId="77777777" w:rsidR="00EF3356" w:rsidRPr="00C7380D" w:rsidRDefault="00EF3356"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EF3356" w:rsidRPr="008541FD" w:rsidRDefault="00EF3356" w:rsidP="005F7461">
                        <w:pPr>
                          <w:spacing w:before="60" w:after="0"/>
                          <w:jc w:val="center"/>
                        </w:pPr>
                        <w:r w:rsidRPr="008541FD">
                          <w:t>Source</w:t>
                        </w:r>
                        <w:r>
                          <w:t xml:space="preserve"> </w:t>
                        </w:r>
                        <w:r w:rsidRPr="008541FD">
                          <w:t>Code</w:t>
                        </w:r>
                      </w:p>
                      <w:p w14:paraId="4FCEAC5C" w14:textId="77777777" w:rsidR="00EF3356" w:rsidRDefault="00EF3356"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EF3356" w:rsidRDefault="00EF3356"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EF3356" w:rsidRDefault="00EF3356" w:rsidP="005F7461">
                        <w:pPr>
                          <w:pStyle w:val="Normalwebb"/>
                          <w:spacing w:before="60" w:line="256" w:lineRule="auto"/>
                          <w:jc w:val="center"/>
                        </w:pPr>
                        <w:r>
                          <w:rPr>
                            <w:rFonts w:eastAsia="Calibri"/>
                            <w:sz w:val="22"/>
                            <w:szCs w:val="22"/>
                            <w:lang w:val="en-US"/>
                          </w:rPr>
                          <w:t>Processed Code</w:t>
                        </w:r>
                      </w:p>
                      <w:p w14:paraId="14142DBC" w14:textId="77777777" w:rsidR="00EF3356" w:rsidRDefault="00EF3356"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EF3356" w:rsidRDefault="00EF3356"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EF3356" w:rsidRDefault="00EF3356" w:rsidP="005F7461">
                        <w:pPr>
                          <w:pStyle w:val="Normalwebb"/>
                          <w:spacing w:before="60" w:line="254" w:lineRule="auto"/>
                          <w:jc w:val="center"/>
                        </w:pPr>
                        <w:r>
                          <w:rPr>
                            <w:rFonts w:eastAsia="Calibri"/>
                            <w:sz w:val="22"/>
                            <w:szCs w:val="22"/>
                            <w:lang w:val="en-US"/>
                          </w:rPr>
                          <w:t>Syntax Tree</w:t>
                        </w:r>
                      </w:p>
                      <w:p w14:paraId="070DB26E" w14:textId="77777777" w:rsidR="00EF3356" w:rsidRDefault="00EF3356"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EF3356" w:rsidRDefault="00EF3356"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EF3356" w:rsidRDefault="00EF3356" w:rsidP="005F7461">
                        <w:pPr>
                          <w:pStyle w:val="Normalwebb"/>
                          <w:spacing w:before="60" w:line="252" w:lineRule="auto"/>
                          <w:jc w:val="center"/>
                        </w:pPr>
                        <w:r>
                          <w:rPr>
                            <w:rFonts w:eastAsia="Calibri"/>
                            <w:sz w:val="22"/>
                            <w:szCs w:val="22"/>
                            <w:lang w:val="en-US"/>
                          </w:rPr>
                          <w:t>Optimized Syntax Tree</w:t>
                        </w:r>
                      </w:p>
                      <w:p w14:paraId="3315953C" w14:textId="77777777" w:rsidR="00EF3356" w:rsidRDefault="00EF3356"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EF3356" w:rsidRDefault="00EF3356"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EF3356" w:rsidRDefault="00EF3356" w:rsidP="005F7461">
                        <w:pPr>
                          <w:pStyle w:val="Normalwebb"/>
                          <w:spacing w:before="60" w:line="252" w:lineRule="auto"/>
                          <w:jc w:val="center"/>
                        </w:pPr>
                        <w:r>
                          <w:rPr>
                            <w:rFonts w:eastAsia="Calibri"/>
                            <w:sz w:val="22"/>
                            <w:szCs w:val="22"/>
                            <w:lang w:val="en-US"/>
                          </w:rPr>
                          <w:t>Middle Code List</w:t>
                        </w:r>
                      </w:p>
                      <w:p w14:paraId="321C1BE9" w14:textId="77777777" w:rsidR="00EF3356" w:rsidRDefault="00EF3356"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EF3356" w:rsidRDefault="00EF3356" w:rsidP="005F7461">
                        <w:pPr>
                          <w:pStyle w:val="Normalwebb"/>
                          <w:spacing w:before="60" w:line="252" w:lineRule="auto"/>
                          <w:jc w:val="center"/>
                        </w:pPr>
                        <w:r>
                          <w:rPr>
                            <w:rFonts w:eastAsia="Calibri"/>
                            <w:sz w:val="22"/>
                            <w:szCs w:val="22"/>
                            <w:lang w:val="en-US"/>
                          </w:rPr>
                          <w:t>Optimized Middle Code List</w:t>
                        </w:r>
                      </w:p>
                      <w:p w14:paraId="4CF9CB98" w14:textId="77777777" w:rsidR="00EF3356" w:rsidRDefault="00EF3356"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EF3356" w:rsidRDefault="00EF3356"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EF3356" w:rsidRDefault="00EF3356"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EF3356" w:rsidRDefault="00EF3356" w:rsidP="006F14D0">
                              <w:pPr>
                                <w:spacing w:before="60" w:after="0"/>
                                <w:jc w:val="center"/>
                                <w:rPr>
                                  <w:lang w:val="sv-SE"/>
                                </w:rPr>
                              </w:pPr>
                              <w:r>
                                <w:rPr>
                                  <w:lang w:val="sv-SE"/>
                                </w:rPr>
                                <w:t>Preprocessor</w:t>
                              </w:r>
                            </w:p>
                            <w:p w14:paraId="2CD90E0F" w14:textId="77777777" w:rsidR="00EF3356" w:rsidRPr="00C7380D" w:rsidRDefault="00EF3356"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EF3356" w:rsidRPr="008541FD" w:rsidRDefault="00EF3356" w:rsidP="006F14D0">
                              <w:pPr>
                                <w:spacing w:before="60" w:after="0"/>
                                <w:jc w:val="center"/>
                              </w:pPr>
                              <w:r w:rsidRPr="008541FD">
                                <w:t>Source</w:t>
                              </w:r>
                              <w:r>
                                <w:t xml:space="preserve"> </w:t>
                              </w:r>
                              <w:r w:rsidRPr="008541FD">
                                <w:t>Code</w:t>
                              </w:r>
                            </w:p>
                            <w:p w14:paraId="1314F231" w14:textId="77777777" w:rsidR="00EF3356" w:rsidRDefault="00EF3356"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EF3356" w:rsidRDefault="00EF3356"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EF3356" w:rsidRDefault="00EF3356" w:rsidP="006F14D0">
                              <w:pPr>
                                <w:pStyle w:val="Normalwebb"/>
                                <w:spacing w:before="60" w:line="256" w:lineRule="auto"/>
                                <w:jc w:val="center"/>
                              </w:pPr>
                              <w:r>
                                <w:rPr>
                                  <w:rFonts w:eastAsia="Calibri"/>
                                  <w:sz w:val="22"/>
                                  <w:szCs w:val="22"/>
                                  <w:lang w:val="en-US"/>
                                </w:rPr>
                                <w:t>Processed Code</w:t>
                              </w:r>
                            </w:p>
                            <w:p w14:paraId="705B7689" w14:textId="77777777" w:rsidR="00EF3356" w:rsidRDefault="00EF3356"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EF3356" w:rsidRDefault="00EF3356"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EF3356" w:rsidRDefault="00EF3356" w:rsidP="006F14D0">
                              <w:pPr>
                                <w:pStyle w:val="Normalwebb"/>
                                <w:spacing w:before="60" w:line="254" w:lineRule="auto"/>
                                <w:jc w:val="center"/>
                              </w:pPr>
                              <w:r>
                                <w:rPr>
                                  <w:rFonts w:eastAsia="Calibri"/>
                                  <w:sz w:val="22"/>
                                  <w:szCs w:val="22"/>
                                  <w:lang w:val="en-US"/>
                                </w:rPr>
                                <w:t>Syntax Tree</w:t>
                              </w:r>
                            </w:p>
                            <w:p w14:paraId="20988EE2" w14:textId="77777777" w:rsidR="00EF3356" w:rsidRDefault="00EF335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EF3356" w:rsidRDefault="00EF3356"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EF3356" w:rsidRDefault="00EF3356" w:rsidP="006F14D0">
                              <w:pPr>
                                <w:pStyle w:val="Normalwebb"/>
                                <w:spacing w:before="60" w:line="252" w:lineRule="auto"/>
                                <w:jc w:val="center"/>
                              </w:pPr>
                              <w:r>
                                <w:rPr>
                                  <w:rFonts w:eastAsia="Calibri"/>
                                  <w:sz w:val="22"/>
                                  <w:szCs w:val="22"/>
                                  <w:lang w:val="en-US"/>
                                </w:rPr>
                                <w:t>Optimized Syntax Tree</w:t>
                              </w:r>
                            </w:p>
                            <w:p w14:paraId="35223DB0" w14:textId="77777777" w:rsidR="00EF3356" w:rsidRDefault="00EF335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EF3356" w:rsidRDefault="00EF3356"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EF3356" w:rsidRDefault="00EF3356" w:rsidP="006F14D0">
                              <w:pPr>
                                <w:pStyle w:val="Normalwebb"/>
                                <w:spacing w:before="60" w:line="252" w:lineRule="auto"/>
                                <w:jc w:val="center"/>
                              </w:pPr>
                              <w:r>
                                <w:rPr>
                                  <w:rFonts w:eastAsia="Calibri"/>
                                  <w:sz w:val="22"/>
                                  <w:szCs w:val="22"/>
                                  <w:lang w:val="en-US"/>
                                </w:rPr>
                                <w:t>Middle Code List</w:t>
                              </w:r>
                            </w:p>
                            <w:p w14:paraId="5410A942" w14:textId="77777777" w:rsidR="00EF3356" w:rsidRDefault="00EF335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EF3356" w:rsidRDefault="00EF3356" w:rsidP="006F14D0">
                              <w:pPr>
                                <w:pStyle w:val="Normalwebb"/>
                                <w:spacing w:before="60" w:line="252" w:lineRule="auto"/>
                                <w:jc w:val="center"/>
                              </w:pPr>
                              <w:r>
                                <w:rPr>
                                  <w:rFonts w:eastAsia="Calibri"/>
                                  <w:sz w:val="22"/>
                                  <w:szCs w:val="22"/>
                                  <w:lang w:val="en-US"/>
                                </w:rPr>
                                <w:t>Optimized Middle Code List</w:t>
                              </w:r>
                            </w:p>
                            <w:p w14:paraId="36F7A1DE" w14:textId="77777777" w:rsidR="00EF3356" w:rsidRDefault="00EF3356"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EF3356" w:rsidRDefault="00EF3356"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EF3356" w:rsidRDefault="00EF3356"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EF3356" w:rsidRDefault="00EF3356" w:rsidP="006F14D0">
                        <w:pPr>
                          <w:spacing w:before="60" w:after="0"/>
                          <w:jc w:val="center"/>
                          <w:rPr>
                            <w:lang w:val="sv-SE"/>
                          </w:rPr>
                        </w:pPr>
                        <w:r>
                          <w:rPr>
                            <w:lang w:val="sv-SE"/>
                          </w:rPr>
                          <w:t>Preprocessor</w:t>
                        </w:r>
                      </w:p>
                      <w:p w14:paraId="2CD90E0F" w14:textId="77777777" w:rsidR="00EF3356" w:rsidRPr="00C7380D" w:rsidRDefault="00EF3356"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EF3356" w:rsidRPr="008541FD" w:rsidRDefault="00EF3356" w:rsidP="006F14D0">
                        <w:pPr>
                          <w:spacing w:before="60" w:after="0"/>
                          <w:jc w:val="center"/>
                        </w:pPr>
                        <w:r w:rsidRPr="008541FD">
                          <w:t>Source</w:t>
                        </w:r>
                        <w:r>
                          <w:t xml:space="preserve"> </w:t>
                        </w:r>
                        <w:r w:rsidRPr="008541FD">
                          <w:t>Code</w:t>
                        </w:r>
                      </w:p>
                      <w:p w14:paraId="1314F231" w14:textId="77777777" w:rsidR="00EF3356" w:rsidRDefault="00EF3356"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EF3356" w:rsidRDefault="00EF3356"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EF3356" w:rsidRDefault="00EF3356" w:rsidP="006F14D0">
                        <w:pPr>
                          <w:pStyle w:val="Normalwebb"/>
                          <w:spacing w:before="60" w:line="256" w:lineRule="auto"/>
                          <w:jc w:val="center"/>
                        </w:pPr>
                        <w:r>
                          <w:rPr>
                            <w:rFonts w:eastAsia="Calibri"/>
                            <w:sz w:val="22"/>
                            <w:szCs w:val="22"/>
                            <w:lang w:val="en-US"/>
                          </w:rPr>
                          <w:t>Processed Code</w:t>
                        </w:r>
                      </w:p>
                      <w:p w14:paraId="705B7689" w14:textId="77777777" w:rsidR="00EF3356" w:rsidRDefault="00EF3356"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EF3356" w:rsidRDefault="00EF3356"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EF3356" w:rsidRDefault="00EF3356" w:rsidP="006F14D0">
                        <w:pPr>
                          <w:pStyle w:val="Normalwebb"/>
                          <w:spacing w:before="60" w:line="254" w:lineRule="auto"/>
                          <w:jc w:val="center"/>
                        </w:pPr>
                        <w:r>
                          <w:rPr>
                            <w:rFonts w:eastAsia="Calibri"/>
                            <w:sz w:val="22"/>
                            <w:szCs w:val="22"/>
                            <w:lang w:val="en-US"/>
                          </w:rPr>
                          <w:t>Syntax Tree</w:t>
                        </w:r>
                      </w:p>
                      <w:p w14:paraId="20988EE2" w14:textId="77777777" w:rsidR="00EF3356" w:rsidRDefault="00EF3356"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EF3356" w:rsidRDefault="00EF3356"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EF3356" w:rsidRDefault="00EF3356" w:rsidP="006F14D0">
                        <w:pPr>
                          <w:pStyle w:val="Normalwebb"/>
                          <w:spacing w:before="60" w:line="252" w:lineRule="auto"/>
                          <w:jc w:val="center"/>
                        </w:pPr>
                        <w:r>
                          <w:rPr>
                            <w:rFonts w:eastAsia="Calibri"/>
                            <w:sz w:val="22"/>
                            <w:szCs w:val="22"/>
                            <w:lang w:val="en-US"/>
                          </w:rPr>
                          <w:t>Optimized Syntax Tree</w:t>
                        </w:r>
                      </w:p>
                      <w:p w14:paraId="35223DB0" w14:textId="77777777" w:rsidR="00EF3356" w:rsidRDefault="00EF3356"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EF3356" w:rsidRDefault="00EF3356"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EF3356" w:rsidRDefault="00EF3356" w:rsidP="006F14D0">
                        <w:pPr>
                          <w:pStyle w:val="Normalwebb"/>
                          <w:spacing w:before="60" w:line="252" w:lineRule="auto"/>
                          <w:jc w:val="center"/>
                        </w:pPr>
                        <w:r>
                          <w:rPr>
                            <w:rFonts w:eastAsia="Calibri"/>
                            <w:sz w:val="22"/>
                            <w:szCs w:val="22"/>
                            <w:lang w:val="en-US"/>
                          </w:rPr>
                          <w:t>Middle Code List</w:t>
                        </w:r>
                      </w:p>
                      <w:p w14:paraId="5410A942" w14:textId="77777777" w:rsidR="00EF3356" w:rsidRDefault="00EF3356"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EF3356" w:rsidRDefault="00EF3356" w:rsidP="006F14D0">
                        <w:pPr>
                          <w:pStyle w:val="Normalwebb"/>
                          <w:spacing w:before="60" w:line="252" w:lineRule="auto"/>
                          <w:jc w:val="center"/>
                        </w:pPr>
                        <w:r>
                          <w:rPr>
                            <w:rFonts w:eastAsia="Calibri"/>
                            <w:sz w:val="22"/>
                            <w:szCs w:val="22"/>
                            <w:lang w:val="en-US"/>
                          </w:rPr>
                          <w:t>Optimized Middle Code List</w:t>
                        </w:r>
                      </w:p>
                      <w:p w14:paraId="36F7A1DE" w14:textId="77777777" w:rsidR="00EF3356" w:rsidRDefault="00EF3356"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EF3356" w:rsidRDefault="00EF3356"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EF3356" w:rsidRDefault="00EF3356"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1" w:author="Stefan Bjornander" w:date="2015-05-23T17:42:00Z" w:initials="SB">
    <w:p w14:paraId="7086E310" w14:textId="77777777" w:rsidR="00EF3356" w:rsidRDefault="00EF3356">
      <w:pPr>
        <w:pStyle w:val="Kommentarer"/>
      </w:pPr>
      <w:r>
        <w:rPr>
          <w:rStyle w:val="Kommentarsreferens"/>
        </w:rPr>
        <w:annotationRef/>
      </w:r>
    </w:p>
    <w:p w14:paraId="01C1DAD9" w14:textId="77777777" w:rsidR="00EF3356" w:rsidRDefault="00EF3356">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6102" w:author="Stefan Bjornander" w:date="2015-05-23T17:42:00Z" w:initials="SB">
    <w:p w14:paraId="04F55807" w14:textId="77777777" w:rsidR="00EF3356" w:rsidRDefault="00EF3356">
      <w:pPr>
        <w:pStyle w:val="Kommentarer"/>
      </w:pPr>
      <w:r>
        <w:rPr>
          <w:rStyle w:val="Kommentarsreferens"/>
        </w:rPr>
        <w:annotationRef/>
      </w:r>
    </w:p>
    <w:p w14:paraId="533EC9EE" w14:textId="77777777" w:rsidR="00EF3356" w:rsidRDefault="00EF3356">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AF1F0" w14:textId="77777777" w:rsidR="00AB6E89" w:rsidRDefault="00AB6E89" w:rsidP="006C7309">
      <w:pPr>
        <w:spacing w:line="240" w:lineRule="auto"/>
      </w:pPr>
      <w:r>
        <w:separator/>
      </w:r>
    </w:p>
  </w:endnote>
  <w:endnote w:type="continuationSeparator" w:id="0">
    <w:p w14:paraId="739C083D" w14:textId="77777777" w:rsidR="00AB6E89" w:rsidRDefault="00AB6E8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5D61A" w14:textId="77777777" w:rsidR="00AB6E89" w:rsidRDefault="00AB6E89" w:rsidP="006C7309">
      <w:pPr>
        <w:spacing w:line="240" w:lineRule="auto"/>
      </w:pPr>
      <w:r>
        <w:separator/>
      </w:r>
    </w:p>
  </w:footnote>
  <w:footnote w:type="continuationSeparator" w:id="0">
    <w:p w14:paraId="106A8237" w14:textId="77777777" w:rsidR="00AB6E89" w:rsidRDefault="00AB6E89" w:rsidP="006C7309">
      <w:pPr>
        <w:spacing w:line="240" w:lineRule="auto"/>
      </w:pPr>
      <w:r>
        <w:continuationSeparator/>
      </w:r>
    </w:p>
  </w:footnote>
  <w:footnote w:id="1">
    <w:p w14:paraId="073943A1" w14:textId="0E9731C3" w:rsidR="00EF3356" w:rsidRPr="00304E17" w:rsidRDefault="00EF3356">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EF3356" w:rsidRPr="007E20F3" w:rsidRDefault="00EF3356"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EF3356" w:rsidRPr="00214B10" w:rsidRDefault="00EF3356"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EF3356" w:rsidRPr="007E20F3" w:rsidRDefault="00EF3356"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EF3356" w:rsidRPr="00E01F3C" w:rsidRDefault="00EF3356"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EF3356" w:rsidRDefault="00EF3356"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EF3356" w:rsidRPr="006646C9" w:rsidRDefault="00EF3356" w:rsidP="00E40B78">
      <w:pPr>
        <w:pStyle w:val="Code"/>
      </w:pPr>
      <w:r>
        <w:t>printf("int: %i, double %f", 123, 23.45);</w:t>
      </w:r>
    </w:p>
  </w:footnote>
  <w:footnote w:id="7">
    <w:p w14:paraId="185C09F4" w14:textId="77777777" w:rsidR="00EF3356" w:rsidRPr="00D93CD3" w:rsidRDefault="00EF3356"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EF3356" w:rsidRPr="0041681A" w:rsidRDefault="00EF3356">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EF3356" w:rsidRPr="008A39BB" w:rsidRDefault="00EF3356">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EF3356" w:rsidRPr="00DB458B" w:rsidRDefault="00EF3356"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EF3356" w:rsidRDefault="00EF3356"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EF3356" w:rsidRPr="00DB458B" w:rsidRDefault="00EF3356">
      <w:pPr>
        <w:pStyle w:val="Fotnotstext"/>
      </w:pPr>
    </w:p>
  </w:footnote>
  <w:footnote w:id="12">
    <w:p w14:paraId="6F2CD1AD" w14:textId="01D73667" w:rsidR="00EF3356" w:rsidRPr="00615CDB" w:rsidRDefault="00EF3356">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EF3356" w:rsidRPr="00725EAE" w:rsidRDefault="00EF3356"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EF3356" w:rsidRPr="00B4576D" w:rsidRDefault="00EF3356"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EF3356" w:rsidRPr="00080A22" w:rsidRDefault="00EF3356"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EF3356" w:rsidRDefault="00EF3356"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EF3356" w:rsidRDefault="00EF3356" w:rsidP="00E80032">
      <w:pPr>
        <w:pStyle w:val="Code"/>
      </w:pPr>
      <w:r>
        <w:t>#define BOOL int</w:t>
      </w:r>
    </w:p>
    <w:p w14:paraId="5A8A6026" w14:textId="77777777" w:rsidR="00EF3356" w:rsidRDefault="00EF3356" w:rsidP="00E80032">
      <w:pPr>
        <w:pStyle w:val="Code"/>
      </w:pPr>
      <w:r>
        <w:t>#define TRUE 1</w:t>
      </w:r>
    </w:p>
    <w:p w14:paraId="09976B6C" w14:textId="77777777" w:rsidR="00EF3356" w:rsidRPr="00BF232B" w:rsidRDefault="00EF3356" w:rsidP="00E80032">
      <w:pPr>
        <w:pStyle w:val="Code"/>
      </w:pPr>
      <w:r>
        <w:t>#define FALSE 0</w:t>
      </w:r>
    </w:p>
  </w:footnote>
  <w:footnote w:id="17">
    <w:p w14:paraId="1100CB01" w14:textId="77777777" w:rsidR="00EF3356" w:rsidRDefault="00EF3356"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EF3356" w:rsidRDefault="00EF3356" w:rsidP="00E80032">
      <w:r>
        <w:rPr>
          <w:rStyle w:val="Fotnotsreferens"/>
        </w:rPr>
        <w:footnoteRef/>
      </w:r>
      <w:r>
        <w:t xml:space="preserve"> Depending of the compiler and its warning level settings.</w:t>
      </w:r>
    </w:p>
  </w:footnote>
  <w:footnote w:id="19">
    <w:p w14:paraId="3D554D37" w14:textId="77777777" w:rsidR="00EF3356" w:rsidRPr="004679D4" w:rsidRDefault="00EF3356"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EF3356" w:rsidRPr="00C03AB7" w:rsidRDefault="00EF3356"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EF3356" w:rsidRPr="000C5114" w:rsidRDefault="00EF3356"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EF3356" w:rsidRPr="002343ED" w:rsidRDefault="00EF3356"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EF3356" w:rsidRDefault="00EF3356" w:rsidP="00E80032">
      <w:r>
        <w:rPr>
          <w:rStyle w:val="Fotnotsreferens"/>
        </w:rPr>
        <w:footnoteRef/>
      </w:r>
      <w:r>
        <w:t xml:space="preserve"> However, we have no knowledge about the actual address; it may be 10,000 or anything else.</w:t>
      </w:r>
    </w:p>
  </w:footnote>
  <w:footnote w:id="24">
    <w:p w14:paraId="575EFDCD" w14:textId="77777777" w:rsidR="00EF3356" w:rsidRPr="009B0162" w:rsidRDefault="00EF3356"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EF3356" w:rsidRDefault="00EF3356"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EF3356" w:rsidRDefault="00EF3356"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EF3356" w:rsidRPr="00E554CC" w:rsidRDefault="00EF3356"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EF3356" w:rsidRPr="00391B01" w:rsidRDefault="00EF3356"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EF3356" w:rsidRDefault="00EF3356"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EF3356" w:rsidRDefault="00EF3356"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EF3356" w:rsidRDefault="00EF3356" w:rsidP="00E80032">
      <w:r>
        <w:rPr>
          <w:rStyle w:val="Fotnotsreferens"/>
        </w:rPr>
        <w:footnoteRef/>
      </w:r>
      <w:r>
        <w:t xml:space="preserve"> There is no rational explanation, just accept it.</w:t>
      </w:r>
    </w:p>
  </w:footnote>
  <w:footnote w:id="32">
    <w:p w14:paraId="0B9FD0C4" w14:textId="77777777" w:rsidR="00EF3356" w:rsidRDefault="00EF3356"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EF3356" w:rsidRPr="00EF01A1" w:rsidRDefault="00EF3356"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EF3356" w:rsidRPr="008655EC" w:rsidRDefault="00EF3356"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BB3"/>
    <w:rsid w:val="00001C15"/>
    <w:rsid w:val="00001E36"/>
    <w:rsid w:val="00002063"/>
    <w:rsid w:val="000020DA"/>
    <w:rsid w:val="000021D1"/>
    <w:rsid w:val="00002339"/>
    <w:rsid w:val="00002B58"/>
    <w:rsid w:val="00002E90"/>
    <w:rsid w:val="00002FAB"/>
    <w:rsid w:val="0000321D"/>
    <w:rsid w:val="000034F8"/>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4C9"/>
    <w:rsid w:val="000124EE"/>
    <w:rsid w:val="0001265B"/>
    <w:rsid w:val="000126E8"/>
    <w:rsid w:val="00012801"/>
    <w:rsid w:val="0001280A"/>
    <w:rsid w:val="00012DC6"/>
    <w:rsid w:val="00013036"/>
    <w:rsid w:val="000130ED"/>
    <w:rsid w:val="0001328A"/>
    <w:rsid w:val="00013595"/>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65D"/>
    <w:rsid w:val="00060727"/>
    <w:rsid w:val="00060863"/>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5D8"/>
    <w:rsid w:val="00067BF7"/>
    <w:rsid w:val="0007022B"/>
    <w:rsid w:val="00070806"/>
    <w:rsid w:val="00070F69"/>
    <w:rsid w:val="0007119C"/>
    <w:rsid w:val="00071370"/>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AA5"/>
    <w:rsid w:val="00081E1C"/>
    <w:rsid w:val="0008269B"/>
    <w:rsid w:val="00082B0D"/>
    <w:rsid w:val="00082D13"/>
    <w:rsid w:val="00083014"/>
    <w:rsid w:val="00083623"/>
    <w:rsid w:val="00084256"/>
    <w:rsid w:val="000843D9"/>
    <w:rsid w:val="00084DDA"/>
    <w:rsid w:val="0008504C"/>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F3F"/>
    <w:rsid w:val="0009639A"/>
    <w:rsid w:val="00096551"/>
    <w:rsid w:val="00096BD5"/>
    <w:rsid w:val="00096C4E"/>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5F1"/>
    <w:rsid w:val="000F09D0"/>
    <w:rsid w:val="000F0CB9"/>
    <w:rsid w:val="000F187C"/>
    <w:rsid w:val="000F2977"/>
    <w:rsid w:val="000F2F83"/>
    <w:rsid w:val="000F33DB"/>
    <w:rsid w:val="000F3A6D"/>
    <w:rsid w:val="000F45F6"/>
    <w:rsid w:val="000F49E7"/>
    <w:rsid w:val="000F4BAA"/>
    <w:rsid w:val="000F4DF5"/>
    <w:rsid w:val="000F4EB9"/>
    <w:rsid w:val="000F4F48"/>
    <w:rsid w:val="000F5050"/>
    <w:rsid w:val="000F5617"/>
    <w:rsid w:val="000F563C"/>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8D4"/>
    <w:rsid w:val="00117B9F"/>
    <w:rsid w:val="00117C82"/>
    <w:rsid w:val="00117D7B"/>
    <w:rsid w:val="001201B0"/>
    <w:rsid w:val="00120279"/>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647"/>
    <w:rsid w:val="00124655"/>
    <w:rsid w:val="0012554F"/>
    <w:rsid w:val="00125996"/>
    <w:rsid w:val="00125EDF"/>
    <w:rsid w:val="00125F73"/>
    <w:rsid w:val="00126168"/>
    <w:rsid w:val="001268C3"/>
    <w:rsid w:val="001269DE"/>
    <w:rsid w:val="00126C9E"/>
    <w:rsid w:val="00126D57"/>
    <w:rsid w:val="00127AAF"/>
    <w:rsid w:val="00127D64"/>
    <w:rsid w:val="00130032"/>
    <w:rsid w:val="001302B3"/>
    <w:rsid w:val="00130368"/>
    <w:rsid w:val="001304F7"/>
    <w:rsid w:val="00130627"/>
    <w:rsid w:val="00130A16"/>
    <w:rsid w:val="00130C02"/>
    <w:rsid w:val="00130D9D"/>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5CE"/>
    <w:rsid w:val="001473F3"/>
    <w:rsid w:val="001476AE"/>
    <w:rsid w:val="0014792D"/>
    <w:rsid w:val="00147F72"/>
    <w:rsid w:val="001501D6"/>
    <w:rsid w:val="001506AE"/>
    <w:rsid w:val="00150D67"/>
    <w:rsid w:val="001510C0"/>
    <w:rsid w:val="001510D6"/>
    <w:rsid w:val="001516E6"/>
    <w:rsid w:val="00151A2F"/>
    <w:rsid w:val="00151B0A"/>
    <w:rsid w:val="00151F5D"/>
    <w:rsid w:val="00152085"/>
    <w:rsid w:val="00152450"/>
    <w:rsid w:val="001526C7"/>
    <w:rsid w:val="00152F1F"/>
    <w:rsid w:val="001531E0"/>
    <w:rsid w:val="00153297"/>
    <w:rsid w:val="001541F2"/>
    <w:rsid w:val="00154238"/>
    <w:rsid w:val="001549AC"/>
    <w:rsid w:val="00154A03"/>
    <w:rsid w:val="00154A7C"/>
    <w:rsid w:val="00154BB7"/>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22C"/>
    <w:rsid w:val="0017428F"/>
    <w:rsid w:val="00174346"/>
    <w:rsid w:val="00174663"/>
    <w:rsid w:val="0017475B"/>
    <w:rsid w:val="00174C51"/>
    <w:rsid w:val="00174D04"/>
    <w:rsid w:val="00174EFF"/>
    <w:rsid w:val="00174FBB"/>
    <w:rsid w:val="00174FD9"/>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5176"/>
    <w:rsid w:val="00185C09"/>
    <w:rsid w:val="00185F09"/>
    <w:rsid w:val="001864B9"/>
    <w:rsid w:val="00186670"/>
    <w:rsid w:val="00186744"/>
    <w:rsid w:val="00186840"/>
    <w:rsid w:val="00186CF1"/>
    <w:rsid w:val="001871C0"/>
    <w:rsid w:val="001874B8"/>
    <w:rsid w:val="001904EE"/>
    <w:rsid w:val="001911B7"/>
    <w:rsid w:val="001917D0"/>
    <w:rsid w:val="00191816"/>
    <w:rsid w:val="0019279D"/>
    <w:rsid w:val="00192944"/>
    <w:rsid w:val="00192BBD"/>
    <w:rsid w:val="00192BD1"/>
    <w:rsid w:val="00192D2B"/>
    <w:rsid w:val="00192E62"/>
    <w:rsid w:val="00192F17"/>
    <w:rsid w:val="00193475"/>
    <w:rsid w:val="00193936"/>
    <w:rsid w:val="001939FF"/>
    <w:rsid w:val="00193AB7"/>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97F"/>
    <w:rsid w:val="001B6D1F"/>
    <w:rsid w:val="001B6D75"/>
    <w:rsid w:val="001B706B"/>
    <w:rsid w:val="001B717F"/>
    <w:rsid w:val="001B71FF"/>
    <w:rsid w:val="001B772C"/>
    <w:rsid w:val="001B7A1A"/>
    <w:rsid w:val="001C01A4"/>
    <w:rsid w:val="001C1197"/>
    <w:rsid w:val="001C1F5C"/>
    <w:rsid w:val="001C2035"/>
    <w:rsid w:val="001C2337"/>
    <w:rsid w:val="001C2D4F"/>
    <w:rsid w:val="001C31D1"/>
    <w:rsid w:val="001C3397"/>
    <w:rsid w:val="001C39F8"/>
    <w:rsid w:val="001C3B20"/>
    <w:rsid w:val="001C3B71"/>
    <w:rsid w:val="001C44F6"/>
    <w:rsid w:val="001C45AE"/>
    <w:rsid w:val="001C45B9"/>
    <w:rsid w:val="001C46F9"/>
    <w:rsid w:val="001C4C23"/>
    <w:rsid w:val="001C4E02"/>
    <w:rsid w:val="001C50C4"/>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C51"/>
    <w:rsid w:val="00201DB0"/>
    <w:rsid w:val="00201F0E"/>
    <w:rsid w:val="00201FF9"/>
    <w:rsid w:val="0020233B"/>
    <w:rsid w:val="00202C54"/>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6E"/>
    <w:rsid w:val="00207516"/>
    <w:rsid w:val="002079E1"/>
    <w:rsid w:val="00210001"/>
    <w:rsid w:val="002100AC"/>
    <w:rsid w:val="0021134A"/>
    <w:rsid w:val="002117E9"/>
    <w:rsid w:val="002118F4"/>
    <w:rsid w:val="00211A9A"/>
    <w:rsid w:val="00212344"/>
    <w:rsid w:val="00212399"/>
    <w:rsid w:val="00212544"/>
    <w:rsid w:val="00212836"/>
    <w:rsid w:val="0021293B"/>
    <w:rsid w:val="00212AD4"/>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803"/>
    <w:rsid w:val="002D49A6"/>
    <w:rsid w:val="002D4D7F"/>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604"/>
    <w:rsid w:val="00313676"/>
    <w:rsid w:val="003141F2"/>
    <w:rsid w:val="003141FA"/>
    <w:rsid w:val="003142D4"/>
    <w:rsid w:val="003142DF"/>
    <w:rsid w:val="0031461E"/>
    <w:rsid w:val="003149C5"/>
    <w:rsid w:val="00314C8E"/>
    <w:rsid w:val="00314F25"/>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B85"/>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714B"/>
    <w:rsid w:val="0038762B"/>
    <w:rsid w:val="00387743"/>
    <w:rsid w:val="0038788D"/>
    <w:rsid w:val="00387F6E"/>
    <w:rsid w:val="00390D2A"/>
    <w:rsid w:val="003918DA"/>
    <w:rsid w:val="00391B7F"/>
    <w:rsid w:val="00391D87"/>
    <w:rsid w:val="00392386"/>
    <w:rsid w:val="0039285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8D8"/>
    <w:rsid w:val="003A7A0A"/>
    <w:rsid w:val="003A7F64"/>
    <w:rsid w:val="003A7F8B"/>
    <w:rsid w:val="003B02BF"/>
    <w:rsid w:val="003B0D03"/>
    <w:rsid w:val="003B11CA"/>
    <w:rsid w:val="003B20E5"/>
    <w:rsid w:val="003B214B"/>
    <w:rsid w:val="003B23D1"/>
    <w:rsid w:val="003B3256"/>
    <w:rsid w:val="003B3565"/>
    <w:rsid w:val="003B3B21"/>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30A6"/>
    <w:rsid w:val="003C333D"/>
    <w:rsid w:val="003C3562"/>
    <w:rsid w:val="003C41FE"/>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42D5"/>
    <w:rsid w:val="00444AE3"/>
    <w:rsid w:val="00444C4D"/>
    <w:rsid w:val="00445761"/>
    <w:rsid w:val="004457B8"/>
    <w:rsid w:val="00446108"/>
    <w:rsid w:val="0044640F"/>
    <w:rsid w:val="00446717"/>
    <w:rsid w:val="004468D3"/>
    <w:rsid w:val="0044691B"/>
    <w:rsid w:val="00450027"/>
    <w:rsid w:val="00450204"/>
    <w:rsid w:val="0045049F"/>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482"/>
    <w:rsid w:val="00526593"/>
    <w:rsid w:val="00526782"/>
    <w:rsid w:val="00526A20"/>
    <w:rsid w:val="00526B59"/>
    <w:rsid w:val="00526E3A"/>
    <w:rsid w:val="005274F9"/>
    <w:rsid w:val="005277FD"/>
    <w:rsid w:val="00527CAB"/>
    <w:rsid w:val="0053084E"/>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752D"/>
    <w:rsid w:val="0056758D"/>
    <w:rsid w:val="00567619"/>
    <w:rsid w:val="005677B1"/>
    <w:rsid w:val="00567D06"/>
    <w:rsid w:val="00567F5C"/>
    <w:rsid w:val="005703A2"/>
    <w:rsid w:val="005703C8"/>
    <w:rsid w:val="005704DD"/>
    <w:rsid w:val="00570947"/>
    <w:rsid w:val="00570B5F"/>
    <w:rsid w:val="0057137F"/>
    <w:rsid w:val="005719E9"/>
    <w:rsid w:val="00571A8F"/>
    <w:rsid w:val="00571D48"/>
    <w:rsid w:val="0057234D"/>
    <w:rsid w:val="00572753"/>
    <w:rsid w:val="005727E5"/>
    <w:rsid w:val="00572EBE"/>
    <w:rsid w:val="00573CA6"/>
    <w:rsid w:val="00573D41"/>
    <w:rsid w:val="00573E1E"/>
    <w:rsid w:val="00573F66"/>
    <w:rsid w:val="00574A97"/>
    <w:rsid w:val="00574B82"/>
    <w:rsid w:val="00574F99"/>
    <w:rsid w:val="0057509A"/>
    <w:rsid w:val="00575407"/>
    <w:rsid w:val="00575594"/>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444"/>
    <w:rsid w:val="005E4835"/>
    <w:rsid w:val="005E486A"/>
    <w:rsid w:val="005E4C5F"/>
    <w:rsid w:val="005E4DB2"/>
    <w:rsid w:val="005E4E33"/>
    <w:rsid w:val="005E54CB"/>
    <w:rsid w:val="005E5533"/>
    <w:rsid w:val="005E6C2B"/>
    <w:rsid w:val="005E74C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255"/>
    <w:rsid w:val="00615CDB"/>
    <w:rsid w:val="00615CE0"/>
    <w:rsid w:val="00616785"/>
    <w:rsid w:val="00616C48"/>
    <w:rsid w:val="00616E88"/>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9C6"/>
    <w:rsid w:val="006C29FE"/>
    <w:rsid w:val="006C2D2C"/>
    <w:rsid w:val="006C2DD7"/>
    <w:rsid w:val="006C4041"/>
    <w:rsid w:val="006C40AE"/>
    <w:rsid w:val="006C417A"/>
    <w:rsid w:val="006C42B1"/>
    <w:rsid w:val="006C4342"/>
    <w:rsid w:val="006C4801"/>
    <w:rsid w:val="006C4C55"/>
    <w:rsid w:val="006C5AF5"/>
    <w:rsid w:val="006C5CCA"/>
    <w:rsid w:val="006C6632"/>
    <w:rsid w:val="006C67B8"/>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BC8"/>
    <w:rsid w:val="006E40BF"/>
    <w:rsid w:val="006E43EF"/>
    <w:rsid w:val="006E4BD6"/>
    <w:rsid w:val="006E5370"/>
    <w:rsid w:val="006E540B"/>
    <w:rsid w:val="006E5440"/>
    <w:rsid w:val="006E5561"/>
    <w:rsid w:val="006E587B"/>
    <w:rsid w:val="006E6535"/>
    <w:rsid w:val="006E65FA"/>
    <w:rsid w:val="006E67E8"/>
    <w:rsid w:val="006E6CAC"/>
    <w:rsid w:val="006E7AB8"/>
    <w:rsid w:val="006E7E0F"/>
    <w:rsid w:val="006F003A"/>
    <w:rsid w:val="006F073F"/>
    <w:rsid w:val="006F10CE"/>
    <w:rsid w:val="006F13C0"/>
    <w:rsid w:val="006F14D0"/>
    <w:rsid w:val="006F181D"/>
    <w:rsid w:val="006F1E43"/>
    <w:rsid w:val="006F1EF2"/>
    <w:rsid w:val="006F1FC2"/>
    <w:rsid w:val="006F2133"/>
    <w:rsid w:val="006F2B63"/>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828"/>
    <w:rsid w:val="00743A04"/>
    <w:rsid w:val="00743F90"/>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C71"/>
    <w:rsid w:val="0077605F"/>
    <w:rsid w:val="00776331"/>
    <w:rsid w:val="007767FB"/>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3CD"/>
    <w:rsid w:val="007906D8"/>
    <w:rsid w:val="00790797"/>
    <w:rsid w:val="007908D5"/>
    <w:rsid w:val="00791909"/>
    <w:rsid w:val="0079190A"/>
    <w:rsid w:val="00791B48"/>
    <w:rsid w:val="00791BB2"/>
    <w:rsid w:val="00791EE0"/>
    <w:rsid w:val="00792015"/>
    <w:rsid w:val="007926A0"/>
    <w:rsid w:val="0079291B"/>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883"/>
    <w:rsid w:val="007A6965"/>
    <w:rsid w:val="007A6B37"/>
    <w:rsid w:val="007A6BC0"/>
    <w:rsid w:val="007A6DD8"/>
    <w:rsid w:val="007A6E19"/>
    <w:rsid w:val="007A7254"/>
    <w:rsid w:val="007A735F"/>
    <w:rsid w:val="007A78AC"/>
    <w:rsid w:val="007A79B2"/>
    <w:rsid w:val="007A7B4C"/>
    <w:rsid w:val="007B06E2"/>
    <w:rsid w:val="007B08D8"/>
    <w:rsid w:val="007B0A19"/>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72"/>
    <w:rsid w:val="00811737"/>
    <w:rsid w:val="0081199B"/>
    <w:rsid w:val="00811E4E"/>
    <w:rsid w:val="00812B00"/>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F6"/>
    <w:rsid w:val="008234C7"/>
    <w:rsid w:val="00823DFC"/>
    <w:rsid w:val="00823FAC"/>
    <w:rsid w:val="00823FF2"/>
    <w:rsid w:val="0082421F"/>
    <w:rsid w:val="00824226"/>
    <w:rsid w:val="008245F5"/>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C61"/>
    <w:rsid w:val="00896CEE"/>
    <w:rsid w:val="008972EE"/>
    <w:rsid w:val="008977FB"/>
    <w:rsid w:val="00897C27"/>
    <w:rsid w:val="00897CCB"/>
    <w:rsid w:val="00897F09"/>
    <w:rsid w:val="00897F3E"/>
    <w:rsid w:val="008A0676"/>
    <w:rsid w:val="008A0706"/>
    <w:rsid w:val="008A0CE0"/>
    <w:rsid w:val="008A13CF"/>
    <w:rsid w:val="008A15B2"/>
    <w:rsid w:val="008A22C0"/>
    <w:rsid w:val="008A2435"/>
    <w:rsid w:val="008A2624"/>
    <w:rsid w:val="008A2798"/>
    <w:rsid w:val="008A28E4"/>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F17"/>
    <w:rsid w:val="008B62B3"/>
    <w:rsid w:val="008B6323"/>
    <w:rsid w:val="008B63E0"/>
    <w:rsid w:val="008B6A10"/>
    <w:rsid w:val="008B6F4B"/>
    <w:rsid w:val="008B7068"/>
    <w:rsid w:val="008B7373"/>
    <w:rsid w:val="008B73A0"/>
    <w:rsid w:val="008B782B"/>
    <w:rsid w:val="008B7D09"/>
    <w:rsid w:val="008B7E8E"/>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C7C"/>
    <w:rsid w:val="008F0DFD"/>
    <w:rsid w:val="008F0F60"/>
    <w:rsid w:val="008F1001"/>
    <w:rsid w:val="008F1A15"/>
    <w:rsid w:val="008F1E38"/>
    <w:rsid w:val="008F23C8"/>
    <w:rsid w:val="008F2541"/>
    <w:rsid w:val="008F2953"/>
    <w:rsid w:val="008F34D8"/>
    <w:rsid w:val="008F36BB"/>
    <w:rsid w:val="008F3B1F"/>
    <w:rsid w:val="008F4398"/>
    <w:rsid w:val="008F43AA"/>
    <w:rsid w:val="008F4410"/>
    <w:rsid w:val="008F462C"/>
    <w:rsid w:val="008F4983"/>
    <w:rsid w:val="008F49E8"/>
    <w:rsid w:val="008F4C34"/>
    <w:rsid w:val="008F4D8B"/>
    <w:rsid w:val="008F4FA3"/>
    <w:rsid w:val="008F54FA"/>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A8C"/>
    <w:rsid w:val="00915B28"/>
    <w:rsid w:val="00915B59"/>
    <w:rsid w:val="00915EBD"/>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850"/>
    <w:rsid w:val="009808D1"/>
    <w:rsid w:val="0098106C"/>
    <w:rsid w:val="00981374"/>
    <w:rsid w:val="009814D3"/>
    <w:rsid w:val="00981511"/>
    <w:rsid w:val="00981B94"/>
    <w:rsid w:val="00981FAC"/>
    <w:rsid w:val="00981FAD"/>
    <w:rsid w:val="009823C3"/>
    <w:rsid w:val="00982416"/>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904BD"/>
    <w:rsid w:val="00990C8A"/>
    <w:rsid w:val="0099121F"/>
    <w:rsid w:val="00991411"/>
    <w:rsid w:val="00991499"/>
    <w:rsid w:val="009915CC"/>
    <w:rsid w:val="00991B7A"/>
    <w:rsid w:val="00991BB0"/>
    <w:rsid w:val="00991DAF"/>
    <w:rsid w:val="00992010"/>
    <w:rsid w:val="00992912"/>
    <w:rsid w:val="00992BA5"/>
    <w:rsid w:val="00992CF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65B"/>
    <w:rsid w:val="009D1748"/>
    <w:rsid w:val="009D18F5"/>
    <w:rsid w:val="009D2366"/>
    <w:rsid w:val="009D2456"/>
    <w:rsid w:val="009D2617"/>
    <w:rsid w:val="009D26AB"/>
    <w:rsid w:val="009D29D5"/>
    <w:rsid w:val="009D2F6D"/>
    <w:rsid w:val="009D3217"/>
    <w:rsid w:val="009D327B"/>
    <w:rsid w:val="009D39EE"/>
    <w:rsid w:val="009D3CB0"/>
    <w:rsid w:val="009D3EB8"/>
    <w:rsid w:val="009D3F12"/>
    <w:rsid w:val="009D3F9C"/>
    <w:rsid w:val="009D4116"/>
    <w:rsid w:val="009D476B"/>
    <w:rsid w:val="009D4AAB"/>
    <w:rsid w:val="009D4D35"/>
    <w:rsid w:val="009D4E10"/>
    <w:rsid w:val="009D53B6"/>
    <w:rsid w:val="009D57AE"/>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B2C"/>
    <w:rsid w:val="009E5C9B"/>
    <w:rsid w:val="009E5ED5"/>
    <w:rsid w:val="009E5F57"/>
    <w:rsid w:val="009E6302"/>
    <w:rsid w:val="009E63D8"/>
    <w:rsid w:val="009E6906"/>
    <w:rsid w:val="009E6A82"/>
    <w:rsid w:val="009E6D84"/>
    <w:rsid w:val="009E6F58"/>
    <w:rsid w:val="009E7264"/>
    <w:rsid w:val="009E72BD"/>
    <w:rsid w:val="009F05AB"/>
    <w:rsid w:val="009F0B28"/>
    <w:rsid w:val="009F0EA4"/>
    <w:rsid w:val="009F1207"/>
    <w:rsid w:val="009F1590"/>
    <w:rsid w:val="009F1668"/>
    <w:rsid w:val="009F1E11"/>
    <w:rsid w:val="009F2231"/>
    <w:rsid w:val="009F22A2"/>
    <w:rsid w:val="009F27D0"/>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C6B"/>
    <w:rsid w:val="00A07550"/>
    <w:rsid w:val="00A076F8"/>
    <w:rsid w:val="00A077E3"/>
    <w:rsid w:val="00A07848"/>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6B4"/>
    <w:rsid w:val="00A85C92"/>
    <w:rsid w:val="00A8636B"/>
    <w:rsid w:val="00A8690A"/>
    <w:rsid w:val="00A8717F"/>
    <w:rsid w:val="00A875FB"/>
    <w:rsid w:val="00A87937"/>
    <w:rsid w:val="00A90267"/>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C5"/>
    <w:rsid w:val="00AD7F8D"/>
    <w:rsid w:val="00AE0970"/>
    <w:rsid w:val="00AE0D59"/>
    <w:rsid w:val="00AE1146"/>
    <w:rsid w:val="00AE1223"/>
    <w:rsid w:val="00AE1A50"/>
    <w:rsid w:val="00AE1DB2"/>
    <w:rsid w:val="00AE2279"/>
    <w:rsid w:val="00AE27AE"/>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CBB"/>
    <w:rsid w:val="00B15DD6"/>
    <w:rsid w:val="00B16177"/>
    <w:rsid w:val="00B16238"/>
    <w:rsid w:val="00B16377"/>
    <w:rsid w:val="00B16D11"/>
    <w:rsid w:val="00B16DE2"/>
    <w:rsid w:val="00B1725E"/>
    <w:rsid w:val="00B174A9"/>
    <w:rsid w:val="00B179CB"/>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3BA"/>
    <w:rsid w:val="00B473E1"/>
    <w:rsid w:val="00B474B8"/>
    <w:rsid w:val="00B47577"/>
    <w:rsid w:val="00B47F94"/>
    <w:rsid w:val="00B5020A"/>
    <w:rsid w:val="00B506F7"/>
    <w:rsid w:val="00B5070F"/>
    <w:rsid w:val="00B50870"/>
    <w:rsid w:val="00B50A48"/>
    <w:rsid w:val="00B50D7B"/>
    <w:rsid w:val="00B51246"/>
    <w:rsid w:val="00B51A9D"/>
    <w:rsid w:val="00B52190"/>
    <w:rsid w:val="00B52E0F"/>
    <w:rsid w:val="00B5379F"/>
    <w:rsid w:val="00B5424F"/>
    <w:rsid w:val="00B5595E"/>
    <w:rsid w:val="00B55A40"/>
    <w:rsid w:val="00B55B65"/>
    <w:rsid w:val="00B55B97"/>
    <w:rsid w:val="00B55CF2"/>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700A0"/>
    <w:rsid w:val="00B700C2"/>
    <w:rsid w:val="00B70219"/>
    <w:rsid w:val="00B7084E"/>
    <w:rsid w:val="00B710C8"/>
    <w:rsid w:val="00B71B5B"/>
    <w:rsid w:val="00B71E6A"/>
    <w:rsid w:val="00B7205D"/>
    <w:rsid w:val="00B724C5"/>
    <w:rsid w:val="00B7283A"/>
    <w:rsid w:val="00B731DC"/>
    <w:rsid w:val="00B732EB"/>
    <w:rsid w:val="00B7351D"/>
    <w:rsid w:val="00B73716"/>
    <w:rsid w:val="00B74238"/>
    <w:rsid w:val="00B7459A"/>
    <w:rsid w:val="00B748B9"/>
    <w:rsid w:val="00B750D1"/>
    <w:rsid w:val="00B7590B"/>
    <w:rsid w:val="00B75B5F"/>
    <w:rsid w:val="00B75EFB"/>
    <w:rsid w:val="00B76174"/>
    <w:rsid w:val="00B772B4"/>
    <w:rsid w:val="00B77388"/>
    <w:rsid w:val="00B773D8"/>
    <w:rsid w:val="00B77805"/>
    <w:rsid w:val="00B77A5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A67"/>
    <w:rsid w:val="00B87A75"/>
    <w:rsid w:val="00B87D3D"/>
    <w:rsid w:val="00B90074"/>
    <w:rsid w:val="00B90796"/>
    <w:rsid w:val="00B90DDC"/>
    <w:rsid w:val="00B91060"/>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93F"/>
    <w:rsid w:val="00BA5940"/>
    <w:rsid w:val="00BA5FC5"/>
    <w:rsid w:val="00BA6016"/>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AB"/>
    <w:rsid w:val="00BC3548"/>
    <w:rsid w:val="00BC3E13"/>
    <w:rsid w:val="00BC3E8D"/>
    <w:rsid w:val="00BC3EA7"/>
    <w:rsid w:val="00BC4624"/>
    <w:rsid w:val="00BC4DBD"/>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CE1"/>
    <w:rsid w:val="00BD730A"/>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EAD"/>
    <w:rsid w:val="00BF036C"/>
    <w:rsid w:val="00BF052F"/>
    <w:rsid w:val="00BF0685"/>
    <w:rsid w:val="00BF0FA5"/>
    <w:rsid w:val="00BF161C"/>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580"/>
    <w:rsid w:val="00C166D3"/>
    <w:rsid w:val="00C16746"/>
    <w:rsid w:val="00C1738A"/>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F2D"/>
    <w:rsid w:val="00C368BC"/>
    <w:rsid w:val="00C369F2"/>
    <w:rsid w:val="00C36ADD"/>
    <w:rsid w:val="00C36D50"/>
    <w:rsid w:val="00C3772C"/>
    <w:rsid w:val="00C37913"/>
    <w:rsid w:val="00C37931"/>
    <w:rsid w:val="00C37A71"/>
    <w:rsid w:val="00C40559"/>
    <w:rsid w:val="00C40BF0"/>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753"/>
    <w:rsid w:val="00C62917"/>
    <w:rsid w:val="00C62B9E"/>
    <w:rsid w:val="00C6312B"/>
    <w:rsid w:val="00C6371A"/>
    <w:rsid w:val="00C63933"/>
    <w:rsid w:val="00C63D72"/>
    <w:rsid w:val="00C63F4B"/>
    <w:rsid w:val="00C643E5"/>
    <w:rsid w:val="00C649A0"/>
    <w:rsid w:val="00C64A56"/>
    <w:rsid w:val="00C64A76"/>
    <w:rsid w:val="00C64D4C"/>
    <w:rsid w:val="00C65039"/>
    <w:rsid w:val="00C65267"/>
    <w:rsid w:val="00C652BA"/>
    <w:rsid w:val="00C654DC"/>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892"/>
    <w:rsid w:val="00C91AFC"/>
    <w:rsid w:val="00C91B7A"/>
    <w:rsid w:val="00C91C59"/>
    <w:rsid w:val="00C91EC2"/>
    <w:rsid w:val="00C92576"/>
    <w:rsid w:val="00C92754"/>
    <w:rsid w:val="00C930D6"/>
    <w:rsid w:val="00C93366"/>
    <w:rsid w:val="00C93AB9"/>
    <w:rsid w:val="00C93BF8"/>
    <w:rsid w:val="00C94206"/>
    <w:rsid w:val="00C94A7D"/>
    <w:rsid w:val="00C94ADA"/>
    <w:rsid w:val="00C951BB"/>
    <w:rsid w:val="00C951FB"/>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400"/>
    <w:rsid w:val="00CB3D14"/>
    <w:rsid w:val="00CB41E0"/>
    <w:rsid w:val="00CB43D5"/>
    <w:rsid w:val="00CB4496"/>
    <w:rsid w:val="00CB450B"/>
    <w:rsid w:val="00CB4D5F"/>
    <w:rsid w:val="00CB5140"/>
    <w:rsid w:val="00CB52CC"/>
    <w:rsid w:val="00CB5814"/>
    <w:rsid w:val="00CB6556"/>
    <w:rsid w:val="00CB6686"/>
    <w:rsid w:val="00CB67DD"/>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890"/>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734"/>
    <w:rsid w:val="00CD5833"/>
    <w:rsid w:val="00CD5D84"/>
    <w:rsid w:val="00CD6592"/>
    <w:rsid w:val="00CD6DBF"/>
    <w:rsid w:val="00CD70F7"/>
    <w:rsid w:val="00CD7164"/>
    <w:rsid w:val="00CE03A0"/>
    <w:rsid w:val="00CE0435"/>
    <w:rsid w:val="00CE0E6E"/>
    <w:rsid w:val="00CE0F14"/>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F78"/>
    <w:rsid w:val="00CF13BD"/>
    <w:rsid w:val="00CF1554"/>
    <w:rsid w:val="00CF155C"/>
    <w:rsid w:val="00CF182D"/>
    <w:rsid w:val="00CF186A"/>
    <w:rsid w:val="00CF1BBA"/>
    <w:rsid w:val="00CF1E71"/>
    <w:rsid w:val="00CF1EEA"/>
    <w:rsid w:val="00CF2224"/>
    <w:rsid w:val="00CF23E9"/>
    <w:rsid w:val="00CF2661"/>
    <w:rsid w:val="00CF3400"/>
    <w:rsid w:val="00CF3450"/>
    <w:rsid w:val="00CF363F"/>
    <w:rsid w:val="00CF3751"/>
    <w:rsid w:val="00CF3D4F"/>
    <w:rsid w:val="00CF4172"/>
    <w:rsid w:val="00CF4288"/>
    <w:rsid w:val="00CF453B"/>
    <w:rsid w:val="00CF45B8"/>
    <w:rsid w:val="00CF4D1B"/>
    <w:rsid w:val="00CF4DBD"/>
    <w:rsid w:val="00CF5109"/>
    <w:rsid w:val="00CF5764"/>
    <w:rsid w:val="00CF588F"/>
    <w:rsid w:val="00CF5A4F"/>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9EC"/>
    <w:rsid w:val="00D21DFD"/>
    <w:rsid w:val="00D21F76"/>
    <w:rsid w:val="00D220E9"/>
    <w:rsid w:val="00D22251"/>
    <w:rsid w:val="00D22C51"/>
    <w:rsid w:val="00D22C7A"/>
    <w:rsid w:val="00D231A8"/>
    <w:rsid w:val="00D23278"/>
    <w:rsid w:val="00D23722"/>
    <w:rsid w:val="00D23E97"/>
    <w:rsid w:val="00D249E7"/>
    <w:rsid w:val="00D25292"/>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70339"/>
    <w:rsid w:val="00D703AF"/>
    <w:rsid w:val="00D70F83"/>
    <w:rsid w:val="00D71068"/>
    <w:rsid w:val="00D710D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8C2"/>
    <w:rsid w:val="00DB0A60"/>
    <w:rsid w:val="00DB0CF7"/>
    <w:rsid w:val="00DB0DFA"/>
    <w:rsid w:val="00DB1087"/>
    <w:rsid w:val="00DB1286"/>
    <w:rsid w:val="00DB12BC"/>
    <w:rsid w:val="00DB12D5"/>
    <w:rsid w:val="00DB12FA"/>
    <w:rsid w:val="00DB149C"/>
    <w:rsid w:val="00DB156E"/>
    <w:rsid w:val="00DB19AC"/>
    <w:rsid w:val="00DB26E6"/>
    <w:rsid w:val="00DB29D5"/>
    <w:rsid w:val="00DB31B8"/>
    <w:rsid w:val="00DB31C7"/>
    <w:rsid w:val="00DB3388"/>
    <w:rsid w:val="00DB350C"/>
    <w:rsid w:val="00DB3B82"/>
    <w:rsid w:val="00DB3F83"/>
    <w:rsid w:val="00DB40E4"/>
    <w:rsid w:val="00DB458B"/>
    <w:rsid w:val="00DB45AE"/>
    <w:rsid w:val="00DB46A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435"/>
    <w:rsid w:val="00DC25E6"/>
    <w:rsid w:val="00DC29A9"/>
    <w:rsid w:val="00DC35A9"/>
    <w:rsid w:val="00DC3BD8"/>
    <w:rsid w:val="00DC42C6"/>
    <w:rsid w:val="00DC453E"/>
    <w:rsid w:val="00DC510E"/>
    <w:rsid w:val="00DC512E"/>
    <w:rsid w:val="00DC51FC"/>
    <w:rsid w:val="00DC54E6"/>
    <w:rsid w:val="00DC5A2A"/>
    <w:rsid w:val="00DC5E2A"/>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9A0"/>
    <w:rsid w:val="00DE19FA"/>
    <w:rsid w:val="00DE1C8F"/>
    <w:rsid w:val="00DE1F50"/>
    <w:rsid w:val="00DE216A"/>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A3"/>
    <w:rsid w:val="00E02695"/>
    <w:rsid w:val="00E026CD"/>
    <w:rsid w:val="00E02E60"/>
    <w:rsid w:val="00E02F96"/>
    <w:rsid w:val="00E02FC7"/>
    <w:rsid w:val="00E03299"/>
    <w:rsid w:val="00E03676"/>
    <w:rsid w:val="00E04209"/>
    <w:rsid w:val="00E042E2"/>
    <w:rsid w:val="00E04380"/>
    <w:rsid w:val="00E04682"/>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84B"/>
    <w:rsid w:val="00E17A8B"/>
    <w:rsid w:val="00E20208"/>
    <w:rsid w:val="00E20A4C"/>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78E"/>
    <w:rsid w:val="00E258EB"/>
    <w:rsid w:val="00E25C6D"/>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B4"/>
    <w:rsid w:val="00E5371B"/>
    <w:rsid w:val="00E53905"/>
    <w:rsid w:val="00E539CA"/>
    <w:rsid w:val="00E53A7A"/>
    <w:rsid w:val="00E54003"/>
    <w:rsid w:val="00E54383"/>
    <w:rsid w:val="00E54888"/>
    <w:rsid w:val="00E54D5F"/>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AA6"/>
    <w:rsid w:val="00E641D8"/>
    <w:rsid w:val="00E6454A"/>
    <w:rsid w:val="00E6459D"/>
    <w:rsid w:val="00E64B42"/>
    <w:rsid w:val="00E65D33"/>
    <w:rsid w:val="00E65F5C"/>
    <w:rsid w:val="00E66091"/>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A27"/>
    <w:rsid w:val="00EC0F6B"/>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771"/>
    <w:rsid w:val="00EC6A80"/>
    <w:rsid w:val="00EC717F"/>
    <w:rsid w:val="00EC749A"/>
    <w:rsid w:val="00EC76D5"/>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7CB"/>
    <w:rsid w:val="00ED6F16"/>
    <w:rsid w:val="00ED70D9"/>
    <w:rsid w:val="00ED7AEB"/>
    <w:rsid w:val="00ED7E9E"/>
    <w:rsid w:val="00ED7EF2"/>
    <w:rsid w:val="00EE078C"/>
    <w:rsid w:val="00EE1188"/>
    <w:rsid w:val="00EE1DCA"/>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71B2"/>
    <w:rsid w:val="00F07266"/>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F73"/>
    <w:rsid w:val="00F25275"/>
    <w:rsid w:val="00F253F1"/>
    <w:rsid w:val="00F254CD"/>
    <w:rsid w:val="00F25B86"/>
    <w:rsid w:val="00F25D88"/>
    <w:rsid w:val="00F25EA2"/>
    <w:rsid w:val="00F262AD"/>
    <w:rsid w:val="00F2698B"/>
    <w:rsid w:val="00F27411"/>
    <w:rsid w:val="00F27AC0"/>
    <w:rsid w:val="00F27BF6"/>
    <w:rsid w:val="00F27E8D"/>
    <w:rsid w:val="00F27EA6"/>
    <w:rsid w:val="00F27F4D"/>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D1C"/>
    <w:rsid w:val="00F80523"/>
    <w:rsid w:val="00F80941"/>
    <w:rsid w:val="00F80985"/>
    <w:rsid w:val="00F80B83"/>
    <w:rsid w:val="00F80E7F"/>
    <w:rsid w:val="00F81869"/>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A8D"/>
    <w:rsid w:val="00F93E54"/>
    <w:rsid w:val="00F9439A"/>
    <w:rsid w:val="00F94CA2"/>
    <w:rsid w:val="00F94F70"/>
    <w:rsid w:val="00F94FBD"/>
    <w:rsid w:val="00F95287"/>
    <w:rsid w:val="00F956A0"/>
    <w:rsid w:val="00F959BE"/>
    <w:rsid w:val="00F95AF7"/>
    <w:rsid w:val="00F960D2"/>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401D"/>
    <w:rsid w:val="00FA4208"/>
    <w:rsid w:val="00FA47FB"/>
    <w:rsid w:val="00FA4E58"/>
    <w:rsid w:val="00FA541F"/>
    <w:rsid w:val="00FA565C"/>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8A325-99C4-475E-90B3-504C4000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1</Pages>
  <Words>155046</Words>
  <Characters>821747</Characters>
  <Application>Microsoft Office Word</Application>
  <DocSecurity>0</DocSecurity>
  <Lines>6847</Lines>
  <Paragraphs>1949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501</cp:revision>
  <cp:lastPrinted>2017-05-07T13:41:00Z</cp:lastPrinted>
  <dcterms:created xsi:type="dcterms:W3CDTF">2020-05-20T16:12:00Z</dcterms:created>
  <dcterms:modified xsi:type="dcterms:W3CDTF">2020-05-25T13:55:00Z</dcterms:modified>
</cp:coreProperties>
</file>