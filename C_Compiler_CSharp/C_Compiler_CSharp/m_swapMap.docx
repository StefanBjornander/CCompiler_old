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FC616E">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FC616E">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FC616E">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FC616E">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FC616E">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FC616E">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FC616E">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FC616E">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FC616E">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FC616E">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FC616E">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FC616E">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FC616E">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FC616E">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FC616E">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FC616E">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FC616E">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FC616E">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FC616E">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FC616E">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FC616E">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FC616E">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FC616E">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FC616E">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FC616E">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627A51">
        <w:t>A.3.7</w:t>
      </w:r>
      <w:proofErr w:type="spellEnd"/>
      <w:r w:rsidR="00627A51">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29"/>
            <w:gridCol w:w="2988"/>
            <w:gridCol w:w="128"/>
            <w:gridCol w:w="2989"/>
            <w:gridCol w:w="128"/>
            <w:gridCol w:w="3117"/>
          </w:tblGrid>
        </w:tblGridChange>
      </w:tblGrid>
      <w:tr w:rsidR="00643209" w:rsidRPr="00903DBA" w14:paraId="3932F7B0" w14:textId="77777777" w:rsidTr="004313A8">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4313A8">
            <w:pPr>
              <w:pStyle w:val="Code"/>
            </w:pPr>
            <w:r>
              <w:t>void a() {</w:t>
            </w:r>
          </w:p>
          <w:p w14:paraId="41414512" w14:textId="77777777" w:rsidR="00643209" w:rsidRDefault="00643209" w:rsidP="004313A8">
            <w:pPr>
              <w:pStyle w:val="Code"/>
            </w:pPr>
            <w:r>
              <w:t xml:space="preserve">  b();</w:t>
            </w:r>
          </w:p>
          <w:p w14:paraId="21906E4F" w14:textId="77777777" w:rsidR="00643209" w:rsidRDefault="00643209" w:rsidP="004313A8">
            <w:pPr>
              <w:pStyle w:val="Code"/>
            </w:pPr>
            <w:r>
              <w:t>}</w:t>
            </w:r>
          </w:p>
          <w:p w14:paraId="269B8E7F" w14:textId="77777777" w:rsidR="00643209" w:rsidRDefault="00643209" w:rsidP="004313A8">
            <w:pPr>
              <w:pStyle w:val="Code"/>
            </w:pPr>
          </w:p>
          <w:p w14:paraId="793138E3" w14:textId="6257FCD6" w:rsidR="00643209" w:rsidRDefault="00643209" w:rsidP="004313A8">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4313A8">
            <w:pPr>
              <w:pStyle w:val="Code"/>
              <w:rPr>
                <w:ins w:id="28" w:author="Stefan Bjornander" w:date="2015-04-26T09:44:00Z"/>
              </w:rPr>
            </w:pPr>
          </w:p>
        </w:tc>
      </w:tr>
      <w:tr w:rsidR="00643209" w:rsidRPr="00903DBA" w14:paraId="00941097" w14:textId="77777777" w:rsidTr="004313A8">
        <w:tc>
          <w:tcPr>
            <w:tcW w:w="3116" w:type="dxa"/>
          </w:tcPr>
          <w:p w14:paraId="7354DF32" w14:textId="747CD307" w:rsidR="00643209" w:rsidRPr="00903DBA" w:rsidRDefault="00643209" w:rsidP="004313A8">
            <w:pPr>
              <w:spacing w:before="0" w:after="0"/>
              <w:rPr>
                <w:ins w:id="29" w:author="Stefan Bjornander" w:date="2015-04-26T09:44:00Z"/>
                <w:del w:id="30" w:author="Stefan Bjornander" w:date="2015-04-26T09:44:00Z"/>
              </w:rPr>
            </w:pPr>
            <w:r>
              <w:t>(a) Forward</w:t>
            </w:r>
          </w:p>
          <w:p w14:paraId="1A036D37" w14:textId="7FF89549" w:rsidR="00643209" w:rsidRDefault="00643209" w:rsidP="004313A8">
            <w:pPr>
              <w:spacing w:before="0" w:after="0"/>
              <w:rPr>
                <w:highlight w:val="white"/>
              </w:rPr>
            </w:pPr>
            <w:r>
              <w:rPr>
                <w:highlight w:val="white"/>
              </w:rPr>
              <w:t xml:space="preserve"> Call</w:t>
            </w:r>
          </w:p>
        </w:tc>
        <w:tc>
          <w:tcPr>
            <w:tcW w:w="3117" w:type="dxa"/>
          </w:tcPr>
          <w:p w14:paraId="108187C3" w14:textId="1E3BBAE0" w:rsidR="00643209" w:rsidRDefault="00643209" w:rsidP="004313A8">
            <w:pPr>
              <w:spacing w:before="0" w:after="0"/>
              <w:rPr>
                <w:highlight w:val="white"/>
              </w:rPr>
            </w:pPr>
            <w:r>
              <w:t>(b) Backward Call</w:t>
            </w:r>
          </w:p>
        </w:tc>
        <w:tc>
          <w:tcPr>
            <w:tcW w:w="3117" w:type="dxa"/>
          </w:tcPr>
          <w:p w14:paraId="0326BFAD" w14:textId="37EB13C7" w:rsidR="00643209" w:rsidRDefault="00643209" w:rsidP="004313A8">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 xml:space="preserve">The first problem for the scanner to solve is to transform the escape sequences of characters and string into their proper characters. For instance, the character </w:t>
      </w:r>
      <w:proofErr w:type="gramStart"/>
      <w:r w:rsidRPr="00903DBA">
        <w:rPr>
          <w:highlight w:val="white"/>
        </w:rPr>
        <w:t>sequence</w:t>
      </w:r>
      <w:r>
        <w:rPr>
          <w:highlight w:val="white"/>
        </w:rPr>
        <w:t xml:space="preserve"> </w:t>
      </w:r>
      <w:r w:rsidRPr="00903DBA">
        <w:rPr>
          <w:highlight w:val="white"/>
        </w:rPr>
        <w:t>’</w:t>
      </w:r>
      <w:proofErr w:type="gramEnd"/>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proofErr w:type="gramStart"/>
      <w:r w:rsidR="0065097A" w:rsidRPr="00903DBA">
        <w:rPr>
          <w:highlight w:val="white"/>
        </w:rPr>
        <w:t>two dollar</w:t>
      </w:r>
      <w:proofErr w:type="gramEnd"/>
      <w:r w:rsidR="0065097A" w:rsidRPr="00903DBA">
        <w:rPr>
          <w:highlight w:val="white"/>
        </w:rPr>
        <w:t xml:space="preserve">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proofErr w:type="gramStart"/>
      <w:r w:rsidRPr="00903DBA">
        <w:rPr>
          <w:highlight w:val="white"/>
        </w:rPr>
        <w:t>a</w:t>
      </w:r>
      <w:proofErr w:type="spellEnd"/>
      <w:proofErr w:type="gram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 xml:space="preserve">The </w:t>
      </w:r>
      <w:proofErr w:type="spellStart"/>
      <w:r>
        <w:t>MiddleOperator</w:t>
      </w:r>
      <w:proofErr w:type="spellEnd"/>
      <w:r>
        <w:t xml:space="preserve"> Enumeration</w:t>
      </w:r>
      <w:bookmarkEnd w:id="45"/>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proofErr w:type="gramStart"/>
      <w:r w:rsidR="00C52DCF" w:rsidRPr="00E65FE6">
        <w:t>square</w:t>
      </w:r>
      <w:r w:rsidR="00E667B3" w:rsidRPr="00E65FE6">
        <w:t>(</w:t>
      </w:r>
      <w:proofErr w:type="gramEnd"/>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lastRenderedPageBreak/>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 xml:space="preserve">We need to do this </w:t>
      </w:r>
      <w:proofErr w:type="gramStart"/>
      <w:r w:rsidR="00B73351" w:rsidRPr="00903DBA">
        <w:rPr>
          <w:highlight w:val="white"/>
        </w:rPr>
        <w:t>in order for</w:t>
      </w:r>
      <w:proofErr w:type="gramEnd"/>
      <w:r w:rsidR="00B73351" w:rsidRPr="00903DBA">
        <w:rPr>
          <w:highlight w:val="white"/>
        </w:rPr>
        <w:t xml:space="preserve">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lastRenderedPageBreak/>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 xml:space="preserve">int </w:t>
      </w:r>
      <w:proofErr w:type="gramStart"/>
      <w:r w:rsidR="00AB3900" w:rsidRPr="00536E7A">
        <w:rPr>
          <w:rStyle w:val="KeyWord0"/>
          <w:highlight w:val="white"/>
        </w:rPr>
        <w:t>i;</w:t>
      </w:r>
      <w:r w:rsidR="00FD68C7">
        <w:rPr>
          <w:highlight w:val="white"/>
        </w:rPr>
        <w:t>,</w:t>
      </w:r>
      <w:proofErr w:type="gramEnd"/>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proofErr w:type="gramStart"/>
      <w:r w:rsidR="00536E7A" w:rsidRPr="00536E7A">
        <w:rPr>
          <w:rStyle w:val="KeyWord0"/>
          <w:highlight w:val="white"/>
        </w:rPr>
        <w:t>);</w:t>
      </w:r>
      <w:r w:rsidR="00536E7A">
        <w:rPr>
          <w:highlight w:val="white"/>
        </w:rPr>
        <w:t>,</w:t>
      </w:r>
      <w:proofErr w:type="gramEnd"/>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129"/>
            <w:gridCol w:w="2988"/>
            <w:gridCol w:w="128"/>
            <w:gridCol w:w="2989"/>
            <w:gridCol w:w="12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w:t>
      </w:r>
      <w:proofErr w:type="gramStart"/>
      <w:r w:rsidR="00EA7B83" w:rsidRPr="00903DBA">
        <w:rPr>
          <w:highlight w:val="white"/>
        </w:rPr>
        <w:t>list, since</w:t>
      </w:r>
      <w:proofErr w:type="gramEnd"/>
      <w:r w:rsidR="00EA7B83" w:rsidRPr="00903DBA">
        <w:rPr>
          <w:highlight w:val="white"/>
        </w:rPr>
        <w:t xml:space="preserv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lastRenderedPageBreak/>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w:t>
      </w:r>
      <w:proofErr w:type="gramStart"/>
      <w:r w:rsidRPr="00903DBA">
        <w:t>the it</w:t>
      </w:r>
      <w:proofErr w:type="gramEnd"/>
      <w:r w:rsidRPr="00903DBA">
        <w:t xml:space="preserve">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64FCD931" w14:textId="77777777" w:rsidR="00E40B78" w:rsidRPr="00903DBA" w:rsidRDefault="00E40B78" w:rsidP="00E40B78">
      <w:r w:rsidRPr="00903DBA">
        <w:t xml:space="preserve">If the function is the main </w:t>
      </w:r>
      <w:proofErr w:type="gramStart"/>
      <w:r w:rsidRPr="00903DBA">
        <w:t>function</w:t>
      </w:r>
      <w:proofErr w:type="gramEnd"/>
      <w:r w:rsidRPr="00903DBA">
        <w:t xml:space="preserve">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proofErr w:type="gramStart"/>
            <w:r w:rsidR="00A76052">
              <w:t>false-set</w:t>
            </w:r>
            <w:r>
              <w:t>s</w:t>
            </w:r>
            <w:proofErr w:type="gramEnd"/>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proofErr w:type="gramStart"/>
      <w:r w:rsidR="009C3C27">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 xml:space="preserve">The </w:t>
      </w:r>
      <w:proofErr w:type="gramStart"/>
      <w:r w:rsidRPr="00903DBA">
        <w:t>For</w:t>
      </w:r>
      <w:proofErr w:type="gramEnd"/>
      <w:r w:rsidRPr="00903DBA">
        <w:t xml:space="preserve">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proofErr w:type="gramStart"/>
      <w:r w:rsidR="00A76052">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 xml:space="preserve">When performing a call to a function which address is stored in a pointer </w:t>
      </w:r>
      <w:proofErr w:type="gramStart"/>
      <w:r w:rsidRPr="00903DBA">
        <w:t>variable</w:t>
      </w:r>
      <w:proofErr w:type="gramEnd"/>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lastRenderedPageBreak/>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 xml:space="preserve">On several </w:t>
      </w:r>
      <w:proofErr w:type="gramStart"/>
      <w:r>
        <w:rPr>
          <w:highlight w:val="white"/>
        </w:rPr>
        <w:t>occasions</w:t>
      </w:r>
      <w:r w:rsidR="00DB6979">
        <w:rPr>
          <w:highlight w:val="white"/>
        </w:rPr>
        <w:t xml:space="preserve"> </w:t>
      </w:r>
      <w:r w:rsidR="00547045">
        <w:rPr>
          <w:highlight w:val="white"/>
        </w:rPr>
        <w:t>,</w:t>
      </w:r>
      <w:r w:rsidR="00DB6979">
        <w:rPr>
          <w:highlight w:val="white"/>
        </w:rPr>
        <w:t>such</w:t>
      </w:r>
      <w:proofErr w:type="gramEnd"/>
      <w:r w:rsidR="00DB6979">
        <w:rPr>
          <w:highlight w:val="white"/>
        </w:rPr>
        <w:t xml:space="preserve">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w:t>
      </w:r>
      <w:proofErr w:type="gramStart"/>
      <w:r w:rsidRPr="00903DBA">
        <w:t>is</w:t>
      </w:r>
      <w:proofErr w:type="gramEnd"/>
      <w:r w:rsidRPr="00903DBA">
        <w:t xml:space="preserve">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proofErr w:type="gramStart"/>
      <w:r w:rsidRPr="00903DBA">
        <w:t>complicated, since</w:t>
      </w:r>
      <w:proofErr w:type="gramEnd"/>
      <w:r w:rsidRPr="00903DBA">
        <w:t xml:space="preserv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lastRenderedPageBreak/>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 xml:space="preserve">The </w:t>
      </w:r>
      <w:proofErr w:type="spellStart"/>
      <w:r w:rsidRPr="00903DBA">
        <w:t>MiddleCode</w:t>
      </w:r>
      <w:proofErr w:type="spellEnd"/>
      <w:r w:rsidRPr="00903DBA">
        <w:t xml:space="preserv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77777777" w:rsidR="005819E3" w:rsidRPr="005819E3" w:rsidRDefault="005819E3" w:rsidP="005819E3">
      <w:pPr>
        <w:pStyle w:val="Code"/>
        <w:rPr>
          <w:highlight w:val="white"/>
        </w:rPr>
      </w:pPr>
      <w:r w:rsidRPr="005819E3">
        <w:rPr>
          <w:highlight w:val="white"/>
        </w:rPr>
        <w:t xml:space="preserve">        case MiddleOperator.SignedMultiply:</w:t>
      </w:r>
    </w:p>
    <w:p w14:paraId="467017F2" w14:textId="77777777" w:rsidR="005819E3" w:rsidRPr="005819E3" w:rsidRDefault="005819E3" w:rsidP="005819E3">
      <w:pPr>
        <w:pStyle w:val="Code"/>
        <w:rPr>
          <w:highlight w:val="white"/>
        </w:rPr>
      </w:pPr>
      <w:r w:rsidRPr="005819E3">
        <w:rPr>
          <w:highlight w:val="white"/>
        </w:rPr>
        <w:t xml:space="preserve">        case MiddleOperator.SignedDivide:</w:t>
      </w:r>
    </w:p>
    <w:p w14:paraId="555381F8" w14:textId="77777777" w:rsidR="005819E3" w:rsidRPr="005819E3" w:rsidRDefault="005819E3" w:rsidP="005819E3">
      <w:pPr>
        <w:pStyle w:val="Code"/>
        <w:rPr>
          <w:highlight w:val="white"/>
        </w:rPr>
      </w:pPr>
      <w:r w:rsidRPr="005819E3">
        <w:rPr>
          <w:highlight w:val="white"/>
        </w:rPr>
        <w:t xml:space="preserve">        case MiddleOperator.SignedModulo:</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w:t>
      </w:r>
      <w:proofErr w:type="gramStart"/>
      <w:r w:rsidRPr="00903DBA">
        <w:t>in order to</w:t>
      </w:r>
      <w:proofErr w:type="gramEnd"/>
      <w:r w:rsidRPr="00903DBA">
        <w:t xml:space="preserve">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Pr="00903DBA">
        <w:rPr>
          <w:highlight w:val="white"/>
        </w:rPr>
        <w:t xml:space="preserve">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w:t>
      </w:r>
      <w:proofErr w:type="gramStart"/>
      <w:r w:rsidRPr="00903DBA">
        <w:rPr>
          <w:highlight w:val="white"/>
        </w:rPr>
        <w:t>is</w:t>
      </w:r>
      <w:proofErr w:type="gramEnd"/>
      <w:r w:rsidRPr="00903DBA">
        <w:rPr>
          <w:highlight w:val="white"/>
        </w:rPr>
        <w:t xml:space="preserve">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proofErr w:type="gramStart"/>
      <w:r w:rsidRPr="00903DBA">
        <w:rPr>
          <w:highlight w:val="white"/>
        </w:rPr>
        <w:t>sort</w:t>
      </w:r>
      <w:proofErr w:type="gramEnd"/>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proofErr w:type="gramStart"/>
      <w:r w:rsidRPr="00903DBA">
        <w:rPr>
          <w:highlight w:val="white"/>
        </w:rPr>
        <w:t>possible</w:t>
      </w:r>
      <w:proofErr w:type="gramEnd"/>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 xml:space="preserve">The </w:t>
      </w:r>
      <w:proofErr w:type="gramStart"/>
      <w:r w:rsidRPr="00903DBA">
        <w:t>For</w:t>
      </w:r>
      <w:proofErr w:type="gramEnd"/>
      <w:r w:rsidRPr="00903DBA">
        <w:t xml:space="preserve">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proofErr w:type="spellStart"/>
      <w:r w:rsidR="003F7BCA">
        <w:t>Goto</w:t>
      </w:r>
      <w:proofErr w:type="spellEnd"/>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lastRenderedPageBreak/>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lastRenderedPageBreak/>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t xml:space="preserve">The </w:t>
      </w:r>
      <w:r w:rsidR="005E5A36" w:rsidRPr="00903DBA">
        <w:t xml:space="preserve">Logical </w:t>
      </w:r>
      <w:proofErr w:type="gramStart"/>
      <w:r>
        <w:t>Or</w:t>
      </w:r>
      <w:proofErr w:type="gramEnd"/>
      <w:r>
        <w:t xml:space="preserve">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lastRenderedPageBreak/>
        <w:t xml:space="preserve">The </w:t>
      </w:r>
      <w:r w:rsidRPr="00903DBA">
        <w:t xml:space="preserve">Logical </w:t>
      </w:r>
      <w:proofErr w:type="gramStart"/>
      <w:r>
        <w:t>And</w:t>
      </w:r>
      <w:proofErr w:type="gramEnd"/>
      <w:r>
        <w:t xml:space="preserve">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3E9D269A" w:rsidR="00760F28" w:rsidRPr="00760F28" w:rsidRDefault="00760F28" w:rsidP="00760F28">
      <w:pPr>
        <w:pStyle w:val="Code"/>
        <w:rPr>
          <w:highlight w:val="white"/>
        </w:rPr>
      </w:pPr>
      <w:r w:rsidRPr="00760F28">
        <w:rPr>
          <w:highlight w:val="white"/>
        </w:rPr>
        <w:t xml:space="preserve">        indexExpression = MultiplyExpression(MiddleOperator.</w:t>
      </w:r>
      <w:r w:rsidR="00141AB6">
        <w:rPr>
          <w:highlight w:val="white"/>
        </w:rPr>
        <w:t>S</w:t>
      </w:r>
      <w:r w:rsidRPr="00760F28">
        <w:rPr>
          <w:highlight w:val="white"/>
        </w:rPr>
        <w:t>ignedMultiply,</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527A2DA1" w:rsidR="002F600C" w:rsidRPr="002F600C" w:rsidRDefault="002F600C" w:rsidP="002F600C">
      <w:pPr>
        <w:pStyle w:val="Code"/>
        <w:rPr>
          <w:highlight w:val="white"/>
        </w:rPr>
      </w:pPr>
      <w:r w:rsidRPr="002F600C">
        <w:rPr>
          <w:highlight w:val="white"/>
        </w:rPr>
        <w:t xml:space="preserve">          resultExpression = MultiplyExpression(MiddleOperator.</w:t>
      </w:r>
      <w:r w:rsidR="00E75913">
        <w:rPr>
          <w:highlight w:val="white"/>
        </w:rPr>
        <w:t>S</w:t>
      </w:r>
      <w:r w:rsidRPr="002F600C">
        <w:rPr>
          <w:highlight w:val="white"/>
        </w:rPr>
        <w:t>ignedDivide,</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lastRenderedPageBreak/>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proofErr w:type="gramStart"/>
      <w:r>
        <w:rPr>
          <w:highlight w:val="white"/>
        </w:rPr>
        <w:t>static, since</w:t>
      </w:r>
      <w:proofErr w:type="gramEnd"/>
      <w:r>
        <w:rPr>
          <w:highlight w:val="white"/>
        </w:rPr>
        <w:t xml:space="preserv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6C6C3F43" w:rsidR="00220457" w:rsidRPr="00220457" w:rsidRDefault="00220457" w:rsidP="00220457">
      <w:pPr>
        <w:pStyle w:val="Code"/>
        <w:rPr>
          <w:highlight w:val="white"/>
        </w:rPr>
      </w:pPr>
      <w:r w:rsidRPr="00220457">
        <w:rPr>
          <w:highlight w:val="white"/>
        </w:rPr>
        <w:t xml:space="preserve">      if (middleOp == MiddleOperator.SignedModulo)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lastRenderedPageBreak/>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proofErr w:type="spellStart"/>
      <w:r w:rsidRPr="00903DBA">
        <w:t>MiddleCodeGenerator.cs</w:t>
      </w:r>
      <w:proofErr w:type="spellEnd"/>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lastRenderedPageBreak/>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81" w:name="_Toc59126173"/>
      <w:r w:rsidRPr="00DC37F5">
        <w:rPr>
          <w:highlight w:val="white"/>
        </w:rPr>
        <w:t>Postfix Increment and Decrement Expression</w:t>
      </w:r>
      <w:bookmarkEnd w:id="28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8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lastRenderedPageBreak/>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83" w:name="_Toc59126170"/>
      <w:bookmarkStart w:id="284" w:name="_Toc59126174"/>
      <w:bookmarkEnd w:id="282"/>
      <w:r w:rsidRPr="00DC37F5">
        <w:rPr>
          <w:highlight w:val="white"/>
        </w:rPr>
        <w:t>Address Expression</w:t>
      </w:r>
      <w:r>
        <w:rPr>
          <w:highlight w:val="white"/>
        </w:rPr>
        <w:t xml:space="preserve"> // XXX</w:t>
      </w:r>
      <w:bookmarkEnd w:id="283"/>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lastRenderedPageBreak/>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5" w:name="_Toc59126171"/>
      <w:r w:rsidRPr="00DC37F5">
        <w:rPr>
          <w:highlight w:val="white"/>
        </w:rPr>
        <w:t>Dereference Expression</w:t>
      </w:r>
      <w:bookmarkEnd w:id="285"/>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4"/>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lastRenderedPageBreak/>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6" w:name="_Toc59126175"/>
      <w:r w:rsidRPr="00DC37F5">
        <w:rPr>
          <w:highlight w:val="white"/>
        </w:rPr>
        <w:t>Index Expression</w:t>
      </w:r>
      <w:bookmarkEnd w:id="286"/>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7" w:name="_Toc59126176"/>
      <w:r w:rsidRPr="0060539D">
        <w:rPr>
          <w:highlight w:val="white"/>
        </w:rPr>
        <w:t>Dot Expression</w:t>
      </w:r>
      <w:bookmarkEnd w:id="287"/>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8"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9" w:name="_Toc59126177"/>
      <w:bookmarkEnd w:id="288"/>
      <w:r w:rsidRPr="00DC37F5">
        <w:rPr>
          <w:highlight w:val="white"/>
        </w:rPr>
        <w:t>Function Call Expression</w:t>
      </w:r>
      <w:bookmarkEnd w:id="289"/>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lastRenderedPageBreak/>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lastRenderedPageBreak/>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0" w:name="_Toc59126178"/>
      <w:r w:rsidRPr="00903DBA">
        <w:t>Argument Expression List</w:t>
      </w:r>
      <w:bookmarkEnd w:id="290"/>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lastRenderedPageBreak/>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1" w:name="_Toc59126179"/>
      <w:r w:rsidRPr="00C968FE">
        <w:rPr>
          <w:highlight w:val="white"/>
        </w:rPr>
        <w:t>Primary Expressions</w:t>
      </w:r>
      <w:bookmarkEnd w:id="291"/>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2" w:name="_Ref58079178"/>
      <w:bookmarkStart w:id="293"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2"/>
      <w:bookmarkEnd w:id="293"/>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4"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 xml:space="preserve">If both the compound type and the sort are not null, the </w:t>
      </w:r>
      <w:proofErr w:type="gramStart"/>
      <w:r w:rsidRPr="00903DBA">
        <w:t>type</w:t>
      </w:r>
      <w:proofErr w:type="gramEnd"/>
      <w:r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5" w:name="_Toc59126181"/>
      <w:r w:rsidRPr="00903DBA">
        <w:t>Declarators</w:t>
      </w:r>
      <w:bookmarkEnd w:id="295"/>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6" w:name="_Toc59126182"/>
      <w:r w:rsidRPr="00903DBA">
        <w:lastRenderedPageBreak/>
        <w:t>The Symbol Table</w:t>
      </w:r>
      <w:bookmarkEnd w:id="296"/>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w:t>
      </w:r>
      <w:proofErr w:type="gramStart"/>
      <w:r w:rsidR="007E4B0B" w:rsidRPr="00903DBA">
        <w:rPr>
          <w:highlight w:val="white"/>
        </w:rPr>
        <w:t>one</w:t>
      </w:r>
      <w:proofErr w:type="gramEnd"/>
      <w:r w:rsidR="007E4B0B" w:rsidRPr="00903DBA">
        <w:rPr>
          <w:highlight w:val="white"/>
        </w:rPr>
        <w:t xml:space="preserve"> them holds extern storage</w:t>
      </w:r>
      <w:r w:rsidR="000C5DFA" w:rsidRPr="00903DBA">
        <w:rPr>
          <w:highlight w:val="white"/>
        </w:rPr>
        <w:t>.</w:t>
      </w:r>
    </w:p>
    <w:p w14:paraId="68526DCC" w14:textId="3B4044D6" w:rsidR="00A63536" w:rsidRPr="00903DBA" w:rsidRDefault="00A63536" w:rsidP="00247312">
      <w:r w:rsidRPr="00903DBA">
        <w:t xml:space="preserve">When adding a symbol with a name we </w:t>
      </w:r>
      <w:proofErr w:type="gramStart"/>
      <w:r w:rsidRPr="00903DBA">
        <w:t>have to</w:t>
      </w:r>
      <w:proofErr w:type="gramEnd"/>
      <w:r w:rsidRPr="00903DBA">
        <w:t xml:space="preserve"> check a few things</w:t>
      </w:r>
      <w:r w:rsidR="00DC4DD7">
        <w:t xml:space="preserve">. </w:t>
      </w:r>
      <w:r w:rsidRPr="00903DBA">
        <w:t xml:space="preserve">If the symbol is </w:t>
      </w:r>
      <w:proofErr w:type="gramStart"/>
      <w:r w:rsidRPr="00903DBA">
        <w:t>extern</w:t>
      </w:r>
      <w:proofErr w:type="gramEnd"/>
      <w:r w:rsidRPr="00903DBA">
        <w:t xml:space="preserve">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7" w:name="_Toc59126183"/>
      <w:r w:rsidRPr="00903DBA">
        <w:t>The Symbol</w:t>
      </w:r>
      <w:bookmarkEnd w:id="297"/>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8" w:author="Stefan Bjornander" w:date="2015-04-25T18:28:00Z">
        <w:r w:rsidR="008154C7" w:rsidRPr="00903DBA">
          <w:t>T</w:t>
        </w:r>
      </w:ins>
      <w:ins w:id="299" w:author="Stefan Bjornander" w:date="2015-04-25T16:11:00Z">
        <w:r w:rsidR="008154C7" w:rsidRPr="00903DBA">
          <w:t xml:space="preserve">he </w:t>
        </w:r>
      </w:ins>
      <w:r w:rsidR="00FB1C41" w:rsidRPr="00903DBA">
        <w:t>r</w:t>
      </w:r>
      <w:ins w:id="300"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1"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2" w:name="_Ref58962643"/>
      <w:bookmarkStart w:id="303" w:name="_Toc59126184"/>
      <w:r>
        <w:t xml:space="preserve">The </w:t>
      </w:r>
      <w:r w:rsidR="0034798B" w:rsidRPr="00903DBA">
        <w:t>Static Symbol</w:t>
      </w:r>
      <w:bookmarkEnd w:id="302"/>
      <w:bookmarkEnd w:id="30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4" w:name="_Ref54541618"/>
      <w:bookmarkStart w:id="305" w:name="_Toc59126185"/>
      <w:r w:rsidRPr="00903DBA">
        <w:lastRenderedPageBreak/>
        <w:t>The Type System</w:t>
      </w:r>
      <w:bookmarkEnd w:id="304"/>
      <w:bookmarkEnd w:id="305"/>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w:t>
      </w:r>
      <w:proofErr w:type="gramStart"/>
      <w:r w:rsidRPr="00196A59">
        <w:t>types</w:t>
      </w:r>
      <w:proofErr w:type="gramEnd"/>
      <w:r w:rsidRPr="00196A59">
        <w:t xml:space="preserve">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w:t>
      </w:r>
      <w:proofErr w:type="gramStart"/>
      <w:r w:rsidRPr="00196A59">
        <w:t>type</w:t>
      </w:r>
      <w:proofErr w:type="gramEnd"/>
      <w:r w:rsidRPr="00196A59">
        <w:t xml:space="preserv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w:t>
      </w:r>
      <w:proofErr w:type="gramStart"/>
      <w:r w:rsidR="00E92637">
        <w:t>types</w:t>
      </w:r>
      <w:proofErr w:type="gramEnd"/>
      <w:r w:rsidR="00E92637">
        <w:t xml:space="preserve"> in C.</w:t>
      </w:r>
      <w:r w:rsidR="00860ED6">
        <w:t xml:space="preserve"> However, temporary vale may hold these types.</w:t>
      </w:r>
    </w:p>
    <w:p w14:paraId="7710D623" w14:textId="370A39D9" w:rsidR="00692204" w:rsidRDefault="00692204" w:rsidP="0060539D">
      <w:pPr>
        <w:pStyle w:val="Rubrik2"/>
      </w:pPr>
      <w:bookmarkStart w:id="306" w:name="_Toc59126186"/>
      <w:r>
        <w:t>The Sort Enumeration</w:t>
      </w:r>
      <w:bookmarkEnd w:id="306"/>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7" w:name="_Toc59126187"/>
      <w:r>
        <w:t>The Type Class</w:t>
      </w:r>
      <w:bookmarkEnd w:id="307"/>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8"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8"/>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9" w:author="Stefan Bjornander" w:date="2015-04-25T10:33:00Z"/>
          <w:color w:val="auto"/>
        </w:rPr>
        <w:pPrChange w:id="310"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1" w:name="_Toc59126189"/>
      <w:r>
        <w:rPr>
          <w:highlight w:val="white"/>
        </w:rPr>
        <w:t>Logical Types</w:t>
      </w:r>
      <w:bookmarkEnd w:id="311"/>
    </w:p>
    <w:p w14:paraId="6CCB805F" w14:textId="0F425628" w:rsidR="00EB6850" w:rsidRDefault="00EB6850" w:rsidP="00671562">
      <w:ins w:id="312" w:author="Stefan Bjornander" w:date="2015-04-25T10:41:00Z">
        <w:r w:rsidRPr="00903DBA">
          <w:t>Contrary</w:t>
        </w:r>
      </w:ins>
      <w:ins w:id="313" w:author="Stefan Bjornander" w:date="2015-04-25T10:40:00Z">
        <w:r w:rsidRPr="00903DBA">
          <w:t xml:space="preserve"> to some other languages, there is no logical type in C. </w:t>
        </w:r>
      </w:ins>
      <w:ins w:id="31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6" w:author="Stefan Bjornander" w:date="2015-04-25T10:42:00Z">
        <w:r w:rsidRPr="00903DBA">
          <w:t>The</w:t>
        </w:r>
      </w:ins>
      <w:r w:rsidRPr="00903DBA">
        <w:t xml:space="preserve"> logical</w:t>
      </w:r>
      <w:ins w:id="317" w:author="Stefan Bjornander" w:date="2015-04-25T10:42:00Z">
        <w:r w:rsidRPr="00903DBA">
          <w:t xml:space="preserve"> type holds the </w:t>
        </w:r>
      </w:ins>
      <w:ins w:id="318" w:author="Stefan Bjornander" w:date="2015-04-25T10:43:00Z">
        <w:r w:rsidRPr="00903DBA">
          <w:t xml:space="preserve">two </w:t>
        </w:r>
      </w:ins>
      <w:ins w:id="319" w:author="Stefan Bjornander" w:date="2015-04-25T10:42:00Z">
        <w:r w:rsidRPr="00903DBA">
          <w:t xml:space="preserve">sets </w:t>
        </w:r>
        <w:r w:rsidRPr="00903DBA">
          <w:rPr>
            <w:rStyle w:val="KeyWord0"/>
            <w:rPrChange w:id="320" w:author="Stefan Bjornander" w:date="2015-04-25T10:42:00Z">
              <w:rPr>
                <w:rStyle w:val="CodeInText"/>
              </w:rPr>
            </w:rPrChange>
          </w:rPr>
          <w:t>m_trueSet</w:t>
        </w:r>
        <w:r w:rsidRPr="00903DBA">
          <w:t xml:space="preserve"> and </w:t>
        </w:r>
        <w:r w:rsidRPr="00903DBA">
          <w:rPr>
            <w:rStyle w:val="KeyWord0"/>
            <w:rPrChange w:id="321" w:author="Stefan Bjornander" w:date="2015-04-25T10:42:00Z">
              <w:rPr>
                <w:rStyle w:val="CodeInText"/>
              </w:rPr>
            </w:rPrChange>
          </w:rPr>
          <w:t>m_falseSet</w:t>
        </w:r>
        <w:r w:rsidRPr="00903DBA">
          <w:t>, hold</w:t>
        </w:r>
      </w:ins>
      <w:r w:rsidR="003731AE">
        <w:t>ing the</w:t>
      </w:r>
      <w:ins w:id="322" w:author="Stefan Bjornander" w:date="2015-04-25T10:42:00Z">
        <w:r w:rsidRPr="00903DBA">
          <w:t xml:space="preserve"> </w:t>
        </w:r>
      </w:ins>
      <w:ins w:id="323" w:author="Stefan Bjornander" w:date="2015-04-25T10:43:00Z">
        <w:r w:rsidRPr="00903DBA">
          <w:t>middle code address</w:t>
        </w:r>
      </w:ins>
      <w:ins w:id="324" w:author="Stefan Bjornander" w:date="2015-04-25T10:44:00Z">
        <w:r w:rsidRPr="00903DBA">
          <w:t>es</w:t>
        </w:r>
      </w:ins>
      <w:ins w:id="325" w:author="Stefan Bjornander" w:date="2015-04-25T10:43:00Z">
        <w:r w:rsidRPr="00903DBA">
          <w:t xml:space="preserve"> to jumps </w:t>
        </w:r>
      </w:ins>
      <w:r w:rsidRPr="00903DBA">
        <w:t>instructions that</w:t>
      </w:r>
      <w:ins w:id="326" w:author="Stefan Bjornander" w:date="2015-04-25T10:44:00Z">
        <w:r w:rsidRPr="00903DBA">
          <w:t xml:space="preserve"> will later be filled with the address</w:t>
        </w:r>
      </w:ins>
      <w:r w:rsidRPr="00903DBA">
        <w:t>es</w:t>
      </w:r>
      <w:ins w:id="327" w:author="Stefan Bjornander" w:date="2015-04-25T10:44:00Z">
        <w:r w:rsidRPr="00903DBA">
          <w:t xml:space="preserve"> to jump </w:t>
        </w:r>
      </w:ins>
      <w:r w:rsidRPr="00903DBA">
        <w:t xml:space="preserve">to </w:t>
      </w:r>
      <w:ins w:id="32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9" w:name="_Toc59126190"/>
      <w:r>
        <w:rPr>
          <w:highlight w:val="white"/>
        </w:rPr>
        <w:t>Bitfields</w:t>
      </w:r>
      <w:bookmarkEnd w:id="32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5" w:name="_Toc59126191"/>
      <w:r>
        <w:rPr>
          <w:highlight w:val="white"/>
        </w:rPr>
        <w:t>Pointers</w:t>
      </w:r>
      <w:bookmarkEnd w:id="335"/>
    </w:p>
    <w:p w14:paraId="02C33183" w14:textId="62F8CD2A" w:rsidR="00A41837" w:rsidRPr="00903DBA" w:rsidRDefault="00C45AA7" w:rsidP="00477362">
      <w:pPr>
        <w:rPr>
          <w:highlight w:val="white"/>
        </w:rPr>
      </w:pPr>
      <w:ins w:id="336"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7" w:author="Stefan Bjornander" w:date="2015-04-25T11:02:00Z">
        <w:r w:rsidRPr="00903DBA">
          <w:t xml:space="preserve"> </w:t>
        </w:r>
      </w:ins>
      <w:r w:rsidR="00A66EE2">
        <w:t>class</w:t>
      </w:r>
      <w:ins w:id="338" w:author="Stefan Bjornander" w:date="2015-04-25T11:02:00Z">
        <w:r w:rsidRPr="00903DBA">
          <w:t>.</w:t>
        </w:r>
      </w:ins>
      <w:ins w:id="33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0" w:name="_Toc59126192"/>
      <w:r>
        <w:rPr>
          <w:highlight w:val="white"/>
        </w:rPr>
        <w:t>Arrays</w:t>
      </w:r>
      <w:bookmarkEnd w:id="340"/>
    </w:p>
    <w:p w14:paraId="38BE3263" w14:textId="466C14BB" w:rsidR="007071E3" w:rsidRPr="00903DBA" w:rsidRDefault="00F73509">
      <w:pPr>
        <w:rPr>
          <w:color w:val="auto"/>
        </w:rPr>
        <w:pPrChange w:id="34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2" w:author="Stefan Bjornander" w:date="2015-04-25T11:00:00Z">
        <w:r w:rsidR="00270234" w:rsidRPr="00903DBA">
          <w:t>hen the type is created</w:t>
        </w:r>
      </w:ins>
      <w:r w:rsidR="00270234" w:rsidRPr="00903DBA">
        <w:t>, t</w:t>
      </w:r>
      <w:ins w:id="343" w:author="Stefan Bjornander" w:date="2015-04-25T11:00:00Z">
        <w:r w:rsidR="007071E3" w:rsidRPr="00903DBA">
          <w:t>he array size can be zero. In that case it will later be set by the length of its ini</w:t>
        </w:r>
      </w:ins>
      <w:ins w:id="344" w:author="Stefan Bjornander" w:date="2015-04-25T11:01:00Z">
        <w:r w:rsidR="007071E3" w:rsidRPr="00903DBA">
          <w:t xml:space="preserve">tialization </w:t>
        </w:r>
      </w:ins>
      <w:ins w:id="34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6" w:name="_Toc59126193"/>
      <w:r>
        <w:rPr>
          <w:highlight w:val="white"/>
        </w:rPr>
        <w:t>Functions</w:t>
      </w:r>
      <w:bookmarkEnd w:id="346"/>
    </w:p>
    <w:p w14:paraId="609F437A" w14:textId="07966D36" w:rsidR="006E1FB9" w:rsidRPr="00903DBA" w:rsidRDefault="009C1D3E" w:rsidP="00243B8E">
      <w:pPr>
        <w:rPr>
          <w:highlight w:val="white"/>
        </w:rPr>
      </w:pPr>
      <w:ins w:id="347"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8" w:name="_Toc59126194"/>
      <w:r>
        <w:t>Structs and Unions</w:t>
      </w:r>
      <w:bookmarkEnd w:id="34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9" w:name="_Toc59126195"/>
      <w:r>
        <w:rPr>
          <w:highlight w:val="white"/>
        </w:rPr>
        <w:t>Enumerations</w:t>
      </w:r>
      <w:bookmarkEnd w:id="349"/>
    </w:p>
    <w:p w14:paraId="069F7392" w14:textId="0F755B7D" w:rsidR="00D36967" w:rsidRPr="00903DBA" w:rsidRDefault="00D36967">
      <w:pPr>
        <w:rPr>
          <w:color w:val="auto"/>
        </w:rPr>
        <w:pPrChange w:id="350" w:author="Stefan Bjornander" w:date="2015-04-25T10:38:00Z">
          <w:pPr>
            <w:pStyle w:val="Rubrik3"/>
          </w:pPr>
        </w:pPrChange>
      </w:pPr>
      <w:ins w:id="351" w:author="Stefan Bjornander" w:date="2015-04-25T10:38:00Z">
        <w:r w:rsidRPr="00903DBA">
          <w:t>The enumeration type (</w:t>
        </w:r>
        <w:proofErr w:type="spellStart"/>
        <w:r w:rsidRPr="00903DBA">
          <w:rPr>
            <w:rStyle w:val="KeyWord0"/>
            <w:rPrChange w:id="352"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3" w:author="Stefan Bjornander" w:date="2015-04-25T10:38:00Z">
        <w:r w:rsidRPr="00903DBA">
          <w:t xml:space="preserve">. However, the </w:t>
        </w:r>
        <w:r w:rsidRPr="00903DBA">
          <w:rPr>
            <w:rStyle w:val="CodeInText"/>
          </w:rPr>
          <w:t>Specifi</w:t>
        </w:r>
      </w:ins>
      <w:r w:rsidRPr="00903DBA">
        <w:rPr>
          <w:rStyle w:val="CodeInText"/>
        </w:rPr>
        <w:t>er</w:t>
      </w:r>
      <w:ins w:id="354"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5" w:author="Stefan Bjornander" w:date="2015-04-25T10:38:00Z">
        <w:r w:rsidRPr="00903DBA">
          <w:t xml:space="preserve">needs to know if the type is </w:t>
        </w:r>
        <w:r w:rsidRPr="00903DBA">
          <w:rPr>
            <w:rStyle w:val="KeyWord0"/>
          </w:rPr>
          <w:t>enum</w:t>
        </w:r>
        <w:r w:rsidRPr="00903DBA">
          <w:t xml:space="preserve"> </w:t>
        </w:r>
      </w:ins>
      <w:r w:rsidRPr="00903DBA">
        <w:t>to</w:t>
      </w:r>
      <w:ins w:id="356" w:author="Stefan Bjornander" w:date="2015-04-25T10:38:00Z">
        <w:r w:rsidRPr="00903DBA">
          <w:t xml:space="preserve"> initialize its value. </w:t>
        </w:r>
      </w:ins>
      <w:r w:rsidRPr="00903DBA">
        <w:t>Therefore,</w:t>
      </w:r>
      <w:ins w:id="357" w:author="Stefan Bjornander" w:date="2015-04-25T10:38:00Z">
        <w:r w:rsidRPr="00903DBA">
          <w:t xml:space="preserve"> we add the </w:t>
        </w:r>
        <w:r w:rsidRPr="00903DBA">
          <w:rPr>
            <w:rStyle w:val="KeyWord0"/>
            <w:rPrChange w:id="358"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9" w:name="_Toc59126196"/>
      <w:r>
        <w:rPr>
          <w:highlight w:val="white"/>
        </w:rPr>
        <w:t>Type Size</w:t>
      </w:r>
      <w:bookmarkEnd w:id="359"/>
    </w:p>
    <w:p w14:paraId="1ACBF843" w14:textId="6FF48969" w:rsidR="003903B8" w:rsidRPr="00903DBA" w:rsidRDefault="003903B8">
      <w:pPr>
        <w:rPr>
          <w:ins w:id="360" w:author="Stefan Bjornander" w:date="2015-04-25T11:15:00Z"/>
        </w:rPr>
        <w:pPrChange w:id="361" w:author="Stefan Bjornander" w:date="2015-04-25T14:54:00Z">
          <w:pPr>
            <w:pStyle w:val="Rubrik3"/>
          </w:pPr>
        </w:pPrChange>
      </w:pPr>
      <w:ins w:id="362" w:author="Stefan Bjornander" w:date="2015-04-25T14:54:00Z">
        <w:r w:rsidRPr="00903DBA">
          <w:t xml:space="preserve">Each type has a size, even though void </w:t>
        </w:r>
      </w:ins>
      <w:ins w:id="363" w:author="Stefan Bjornander" w:date="2015-04-25T16:04:00Z">
        <w:r w:rsidRPr="00903DBA">
          <w:t>and</w:t>
        </w:r>
      </w:ins>
      <w:ins w:id="364"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5" w:author="Stefan Bjornander" w:date="2015-04-25T14:54:00Z">
        <w:r w:rsidRPr="00903DBA">
          <w:t>. The size of an array is its size times the size of its type</w:t>
        </w:r>
      </w:ins>
      <w:ins w:id="366" w:author="Stefan Bjornander" w:date="2015-04-25T14:55:00Z">
        <w:r w:rsidRPr="00903DBA">
          <w:t xml:space="preserve">, the size of a struct is the sum of the sizes of its members, and the size of a union is the size of its </w:t>
        </w:r>
      </w:ins>
      <w:ins w:id="367" w:author="Stefan Bjornander" w:date="2015-04-25T16:04:00Z">
        <w:r w:rsidRPr="00903DBA">
          <w:t>largest</w:t>
        </w:r>
      </w:ins>
      <w:ins w:id="368" w:author="Stefan Bjornander" w:date="2015-04-25T14:55:00Z">
        <w:r w:rsidRPr="00903DBA">
          <w:t xml:space="preserve"> member. Not</w:t>
        </w:r>
      </w:ins>
      <w:ins w:id="369" w:author="Stefan Bjornander" w:date="2015-04-25T16:04:00Z">
        <w:r w:rsidRPr="00903DBA">
          <w:t>e</w:t>
        </w:r>
      </w:ins>
      <w:ins w:id="370"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1" w:name="_Toc59126197"/>
      <w:r>
        <w:rPr>
          <w:highlight w:val="white"/>
        </w:rPr>
        <w:t>Complete Types</w:t>
      </w:r>
      <w:bookmarkEnd w:id="371"/>
    </w:p>
    <w:p w14:paraId="004BF223" w14:textId="35F438FA" w:rsidR="004409FB" w:rsidRPr="00903DBA" w:rsidRDefault="004409FB">
      <w:pPr>
        <w:rPr>
          <w:noProof/>
        </w:rPr>
      </w:pPr>
      <w:ins w:id="372" w:author="Stefan Bjornander" w:date="2015-04-25T11:37:00Z">
        <w:r w:rsidRPr="00903DBA">
          <w:t xml:space="preserve">It is possible to define an array without </w:t>
        </w:r>
      </w:ins>
      <w:ins w:id="373" w:author="Stefan Bjornander" w:date="2015-04-25T11:38:00Z">
        <w:r w:rsidRPr="00903DBA">
          <w:rPr>
            <w:noProof/>
          </w:rPr>
          <w:t xml:space="preserve">stating its size, </w:t>
        </w:r>
      </w:ins>
      <w:ins w:id="374" w:author="Stefan Bjornander" w:date="2015-04-25T14:31:00Z">
        <w:r w:rsidRPr="00903DBA">
          <w:rPr>
            <w:noProof/>
          </w:rPr>
          <w:t>in which case the array is given the size zero. I</w:t>
        </w:r>
      </w:ins>
      <w:ins w:id="375" w:author="Stefan Bjornander" w:date="2015-04-25T11:38:00Z">
        <w:r w:rsidRPr="00903DBA">
          <w:rPr>
            <w:noProof/>
          </w:rPr>
          <w:t>n that case</w:t>
        </w:r>
      </w:ins>
      <w:ins w:id="376" w:author="Stefan Bjornander" w:date="2015-04-25T14:31:00Z">
        <w:r w:rsidRPr="00903DBA">
          <w:rPr>
            <w:noProof/>
          </w:rPr>
          <w:t>,</w:t>
        </w:r>
      </w:ins>
      <w:ins w:id="377" w:author="Stefan Bjornander" w:date="2015-04-25T11:38:00Z">
        <w:r w:rsidRPr="00903DBA">
          <w:rPr>
            <w:noProof/>
          </w:rPr>
          <w:t xml:space="preserve"> </w:t>
        </w:r>
      </w:ins>
      <w:ins w:id="378" w:author="Stefan Bjornander" w:date="2015-04-25T14:31:00Z">
        <w:r w:rsidRPr="00903DBA">
          <w:rPr>
            <w:noProof/>
          </w:rPr>
          <w:t>the</w:t>
        </w:r>
      </w:ins>
      <w:ins w:id="379" w:author="Stefan Bjornander" w:date="2015-04-25T11:38:00Z">
        <w:r w:rsidRPr="00903DBA">
          <w:rPr>
            <w:noProof/>
          </w:rPr>
          <w:t xml:space="preserve"> </w:t>
        </w:r>
      </w:ins>
      <w:ins w:id="380" w:author="Stefan Bjornander" w:date="2015-04-25T14:31:00Z">
        <w:r w:rsidRPr="00903DBA">
          <w:rPr>
            <w:noProof/>
          </w:rPr>
          <w:t xml:space="preserve">array </w:t>
        </w:r>
      </w:ins>
      <w:ins w:id="381" w:author="Stefan Bjornander" w:date="2015-04-25T11:38:00Z">
        <w:r w:rsidRPr="00903DBA">
          <w:rPr>
            <w:noProof/>
          </w:rPr>
          <w:t xml:space="preserve">size must be determined by the size of its initialization list. </w:t>
        </w:r>
      </w:ins>
      <w:ins w:id="382" w:author="Stefan Bjornander" w:date="2015-04-25T11:39:00Z">
        <w:r w:rsidRPr="00903DBA">
          <w:rPr>
            <w:noProof/>
          </w:rPr>
          <w:t xml:space="preserve">However, if the </w:t>
        </w:r>
      </w:ins>
      <w:ins w:id="383" w:author="Stefan Bjornander" w:date="2015-04-25T11:40:00Z">
        <w:r w:rsidRPr="00903DBA">
          <w:rPr>
            <w:noProof/>
          </w:rPr>
          <w:t xml:space="preserve">array </w:t>
        </w:r>
      </w:ins>
      <w:ins w:id="384" w:author="Stefan Bjornander" w:date="2015-04-25T11:39:00Z">
        <w:r w:rsidRPr="00903DBA">
          <w:rPr>
            <w:noProof/>
          </w:rPr>
          <w:t xml:space="preserve">definition </w:t>
        </w:r>
      </w:ins>
      <w:ins w:id="385" w:author="Stefan Bjornander" w:date="2015-04-25T11:40:00Z">
        <w:r w:rsidRPr="00903DBA">
          <w:rPr>
            <w:noProof/>
          </w:rPr>
          <w:t>lacks</w:t>
        </w:r>
      </w:ins>
      <w:ins w:id="386" w:author="Stefan Bjornander" w:date="2015-04-25T11:39:00Z">
        <w:r w:rsidRPr="00903DBA">
          <w:rPr>
            <w:noProof/>
          </w:rPr>
          <w:t xml:space="preserve"> an initialization list</w:t>
        </w:r>
      </w:ins>
      <w:ins w:id="387" w:author="Stefan Bjornander" w:date="2015-04-25T11:40:00Z">
        <w:r w:rsidRPr="00903DBA">
          <w:rPr>
            <w:noProof/>
          </w:rPr>
          <w:t xml:space="preserve">, the array </w:t>
        </w:r>
      </w:ins>
      <w:ins w:id="388" w:author="Stefan Bjornander" w:date="2015-04-25T14:31:00Z">
        <w:r w:rsidRPr="00903DBA">
          <w:rPr>
            <w:noProof/>
          </w:rPr>
          <w:t xml:space="preserve">keeps the size zero and is considered </w:t>
        </w:r>
      </w:ins>
      <w:ins w:id="389" w:author="Stefan Bjornander" w:date="2015-04-25T11:40:00Z">
        <w:r w:rsidRPr="00903DBA">
          <w:rPr>
            <w:noProof/>
          </w:rPr>
          <w:t>incomplete</w:t>
        </w:r>
      </w:ins>
      <w:ins w:id="390" w:author="Stefan Bjornander" w:date="2015-04-25T11:39:00Z">
        <w:r w:rsidRPr="00903DBA">
          <w:rPr>
            <w:noProof/>
          </w:rPr>
          <w:t>.</w:t>
        </w:r>
      </w:ins>
      <w:ins w:id="391" w:author="Stefan Bjornander" w:date="2015-04-25T14:30:00Z">
        <w:r w:rsidRPr="00903DBA">
          <w:rPr>
            <w:noProof/>
          </w:rPr>
          <w:t xml:space="preserve"> In the same</w:t>
        </w:r>
      </w:ins>
      <w:ins w:id="392" w:author="Stefan Bjornander" w:date="2015-04-25T14:33:00Z">
        <w:r w:rsidRPr="00903DBA">
          <w:rPr>
            <w:noProof/>
          </w:rPr>
          <w:t xml:space="preserve"> way</w:t>
        </w:r>
      </w:ins>
      <w:ins w:id="393" w:author="Stefan Bjornander" w:date="2015-04-25T14:30:00Z">
        <w:r w:rsidRPr="00903DBA">
          <w:rPr>
            <w:noProof/>
          </w:rPr>
          <w:t xml:space="preserve">, it is possible to define only the </w:t>
        </w:r>
      </w:ins>
      <w:ins w:id="394" w:author="Stefan Bjornander" w:date="2015-04-25T14:32:00Z">
        <w:r w:rsidRPr="00903DBA">
          <w:rPr>
            <w:noProof/>
          </w:rPr>
          <w:t>n</w:t>
        </w:r>
      </w:ins>
      <w:ins w:id="395" w:author="Stefan Bjornander" w:date="2015-04-25T14:33:00Z">
        <w:r w:rsidRPr="00903DBA">
          <w:rPr>
            <w:noProof/>
          </w:rPr>
          <w:t>ame tag</w:t>
        </w:r>
      </w:ins>
      <w:ins w:id="396" w:author="Stefan Bjornander" w:date="2015-04-25T14:30:00Z">
        <w:r w:rsidRPr="00903DBA">
          <w:rPr>
            <w:noProof/>
          </w:rPr>
          <w:t xml:space="preserve"> of a struct</w:t>
        </w:r>
      </w:ins>
      <w:ins w:id="397" w:author="Stefan Bjornander" w:date="2015-04-25T14:33:00Z">
        <w:r w:rsidRPr="00903DBA">
          <w:rPr>
            <w:noProof/>
          </w:rPr>
          <w:t xml:space="preserve"> or union</w:t>
        </w:r>
      </w:ins>
      <w:ins w:id="398" w:author="Stefan Bjornander" w:date="2015-04-25T14:30:00Z">
        <w:r w:rsidRPr="00903DBA">
          <w:rPr>
            <w:noProof/>
          </w:rPr>
          <w:t xml:space="preserve">, with its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w:t>
        </w:r>
      </w:ins>
      <w:ins w:id="401" w:author="Stefan Bjornander" w:date="2015-04-25T14:30:00Z">
        <w:r w:rsidRPr="00903DBA">
          <w:rPr>
            <w:noProof/>
          </w:rPr>
          <w:t xml:space="preserve">to be defined later. </w:t>
        </w:r>
      </w:ins>
      <w:ins w:id="402" w:author="Stefan Bjornander" w:date="2015-04-25T14:32:00Z">
        <w:r w:rsidRPr="00903DBA">
          <w:rPr>
            <w:noProof/>
          </w:rPr>
          <w:t xml:space="preserve">In that case, the member </w:t>
        </w:r>
      </w:ins>
      <w:r w:rsidRPr="00903DBA">
        <w:rPr>
          <w:noProof/>
        </w:rPr>
        <w:t>map</w:t>
      </w:r>
      <w:ins w:id="403" w:author="Stefan Bjornander" w:date="2015-04-25T14:32:00Z">
        <w:r w:rsidRPr="00903DBA">
          <w:rPr>
            <w:noProof/>
          </w:rPr>
          <w:t xml:space="preserve"> is given the value null, which is keep if the </w:t>
        </w:r>
      </w:ins>
      <w:ins w:id="404" w:author="Stefan Bjornander" w:date="2015-04-25T14:33:00Z">
        <w:r w:rsidRPr="00903DBA">
          <w:rPr>
            <w:noProof/>
          </w:rPr>
          <w:t xml:space="preserve">member </w:t>
        </w:r>
      </w:ins>
      <w:r w:rsidRPr="00903DBA">
        <w:rPr>
          <w:noProof/>
        </w:rPr>
        <w:t>map</w:t>
      </w:r>
      <w:ins w:id="405" w:author="Stefan Bjornander" w:date="2015-04-25T14:33:00Z">
        <w:r w:rsidRPr="00903DBA">
          <w:rPr>
            <w:noProof/>
          </w:rPr>
          <w:t xml:space="preserve"> is n</w:t>
        </w:r>
      </w:ins>
      <w:r w:rsidRPr="00903DBA">
        <w:rPr>
          <w:noProof/>
        </w:rPr>
        <w:t>ot</w:t>
      </w:r>
      <w:ins w:id="406" w:author="Stefan Bjornander" w:date="2015-04-25T14:33:00Z">
        <w:r w:rsidRPr="00903DBA">
          <w:rPr>
            <w:noProof/>
          </w:rPr>
          <w:t xml:space="preserve"> defined, and the struct or union is consider incomplete.</w:t>
        </w:r>
      </w:ins>
      <w:ins w:id="407"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8"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9" w:name="_Toc59126198"/>
      <w:r>
        <w:rPr>
          <w:highlight w:val="white"/>
        </w:rPr>
        <w:t>Constant and Volatile</w:t>
      </w:r>
      <w:bookmarkEnd w:id="409"/>
    </w:p>
    <w:p w14:paraId="66A16E10" w14:textId="1F0EA97E" w:rsidR="00B864B2" w:rsidRPr="00903DBA" w:rsidRDefault="00B864B2">
      <w:pPr>
        <w:pPrChange w:id="410" w:author="Stefan Bjornander" w:date="2015-04-25T10:27:00Z">
          <w:pPr>
            <w:pStyle w:val="Rubrik3"/>
          </w:pPr>
        </w:pPrChange>
      </w:pPr>
      <w:ins w:id="411" w:author="Stefan Bjornander" w:date="2015-04-25T10:30:00Z">
        <w:r w:rsidRPr="00903DBA">
          <w:t xml:space="preserve">The idea of the volatile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volatile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r w:rsidRPr="00903DBA">
          <w:rPr>
            <w:rStyle w:val="KeyWord0"/>
            <w:rPrChange w:id="418" w:author="Stefan Bjornander" w:date="2015-04-25T10:32:00Z">
              <w:rPr>
                <w:rStyle w:val="CodeInText"/>
                <w:sz w:val="32"/>
              </w:rPr>
            </w:rPrChange>
          </w:rPr>
          <w:t>m_volatile</w:t>
        </w:r>
        <w:r w:rsidRPr="00903DBA">
          <w:t xml:space="preserve"> field in the </w:t>
        </w:r>
        <w:r w:rsidRPr="00903DBA">
          <w:rPr>
            <w:rStyle w:val="KeyWord0"/>
            <w:rPrChange w:id="419"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0" w:author="Stefan Bjornander" w:date="2015-04-25T10:28:00Z">
        <w:r w:rsidRPr="00903DBA">
          <w:t xml:space="preserve"> type is constant if its field </w:t>
        </w:r>
        <w:r w:rsidRPr="00903DBA">
          <w:rPr>
            <w:rStyle w:val="KeyWord0"/>
            <w:rPrChange w:id="421" w:author="Stefan Bjornander" w:date="2015-04-25T10:28:00Z">
              <w:rPr>
                <w:rStyle w:val="CodeInText"/>
              </w:rPr>
            </w:rPrChange>
          </w:rPr>
          <w:t>m_constant</w:t>
        </w:r>
        <w:r w:rsidRPr="00903DBA">
          <w:t xml:space="preserve"> is true. However, </w:t>
        </w:r>
      </w:ins>
      <w:r w:rsidRPr="00903DBA">
        <w:t>a</w:t>
      </w:r>
      <w:ins w:id="422" w:author="Stefan Bjornander" w:date="2015-04-25T10:28:00Z">
        <w:r w:rsidRPr="00903DBA">
          <w:t xml:space="preserve"> struct or union is </w:t>
        </w:r>
      </w:ins>
      <w:r w:rsidR="00D96162" w:rsidRPr="00903DBA">
        <w:t>c</w:t>
      </w:r>
      <w:ins w:id="423" w:author="Stefan Bjornander" w:date="2015-04-25T10:29:00Z">
        <w:r w:rsidRPr="00903DBA">
          <w:t>onstant</w:t>
        </w:r>
      </w:ins>
      <w:ins w:id="424" w:author="Stefan Bjornander" w:date="2015-04-25T10:28:00Z">
        <w:r w:rsidRPr="00903DBA">
          <w:t xml:space="preserve"> if </w:t>
        </w:r>
      </w:ins>
      <w:ins w:id="425"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26" w:author="Stefan Bjornander" w:date="2015-04-25T10:29:00Z">
        <w:r w:rsidRPr="00903DBA">
          <w:t xml:space="preserve"> </w:t>
        </w:r>
      </w:ins>
      <w:r w:rsidR="00C04FC7" w:rsidRPr="00903DBA">
        <w:t xml:space="preserve">if </w:t>
      </w:r>
      <w:ins w:id="427" w:author="Stefan Bjornander" w:date="2015-04-25T10:29:00Z">
        <w:r w:rsidRPr="00903DBA">
          <w:t>is any of its members if (</w:t>
        </w:r>
      </w:ins>
      <w:ins w:id="428" w:author="Stefan Bjornander" w:date="2015-04-25T10:30:00Z">
        <w:r w:rsidRPr="00903DBA">
          <w:t>recursively</w:t>
        </w:r>
      </w:ins>
      <w:ins w:id="429" w:author="Stefan Bjornander" w:date="2015-04-25T10:29:00Z">
        <w:r w:rsidRPr="00903DBA">
          <w:t>)</w:t>
        </w:r>
      </w:ins>
      <w:ins w:id="430"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1" w:name="_Toc59126199"/>
      <w:r>
        <w:rPr>
          <w:highlight w:val="white"/>
        </w:rPr>
        <w:t>Hash Code and Equals</w:t>
      </w:r>
      <w:bookmarkEnd w:id="431"/>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2" w:author="Stefan Bjornander" w:date="2015-04-25T14:35:00Z">
        <w:r w:rsidRPr="00903DBA">
          <w:t>Two pointer</w:t>
        </w:r>
      </w:ins>
      <w:r w:rsidRPr="00903DBA">
        <w:rPr>
          <w:noProof/>
        </w:rPr>
        <w:t>s</w:t>
      </w:r>
      <w:ins w:id="433" w:author="Stefan Bjornander" w:date="2015-04-25T14:35:00Z">
        <w:r w:rsidRPr="00903DBA">
          <w:rPr>
            <w:noProof/>
          </w:rPr>
          <w:t xml:space="preserve"> are </w:t>
        </w:r>
      </w:ins>
      <w:r w:rsidRPr="00903DBA">
        <w:rPr>
          <w:noProof/>
        </w:rPr>
        <w:t xml:space="preserve">considered to be </w:t>
      </w:r>
      <w:ins w:id="434" w:author="Stefan Bjornander" w:date="2015-04-25T14:35:00Z">
        <w:r w:rsidRPr="00903DBA">
          <w:rPr>
            <w:noProof/>
          </w:rPr>
          <w:t>equal if the type</w:t>
        </w:r>
      </w:ins>
      <w:r w:rsidRPr="00903DBA">
        <w:rPr>
          <w:noProof/>
        </w:rPr>
        <w:t>s</w:t>
      </w:r>
      <w:ins w:id="435"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6" w:author="Stefan Bjornander" w:date="2015-04-25T14:56:00Z">
        <w:r w:rsidRPr="00903DBA">
          <w:rPr>
            <w:noProof/>
          </w:rPr>
          <w:t xml:space="preserve">wo arrays are </w:t>
        </w:r>
      </w:ins>
      <w:r w:rsidRPr="00903DBA">
        <w:rPr>
          <w:noProof/>
        </w:rPr>
        <w:t xml:space="preserve">equal </w:t>
      </w:r>
      <w:ins w:id="437" w:author="Stefan Bjornander" w:date="2015-04-25T17:26:00Z">
        <w:r w:rsidRPr="00903DBA">
          <w:rPr>
            <w:noProof/>
          </w:rPr>
          <w:t>if</w:t>
        </w:r>
      </w:ins>
      <w:r w:rsidRPr="00903DBA">
        <w:rPr>
          <w:noProof/>
        </w:rPr>
        <w:t xml:space="preserve"> </w:t>
      </w:r>
      <w:ins w:id="438"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9" w:author="Stefan Bjornander" w:date="2015-04-25T14:58:00Z">
        <w:r w:rsidRPr="00903DBA">
          <w:rPr>
            <w:noProof/>
          </w:rPr>
          <w:lastRenderedPageBreak/>
          <w:t>Two struct</w:t>
        </w:r>
      </w:ins>
      <w:ins w:id="440" w:author="Stefan Bjornander" w:date="2015-04-25T16:07:00Z">
        <w:r w:rsidRPr="00903DBA">
          <w:rPr>
            <w:noProof/>
          </w:rPr>
          <w:t>s</w:t>
        </w:r>
      </w:ins>
      <w:ins w:id="441" w:author="Stefan Bjornander" w:date="2015-04-25T14:58:00Z">
        <w:r w:rsidRPr="00903DBA">
          <w:rPr>
            <w:noProof/>
          </w:rPr>
          <w:t xml:space="preserve"> or unions are equals if </w:t>
        </w:r>
      </w:ins>
      <w:ins w:id="442" w:author="Stefan Bjornander" w:date="2015-04-25T16:06:00Z">
        <w:r w:rsidRPr="00903DBA">
          <w:rPr>
            <w:noProof/>
          </w:rPr>
          <w:t xml:space="preserve">they both are incomplete </w:t>
        </w:r>
      </w:ins>
      <w:r w:rsidRPr="00903DBA">
        <w:rPr>
          <w:noProof/>
        </w:rPr>
        <w:t xml:space="preserve">(their member maps are null) </w:t>
      </w:r>
      <w:ins w:id="443" w:author="Stefan Bjornander" w:date="2015-04-25T16:06:00Z">
        <w:r w:rsidRPr="00903DBA">
          <w:rPr>
            <w:noProof/>
          </w:rPr>
          <w:t xml:space="preserve">or if </w:t>
        </w:r>
      </w:ins>
      <w:ins w:id="444" w:author="Stefan Bjornander" w:date="2015-04-25T14:58:00Z">
        <w:r w:rsidRPr="00903DBA">
          <w:rPr>
            <w:noProof/>
          </w:rPr>
          <w:t xml:space="preserve">their member </w:t>
        </w:r>
      </w:ins>
      <w:r w:rsidRPr="00903DBA">
        <w:rPr>
          <w:noProof/>
        </w:rPr>
        <w:t>maps</w:t>
      </w:r>
      <w:ins w:id="445" w:author="Stefan Bjornander" w:date="2015-04-25T14:58:00Z">
        <w:r w:rsidRPr="00903DBA">
          <w:rPr>
            <w:noProof/>
          </w:rPr>
          <w:t xml:space="preserve"> are equal</w:t>
        </w:r>
      </w:ins>
      <w:ins w:id="446" w:author="Stefan Bjornander" w:date="2015-04-25T16:07:00Z">
        <w:r w:rsidRPr="00903DBA">
          <w:rPr>
            <w:noProof/>
          </w:rPr>
          <w:t>. N</w:t>
        </w:r>
      </w:ins>
      <w:ins w:id="447" w:author="Stefan Bjornander" w:date="2015-04-25T16:05:00Z">
        <w:r w:rsidRPr="00903DBA">
          <w:rPr>
            <w:noProof/>
          </w:rPr>
          <w:t xml:space="preserve">ote that they </w:t>
        </w:r>
      </w:ins>
      <w:r w:rsidRPr="00903DBA">
        <w:rPr>
          <w:noProof/>
        </w:rPr>
        <w:t xml:space="preserve">must not only </w:t>
      </w:r>
      <w:ins w:id="448" w:author="Stefan Bjornander" w:date="2015-04-25T16:06:00Z">
        <w:r w:rsidRPr="00903DBA">
          <w:rPr>
            <w:noProof/>
          </w:rPr>
          <w:t>have the same members, the</w:t>
        </w:r>
      </w:ins>
      <w:r w:rsidRPr="00903DBA">
        <w:rPr>
          <w:noProof/>
        </w:rPr>
        <w:t xml:space="preserve"> members</w:t>
      </w:r>
      <w:ins w:id="449" w:author="Stefan Bjornander" w:date="2015-04-25T16:06:00Z">
        <w:r w:rsidRPr="00903DBA">
          <w:rPr>
            <w:noProof/>
          </w:rPr>
          <w:t xml:space="preserve"> </w:t>
        </w:r>
      </w:ins>
      <w:r w:rsidRPr="00903DBA">
        <w:rPr>
          <w:noProof/>
        </w:rPr>
        <w:t xml:space="preserve">must also appear in the </w:t>
      </w:r>
      <w:ins w:id="450"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1"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2" w:name="_Toc59126200"/>
      <w:r>
        <w:rPr>
          <w:highlight w:val="white"/>
        </w:rPr>
        <w:t>Predefined Types</w:t>
      </w:r>
      <w:bookmarkEnd w:id="452"/>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3" w:name="_Toc59126201"/>
      <w:proofErr w:type="spellStart"/>
      <w:r>
        <w:rPr>
          <w:highlight w:val="white"/>
        </w:rPr>
        <w:lastRenderedPageBreak/>
        <w:t>ToString</w:t>
      </w:r>
      <w:bookmarkEnd w:id="453"/>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4" w:name="_Toc59126202"/>
      <w:r w:rsidRPr="00903DBA">
        <w:t>Type Size</w:t>
      </w:r>
      <w:bookmarkEnd w:id="454"/>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5" w:name="_Toc59126203"/>
      <w:r w:rsidRPr="00903DBA">
        <w:t>Type Cast</w:t>
      </w:r>
      <w:r w:rsidR="0026522D">
        <w:t>ing</w:t>
      </w:r>
      <w:bookmarkEnd w:id="455"/>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6" w:name="_Toc59126204"/>
      <w:r>
        <w:rPr>
          <w:highlight w:val="white"/>
        </w:rPr>
        <w:t>Implicit Cast</w:t>
      </w:r>
      <w:bookmarkEnd w:id="456"/>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7" w:name="_Toc59126205"/>
      <w:r>
        <w:rPr>
          <w:highlight w:val="white"/>
        </w:rPr>
        <w:t>Explicit Cast</w:t>
      </w:r>
      <w:bookmarkEnd w:id="457"/>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8" w:name="_Toc59126206"/>
      <w:r w:rsidRPr="00903DBA">
        <w:t>Type Promotion</w:t>
      </w:r>
      <w:bookmarkEnd w:id="458"/>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9" w:name="_Ref54016854"/>
      <w:bookmarkStart w:id="460" w:name="_Toc59126207"/>
      <w:r w:rsidRPr="00903DBA">
        <w:lastRenderedPageBreak/>
        <w:t>Constant Expression</w:t>
      </w:r>
      <w:bookmarkEnd w:id="459"/>
      <w:bookmarkEnd w:id="460"/>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1" w:name="_Toc59126208"/>
      <w:r>
        <w:t>Unary and Binary Expressions</w:t>
      </w:r>
      <w:bookmarkEnd w:id="461"/>
    </w:p>
    <w:p w14:paraId="2E47FB49" w14:textId="7683A831"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expressions,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2" w:name="_Toc59126209"/>
      <w:r w:rsidRPr="00903DBA">
        <w:rPr>
          <w:highlight w:val="white"/>
        </w:rPr>
        <w:t>Relation Expressions</w:t>
      </w:r>
      <w:bookmarkEnd w:id="462"/>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proofErr w:type="gramStart"/>
      <w:r w:rsidR="009C3C27">
        <w:rPr>
          <w:highlight w:val="white"/>
        </w:rPr>
        <w:t>true-set</w:t>
      </w:r>
      <w:r w:rsidRPr="00903DBA">
        <w:rPr>
          <w:highlight w:val="white"/>
        </w:rPr>
        <w:t>s</w:t>
      </w:r>
      <w:proofErr w:type="gramEnd"/>
      <w:r w:rsidRPr="00903DBA">
        <w:rPr>
          <w:highlight w:val="white"/>
        </w:rPr>
        <w:t xml:space="preserve">. If the value is true, the unconditional </w:t>
      </w:r>
      <w:r w:rsidR="00987634" w:rsidRPr="00903DBA">
        <w:rPr>
          <w:highlight w:val="white"/>
        </w:rPr>
        <w:t xml:space="preserve">jump instruction is stored in its </w:t>
      </w:r>
      <w:proofErr w:type="gramStart"/>
      <w:r w:rsidR="009C3C27">
        <w:rPr>
          <w:highlight w:val="white"/>
        </w:rPr>
        <w:t>true-set</w:t>
      </w:r>
      <w:proofErr w:type="gramEnd"/>
      <w:r w:rsidR="00987634" w:rsidRPr="00903DBA">
        <w:rPr>
          <w:highlight w:val="white"/>
        </w:rPr>
        <w:t xml:space="preserve">. Otherwise, the value is stored in the </w:t>
      </w:r>
      <w:proofErr w:type="gramStart"/>
      <w:r w:rsidR="00A76052">
        <w:rPr>
          <w:highlight w:val="white"/>
        </w:rPr>
        <w:t>false-set</w:t>
      </w:r>
      <w:proofErr w:type="gramEnd"/>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3" w:name="_Toc59126210"/>
      <w:r w:rsidRPr="00903DBA">
        <w:rPr>
          <w:highlight w:val="white"/>
        </w:rPr>
        <w:t>Arithmetic Expressions</w:t>
      </w:r>
      <w:bookmarkEnd w:id="463"/>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4" w:name="_Toc59126211"/>
      <w:r w:rsidRPr="00903DBA">
        <w:rPr>
          <w:highlight w:val="white"/>
        </w:rPr>
        <w:t xml:space="preserve">Constant </w:t>
      </w:r>
      <w:r w:rsidR="0080006D" w:rsidRPr="00903DBA">
        <w:rPr>
          <w:highlight w:val="white"/>
        </w:rPr>
        <w:t>Type Cast</w:t>
      </w:r>
      <w:bookmarkEnd w:id="464"/>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5" w:name="_Toc59126212"/>
      <w:r>
        <w:rPr>
          <w:highlight w:val="white"/>
        </w:rPr>
        <w:t>Constant Value</w:t>
      </w:r>
      <w:bookmarkEnd w:id="46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6" w:name="_Toc59126213"/>
      <w:r w:rsidRPr="00903DBA">
        <w:lastRenderedPageBreak/>
        <w:t xml:space="preserve">Static </w:t>
      </w:r>
      <w:r w:rsidR="00917F74" w:rsidRPr="00903DBA">
        <w:t xml:space="preserve">Address </w:t>
      </w:r>
      <w:r w:rsidRPr="00903DBA">
        <w:t>Expression</w:t>
      </w:r>
      <w:bookmarkEnd w:id="466"/>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7" w:name="_Toc59126214"/>
      <w:r>
        <w:t>Static Value and Address</w:t>
      </w:r>
      <w:bookmarkEnd w:id="467"/>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8" w:name="_Toc59126215"/>
      <w:r>
        <w:t>Static Expression</w:t>
      </w:r>
      <w:bookmarkEnd w:id="468"/>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9" w:name="_Toc59126216"/>
      <w:r w:rsidRPr="00903DBA">
        <w:lastRenderedPageBreak/>
        <w:t>Initialization</w:t>
      </w:r>
      <w:bookmarkEnd w:id="469"/>
    </w:p>
    <w:p w14:paraId="3E8BC185" w14:textId="6B9EBA18" w:rsidR="00CE2068" w:rsidRPr="00903DBA" w:rsidRDefault="00A5295F" w:rsidP="00A5295F">
      <w:r w:rsidRPr="00903DBA">
        <w:t xml:space="preserve">In C, it is possible to initialize simple and compound variables. Therefore, we need </w:t>
      </w:r>
      <w:ins w:id="470" w:author="Stefan Bjornander" w:date="2015-04-25T17:28:00Z">
        <w:r w:rsidRPr="00903DBA">
          <w:t xml:space="preserve">to check that </w:t>
        </w:r>
      </w:ins>
      <w:del w:id="471" w:author="Stefan Bjornander" w:date="2015-04-25T17:28:00Z">
        <w:r w:rsidRPr="00903DBA" w:rsidDel="00A35C17">
          <w:delText>a way to make sure</w:delText>
        </w:r>
      </w:del>
      <w:ins w:id="472" w:author="Stefan Bjornander" w:date="2015-04-25T17:27:00Z">
        <w:r w:rsidRPr="00903DBA">
          <w:t xml:space="preserve">the </w:t>
        </w:r>
      </w:ins>
      <w:r w:rsidRPr="00903DBA">
        <w:t xml:space="preserve">initialized </w:t>
      </w:r>
      <w:ins w:id="473"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4" w:author="Stefan Bjornander" w:date="2015-04-25T17:33:00Z"/>
        </w:rPr>
        <w:pPrChange w:id="475" w:author="Stefan Bjornander" w:date="2015-04-25T17:33:00Z">
          <w:pPr>
            <w:pStyle w:val="Code"/>
          </w:pPr>
        </w:pPrChange>
      </w:pPr>
      <w:bookmarkStart w:id="476" w:name="_Toc59126217"/>
      <w:r w:rsidRPr="00903DBA">
        <w:t>Auto</w:t>
      </w:r>
      <w:ins w:id="477" w:author="Stefan Bjornander" w:date="2015-04-25T17:33:00Z">
        <w:r w:rsidR="00A5295F" w:rsidRPr="00903DBA">
          <w:t xml:space="preserve"> </w:t>
        </w:r>
      </w:ins>
      <w:r w:rsidR="00A5295F" w:rsidRPr="00903DBA">
        <w:t>Initialization</w:t>
      </w:r>
      <w:bookmarkEnd w:id="476"/>
    </w:p>
    <w:p w14:paraId="53C92E22" w14:textId="3608C146" w:rsidR="00A5295F" w:rsidRPr="00903DBA" w:rsidRDefault="0083315B" w:rsidP="00A5295F">
      <w:r w:rsidRPr="00903DBA">
        <w:t>Auto</w:t>
      </w:r>
      <w:ins w:id="478" w:author="Stefan Bjornander" w:date="2015-04-25T17:33:00Z">
        <w:r w:rsidR="00A5295F" w:rsidRPr="00903DBA">
          <w:t xml:space="preserve"> </w:t>
        </w:r>
      </w:ins>
      <w:r w:rsidR="00A5295F" w:rsidRPr="00903DBA">
        <w:t>initialization</w:t>
      </w:r>
      <w:del w:id="479" w:author="Stefan Bjornander" w:date="2015-04-25T17:33:00Z">
        <w:r w:rsidR="00A5295F" w:rsidRPr="00903DBA" w:rsidDel="004F1667">
          <w:delText xml:space="preserve">  </w:delText>
        </w:r>
      </w:del>
      <w:ins w:id="480" w:author="Stefan Bjornander" w:date="2015-04-25T17:33:00Z">
        <w:r w:rsidR="00A5295F" w:rsidRPr="00903DBA">
          <w:t xml:space="preserve"> occurs when an auto or register </w:t>
        </w:r>
      </w:ins>
      <w:ins w:id="481" w:author="Stefan Bjornander" w:date="2015-04-25T17:34:00Z">
        <w:r w:rsidR="00A5295F" w:rsidRPr="00903DBA">
          <w:t xml:space="preserve">variable becomes </w:t>
        </w:r>
      </w:ins>
      <w:r w:rsidR="00A5295F" w:rsidRPr="00903DBA">
        <w:t>initialized</w:t>
      </w:r>
      <w:ins w:id="482" w:author="Stefan Bjornander" w:date="2015-04-25T17:34:00Z">
        <w:r w:rsidR="00A5295F" w:rsidRPr="00903DBA">
          <w:t xml:space="preserve">. Since the </w:t>
        </w:r>
      </w:ins>
      <w:r w:rsidR="00A5295F" w:rsidRPr="00903DBA">
        <w:t>initialization</w:t>
      </w:r>
      <w:ins w:id="483" w:author="Stefan Bjornander" w:date="2015-04-25T17:34:00Z">
        <w:r w:rsidR="00A5295F" w:rsidRPr="00903DBA">
          <w:t xml:space="preserve"> value can be non-</w:t>
        </w:r>
      </w:ins>
      <w:ins w:id="484" w:author="Stefan Bjornander" w:date="2015-04-25T17:46:00Z">
        <w:r w:rsidR="00A5295F" w:rsidRPr="00903DBA">
          <w:t>constant</w:t>
        </w:r>
      </w:ins>
      <w:ins w:id="485" w:author="Stefan Bjornander" w:date="2015-04-25T17:34:00Z">
        <w:r w:rsidR="00A5295F" w:rsidRPr="00903DBA">
          <w:t xml:space="preserve">, no memory block is created. Instead, </w:t>
        </w:r>
      </w:ins>
      <w:ins w:id="486" w:author="Stefan Bjornander" w:date="2015-04-25T17:46:00Z">
        <w:r w:rsidR="00A5295F" w:rsidRPr="00903DBA">
          <w:t>a se</w:t>
        </w:r>
      </w:ins>
      <w:r w:rsidR="00A5295F" w:rsidRPr="00903DBA">
        <w:t>quence</w:t>
      </w:r>
      <w:ins w:id="487" w:author="Stefan Bjornander" w:date="2015-04-25T17:46:00Z">
        <w:r w:rsidR="00A5295F" w:rsidRPr="00903DBA">
          <w:t xml:space="preserve"> of assign</w:t>
        </w:r>
      </w:ins>
      <w:r w:rsidR="00A5295F" w:rsidRPr="00903DBA">
        <w:t>ment</w:t>
      </w:r>
      <w:ins w:id="488" w:author="Stefan Bjornander" w:date="2015-04-25T17:46:00Z">
        <w:r w:rsidR="00A5295F" w:rsidRPr="00903DBA">
          <w:t xml:space="preserve"> instruction</w:t>
        </w:r>
      </w:ins>
      <w:ins w:id="489" w:author="Stefan Bjornander" w:date="2015-04-25T18:25:00Z">
        <w:r w:rsidR="00A5295F" w:rsidRPr="00903DBA">
          <w:t>s</w:t>
        </w:r>
      </w:ins>
      <w:ins w:id="490" w:author="Stefan Bjornander" w:date="2015-04-25T17:46:00Z">
        <w:r w:rsidR="00A5295F" w:rsidRPr="00903DBA">
          <w:t xml:space="preserve"> is added</w:t>
        </w:r>
      </w:ins>
      <w:r w:rsidR="00A5295F" w:rsidRPr="00903DBA">
        <w:t xml:space="preserve"> to the </w:t>
      </w:r>
      <w:ins w:id="491" w:author="Stefan Bjornander" w:date="2015-04-25T17:46:00Z">
        <w:r w:rsidR="00A5295F" w:rsidRPr="00903DBA">
          <w:t>mid</w:t>
        </w:r>
      </w:ins>
      <w:ins w:id="492" w:author="Stefan Bjornander" w:date="2015-04-25T18:25:00Z">
        <w:r w:rsidR="00A5295F" w:rsidRPr="00903DBA">
          <w:t>dle</w:t>
        </w:r>
      </w:ins>
      <w:ins w:id="493"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4" w:author="Stefan Bjornander" w:date="2015-04-25T17:29:00Z"/>
        </w:rPr>
        <w:pPrChange w:id="495" w:author="Stefan Bjornander" w:date="2015-04-25T17:29:00Z">
          <w:pPr>
            <w:pStyle w:val="Code"/>
          </w:pPr>
        </w:pPrChange>
      </w:pPr>
      <w:bookmarkStart w:id="496" w:name="_Toc59126218"/>
      <w:ins w:id="497" w:author="Stefan Bjornander" w:date="2015-04-25T17:28:00Z">
        <w:r w:rsidRPr="00903DBA">
          <w:t xml:space="preserve">Static </w:t>
        </w:r>
      </w:ins>
      <w:r w:rsidRPr="00903DBA">
        <w:t>Initialization</w:t>
      </w:r>
      <w:bookmarkEnd w:id="496"/>
    </w:p>
    <w:p w14:paraId="052D947E" w14:textId="77777777" w:rsidR="0083315B" w:rsidRPr="00903DBA" w:rsidRDefault="0083315B" w:rsidP="0083315B">
      <w:ins w:id="498" w:author="Stefan Bjornander" w:date="2015-04-25T17:29:00Z">
        <w:r w:rsidRPr="00903DBA">
          <w:t xml:space="preserve">Static </w:t>
        </w:r>
      </w:ins>
      <w:r w:rsidRPr="00903DBA">
        <w:t>initialization</w:t>
      </w:r>
      <w:ins w:id="499" w:author="Stefan Bjornander" w:date="2015-04-25T17:29:00Z">
        <w:r w:rsidRPr="00903DBA">
          <w:t xml:space="preserve"> occurs when a static variable </w:t>
        </w:r>
      </w:ins>
      <w:r w:rsidRPr="00903DBA">
        <w:t>becomes</w:t>
      </w:r>
      <w:ins w:id="500" w:author="Stefan Bjornander" w:date="2015-04-25T17:29:00Z">
        <w:r w:rsidRPr="00903DBA">
          <w:t xml:space="preserve"> </w:t>
        </w:r>
      </w:ins>
      <w:r w:rsidRPr="00903DBA">
        <w:t>initialized</w:t>
      </w:r>
      <w:ins w:id="501" w:author="Stefan Bjornander" w:date="2015-04-25T17:29:00Z">
        <w:r w:rsidRPr="00903DBA">
          <w:t>.</w:t>
        </w:r>
      </w:ins>
      <w:ins w:id="502" w:author="Stefan Bjornander" w:date="2015-04-25T17:32:00Z">
        <w:r w:rsidRPr="00903DBA">
          <w:t xml:space="preserve"> The </w:t>
        </w:r>
      </w:ins>
      <w:r w:rsidRPr="00903DBA">
        <w:t>initialization</w:t>
      </w:r>
      <w:ins w:id="503"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504"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5" w:name="_Toc59126219"/>
      <w:r w:rsidRPr="00903DBA">
        <w:rPr>
          <w:rStyle w:val="KeyWord0"/>
          <w:b/>
          <w:bCs/>
          <w:highlight w:val="white"/>
        </w:rPr>
        <w:t>Modify Initializer</w:t>
      </w:r>
      <w:bookmarkEnd w:id="50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6" w:name="_Ref54016586"/>
      <w:bookmarkStart w:id="507" w:name="_Ref54016644"/>
      <w:bookmarkStart w:id="508" w:name="_Toc59126220"/>
      <w:r w:rsidRPr="00903DBA">
        <w:lastRenderedPageBreak/>
        <w:t>Middle Code Optimization</w:t>
      </w:r>
      <w:bookmarkEnd w:id="294"/>
      <w:bookmarkEnd w:id="506"/>
      <w:bookmarkEnd w:id="507"/>
      <w:bookmarkEnd w:id="508"/>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w:t>
      </w:r>
      <w:proofErr w:type="gramStart"/>
      <w:r w:rsidR="00913E79" w:rsidRPr="00903DBA">
        <w:rPr>
          <w:highlight w:val="white"/>
        </w:rPr>
        <w:t>beginning, and</w:t>
      </w:r>
      <w:proofErr w:type="gramEnd"/>
      <w:r w:rsidR="00913E79" w:rsidRPr="00903DBA">
        <w:rPr>
          <w:highlight w:val="white"/>
        </w:rPr>
        <w:t xml:space="preserve">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9" w:name="_Toc59126221"/>
      <w:r w:rsidRPr="00903DBA">
        <w:t>Object to Integer Addresses</w:t>
      </w:r>
      <w:bookmarkEnd w:id="509"/>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0" w:name="_Toc59126222"/>
      <w:r>
        <w:t>Jump</w:t>
      </w:r>
      <w:r w:rsidR="001B6658" w:rsidRPr="00903DBA">
        <w:t xml:space="preserve"> Next Instructions</w:t>
      </w:r>
      <w:bookmarkEnd w:id="51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1"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2" w:name="_Toc59126224"/>
      <w:r>
        <w:lastRenderedPageBreak/>
        <w:t>Jump</w:t>
      </w:r>
      <w:r w:rsidR="00036C5E" w:rsidRPr="00903DBA">
        <w:t xml:space="preserve"> Chains</w:t>
      </w:r>
      <w:bookmarkEnd w:id="51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3" w:name="_Toc59126225"/>
      <w:r w:rsidRPr="00903DBA">
        <w:t>Remove</w:t>
      </w:r>
      <w:r w:rsidR="00036C5E" w:rsidRPr="00903DBA">
        <w:t xml:space="preserve"> Unreachable Code</w:t>
      </w:r>
      <w:bookmarkEnd w:id="513"/>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4" w:name="_Toc59126226"/>
      <w:r w:rsidRPr="00903DBA">
        <w:t>Remove Push-Pop Chains</w:t>
      </w:r>
      <w:bookmarkEnd w:id="51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5" w:name="_Toc59126227"/>
      <w:r w:rsidRPr="00903DBA">
        <w:t>Merge</w:t>
      </w:r>
      <w:r w:rsidR="00E33CCC" w:rsidRPr="00903DBA">
        <w:t xml:space="preserve"> Pop-Push Chains</w:t>
      </w:r>
      <w:bookmarkEnd w:id="515"/>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6" w:name="_Toc59126228"/>
      <w:r w:rsidRPr="00903DBA">
        <w:t>Change Top-Pop to Pop</w:t>
      </w:r>
      <w:bookmarkEnd w:id="516"/>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7" w:name="_Toc59126229"/>
      <w:r w:rsidRPr="00903DBA">
        <w:rPr>
          <w:highlight w:val="white"/>
        </w:rPr>
        <w:t>Merge Binary</w:t>
      </w:r>
      <w:bookmarkEnd w:id="517"/>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8" w:name="_Toc59126230"/>
      <w:r w:rsidRPr="00903DBA">
        <w:rPr>
          <w:highlight w:val="white"/>
        </w:rPr>
        <w:lastRenderedPageBreak/>
        <w:t>Sema</w:t>
      </w:r>
      <w:r w:rsidR="0007123C" w:rsidRPr="00903DBA">
        <w:rPr>
          <w:highlight w:val="white"/>
        </w:rPr>
        <w:t>n</w:t>
      </w:r>
      <w:r w:rsidRPr="00903DBA">
        <w:rPr>
          <w:highlight w:val="white"/>
        </w:rPr>
        <w:t>tic Optimization</w:t>
      </w:r>
      <w:bookmarkEnd w:id="518"/>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038C528A" w:rsidR="0074376E" w:rsidRPr="00903DBA" w:rsidRDefault="0074376E" w:rsidP="00CF2F9E">
      <w:pPr>
        <w:pStyle w:val="Code"/>
        <w:rPr>
          <w:highlight w:val="white"/>
        </w:rPr>
      </w:pPr>
      <w:r w:rsidRPr="00903DBA">
        <w:rPr>
          <w:highlight w:val="white"/>
        </w:rPr>
        <w:t xml:space="preserve">          else if ((thisCode.Operator == MiddleOperator.SignedMultiply)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62A12A6" w:rsidR="0074376E" w:rsidRPr="00903DBA" w:rsidRDefault="0074376E" w:rsidP="00CF2F9E">
      <w:pPr>
        <w:pStyle w:val="Code"/>
        <w:rPr>
          <w:highlight w:val="white"/>
        </w:rPr>
      </w:pPr>
      <w:r w:rsidRPr="00903DBA">
        <w:rPr>
          <w:highlight w:val="white"/>
        </w:rPr>
        <w:t xml:space="preserve">          else if ((thisCode.Operator == MiddleOperator.SignedMultiply)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0510C3F4" w:rsidR="0074376E" w:rsidRPr="00903DBA" w:rsidRDefault="0074376E" w:rsidP="00CF2F9E">
      <w:pPr>
        <w:pStyle w:val="Code"/>
        <w:rPr>
          <w:highlight w:val="white"/>
        </w:rPr>
      </w:pPr>
      <w:r w:rsidRPr="00903DBA">
        <w:rPr>
          <w:highlight w:val="white"/>
        </w:rPr>
        <w:t xml:space="preserve">          else if ((thisCode.Operator == MiddleOperator.SignedMultiply)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0B7A83EB" w14:textId="6E99D954" w:rsidR="00C54B67" w:rsidRPr="00903DBA" w:rsidRDefault="00C54B67" w:rsidP="00C54B67">
      <w:pPr>
        <w:pStyle w:val="Code"/>
        <w:rPr>
          <w:highlight w:val="white"/>
        </w:rPr>
      </w:pPr>
      <w:r w:rsidRPr="00903DBA">
        <w:rPr>
          <w:highlight w:val="white"/>
        </w:rPr>
        <w:t xml:space="preserve">                    (thisCode.Operator == MiddleOperator.SignedModulo))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9" w:name="_Toc59126231"/>
      <w:r w:rsidRPr="00903DBA">
        <w:rPr>
          <w:highlight w:val="white"/>
        </w:rPr>
        <w:t>Optimize Relation Expression</w:t>
      </w:r>
      <w:bookmarkEnd w:id="519"/>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0"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20"/>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1" w:name="_Toc59126233"/>
      <w:r w:rsidRPr="00903DBA">
        <w:t>Remove Trivial Assignment</w:t>
      </w:r>
      <w:bookmarkEnd w:id="52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2" w:name="_Toc59126234"/>
      <w:r w:rsidRPr="00903DBA">
        <w:t xml:space="preserve">Remove </w:t>
      </w:r>
      <w:r w:rsidR="00F03A18" w:rsidRPr="00903DBA">
        <w:t>Cleared</w:t>
      </w:r>
      <w:r w:rsidRPr="00903DBA">
        <w:t xml:space="preserve"> Code</w:t>
      </w:r>
      <w:bookmarkEnd w:id="522"/>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3" w:name="_Ref54016612"/>
      <w:bookmarkStart w:id="524" w:name="_Ref54016688"/>
      <w:bookmarkStart w:id="525" w:name="_Toc59126235"/>
      <w:r w:rsidRPr="00903DBA">
        <w:lastRenderedPageBreak/>
        <w:t>Assembly Code Generation</w:t>
      </w:r>
      <w:bookmarkEnd w:id="523"/>
      <w:bookmarkEnd w:id="524"/>
      <w:bookmarkEnd w:id="52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6" w:name="_Toc59126236"/>
      <w:r w:rsidRPr="00903DBA">
        <w:t>Runtime Management</w:t>
      </w:r>
      <w:bookmarkEnd w:id="526"/>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7" w:name="_Toc59126237"/>
      <w:r w:rsidRPr="00903DBA">
        <w:t>Assembly Operator</w:t>
      </w:r>
      <w:bookmarkEnd w:id="527"/>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8" w:name="_Toc59126238"/>
      <w:r w:rsidRPr="00903DBA">
        <w:t>Assembly Code</w:t>
      </w:r>
      <w:bookmarkEnd w:id="528"/>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9" w:name="_Toc59126239"/>
      <w:r w:rsidRPr="00903DBA">
        <w:rPr>
          <w:highlight w:val="white"/>
        </w:rPr>
        <w:t>Assembly Code Optimization</w:t>
      </w:r>
      <w:bookmarkEnd w:id="529"/>
    </w:p>
    <w:p w14:paraId="60537E46" w14:textId="6A1997FB"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0" w:name="_Toc59126240"/>
      <w:r w:rsidRPr="00903DBA">
        <w:rPr>
          <w:highlight w:val="white"/>
        </w:rPr>
        <w:t xml:space="preserve">Operator </w:t>
      </w:r>
      <w:r w:rsidR="00CA5764" w:rsidRPr="00903DBA">
        <w:rPr>
          <w:highlight w:val="white"/>
        </w:rPr>
        <w:t>Test Methods</w:t>
      </w:r>
      <w:bookmarkEnd w:id="530"/>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1" w:name="_Toc59126241"/>
      <w:r w:rsidRPr="00903DBA">
        <w:rPr>
          <w:highlight w:val="white"/>
        </w:rPr>
        <w:t>Register Overlapping</w:t>
      </w:r>
      <w:bookmarkEnd w:id="531"/>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2" w:name="_Toc59126242"/>
      <w:r w:rsidRPr="00903DBA">
        <w:rPr>
          <w:highlight w:val="white"/>
        </w:rPr>
        <w:t>Register Size</w:t>
      </w:r>
      <w:bookmarkEnd w:id="532"/>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3" w:name="_Toc59126243"/>
      <w:proofErr w:type="spellStart"/>
      <w:r w:rsidRPr="00903DBA">
        <w:rPr>
          <w:highlight w:val="white"/>
        </w:rPr>
        <w:t>ToString</w:t>
      </w:r>
      <w:bookmarkEnd w:id="533"/>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4" w:name="_Toc59126244"/>
      <w:r w:rsidRPr="00903DBA">
        <w:t>Tracks</w:t>
      </w:r>
      <w:bookmarkEnd w:id="534"/>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5" w:name="_Toc59126245"/>
      <w:r w:rsidRPr="00903DBA">
        <w:t>Register Allocation</w:t>
      </w:r>
      <w:bookmarkEnd w:id="535"/>
    </w:p>
    <w:p w14:paraId="02693415" w14:textId="57BEC968"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627A51">
        <w:t>A.3.7</w:t>
      </w:r>
      <w:proofErr w:type="spellEnd"/>
      <w:r w:rsidR="00627A51">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6" w:name="_Toc59126246"/>
      <w:r w:rsidRPr="00903DBA">
        <w:t>Assembly Code Generation</w:t>
      </w:r>
      <w:bookmarkEnd w:id="53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7"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3CB9B3B9" w14:textId="34676BFF" w:rsidR="00D851A7" w:rsidRPr="00903DBA" w:rsidRDefault="00D851A7" w:rsidP="00D851A7">
      <w:pPr>
        <w:pStyle w:val="Code"/>
        <w:rPr>
          <w:highlight w:val="white"/>
        </w:rPr>
      </w:pPr>
      <w:r w:rsidRPr="00903DBA">
        <w:rPr>
          <w:highlight w:val="white"/>
        </w:rPr>
        <w:t xml:space="preserve">          case MiddleOperator.SignedModulo: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8"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9" w:name="_Toc59126249"/>
      <w:r w:rsidRPr="00903DBA">
        <w:rPr>
          <w:highlight w:val="white"/>
        </w:rPr>
        <w:t>Function Calls</w:t>
      </w:r>
      <w:bookmarkEnd w:id="53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4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1" w:name="_Toc59126250"/>
      <w:r w:rsidRPr="00903DBA">
        <w:rPr>
          <w:highlight w:val="white"/>
        </w:rPr>
        <w:lastRenderedPageBreak/>
        <w:t>Loading Values into Registers</w:t>
      </w:r>
      <w:bookmarkEnd w:id="54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2"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3" w:name="_Toc59126252"/>
      <w:r w:rsidRPr="00903DBA">
        <w:rPr>
          <w:highlight w:val="white"/>
        </w:rPr>
        <w:t>Load and Inspect Registers</w:t>
      </w:r>
      <w:bookmarkEnd w:id="54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4" w:name="_Toc59126253"/>
      <w:r w:rsidRPr="00903DBA">
        <w:rPr>
          <w:highlight w:val="white"/>
        </w:rPr>
        <w:t>Initialization</w:t>
      </w:r>
      <w:bookmarkEnd w:id="54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5" w:name="_Toc59126254"/>
      <w:r w:rsidRPr="00903DBA">
        <w:rPr>
          <w:highlight w:val="white"/>
        </w:rPr>
        <w:t>Integral Multipl</w:t>
      </w:r>
      <w:r w:rsidR="00285456" w:rsidRPr="00903DBA">
        <w:rPr>
          <w:highlight w:val="white"/>
        </w:rPr>
        <w:t>i</w:t>
      </w:r>
      <w:r w:rsidRPr="00903DBA">
        <w:rPr>
          <w:highlight w:val="white"/>
        </w:rPr>
        <w:t>cation, Division, and Modulo</w:t>
      </w:r>
      <w:bookmarkEnd w:id="54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380B9B39" w:rsidR="008D520A" w:rsidRPr="00903DBA" w:rsidRDefault="008D520A" w:rsidP="00BF638D">
      <w:pPr>
        <w:pStyle w:val="Code"/>
        <w:rPr>
          <w:highlight w:val="white"/>
        </w:rPr>
      </w:pPr>
      <w:r w:rsidRPr="00903DBA">
        <w:rPr>
          <w:highlight w:val="white"/>
        </w:rPr>
        <w:t xml:space="preserve">      if (middleCode.Operator == MiddleOperator.SignedModulo)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6" w:name="_Toc59126255"/>
      <w:r w:rsidRPr="0060539D">
        <w:rPr>
          <w:highlight w:val="white"/>
        </w:rPr>
        <w:t>Integral Assignment and Parameters</w:t>
      </w:r>
      <w:bookmarkEnd w:id="54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7" w:name="_Toc59126256"/>
      <w:r w:rsidRPr="00903DBA">
        <w:rPr>
          <w:highlight w:val="white"/>
        </w:rPr>
        <w:t>Unary Integral Operations</w:t>
      </w:r>
      <w:bookmarkEnd w:id="54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lastRenderedPageBreak/>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8" w:name="_Toc59126257"/>
      <w:r w:rsidRPr="00903DBA">
        <w:rPr>
          <w:highlight w:val="white"/>
        </w:rPr>
        <w:t>Integral Binary</w:t>
      </w:r>
      <w:bookmarkEnd w:id="54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lastRenderedPageBreak/>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lastRenderedPageBreak/>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lastRenderedPageBreak/>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lastRenderedPageBreak/>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9" w:name="_Toc59126258"/>
      <w:r w:rsidRPr="0060539D">
        <w:rPr>
          <w:highlight w:val="white"/>
        </w:rPr>
        <w:t>Base and Offset</w:t>
      </w:r>
      <w:bookmarkEnd w:id="54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w:t>
      </w:r>
      <w:r w:rsidRPr="00903DBA">
        <w:rPr>
          <w:highlight w:val="white"/>
        </w:rPr>
        <w:lastRenderedPageBreak/>
        <w:t xml:space="preserve">(the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0" w:name="_Toc59126259"/>
      <w:r w:rsidRPr="00903DBA">
        <w:rPr>
          <w:highlight w:val="white"/>
        </w:rPr>
        <w:t>Case</w:t>
      </w:r>
      <w:bookmarkEnd w:id="55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 xml:space="preserve">Normally, we load the value of a symbol into a register, which we add to the track map. After the operation has been performed, we remove </w:t>
      </w:r>
      <w:r w:rsidR="00DE762C" w:rsidRPr="00903DBA">
        <w:rPr>
          <w:highlight w:val="white"/>
        </w:rPr>
        <w:lastRenderedPageBreak/>
        <w:t>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1" w:name="_Toc59126260"/>
      <w:r w:rsidRPr="00903DBA">
        <w:rPr>
          <w:highlight w:val="white"/>
        </w:rPr>
        <w:t>Address</w:t>
      </w:r>
      <w:bookmarkEnd w:id="55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lastRenderedPageBreak/>
        <w:t xml:space="preserve">    }</w:t>
      </w:r>
    </w:p>
    <w:p w14:paraId="3E823727" w14:textId="745B94A7" w:rsidR="00CF4437" w:rsidRPr="0060539D" w:rsidRDefault="00CF4437" w:rsidP="0060539D">
      <w:pPr>
        <w:pStyle w:val="Rubrik3"/>
        <w:numPr>
          <w:ilvl w:val="2"/>
          <w:numId w:val="136"/>
        </w:numPr>
        <w:rPr>
          <w:highlight w:val="white"/>
        </w:rPr>
      </w:pPr>
      <w:bookmarkStart w:id="552" w:name="_Toc59126261"/>
      <w:r w:rsidRPr="0060539D">
        <w:rPr>
          <w:highlight w:val="white"/>
        </w:rPr>
        <w:t>Floating Binary</w:t>
      </w:r>
      <w:bookmarkEnd w:id="55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3" w:name="_Toc59126262"/>
      <w:r w:rsidRPr="0060539D">
        <w:rPr>
          <w:highlight w:val="white"/>
        </w:rPr>
        <w:t>Floating Relation</w:t>
      </w:r>
      <w:bookmarkEnd w:id="55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lastRenderedPageBreak/>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4" w:name="_Toc59126263"/>
      <w:r w:rsidRPr="00903DBA">
        <w:rPr>
          <w:highlight w:val="white"/>
        </w:rPr>
        <w:t>Floating Push and Pop</w:t>
      </w:r>
      <w:bookmarkEnd w:id="55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lastRenderedPageBreak/>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lastRenderedPageBreak/>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lastRenderedPageBreak/>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5" w:name="_Toc59126264"/>
      <w:r w:rsidRPr="00903DBA">
        <w:rPr>
          <w:highlight w:val="white"/>
        </w:rPr>
        <w:t>Type Conversion</w:t>
      </w:r>
      <w:bookmarkEnd w:id="55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6" w:name="_Toc59126265"/>
      <w:r w:rsidRPr="00903DBA">
        <w:rPr>
          <w:highlight w:val="white"/>
        </w:rPr>
        <w:t>Struct and Union</w:t>
      </w:r>
      <w:bookmarkEnd w:id="55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lastRenderedPageBreak/>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lastRenderedPageBreak/>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7" w:name="_Toc59126266"/>
      <w:r w:rsidRPr="00903DBA">
        <w:rPr>
          <w:highlight w:val="white"/>
        </w:rPr>
        <w:t>Initialization Code</w:t>
      </w:r>
      <w:bookmarkEnd w:id="557"/>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8" w:name="_Toc59126267"/>
      <w:r w:rsidRPr="00903DBA">
        <w:rPr>
          <w:highlight w:val="white"/>
        </w:rPr>
        <w:t>Command Line Arguments</w:t>
      </w:r>
      <w:bookmarkEnd w:id="55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C6F2E" w:rsidRDefault="006C6F2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C6F2E" w:rsidRDefault="006C6F2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C6F2E" w:rsidRDefault="006C6F2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C6F2E" w:rsidRDefault="006C6F2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C6F2E" w:rsidRDefault="006C6F2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C6F2E" w:rsidRDefault="006C6F2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9" w:name="_Toc59126268"/>
      <w:r w:rsidRPr="0060539D">
        <w:rPr>
          <w:highlight w:val="white"/>
        </w:rPr>
        <w:t>Text List</w:t>
      </w:r>
      <w:bookmarkEnd w:id="55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0" w:name="_Ref54009755"/>
      <w:bookmarkStart w:id="561" w:name="_Toc59126269"/>
      <w:bookmarkStart w:id="562" w:name="_Ref420874022"/>
      <w:r w:rsidRPr="00903DBA">
        <w:lastRenderedPageBreak/>
        <w:t xml:space="preserve">Executable Code </w:t>
      </w:r>
      <w:r w:rsidRPr="0060539D">
        <w:t>Generation</w:t>
      </w:r>
      <w:bookmarkEnd w:id="560"/>
      <w:bookmarkEnd w:id="561"/>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3" w:name="_Toc59126270"/>
      <w:r>
        <w:t xml:space="preserve">The Windows </w:t>
      </w:r>
      <w:r w:rsidR="0060539D">
        <w:t>E</w:t>
      </w:r>
      <w:r>
        <w:t>nvironment</w:t>
      </w:r>
      <w:bookmarkEnd w:id="56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4" w:name="_Toc59126271"/>
      <w:r w:rsidRPr="0060539D">
        <w:rPr>
          <w:highlight w:val="white"/>
        </w:rPr>
        <w:t>Main</w:t>
      </w:r>
      <w:bookmarkEnd w:id="56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5" w:name="_Toc59126272"/>
      <w:r w:rsidRPr="0060539D">
        <w:rPr>
          <w:highlight w:val="white"/>
        </w:rPr>
        <w:t>Type Size</w:t>
      </w:r>
      <w:bookmarkEnd w:id="56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6" w:name="_Toc59126273"/>
      <w:r w:rsidRPr="0060539D">
        <w:rPr>
          <w:highlight w:val="white"/>
        </w:rPr>
        <w:t>Static Symbol</w:t>
      </w:r>
      <w:bookmarkEnd w:id="566"/>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7" w:name="_Toc59126274"/>
      <w:r w:rsidRPr="0060539D">
        <w:rPr>
          <w:highlight w:val="white"/>
        </w:rPr>
        <w:t>Static Value</w:t>
      </w:r>
      <w:bookmarkEnd w:id="56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8" w:name="_Toc59126275"/>
      <w:r w:rsidRPr="00903DBA">
        <w:rPr>
          <w:highlight w:val="white"/>
        </w:rPr>
        <w:t>Function End</w:t>
      </w:r>
      <w:bookmarkEnd w:id="56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9" w:name="_Toc59126276"/>
      <w:r w:rsidRPr="00903DBA">
        <w:rPr>
          <w:highlight w:val="white"/>
        </w:rPr>
        <w:t>Target Code Generation</w:t>
      </w:r>
      <w:bookmarkEnd w:id="56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0" w:name="_Toc59126277"/>
      <w:r w:rsidRPr="00903DBA">
        <w:rPr>
          <w:highlight w:val="white"/>
        </w:rPr>
        <w:t>Exit</w:t>
      </w:r>
      <w:bookmarkEnd w:id="57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1" w:name="_Toc59126278"/>
      <w:r w:rsidRPr="00903DBA">
        <w:rPr>
          <w:highlight w:val="white"/>
        </w:rPr>
        <w:t>Initialization Code</w:t>
      </w:r>
      <w:bookmarkEnd w:id="57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2" w:name="_Toc59126279"/>
      <w:r w:rsidRPr="00903DBA">
        <w:rPr>
          <w:highlight w:val="white"/>
        </w:rPr>
        <w:t>Command Line Arguments</w:t>
      </w:r>
      <w:bookmarkEnd w:id="57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C6F2E" w:rsidRDefault="006C6F2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C6F2E" w:rsidRDefault="006C6F2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C6F2E" w:rsidRDefault="006C6F2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C6F2E" w:rsidRDefault="006C6F2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C6F2E" w:rsidRDefault="006C6F2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C6F2E" w:rsidRDefault="006C6F2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C6F2E" w:rsidRDefault="006C6F2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C6F2E" w:rsidRDefault="006C6F2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3" w:name="_Toc59126280"/>
      <w:r w:rsidRPr="0060539D">
        <w:rPr>
          <w:highlight w:val="white"/>
        </w:rPr>
        <w:t>Windows Jump Info</w:t>
      </w:r>
      <w:bookmarkEnd w:id="57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4" w:name="_Toc59126281"/>
      <w:r w:rsidRPr="00903DBA">
        <w:rPr>
          <w:highlight w:val="white"/>
        </w:rPr>
        <w:t>Windows Byte List</w:t>
      </w:r>
      <w:bookmarkEnd w:id="57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5" w:name="_Hlk51314142"/>
      <w:r w:rsidRPr="00903DBA">
        <w:rPr>
          <w:highlight w:val="white"/>
        </w:rPr>
        <w:t>WindowsByteList</w:t>
      </w:r>
      <w:bookmarkEnd w:id="57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6" w:name="_Toc59126282"/>
      <w:r w:rsidRPr="00903DBA">
        <w:rPr>
          <w:highlight w:val="white"/>
        </w:rPr>
        <w:t>Byte</w:t>
      </w:r>
      <w:r w:rsidR="00D33B22" w:rsidRPr="00903DBA">
        <w:rPr>
          <w:highlight w:val="white"/>
        </w:rPr>
        <w:t xml:space="preserve"> </w:t>
      </w:r>
      <w:r w:rsidRPr="00903DBA">
        <w:rPr>
          <w:highlight w:val="white"/>
        </w:rPr>
        <w:t>List</w:t>
      </w:r>
      <w:bookmarkEnd w:id="57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8" w:name="_Ref419646553"/>
      <w:bookmarkStart w:id="579" w:name="_Toc59126283"/>
      <w:r w:rsidRPr="00903DBA">
        <w:t>Linking</w:t>
      </w:r>
      <w:bookmarkEnd w:id="578"/>
      <w:bookmarkEnd w:id="579"/>
    </w:p>
    <w:bookmarkEnd w:id="562"/>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0" w:name="_Toc59126284"/>
      <w:r w:rsidRPr="00903DBA">
        <w:lastRenderedPageBreak/>
        <w:t>The Linker Class</w:t>
      </w:r>
      <w:bookmarkEnd w:id="580"/>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1"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1"/>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2" w:name="_Ref58175578"/>
      <w:bookmarkStart w:id="583" w:name="_Toc59126285"/>
      <w:r w:rsidRPr="00903DBA">
        <w:lastRenderedPageBreak/>
        <w:t xml:space="preserve">The </w:t>
      </w:r>
      <w:r w:rsidR="002554E1" w:rsidRPr="00903DBA">
        <w:t>Standard Library</w:t>
      </w:r>
      <w:bookmarkEnd w:id="582"/>
      <w:bookmarkEnd w:id="583"/>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4" w:name="_Toc59126286"/>
      <w:r w:rsidRPr="00903DBA">
        <w:t>Integral and Floating Limits</w:t>
      </w:r>
      <w:bookmarkEnd w:id="584"/>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5" w:name="_Toc59126287"/>
      <w:r w:rsidRPr="00903DBA">
        <w:t xml:space="preserve">The </w:t>
      </w:r>
      <w:r w:rsidR="0067328D">
        <w:t>A</w:t>
      </w:r>
      <w:r w:rsidR="00EE220E" w:rsidRPr="00903DBA">
        <w:t>sser</w:t>
      </w:r>
      <w:r w:rsidR="008E5D1A" w:rsidRPr="00903DBA">
        <w:t>t</w:t>
      </w:r>
      <w:r w:rsidRPr="00903DBA">
        <w:t xml:space="preserve"> Macro</w:t>
      </w:r>
      <w:bookmarkEnd w:id="585"/>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6" w:name="_Ref55664393"/>
      <w:bookmarkStart w:id="587" w:name="_Toc59126288"/>
      <w:r w:rsidRPr="00903DBA">
        <w:lastRenderedPageBreak/>
        <w:t>Locale Data</w:t>
      </w:r>
      <w:bookmarkEnd w:id="586"/>
      <w:bookmarkEnd w:id="587"/>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8" w:name="_Toc59126289"/>
      <w:r w:rsidRPr="00903DBA">
        <w:t>Character Types</w:t>
      </w:r>
      <w:bookmarkEnd w:id="588"/>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9" w:name="_Hlk55664765"/>
      <w:r w:rsidRPr="00903DBA">
        <w:rPr>
          <w:highlight w:val="white"/>
        </w:rPr>
        <w:t>locale convention</w:t>
      </w:r>
      <w:bookmarkEnd w:id="589"/>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0" w:name="_Toc59126290"/>
      <w:r w:rsidRPr="00903DBA">
        <w:t>S</w:t>
      </w:r>
      <w:r w:rsidR="00EE220E" w:rsidRPr="00903DBA">
        <w:t>tring</w:t>
      </w:r>
      <w:r w:rsidRPr="00903DBA">
        <w:t>s</w:t>
      </w:r>
      <w:bookmarkEnd w:id="590"/>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1" w:name="_Hlk59628289"/>
      <w:r w:rsidRPr="00F610D2">
        <w:rPr>
          <w:rStyle w:val="KeyWord0"/>
        </w:rPr>
        <w:t>strspn</w:t>
      </w:r>
      <w:r w:rsidRPr="00F610D2">
        <w:t xml:space="preserve"> </w:t>
      </w:r>
      <w:bookmarkEnd w:id="591"/>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2" w:name="_Hlk59628295"/>
      <w:r w:rsidRPr="0084327F">
        <w:rPr>
          <w:rStyle w:val="KeyWord0"/>
          <w:highlight w:val="white"/>
        </w:rPr>
        <w:t>strcspn</w:t>
      </w:r>
      <w:r w:rsidRPr="0003394F">
        <w:rPr>
          <w:highlight w:val="white"/>
        </w:rPr>
        <w:t xml:space="preserve"> </w:t>
      </w:r>
      <w:bookmarkEnd w:id="592"/>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3" w:name="_Hlk59628313"/>
      <w:r w:rsidRPr="00E56FFD">
        <w:rPr>
          <w:rStyle w:val="KeyWord0"/>
          <w:highlight w:val="white"/>
        </w:rPr>
        <w:t>strpbrk</w:t>
      </w:r>
      <w:r>
        <w:rPr>
          <w:highlight w:val="white"/>
        </w:rPr>
        <w:t xml:space="preserve"> </w:t>
      </w:r>
      <w:bookmarkEnd w:id="593"/>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FC616E"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4" w:name="_Toc59126291"/>
      <w:r w:rsidRPr="00903DBA">
        <w:t>Long Jumps</w:t>
      </w:r>
      <w:bookmarkEnd w:id="594"/>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5" w:name="_Toc59126292"/>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6"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FC616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FC616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FC616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FC616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FC616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7" w:name="_Toc59126294"/>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FC616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FC616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8" w:name="_Toc59126295"/>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FC616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9" w:name="_Toc59126296"/>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0" w:name="_Toc59126297"/>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FC616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FC616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FC616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FC616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1"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FC616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FC616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FC616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FC616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FC616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FC616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FC616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2" w:name="_Toc59126299"/>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FC616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FC616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FC616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3" w:name="_Toc59126300"/>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FC616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4" w:name="_Toc59126301"/>
      <w:bookmarkStart w:id="605" w:name="_Hlk55231095"/>
      <w:r w:rsidRPr="00903DBA">
        <w:t xml:space="preserve">Standard </w:t>
      </w:r>
      <w:bookmarkEnd w:id="604"/>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proofErr w:type="spellStart"/>
      <w:r>
        <w:rPr>
          <w:highlight w:val="white"/>
        </w:rPr>
        <w:t>printf</w:t>
      </w:r>
      <w:proofErr w:type="spellEnd"/>
    </w:p>
    <w:p w14:paraId="55161FEF" w14:textId="69EF6EAA" w:rsidR="000941DB" w:rsidRPr="000941DB" w:rsidRDefault="000941DB" w:rsidP="000941DB">
      <w:pPr>
        <w:rPr>
          <w:highlight w:val="white"/>
        </w:rPr>
      </w:pPr>
      <w:bookmarkStart w:id="60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7" w:name="_Toc59126303"/>
      <w:bookmarkEnd w:id="606"/>
      <w:r>
        <w:t>Standard Input</w:t>
      </w:r>
      <w:bookmarkEnd w:id="60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8"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8"/>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0" w:name="_Toc59126305"/>
      <w:r w:rsidRPr="00903DBA">
        <w:t>The Standard Library</w:t>
      </w:r>
      <w:bookmarkEnd w:id="61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9"/>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1"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1"/>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12" w:name="_Ref54018755"/>
      <w:bookmarkStart w:id="613"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4" w:name="_Toc59126307"/>
      <w:r w:rsidRPr="00903DBA">
        <w:lastRenderedPageBreak/>
        <w:t xml:space="preserve">The </w:t>
      </w:r>
      <w:proofErr w:type="spellStart"/>
      <w:r w:rsidRPr="00903DBA">
        <w:t>Preprocessor</w:t>
      </w:r>
      <w:bookmarkEnd w:id="612"/>
      <w:bookmarkEnd w:id="614"/>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5" w:name="_Ref418256130"/>
      <w:bookmarkStart w:id="616" w:name="_Toc59126308"/>
      <w:r w:rsidRPr="00903DBA">
        <w:t xml:space="preserve">The Expression </w:t>
      </w:r>
      <w:r w:rsidR="007C4A54" w:rsidRPr="00077860">
        <w:t>Scanner</w:t>
      </w:r>
      <w:r w:rsidR="007C4A54" w:rsidRPr="00903DBA">
        <w:t xml:space="preserve"> and </w:t>
      </w:r>
      <w:r w:rsidRPr="00903DBA">
        <w:t>Parser</w:t>
      </w:r>
      <w:bookmarkEnd w:id="615"/>
      <w:bookmarkEnd w:id="616"/>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17" w:name="_Toc59126309"/>
      <w:r w:rsidRPr="00903DBA">
        <w:t>The Grammar</w:t>
      </w:r>
      <w:bookmarkEnd w:id="617"/>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8" w:name="_Toc59126310"/>
      <w:r w:rsidRPr="00903DBA">
        <w:t>The Parser</w:t>
      </w:r>
      <w:bookmarkEnd w:id="61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9"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20" w:name="_Toc59126311"/>
      <w:r w:rsidRPr="00903DBA">
        <w:t>The Scanner</w:t>
      </w:r>
      <w:bookmarkEnd w:id="619"/>
      <w:bookmarkEnd w:id="620"/>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1" w:name="_Toc59126312"/>
      <w:r w:rsidRPr="00903DBA">
        <w:lastRenderedPageBreak/>
        <w:t>The Pre</w:t>
      </w:r>
      <w:r w:rsidR="00921465" w:rsidRPr="00903DBA">
        <w:t xml:space="preserve">processor </w:t>
      </w:r>
      <w:r w:rsidR="007C4A54" w:rsidRPr="00903DBA">
        <w:t xml:space="preserve">Scanner and </w:t>
      </w:r>
      <w:r w:rsidRPr="00903DBA">
        <w:t>Parser</w:t>
      </w:r>
      <w:bookmarkEnd w:id="62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2" w:name="_Toc59126313"/>
      <w:r w:rsidRPr="00903DBA">
        <w:lastRenderedPageBreak/>
        <w:t>If</w:t>
      </w:r>
      <w:r w:rsidR="00BB03AD" w:rsidRPr="00903DBA">
        <w:t>-</w:t>
      </w:r>
      <w:r w:rsidRPr="00903DBA">
        <w:t>Else</w:t>
      </w:r>
      <w:r w:rsidR="00BB03AD" w:rsidRPr="00903DBA">
        <w:t>-</w:t>
      </w:r>
      <w:r w:rsidRPr="00903DBA">
        <w:t>Chain</w:t>
      </w:r>
      <w:bookmarkEnd w:id="622"/>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3" w:name="_Toc59126314"/>
      <w:r w:rsidRPr="00903DBA">
        <w:t>The Preprocessor</w:t>
      </w:r>
      <w:bookmarkEnd w:id="623"/>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4" w:name="_Toc59126315"/>
      <w:r w:rsidRPr="00903DBA">
        <w:t>Tri Graphs</w:t>
      </w:r>
      <w:bookmarkEnd w:id="624"/>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5" w:name="_Toc59126316"/>
      <w:r w:rsidRPr="00903DBA">
        <w:t>Comments, Strings, and Characters</w:t>
      </w:r>
      <w:bookmarkEnd w:id="625"/>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6" w:name="_Toc59126318"/>
      <w:bookmarkStart w:id="627" w:name="_Ref58762260"/>
      <w:bookmarkStart w:id="628" w:name="_Toc59126326"/>
      <w:bookmarkStart w:id="629" w:name="_Ref57656298"/>
      <w:r w:rsidRPr="00903DBA">
        <w:t>The Line List</w:t>
      </w:r>
      <w:bookmarkEnd w:id="62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30" w:name="_Toc59126319"/>
      <w:r>
        <w:t>Lines</w:t>
      </w:r>
      <w:bookmarkEnd w:id="63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1" w:name="_Toc59126320"/>
      <w:r>
        <w:t>Includes</w:t>
      </w:r>
      <w:bookmarkEnd w:id="631"/>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2" w:name="_Toc59126321"/>
      <w:r>
        <w:t>Macros</w:t>
      </w:r>
      <w:bookmarkEnd w:id="63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3" w:name="_Toc59126322"/>
      <w:r>
        <w:lastRenderedPageBreak/>
        <w:t>Conditional Programming</w:t>
      </w:r>
      <w:bookmarkEnd w:id="633"/>
    </w:p>
    <w:p w14:paraId="5C19DBBB" w14:textId="0786FE03"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627A51">
        <w:t>A.1</w:t>
      </w:r>
      <w:proofErr w:type="spellEnd"/>
      <w:r w:rsidR="00627A51">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4" w:name="_Toc59126323"/>
      <w:r>
        <w:lastRenderedPageBreak/>
        <w:t>Macro Expansion</w:t>
      </w:r>
      <w:bookmarkEnd w:id="634"/>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5"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7"/>
      <w:bookmarkEnd w:id="628"/>
    </w:p>
    <w:p w14:paraId="5298F0CA" w14:textId="5FDEE4F2" w:rsidR="007615DC" w:rsidRDefault="00077860" w:rsidP="00FE5DC0">
      <w:r>
        <w:t xml:space="preserve">The architecture holds a set of registers. One </w:t>
      </w:r>
      <w:proofErr w:type="gramStart"/>
      <w:r>
        <w:t>particular feature</w:t>
      </w:r>
      <w:proofErr w:type="gramEnd"/>
      <w:r>
        <w:t xml:space="preserv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36" w:name="_Toc59126327"/>
      <w:r w:rsidRPr="00BC7846">
        <w:lastRenderedPageBreak/>
        <w:t>The</w:t>
      </w:r>
      <w:r w:rsidRPr="00903DBA">
        <w:t xml:space="preserve"> C Grammar</w:t>
      </w:r>
      <w:bookmarkEnd w:id="613"/>
      <w:bookmarkEnd w:id="629"/>
      <w:bookmarkEnd w:id="636"/>
    </w:p>
    <w:p w14:paraId="5EE70CDE" w14:textId="3D3CD693" w:rsidR="00CB1AB5" w:rsidRPr="00903DBA" w:rsidRDefault="00CB1AB5" w:rsidP="00CB1AB5">
      <w:bookmarkStart w:id="63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8" w:name="_Toc49764472"/>
      <w:bookmarkStart w:id="639" w:name="_Toc59126328"/>
      <w:r w:rsidRPr="00903DBA">
        <w:t>The Preprocessor Grammar</w:t>
      </w:r>
      <w:bookmarkEnd w:id="638"/>
      <w:bookmarkEnd w:id="639"/>
    </w:p>
    <w:p w14:paraId="6050AB4B" w14:textId="25F2CF6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40" w:name="_Toc49764473"/>
      <w:bookmarkStart w:id="641" w:name="_Toc59126329"/>
      <w:r w:rsidRPr="00903DBA">
        <w:t>The Language Grammar</w:t>
      </w:r>
      <w:bookmarkEnd w:id="640"/>
      <w:bookmarkEnd w:id="641"/>
    </w:p>
    <w:p w14:paraId="69CBCC96" w14:textId="259C8DCF"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2" w:name="_Ref57657966"/>
      <w:r>
        <w:lastRenderedPageBreak/>
        <w:t xml:space="preserve"> </w:t>
      </w:r>
      <w:bookmarkStart w:id="643" w:name="_Toc59126330"/>
      <w:r>
        <w:t>T</w:t>
      </w:r>
      <w:r w:rsidRPr="00903DBA">
        <w:t xml:space="preserve">he </w:t>
      </w:r>
      <w:r w:rsidRPr="00903DBA">
        <w:rPr>
          <w:highlight w:val="white"/>
        </w:rPr>
        <w:t xml:space="preserve">Gardens Point </w:t>
      </w:r>
      <w:r w:rsidR="00CB7A05">
        <w:t>Tools</w:t>
      </w:r>
      <w:bookmarkEnd w:id="637"/>
      <w:bookmarkEnd w:id="642"/>
      <w:bookmarkEnd w:id="64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4" w:name="_Toc59126331"/>
      <w:r w:rsidRPr="00903DBA">
        <w:t>The Language</w:t>
      </w:r>
      <w:bookmarkEnd w:id="64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5" w:name="_Toc59126332"/>
      <w:r w:rsidRPr="00903DBA">
        <w:lastRenderedPageBreak/>
        <w:t>The Grammar</w:t>
      </w:r>
      <w:bookmarkEnd w:id="64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6" w:name="_Toc59126333"/>
      <w:proofErr w:type="spellStart"/>
      <w:r w:rsidRPr="00903DBA">
        <w:t>GPPG</w:t>
      </w:r>
      <w:bookmarkEnd w:id="64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8" w:name="_Toc59126334"/>
      <w:proofErr w:type="spellStart"/>
      <w:r w:rsidRPr="00903DBA">
        <w:lastRenderedPageBreak/>
        <w:t>JPlex</w:t>
      </w:r>
      <w:bookmarkEnd w:id="647"/>
      <w:bookmarkEnd w:id="64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9" w:name="_Toc59126335"/>
      <w:r w:rsidRPr="00903DBA">
        <w:t>Main</w:t>
      </w:r>
      <w:bookmarkEnd w:id="64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50" w:name="_Toc59126336"/>
      <w:r w:rsidRPr="00903DBA">
        <w:lastRenderedPageBreak/>
        <w:t>Auxiliary Classes</w:t>
      </w:r>
      <w:bookmarkEnd w:id="65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1" w:name="_Toc59126337"/>
      <w:r w:rsidRPr="00903DBA">
        <w:t>Error Handling</w:t>
      </w:r>
      <w:bookmarkEnd w:id="65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2" w:name="_Toc59126338"/>
      <w:r w:rsidRPr="00903DBA">
        <w:t>Container Classes</w:t>
      </w:r>
      <w:bookmarkEnd w:id="65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53" w:name="_Toc59126339"/>
      <w:r w:rsidRPr="00903DBA">
        <w:t>Ordered Pair</w:t>
      </w:r>
      <w:bookmarkEnd w:id="65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4" w:name="_Toc59126340"/>
      <w:r w:rsidRPr="00903DBA">
        <w:t>Graph</w:t>
      </w:r>
      <w:bookmarkEnd w:id="65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5" w:name="_Toc59126341"/>
      <w:r w:rsidRPr="00903DBA">
        <w:t>Addition and Removal of Vertices and Edges</w:t>
      </w:r>
      <w:bookmarkEnd w:id="65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6" w:name="_Toc59126342"/>
      <w:r w:rsidRPr="00903DBA">
        <w:lastRenderedPageBreak/>
        <w:t>Graph Partition</w:t>
      </w:r>
      <w:bookmarkEnd w:id="65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7" w:name="_Toc32312748"/>
      <w:bookmarkStart w:id="658" w:name="_Toc128724229"/>
      <w:bookmarkStart w:id="659" w:name="_Toc323656800"/>
      <w:bookmarkStart w:id="660" w:name="_Toc324085682"/>
      <w:bookmarkStart w:id="661" w:name="_Ref324113434"/>
      <w:bookmarkStart w:id="662" w:name="_Toc324680324"/>
      <w:bookmarkStart w:id="663" w:name="_Ref57658095"/>
      <w:bookmarkStart w:id="664" w:name="_Toc59126343"/>
      <w:r w:rsidRPr="00903DBA">
        <w:lastRenderedPageBreak/>
        <w:t>The ASCII Table</w:t>
      </w:r>
      <w:bookmarkEnd w:id="657"/>
      <w:bookmarkEnd w:id="658"/>
      <w:bookmarkEnd w:id="659"/>
      <w:bookmarkEnd w:id="660"/>
      <w:bookmarkEnd w:id="661"/>
      <w:bookmarkEnd w:id="662"/>
      <w:bookmarkEnd w:id="663"/>
      <w:bookmarkEnd w:id="66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C6F2E" w:rsidRDefault="006C6F2E" w:rsidP="006C7309">
      <w:pPr>
        <w:spacing w:line="240" w:lineRule="auto"/>
      </w:pPr>
      <w:r>
        <w:separator/>
      </w:r>
    </w:p>
  </w:endnote>
  <w:endnote w:type="continuationSeparator" w:id="0">
    <w:p w14:paraId="0DD18C9D" w14:textId="77777777" w:rsidR="006C6F2E" w:rsidRDefault="006C6F2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C6F2E" w:rsidRDefault="006C6F2E" w:rsidP="006C7309">
      <w:pPr>
        <w:spacing w:line="240" w:lineRule="auto"/>
      </w:pPr>
      <w:r>
        <w:separator/>
      </w:r>
    </w:p>
  </w:footnote>
  <w:footnote w:type="continuationSeparator" w:id="0">
    <w:p w14:paraId="0BA3DA21" w14:textId="77777777" w:rsidR="006C6F2E" w:rsidRDefault="006C6F2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446</Pages>
  <Words>142186</Words>
  <Characters>753592</Characters>
  <Application>Microsoft Office Word</Application>
  <DocSecurity>0</DocSecurity>
  <Lines>6279</Lines>
  <Paragraphs>1787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2021-01-07T20:38:00Z</dcterms:created>
  <dcterms:modified xsi:type="dcterms:W3CDTF">2021-01-07T20:38:00Z</dcterms:modified>
</cp:coreProperties>
</file>