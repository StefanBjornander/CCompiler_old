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color w:val="auto"/>
          <w:sz w:val="22"/>
          <w:szCs w:val="22"/>
        </w:rPr>
        <w:id w:val="-1295284200"/>
        <w:docPartObj>
          <w:docPartGallery w:val="Table of Contents"/>
          <w:docPartUnique/>
        </w:docPartObj>
      </w:sdtPr>
      <w:sdtEndPr>
        <w:rPr>
          <w:bCs/>
          <w:noProof/>
          <w:color w:val="000000" w:themeColor="text1"/>
        </w:rPr>
      </w:sdtEndPr>
      <w:sdtContent>
        <w:p w14:paraId="4BA31F59" w14:textId="2185FCF2" w:rsidR="00CB5140" w:rsidRPr="00903DBA" w:rsidRDefault="00703C11" w:rsidP="0060539D">
          <w:pPr>
            <w:pStyle w:val="Innehllsfrteckningsrubrik"/>
          </w:pPr>
          <w:r w:rsidRPr="00903DBA">
            <w:t>Table of C</w:t>
          </w:r>
          <w:r w:rsidR="00CB5140" w:rsidRPr="00903DBA">
            <w:t>ontents</w:t>
          </w:r>
        </w:p>
        <w:p w14:paraId="0781CE5C" w14:textId="48B28175" w:rsidR="00461860" w:rsidRDefault="00CB5140">
          <w:pPr>
            <w:pStyle w:val="Innehll1"/>
            <w:rPr>
              <w:rFonts w:asciiTheme="minorHAnsi" w:eastAsiaTheme="minorEastAsia" w:hAnsiTheme="minorHAnsi"/>
              <w:noProof/>
              <w:color w:val="auto"/>
              <w:lang w:val="sv-SE" w:eastAsia="sv-SE"/>
            </w:rPr>
          </w:pPr>
          <w:r w:rsidRPr="00903DBA">
            <w:fldChar w:fldCharType="begin"/>
          </w:r>
          <w:r w:rsidRPr="00903DBA">
            <w:instrText xml:space="preserve"> TOC \o "1-3" \h \z \u </w:instrText>
          </w:r>
          <w:r w:rsidRPr="00903DBA">
            <w:fldChar w:fldCharType="separate"/>
          </w:r>
          <w:hyperlink w:anchor="_Toc59126052" w:history="1">
            <w:r w:rsidR="00461860" w:rsidRPr="00CB763D">
              <w:rPr>
                <w:rStyle w:val="Hyperlnk"/>
                <w:noProof/>
              </w:rPr>
              <w:t>1.</w:t>
            </w:r>
            <w:r w:rsidR="00461860">
              <w:rPr>
                <w:rFonts w:asciiTheme="minorHAnsi" w:eastAsiaTheme="minorEastAsia" w:hAnsiTheme="minorHAnsi"/>
                <w:noProof/>
                <w:color w:val="auto"/>
                <w:lang w:val="sv-SE" w:eastAsia="sv-SE"/>
              </w:rPr>
              <w:tab/>
            </w:r>
            <w:r w:rsidR="00461860" w:rsidRPr="00CB763D">
              <w:rPr>
                <w:rStyle w:val="Hyperlnk"/>
                <w:noProof/>
              </w:rPr>
              <w:t>Introduction</w:t>
            </w:r>
            <w:r w:rsidR="00461860">
              <w:rPr>
                <w:noProof/>
                <w:webHidden/>
              </w:rPr>
              <w:tab/>
            </w:r>
            <w:r w:rsidR="00461860">
              <w:rPr>
                <w:noProof/>
                <w:webHidden/>
              </w:rPr>
              <w:fldChar w:fldCharType="begin"/>
            </w:r>
            <w:r w:rsidR="00461860">
              <w:rPr>
                <w:noProof/>
                <w:webHidden/>
              </w:rPr>
              <w:instrText xml:space="preserve"> PAGEREF _Toc59126052 \h </w:instrText>
            </w:r>
            <w:r w:rsidR="00461860">
              <w:rPr>
                <w:noProof/>
                <w:webHidden/>
              </w:rPr>
            </w:r>
            <w:r w:rsidR="00461860">
              <w:rPr>
                <w:noProof/>
                <w:webHidden/>
              </w:rPr>
              <w:fldChar w:fldCharType="separate"/>
            </w:r>
            <w:r w:rsidR="00461860">
              <w:rPr>
                <w:noProof/>
                <w:webHidden/>
              </w:rPr>
              <w:t>12</w:t>
            </w:r>
            <w:r w:rsidR="00461860">
              <w:rPr>
                <w:noProof/>
                <w:webHidden/>
              </w:rPr>
              <w:fldChar w:fldCharType="end"/>
            </w:r>
          </w:hyperlink>
        </w:p>
        <w:p w14:paraId="19D654C6" w14:textId="1C7BA40B" w:rsidR="00461860" w:rsidRDefault="00814EB4">
          <w:pPr>
            <w:pStyle w:val="Innehll2"/>
            <w:tabs>
              <w:tab w:val="left" w:pos="880"/>
              <w:tab w:val="right" w:leader="dot" w:pos="9350"/>
            </w:tabs>
            <w:rPr>
              <w:rFonts w:asciiTheme="minorHAnsi" w:eastAsiaTheme="minorEastAsia" w:hAnsiTheme="minorHAnsi"/>
              <w:noProof/>
              <w:color w:val="auto"/>
              <w:lang w:val="sv-SE" w:eastAsia="sv-SE"/>
            </w:rPr>
          </w:pPr>
          <w:hyperlink w:anchor="_Toc59126053" w:history="1">
            <w:r w:rsidR="00461860" w:rsidRPr="00CB763D">
              <w:rPr>
                <w:rStyle w:val="Hyperlnk"/>
                <w:noProof/>
              </w:rPr>
              <w:t>1.1.</w:t>
            </w:r>
            <w:r w:rsidR="00461860">
              <w:rPr>
                <w:rFonts w:asciiTheme="minorHAnsi" w:eastAsiaTheme="minorEastAsia" w:hAnsiTheme="minorHAnsi"/>
                <w:noProof/>
                <w:color w:val="auto"/>
                <w:lang w:val="sv-SE" w:eastAsia="sv-SE"/>
              </w:rPr>
              <w:tab/>
            </w:r>
            <w:r w:rsidR="00461860" w:rsidRPr="00CB763D">
              <w:rPr>
                <w:rStyle w:val="Hyperlnk"/>
                <w:noProof/>
              </w:rPr>
              <w:t>Overview</w:t>
            </w:r>
            <w:r w:rsidR="00461860">
              <w:rPr>
                <w:noProof/>
                <w:webHidden/>
              </w:rPr>
              <w:tab/>
            </w:r>
            <w:r w:rsidR="00461860">
              <w:rPr>
                <w:noProof/>
                <w:webHidden/>
              </w:rPr>
              <w:fldChar w:fldCharType="begin"/>
            </w:r>
            <w:r w:rsidR="00461860">
              <w:rPr>
                <w:noProof/>
                <w:webHidden/>
              </w:rPr>
              <w:instrText xml:space="preserve"> PAGEREF _Toc59126053 \h </w:instrText>
            </w:r>
            <w:r w:rsidR="00461860">
              <w:rPr>
                <w:noProof/>
                <w:webHidden/>
              </w:rPr>
            </w:r>
            <w:r w:rsidR="00461860">
              <w:rPr>
                <w:noProof/>
                <w:webHidden/>
              </w:rPr>
              <w:fldChar w:fldCharType="separate"/>
            </w:r>
            <w:r w:rsidR="00461860">
              <w:rPr>
                <w:noProof/>
                <w:webHidden/>
              </w:rPr>
              <w:t>12</w:t>
            </w:r>
            <w:r w:rsidR="00461860">
              <w:rPr>
                <w:noProof/>
                <w:webHidden/>
              </w:rPr>
              <w:fldChar w:fldCharType="end"/>
            </w:r>
          </w:hyperlink>
        </w:p>
        <w:p w14:paraId="4E7EEFFE" w14:textId="7D141528" w:rsidR="00461860" w:rsidRDefault="00814EB4">
          <w:pPr>
            <w:pStyle w:val="Innehll2"/>
            <w:tabs>
              <w:tab w:val="left" w:pos="880"/>
              <w:tab w:val="right" w:leader="dot" w:pos="9350"/>
            </w:tabs>
            <w:rPr>
              <w:rFonts w:asciiTheme="minorHAnsi" w:eastAsiaTheme="minorEastAsia" w:hAnsiTheme="minorHAnsi"/>
              <w:noProof/>
              <w:color w:val="auto"/>
              <w:lang w:val="sv-SE" w:eastAsia="sv-SE"/>
            </w:rPr>
          </w:pPr>
          <w:hyperlink w:anchor="_Toc59126054" w:history="1">
            <w:r w:rsidR="00461860" w:rsidRPr="00CB763D">
              <w:rPr>
                <w:rStyle w:val="Hyperlnk"/>
                <w:noProof/>
              </w:rPr>
              <w:t>1.2.</w:t>
            </w:r>
            <w:r w:rsidR="00461860">
              <w:rPr>
                <w:rFonts w:asciiTheme="minorHAnsi" w:eastAsiaTheme="minorEastAsia" w:hAnsiTheme="minorHAnsi"/>
                <w:noProof/>
                <w:color w:val="auto"/>
                <w:lang w:val="sv-SE" w:eastAsia="sv-SE"/>
              </w:rPr>
              <w:tab/>
            </w:r>
            <w:r w:rsidR="00461860" w:rsidRPr="00CB763D">
              <w:rPr>
                <w:rStyle w:val="Hyperlnk"/>
                <w:noProof/>
              </w:rPr>
              <w:t>The Compiler Phases</w:t>
            </w:r>
            <w:r w:rsidR="00461860">
              <w:rPr>
                <w:noProof/>
                <w:webHidden/>
              </w:rPr>
              <w:tab/>
            </w:r>
            <w:r w:rsidR="00461860">
              <w:rPr>
                <w:noProof/>
                <w:webHidden/>
              </w:rPr>
              <w:fldChar w:fldCharType="begin"/>
            </w:r>
            <w:r w:rsidR="00461860">
              <w:rPr>
                <w:noProof/>
                <w:webHidden/>
              </w:rPr>
              <w:instrText xml:space="preserve"> PAGEREF _Toc59126054 \h </w:instrText>
            </w:r>
            <w:r w:rsidR="00461860">
              <w:rPr>
                <w:noProof/>
                <w:webHidden/>
              </w:rPr>
            </w:r>
            <w:r w:rsidR="00461860">
              <w:rPr>
                <w:noProof/>
                <w:webHidden/>
              </w:rPr>
              <w:fldChar w:fldCharType="separate"/>
            </w:r>
            <w:r w:rsidR="00461860">
              <w:rPr>
                <w:noProof/>
                <w:webHidden/>
              </w:rPr>
              <w:t>13</w:t>
            </w:r>
            <w:r w:rsidR="00461860">
              <w:rPr>
                <w:noProof/>
                <w:webHidden/>
              </w:rPr>
              <w:fldChar w:fldCharType="end"/>
            </w:r>
          </w:hyperlink>
        </w:p>
        <w:p w14:paraId="76C9C8B9" w14:textId="5422B02C"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055"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_Toc59126055 \h </w:instrText>
            </w:r>
            <w:r w:rsidR="00461860">
              <w:rPr>
                <w:noProof/>
                <w:webHidden/>
              </w:rPr>
            </w:r>
            <w:r w:rsidR="00461860">
              <w:rPr>
                <w:noProof/>
                <w:webHidden/>
              </w:rPr>
              <w:fldChar w:fldCharType="separate"/>
            </w:r>
            <w:r w:rsidR="00461860">
              <w:rPr>
                <w:noProof/>
                <w:webHidden/>
              </w:rPr>
              <w:t>13</w:t>
            </w:r>
            <w:r w:rsidR="00461860">
              <w:rPr>
                <w:noProof/>
                <w:webHidden/>
              </w:rPr>
              <w:fldChar w:fldCharType="end"/>
            </w:r>
          </w:hyperlink>
        </w:p>
        <w:p w14:paraId="36265F2A" w14:textId="4D8BF5C7"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056"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_Toc59126056 \h </w:instrText>
            </w:r>
            <w:r w:rsidR="00461860">
              <w:rPr>
                <w:noProof/>
                <w:webHidden/>
              </w:rPr>
            </w:r>
            <w:r w:rsidR="00461860">
              <w:rPr>
                <w:noProof/>
                <w:webHidden/>
              </w:rPr>
              <w:fldChar w:fldCharType="separate"/>
            </w:r>
            <w:r w:rsidR="00461860">
              <w:rPr>
                <w:noProof/>
                <w:webHidden/>
              </w:rPr>
              <w:t>13</w:t>
            </w:r>
            <w:r w:rsidR="00461860">
              <w:rPr>
                <w:noProof/>
                <w:webHidden/>
              </w:rPr>
              <w:fldChar w:fldCharType="end"/>
            </w:r>
          </w:hyperlink>
        </w:p>
        <w:p w14:paraId="791D8EC5" w14:textId="710F8CD2"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057"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Parsing and Middle Code Generation</w:t>
            </w:r>
            <w:r w:rsidR="00461860">
              <w:rPr>
                <w:noProof/>
                <w:webHidden/>
              </w:rPr>
              <w:tab/>
            </w:r>
            <w:r w:rsidR="00461860">
              <w:rPr>
                <w:noProof/>
                <w:webHidden/>
              </w:rPr>
              <w:fldChar w:fldCharType="begin"/>
            </w:r>
            <w:r w:rsidR="00461860">
              <w:rPr>
                <w:noProof/>
                <w:webHidden/>
              </w:rPr>
              <w:instrText xml:space="preserve"> PAGEREF _Toc59126057 \h </w:instrText>
            </w:r>
            <w:r w:rsidR="00461860">
              <w:rPr>
                <w:noProof/>
                <w:webHidden/>
              </w:rPr>
            </w:r>
            <w:r w:rsidR="00461860">
              <w:rPr>
                <w:noProof/>
                <w:webHidden/>
              </w:rPr>
              <w:fldChar w:fldCharType="separate"/>
            </w:r>
            <w:r w:rsidR="00461860">
              <w:rPr>
                <w:noProof/>
                <w:webHidden/>
              </w:rPr>
              <w:t>13</w:t>
            </w:r>
            <w:r w:rsidR="00461860">
              <w:rPr>
                <w:noProof/>
                <w:webHidden/>
              </w:rPr>
              <w:fldChar w:fldCharType="end"/>
            </w:r>
          </w:hyperlink>
        </w:p>
        <w:p w14:paraId="7DFB0476" w14:textId="5C8CC10F"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058" w:history="1">
            <w:r w:rsidR="00461860" w:rsidRPr="00CB763D">
              <w:rPr>
                <w:rStyle w:val="Hyperlnk"/>
                <w:noProof/>
              </w:rPr>
              <w:t>1.2.4.</w:t>
            </w:r>
            <w:r w:rsidR="00461860">
              <w:rPr>
                <w:rFonts w:asciiTheme="minorHAnsi" w:eastAsiaTheme="minorEastAsia" w:hAnsiTheme="minorHAnsi"/>
                <w:noProof/>
                <w:color w:val="auto"/>
                <w:lang w:val="sv-SE" w:eastAsia="sv-SE"/>
              </w:rPr>
              <w:tab/>
            </w:r>
            <w:r w:rsidR="00461860" w:rsidRPr="00CB763D">
              <w:rPr>
                <w:rStyle w:val="Hyperlnk"/>
                <w:noProof/>
              </w:rPr>
              <w:t>Middle Code Optimization</w:t>
            </w:r>
            <w:r w:rsidR="00461860">
              <w:rPr>
                <w:noProof/>
                <w:webHidden/>
              </w:rPr>
              <w:tab/>
            </w:r>
            <w:r w:rsidR="00461860">
              <w:rPr>
                <w:noProof/>
                <w:webHidden/>
              </w:rPr>
              <w:fldChar w:fldCharType="begin"/>
            </w:r>
            <w:r w:rsidR="00461860">
              <w:rPr>
                <w:noProof/>
                <w:webHidden/>
              </w:rPr>
              <w:instrText xml:space="preserve"> PAGEREF _Toc59126058 \h </w:instrText>
            </w:r>
            <w:r w:rsidR="00461860">
              <w:rPr>
                <w:noProof/>
                <w:webHidden/>
              </w:rPr>
            </w:r>
            <w:r w:rsidR="00461860">
              <w:rPr>
                <w:noProof/>
                <w:webHidden/>
              </w:rPr>
              <w:fldChar w:fldCharType="separate"/>
            </w:r>
            <w:r w:rsidR="00461860">
              <w:rPr>
                <w:noProof/>
                <w:webHidden/>
              </w:rPr>
              <w:t>14</w:t>
            </w:r>
            <w:r w:rsidR="00461860">
              <w:rPr>
                <w:noProof/>
                <w:webHidden/>
              </w:rPr>
              <w:fldChar w:fldCharType="end"/>
            </w:r>
          </w:hyperlink>
        </w:p>
        <w:p w14:paraId="21E72E76" w14:textId="234D9479"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059" w:history="1">
            <w:r w:rsidR="00461860" w:rsidRPr="00CB763D">
              <w:rPr>
                <w:rStyle w:val="Hyperlnk"/>
                <w:noProof/>
              </w:rPr>
              <w:t>1.2.5.</w:t>
            </w:r>
            <w:r w:rsidR="00461860">
              <w:rPr>
                <w:rFonts w:asciiTheme="minorHAnsi" w:eastAsiaTheme="minorEastAsia" w:hAnsiTheme="minorHAnsi"/>
                <w:noProof/>
                <w:color w:val="auto"/>
                <w:lang w:val="sv-SE" w:eastAsia="sv-SE"/>
              </w:rPr>
              <w:tab/>
            </w:r>
            <w:r w:rsidR="00461860" w:rsidRPr="00CB763D">
              <w:rPr>
                <w:rStyle w:val="Hyperlnk"/>
                <w:noProof/>
              </w:rPr>
              <w:t>Initialization</w:t>
            </w:r>
            <w:r w:rsidR="00461860">
              <w:rPr>
                <w:noProof/>
                <w:webHidden/>
              </w:rPr>
              <w:tab/>
            </w:r>
            <w:r w:rsidR="00461860">
              <w:rPr>
                <w:noProof/>
                <w:webHidden/>
              </w:rPr>
              <w:fldChar w:fldCharType="begin"/>
            </w:r>
            <w:r w:rsidR="00461860">
              <w:rPr>
                <w:noProof/>
                <w:webHidden/>
              </w:rPr>
              <w:instrText xml:space="preserve"> PAGEREF _Toc59126059 \h </w:instrText>
            </w:r>
            <w:r w:rsidR="00461860">
              <w:rPr>
                <w:noProof/>
                <w:webHidden/>
              </w:rPr>
            </w:r>
            <w:r w:rsidR="00461860">
              <w:rPr>
                <w:noProof/>
                <w:webHidden/>
              </w:rPr>
              <w:fldChar w:fldCharType="separate"/>
            </w:r>
            <w:r w:rsidR="00461860">
              <w:rPr>
                <w:noProof/>
                <w:webHidden/>
              </w:rPr>
              <w:t>14</w:t>
            </w:r>
            <w:r w:rsidR="00461860">
              <w:rPr>
                <w:noProof/>
                <w:webHidden/>
              </w:rPr>
              <w:fldChar w:fldCharType="end"/>
            </w:r>
          </w:hyperlink>
        </w:p>
        <w:p w14:paraId="3CEE27A1" w14:textId="14C776CF"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060" w:history="1">
            <w:r w:rsidR="00461860" w:rsidRPr="00CB763D">
              <w:rPr>
                <w:rStyle w:val="Hyperlnk"/>
                <w:noProof/>
              </w:rPr>
              <w:t>1.2.6.</w:t>
            </w:r>
            <w:r w:rsidR="00461860">
              <w:rPr>
                <w:rFonts w:asciiTheme="minorHAnsi" w:eastAsiaTheme="minorEastAsia" w:hAnsiTheme="minorHAnsi"/>
                <w:noProof/>
                <w:color w:val="auto"/>
                <w:lang w:val="sv-SE" w:eastAsia="sv-SE"/>
              </w:rPr>
              <w:tab/>
            </w:r>
            <w:r w:rsidR="00461860" w:rsidRPr="00CB763D">
              <w:rPr>
                <w:rStyle w:val="Hyperlnk"/>
                <w:noProof/>
              </w:rPr>
              <w:t>Static Address</w:t>
            </w:r>
            <w:r w:rsidR="00461860">
              <w:rPr>
                <w:noProof/>
                <w:webHidden/>
              </w:rPr>
              <w:tab/>
            </w:r>
            <w:r w:rsidR="00461860">
              <w:rPr>
                <w:noProof/>
                <w:webHidden/>
              </w:rPr>
              <w:fldChar w:fldCharType="begin"/>
            </w:r>
            <w:r w:rsidR="00461860">
              <w:rPr>
                <w:noProof/>
                <w:webHidden/>
              </w:rPr>
              <w:instrText xml:space="preserve"> PAGEREF _Toc59126060 \h </w:instrText>
            </w:r>
            <w:r w:rsidR="00461860">
              <w:rPr>
                <w:noProof/>
                <w:webHidden/>
              </w:rPr>
            </w:r>
            <w:r w:rsidR="00461860">
              <w:rPr>
                <w:noProof/>
                <w:webHidden/>
              </w:rPr>
              <w:fldChar w:fldCharType="separate"/>
            </w:r>
            <w:r w:rsidR="00461860">
              <w:rPr>
                <w:noProof/>
                <w:webHidden/>
              </w:rPr>
              <w:t>14</w:t>
            </w:r>
            <w:r w:rsidR="00461860">
              <w:rPr>
                <w:noProof/>
                <w:webHidden/>
              </w:rPr>
              <w:fldChar w:fldCharType="end"/>
            </w:r>
          </w:hyperlink>
        </w:p>
        <w:p w14:paraId="17731F43" w14:textId="71A3E51B"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061" w:history="1">
            <w:r w:rsidR="00461860" w:rsidRPr="00CB763D">
              <w:rPr>
                <w:rStyle w:val="Hyperlnk"/>
                <w:noProof/>
              </w:rPr>
              <w:t>1.2.7.</w:t>
            </w:r>
            <w:r w:rsidR="00461860">
              <w:rPr>
                <w:rFonts w:asciiTheme="minorHAnsi" w:eastAsiaTheme="minorEastAsia" w:hAnsiTheme="minorHAnsi"/>
                <w:noProof/>
                <w:color w:val="auto"/>
                <w:lang w:val="sv-SE" w:eastAsia="sv-SE"/>
              </w:rPr>
              <w:tab/>
            </w:r>
            <w:r w:rsidR="00461860" w:rsidRPr="00CB763D">
              <w:rPr>
                <w:rStyle w:val="Hyperlnk"/>
                <w:noProof/>
              </w:rPr>
              <w:t>Declarators and Declaration Specifiers</w:t>
            </w:r>
            <w:r w:rsidR="00461860">
              <w:rPr>
                <w:noProof/>
                <w:webHidden/>
              </w:rPr>
              <w:tab/>
            </w:r>
            <w:r w:rsidR="00461860">
              <w:rPr>
                <w:noProof/>
                <w:webHidden/>
              </w:rPr>
              <w:fldChar w:fldCharType="begin"/>
            </w:r>
            <w:r w:rsidR="00461860">
              <w:rPr>
                <w:noProof/>
                <w:webHidden/>
              </w:rPr>
              <w:instrText xml:space="preserve"> PAGEREF _Toc59126061 \h </w:instrText>
            </w:r>
            <w:r w:rsidR="00461860">
              <w:rPr>
                <w:noProof/>
                <w:webHidden/>
              </w:rPr>
            </w:r>
            <w:r w:rsidR="00461860">
              <w:rPr>
                <w:noProof/>
                <w:webHidden/>
              </w:rPr>
              <w:fldChar w:fldCharType="separate"/>
            </w:r>
            <w:r w:rsidR="00461860">
              <w:rPr>
                <w:noProof/>
                <w:webHidden/>
              </w:rPr>
              <w:t>14</w:t>
            </w:r>
            <w:r w:rsidR="00461860">
              <w:rPr>
                <w:noProof/>
                <w:webHidden/>
              </w:rPr>
              <w:fldChar w:fldCharType="end"/>
            </w:r>
          </w:hyperlink>
        </w:p>
        <w:p w14:paraId="368303AA" w14:textId="33241F6F"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062" w:history="1">
            <w:r w:rsidR="00461860" w:rsidRPr="00CB763D">
              <w:rPr>
                <w:rStyle w:val="Hyperlnk"/>
                <w:noProof/>
              </w:rPr>
              <w:t>1.2.8.</w:t>
            </w:r>
            <w:r w:rsidR="00461860">
              <w:rPr>
                <w:rFonts w:asciiTheme="minorHAnsi" w:eastAsiaTheme="minorEastAsia" w:hAnsiTheme="minorHAnsi"/>
                <w:noProof/>
                <w:color w:val="auto"/>
                <w:lang w:val="sv-SE" w:eastAsia="sv-SE"/>
              </w:rPr>
              <w:tab/>
            </w:r>
            <w:r w:rsidR="00461860" w:rsidRPr="00CB763D">
              <w:rPr>
                <w:rStyle w:val="Hyperlnk"/>
                <w:noProof/>
              </w:rPr>
              <w:t>The Symbol Table</w:t>
            </w:r>
            <w:r w:rsidR="00461860">
              <w:rPr>
                <w:noProof/>
                <w:webHidden/>
              </w:rPr>
              <w:tab/>
            </w:r>
            <w:r w:rsidR="00461860">
              <w:rPr>
                <w:noProof/>
                <w:webHidden/>
              </w:rPr>
              <w:fldChar w:fldCharType="begin"/>
            </w:r>
            <w:r w:rsidR="00461860">
              <w:rPr>
                <w:noProof/>
                <w:webHidden/>
              </w:rPr>
              <w:instrText xml:space="preserve"> PAGEREF _Toc59126062 \h </w:instrText>
            </w:r>
            <w:r w:rsidR="00461860">
              <w:rPr>
                <w:noProof/>
                <w:webHidden/>
              </w:rPr>
            </w:r>
            <w:r w:rsidR="00461860">
              <w:rPr>
                <w:noProof/>
                <w:webHidden/>
              </w:rPr>
              <w:fldChar w:fldCharType="separate"/>
            </w:r>
            <w:r w:rsidR="00461860">
              <w:rPr>
                <w:noProof/>
                <w:webHidden/>
              </w:rPr>
              <w:t>15</w:t>
            </w:r>
            <w:r w:rsidR="00461860">
              <w:rPr>
                <w:noProof/>
                <w:webHidden/>
              </w:rPr>
              <w:fldChar w:fldCharType="end"/>
            </w:r>
          </w:hyperlink>
        </w:p>
        <w:p w14:paraId="5B305EAF" w14:textId="46D3C360"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063" w:history="1">
            <w:r w:rsidR="00461860" w:rsidRPr="00CB763D">
              <w:rPr>
                <w:rStyle w:val="Hyperlnk"/>
                <w:noProof/>
              </w:rPr>
              <w:t>1.2.9.</w:t>
            </w:r>
            <w:r w:rsidR="00461860">
              <w:rPr>
                <w:rFonts w:asciiTheme="minorHAnsi" w:eastAsiaTheme="minorEastAsia" w:hAnsiTheme="minorHAnsi"/>
                <w:noProof/>
                <w:color w:val="auto"/>
                <w:lang w:val="sv-SE" w:eastAsia="sv-SE"/>
              </w:rPr>
              <w:tab/>
            </w:r>
            <w:r w:rsidR="00461860" w:rsidRPr="00CB763D">
              <w:rPr>
                <w:rStyle w:val="Hyperlnk"/>
                <w:noProof/>
              </w:rPr>
              <w:t>The Type System</w:t>
            </w:r>
            <w:r w:rsidR="00461860">
              <w:rPr>
                <w:noProof/>
                <w:webHidden/>
              </w:rPr>
              <w:tab/>
            </w:r>
            <w:r w:rsidR="00461860">
              <w:rPr>
                <w:noProof/>
                <w:webHidden/>
              </w:rPr>
              <w:fldChar w:fldCharType="begin"/>
            </w:r>
            <w:r w:rsidR="00461860">
              <w:rPr>
                <w:noProof/>
                <w:webHidden/>
              </w:rPr>
              <w:instrText xml:space="preserve"> PAGEREF _Toc59126063 \h </w:instrText>
            </w:r>
            <w:r w:rsidR="00461860">
              <w:rPr>
                <w:noProof/>
                <w:webHidden/>
              </w:rPr>
            </w:r>
            <w:r w:rsidR="00461860">
              <w:rPr>
                <w:noProof/>
                <w:webHidden/>
              </w:rPr>
              <w:fldChar w:fldCharType="separate"/>
            </w:r>
            <w:r w:rsidR="00461860">
              <w:rPr>
                <w:noProof/>
                <w:webHidden/>
              </w:rPr>
              <w:t>15</w:t>
            </w:r>
            <w:r w:rsidR="00461860">
              <w:rPr>
                <w:noProof/>
                <w:webHidden/>
              </w:rPr>
              <w:fldChar w:fldCharType="end"/>
            </w:r>
          </w:hyperlink>
        </w:p>
        <w:p w14:paraId="69AD35D1" w14:textId="335A1D23"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064" w:history="1">
            <w:r w:rsidR="00461860" w:rsidRPr="00CB763D">
              <w:rPr>
                <w:rStyle w:val="Hyperlnk"/>
                <w:noProof/>
              </w:rPr>
              <w:t>1.2.10.</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_Toc59126064 \h </w:instrText>
            </w:r>
            <w:r w:rsidR="00461860">
              <w:rPr>
                <w:noProof/>
                <w:webHidden/>
              </w:rPr>
            </w:r>
            <w:r w:rsidR="00461860">
              <w:rPr>
                <w:noProof/>
                <w:webHidden/>
              </w:rPr>
              <w:fldChar w:fldCharType="separate"/>
            </w:r>
            <w:r w:rsidR="00461860">
              <w:rPr>
                <w:noProof/>
                <w:webHidden/>
              </w:rPr>
              <w:t>15</w:t>
            </w:r>
            <w:r w:rsidR="00461860">
              <w:rPr>
                <w:noProof/>
                <w:webHidden/>
              </w:rPr>
              <w:fldChar w:fldCharType="end"/>
            </w:r>
          </w:hyperlink>
        </w:p>
        <w:p w14:paraId="34F66F63" w14:textId="1B65F06C"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065"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_Toc59126065 \h </w:instrText>
            </w:r>
            <w:r w:rsidR="00461860">
              <w:rPr>
                <w:noProof/>
                <w:webHidden/>
              </w:rPr>
            </w:r>
            <w:r w:rsidR="00461860">
              <w:rPr>
                <w:noProof/>
                <w:webHidden/>
              </w:rPr>
              <w:fldChar w:fldCharType="separate"/>
            </w:r>
            <w:r w:rsidR="00461860">
              <w:rPr>
                <w:noProof/>
                <w:webHidden/>
              </w:rPr>
              <w:t>15</w:t>
            </w:r>
            <w:r w:rsidR="00461860">
              <w:rPr>
                <w:noProof/>
                <w:webHidden/>
              </w:rPr>
              <w:fldChar w:fldCharType="end"/>
            </w:r>
          </w:hyperlink>
        </w:p>
        <w:p w14:paraId="6D1C0859" w14:textId="22E80121"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066"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The Object Code Generator and Linker</w:t>
            </w:r>
            <w:r w:rsidR="00461860">
              <w:rPr>
                <w:noProof/>
                <w:webHidden/>
              </w:rPr>
              <w:tab/>
            </w:r>
            <w:r w:rsidR="00461860">
              <w:rPr>
                <w:noProof/>
                <w:webHidden/>
              </w:rPr>
              <w:fldChar w:fldCharType="begin"/>
            </w:r>
            <w:r w:rsidR="00461860">
              <w:rPr>
                <w:noProof/>
                <w:webHidden/>
              </w:rPr>
              <w:instrText xml:space="preserve"> PAGEREF _Toc59126066 \h </w:instrText>
            </w:r>
            <w:r w:rsidR="00461860">
              <w:rPr>
                <w:noProof/>
                <w:webHidden/>
              </w:rPr>
            </w:r>
            <w:r w:rsidR="00461860">
              <w:rPr>
                <w:noProof/>
                <w:webHidden/>
              </w:rPr>
              <w:fldChar w:fldCharType="separate"/>
            </w:r>
            <w:r w:rsidR="00461860">
              <w:rPr>
                <w:noProof/>
                <w:webHidden/>
              </w:rPr>
              <w:t>16</w:t>
            </w:r>
            <w:r w:rsidR="00461860">
              <w:rPr>
                <w:noProof/>
                <w:webHidden/>
              </w:rPr>
              <w:fldChar w:fldCharType="end"/>
            </w:r>
          </w:hyperlink>
        </w:p>
        <w:p w14:paraId="677920F0" w14:textId="06BF0643"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067"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_Toc59126067 \h </w:instrText>
            </w:r>
            <w:r w:rsidR="00461860">
              <w:rPr>
                <w:noProof/>
                <w:webHidden/>
              </w:rPr>
            </w:r>
            <w:r w:rsidR="00461860">
              <w:rPr>
                <w:noProof/>
                <w:webHidden/>
              </w:rPr>
              <w:fldChar w:fldCharType="separate"/>
            </w:r>
            <w:r w:rsidR="00461860">
              <w:rPr>
                <w:noProof/>
                <w:webHidden/>
              </w:rPr>
              <w:t>16</w:t>
            </w:r>
            <w:r w:rsidR="00461860">
              <w:rPr>
                <w:noProof/>
                <w:webHidden/>
              </w:rPr>
              <w:fldChar w:fldCharType="end"/>
            </w:r>
          </w:hyperlink>
        </w:p>
        <w:p w14:paraId="2CF17287" w14:textId="57EC3E7B" w:rsidR="00461860" w:rsidRDefault="00814EB4">
          <w:pPr>
            <w:pStyle w:val="Innehll2"/>
            <w:tabs>
              <w:tab w:val="left" w:pos="880"/>
              <w:tab w:val="right" w:leader="dot" w:pos="9350"/>
            </w:tabs>
            <w:rPr>
              <w:rFonts w:asciiTheme="minorHAnsi" w:eastAsiaTheme="minorEastAsia" w:hAnsiTheme="minorHAnsi"/>
              <w:noProof/>
              <w:color w:val="auto"/>
              <w:lang w:val="sv-SE" w:eastAsia="sv-SE"/>
            </w:rPr>
          </w:pPr>
          <w:hyperlink w:anchor="_Toc59126068" w:history="1">
            <w:r w:rsidR="00461860" w:rsidRPr="00CB763D">
              <w:rPr>
                <w:rStyle w:val="Hyperlnk"/>
                <w:noProof/>
              </w:rPr>
              <w:t>1.3.</w:t>
            </w:r>
            <w:r w:rsidR="00461860">
              <w:rPr>
                <w:rFonts w:asciiTheme="minorHAnsi" w:eastAsiaTheme="minorEastAsia" w:hAnsiTheme="minorHAnsi"/>
                <w:noProof/>
                <w:color w:val="auto"/>
                <w:lang w:val="sv-SE" w:eastAsia="sv-SE"/>
              </w:rPr>
              <w:tab/>
            </w:r>
            <w:r w:rsidR="00461860" w:rsidRPr="00CB763D">
              <w:rPr>
                <w:rStyle w:val="Hyperlnk"/>
                <w:noProof/>
              </w:rPr>
              <w:t>The Main Class</w:t>
            </w:r>
            <w:r w:rsidR="00461860">
              <w:rPr>
                <w:noProof/>
                <w:webHidden/>
              </w:rPr>
              <w:tab/>
            </w:r>
            <w:r w:rsidR="00461860">
              <w:rPr>
                <w:noProof/>
                <w:webHidden/>
              </w:rPr>
              <w:fldChar w:fldCharType="begin"/>
            </w:r>
            <w:r w:rsidR="00461860">
              <w:rPr>
                <w:noProof/>
                <w:webHidden/>
              </w:rPr>
              <w:instrText xml:space="preserve"> PAGEREF _Toc59126068 \h </w:instrText>
            </w:r>
            <w:r w:rsidR="00461860">
              <w:rPr>
                <w:noProof/>
                <w:webHidden/>
              </w:rPr>
            </w:r>
            <w:r w:rsidR="00461860">
              <w:rPr>
                <w:noProof/>
                <w:webHidden/>
              </w:rPr>
              <w:fldChar w:fldCharType="separate"/>
            </w:r>
            <w:r w:rsidR="00461860">
              <w:rPr>
                <w:noProof/>
                <w:webHidden/>
              </w:rPr>
              <w:t>16</w:t>
            </w:r>
            <w:r w:rsidR="00461860">
              <w:rPr>
                <w:noProof/>
                <w:webHidden/>
              </w:rPr>
              <w:fldChar w:fldCharType="end"/>
            </w:r>
          </w:hyperlink>
        </w:p>
        <w:p w14:paraId="45C368A1" w14:textId="0F170A2E"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069" w:history="1">
            <w:r w:rsidR="00461860" w:rsidRPr="00CB763D">
              <w:rPr>
                <w:rStyle w:val="Hyperlnk"/>
                <w:noProof/>
                <w:highlight w:val="white"/>
              </w:rPr>
              <w:t>1.3.1.</w:t>
            </w:r>
            <w:r w:rsidR="00461860">
              <w:rPr>
                <w:rFonts w:asciiTheme="minorHAnsi" w:eastAsiaTheme="minorEastAsia" w:hAnsiTheme="minorHAnsi"/>
                <w:noProof/>
                <w:color w:val="auto"/>
                <w:lang w:val="sv-SE" w:eastAsia="sv-SE"/>
              </w:rPr>
              <w:tab/>
            </w:r>
            <w:r w:rsidR="00461860" w:rsidRPr="00CB763D">
              <w:rPr>
                <w:rStyle w:val="Hyperlnk"/>
                <w:noProof/>
                <w:highlight w:val="white"/>
              </w:rPr>
              <w:t>Generating the Assembly File</w:t>
            </w:r>
            <w:r w:rsidR="00461860">
              <w:rPr>
                <w:noProof/>
                <w:webHidden/>
              </w:rPr>
              <w:tab/>
            </w:r>
            <w:r w:rsidR="00461860">
              <w:rPr>
                <w:noProof/>
                <w:webHidden/>
              </w:rPr>
              <w:fldChar w:fldCharType="begin"/>
            </w:r>
            <w:r w:rsidR="00461860">
              <w:rPr>
                <w:noProof/>
                <w:webHidden/>
              </w:rPr>
              <w:instrText xml:space="preserve"> PAGEREF _Toc59126069 \h </w:instrText>
            </w:r>
            <w:r w:rsidR="00461860">
              <w:rPr>
                <w:noProof/>
                <w:webHidden/>
              </w:rPr>
            </w:r>
            <w:r w:rsidR="00461860">
              <w:rPr>
                <w:noProof/>
                <w:webHidden/>
              </w:rPr>
              <w:fldChar w:fldCharType="separate"/>
            </w:r>
            <w:r w:rsidR="00461860">
              <w:rPr>
                <w:noProof/>
                <w:webHidden/>
              </w:rPr>
              <w:t>17</w:t>
            </w:r>
            <w:r w:rsidR="00461860">
              <w:rPr>
                <w:noProof/>
                <w:webHidden/>
              </w:rPr>
              <w:fldChar w:fldCharType="end"/>
            </w:r>
          </w:hyperlink>
        </w:p>
        <w:p w14:paraId="7491BC2E" w14:textId="4CA7CCAF"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070" w:history="1">
            <w:r w:rsidR="00461860" w:rsidRPr="00CB763D">
              <w:rPr>
                <w:rStyle w:val="Hyperlnk"/>
                <w:noProof/>
                <w:highlight w:val="white"/>
              </w:rPr>
              <w:t>1.3.1.</w:t>
            </w:r>
            <w:r w:rsidR="00461860">
              <w:rPr>
                <w:rFonts w:asciiTheme="minorHAnsi" w:eastAsiaTheme="minorEastAsia" w:hAnsiTheme="minorHAnsi"/>
                <w:noProof/>
                <w:color w:val="auto"/>
                <w:lang w:val="sv-SE" w:eastAsia="sv-SE"/>
              </w:rPr>
              <w:tab/>
            </w:r>
            <w:r w:rsidR="00461860" w:rsidRPr="00CB763D">
              <w:rPr>
                <w:rStyle w:val="Hyperlnk"/>
                <w:noProof/>
                <w:highlight w:val="white"/>
              </w:rPr>
              <w:t>Generate the Make File</w:t>
            </w:r>
            <w:r w:rsidR="00461860">
              <w:rPr>
                <w:noProof/>
                <w:webHidden/>
              </w:rPr>
              <w:tab/>
            </w:r>
            <w:r w:rsidR="00461860">
              <w:rPr>
                <w:noProof/>
                <w:webHidden/>
              </w:rPr>
              <w:fldChar w:fldCharType="begin"/>
            </w:r>
            <w:r w:rsidR="00461860">
              <w:rPr>
                <w:noProof/>
                <w:webHidden/>
              </w:rPr>
              <w:instrText xml:space="preserve"> PAGEREF _Toc59126070 \h </w:instrText>
            </w:r>
            <w:r w:rsidR="00461860">
              <w:rPr>
                <w:noProof/>
                <w:webHidden/>
              </w:rPr>
            </w:r>
            <w:r w:rsidR="00461860">
              <w:rPr>
                <w:noProof/>
                <w:webHidden/>
              </w:rPr>
              <w:fldChar w:fldCharType="separate"/>
            </w:r>
            <w:r w:rsidR="00461860">
              <w:rPr>
                <w:noProof/>
                <w:webHidden/>
              </w:rPr>
              <w:t>20</w:t>
            </w:r>
            <w:r w:rsidR="00461860">
              <w:rPr>
                <w:noProof/>
                <w:webHidden/>
              </w:rPr>
              <w:fldChar w:fldCharType="end"/>
            </w:r>
          </w:hyperlink>
        </w:p>
        <w:p w14:paraId="15ED2CCC" w14:textId="1DD88DD2"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071" w:history="1">
            <w:r w:rsidR="00461860" w:rsidRPr="00CB763D">
              <w:rPr>
                <w:rStyle w:val="Hyperlnk"/>
                <w:noProof/>
                <w:highlight w:val="white"/>
              </w:rPr>
              <w:t>1.3.2.</w:t>
            </w:r>
            <w:r w:rsidR="00461860">
              <w:rPr>
                <w:rFonts w:asciiTheme="minorHAnsi" w:eastAsiaTheme="minorEastAsia" w:hAnsiTheme="minorHAnsi"/>
                <w:noProof/>
                <w:color w:val="auto"/>
                <w:lang w:val="sv-SE" w:eastAsia="sv-SE"/>
              </w:rPr>
              <w:tab/>
            </w:r>
            <w:r w:rsidR="00461860" w:rsidRPr="00CB763D">
              <w:rPr>
                <w:rStyle w:val="Hyperlnk"/>
                <w:noProof/>
                <w:highlight w:val="white"/>
              </w:rPr>
              <w:t>Is the Object File Fresh?</w:t>
            </w:r>
            <w:r w:rsidR="00461860">
              <w:rPr>
                <w:noProof/>
                <w:webHidden/>
              </w:rPr>
              <w:tab/>
            </w:r>
            <w:r w:rsidR="00461860">
              <w:rPr>
                <w:noProof/>
                <w:webHidden/>
              </w:rPr>
              <w:fldChar w:fldCharType="begin"/>
            </w:r>
            <w:r w:rsidR="00461860">
              <w:rPr>
                <w:noProof/>
                <w:webHidden/>
              </w:rPr>
              <w:instrText xml:space="preserve"> PAGEREF _Toc59126071 \h </w:instrText>
            </w:r>
            <w:r w:rsidR="00461860">
              <w:rPr>
                <w:noProof/>
                <w:webHidden/>
              </w:rPr>
            </w:r>
            <w:r w:rsidR="00461860">
              <w:rPr>
                <w:noProof/>
                <w:webHidden/>
              </w:rPr>
              <w:fldChar w:fldCharType="separate"/>
            </w:r>
            <w:r w:rsidR="00461860">
              <w:rPr>
                <w:noProof/>
                <w:webHidden/>
              </w:rPr>
              <w:t>22</w:t>
            </w:r>
            <w:r w:rsidR="00461860">
              <w:rPr>
                <w:noProof/>
                <w:webHidden/>
              </w:rPr>
              <w:fldChar w:fldCharType="end"/>
            </w:r>
          </w:hyperlink>
        </w:p>
        <w:p w14:paraId="46DC39CB" w14:textId="754102C2" w:rsidR="00461860" w:rsidRDefault="00814EB4">
          <w:pPr>
            <w:pStyle w:val="Innehll1"/>
            <w:rPr>
              <w:rFonts w:asciiTheme="minorHAnsi" w:eastAsiaTheme="minorEastAsia" w:hAnsiTheme="minorHAnsi"/>
              <w:noProof/>
              <w:color w:val="auto"/>
              <w:lang w:val="sv-SE" w:eastAsia="sv-SE"/>
            </w:rPr>
          </w:pPr>
          <w:hyperlink w:anchor="_Toc59126072" w:history="1">
            <w:r w:rsidR="00461860" w:rsidRPr="00CB763D">
              <w:rPr>
                <w:rStyle w:val="Hyperlnk"/>
                <w:noProof/>
              </w:rPr>
              <w:t>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_Toc59126072 \h </w:instrText>
            </w:r>
            <w:r w:rsidR="00461860">
              <w:rPr>
                <w:noProof/>
                <w:webHidden/>
              </w:rPr>
            </w:r>
            <w:r w:rsidR="00461860">
              <w:rPr>
                <w:noProof/>
                <w:webHidden/>
              </w:rPr>
              <w:fldChar w:fldCharType="separate"/>
            </w:r>
            <w:r w:rsidR="00461860">
              <w:rPr>
                <w:noProof/>
                <w:webHidden/>
              </w:rPr>
              <w:t>25</w:t>
            </w:r>
            <w:r w:rsidR="00461860">
              <w:rPr>
                <w:noProof/>
                <w:webHidden/>
              </w:rPr>
              <w:fldChar w:fldCharType="end"/>
            </w:r>
          </w:hyperlink>
        </w:p>
        <w:p w14:paraId="09A1F69E" w14:textId="111E5664" w:rsidR="00461860" w:rsidRDefault="00814EB4">
          <w:pPr>
            <w:pStyle w:val="Innehll2"/>
            <w:tabs>
              <w:tab w:val="left" w:pos="880"/>
              <w:tab w:val="right" w:leader="dot" w:pos="9350"/>
            </w:tabs>
            <w:rPr>
              <w:rFonts w:asciiTheme="minorHAnsi" w:eastAsiaTheme="minorEastAsia" w:hAnsiTheme="minorHAnsi"/>
              <w:noProof/>
              <w:color w:val="auto"/>
              <w:lang w:val="sv-SE" w:eastAsia="sv-SE"/>
            </w:rPr>
          </w:pPr>
          <w:hyperlink w:anchor="_Toc59126073" w:history="1">
            <w:r w:rsidR="00461860" w:rsidRPr="00CB763D">
              <w:rPr>
                <w:rStyle w:val="Hyperlnk"/>
                <w:noProof/>
              </w:rPr>
              <w:t>2.1.</w:t>
            </w:r>
            <w:r w:rsidR="00461860">
              <w:rPr>
                <w:rFonts w:asciiTheme="minorHAnsi" w:eastAsiaTheme="minorEastAsia" w:hAnsiTheme="minorHAnsi"/>
                <w:noProof/>
                <w:color w:val="auto"/>
                <w:lang w:val="sv-SE" w:eastAsia="sv-SE"/>
              </w:rPr>
              <w:tab/>
            </w:r>
            <w:r w:rsidR="00461860" w:rsidRPr="00CB763D">
              <w:rPr>
                <w:rStyle w:val="Hyperlnk"/>
                <w:noProof/>
              </w:rPr>
              <w:t>Slash Sequences</w:t>
            </w:r>
            <w:r w:rsidR="00461860">
              <w:rPr>
                <w:noProof/>
                <w:webHidden/>
              </w:rPr>
              <w:tab/>
            </w:r>
            <w:r w:rsidR="00461860">
              <w:rPr>
                <w:noProof/>
                <w:webHidden/>
              </w:rPr>
              <w:fldChar w:fldCharType="begin"/>
            </w:r>
            <w:r w:rsidR="00461860">
              <w:rPr>
                <w:noProof/>
                <w:webHidden/>
              </w:rPr>
              <w:instrText xml:space="preserve"> PAGEREF _Toc59126073 \h </w:instrText>
            </w:r>
            <w:r w:rsidR="00461860">
              <w:rPr>
                <w:noProof/>
                <w:webHidden/>
              </w:rPr>
            </w:r>
            <w:r w:rsidR="00461860">
              <w:rPr>
                <w:noProof/>
                <w:webHidden/>
              </w:rPr>
              <w:fldChar w:fldCharType="separate"/>
            </w:r>
            <w:r w:rsidR="00461860">
              <w:rPr>
                <w:noProof/>
                <w:webHidden/>
              </w:rPr>
              <w:t>25</w:t>
            </w:r>
            <w:r w:rsidR="00461860">
              <w:rPr>
                <w:noProof/>
                <w:webHidden/>
              </w:rPr>
              <w:fldChar w:fldCharType="end"/>
            </w:r>
          </w:hyperlink>
        </w:p>
        <w:p w14:paraId="257EC505" w14:textId="681315E1" w:rsidR="00461860" w:rsidRDefault="00814EB4">
          <w:pPr>
            <w:pStyle w:val="Innehll2"/>
            <w:tabs>
              <w:tab w:val="left" w:pos="880"/>
              <w:tab w:val="right" w:leader="dot" w:pos="9350"/>
            </w:tabs>
            <w:rPr>
              <w:rFonts w:asciiTheme="minorHAnsi" w:eastAsiaTheme="minorEastAsia" w:hAnsiTheme="minorHAnsi"/>
              <w:noProof/>
              <w:color w:val="auto"/>
              <w:lang w:val="sv-SE" w:eastAsia="sv-SE"/>
            </w:rPr>
          </w:pPr>
          <w:hyperlink w:anchor="_Toc59126074" w:history="1">
            <w:r w:rsidR="00461860" w:rsidRPr="00CB763D">
              <w:rPr>
                <w:rStyle w:val="Hyperlnk"/>
                <w:noProof/>
              </w:rPr>
              <w:t>2.2.</w:t>
            </w:r>
            <w:r w:rsidR="00461860">
              <w:rPr>
                <w:rFonts w:asciiTheme="minorHAnsi" w:eastAsiaTheme="minorEastAsia" w:hAnsiTheme="minorHAnsi"/>
                <w:noProof/>
                <w:color w:val="auto"/>
                <w:lang w:val="sv-SE" w:eastAsia="sv-SE"/>
              </w:rPr>
              <w:tab/>
            </w:r>
            <w:r w:rsidR="00461860" w:rsidRPr="00CB763D">
              <w:rPr>
                <w:rStyle w:val="Hyperlnk"/>
                <w:noProof/>
              </w:rPr>
              <w:t>The typedef-name Problem</w:t>
            </w:r>
            <w:r w:rsidR="00461860">
              <w:rPr>
                <w:noProof/>
                <w:webHidden/>
              </w:rPr>
              <w:tab/>
            </w:r>
            <w:r w:rsidR="00461860">
              <w:rPr>
                <w:noProof/>
                <w:webHidden/>
              </w:rPr>
              <w:fldChar w:fldCharType="begin"/>
            </w:r>
            <w:r w:rsidR="00461860">
              <w:rPr>
                <w:noProof/>
                <w:webHidden/>
              </w:rPr>
              <w:instrText xml:space="preserve"> PAGEREF _Toc59126074 \h </w:instrText>
            </w:r>
            <w:r w:rsidR="00461860">
              <w:rPr>
                <w:noProof/>
                <w:webHidden/>
              </w:rPr>
            </w:r>
            <w:r w:rsidR="00461860">
              <w:rPr>
                <w:noProof/>
                <w:webHidden/>
              </w:rPr>
              <w:fldChar w:fldCharType="separate"/>
            </w:r>
            <w:r w:rsidR="00461860">
              <w:rPr>
                <w:noProof/>
                <w:webHidden/>
              </w:rPr>
              <w:t>27</w:t>
            </w:r>
            <w:r w:rsidR="00461860">
              <w:rPr>
                <w:noProof/>
                <w:webHidden/>
              </w:rPr>
              <w:fldChar w:fldCharType="end"/>
            </w:r>
          </w:hyperlink>
        </w:p>
        <w:p w14:paraId="0B591E72" w14:textId="0CC483D2" w:rsidR="00461860" w:rsidRDefault="00814EB4">
          <w:pPr>
            <w:pStyle w:val="Innehll2"/>
            <w:tabs>
              <w:tab w:val="left" w:pos="880"/>
              <w:tab w:val="right" w:leader="dot" w:pos="9350"/>
            </w:tabs>
            <w:rPr>
              <w:rFonts w:asciiTheme="minorHAnsi" w:eastAsiaTheme="minorEastAsia" w:hAnsiTheme="minorHAnsi"/>
              <w:noProof/>
              <w:color w:val="auto"/>
              <w:lang w:val="sv-SE" w:eastAsia="sv-SE"/>
            </w:rPr>
          </w:pPr>
          <w:hyperlink w:anchor="_Toc59126075" w:history="1">
            <w:r w:rsidR="00461860" w:rsidRPr="00CB763D">
              <w:rPr>
                <w:rStyle w:val="Hyperlnk"/>
                <w:noProof/>
              </w:rPr>
              <w:t>2.3.</w:t>
            </w:r>
            <w:r w:rsidR="00461860">
              <w:rPr>
                <w:rFonts w:asciiTheme="minorHAnsi" w:eastAsiaTheme="minorEastAsia" w:hAnsiTheme="minorHAnsi"/>
                <w:noProof/>
                <w:color w:val="auto"/>
                <w:lang w:val="sv-SE" w:eastAsia="sv-SE"/>
              </w:rPr>
              <w:tab/>
            </w:r>
            <w:r w:rsidR="00461860" w:rsidRPr="00CB763D">
              <w:rPr>
                <w:rStyle w:val="Hyperlnk"/>
                <w:noProof/>
              </w:rPr>
              <w:t>The Scanner</w:t>
            </w:r>
            <w:r w:rsidR="00461860">
              <w:rPr>
                <w:noProof/>
                <w:webHidden/>
              </w:rPr>
              <w:tab/>
            </w:r>
            <w:r w:rsidR="00461860">
              <w:rPr>
                <w:noProof/>
                <w:webHidden/>
              </w:rPr>
              <w:fldChar w:fldCharType="begin"/>
            </w:r>
            <w:r w:rsidR="00461860">
              <w:rPr>
                <w:noProof/>
                <w:webHidden/>
              </w:rPr>
              <w:instrText xml:space="preserve"> PAGEREF _Toc59126075 \h </w:instrText>
            </w:r>
            <w:r w:rsidR="00461860">
              <w:rPr>
                <w:noProof/>
                <w:webHidden/>
              </w:rPr>
            </w:r>
            <w:r w:rsidR="00461860">
              <w:rPr>
                <w:noProof/>
                <w:webHidden/>
              </w:rPr>
              <w:fldChar w:fldCharType="separate"/>
            </w:r>
            <w:r w:rsidR="00461860">
              <w:rPr>
                <w:noProof/>
                <w:webHidden/>
              </w:rPr>
              <w:t>28</w:t>
            </w:r>
            <w:r w:rsidR="00461860">
              <w:rPr>
                <w:noProof/>
                <w:webHidden/>
              </w:rPr>
              <w:fldChar w:fldCharType="end"/>
            </w:r>
          </w:hyperlink>
        </w:p>
        <w:p w14:paraId="74F1B5C8" w14:textId="1B2628F9" w:rsidR="00461860" w:rsidRDefault="00814EB4">
          <w:pPr>
            <w:pStyle w:val="Innehll1"/>
            <w:rPr>
              <w:rFonts w:asciiTheme="minorHAnsi" w:eastAsiaTheme="minorEastAsia" w:hAnsiTheme="minorHAnsi"/>
              <w:noProof/>
              <w:color w:val="auto"/>
              <w:lang w:val="sv-SE" w:eastAsia="sv-SE"/>
            </w:rPr>
          </w:pPr>
          <w:hyperlink w:anchor="_Toc59126076" w:history="1">
            <w:r w:rsidR="00461860" w:rsidRPr="00CB763D">
              <w:rPr>
                <w:rStyle w:val="Hyperlnk"/>
                <w:noProof/>
              </w:rPr>
              <w:t>3.</w:t>
            </w:r>
            <w:r w:rsidR="00461860">
              <w:rPr>
                <w:rFonts w:asciiTheme="minorHAnsi" w:eastAsiaTheme="minorEastAsia" w:hAnsiTheme="minorHAnsi"/>
                <w:noProof/>
                <w:color w:val="auto"/>
                <w:lang w:val="sv-SE" w:eastAsia="sv-SE"/>
              </w:rPr>
              <w:tab/>
            </w:r>
            <w:r w:rsidR="00461860" w:rsidRPr="00CB763D">
              <w:rPr>
                <w:rStyle w:val="Hyperlnk"/>
                <w:noProof/>
              </w:rPr>
              <w:t>Parsing</w:t>
            </w:r>
            <w:r w:rsidR="00461860">
              <w:rPr>
                <w:noProof/>
                <w:webHidden/>
              </w:rPr>
              <w:tab/>
            </w:r>
            <w:r w:rsidR="00461860">
              <w:rPr>
                <w:noProof/>
                <w:webHidden/>
              </w:rPr>
              <w:fldChar w:fldCharType="begin"/>
            </w:r>
            <w:r w:rsidR="00461860">
              <w:rPr>
                <w:noProof/>
                <w:webHidden/>
              </w:rPr>
              <w:instrText xml:space="preserve"> PAGEREF _Toc59126076 \h </w:instrText>
            </w:r>
            <w:r w:rsidR="00461860">
              <w:rPr>
                <w:noProof/>
                <w:webHidden/>
              </w:rPr>
            </w:r>
            <w:r w:rsidR="00461860">
              <w:rPr>
                <w:noProof/>
                <w:webHidden/>
              </w:rPr>
              <w:fldChar w:fldCharType="separate"/>
            </w:r>
            <w:r w:rsidR="00461860">
              <w:rPr>
                <w:noProof/>
                <w:webHidden/>
              </w:rPr>
              <w:t>36</w:t>
            </w:r>
            <w:r w:rsidR="00461860">
              <w:rPr>
                <w:noProof/>
                <w:webHidden/>
              </w:rPr>
              <w:fldChar w:fldCharType="end"/>
            </w:r>
          </w:hyperlink>
        </w:p>
        <w:p w14:paraId="77D7A699" w14:textId="0E724D5E" w:rsidR="00461860" w:rsidRDefault="00814EB4">
          <w:pPr>
            <w:pStyle w:val="Innehll2"/>
            <w:tabs>
              <w:tab w:val="left" w:pos="880"/>
              <w:tab w:val="right" w:leader="dot" w:pos="9350"/>
            </w:tabs>
            <w:rPr>
              <w:rFonts w:asciiTheme="minorHAnsi" w:eastAsiaTheme="minorEastAsia" w:hAnsiTheme="minorHAnsi"/>
              <w:noProof/>
              <w:color w:val="auto"/>
              <w:lang w:val="sv-SE" w:eastAsia="sv-SE"/>
            </w:rPr>
          </w:pPr>
          <w:hyperlink w:anchor="_Toc59126077" w:history="1">
            <w:r w:rsidR="00461860" w:rsidRPr="00CB763D">
              <w:rPr>
                <w:rStyle w:val="Hyperlnk"/>
                <w:noProof/>
              </w:rPr>
              <w:t>3.1.</w:t>
            </w:r>
            <w:r w:rsidR="00461860">
              <w:rPr>
                <w:rFonts w:asciiTheme="minorHAnsi" w:eastAsiaTheme="minorEastAsia" w:hAnsiTheme="minorHAnsi"/>
                <w:noProof/>
                <w:color w:val="auto"/>
                <w:lang w:val="sv-SE" w:eastAsia="sv-SE"/>
              </w:rPr>
              <w:tab/>
            </w:r>
            <w:r w:rsidR="00461860" w:rsidRPr="00CB763D">
              <w:rPr>
                <w:rStyle w:val="Hyperlnk"/>
                <w:noProof/>
              </w:rPr>
              <w:t>The MiddleOperator Enumeration</w:t>
            </w:r>
            <w:r w:rsidR="00461860">
              <w:rPr>
                <w:noProof/>
                <w:webHidden/>
              </w:rPr>
              <w:tab/>
            </w:r>
            <w:r w:rsidR="00461860">
              <w:rPr>
                <w:noProof/>
                <w:webHidden/>
              </w:rPr>
              <w:fldChar w:fldCharType="begin"/>
            </w:r>
            <w:r w:rsidR="00461860">
              <w:rPr>
                <w:noProof/>
                <w:webHidden/>
              </w:rPr>
              <w:instrText xml:space="preserve"> PAGEREF _Toc59126077 \h </w:instrText>
            </w:r>
            <w:r w:rsidR="00461860">
              <w:rPr>
                <w:noProof/>
                <w:webHidden/>
              </w:rPr>
            </w:r>
            <w:r w:rsidR="00461860">
              <w:rPr>
                <w:noProof/>
                <w:webHidden/>
              </w:rPr>
              <w:fldChar w:fldCharType="separate"/>
            </w:r>
            <w:r w:rsidR="00461860">
              <w:rPr>
                <w:noProof/>
                <w:webHidden/>
              </w:rPr>
              <w:t>36</w:t>
            </w:r>
            <w:r w:rsidR="00461860">
              <w:rPr>
                <w:noProof/>
                <w:webHidden/>
              </w:rPr>
              <w:fldChar w:fldCharType="end"/>
            </w:r>
          </w:hyperlink>
        </w:p>
        <w:p w14:paraId="271F3FFB" w14:textId="50E22D60" w:rsidR="00461860" w:rsidRDefault="00814EB4">
          <w:pPr>
            <w:pStyle w:val="Innehll2"/>
            <w:tabs>
              <w:tab w:val="left" w:pos="880"/>
              <w:tab w:val="right" w:leader="dot" w:pos="9350"/>
            </w:tabs>
            <w:rPr>
              <w:rFonts w:asciiTheme="minorHAnsi" w:eastAsiaTheme="minorEastAsia" w:hAnsiTheme="minorHAnsi"/>
              <w:noProof/>
              <w:color w:val="auto"/>
              <w:lang w:val="sv-SE" w:eastAsia="sv-SE"/>
            </w:rPr>
          </w:pPr>
          <w:hyperlink w:anchor="_Toc59126078" w:history="1">
            <w:r w:rsidR="00461860" w:rsidRPr="00CB763D">
              <w:rPr>
                <w:rStyle w:val="Hyperlnk"/>
                <w:noProof/>
              </w:rPr>
              <w:t>3.2.</w:t>
            </w:r>
            <w:r w:rsidR="00461860">
              <w:rPr>
                <w:rFonts w:asciiTheme="minorHAnsi" w:eastAsiaTheme="minorEastAsia" w:hAnsiTheme="minorHAnsi"/>
                <w:noProof/>
                <w:color w:val="auto"/>
                <w:lang w:val="sv-SE" w:eastAsia="sv-SE"/>
              </w:rPr>
              <w:tab/>
            </w:r>
            <w:r w:rsidR="00461860" w:rsidRPr="00CB763D">
              <w:rPr>
                <w:rStyle w:val="Hyperlnk"/>
                <w:noProof/>
              </w:rPr>
              <w:t>Declarations</w:t>
            </w:r>
            <w:r w:rsidR="00461860">
              <w:rPr>
                <w:noProof/>
                <w:webHidden/>
              </w:rPr>
              <w:tab/>
            </w:r>
            <w:r w:rsidR="00461860">
              <w:rPr>
                <w:noProof/>
                <w:webHidden/>
              </w:rPr>
              <w:fldChar w:fldCharType="begin"/>
            </w:r>
            <w:r w:rsidR="00461860">
              <w:rPr>
                <w:noProof/>
                <w:webHidden/>
              </w:rPr>
              <w:instrText xml:space="preserve"> PAGEREF _Toc59126078 \h </w:instrText>
            </w:r>
            <w:r w:rsidR="00461860">
              <w:rPr>
                <w:noProof/>
                <w:webHidden/>
              </w:rPr>
            </w:r>
            <w:r w:rsidR="00461860">
              <w:rPr>
                <w:noProof/>
                <w:webHidden/>
              </w:rPr>
              <w:fldChar w:fldCharType="separate"/>
            </w:r>
            <w:r w:rsidR="00461860">
              <w:rPr>
                <w:noProof/>
                <w:webHidden/>
              </w:rPr>
              <w:t>39</w:t>
            </w:r>
            <w:r w:rsidR="00461860">
              <w:rPr>
                <w:noProof/>
                <w:webHidden/>
              </w:rPr>
              <w:fldChar w:fldCharType="end"/>
            </w:r>
          </w:hyperlink>
        </w:p>
        <w:p w14:paraId="74E65885" w14:textId="14C4E111"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079" w:history="1">
            <w:r w:rsidR="00461860" w:rsidRPr="00CB763D">
              <w:rPr>
                <w:rStyle w:val="Hyperlnk"/>
                <w:noProof/>
              </w:rPr>
              <w:t>3.2.1.</w:t>
            </w:r>
            <w:r w:rsidR="00461860">
              <w:rPr>
                <w:rFonts w:asciiTheme="minorHAnsi" w:eastAsiaTheme="minorEastAsia" w:hAnsiTheme="minorHAnsi"/>
                <w:noProof/>
                <w:color w:val="auto"/>
                <w:lang w:val="sv-SE" w:eastAsia="sv-SE"/>
              </w:rPr>
              <w:tab/>
            </w:r>
            <w:r w:rsidR="00461860" w:rsidRPr="00CB763D">
              <w:rPr>
                <w:rStyle w:val="Hyperlnk"/>
                <w:noProof/>
              </w:rPr>
              <w:t>Function Definition</w:t>
            </w:r>
            <w:r w:rsidR="00461860">
              <w:rPr>
                <w:noProof/>
                <w:webHidden/>
              </w:rPr>
              <w:tab/>
            </w:r>
            <w:r w:rsidR="00461860">
              <w:rPr>
                <w:noProof/>
                <w:webHidden/>
              </w:rPr>
              <w:fldChar w:fldCharType="begin"/>
            </w:r>
            <w:r w:rsidR="00461860">
              <w:rPr>
                <w:noProof/>
                <w:webHidden/>
              </w:rPr>
              <w:instrText xml:space="preserve"> PAGEREF _Toc59126079 \h </w:instrText>
            </w:r>
            <w:r w:rsidR="00461860">
              <w:rPr>
                <w:noProof/>
                <w:webHidden/>
              </w:rPr>
            </w:r>
            <w:r w:rsidR="00461860">
              <w:rPr>
                <w:noProof/>
                <w:webHidden/>
              </w:rPr>
              <w:fldChar w:fldCharType="separate"/>
            </w:r>
            <w:r w:rsidR="00461860">
              <w:rPr>
                <w:noProof/>
                <w:webHidden/>
              </w:rPr>
              <w:t>40</w:t>
            </w:r>
            <w:r w:rsidR="00461860">
              <w:rPr>
                <w:noProof/>
                <w:webHidden/>
              </w:rPr>
              <w:fldChar w:fldCharType="end"/>
            </w:r>
          </w:hyperlink>
        </w:p>
        <w:p w14:paraId="43DEEC70" w14:textId="583EA7DE"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080" w:history="1">
            <w:r w:rsidR="00461860" w:rsidRPr="00CB763D">
              <w:rPr>
                <w:rStyle w:val="Hyperlnk"/>
                <w:noProof/>
                <w:highlight w:val="white"/>
              </w:rPr>
              <w:t>3.2.2.</w:t>
            </w:r>
            <w:r w:rsidR="00461860">
              <w:rPr>
                <w:rFonts w:asciiTheme="minorHAnsi" w:eastAsiaTheme="minorEastAsia" w:hAnsiTheme="minorHAnsi"/>
                <w:noProof/>
                <w:color w:val="auto"/>
                <w:lang w:val="sv-SE" w:eastAsia="sv-SE"/>
              </w:rPr>
              <w:tab/>
            </w:r>
            <w:r w:rsidR="00461860" w:rsidRPr="00CB763D">
              <w:rPr>
                <w:rStyle w:val="Hyperlnk"/>
                <w:noProof/>
                <w:highlight w:val="white"/>
              </w:rPr>
              <w:t>Specifier List</w:t>
            </w:r>
            <w:r w:rsidR="00461860">
              <w:rPr>
                <w:noProof/>
                <w:webHidden/>
              </w:rPr>
              <w:tab/>
            </w:r>
            <w:r w:rsidR="00461860">
              <w:rPr>
                <w:noProof/>
                <w:webHidden/>
              </w:rPr>
              <w:fldChar w:fldCharType="begin"/>
            </w:r>
            <w:r w:rsidR="00461860">
              <w:rPr>
                <w:noProof/>
                <w:webHidden/>
              </w:rPr>
              <w:instrText xml:space="preserve"> PAGEREF _Toc59126080 \h </w:instrText>
            </w:r>
            <w:r w:rsidR="00461860">
              <w:rPr>
                <w:noProof/>
                <w:webHidden/>
              </w:rPr>
            </w:r>
            <w:r w:rsidR="00461860">
              <w:rPr>
                <w:noProof/>
                <w:webHidden/>
              </w:rPr>
              <w:fldChar w:fldCharType="separate"/>
            </w:r>
            <w:r w:rsidR="00461860">
              <w:rPr>
                <w:noProof/>
                <w:webHidden/>
              </w:rPr>
              <w:t>41</w:t>
            </w:r>
            <w:r w:rsidR="00461860">
              <w:rPr>
                <w:noProof/>
                <w:webHidden/>
              </w:rPr>
              <w:fldChar w:fldCharType="end"/>
            </w:r>
          </w:hyperlink>
        </w:p>
        <w:p w14:paraId="5A2163EC" w14:textId="557F0D42"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081" w:history="1">
            <w:r w:rsidR="00461860" w:rsidRPr="00CB763D">
              <w:rPr>
                <w:rStyle w:val="Hyperlnk"/>
                <w:noProof/>
                <w:highlight w:val="white"/>
              </w:rPr>
              <w:t>3.2.3.</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Structs and Unions</w:t>
            </w:r>
            <w:r w:rsidR="00461860">
              <w:rPr>
                <w:noProof/>
                <w:webHidden/>
              </w:rPr>
              <w:tab/>
            </w:r>
            <w:r w:rsidR="00461860">
              <w:rPr>
                <w:noProof/>
                <w:webHidden/>
              </w:rPr>
              <w:fldChar w:fldCharType="begin"/>
            </w:r>
            <w:r w:rsidR="00461860">
              <w:rPr>
                <w:noProof/>
                <w:webHidden/>
              </w:rPr>
              <w:instrText xml:space="preserve"> PAGEREF _Toc59126081 \h </w:instrText>
            </w:r>
            <w:r w:rsidR="00461860">
              <w:rPr>
                <w:noProof/>
                <w:webHidden/>
              </w:rPr>
            </w:r>
            <w:r w:rsidR="00461860">
              <w:rPr>
                <w:noProof/>
                <w:webHidden/>
              </w:rPr>
              <w:fldChar w:fldCharType="separate"/>
            </w:r>
            <w:r w:rsidR="00461860">
              <w:rPr>
                <w:noProof/>
                <w:webHidden/>
              </w:rPr>
              <w:t>42</w:t>
            </w:r>
            <w:r w:rsidR="00461860">
              <w:rPr>
                <w:noProof/>
                <w:webHidden/>
              </w:rPr>
              <w:fldChar w:fldCharType="end"/>
            </w:r>
          </w:hyperlink>
        </w:p>
        <w:p w14:paraId="4E032967" w14:textId="614301B7"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082" w:history="1">
            <w:r w:rsidR="00461860" w:rsidRPr="00CB763D">
              <w:rPr>
                <w:rStyle w:val="Hyperlnk"/>
                <w:noProof/>
                <w:highlight w:val="white"/>
              </w:rPr>
              <w:t>3.2.4.</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w:t>
            </w:r>
            <w:r w:rsidR="00461860">
              <w:rPr>
                <w:noProof/>
                <w:webHidden/>
              </w:rPr>
              <w:tab/>
            </w:r>
            <w:r w:rsidR="00461860">
              <w:rPr>
                <w:noProof/>
                <w:webHidden/>
              </w:rPr>
              <w:fldChar w:fldCharType="begin"/>
            </w:r>
            <w:r w:rsidR="00461860">
              <w:rPr>
                <w:noProof/>
                <w:webHidden/>
              </w:rPr>
              <w:instrText xml:space="preserve"> PAGEREF _Toc59126082 \h </w:instrText>
            </w:r>
            <w:r w:rsidR="00461860">
              <w:rPr>
                <w:noProof/>
                <w:webHidden/>
              </w:rPr>
            </w:r>
            <w:r w:rsidR="00461860">
              <w:rPr>
                <w:noProof/>
                <w:webHidden/>
              </w:rPr>
              <w:fldChar w:fldCharType="separate"/>
            </w:r>
            <w:r w:rsidR="00461860">
              <w:rPr>
                <w:noProof/>
                <w:webHidden/>
              </w:rPr>
              <w:t>43</w:t>
            </w:r>
            <w:r w:rsidR="00461860">
              <w:rPr>
                <w:noProof/>
                <w:webHidden/>
              </w:rPr>
              <w:fldChar w:fldCharType="end"/>
            </w:r>
          </w:hyperlink>
        </w:p>
        <w:p w14:paraId="6A5837FF" w14:textId="61A37B7E"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083" w:history="1">
            <w:r w:rsidR="00461860" w:rsidRPr="00CB763D">
              <w:rPr>
                <w:rStyle w:val="Hyperlnk"/>
                <w:noProof/>
                <w:highlight w:val="white"/>
              </w:rPr>
              <w:t>3.2.5.</w:t>
            </w:r>
            <w:r w:rsidR="00461860">
              <w:rPr>
                <w:rFonts w:asciiTheme="minorHAnsi" w:eastAsiaTheme="minorEastAsia" w:hAnsiTheme="minorHAnsi"/>
                <w:noProof/>
                <w:color w:val="auto"/>
                <w:lang w:val="sv-SE" w:eastAsia="sv-SE"/>
              </w:rPr>
              <w:tab/>
            </w:r>
            <w:r w:rsidR="00461860" w:rsidRPr="00CB763D">
              <w:rPr>
                <w:rStyle w:val="Hyperlnk"/>
                <w:noProof/>
                <w:highlight w:val="white"/>
              </w:rPr>
              <w:t>Declarators</w:t>
            </w:r>
            <w:r w:rsidR="00461860">
              <w:rPr>
                <w:noProof/>
                <w:webHidden/>
              </w:rPr>
              <w:tab/>
            </w:r>
            <w:r w:rsidR="00461860">
              <w:rPr>
                <w:noProof/>
                <w:webHidden/>
              </w:rPr>
              <w:fldChar w:fldCharType="begin"/>
            </w:r>
            <w:r w:rsidR="00461860">
              <w:rPr>
                <w:noProof/>
                <w:webHidden/>
              </w:rPr>
              <w:instrText xml:space="preserve"> PAGEREF _Toc59126083 \h </w:instrText>
            </w:r>
            <w:r w:rsidR="00461860">
              <w:rPr>
                <w:noProof/>
                <w:webHidden/>
              </w:rPr>
            </w:r>
            <w:r w:rsidR="00461860">
              <w:rPr>
                <w:noProof/>
                <w:webHidden/>
              </w:rPr>
              <w:fldChar w:fldCharType="separate"/>
            </w:r>
            <w:r w:rsidR="00461860">
              <w:rPr>
                <w:noProof/>
                <w:webHidden/>
              </w:rPr>
              <w:t>45</w:t>
            </w:r>
            <w:r w:rsidR="00461860">
              <w:rPr>
                <w:noProof/>
                <w:webHidden/>
              </w:rPr>
              <w:fldChar w:fldCharType="end"/>
            </w:r>
          </w:hyperlink>
        </w:p>
        <w:p w14:paraId="55691AD6" w14:textId="05016AFF"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084" w:history="1">
            <w:r w:rsidR="00461860" w:rsidRPr="00CB763D">
              <w:rPr>
                <w:rStyle w:val="Hyperlnk"/>
                <w:noProof/>
                <w:highlight w:val="white"/>
              </w:rPr>
              <w:t>3.2.6.</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 Declarators</w:t>
            </w:r>
            <w:r w:rsidR="00461860">
              <w:rPr>
                <w:noProof/>
                <w:webHidden/>
              </w:rPr>
              <w:tab/>
            </w:r>
            <w:r w:rsidR="00461860">
              <w:rPr>
                <w:noProof/>
                <w:webHidden/>
              </w:rPr>
              <w:fldChar w:fldCharType="begin"/>
            </w:r>
            <w:r w:rsidR="00461860">
              <w:rPr>
                <w:noProof/>
                <w:webHidden/>
              </w:rPr>
              <w:instrText xml:space="preserve"> PAGEREF _Toc59126084 \h </w:instrText>
            </w:r>
            <w:r w:rsidR="00461860">
              <w:rPr>
                <w:noProof/>
                <w:webHidden/>
              </w:rPr>
            </w:r>
            <w:r w:rsidR="00461860">
              <w:rPr>
                <w:noProof/>
                <w:webHidden/>
              </w:rPr>
              <w:fldChar w:fldCharType="separate"/>
            </w:r>
            <w:r w:rsidR="00461860">
              <w:rPr>
                <w:noProof/>
                <w:webHidden/>
              </w:rPr>
              <w:t>45</w:t>
            </w:r>
            <w:r w:rsidR="00461860">
              <w:rPr>
                <w:noProof/>
                <w:webHidden/>
              </w:rPr>
              <w:fldChar w:fldCharType="end"/>
            </w:r>
          </w:hyperlink>
        </w:p>
        <w:p w14:paraId="3C375E7B" w14:textId="6ADB8F60"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085" w:history="1">
            <w:r w:rsidR="00461860" w:rsidRPr="00CB763D">
              <w:rPr>
                <w:rStyle w:val="Hyperlnk"/>
                <w:noProof/>
                <w:highlight w:val="white"/>
              </w:rPr>
              <w:t>3.2.7.</w:t>
            </w:r>
            <w:r w:rsidR="00461860">
              <w:rPr>
                <w:rFonts w:asciiTheme="minorHAnsi" w:eastAsiaTheme="minorEastAsia" w:hAnsiTheme="minorHAnsi"/>
                <w:noProof/>
                <w:color w:val="auto"/>
                <w:lang w:val="sv-SE" w:eastAsia="sv-SE"/>
              </w:rPr>
              <w:tab/>
            </w:r>
            <w:r w:rsidR="00461860" w:rsidRPr="00CB763D">
              <w:rPr>
                <w:rStyle w:val="Hyperlnk"/>
                <w:noProof/>
                <w:highlight w:val="white"/>
              </w:rPr>
              <w:t>Direct Declarator</w:t>
            </w:r>
            <w:r w:rsidR="00461860">
              <w:rPr>
                <w:noProof/>
                <w:webHidden/>
              </w:rPr>
              <w:tab/>
            </w:r>
            <w:r w:rsidR="00461860">
              <w:rPr>
                <w:noProof/>
                <w:webHidden/>
              </w:rPr>
              <w:fldChar w:fldCharType="begin"/>
            </w:r>
            <w:r w:rsidR="00461860">
              <w:rPr>
                <w:noProof/>
                <w:webHidden/>
              </w:rPr>
              <w:instrText xml:space="preserve"> PAGEREF _Toc59126085 \h </w:instrText>
            </w:r>
            <w:r w:rsidR="00461860">
              <w:rPr>
                <w:noProof/>
                <w:webHidden/>
              </w:rPr>
            </w:r>
            <w:r w:rsidR="00461860">
              <w:rPr>
                <w:noProof/>
                <w:webHidden/>
              </w:rPr>
              <w:fldChar w:fldCharType="separate"/>
            </w:r>
            <w:r w:rsidR="00461860">
              <w:rPr>
                <w:noProof/>
                <w:webHidden/>
              </w:rPr>
              <w:t>46</w:t>
            </w:r>
            <w:r w:rsidR="00461860">
              <w:rPr>
                <w:noProof/>
                <w:webHidden/>
              </w:rPr>
              <w:fldChar w:fldCharType="end"/>
            </w:r>
          </w:hyperlink>
        </w:p>
        <w:p w14:paraId="33306D40" w14:textId="550803F1"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086" w:history="1">
            <w:r w:rsidR="00461860" w:rsidRPr="00CB763D">
              <w:rPr>
                <w:rStyle w:val="Hyperlnk"/>
                <w:noProof/>
                <w:highlight w:val="white"/>
              </w:rPr>
              <w:t>3.2.8.</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w:t>
            </w:r>
            <w:r w:rsidR="00461860">
              <w:rPr>
                <w:noProof/>
                <w:webHidden/>
              </w:rPr>
              <w:tab/>
            </w:r>
            <w:r w:rsidR="00461860">
              <w:rPr>
                <w:noProof/>
                <w:webHidden/>
              </w:rPr>
              <w:fldChar w:fldCharType="begin"/>
            </w:r>
            <w:r w:rsidR="00461860">
              <w:rPr>
                <w:noProof/>
                <w:webHidden/>
              </w:rPr>
              <w:instrText xml:space="preserve"> PAGEREF _Toc59126086 \h </w:instrText>
            </w:r>
            <w:r w:rsidR="00461860">
              <w:rPr>
                <w:noProof/>
                <w:webHidden/>
              </w:rPr>
            </w:r>
            <w:r w:rsidR="00461860">
              <w:rPr>
                <w:noProof/>
                <w:webHidden/>
              </w:rPr>
              <w:fldChar w:fldCharType="separate"/>
            </w:r>
            <w:r w:rsidR="00461860">
              <w:rPr>
                <w:noProof/>
                <w:webHidden/>
              </w:rPr>
              <w:t>48</w:t>
            </w:r>
            <w:r w:rsidR="00461860">
              <w:rPr>
                <w:noProof/>
                <w:webHidden/>
              </w:rPr>
              <w:fldChar w:fldCharType="end"/>
            </w:r>
          </w:hyperlink>
        </w:p>
        <w:p w14:paraId="63DBFE8C" w14:textId="0E915610"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087" w:history="1">
            <w:r w:rsidR="00461860" w:rsidRPr="00CB763D">
              <w:rPr>
                <w:rStyle w:val="Hyperlnk"/>
                <w:noProof/>
                <w:highlight w:val="white"/>
              </w:rPr>
              <w:t>3.2.9.</w:t>
            </w:r>
            <w:r w:rsidR="00461860">
              <w:rPr>
                <w:rFonts w:asciiTheme="minorHAnsi" w:eastAsiaTheme="minorEastAsia" w:hAnsiTheme="minorHAnsi"/>
                <w:noProof/>
                <w:color w:val="auto"/>
                <w:lang w:val="sv-SE" w:eastAsia="sv-SE"/>
              </w:rPr>
              <w:tab/>
            </w:r>
            <w:r w:rsidR="00461860" w:rsidRPr="00CB763D">
              <w:rPr>
                <w:rStyle w:val="Hyperlnk"/>
                <w:noProof/>
                <w:highlight w:val="white"/>
              </w:rPr>
              <w:t>Abstract Declarator</w:t>
            </w:r>
            <w:r w:rsidR="00461860">
              <w:rPr>
                <w:noProof/>
                <w:webHidden/>
              </w:rPr>
              <w:tab/>
            </w:r>
            <w:r w:rsidR="00461860">
              <w:rPr>
                <w:noProof/>
                <w:webHidden/>
              </w:rPr>
              <w:fldChar w:fldCharType="begin"/>
            </w:r>
            <w:r w:rsidR="00461860">
              <w:rPr>
                <w:noProof/>
                <w:webHidden/>
              </w:rPr>
              <w:instrText xml:space="preserve"> PAGEREF _Toc59126087 \h </w:instrText>
            </w:r>
            <w:r w:rsidR="00461860">
              <w:rPr>
                <w:noProof/>
                <w:webHidden/>
              </w:rPr>
            </w:r>
            <w:r w:rsidR="00461860">
              <w:rPr>
                <w:noProof/>
                <w:webHidden/>
              </w:rPr>
              <w:fldChar w:fldCharType="separate"/>
            </w:r>
            <w:r w:rsidR="00461860">
              <w:rPr>
                <w:noProof/>
                <w:webHidden/>
              </w:rPr>
              <w:t>49</w:t>
            </w:r>
            <w:r w:rsidR="00461860">
              <w:rPr>
                <w:noProof/>
                <w:webHidden/>
              </w:rPr>
              <w:fldChar w:fldCharType="end"/>
            </w:r>
          </w:hyperlink>
        </w:p>
        <w:p w14:paraId="09C139F2" w14:textId="5A974C58" w:rsidR="00461860" w:rsidRDefault="00814EB4">
          <w:pPr>
            <w:pStyle w:val="Innehll2"/>
            <w:tabs>
              <w:tab w:val="left" w:pos="880"/>
              <w:tab w:val="right" w:leader="dot" w:pos="9350"/>
            </w:tabs>
            <w:rPr>
              <w:rFonts w:asciiTheme="minorHAnsi" w:eastAsiaTheme="minorEastAsia" w:hAnsiTheme="minorHAnsi"/>
              <w:noProof/>
              <w:color w:val="auto"/>
              <w:lang w:val="sv-SE" w:eastAsia="sv-SE"/>
            </w:rPr>
          </w:pPr>
          <w:hyperlink w:anchor="_Toc59126088" w:history="1">
            <w:r w:rsidR="00461860" w:rsidRPr="00CB763D">
              <w:rPr>
                <w:rStyle w:val="Hyperlnk"/>
                <w:noProof/>
                <w:highlight w:val="white"/>
              </w:rPr>
              <w:t>3.3.</w:t>
            </w:r>
            <w:r w:rsidR="00461860">
              <w:rPr>
                <w:rFonts w:asciiTheme="minorHAnsi" w:eastAsiaTheme="minorEastAsia" w:hAnsiTheme="minorHAnsi"/>
                <w:noProof/>
                <w:color w:val="auto"/>
                <w:lang w:val="sv-SE" w:eastAsia="sv-SE"/>
              </w:rPr>
              <w:tab/>
            </w:r>
            <w:r w:rsidR="00461860" w:rsidRPr="00CB763D">
              <w:rPr>
                <w:rStyle w:val="Hyperlnk"/>
                <w:noProof/>
                <w:highlight w:val="white"/>
              </w:rPr>
              <w:t>Statements</w:t>
            </w:r>
            <w:r w:rsidR="00461860">
              <w:rPr>
                <w:noProof/>
                <w:webHidden/>
              </w:rPr>
              <w:tab/>
            </w:r>
            <w:r w:rsidR="00461860">
              <w:rPr>
                <w:noProof/>
                <w:webHidden/>
              </w:rPr>
              <w:fldChar w:fldCharType="begin"/>
            </w:r>
            <w:r w:rsidR="00461860">
              <w:rPr>
                <w:noProof/>
                <w:webHidden/>
              </w:rPr>
              <w:instrText xml:space="preserve"> PAGEREF _Toc59126088 \h </w:instrText>
            </w:r>
            <w:r w:rsidR="00461860">
              <w:rPr>
                <w:noProof/>
                <w:webHidden/>
              </w:rPr>
            </w:r>
            <w:r w:rsidR="00461860">
              <w:rPr>
                <w:noProof/>
                <w:webHidden/>
              </w:rPr>
              <w:fldChar w:fldCharType="separate"/>
            </w:r>
            <w:r w:rsidR="00461860">
              <w:rPr>
                <w:noProof/>
                <w:webHidden/>
              </w:rPr>
              <w:t>49</w:t>
            </w:r>
            <w:r w:rsidR="00461860">
              <w:rPr>
                <w:noProof/>
                <w:webHidden/>
              </w:rPr>
              <w:fldChar w:fldCharType="end"/>
            </w:r>
          </w:hyperlink>
        </w:p>
        <w:p w14:paraId="54D8C0C5" w14:textId="301E84F8"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089"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if-else Problem</w:t>
            </w:r>
            <w:r w:rsidR="00461860">
              <w:rPr>
                <w:noProof/>
                <w:webHidden/>
              </w:rPr>
              <w:tab/>
            </w:r>
            <w:r w:rsidR="00461860">
              <w:rPr>
                <w:noProof/>
                <w:webHidden/>
              </w:rPr>
              <w:fldChar w:fldCharType="begin"/>
            </w:r>
            <w:r w:rsidR="00461860">
              <w:rPr>
                <w:noProof/>
                <w:webHidden/>
              </w:rPr>
              <w:instrText xml:space="preserve"> PAGEREF _Toc59126089 \h </w:instrText>
            </w:r>
            <w:r w:rsidR="00461860">
              <w:rPr>
                <w:noProof/>
                <w:webHidden/>
              </w:rPr>
            </w:r>
            <w:r w:rsidR="00461860">
              <w:rPr>
                <w:noProof/>
                <w:webHidden/>
              </w:rPr>
              <w:fldChar w:fldCharType="separate"/>
            </w:r>
            <w:r w:rsidR="00461860">
              <w:rPr>
                <w:noProof/>
                <w:webHidden/>
              </w:rPr>
              <w:t>50</w:t>
            </w:r>
            <w:r w:rsidR="00461860">
              <w:rPr>
                <w:noProof/>
                <w:webHidden/>
              </w:rPr>
              <w:fldChar w:fldCharType="end"/>
            </w:r>
          </w:hyperlink>
        </w:p>
        <w:p w14:paraId="1A6826D3" w14:textId="736A0D73"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090"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Forward-Jump Problem (Backpatching)</w:t>
            </w:r>
            <w:r w:rsidR="00461860">
              <w:rPr>
                <w:noProof/>
                <w:webHidden/>
              </w:rPr>
              <w:tab/>
            </w:r>
            <w:r w:rsidR="00461860">
              <w:rPr>
                <w:noProof/>
                <w:webHidden/>
              </w:rPr>
              <w:fldChar w:fldCharType="begin"/>
            </w:r>
            <w:r w:rsidR="00461860">
              <w:rPr>
                <w:noProof/>
                <w:webHidden/>
              </w:rPr>
              <w:instrText xml:space="preserve"> PAGEREF _Toc59126090 \h </w:instrText>
            </w:r>
            <w:r w:rsidR="00461860">
              <w:rPr>
                <w:noProof/>
                <w:webHidden/>
              </w:rPr>
            </w:r>
            <w:r w:rsidR="00461860">
              <w:rPr>
                <w:noProof/>
                <w:webHidden/>
              </w:rPr>
              <w:fldChar w:fldCharType="separate"/>
            </w:r>
            <w:r w:rsidR="00461860">
              <w:rPr>
                <w:noProof/>
                <w:webHidden/>
              </w:rPr>
              <w:t>51</w:t>
            </w:r>
            <w:r w:rsidR="00461860">
              <w:rPr>
                <w:noProof/>
                <w:webHidden/>
              </w:rPr>
              <w:fldChar w:fldCharType="end"/>
            </w:r>
          </w:hyperlink>
        </w:p>
        <w:p w14:paraId="28A63DA7" w14:textId="019932A4"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091" w:history="1">
            <w:r w:rsidR="00461860" w:rsidRPr="00CB763D">
              <w:rPr>
                <w:rStyle w:val="Hyperlnk"/>
                <w:noProof/>
                <w:highlight w:val="white"/>
              </w:rPr>
              <w:t>3.3.2.</w:t>
            </w:r>
            <w:r w:rsidR="00461860">
              <w:rPr>
                <w:rFonts w:asciiTheme="minorHAnsi" w:eastAsiaTheme="minorEastAsia" w:hAnsiTheme="minorHAnsi"/>
                <w:noProof/>
                <w:color w:val="auto"/>
                <w:lang w:val="sv-SE" w:eastAsia="sv-SE"/>
              </w:rPr>
              <w:tab/>
            </w:r>
            <w:r w:rsidR="00461860" w:rsidRPr="00CB763D">
              <w:rPr>
                <w:rStyle w:val="Hyperlnk"/>
                <w:noProof/>
                <w:highlight w:val="white"/>
              </w:rPr>
              <w:t>The Statement Class</w:t>
            </w:r>
            <w:r w:rsidR="00461860">
              <w:rPr>
                <w:noProof/>
                <w:webHidden/>
              </w:rPr>
              <w:tab/>
            </w:r>
            <w:r w:rsidR="00461860">
              <w:rPr>
                <w:noProof/>
                <w:webHidden/>
              </w:rPr>
              <w:fldChar w:fldCharType="begin"/>
            </w:r>
            <w:r w:rsidR="00461860">
              <w:rPr>
                <w:noProof/>
                <w:webHidden/>
              </w:rPr>
              <w:instrText xml:space="preserve"> PAGEREF _Toc59126091 \h </w:instrText>
            </w:r>
            <w:r w:rsidR="00461860">
              <w:rPr>
                <w:noProof/>
                <w:webHidden/>
              </w:rPr>
            </w:r>
            <w:r w:rsidR="00461860">
              <w:rPr>
                <w:noProof/>
                <w:webHidden/>
              </w:rPr>
              <w:fldChar w:fldCharType="separate"/>
            </w:r>
            <w:r w:rsidR="00461860">
              <w:rPr>
                <w:noProof/>
                <w:webHidden/>
              </w:rPr>
              <w:t>53</w:t>
            </w:r>
            <w:r w:rsidR="00461860">
              <w:rPr>
                <w:noProof/>
                <w:webHidden/>
              </w:rPr>
              <w:fldChar w:fldCharType="end"/>
            </w:r>
          </w:hyperlink>
        </w:p>
        <w:p w14:paraId="0C97F0B6" w14:textId="6D51F389"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092" w:history="1">
            <w:r w:rsidR="00461860" w:rsidRPr="00CB763D">
              <w:rPr>
                <w:rStyle w:val="Hyperlnk"/>
                <w:noProof/>
              </w:rPr>
              <w:t>3.3.3.</w:t>
            </w:r>
            <w:r w:rsidR="00461860">
              <w:rPr>
                <w:rFonts w:asciiTheme="minorHAnsi" w:eastAsiaTheme="minorEastAsia" w:hAnsiTheme="minorHAnsi"/>
                <w:noProof/>
                <w:color w:val="auto"/>
                <w:lang w:val="sv-SE" w:eastAsia="sv-SE"/>
              </w:rPr>
              <w:tab/>
            </w:r>
            <w:r w:rsidR="00461860" w:rsidRPr="00CB763D">
              <w:rPr>
                <w:rStyle w:val="Hyperlnk"/>
                <w:noProof/>
              </w:rPr>
              <w:t>Statements</w:t>
            </w:r>
            <w:r w:rsidR="00461860">
              <w:rPr>
                <w:noProof/>
                <w:webHidden/>
              </w:rPr>
              <w:tab/>
            </w:r>
            <w:r w:rsidR="00461860">
              <w:rPr>
                <w:noProof/>
                <w:webHidden/>
              </w:rPr>
              <w:fldChar w:fldCharType="begin"/>
            </w:r>
            <w:r w:rsidR="00461860">
              <w:rPr>
                <w:noProof/>
                <w:webHidden/>
              </w:rPr>
              <w:instrText xml:space="preserve"> PAGEREF _Toc59126092 \h </w:instrText>
            </w:r>
            <w:r w:rsidR="00461860">
              <w:rPr>
                <w:noProof/>
                <w:webHidden/>
              </w:rPr>
            </w:r>
            <w:r w:rsidR="00461860">
              <w:rPr>
                <w:noProof/>
                <w:webHidden/>
              </w:rPr>
              <w:fldChar w:fldCharType="separate"/>
            </w:r>
            <w:r w:rsidR="00461860">
              <w:rPr>
                <w:noProof/>
                <w:webHidden/>
              </w:rPr>
              <w:t>54</w:t>
            </w:r>
            <w:r w:rsidR="00461860">
              <w:rPr>
                <w:noProof/>
                <w:webHidden/>
              </w:rPr>
              <w:fldChar w:fldCharType="end"/>
            </w:r>
          </w:hyperlink>
        </w:p>
        <w:p w14:paraId="3BFA1CB5" w14:textId="3D0625AD"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093" w:history="1">
            <w:r w:rsidR="00461860" w:rsidRPr="00CB763D">
              <w:rPr>
                <w:rStyle w:val="Hyperlnk"/>
                <w:noProof/>
              </w:rPr>
              <w:t>3.3.4.</w:t>
            </w:r>
            <w:r w:rsidR="00461860">
              <w:rPr>
                <w:rFonts w:asciiTheme="minorHAnsi" w:eastAsiaTheme="minorEastAsia" w:hAnsiTheme="minorHAnsi"/>
                <w:noProof/>
                <w:color w:val="auto"/>
                <w:lang w:val="sv-SE" w:eastAsia="sv-SE"/>
              </w:rPr>
              <w:tab/>
            </w:r>
            <w:r w:rsidR="00461860" w:rsidRPr="00CB763D">
              <w:rPr>
                <w:rStyle w:val="Hyperlnk"/>
                <w:noProof/>
              </w:rPr>
              <w:t>The If Statement</w:t>
            </w:r>
            <w:r w:rsidR="00461860">
              <w:rPr>
                <w:noProof/>
                <w:webHidden/>
              </w:rPr>
              <w:tab/>
            </w:r>
            <w:r w:rsidR="00461860">
              <w:rPr>
                <w:noProof/>
                <w:webHidden/>
              </w:rPr>
              <w:fldChar w:fldCharType="begin"/>
            </w:r>
            <w:r w:rsidR="00461860">
              <w:rPr>
                <w:noProof/>
                <w:webHidden/>
              </w:rPr>
              <w:instrText xml:space="preserve"> PAGEREF _Toc59126093 \h </w:instrText>
            </w:r>
            <w:r w:rsidR="00461860">
              <w:rPr>
                <w:noProof/>
                <w:webHidden/>
              </w:rPr>
            </w:r>
            <w:r w:rsidR="00461860">
              <w:rPr>
                <w:noProof/>
                <w:webHidden/>
              </w:rPr>
              <w:fldChar w:fldCharType="separate"/>
            </w:r>
            <w:r w:rsidR="00461860">
              <w:rPr>
                <w:noProof/>
                <w:webHidden/>
              </w:rPr>
              <w:t>54</w:t>
            </w:r>
            <w:r w:rsidR="00461860">
              <w:rPr>
                <w:noProof/>
                <w:webHidden/>
              </w:rPr>
              <w:fldChar w:fldCharType="end"/>
            </w:r>
          </w:hyperlink>
        </w:p>
        <w:p w14:paraId="052C1423" w14:textId="61AD0ACB"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094"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If-Else Statement</w:t>
            </w:r>
            <w:r w:rsidR="00461860">
              <w:rPr>
                <w:noProof/>
                <w:webHidden/>
              </w:rPr>
              <w:tab/>
            </w:r>
            <w:r w:rsidR="00461860">
              <w:rPr>
                <w:noProof/>
                <w:webHidden/>
              </w:rPr>
              <w:fldChar w:fldCharType="begin"/>
            </w:r>
            <w:r w:rsidR="00461860">
              <w:rPr>
                <w:noProof/>
                <w:webHidden/>
              </w:rPr>
              <w:instrText xml:space="preserve"> PAGEREF _Toc59126094 \h </w:instrText>
            </w:r>
            <w:r w:rsidR="00461860">
              <w:rPr>
                <w:noProof/>
                <w:webHidden/>
              </w:rPr>
            </w:r>
            <w:r w:rsidR="00461860">
              <w:rPr>
                <w:noProof/>
                <w:webHidden/>
              </w:rPr>
              <w:fldChar w:fldCharType="separate"/>
            </w:r>
            <w:r w:rsidR="00461860">
              <w:rPr>
                <w:noProof/>
                <w:webHidden/>
              </w:rPr>
              <w:t>54</w:t>
            </w:r>
            <w:r w:rsidR="00461860">
              <w:rPr>
                <w:noProof/>
                <w:webHidden/>
              </w:rPr>
              <w:fldChar w:fldCharType="end"/>
            </w:r>
          </w:hyperlink>
        </w:p>
        <w:p w14:paraId="070D4807" w14:textId="1FC82952"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095" w:history="1">
            <w:r w:rsidR="00461860" w:rsidRPr="00CB763D">
              <w:rPr>
                <w:rStyle w:val="Hyperlnk"/>
                <w:noProof/>
              </w:rPr>
              <w:t>3.3.2.</w:t>
            </w:r>
            <w:r w:rsidR="00461860">
              <w:rPr>
                <w:rFonts w:asciiTheme="minorHAnsi" w:eastAsiaTheme="minorEastAsia" w:hAnsiTheme="minorHAnsi"/>
                <w:noProof/>
                <w:color w:val="auto"/>
                <w:lang w:val="sv-SE" w:eastAsia="sv-SE"/>
              </w:rPr>
              <w:tab/>
            </w:r>
            <w:r w:rsidR="00461860" w:rsidRPr="00CB763D">
              <w:rPr>
                <w:rStyle w:val="Hyperlnk"/>
                <w:noProof/>
              </w:rPr>
              <w:t>The Switch Statement</w:t>
            </w:r>
            <w:r w:rsidR="00461860">
              <w:rPr>
                <w:noProof/>
                <w:webHidden/>
              </w:rPr>
              <w:tab/>
            </w:r>
            <w:r w:rsidR="00461860">
              <w:rPr>
                <w:noProof/>
                <w:webHidden/>
              </w:rPr>
              <w:fldChar w:fldCharType="begin"/>
            </w:r>
            <w:r w:rsidR="00461860">
              <w:rPr>
                <w:noProof/>
                <w:webHidden/>
              </w:rPr>
              <w:instrText xml:space="preserve"> PAGEREF _Toc59126095 \h </w:instrText>
            </w:r>
            <w:r w:rsidR="00461860">
              <w:rPr>
                <w:noProof/>
                <w:webHidden/>
              </w:rPr>
            </w:r>
            <w:r w:rsidR="00461860">
              <w:rPr>
                <w:noProof/>
                <w:webHidden/>
              </w:rPr>
              <w:fldChar w:fldCharType="separate"/>
            </w:r>
            <w:r w:rsidR="00461860">
              <w:rPr>
                <w:noProof/>
                <w:webHidden/>
              </w:rPr>
              <w:t>54</w:t>
            </w:r>
            <w:r w:rsidR="00461860">
              <w:rPr>
                <w:noProof/>
                <w:webHidden/>
              </w:rPr>
              <w:fldChar w:fldCharType="end"/>
            </w:r>
          </w:hyperlink>
        </w:p>
        <w:p w14:paraId="2390E8B2" w14:textId="27CE1438"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096" w:history="1">
            <w:r w:rsidR="00461860" w:rsidRPr="00CB763D">
              <w:rPr>
                <w:rStyle w:val="Hyperlnk"/>
                <w:noProof/>
                <w:highlight w:val="white"/>
              </w:rPr>
              <w:t>3.3.3.</w:t>
            </w:r>
            <w:r w:rsidR="00461860">
              <w:rPr>
                <w:rFonts w:asciiTheme="minorHAnsi" w:eastAsiaTheme="minorEastAsia" w:hAnsiTheme="minorHAnsi"/>
                <w:noProof/>
                <w:color w:val="auto"/>
                <w:lang w:val="sv-SE" w:eastAsia="sv-SE"/>
              </w:rPr>
              <w:tab/>
            </w:r>
            <w:r w:rsidR="00461860" w:rsidRPr="00CB763D">
              <w:rPr>
                <w:rStyle w:val="Hyperlnk"/>
                <w:noProof/>
                <w:highlight w:val="white"/>
              </w:rPr>
              <w:t>The Case Statement</w:t>
            </w:r>
            <w:r w:rsidR="00461860">
              <w:rPr>
                <w:noProof/>
                <w:webHidden/>
              </w:rPr>
              <w:tab/>
            </w:r>
            <w:r w:rsidR="00461860">
              <w:rPr>
                <w:noProof/>
                <w:webHidden/>
              </w:rPr>
              <w:fldChar w:fldCharType="begin"/>
            </w:r>
            <w:r w:rsidR="00461860">
              <w:rPr>
                <w:noProof/>
                <w:webHidden/>
              </w:rPr>
              <w:instrText xml:space="preserve"> PAGEREF _Toc59126096 \h </w:instrText>
            </w:r>
            <w:r w:rsidR="00461860">
              <w:rPr>
                <w:noProof/>
                <w:webHidden/>
              </w:rPr>
            </w:r>
            <w:r w:rsidR="00461860">
              <w:rPr>
                <w:noProof/>
                <w:webHidden/>
              </w:rPr>
              <w:fldChar w:fldCharType="separate"/>
            </w:r>
            <w:r w:rsidR="00461860">
              <w:rPr>
                <w:noProof/>
                <w:webHidden/>
              </w:rPr>
              <w:t>54</w:t>
            </w:r>
            <w:r w:rsidR="00461860">
              <w:rPr>
                <w:noProof/>
                <w:webHidden/>
              </w:rPr>
              <w:fldChar w:fldCharType="end"/>
            </w:r>
          </w:hyperlink>
        </w:p>
        <w:p w14:paraId="093BB854" w14:textId="03790C6E"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097"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Default Statement</w:t>
            </w:r>
            <w:r w:rsidR="00461860">
              <w:rPr>
                <w:noProof/>
                <w:webHidden/>
              </w:rPr>
              <w:tab/>
            </w:r>
            <w:r w:rsidR="00461860">
              <w:rPr>
                <w:noProof/>
                <w:webHidden/>
              </w:rPr>
              <w:fldChar w:fldCharType="begin"/>
            </w:r>
            <w:r w:rsidR="00461860">
              <w:rPr>
                <w:noProof/>
                <w:webHidden/>
              </w:rPr>
              <w:instrText xml:space="preserve"> PAGEREF _Toc59126097 \h </w:instrText>
            </w:r>
            <w:r w:rsidR="00461860">
              <w:rPr>
                <w:noProof/>
                <w:webHidden/>
              </w:rPr>
            </w:r>
            <w:r w:rsidR="00461860">
              <w:rPr>
                <w:noProof/>
                <w:webHidden/>
              </w:rPr>
              <w:fldChar w:fldCharType="separate"/>
            </w:r>
            <w:r w:rsidR="00461860">
              <w:rPr>
                <w:noProof/>
                <w:webHidden/>
              </w:rPr>
              <w:t>55</w:t>
            </w:r>
            <w:r w:rsidR="00461860">
              <w:rPr>
                <w:noProof/>
                <w:webHidden/>
              </w:rPr>
              <w:fldChar w:fldCharType="end"/>
            </w:r>
          </w:hyperlink>
        </w:p>
        <w:p w14:paraId="531B22D1" w14:textId="6E809B54"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098" w:history="1">
            <w:r w:rsidR="00461860" w:rsidRPr="00CB763D">
              <w:rPr>
                <w:rStyle w:val="Hyperlnk"/>
                <w:noProof/>
              </w:rPr>
              <w:t>3.3.2.</w:t>
            </w:r>
            <w:r w:rsidR="00461860">
              <w:rPr>
                <w:rFonts w:asciiTheme="minorHAnsi" w:eastAsiaTheme="minorEastAsia" w:hAnsiTheme="minorHAnsi"/>
                <w:noProof/>
                <w:color w:val="auto"/>
                <w:lang w:val="sv-SE" w:eastAsia="sv-SE"/>
              </w:rPr>
              <w:tab/>
            </w:r>
            <w:r w:rsidR="00461860" w:rsidRPr="00CB763D">
              <w:rPr>
                <w:rStyle w:val="Hyperlnk"/>
                <w:noProof/>
              </w:rPr>
              <w:t>The While Statement</w:t>
            </w:r>
            <w:r w:rsidR="00461860">
              <w:rPr>
                <w:noProof/>
                <w:webHidden/>
              </w:rPr>
              <w:tab/>
            </w:r>
            <w:r w:rsidR="00461860">
              <w:rPr>
                <w:noProof/>
                <w:webHidden/>
              </w:rPr>
              <w:fldChar w:fldCharType="begin"/>
            </w:r>
            <w:r w:rsidR="00461860">
              <w:rPr>
                <w:noProof/>
                <w:webHidden/>
              </w:rPr>
              <w:instrText xml:space="preserve"> PAGEREF _Toc59126098 \h </w:instrText>
            </w:r>
            <w:r w:rsidR="00461860">
              <w:rPr>
                <w:noProof/>
                <w:webHidden/>
              </w:rPr>
            </w:r>
            <w:r w:rsidR="00461860">
              <w:rPr>
                <w:noProof/>
                <w:webHidden/>
              </w:rPr>
              <w:fldChar w:fldCharType="separate"/>
            </w:r>
            <w:r w:rsidR="00461860">
              <w:rPr>
                <w:noProof/>
                <w:webHidden/>
              </w:rPr>
              <w:t>55</w:t>
            </w:r>
            <w:r w:rsidR="00461860">
              <w:rPr>
                <w:noProof/>
                <w:webHidden/>
              </w:rPr>
              <w:fldChar w:fldCharType="end"/>
            </w:r>
          </w:hyperlink>
        </w:p>
        <w:p w14:paraId="53137D86" w14:textId="79C40840"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099" w:history="1">
            <w:r w:rsidR="00461860" w:rsidRPr="00CB763D">
              <w:rPr>
                <w:rStyle w:val="Hyperlnk"/>
                <w:noProof/>
              </w:rPr>
              <w:t>3.3.3.</w:t>
            </w:r>
            <w:r w:rsidR="00461860">
              <w:rPr>
                <w:rFonts w:asciiTheme="minorHAnsi" w:eastAsiaTheme="minorEastAsia" w:hAnsiTheme="minorHAnsi"/>
                <w:noProof/>
                <w:color w:val="auto"/>
                <w:lang w:val="sv-SE" w:eastAsia="sv-SE"/>
              </w:rPr>
              <w:tab/>
            </w:r>
            <w:r w:rsidR="00461860" w:rsidRPr="00CB763D">
              <w:rPr>
                <w:rStyle w:val="Hyperlnk"/>
                <w:noProof/>
              </w:rPr>
              <w:t>The Do Statement</w:t>
            </w:r>
            <w:r w:rsidR="00461860">
              <w:rPr>
                <w:noProof/>
                <w:webHidden/>
              </w:rPr>
              <w:tab/>
            </w:r>
            <w:r w:rsidR="00461860">
              <w:rPr>
                <w:noProof/>
                <w:webHidden/>
              </w:rPr>
              <w:fldChar w:fldCharType="begin"/>
            </w:r>
            <w:r w:rsidR="00461860">
              <w:rPr>
                <w:noProof/>
                <w:webHidden/>
              </w:rPr>
              <w:instrText xml:space="preserve"> PAGEREF _Toc59126099 \h </w:instrText>
            </w:r>
            <w:r w:rsidR="00461860">
              <w:rPr>
                <w:noProof/>
                <w:webHidden/>
              </w:rPr>
            </w:r>
            <w:r w:rsidR="00461860">
              <w:rPr>
                <w:noProof/>
                <w:webHidden/>
              </w:rPr>
              <w:fldChar w:fldCharType="separate"/>
            </w:r>
            <w:r w:rsidR="00461860">
              <w:rPr>
                <w:noProof/>
                <w:webHidden/>
              </w:rPr>
              <w:t>55</w:t>
            </w:r>
            <w:r w:rsidR="00461860">
              <w:rPr>
                <w:noProof/>
                <w:webHidden/>
              </w:rPr>
              <w:fldChar w:fldCharType="end"/>
            </w:r>
          </w:hyperlink>
        </w:p>
        <w:p w14:paraId="2DC3501A" w14:textId="207B4106"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100" w:history="1">
            <w:r w:rsidR="00461860" w:rsidRPr="00CB763D">
              <w:rPr>
                <w:rStyle w:val="Hyperlnk"/>
                <w:noProof/>
              </w:rPr>
              <w:t>3.3.4.</w:t>
            </w:r>
            <w:r w:rsidR="00461860">
              <w:rPr>
                <w:rFonts w:asciiTheme="minorHAnsi" w:eastAsiaTheme="minorEastAsia" w:hAnsiTheme="minorHAnsi"/>
                <w:noProof/>
                <w:color w:val="auto"/>
                <w:lang w:val="sv-SE" w:eastAsia="sv-SE"/>
              </w:rPr>
              <w:tab/>
            </w:r>
            <w:r w:rsidR="00461860" w:rsidRPr="00CB763D">
              <w:rPr>
                <w:rStyle w:val="Hyperlnk"/>
                <w:noProof/>
              </w:rPr>
              <w:t>The For Statement</w:t>
            </w:r>
            <w:r w:rsidR="00461860">
              <w:rPr>
                <w:noProof/>
                <w:webHidden/>
              </w:rPr>
              <w:tab/>
            </w:r>
            <w:r w:rsidR="00461860">
              <w:rPr>
                <w:noProof/>
                <w:webHidden/>
              </w:rPr>
              <w:fldChar w:fldCharType="begin"/>
            </w:r>
            <w:r w:rsidR="00461860">
              <w:rPr>
                <w:noProof/>
                <w:webHidden/>
              </w:rPr>
              <w:instrText xml:space="preserve"> PAGEREF _Toc59126100 \h </w:instrText>
            </w:r>
            <w:r w:rsidR="00461860">
              <w:rPr>
                <w:noProof/>
                <w:webHidden/>
              </w:rPr>
            </w:r>
            <w:r w:rsidR="00461860">
              <w:rPr>
                <w:noProof/>
                <w:webHidden/>
              </w:rPr>
              <w:fldChar w:fldCharType="separate"/>
            </w:r>
            <w:r w:rsidR="00461860">
              <w:rPr>
                <w:noProof/>
                <w:webHidden/>
              </w:rPr>
              <w:t>55</w:t>
            </w:r>
            <w:r w:rsidR="00461860">
              <w:rPr>
                <w:noProof/>
                <w:webHidden/>
              </w:rPr>
              <w:fldChar w:fldCharType="end"/>
            </w:r>
          </w:hyperlink>
        </w:p>
        <w:p w14:paraId="38E4C7CB" w14:textId="09929A4C"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101" w:history="1">
            <w:r w:rsidR="00461860" w:rsidRPr="00CB763D">
              <w:rPr>
                <w:rStyle w:val="Hyperlnk"/>
                <w:noProof/>
              </w:rPr>
              <w:t>3.3.5.</w:t>
            </w:r>
            <w:r w:rsidR="00461860">
              <w:rPr>
                <w:rFonts w:asciiTheme="minorHAnsi" w:eastAsiaTheme="minorEastAsia" w:hAnsiTheme="minorHAnsi"/>
                <w:noProof/>
                <w:color w:val="auto"/>
                <w:lang w:val="sv-SE" w:eastAsia="sv-SE"/>
              </w:rPr>
              <w:tab/>
            </w:r>
            <w:r w:rsidR="00461860" w:rsidRPr="00CB763D">
              <w:rPr>
                <w:rStyle w:val="Hyperlnk"/>
                <w:noProof/>
              </w:rPr>
              <w:t>Label and Jump Statement</w:t>
            </w:r>
            <w:r w:rsidR="00461860">
              <w:rPr>
                <w:noProof/>
                <w:webHidden/>
              </w:rPr>
              <w:tab/>
            </w:r>
            <w:r w:rsidR="00461860">
              <w:rPr>
                <w:noProof/>
                <w:webHidden/>
              </w:rPr>
              <w:fldChar w:fldCharType="begin"/>
            </w:r>
            <w:r w:rsidR="00461860">
              <w:rPr>
                <w:noProof/>
                <w:webHidden/>
              </w:rPr>
              <w:instrText xml:space="preserve"> PAGEREF _Toc59126101 \h </w:instrText>
            </w:r>
            <w:r w:rsidR="00461860">
              <w:rPr>
                <w:noProof/>
                <w:webHidden/>
              </w:rPr>
            </w:r>
            <w:r w:rsidR="00461860">
              <w:rPr>
                <w:noProof/>
                <w:webHidden/>
              </w:rPr>
              <w:fldChar w:fldCharType="separate"/>
            </w:r>
            <w:r w:rsidR="00461860">
              <w:rPr>
                <w:noProof/>
                <w:webHidden/>
              </w:rPr>
              <w:t>55</w:t>
            </w:r>
            <w:r w:rsidR="00461860">
              <w:rPr>
                <w:noProof/>
                <w:webHidden/>
              </w:rPr>
              <w:fldChar w:fldCharType="end"/>
            </w:r>
          </w:hyperlink>
        </w:p>
        <w:p w14:paraId="3BD18220" w14:textId="78148771"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102" w:history="1">
            <w:r w:rsidR="00461860" w:rsidRPr="00CB763D">
              <w:rPr>
                <w:rStyle w:val="Hyperlnk"/>
                <w:noProof/>
              </w:rPr>
              <w:t>3.3.6.</w:t>
            </w:r>
            <w:r w:rsidR="00461860">
              <w:rPr>
                <w:rFonts w:asciiTheme="minorHAnsi" w:eastAsiaTheme="minorEastAsia" w:hAnsiTheme="minorHAnsi"/>
                <w:noProof/>
                <w:color w:val="auto"/>
                <w:lang w:val="sv-SE" w:eastAsia="sv-SE"/>
              </w:rPr>
              <w:tab/>
            </w:r>
            <w:r w:rsidR="00461860" w:rsidRPr="00CB763D">
              <w:rPr>
                <w:rStyle w:val="Hyperlnk"/>
                <w:noProof/>
              </w:rPr>
              <w:t>The Return Statement</w:t>
            </w:r>
            <w:r w:rsidR="00461860">
              <w:rPr>
                <w:noProof/>
                <w:webHidden/>
              </w:rPr>
              <w:tab/>
            </w:r>
            <w:r w:rsidR="00461860">
              <w:rPr>
                <w:noProof/>
                <w:webHidden/>
              </w:rPr>
              <w:fldChar w:fldCharType="begin"/>
            </w:r>
            <w:r w:rsidR="00461860">
              <w:rPr>
                <w:noProof/>
                <w:webHidden/>
              </w:rPr>
              <w:instrText xml:space="preserve"> PAGEREF _Toc59126102 \h </w:instrText>
            </w:r>
            <w:r w:rsidR="00461860">
              <w:rPr>
                <w:noProof/>
                <w:webHidden/>
              </w:rPr>
            </w:r>
            <w:r w:rsidR="00461860">
              <w:rPr>
                <w:noProof/>
                <w:webHidden/>
              </w:rPr>
              <w:fldChar w:fldCharType="separate"/>
            </w:r>
            <w:r w:rsidR="00461860">
              <w:rPr>
                <w:noProof/>
                <w:webHidden/>
              </w:rPr>
              <w:t>56</w:t>
            </w:r>
            <w:r w:rsidR="00461860">
              <w:rPr>
                <w:noProof/>
                <w:webHidden/>
              </w:rPr>
              <w:fldChar w:fldCharType="end"/>
            </w:r>
          </w:hyperlink>
        </w:p>
        <w:p w14:paraId="6F79D51F" w14:textId="19310991"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103" w:history="1">
            <w:r w:rsidR="00461860" w:rsidRPr="00CB763D">
              <w:rPr>
                <w:rStyle w:val="Hyperlnk"/>
                <w:noProof/>
              </w:rPr>
              <w:t>3.3.7.</w:t>
            </w:r>
            <w:r w:rsidR="00461860">
              <w:rPr>
                <w:rFonts w:asciiTheme="minorHAnsi" w:eastAsiaTheme="minorEastAsia" w:hAnsiTheme="minorHAnsi"/>
                <w:noProof/>
                <w:color w:val="auto"/>
                <w:lang w:val="sv-SE" w:eastAsia="sv-SE"/>
              </w:rPr>
              <w:tab/>
            </w:r>
            <w:r w:rsidR="00461860" w:rsidRPr="00CB763D">
              <w:rPr>
                <w:rStyle w:val="Hyperlnk"/>
                <w:noProof/>
              </w:rPr>
              <w:t>Optional Expression Statements</w:t>
            </w:r>
            <w:r w:rsidR="00461860">
              <w:rPr>
                <w:noProof/>
                <w:webHidden/>
              </w:rPr>
              <w:tab/>
            </w:r>
            <w:r w:rsidR="00461860">
              <w:rPr>
                <w:noProof/>
                <w:webHidden/>
              </w:rPr>
              <w:fldChar w:fldCharType="begin"/>
            </w:r>
            <w:r w:rsidR="00461860">
              <w:rPr>
                <w:noProof/>
                <w:webHidden/>
              </w:rPr>
              <w:instrText xml:space="preserve"> PAGEREF _Toc59126103 \h </w:instrText>
            </w:r>
            <w:r w:rsidR="00461860">
              <w:rPr>
                <w:noProof/>
                <w:webHidden/>
              </w:rPr>
            </w:r>
            <w:r w:rsidR="00461860">
              <w:rPr>
                <w:noProof/>
                <w:webHidden/>
              </w:rPr>
              <w:fldChar w:fldCharType="separate"/>
            </w:r>
            <w:r w:rsidR="00461860">
              <w:rPr>
                <w:noProof/>
                <w:webHidden/>
              </w:rPr>
              <w:t>56</w:t>
            </w:r>
            <w:r w:rsidR="00461860">
              <w:rPr>
                <w:noProof/>
                <w:webHidden/>
              </w:rPr>
              <w:fldChar w:fldCharType="end"/>
            </w:r>
          </w:hyperlink>
        </w:p>
        <w:p w14:paraId="2FF1FBC0" w14:textId="55F068A9"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104" w:history="1">
            <w:r w:rsidR="00461860" w:rsidRPr="00CB763D">
              <w:rPr>
                <w:rStyle w:val="Hyperlnk"/>
                <w:noProof/>
              </w:rPr>
              <w:t>3.3.8.</w:t>
            </w:r>
            <w:r w:rsidR="00461860">
              <w:rPr>
                <w:rFonts w:asciiTheme="minorHAnsi" w:eastAsiaTheme="minorEastAsia" w:hAnsiTheme="minorHAnsi"/>
                <w:noProof/>
                <w:color w:val="auto"/>
                <w:lang w:val="sv-SE" w:eastAsia="sv-SE"/>
              </w:rPr>
              <w:tab/>
            </w:r>
            <w:r w:rsidR="00461860" w:rsidRPr="00CB763D">
              <w:rPr>
                <w:rStyle w:val="Hyperlnk"/>
                <w:noProof/>
              </w:rPr>
              <w:t>Block Statements</w:t>
            </w:r>
            <w:r w:rsidR="00461860">
              <w:rPr>
                <w:noProof/>
                <w:webHidden/>
              </w:rPr>
              <w:tab/>
            </w:r>
            <w:r w:rsidR="00461860">
              <w:rPr>
                <w:noProof/>
                <w:webHidden/>
              </w:rPr>
              <w:fldChar w:fldCharType="begin"/>
            </w:r>
            <w:r w:rsidR="00461860">
              <w:rPr>
                <w:noProof/>
                <w:webHidden/>
              </w:rPr>
              <w:instrText xml:space="preserve"> PAGEREF _Toc59126104 \h </w:instrText>
            </w:r>
            <w:r w:rsidR="00461860">
              <w:rPr>
                <w:noProof/>
                <w:webHidden/>
              </w:rPr>
            </w:r>
            <w:r w:rsidR="00461860">
              <w:rPr>
                <w:noProof/>
                <w:webHidden/>
              </w:rPr>
              <w:fldChar w:fldCharType="separate"/>
            </w:r>
            <w:r w:rsidR="00461860">
              <w:rPr>
                <w:noProof/>
                <w:webHidden/>
              </w:rPr>
              <w:t>56</w:t>
            </w:r>
            <w:r w:rsidR="00461860">
              <w:rPr>
                <w:noProof/>
                <w:webHidden/>
              </w:rPr>
              <w:fldChar w:fldCharType="end"/>
            </w:r>
          </w:hyperlink>
        </w:p>
        <w:p w14:paraId="7153C765" w14:textId="1B5CBB6E"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105" w:history="1">
            <w:r w:rsidR="00461860" w:rsidRPr="00CB763D">
              <w:rPr>
                <w:rStyle w:val="Hyperlnk"/>
                <w:noProof/>
              </w:rPr>
              <w:t>3.3.9.</w:t>
            </w:r>
            <w:r w:rsidR="00461860">
              <w:rPr>
                <w:rFonts w:asciiTheme="minorHAnsi" w:eastAsiaTheme="minorEastAsia" w:hAnsiTheme="minorHAnsi"/>
                <w:noProof/>
                <w:color w:val="auto"/>
                <w:lang w:val="sv-SE" w:eastAsia="sv-SE"/>
              </w:rPr>
              <w:tab/>
            </w:r>
            <w:r w:rsidR="00461860" w:rsidRPr="00CB763D">
              <w:rPr>
                <w:rStyle w:val="Hyperlnk"/>
                <w:noProof/>
              </w:rPr>
              <w:t>Jump Register Statements</w:t>
            </w:r>
            <w:r w:rsidR="00461860">
              <w:rPr>
                <w:noProof/>
                <w:webHidden/>
              </w:rPr>
              <w:tab/>
            </w:r>
            <w:r w:rsidR="00461860">
              <w:rPr>
                <w:noProof/>
                <w:webHidden/>
              </w:rPr>
              <w:fldChar w:fldCharType="begin"/>
            </w:r>
            <w:r w:rsidR="00461860">
              <w:rPr>
                <w:noProof/>
                <w:webHidden/>
              </w:rPr>
              <w:instrText xml:space="preserve"> PAGEREF _Toc59126105 \h </w:instrText>
            </w:r>
            <w:r w:rsidR="00461860">
              <w:rPr>
                <w:noProof/>
                <w:webHidden/>
              </w:rPr>
            </w:r>
            <w:r w:rsidR="00461860">
              <w:rPr>
                <w:noProof/>
                <w:webHidden/>
              </w:rPr>
              <w:fldChar w:fldCharType="separate"/>
            </w:r>
            <w:r w:rsidR="00461860">
              <w:rPr>
                <w:noProof/>
                <w:webHidden/>
              </w:rPr>
              <w:t>57</w:t>
            </w:r>
            <w:r w:rsidR="00461860">
              <w:rPr>
                <w:noProof/>
                <w:webHidden/>
              </w:rPr>
              <w:fldChar w:fldCharType="end"/>
            </w:r>
          </w:hyperlink>
        </w:p>
        <w:p w14:paraId="361554F2" w14:textId="224D7E6B"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106" w:history="1">
            <w:r w:rsidR="00461860" w:rsidRPr="00CB763D">
              <w:rPr>
                <w:rStyle w:val="Hyperlnk"/>
                <w:noProof/>
              </w:rPr>
              <w:t>3.3.10.</w:t>
            </w:r>
            <w:r w:rsidR="00461860">
              <w:rPr>
                <w:rFonts w:asciiTheme="minorHAnsi" w:eastAsiaTheme="minorEastAsia" w:hAnsiTheme="minorHAnsi"/>
                <w:noProof/>
                <w:color w:val="auto"/>
                <w:lang w:val="sv-SE" w:eastAsia="sv-SE"/>
              </w:rPr>
              <w:tab/>
            </w:r>
            <w:r w:rsidR="00461860" w:rsidRPr="00CB763D">
              <w:rPr>
                <w:rStyle w:val="Hyperlnk"/>
                <w:noProof/>
              </w:rPr>
              <w:t>Interrupt Statements</w:t>
            </w:r>
            <w:r w:rsidR="00461860">
              <w:rPr>
                <w:noProof/>
                <w:webHidden/>
              </w:rPr>
              <w:tab/>
            </w:r>
            <w:r w:rsidR="00461860">
              <w:rPr>
                <w:noProof/>
                <w:webHidden/>
              </w:rPr>
              <w:fldChar w:fldCharType="begin"/>
            </w:r>
            <w:r w:rsidR="00461860">
              <w:rPr>
                <w:noProof/>
                <w:webHidden/>
              </w:rPr>
              <w:instrText xml:space="preserve"> PAGEREF _Toc59126106 \h </w:instrText>
            </w:r>
            <w:r w:rsidR="00461860">
              <w:rPr>
                <w:noProof/>
                <w:webHidden/>
              </w:rPr>
            </w:r>
            <w:r w:rsidR="00461860">
              <w:rPr>
                <w:noProof/>
                <w:webHidden/>
              </w:rPr>
              <w:fldChar w:fldCharType="separate"/>
            </w:r>
            <w:r w:rsidR="00461860">
              <w:rPr>
                <w:noProof/>
                <w:webHidden/>
              </w:rPr>
              <w:t>57</w:t>
            </w:r>
            <w:r w:rsidR="00461860">
              <w:rPr>
                <w:noProof/>
                <w:webHidden/>
              </w:rPr>
              <w:fldChar w:fldCharType="end"/>
            </w:r>
          </w:hyperlink>
        </w:p>
        <w:p w14:paraId="6B688714" w14:textId="21BA960E"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107" w:history="1">
            <w:r w:rsidR="00461860" w:rsidRPr="00CB763D">
              <w:rPr>
                <w:rStyle w:val="Hyperlnk"/>
                <w:noProof/>
              </w:rPr>
              <w:t>3.3.11.</w:t>
            </w:r>
            <w:r w:rsidR="00461860">
              <w:rPr>
                <w:rFonts w:asciiTheme="minorHAnsi" w:eastAsiaTheme="minorEastAsia" w:hAnsiTheme="minorHAnsi"/>
                <w:noProof/>
                <w:color w:val="auto"/>
                <w:lang w:val="sv-SE" w:eastAsia="sv-SE"/>
              </w:rPr>
              <w:tab/>
            </w:r>
            <w:r w:rsidR="00461860" w:rsidRPr="00CB763D">
              <w:rPr>
                <w:rStyle w:val="Hyperlnk"/>
                <w:noProof/>
              </w:rPr>
              <w:t>System Call Statements</w:t>
            </w:r>
            <w:r w:rsidR="00461860">
              <w:rPr>
                <w:noProof/>
                <w:webHidden/>
              </w:rPr>
              <w:tab/>
            </w:r>
            <w:r w:rsidR="00461860">
              <w:rPr>
                <w:noProof/>
                <w:webHidden/>
              </w:rPr>
              <w:fldChar w:fldCharType="begin"/>
            </w:r>
            <w:r w:rsidR="00461860">
              <w:rPr>
                <w:noProof/>
                <w:webHidden/>
              </w:rPr>
              <w:instrText xml:space="preserve"> PAGEREF _Toc59126107 \h </w:instrText>
            </w:r>
            <w:r w:rsidR="00461860">
              <w:rPr>
                <w:noProof/>
                <w:webHidden/>
              </w:rPr>
            </w:r>
            <w:r w:rsidR="00461860">
              <w:rPr>
                <w:noProof/>
                <w:webHidden/>
              </w:rPr>
              <w:fldChar w:fldCharType="separate"/>
            </w:r>
            <w:r w:rsidR="00461860">
              <w:rPr>
                <w:noProof/>
                <w:webHidden/>
              </w:rPr>
              <w:t>57</w:t>
            </w:r>
            <w:r w:rsidR="00461860">
              <w:rPr>
                <w:noProof/>
                <w:webHidden/>
              </w:rPr>
              <w:fldChar w:fldCharType="end"/>
            </w:r>
          </w:hyperlink>
        </w:p>
        <w:p w14:paraId="2412E8D4" w14:textId="60A388B0" w:rsidR="00461860" w:rsidRDefault="00814EB4">
          <w:pPr>
            <w:pStyle w:val="Innehll2"/>
            <w:tabs>
              <w:tab w:val="left" w:pos="880"/>
              <w:tab w:val="right" w:leader="dot" w:pos="9350"/>
            </w:tabs>
            <w:rPr>
              <w:rFonts w:asciiTheme="minorHAnsi" w:eastAsiaTheme="minorEastAsia" w:hAnsiTheme="minorHAnsi"/>
              <w:noProof/>
              <w:color w:val="auto"/>
              <w:lang w:val="sv-SE" w:eastAsia="sv-SE"/>
            </w:rPr>
          </w:pPr>
          <w:hyperlink w:anchor="_Toc59126108" w:history="1">
            <w:r w:rsidR="00461860" w:rsidRPr="00CB763D">
              <w:rPr>
                <w:rStyle w:val="Hyperlnk"/>
                <w:noProof/>
              </w:rPr>
              <w:t>3.4.</w:t>
            </w:r>
            <w:r w:rsidR="00461860">
              <w:rPr>
                <w:rFonts w:asciiTheme="minorHAnsi" w:eastAsiaTheme="minorEastAsia" w:hAnsiTheme="minorHAnsi"/>
                <w:noProof/>
                <w:color w:val="auto"/>
                <w:lang w:val="sv-SE" w:eastAsia="sv-SE"/>
              </w:rPr>
              <w:tab/>
            </w:r>
            <w:r w:rsidR="00461860" w:rsidRPr="00CB763D">
              <w:rPr>
                <w:rStyle w:val="Hyperlnk"/>
                <w:noProof/>
              </w:rPr>
              <w:t>Expressions</w:t>
            </w:r>
            <w:r w:rsidR="00461860">
              <w:rPr>
                <w:noProof/>
                <w:webHidden/>
              </w:rPr>
              <w:tab/>
            </w:r>
            <w:r w:rsidR="00461860">
              <w:rPr>
                <w:noProof/>
                <w:webHidden/>
              </w:rPr>
              <w:fldChar w:fldCharType="begin"/>
            </w:r>
            <w:r w:rsidR="00461860">
              <w:rPr>
                <w:noProof/>
                <w:webHidden/>
              </w:rPr>
              <w:instrText xml:space="preserve"> PAGEREF _Toc59126108 \h </w:instrText>
            </w:r>
            <w:r w:rsidR="00461860">
              <w:rPr>
                <w:noProof/>
                <w:webHidden/>
              </w:rPr>
            </w:r>
            <w:r w:rsidR="00461860">
              <w:rPr>
                <w:noProof/>
                <w:webHidden/>
              </w:rPr>
              <w:fldChar w:fldCharType="separate"/>
            </w:r>
            <w:r w:rsidR="00461860">
              <w:rPr>
                <w:noProof/>
                <w:webHidden/>
              </w:rPr>
              <w:t>57</w:t>
            </w:r>
            <w:r w:rsidR="00461860">
              <w:rPr>
                <w:noProof/>
                <w:webHidden/>
              </w:rPr>
              <w:fldChar w:fldCharType="end"/>
            </w:r>
          </w:hyperlink>
        </w:p>
        <w:p w14:paraId="047AC97D" w14:textId="55C32F98"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109" w:history="1">
            <w:r w:rsidR="00461860" w:rsidRPr="00CB763D">
              <w:rPr>
                <w:rStyle w:val="Hyperlnk"/>
                <w:noProof/>
                <w:highlight w:val="white"/>
              </w:rPr>
              <w:t>3.4.1.</w:t>
            </w:r>
            <w:r w:rsidR="00461860">
              <w:rPr>
                <w:rFonts w:asciiTheme="minorHAnsi" w:eastAsiaTheme="minorEastAsia" w:hAnsiTheme="minorHAnsi"/>
                <w:noProof/>
                <w:color w:val="auto"/>
                <w:lang w:val="sv-SE" w:eastAsia="sv-SE"/>
              </w:rPr>
              <w:tab/>
            </w:r>
            <w:r w:rsidR="00461860" w:rsidRPr="00CB763D">
              <w:rPr>
                <w:rStyle w:val="Hyperlnk"/>
                <w:noProof/>
                <w:highlight w:val="white"/>
              </w:rPr>
              <w:t>The Expression Class (Short and Long List)</w:t>
            </w:r>
            <w:r w:rsidR="00461860">
              <w:rPr>
                <w:noProof/>
                <w:webHidden/>
              </w:rPr>
              <w:tab/>
            </w:r>
            <w:r w:rsidR="00461860">
              <w:rPr>
                <w:noProof/>
                <w:webHidden/>
              </w:rPr>
              <w:fldChar w:fldCharType="begin"/>
            </w:r>
            <w:r w:rsidR="00461860">
              <w:rPr>
                <w:noProof/>
                <w:webHidden/>
              </w:rPr>
              <w:instrText xml:space="preserve"> PAGEREF _Toc59126109 \h </w:instrText>
            </w:r>
            <w:r w:rsidR="00461860">
              <w:rPr>
                <w:noProof/>
                <w:webHidden/>
              </w:rPr>
            </w:r>
            <w:r w:rsidR="00461860">
              <w:rPr>
                <w:noProof/>
                <w:webHidden/>
              </w:rPr>
              <w:fldChar w:fldCharType="separate"/>
            </w:r>
            <w:r w:rsidR="00461860">
              <w:rPr>
                <w:noProof/>
                <w:webHidden/>
              </w:rPr>
              <w:t>57</w:t>
            </w:r>
            <w:r w:rsidR="00461860">
              <w:rPr>
                <w:noProof/>
                <w:webHidden/>
              </w:rPr>
              <w:fldChar w:fldCharType="end"/>
            </w:r>
          </w:hyperlink>
        </w:p>
        <w:p w14:paraId="759063EC" w14:textId="08F5CA5B"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110" w:history="1">
            <w:r w:rsidR="00461860" w:rsidRPr="00CB763D">
              <w:rPr>
                <w:rStyle w:val="Hyperlnk"/>
                <w:noProof/>
                <w:highlight w:val="white"/>
              </w:rPr>
              <w:t>3.4.2.</w:t>
            </w:r>
            <w:r w:rsidR="00461860">
              <w:rPr>
                <w:rFonts w:asciiTheme="minorHAnsi" w:eastAsiaTheme="minorEastAsia" w:hAnsiTheme="minorHAnsi"/>
                <w:noProof/>
                <w:color w:val="auto"/>
                <w:lang w:val="sv-SE" w:eastAsia="sv-SE"/>
              </w:rPr>
              <w:tab/>
            </w:r>
            <w:r w:rsidR="00461860" w:rsidRPr="00CB763D">
              <w:rPr>
                <w:rStyle w:val="Hyperlnk"/>
                <w:noProof/>
                <w:highlight w:val="white"/>
              </w:rPr>
              <w:t>Optional Expressions</w:t>
            </w:r>
            <w:r w:rsidR="00461860">
              <w:rPr>
                <w:noProof/>
                <w:webHidden/>
              </w:rPr>
              <w:tab/>
            </w:r>
            <w:r w:rsidR="00461860">
              <w:rPr>
                <w:noProof/>
                <w:webHidden/>
              </w:rPr>
              <w:fldChar w:fldCharType="begin"/>
            </w:r>
            <w:r w:rsidR="00461860">
              <w:rPr>
                <w:noProof/>
                <w:webHidden/>
              </w:rPr>
              <w:instrText xml:space="preserve"> PAGEREF _Toc59126110 \h </w:instrText>
            </w:r>
            <w:r w:rsidR="00461860">
              <w:rPr>
                <w:noProof/>
                <w:webHidden/>
              </w:rPr>
            </w:r>
            <w:r w:rsidR="00461860">
              <w:rPr>
                <w:noProof/>
                <w:webHidden/>
              </w:rPr>
              <w:fldChar w:fldCharType="separate"/>
            </w:r>
            <w:r w:rsidR="00461860">
              <w:rPr>
                <w:noProof/>
                <w:webHidden/>
              </w:rPr>
              <w:t>58</w:t>
            </w:r>
            <w:r w:rsidR="00461860">
              <w:rPr>
                <w:noProof/>
                <w:webHidden/>
              </w:rPr>
              <w:fldChar w:fldCharType="end"/>
            </w:r>
          </w:hyperlink>
        </w:p>
        <w:p w14:paraId="3F5658AF" w14:textId="0BF0C08B"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111" w:history="1">
            <w:r w:rsidR="00461860" w:rsidRPr="00CB763D">
              <w:rPr>
                <w:rStyle w:val="Hyperlnk"/>
                <w:noProof/>
                <w:highlight w:val="white"/>
              </w:rPr>
              <w:t>3.4.3.</w:t>
            </w:r>
            <w:r w:rsidR="00461860">
              <w:rPr>
                <w:rFonts w:asciiTheme="minorHAnsi" w:eastAsiaTheme="minorEastAsia" w:hAnsiTheme="minorHAnsi"/>
                <w:noProof/>
                <w:color w:val="auto"/>
                <w:lang w:val="sv-SE" w:eastAsia="sv-SE"/>
              </w:rPr>
              <w:tab/>
            </w:r>
            <w:r w:rsidR="00461860" w:rsidRPr="00CB763D">
              <w:rPr>
                <w:rStyle w:val="Hyperlnk"/>
                <w:noProof/>
                <w:highlight w:val="white"/>
              </w:rPr>
              <w:t>The Comma Expression</w:t>
            </w:r>
            <w:r w:rsidR="00461860">
              <w:rPr>
                <w:noProof/>
                <w:webHidden/>
              </w:rPr>
              <w:tab/>
            </w:r>
            <w:r w:rsidR="00461860">
              <w:rPr>
                <w:noProof/>
                <w:webHidden/>
              </w:rPr>
              <w:fldChar w:fldCharType="begin"/>
            </w:r>
            <w:r w:rsidR="00461860">
              <w:rPr>
                <w:noProof/>
                <w:webHidden/>
              </w:rPr>
              <w:instrText xml:space="preserve"> PAGEREF _Toc59126111 \h </w:instrText>
            </w:r>
            <w:r w:rsidR="00461860">
              <w:rPr>
                <w:noProof/>
                <w:webHidden/>
              </w:rPr>
            </w:r>
            <w:r w:rsidR="00461860">
              <w:rPr>
                <w:noProof/>
                <w:webHidden/>
              </w:rPr>
              <w:fldChar w:fldCharType="separate"/>
            </w:r>
            <w:r w:rsidR="00461860">
              <w:rPr>
                <w:noProof/>
                <w:webHidden/>
              </w:rPr>
              <w:t>59</w:t>
            </w:r>
            <w:r w:rsidR="00461860">
              <w:rPr>
                <w:noProof/>
                <w:webHidden/>
              </w:rPr>
              <w:fldChar w:fldCharType="end"/>
            </w:r>
          </w:hyperlink>
        </w:p>
        <w:p w14:paraId="6E950677" w14:textId="5CABDF81"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112" w:history="1">
            <w:r w:rsidR="00461860" w:rsidRPr="00CB763D">
              <w:rPr>
                <w:rStyle w:val="Hyperlnk"/>
                <w:noProof/>
              </w:rPr>
              <w:t>3.4.4.</w:t>
            </w:r>
            <w:r w:rsidR="00461860">
              <w:rPr>
                <w:rFonts w:asciiTheme="minorHAnsi" w:eastAsiaTheme="minorEastAsia" w:hAnsiTheme="minorHAnsi"/>
                <w:noProof/>
                <w:color w:val="auto"/>
                <w:lang w:val="sv-SE" w:eastAsia="sv-SE"/>
              </w:rPr>
              <w:tab/>
            </w:r>
            <w:r w:rsidR="00461860" w:rsidRPr="00CB763D">
              <w:rPr>
                <w:rStyle w:val="Hyperlnk"/>
                <w:noProof/>
              </w:rPr>
              <w:t>The Assignment Expression</w:t>
            </w:r>
            <w:r w:rsidR="00461860">
              <w:rPr>
                <w:noProof/>
                <w:webHidden/>
              </w:rPr>
              <w:tab/>
            </w:r>
            <w:r w:rsidR="00461860">
              <w:rPr>
                <w:noProof/>
                <w:webHidden/>
              </w:rPr>
              <w:fldChar w:fldCharType="begin"/>
            </w:r>
            <w:r w:rsidR="00461860">
              <w:rPr>
                <w:noProof/>
                <w:webHidden/>
              </w:rPr>
              <w:instrText xml:space="preserve"> PAGEREF _Toc59126112 \h </w:instrText>
            </w:r>
            <w:r w:rsidR="00461860">
              <w:rPr>
                <w:noProof/>
                <w:webHidden/>
              </w:rPr>
            </w:r>
            <w:r w:rsidR="00461860">
              <w:rPr>
                <w:noProof/>
                <w:webHidden/>
              </w:rPr>
              <w:fldChar w:fldCharType="separate"/>
            </w:r>
            <w:r w:rsidR="00461860">
              <w:rPr>
                <w:noProof/>
                <w:webHidden/>
              </w:rPr>
              <w:t>59</w:t>
            </w:r>
            <w:r w:rsidR="00461860">
              <w:rPr>
                <w:noProof/>
                <w:webHidden/>
              </w:rPr>
              <w:fldChar w:fldCharType="end"/>
            </w:r>
          </w:hyperlink>
        </w:p>
        <w:p w14:paraId="6625FBB7" w14:textId="6BE99457"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113"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The Condition Expression</w:t>
            </w:r>
            <w:r w:rsidR="00461860">
              <w:rPr>
                <w:noProof/>
                <w:webHidden/>
              </w:rPr>
              <w:tab/>
            </w:r>
            <w:r w:rsidR="00461860">
              <w:rPr>
                <w:noProof/>
                <w:webHidden/>
              </w:rPr>
              <w:fldChar w:fldCharType="begin"/>
            </w:r>
            <w:r w:rsidR="00461860">
              <w:rPr>
                <w:noProof/>
                <w:webHidden/>
              </w:rPr>
              <w:instrText xml:space="preserve"> PAGEREF _Toc59126113 \h </w:instrText>
            </w:r>
            <w:r w:rsidR="00461860">
              <w:rPr>
                <w:noProof/>
                <w:webHidden/>
              </w:rPr>
            </w:r>
            <w:r w:rsidR="00461860">
              <w:rPr>
                <w:noProof/>
                <w:webHidden/>
              </w:rPr>
              <w:fldChar w:fldCharType="separate"/>
            </w:r>
            <w:r w:rsidR="00461860">
              <w:rPr>
                <w:noProof/>
                <w:webHidden/>
              </w:rPr>
              <w:t>59</w:t>
            </w:r>
            <w:r w:rsidR="00461860">
              <w:rPr>
                <w:noProof/>
                <w:webHidden/>
              </w:rPr>
              <w:fldChar w:fldCharType="end"/>
            </w:r>
          </w:hyperlink>
        </w:p>
        <w:p w14:paraId="5A367851" w14:textId="417349C6"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114"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_Toc59126114 \h </w:instrText>
            </w:r>
            <w:r w:rsidR="00461860">
              <w:rPr>
                <w:noProof/>
                <w:webHidden/>
              </w:rPr>
            </w:r>
            <w:r w:rsidR="00461860">
              <w:rPr>
                <w:noProof/>
                <w:webHidden/>
              </w:rPr>
              <w:fldChar w:fldCharType="separate"/>
            </w:r>
            <w:r w:rsidR="00461860">
              <w:rPr>
                <w:noProof/>
                <w:webHidden/>
              </w:rPr>
              <w:t>60</w:t>
            </w:r>
            <w:r w:rsidR="00461860">
              <w:rPr>
                <w:noProof/>
                <w:webHidden/>
              </w:rPr>
              <w:fldChar w:fldCharType="end"/>
            </w:r>
          </w:hyperlink>
        </w:p>
        <w:p w14:paraId="76B29749" w14:textId="11CBE2E3"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115"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Logical Expressions</w:t>
            </w:r>
            <w:r w:rsidR="00461860">
              <w:rPr>
                <w:noProof/>
                <w:webHidden/>
              </w:rPr>
              <w:tab/>
            </w:r>
            <w:r w:rsidR="00461860">
              <w:rPr>
                <w:noProof/>
                <w:webHidden/>
              </w:rPr>
              <w:fldChar w:fldCharType="begin"/>
            </w:r>
            <w:r w:rsidR="00461860">
              <w:rPr>
                <w:noProof/>
                <w:webHidden/>
              </w:rPr>
              <w:instrText xml:space="preserve"> PAGEREF _Toc59126115 \h </w:instrText>
            </w:r>
            <w:r w:rsidR="00461860">
              <w:rPr>
                <w:noProof/>
                <w:webHidden/>
              </w:rPr>
            </w:r>
            <w:r w:rsidR="00461860">
              <w:rPr>
                <w:noProof/>
                <w:webHidden/>
              </w:rPr>
              <w:fldChar w:fldCharType="separate"/>
            </w:r>
            <w:r w:rsidR="00461860">
              <w:rPr>
                <w:noProof/>
                <w:webHidden/>
              </w:rPr>
              <w:t>60</w:t>
            </w:r>
            <w:r w:rsidR="00461860">
              <w:rPr>
                <w:noProof/>
                <w:webHidden/>
              </w:rPr>
              <w:fldChar w:fldCharType="end"/>
            </w:r>
          </w:hyperlink>
        </w:p>
        <w:p w14:paraId="3C62BFE2" w14:textId="7EC4463E"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116" w:history="1">
            <w:r w:rsidR="00461860" w:rsidRPr="00CB763D">
              <w:rPr>
                <w:rStyle w:val="Hyperlnk"/>
                <w:noProof/>
                <w:highlight w:val="white"/>
              </w:rPr>
              <w:t>3.4.2.</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Expressions</w:t>
            </w:r>
            <w:r w:rsidR="00461860">
              <w:rPr>
                <w:noProof/>
                <w:webHidden/>
              </w:rPr>
              <w:tab/>
            </w:r>
            <w:r w:rsidR="00461860">
              <w:rPr>
                <w:noProof/>
                <w:webHidden/>
              </w:rPr>
              <w:fldChar w:fldCharType="begin"/>
            </w:r>
            <w:r w:rsidR="00461860">
              <w:rPr>
                <w:noProof/>
                <w:webHidden/>
              </w:rPr>
              <w:instrText xml:space="preserve"> PAGEREF _Toc59126116 \h </w:instrText>
            </w:r>
            <w:r w:rsidR="00461860">
              <w:rPr>
                <w:noProof/>
                <w:webHidden/>
              </w:rPr>
            </w:r>
            <w:r w:rsidR="00461860">
              <w:rPr>
                <w:noProof/>
                <w:webHidden/>
              </w:rPr>
              <w:fldChar w:fldCharType="separate"/>
            </w:r>
            <w:r w:rsidR="00461860">
              <w:rPr>
                <w:noProof/>
                <w:webHidden/>
              </w:rPr>
              <w:t>60</w:t>
            </w:r>
            <w:r w:rsidR="00461860">
              <w:rPr>
                <w:noProof/>
                <w:webHidden/>
              </w:rPr>
              <w:fldChar w:fldCharType="end"/>
            </w:r>
          </w:hyperlink>
        </w:p>
        <w:p w14:paraId="33681E63" w14:textId="53FAB9AB"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117"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Shift Expression</w:t>
            </w:r>
            <w:r w:rsidR="00461860">
              <w:rPr>
                <w:noProof/>
                <w:webHidden/>
              </w:rPr>
              <w:tab/>
            </w:r>
            <w:r w:rsidR="00461860">
              <w:rPr>
                <w:noProof/>
                <w:webHidden/>
              </w:rPr>
              <w:fldChar w:fldCharType="begin"/>
            </w:r>
            <w:r w:rsidR="00461860">
              <w:rPr>
                <w:noProof/>
                <w:webHidden/>
              </w:rPr>
              <w:instrText xml:space="preserve"> PAGEREF _Toc59126117 \h </w:instrText>
            </w:r>
            <w:r w:rsidR="00461860">
              <w:rPr>
                <w:noProof/>
                <w:webHidden/>
              </w:rPr>
            </w:r>
            <w:r w:rsidR="00461860">
              <w:rPr>
                <w:noProof/>
                <w:webHidden/>
              </w:rPr>
              <w:fldChar w:fldCharType="separate"/>
            </w:r>
            <w:r w:rsidR="00461860">
              <w:rPr>
                <w:noProof/>
                <w:webHidden/>
              </w:rPr>
              <w:t>61</w:t>
            </w:r>
            <w:r w:rsidR="00461860">
              <w:rPr>
                <w:noProof/>
                <w:webHidden/>
              </w:rPr>
              <w:fldChar w:fldCharType="end"/>
            </w:r>
          </w:hyperlink>
        </w:p>
        <w:p w14:paraId="3C629B46" w14:textId="368C5D19"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118" w:history="1">
            <w:r w:rsidR="00461860" w:rsidRPr="00CB763D">
              <w:rPr>
                <w:rStyle w:val="Hyperlnk"/>
                <w:noProof/>
              </w:rPr>
              <w:t>3.4.2.</w:t>
            </w:r>
            <w:r w:rsidR="00461860">
              <w:rPr>
                <w:rFonts w:asciiTheme="minorHAnsi" w:eastAsiaTheme="minorEastAsia" w:hAnsiTheme="minorHAnsi"/>
                <w:noProof/>
                <w:color w:val="auto"/>
                <w:lang w:val="sv-SE" w:eastAsia="sv-SE"/>
              </w:rPr>
              <w:tab/>
            </w:r>
            <w:r w:rsidR="00461860" w:rsidRPr="00CB763D">
              <w:rPr>
                <w:rStyle w:val="Hyperlnk"/>
                <w:noProof/>
              </w:rPr>
              <w:t>Equality and Relation Expressions</w:t>
            </w:r>
            <w:r w:rsidR="00461860">
              <w:rPr>
                <w:noProof/>
                <w:webHidden/>
              </w:rPr>
              <w:tab/>
            </w:r>
            <w:r w:rsidR="00461860">
              <w:rPr>
                <w:noProof/>
                <w:webHidden/>
              </w:rPr>
              <w:fldChar w:fldCharType="begin"/>
            </w:r>
            <w:r w:rsidR="00461860">
              <w:rPr>
                <w:noProof/>
                <w:webHidden/>
              </w:rPr>
              <w:instrText xml:space="preserve"> PAGEREF _Toc59126118 \h </w:instrText>
            </w:r>
            <w:r w:rsidR="00461860">
              <w:rPr>
                <w:noProof/>
                <w:webHidden/>
              </w:rPr>
            </w:r>
            <w:r w:rsidR="00461860">
              <w:rPr>
                <w:noProof/>
                <w:webHidden/>
              </w:rPr>
              <w:fldChar w:fldCharType="separate"/>
            </w:r>
            <w:r w:rsidR="00461860">
              <w:rPr>
                <w:noProof/>
                <w:webHidden/>
              </w:rPr>
              <w:t>61</w:t>
            </w:r>
            <w:r w:rsidR="00461860">
              <w:rPr>
                <w:noProof/>
                <w:webHidden/>
              </w:rPr>
              <w:fldChar w:fldCharType="end"/>
            </w:r>
          </w:hyperlink>
        </w:p>
        <w:p w14:paraId="2DEBA812" w14:textId="65C56CF4"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119" w:history="1">
            <w:r w:rsidR="00461860" w:rsidRPr="00CB763D">
              <w:rPr>
                <w:rStyle w:val="Hyperlnk"/>
                <w:noProof/>
              </w:rPr>
              <w:t>3.4.3.</w:t>
            </w:r>
            <w:r w:rsidR="00461860">
              <w:rPr>
                <w:rFonts w:asciiTheme="minorHAnsi" w:eastAsiaTheme="minorEastAsia" w:hAnsiTheme="minorHAnsi"/>
                <w:noProof/>
                <w:color w:val="auto"/>
                <w:lang w:val="sv-SE" w:eastAsia="sv-SE"/>
              </w:rPr>
              <w:tab/>
            </w:r>
            <w:r w:rsidR="00461860" w:rsidRPr="00CB763D">
              <w:rPr>
                <w:rStyle w:val="Hyperlnk"/>
                <w:noProof/>
              </w:rPr>
              <w:t>Addition and Subtraction Expression</w:t>
            </w:r>
            <w:r w:rsidR="00461860">
              <w:rPr>
                <w:noProof/>
                <w:webHidden/>
              </w:rPr>
              <w:tab/>
            </w:r>
            <w:r w:rsidR="00461860">
              <w:rPr>
                <w:noProof/>
                <w:webHidden/>
              </w:rPr>
              <w:fldChar w:fldCharType="begin"/>
            </w:r>
            <w:r w:rsidR="00461860">
              <w:rPr>
                <w:noProof/>
                <w:webHidden/>
              </w:rPr>
              <w:instrText xml:space="preserve"> PAGEREF _Toc59126119 \h </w:instrText>
            </w:r>
            <w:r w:rsidR="00461860">
              <w:rPr>
                <w:noProof/>
                <w:webHidden/>
              </w:rPr>
            </w:r>
            <w:r w:rsidR="00461860">
              <w:rPr>
                <w:noProof/>
                <w:webHidden/>
              </w:rPr>
              <w:fldChar w:fldCharType="separate"/>
            </w:r>
            <w:r w:rsidR="00461860">
              <w:rPr>
                <w:noProof/>
                <w:webHidden/>
              </w:rPr>
              <w:t>62</w:t>
            </w:r>
            <w:r w:rsidR="00461860">
              <w:rPr>
                <w:noProof/>
                <w:webHidden/>
              </w:rPr>
              <w:fldChar w:fldCharType="end"/>
            </w:r>
          </w:hyperlink>
        </w:p>
        <w:p w14:paraId="449B73A2" w14:textId="19E5C475"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120" w:history="1">
            <w:r w:rsidR="00461860" w:rsidRPr="00CB763D">
              <w:rPr>
                <w:rStyle w:val="Hyperlnk"/>
                <w:noProof/>
                <w:highlight w:val="white"/>
              </w:rPr>
              <w:t>3.4.4.</w:t>
            </w:r>
            <w:r w:rsidR="00461860">
              <w:rPr>
                <w:rFonts w:asciiTheme="minorHAnsi" w:eastAsiaTheme="minorEastAsia" w:hAnsiTheme="minorHAnsi"/>
                <w:noProof/>
                <w:color w:val="auto"/>
                <w:lang w:val="sv-SE" w:eastAsia="sv-SE"/>
              </w:rPr>
              <w:tab/>
            </w:r>
            <w:r w:rsidR="00461860" w:rsidRPr="00CB763D">
              <w:rPr>
                <w:rStyle w:val="Hyperlnk"/>
                <w:noProof/>
                <w:highlight w:val="white"/>
              </w:rPr>
              <w:t>Multiplication Expressions</w:t>
            </w:r>
            <w:r w:rsidR="00461860">
              <w:rPr>
                <w:noProof/>
                <w:webHidden/>
              </w:rPr>
              <w:tab/>
            </w:r>
            <w:r w:rsidR="00461860">
              <w:rPr>
                <w:noProof/>
                <w:webHidden/>
              </w:rPr>
              <w:fldChar w:fldCharType="begin"/>
            </w:r>
            <w:r w:rsidR="00461860">
              <w:rPr>
                <w:noProof/>
                <w:webHidden/>
              </w:rPr>
              <w:instrText xml:space="preserve"> PAGEREF _Toc59126120 \h </w:instrText>
            </w:r>
            <w:r w:rsidR="00461860">
              <w:rPr>
                <w:noProof/>
                <w:webHidden/>
              </w:rPr>
            </w:r>
            <w:r w:rsidR="00461860">
              <w:rPr>
                <w:noProof/>
                <w:webHidden/>
              </w:rPr>
              <w:fldChar w:fldCharType="separate"/>
            </w:r>
            <w:r w:rsidR="00461860">
              <w:rPr>
                <w:noProof/>
                <w:webHidden/>
              </w:rPr>
              <w:t>62</w:t>
            </w:r>
            <w:r w:rsidR="00461860">
              <w:rPr>
                <w:noProof/>
                <w:webHidden/>
              </w:rPr>
              <w:fldChar w:fldCharType="end"/>
            </w:r>
          </w:hyperlink>
        </w:p>
        <w:p w14:paraId="1AAFF76E" w14:textId="632C8714"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121" w:history="1">
            <w:r w:rsidR="00461860" w:rsidRPr="00CB763D">
              <w:rPr>
                <w:rStyle w:val="Hyperlnk"/>
                <w:noProof/>
              </w:rPr>
              <w:t>3.4.5.</w:t>
            </w:r>
            <w:r w:rsidR="00461860">
              <w:rPr>
                <w:rFonts w:asciiTheme="minorHAnsi" w:eastAsiaTheme="minorEastAsia" w:hAnsiTheme="minorHAnsi"/>
                <w:noProof/>
                <w:color w:val="auto"/>
                <w:lang w:val="sv-SE" w:eastAsia="sv-SE"/>
              </w:rPr>
              <w:tab/>
            </w:r>
            <w:r w:rsidR="00461860" w:rsidRPr="00CB763D">
              <w:rPr>
                <w:rStyle w:val="Hyperlnk"/>
                <w:noProof/>
              </w:rPr>
              <w:t>Cast Expressions</w:t>
            </w:r>
            <w:r w:rsidR="00461860">
              <w:rPr>
                <w:noProof/>
                <w:webHidden/>
              </w:rPr>
              <w:tab/>
            </w:r>
            <w:r w:rsidR="00461860">
              <w:rPr>
                <w:noProof/>
                <w:webHidden/>
              </w:rPr>
              <w:fldChar w:fldCharType="begin"/>
            </w:r>
            <w:r w:rsidR="00461860">
              <w:rPr>
                <w:noProof/>
                <w:webHidden/>
              </w:rPr>
              <w:instrText xml:space="preserve"> PAGEREF _Toc59126121 \h </w:instrText>
            </w:r>
            <w:r w:rsidR="00461860">
              <w:rPr>
                <w:noProof/>
                <w:webHidden/>
              </w:rPr>
            </w:r>
            <w:r w:rsidR="00461860">
              <w:rPr>
                <w:noProof/>
                <w:webHidden/>
              </w:rPr>
              <w:fldChar w:fldCharType="separate"/>
            </w:r>
            <w:r w:rsidR="00461860">
              <w:rPr>
                <w:noProof/>
                <w:webHidden/>
              </w:rPr>
              <w:t>63</w:t>
            </w:r>
            <w:r w:rsidR="00461860">
              <w:rPr>
                <w:noProof/>
                <w:webHidden/>
              </w:rPr>
              <w:fldChar w:fldCharType="end"/>
            </w:r>
          </w:hyperlink>
        </w:p>
        <w:p w14:paraId="6BB3E7D0" w14:textId="29B373AF"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122" w:history="1">
            <w:r w:rsidR="00461860" w:rsidRPr="00CB763D">
              <w:rPr>
                <w:rStyle w:val="Hyperlnk"/>
                <w:noProof/>
              </w:rPr>
              <w:t>3.4.6.</w:t>
            </w:r>
            <w:r w:rsidR="00461860">
              <w:rPr>
                <w:rFonts w:asciiTheme="minorHAnsi" w:eastAsiaTheme="minorEastAsia" w:hAnsiTheme="minorHAnsi"/>
                <w:noProof/>
                <w:color w:val="auto"/>
                <w:lang w:val="sv-SE" w:eastAsia="sv-SE"/>
              </w:rPr>
              <w:tab/>
            </w:r>
            <w:r w:rsidR="00461860" w:rsidRPr="00CB763D">
              <w:rPr>
                <w:rStyle w:val="Hyperlnk"/>
                <w:noProof/>
              </w:rPr>
              <w:t>Prefix Expression</w:t>
            </w:r>
            <w:r w:rsidR="00461860">
              <w:rPr>
                <w:noProof/>
                <w:webHidden/>
              </w:rPr>
              <w:tab/>
            </w:r>
            <w:r w:rsidR="00461860">
              <w:rPr>
                <w:noProof/>
                <w:webHidden/>
              </w:rPr>
              <w:fldChar w:fldCharType="begin"/>
            </w:r>
            <w:r w:rsidR="00461860">
              <w:rPr>
                <w:noProof/>
                <w:webHidden/>
              </w:rPr>
              <w:instrText xml:space="preserve"> PAGEREF _Toc59126122 \h </w:instrText>
            </w:r>
            <w:r w:rsidR="00461860">
              <w:rPr>
                <w:noProof/>
                <w:webHidden/>
              </w:rPr>
            </w:r>
            <w:r w:rsidR="00461860">
              <w:rPr>
                <w:noProof/>
                <w:webHidden/>
              </w:rPr>
              <w:fldChar w:fldCharType="separate"/>
            </w:r>
            <w:r w:rsidR="00461860">
              <w:rPr>
                <w:noProof/>
                <w:webHidden/>
              </w:rPr>
              <w:t>63</w:t>
            </w:r>
            <w:r w:rsidR="00461860">
              <w:rPr>
                <w:noProof/>
                <w:webHidden/>
              </w:rPr>
              <w:fldChar w:fldCharType="end"/>
            </w:r>
          </w:hyperlink>
        </w:p>
        <w:p w14:paraId="6FD100E2" w14:textId="3CA0751B"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123" w:history="1">
            <w:r w:rsidR="00461860" w:rsidRPr="00CB763D">
              <w:rPr>
                <w:rStyle w:val="Hyperlnk"/>
                <w:noProof/>
                <w:highlight w:val="white"/>
              </w:rPr>
              <w:t>3.4.7.</w:t>
            </w:r>
            <w:r w:rsidR="00461860">
              <w:rPr>
                <w:rFonts w:asciiTheme="minorHAnsi" w:eastAsiaTheme="minorEastAsia" w:hAnsiTheme="minorHAnsi"/>
                <w:noProof/>
                <w:color w:val="auto"/>
                <w:lang w:val="sv-SE" w:eastAsia="sv-SE"/>
              </w:rPr>
              <w:tab/>
            </w:r>
            <w:r w:rsidR="00461860" w:rsidRPr="00CB763D">
              <w:rPr>
                <w:rStyle w:val="Hyperlnk"/>
                <w:noProof/>
                <w:highlight w:val="white"/>
              </w:rPr>
              <w:t>Postfix Expression</w:t>
            </w:r>
            <w:r w:rsidR="00461860">
              <w:rPr>
                <w:noProof/>
                <w:webHidden/>
              </w:rPr>
              <w:tab/>
            </w:r>
            <w:r w:rsidR="00461860">
              <w:rPr>
                <w:noProof/>
                <w:webHidden/>
              </w:rPr>
              <w:fldChar w:fldCharType="begin"/>
            </w:r>
            <w:r w:rsidR="00461860">
              <w:rPr>
                <w:noProof/>
                <w:webHidden/>
              </w:rPr>
              <w:instrText xml:space="preserve"> PAGEREF _Toc59126123 \h </w:instrText>
            </w:r>
            <w:r w:rsidR="00461860">
              <w:rPr>
                <w:noProof/>
                <w:webHidden/>
              </w:rPr>
            </w:r>
            <w:r w:rsidR="00461860">
              <w:rPr>
                <w:noProof/>
                <w:webHidden/>
              </w:rPr>
              <w:fldChar w:fldCharType="separate"/>
            </w:r>
            <w:r w:rsidR="00461860">
              <w:rPr>
                <w:noProof/>
                <w:webHidden/>
              </w:rPr>
              <w:t>64</w:t>
            </w:r>
            <w:r w:rsidR="00461860">
              <w:rPr>
                <w:noProof/>
                <w:webHidden/>
              </w:rPr>
              <w:fldChar w:fldCharType="end"/>
            </w:r>
          </w:hyperlink>
        </w:p>
        <w:p w14:paraId="401BD4B7" w14:textId="5A0F37EE"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124" w:history="1">
            <w:r w:rsidR="00461860" w:rsidRPr="00CB763D">
              <w:rPr>
                <w:rStyle w:val="Hyperlnk"/>
                <w:noProof/>
                <w:highlight w:val="white"/>
              </w:rPr>
              <w:t>3.4.8.</w:t>
            </w:r>
            <w:r w:rsidR="00461860">
              <w:rPr>
                <w:rFonts w:asciiTheme="minorHAnsi" w:eastAsiaTheme="minorEastAsia" w:hAnsiTheme="minorHAnsi"/>
                <w:noProof/>
                <w:color w:val="auto"/>
                <w:lang w:val="sv-SE" w:eastAsia="sv-SE"/>
              </w:rPr>
              <w:tab/>
            </w:r>
            <w:r w:rsidR="00461860" w:rsidRPr="00CB763D">
              <w:rPr>
                <w:rStyle w:val="Hyperlnk"/>
                <w:noProof/>
                <w:highlight w:val="white"/>
              </w:rPr>
              <w:t>Primary Expressions</w:t>
            </w:r>
            <w:r w:rsidR="00461860">
              <w:rPr>
                <w:noProof/>
                <w:webHidden/>
              </w:rPr>
              <w:tab/>
            </w:r>
            <w:r w:rsidR="00461860">
              <w:rPr>
                <w:noProof/>
                <w:webHidden/>
              </w:rPr>
              <w:fldChar w:fldCharType="begin"/>
            </w:r>
            <w:r w:rsidR="00461860">
              <w:rPr>
                <w:noProof/>
                <w:webHidden/>
              </w:rPr>
              <w:instrText xml:space="preserve"> PAGEREF _Toc59126124 \h </w:instrText>
            </w:r>
            <w:r w:rsidR="00461860">
              <w:rPr>
                <w:noProof/>
                <w:webHidden/>
              </w:rPr>
            </w:r>
            <w:r w:rsidR="00461860">
              <w:rPr>
                <w:noProof/>
                <w:webHidden/>
              </w:rPr>
              <w:fldChar w:fldCharType="separate"/>
            </w:r>
            <w:r w:rsidR="00461860">
              <w:rPr>
                <w:noProof/>
                <w:webHidden/>
              </w:rPr>
              <w:t>65</w:t>
            </w:r>
            <w:r w:rsidR="00461860">
              <w:rPr>
                <w:noProof/>
                <w:webHidden/>
              </w:rPr>
              <w:fldChar w:fldCharType="end"/>
            </w:r>
          </w:hyperlink>
        </w:p>
        <w:p w14:paraId="06BC38A4" w14:textId="19B44445" w:rsidR="00461860" w:rsidRDefault="00814EB4">
          <w:pPr>
            <w:pStyle w:val="Innehll1"/>
            <w:rPr>
              <w:rFonts w:asciiTheme="minorHAnsi" w:eastAsiaTheme="minorEastAsia" w:hAnsiTheme="minorHAnsi"/>
              <w:noProof/>
              <w:color w:val="auto"/>
              <w:lang w:val="sv-SE" w:eastAsia="sv-SE"/>
            </w:rPr>
          </w:pPr>
          <w:hyperlink w:anchor="_Toc59126125" w:history="1">
            <w:r w:rsidR="00461860" w:rsidRPr="00CB763D">
              <w:rPr>
                <w:rStyle w:val="Hyperlnk"/>
                <w:noProof/>
              </w:rPr>
              <w:t>4.</w:t>
            </w:r>
            <w:r w:rsidR="00461860">
              <w:rPr>
                <w:rFonts w:asciiTheme="minorHAnsi" w:eastAsiaTheme="minorEastAsia" w:hAnsiTheme="minorHAnsi"/>
                <w:noProof/>
                <w:color w:val="auto"/>
                <w:lang w:val="sv-SE" w:eastAsia="sv-SE"/>
              </w:rPr>
              <w:tab/>
            </w:r>
            <w:r w:rsidR="00461860" w:rsidRPr="00CB763D">
              <w:rPr>
                <w:rStyle w:val="Hyperlnk"/>
                <w:noProof/>
              </w:rPr>
              <w:t>Middle Code Generation</w:t>
            </w:r>
            <w:r w:rsidR="00461860">
              <w:rPr>
                <w:noProof/>
                <w:webHidden/>
              </w:rPr>
              <w:tab/>
            </w:r>
            <w:r w:rsidR="00461860">
              <w:rPr>
                <w:noProof/>
                <w:webHidden/>
              </w:rPr>
              <w:fldChar w:fldCharType="begin"/>
            </w:r>
            <w:r w:rsidR="00461860">
              <w:rPr>
                <w:noProof/>
                <w:webHidden/>
              </w:rPr>
              <w:instrText xml:space="preserve"> PAGEREF _Toc59126125 \h </w:instrText>
            </w:r>
            <w:r w:rsidR="00461860">
              <w:rPr>
                <w:noProof/>
                <w:webHidden/>
              </w:rPr>
            </w:r>
            <w:r w:rsidR="00461860">
              <w:rPr>
                <w:noProof/>
                <w:webHidden/>
              </w:rPr>
              <w:fldChar w:fldCharType="separate"/>
            </w:r>
            <w:r w:rsidR="00461860">
              <w:rPr>
                <w:noProof/>
                <w:webHidden/>
              </w:rPr>
              <w:t>67</w:t>
            </w:r>
            <w:r w:rsidR="00461860">
              <w:rPr>
                <w:noProof/>
                <w:webHidden/>
              </w:rPr>
              <w:fldChar w:fldCharType="end"/>
            </w:r>
          </w:hyperlink>
        </w:p>
        <w:p w14:paraId="7DD59BFA" w14:textId="5833A407" w:rsidR="00461860" w:rsidRDefault="00814EB4">
          <w:pPr>
            <w:pStyle w:val="Innehll2"/>
            <w:tabs>
              <w:tab w:val="left" w:pos="880"/>
              <w:tab w:val="right" w:leader="dot" w:pos="9350"/>
            </w:tabs>
            <w:rPr>
              <w:rFonts w:asciiTheme="minorHAnsi" w:eastAsiaTheme="minorEastAsia" w:hAnsiTheme="minorHAnsi"/>
              <w:noProof/>
              <w:color w:val="auto"/>
              <w:lang w:val="sv-SE" w:eastAsia="sv-SE"/>
            </w:rPr>
          </w:pPr>
          <w:hyperlink w:anchor="_Toc59126126" w:history="1">
            <w:r w:rsidR="00461860" w:rsidRPr="00CB763D">
              <w:rPr>
                <w:rStyle w:val="Hyperlnk"/>
                <w:noProof/>
              </w:rPr>
              <w:t>4.1.</w:t>
            </w:r>
            <w:r w:rsidR="00461860">
              <w:rPr>
                <w:rFonts w:asciiTheme="minorHAnsi" w:eastAsiaTheme="minorEastAsia" w:hAnsiTheme="minorHAnsi"/>
                <w:noProof/>
                <w:color w:val="auto"/>
                <w:lang w:val="sv-SE" w:eastAsia="sv-SE"/>
              </w:rPr>
              <w:tab/>
            </w:r>
            <w:r w:rsidR="00461860" w:rsidRPr="00CB763D">
              <w:rPr>
                <w:rStyle w:val="Hyperlnk"/>
                <w:noProof/>
              </w:rPr>
              <w:t>The MiddleCode Class</w:t>
            </w:r>
            <w:r w:rsidR="00461860">
              <w:rPr>
                <w:noProof/>
                <w:webHidden/>
              </w:rPr>
              <w:tab/>
            </w:r>
            <w:r w:rsidR="00461860">
              <w:rPr>
                <w:noProof/>
                <w:webHidden/>
              </w:rPr>
              <w:fldChar w:fldCharType="begin"/>
            </w:r>
            <w:r w:rsidR="00461860">
              <w:rPr>
                <w:noProof/>
                <w:webHidden/>
              </w:rPr>
              <w:instrText xml:space="preserve"> PAGEREF _Toc59126126 \h </w:instrText>
            </w:r>
            <w:r w:rsidR="00461860">
              <w:rPr>
                <w:noProof/>
                <w:webHidden/>
              </w:rPr>
            </w:r>
            <w:r w:rsidR="00461860">
              <w:rPr>
                <w:noProof/>
                <w:webHidden/>
              </w:rPr>
              <w:fldChar w:fldCharType="separate"/>
            </w:r>
            <w:r w:rsidR="00461860">
              <w:rPr>
                <w:noProof/>
                <w:webHidden/>
              </w:rPr>
              <w:t>67</w:t>
            </w:r>
            <w:r w:rsidR="00461860">
              <w:rPr>
                <w:noProof/>
                <w:webHidden/>
              </w:rPr>
              <w:fldChar w:fldCharType="end"/>
            </w:r>
          </w:hyperlink>
        </w:p>
        <w:p w14:paraId="06CDD310" w14:textId="10FF4D78"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127" w:history="1">
            <w:r w:rsidR="00461860" w:rsidRPr="00CB763D">
              <w:rPr>
                <w:rStyle w:val="Hyperlnk"/>
                <w:noProof/>
              </w:rPr>
              <w:t>4.1.1.</w:t>
            </w:r>
            <w:r w:rsidR="00461860">
              <w:rPr>
                <w:rFonts w:asciiTheme="minorHAnsi" w:eastAsiaTheme="minorEastAsia" w:hAnsiTheme="minorHAnsi"/>
                <w:noProof/>
                <w:color w:val="auto"/>
                <w:lang w:val="sv-SE" w:eastAsia="sv-SE"/>
              </w:rPr>
              <w:tab/>
            </w:r>
            <w:r w:rsidR="00461860" w:rsidRPr="00CB763D">
              <w:rPr>
                <w:rStyle w:val="Hyperlnk"/>
                <w:noProof/>
              </w:rPr>
              <w:t>Backpatching</w:t>
            </w:r>
            <w:r w:rsidR="00461860">
              <w:rPr>
                <w:noProof/>
                <w:webHidden/>
              </w:rPr>
              <w:tab/>
            </w:r>
            <w:r w:rsidR="00461860">
              <w:rPr>
                <w:noProof/>
                <w:webHidden/>
              </w:rPr>
              <w:fldChar w:fldCharType="begin"/>
            </w:r>
            <w:r w:rsidR="00461860">
              <w:rPr>
                <w:noProof/>
                <w:webHidden/>
              </w:rPr>
              <w:instrText xml:space="preserve"> PAGEREF _Toc59126127 \h </w:instrText>
            </w:r>
            <w:r w:rsidR="00461860">
              <w:rPr>
                <w:noProof/>
                <w:webHidden/>
              </w:rPr>
            </w:r>
            <w:r w:rsidR="00461860">
              <w:rPr>
                <w:noProof/>
                <w:webHidden/>
              </w:rPr>
              <w:fldChar w:fldCharType="separate"/>
            </w:r>
            <w:r w:rsidR="00461860">
              <w:rPr>
                <w:noProof/>
                <w:webHidden/>
              </w:rPr>
              <w:t>70</w:t>
            </w:r>
            <w:r w:rsidR="00461860">
              <w:rPr>
                <w:noProof/>
                <w:webHidden/>
              </w:rPr>
              <w:fldChar w:fldCharType="end"/>
            </w:r>
          </w:hyperlink>
        </w:p>
        <w:p w14:paraId="2126CF6D" w14:textId="0CDAE0BD" w:rsidR="00461860" w:rsidRDefault="00814EB4">
          <w:pPr>
            <w:pStyle w:val="Innehll2"/>
            <w:tabs>
              <w:tab w:val="left" w:pos="880"/>
              <w:tab w:val="right" w:leader="dot" w:pos="9350"/>
            </w:tabs>
            <w:rPr>
              <w:rFonts w:asciiTheme="minorHAnsi" w:eastAsiaTheme="minorEastAsia" w:hAnsiTheme="minorHAnsi"/>
              <w:noProof/>
              <w:color w:val="auto"/>
              <w:lang w:val="sv-SE" w:eastAsia="sv-SE"/>
            </w:rPr>
          </w:pPr>
          <w:hyperlink w:anchor="_Toc59126128" w:history="1">
            <w:r w:rsidR="00461860" w:rsidRPr="00CB763D">
              <w:rPr>
                <w:rStyle w:val="Hyperlnk"/>
                <w:noProof/>
              </w:rPr>
              <w:t>4.2.</w:t>
            </w:r>
            <w:r w:rsidR="00461860">
              <w:rPr>
                <w:rFonts w:asciiTheme="minorHAnsi" w:eastAsiaTheme="minorEastAsia" w:hAnsiTheme="minorHAnsi"/>
                <w:noProof/>
                <w:color w:val="auto"/>
                <w:lang w:val="sv-SE" w:eastAsia="sv-SE"/>
              </w:rPr>
              <w:tab/>
            </w:r>
            <w:r w:rsidR="00461860" w:rsidRPr="00CB763D">
              <w:rPr>
                <w:rStyle w:val="Hyperlnk"/>
                <w:noProof/>
              </w:rPr>
              <w:t>Declarations</w:t>
            </w:r>
            <w:r w:rsidR="00461860">
              <w:rPr>
                <w:noProof/>
                <w:webHidden/>
              </w:rPr>
              <w:tab/>
            </w:r>
            <w:r w:rsidR="00461860">
              <w:rPr>
                <w:noProof/>
                <w:webHidden/>
              </w:rPr>
              <w:fldChar w:fldCharType="begin"/>
            </w:r>
            <w:r w:rsidR="00461860">
              <w:rPr>
                <w:noProof/>
                <w:webHidden/>
              </w:rPr>
              <w:instrText xml:space="preserve"> PAGEREF _Toc59126128 \h </w:instrText>
            </w:r>
            <w:r w:rsidR="00461860">
              <w:rPr>
                <w:noProof/>
                <w:webHidden/>
              </w:rPr>
            </w:r>
            <w:r w:rsidR="00461860">
              <w:rPr>
                <w:noProof/>
                <w:webHidden/>
              </w:rPr>
              <w:fldChar w:fldCharType="separate"/>
            </w:r>
            <w:r w:rsidR="00461860">
              <w:rPr>
                <w:noProof/>
                <w:webHidden/>
              </w:rPr>
              <w:t>71</w:t>
            </w:r>
            <w:r w:rsidR="00461860">
              <w:rPr>
                <w:noProof/>
                <w:webHidden/>
              </w:rPr>
              <w:fldChar w:fldCharType="end"/>
            </w:r>
          </w:hyperlink>
        </w:p>
        <w:p w14:paraId="68F04E6E" w14:textId="6F1D98E9"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129" w:history="1">
            <w:r w:rsidR="00461860" w:rsidRPr="00CB763D">
              <w:rPr>
                <w:rStyle w:val="Hyperlnk"/>
                <w:noProof/>
              </w:rPr>
              <w:t>4.2.1.</w:t>
            </w:r>
            <w:r w:rsidR="00461860">
              <w:rPr>
                <w:rFonts w:asciiTheme="minorHAnsi" w:eastAsiaTheme="minorEastAsia" w:hAnsiTheme="minorHAnsi"/>
                <w:noProof/>
                <w:color w:val="auto"/>
                <w:lang w:val="sv-SE" w:eastAsia="sv-SE"/>
              </w:rPr>
              <w:tab/>
            </w:r>
            <w:r w:rsidR="00461860" w:rsidRPr="00CB763D">
              <w:rPr>
                <w:rStyle w:val="Hyperlnk"/>
                <w:noProof/>
              </w:rPr>
              <w:t>Function Definition</w:t>
            </w:r>
            <w:r w:rsidR="00461860">
              <w:rPr>
                <w:noProof/>
                <w:webHidden/>
              </w:rPr>
              <w:tab/>
            </w:r>
            <w:r w:rsidR="00461860">
              <w:rPr>
                <w:noProof/>
                <w:webHidden/>
              </w:rPr>
              <w:fldChar w:fldCharType="begin"/>
            </w:r>
            <w:r w:rsidR="00461860">
              <w:rPr>
                <w:noProof/>
                <w:webHidden/>
              </w:rPr>
              <w:instrText xml:space="preserve"> PAGEREF _Toc59126129 \h </w:instrText>
            </w:r>
            <w:r w:rsidR="00461860">
              <w:rPr>
                <w:noProof/>
                <w:webHidden/>
              </w:rPr>
            </w:r>
            <w:r w:rsidR="00461860">
              <w:rPr>
                <w:noProof/>
                <w:webHidden/>
              </w:rPr>
              <w:fldChar w:fldCharType="separate"/>
            </w:r>
            <w:r w:rsidR="00461860">
              <w:rPr>
                <w:noProof/>
                <w:webHidden/>
              </w:rPr>
              <w:t>71</w:t>
            </w:r>
            <w:r w:rsidR="00461860">
              <w:rPr>
                <w:noProof/>
                <w:webHidden/>
              </w:rPr>
              <w:fldChar w:fldCharType="end"/>
            </w:r>
          </w:hyperlink>
        </w:p>
        <w:p w14:paraId="65FDB6E3" w14:textId="6265FE5C"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130" w:history="1">
            <w:r w:rsidR="00461860" w:rsidRPr="00CB763D">
              <w:rPr>
                <w:rStyle w:val="Hyperlnk"/>
                <w:noProof/>
                <w:highlight w:val="white"/>
              </w:rPr>
              <w:t>4.2.2.</w:t>
            </w:r>
            <w:r w:rsidR="00461860">
              <w:rPr>
                <w:rFonts w:asciiTheme="minorHAnsi" w:eastAsiaTheme="minorEastAsia" w:hAnsiTheme="minorHAnsi"/>
                <w:noProof/>
                <w:color w:val="auto"/>
                <w:lang w:val="sv-SE" w:eastAsia="sv-SE"/>
              </w:rPr>
              <w:tab/>
            </w:r>
            <w:r w:rsidR="00461860" w:rsidRPr="00CB763D">
              <w:rPr>
                <w:rStyle w:val="Hyperlnk"/>
                <w:noProof/>
                <w:highlight w:val="white"/>
              </w:rPr>
              <w:t>Specifier List</w:t>
            </w:r>
            <w:r w:rsidR="00461860">
              <w:rPr>
                <w:noProof/>
                <w:webHidden/>
              </w:rPr>
              <w:tab/>
            </w:r>
            <w:r w:rsidR="00461860">
              <w:rPr>
                <w:noProof/>
                <w:webHidden/>
              </w:rPr>
              <w:fldChar w:fldCharType="begin"/>
            </w:r>
            <w:r w:rsidR="00461860">
              <w:rPr>
                <w:noProof/>
                <w:webHidden/>
              </w:rPr>
              <w:instrText xml:space="preserve"> PAGEREF _Toc59126130 \h </w:instrText>
            </w:r>
            <w:r w:rsidR="00461860">
              <w:rPr>
                <w:noProof/>
                <w:webHidden/>
              </w:rPr>
            </w:r>
            <w:r w:rsidR="00461860">
              <w:rPr>
                <w:noProof/>
                <w:webHidden/>
              </w:rPr>
              <w:fldChar w:fldCharType="separate"/>
            </w:r>
            <w:r w:rsidR="00461860">
              <w:rPr>
                <w:noProof/>
                <w:webHidden/>
              </w:rPr>
              <w:t>75</w:t>
            </w:r>
            <w:r w:rsidR="00461860">
              <w:rPr>
                <w:noProof/>
                <w:webHidden/>
              </w:rPr>
              <w:fldChar w:fldCharType="end"/>
            </w:r>
          </w:hyperlink>
        </w:p>
        <w:p w14:paraId="515E1601" w14:textId="4CCC2B76"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131" w:history="1">
            <w:r w:rsidR="00461860" w:rsidRPr="00CB763D">
              <w:rPr>
                <w:rStyle w:val="Hyperlnk"/>
                <w:noProof/>
                <w:highlight w:val="white"/>
              </w:rPr>
              <w:t>4.2.3.</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Structs and Unions</w:t>
            </w:r>
            <w:r w:rsidR="00461860">
              <w:rPr>
                <w:noProof/>
                <w:webHidden/>
              </w:rPr>
              <w:tab/>
            </w:r>
            <w:r w:rsidR="00461860">
              <w:rPr>
                <w:noProof/>
                <w:webHidden/>
              </w:rPr>
              <w:fldChar w:fldCharType="begin"/>
            </w:r>
            <w:r w:rsidR="00461860">
              <w:rPr>
                <w:noProof/>
                <w:webHidden/>
              </w:rPr>
              <w:instrText xml:space="preserve"> PAGEREF _Toc59126131 \h </w:instrText>
            </w:r>
            <w:r w:rsidR="00461860">
              <w:rPr>
                <w:noProof/>
                <w:webHidden/>
              </w:rPr>
            </w:r>
            <w:r w:rsidR="00461860">
              <w:rPr>
                <w:noProof/>
                <w:webHidden/>
              </w:rPr>
              <w:fldChar w:fldCharType="separate"/>
            </w:r>
            <w:r w:rsidR="00461860">
              <w:rPr>
                <w:noProof/>
                <w:webHidden/>
              </w:rPr>
              <w:t>75</w:t>
            </w:r>
            <w:r w:rsidR="00461860">
              <w:rPr>
                <w:noProof/>
                <w:webHidden/>
              </w:rPr>
              <w:fldChar w:fldCharType="end"/>
            </w:r>
          </w:hyperlink>
        </w:p>
        <w:p w14:paraId="217F01A7" w14:textId="755FC092"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132" w:history="1">
            <w:r w:rsidR="00461860" w:rsidRPr="00CB763D">
              <w:rPr>
                <w:rStyle w:val="Hyperlnk"/>
                <w:noProof/>
                <w:highlight w:val="white"/>
              </w:rPr>
              <w:t>4.2.4.</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w:t>
            </w:r>
            <w:r w:rsidR="00461860">
              <w:rPr>
                <w:noProof/>
                <w:webHidden/>
              </w:rPr>
              <w:tab/>
            </w:r>
            <w:r w:rsidR="00461860">
              <w:rPr>
                <w:noProof/>
                <w:webHidden/>
              </w:rPr>
              <w:fldChar w:fldCharType="begin"/>
            </w:r>
            <w:r w:rsidR="00461860">
              <w:rPr>
                <w:noProof/>
                <w:webHidden/>
              </w:rPr>
              <w:instrText xml:space="preserve"> PAGEREF _Toc59126132 \h </w:instrText>
            </w:r>
            <w:r w:rsidR="00461860">
              <w:rPr>
                <w:noProof/>
                <w:webHidden/>
              </w:rPr>
            </w:r>
            <w:r w:rsidR="00461860">
              <w:rPr>
                <w:noProof/>
                <w:webHidden/>
              </w:rPr>
              <w:fldChar w:fldCharType="separate"/>
            </w:r>
            <w:r w:rsidR="00461860">
              <w:rPr>
                <w:noProof/>
                <w:webHidden/>
              </w:rPr>
              <w:t>76</w:t>
            </w:r>
            <w:r w:rsidR="00461860">
              <w:rPr>
                <w:noProof/>
                <w:webHidden/>
              </w:rPr>
              <w:fldChar w:fldCharType="end"/>
            </w:r>
          </w:hyperlink>
        </w:p>
        <w:p w14:paraId="206F1C9E" w14:textId="452C42E0"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133" w:history="1">
            <w:r w:rsidR="00461860" w:rsidRPr="00CB763D">
              <w:rPr>
                <w:rStyle w:val="Hyperlnk"/>
                <w:noProof/>
                <w:highlight w:val="white"/>
              </w:rPr>
              <w:t>4.2.5.</w:t>
            </w:r>
            <w:r w:rsidR="00461860">
              <w:rPr>
                <w:rFonts w:asciiTheme="minorHAnsi" w:eastAsiaTheme="minorEastAsia" w:hAnsiTheme="minorHAnsi"/>
                <w:noProof/>
                <w:color w:val="auto"/>
                <w:lang w:val="sv-SE" w:eastAsia="sv-SE"/>
              </w:rPr>
              <w:tab/>
            </w:r>
            <w:r w:rsidR="00461860" w:rsidRPr="00CB763D">
              <w:rPr>
                <w:rStyle w:val="Hyperlnk"/>
                <w:noProof/>
                <w:highlight w:val="white"/>
              </w:rPr>
              <w:t>Declarator</w:t>
            </w:r>
            <w:r w:rsidR="00461860">
              <w:rPr>
                <w:noProof/>
                <w:webHidden/>
              </w:rPr>
              <w:tab/>
            </w:r>
            <w:r w:rsidR="00461860">
              <w:rPr>
                <w:noProof/>
                <w:webHidden/>
              </w:rPr>
              <w:fldChar w:fldCharType="begin"/>
            </w:r>
            <w:r w:rsidR="00461860">
              <w:rPr>
                <w:noProof/>
                <w:webHidden/>
              </w:rPr>
              <w:instrText xml:space="preserve"> PAGEREF _Toc59126133 \h </w:instrText>
            </w:r>
            <w:r w:rsidR="00461860">
              <w:rPr>
                <w:noProof/>
                <w:webHidden/>
              </w:rPr>
            </w:r>
            <w:r w:rsidR="00461860">
              <w:rPr>
                <w:noProof/>
                <w:webHidden/>
              </w:rPr>
              <w:fldChar w:fldCharType="separate"/>
            </w:r>
            <w:r w:rsidR="00461860">
              <w:rPr>
                <w:noProof/>
                <w:webHidden/>
              </w:rPr>
              <w:t>77</w:t>
            </w:r>
            <w:r w:rsidR="00461860">
              <w:rPr>
                <w:noProof/>
                <w:webHidden/>
              </w:rPr>
              <w:fldChar w:fldCharType="end"/>
            </w:r>
          </w:hyperlink>
        </w:p>
        <w:p w14:paraId="61A98EAC" w14:textId="53F74AC1"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134" w:history="1">
            <w:r w:rsidR="00461860" w:rsidRPr="00CB763D">
              <w:rPr>
                <w:rStyle w:val="Hyperlnk"/>
                <w:noProof/>
                <w:highlight w:val="white"/>
              </w:rPr>
              <w:t>4.2.6.</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 declarator</w:t>
            </w:r>
            <w:r w:rsidR="00461860">
              <w:rPr>
                <w:noProof/>
                <w:webHidden/>
              </w:rPr>
              <w:tab/>
            </w:r>
            <w:r w:rsidR="00461860">
              <w:rPr>
                <w:noProof/>
                <w:webHidden/>
              </w:rPr>
              <w:fldChar w:fldCharType="begin"/>
            </w:r>
            <w:r w:rsidR="00461860">
              <w:rPr>
                <w:noProof/>
                <w:webHidden/>
              </w:rPr>
              <w:instrText xml:space="preserve"> PAGEREF _Toc59126134 \h </w:instrText>
            </w:r>
            <w:r w:rsidR="00461860">
              <w:rPr>
                <w:noProof/>
                <w:webHidden/>
              </w:rPr>
            </w:r>
            <w:r w:rsidR="00461860">
              <w:rPr>
                <w:noProof/>
                <w:webHidden/>
              </w:rPr>
              <w:fldChar w:fldCharType="separate"/>
            </w:r>
            <w:r w:rsidR="00461860">
              <w:rPr>
                <w:noProof/>
                <w:webHidden/>
              </w:rPr>
              <w:t>80</w:t>
            </w:r>
            <w:r w:rsidR="00461860">
              <w:rPr>
                <w:noProof/>
                <w:webHidden/>
              </w:rPr>
              <w:fldChar w:fldCharType="end"/>
            </w:r>
          </w:hyperlink>
        </w:p>
        <w:p w14:paraId="40D33BF1" w14:textId="7E53CECE"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135" w:history="1">
            <w:r w:rsidR="00461860" w:rsidRPr="00CB763D">
              <w:rPr>
                <w:rStyle w:val="Hyperlnk"/>
                <w:noProof/>
                <w:highlight w:val="white"/>
              </w:rPr>
              <w:t>4.2.7.</w:t>
            </w:r>
            <w:r w:rsidR="00461860">
              <w:rPr>
                <w:rFonts w:asciiTheme="minorHAnsi" w:eastAsiaTheme="minorEastAsia" w:hAnsiTheme="minorHAnsi"/>
                <w:noProof/>
                <w:color w:val="auto"/>
                <w:lang w:val="sv-SE" w:eastAsia="sv-SE"/>
              </w:rPr>
              <w:tab/>
            </w:r>
            <w:r w:rsidR="00461860" w:rsidRPr="00CB763D">
              <w:rPr>
                <w:rStyle w:val="Hyperlnk"/>
                <w:noProof/>
                <w:highlight w:val="white"/>
              </w:rPr>
              <w:t>Direct Declarator</w:t>
            </w:r>
            <w:r w:rsidR="00461860">
              <w:rPr>
                <w:noProof/>
                <w:webHidden/>
              </w:rPr>
              <w:tab/>
            </w:r>
            <w:r w:rsidR="00461860">
              <w:rPr>
                <w:noProof/>
                <w:webHidden/>
              </w:rPr>
              <w:fldChar w:fldCharType="begin"/>
            </w:r>
            <w:r w:rsidR="00461860">
              <w:rPr>
                <w:noProof/>
                <w:webHidden/>
              </w:rPr>
              <w:instrText xml:space="preserve"> PAGEREF _Toc59126135 \h </w:instrText>
            </w:r>
            <w:r w:rsidR="00461860">
              <w:rPr>
                <w:noProof/>
                <w:webHidden/>
              </w:rPr>
            </w:r>
            <w:r w:rsidR="00461860">
              <w:rPr>
                <w:noProof/>
                <w:webHidden/>
              </w:rPr>
              <w:fldChar w:fldCharType="separate"/>
            </w:r>
            <w:r w:rsidR="00461860">
              <w:rPr>
                <w:noProof/>
                <w:webHidden/>
              </w:rPr>
              <w:t>80</w:t>
            </w:r>
            <w:r w:rsidR="00461860">
              <w:rPr>
                <w:noProof/>
                <w:webHidden/>
              </w:rPr>
              <w:fldChar w:fldCharType="end"/>
            </w:r>
          </w:hyperlink>
        </w:p>
        <w:p w14:paraId="02AF7621" w14:textId="5D8929CB"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136" w:history="1">
            <w:r w:rsidR="00461860" w:rsidRPr="00CB763D">
              <w:rPr>
                <w:rStyle w:val="Hyperlnk"/>
                <w:noProof/>
                <w:highlight w:val="white"/>
              </w:rPr>
              <w:t>4.2.8.</w:t>
            </w:r>
            <w:r w:rsidR="00461860">
              <w:rPr>
                <w:rFonts w:asciiTheme="minorHAnsi" w:eastAsiaTheme="minorEastAsia" w:hAnsiTheme="minorHAnsi"/>
                <w:noProof/>
                <w:color w:val="auto"/>
                <w:lang w:val="sv-SE" w:eastAsia="sv-SE"/>
              </w:rPr>
              <w:tab/>
            </w:r>
            <w:r w:rsidR="00461860" w:rsidRPr="00CB763D">
              <w:rPr>
                <w:rStyle w:val="Hyperlnk"/>
                <w:noProof/>
                <w:highlight w:val="white"/>
              </w:rPr>
              <w:t>Parameters</w:t>
            </w:r>
            <w:r w:rsidR="00461860">
              <w:rPr>
                <w:noProof/>
                <w:webHidden/>
              </w:rPr>
              <w:tab/>
            </w:r>
            <w:r w:rsidR="00461860">
              <w:rPr>
                <w:noProof/>
                <w:webHidden/>
              </w:rPr>
              <w:fldChar w:fldCharType="begin"/>
            </w:r>
            <w:r w:rsidR="00461860">
              <w:rPr>
                <w:noProof/>
                <w:webHidden/>
              </w:rPr>
              <w:instrText xml:space="preserve"> PAGEREF _Toc59126136 \h </w:instrText>
            </w:r>
            <w:r w:rsidR="00461860">
              <w:rPr>
                <w:noProof/>
                <w:webHidden/>
              </w:rPr>
            </w:r>
            <w:r w:rsidR="00461860">
              <w:rPr>
                <w:noProof/>
                <w:webHidden/>
              </w:rPr>
              <w:fldChar w:fldCharType="separate"/>
            </w:r>
            <w:r w:rsidR="00461860">
              <w:rPr>
                <w:noProof/>
                <w:webHidden/>
              </w:rPr>
              <w:t>82</w:t>
            </w:r>
            <w:r w:rsidR="00461860">
              <w:rPr>
                <w:noProof/>
                <w:webHidden/>
              </w:rPr>
              <w:fldChar w:fldCharType="end"/>
            </w:r>
          </w:hyperlink>
        </w:p>
        <w:p w14:paraId="205380D8" w14:textId="6FD81899"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137" w:history="1">
            <w:r w:rsidR="00461860" w:rsidRPr="00CB763D">
              <w:rPr>
                <w:rStyle w:val="Hyperlnk"/>
                <w:noProof/>
                <w:highlight w:val="white"/>
              </w:rPr>
              <w:t>4.2.9.</w:t>
            </w:r>
            <w:r w:rsidR="00461860">
              <w:rPr>
                <w:rFonts w:asciiTheme="minorHAnsi" w:eastAsiaTheme="minorEastAsia" w:hAnsiTheme="minorHAnsi"/>
                <w:noProof/>
                <w:color w:val="auto"/>
                <w:lang w:val="sv-SE" w:eastAsia="sv-SE"/>
              </w:rPr>
              <w:tab/>
            </w:r>
            <w:r w:rsidR="00461860" w:rsidRPr="00CB763D">
              <w:rPr>
                <w:rStyle w:val="Hyperlnk"/>
                <w:noProof/>
                <w:highlight w:val="white"/>
              </w:rPr>
              <w:t>Abstract Declarator</w:t>
            </w:r>
            <w:r w:rsidR="00461860">
              <w:rPr>
                <w:noProof/>
                <w:webHidden/>
              </w:rPr>
              <w:tab/>
            </w:r>
            <w:r w:rsidR="00461860">
              <w:rPr>
                <w:noProof/>
                <w:webHidden/>
              </w:rPr>
              <w:fldChar w:fldCharType="begin"/>
            </w:r>
            <w:r w:rsidR="00461860">
              <w:rPr>
                <w:noProof/>
                <w:webHidden/>
              </w:rPr>
              <w:instrText xml:space="preserve"> PAGEREF _Toc59126137 \h </w:instrText>
            </w:r>
            <w:r w:rsidR="00461860">
              <w:rPr>
                <w:noProof/>
                <w:webHidden/>
              </w:rPr>
            </w:r>
            <w:r w:rsidR="00461860">
              <w:rPr>
                <w:noProof/>
                <w:webHidden/>
              </w:rPr>
              <w:fldChar w:fldCharType="separate"/>
            </w:r>
            <w:r w:rsidR="00461860">
              <w:rPr>
                <w:noProof/>
                <w:webHidden/>
              </w:rPr>
              <w:t>83</w:t>
            </w:r>
            <w:r w:rsidR="00461860">
              <w:rPr>
                <w:noProof/>
                <w:webHidden/>
              </w:rPr>
              <w:fldChar w:fldCharType="end"/>
            </w:r>
          </w:hyperlink>
        </w:p>
        <w:p w14:paraId="3E82A26E" w14:textId="244C719F" w:rsidR="00461860" w:rsidRDefault="00814EB4">
          <w:pPr>
            <w:pStyle w:val="Innehll2"/>
            <w:tabs>
              <w:tab w:val="left" w:pos="880"/>
              <w:tab w:val="right" w:leader="dot" w:pos="9350"/>
            </w:tabs>
            <w:rPr>
              <w:rFonts w:asciiTheme="minorHAnsi" w:eastAsiaTheme="minorEastAsia" w:hAnsiTheme="minorHAnsi"/>
              <w:noProof/>
              <w:color w:val="auto"/>
              <w:lang w:val="sv-SE" w:eastAsia="sv-SE"/>
            </w:rPr>
          </w:pPr>
          <w:hyperlink w:anchor="_Toc59126138" w:history="1">
            <w:r w:rsidR="00461860" w:rsidRPr="00CB763D">
              <w:rPr>
                <w:rStyle w:val="Hyperlnk"/>
                <w:noProof/>
                <w:highlight w:val="white"/>
              </w:rPr>
              <w:t>4.3.</w:t>
            </w:r>
            <w:r w:rsidR="00461860">
              <w:rPr>
                <w:rFonts w:asciiTheme="minorHAnsi" w:eastAsiaTheme="minorEastAsia" w:hAnsiTheme="minorHAnsi"/>
                <w:noProof/>
                <w:color w:val="auto"/>
                <w:lang w:val="sv-SE" w:eastAsia="sv-SE"/>
              </w:rPr>
              <w:tab/>
            </w:r>
            <w:r w:rsidR="00461860" w:rsidRPr="00CB763D">
              <w:rPr>
                <w:rStyle w:val="Hyperlnk"/>
                <w:noProof/>
                <w:highlight w:val="white"/>
              </w:rPr>
              <w:t>Statements</w:t>
            </w:r>
            <w:r w:rsidR="00461860">
              <w:rPr>
                <w:noProof/>
                <w:webHidden/>
              </w:rPr>
              <w:tab/>
            </w:r>
            <w:r w:rsidR="00461860">
              <w:rPr>
                <w:noProof/>
                <w:webHidden/>
              </w:rPr>
              <w:fldChar w:fldCharType="begin"/>
            </w:r>
            <w:r w:rsidR="00461860">
              <w:rPr>
                <w:noProof/>
                <w:webHidden/>
              </w:rPr>
              <w:instrText xml:space="preserve"> PAGEREF _Toc59126138 \h </w:instrText>
            </w:r>
            <w:r w:rsidR="00461860">
              <w:rPr>
                <w:noProof/>
                <w:webHidden/>
              </w:rPr>
            </w:r>
            <w:r w:rsidR="00461860">
              <w:rPr>
                <w:noProof/>
                <w:webHidden/>
              </w:rPr>
              <w:fldChar w:fldCharType="separate"/>
            </w:r>
            <w:r w:rsidR="00461860">
              <w:rPr>
                <w:noProof/>
                <w:webHidden/>
              </w:rPr>
              <w:t>83</w:t>
            </w:r>
            <w:r w:rsidR="00461860">
              <w:rPr>
                <w:noProof/>
                <w:webHidden/>
              </w:rPr>
              <w:fldChar w:fldCharType="end"/>
            </w:r>
          </w:hyperlink>
        </w:p>
        <w:p w14:paraId="349E3D23" w14:textId="7C3AC80E"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139"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The If Statement</w:t>
            </w:r>
            <w:r w:rsidR="00461860">
              <w:rPr>
                <w:noProof/>
                <w:webHidden/>
              </w:rPr>
              <w:tab/>
            </w:r>
            <w:r w:rsidR="00461860">
              <w:rPr>
                <w:noProof/>
                <w:webHidden/>
              </w:rPr>
              <w:fldChar w:fldCharType="begin"/>
            </w:r>
            <w:r w:rsidR="00461860">
              <w:rPr>
                <w:noProof/>
                <w:webHidden/>
              </w:rPr>
              <w:instrText xml:space="preserve"> PAGEREF _Toc59126139 \h </w:instrText>
            </w:r>
            <w:r w:rsidR="00461860">
              <w:rPr>
                <w:noProof/>
                <w:webHidden/>
              </w:rPr>
            </w:r>
            <w:r w:rsidR="00461860">
              <w:rPr>
                <w:noProof/>
                <w:webHidden/>
              </w:rPr>
              <w:fldChar w:fldCharType="separate"/>
            </w:r>
            <w:r w:rsidR="00461860">
              <w:rPr>
                <w:noProof/>
                <w:webHidden/>
              </w:rPr>
              <w:t>83</w:t>
            </w:r>
            <w:r w:rsidR="00461860">
              <w:rPr>
                <w:noProof/>
                <w:webHidden/>
              </w:rPr>
              <w:fldChar w:fldCharType="end"/>
            </w:r>
          </w:hyperlink>
        </w:p>
        <w:p w14:paraId="359C4620" w14:textId="0F2BAADC"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140" w:history="1">
            <w:r w:rsidR="00461860" w:rsidRPr="00CB763D">
              <w:rPr>
                <w:rStyle w:val="Hyperlnk"/>
                <w:noProof/>
                <w:highlight w:val="white"/>
              </w:rPr>
              <w:t>4.3.2.</w:t>
            </w:r>
            <w:r w:rsidR="00461860">
              <w:rPr>
                <w:rFonts w:asciiTheme="minorHAnsi" w:eastAsiaTheme="minorEastAsia" w:hAnsiTheme="minorHAnsi"/>
                <w:noProof/>
                <w:color w:val="auto"/>
                <w:lang w:val="sv-SE" w:eastAsia="sv-SE"/>
              </w:rPr>
              <w:tab/>
            </w:r>
            <w:r w:rsidR="00461860" w:rsidRPr="00CB763D">
              <w:rPr>
                <w:rStyle w:val="Hyperlnk"/>
                <w:noProof/>
                <w:highlight w:val="white"/>
              </w:rPr>
              <w:t>The If-Else Statement</w:t>
            </w:r>
            <w:r w:rsidR="00461860">
              <w:rPr>
                <w:noProof/>
                <w:webHidden/>
              </w:rPr>
              <w:tab/>
            </w:r>
            <w:r w:rsidR="00461860">
              <w:rPr>
                <w:noProof/>
                <w:webHidden/>
              </w:rPr>
              <w:fldChar w:fldCharType="begin"/>
            </w:r>
            <w:r w:rsidR="00461860">
              <w:rPr>
                <w:noProof/>
                <w:webHidden/>
              </w:rPr>
              <w:instrText xml:space="preserve"> PAGEREF _Toc59126140 \h </w:instrText>
            </w:r>
            <w:r w:rsidR="00461860">
              <w:rPr>
                <w:noProof/>
                <w:webHidden/>
              </w:rPr>
            </w:r>
            <w:r w:rsidR="00461860">
              <w:rPr>
                <w:noProof/>
                <w:webHidden/>
              </w:rPr>
              <w:fldChar w:fldCharType="separate"/>
            </w:r>
            <w:r w:rsidR="00461860">
              <w:rPr>
                <w:noProof/>
                <w:webHidden/>
              </w:rPr>
              <w:t>84</w:t>
            </w:r>
            <w:r w:rsidR="00461860">
              <w:rPr>
                <w:noProof/>
                <w:webHidden/>
              </w:rPr>
              <w:fldChar w:fldCharType="end"/>
            </w:r>
          </w:hyperlink>
        </w:p>
        <w:p w14:paraId="473B0E5E" w14:textId="2E4CB133"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141" w:history="1">
            <w:r w:rsidR="00461860" w:rsidRPr="00CB763D">
              <w:rPr>
                <w:rStyle w:val="Hyperlnk"/>
                <w:noProof/>
              </w:rPr>
              <w:t>4.3.3.</w:t>
            </w:r>
            <w:r w:rsidR="00461860">
              <w:rPr>
                <w:rFonts w:asciiTheme="minorHAnsi" w:eastAsiaTheme="minorEastAsia" w:hAnsiTheme="minorHAnsi"/>
                <w:noProof/>
                <w:color w:val="auto"/>
                <w:lang w:val="sv-SE" w:eastAsia="sv-SE"/>
              </w:rPr>
              <w:tab/>
            </w:r>
            <w:r w:rsidR="00461860" w:rsidRPr="00CB763D">
              <w:rPr>
                <w:rStyle w:val="Hyperlnk"/>
                <w:noProof/>
              </w:rPr>
              <w:t>The Switch Statement</w:t>
            </w:r>
            <w:r w:rsidR="00461860">
              <w:rPr>
                <w:noProof/>
                <w:webHidden/>
              </w:rPr>
              <w:tab/>
            </w:r>
            <w:r w:rsidR="00461860">
              <w:rPr>
                <w:noProof/>
                <w:webHidden/>
              </w:rPr>
              <w:fldChar w:fldCharType="begin"/>
            </w:r>
            <w:r w:rsidR="00461860">
              <w:rPr>
                <w:noProof/>
                <w:webHidden/>
              </w:rPr>
              <w:instrText xml:space="preserve"> PAGEREF _Toc59126141 \h </w:instrText>
            </w:r>
            <w:r w:rsidR="00461860">
              <w:rPr>
                <w:noProof/>
                <w:webHidden/>
              </w:rPr>
            </w:r>
            <w:r w:rsidR="00461860">
              <w:rPr>
                <w:noProof/>
                <w:webHidden/>
              </w:rPr>
              <w:fldChar w:fldCharType="separate"/>
            </w:r>
            <w:r w:rsidR="00461860">
              <w:rPr>
                <w:noProof/>
                <w:webHidden/>
              </w:rPr>
              <w:t>84</w:t>
            </w:r>
            <w:r w:rsidR="00461860">
              <w:rPr>
                <w:noProof/>
                <w:webHidden/>
              </w:rPr>
              <w:fldChar w:fldCharType="end"/>
            </w:r>
          </w:hyperlink>
        </w:p>
        <w:p w14:paraId="3FA316B2" w14:textId="4CD2273C"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142" w:history="1">
            <w:r w:rsidR="00461860" w:rsidRPr="00CB763D">
              <w:rPr>
                <w:rStyle w:val="Hyperlnk"/>
                <w:noProof/>
              </w:rPr>
              <w:t>4.3.4.</w:t>
            </w:r>
            <w:r w:rsidR="00461860">
              <w:rPr>
                <w:rFonts w:asciiTheme="minorHAnsi" w:eastAsiaTheme="minorEastAsia" w:hAnsiTheme="minorHAnsi"/>
                <w:noProof/>
                <w:color w:val="auto"/>
                <w:lang w:val="sv-SE" w:eastAsia="sv-SE"/>
              </w:rPr>
              <w:tab/>
            </w:r>
            <w:r w:rsidR="00461860" w:rsidRPr="00CB763D">
              <w:rPr>
                <w:rStyle w:val="Hyperlnk"/>
                <w:noProof/>
              </w:rPr>
              <w:t>The Case Statement</w:t>
            </w:r>
            <w:r w:rsidR="00461860">
              <w:rPr>
                <w:noProof/>
                <w:webHidden/>
              </w:rPr>
              <w:tab/>
            </w:r>
            <w:r w:rsidR="00461860">
              <w:rPr>
                <w:noProof/>
                <w:webHidden/>
              </w:rPr>
              <w:fldChar w:fldCharType="begin"/>
            </w:r>
            <w:r w:rsidR="00461860">
              <w:rPr>
                <w:noProof/>
                <w:webHidden/>
              </w:rPr>
              <w:instrText xml:space="preserve"> PAGEREF _Toc59126142 \h </w:instrText>
            </w:r>
            <w:r w:rsidR="00461860">
              <w:rPr>
                <w:noProof/>
                <w:webHidden/>
              </w:rPr>
            </w:r>
            <w:r w:rsidR="00461860">
              <w:rPr>
                <w:noProof/>
                <w:webHidden/>
              </w:rPr>
              <w:fldChar w:fldCharType="separate"/>
            </w:r>
            <w:r w:rsidR="00461860">
              <w:rPr>
                <w:noProof/>
                <w:webHidden/>
              </w:rPr>
              <w:t>86</w:t>
            </w:r>
            <w:r w:rsidR="00461860">
              <w:rPr>
                <w:noProof/>
                <w:webHidden/>
              </w:rPr>
              <w:fldChar w:fldCharType="end"/>
            </w:r>
          </w:hyperlink>
        </w:p>
        <w:p w14:paraId="6EAA8FBD" w14:textId="6EE3AFE9"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143" w:history="1">
            <w:r w:rsidR="00461860" w:rsidRPr="00CB763D">
              <w:rPr>
                <w:rStyle w:val="Hyperlnk"/>
                <w:noProof/>
              </w:rPr>
              <w:t>4.3.5.</w:t>
            </w:r>
            <w:r w:rsidR="00461860">
              <w:rPr>
                <w:rFonts w:asciiTheme="minorHAnsi" w:eastAsiaTheme="minorEastAsia" w:hAnsiTheme="minorHAnsi"/>
                <w:noProof/>
                <w:color w:val="auto"/>
                <w:lang w:val="sv-SE" w:eastAsia="sv-SE"/>
              </w:rPr>
              <w:tab/>
            </w:r>
            <w:r w:rsidR="00461860" w:rsidRPr="00CB763D">
              <w:rPr>
                <w:rStyle w:val="Hyperlnk"/>
                <w:noProof/>
              </w:rPr>
              <w:t>The Default Statement</w:t>
            </w:r>
            <w:r w:rsidR="00461860">
              <w:rPr>
                <w:noProof/>
                <w:webHidden/>
              </w:rPr>
              <w:tab/>
            </w:r>
            <w:r w:rsidR="00461860">
              <w:rPr>
                <w:noProof/>
                <w:webHidden/>
              </w:rPr>
              <w:fldChar w:fldCharType="begin"/>
            </w:r>
            <w:r w:rsidR="00461860">
              <w:rPr>
                <w:noProof/>
                <w:webHidden/>
              </w:rPr>
              <w:instrText xml:space="preserve"> PAGEREF _Toc59126143 \h </w:instrText>
            </w:r>
            <w:r w:rsidR="00461860">
              <w:rPr>
                <w:noProof/>
                <w:webHidden/>
              </w:rPr>
            </w:r>
            <w:r w:rsidR="00461860">
              <w:rPr>
                <w:noProof/>
                <w:webHidden/>
              </w:rPr>
              <w:fldChar w:fldCharType="separate"/>
            </w:r>
            <w:r w:rsidR="00461860">
              <w:rPr>
                <w:noProof/>
                <w:webHidden/>
              </w:rPr>
              <w:t>87</w:t>
            </w:r>
            <w:r w:rsidR="00461860">
              <w:rPr>
                <w:noProof/>
                <w:webHidden/>
              </w:rPr>
              <w:fldChar w:fldCharType="end"/>
            </w:r>
          </w:hyperlink>
        </w:p>
        <w:p w14:paraId="20594723" w14:textId="131759D1"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144" w:history="1">
            <w:r w:rsidR="00461860" w:rsidRPr="00CB763D">
              <w:rPr>
                <w:rStyle w:val="Hyperlnk"/>
                <w:noProof/>
              </w:rPr>
              <w:t>4.3.6.</w:t>
            </w:r>
            <w:r w:rsidR="00461860">
              <w:rPr>
                <w:rFonts w:asciiTheme="minorHAnsi" w:eastAsiaTheme="minorEastAsia" w:hAnsiTheme="minorHAnsi"/>
                <w:noProof/>
                <w:color w:val="auto"/>
                <w:lang w:val="sv-SE" w:eastAsia="sv-SE"/>
              </w:rPr>
              <w:tab/>
            </w:r>
            <w:r w:rsidR="00461860" w:rsidRPr="00CB763D">
              <w:rPr>
                <w:rStyle w:val="Hyperlnk"/>
                <w:noProof/>
              </w:rPr>
              <w:t>The While Statement</w:t>
            </w:r>
            <w:r w:rsidR="00461860">
              <w:rPr>
                <w:noProof/>
                <w:webHidden/>
              </w:rPr>
              <w:tab/>
            </w:r>
            <w:r w:rsidR="00461860">
              <w:rPr>
                <w:noProof/>
                <w:webHidden/>
              </w:rPr>
              <w:fldChar w:fldCharType="begin"/>
            </w:r>
            <w:r w:rsidR="00461860">
              <w:rPr>
                <w:noProof/>
                <w:webHidden/>
              </w:rPr>
              <w:instrText xml:space="preserve"> PAGEREF _Toc59126144 \h </w:instrText>
            </w:r>
            <w:r w:rsidR="00461860">
              <w:rPr>
                <w:noProof/>
                <w:webHidden/>
              </w:rPr>
            </w:r>
            <w:r w:rsidR="00461860">
              <w:rPr>
                <w:noProof/>
                <w:webHidden/>
              </w:rPr>
              <w:fldChar w:fldCharType="separate"/>
            </w:r>
            <w:r w:rsidR="00461860">
              <w:rPr>
                <w:noProof/>
                <w:webHidden/>
              </w:rPr>
              <w:t>87</w:t>
            </w:r>
            <w:r w:rsidR="00461860">
              <w:rPr>
                <w:noProof/>
                <w:webHidden/>
              </w:rPr>
              <w:fldChar w:fldCharType="end"/>
            </w:r>
          </w:hyperlink>
        </w:p>
        <w:p w14:paraId="1C0ADEC3" w14:textId="0CB14EE1"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145" w:history="1">
            <w:r w:rsidR="00461860" w:rsidRPr="00CB763D">
              <w:rPr>
                <w:rStyle w:val="Hyperlnk"/>
                <w:noProof/>
              </w:rPr>
              <w:t>4.3.7.</w:t>
            </w:r>
            <w:r w:rsidR="00461860">
              <w:rPr>
                <w:rFonts w:asciiTheme="minorHAnsi" w:eastAsiaTheme="minorEastAsia" w:hAnsiTheme="minorHAnsi"/>
                <w:noProof/>
                <w:color w:val="auto"/>
                <w:lang w:val="sv-SE" w:eastAsia="sv-SE"/>
              </w:rPr>
              <w:tab/>
            </w:r>
            <w:r w:rsidR="00461860" w:rsidRPr="00CB763D">
              <w:rPr>
                <w:rStyle w:val="Hyperlnk"/>
                <w:noProof/>
              </w:rPr>
              <w:t>The Do Statement</w:t>
            </w:r>
            <w:r w:rsidR="00461860">
              <w:rPr>
                <w:noProof/>
                <w:webHidden/>
              </w:rPr>
              <w:tab/>
            </w:r>
            <w:r w:rsidR="00461860">
              <w:rPr>
                <w:noProof/>
                <w:webHidden/>
              </w:rPr>
              <w:fldChar w:fldCharType="begin"/>
            </w:r>
            <w:r w:rsidR="00461860">
              <w:rPr>
                <w:noProof/>
                <w:webHidden/>
              </w:rPr>
              <w:instrText xml:space="preserve"> PAGEREF _Toc59126145 \h </w:instrText>
            </w:r>
            <w:r w:rsidR="00461860">
              <w:rPr>
                <w:noProof/>
                <w:webHidden/>
              </w:rPr>
            </w:r>
            <w:r w:rsidR="00461860">
              <w:rPr>
                <w:noProof/>
                <w:webHidden/>
              </w:rPr>
              <w:fldChar w:fldCharType="separate"/>
            </w:r>
            <w:r w:rsidR="00461860">
              <w:rPr>
                <w:noProof/>
                <w:webHidden/>
              </w:rPr>
              <w:t>88</w:t>
            </w:r>
            <w:r w:rsidR="00461860">
              <w:rPr>
                <w:noProof/>
                <w:webHidden/>
              </w:rPr>
              <w:fldChar w:fldCharType="end"/>
            </w:r>
          </w:hyperlink>
        </w:p>
        <w:p w14:paraId="68109888" w14:textId="222D0D79"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146" w:history="1">
            <w:r w:rsidR="00461860" w:rsidRPr="00CB763D">
              <w:rPr>
                <w:rStyle w:val="Hyperlnk"/>
                <w:noProof/>
              </w:rPr>
              <w:t>4.3.8.</w:t>
            </w:r>
            <w:r w:rsidR="00461860">
              <w:rPr>
                <w:rFonts w:asciiTheme="minorHAnsi" w:eastAsiaTheme="minorEastAsia" w:hAnsiTheme="minorHAnsi"/>
                <w:noProof/>
                <w:color w:val="auto"/>
                <w:lang w:val="sv-SE" w:eastAsia="sv-SE"/>
              </w:rPr>
              <w:tab/>
            </w:r>
            <w:r w:rsidR="00461860" w:rsidRPr="00CB763D">
              <w:rPr>
                <w:rStyle w:val="Hyperlnk"/>
                <w:noProof/>
              </w:rPr>
              <w:t>The For Statement</w:t>
            </w:r>
            <w:r w:rsidR="00461860">
              <w:rPr>
                <w:noProof/>
                <w:webHidden/>
              </w:rPr>
              <w:tab/>
            </w:r>
            <w:r w:rsidR="00461860">
              <w:rPr>
                <w:noProof/>
                <w:webHidden/>
              </w:rPr>
              <w:fldChar w:fldCharType="begin"/>
            </w:r>
            <w:r w:rsidR="00461860">
              <w:rPr>
                <w:noProof/>
                <w:webHidden/>
              </w:rPr>
              <w:instrText xml:space="preserve"> PAGEREF _Toc59126146 \h </w:instrText>
            </w:r>
            <w:r w:rsidR="00461860">
              <w:rPr>
                <w:noProof/>
                <w:webHidden/>
              </w:rPr>
            </w:r>
            <w:r w:rsidR="00461860">
              <w:rPr>
                <w:noProof/>
                <w:webHidden/>
              </w:rPr>
              <w:fldChar w:fldCharType="separate"/>
            </w:r>
            <w:r w:rsidR="00461860">
              <w:rPr>
                <w:noProof/>
                <w:webHidden/>
              </w:rPr>
              <w:t>88</w:t>
            </w:r>
            <w:r w:rsidR="00461860">
              <w:rPr>
                <w:noProof/>
                <w:webHidden/>
              </w:rPr>
              <w:fldChar w:fldCharType="end"/>
            </w:r>
          </w:hyperlink>
        </w:p>
        <w:p w14:paraId="5FB8945D" w14:textId="13E614B0"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147" w:history="1">
            <w:r w:rsidR="00461860" w:rsidRPr="00CB763D">
              <w:rPr>
                <w:rStyle w:val="Hyperlnk"/>
                <w:noProof/>
              </w:rPr>
              <w:t>4.3.9.</w:t>
            </w:r>
            <w:r w:rsidR="00461860">
              <w:rPr>
                <w:rFonts w:asciiTheme="minorHAnsi" w:eastAsiaTheme="minorEastAsia" w:hAnsiTheme="minorHAnsi"/>
                <w:noProof/>
                <w:color w:val="auto"/>
                <w:lang w:val="sv-SE" w:eastAsia="sv-SE"/>
              </w:rPr>
              <w:tab/>
            </w:r>
            <w:r w:rsidR="00461860" w:rsidRPr="00CB763D">
              <w:rPr>
                <w:rStyle w:val="Hyperlnk"/>
                <w:noProof/>
              </w:rPr>
              <w:t>The Label and Goto Statements</w:t>
            </w:r>
            <w:r w:rsidR="00461860">
              <w:rPr>
                <w:noProof/>
                <w:webHidden/>
              </w:rPr>
              <w:tab/>
            </w:r>
            <w:r w:rsidR="00461860">
              <w:rPr>
                <w:noProof/>
                <w:webHidden/>
              </w:rPr>
              <w:fldChar w:fldCharType="begin"/>
            </w:r>
            <w:r w:rsidR="00461860">
              <w:rPr>
                <w:noProof/>
                <w:webHidden/>
              </w:rPr>
              <w:instrText xml:space="preserve"> PAGEREF _Toc59126147 \h </w:instrText>
            </w:r>
            <w:r w:rsidR="00461860">
              <w:rPr>
                <w:noProof/>
                <w:webHidden/>
              </w:rPr>
            </w:r>
            <w:r w:rsidR="00461860">
              <w:rPr>
                <w:noProof/>
                <w:webHidden/>
              </w:rPr>
              <w:fldChar w:fldCharType="separate"/>
            </w:r>
            <w:r w:rsidR="00461860">
              <w:rPr>
                <w:noProof/>
                <w:webHidden/>
              </w:rPr>
              <w:t>89</w:t>
            </w:r>
            <w:r w:rsidR="00461860">
              <w:rPr>
                <w:noProof/>
                <w:webHidden/>
              </w:rPr>
              <w:fldChar w:fldCharType="end"/>
            </w:r>
          </w:hyperlink>
        </w:p>
        <w:p w14:paraId="47209065" w14:textId="388C7414"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148" w:history="1">
            <w:r w:rsidR="00461860" w:rsidRPr="00CB763D">
              <w:rPr>
                <w:rStyle w:val="Hyperlnk"/>
                <w:noProof/>
              </w:rPr>
              <w:t>4.3.10.</w:t>
            </w:r>
            <w:r w:rsidR="00461860">
              <w:rPr>
                <w:rFonts w:asciiTheme="minorHAnsi" w:eastAsiaTheme="minorEastAsia" w:hAnsiTheme="minorHAnsi"/>
                <w:noProof/>
                <w:color w:val="auto"/>
                <w:lang w:val="sv-SE" w:eastAsia="sv-SE"/>
              </w:rPr>
              <w:tab/>
            </w:r>
            <w:r w:rsidR="00461860" w:rsidRPr="00CB763D">
              <w:rPr>
                <w:rStyle w:val="Hyperlnk"/>
                <w:noProof/>
              </w:rPr>
              <w:t>Return Statement</w:t>
            </w:r>
            <w:r w:rsidR="00461860">
              <w:rPr>
                <w:noProof/>
                <w:webHidden/>
              </w:rPr>
              <w:tab/>
            </w:r>
            <w:r w:rsidR="00461860">
              <w:rPr>
                <w:noProof/>
                <w:webHidden/>
              </w:rPr>
              <w:fldChar w:fldCharType="begin"/>
            </w:r>
            <w:r w:rsidR="00461860">
              <w:rPr>
                <w:noProof/>
                <w:webHidden/>
              </w:rPr>
              <w:instrText xml:space="preserve"> PAGEREF _Toc59126148 \h </w:instrText>
            </w:r>
            <w:r w:rsidR="00461860">
              <w:rPr>
                <w:noProof/>
                <w:webHidden/>
              </w:rPr>
            </w:r>
            <w:r w:rsidR="00461860">
              <w:rPr>
                <w:noProof/>
                <w:webHidden/>
              </w:rPr>
              <w:fldChar w:fldCharType="separate"/>
            </w:r>
            <w:r w:rsidR="00461860">
              <w:rPr>
                <w:noProof/>
                <w:webHidden/>
              </w:rPr>
              <w:t>90</w:t>
            </w:r>
            <w:r w:rsidR="00461860">
              <w:rPr>
                <w:noProof/>
                <w:webHidden/>
              </w:rPr>
              <w:fldChar w:fldCharType="end"/>
            </w:r>
          </w:hyperlink>
        </w:p>
        <w:p w14:paraId="47506003" w14:textId="5F06C2C2"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149" w:history="1">
            <w:r w:rsidR="00461860" w:rsidRPr="00CB763D">
              <w:rPr>
                <w:rStyle w:val="Hyperlnk"/>
                <w:noProof/>
              </w:rPr>
              <w:t>4.3.11.</w:t>
            </w:r>
            <w:r w:rsidR="00461860">
              <w:rPr>
                <w:rFonts w:asciiTheme="minorHAnsi" w:eastAsiaTheme="minorEastAsia" w:hAnsiTheme="minorHAnsi"/>
                <w:noProof/>
                <w:color w:val="auto"/>
                <w:lang w:val="sv-SE" w:eastAsia="sv-SE"/>
              </w:rPr>
              <w:tab/>
            </w:r>
            <w:r w:rsidR="00461860" w:rsidRPr="00CB763D">
              <w:rPr>
                <w:rStyle w:val="Hyperlnk"/>
                <w:noProof/>
              </w:rPr>
              <w:t>Optional Expression Statement</w:t>
            </w:r>
            <w:r w:rsidR="00461860">
              <w:rPr>
                <w:noProof/>
                <w:webHidden/>
              </w:rPr>
              <w:tab/>
            </w:r>
            <w:r w:rsidR="00461860">
              <w:rPr>
                <w:noProof/>
                <w:webHidden/>
              </w:rPr>
              <w:fldChar w:fldCharType="begin"/>
            </w:r>
            <w:r w:rsidR="00461860">
              <w:rPr>
                <w:noProof/>
                <w:webHidden/>
              </w:rPr>
              <w:instrText xml:space="preserve"> PAGEREF _Toc59126149 \h </w:instrText>
            </w:r>
            <w:r w:rsidR="00461860">
              <w:rPr>
                <w:noProof/>
                <w:webHidden/>
              </w:rPr>
            </w:r>
            <w:r w:rsidR="00461860">
              <w:rPr>
                <w:noProof/>
                <w:webHidden/>
              </w:rPr>
              <w:fldChar w:fldCharType="separate"/>
            </w:r>
            <w:r w:rsidR="00461860">
              <w:rPr>
                <w:noProof/>
                <w:webHidden/>
              </w:rPr>
              <w:t>91</w:t>
            </w:r>
            <w:r w:rsidR="00461860">
              <w:rPr>
                <w:noProof/>
                <w:webHidden/>
              </w:rPr>
              <w:fldChar w:fldCharType="end"/>
            </w:r>
          </w:hyperlink>
        </w:p>
        <w:p w14:paraId="71802D73" w14:textId="64023979"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150" w:history="1">
            <w:r w:rsidR="00461860" w:rsidRPr="00CB763D">
              <w:rPr>
                <w:rStyle w:val="Hyperlnk"/>
                <w:noProof/>
              </w:rPr>
              <w:t>4.3.12.</w:t>
            </w:r>
            <w:r w:rsidR="00461860">
              <w:rPr>
                <w:rFonts w:asciiTheme="minorHAnsi" w:eastAsiaTheme="minorEastAsia" w:hAnsiTheme="minorHAnsi"/>
                <w:noProof/>
                <w:color w:val="auto"/>
                <w:lang w:val="sv-SE" w:eastAsia="sv-SE"/>
              </w:rPr>
              <w:tab/>
            </w:r>
            <w:r w:rsidR="00461860" w:rsidRPr="00CB763D">
              <w:rPr>
                <w:rStyle w:val="Hyperlnk"/>
                <w:noProof/>
              </w:rPr>
              <w:t>Jump Register Statements</w:t>
            </w:r>
            <w:r w:rsidR="00461860">
              <w:rPr>
                <w:noProof/>
                <w:webHidden/>
              </w:rPr>
              <w:tab/>
            </w:r>
            <w:r w:rsidR="00461860">
              <w:rPr>
                <w:noProof/>
                <w:webHidden/>
              </w:rPr>
              <w:fldChar w:fldCharType="begin"/>
            </w:r>
            <w:r w:rsidR="00461860">
              <w:rPr>
                <w:noProof/>
                <w:webHidden/>
              </w:rPr>
              <w:instrText xml:space="preserve"> PAGEREF _Toc59126150 \h </w:instrText>
            </w:r>
            <w:r w:rsidR="00461860">
              <w:rPr>
                <w:noProof/>
                <w:webHidden/>
              </w:rPr>
            </w:r>
            <w:r w:rsidR="00461860">
              <w:rPr>
                <w:noProof/>
                <w:webHidden/>
              </w:rPr>
              <w:fldChar w:fldCharType="separate"/>
            </w:r>
            <w:r w:rsidR="00461860">
              <w:rPr>
                <w:noProof/>
                <w:webHidden/>
              </w:rPr>
              <w:t>92</w:t>
            </w:r>
            <w:r w:rsidR="00461860">
              <w:rPr>
                <w:noProof/>
                <w:webHidden/>
              </w:rPr>
              <w:fldChar w:fldCharType="end"/>
            </w:r>
          </w:hyperlink>
        </w:p>
        <w:p w14:paraId="5D5C973A" w14:textId="49F107C0"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151"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Interrupt Statements</w:t>
            </w:r>
            <w:r w:rsidR="00461860">
              <w:rPr>
                <w:noProof/>
                <w:webHidden/>
              </w:rPr>
              <w:tab/>
            </w:r>
            <w:r w:rsidR="00461860">
              <w:rPr>
                <w:noProof/>
                <w:webHidden/>
              </w:rPr>
              <w:fldChar w:fldCharType="begin"/>
            </w:r>
            <w:r w:rsidR="00461860">
              <w:rPr>
                <w:noProof/>
                <w:webHidden/>
              </w:rPr>
              <w:instrText xml:space="preserve"> PAGEREF _Toc59126151 \h </w:instrText>
            </w:r>
            <w:r w:rsidR="00461860">
              <w:rPr>
                <w:noProof/>
                <w:webHidden/>
              </w:rPr>
            </w:r>
            <w:r w:rsidR="00461860">
              <w:rPr>
                <w:noProof/>
                <w:webHidden/>
              </w:rPr>
              <w:fldChar w:fldCharType="separate"/>
            </w:r>
            <w:r w:rsidR="00461860">
              <w:rPr>
                <w:noProof/>
                <w:webHidden/>
              </w:rPr>
              <w:t>92</w:t>
            </w:r>
            <w:r w:rsidR="00461860">
              <w:rPr>
                <w:noProof/>
                <w:webHidden/>
              </w:rPr>
              <w:fldChar w:fldCharType="end"/>
            </w:r>
          </w:hyperlink>
        </w:p>
        <w:p w14:paraId="44226F0D" w14:textId="6295F61F"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152"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System Call Statements</w:t>
            </w:r>
            <w:r w:rsidR="00461860">
              <w:rPr>
                <w:noProof/>
                <w:webHidden/>
              </w:rPr>
              <w:tab/>
            </w:r>
            <w:r w:rsidR="00461860">
              <w:rPr>
                <w:noProof/>
                <w:webHidden/>
              </w:rPr>
              <w:fldChar w:fldCharType="begin"/>
            </w:r>
            <w:r w:rsidR="00461860">
              <w:rPr>
                <w:noProof/>
                <w:webHidden/>
              </w:rPr>
              <w:instrText xml:space="preserve"> PAGEREF _Toc59126152 \h </w:instrText>
            </w:r>
            <w:r w:rsidR="00461860">
              <w:rPr>
                <w:noProof/>
                <w:webHidden/>
              </w:rPr>
            </w:r>
            <w:r w:rsidR="00461860">
              <w:rPr>
                <w:noProof/>
                <w:webHidden/>
              </w:rPr>
              <w:fldChar w:fldCharType="separate"/>
            </w:r>
            <w:r w:rsidR="00461860">
              <w:rPr>
                <w:noProof/>
                <w:webHidden/>
              </w:rPr>
              <w:t>92</w:t>
            </w:r>
            <w:r w:rsidR="00461860">
              <w:rPr>
                <w:noProof/>
                <w:webHidden/>
              </w:rPr>
              <w:fldChar w:fldCharType="end"/>
            </w:r>
          </w:hyperlink>
        </w:p>
        <w:p w14:paraId="780B1D89" w14:textId="6E63FA0C" w:rsidR="00461860" w:rsidRDefault="00814EB4">
          <w:pPr>
            <w:pStyle w:val="Innehll2"/>
            <w:tabs>
              <w:tab w:val="left" w:pos="880"/>
              <w:tab w:val="right" w:leader="dot" w:pos="9350"/>
            </w:tabs>
            <w:rPr>
              <w:rFonts w:asciiTheme="minorHAnsi" w:eastAsiaTheme="minorEastAsia" w:hAnsiTheme="minorHAnsi"/>
              <w:noProof/>
              <w:color w:val="auto"/>
              <w:lang w:val="sv-SE" w:eastAsia="sv-SE"/>
            </w:rPr>
          </w:pPr>
          <w:hyperlink w:anchor="_Toc59126153" w:history="1">
            <w:r w:rsidR="00461860" w:rsidRPr="00CB763D">
              <w:rPr>
                <w:rStyle w:val="Hyperlnk"/>
                <w:noProof/>
              </w:rPr>
              <w:t>4.4.</w:t>
            </w:r>
            <w:r w:rsidR="00461860">
              <w:rPr>
                <w:rFonts w:asciiTheme="minorHAnsi" w:eastAsiaTheme="minorEastAsia" w:hAnsiTheme="minorHAnsi"/>
                <w:noProof/>
                <w:color w:val="auto"/>
                <w:lang w:val="sv-SE" w:eastAsia="sv-SE"/>
              </w:rPr>
              <w:tab/>
            </w:r>
            <w:r w:rsidR="00461860" w:rsidRPr="00CB763D">
              <w:rPr>
                <w:rStyle w:val="Hyperlnk"/>
                <w:noProof/>
              </w:rPr>
              <w:t>Expressions</w:t>
            </w:r>
            <w:r w:rsidR="00461860">
              <w:rPr>
                <w:noProof/>
                <w:webHidden/>
              </w:rPr>
              <w:tab/>
            </w:r>
            <w:r w:rsidR="00461860">
              <w:rPr>
                <w:noProof/>
                <w:webHidden/>
              </w:rPr>
              <w:fldChar w:fldCharType="begin"/>
            </w:r>
            <w:r w:rsidR="00461860">
              <w:rPr>
                <w:noProof/>
                <w:webHidden/>
              </w:rPr>
              <w:instrText xml:space="preserve"> PAGEREF _Toc59126153 \h </w:instrText>
            </w:r>
            <w:r w:rsidR="00461860">
              <w:rPr>
                <w:noProof/>
                <w:webHidden/>
              </w:rPr>
            </w:r>
            <w:r w:rsidR="00461860">
              <w:rPr>
                <w:noProof/>
                <w:webHidden/>
              </w:rPr>
              <w:fldChar w:fldCharType="separate"/>
            </w:r>
            <w:r w:rsidR="00461860">
              <w:rPr>
                <w:noProof/>
                <w:webHidden/>
              </w:rPr>
              <w:t>92</w:t>
            </w:r>
            <w:r w:rsidR="00461860">
              <w:rPr>
                <w:noProof/>
                <w:webHidden/>
              </w:rPr>
              <w:fldChar w:fldCharType="end"/>
            </w:r>
          </w:hyperlink>
        </w:p>
        <w:p w14:paraId="5D790C7A" w14:textId="3DA69E75"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154" w:history="1">
            <w:r w:rsidR="00461860" w:rsidRPr="00CB763D">
              <w:rPr>
                <w:rStyle w:val="Hyperlnk"/>
                <w:noProof/>
                <w:highlight w:val="white"/>
              </w:rPr>
              <w:t>4.4.1.</w:t>
            </w:r>
            <w:r w:rsidR="00461860">
              <w:rPr>
                <w:rFonts w:asciiTheme="minorHAnsi" w:eastAsiaTheme="minorEastAsia" w:hAnsiTheme="minorHAnsi"/>
                <w:noProof/>
                <w:color w:val="auto"/>
                <w:lang w:val="sv-SE" w:eastAsia="sv-SE"/>
              </w:rPr>
              <w:tab/>
            </w:r>
            <w:r w:rsidR="00461860" w:rsidRPr="00CB763D">
              <w:rPr>
                <w:rStyle w:val="Hyperlnk"/>
                <w:noProof/>
                <w:highlight w:val="white"/>
              </w:rPr>
              <w:t>The Comma Expression</w:t>
            </w:r>
            <w:r w:rsidR="00461860">
              <w:rPr>
                <w:noProof/>
                <w:webHidden/>
              </w:rPr>
              <w:tab/>
            </w:r>
            <w:r w:rsidR="00461860">
              <w:rPr>
                <w:noProof/>
                <w:webHidden/>
              </w:rPr>
              <w:fldChar w:fldCharType="begin"/>
            </w:r>
            <w:r w:rsidR="00461860">
              <w:rPr>
                <w:noProof/>
                <w:webHidden/>
              </w:rPr>
              <w:instrText xml:space="preserve"> PAGEREF _Toc59126154 \h </w:instrText>
            </w:r>
            <w:r w:rsidR="00461860">
              <w:rPr>
                <w:noProof/>
                <w:webHidden/>
              </w:rPr>
            </w:r>
            <w:r w:rsidR="00461860">
              <w:rPr>
                <w:noProof/>
                <w:webHidden/>
              </w:rPr>
              <w:fldChar w:fldCharType="separate"/>
            </w:r>
            <w:r w:rsidR="00461860">
              <w:rPr>
                <w:noProof/>
                <w:webHidden/>
              </w:rPr>
              <w:t>92</w:t>
            </w:r>
            <w:r w:rsidR="00461860">
              <w:rPr>
                <w:noProof/>
                <w:webHidden/>
              </w:rPr>
              <w:fldChar w:fldCharType="end"/>
            </w:r>
          </w:hyperlink>
        </w:p>
        <w:p w14:paraId="07E079F8" w14:textId="3113B4F6"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155" w:history="1">
            <w:r w:rsidR="00461860" w:rsidRPr="00CB763D">
              <w:rPr>
                <w:rStyle w:val="Hyperlnk"/>
                <w:noProof/>
              </w:rPr>
              <w:t>4.4.2.</w:t>
            </w:r>
            <w:r w:rsidR="00461860">
              <w:rPr>
                <w:rFonts w:asciiTheme="minorHAnsi" w:eastAsiaTheme="minorEastAsia" w:hAnsiTheme="minorHAnsi"/>
                <w:noProof/>
                <w:color w:val="auto"/>
                <w:lang w:val="sv-SE" w:eastAsia="sv-SE"/>
              </w:rPr>
              <w:tab/>
            </w:r>
            <w:r w:rsidR="00461860" w:rsidRPr="00CB763D">
              <w:rPr>
                <w:rStyle w:val="Hyperlnk"/>
                <w:noProof/>
              </w:rPr>
              <w:t>The Assignment Expression</w:t>
            </w:r>
            <w:r w:rsidR="00461860">
              <w:rPr>
                <w:noProof/>
                <w:webHidden/>
              </w:rPr>
              <w:tab/>
            </w:r>
            <w:r w:rsidR="00461860">
              <w:rPr>
                <w:noProof/>
                <w:webHidden/>
              </w:rPr>
              <w:fldChar w:fldCharType="begin"/>
            </w:r>
            <w:r w:rsidR="00461860">
              <w:rPr>
                <w:noProof/>
                <w:webHidden/>
              </w:rPr>
              <w:instrText xml:space="preserve"> PAGEREF _Toc59126155 \h </w:instrText>
            </w:r>
            <w:r w:rsidR="00461860">
              <w:rPr>
                <w:noProof/>
                <w:webHidden/>
              </w:rPr>
            </w:r>
            <w:r w:rsidR="00461860">
              <w:rPr>
                <w:noProof/>
                <w:webHidden/>
              </w:rPr>
              <w:fldChar w:fldCharType="separate"/>
            </w:r>
            <w:r w:rsidR="00461860">
              <w:rPr>
                <w:noProof/>
                <w:webHidden/>
              </w:rPr>
              <w:t>93</w:t>
            </w:r>
            <w:r w:rsidR="00461860">
              <w:rPr>
                <w:noProof/>
                <w:webHidden/>
              </w:rPr>
              <w:fldChar w:fldCharType="end"/>
            </w:r>
          </w:hyperlink>
        </w:p>
        <w:p w14:paraId="49B3C3CF" w14:textId="01FD2D39"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156"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The Condition Expression</w:t>
            </w:r>
            <w:r w:rsidR="00461860">
              <w:rPr>
                <w:noProof/>
                <w:webHidden/>
              </w:rPr>
              <w:tab/>
            </w:r>
            <w:r w:rsidR="00461860">
              <w:rPr>
                <w:noProof/>
                <w:webHidden/>
              </w:rPr>
              <w:fldChar w:fldCharType="begin"/>
            </w:r>
            <w:r w:rsidR="00461860">
              <w:rPr>
                <w:noProof/>
                <w:webHidden/>
              </w:rPr>
              <w:instrText xml:space="preserve"> PAGEREF _Toc59126156 \h </w:instrText>
            </w:r>
            <w:r w:rsidR="00461860">
              <w:rPr>
                <w:noProof/>
                <w:webHidden/>
              </w:rPr>
            </w:r>
            <w:r w:rsidR="00461860">
              <w:rPr>
                <w:noProof/>
                <w:webHidden/>
              </w:rPr>
              <w:fldChar w:fldCharType="separate"/>
            </w:r>
            <w:r w:rsidR="00461860">
              <w:rPr>
                <w:noProof/>
                <w:webHidden/>
              </w:rPr>
              <w:t>95</w:t>
            </w:r>
            <w:r w:rsidR="00461860">
              <w:rPr>
                <w:noProof/>
                <w:webHidden/>
              </w:rPr>
              <w:fldChar w:fldCharType="end"/>
            </w:r>
          </w:hyperlink>
        </w:p>
        <w:p w14:paraId="106BB631" w14:textId="1DCEFABF"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157" w:history="1">
            <w:r w:rsidR="00461860" w:rsidRPr="00CB763D">
              <w:rPr>
                <w:rStyle w:val="Hyperlnk"/>
                <w:noProof/>
              </w:rPr>
              <w:t>4.4.4.</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_Toc59126157 \h </w:instrText>
            </w:r>
            <w:r w:rsidR="00461860">
              <w:rPr>
                <w:noProof/>
                <w:webHidden/>
              </w:rPr>
            </w:r>
            <w:r w:rsidR="00461860">
              <w:rPr>
                <w:noProof/>
                <w:webHidden/>
              </w:rPr>
              <w:fldChar w:fldCharType="separate"/>
            </w:r>
            <w:r w:rsidR="00461860">
              <w:rPr>
                <w:noProof/>
                <w:webHidden/>
              </w:rPr>
              <w:t>98</w:t>
            </w:r>
            <w:r w:rsidR="00461860">
              <w:rPr>
                <w:noProof/>
                <w:webHidden/>
              </w:rPr>
              <w:fldChar w:fldCharType="end"/>
            </w:r>
          </w:hyperlink>
        </w:p>
        <w:p w14:paraId="0F392F0D" w14:textId="0EB17B01"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158" w:history="1">
            <w:r w:rsidR="00461860" w:rsidRPr="00CB763D">
              <w:rPr>
                <w:rStyle w:val="Hyperlnk"/>
                <w:noProof/>
              </w:rPr>
              <w:t>4.4.5.</w:t>
            </w:r>
            <w:r w:rsidR="00461860">
              <w:rPr>
                <w:rFonts w:asciiTheme="minorHAnsi" w:eastAsiaTheme="minorEastAsia" w:hAnsiTheme="minorHAnsi"/>
                <w:noProof/>
                <w:color w:val="auto"/>
                <w:lang w:val="sv-SE" w:eastAsia="sv-SE"/>
              </w:rPr>
              <w:tab/>
            </w:r>
            <w:r w:rsidR="00461860" w:rsidRPr="00CB763D">
              <w:rPr>
                <w:rStyle w:val="Hyperlnk"/>
                <w:noProof/>
              </w:rPr>
              <w:t>The Logical Or Expression</w:t>
            </w:r>
            <w:r w:rsidR="00461860">
              <w:rPr>
                <w:noProof/>
                <w:webHidden/>
              </w:rPr>
              <w:tab/>
            </w:r>
            <w:r w:rsidR="00461860">
              <w:rPr>
                <w:noProof/>
                <w:webHidden/>
              </w:rPr>
              <w:fldChar w:fldCharType="begin"/>
            </w:r>
            <w:r w:rsidR="00461860">
              <w:rPr>
                <w:noProof/>
                <w:webHidden/>
              </w:rPr>
              <w:instrText xml:space="preserve"> PAGEREF _Toc59126158 \h </w:instrText>
            </w:r>
            <w:r w:rsidR="00461860">
              <w:rPr>
                <w:noProof/>
                <w:webHidden/>
              </w:rPr>
            </w:r>
            <w:r w:rsidR="00461860">
              <w:rPr>
                <w:noProof/>
                <w:webHidden/>
              </w:rPr>
              <w:fldChar w:fldCharType="separate"/>
            </w:r>
            <w:r w:rsidR="00461860">
              <w:rPr>
                <w:noProof/>
                <w:webHidden/>
              </w:rPr>
              <w:t>98</w:t>
            </w:r>
            <w:r w:rsidR="00461860">
              <w:rPr>
                <w:noProof/>
                <w:webHidden/>
              </w:rPr>
              <w:fldChar w:fldCharType="end"/>
            </w:r>
          </w:hyperlink>
        </w:p>
        <w:p w14:paraId="1FCEB082" w14:textId="3BCCE96E"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159" w:history="1">
            <w:r w:rsidR="00461860" w:rsidRPr="00CB763D">
              <w:rPr>
                <w:rStyle w:val="Hyperlnk"/>
                <w:noProof/>
              </w:rPr>
              <w:t>4.4.1.</w:t>
            </w:r>
            <w:r w:rsidR="00461860">
              <w:rPr>
                <w:rFonts w:asciiTheme="minorHAnsi" w:eastAsiaTheme="minorEastAsia" w:hAnsiTheme="minorHAnsi"/>
                <w:noProof/>
                <w:color w:val="auto"/>
                <w:lang w:val="sv-SE" w:eastAsia="sv-SE"/>
              </w:rPr>
              <w:tab/>
            </w:r>
            <w:r w:rsidR="00461860" w:rsidRPr="00CB763D">
              <w:rPr>
                <w:rStyle w:val="Hyperlnk"/>
                <w:noProof/>
              </w:rPr>
              <w:t>The Logical And Expression</w:t>
            </w:r>
            <w:r w:rsidR="00461860">
              <w:rPr>
                <w:noProof/>
                <w:webHidden/>
              </w:rPr>
              <w:tab/>
            </w:r>
            <w:r w:rsidR="00461860">
              <w:rPr>
                <w:noProof/>
                <w:webHidden/>
              </w:rPr>
              <w:fldChar w:fldCharType="begin"/>
            </w:r>
            <w:r w:rsidR="00461860">
              <w:rPr>
                <w:noProof/>
                <w:webHidden/>
              </w:rPr>
              <w:instrText xml:space="preserve"> PAGEREF _Toc59126159 \h </w:instrText>
            </w:r>
            <w:r w:rsidR="00461860">
              <w:rPr>
                <w:noProof/>
                <w:webHidden/>
              </w:rPr>
            </w:r>
            <w:r w:rsidR="00461860">
              <w:rPr>
                <w:noProof/>
                <w:webHidden/>
              </w:rPr>
              <w:fldChar w:fldCharType="separate"/>
            </w:r>
            <w:r w:rsidR="00461860">
              <w:rPr>
                <w:noProof/>
                <w:webHidden/>
              </w:rPr>
              <w:t>99</w:t>
            </w:r>
            <w:r w:rsidR="00461860">
              <w:rPr>
                <w:noProof/>
                <w:webHidden/>
              </w:rPr>
              <w:fldChar w:fldCharType="end"/>
            </w:r>
          </w:hyperlink>
        </w:p>
        <w:p w14:paraId="57563A33" w14:textId="072AC862"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160" w:history="1">
            <w:r w:rsidR="00461860" w:rsidRPr="00CB763D">
              <w:rPr>
                <w:rStyle w:val="Hyperlnk"/>
                <w:noProof/>
                <w:highlight w:val="white"/>
              </w:rPr>
              <w:t>1.1.1.</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Expressions</w:t>
            </w:r>
            <w:r w:rsidR="00461860">
              <w:rPr>
                <w:noProof/>
                <w:webHidden/>
              </w:rPr>
              <w:tab/>
            </w:r>
            <w:r w:rsidR="00461860">
              <w:rPr>
                <w:noProof/>
                <w:webHidden/>
              </w:rPr>
              <w:fldChar w:fldCharType="begin"/>
            </w:r>
            <w:r w:rsidR="00461860">
              <w:rPr>
                <w:noProof/>
                <w:webHidden/>
              </w:rPr>
              <w:instrText xml:space="preserve"> PAGEREF _Toc59126160 \h </w:instrText>
            </w:r>
            <w:r w:rsidR="00461860">
              <w:rPr>
                <w:noProof/>
                <w:webHidden/>
              </w:rPr>
            </w:r>
            <w:r w:rsidR="00461860">
              <w:rPr>
                <w:noProof/>
                <w:webHidden/>
              </w:rPr>
              <w:fldChar w:fldCharType="separate"/>
            </w:r>
            <w:r w:rsidR="00461860">
              <w:rPr>
                <w:noProof/>
                <w:webHidden/>
              </w:rPr>
              <w:t>100</w:t>
            </w:r>
            <w:r w:rsidR="00461860">
              <w:rPr>
                <w:noProof/>
                <w:webHidden/>
              </w:rPr>
              <w:fldChar w:fldCharType="end"/>
            </w:r>
          </w:hyperlink>
        </w:p>
        <w:p w14:paraId="2203A19A" w14:textId="6C04AADB"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161" w:history="1">
            <w:r w:rsidR="00461860" w:rsidRPr="00CB763D">
              <w:rPr>
                <w:rStyle w:val="Hyperlnk"/>
                <w:noProof/>
              </w:rPr>
              <w:t>4.4.2.</w:t>
            </w:r>
            <w:r w:rsidR="00461860">
              <w:rPr>
                <w:rFonts w:asciiTheme="minorHAnsi" w:eastAsiaTheme="minorEastAsia" w:hAnsiTheme="minorHAnsi"/>
                <w:noProof/>
                <w:color w:val="auto"/>
                <w:lang w:val="sv-SE" w:eastAsia="sv-SE"/>
              </w:rPr>
              <w:tab/>
            </w:r>
            <w:r w:rsidR="00461860" w:rsidRPr="00CB763D">
              <w:rPr>
                <w:rStyle w:val="Hyperlnk"/>
                <w:noProof/>
              </w:rPr>
              <w:t>Shift Expression</w:t>
            </w:r>
            <w:r w:rsidR="00461860">
              <w:rPr>
                <w:noProof/>
                <w:webHidden/>
              </w:rPr>
              <w:tab/>
            </w:r>
            <w:r w:rsidR="00461860">
              <w:rPr>
                <w:noProof/>
                <w:webHidden/>
              </w:rPr>
              <w:fldChar w:fldCharType="begin"/>
            </w:r>
            <w:r w:rsidR="00461860">
              <w:rPr>
                <w:noProof/>
                <w:webHidden/>
              </w:rPr>
              <w:instrText xml:space="preserve"> PAGEREF _Toc59126161 \h </w:instrText>
            </w:r>
            <w:r w:rsidR="00461860">
              <w:rPr>
                <w:noProof/>
                <w:webHidden/>
              </w:rPr>
            </w:r>
            <w:r w:rsidR="00461860">
              <w:rPr>
                <w:noProof/>
                <w:webHidden/>
              </w:rPr>
              <w:fldChar w:fldCharType="separate"/>
            </w:r>
            <w:r w:rsidR="00461860">
              <w:rPr>
                <w:noProof/>
                <w:webHidden/>
              </w:rPr>
              <w:t>101</w:t>
            </w:r>
            <w:r w:rsidR="00461860">
              <w:rPr>
                <w:noProof/>
                <w:webHidden/>
              </w:rPr>
              <w:fldChar w:fldCharType="end"/>
            </w:r>
          </w:hyperlink>
        </w:p>
        <w:p w14:paraId="005B5A14" w14:textId="1392E1BC"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162"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Equality and Relation Expressions</w:t>
            </w:r>
            <w:r w:rsidR="00461860">
              <w:rPr>
                <w:noProof/>
                <w:webHidden/>
              </w:rPr>
              <w:tab/>
            </w:r>
            <w:r w:rsidR="00461860">
              <w:rPr>
                <w:noProof/>
                <w:webHidden/>
              </w:rPr>
              <w:fldChar w:fldCharType="begin"/>
            </w:r>
            <w:r w:rsidR="00461860">
              <w:rPr>
                <w:noProof/>
                <w:webHidden/>
              </w:rPr>
              <w:instrText xml:space="preserve"> PAGEREF _Toc59126162 \h </w:instrText>
            </w:r>
            <w:r w:rsidR="00461860">
              <w:rPr>
                <w:noProof/>
                <w:webHidden/>
              </w:rPr>
            </w:r>
            <w:r w:rsidR="00461860">
              <w:rPr>
                <w:noProof/>
                <w:webHidden/>
              </w:rPr>
              <w:fldChar w:fldCharType="separate"/>
            </w:r>
            <w:r w:rsidR="00461860">
              <w:rPr>
                <w:noProof/>
                <w:webHidden/>
              </w:rPr>
              <w:t>101</w:t>
            </w:r>
            <w:r w:rsidR="00461860">
              <w:rPr>
                <w:noProof/>
                <w:webHidden/>
              </w:rPr>
              <w:fldChar w:fldCharType="end"/>
            </w:r>
          </w:hyperlink>
        </w:p>
        <w:p w14:paraId="4B9B6F88" w14:textId="12C5E761"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163" w:history="1">
            <w:r w:rsidR="00461860" w:rsidRPr="00CB763D">
              <w:rPr>
                <w:rStyle w:val="Hyperlnk"/>
                <w:noProof/>
              </w:rPr>
              <w:t>4.4.4.</w:t>
            </w:r>
            <w:r w:rsidR="00461860">
              <w:rPr>
                <w:rFonts w:asciiTheme="minorHAnsi" w:eastAsiaTheme="minorEastAsia" w:hAnsiTheme="minorHAnsi"/>
                <w:noProof/>
                <w:color w:val="auto"/>
                <w:lang w:val="sv-SE" w:eastAsia="sv-SE"/>
              </w:rPr>
              <w:tab/>
            </w:r>
            <w:r w:rsidR="00461860" w:rsidRPr="00CB763D">
              <w:rPr>
                <w:rStyle w:val="Hyperlnk"/>
                <w:noProof/>
              </w:rPr>
              <w:t>Addition and Subtraction Expression</w:t>
            </w:r>
            <w:r w:rsidR="00461860">
              <w:rPr>
                <w:noProof/>
                <w:webHidden/>
              </w:rPr>
              <w:tab/>
            </w:r>
            <w:r w:rsidR="00461860">
              <w:rPr>
                <w:noProof/>
                <w:webHidden/>
              </w:rPr>
              <w:fldChar w:fldCharType="begin"/>
            </w:r>
            <w:r w:rsidR="00461860">
              <w:rPr>
                <w:noProof/>
                <w:webHidden/>
              </w:rPr>
              <w:instrText xml:space="preserve"> PAGEREF _Toc59126163 \h </w:instrText>
            </w:r>
            <w:r w:rsidR="00461860">
              <w:rPr>
                <w:noProof/>
                <w:webHidden/>
              </w:rPr>
            </w:r>
            <w:r w:rsidR="00461860">
              <w:rPr>
                <w:noProof/>
                <w:webHidden/>
              </w:rPr>
              <w:fldChar w:fldCharType="separate"/>
            </w:r>
            <w:r w:rsidR="00461860">
              <w:rPr>
                <w:noProof/>
                <w:webHidden/>
              </w:rPr>
              <w:t>103</w:t>
            </w:r>
            <w:r w:rsidR="00461860">
              <w:rPr>
                <w:noProof/>
                <w:webHidden/>
              </w:rPr>
              <w:fldChar w:fldCharType="end"/>
            </w:r>
          </w:hyperlink>
        </w:p>
        <w:p w14:paraId="25128C13" w14:textId="410344A9"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164" w:history="1">
            <w:r w:rsidR="00461860" w:rsidRPr="00CB763D">
              <w:rPr>
                <w:rStyle w:val="Hyperlnk"/>
                <w:noProof/>
                <w:highlight w:val="white"/>
              </w:rPr>
              <w:t>4.4.5.</w:t>
            </w:r>
            <w:r w:rsidR="00461860">
              <w:rPr>
                <w:rFonts w:asciiTheme="minorHAnsi" w:eastAsiaTheme="minorEastAsia" w:hAnsiTheme="minorHAnsi"/>
                <w:noProof/>
                <w:color w:val="auto"/>
                <w:lang w:val="sv-SE" w:eastAsia="sv-SE"/>
              </w:rPr>
              <w:tab/>
            </w:r>
            <w:r w:rsidR="00461860" w:rsidRPr="00CB763D">
              <w:rPr>
                <w:rStyle w:val="Hyperlnk"/>
                <w:noProof/>
                <w:highlight w:val="white"/>
              </w:rPr>
              <w:t>Multiplication Expressions // XXX</w:t>
            </w:r>
            <w:r w:rsidR="00461860">
              <w:rPr>
                <w:noProof/>
                <w:webHidden/>
              </w:rPr>
              <w:tab/>
            </w:r>
            <w:r w:rsidR="00461860">
              <w:rPr>
                <w:noProof/>
                <w:webHidden/>
              </w:rPr>
              <w:fldChar w:fldCharType="begin"/>
            </w:r>
            <w:r w:rsidR="00461860">
              <w:rPr>
                <w:noProof/>
                <w:webHidden/>
              </w:rPr>
              <w:instrText xml:space="preserve"> PAGEREF _Toc59126164 \h </w:instrText>
            </w:r>
            <w:r w:rsidR="00461860">
              <w:rPr>
                <w:noProof/>
                <w:webHidden/>
              </w:rPr>
            </w:r>
            <w:r w:rsidR="00461860">
              <w:rPr>
                <w:noProof/>
                <w:webHidden/>
              </w:rPr>
              <w:fldChar w:fldCharType="separate"/>
            </w:r>
            <w:r w:rsidR="00461860">
              <w:rPr>
                <w:noProof/>
                <w:webHidden/>
              </w:rPr>
              <w:t>106</w:t>
            </w:r>
            <w:r w:rsidR="00461860">
              <w:rPr>
                <w:noProof/>
                <w:webHidden/>
              </w:rPr>
              <w:fldChar w:fldCharType="end"/>
            </w:r>
          </w:hyperlink>
        </w:p>
        <w:p w14:paraId="53948AB2" w14:textId="4E151321"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165" w:history="1">
            <w:r w:rsidR="00461860" w:rsidRPr="00CB763D">
              <w:rPr>
                <w:rStyle w:val="Hyperlnk"/>
                <w:noProof/>
              </w:rPr>
              <w:t>4.4.6.</w:t>
            </w:r>
            <w:r w:rsidR="00461860">
              <w:rPr>
                <w:rFonts w:asciiTheme="minorHAnsi" w:eastAsiaTheme="minorEastAsia" w:hAnsiTheme="minorHAnsi"/>
                <w:noProof/>
                <w:color w:val="auto"/>
                <w:lang w:val="sv-SE" w:eastAsia="sv-SE"/>
              </w:rPr>
              <w:tab/>
            </w:r>
            <w:r w:rsidR="00461860" w:rsidRPr="00CB763D">
              <w:rPr>
                <w:rStyle w:val="Hyperlnk"/>
                <w:noProof/>
              </w:rPr>
              <w:t>Cast Expressions</w:t>
            </w:r>
            <w:r w:rsidR="00461860">
              <w:rPr>
                <w:noProof/>
                <w:webHidden/>
              </w:rPr>
              <w:tab/>
            </w:r>
            <w:r w:rsidR="00461860">
              <w:rPr>
                <w:noProof/>
                <w:webHidden/>
              </w:rPr>
              <w:fldChar w:fldCharType="begin"/>
            </w:r>
            <w:r w:rsidR="00461860">
              <w:rPr>
                <w:noProof/>
                <w:webHidden/>
              </w:rPr>
              <w:instrText xml:space="preserve"> PAGEREF _Toc59126165 \h </w:instrText>
            </w:r>
            <w:r w:rsidR="00461860">
              <w:rPr>
                <w:noProof/>
                <w:webHidden/>
              </w:rPr>
            </w:r>
            <w:r w:rsidR="00461860">
              <w:rPr>
                <w:noProof/>
                <w:webHidden/>
              </w:rPr>
              <w:fldChar w:fldCharType="separate"/>
            </w:r>
            <w:r w:rsidR="00461860">
              <w:rPr>
                <w:noProof/>
                <w:webHidden/>
              </w:rPr>
              <w:t>107</w:t>
            </w:r>
            <w:r w:rsidR="00461860">
              <w:rPr>
                <w:noProof/>
                <w:webHidden/>
              </w:rPr>
              <w:fldChar w:fldCharType="end"/>
            </w:r>
          </w:hyperlink>
        </w:p>
        <w:p w14:paraId="0499A7AF" w14:textId="487481D7"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166" w:history="1">
            <w:r w:rsidR="00461860" w:rsidRPr="00CB763D">
              <w:rPr>
                <w:rStyle w:val="Hyperlnk"/>
                <w:noProof/>
              </w:rPr>
              <w:t>4.4.7.</w:t>
            </w:r>
            <w:r w:rsidR="00461860">
              <w:rPr>
                <w:rFonts w:asciiTheme="minorHAnsi" w:eastAsiaTheme="minorEastAsia" w:hAnsiTheme="minorHAnsi"/>
                <w:noProof/>
                <w:color w:val="auto"/>
                <w:lang w:val="sv-SE" w:eastAsia="sv-SE"/>
              </w:rPr>
              <w:tab/>
            </w:r>
            <w:r w:rsidR="00461860" w:rsidRPr="00CB763D">
              <w:rPr>
                <w:rStyle w:val="Hyperlnk"/>
                <w:noProof/>
              </w:rPr>
              <w:t>Unary Addition Expressions</w:t>
            </w:r>
            <w:r w:rsidR="00461860">
              <w:rPr>
                <w:noProof/>
                <w:webHidden/>
              </w:rPr>
              <w:tab/>
            </w:r>
            <w:r w:rsidR="00461860">
              <w:rPr>
                <w:noProof/>
                <w:webHidden/>
              </w:rPr>
              <w:fldChar w:fldCharType="begin"/>
            </w:r>
            <w:r w:rsidR="00461860">
              <w:rPr>
                <w:noProof/>
                <w:webHidden/>
              </w:rPr>
              <w:instrText xml:space="preserve"> PAGEREF _Toc59126166 \h </w:instrText>
            </w:r>
            <w:r w:rsidR="00461860">
              <w:rPr>
                <w:noProof/>
                <w:webHidden/>
              </w:rPr>
            </w:r>
            <w:r w:rsidR="00461860">
              <w:rPr>
                <w:noProof/>
                <w:webHidden/>
              </w:rPr>
              <w:fldChar w:fldCharType="separate"/>
            </w:r>
            <w:r w:rsidR="00461860">
              <w:rPr>
                <w:noProof/>
                <w:webHidden/>
              </w:rPr>
              <w:t>107</w:t>
            </w:r>
            <w:r w:rsidR="00461860">
              <w:rPr>
                <w:noProof/>
                <w:webHidden/>
              </w:rPr>
              <w:fldChar w:fldCharType="end"/>
            </w:r>
          </w:hyperlink>
        </w:p>
        <w:p w14:paraId="15C28FF6" w14:textId="137F9464"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167" w:history="1">
            <w:r w:rsidR="00461860" w:rsidRPr="00CB763D">
              <w:rPr>
                <w:rStyle w:val="Hyperlnk"/>
                <w:noProof/>
                <w:highlight w:val="white"/>
              </w:rPr>
              <w:t>4.4.8.</w:t>
            </w:r>
            <w:r w:rsidR="00461860">
              <w:rPr>
                <w:rFonts w:asciiTheme="minorHAnsi" w:eastAsiaTheme="minorEastAsia" w:hAnsiTheme="minorHAnsi"/>
                <w:noProof/>
                <w:color w:val="auto"/>
                <w:lang w:val="sv-SE" w:eastAsia="sv-SE"/>
              </w:rPr>
              <w:tab/>
            </w:r>
            <w:r w:rsidR="00461860" w:rsidRPr="00CB763D">
              <w:rPr>
                <w:rStyle w:val="Hyperlnk"/>
                <w:noProof/>
                <w:highlight w:val="white"/>
              </w:rPr>
              <w:t>Logical Not Expression</w:t>
            </w:r>
            <w:r w:rsidR="00461860">
              <w:rPr>
                <w:noProof/>
                <w:webHidden/>
              </w:rPr>
              <w:tab/>
            </w:r>
            <w:r w:rsidR="00461860">
              <w:rPr>
                <w:noProof/>
                <w:webHidden/>
              </w:rPr>
              <w:fldChar w:fldCharType="begin"/>
            </w:r>
            <w:r w:rsidR="00461860">
              <w:rPr>
                <w:noProof/>
                <w:webHidden/>
              </w:rPr>
              <w:instrText xml:space="preserve"> PAGEREF _Toc59126167 \h </w:instrText>
            </w:r>
            <w:r w:rsidR="00461860">
              <w:rPr>
                <w:noProof/>
                <w:webHidden/>
              </w:rPr>
            </w:r>
            <w:r w:rsidR="00461860">
              <w:rPr>
                <w:noProof/>
                <w:webHidden/>
              </w:rPr>
              <w:fldChar w:fldCharType="separate"/>
            </w:r>
            <w:r w:rsidR="00461860">
              <w:rPr>
                <w:noProof/>
                <w:webHidden/>
              </w:rPr>
              <w:t>107</w:t>
            </w:r>
            <w:r w:rsidR="00461860">
              <w:rPr>
                <w:noProof/>
                <w:webHidden/>
              </w:rPr>
              <w:fldChar w:fldCharType="end"/>
            </w:r>
          </w:hyperlink>
        </w:p>
        <w:p w14:paraId="64198A5C" w14:textId="7F5E8011"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168" w:history="1">
            <w:r w:rsidR="00461860" w:rsidRPr="00CB763D">
              <w:rPr>
                <w:rStyle w:val="Hyperlnk"/>
                <w:noProof/>
                <w:highlight w:val="white"/>
              </w:rPr>
              <w:t>4.4.9.</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Not Expression</w:t>
            </w:r>
            <w:r w:rsidR="00461860">
              <w:rPr>
                <w:noProof/>
                <w:webHidden/>
              </w:rPr>
              <w:tab/>
            </w:r>
            <w:r w:rsidR="00461860">
              <w:rPr>
                <w:noProof/>
                <w:webHidden/>
              </w:rPr>
              <w:fldChar w:fldCharType="begin"/>
            </w:r>
            <w:r w:rsidR="00461860">
              <w:rPr>
                <w:noProof/>
                <w:webHidden/>
              </w:rPr>
              <w:instrText xml:space="preserve"> PAGEREF _Toc59126168 \h </w:instrText>
            </w:r>
            <w:r w:rsidR="00461860">
              <w:rPr>
                <w:noProof/>
                <w:webHidden/>
              </w:rPr>
            </w:r>
            <w:r w:rsidR="00461860">
              <w:rPr>
                <w:noProof/>
                <w:webHidden/>
              </w:rPr>
              <w:fldChar w:fldCharType="separate"/>
            </w:r>
            <w:r w:rsidR="00461860">
              <w:rPr>
                <w:noProof/>
                <w:webHidden/>
              </w:rPr>
              <w:t>108</w:t>
            </w:r>
            <w:r w:rsidR="00461860">
              <w:rPr>
                <w:noProof/>
                <w:webHidden/>
              </w:rPr>
              <w:fldChar w:fldCharType="end"/>
            </w:r>
          </w:hyperlink>
        </w:p>
        <w:p w14:paraId="42DDDBE4" w14:textId="0CD8CDCE"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169" w:history="1">
            <w:r w:rsidR="00461860" w:rsidRPr="00CB763D">
              <w:rPr>
                <w:rStyle w:val="Hyperlnk"/>
                <w:noProof/>
                <w:highlight w:val="white"/>
              </w:rPr>
              <w:t>4.4.10.</w:t>
            </w:r>
            <w:r w:rsidR="00461860">
              <w:rPr>
                <w:rFonts w:asciiTheme="minorHAnsi" w:eastAsiaTheme="minorEastAsia" w:hAnsiTheme="minorHAnsi"/>
                <w:noProof/>
                <w:color w:val="auto"/>
                <w:lang w:val="sv-SE" w:eastAsia="sv-SE"/>
              </w:rPr>
              <w:tab/>
            </w:r>
            <w:r w:rsidR="00461860" w:rsidRPr="00CB763D">
              <w:rPr>
                <w:rStyle w:val="Hyperlnk"/>
                <w:noProof/>
                <w:highlight w:val="white"/>
              </w:rPr>
              <w:t>The sizeof Expression</w:t>
            </w:r>
            <w:r w:rsidR="00461860">
              <w:rPr>
                <w:noProof/>
                <w:webHidden/>
              </w:rPr>
              <w:tab/>
            </w:r>
            <w:r w:rsidR="00461860">
              <w:rPr>
                <w:noProof/>
                <w:webHidden/>
              </w:rPr>
              <w:fldChar w:fldCharType="begin"/>
            </w:r>
            <w:r w:rsidR="00461860">
              <w:rPr>
                <w:noProof/>
                <w:webHidden/>
              </w:rPr>
              <w:instrText xml:space="preserve"> PAGEREF _Toc59126169 \h </w:instrText>
            </w:r>
            <w:r w:rsidR="00461860">
              <w:rPr>
                <w:noProof/>
                <w:webHidden/>
              </w:rPr>
            </w:r>
            <w:r w:rsidR="00461860">
              <w:rPr>
                <w:noProof/>
                <w:webHidden/>
              </w:rPr>
              <w:fldChar w:fldCharType="separate"/>
            </w:r>
            <w:r w:rsidR="00461860">
              <w:rPr>
                <w:noProof/>
                <w:webHidden/>
              </w:rPr>
              <w:t>108</w:t>
            </w:r>
            <w:r w:rsidR="00461860">
              <w:rPr>
                <w:noProof/>
                <w:webHidden/>
              </w:rPr>
              <w:fldChar w:fldCharType="end"/>
            </w:r>
          </w:hyperlink>
        </w:p>
        <w:p w14:paraId="544985F4" w14:textId="6D7C205F"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170" w:history="1">
            <w:r w:rsidR="00461860" w:rsidRPr="00CB763D">
              <w:rPr>
                <w:rStyle w:val="Hyperlnk"/>
                <w:noProof/>
                <w:highlight w:val="white"/>
              </w:rPr>
              <w:t>4.4.11.</w:t>
            </w:r>
            <w:r w:rsidR="00461860">
              <w:rPr>
                <w:rFonts w:asciiTheme="minorHAnsi" w:eastAsiaTheme="minorEastAsia" w:hAnsiTheme="minorHAnsi"/>
                <w:noProof/>
                <w:color w:val="auto"/>
                <w:lang w:val="sv-SE" w:eastAsia="sv-SE"/>
              </w:rPr>
              <w:tab/>
            </w:r>
            <w:r w:rsidR="00461860" w:rsidRPr="00CB763D">
              <w:rPr>
                <w:rStyle w:val="Hyperlnk"/>
                <w:noProof/>
                <w:highlight w:val="white"/>
              </w:rPr>
              <w:t>Address Expression // XXX</w:t>
            </w:r>
            <w:r w:rsidR="00461860">
              <w:rPr>
                <w:noProof/>
                <w:webHidden/>
              </w:rPr>
              <w:tab/>
            </w:r>
            <w:r w:rsidR="00461860">
              <w:rPr>
                <w:noProof/>
                <w:webHidden/>
              </w:rPr>
              <w:fldChar w:fldCharType="begin"/>
            </w:r>
            <w:r w:rsidR="00461860">
              <w:rPr>
                <w:noProof/>
                <w:webHidden/>
              </w:rPr>
              <w:instrText xml:space="preserve"> PAGEREF _Toc59126170 \h </w:instrText>
            </w:r>
            <w:r w:rsidR="00461860">
              <w:rPr>
                <w:noProof/>
                <w:webHidden/>
              </w:rPr>
            </w:r>
            <w:r w:rsidR="00461860">
              <w:rPr>
                <w:noProof/>
                <w:webHidden/>
              </w:rPr>
              <w:fldChar w:fldCharType="separate"/>
            </w:r>
            <w:r w:rsidR="00461860">
              <w:rPr>
                <w:noProof/>
                <w:webHidden/>
              </w:rPr>
              <w:t>109</w:t>
            </w:r>
            <w:r w:rsidR="00461860">
              <w:rPr>
                <w:noProof/>
                <w:webHidden/>
              </w:rPr>
              <w:fldChar w:fldCharType="end"/>
            </w:r>
          </w:hyperlink>
        </w:p>
        <w:p w14:paraId="23A4D076" w14:textId="4DD0AEC0"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171" w:history="1">
            <w:r w:rsidR="00461860" w:rsidRPr="00CB763D">
              <w:rPr>
                <w:rStyle w:val="Hyperlnk"/>
                <w:noProof/>
                <w:highlight w:val="white"/>
              </w:rPr>
              <w:t>4.4.12.</w:t>
            </w:r>
            <w:r w:rsidR="00461860">
              <w:rPr>
                <w:rFonts w:asciiTheme="minorHAnsi" w:eastAsiaTheme="minorEastAsia" w:hAnsiTheme="minorHAnsi"/>
                <w:noProof/>
                <w:color w:val="auto"/>
                <w:lang w:val="sv-SE" w:eastAsia="sv-SE"/>
              </w:rPr>
              <w:tab/>
            </w:r>
            <w:r w:rsidR="00461860" w:rsidRPr="00CB763D">
              <w:rPr>
                <w:rStyle w:val="Hyperlnk"/>
                <w:noProof/>
                <w:highlight w:val="white"/>
              </w:rPr>
              <w:t>Dereference Expression</w:t>
            </w:r>
            <w:r w:rsidR="00461860">
              <w:rPr>
                <w:noProof/>
                <w:webHidden/>
              </w:rPr>
              <w:tab/>
            </w:r>
            <w:r w:rsidR="00461860">
              <w:rPr>
                <w:noProof/>
                <w:webHidden/>
              </w:rPr>
              <w:fldChar w:fldCharType="begin"/>
            </w:r>
            <w:r w:rsidR="00461860">
              <w:rPr>
                <w:noProof/>
                <w:webHidden/>
              </w:rPr>
              <w:instrText xml:space="preserve"> PAGEREF _Toc59126171 \h </w:instrText>
            </w:r>
            <w:r w:rsidR="00461860">
              <w:rPr>
                <w:noProof/>
                <w:webHidden/>
              </w:rPr>
            </w:r>
            <w:r w:rsidR="00461860">
              <w:rPr>
                <w:noProof/>
                <w:webHidden/>
              </w:rPr>
              <w:fldChar w:fldCharType="separate"/>
            </w:r>
            <w:r w:rsidR="00461860">
              <w:rPr>
                <w:noProof/>
                <w:webHidden/>
              </w:rPr>
              <w:t>109</w:t>
            </w:r>
            <w:r w:rsidR="00461860">
              <w:rPr>
                <w:noProof/>
                <w:webHidden/>
              </w:rPr>
              <w:fldChar w:fldCharType="end"/>
            </w:r>
          </w:hyperlink>
        </w:p>
        <w:p w14:paraId="04DE0B26" w14:textId="2EF77D2E"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172" w:history="1">
            <w:r w:rsidR="00461860" w:rsidRPr="00CB763D">
              <w:rPr>
                <w:rStyle w:val="Hyperlnk"/>
                <w:noProof/>
                <w:highlight w:val="white"/>
              </w:rPr>
              <w:t>4.4.13.</w:t>
            </w:r>
            <w:r w:rsidR="00461860">
              <w:rPr>
                <w:rFonts w:asciiTheme="minorHAnsi" w:eastAsiaTheme="minorEastAsia" w:hAnsiTheme="minorHAnsi"/>
                <w:noProof/>
                <w:color w:val="auto"/>
                <w:lang w:val="sv-SE" w:eastAsia="sv-SE"/>
              </w:rPr>
              <w:tab/>
            </w:r>
            <w:r w:rsidR="00461860" w:rsidRPr="00CB763D">
              <w:rPr>
                <w:rStyle w:val="Hyperlnk"/>
                <w:noProof/>
                <w:highlight w:val="white"/>
              </w:rPr>
              <w:t>Prefix Increment and Decrement Expression</w:t>
            </w:r>
            <w:r w:rsidR="00461860">
              <w:rPr>
                <w:noProof/>
                <w:webHidden/>
              </w:rPr>
              <w:tab/>
            </w:r>
            <w:r w:rsidR="00461860">
              <w:rPr>
                <w:noProof/>
                <w:webHidden/>
              </w:rPr>
              <w:fldChar w:fldCharType="begin"/>
            </w:r>
            <w:r w:rsidR="00461860">
              <w:rPr>
                <w:noProof/>
                <w:webHidden/>
              </w:rPr>
              <w:instrText xml:space="preserve"> PAGEREF _Toc59126172 \h </w:instrText>
            </w:r>
            <w:r w:rsidR="00461860">
              <w:rPr>
                <w:noProof/>
                <w:webHidden/>
              </w:rPr>
            </w:r>
            <w:r w:rsidR="00461860">
              <w:rPr>
                <w:noProof/>
                <w:webHidden/>
              </w:rPr>
              <w:fldChar w:fldCharType="separate"/>
            </w:r>
            <w:r w:rsidR="00461860">
              <w:rPr>
                <w:noProof/>
                <w:webHidden/>
              </w:rPr>
              <w:t>109</w:t>
            </w:r>
            <w:r w:rsidR="00461860">
              <w:rPr>
                <w:noProof/>
                <w:webHidden/>
              </w:rPr>
              <w:fldChar w:fldCharType="end"/>
            </w:r>
          </w:hyperlink>
        </w:p>
        <w:p w14:paraId="555E60D5" w14:textId="3A17A058"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173" w:history="1">
            <w:r w:rsidR="00461860" w:rsidRPr="00CB763D">
              <w:rPr>
                <w:rStyle w:val="Hyperlnk"/>
                <w:noProof/>
                <w:highlight w:val="white"/>
              </w:rPr>
              <w:t>4.4.14.</w:t>
            </w:r>
            <w:r w:rsidR="00461860">
              <w:rPr>
                <w:rFonts w:asciiTheme="minorHAnsi" w:eastAsiaTheme="minorEastAsia" w:hAnsiTheme="minorHAnsi"/>
                <w:noProof/>
                <w:color w:val="auto"/>
                <w:lang w:val="sv-SE" w:eastAsia="sv-SE"/>
              </w:rPr>
              <w:tab/>
            </w:r>
            <w:r w:rsidR="00461860" w:rsidRPr="00CB763D">
              <w:rPr>
                <w:rStyle w:val="Hyperlnk"/>
                <w:noProof/>
                <w:highlight w:val="white"/>
              </w:rPr>
              <w:t>Postfix Increment and Decrement Expression</w:t>
            </w:r>
            <w:r w:rsidR="00461860">
              <w:rPr>
                <w:noProof/>
                <w:webHidden/>
              </w:rPr>
              <w:tab/>
            </w:r>
            <w:r w:rsidR="00461860">
              <w:rPr>
                <w:noProof/>
                <w:webHidden/>
              </w:rPr>
              <w:fldChar w:fldCharType="begin"/>
            </w:r>
            <w:r w:rsidR="00461860">
              <w:rPr>
                <w:noProof/>
                <w:webHidden/>
              </w:rPr>
              <w:instrText xml:space="preserve"> PAGEREF _Toc59126173 \h </w:instrText>
            </w:r>
            <w:r w:rsidR="00461860">
              <w:rPr>
                <w:noProof/>
                <w:webHidden/>
              </w:rPr>
            </w:r>
            <w:r w:rsidR="00461860">
              <w:rPr>
                <w:noProof/>
                <w:webHidden/>
              </w:rPr>
              <w:fldChar w:fldCharType="separate"/>
            </w:r>
            <w:r w:rsidR="00461860">
              <w:rPr>
                <w:noProof/>
                <w:webHidden/>
              </w:rPr>
              <w:t>111</w:t>
            </w:r>
            <w:r w:rsidR="00461860">
              <w:rPr>
                <w:noProof/>
                <w:webHidden/>
              </w:rPr>
              <w:fldChar w:fldCharType="end"/>
            </w:r>
          </w:hyperlink>
        </w:p>
        <w:p w14:paraId="20B5B5C8" w14:textId="6E30FAC0"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174" w:history="1">
            <w:r w:rsidR="00461860" w:rsidRPr="00CB763D">
              <w:rPr>
                <w:rStyle w:val="Hyperlnk"/>
                <w:noProof/>
                <w:highlight w:val="white"/>
              </w:rPr>
              <w:t>4.4.15.</w:t>
            </w:r>
            <w:r w:rsidR="00461860">
              <w:rPr>
                <w:rFonts w:asciiTheme="minorHAnsi" w:eastAsiaTheme="minorEastAsia" w:hAnsiTheme="minorHAnsi"/>
                <w:noProof/>
                <w:color w:val="auto"/>
                <w:lang w:val="sv-SE" w:eastAsia="sv-SE"/>
              </w:rPr>
              <w:tab/>
            </w:r>
            <w:r w:rsidR="00461860" w:rsidRPr="00CB763D">
              <w:rPr>
                <w:rStyle w:val="Hyperlnk"/>
                <w:noProof/>
                <w:highlight w:val="white"/>
              </w:rPr>
              <w:t>Arrow Expression</w:t>
            </w:r>
            <w:r w:rsidR="00461860">
              <w:rPr>
                <w:noProof/>
                <w:webHidden/>
              </w:rPr>
              <w:tab/>
            </w:r>
            <w:r w:rsidR="00461860">
              <w:rPr>
                <w:noProof/>
                <w:webHidden/>
              </w:rPr>
              <w:fldChar w:fldCharType="begin"/>
            </w:r>
            <w:r w:rsidR="00461860">
              <w:rPr>
                <w:noProof/>
                <w:webHidden/>
              </w:rPr>
              <w:instrText xml:space="preserve"> PAGEREF _Toc59126174 \h </w:instrText>
            </w:r>
            <w:r w:rsidR="00461860">
              <w:rPr>
                <w:noProof/>
                <w:webHidden/>
              </w:rPr>
            </w:r>
            <w:r w:rsidR="00461860">
              <w:rPr>
                <w:noProof/>
                <w:webHidden/>
              </w:rPr>
              <w:fldChar w:fldCharType="separate"/>
            </w:r>
            <w:r w:rsidR="00461860">
              <w:rPr>
                <w:noProof/>
                <w:webHidden/>
              </w:rPr>
              <w:t>112</w:t>
            </w:r>
            <w:r w:rsidR="00461860">
              <w:rPr>
                <w:noProof/>
                <w:webHidden/>
              </w:rPr>
              <w:fldChar w:fldCharType="end"/>
            </w:r>
          </w:hyperlink>
        </w:p>
        <w:p w14:paraId="760B6A6E" w14:textId="0C1BC043"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175" w:history="1">
            <w:r w:rsidR="00461860" w:rsidRPr="00CB763D">
              <w:rPr>
                <w:rStyle w:val="Hyperlnk"/>
                <w:noProof/>
                <w:highlight w:val="white"/>
              </w:rPr>
              <w:t>4.4.16.</w:t>
            </w:r>
            <w:r w:rsidR="00461860">
              <w:rPr>
                <w:rFonts w:asciiTheme="minorHAnsi" w:eastAsiaTheme="minorEastAsia" w:hAnsiTheme="minorHAnsi"/>
                <w:noProof/>
                <w:color w:val="auto"/>
                <w:lang w:val="sv-SE" w:eastAsia="sv-SE"/>
              </w:rPr>
              <w:tab/>
            </w:r>
            <w:r w:rsidR="00461860" w:rsidRPr="00CB763D">
              <w:rPr>
                <w:rStyle w:val="Hyperlnk"/>
                <w:noProof/>
                <w:highlight w:val="white"/>
              </w:rPr>
              <w:t>Index Expression</w:t>
            </w:r>
            <w:r w:rsidR="00461860">
              <w:rPr>
                <w:noProof/>
                <w:webHidden/>
              </w:rPr>
              <w:tab/>
            </w:r>
            <w:r w:rsidR="00461860">
              <w:rPr>
                <w:noProof/>
                <w:webHidden/>
              </w:rPr>
              <w:fldChar w:fldCharType="begin"/>
            </w:r>
            <w:r w:rsidR="00461860">
              <w:rPr>
                <w:noProof/>
                <w:webHidden/>
              </w:rPr>
              <w:instrText xml:space="preserve"> PAGEREF _Toc59126175 \h </w:instrText>
            </w:r>
            <w:r w:rsidR="00461860">
              <w:rPr>
                <w:noProof/>
                <w:webHidden/>
              </w:rPr>
            </w:r>
            <w:r w:rsidR="00461860">
              <w:rPr>
                <w:noProof/>
                <w:webHidden/>
              </w:rPr>
              <w:fldChar w:fldCharType="separate"/>
            </w:r>
            <w:r w:rsidR="00461860">
              <w:rPr>
                <w:noProof/>
                <w:webHidden/>
              </w:rPr>
              <w:t>112</w:t>
            </w:r>
            <w:r w:rsidR="00461860">
              <w:rPr>
                <w:noProof/>
                <w:webHidden/>
              </w:rPr>
              <w:fldChar w:fldCharType="end"/>
            </w:r>
          </w:hyperlink>
        </w:p>
        <w:p w14:paraId="2EFF07AE" w14:textId="373455EA"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176" w:history="1">
            <w:r w:rsidR="00461860" w:rsidRPr="00CB763D">
              <w:rPr>
                <w:rStyle w:val="Hyperlnk"/>
                <w:noProof/>
                <w:highlight w:val="white"/>
              </w:rPr>
              <w:t>4.4.1.</w:t>
            </w:r>
            <w:r w:rsidR="00461860">
              <w:rPr>
                <w:rFonts w:asciiTheme="minorHAnsi" w:eastAsiaTheme="minorEastAsia" w:hAnsiTheme="minorHAnsi"/>
                <w:noProof/>
                <w:color w:val="auto"/>
                <w:lang w:val="sv-SE" w:eastAsia="sv-SE"/>
              </w:rPr>
              <w:tab/>
            </w:r>
            <w:r w:rsidR="00461860" w:rsidRPr="00CB763D">
              <w:rPr>
                <w:rStyle w:val="Hyperlnk"/>
                <w:noProof/>
                <w:highlight w:val="white"/>
              </w:rPr>
              <w:t>Dot Expression</w:t>
            </w:r>
            <w:r w:rsidR="00461860">
              <w:rPr>
                <w:noProof/>
                <w:webHidden/>
              </w:rPr>
              <w:tab/>
            </w:r>
            <w:r w:rsidR="00461860">
              <w:rPr>
                <w:noProof/>
                <w:webHidden/>
              </w:rPr>
              <w:fldChar w:fldCharType="begin"/>
            </w:r>
            <w:r w:rsidR="00461860">
              <w:rPr>
                <w:noProof/>
                <w:webHidden/>
              </w:rPr>
              <w:instrText xml:space="preserve"> PAGEREF _Toc59126176 \h </w:instrText>
            </w:r>
            <w:r w:rsidR="00461860">
              <w:rPr>
                <w:noProof/>
                <w:webHidden/>
              </w:rPr>
            </w:r>
            <w:r w:rsidR="00461860">
              <w:rPr>
                <w:noProof/>
                <w:webHidden/>
              </w:rPr>
              <w:fldChar w:fldCharType="separate"/>
            </w:r>
            <w:r w:rsidR="00461860">
              <w:rPr>
                <w:noProof/>
                <w:webHidden/>
              </w:rPr>
              <w:t>114</w:t>
            </w:r>
            <w:r w:rsidR="00461860">
              <w:rPr>
                <w:noProof/>
                <w:webHidden/>
              </w:rPr>
              <w:fldChar w:fldCharType="end"/>
            </w:r>
          </w:hyperlink>
        </w:p>
        <w:p w14:paraId="08D672A9" w14:textId="65FEBD82"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177" w:history="1">
            <w:r w:rsidR="00461860" w:rsidRPr="00CB763D">
              <w:rPr>
                <w:rStyle w:val="Hyperlnk"/>
                <w:noProof/>
                <w:highlight w:val="white"/>
              </w:rPr>
              <w:t>4.4.2.</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Call Expression</w:t>
            </w:r>
            <w:r w:rsidR="00461860">
              <w:rPr>
                <w:noProof/>
                <w:webHidden/>
              </w:rPr>
              <w:tab/>
            </w:r>
            <w:r w:rsidR="00461860">
              <w:rPr>
                <w:noProof/>
                <w:webHidden/>
              </w:rPr>
              <w:fldChar w:fldCharType="begin"/>
            </w:r>
            <w:r w:rsidR="00461860">
              <w:rPr>
                <w:noProof/>
                <w:webHidden/>
              </w:rPr>
              <w:instrText xml:space="preserve"> PAGEREF _Toc59126177 \h </w:instrText>
            </w:r>
            <w:r w:rsidR="00461860">
              <w:rPr>
                <w:noProof/>
                <w:webHidden/>
              </w:rPr>
            </w:r>
            <w:r w:rsidR="00461860">
              <w:rPr>
                <w:noProof/>
                <w:webHidden/>
              </w:rPr>
              <w:fldChar w:fldCharType="separate"/>
            </w:r>
            <w:r w:rsidR="00461860">
              <w:rPr>
                <w:noProof/>
                <w:webHidden/>
              </w:rPr>
              <w:t>114</w:t>
            </w:r>
            <w:r w:rsidR="00461860">
              <w:rPr>
                <w:noProof/>
                <w:webHidden/>
              </w:rPr>
              <w:fldChar w:fldCharType="end"/>
            </w:r>
          </w:hyperlink>
        </w:p>
        <w:p w14:paraId="25F965B5" w14:textId="4D64AF81"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178"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Argument Expression List</w:t>
            </w:r>
            <w:r w:rsidR="00461860">
              <w:rPr>
                <w:noProof/>
                <w:webHidden/>
              </w:rPr>
              <w:tab/>
            </w:r>
            <w:r w:rsidR="00461860">
              <w:rPr>
                <w:noProof/>
                <w:webHidden/>
              </w:rPr>
              <w:fldChar w:fldCharType="begin"/>
            </w:r>
            <w:r w:rsidR="00461860">
              <w:rPr>
                <w:noProof/>
                <w:webHidden/>
              </w:rPr>
              <w:instrText xml:space="preserve"> PAGEREF _Toc59126178 \h </w:instrText>
            </w:r>
            <w:r w:rsidR="00461860">
              <w:rPr>
                <w:noProof/>
                <w:webHidden/>
              </w:rPr>
            </w:r>
            <w:r w:rsidR="00461860">
              <w:rPr>
                <w:noProof/>
                <w:webHidden/>
              </w:rPr>
              <w:fldChar w:fldCharType="separate"/>
            </w:r>
            <w:r w:rsidR="00461860">
              <w:rPr>
                <w:noProof/>
                <w:webHidden/>
              </w:rPr>
              <w:t>117</w:t>
            </w:r>
            <w:r w:rsidR="00461860">
              <w:rPr>
                <w:noProof/>
                <w:webHidden/>
              </w:rPr>
              <w:fldChar w:fldCharType="end"/>
            </w:r>
          </w:hyperlink>
        </w:p>
        <w:p w14:paraId="6BBF9FF3" w14:textId="32FB7933"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179" w:history="1">
            <w:r w:rsidR="00461860" w:rsidRPr="00CB763D">
              <w:rPr>
                <w:rStyle w:val="Hyperlnk"/>
                <w:noProof/>
                <w:highlight w:val="white"/>
              </w:rPr>
              <w:t>4.4.4.</w:t>
            </w:r>
            <w:r w:rsidR="00461860">
              <w:rPr>
                <w:rFonts w:asciiTheme="minorHAnsi" w:eastAsiaTheme="minorEastAsia" w:hAnsiTheme="minorHAnsi"/>
                <w:noProof/>
                <w:color w:val="auto"/>
                <w:lang w:val="sv-SE" w:eastAsia="sv-SE"/>
              </w:rPr>
              <w:tab/>
            </w:r>
            <w:r w:rsidR="00461860" w:rsidRPr="00CB763D">
              <w:rPr>
                <w:rStyle w:val="Hyperlnk"/>
                <w:noProof/>
                <w:highlight w:val="white"/>
              </w:rPr>
              <w:t>Primary Expressions</w:t>
            </w:r>
            <w:r w:rsidR="00461860">
              <w:rPr>
                <w:noProof/>
                <w:webHidden/>
              </w:rPr>
              <w:tab/>
            </w:r>
            <w:r w:rsidR="00461860">
              <w:rPr>
                <w:noProof/>
                <w:webHidden/>
              </w:rPr>
              <w:fldChar w:fldCharType="begin"/>
            </w:r>
            <w:r w:rsidR="00461860">
              <w:rPr>
                <w:noProof/>
                <w:webHidden/>
              </w:rPr>
              <w:instrText xml:space="preserve"> PAGEREF _Toc59126179 \h </w:instrText>
            </w:r>
            <w:r w:rsidR="00461860">
              <w:rPr>
                <w:noProof/>
                <w:webHidden/>
              </w:rPr>
            </w:r>
            <w:r w:rsidR="00461860">
              <w:rPr>
                <w:noProof/>
                <w:webHidden/>
              </w:rPr>
              <w:fldChar w:fldCharType="separate"/>
            </w:r>
            <w:r w:rsidR="00461860">
              <w:rPr>
                <w:noProof/>
                <w:webHidden/>
              </w:rPr>
              <w:t>118</w:t>
            </w:r>
            <w:r w:rsidR="00461860">
              <w:rPr>
                <w:noProof/>
                <w:webHidden/>
              </w:rPr>
              <w:fldChar w:fldCharType="end"/>
            </w:r>
          </w:hyperlink>
        </w:p>
        <w:p w14:paraId="31682D42" w14:textId="2789A8F9" w:rsidR="00461860" w:rsidRDefault="00814EB4">
          <w:pPr>
            <w:pStyle w:val="Innehll1"/>
            <w:rPr>
              <w:rFonts w:asciiTheme="minorHAnsi" w:eastAsiaTheme="minorEastAsia" w:hAnsiTheme="minorHAnsi"/>
              <w:noProof/>
              <w:color w:val="auto"/>
              <w:lang w:val="sv-SE" w:eastAsia="sv-SE"/>
            </w:rPr>
          </w:pPr>
          <w:hyperlink w:anchor="_Toc59126180" w:history="1">
            <w:r w:rsidR="00461860" w:rsidRPr="00CB763D">
              <w:rPr>
                <w:rStyle w:val="Hyperlnk"/>
                <w:noProof/>
              </w:rPr>
              <w:t>5.</w:t>
            </w:r>
            <w:r w:rsidR="00461860">
              <w:rPr>
                <w:rFonts w:asciiTheme="minorHAnsi" w:eastAsiaTheme="minorEastAsia" w:hAnsiTheme="minorHAnsi"/>
                <w:noProof/>
                <w:color w:val="auto"/>
                <w:lang w:val="sv-SE" w:eastAsia="sv-SE"/>
              </w:rPr>
              <w:tab/>
            </w:r>
            <w:r w:rsidR="00461860" w:rsidRPr="00CB763D">
              <w:rPr>
                <w:rStyle w:val="Hyperlnk"/>
                <w:noProof/>
              </w:rPr>
              <w:t>Declaration Specifiers and Declarators</w:t>
            </w:r>
            <w:r w:rsidR="00461860">
              <w:rPr>
                <w:noProof/>
                <w:webHidden/>
              </w:rPr>
              <w:tab/>
            </w:r>
            <w:r w:rsidR="00461860">
              <w:rPr>
                <w:noProof/>
                <w:webHidden/>
              </w:rPr>
              <w:fldChar w:fldCharType="begin"/>
            </w:r>
            <w:r w:rsidR="00461860">
              <w:rPr>
                <w:noProof/>
                <w:webHidden/>
              </w:rPr>
              <w:instrText xml:space="preserve"> PAGEREF _Toc59126180 \h </w:instrText>
            </w:r>
            <w:r w:rsidR="00461860">
              <w:rPr>
                <w:noProof/>
                <w:webHidden/>
              </w:rPr>
            </w:r>
            <w:r w:rsidR="00461860">
              <w:rPr>
                <w:noProof/>
                <w:webHidden/>
              </w:rPr>
              <w:fldChar w:fldCharType="separate"/>
            </w:r>
            <w:r w:rsidR="00461860">
              <w:rPr>
                <w:noProof/>
                <w:webHidden/>
              </w:rPr>
              <w:t>120</w:t>
            </w:r>
            <w:r w:rsidR="00461860">
              <w:rPr>
                <w:noProof/>
                <w:webHidden/>
              </w:rPr>
              <w:fldChar w:fldCharType="end"/>
            </w:r>
          </w:hyperlink>
        </w:p>
        <w:p w14:paraId="049CF9BF" w14:textId="19C11A6C" w:rsidR="00461860" w:rsidRDefault="00814EB4">
          <w:pPr>
            <w:pStyle w:val="Innehll2"/>
            <w:tabs>
              <w:tab w:val="left" w:pos="880"/>
              <w:tab w:val="right" w:leader="dot" w:pos="9350"/>
            </w:tabs>
            <w:rPr>
              <w:rFonts w:asciiTheme="minorHAnsi" w:eastAsiaTheme="minorEastAsia" w:hAnsiTheme="minorHAnsi"/>
              <w:noProof/>
              <w:color w:val="auto"/>
              <w:lang w:val="sv-SE" w:eastAsia="sv-SE"/>
            </w:rPr>
          </w:pPr>
          <w:hyperlink w:anchor="_Toc59126181" w:history="1">
            <w:r w:rsidR="00461860" w:rsidRPr="00CB763D">
              <w:rPr>
                <w:rStyle w:val="Hyperlnk"/>
                <w:noProof/>
              </w:rPr>
              <w:t>5.1.</w:t>
            </w:r>
            <w:r w:rsidR="00461860">
              <w:rPr>
                <w:rFonts w:asciiTheme="minorHAnsi" w:eastAsiaTheme="minorEastAsia" w:hAnsiTheme="minorHAnsi"/>
                <w:noProof/>
                <w:color w:val="auto"/>
                <w:lang w:val="sv-SE" w:eastAsia="sv-SE"/>
              </w:rPr>
              <w:tab/>
            </w:r>
            <w:r w:rsidR="00461860" w:rsidRPr="00CB763D">
              <w:rPr>
                <w:rStyle w:val="Hyperlnk"/>
                <w:noProof/>
              </w:rPr>
              <w:t>Declarators</w:t>
            </w:r>
            <w:r w:rsidR="00461860">
              <w:rPr>
                <w:noProof/>
                <w:webHidden/>
              </w:rPr>
              <w:tab/>
            </w:r>
            <w:r w:rsidR="00461860">
              <w:rPr>
                <w:noProof/>
                <w:webHidden/>
              </w:rPr>
              <w:fldChar w:fldCharType="begin"/>
            </w:r>
            <w:r w:rsidR="00461860">
              <w:rPr>
                <w:noProof/>
                <w:webHidden/>
              </w:rPr>
              <w:instrText xml:space="preserve"> PAGEREF _Toc59126181 \h </w:instrText>
            </w:r>
            <w:r w:rsidR="00461860">
              <w:rPr>
                <w:noProof/>
                <w:webHidden/>
              </w:rPr>
            </w:r>
            <w:r w:rsidR="00461860">
              <w:rPr>
                <w:noProof/>
                <w:webHidden/>
              </w:rPr>
              <w:fldChar w:fldCharType="separate"/>
            </w:r>
            <w:r w:rsidR="00461860">
              <w:rPr>
                <w:noProof/>
                <w:webHidden/>
              </w:rPr>
              <w:t>126</w:t>
            </w:r>
            <w:r w:rsidR="00461860">
              <w:rPr>
                <w:noProof/>
                <w:webHidden/>
              </w:rPr>
              <w:fldChar w:fldCharType="end"/>
            </w:r>
          </w:hyperlink>
        </w:p>
        <w:p w14:paraId="1525D3C7" w14:textId="6A607938" w:rsidR="00461860" w:rsidRDefault="00814EB4">
          <w:pPr>
            <w:pStyle w:val="Innehll1"/>
            <w:rPr>
              <w:rFonts w:asciiTheme="minorHAnsi" w:eastAsiaTheme="minorEastAsia" w:hAnsiTheme="minorHAnsi"/>
              <w:noProof/>
              <w:color w:val="auto"/>
              <w:lang w:val="sv-SE" w:eastAsia="sv-SE"/>
            </w:rPr>
          </w:pPr>
          <w:hyperlink w:anchor="_Toc59126182" w:history="1">
            <w:r w:rsidR="00461860" w:rsidRPr="00CB763D">
              <w:rPr>
                <w:rStyle w:val="Hyperlnk"/>
                <w:noProof/>
              </w:rPr>
              <w:t>6.</w:t>
            </w:r>
            <w:r w:rsidR="00461860">
              <w:rPr>
                <w:rFonts w:asciiTheme="minorHAnsi" w:eastAsiaTheme="minorEastAsia" w:hAnsiTheme="minorHAnsi"/>
                <w:noProof/>
                <w:color w:val="auto"/>
                <w:lang w:val="sv-SE" w:eastAsia="sv-SE"/>
              </w:rPr>
              <w:tab/>
            </w:r>
            <w:r w:rsidR="00461860" w:rsidRPr="00CB763D">
              <w:rPr>
                <w:rStyle w:val="Hyperlnk"/>
                <w:noProof/>
              </w:rPr>
              <w:t>The Symbol Table</w:t>
            </w:r>
            <w:r w:rsidR="00461860">
              <w:rPr>
                <w:noProof/>
                <w:webHidden/>
              </w:rPr>
              <w:tab/>
            </w:r>
            <w:r w:rsidR="00461860">
              <w:rPr>
                <w:noProof/>
                <w:webHidden/>
              </w:rPr>
              <w:fldChar w:fldCharType="begin"/>
            </w:r>
            <w:r w:rsidR="00461860">
              <w:rPr>
                <w:noProof/>
                <w:webHidden/>
              </w:rPr>
              <w:instrText xml:space="preserve"> PAGEREF _Toc59126182 \h </w:instrText>
            </w:r>
            <w:r w:rsidR="00461860">
              <w:rPr>
                <w:noProof/>
                <w:webHidden/>
              </w:rPr>
            </w:r>
            <w:r w:rsidR="00461860">
              <w:rPr>
                <w:noProof/>
                <w:webHidden/>
              </w:rPr>
              <w:fldChar w:fldCharType="separate"/>
            </w:r>
            <w:r w:rsidR="00461860">
              <w:rPr>
                <w:noProof/>
                <w:webHidden/>
              </w:rPr>
              <w:t>128</w:t>
            </w:r>
            <w:r w:rsidR="00461860">
              <w:rPr>
                <w:noProof/>
                <w:webHidden/>
              </w:rPr>
              <w:fldChar w:fldCharType="end"/>
            </w:r>
          </w:hyperlink>
        </w:p>
        <w:p w14:paraId="673A4664" w14:textId="1CFE8FE6" w:rsidR="00461860" w:rsidRDefault="00814EB4">
          <w:pPr>
            <w:pStyle w:val="Innehll2"/>
            <w:tabs>
              <w:tab w:val="left" w:pos="880"/>
              <w:tab w:val="right" w:leader="dot" w:pos="9350"/>
            </w:tabs>
            <w:rPr>
              <w:rFonts w:asciiTheme="minorHAnsi" w:eastAsiaTheme="minorEastAsia" w:hAnsiTheme="minorHAnsi"/>
              <w:noProof/>
              <w:color w:val="auto"/>
              <w:lang w:val="sv-SE" w:eastAsia="sv-SE"/>
            </w:rPr>
          </w:pPr>
          <w:hyperlink w:anchor="_Toc59126183" w:history="1">
            <w:r w:rsidR="00461860" w:rsidRPr="00CB763D">
              <w:rPr>
                <w:rStyle w:val="Hyperlnk"/>
                <w:noProof/>
              </w:rPr>
              <w:t>6.1.</w:t>
            </w:r>
            <w:r w:rsidR="00461860">
              <w:rPr>
                <w:rFonts w:asciiTheme="minorHAnsi" w:eastAsiaTheme="minorEastAsia" w:hAnsiTheme="minorHAnsi"/>
                <w:noProof/>
                <w:color w:val="auto"/>
                <w:lang w:val="sv-SE" w:eastAsia="sv-SE"/>
              </w:rPr>
              <w:tab/>
            </w:r>
            <w:r w:rsidR="00461860" w:rsidRPr="00CB763D">
              <w:rPr>
                <w:rStyle w:val="Hyperlnk"/>
                <w:noProof/>
              </w:rPr>
              <w:t>The Symbol</w:t>
            </w:r>
            <w:r w:rsidR="00461860">
              <w:rPr>
                <w:noProof/>
                <w:webHidden/>
              </w:rPr>
              <w:tab/>
            </w:r>
            <w:r w:rsidR="00461860">
              <w:rPr>
                <w:noProof/>
                <w:webHidden/>
              </w:rPr>
              <w:fldChar w:fldCharType="begin"/>
            </w:r>
            <w:r w:rsidR="00461860">
              <w:rPr>
                <w:noProof/>
                <w:webHidden/>
              </w:rPr>
              <w:instrText xml:space="preserve"> PAGEREF _Toc59126183 \h </w:instrText>
            </w:r>
            <w:r w:rsidR="00461860">
              <w:rPr>
                <w:noProof/>
                <w:webHidden/>
              </w:rPr>
            </w:r>
            <w:r w:rsidR="00461860">
              <w:rPr>
                <w:noProof/>
                <w:webHidden/>
              </w:rPr>
              <w:fldChar w:fldCharType="separate"/>
            </w:r>
            <w:r w:rsidR="00461860">
              <w:rPr>
                <w:noProof/>
                <w:webHidden/>
              </w:rPr>
              <w:t>134</w:t>
            </w:r>
            <w:r w:rsidR="00461860">
              <w:rPr>
                <w:noProof/>
                <w:webHidden/>
              </w:rPr>
              <w:fldChar w:fldCharType="end"/>
            </w:r>
          </w:hyperlink>
        </w:p>
        <w:p w14:paraId="41AB6702" w14:textId="579AA5BA" w:rsidR="00461860" w:rsidRDefault="00814EB4">
          <w:pPr>
            <w:pStyle w:val="Innehll2"/>
            <w:tabs>
              <w:tab w:val="left" w:pos="880"/>
              <w:tab w:val="right" w:leader="dot" w:pos="9350"/>
            </w:tabs>
            <w:rPr>
              <w:rFonts w:asciiTheme="minorHAnsi" w:eastAsiaTheme="minorEastAsia" w:hAnsiTheme="minorHAnsi"/>
              <w:noProof/>
              <w:color w:val="auto"/>
              <w:lang w:val="sv-SE" w:eastAsia="sv-SE"/>
            </w:rPr>
          </w:pPr>
          <w:hyperlink w:anchor="_Toc59126184" w:history="1">
            <w:r w:rsidR="00461860" w:rsidRPr="00CB763D">
              <w:rPr>
                <w:rStyle w:val="Hyperlnk"/>
                <w:noProof/>
              </w:rPr>
              <w:t>6.2.</w:t>
            </w:r>
            <w:r w:rsidR="00461860">
              <w:rPr>
                <w:rFonts w:asciiTheme="minorHAnsi" w:eastAsiaTheme="minorEastAsia" w:hAnsiTheme="minorHAnsi"/>
                <w:noProof/>
                <w:color w:val="auto"/>
                <w:lang w:val="sv-SE" w:eastAsia="sv-SE"/>
              </w:rPr>
              <w:tab/>
            </w:r>
            <w:r w:rsidR="00461860" w:rsidRPr="00CB763D">
              <w:rPr>
                <w:rStyle w:val="Hyperlnk"/>
                <w:noProof/>
              </w:rPr>
              <w:t>The Static Symbol</w:t>
            </w:r>
            <w:r w:rsidR="00461860">
              <w:rPr>
                <w:noProof/>
                <w:webHidden/>
              </w:rPr>
              <w:tab/>
            </w:r>
            <w:r w:rsidR="00461860">
              <w:rPr>
                <w:noProof/>
                <w:webHidden/>
              </w:rPr>
              <w:fldChar w:fldCharType="begin"/>
            </w:r>
            <w:r w:rsidR="00461860">
              <w:rPr>
                <w:noProof/>
                <w:webHidden/>
              </w:rPr>
              <w:instrText xml:space="preserve"> PAGEREF _Toc59126184 \h </w:instrText>
            </w:r>
            <w:r w:rsidR="00461860">
              <w:rPr>
                <w:noProof/>
                <w:webHidden/>
              </w:rPr>
            </w:r>
            <w:r w:rsidR="00461860">
              <w:rPr>
                <w:noProof/>
                <w:webHidden/>
              </w:rPr>
              <w:fldChar w:fldCharType="separate"/>
            </w:r>
            <w:r w:rsidR="00461860">
              <w:rPr>
                <w:noProof/>
                <w:webHidden/>
              </w:rPr>
              <w:t>140</w:t>
            </w:r>
            <w:r w:rsidR="00461860">
              <w:rPr>
                <w:noProof/>
                <w:webHidden/>
              </w:rPr>
              <w:fldChar w:fldCharType="end"/>
            </w:r>
          </w:hyperlink>
        </w:p>
        <w:p w14:paraId="679B9B28" w14:textId="1FC444F7" w:rsidR="00461860" w:rsidRDefault="00814EB4">
          <w:pPr>
            <w:pStyle w:val="Innehll1"/>
            <w:rPr>
              <w:rFonts w:asciiTheme="minorHAnsi" w:eastAsiaTheme="minorEastAsia" w:hAnsiTheme="minorHAnsi"/>
              <w:noProof/>
              <w:color w:val="auto"/>
              <w:lang w:val="sv-SE" w:eastAsia="sv-SE"/>
            </w:rPr>
          </w:pPr>
          <w:hyperlink w:anchor="_Toc59126185" w:history="1">
            <w:r w:rsidR="00461860" w:rsidRPr="00CB763D">
              <w:rPr>
                <w:rStyle w:val="Hyperlnk"/>
                <w:noProof/>
              </w:rPr>
              <w:t>7.</w:t>
            </w:r>
            <w:r w:rsidR="00461860">
              <w:rPr>
                <w:rFonts w:asciiTheme="minorHAnsi" w:eastAsiaTheme="minorEastAsia" w:hAnsiTheme="minorHAnsi"/>
                <w:noProof/>
                <w:color w:val="auto"/>
                <w:lang w:val="sv-SE" w:eastAsia="sv-SE"/>
              </w:rPr>
              <w:tab/>
            </w:r>
            <w:r w:rsidR="00461860" w:rsidRPr="00CB763D">
              <w:rPr>
                <w:rStyle w:val="Hyperlnk"/>
                <w:noProof/>
              </w:rPr>
              <w:t>The Type System</w:t>
            </w:r>
            <w:r w:rsidR="00461860">
              <w:rPr>
                <w:noProof/>
                <w:webHidden/>
              </w:rPr>
              <w:tab/>
            </w:r>
            <w:r w:rsidR="00461860">
              <w:rPr>
                <w:noProof/>
                <w:webHidden/>
              </w:rPr>
              <w:fldChar w:fldCharType="begin"/>
            </w:r>
            <w:r w:rsidR="00461860">
              <w:rPr>
                <w:noProof/>
                <w:webHidden/>
              </w:rPr>
              <w:instrText xml:space="preserve"> PAGEREF _Toc59126185 \h </w:instrText>
            </w:r>
            <w:r w:rsidR="00461860">
              <w:rPr>
                <w:noProof/>
                <w:webHidden/>
              </w:rPr>
            </w:r>
            <w:r w:rsidR="00461860">
              <w:rPr>
                <w:noProof/>
                <w:webHidden/>
              </w:rPr>
              <w:fldChar w:fldCharType="separate"/>
            </w:r>
            <w:r w:rsidR="00461860">
              <w:rPr>
                <w:noProof/>
                <w:webHidden/>
              </w:rPr>
              <w:t>143</w:t>
            </w:r>
            <w:r w:rsidR="00461860">
              <w:rPr>
                <w:noProof/>
                <w:webHidden/>
              </w:rPr>
              <w:fldChar w:fldCharType="end"/>
            </w:r>
          </w:hyperlink>
        </w:p>
        <w:p w14:paraId="579C28CB" w14:textId="70485ED0" w:rsidR="00461860" w:rsidRDefault="00814EB4">
          <w:pPr>
            <w:pStyle w:val="Innehll2"/>
            <w:tabs>
              <w:tab w:val="left" w:pos="880"/>
              <w:tab w:val="right" w:leader="dot" w:pos="9350"/>
            </w:tabs>
            <w:rPr>
              <w:rFonts w:asciiTheme="minorHAnsi" w:eastAsiaTheme="minorEastAsia" w:hAnsiTheme="minorHAnsi"/>
              <w:noProof/>
              <w:color w:val="auto"/>
              <w:lang w:val="sv-SE" w:eastAsia="sv-SE"/>
            </w:rPr>
          </w:pPr>
          <w:hyperlink w:anchor="_Toc59126186" w:history="1">
            <w:r w:rsidR="00461860" w:rsidRPr="00CB763D">
              <w:rPr>
                <w:rStyle w:val="Hyperlnk"/>
                <w:noProof/>
              </w:rPr>
              <w:t>7.1.</w:t>
            </w:r>
            <w:r w:rsidR="00461860">
              <w:rPr>
                <w:rFonts w:asciiTheme="minorHAnsi" w:eastAsiaTheme="minorEastAsia" w:hAnsiTheme="minorHAnsi"/>
                <w:noProof/>
                <w:color w:val="auto"/>
                <w:lang w:val="sv-SE" w:eastAsia="sv-SE"/>
              </w:rPr>
              <w:tab/>
            </w:r>
            <w:r w:rsidR="00461860" w:rsidRPr="00CB763D">
              <w:rPr>
                <w:rStyle w:val="Hyperlnk"/>
                <w:noProof/>
              </w:rPr>
              <w:t>The Sort Enumeration</w:t>
            </w:r>
            <w:r w:rsidR="00461860">
              <w:rPr>
                <w:noProof/>
                <w:webHidden/>
              </w:rPr>
              <w:tab/>
            </w:r>
            <w:r w:rsidR="00461860">
              <w:rPr>
                <w:noProof/>
                <w:webHidden/>
              </w:rPr>
              <w:fldChar w:fldCharType="begin"/>
            </w:r>
            <w:r w:rsidR="00461860">
              <w:rPr>
                <w:noProof/>
                <w:webHidden/>
              </w:rPr>
              <w:instrText xml:space="preserve"> PAGEREF _Toc59126186 \h </w:instrText>
            </w:r>
            <w:r w:rsidR="00461860">
              <w:rPr>
                <w:noProof/>
                <w:webHidden/>
              </w:rPr>
            </w:r>
            <w:r w:rsidR="00461860">
              <w:rPr>
                <w:noProof/>
                <w:webHidden/>
              </w:rPr>
              <w:fldChar w:fldCharType="separate"/>
            </w:r>
            <w:r w:rsidR="00461860">
              <w:rPr>
                <w:noProof/>
                <w:webHidden/>
              </w:rPr>
              <w:t>143</w:t>
            </w:r>
            <w:r w:rsidR="00461860">
              <w:rPr>
                <w:noProof/>
                <w:webHidden/>
              </w:rPr>
              <w:fldChar w:fldCharType="end"/>
            </w:r>
          </w:hyperlink>
        </w:p>
        <w:p w14:paraId="1CD5D6BB" w14:textId="06738BB6" w:rsidR="00461860" w:rsidRDefault="00814EB4">
          <w:pPr>
            <w:pStyle w:val="Innehll2"/>
            <w:tabs>
              <w:tab w:val="left" w:pos="880"/>
              <w:tab w:val="right" w:leader="dot" w:pos="9350"/>
            </w:tabs>
            <w:rPr>
              <w:rFonts w:asciiTheme="minorHAnsi" w:eastAsiaTheme="minorEastAsia" w:hAnsiTheme="minorHAnsi"/>
              <w:noProof/>
              <w:color w:val="auto"/>
              <w:lang w:val="sv-SE" w:eastAsia="sv-SE"/>
            </w:rPr>
          </w:pPr>
          <w:hyperlink w:anchor="_Toc59126187" w:history="1">
            <w:r w:rsidR="00461860" w:rsidRPr="00CB763D">
              <w:rPr>
                <w:rStyle w:val="Hyperlnk"/>
                <w:noProof/>
              </w:rPr>
              <w:t>7.2.</w:t>
            </w:r>
            <w:r w:rsidR="00461860">
              <w:rPr>
                <w:rFonts w:asciiTheme="minorHAnsi" w:eastAsiaTheme="minorEastAsia" w:hAnsiTheme="minorHAnsi"/>
                <w:noProof/>
                <w:color w:val="auto"/>
                <w:lang w:val="sv-SE" w:eastAsia="sv-SE"/>
              </w:rPr>
              <w:tab/>
            </w:r>
            <w:r w:rsidR="00461860" w:rsidRPr="00CB763D">
              <w:rPr>
                <w:rStyle w:val="Hyperlnk"/>
                <w:noProof/>
              </w:rPr>
              <w:t>The Type Class</w:t>
            </w:r>
            <w:r w:rsidR="00461860">
              <w:rPr>
                <w:noProof/>
                <w:webHidden/>
              </w:rPr>
              <w:tab/>
            </w:r>
            <w:r w:rsidR="00461860">
              <w:rPr>
                <w:noProof/>
                <w:webHidden/>
              </w:rPr>
              <w:fldChar w:fldCharType="begin"/>
            </w:r>
            <w:r w:rsidR="00461860">
              <w:rPr>
                <w:noProof/>
                <w:webHidden/>
              </w:rPr>
              <w:instrText xml:space="preserve"> PAGEREF _Toc59126187 \h </w:instrText>
            </w:r>
            <w:r w:rsidR="00461860">
              <w:rPr>
                <w:noProof/>
                <w:webHidden/>
              </w:rPr>
            </w:r>
            <w:r w:rsidR="00461860">
              <w:rPr>
                <w:noProof/>
                <w:webHidden/>
              </w:rPr>
              <w:fldChar w:fldCharType="separate"/>
            </w:r>
            <w:r w:rsidR="00461860">
              <w:rPr>
                <w:noProof/>
                <w:webHidden/>
              </w:rPr>
              <w:t>143</w:t>
            </w:r>
            <w:r w:rsidR="00461860">
              <w:rPr>
                <w:noProof/>
                <w:webHidden/>
              </w:rPr>
              <w:fldChar w:fldCharType="end"/>
            </w:r>
          </w:hyperlink>
        </w:p>
        <w:p w14:paraId="529B7563" w14:textId="27C41AE9"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188" w:history="1">
            <w:r w:rsidR="00461860" w:rsidRPr="00CB763D">
              <w:rPr>
                <w:rStyle w:val="Hyperlnk"/>
                <w:noProof/>
                <w:highlight w:val="white"/>
              </w:rPr>
              <w:t>7.2.1.</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Floating, and String</w:t>
            </w:r>
            <w:r w:rsidR="00461860">
              <w:rPr>
                <w:noProof/>
                <w:webHidden/>
              </w:rPr>
              <w:tab/>
            </w:r>
            <w:r w:rsidR="00461860">
              <w:rPr>
                <w:noProof/>
                <w:webHidden/>
              </w:rPr>
              <w:fldChar w:fldCharType="begin"/>
            </w:r>
            <w:r w:rsidR="00461860">
              <w:rPr>
                <w:noProof/>
                <w:webHidden/>
              </w:rPr>
              <w:instrText xml:space="preserve"> PAGEREF _Toc59126188 \h </w:instrText>
            </w:r>
            <w:r w:rsidR="00461860">
              <w:rPr>
                <w:noProof/>
                <w:webHidden/>
              </w:rPr>
            </w:r>
            <w:r w:rsidR="00461860">
              <w:rPr>
                <w:noProof/>
                <w:webHidden/>
              </w:rPr>
              <w:fldChar w:fldCharType="separate"/>
            </w:r>
            <w:r w:rsidR="00461860">
              <w:rPr>
                <w:noProof/>
                <w:webHidden/>
              </w:rPr>
              <w:t>143</w:t>
            </w:r>
            <w:r w:rsidR="00461860">
              <w:rPr>
                <w:noProof/>
                <w:webHidden/>
              </w:rPr>
              <w:fldChar w:fldCharType="end"/>
            </w:r>
          </w:hyperlink>
        </w:p>
        <w:p w14:paraId="30F32C4F" w14:textId="3B4C3B10"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189" w:history="1">
            <w:r w:rsidR="00461860" w:rsidRPr="00CB763D">
              <w:rPr>
                <w:rStyle w:val="Hyperlnk"/>
                <w:noProof/>
                <w:highlight w:val="white"/>
              </w:rPr>
              <w:t>7.2.2.</w:t>
            </w:r>
            <w:r w:rsidR="00461860">
              <w:rPr>
                <w:rFonts w:asciiTheme="minorHAnsi" w:eastAsiaTheme="minorEastAsia" w:hAnsiTheme="minorHAnsi"/>
                <w:noProof/>
                <w:color w:val="auto"/>
                <w:lang w:val="sv-SE" w:eastAsia="sv-SE"/>
              </w:rPr>
              <w:tab/>
            </w:r>
            <w:r w:rsidR="00461860" w:rsidRPr="00CB763D">
              <w:rPr>
                <w:rStyle w:val="Hyperlnk"/>
                <w:noProof/>
                <w:highlight w:val="white"/>
              </w:rPr>
              <w:t>Logical Types</w:t>
            </w:r>
            <w:r w:rsidR="00461860">
              <w:rPr>
                <w:noProof/>
                <w:webHidden/>
              </w:rPr>
              <w:tab/>
            </w:r>
            <w:r w:rsidR="00461860">
              <w:rPr>
                <w:noProof/>
                <w:webHidden/>
              </w:rPr>
              <w:fldChar w:fldCharType="begin"/>
            </w:r>
            <w:r w:rsidR="00461860">
              <w:rPr>
                <w:noProof/>
                <w:webHidden/>
              </w:rPr>
              <w:instrText xml:space="preserve"> PAGEREF _Toc59126189 \h </w:instrText>
            </w:r>
            <w:r w:rsidR="00461860">
              <w:rPr>
                <w:noProof/>
                <w:webHidden/>
              </w:rPr>
            </w:r>
            <w:r w:rsidR="00461860">
              <w:rPr>
                <w:noProof/>
                <w:webHidden/>
              </w:rPr>
              <w:fldChar w:fldCharType="separate"/>
            </w:r>
            <w:r w:rsidR="00461860">
              <w:rPr>
                <w:noProof/>
                <w:webHidden/>
              </w:rPr>
              <w:t>145</w:t>
            </w:r>
            <w:r w:rsidR="00461860">
              <w:rPr>
                <w:noProof/>
                <w:webHidden/>
              </w:rPr>
              <w:fldChar w:fldCharType="end"/>
            </w:r>
          </w:hyperlink>
        </w:p>
        <w:p w14:paraId="7BF7A844" w14:textId="4C58D067"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190" w:history="1">
            <w:r w:rsidR="00461860" w:rsidRPr="00CB763D">
              <w:rPr>
                <w:rStyle w:val="Hyperlnk"/>
                <w:noProof/>
                <w:highlight w:val="white"/>
              </w:rPr>
              <w:t>7.2.3.</w:t>
            </w:r>
            <w:r w:rsidR="00461860">
              <w:rPr>
                <w:rFonts w:asciiTheme="minorHAnsi" w:eastAsiaTheme="minorEastAsia" w:hAnsiTheme="minorHAnsi"/>
                <w:noProof/>
                <w:color w:val="auto"/>
                <w:lang w:val="sv-SE" w:eastAsia="sv-SE"/>
              </w:rPr>
              <w:tab/>
            </w:r>
            <w:r w:rsidR="00461860" w:rsidRPr="00CB763D">
              <w:rPr>
                <w:rStyle w:val="Hyperlnk"/>
                <w:noProof/>
                <w:highlight w:val="white"/>
              </w:rPr>
              <w:t>Bitfields</w:t>
            </w:r>
            <w:r w:rsidR="00461860">
              <w:rPr>
                <w:noProof/>
                <w:webHidden/>
              </w:rPr>
              <w:tab/>
            </w:r>
            <w:r w:rsidR="00461860">
              <w:rPr>
                <w:noProof/>
                <w:webHidden/>
              </w:rPr>
              <w:fldChar w:fldCharType="begin"/>
            </w:r>
            <w:r w:rsidR="00461860">
              <w:rPr>
                <w:noProof/>
                <w:webHidden/>
              </w:rPr>
              <w:instrText xml:space="preserve"> PAGEREF _Toc59126190 \h </w:instrText>
            </w:r>
            <w:r w:rsidR="00461860">
              <w:rPr>
                <w:noProof/>
                <w:webHidden/>
              </w:rPr>
            </w:r>
            <w:r w:rsidR="00461860">
              <w:rPr>
                <w:noProof/>
                <w:webHidden/>
              </w:rPr>
              <w:fldChar w:fldCharType="separate"/>
            </w:r>
            <w:r w:rsidR="00461860">
              <w:rPr>
                <w:noProof/>
                <w:webHidden/>
              </w:rPr>
              <w:t>145</w:t>
            </w:r>
            <w:r w:rsidR="00461860">
              <w:rPr>
                <w:noProof/>
                <w:webHidden/>
              </w:rPr>
              <w:fldChar w:fldCharType="end"/>
            </w:r>
          </w:hyperlink>
        </w:p>
        <w:p w14:paraId="66FF232D" w14:textId="6C82408E"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191" w:history="1">
            <w:r w:rsidR="00461860" w:rsidRPr="00CB763D">
              <w:rPr>
                <w:rStyle w:val="Hyperlnk"/>
                <w:noProof/>
                <w:highlight w:val="white"/>
              </w:rPr>
              <w:t>7.2.4.</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Pointers</w:t>
            </w:r>
            <w:r w:rsidR="00461860">
              <w:rPr>
                <w:noProof/>
                <w:webHidden/>
              </w:rPr>
              <w:tab/>
            </w:r>
            <w:r w:rsidR="00461860">
              <w:rPr>
                <w:noProof/>
                <w:webHidden/>
              </w:rPr>
              <w:fldChar w:fldCharType="begin"/>
            </w:r>
            <w:r w:rsidR="00461860">
              <w:rPr>
                <w:noProof/>
                <w:webHidden/>
              </w:rPr>
              <w:instrText xml:space="preserve"> PAGEREF _Toc59126191 \h </w:instrText>
            </w:r>
            <w:r w:rsidR="00461860">
              <w:rPr>
                <w:noProof/>
                <w:webHidden/>
              </w:rPr>
            </w:r>
            <w:r w:rsidR="00461860">
              <w:rPr>
                <w:noProof/>
                <w:webHidden/>
              </w:rPr>
              <w:fldChar w:fldCharType="separate"/>
            </w:r>
            <w:r w:rsidR="00461860">
              <w:rPr>
                <w:noProof/>
                <w:webHidden/>
              </w:rPr>
              <w:t>146</w:t>
            </w:r>
            <w:r w:rsidR="00461860">
              <w:rPr>
                <w:noProof/>
                <w:webHidden/>
              </w:rPr>
              <w:fldChar w:fldCharType="end"/>
            </w:r>
          </w:hyperlink>
        </w:p>
        <w:p w14:paraId="64F55388" w14:textId="3FE2441A"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192" w:history="1">
            <w:r w:rsidR="00461860" w:rsidRPr="00CB763D">
              <w:rPr>
                <w:rStyle w:val="Hyperlnk"/>
                <w:noProof/>
                <w:highlight w:val="white"/>
              </w:rPr>
              <w:t>7.2.5.</w:t>
            </w:r>
            <w:r w:rsidR="00461860">
              <w:rPr>
                <w:rFonts w:asciiTheme="minorHAnsi" w:eastAsiaTheme="minorEastAsia" w:hAnsiTheme="minorHAnsi"/>
                <w:noProof/>
                <w:color w:val="auto"/>
                <w:lang w:val="sv-SE" w:eastAsia="sv-SE"/>
              </w:rPr>
              <w:tab/>
            </w:r>
            <w:r w:rsidR="00461860" w:rsidRPr="00CB763D">
              <w:rPr>
                <w:rStyle w:val="Hyperlnk"/>
                <w:noProof/>
                <w:highlight w:val="white"/>
              </w:rPr>
              <w:t>Arrays</w:t>
            </w:r>
            <w:r w:rsidR="00461860">
              <w:rPr>
                <w:noProof/>
                <w:webHidden/>
              </w:rPr>
              <w:tab/>
            </w:r>
            <w:r w:rsidR="00461860">
              <w:rPr>
                <w:noProof/>
                <w:webHidden/>
              </w:rPr>
              <w:fldChar w:fldCharType="begin"/>
            </w:r>
            <w:r w:rsidR="00461860">
              <w:rPr>
                <w:noProof/>
                <w:webHidden/>
              </w:rPr>
              <w:instrText xml:space="preserve"> PAGEREF _Toc59126192 \h </w:instrText>
            </w:r>
            <w:r w:rsidR="00461860">
              <w:rPr>
                <w:noProof/>
                <w:webHidden/>
              </w:rPr>
            </w:r>
            <w:r w:rsidR="00461860">
              <w:rPr>
                <w:noProof/>
                <w:webHidden/>
              </w:rPr>
              <w:fldChar w:fldCharType="separate"/>
            </w:r>
            <w:r w:rsidR="00461860">
              <w:rPr>
                <w:noProof/>
                <w:webHidden/>
              </w:rPr>
              <w:t>146</w:t>
            </w:r>
            <w:r w:rsidR="00461860">
              <w:rPr>
                <w:noProof/>
                <w:webHidden/>
              </w:rPr>
              <w:fldChar w:fldCharType="end"/>
            </w:r>
          </w:hyperlink>
        </w:p>
        <w:p w14:paraId="32926E9C" w14:textId="28D9095E"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193" w:history="1">
            <w:r w:rsidR="00461860" w:rsidRPr="00CB763D">
              <w:rPr>
                <w:rStyle w:val="Hyperlnk"/>
                <w:noProof/>
                <w:highlight w:val="white"/>
              </w:rPr>
              <w:t>7.2.6.</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Functions</w:t>
            </w:r>
            <w:r w:rsidR="00461860">
              <w:rPr>
                <w:noProof/>
                <w:webHidden/>
              </w:rPr>
              <w:tab/>
            </w:r>
            <w:r w:rsidR="00461860">
              <w:rPr>
                <w:noProof/>
                <w:webHidden/>
              </w:rPr>
              <w:fldChar w:fldCharType="begin"/>
            </w:r>
            <w:r w:rsidR="00461860">
              <w:rPr>
                <w:noProof/>
                <w:webHidden/>
              </w:rPr>
              <w:instrText xml:space="preserve"> PAGEREF _Toc59126193 \h </w:instrText>
            </w:r>
            <w:r w:rsidR="00461860">
              <w:rPr>
                <w:noProof/>
                <w:webHidden/>
              </w:rPr>
            </w:r>
            <w:r w:rsidR="00461860">
              <w:rPr>
                <w:noProof/>
                <w:webHidden/>
              </w:rPr>
              <w:fldChar w:fldCharType="separate"/>
            </w:r>
            <w:r w:rsidR="00461860">
              <w:rPr>
                <w:noProof/>
                <w:webHidden/>
              </w:rPr>
              <w:t>147</w:t>
            </w:r>
            <w:r w:rsidR="00461860">
              <w:rPr>
                <w:noProof/>
                <w:webHidden/>
              </w:rPr>
              <w:fldChar w:fldCharType="end"/>
            </w:r>
          </w:hyperlink>
        </w:p>
        <w:p w14:paraId="36AA2738" w14:textId="54E3AD53"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194" w:history="1">
            <w:r w:rsidR="00461860" w:rsidRPr="00CB763D">
              <w:rPr>
                <w:rStyle w:val="Hyperlnk"/>
                <w:noProof/>
              </w:rPr>
              <w:t>7.2.7.</w:t>
            </w:r>
            <w:r w:rsidR="00461860">
              <w:rPr>
                <w:rFonts w:asciiTheme="minorHAnsi" w:eastAsiaTheme="minorEastAsia" w:hAnsiTheme="minorHAnsi"/>
                <w:noProof/>
                <w:color w:val="auto"/>
                <w:lang w:val="sv-SE" w:eastAsia="sv-SE"/>
              </w:rPr>
              <w:tab/>
            </w:r>
            <w:r w:rsidR="00461860" w:rsidRPr="00CB763D">
              <w:rPr>
                <w:rStyle w:val="Hyperlnk"/>
                <w:noProof/>
              </w:rPr>
              <w:t>Structs and Unions</w:t>
            </w:r>
            <w:r w:rsidR="00461860">
              <w:rPr>
                <w:noProof/>
                <w:webHidden/>
              </w:rPr>
              <w:tab/>
            </w:r>
            <w:r w:rsidR="00461860">
              <w:rPr>
                <w:noProof/>
                <w:webHidden/>
              </w:rPr>
              <w:fldChar w:fldCharType="begin"/>
            </w:r>
            <w:r w:rsidR="00461860">
              <w:rPr>
                <w:noProof/>
                <w:webHidden/>
              </w:rPr>
              <w:instrText xml:space="preserve"> PAGEREF _Toc59126194 \h </w:instrText>
            </w:r>
            <w:r w:rsidR="00461860">
              <w:rPr>
                <w:noProof/>
                <w:webHidden/>
              </w:rPr>
            </w:r>
            <w:r w:rsidR="00461860">
              <w:rPr>
                <w:noProof/>
                <w:webHidden/>
              </w:rPr>
              <w:fldChar w:fldCharType="separate"/>
            </w:r>
            <w:r w:rsidR="00461860">
              <w:rPr>
                <w:noProof/>
                <w:webHidden/>
              </w:rPr>
              <w:t>149</w:t>
            </w:r>
            <w:r w:rsidR="00461860">
              <w:rPr>
                <w:noProof/>
                <w:webHidden/>
              </w:rPr>
              <w:fldChar w:fldCharType="end"/>
            </w:r>
          </w:hyperlink>
        </w:p>
        <w:p w14:paraId="38AF734D" w14:textId="1478D500"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195" w:history="1">
            <w:r w:rsidR="00461860" w:rsidRPr="00CB763D">
              <w:rPr>
                <w:rStyle w:val="Hyperlnk"/>
                <w:noProof/>
                <w:highlight w:val="white"/>
              </w:rPr>
              <w:t>7.2.8.</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Enumerations</w:t>
            </w:r>
            <w:r w:rsidR="00461860">
              <w:rPr>
                <w:noProof/>
                <w:webHidden/>
              </w:rPr>
              <w:tab/>
            </w:r>
            <w:r w:rsidR="00461860">
              <w:rPr>
                <w:noProof/>
                <w:webHidden/>
              </w:rPr>
              <w:fldChar w:fldCharType="begin"/>
            </w:r>
            <w:r w:rsidR="00461860">
              <w:rPr>
                <w:noProof/>
                <w:webHidden/>
              </w:rPr>
              <w:instrText xml:space="preserve"> PAGEREF _Toc59126195 \h </w:instrText>
            </w:r>
            <w:r w:rsidR="00461860">
              <w:rPr>
                <w:noProof/>
                <w:webHidden/>
              </w:rPr>
            </w:r>
            <w:r w:rsidR="00461860">
              <w:rPr>
                <w:noProof/>
                <w:webHidden/>
              </w:rPr>
              <w:fldChar w:fldCharType="separate"/>
            </w:r>
            <w:r w:rsidR="00461860">
              <w:rPr>
                <w:noProof/>
                <w:webHidden/>
              </w:rPr>
              <w:t>150</w:t>
            </w:r>
            <w:r w:rsidR="00461860">
              <w:rPr>
                <w:noProof/>
                <w:webHidden/>
              </w:rPr>
              <w:fldChar w:fldCharType="end"/>
            </w:r>
          </w:hyperlink>
        </w:p>
        <w:p w14:paraId="3DE7104A" w14:textId="08EDC556"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196" w:history="1">
            <w:r w:rsidR="00461860" w:rsidRPr="00CB763D">
              <w:rPr>
                <w:rStyle w:val="Hyperlnk"/>
                <w:noProof/>
                <w:highlight w:val="white"/>
              </w:rPr>
              <w:t>7.2.9.</w:t>
            </w:r>
            <w:r w:rsidR="00461860">
              <w:rPr>
                <w:rFonts w:asciiTheme="minorHAnsi" w:eastAsiaTheme="minorEastAsia" w:hAnsiTheme="minorHAnsi"/>
                <w:noProof/>
                <w:color w:val="auto"/>
                <w:lang w:val="sv-SE" w:eastAsia="sv-SE"/>
              </w:rPr>
              <w:tab/>
            </w:r>
            <w:r w:rsidR="00461860" w:rsidRPr="00CB763D">
              <w:rPr>
                <w:rStyle w:val="Hyperlnk"/>
                <w:noProof/>
                <w:highlight w:val="white"/>
              </w:rPr>
              <w:t>Type Size</w:t>
            </w:r>
            <w:r w:rsidR="00461860">
              <w:rPr>
                <w:noProof/>
                <w:webHidden/>
              </w:rPr>
              <w:tab/>
            </w:r>
            <w:r w:rsidR="00461860">
              <w:rPr>
                <w:noProof/>
                <w:webHidden/>
              </w:rPr>
              <w:fldChar w:fldCharType="begin"/>
            </w:r>
            <w:r w:rsidR="00461860">
              <w:rPr>
                <w:noProof/>
                <w:webHidden/>
              </w:rPr>
              <w:instrText xml:space="preserve"> PAGEREF _Toc59126196 \h </w:instrText>
            </w:r>
            <w:r w:rsidR="00461860">
              <w:rPr>
                <w:noProof/>
                <w:webHidden/>
              </w:rPr>
            </w:r>
            <w:r w:rsidR="00461860">
              <w:rPr>
                <w:noProof/>
                <w:webHidden/>
              </w:rPr>
              <w:fldChar w:fldCharType="separate"/>
            </w:r>
            <w:r w:rsidR="00461860">
              <w:rPr>
                <w:noProof/>
                <w:webHidden/>
              </w:rPr>
              <w:t>151</w:t>
            </w:r>
            <w:r w:rsidR="00461860">
              <w:rPr>
                <w:noProof/>
                <w:webHidden/>
              </w:rPr>
              <w:fldChar w:fldCharType="end"/>
            </w:r>
          </w:hyperlink>
        </w:p>
        <w:p w14:paraId="6468AD04" w14:textId="4D063D12"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197" w:history="1">
            <w:r w:rsidR="00461860" w:rsidRPr="00CB763D">
              <w:rPr>
                <w:rStyle w:val="Hyperlnk"/>
                <w:noProof/>
                <w:highlight w:val="white"/>
              </w:rPr>
              <w:t>7.2.10.</w:t>
            </w:r>
            <w:r w:rsidR="00461860">
              <w:rPr>
                <w:rFonts w:asciiTheme="minorHAnsi" w:eastAsiaTheme="minorEastAsia" w:hAnsiTheme="minorHAnsi"/>
                <w:noProof/>
                <w:color w:val="auto"/>
                <w:lang w:val="sv-SE" w:eastAsia="sv-SE"/>
              </w:rPr>
              <w:tab/>
            </w:r>
            <w:r w:rsidR="00461860" w:rsidRPr="00CB763D">
              <w:rPr>
                <w:rStyle w:val="Hyperlnk"/>
                <w:noProof/>
                <w:highlight w:val="white"/>
              </w:rPr>
              <w:t>Complete Types</w:t>
            </w:r>
            <w:r w:rsidR="00461860">
              <w:rPr>
                <w:noProof/>
                <w:webHidden/>
              </w:rPr>
              <w:tab/>
            </w:r>
            <w:r w:rsidR="00461860">
              <w:rPr>
                <w:noProof/>
                <w:webHidden/>
              </w:rPr>
              <w:fldChar w:fldCharType="begin"/>
            </w:r>
            <w:r w:rsidR="00461860">
              <w:rPr>
                <w:noProof/>
                <w:webHidden/>
              </w:rPr>
              <w:instrText xml:space="preserve"> PAGEREF _Toc59126197 \h </w:instrText>
            </w:r>
            <w:r w:rsidR="00461860">
              <w:rPr>
                <w:noProof/>
                <w:webHidden/>
              </w:rPr>
            </w:r>
            <w:r w:rsidR="00461860">
              <w:rPr>
                <w:noProof/>
                <w:webHidden/>
              </w:rPr>
              <w:fldChar w:fldCharType="separate"/>
            </w:r>
            <w:r w:rsidR="00461860">
              <w:rPr>
                <w:noProof/>
                <w:webHidden/>
              </w:rPr>
              <w:t>152</w:t>
            </w:r>
            <w:r w:rsidR="00461860">
              <w:rPr>
                <w:noProof/>
                <w:webHidden/>
              </w:rPr>
              <w:fldChar w:fldCharType="end"/>
            </w:r>
          </w:hyperlink>
        </w:p>
        <w:p w14:paraId="1EC24CE5" w14:textId="05AD9E3F"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198" w:history="1">
            <w:r w:rsidR="00461860" w:rsidRPr="00CB763D">
              <w:rPr>
                <w:rStyle w:val="Hyperlnk"/>
                <w:noProof/>
                <w:highlight w:val="white"/>
              </w:rPr>
              <w:t>7.2.11.</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and Volatile</w:t>
            </w:r>
            <w:r w:rsidR="00461860">
              <w:rPr>
                <w:noProof/>
                <w:webHidden/>
              </w:rPr>
              <w:tab/>
            </w:r>
            <w:r w:rsidR="00461860">
              <w:rPr>
                <w:noProof/>
                <w:webHidden/>
              </w:rPr>
              <w:fldChar w:fldCharType="begin"/>
            </w:r>
            <w:r w:rsidR="00461860">
              <w:rPr>
                <w:noProof/>
                <w:webHidden/>
              </w:rPr>
              <w:instrText xml:space="preserve"> PAGEREF _Toc59126198 \h </w:instrText>
            </w:r>
            <w:r w:rsidR="00461860">
              <w:rPr>
                <w:noProof/>
                <w:webHidden/>
              </w:rPr>
            </w:r>
            <w:r w:rsidR="00461860">
              <w:rPr>
                <w:noProof/>
                <w:webHidden/>
              </w:rPr>
              <w:fldChar w:fldCharType="separate"/>
            </w:r>
            <w:r w:rsidR="00461860">
              <w:rPr>
                <w:noProof/>
                <w:webHidden/>
              </w:rPr>
              <w:t>152</w:t>
            </w:r>
            <w:r w:rsidR="00461860">
              <w:rPr>
                <w:noProof/>
                <w:webHidden/>
              </w:rPr>
              <w:fldChar w:fldCharType="end"/>
            </w:r>
          </w:hyperlink>
        </w:p>
        <w:p w14:paraId="1F0CA9E3" w14:textId="528CD783"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199" w:history="1">
            <w:r w:rsidR="00461860" w:rsidRPr="00CB763D">
              <w:rPr>
                <w:rStyle w:val="Hyperlnk"/>
                <w:noProof/>
                <w:highlight w:val="white"/>
              </w:rPr>
              <w:t>7.2.12.</w:t>
            </w:r>
            <w:r w:rsidR="00461860">
              <w:rPr>
                <w:rFonts w:asciiTheme="minorHAnsi" w:eastAsiaTheme="minorEastAsia" w:hAnsiTheme="minorHAnsi"/>
                <w:noProof/>
                <w:color w:val="auto"/>
                <w:lang w:val="sv-SE" w:eastAsia="sv-SE"/>
              </w:rPr>
              <w:tab/>
            </w:r>
            <w:r w:rsidR="00461860" w:rsidRPr="00CB763D">
              <w:rPr>
                <w:rStyle w:val="Hyperlnk"/>
                <w:noProof/>
                <w:highlight w:val="white"/>
              </w:rPr>
              <w:t>Hash Code and Equals</w:t>
            </w:r>
            <w:r w:rsidR="00461860">
              <w:rPr>
                <w:noProof/>
                <w:webHidden/>
              </w:rPr>
              <w:tab/>
            </w:r>
            <w:r w:rsidR="00461860">
              <w:rPr>
                <w:noProof/>
                <w:webHidden/>
              </w:rPr>
              <w:fldChar w:fldCharType="begin"/>
            </w:r>
            <w:r w:rsidR="00461860">
              <w:rPr>
                <w:noProof/>
                <w:webHidden/>
              </w:rPr>
              <w:instrText xml:space="preserve"> PAGEREF _Toc59126199 \h </w:instrText>
            </w:r>
            <w:r w:rsidR="00461860">
              <w:rPr>
                <w:noProof/>
                <w:webHidden/>
              </w:rPr>
            </w:r>
            <w:r w:rsidR="00461860">
              <w:rPr>
                <w:noProof/>
                <w:webHidden/>
              </w:rPr>
              <w:fldChar w:fldCharType="separate"/>
            </w:r>
            <w:r w:rsidR="00461860">
              <w:rPr>
                <w:noProof/>
                <w:webHidden/>
              </w:rPr>
              <w:t>153</w:t>
            </w:r>
            <w:r w:rsidR="00461860">
              <w:rPr>
                <w:noProof/>
                <w:webHidden/>
              </w:rPr>
              <w:fldChar w:fldCharType="end"/>
            </w:r>
          </w:hyperlink>
        </w:p>
        <w:p w14:paraId="43DE21E3" w14:textId="6E79C272"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200" w:history="1">
            <w:r w:rsidR="00461860" w:rsidRPr="00CB763D">
              <w:rPr>
                <w:rStyle w:val="Hyperlnk"/>
                <w:noProof/>
                <w:highlight w:val="white"/>
              </w:rPr>
              <w:t>7.2.13.</w:t>
            </w:r>
            <w:r w:rsidR="00461860">
              <w:rPr>
                <w:rFonts w:asciiTheme="minorHAnsi" w:eastAsiaTheme="minorEastAsia" w:hAnsiTheme="minorHAnsi"/>
                <w:noProof/>
                <w:color w:val="auto"/>
                <w:lang w:val="sv-SE" w:eastAsia="sv-SE"/>
              </w:rPr>
              <w:tab/>
            </w:r>
            <w:r w:rsidR="00461860" w:rsidRPr="00CB763D">
              <w:rPr>
                <w:rStyle w:val="Hyperlnk"/>
                <w:noProof/>
                <w:highlight w:val="white"/>
              </w:rPr>
              <w:t>Predefined Types</w:t>
            </w:r>
            <w:r w:rsidR="00461860">
              <w:rPr>
                <w:noProof/>
                <w:webHidden/>
              </w:rPr>
              <w:tab/>
            </w:r>
            <w:r w:rsidR="00461860">
              <w:rPr>
                <w:noProof/>
                <w:webHidden/>
              </w:rPr>
              <w:fldChar w:fldCharType="begin"/>
            </w:r>
            <w:r w:rsidR="00461860">
              <w:rPr>
                <w:noProof/>
                <w:webHidden/>
              </w:rPr>
              <w:instrText xml:space="preserve"> PAGEREF _Toc59126200 \h </w:instrText>
            </w:r>
            <w:r w:rsidR="00461860">
              <w:rPr>
                <w:noProof/>
                <w:webHidden/>
              </w:rPr>
            </w:r>
            <w:r w:rsidR="00461860">
              <w:rPr>
                <w:noProof/>
                <w:webHidden/>
              </w:rPr>
              <w:fldChar w:fldCharType="separate"/>
            </w:r>
            <w:r w:rsidR="00461860">
              <w:rPr>
                <w:noProof/>
                <w:webHidden/>
              </w:rPr>
              <w:t>154</w:t>
            </w:r>
            <w:r w:rsidR="00461860">
              <w:rPr>
                <w:noProof/>
                <w:webHidden/>
              </w:rPr>
              <w:fldChar w:fldCharType="end"/>
            </w:r>
          </w:hyperlink>
        </w:p>
        <w:p w14:paraId="3BC6D2B0" w14:textId="2AFF4FFF"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201" w:history="1">
            <w:r w:rsidR="00461860" w:rsidRPr="00CB763D">
              <w:rPr>
                <w:rStyle w:val="Hyperlnk"/>
                <w:noProof/>
                <w:highlight w:val="white"/>
              </w:rPr>
              <w:t>7.2.14.</w:t>
            </w:r>
            <w:r w:rsidR="00461860">
              <w:rPr>
                <w:rFonts w:asciiTheme="minorHAnsi" w:eastAsiaTheme="minorEastAsia" w:hAnsiTheme="minorHAnsi"/>
                <w:noProof/>
                <w:color w:val="auto"/>
                <w:lang w:val="sv-SE" w:eastAsia="sv-SE"/>
              </w:rPr>
              <w:tab/>
            </w:r>
            <w:r w:rsidR="00461860" w:rsidRPr="00CB763D">
              <w:rPr>
                <w:rStyle w:val="Hyperlnk"/>
                <w:noProof/>
                <w:highlight w:val="white"/>
              </w:rPr>
              <w:t>ToString</w:t>
            </w:r>
            <w:r w:rsidR="00461860">
              <w:rPr>
                <w:noProof/>
                <w:webHidden/>
              </w:rPr>
              <w:tab/>
            </w:r>
            <w:r w:rsidR="00461860">
              <w:rPr>
                <w:noProof/>
                <w:webHidden/>
              </w:rPr>
              <w:fldChar w:fldCharType="begin"/>
            </w:r>
            <w:r w:rsidR="00461860">
              <w:rPr>
                <w:noProof/>
                <w:webHidden/>
              </w:rPr>
              <w:instrText xml:space="preserve"> PAGEREF _Toc59126201 \h </w:instrText>
            </w:r>
            <w:r w:rsidR="00461860">
              <w:rPr>
                <w:noProof/>
                <w:webHidden/>
              </w:rPr>
            </w:r>
            <w:r w:rsidR="00461860">
              <w:rPr>
                <w:noProof/>
                <w:webHidden/>
              </w:rPr>
              <w:fldChar w:fldCharType="separate"/>
            </w:r>
            <w:r w:rsidR="00461860">
              <w:rPr>
                <w:noProof/>
                <w:webHidden/>
              </w:rPr>
              <w:t>154</w:t>
            </w:r>
            <w:r w:rsidR="00461860">
              <w:rPr>
                <w:noProof/>
                <w:webHidden/>
              </w:rPr>
              <w:fldChar w:fldCharType="end"/>
            </w:r>
          </w:hyperlink>
        </w:p>
        <w:p w14:paraId="558D7FE1" w14:textId="44864B15" w:rsidR="00461860" w:rsidRDefault="00814EB4">
          <w:pPr>
            <w:pStyle w:val="Innehll2"/>
            <w:tabs>
              <w:tab w:val="left" w:pos="880"/>
              <w:tab w:val="right" w:leader="dot" w:pos="9350"/>
            </w:tabs>
            <w:rPr>
              <w:rFonts w:asciiTheme="minorHAnsi" w:eastAsiaTheme="minorEastAsia" w:hAnsiTheme="minorHAnsi"/>
              <w:noProof/>
              <w:color w:val="auto"/>
              <w:lang w:val="sv-SE" w:eastAsia="sv-SE"/>
            </w:rPr>
          </w:pPr>
          <w:hyperlink w:anchor="_Toc59126202" w:history="1">
            <w:r w:rsidR="00461860" w:rsidRPr="00CB763D">
              <w:rPr>
                <w:rStyle w:val="Hyperlnk"/>
                <w:noProof/>
              </w:rPr>
              <w:t>7.3.</w:t>
            </w:r>
            <w:r w:rsidR="00461860">
              <w:rPr>
                <w:rFonts w:asciiTheme="minorHAnsi" w:eastAsiaTheme="minorEastAsia" w:hAnsiTheme="minorHAnsi"/>
                <w:noProof/>
                <w:color w:val="auto"/>
                <w:lang w:val="sv-SE" w:eastAsia="sv-SE"/>
              </w:rPr>
              <w:tab/>
            </w:r>
            <w:r w:rsidR="00461860" w:rsidRPr="00CB763D">
              <w:rPr>
                <w:rStyle w:val="Hyperlnk"/>
                <w:noProof/>
              </w:rPr>
              <w:t>Type Size</w:t>
            </w:r>
            <w:r w:rsidR="00461860">
              <w:rPr>
                <w:noProof/>
                <w:webHidden/>
              </w:rPr>
              <w:tab/>
            </w:r>
            <w:r w:rsidR="00461860">
              <w:rPr>
                <w:noProof/>
                <w:webHidden/>
              </w:rPr>
              <w:fldChar w:fldCharType="begin"/>
            </w:r>
            <w:r w:rsidR="00461860">
              <w:rPr>
                <w:noProof/>
                <w:webHidden/>
              </w:rPr>
              <w:instrText xml:space="preserve"> PAGEREF _Toc59126202 \h </w:instrText>
            </w:r>
            <w:r w:rsidR="00461860">
              <w:rPr>
                <w:noProof/>
                <w:webHidden/>
              </w:rPr>
            </w:r>
            <w:r w:rsidR="00461860">
              <w:rPr>
                <w:noProof/>
                <w:webHidden/>
              </w:rPr>
              <w:fldChar w:fldCharType="separate"/>
            </w:r>
            <w:r w:rsidR="00461860">
              <w:rPr>
                <w:noProof/>
                <w:webHidden/>
              </w:rPr>
              <w:t>154</w:t>
            </w:r>
            <w:r w:rsidR="00461860">
              <w:rPr>
                <w:noProof/>
                <w:webHidden/>
              </w:rPr>
              <w:fldChar w:fldCharType="end"/>
            </w:r>
          </w:hyperlink>
        </w:p>
        <w:p w14:paraId="306FC1B1" w14:textId="194B1C7C" w:rsidR="00461860" w:rsidRDefault="00814EB4">
          <w:pPr>
            <w:pStyle w:val="Innehll2"/>
            <w:tabs>
              <w:tab w:val="left" w:pos="880"/>
              <w:tab w:val="right" w:leader="dot" w:pos="9350"/>
            </w:tabs>
            <w:rPr>
              <w:rFonts w:asciiTheme="minorHAnsi" w:eastAsiaTheme="minorEastAsia" w:hAnsiTheme="minorHAnsi"/>
              <w:noProof/>
              <w:color w:val="auto"/>
              <w:lang w:val="sv-SE" w:eastAsia="sv-SE"/>
            </w:rPr>
          </w:pPr>
          <w:hyperlink w:anchor="_Toc59126203" w:history="1">
            <w:r w:rsidR="00461860" w:rsidRPr="00CB763D">
              <w:rPr>
                <w:rStyle w:val="Hyperlnk"/>
                <w:noProof/>
              </w:rPr>
              <w:t>7.4.</w:t>
            </w:r>
            <w:r w:rsidR="00461860">
              <w:rPr>
                <w:rFonts w:asciiTheme="minorHAnsi" w:eastAsiaTheme="minorEastAsia" w:hAnsiTheme="minorHAnsi"/>
                <w:noProof/>
                <w:color w:val="auto"/>
                <w:lang w:val="sv-SE" w:eastAsia="sv-SE"/>
              </w:rPr>
              <w:tab/>
            </w:r>
            <w:r w:rsidR="00461860" w:rsidRPr="00CB763D">
              <w:rPr>
                <w:rStyle w:val="Hyperlnk"/>
                <w:noProof/>
              </w:rPr>
              <w:t>Type Casting</w:t>
            </w:r>
            <w:r w:rsidR="00461860">
              <w:rPr>
                <w:noProof/>
                <w:webHidden/>
              </w:rPr>
              <w:tab/>
            </w:r>
            <w:r w:rsidR="00461860">
              <w:rPr>
                <w:noProof/>
                <w:webHidden/>
              </w:rPr>
              <w:fldChar w:fldCharType="begin"/>
            </w:r>
            <w:r w:rsidR="00461860">
              <w:rPr>
                <w:noProof/>
                <w:webHidden/>
              </w:rPr>
              <w:instrText xml:space="preserve"> PAGEREF _Toc59126203 \h </w:instrText>
            </w:r>
            <w:r w:rsidR="00461860">
              <w:rPr>
                <w:noProof/>
                <w:webHidden/>
              </w:rPr>
            </w:r>
            <w:r w:rsidR="00461860">
              <w:rPr>
                <w:noProof/>
                <w:webHidden/>
              </w:rPr>
              <w:fldChar w:fldCharType="separate"/>
            </w:r>
            <w:r w:rsidR="00461860">
              <w:rPr>
                <w:noProof/>
                <w:webHidden/>
              </w:rPr>
              <w:t>157</w:t>
            </w:r>
            <w:r w:rsidR="00461860">
              <w:rPr>
                <w:noProof/>
                <w:webHidden/>
              </w:rPr>
              <w:fldChar w:fldCharType="end"/>
            </w:r>
          </w:hyperlink>
        </w:p>
        <w:p w14:paraId="4A666CCE" w14:textId="652FF0DA"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204" w:history="1">
            <w:r w:rsidR="00461860" w:rsidRPr="00CB763D">
              <w:rPr>
                <w:rStyle w:val="Hyperlnk"/>
                <w:noProof/>
                <w:highlight w:val="white"/>
              </w:rPr>
              <w:t>7.4.1.</w:t>
            </w:r>
            <w:r w:rsidR="00461860">
              <w:rPr>
                <w:rFonts w:asciiTheme="minorHAnsi" w:eastAsiaTheme="minorEastAsia" w:hAnsiTheme="minorHAnsi"/>
                <w:noProof/>
                <w:color w:val="auto"/>
                <w:lang w:val="sv-SE" w:eastAsia="sv-SE"/>
              </w:rPr>
              <w:tab/>
            </w:r>
            <w:r w:rsidR="00461860" w:rsidRPr="00CB763D">
              <w:rPr>
                <w:rStyle w:val="Hyperlnk"/>
                <w:noProof/>
                <w:highlight w:val="white"/>
              </w:rPr>
              <w:t>Implicit Cast</w:t>
            </w:r>
            <w:r w:rsidR="00461860">
              <w:rPr>
                <w:noProof/>
                <w:webHidden/>
              </w:rPr>
              <w:tab/>
            </w:r>
            <w:r w:rsidR="00461860">
              <w:rPr>
                <w:noProof/>
                <w:webHidden/>
              </w:rPr>
              <w:fldChar w:fldCharType="begin"/>
            </w:r>
            <w:r w:rsidR="00461860">
              <w:rPr>
                <w:noProof/>
                <w:webHidden/>
              </w:rPr>
              <w:instrText xml:space="preserve"> PAGEREF _Toc59126204 \h </w:instrText>
            </w:r>
            <w:r w:rsidR="00461860">
              <w:rPr>
                <w:noProof/>
                <w:webHidden/>
              </w:rPr>
            </w:r>
            <w:r w:rsidR="00461860">
              <w:rPr>
                <w:noProof/>
                <w:webHidden/>
              </w:rPr>
              <w:fldChar w:fldCharType="separate"/>
            </w:r>
            <w:r w:rsidR="00461860">
              <w:rPr>
                <w:noProof/>
                <w:webHidden/>
              </w:rPr>
              <w:t>158</w:t>
            </w:r>
            <w:r w:rsidR="00461860">
              <w:rPr>
                <w:noProof/>
                <w:webHidden/>
              </w:rPr>
              <w:fldChar w:fldCharType="end"/>
            </w:r>
          </w:hyperlink>
        </w:p>
        <w:p w14:paraId="5668FBF1" w14:textId="625A395C"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205" w:history="1">
            <w:r w:rsidR="00461860" w:rsidRPr="00CB763D">
              <w:rPr>
                <w:rStyle w:val="Hyperlnk"/>
                <w:noProof/>
                <w:highlight w:val="white"/>
              </w:rPr>
              <w:t>7.4.2.</w:t>
            </w:r>
            <w:r w:rsidR="00461860">
              <w:rPr>
                <w:rFonts w:asciiTheme="minorHAnsi" w:eastAsiaTheme="minorEastAsia" w:hAnsiTheme="minorHAnsi"/>
                <w:noProof/>
                <w:color w:val="auto"/>
                <w:lang w:val="sv-SE" w:eastAsia="sv-SE"/>
              </w:rPr>
              <w:tab/>
            </w:r>
            <w:r w:rsidR="00461860" w:rsidRPr="00CB763D">
              <w:rPr>
                <w:rStyle w:val="Hyperlnk"/>
                <w:noProof/>
                <w:highlight w:val="white"/>
              </w:rPr>
              <w:t>Explicit Cast</w:t>
            </w:r>
            <w:r w:rsidR="00461860">
              <w:rPr>
                <w:noProof/>
                <w:webHidden/>
              </w:rPr>
              <w:tab/>
            </w:r>
            <w:r w:rsidR="00461860">
              <w:rPr>
                <w:noProof/>
                <w:webHidden/>
              </w:rPr>
              <w:fldChar w:fldCharType="begin"/>
            </w:r>
            <w:r w:rsidR="00461860">
              <w:rPr>
                <w:noProof/>
                <w:webHidden/>
              </w:rPr>
              <w:instrText xml:space="preserve"> PAGEREF _Toc59126205 \h </w:instrText>
            </w:r>
            <w:r w:rsidR="00461860">
              <w:rPr>
                <w:noProof/>
                <w:webHidden/>
              </w:rPr>
            </w:r>
            <w:r w:rsidR="00461860">
              <w:rPr>
                <w:noProof/>
                <w:webHidden/>
              </w:rPr>
              <w:fldChar w:fldCharType="separate"/>
            </w:r>
            <w:r w:rsidR="00461860">
              <w:rPr>
                <w:noProof/>
                <w:webHidden/>
              </w:rPr>
              <w:t>158</w:t>
            </w:r>
            <w:r w:rsidR="00461860">
              <w:rPr>
                <w:noProof/>
                <w:webHidden/>
              </w:rPr>
              <w:fldChar w:fldCharType="end"/>
            </w:r>
          </w:hyperlink>
        </w:p>
        <w:p w14:paraId="149635FA" w14:textId="69FCC988"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206" w:history="1">
            <w:r w:rsidR="00461860" w:rsidRPr="00CB763D">
              <w:rPr>
                <w:rStyle w:val="Hyperlnk"/>
                <w:noProof/>
              </w:rPr>
              <w:t>7.4.3.</w:t>
            </w:r>
            <w:r w:rsidR="00461860">
              <w:rPr>
                <w:rFonts w:asciiTheme="minorHAnsi" w:eastAsiaTheme="minorEastAsia" w:hAnsiTheme="minorHAnsi"/>
                <w:noProof/>
                <w:color w:val="auto"/>
                <w:lang w:val="sv-SE" w:eastAsia="sv-SE"/>
              </w:rPr>
              <w:tab/>
            </w:r>
            <w:r w:rsidR="00461860" w:rsidRPr="00CB763D">
              <w:rPr>
                <w:rStyle w:val="Hyperlnk"/>
                <w:noProof/>
              </w:rPr>
              <w:t>Type Promotion</w:t>
            </w:r>
            <w:r w:rsidR="00461860">
              <w:rPr>
                <w:noProof/>
                <w:webHidden/>
              </w:rPr>
              <w:tab/>
            </w:r>
            <w:r w:rsidR="00461860">
              <w:rPr>
                <w:noProof/>
                <w:webHidden/>
              </w:rPr>
              <w:fldChar w:fldCharType="begin"/>
            </w:r>
            <w:r w:rsidR="00461860">
              <w:rPr>
                <w:noProof/>
                <w:webHidden/>
              </w:rPr>
              <w:instrText xml:space="preserve"> PAGEREF _Toc59126206 \h </w:instrText>
            </w:r>
            <w:r w:rsidR="00461860">
              <w:rPr>
                <w:noProof/>
                <w:webHidden/>
              </w:rPr>
            </w:r>
            <w:r w:rsidR="00461860">
              <w:rPr>
                <w:noProof/>
                <w:webHidden/>
              </w:rPr>
              <w:fldChar w:fldCharType="separate"/>
            </w:r>
            <w:r w:rsidR="00461860">
              <w:rPr>
                <w:noProof/>
                <w:webHidden/>
              </w:rPr>
              <w:t>162</w:t>
            </w:r>
            <w:r w:rsidR="00461860">
              <w:rPr>
                <w:noProof/>
                <w:webHidden/>
              </w:rPr>
              <w:fldChar w:fldCharType="end"/>
            </w:r>
          </w:hyperlink>
        </w:p>
        <w:p w14:paraId="61A18119" w14:textId="4C7E96C1" w:rsidR="00461860" w:rsidRDefault="00814EB4">
          <w:pPr>
            <w:pStyle w:val="Innehll1"/>
            <w:rPr>
              <w:rFonts w:asciiTheme="minorHAnsi" w:eastAsiaTheme="minorEastAsia" w:hAnsiTheme="minorHAnsi"/>
              <w:noProof/>
              <w:color w:val="auto"/>
              <w:lang w:val="sv-SE" w:eastAsia="sv-SE"/>
            </w:rPr>
          </w:pPr>
          <w:hyperlink w:anchor="_Toc59126207" w:history="1">
            <w:r w:rsidR="00461860" w:rsidRPr="00CB763D">
              <w:rPr>
                <w:rStyle w:val="Hyperlnk"/>
                <w:noProof/>
              </w:rPr>
              <w:t>8.</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_Toc59126207 \h </w:instrText>
            </w:r>
            <w:r w:rsidR="00461860">
              <w:rPr>
                <w:noProof/>
                <w:webHidden/>
              </w:rPr>
            </w:r>
            <w:r w:rsidR="00461860">
              <w:rPr>
                <w:noProof/>
                <w:webHidden/>
              </w:rPr>
              <w:fldChar w:fldCharType="separate"/>
            </w:r>
            <w:r w:rsidR="00461860">
              <w:rPr>
                <w:noProof/>
                <w:webHidden/>
              </w:rPr>
              <w:t>164</w:t>
            </w:r>
            <w:r w:rsidR="00461860">
              <w:rPr>
                <w:noProof/>
                <w:webHidden/>
              </w:rPr>
              <w:fldChar w:fldCharType="end"/>
            </w:r>
          </w:hyperlink>
        </w:p>
        <w:p w14:paraId="0BE28EA7" w14:textId="7FCEEEB4" w:rsidR="00461860" w:rsidRDefault="00814EB4">
          <w:pPr>
            <w:pStyle w:val="Innehll2"/>
            <w:tabs>
              <w:tab w:val="left" w:pos="880"/>
              <w:tab w:val="right" w:leader="dot" w:pos="9350"/>
            </w:tabs>
            <w:rPr>
              <w:rFonts w:asciiTheme="minorHAnsi" w:eastAsiaTheme="minorEastAsia" w:hAnsiTheme="minorHAnsi"/>
              <w:noProof/>
              <w:color w:val="auto"/>
              <w:lang w:val="sv-SE" w:eastAsia="sv-SE"/>
            </w:rPr>
          </w:pPr>
          <w:hyperlink w:anchor="_Toc59126208" w:history="1">
            <w:r w:rsidR="00461860" w:rsidRPr="00CB763D">
              <w:rPr>
                <w:rStyle w:val="Hyperlnk"/>
                <w:noProof/>
              </w:rPr>
              <w:t>8.1.</w:t>
            </w:r>
            <w:r w:rsidR="00461860">
              <w:rPr>
                <w:rFonts w:asciiTheme="minorHAnsi" w:eastAsiaTheme="minorEastAsia" w:hAnsiTheme="minorHAnsi"/>
                <w:noProof/>
                <w:color w:val="auto"/>
                <w:lang w:val="sv-SE" w:eastAsia="sv-SE"/>
              </w:rPr>
              <w:tab/>
            </w:r>
            <w:r w:rsidR="00461860" w:rsidRPr="00CB763D">
              <w:rPr>
                <w:rStyle w:val="Hyperlnk"/>
                <w:noProof/>
              </w:rPr>
              <w:t>Unary and Binary Expressions</w:t>
            </w:r>
            <w:r w:rsidR="00461860">
              <w:rPr>
                <w:noProof/>
                <w:webHidden/>
              </w:rPr>
              <w:tab/>
            </w:r>
            <w:r w:rsidR="00461860">
              <w:rPr>
                <w:noProof/>
                <w:webHidden/>
              </w:rPr>
              <w:fldChar w:fldCharType="begin"/>
            </w:r>
            <w:r w:rsidR="00461860">
              <w:rPr>
                <w:noProof/>
                <w:webHidden/>
              </w:rPr>
              <w:instrText xml:space="preserve"> PAGEREF _Toc59126208 \h </w:instrText>
            </w:r>
            <w:r w:rsidR="00461860">
              <w:rPr>
                <w:noProof/>
                <w:webHidden/>
              </w:rPr>
            </w:r>
            <w:r w:rsidR="00461860">
              <w:rPr>
                <w:noProof/>
                <w:webHidden/>
              </w:rPr>
              <w:fldChar w:fldCharType="separate"/>
            </w:r>
            <w:r w:rsidR="00461860">
              <w:rPr>
                <w:noProof/>
                <w:webHidden/>
              </w:rPr>
              <w:t>164</w:t>
            </w:r>
            <w:r w:rsidR="00461860">
              <w:rPr>
                <w:noProof/>
                <w:webHidden/>
              </w:rPr>
              <w:fldChar w:fldCharType="end"/>
            </w:r>
          </w:hyperlink>
        </w:p>
        <w:p w14:paraId="0D8745BB" w14:textId="3F17118B"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209" w:history="1">
            <w:r w:rsidR="00461860" w:rsidRPr="00CB763D">
              <w:rPr>
                <w:rStyle w:val="Hyperlnk"/>
                <w:noProof/>
                <w:highlight w:val="white"/>
              </w:rPr>
              <w:t>8.1.1.</w:t>
            </w:r>
            <w:r w:rsidR="00461860">
              <w:rPr>
                <w:rFonts w:asciiTheme="minorHAnsi" w:eastAsiaTheme="minorEastAsia" w:hAnsiTheme="minorHAnsi"/>
                <w:noProof/>
                <w:color w:val="auto"/>
                <w:lang w:val="sv-SE" w:eastAsia="sv-SE"/>
              </w:rPr>
              <w:tab/>
            </w:r>
            <w:r w:rsidR="00461860" w:rsidRPr="00CB763D">
              <w:rPr>
                <w:rStyle w:val="Hyperlnk"/>
                <w:noProof/>
                <w:highlight w:val="white"/>
              </w:rPr>
              <w:t>Relation Expressions</w:t>
            </w:r>
            <w:r w:rsidR="00461860">
              <w:rPr>
                <w:noProof/>
                <w:webHidden/>
              </w:rPr>
              <w:tab/>
            </w:r>
            <w:r w:rsidR="00461860">
              <w:rPr>
                <w:noProof/>
                <w:webHidden/>
              </w:rPr>
              <w:fldChar w:fldCharType="begin"/>
            </w:r>
            <w:r w:rsidR="00461860">
              <w:rPr>
                <w:noProof/>
                <w:webHidden/>
              </w:rPr>
              <w:instrText xml:space="preserve"> PAGEREF _Toc59126209 \h </w:instrText>
            </w:r>
            <w:r w:rsidR="00461860">
              <w:rPr>
                <w:noProof/>
                <w:webHidden/>
              </w:rPr>
            </w:r>
            <w:r w:rsidR="00461860">
              <w:rPr>
                <w:noProof/>
                <w:webHidden/>
              </w:rPr>
              <w:fldChar w:fldCharType="separate"/>
            </w:r>
            <w:r w:rsidR="00461860">
              <w:rPr>
                <w:noProof/>
                <w:webHidden/>
              </w:rPr>
              <w:t>164</w:t>
            </w:r>
            <w:r w:rsidR="00461860">
              <w:rPr>
                <w:noProof/>
                <w:webHidden/>
              </w:rPr>
              <w:fldChar w:fldCharType="end"/>
            </w:r>
          </w:hyperlink>
        </w:p>
        <w:p w14:paraId="198ADF18" w14:textId="76A923AE"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210" w:history="1">
            <w:r w:rsidR="00461860" w:rsidRPr="00CB763D">
              <w:rPr>
                <w:rStyle w:val="Hyperlnk"/>
                <w:noProof/>
                <w:highlight w:val="white"/>
              </w:rPr>
              <w:t>8.1.2.</w:t>
            </w:r>
            <w:r w:rsidR="00461860">
              <w:rPr>
                <w:rFonts w:asciiTheme="minorHAnsi" w:eastAsiaTheme="minorEastAsia" w:hAnsiTheme="minorHAnsi"/>
                <w:noProof/>
                <w:color w:val="auto"/>
                <w:lang w:val="sv-SE" w:eastAsia="sv-SE"/>
              </w:rPr>
              <w:tab/>
            </w:r>
            <w:r w:rsidR="00461860" w:rsidRPr="00CB763D">
              <w:rPr>
                <w:rStyle w:val="Hyperlnk"/>
                <w:noProof/>
                <w:highlight w:val="white"/>
              </w:rPr>
              <w:t>Arithmetic Expressions</w:t>
            </w:r>
            <w:r w:rsidR="00461860">
              <w:rPr>
                <w:noProof/>
                <w:webHidden/>
              </w:rPr>
              <w:tab/>
            </w:r>
            <w:r w:rsidR="00461860">
              <w:rPr>
                <w:noProof/>
                <w:webHidden/>
              </w:rPr>
              <w:fldChar w:fldCharType="begin"/>
            </w:r>
            <w:r w:rsidR="00461860">
              <w:rPr>
                <w:noProof/>
                <w:webHidden/>
              </w:rPr>
              <w:instrText xml:space="preserve"> PAGEREF _Toc59126210 \h </w:instrText>
            </w:r>
            <w:r w:rsidR="00461860">
              <w:rPr>
                <w:noProof/>
                <w:webHidden/>
              </w:rPr>
            </w:r>
            <w:r w:rsidR="00461860">
              <w:rPr>
                <w:noProof/>
                <w:webHidden/>
              </w:rPr>
              <w:fldChar w:fldCharType="separate"/>
            </w:r>
            <w:r w:rsidR="00461860">
              <w:rPr>
                <w:noProof/>
                <w:webHidden/>
              </w:rPr>
              <w:t>168</w:t>
            </w:r>
            <w:r w:rsidR="00461860">
              <w:rPr>
                <w:noProof/>
                <w:webHidden/>
              </w:rPr>
              <w:fldChar w:fldCharType="end"/>
            </w:r>
          </w:hyperlink>
        </w:p>
        <w:p w14:paraId="7F9D4C1E" w14:textId="57292EF4" w:rsidR="00461860" w:rsidRDefault="00814EB4">
          <w:pPr>
            <w:pStyle w:val="Innehll2"/>
            <w:tabs>
              <w:tab w:val="left" w:pos="880"/>
              <w:tab w:val="right" w:leader="dot" w:pos="9350"/>
            </w:tabs>
            <w:rPr>
              <w:rFonts w:asciiTheme="minorHAnsi" w:eastAsiaTheme="minorEastAsia" w:hAnsiTheme="minorHAnsi"/>
              <w:noProof/>
              <w:color w:val="auto"/>
              <w:lang w:val="sv-SE" w:eastAsia="sv-SE"/>
            </w:rPr>
          </w:pPr>
          <w:hyperlink w:anchor="_Toc59126211" w:history="1">
            <w:r w:rsidR="00461860" w:rsidRPr="00CB763D">
              <w:rPr>
                <w:rStyle w:val="Hyperlnk"/>
                <w:noProof/>
                <w:highlight w:val="white"/>
              </w:rPr>
              <w:t>8.2.</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Type Cast</w:t>
            </w:r>
            <w:r w:rsidR="00461860">
              <w:rPr>
                <w:noProof/>
                <w:webHidden/>
              </w:rPr>
              <w:tab/>
            </w:r>
            <w:r w:rsidR="00461860">
              <w:rPr>
                <w:noProof/>
                <w:webHidden/>
              </w:rPr>
              <w:fldChar w:fldCharType="begin"/>
            </w:r>
            <w:r w:rsidR="00461860">
              <w:rPr>
                <w:noProof/>
                <w:webHidden/>
              </w:rPr>
              <w:instrText xml:space="preserve"> PAGEREF _Toc59126211 \h </w:instrText>
            </w:r>
            <w:r w:rsidR="00461860">
              <w:rPr>
                <w:noProof/>
                <w:webHidden/>
              </w:rPr>
            </w:r>
            <w:r w:rsidR="00461860">
              <w:rPr>
                <w:noProof/>
                <w:webHidden/>
              </w:rPr>
              <w:fldChar w:fldCharType="separate"/>
            </w:r>
            <w:r w:rsidR="00461860">
              <w:rPr>
                <w:noProof/>
                <w:webHidden/>
              </w:rPr>
              <w:t>174</w:t>
            </w:r>
            <w:r w:rsidR="00461860">
              <w:rPr>
                <w:noProof/>
                <w:webHidden/>
              </w:rPr>
              <w:fldChar w:fldCharType="end"/>
            </w:r>
          </w:hyperlink>
        </w:p>
        <w:p w14:paraId="507E2823" w14:textId="0C530C56"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212" w:history="1">
            <w:r w:rsidR="00461860" w:rsidRPr="00CB763D">
              <w:rPr>
                <w:rStyle w:val="Hyperlnk"/>
                <w:noProof/>
                <w:highlight w:val="white"/>
              </w:rPr>
              <w:t>8.2.1.</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Value</w:t>
            </w:r>
            <w:r w:rsidR="00461860">
              <w:rPr>
                <w:noProof/>
                <w:webHidden/>
              </w:rPr>
              <w:tab/>
            </w:r>
            <w:r w:rsidR="00461860">
              <w:rPr>
                <w:noProof/>
                <w:webHidden/>
              </w:rPr>
              <w:fldChar w:fldCharType="begin"/>
            </w:r>
            <w:r w:rsidR="00461860">
              <w:rPr>
                <w:noProof/>
                <w:webHidden/>
              </w:rPr>
              <w:instrText xml:space="preserve"> PAGEREF _Toc59126212 \h </w:instrText>
            </w:r>
            <w:r w:rsidR="00461860">
              <w:rPr>
                <w:noProof/>
                <w:webHidden/>
              </w:rPr>
            </w:r>
            <w:r w:rsidR="00461860">
              <w:rPr>
                <w:noProof/>
                <w:webHidden/>
              </w:rPr>
              <w:fldChar w:fldCharType="separate"/>
            </w:r>
            <w:r w:rsidR="00461860">
              <w:rPr>
                <w:noProof/>
                <w:webHidden/>
              </w:rPr>
              <w:t>176</w:t>
            </w:r>
            <w:r w:rsidR="00461860">
              <w:rPr>
                <w:noProof/>
                <w:webHidden/>
              </w:rPr>
              <w:fldChar w:fldCharType="end"/>
            </w:r>
          </w:hyperlink>
        </w:p>
        <w:p w14:paraId="12D6AFB1" w14:textId="14CE8EE0" w:rsidR="00461860" w:rsidRDefault="00814EB4">
          <w:pPr>
            <w:pStyle w:val="Innehll1"/>
            <w:rPr>
              <w:rFonts w:asciiTheme="minorHAnsi" w:eastAsiaTheme="minorEastAsia" w:hAnsiTheme="minorHAnsi"/>
              <w:noProof/>
              <w:color w:val="auto"/>
              <w:lang w:val="sv-SE" w:eastAsia="sv-SE"/>
            </w:rPr>
          </w:pPr>
          <w:hyperlink w:anchor="_Toc59126213" w:history="1">
            <w:r w:rsidR="00461860" w:rsidRPr="00CB763D">
              <w:rPr>
                <w:rStyle w:val="Hyperlnk"/>
                <w:noProof/>
              </w:rPr>
              <w:t>9.</w:t>
            </w:r>
            <w:r w:rsidR="00461860">
              <w:rPr>
                <w:rFonts w:asciiTheme="minorHAnsi" w:eastAsiaTheme="minorEastAsia" w:hAnsiTheme="minorHAnsi"/>
                <w:noProof/>
                <w:color w:val="auto"/>
                <w:lang w:val="sv-SE" w:eastAsia="sv-SE"/>
              </w:rPr>
              <w:tab/>
            </w:r>
            <w:r w:rsidR="00461860" w:rsidRPr="00CB763D">
              <w:rPr>
                <w:rStyle w:val="Hyperlnk"/>
                <w:noProof/>
              </w:rPr>
              <w:t>Static Address Expression</w:t>
            </w:r>
            <w:r w:rsidR="00461860">
              <w:rPr>
                <w:noProof/>
                <w:webHidden/>
              </w:rPr>
              <w:tab/>
            </w:r>
            <w:r w:rsidR="00461860">
              <w:rPr>
                <w:noProof/>
                <w:webHidden/>
              </w:rPr>
              <w:fldChar w:fldCharType="begin"/>
            </w:r>
            <w:r w:rsidR="00461860">
              <w:rPr>
                <w:noProof/>
                <w:webHidden/>
              </w:rPr>
              <w:instrText xml:space="preserve"> PAGEREF _Toc59126213 \h </w:instrText>
            </w:r>
            <w:r w:rsidR="00461860">
              <w:rPr>
                <w:noProof/>
                <w:webHidden/>
              </w:rPr>
            </w:r>
            <w:r w:rsidR="00461860">
              <w:rPr>
                <w:noProof/>
                <w:webHidden/>
              </w:rPr>
              <w:fldChar w:fldCharType="separate"/>
            </w:r>
            <w:r w:rsidR="00461860">
              <w:rPr>
                <w:noProof/>
                <w:webHidden/>
              </w:rPr>
              <w:t>178</w:t>
            </w:r>
            <w:r w:rsidR="00461860">
              <w:rPr>
                <w:noProof/>
                <w:webHidden/>
              </w:rPr>
              <w:fldChar w:fldCharType="end"/>
            </w:r>
          </w:hyperlink>
        </w:p>
        <w:p w14:paraId="511EDF22" w14:textId="74356463"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214" w:history="1">
            <w:r w:rsidR="00461860" w:rsidRPr="00CB763D">
              <w:rPr>
                <w:rStyle w:val="Hyperlnk"/>
                <w:noProof/>
              </w:rPr>
              <w:t>9.1.1.</w:t>
            </w:r>
            <w:r w:rsidR="00461860">
              <w:rPr>
                <w:rFonts w:asciiTheme="minorHAnsi" w:eastAsiaTheme="minorEastAsia" w:hAnsiTheme="minorHAnsi"/>
                <w:noProof/>
                <w:color w:val="auto"/>
                <w:lang w:val="sv-SE" w:eastAsia="sv-SE"/>
              </w:rPr>
              <w:tab/>
            </w:r>
            <w:r w:rsidR="00461860" w:rsidRPr="00CB763D">
              <w:rPr>
                <w:rStyle w:val="Hyperlnk"/>
                <w:noProof/>
              </w:rPr>
              <w:t>Static Value and Address</w:t>
            </w:r>
            <w:r w:rsidR="00461860">
              <w:rPr>
                <w:noProof/>
                <w:webHidden/>
              </w:rPr>
              <w:tab/>
            </w:r>
            <w:r w:rsidR="00461860">
              <w:rPr>
                <w:noProof/>
                <w:webHidden/>
              </w:rPr>
              <w:fldChar w:fldCharType="begin"/>
            </w:r>
            <w:r w:rsidR="00461860">
              <w:rPr>
                <w:noProof/>
                <w:webHidden/>
              </w:rPr>
              <w:instrText xml:space="preserve"> PAGEREF _Toc59126214 \h </w:instrText>
            </w:r>
            <w:r w:rsidR="00461860">
              <w:rPr>
                <w:noProof/>
                <w:webHidden/>
              </w:rPr>
            </w:r>
            <w:r w:rsidR="00461860">
              <w:rPr>
                <w:noProof/>
                <w:webHidden/>
              </w:rPr>
              <w:fldChar w:fldCharType="separate"/>
            </w:r>
            <w:r w:rsidR="00461860">
              <w:rPr>
                <w:noProof/>
                <w:webHidden/>
              </w:rPr>
              <w:t>178</w:t>
            </w:r>
            <w:r w:rsidR="00461860">
              <w:rPr>
                <w:noProof/>
                <w:webHidden/>
              </w:rPr>
              <w:fldChar w:fldCharType="end"/>
            </w:r>
          </w:hyperlink>
        </w:p>
        <w:p w14:paraId="28630048" w14:textId="569E9B20"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215" w:history="1">
            <w:r w:rsidR="00461860" w:rsidRPr="00CB763D">
              <w:rPr>
                <w:rStyle w:val="Hyperlnk"/>
                <w:noProof/>
              </w:rPr>
              <w:t>9.1.2.</w:t>
            </w:r>
            <w:r w:rsidR="00461860">
              <w:rPr>
                <w:rFonts w:asciiTheme="minorHAnsi" w:eastAsiaTheme="minorEastAsia" w:hAnsiTheme="minorHAnsi"/>
                <w:noProof/>
                <w:color w:val="auto"/>
                <w:lang w:val="sv-SE" w:eastAsia="sv-SE"/>
              </w:rPr>
              <w:tab/>
            </w:r>
            <w:r w:rsidR="00461860" w:rsidRPr="00CB763D">
              <w:rPr>
                <w:rStyle w:val="Hyperlnk"/>
                <w:noProof/>
              </w:rPr>
              <w:t>Static Expression</w:t>
            </w:r>
            <w:r w:rsidR="00461860">
              <w:rPr>
                <w:noProof/>
                <w:webHidden/>
              </w:rPr>
              <w:tab/>
            </w:r>
            <w:r w:rsidR="00461860">
              <w:rPr>
                <w:noProof/>
                <w:webHidden/>
              </w:rPr>
              <w:fldChar w:fldCharType="begin"/>
            </w:r>
            <w:r w:rsidR="00461860">
              <w:rPr>
                <w:noProof/>
                <w:webHidden/>
              </w:rPr>
              <w:instrText xml:space="preserve"> PAGEREF _Toc59126215 \h </w:instrText>
            </w:r>
            <w:r w:rsidR="00461860">
              <w:rPr>
                <w:noProof/>
                <w:webHidden/>
              </w:rPr>
            </w:r>
            <w:r w:rsidR="00461860">
              <w:rPr>
                <w:noProof/>
                <w:webHidden/>
              </w:rPr>
              <w:fldChar w:fldCharType="separate"/>
            </w:r>
            <w:r w:rsidR="00461860">
              <w:rPr>
                <w:noProof/>
                <w:webHidden/>
              </w:rPr>
              <w:t>179</w:t>
            </w:r>
            <w:r w:rsidR="00461860">
              <w:rPr>
                <w:noProof/>
                <w:webHidden/>
              </w:rPr>
              <w:fldChar w:fldCharType="end"/>
            </w:r>
          </w:hyperlink>
        </w:p>
        <w:p w14:paraId="790E9754" w14:textId="5384A3F3" w:rsidR="00461860" w:rsidRDefault="00814EB4">
          <w:pPr>
            <w:pStyle w:val="Innehll1"/>
            <w:rPr>
              <w:rFonts w:asciiTheme="minorHAnsi" w:eastAsiaTheme="minorEastAsia" w:hAnsiTheme="minorHAnsi"/>
              <w:noProof/>
              <w:color w:val="auto"/>
              <w:lang w:val="sv-SE" w:eastAsia="sv-SE"/>
            </w:rPr>
          </w:pPr>
          <w:hyperlink w:anchor="_Toc59126216" w:history="1">
            <w:r w:rsidR="00461860" w:rsidRPr="00CB763D">
              <w:rPr>
                <w:rStyle w:val="Hyperlnk"/>
                <w:noProof/>
              </w:rPr>
              <w:t>10.</w:t>
            </w:r>
            <w:r w:rsidR="00461860">
              <w:rPr>
                <w:rFonts w:asciiTheme="minorHAnsi" w:eastAsiaTheme="minorEastAsia" w:hAnsiTheme="minorHAnsi"/>
                <w:noProof/>
                <w:color w:val="auto"/>
                <w:lang w:val="sv-SE" w:eastAsia="sv-SE"/>
              </w:rPr>
              <w:tab/>
            </w:r>
            <w:r w:rsidR="00461860" w:rsidRPr="00CB763D">
              <w:rPr>
                <w:rStyle w:val="Hyperlnk"/>
                <w:noProof/>
              </w:rPr>
              <w:t>Initialization</w:t>
            </w:r>
            <w:r w:rsidR="00461860">
              <w:rPr>
                <w:noProof/>
                <w:webHidden/>
              </w:rPr>
              <w:tab/>
            </w:r>
            <w:r w:rsidR="00461860">
              <w:rPr>
                <w:noProof/>
                <w:webHidden/>
              </w:rPr>
              <w:fldChar w:fldCharType="begin"/>
            </w:r>
            <w:r w:rsidR="00461860">
              <w:rPr>
                <w:noProof/>
                <w:webHidden/>
              </w:rPr>
              <w:instrText xml:space="preserve"> PAGEREF _Toc59126216 \h </w:instrText>
            </w:r>
            <w:r w:rsidR="00461860">
              <w:rPr>
                <w:noProof/>
                <w:webHidden/>
              </w:rPr>
            </w:r>
            <w:r w:rsidR="00461860">
              <w:rPr>
                <w:noProof/>
                <w:webHidden/>
              </w:rPr>
              <w:fldChar w:fldCharType="separate"/>
            </w:r>
            <w:r w:rsidR="00461860">
              <w:rPr>
                <w:noProof/>
                <w:webHidden/>
              </w:rPr>
              <w:t>183</w:t>
            </w:r>
            <w:r w:rsidR="00461860">
              <w:rPr>
                <w:noProof/>
                <w:webHidden/>
              </w:rPr>
              <w:fldChar w:fldCharType="end"/>
            </w:r>
          </w:hyperlink>
        </w:p>
        <w:p w14:paraId="3FD0752A" w14:textId="2EAA7B3E"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217"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Auto Initialization</w:t>
            </w:r>
            <w:r w:rsidR="00461860">
              <w:rPr>
                <w:noProof/>
                <w:webHidden/>
              </w:rPr>
              <w:tab/>
            </w:r>
            <w:r w:rsidR="00461860">
              <w:rPr>
                <w:noProof/>
                <w:webHidden/>
              </w:rPr>
              <w:fldChar w:fldCharType="begin"/>
            </w:r>
            <w:r w:rsidR="00461860">
              <w:rPr>
                <w:noProof/>
                <w:webHidden/>
              </w:rPr>
              <w:instrText xml:space="preserve"> PAGEREF _Toc59126217 \h </w:instrText>
            </w:r>
            <w:r w:rsidR="00461860">
              <w:rPr>
                <w:noProof/>
                <w:webHidden/>
              </w:rPr>
            </w:r>
            <w:r w:rsidR="00461860">
              <w:rPr>
                <w:noProof/>
                <w:webHidden/>
              </w:rPr>
              <w:fldChar w:fldCharType="separate"/>
            </w:r>
            <w:r w:rsidR="00461860">
              <w:rPr>
                <w:noProof/>
                <w:webHidden/>
              </w:rPr>
              <w:t>183</w:t>
            </w:r>
            <w:r w:rsidR="00461860">
              <w:rPr>
                <w:noProof/>
                <w:webHidden/>
              </w:rPr>
              <w:fldChar w:fldCharType="end"/>
            </w:r>
          </w:hyperlink>
        </w:p>
        <w:p w14:paraId="3B2BABA4" w14:textId="6A3B1B4B"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218"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Static Initialization</w:t>
            </w:r>
            <w:r w:rsidR="00461860">
              <w:rPr>
                <w:noProof/>
                <w:webHidden/>
              </w:rPr>
              <w:tab/>
            </w:r>
            <w:r w:rsidR="00461860">
              <w:rPr>
                <w:noProof/>
                <w:webHidden/>
              </w:rPr>
              <w:fldChar w:fldCharType="begin"/>
            </w:r>
            <w:r w:rsidR="00461860">
              <w:rPr>
                <w:noProof/>
                <w:webHidden/>
              </w:rPr>
              <w:instrText xml:space="preserve"> PAGEREF _Toc59126218 \h </w:instrText>
            </w:r>
            <w:r w:rsidR="00461860">
              <w:rPr>
                <w:noProof/>
                <w:webHidden/>
              </w:rPr>
            </w:r>
            <w:r w:rsidR="00461860">
              <w:rPr>
                <w:noProof/>
                <w:webHidden/>
              </w:rPr>
              <w:fldChar w:fldCharType="separate"/>
            </w:r>
            <w:r w:rsidR="00461860">
              <w:rPr>
                <w:noProof/>
                <w:webHidden/>
              </w:rPr>
              <w:t>186</w:t>
            </w:r>
            <w:r w:rsidR="00461860">
              <w:rPr>
                <w:noProof/>
                <w:webHidden/>
              </w:rPr>
              <w:fldChar w:fldCharType="end"/>
            </w:r>
          </w:hyperlink>
        </w:p>
        <w:p w14:paraId="15649530" w14:textId="6E826E95"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219" w:history="1">
            <w:r w:rsidR="00461860" w:rsidRPr="00CB763D">
              <w:rPr>
                <w:rStyle w:val="Hyperlnk"/>
                <w:noProof/>
                <w:highlight w:val="white"/>
              </w:rPr>
              <w:t>10.1.2.</w:t>
            </w:r>
            <w:r w:rsidR="00461860">
              <w:rPr>
                <w:rFonts w:asciiTheme="minorHAnsi" w:eastAsiaTheme="minorEastAsia" w:hAnsiTheme="minorHAnsi"/>
                <w:noProof/>
                <w:color w:val="auto"/>
                <w:lang w:val="sv-SE" w:eastAsia="sv-SE"/>
              </w:rPr>
              <w:tab/>
            </w:r>
            <w:r w:rsidR="00461860" w:rsidRPr="00CB763D">
              <w:rPr>
                <w:rStyle w:val="Hyperlnk"/>
                <w:bCs/>
                <w:noProof/>
                <w:highlight w:val="white"/>
              </w:rPr>
              <w:t>Modify Initializer</w:t>
            </w:r>
            <w:r w:rsidR="00461860">
              <w:rPr>
                <w:noProof/>
                <w:webHidden/>
              </w:rPr>
              <w:tab/>
            </w:r>
            <w:r w:rsidR="00461860">
              <w:rPr>
                <w:noProof/>
                <w:webHidden/>
              </w:rPr>
              <w:fldChar w:fldCharType="begin"/>
            </w:r>
            <w:r w:rsidR="00461860">
              <w:rPr>
                <w:noProof/>
                <w:webHidden/>
              </w:rPr>
              <w:instrText xml:space="preserve"> PAGEREF _Toc59126219 \h </w:instrText>
            </w:r>
            <w:r w:rsidR="00461860">
              <w:rPr>
                <w:noProof/>
                <w:webHidden/>
              </w:rPr>
            </w:r>
            <w:r w:rsidR="00461860">
              <w:rPr>
                <w:noProof/>
                <w:webHidden/>
              </w:rPr>
              <w:fldChar w:fldCharType="separate"/>
            </w:r>
            <w:r w:rsidR="00461860">
              <w:rPr>
                <w:noProof/>
                <w:webHidden/>
              </w:rPr>
              <w:t>189</w:t>
            </w:r>
            <w:r w:rsidR="00461860">
              <w:rPr>
                <w:noProof/>
                <w:webHidden/>
              </w:rPr>
              <w:fldChar w:fldCharType="end"/>
            </w:r>
          </w:hyperlink>
        </w:p>
        <w:p w14:paraId="4EBC0769" w14:textId="3044DF2B" w:rsidR="00461860" w:rsidRDefault="00814EB4">
          <w:pPr>
            <w:pStyle w:val="Innehll1"/>
            <w:rPr>
              <w:rFonts w:asciiTheme="minorHAnsi" w:eastAsiaTheme="minorEastAsia" w:hAnsiTheme="minorHAnsi"/>
              <w:noProof/>
              <w:color w:val="auto"/>
              <w:lang w:val="sv-SE" w:eastAsia="sv-SE"/>
            </w:rPr>
          </w:pPr>
          <w:hyperlink w:anchor="_Toc59126220" w:history="1">
            <w:r w:rsidR="00461860" w:rsidRPr="00CB763D">
              <w:rPr>
                <w:rStyle w:val="Hyperlnk"/>
                <w:noProof/>
              </w:rPr>
              <w:t>11.</w:t>
            </w:r>
            <w:r w:rsidR="00461860">
              <w:rPr>
                <w:rFonts w:asciiTheme="minorHAnsi" w:eastAsiaTheme="minorEastAsia" w:hAnsiTheme="minorHAnsi"/>
                <w:noProof/>
                <w:color w:val="auto"/>
                <w:lang w:val="sv-SE" w:eastAsia="sv-SE"/>
              </w:rPr>
              <w:tab/>
            </w:r>
            <w:r w:rsidR="00461860" w:rsidRPr="00CB763D">
              <w:rPr>
                <w:rStyle w:val="Hyperlnk"/>
                <w:noProof/>
              </w:rPr>
              <w:t>Middle Code Optimization</w:t>
            </w:r>
            <w:r w:rsidR="00461860">
              <w:rPr>
                <w:noProof/>
                <w:webHidden/>
              </w:rPr>
              <w:tab/>
            </w:r>
            <w:r w:rsidR="00461860">
              <w:rPr>
                <w:noProof/>
                <w:webHidden/>
              </w:rPr>
              <w:fldChar w:fldCharType="begin"/>
            </w:r>
            <w:r w:rsidR="00461860">
              <w:rPr>
                <w:noProof/>
                <w:webHidden/>
              </w:rPr>
              <w:instrText xml:space="preserve"> PAGEREF _Toc59126220 \h </w:instrText>
            </w:r>
            <w:r w:rsidR="00461860">
              <w:rPr>
                <w:noProof/>
                <w:webHidden/>
              </w:rPr>
            </w:r>
            <w:r w:rsidR="00461860">
              <w:rPr>
                <w:noProof/>
                <w:webHidden/>
              </w:rPr>
              <w:fldChar w:fldCharType="separate"/>
            </w:r>
            <w:r w:rsidR="00461860">
              <w:rPr>
                <w:noProof/>
                <w:webHidden/>
              </w:rPr>
              <w:t>192</w:t>
            </w:r>
            <w:r w:rsidR="00461860">
              <w:rPr>
                <w:noProof/>
                <w:webHidden/>
              </w:rPr>
              <w:fldChar w:fldCharType="end"/>
            </w:r>
          </w:hyperlink>
        </w:p>
        <w:p w14:paraId="1E753118" w14:textId="4439D58E"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221"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Object to Integer Addresses</w:t>
            </w:r>
            <w:r w:rsidR="00461860">
              <w:rPr>
                <w:noProof/>
                <w:webHidden/>
              </w:rPr>
              <w:tab/>
            </w:r>
            <w:r w:rsidR="00461860">
              <w:rPr>
                <w:noProof/>
                <w:webHidden/>
              </w:rPr>
              <w:fldChar w:fldCharType="begin"/>
            </w:r>
            <w:r w:rsidR="00461860">
              <w:rPr>
                <w:noProof/>
                <w:webHidden/>
              </w:rPr>
              <w:instrText xml:space="preserve"> PAGEREF _Toc59126221 \h </w:instrText>
            </w:r>
            <w:r w:rsidR="00461860">
              <w:rPr>
                <w:noProof/>
                <w:webHidden/>
              </w:rPr>
            </w:r>
            <w:r w:rsidR="00461860">
              <w:rPr>
                <w:noProof/>
                <w:webHidden/>
              </w:rPr>
              <w:fldChar w:fldCharType="separate"/>
            </w:r>
            <w:r w:rsidR="00461860">
              <w:rPr>
                <w:noProof/>
                <w:webHidden/>
              </w:rPr>
              <w:t>193</w:t>
            </w:r>
            <w:r w:rsidR="00461860">
              <w:rPr>
                <w:noProof/>
                <w:webHidden/>
              </w:rPr>
              <w:fldChar w:fldCharType="end"/>
            </w:r>
          </w:hyperlink>
        </w:p>
        <w:p w14:paraId="10E9396B" w14:textId="0791327B"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222"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Jump Next Instructions</w:t>
            </w:r>
            <w:r w:rsidR="00461860">
              <w:rPr>
                <w:noProof/>
                <w:webHidden/>
              </w:rPr>
              <w:tab/>
            </w:r>
            <w:r w:rsidR="00461860">
              <w:rPr>
                <w:noProof/>
                <w:webHidden/>
              </w:rPr>
              <w:fldChar w:fldCharType="begin"/>
            </w:r>
            <w:r w:rsidR="00461860">
              <w:rPr>
                <w:noProof/>
                <w:webHidden/>
              </w:rPr>
              <w:instrText xml:space="preserve"> PAGEREF _Toc59126222 \h </w:instrText>
            </w:r>
            <w:r w:rsidR="00461860">
              <w:rPr>
                <w:noProof/>
                <w:webHidden/>
              </w:rPr>
            </w:r>
            <w:r w:rsidR="00461860">
              <w:rPr>
                <w:noProof/>
                <w:webHidden/>
              </w:rPr>
              <w:fldChar w:fldCharType="separate"/>
            </w:r>
            <w:r w:rsidR="00461860">
              <w:rPr>
                <w:noProof/>
                <w:webHidden/>
              </w:rPr>
              <w:t>193</w:t>
            </w:r>
            <w:r w:rsidR="00461860">
              <w:rPr>
                <w:noProof/>
                <w:webHidden/>
              </w:rPr>
              <w:fldChar w:fldCharType="end"/>
            </w:r>
          </w:hyperlink>
        </w:p>
        <w:p w14:paraId="5E4C6D39" w14:textId="2835D387"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223" w:history="1">
            <w:r w:rsidR="00461860" w:rsidRPr="00CB763D">
              <w:rPr>
                <w:rStyle w:val="Hyperlnk"/>
                <w:noProof/>
              </w:rPr>
              <w:t>11.1.3.</w:t>
            </w:r>
            <w:r w:rsidR="00461860">
              <w:rPr>
                <w:rFonts w:asciiTheme="minorHAnsi" w:eastAsiaTheme="minorEastAsia" w:hAnsiTheme="minorHAnsi"/>
                <w:noProof/>
                <w:color w:val="auto"/>
                <w:lang w:val="sv-SE" w:eastAsia="sv-SE"/>
              </w:rPr>
              <w:tab/>
            </w:r>
            <w:r w:rsidR="00461860" w:rsidRPr="00CB763D">
              <w:rPr>
                <w:rStyle w:val="Hyperlnk"/>
                <w:noProof/>
              </w:rPr>
              <w:t>Next-Double Jump Statements</w:t>
            </w:r>
            <w:r w:rsidR="00461860">
              <w:rPr>
                <w:noProof/>
                <w:webHidden/>
              </w:rPr>
              <w:tab/>
            </w:r>
            <w:r w:rsidR="00461860">
              <w:rPr>
                <w:noProof/>
                <w:webHidden/>
              </w:rPr>
              <w:fldChar w:fldCharType="begin"/>
            </w:r>
            <w:r w:rsidR="00461860">
              <w:rPr>
                <w:noProof/>
                <w:webHidden/>
              </w:rPr>
              <w:instrText xml:space="preserve"> PAGEREF _Toc59126223 \h </w:instrText>
            </w:r>
            <w:r w:rsidR="00461860">
              <w:rPr>
                <w:noProof/>
                <w:webHidden/>
              </w:rPr>
            </w:r>
            <w:r w:rsidR="00461860">
              <w:rPr>
                <w:noProof/>
                <w:webHidden/>
              </w:rPr>
              <w:fldChar w:fldCharType="separate"/>
            </w:r>
            <w:r w:rsidR="00461860">
              <w:rPr>
                <w:noProof/>
                <w:webHidden/>
              </w:rPr>
              <w:t>194</w:t>
            </w:r>
            <w:r w:rsidR="00461860">
              <w:rPr>
                <w:noProof/>
                <w:webHidden/>
              </w:rPr>
              <w:fldChar w:fldCharType="end"/>
            </w:r>
          </w:hyperlink>
        </w:p>
        <w:p w14:paraId="35071C1E" w14:textId="2D59F0FA"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224" w:history="1">
            <w:r w:rsidR="00461860" w:rsidRPr="00CB763D">
              <w:rPr>
                <w:rStyle w:val="Hyperlnk"/>
                <w:noProof/>
              </w:rPr>
              <w:t>11.1.4.</w:t>
            </w:r>
            <w:r w:rsidR="00461860">
              <w:rPr>
                <w:rFonts w:asciiTheme="minorHAnsi" w:eastAsiaTheme="minorEastAsia" w:hAnsiTheme="minorHAnsi"/>
                <w:noProof/>
                <w:color w:val="auto"/>
                <w:lang w:val="sv-SE" w:eastAsia="sv-SE"/>
              </w:rPr>
              <w:tab/>
            </w:r>
            <w:r w:rsidR="00461860" w:rsidRPr="00CB763D">
              <w:rPr>
                <w:rStyle w:val="Hyperlnk"/>
                <w:noProof/>
              </w:rPr>
              <w:t>Jump Chains</w:t>
            </w:r>
            <w:r w:rsidR="00461860">
              <w:rPr>
                <w:noProof/>
                <w:webHidden/>
              </w:rPr>
              <w:tab/>
            </w:r>
            <w:r w:rsidR="00461860">
              <w:rPr>
                <w:noProof/>
                <w:webHidden/>
              </w:rPr>
              <w:fldChar w:fldCharType="begin"/>
            </w:r>
            <w:r w:rsidR="00461860">
              <w:rPr>
                <w:noProof/>
                <w:webHidden/>
              </w:rPr>
              <w:instrText xml:space="preserve"> PAGEREF _Toc59126224 \h </w:instrText>
            </w:r>
            <w:r w:rsidR="00461860">
              <w:rPr>
                <w:noProof/>
                <w:webHidden/>
              </w:rPr>
            </w:r>
            <w:r w:rsidR="00461860">
              <w:rPr>
                <w:noProof/>
                <w:webHidden/>
              </w:rPr>
              <w:fldChar w:fldCharType="separate"/>
            </w:r>
            <w:r w:rsidR="00461860">
              <w:rPr>
                <w:noProof/>
                <w:webHidden/>
              </w:rPr>
              <w:t>195</w:t>
            </w:r>
            <w:r w:rsidR="00461860">
              <w:rPr>
                <w:noProof/>
                <w:webHidden/>
              </w:rPr>
              <w:fldChar w:fldCharType="end"/>
            </w:r>
          </w:hyperlink>
        </w:p>
        <w:p w14:paraId="6CCE80C4" w14:textId="509E8625"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225" w:history="1">
            <w:r w:rsidR="00461860" w:rsidRPr="00CB763D">
              <w:rPr>
                <w:rStyle w:val="Hyperlnk"/>
                <w:noProof/>
              </w:rPr>
              <w:t>11.1.5.</w:t>
            </w:r>
            <w:r w:rsidR="00461860">
              <w:rPr>
                <w:rFonts w:asciiTheme="minorHAnsi" w:eastAsiaTheme="minorEastAsia" w:hAnsiTheme="minorHAnsi"/>
                <w:noProof/>
                <w:color w:val="auto"/>
                <w:lang w:val="sv-SE" w:eastAsia="sv-SE"/>
              </w:rPr>
              <w:tab/>
            </w:r>
            <w:r w:rsidR="00461860" w:rsidRPr="00CB763D">
              <w:rPr>
                <w:rStyle w:val="Hyperlnk"/>
                <w:noProof/>
              </w:rPr>
              <w:t>Remove Unreachable Code</w:t>
            </w:r>
            <w:r w:rsidR="00461860">
              <w:rPr>
                <w:noProof/>
                <w:webHidden/>
              </w:rPr>
              <w:tab/>
            </w:r>
            <w:r w:rsidR="00461860">
              <w:rPr>
                <w:noProof/>
                <w:webHidden/>
              </w:rPr>
              <w:fldChar w:fldCharType="begin"/>
            </w:r>
            <w:r w:rsidR="00461860">
              <w:rPr>
                <w:noProof/>
                <w:webHidden/>
              </w:rPr>
              <w:instrText xml:space="preserve"> PAGEREF _Toc59126225 \h </w:instrText>
            </w:r>
            <w:r w:rsidR="00461860">
              <w:rPr>
                <w:noProof/>
                <w:webHidden/>
              </w:rPr>
            </w:r>
            <w:r w:rsidR="00461860">
              <w:rPr>
                <w:noProof/>
                <w:webHidden/>
              </w:rPr>
              <w:fldChar w:fldCharType="separate"/>
            </w:r>
            <w:r w:rsidR="00461860">
              <w:rPr>
                <w:noProof/>
                <w:webHidden/>
              </w:rPr>
              <w:t>196</w:t>
            </w:r>
            <w:r w:rsidR="00461860">
              <w:rPr>
                <w:noProof/>
                <w:webHidden/>
              </w:rPr>
              <w:fldChar w:fldCharType="end"/>
            </w:r>
          </w:hyperlink>
        </w:p>
        <w:p w14:paraId="492EBF30" w14:textId="61EEF442"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226"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Remove Push-Pop Chains</w:t>
            </w:r>
            <w:r w:rsidR="00461860">
              <w:rPr>
                <w:noProof/>
                <w:webHidden/>
              </w:rPr>
              <w:tab/>
            </w:r>
            <w:r w:rsidR="00461860">
              <w:rPr>
                <w:noProof/>
                <w:webHidden/>
              </w:rPr>
              <w:fldChar w:fldCharType="begin"/>
            </w:r>
            <w:r w:rsidR="00461860">
              <w:rPr>
                <w:noProof/>
                <w:webHidden/>
              </w:rPr>
              <w:instrText xml:space="preserve"> PAGEREF _Toc59126226 \h </w:instrText>
            </w:r>
            <w:r w:rsidR="00461860">
              <w:rPr>
                <w:noProof/>
                <w:webHidden/>
              </w:rPr>
            </w:r>
            <w:r w:rsidR="00461860">
              <w:rPr>
                <w:noProof/>
                <w:webHidden/>
              </w:rPr>
              <w:fldChar w:fldCharType="separate"/>
            </w:r>
            <w:r w:rsidR="00461860">
              <w:rPr>
                <w:noProof/>
                <w:webHidden/>
              </w:rPr>
              <w:t>197</w:t>
            </w:r>
            <w:r w:rsidR="00461860">
              <w:rPr>
                <w:noProof/>
                <w:webHidden/>
              </w:rPr>
              <w:fldChar w:fldCharType="end"/>
            </w:r>
          </w:hyperlink>
        </w:p>
        <w:p w14:paraId="21696224" w14:textId="2BC1E913"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227"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Merge Pop-Push Chains</w:t>
            </w:r>
            <w:r w:rsidR="00461860">
              <w:rPr>
                <w:noProof/>
                <w:webHidden/>
              </w:rPr>
              <w:tab/>
            </w:r>
            <w:r w:rsidR="00461860">
              <w:rPr>
                <w:noProof/>
                <w:webHidden/>
              </w:rPr>
              <w:fldChar w:fldCharType="begin"/>
            </w:r>
            <w:r w:rsidR="00461860">
              <w:rPr>
                <w:noProof/>
                <w:webHidden/>
              </w:rPr>
              <w:instrText xml:space="preserve"> PAGEREF _Toc59126227 \h </w:instrText>
            </w:r>
            <w:r w:rsidR="00461860">
              <w:rPr>
                <w:noProof/>
                <w:webHidden/>
              </w:rPr>
            </w:r>
            <w:r w:rsidR="00461860">
              <w:rPr>
                <w:noProof/>
                <w:webHidden/>
              </w:rPr>
              <w:fldChar w:fldCharType="separate"/>
            </w:r>
            <w:r w:rsidR="00461860">
              <w:rPr>
                <w:noProof/>
                <w:webHidden/>
              </w:rPr>
              <w:t>197</w:t>
            </w:r>
            <w:r w:rsidR="00461860">
              <w:rPr>
                <w:noProof/>
                <w:webHidden/>
              </w:rPr>
              <w:fldChar w:fldCharType="end"/>
            </w:r>
          </w:hyperlink>
        </w:p>
        <w:p w14:paraId="62E6C06A" w14:textId="39FB6A8C"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228"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Change Top-Pop to Pop</w:t>
            </w:r>
            <w:r w:rsidR="00461860">
              <w:rPr>
                <w:noProof/>
                <w:webHidden/>
              </w:rPr>
              <w:tab/>
            </w:r>
            <w:r w:rsidR="00461860">
              <w:rPr>
                <w:noProof/>
                <w:webHidden/>
              </w:rPr>
              <w:fldChar w:fldCharType="begin"/>
            </w:r>
            <w:r w:rsidR="00461860">
              <w:rPr>
                <w:noProof/>
                <w:webHidden/>
              </w:rPr>
              <w:instrText xml:space="preserve"> PAGEREF _Toc59126228 \h </w:instrText>
            </w:r>
            <w:r w:rsidR="00461860">
              <w:rPr>
                <w:noProof/>
                <w:webHidden/>
              </w:rPr>
            </w:r>
            <w:r w:rsidR="00461860">
              <w:rPr>
                <w:noProof/>
                <w:webHidden/>
              </w:rPr>
              <w:fldChar w:fldCharType="separate"/>
            </w:r>
            <w:r w:rsidR="00461860">
              <w:rPr>
                <w:noProof/>
                <w:webHidden/>
              </w:rPr>
              <w:t>198</w:t>
            </w:r>
            <w:r w:rsidR="00461860">
              <w:rPr>
                <w:noProof/>
                <w:webHidden/>
              </w:rPr>
              <w:fldChar w:fldCharType="end"/>
            </w:r>
          </w:hyperlink>
        </w:p>
        <w:p w14:paraId="49708B55" w14:textId="605DD2F3"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229" w:history="1">
            <w:r w:rsidR="00461860" w:rsidRPr="00CB763D">
              <w:rPr>
                <w:rStyle w:val="Hyperlnk"/>
                <w:noProof/>
                <w:highlight w:val="white"/>
              </w:rPr>
              <w:t>11.1.3.</w:t>
            </w:r>
            <w:r w:rsidR="00461860">
              <w:rPr>
                <w:rFonts w:asciiTheme="minorHAnsi" w:eastAsiaTheme="minorEastAsia" w:hAnsiTheme="minorHAnsi"/>
                <w:noProof/>
                <w:color w:val="auto"/>
                <w:lang w:val="sv-SE" w:eastAsia="sv-SE"/>
              </w:rPr>
              <w:tab/>
            </w:r>
            <w:r w:rsidR="00461860" w:rsidRPr="00CB763D">
              <w:rPr>
                <w:rStyle w:val="Hyperlnk"/>
                <w:noProof/>
                <w:highlight w:val="white"/>
              </w:rPr>
              <w:t>Merge Binary</w:t>
            </w:r>
            <w:r w:rsidR="00461860">
              <w:rPr>
                <w:noProof/>
                <w:webHidden/>
              </w:rPr>
              <w:tab/>
            </w:r>
            <w:r w:rsidR="00461860">
              <w:rPr>
                <w:noProof/>
                <w:webHidden/>
              </w:rPr>
              <w:fldChar w:fldCharType="begin"/>
            </w:r>
            <w:r w:rsidR="00461860">
              <w:rPr>
                <w:noProof/>
                <w:webHidden/>
              </w:rPr>
              <w:instrText xml:space="preserve"> PAGEREF _Toc59126229 \h </w:instrText>
            </w:r>
            <w:r w:rsidR="00461860">
              <w:rPr>
                <w:noProof/>
                <w:webHidden/>
              </w:rPr>
            </w:r>
            <w:r w:rsidR="00461860">
              <w:rPr>
                <w:noProof/>
                <w:webHidden/>
              </w:rPr>
              <w:fldChar w:fldCharType="separate"/>
            </w:r>
            <w:r w:rsidR="00461860">
              <w:rPr>
                <w:noProof/>
                <w:webHidden/>
              </w:rPr>
              <w:t>198</w:t>
            </w:r>
            <w:r w:rsidR="00461860">
              <w:rPr>
                <w:noProof/>
                <w:webHidden/>
              </w:rPr>
              <w:fldChar w:fldCharType="end"/>
            </w:r>
          </w:hyperlink>
        </w:p>
        <w:p w14:paraId="7D9E1A23" w14:textId="24AB510B"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230" w:history="1">
            <w:r w:rsidR="00461860" w:rsidRPr="00CB763D">
              <w:rPr>
                <w:rStyle w:val="Hyperlnk"/>
                <w:noProof/>
                <w:highlight w:val="white"/>
              </w:rPr>
              <w:t>11.1.4.</w:t>
            </w:r>
            <w:r w:rsidR="00461860">
              <w:rPr>
                <w:rFonts w:asciiTheme="minorHAnsi" w:eastAsiaTheme="minorEastAsia" w:hAnsiTheme="minorHAnsi"/>
                <w:noProof/>
                <w:color w:val="auto"/>
                <w:lang w:val="sv-SE" w:eastAsia="sv-SE"/>
              </w:rPr>
              <w:tab/>
            </w:r>
            <w:r w:rsidR="00461860" w:rsidRPr="00CB763D">
              <w:rPr>
                <w:rStyle w:val="Hyperlnk"/>
                <w:noProof/>
                <w:highlight w:val="white"/>
              </w:rPr>
              <w:t>Semantic Optimization</w:t>
            </w:r>
            <w:r w:rsidR="00461860">
              <w:rPr>
                <w:noProof/>
                <w:webHidden/>
              </w:rPr>
              <w:tab/>
            </w:r>
            <w:r w:rsidR="00461860">
              <w:rPr>
                <w:noProof/>
                <w:webHidden/>
              </w:rPr>
              <w:fldChar w:fldCharType="begin"/>
            </w:r>
            <w:r w:rsidR="00461860">
              <w:rPr>
                <w:noProof/>
                <w:webHidden/>
              </w:rPr>
              <w:instrText xml:space="preserve"> PAGEREF _Toc59126230 \h </w:instrText>
            </w:r>
            <w:r w:rsidR="00461860">
              <w:rPr>
                <w:noProof/>
                <w:webHidden/>
              </w:rPr>
            </w:r>
            <w:r w:rsidR="00461860">
              <w:rPr>
                <w:noProof/>
                <w:webHidden/>
              </w:rPr>
              <w:fldChar w:fldCharType="separate"/>
            </w:r>
            <w:r w:rsidR="00461860">
              <w:rPr>
                <w:noProof/>
                <w:webHidden/>
              </w:rPr>
              <w:t>199</w:t>
            </w:r>
            <w:r w:rsidR="00461860">
              <w:rPr>
                <w:noProof/>
                <w:webHidden/>
              </w:rPr>
              <w:fldChar w:fldCharType="end"/>
            </w:r>
          </w:hyperlink>
        </w:p>
        <w:p w14:paraId="355D9DE3" w14:textId="7E54D799"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231" w:history="1">
            <w:r w:rsidR="00461860" w:rsidRPr="00CB763D">
              <w:rPr>
                <w:rStyle w:val="Hyperlnk"/>
                <w:noProof/>
                <w:highlight w:val="white"/>
              </w:rPr>
              <w:t>11.1.5.</w:t>
            </w:r>
            <w:r w:rsidR="00461860">
              <w:rPr>
                <w:rFonts w:asciiTheme="minorHAnsi" w:eastAsiaTheme="minorEastAsia" w:hAnsiTheme="minorHAnsi"/>
                <w:noProof/>
                <w:color w:val="auto"/>
                <w:lang w:val="sv-SE" w:eastAsia="sv-SE"/>
              </w:rPr>
              <w:tab/>
            </w:r>
            <w:r w:rsidR="00461860" w:rsidRPr="00CB763D">
              <w:rPr>
                <w:rStyle w:val="Hyperlnk"/>
                <w:noProof/>
                <w:highlight w:val="white"/>
              </w:rPr>
              <w:t>Optimize Relation Expression</w:t>
            </w:r>
            <w:r w:rsidR="00461860">
              <w:rPr>
                <w:noProof/>
                <w:webHidden/>
              </w:rPr>
              <w:tab/>
            </w:r>
            <w:r w:rsidR="00461860">
              <w:rPr>
                <w:noProof/>
                <w:webHidden/>
              </w:rPr>
              <w:fldChar w:fldCharType="begin"/>
            </w:r>
            <w:r w:rsidR="00461860">
              <w:rPr>
                <w:noProof/>
                <w:webHidden/>
              </w:rPr>
              <w:instrText xml:space="preserve"> PAGEREF _Toc59126231 \h </w:instrText>
            </w:r>
            <w:r w:rsidR="00461860">
              <w:rPr>
                <w:noProof/>
                <w:webHidden/>
              </w:rPr>
            </w:r>
            <w:r w:rsidR="00461860">
              <w:rPr>
                <w:noProof/>
                <w:webHidden/>
              </w:rPr>
              <w:fldChar w:fldCharType="separate"/>
            </w:r>
            <w:r w:rsidR="00461860">
              <w:rPr>
                <w:noProof/>
                <w:webHidden/>
              </w:rPr>
              <w:t>202</w:t>
            </w:r>
            <w:r w:rsidR="00461860">
              <w:rPr>
                <w:noProof/>
                <w:webHidden/>
              </w:rPr>
              <w:fldChar w:fldCharType="end"/>
            </w:r>
          </w:hyperlink>
        </w:p>
        <w:p w14:paraId="637ED9F7" w14:textId="50121A5C"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232" w:history="1">
            <w:r w:rsidR="00461860" w:rsidRPr="00CB763D">
              <w:rPr>
                <w:rStyle w:val="Hyperlnk"/>
                <w:noProof/>
                <w:highlight w:val="white"/>
              </w:rPr>
              <w:t>11.1.1.</w:t>
            </w:r>
            <w:r w:rsidR="00461860">
              <w:rPr>
                <w:rFonts w:asciiTheme="minorHAnsi" w:eastAsiaTheme="minorEastAsia" w:hAnsiTheme="minorHAnsi"/>
                <w:noProof/>
                <w:color w:val="auto"/>
                <w:lang w:val="sv-SE" w:eastAsia="sv-SE"/>
              </w:rPr>
              <w:tab/>
            </w:r>
            <w:r w:rsidR="00461860" w:rsidRPr="00CB763D">
              <w:rPr>
                <w:rStyle w:val="Hyperlnk"/>
                <w:noProof/>
                <w:highlight w:val="white"/>
              </w:rPr>
              <w:t>Optimize Communicative Expression</w:t>
            </w:r>
            <w:r w:rsidR="00461860">
              <w:rPr>
                <w:noProof/>
                <w:webHidden/>
              </w:rPr>
              <w:tab/>
            </w:r>
            <w:r w:rsidR="00461860">
              <w:rPr>
                <w:noProof/>
                <w:webHidden/>
              </w:rPr>
              <w:fldChar w:fldCharType="begin"/>
            </w:r>
            <w:r w:rsidR="00461860">
              <w:rPr>
                <w:noProof/>
                <w:webHidden/>
              </w:rPr>
              <w:instrText xml:space="preserve"> PAGEREF _Toc59126232 \h </w:instrText>
            </w:r>
            <w:r w:rsidR="00461860">
              <w:rPr>
                <w:noProof/>
                <w:webHidden/>
              </w:rPr>
            </w:r>
            <w:r w:rsidR="00461860">
              <w:rPr>
                <w:noProof/>
                <w:webHidden/>
              </w:rPr>
              <w:fldChar w:fldCharType="separate"/>
            </w:r>
            <w:r w:rsidR="00461860">
              <w:rPr>
                <w:noProof/>
                <w:webHidden/>
              </w:rPr>
              <w:t>203</w:t>
            </w:r>
            <w:r w:rsidR="00461860">
              <w:rPr>
                <w:noProof/>
                <w:webHidden/>
              </w:rPr>
              <w:fldChar w:fldCharType="end"/>
            </w:r>
          </w:hyperlink>
        </w:p>
        <w:p w14:paraId="147CC408" w14:textId="4D6CAC1B"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233"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Remove Trivial Assignment</w:t>
            </w:r>
            <w:r w:rsidR="00461860">
              <w:rPr>
                <w:noProof/>
                <w:webHidden/>
              </w:rPr>
              <w:tab/>
            </w:r>
            <w:r w:rsidR="00461860">
              <w:rPr>
                <w:noProof/>
                <w:webHidden/>
              </w:rPr>
              <w:fldChar w:fldCharType="begin"/>
            </w:r>
            <w:r w:rsidR="00461860">
              <w:rPr>
                <w:noProof/>
                <w:webHidden/>
              </w:rPr>
              <w:instrText xml:space="preserve"> PAGEREF _Toc59126233 \h </w:instrText>
            </w:r>
            <w:r w:rsidR="00461860">
              <w:rPr>
                <w:noProof/>
                <w:webHidden/>
              </w:rPr>
            </w:r>
            <w:r w:rsidR="00461860">
              <w:rPr>
                <w:noProof/>
                <w:webHidden/>
              </w:rPr>
              <w:fldChar w:fldCharType="separate"/>
            </w:r>
            <w:r w:rsidR="00461860">
              <w:rPr>
                <w:noProof/>
                <w:webHidden/>
              </w:rPr>
              <w:t>203</w:t>
            </w:r>
            <w:r w:rsidR="00461860">
              <w:rPr>
                <w:noProof/>
                <w:webHidden/>
              </w:rPr>
              <w:fldChar w:fldCharType="end"/>
            </w:r>
          </w:hyperlink>
        </w:p>
        <w:p w14:paraId="11791E95" w14:textId="1641C484"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234" w:history="1">
            <w:r w:rsidR="00461860" w:rsidRPr="00CB763D">
              <w:rPr>
                <w:rStyle w:val="Hyperlnk"/>
                <w:noProof/>
              </w:rPr>
              <w:t>11.1.3.</w:t>
            </w:r>
            <w:r w:rsidR="00461860">
              <w:rPr>
                <w:rFonts w:asciiTheme="minorHAnsi" w:eastAsiaTheme="minorEastAsia" w:hAnsiTheme="minorHAnsi"/>
                <w:noProof/>
                <w:color w:val="auto"/>
                <w:lang w:val="sv-SE" w:eastAsia="sv-SE"/>
              </w:rPr>
              <w:tab/>
            </w:r>
            <w:r w:rsidR="00461860" w:rsidRPr="00CB763D">
              <w:rPr>
                <w:rStyle w:val="Hyperlnk"/>
                <w:noProof/>
              </w:rPr>
              <w:t>Remove Cleared Code</w:t>
            </w:r>
            <w:r w:rsidR="00461860">
              <w:rPr>
                <w:noProof/>
                <w:webHidden/>
              </w:rPr>
              <w:tab/>
            </w:r>
            <w:r w:rsidR="00461860">
              <w:rPr>
                <w:noProof/>
                <w:webHidden/>
              </w:rPr>
              <w:fldChar w:fldCharType="begin"/>
            </w:r>
            <w:r w:rsidR="00461860">
              <w:rPr>
                <w:noProof/>
                <w:webHidden/>
              </w:rPr>
              <w:instrText xml:space="preserve"> PAGEREF _Toc59126234 \h </w:instrText>
            </w:r>
            <w:r w:rsidR="00461860">
              <w:rPr>
                <w:noProof/>
                <w:webHidden/>
              </w:rPr>
            </w:r>
            <w:r w:rsidR="00461860">
              <w:rPr>
                <w:noProof/>
                <w:webHidden/>
              </w:rPr>
              <w:fldChar w:fldCharType="separate"/>
            </w:r>
            <w:r w:rsidR="00461860">
              <w:rPr>
                <w:noProof/>
                <w:webHidden/>
              </w:rPr>
              <w:t>204</w:t>
            </w:r>
            <w:r w:rsidR="00461860">
              <w:rPr>
                <w:noProof/>
                <w:webHidden/>
              </w:rPr>
              <w:fldChar w:fldCharType="end"/>
            </w:r>
          </w:hyperlink>
        </w:p>
        <w:p w14:paraId="6E96EC07" w14:textId="78228DDD" w:rsidR="00461860" w:rsidRDefault="00814EB4">
          <w:pPr>
            <w:pStyle w:val="Innehll1"/>
            <w:rPr>
              <w:rFonts w:asciiTheme="minorHAnsi" w:eastAsiaTheme="minorEastAsia" w:hAnsiTheme="minorHAnsi"/>
              <w:noProof/>
              <w:color w:val="auto"/>
              <w:lang w:val="sv-SE" w:eastAsia="sv-SE"/>
            </w:rPr>
          </w:pPr>
          <w:hyperlink w:anchor="_Toc59126235" w:history="1">
            <w:r w:rsidR="00461860" w:rsidRPr="00CB763D">
              <w:rPr>
                <w:rStyle w:val="Hyperlnk"/>
                <w:noProof/>
              </w:rPr>
              <w:t>12.</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_Toc59126235 \h </w:instrText>
            </w:r>
            <w:r w:rsidR="00461860">
              <w:rPr>
                <w:noProof/>
                <w:webHidden/>
              </w:rPr>
            </w:r>
            <w:r w:rsidR="00461860">
              <w:rPr>
                <w:noProof/>
                <w:webHidden/>
              </w:rPr>
              <w:fldChar w:fldCharType="separate"/>
            </w:r>
            <w:r w:rsidR="00461860">
              <w:rPr>
                <w:noProof/>
                <w:webHidden/>
              </w:rPr>
              <w:t>205</w:t>
            </w:r>
            <w:r w:rsidR="00461860">
              <w:rPr>
                <w:noProof/>
                <w:webHidden/>
              </w:rPr>
              <w:fldChar w:fldCharType="end"/>
            </w:r>
          </w:hyperlink>
        </w:p>
        <w:p w14:paraId="2EE9C7B3" w14:textId="59484187" w:rsidR="00461860" w:rsidRDefault="00814EB4">
          <w:pPr>
            <w:pStyle w:val="Innehll2"/>
            <w:tabs>
              <w:tab w:val="left" w:pos="1100"/>
              <w:tab w:val="right" w:leader="dot" w:pos="9350"/>
            </w:tabs>
            <w:rPr>
              <w:rFonts w:asciiTheme="minorHAnsi" w:eastAsiaTheme="minorEastAsia" w:hAnsiTheme="minorHAnsi"/>
              <w:noProof/>
              <w:color w:val="auto"/>
              <w:lang w:val="sv-SE" w:eastAsia="sv-SE"/>
            </w:rPr>
          </w:pPr>
          <w:hyperlink w:anchor="_Toc59126236"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Runtime Management</w:t>
            </w:r>
            <w:r w:rsidR="00461860">
              <w:rPr>
                <w:noProof/>
                <w:webHidden/>
              </w:rPr>
              <w:tab/>
            </w:r>
            <w:r w:rsidR="00461860">
              <w:rPr>
                <w:noProof/>
                <w:webHidden/>
              </w:rPr>
              <w:fldChar w:fldCharType="begin"/>
            </w:r>
            <w:r w:rsidR="00461860">
              <w:rPr>
                <w:noProof/>
                <w:webHidden/>
              </w:rPr>
              <w:instrText xml:space="preserve"> PAGEREF _Toc59126236 \h </w:instrText>
            </w:r>
            <w:r w:rsidR="00461860">
              <w:rPr>
                <w:noProof/>
                <w:webHidden/>
              </w:rPr>
            </w:r>
            <w:r w:rsidR="00461860">
              <w:rPr>
                <w:noProof/>
                <w:webHidden/>
              </w:rPr>
              <w:fldChar w:fldCharType="separate"/>
            </w:r>
            <w:r w:rsidR="00461860">
              <w:rPr>
                <w:noProof/>
                <w:webHidden/>
              </w:rPr>
              <w:t>205</w:t>
            </w:r>
            <w:r w:rsidR="00461860">
              <w:rPr>
                <w:noProof/>
                <w:webHidden/>
              </w:rPr>
              <w:fldChar w:fldCharType="end"/>
            </w:r>
          </w:hyperlink>
        </w:p>
        <w:p w14:paraId="599EDAF1" w14:textId="11BA00CC" w:rsidR="00461860" w:rsidRDefault="00814EB4">
          <w:pPr>
            <w:pStyle w:val="Innehll2"/>
            <w:tabs>
              <w:tab w:val="left" w:pos="1100"/>
              <w:tab w:val="right" w:leader="dot" w:pos="9350"/>
            </w:tabs>
            <w:rPr>
              <w:rFonts w:asciiTheme="minorHAnsi" w:eastAsiaTheme="minorEastAsia" w:hAnsiTheme="minorHAnsi"/>
              <w:noProof/>
              <w:color w:val="auto"/>
              <w:lang w:val="sv-SE" w:eastAsia="sv-SE"/>
            </w:rPr>
          </w:pPr>
          <w:hyperlink w:anchor="_Toc59126237"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Assembly Operator</w:t>
            </w:r>
            <w:r w:rsidR="00461860">
              <w:rPr>
                <w:noProof/>
                <w:webHidden/>
              </w:rPr>
              <w:tab/>
            </w:r>
            <w:r w:rsidR="00461860">
              <w:rPr>
                <w:noProof/>
                <w:webHidden/>
              </w:rPr>
              <w:fldChar w:fldCharType="begin"/>
            </w:r>
            <w:r w:rsidR="00461860">
              <w:rPr>
                <w:noProof/>
                <w:webHidden/>
              </w:rPr>
              <w:instrText xml:space="preserve"> PAGEREF _Toc59126237 \h </w:instrText>
            </w:r>
            <w:r w:rsidR="00461860">
              <w:rPr>
                <w:noProof/>
                <w:webHidden/>
              </w:rPr>
            </w:r>
            <w:r w:rsidR="00461860">
              <w:rPr>
                <w:noProof/>
                <w:webHidden/>
              </w:rPr>
              <w:fldChar w:fldCharType="separate"/>
            </w:r>
            <w:r w:rsidR="00461860">
              <w:rPr>
                <w:noProof/>
                <w:webHidden/>
              </w:rPr>
              <w:t>207</w:t>
            </w:r>
            <w:r w:rsidR="00461860">
              <w:rPr>
                <w:noProof/>
                <w:webHidden/>
              </w:rPr>
              <w:fldChar w:fldCharType="end"/>
            </w:r>
          </w:hyperlink>
        </w:p>
        <w:p w14:paraId="3E42433E" w14:textId="27A93C53" w:rsidR="00461860" w:rsidRDefault="00814EB4">
          <w:pPr>
            <w:pStyle w:val="Innehll2"/>
            <w:tabs>
              <w:tab w:val="left" w:pos="1100"/>
              <w:tab w:val="right" w:leader="dot" w:pos="9350"/>
            </w:tabs>
            <w:rPr>
              <w:rFonts w:asciiTheme="minorHAnsi" w:eastAsiaTheme="minorEastAsia" w:hAnsiTheme="minorHAnsi"/>
              <w:noProof/>
              <w:color w:val="auto"/>
              <w:lang w:val="sv-SE" w:eastAsia="sv-SE"/>
            </w:rPr>
          </w:pPr>
          <w:hyperlink w:anchor="_Toc59126238"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Assembly Code</w:t>
            </w:r>
            <w:r w:rsidR="00461860">
              <w:rPr>
                <w:noProof/>
                <w:webHidden/>
              </w:rPr>
              <w:tab/>
            </w:r>
            <w:r w:rsidR="00461860">
              <w:rPr>
                <w:noProof/>
                <w:webHidden/>
              </w:rPr>
              <w:fldChar w:fldCharType="begin"/>
            </w:r>
            <w:r w:rsidR="00461860">
              <w:rPr>
                <w:noProof/>
                <w:webHidden/>
              </w:rPr>
              <w:instrText xml:space="preserve"> PAGEREF _Toc59126238 \h </w:instrText>
            </w:r>
            <w:r w:rsidR="00461860">
              <w:rPr>
                <w:noProof/>
                <w:webHidden/>
              </w:rPr>
            </w:r>
            <w:r w:rsidR="00461860">
              <w:rPr>
                <w:noProof/>
                <w:webHidden/>
              </w:rPr>
              <w:fldChar w:fldCharType="separate"/>
            </w:r>
            <w:r w:rsidR="00461860">
              <w:rPr>
                <w:noProof/>
                <w:webHidden/>
              </w:rPr>
              <w:t>208</w:t>
            </w:r>
            <w:r w:rsidR="00461860">
              <w:rPr>
                <w:noProof/>
                <w:webHidden/>
              </w:rPr>
              <w:fldChar w:fldCharType="end"/>
            </w:r>
          </w:hyperlink>
        </w:p>
        <w:p w14:paraId="0F1A6663" w14:textId="767F0268"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239" w:history="1">
            <w:r w:rsidR="00461860" w:rsidRPr="00CB763D">
              <w:rPr>
                <w:rStyle w:val="Hyperlnk"/>
                <w:noProof/>
                <w:highlight w:val="white"/>
              </w:rPr>
              <w:t>12.3.1.</w:t>
            </w:r>
            <w:r w:rsidR="00461860">
              <w:rPr>
                <w:rFonts w:asciiTheme="minorHAnsi" w:eastAsiaTheme="minorEastAsia" w:hAnsiTheme="minorHAnsi"/>
                <w:noProof/>
                <w:color w:val="auto"/>
                <w:lang w:val="sv-SE" w:eastAsia="sv-SE"/>
              </w:rPr>
              <w:tab/>
            </w:r>
            <w:r w:rsidR="00461860" w:rsidRPr="00CB763D">
              <w:rPr>
                <w:rStyle w:val="Hyperlnk"/>
                <w:noProof/>
                <w:highlight w:val="white"/>
              </w:rPr>
              <w:t>Assembly Code Optimization</w:t>
            </w:r>
            <w:r w:rsidR="00461860">
              <w:rPr>
                <w:noProof/>
                <w:webHidden/>
              </w:rPr>
              <w:tab/>
            </w:r>
            <w:r w:rsidR="00461860">
              <w:rPr>
                <w:noProof/>
                <w:webHidden/>
              </w:rPr>
              <w:fldChar w:fldCharType="begin"/>
            </w:r>
            <w:r w:rsidR="00461860">
              <w:rPr>
                <w:noProof/>
                <w:webHidden/>
              </w:rPr>
              <w:instrText xml:space="preserve"> PAGEREF _Toc59126239 \h </w:instrText>
            </w:r>
            <w:r w:rsidR="00461860">
              <w:rPr>
                <w:noProof/>
                <w:webHidden/>
              </w:rPr>
            </w:r>
            <w:r w:rsidR="00461860">
              <w:rPr>
                <w:noProof/>
                <w:webHidden/>
              </w:rPr>
              <w:fldChar w:fldCharType="separate"/>
            </w:r>
            <w:r w:rsidR="00461860">
              <w:rPr>
                <w:noProof/>
                <w:webHidden/>
              </w:rPr>
              <w:t>209</w:t>
            </w:r>
            <w:r w:rsidR="00461860">
              <w:rPr>
                <w:noProof/>
                <w:webHidden/>
              </w:rPr>
              <w:fldChar w:fldCharType="end"/>
            </w:r>
          </w:hyperlink>
        </w:p>
        <w:p w14:paraId="02D694AC" w14:textId="582E43C5"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240" w:history="1">
            <w:r w:rsidR="00461860" w:rsidRPr="00CB763D">
              <w:rPr>
                <w:rStyle w:val="Hyperlnk"/>
                <w:noProof/>
                <w:highlight w:val="white"/>
              </w:rPr>
              <w:t>12.3.2.</w:t>
            </w:r>
            <w:r w:rsidR="00461860">
              <w:rPr>
                <w:rFonts w:asciiTheme="minorHAnsi" w:eastAsiaTheme="minorEastAsia" w:hAnsiTheme="minorHAnsi"/>
                <w:noProof/>
                <w:color w:val="auto"/>
                <w:lang w:val="sv-SE" w:eastAsia="sv-SE"/>
              </w:rPr>
              <w:tab/>
            </w:r>
            <w:r w:rsidR="00461860" w:rsidRPr="00CB763D">
              <w:rPr>
                <w:rStyle w:val="Hyperlnk"/>
                <w:noProof/>
                <w:highlight w:val="white"/>
              </w:rPr>
              <w:t>Operator Test Methods</w:t>
            </w:r>
            <w:r w:rsidR="00461860">
              <w:rPr>
                <w:noProof/>
                <w:webHidden/>
              </w:rPr>
              <w:tab/>
            </w:r>
            <w:r w:rsidR="00461860">
              <w:rPr>
                <w:noProof/>
                <w:webHidden/>
              </w:rPr>
              <w:fldChar w:fldCharType="begin"/>
            </w:r>
            <w:r w:rsidR="00461860">
              <w:rPr>
                <w:noProof/>
                <w:webHidden/>
              </w:rPr>
              <w:instrText xml:space="preserve"> PAGEREF _Toc59126240 \h </w:instrText>
            </w:r>
            <w:r w:rsidR="00461860">
              <w:rPr>
                <w:noProof/>
                <w:webHidden/>
              </w:rPr>
            </w:r>
            <w:r w:rsidR="00461860">
              <w:rPr>
                <w:noProof/>
                <w:webHidden/>
              </w:rPr>
              <w:fldChar w:fldCharType="separate"/>
            </w:r>
            <w:r w:rsidR="00461860">
              <w:rPr>
                <w:noProof/>
                <w:webHidden/>
              </w:rPr>
              <w:t>211</w:t>
            </w:r>
            <w:r w:rsidR="00461860">
              <w:rPr>
                <w:noProof/>
                <w:webHidden/>
              </w:rPr>
              <w:fldChar w:fldCharType="end"/>
            </w:r>
          </w:hyperlink>
        </w:p>
        <w:p w14:paraId="7D124081" w14:textId="4E8A296C"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241" w:history="1">
            <w:r w:rsidR="00461860" w:rsidRPr="00CB763D">
              <w:rPr>
                <w:rStyle w:val="Hyperlnk"/>
                <w:noProof/>
                <w:highlight w:val="white"/>
              </w:rPr>
              <w:t>12.3.3.</w:t>
            </w:r>
            <w:r w:rsidR="00461860">
              <w:rPr>
                <w:rFonts w:asciiTheme="minorHAnsi" w:eastAsiaTheme="minorEastAsia" w:hAnsiTheme="minorHAnsi"/>
                <w:noProof/>
                <w:color w:val="auto"/>
                <w:lang w:val="sv-SE" w:eastAsia="sv-SE"/>
              </w:rPr>
              <w:tab/>
            </w:r>
            <w:r w:rsidR="00461860" w:rsidRPr="00CB763D">
              <w:rPr>
                <w:rStyle w:val="Hyperlnk"/>
                <w:noProof/>
                <w:highlight w:val="white"/>
              </w:rPr>
              <w:t>Register Overlapping</w:t>
            </w:r>
            <w:r w:rsidR="00461860">
              <w:rPr>
                <w:noProof/>
                <w:webHidden/>
              </w:rPr>
              <w:tab/>
            </w:r>
            <w:r w:rsidR="00461860">
              <w:rPr>
                <w:noProof/>
                <w:webHidden/>
              </w:rPr>
              <w:fldChar w:fldCharType="begin"/>
            </w:r>
            <w:r w:rsidR="00461860">
              <w:rPr>
                <w:noProof/>
                <w:webHidden/>
              </w:rPr>
              <w:instrText xml:space="preserve"> PAGEREF _Toc59126241 \h </w:instrText>
            </w:r>
            <w:r w:rsidR="00461860">
              <w:rPr>
                <w:noProof/>
                <w:webHidden/>
              </w:rPr>
            </w:r>
            <w:r w:rsidR="00461860">
              <w:rPr>
                <w:noProof/>
                <w:webHidden/>
              </w:rPr>
              <w:fldChar w:fldCharType="separate"/>
            </w:r>
            <w:r w:rsidR="00461860">
              <w:rPr>
                <w:noProof/>
                <w:webHidden/>
              </w:rPr>
              <w:t>212</w:t>
            </w:r>
            <w:r w:rsidR="00461860">
              <w:rPr>
                <w:noProof/>
                <w:webHidden/>
              </w:rPr>
              <w:fldChar w:fldCharType="end"/>
            </w:r>
          </w:hyperlink>
        </w:p>
        <w:p w14:paraId="404193A5" w14:textId="469FD7CF"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242" w:history="1">
            <w:r w:rsidR="00461860" w:rsidRPr="00CB763D">
              <w:rPr>
                <w:rStyle w:val="Hyperlnk"/>
                <w:noProof/>
                <w:highlight w:val="white"/>
              </w:rPr>
              <w:t>12.3.4.</w:t>
            </w:r>
            <w:r w:rsidR="00461860">
              <w:rPr>
                <w:rFonts w:asciiTheme="minorHAnsi" w:eastAsiaTheme="minorEastAsia" w:hAnsiTheme="minorHAnsi"/>
                <w:noProof/>
                <w:color w:val="auto"/>
                <w:lang w:val="sv-SE" w:eastAsia="sv-SE"/>
              </w:rPr>
              <w:tab/>
            </w:r>
            <w:r w:rsidR="00461860" w:rsidRPr="00CB763D">
              <w:rPr>
                <w:rStyle w:val="Hyperlnk"/>
                <w:noProof/>
                <w:highlight w:val="white"/>
              </w:rPr>
              <w:t>Register Size</w:t>
            </w:r>
            <w:r w:rsidR="00461860">
              <w:rPr>
                <w:noProof/>
                <w:webHidden/>
              </w:rPr>
              <w:tab/>
            </w:r>
            <w:r w:rsidR="00461860">
              <w:rPr>
                <w:noProof/>
                <w:webHidden/>
              </w:rPr>
              <w:fldChar w:fldCharType="begin"/>
            </w:r>
            <w:r w:rsidR="00461860">
              <w:rPr>
                <w:noProof/>
                <w:webHidden/>
              </w:rPr>
              <w:instrText xml:space="preserve"> PAGEREF _Toc59126242 \h </w:instrText>
            </w:r>
            <w:r w:rsidR="00461860">
              <w:rPr>
                <w:noProof/>
                <w:webHidden/>
              </w:rPr>
            </w:r>
            <w:r w:rsidR="00461860">
              <w:rPr>
                <w:noProof/>
                <w:webHidden/>
              </w:rPr>
              <w:fldChar w:fldCharType="separate"/>
            </w:r>
            <w:r w:rsidR="00461860">
              <w:rPr>
                <w:noProof/>
                <w:webHidden/>
              </w:rPr>
              <w:t>213</w:t>
            </w:r>
            <w:r w:rsidR="00461860">
              <w:rPr>
                <w:noProof/>
                <w:webHidden/>
              </w:rPr>
              <w:fldChar w:fldCharType="end"/>
            </w:r>
          </w:hyperlink>
        </w:p>
        <w:p w14:paraId="2EC9F862" w14:textId="37A4B910"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243" w:history="1">
            <w:r w:rsidR="00461860" w:rsidRPr="00CB763D">
              <w:rPr>
                <w:rStyle w:val="Hyperlnk"/>
                <w:noProof/>
                <w:highlight w:val="white"/>
              </w:rPr>
              <w:t>12.3.5.</w:t>
            </w:r>
            <w:r w:rsidR="00461860">
              <w:rPr>
                <w:rFonts w:asciiTheme="minorHAnsi" w:eastAsiaTheme="minorEastAsia" w:hAnsiTheme="minorHAnsi"/>
                <w:noProof/>
                <w:color w:val="auto"/>
                <w:lang w:val="sv-SE" w:eastAsia="sv-SE"/>
              </w:rPr>
              <w:tab/>
            </w:r>
            <w:r w:rsidR="00461860" w:rsidRPr="00CB763D">
              <w:rPr>
                <w:rStyle w:val="Hyperlnk"/>
                <w:noProof/>
                <w:highlight w:val="white"/>
              </w:rPr>
              <w:t>ToString</w:t>
            </w:r>
            <w:r w:rsidR="00461860">
              <w:rPr>
                <w:noProof/>
                <w:webHidden/>
              </w:rPr>
              <w:tab/>
            </w:r>
            <w:r w:rsidR="00461860">
              <w:rPr>
                <w:noProof/>
                <w:webHidden/>
              </w:rPr>
              <w:fldChar w:fldCharType="begin"/>
            </w:r>
            <w:r w:rsidR="00461860">
              <w:rPr>
                <w:noProof/>
                <w:webHidden/>
              </w:rPr>
              <w:instrText xml:space="preserve"> PAGEREF _Toc59126243 \h </w:instrText>
            </w:r>
            <w:r w:rsidR="00461860">
              <w:rPr>
                <w:noProof/>
                <w:webHidden/>
              </w:rPr>
            </w:r>
            <w:r w:rsidR="00461860">
              <w:rPr>
                <w:noProof/>
                <w:webHidden/>
              </w:rPr>
              <w:fldChar w:fldCharType="separate"/>
            </w:r>
            <w:r w:rsidR="00461860">
              <w:rPr>
                <w:noProof/>
                <w:webHidden/>
              </w:rPr>
              <w:t>216</w:t>
            </w:r>
            <w:r w:rsidR="00461860">
              <w:rPr>
                <w:noProof/>
                <w:webHidden/>
              </w:rPr>
              <w:fldChar w:fldCharType="end"/>
            </w:r>
          </w:hyperlink>
        </w:p>
        <w:p w14:paraId="154AA078" w14:textId="3B357AFB" w:rsidR="00461860" w:rsidRDefault="00814EB4">
          <w:pPr>
            <w:pStyle w:val="Innehll2"/>
            <w:tabs>
              <w:tab w:val="left" w:pos="1100"/>
              <w:tab w:val="right" w:leader="dot" w:pos="9350"/>
            </w:tabs>
            <w:rPr>
              <w:rFonts w:asciiTheme="minorHAnsi" w:eastAsiaTheme="minorEastAsia" w:hAnsiTheme="minorHAnsi"/>
              <w:noProof/>
              <w:color w:val="auto"/>
              <w:lang w:val="sv-SE" w:eastAsia="sv-SE"/>
            </w:rPr>
          </w:pPr>
          <w:hyperlink w:anchor="_Toc59126244" w:history="1">
            <w:r w:rsidR="00461860" w:rsidRPr="00CB763D">
              <w:rPr>
                <w:rStyle w:val="Hyperlnk"/>
                <w:noProof/>
              </w:rPr>
              <w:t>12.4.</w:t>
            </w:r>
            <w:r w:rsidR="00461860">
              <w:rPr>
                <w:rFonts w:asciiTheme="minorHAnsi" w:eastAsiaTheme="minorEastAsia" w:hAnsiTheme="minorHAnsi"/>
                <w:noProof/>
                <w:color w:val="auto"/>
                <w:lang w:val="sv-SE" w:eastAsia="sv-SE"/>
              </w:rPr>
              <w:tab/>
            </w:r>
            <w:r w:rsidR="00461860" w:rsidRPr="00CB763D">
              <w:rPr>
                <w:rStyle w:val="Hyperlnk"/>
                <w:noProof/>
              </w:rPr>
              <w:t>Tracks</w:t>
            </w:r>
            <w:r w:rsidR="00461860">
              <w:rPr>
                <w:noProof/>
                <w:webHidden/>
              </w:rPr>
              <w:tab/>
            </w:r>
            <w:r w:rsidR="00461860">
              <w:rPr>
                <w:noProof/>
                <w:webHidden/>
              </w:rPr>
              <w:fldChar w:fldCharType="begin"/>
            </w:r>
            <w:r w:rsidR="00461860">
              <w:rPr>
                <w:noProof/>
                <w:webHidden/>
              </w:rPr>
              <w:instrText xml:space="preserve"> PAGEREF _Toc59126244 \h </w:instrText>
            </w:r>
            <w:r w:rsidR="00461860">
              <w:rPr>
                <w:noProof/>
                <w:webHidden/>
              </w:rPr>
            </w:r>
            <w:r w:rsidR="00461860">
              <w:rPr>
                <w:noProof/>
                <w:webHidden/>
              </w:rPr>
              <w:fldChar w:fldCharType="separate"/>
            </w:r>
            <w:r w:rsidR="00461860">
              <w:rPr>
                <w:noProof/>
                <w:webHidden/>
              </w:rPr>
              <w:t>220</w:t>
            </w:r>
            <w:r w:rsidR="00461860">
              <w:rPr>
                <w:noProof/>
                <w:webHidden/>
              </w:rPr>
              <w:fldChar w:fldCharType="end"/>
            </w:r>
          </w:hyperlink>
        </w:p>
        <w:p w14:paraId="6AFADF67" w14:textId="168488F0" w:rsidR="00461860" w:rsidRDefault="00814EB4">
          <w:pPr>
            <w:pStyle w:val="Innehll2"/>
            <w:tabs>
              <w:tab w:val="left" w:pos="1100"/>
              <w:tab w:val="right" w:leader="dot" w:pos="9350"/>
            </w:tabs>
            <w:rPr>
              <w:rFonts w:asciiTheme="minorHAnsi" w:eastAsiaTheme="minorEastAsia" w:hAnsiTheme="minorHAnsi"/>
              <w:noProof/>
              <w:color w:val="auto"/>
              <w:lang w:val="sv-SE" w:eastAsia="sv-SE"/>
            </w:rPr>
          </w:pPr>
          <w:hyperlink w:anchor="_Toc59126245" w:history="1">
            <w:r w:rsidR="00461860" w:rsidRPr="00CB763D">
              <w:rPr>
                <w:rStyle w:val="Hyperlnk"/>
                <w:noProof/>
              </w:rPr>
              <w:t>12.5.</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_Toc59126245 \h </w:instrText>
            </w:r>
            <w:r w:rsidR="00461860">
              <w:rPr>
                <w:noProof/>
                <w:webHidden/>
              </w:rPr>
            </w:r>
            <w:r w:rsidR="00461860">
              <w:rPr>
                <w:noProof/>
                <w:webHidden/>
              </w:rPr>
              <w:fldChar w:fldCharType="separate"/>
            </w:r>
            <w:r w:rsidR="00461860">
              <w:rPr>
                <w:noProof/>
                <w:webHidden/>
              </w:rPr>
              <w:t>222</w:t>
            </w:r>
            <w:r w:rsidR="00461860">
              <w:rPr>
                <w:noProof/>
                <w:webHidden/>
              </w:rPr>
              <w:fldChar w:fldCharType="end"/>
            </w:r>
          </w:hyperlink>
        </w:p>
        <w:p w14:paraId="35595B05" w14:textId="527D2B43" w:rsidR="00461860" w:rsidRDefault="00814EB4">
          <w:pPr>
            <w:pStyle w:val="Innehll2"/>
            <w:tabs>
              <w:tab w:val="left" w:pos="1100"/>
              <w:tab w:val="right" w:leader="dot" w:pos="9350"/>
            </w:tabs>
            <w:rPr>
              <w:rFonts w:asciiTheme="minorHAnsi" w:eastAsiaTheme="minorEastAsia" w:hAnsiTheme="minorHAnsi"/>
              <w:noProof/>
              <w:color w:val="auto"/>
              <w:lang w:val="sv-SE" w:eastAsia="sv-SE"/>
            </w:rPr>
          </w:pPr>
          <w:hyperlink w:anchor="_Toc59126246" w:history="1">
            <w:r w:rsidR="00461860" w:rsidRPr="00CB763D">
              <w:rPr>
                <w:rStyle w:val="Hyperlnk"/>
                <w:noProof/>
              </w:rPr>
              <w:t>12.6.</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_Toc59126246 \h </w:instrText>
            </w:r>
            <w:r w:rsidR="00461860">
              <w:rPr>
                <w:noProof/>
                <w:webHidden/>
              </w:rPr>
            </w:r>
            <w:r w:rsidR="00461860">
              <w:rPr>
                <w:noProof/>
                <w:webHidden/>
              </w:rPr>
              <w:fldChar w:fldCharType="separate"/>
            </w:r>
            <w:r w:rsidR="00461860">
              <w:rPr>
                <w:noProof/>
                <w:webHidden/>
              </w:rPr>
              <w:t>227</w:t>
            </w:r>
            <w:r w:rsidR="00461860">
              <w:rPr>
                <w:noProof/>
                <w:webHidden/>
              </w:rPr>
              <w:fldChar w:fldCharType="end"/>
            </w:r>
          </w:hyperlink>
        </w:p>
        <w:p w14:paraId="4005982C" w14:textId="3A32D90D"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247"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The Long Switch Statement</w:t>
            </w:r>
            <w:r w:rsidR="00461860">
              <w:rPr>
                <w:noProof/>
                <w:webHidden/>
              </w:rPr>
              <w:tab/>
            </w:r>
            <w:r w:rsidR="00461860">
              <w:rPr>
                <w:noProof/>
                <w:webHidden/>
              </w:rPr>
              <w:fldChar w:fldCharType="begin"/>
            </w:r>
            <w:r w:rsidR="00461860">
              <w:rPr>
                <w:noProof/>
                <w:webHidden/>
              </w:rPr>
              <w:instrText xml:space="preserve"> PAGEREF _Toc59126247 \h </w:instrText>
            </w:r>
            <w:r w:rsidR="00461860">
              <w:rPr>
                <w:noProof/>
                <w:webHidden/>
              </w:rPr>
            </w:r>
            <w:r w:rsidR="00461860">
              <w:rPr>
                <w:noProof/>
                <w:webHidden/>
              </w:rPr>
              <w:fldChar w:fldCharType="separate"/>
            </w:r>
            <w:r w:rsidR="00461860">
              <w:rPr>
                <w:noProof/>
                <w:webHidden/>
              </w:rPr>
              <w:t>228</w:t>
            </w:r>
            <w:r w:rsidR="00461860">
              <w:rPr>
                <w:noProof/>
                <w:webHidden/>
              </w:rPr>
              <w:fldChar w:fldCharType="end"/>
            </w:r>
          </w:hyperlink>
        </w:p>
        <w:p w14:paraId="31ABA328" w14:textId="2D921452"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248"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Track Set Generation</w:t>
            </w:r>
            <w:r w:rsidR="00461860">
              <w:rPr>
                <w:noProof/>
                <w:webHidden/>
              </w:rPr>
              <w:tab/>
            </w:r>
            <w:r w:rsidR="00461860">
              <w:rPr>
                <w:noProof/>
                <w:webHidden/>
              </w:rPr>
              <w:fldChar w:fldCharType="begin"/>
            </w:r>
            <w:r w:rsidR="00461860">
              <w:rPr>
                <w:noProof/>
                <w:webHidden/>
              </w:rPr>
              <w:instrText xml:space="preserve"> PAGEREF _Toc59126248 \h </w:instrText>
            </w:r>
            <w:r w:rsidR="00461860">
              <w:rPr>
                <w:noProof/>
                <w:webHidden/>
              </w:rPr>
            </w:r>
            <w:r w:rsidR="00461860">
              <w:rPr>
                <w:noProof/>
                <w:webHidden/>
              </w:rPr>
              <w:fldChar w:fldCharType="separate"/>
            </w:r>
            <w:r w:rsidR="00461860">
              <w:rPr>
                <w:noProof/>
                <w:webHidden/>
              </w:rPr>
              <w:t>233</w:t>
            </w:r>
            <w:r w:rsidR="00461860">
              <w:rPr>
                <w:noProof/>
                <w:webHidden/>
              </w:rPr>
              <w:fldChar w:fldCharType="end"/>
            </w:r>
          </w:hyperlink>
        </w:p>
        <w:p w14:paraId="209F00D6" w14:textId="47B72451"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249"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Calls</w:t>
            </w:r>
            <w:r w:rsidR="00461860">
              <w:rPr>
                <w:noProof/>
                <w:webHidden/>
              </w:rPr>
              <w:tab/>
            </w:r>
            <w:r w:rsidR="00461860">
              <w:rPr>
                <w:noProof/>
                <w:webHidden/>
              </w:rPr>
              <w:fldChar w:fldCharType="begin"/>
            </w:r>
            <w:r w:rsidR="00461860">
              <w:rPr>
                <w:noProof/>
                <w:webHidden/>
              </w:rPr>
              <w:instrText xml:space="preserve"> PAGEREF _Toc59126249 \h </w:instrText>
            </w:r>
            <w:r w:rsidR="00461860">
              <w:rPr>
                <w:noProof/>
                <w:webHidden/>
              </w:rPr>
            </w:r>
            <w:r w:rsidR="00461860">
              <w:rPr>
                <w:noProof/>
                <w:webHidden/>
              </w:rPr>
              <w:fldChar w:fldCharType="separate"/>
            </w:r>
            <w:r w:rsidR="00461860">
              <w:rPr>
                <w:noProof/>
                <w:webHidden/>
              </w:rPr>
              <w:t>234</w:t>
            </w:r>
            <w:r w:rsidR="00461860">
              <w:rPr>
                <w:noProof/>
                <w:webHidden/>
              </w:rPr>
              <w:fldChar w:fldCharType="end"/>
            </w:r>
          </w:hyperlink>
        </w:p>
        <w:p w14:paraId="0EEFDA47" w14:textId="2F78BEFB"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250" w:history="1">
            <w:r w:rsidR="00461860" w:rsidRPr="00CB763D">
              <w:rPr>
                <w:rStyle w:val="Hyperlnk"/>
                <w:noProof/>
                <w:highlight w:val="white"/>
              </w:rPr>
              <w:t>12.6.4.</w:t>
            </w:r>
            <w:r w:rsidR="00461860">
              <w:rPr>
                <w:rFonts w:asciiTheme="minorHAnsi" w:eastAsiaTheme="minorEastAsia" w:hAnsiTheme="minorHAnsi"/>
                <w:noProof/>
                <w:color w:val="auto"/>
                <w:lang w:val="sv-SE" w:eastAsia="sv-SE"/>
              </w:rPr>
              <w:tab/>
            </w:r>
            <w:r w:rsidR="00461860" w:rsidRPr="00CB763D">
              <w:rPr>
                <w:rStyle w:val="Hyperlnk"/>
                <w:noProof/>
                <w:highlight w:val="white"/>
              </w:rPr>
              <w:t>Loading Values into Registers</w:t>
            </w:r>
            <w:r w:rsidR="00461860">
              <w:rPr>
                <w:noProof/>
                <w:webHidden/>
              </w:rPr>
              <w:tab/>
            </w:r>
            <w:r w:rsidR="00461860">
              <w:rPr>
                <w:noProof/>
                <w:webHidden/>
              </w:rPr>
              <w:fldChar w:fldCharType="begin"/>
            </w:r>
            <w:r w:rsidR="00461860">
              <w:rPr>
                <w:noProof/>
                <w:webHidden/>
              </w:rPr>
              <w:instrText xml:space="preserve"> PAGEREF _Toc59126250 \h </w:instrText>
            </w:r>
            <w:r w:rsidR="00461860">
              <w:rPr>
                <w:noProof/>
                <w:webHidden/>
              </w:rPr>
            </w:r>
            <w:r w:rsidR="00461860">
              <w:rPr>
                <w:noProof/>
                <w:webHidden/>
              </w:rPr>
              <w:fldChar w:fldCharType="separate"/>
            </w:r>
            <w:r w:rsidR="00461860">
              <w:rPr>
                <w:noProof/>
                <w:webHidden/>
              </w:rPr>
              <w:t>239</w:t>
            </w:r>
            <w:r w:rsidR="00461860">
              <w:rPr>
                <w:noProof/>
                <w:webHidden/>
              </w:rPr>
              <w:fldChar w:fldCharType="end"/>
            </w:r>
          </w:hyperlink>
        </w:p>
        <w:p w14:paraId="229582AD" w14:textId="36C1D555"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251" w:history="1">
            <w:r w:rsidR="00461860" w:rsidRPr="00CB763D">
              <w:rPr>
                <w:rStyle w:val="Hyperlnk"/>
                <w:noProof/>
                <w:highlight w:val="white"/>
              </w:rPr>
              <w:t>12.6.5.</w:t>
            </w:r>
            <w:r w:rsidR="00461860">
              <w:rPr>
                <w:rFonts w:asciiTheme="minorHAnsi" w:eastAsiaTheme="minorEastAsia" w:hAnsiTheme="minorHAnsi"/>
                <w:noProof/>
                <w:color w:val="auto"/>
                <w:lang w:val="sv-SE" w:eastAsia="sv-SE"/>
              </w:rPr>
              <w:tab/>
            </w:r>
            <w:r w:rsidR="00461860" w:rsidRPr="00CB763D">
              <w:rPr>
                <w:rStyle w:val="Hyperlnk"/>
                <w:noProof/>
                <w:highlight w:val="white"/>
              </w:rPr>
              <w:t>Return, Exit, and Jump</w:t>
            </w:r>
            <w:r w:rsidR="00461860">
              <w:rPr>
                <w:noProof/>
                <w:webHidden/>
              </w:rPr>
              <w:tab/>
            </w:r>
            <w:r w:rsidR="00461860">
              <w:rPr>
                <w:noProof/>
                <w:webHidden/>
              </w:rPr>
              <w:fldChar w:fldCharType="begin"/>
            </w:r>
            <w:r w:rsidR="00461860">
              <w:rPr>
                <w:noProof/>
                <w:webHidden/>
              </w:rPr>
              <w:instrText xml:space="preserve"> PAGEREF _Toc59126251 \h </w:instrText>
            </w:r>
            <w:r w:rsidR="00461860">
              <w:rPr>
                <w:noProof/>
                <w:webHidden/>
              </w:rPr>
            </w:r>
            <w:r w:rsidR="00461860">
              <w:rPr>
                <w:noProof/>
                <w:webHidden/>
              </w:rPr>
              <w:fldChar w:fldCharType="separate"/>
            </w:r>
            <w:r w:rsidR="00461860">
              <w:rPr>
                <w:noProof/>
                <w:webHidden/>
              </w:rPr>
              <w:t>242</w:t>
            </w:r>
            <w:r w:rsidR="00461860">
              <w:rPr>
                <w:noProof/>
                <w:webHidden/>
              </w:rPr>
              <w:fldChar w:fldCharType="end"/>
            </w:r>
          </w:hyperlink>
        </w:p>
        <w:p w14:paraId="5CC2F91E" w14:textId="744BA71E"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252" w:history="1">
            <w:r w:rsidR="00461860" w:rsidRPr="00CB763D">
              <w:rPr>
                <w:rStyle w:val="Hyperlnk"/>
                <w:noProof/>
                <w:highlight w:val="white"/>
              </w:rPr>
              <w:t>12.6.6.</w:t>
            </w:r>
            <w:r w:rsidR="00461860">
              <w:rPr>
                <w:rFonts w:asciiTheme="minorHAnsi" w:eastAsiaTheme="minorEastAsia" w:hAnsiTheme="minorHAnsi"/>
                <w:noProof/>
                <w:color w:val="auto"/>
                <w:lang w:val="sv-SE" w:eastAsia="sv-SE"/>
              </w:rPr>
              <w:tab/>
            </w:r>
            <w:r w:rsidR="00461860" w:rsidRPr="00CB763D">
              <w:rPr>
                <w:rStyle w:val="Hyperlnk"/>
                <w:noProof/>
                <w:highlight w:val="white"/>
              </w:rPr>
              <w:t>Load and Inspect Registers</w:t>
            </w:r>
            <w:r w:rsidR="00461860">
              <w:rPr>
                <w:noProof/>
                <w:webHidden/>
              </w:rPr>
              <w:tab/>
            </w:r>
            <w:r w:rsidR="00461860">
              <w:rPr>
                <w:noProof/>
                <w:webHidden/>
              </w:rPr>
              <w:fldChar w:fldCharType="begin"/>
            </w:r>
            <w:r w:rsidR="00461860">
              <w:rPr>
                <w:noProof/>
                <w:webHidden/>
              </w:rPr>
              <w:instrText xml:space="preserve"> PAGEREF _Toc59126252 \h </w:instrText>
            </w:r>
            <w:r w:rsidR="00461860">
              <w:rPr>
                <w:noProof/>
                <w:webHidden/>
              </w:rPr>
            </w:r>
            <w:r w:rsidR="00461860">
              <w:rPr>
                <w:noProof/>
                <w:webHidden/>
              </w:rPr>
              <w:fldChar w:fldCharType="separate"/>
            </w:r>
            <w:r w:rsidR="00461860">
              <w:rPr>
                <w:noProof/>
                <w:webHidden/>
              </w:rPr>
              <w:t>245</w:t>
            </w:r>
            <w:r w:rsidR="00461860">
              <w:rPr>
                <w:noProof/>
                <w:webHidden/>
              </w:rPr>
              <w:fldChar w:fldCharType="end"/>
            </w:r>
          </w:hyperlink>
        </w:p>
        <w:p w14:paraId="3EDBDEAC" w14:textId="407352E9"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253" w:history="1">
            <w:r w:rsidR="00461860" w:rsidRPr="00CB763D">
              <w:rPr>
                <w:rStyle w:val="Hyperlnk"/>
                <w:noProof/>
                <w:highlight w:val="white"/>
              </w:rPr>
              <w:t>12.6.7.</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w:t>
            </w:r>
            <w:r w:rsidR="00461860">
              <w:rPr>
                <w:noProof/>
                <w:webHidden/>
              </w:rPr>
              <w:tab/>
            </w:r>
            <w:r w:rsidR="00461860">
              <w:rPr>
                <w:noProof/>
                <w:webHidden/>
              </w:rPr>
              <w:fldChar w:fldCharType="begin"/>
            </w:r>
            <w:r w:rsidR="00461860">
              <w:rPr>
                <w:noProof/>
                <w:webHidden/>
              </w:rPr>
              <w:instrText xml:space="preserve"> PAGEREF _Toc59126253 \h </w:instrText>
            </w:r>
            <w:r w:rsidR="00461860">
              <w:rPr>
                <w:noProof/>
                <w:webHidden/>
              </w:rPr>
            </w:r>
            <w:r w:rsidR="00461860">
              <w:rPr>
                <w:noProof/>
                <w:webHidden/>
              </w:rPr>
              <w:fldChar w:fldCharType="separate"/>
            </w:r>
            <w:r w:rsidR="00461860">
              <w:rPr>
                <w:noProof/>
                <w:webHidden/>
              </w:rPr>
              <w:t>246</w:t>
            </w:r>
            <w:r w:rsidR="00461860">
              <w:rPr>
                <w:noProof/>
                <w:webHidden/>
              </w:rPr>
              <w:fldChar w:fldCharType="end"/>
            </w:r>
          </w:hyperlink>
        </w:p>
        <w:p w14:paraId="13FA401B" w14:textId="7729AE19"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254" w:history="1">
            <w:r w:rsidR="00461860" w:rsidRPr="00CB763D">
              <w:rPr>
                <w:rStyle w:val="Hyperlnk"/>
                <w:noProof/>
                <w:highlight w:val="white"/>
              </w:rPr>
              <w:t>12.6.8.</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Multiplication, Division, and Modulo</w:t>
            </w:r>
            <w:r w:rsidR="00461860">
              <w:rPr>
                <w:noProof/>
                <w:webHidden/>
              </w:rPr>
              <w:tab/>
            </w:r>
            <w:r w:rsidR="00461860">
              <w:rPr>
                <w:noProof/>
                <w:webHidden/>
              </w:rPr>
              <w:fldChar w:fldCharType="begin"/>
            </w:r>
            <w:r w:rsidR="00461860">
              <w:rPr>
                <w:noProof/>
                <w:webHidden/>
              </w:rPr>
              <w:instrText xml:space="preserve"> PAGEREF _Toc59126254 \h </w:instrText>
            </w:r>
            <w:r w:rsidR="00461860">
              <w:rPr>
                <w:noProof/>
                <w:webHidden/>
              </w:rPr>
            </w:r>
            <w:r w:rsidR="00461860">
              <w:rPr>
                <w:noProof/>
                <w:webHidden/>
              </w:rPr>
              <w:fldChar w:fldCharType="separate"/>
            </w:r>
            <w:r w:rsidR="00461860">
              <w:rPr>
                <w:noProof/>
                <w:webHidden/>
              </w:rPr>
              <w:t>246</w:t>
            </w:r>
            <w:r w:rsidR="00461860">
              <w:rPr>
                <w:noProof/>
                <w:webHidden/>
              </w:rPr>
              <w:fldChar w:fldCharType="end"/>
            </w:r>
          </w:hyperlink>
        </w:p>
        <w:p w14:paraId="027A1A90" w14:textId="0E7E10F8"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255"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Assignment and Parameters</w:t>
            </w:r>
            <w:r w:rsidR="00461860">
              <w:rPr>
                <w:noProof/>
                <w:webHidden/>
              </w:rPr>
              <w:tab/>
            </w:r>
            <w:r w:rsidR="00461860">
              <w:rPr>
                <w:noProof/>
                <w:webHidden/>
              </w:rPr>
              <w:fldChar w:fldCharType="begin"/>
            </w:r>
            <w:r w:rsidR="00461860">
              <w:rPr>
                <w:noProof/>
                <w:webHidden/>
              </w:rPr>
              <w:instrText xml:space="preserve"> PAGEREF _Toc59126255 \h </w:instrText>
            </w:r>
            <w:r w:rsidR="00461860">
              <w:rPr>
                <w:noProof/>
                <w:webHidden/>
              </w:rPr>
            </w:r>
            <w:r w:rsidR="00461860">
              <w:rPr>
                <w:noProof/>
                <w:webHidden/>
              </w:rPr>
              <w:fldChar w:fldCharType="separate"/>
            </w:r>
            <w:r w:rsidR="00461860">
              <w:rPr>
                <w:noProof/>
                <w:webHidden/>
              </w:rPr>
              <w:t>248</w:t>
            </w:r>
            <w:r w:rsidR="00461860">
              <w:rPr>
                <w:noProof/>
                <w:webHidden/>
              </w:rPr>
              <w:fldChar w:fldCharType="end"/>
            </w:r>
          </w:hyperlink>
        </w:p>
        <w:p w14:paraId="2159B61E" w14:textId="68964BBA"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256"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Unary Integral Operations</w:t>
            </w:r>
            <w:r w:rsidR="00461860">
              <w:rPr>
                <w:noProof/>
                <w:webHidden/>
              </w:rPr>
              <w:tab/>
            </w:r>
            <w:r w:rsidR="00461860">
              <w:rPr>
                <w:noProof/>
                <w:webHidden/>
              </w:rPr>
              <w:fldChar w:fldCharType="begin"/>
            </w:r>
            <w:r w:rsidR="00461860">
              <w:rPr>
                <w:noProof/>
                <w:webHidden/>
              </w:rPr>
              <w:instrText xml:space="preserve"> PAGEREF _Toc59126256 \h </w:instrText>
            </w:r>
            <w:r w:rsidR="00461860">
              <w:rPr>
                <w:noProof/>
                <w:webHidden/>
              </w:rPr>
            </w:r>
            <w:r w:rsidR="00461860">
              <w:rPr>
                <w:noProof/>
                <w:webHidden/>
              </w:rPr>
              <w:fldChar w:fldCharType="separate"/>
            </w:r>
            <w:r w:rsidR="00461860">
              <w:rPr>
                <w:noProof/>
                <w:webHidden/>
              </w:rPr>
              <w:t>251</w:t>
            </w:r>
            <w:r w:rsidR="00461860">
              <w:rPr>
                <w:noProof/>
                <w:webHidden/>
              </w:rPr>
              <w:fldChar w:fldCharType="end"/>
            </w:r>
          </w:hyperlink>
        </w:p>
        <w:p w14:paraId="09AC7266" w14:textId="1C39F337"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257"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Binary</w:t>
            </w:r>
            <w:r w:rsidR="00461860">
              <w:rPr>
                <w:noProof/>
                <w:webHidden/>
              </w:rPr>
              <w:tab/>
            </w:r>
            <w:r w:rsidR="00461860">
              <w:rPr>
                <w:noProof/>
                <w:webHidden/>
              </w:rPr>
              <w:fldChar w:fldCharType="begin"/>
            </w:r>
            <w:r w:rsidR="00461860">
              <w:rPr>
                <w:noProof/>
                <w:webHidden/>
              </w:rPr>
              <w:instrText xml:space="preserve"> PAGEREF _Toc59126257 \h </w:instrText>
            </w:r>
            <w:r w:rsidR="00461860">
              <w:rPr>
                <w:noProof/>
                <w:webHidden/>
              </w:rPr>
            </w:r>
            <w:r w:rsidR="00461860">
              <w:rPr>
                <w:noProof/>
                <w:webHidden/>
              </w:rPr>
              <w:fldChar w:fldCharType="separate"/>
            </w:r>
            <w:r w:rsidR="00461860">
              <w:rPr>
                <w:noProof/>
                <w:webHidden/>
              </w:rPr>
              <w:t>253</w:t>
            </w:r>
            <w:r w:rsidR="00461860">
              <w:rPr>
                <w:noProof/>
                <w:webHidden/>
              </w:rPr>
              <w:fldChar w:fldCharType="end"/>
            </w:r>
          </w:hyperlink>
        </w:p>
        <w:p w14:paraId="37AD60D6" w14:textId="176C50CA"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258"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Base and Offset</w:t>
            </w:r>
            <w:r w:rsidR="00461860">
              <w:rPr>
                <w:noProof/>
                <w:webHidden/>
              </w:rPr>
              <w:tab/>
            </w:r>
            <w:r w:rsidR="00461860">
              <w:rPr>
                <w:noProof/>
                <w:webHidden/>
              </w:rPr>
              <w:fldChar w:fldCharType="begin"/>
            </w:r>
            <w:r w:rsidR="00461860">
              <w:rPr>
                <w:noProof/>
                <w:webHidden/>
              </w:rPr>
              <w:instrText xml:space="preserve"> PAGEREF _Toc59126258 \h </w:instrText>
            </w:r>
            <w:r w:rsidR="00461860">
              <w:rPr>
                <w:noProof/>
                <w:webHidden/>
              </w:rPr>
            </w:r>
            <w:r w:rsidR="00461860">
              <w:rPr>
                <w:noProof/>
                <w:webHidden/>
              </w:rPr>
              <w:fldChar w:fldCharType="separate"/>
            </w:r>
            <w:r w:rsidR="00461860">
              <w:rPr>
                <w:noProof/>
                <w:webHidden/>
              </w:rPr>
              <w:t>257</w:t>
            </w:r>
            <w:r w:rsidR="00461860">
              <w:rPr>
                <w:noProof/>
                <w:webHidden/>
              </w:rPr>
              <w:fldChar w:fldCharType="end"/>
            </w:r>
          </w:hyperlink>
        </w:p>
        <w:p w14:paraId="1168CAE9" w14:textId="413FDA73"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259"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Case</w:t>
            </w:r>
            <w:r w:rsidR="00461860">
              <w:rPr>
                <w:noProof/>
                <w:webHidden/>
              </w:rPr>
              <w:tab/>
            </w:r>
            <w:r w:rsidR="00461860">
              <w:rPr>
                <w:noProof/>
                <w:webHidden/>
              </w:rPr>
              <w:fldChar w:fldCharType="begin"/>
            </w:r>
            <w:r w:rsidR="00461860">
              <w:rPr>
                <w:noProof/>
                <w:webHidden/>
              </w:rPr>
              <w:instrText xml:space="preserve"> PAGEREF _Toc59126259 \h </w:instrText>
            </w:r>
            <w:r w:rsidR="00461860">
              <w:rPr>
                <w:noProof/>
                <w:webHidden/>
              </w:rPr>
            </w:r>
            <w:r w:rsidR="00461860">
              <w:rPr>
                <w:noProof/>
                <w:webHidden/>
              </w:rPr>
              <w:fldChar w:fldCharType="separate"/>
            </w:r>
            <w:r w:rsidR="00461860">
              <w:rPr>
                <w:noProof/>
                <w:webHidden/>
              </w:rPr>
              <w:t>258</w:t>
            </w:r>
            <w:r w:rsidR="00461860">
              <w:rPr>
                <w:noProof/>
                <w:webHidden/>
              </w:rPr>
              <w:fldChar w:fldCharType="end"/>
            </w:r>
          </w:hyperlink>
        </w:p>
        <w:p w14:paraId="7C3D05F6" w14:textId="4CC27165"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260"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Address</w:t>
            </w:r>
            <w:r w:rsidR="00461860">
              <w:rPr>
                <w:noProof/>
                <w:webHidden/>
              </w:rPr>
              <w:tab/>
            </w:r>
            <w:r w:rsidR="00461860">
              <w:rPr>
                <w:noProof/>
                <w:webHidden/>
              </w:rPr>
              <w:fldChar w:fldCharType="begin"/>
            </w:r>
            <w:r w:rsidR="00461860">
              <w:rPr>
                <w:noProof/>
                <w:webHidden/>
              </w:rPr>
              <w:instrText xml:space="preserve"> PAGEREF _Toc59126260 \h </w:instrText>
            </w:r>
            <w:r w:rsidR="00461860">
              <w:rPr>
                <w:noProof/>
                <w:webHidden/>
              </w:rPr>
            </w:r>
            <w:r w:rsidR="00461860">
              <w:rPr>
                <w:noProof/>
                <w:webHidden/>
              </w:rPr>
              <w:fldChar w:fldCharType="separate"/>
            </w:r>
            <w:r w:rsidR="00461860">
              <w:rPr>
                <w:noProof/>
                <w:webHidden/>
              </w:rPr>
              <w:t>258</w:t>
            </w:r>
            <w:r w:rsidR="00461860">
              <w:rPr>
                <w:noProof/>
                <w:webHidden/>
              </w:rPr>
              <w:fldChar w:fldCharType="end"/>
            </w:r>
          </w:hyperlink>
        </w:p>
        <w:p w14:paraId="4C1AACD9" w14:textId="6F1CAE52"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261"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Binary</w:t>
            </w:r>
            <w:r w:rsidR="00461860">
              <w:rPr>
                <w:noProof/>
                <w:webHidden/>
              </w:rPr>
              <w:tab/>
            </w:r>
            <w:r w:rsidR="00461860">
              <w:rPr>
                <w:noProof/>
                <w:webHidden/>
              </w:rPr>
              <w:fldChar w:fldCharType="begin"/>
            </w:r>
            <w:r w:rsidR="00461860">
              <w:rPr>
                <w:noProof/>
                <w:webHidden/>
              </w:rPr>
              <w:instrText xml:space="preserve"> PAGEREF _Toc59126261 \h </w:instrText>
            </w:r>
            <w:r w:rsidR="00461860">
              <w:rPr>
                <w:noProof/>
                <w:webHidden/>
              </w:rPr>
            </w:r>
            <w:r w:rsidR="00461860">
              <w:rPr>
                <w:noProof/>
                <w:webHidden/>
              </w:rPr>
              <w:fldChar w:fldCharType="separate"/>
            </w:r>
            <w:r w:rsidR="00461860">
              <w:rPr>
                <w:noProof/>
                <w:webHidden/>
              </w:rPr>
              <w:t>259</w:t>
            </w:r>
            <w:r w:rsidR="00461860">
              <w:rPr>
                <w:noProof/>
                <w:webHidden/>
              </w:rPr>
              <w:fldChar w:fldCharType="end"/>
            </w:r>
          </w:hyperlink>
        </w:p>
        <w:p w14:paraId="3665CBB0" w14:textId="59ED402F"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262"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Relation</w:t>
            </w:r>
            <w:r w:rsidR="00461860">
              <w:rPr>
                <w:noProof/>
                <w:webHidden/>
              </w:rPr>
              <w:tab/>
            </w:r>
            <w:r w:rsidR="00461860">
              <w:rPr>
                <w:noProof/>
                <w:webHidden/>
              </w:rPr>
              <w:fldChar w:fldCharType="begin"/>
            </w:r>
            <w:r w:rsidR="00461860">
              <w:rPr>
                <w:noProof/>
                <w:webHidden/>
              </w:rPr>
              <w:instrText xml:space="preserve"> PAGEREF _Toc59126262 \h </w:instrText>
            </w:r>
            <w:r w:rsidR="00461860">
              <w:rPr>
                <w:noProof/>
                <w:webHidden/>
              </w:rPr>
            </w:r>
            <w:r w:rsidR="00461860">
              <w:rPr>
                <w:noProof/>
                <w:webHidden/>
              </w:rPr>
              <w:fldChar w:fldCharType="separate"/>
            </w:r>
            <w:r w:rsidR="00461860">
              <w:rPr>
                <w:noProof/>
                <w:webHidden/>
              </w:rPr>
              <w:t>260</w:t>
            </w:r>
            <w:r w:rsidR="00461860">
              <w:rPr>
                <w:noProof/>
                <w:webHidden/>
              </w:rPr>
              <w:fldChar w:fldCharType="end"/>
            </w:r>
          </w:hyperlink>
        </w:p>
        <w:p w14:paraId="7A43E405" w14:textId="4E292755"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263"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Push and Pop</w:t>
            </w:r>
            <w:r w:rsidR="00461860">
              <w:rPr>
                <w:noProof/>
                <w:webHidden/>
              </w:rPr>
              <w:tab/>
            </w:r>
            <w:r w:rsidR="00461860">
              <w:rPr>
                <w:noProof/>
                <w:webHidden/>
              </w:rPr>
              <w:fldChar w:fldCharType="begin"/>
            </w:r>
            <w:r w:rsidR="00461860">
              <w:rPr>
                <w:noProof/>
                <w:webHidden/>
              </w:rPr>
              <w:instrText xml:space="preserve"> PAGEREF _Toc59126263 \h </w:instrText>
            </w:r>
            <w:r w:rsidR="00461860">
              <w:rPr>
                <w:noProof/>
                <w:webHidden/>
              </w:rPr>
            </w:r>
            <w:r w:rsidR="00461860">
              <w:rPr>
                <w:noProof/>
                <w:webHidden/>
              </w:rPr>
              <w:fldChar w:fldCharType="separate"/>
            </w:r>
            <w:r w:rsidR="00461860">
              <w:rPr>
                <w:noProof/>
                <w:webHidden/>
              </w:rPr>
              <w:t>260</w:t>
            </w:r>
            <w:r w:rsidR="00461860">
              <w:rPr>
                <w:noProof/>
                <w:webHidden/>
              </w:rPr>
              <w:fldChar w:fldCharType="end"/>
            </w:r>
          </w:hyperlink>
        </w:p>
        <w:p w14:paraId="198F7FCA" w14:textId="7B86EBD7"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264"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Type Conversion</w:t>
            </w:r>
            <w:r w:rsidR="00461860">
              <w:rPr>
                <w:noProof/>
                <w:webHidden/>
              </w:rPr>
              <w:tab/>
            </w:r>
            <w:r w:rsidR="00461860">
              <w:rPr>
                <w:noProof/>
                <w:webHidden/>
              </w:rPr>
              <w:fldChar w:fldCharType="begin"/>
            </w:r>
            <w:r w:rsidR="00461860">
              <w:rPr>
                <w:noProof/>
                <w:webHidden/>
              </w:rPr>
              <w:instrText xml:space="preserve"> PAGEREF _Toc59126264 \h </w:instrText>
            </w:r>
            <w:r w:rsidR="00461860">
              <w:rPr>
                <w:noProof/>
                <w:webHidden/>
              </w:rPr>
            </w:r>
            <w:r w:rsidR="00461860">
              <w:rPr>
                <w:noProof/>
                <w:webHidden/>
              </w:rPr>
              <w:fldChar w:fldCharType="separate"/>
            </w:r>
            <w:r w:rsidR="00461860">
              <w:rPr>
                <w:noProof/>
                <w:webHidden/>
              </w:rPr>
              <w:t>263</w:t>
            </w:r>
            <w:r w:rsidR="00461860">
              <w:rPr>
                <w:noProof/>
                <w:webHidden/>
              </w:rPr>
              <w:fldChar w:fldCharType="end"/>
            </w:r>
          </w:hyperlink>
        </w:p>
        <w:p w14:paraId="3126387B" w14:textId="71B7C57C"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265" w:history="1">
            <w:r w:rsidR="00461860" w:rsidRPr="00CB763D">
              <w:rPr>
                <w:rStyle w:val="Hyperlnk"/>
                <w:noProof/>
                <w:highlight w:val="white"/>
              </w:rPr>
              <w:t>12.6.4.</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 and Union</w:t>
            </w:r>
            <w:r w:rsidR="00461860">
              <w:rPr>
                <w:noProof/>
                <w:webHidden/>
              </w:rPr>
              <w:tab/>
            </w:r>
            <w:r w:rsidR="00461860">
              <w:rPr>
                <w:noProof/>
                <w:webHidden/>
              </w:rPr>
              <w:fldChar w:fldCharType="begin"/>
            </w:r>
            <w:r w:rsidR="00461860">
              <w:rPr>
                <w:noProof/>
                <w:webHidden/>
              </w:rPr>
              <w:instrText xml:space="preserve"> PAGEREF _Toc59126265 \h </w:instrText>
            </w:r>
            <w:r w:rsidR="00461860">
              <w:rPr>
                <w:noProof/>
                <w:webHidden/>
              </w:rPr>
            </w:r>
            <w:r w:rsidR="00461860">
              <w:rPr>
                <w:noProof/>
                <w:webHidden/>
              </w:rPr>
              <w:fldChar w:fldCharType="separate"/>
            </w:r>
            <w:r w:rsidR="00461860">
              <w:rPr>
                <w:noProof/>
                <w:webHidden/>
              </w:rPr>
              <w:t>265</w:t>
            </w:r>
            <w:r w:rsidR="00461860">
              <w:rPr>
                <w:noProof/>
                <w:webHidden/>
              </w:rPr>
              <w:fldChar w:fldCharType="end"/>
            </w:r>
          </w:hyperlink>
        </w:p>
        <w:p w14:paraId="2251A732" w14:textId="3C9AD12C"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266" w:history="1">
            <w:r w:rsidR="00461860" w:rsidRPr="00CB763D">
              <w:rPr>
                <w:rStyle w:val="Hyperlnk"/>
                <w:noProof/>
                <w:highlight w:val="white"/>
              </w:rPr>
              <w:t>12.6.5.</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 Code</w:t>
            </w:r>
            <w:r w:rsidR="00461860">
              <w:rPr>
                <w:noProof/>
                <w:webHidden/>
              </w:rPr>
              <w:tab/>
            </w:r>
            <w:r w:rsidR="00461860">
              <w:rPr>
                <w:noProof/>
                <w:webHidden/>
              </w:rPr>
              <w:fldChar w:fldCharType="begin"/>
            </w:r>
            <w:r w:rsidR="00461860">
              <w:rPr>
                <w:noProof/>
                <w:webHidden/>
              </w:rPr>
              <w:instrText xml:space="preserve"> PAGEREF _Toc59126266 \h </w:instrText>
            </w:r>
            <w:r w:rsidR="00461860">
              <w:rPr>
                <w:noProof/>
                <w:webHidden/>
              </w:rPr>
            </w:r>
            <w:r w:rsidR="00461860">
              <w:rPr>
                <w:noProof/>
                <w:webHidden/>
              </w:rPr>
              <w:fldChar w:fldCharType="separate"/>
            </w:r>
            <w:r w:rsidR="00461860">
              <w:rPr>
                <w:noProof/>
                <w:webHidden/>
              </w:rPr>
              <w:t>266</w:t>
            </w:r>
            <w:r w:rsidR="00461860">
              <w:rPr>
                <w:noProof/>
                <w:webHidden/>
              </w:rPr>
              <w:fldChar w:fldCharType="end"/>
            </w:r>
          </w:hyperlink>
        </w:p>
        <w:p w14:paraId="3187DAD8" w14:textId="28CA89C5"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267" w:history="1">
            <w:r w:rsidR="00461860" w:rsidRPr="00CB763D">
              <w:rPr>
                <w:rStyle w:val="Hyperlnk"/>
                <w:noProof/>
                <w:highlight w:val="white"/>
              </w:rPr>
              <w:t>12.6.6.</w:t>
            </w:r>
            <w:r w:rsidR="00461860">
              <w:rPr>
                <w:rFonts w:asciiTheme="minorHAnsi" w:eastAsiaTheme="minorEastAsia" w:hAnsiTheme="minorHAnsi"/>
                <w:noProof/>
                <w:color w:val="auto"/>
                <w:lang w:val="sv-SE" w:eastAsia="sv-SE"/>
              </w:rPr>
              <w:tab/>
            </w:r>
            <w:r w:rsidR="00461860" w:rsidRPr="00CB763D">
              <w:rPr>
                <w:rStyle w:val="Hyperlnk"/>
                <w:noProof/>
                <w:highlight w:val="white"/>
              </w:rPr>
              <w:t>Command Line Arguments</w:t>
            </w:r>
            <w:r w:rsidR="00461860">
              <w:rPr>
                <w:noProof/>
                <w:webHidden/>
              </w:rPr>
              <w:tab/>
            </w:r>
            <w:r w:rsidR="00461860">
              <w:rPr>
                <w:noProof/>
                <w:webHidden/>
              </w:rPr>
              <w:fldChar w:fldCharType="begin"/>
            </w:r>
            <w:r w:rsidR="00461860">
              <w:rPr>
                <w:noProof/>
                <w:webHidden/>
              </w:rPr>
              <w:instrText xml:space="preserve"> PAGEREF _Toc59126267 \h </w:instrText>
            </w:r>
            <w:r w:rsidR="00461860">
              <w:rPr>
                <w:noProof/>
                <w:webHidden/>
              </w:rPr>
            </w:r>
            <w:r w:rsidR="00461860">
              <w:rPr>
                <w:noProof/>
                <w:webHidden/>
              </w:rPr>
              <w:fldChar w:fldCharType="separate"/>
            </w:r>
            <w:r w:rsidR="00461860">
              <w:rPr>
                <w:noProof/>
                <w:webHidden/>
              </w:rPr>
              <w:t>267</w:t>
            </w:r>
            <w:r w:rsidR="00461860">
              <w:rPr>
                <w:noProof/>
                <w:webHidden/>
              </w:rPr>
              <w:fldChar w:fldCharType="end"/>
            </w:r>
          </w:hyperlink>
        </w:p>
        <w:p w14:paraId="43E3545B" w14:textId="0125E2D0"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268"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Text List</w:t>
            </w:r>
            <w:r w:rsidR="00461860">
              <w:rPr>
                <w:noProof/>
                <w:webHidden/>
              </w:rPr>
              <w:tab/>
            </w:r>
            <w:r w:rsidR="00461860">
              <w:rPr>
                <w:noProof/>
                <w:webHidden/>
              </w:rPr>
              <w:fldChar w:fldCharType="begin"/>
            </w:r>
            <w:r w:rsidR="00461860">
              <w:rPr>
                <w:noProof/>
                <w:webHidden/>
              </w:rPr>
              <w:instrText xml:space="preserve"> PAGEREF _Toc59126268 \h </w:instrText>
            </w:r>
            <w:r w:rsidR="00461860">
              <w:rPr>
                <w:noProof/>
                <w:webHidden/>
              </w:rPr>
            </w:r>
            <w:r w:rsidR="00461860">
              <w:rPr>
                <w:noProof/>
                <w:webHidden/>
              </w:rPr>
              <w:fldChar w:fldCharType="separate"/>
            </w:r>
            <w:r w:rsidR="00461860">
              <w:rPr>
                <w:noProof/>
                <w:webHidden/>
              </w:rPr>
              <w:t>270</w:t>
            </w:r>
            <w:r w:rsidR="00461860">
              <w:rPr>
                <w:noProof/>
                <w:webHidden/>
              </w:rPr>
              <w:fldChar w:fldCharType="end"/>
            </w:r>
          </w:hyperlink>
        </w:p>
        <w:p w14:paraId="0327F044" w14:textId="4B1004F1" w:rsidR="00461860" w:rsidRDefault="00814EB4">
          <w:pPr>
            <w:pStyle w:val="Innehll1"/>
            <w:rPr>
              <w:rFonts w:asciiTheme="minorHAnsi" w:eastAsiaTheme="minorEastAsia" w:hAnsiTheme="minorHAnsi"/>
              <w:noProof/>
              <w:color w:val="auto"/>
              <w:lang w:val="sv-SE" w:eastAsia="sv-SE"/>
            </w:rPr>
          </w:pPr>
          <w:hyperlink w:anchor="_Toc59126269" w:history="1">
            <w:r w:rsidR="00461860" w:rsidRPr="00CB763D">
              <w:rPr>
                <w:rStyle w:val="Hyperlnk"/>
                <w:noProof/>
              </w:rPr>
              <w:t>13.</w:t>
            </w:r>
            <w:r w:rsidR="00461860">
              <w:rPr>
                <w:rFonts w:asciiTheme="minorHAnsi" w:eastAsiaTheme="minorEastAsia" w:hAnsiTheme="minorHAnsi"/>
                <w:noProof/>
                <w:color w:val="auto"/>
                <w:lang w:val="sv-SE" w:eastAsia="sv-SE"/>
              </w:rPr>
              <w:tab/>
            </w:r>
            <w:r w:rsidR="00461860" w:rsidRPr="00CB763D">
              <w:rPr>
                <w:rStyle w:val="Hyperlnk"/>
                <w:noProof/>
              </w:rPr>
              <w:t>Executable Code Generation</w:t>
            </w:r>
            <w:r w:rsidR="00461860">
              <w:rPr>
                <w:noProof/>
                <w:webHidden/>
              </w:rPr>
              <w:tab/>
            </w:r>
            <w:r w:rsidR="00461860">
              <w:rPr>
                <w:noProof/>
                <w:webHidden/>
              </w:rPr>
              <w:fldChar w:fldCharType="begin"/>
            </w:r>
            <w:r w:rsidR="00461860">
              <w:rPr>
                <w:noProof/>
                <w:webHidden/>
              </w:rPr>
              <w:instrText xml:space="preserve"> PAGEREF _Toc59126269 \h </w:instrText>
            </w:r>
            <w:r w:rsidR="00461860">
              <w:rPr>
                <w:noProof/>
                <w:webHidden/>
              </w:rPr>
            </w:r>
            <w:r w:rsidR="00461860">
              <w:rPr>
                <w:noProof/>
                <w:webHidden/>
              </w:rPr>
              <w:fldChar w:fldCharType="separate"/>
            </w:r>
            <w:r w:rsidR="00461860">
              <w:rPr>
                <w:noProof/>
                <w:webHidden/>
              </w:rPr>
              <w:t>272</w:t>
            </w:r>
            <w:r w:rsidR="00461860">
              <w:rPr>
                <w:noProof/>
                <w:webHidden/>
              </w:rPr>
              <w:fldChar w:fldCharType="end"/>
            </w:r>
          </w:hyperlink>
        </w:p>
        <w:p w14:paraId="2E3925F0" w14:textId="4E18FB0A" w:rsidR="00461860" w:rsidRDefault="00814EB4">
          <w:pPr>
            <w:pStyle w:val="Innehll2"/>
            <w:tabs>
              <w:tab w:val="left" w:pos="1100"/>
              <w:tab w:val="right" w:leader="dot" w:pos="9350"/>
            </w:tabs>
            <w:rPr>
              <w:rFonts w:asciiTheme="minorHAnsi" w:eastAsiaTheme="minorEastAsia" w:hAnsiTheme="minorHAnsi"/>
              <w:noProof/>
              <w:color w:val="auto"/>
              <w:lang w:val="sv-SE" w:eastAsia="sv-SE"/>
            </w:rPr>
          </w:pPr>
          <w:hyperlink w:anchor="_Toc59126270" w:history="1">
            <w:r w:rsidR="00461860" w:rsidRPr="00CB763D">
              <w:rPr>
                <w:rStyle w:val="Hyperlnk"/>
                <w:noProof/>
              </w:rPr>
              <w:t>13.1.</w:t>
            </w:r>
            <w:r w:rsidR="00461860">
              <w:rPr>
                <w:rFonts w:asciiTheme="minorHAnsi" w:eastAsiaTheme="minorEastAsia" w:hAnsiTheme="minorHAnsi"/>
                <w:noProof/>
                <w:color w:val="auto"/>
                <w:lang w:val="sv-SE" w:eastAsia="sv-SE"/>
              </w:rPr>
              <w:tab/>
            </w:r>
            <w:r w:rsidR="00461860" w:rsidRPr="00CB763D">
              <w:rPr>
                <w:rStyle w:val="Hyperlnk"/>
                <w:noProof/>
              </w:rPr>
              <w:t>The Windows environment</w:t>
            </w:r>
            <w:r w:rsidR="00461860">
              <w:rPr>
                <w:noProof/>
                <w:webHidden/>
              </w:rPr>
              <w:tab/>
            </w:r>
            <w:r w:rsidR="00461860">
              <w:rPr>
                <w:noProof/>
                <w:webHidden/>
              </w:rPr>
              <w:fldChar w:fldCharType="begin"/>
            </w:r>
            <w:r w:rsidR="00461860">
              <w:rPr>
                <w:noProof/>
                <w:webHidden/>
              </w:rPr>
              <w:instrText xml:space="preserve"> PAGEREF _Toc59126270 \h </w:instrText>
            </w:r>
            <w:r w:rsidR="00461860">
              <w:rPr>
                <w:noProof/>
                <w:webHidden/>
              </w:rPr>
            </w:r>
            <w:r w:rsidR="00461860">
              <w:rPr>
                <w:noProof/>
                <w:webHidden/>
              </w:rPr>
              <w:fldChar w:fldCharType="separate"/>
            </w:r>
            <w:r w:rsidR="00461860">
              <w:rPr>
                <w:noProof/>
                <w:webHidden/>
              </w:rPr>
              <w:t>272</w:t>
            </w:r>
            <w:r w:rsidR="00461860">
              <w:rPr>
                <w:noProof/>
                <w:webHidden/>
              </w:rPr>
              <w:fldChar w:fldCharType="end"/>
            </w:r>
          </w:hyperlink>
        </w:p>
        <w:p w14:paraId="61713BBC" w14:textId="1EC2CDF1"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271"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Main</w:t>
            </w:r>
            <w:r w:rsidR="00461860">
              <w:rPr>
                <w:noProof/>
                <w:webHidden/>
              </w:rPr>
              <w:tab/>
            </w:r>
            <w:r w:rsidR="00461860">
              <w:rPr>
                <w:noProof/>
                <w:webHidden/>
              </w:rPr>
              <w:fldChar w:fldCharType="begin"/>
            </w:r>
            <w:r w:rsidR="00461860">
              <w:rPr>
                <w:noProof/>
                <w:webHidden/>
              </w:rPr>
              <w:instrText xml:space="preserve"> PAGEREF _Toc59126271 \h </w:instrText>
            </w:r>
            <w:r w:rsidR="00461860">
              <w:rPr>
                <w:noProof/>
                <w:webHidden/>
              </w:rPr>
            </w:r>
            <w:r w:rsidR="00461860">
              <w:rPr>
                <w:noProof/>
                <w:webHidden/>
              </w:rPr>
              <w:fldChar w:fldCharType="separate"/>
            </w:r>
            <w:r w:rsidR="00461860">
              <w:rPr>
                <w:noProof/>
                <w:webHidden/>
              </w:rPr>
              <w:t>272</w:t>
            </w:r>
            <w:r w:rsidR="00461860">
              <w:rPr>
                <w:noProof/>
                <w:webHidden/>
              </w:rPr>
              <w:fldChar w:fldCharType="end"/>
            </w:r>
          </w:hyperlink>
        </w:p>
        <w:p w14:paraId="500D7A15" w14:textId="5081A798"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272"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Type Size</w:t>
            </w:r>
            <w:r w:rsidR="00461860">
              <w:rPr>
                <w:noProof/>
                <w:webHidden/>
              </w:rPr>
              <w:tab/>
            </w:r>
            <w:r w:rsidR="00461860">
              <w:rPr>
                <w:noProof/>
                <w:webHidden/>
              </w:rPr>
              <w:fldChar w:fldCharType="begin"/>
            </w:r>
            <w:r w:rsidR="00461860">
              <w:rPr>
                <w:noProof/>
                <w:webHidden/>
              </w:rPr>
              <w:instrText xml:space="preserve"> PAGEREF _Toc59126272 \h </w:instrText>
            </w:r>
            <w:r w:rsidR="00461860">
              <w:rPr>
                <w:noProof/>
                <w:webHidden/>
              </w:rPr>
            </w:r>
            <w:r w:rsidR="00461860">
              <w:rPr>
                <w:noProof/>
                <w:webHidden/>
              </w:rPr>
              <w:fldChar w:fldCharType="separate"/>
            </w:r>
            <w:r w:rsidR="00461860">
              <w:rPr>
                <w:noProof/>
                <w:webHidden/>
              </w:rPr>
              <w:t>275</w:t>
            </w:r>
            <w:r w:rsidR="00461860">
              <w:rPr>
                <w:noProof/>
                <w:webHidden/>
              </w:rPr>
              <w:fldChar w:fldCharType="end"/>
            </w:r>
          </w:hyperlink>
        </w:p>
        <w:p w14:paraId="301148DA" w14:textId="5A50E5D9"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273"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Static Symbol</w:t>
            </w:r>
            <w:r w:rsidR="00461860">
              <w:rPr>
                <w:noProof/>
                <w:webHidden/>
              </w:rPr>
              <w:tab/>
            </w:r>
            <w:r w:rsidR="00461860">
              <w:rPr>
                <w:noProof/>
                <w:webHidden/>
              </w:rPr>
              <w:fldChar w:fldCharType="begin"/>
            </w:r>
            <w:r w:rsidR="00461860">
              <w:rPr>
                <w:noProof/>
                <w:webHidden/>
              </w:rPr>
              <w:instrText xml:space="preserve"> PAGEREF _Toc59126273 \h </w:instrText>
            </w:r>
            <w:r w:rsidR="00461860">
              <w:rPr>
                <w:noProof/>
                <w:webHidden/>
              </w:rPr>
            </w:r>
            <w:r w:rsidR="00461860">
              <w:rPr>
                <w:noProof/>
                <w:webHidden/>
              </w:rPr>
              <w:fldChar w:fldCharType="separate"/>
            </w:r>
            <w:r w:rsidR="00461860">
              <w:rPr>
                <w:noProof/>
                <w:webHidden/>
              </w:rPr>
              <w:t>276</w:t>
            </w:r>
            <w:r w:rsidR="00461860">
              <w:rPr>
                <w:noProof/>
                <w:webHidden/>
              </w:rPr>
              <w:fldChar w:fldCharType="end"/>
            </w:r>
          </w:hyperlink>
        </w:p>
        <w:p w14:paraId="2224A924" w14:textId="0EBF9180"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274"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Static Value</w:t>
            </w:r>
            <w:r w:rsidR="00461860">
              <w:rPr>
                <w:noProof/>
                <w:webHidden/>
              </w:rPr>
              <w:tab/>
            </w:r>
            <w:r w:rsidR="00461860">
              <w:rPr>
                <w:noProof/>
                <w:webHidden/>
              </w:rPr>
              <w:fldChar w:fldCharType="begin"/>
            </w:r>
            <w:r w:rsidR="00461860">
              <w:rPr>
                <w:noProof/>
                <w:webHidden/>
              </w:rPr>
              <w:instrText xml:space="preserve"> PAGEREF _Toc59126274 \h </w:instrText>
            </w:r>
            <w:r w:rsidR="00461860">
              <w:rPr>
                <w:noProof/>
                <w:webHidden/>
              </w:rPr>
            </w:r>
            <w:r w:rsidR="00461860">
              <w:rPr>
                <w:noProof/>
                <w:webHidden/>
              </w:rPr>
              <w:fldChar w:fldCharType="separate"/>
            </w:r>
            <w:r w:rsidR="00461860">
              <w:rPr>
                <w:noProof/>
                <w:webHidden/>
              </w:rPr>
              <w:t>279</w:t>
            </w:r>
            <w:r w:rsidR="00461860">
              <w:rPr>
                <w:noProof/>
                <w:webHidden/>
              </w:rPr>
              <w:fldChar w:fldCharType="end"/>
            </w:r>
          </w:hyperlink>
        </w:p>
        <w:p w14:paraId="73798AAA" w14:textId="123BA785"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275" w:history="1">
            <w:r w:rsidR="00461860" w:rsidRPr="00CB763D">
              <w:rPr>
                <w:rStyle w:val="Hyperlnk"/>
                <w:noProof/>
                <w:highlight w:val="white"/>
              </w:rPr>
              <w:t>13.1.3.</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End</w:t>
            </w:r>
            <w:r w:rsidR="00461860">
              <w:rPr>
                <w:noProof/>
                <w:webHidden/>
              </w:rPr>
              <w:tab/>
            </w:r>
            <w:r w:rsidR="00461860">
              <w:rPr>
                <w:noProof/>
                <w:webHidden/>
              </w:rPr>
              <w:fldChar w:fldCharType="begin"/>
            </w:r>
            <w:r w:rsidR="00461860">
              <w:rPr>
                <w:noProof/>
                <w:webHidden/>
              </w:rPr>
              <w:instrText xml:space="preserve"> PAGEREF _Toc59126275 \h </w:instrText>
            </w:r>
            <w:r w:rsidR="00461860">
              <w:rPr>
                <w:noProof/>
                <w:webHidden/>
              </w:rPr>
            </w:r>
            <w:r w:rsidR="00461860">
              <w:rPr>
                <w:noProof/>
                <w:webHidden/>
              </w:rPr>
              <w:fldChar w:fldCharType="separate"/>
            </w:r>
            <w:r w:rsidR="00461860">
              <w:rPr>
                <w:noProof/>
                <w:webHidden/>
              </w:rPr>
              <w:t>279</w:t>
            </w:r>
            <w:r w:rsidR="00461860">
              <w:rPr>
                <w:noProof/>
                <w:webHidden/>
              </w:rPr>
              <w:fldChar w:fldCharType="end"/>
            </w:r>
          </w:hyperlink>
        </w:p>
        <w:p w14:paraId="18C98BA1" w14:textId="6536DF45"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276" w:history="1">
            <w:r w:rsidR="00461860" w:rsidRPr="00CB763D">
              <w:rPr>
                <w:rStyle w:val="Hyperlnk"/>
                <w:noProof/>
                <w:highlight w:val="white"/>
              </w:rPr>
              <w:t>13.1.4.</w:t>
            </w:r>
            <w:r w:rsidR="00461860">
              <w:rPr>
                <w:rFonts w:asciiTheme="minorHAnsi" w:eastAsiaTheme="minorEastAsia" w:hAnsiTheme="minorHAnsi"/>
                <w:noProof/>
                <w:color w:val="auto"/>
                <w:lang w:val="sv-SE" w:eastAsia="sv-SE"/>
              </w:rPr>
              <w:tab/>
            </w:r>
            <w:r w:rsidR="00461860" w:rsidRPr="00CB763D">
              <w:rPr>
                <w:rStyle w:val="Hyperlnk"/>
                <w:noProof/>
                <w:highlight w:val="white"/>
              </w:rPr>
              <w:t>Target Code Generation</w:t>
            </w:r>
            <w:r w:rsidR="00461860">
              <w:rPr>
                <w:noProof/>
                <w:webHidden/>
              </w:rPr>
              <w:tab/>
            </w:r>
            <w:r w:rsidR="00461860">
              <w:rPr>
                <w:noProof/>
                <w:webHidden/>
              </w:rPr>
              <w:fldChar w:fldCharType="begin"/>
            </w:r>
            <w:r w:rsidR="00461860">
              <w:rPr>
                <w:noProof/>
                <w:webHidden/>
              </w:rPr>
              <w:instrText xml:space="preserve"> PAGEREF _Toc59126276 \h </w:instrText>
            </w:r>
            <w:r w:rsidR="00461860">
              <w:rPr>
                <w:noProof/>
                <w:webHidden/>
              </w:rPr>
            </w:r>
            <w:r w:rsidR="00461860">
              <w:rPr>
                <w:noProof/>
                <w:webHidden/>
              </w:rPr>
              <w:fldChar w:fldCharType="separate"/>
            </w:r>
            <w:r w:rsidR="00461860">
              <w:rPr>
                <w:noProof/>
                <w:webHidden/>
              </w:rPr>
              <w:t>280</w:t>
            </w:r>
            <w:r w:rsidR="00461860">
              <w:rPr>
                <w:noProof/>
                <w:webHidden/>
              </w:rPr>
              <w:fldChar w:fldCharType="end"/>
            </w:r>
          </w:hyperlink>
        </w:p>
        <w:p w14:paraId="06FE5A50" w14:textId="370BCF03"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277" w:history="1">
            <w:r w:rsidR="00461860" w:rsidRPr="00CB763D">
              <w:rPr>
                <w:rStyle w:val="Hyperlnk"/>
                <w:noProof/>
                <w:highlight w:val="white"/>
              </w:rPr>
              <w:t>13.1.5.</w:t>
            </w:r>
            <w:r w:rsidR="00461860">
              <w:rPr>
                <w:rFonts w:asciiTheme="minorHAnsi" w:eastAsiaTheme="minorEastAsia" w:hAnsiTheme="minorHAnsi"/>
                <w:noProof/>
                <w:color w:val="auto"/>
                <w:lang w:val="sv-SE" w:eastAsia="sv-SE"/>
              </w:rPr>
              <w:tab/>
            </w:r>
            <w:r w:rsidR="00461860" w:rsidRPr="00CB763D">
              <w:rPr>
                <w:rStyle w:val="Hyperlnk"/>
                <w:noProof/>
                <w:highlight w:val="white"/>
              </w:rPr>
              <w:t>Exit</w:t>
            </w:r>
            <w:r w:rsidR="00461860">
              <w:rPr>
                <w:noProof/>
                <w:webHidden/>
              </w:rPr>
              <w:tab/>
            </w:r>
            <w:r w:rsidR="00461860">
              <w:rPr>
                <w:noProof/>
                <w:webHidden/>
              </w:rPr>
              <w:fldChar w:fldCharType="begin"/>
            </w:r>
            <w:r w:rsidR="00461860">
              <w:rPr>
                <w:noProof/>
                <w:webHidden/>
              </w:rPr>
              <w:instrText xml:space="preserve"> PAGEREF _Toc59126277 \h </w:instrText>
            </w:r>
            <w:r w:rsidR="00461860">
              <w:rPr>
                <w:noProof/>
                <w:webHidden/>
              </w:rPr>
            </w:r>
            <w:r w:rsidR="00461860">
              <w:rPr>
                <w:noProof/>
                <w:webHidden/>
              </w:rPr>
              <w:fldChar w:fldCharType="separate"/>
            </w:r>
            <w:r w:rsidR="00461860">
              <w:rPr>
                <w:noProof/>
                <w:webHidden/>
              </w:rPr>
              <w:t>280</w:t>
            </w:r>
            <w:r w:rsidR="00461860">
              <w:rPr>
                <w:noProof/>
                <w:webHidden/>
              </w:rPr>
              <w:fldChar w:fldCharType="end"/>
            </w:r>
          </w:hyperlink>
        </w:p>
        <w:p w14:paraId="66DB52BA" w14:textId="0DEC9178"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278" w:history="1">
            <w:r w:rsidR="00461860" w:rsidRPr="00CB763D">
              <w:rPr>
                <w:rStyle w:val="Hyperlnk"/>
                <w:noProof/>
                <w:highlight w:val="white"/>
              </w:rPr>
              <w:t>13.1.6.</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 Code</w:t>
            </w:r>
            <w:r w:rsidR="00461860">
              <w:rPr>
                <w:noProof/>
                <w:webHidden/>
              </w:rPr>
              <w:tab/>
            </w:r>
            <w:r w:rsidR="00461860">
              <w:rPr>
                <w:noProof/>
                <w:webHidden/>
              </w:rPr>
              <w:fldChar w:fldCharType="begin"/>
            </w:r>
            <w:r w:rsidR="00461860">
              <w:rPr>
                <w:noProof/>
                <w:webHidden/>
              </w:rPr>
              <w:instrText xml:space="preserve"> PAGEREF _Toc59126278 \h </w:instrText>
            </w:r>
            <w:r w:rsidR="00461860">
              <w:rPr>
                <w:noProof/>
                <w:webHidden/>
              </w:rPr>
            </w:r>
            <w:r w:rsidR="00461860">
              <w:rPr>
                <w:noProof/>
                <w:webHidden/>
              </w:rPr>
              <w:fldChar w:fldCharType="separate"/>
            </w:r>
            <w:r w:rsidR="00461860">
              <w:rPr>
                <w:noProof/>
                <w:webHidden/>
              </w:rPr>
              <w:t>280</w:t>
            </w:r>
            <w:r w:rsidR="00461860">
              <w:rPr>
                <w:noProof/>
                <w:webHidden/>
              </w:rPr>
              <w:fldChar w:fldCharType="end"/>
            </w:r>
          </w:hyperlink>
        </w:p>
        <w:p w14:paraId="07019519" w14:textId="2DE9C3DB"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279" w:history="1">
            <w:r w:rsidR="00461860" w:rsidRPr="00CB763D">
              <w:rPr>
                <w:rStyle w:val="Hyperlnk"/>
                <w:noProof/>
                <w:highlight w:val="white"/>
              </w:rPr>
              <w:t>13.1.7.</w:t>
            </w:r>
            <w:r w:rsidR="00461860">
              <w:rPr>
                <w:rFonts w:asciiTheme="minorHAnsi" w:eastAsiaTheme="minorEastAsia" w:hAnsiTheme="minorHAnsi"/>
                <w:noProof/>
                <w:color w:val="auto"/>
                <w:lang w:val="sv-SE" w:eastAsia="sv-SE"/>
              </w:rPr>
              <w:tab/>
            </w:r>
            <w:r w:rsidR="00461860" w:rsidRPr="00CB763D">
              <w:rPr>
                <w:rStyle w:val="Hyperlnk"/>
                <w:noProof/>
                <w:highlight w:val="white"/>
              </w:rPr>
              <w:t>Command Line Arguments</w:t>
            </w:r>
            <w:r w:rsidR="00461860">
              <w:rPr>
                <w:noProof/>
                <w:webHidden/>
              </w:rPr>
              <w:tab/>
            </w:r>
            <w:r w:rsidR="00461860">
              <w:rPr>
                <w:noProof/>
                <w:webHidden/>
              </w:rPr>
              <w:fldChar w:fldCharType="begin"/>
            </w:r>
            <w:r w:rsidR="00461860">
              <w:rPr>
                <w:noProof/>
                <w:webHidden/>
              </w:rPr>
              <w:instrText xml:space="preserve"> PAGEREF _Toc59126279 \h </w:instrText>
            </w:r>
            <w:r w:rsidR="00461860">
              <w:rPr>
                <w:noProof/>
                <w:webHidden/>
              </w:rPr>
            </w:r>
            <w:r w:rsidR="00461860">
              <w:rPr>
                <w:noProof/>
                <w:webHidden/>
              </w:rPr>
              <w:fldChar w:fldCharType="separate"/>
            </w:r>
            <w:r w:rsidR="00461860">
              <w:rPr>
                <w:noProof/>
                <w:webHidden/>
              </w:rPr>
              <w:t>281</w:t>
            </w:r>
            <w:r w:rsidR="00461860">
              <w:rPr>
                <w:noProof/>
                <w:webHidden/>
              </w:rPr>
              <w:fldChar w:fldCharType="end"/>
            </w:r>
          </w:hyperlink>
        </w:p>
        <w:p w14:paraId="62C1864B" w14:textId="5BC7EA33"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280"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Windows Jump Info</w:t>
            </w:r>
            <w:r w:rsidR="00461860">
              <w:rPr>
                <w:noProof/>
                <w:webHidden/>
              </w:rPr>
              <w:tab/>
            </w:r>
            <w:r w:rsidR="00461860">
              <w:rPr>
                <w:noProof/>
                <w:webHidden/>
              </w:rPr>
              <w:fldChar w:fldCharType="begin"/>
            </w:r>
            <w:r w:rsidR="00461860">
              <w:rPr>
                <w:noProof/>
                <w:webHidden/>
              </w:rPr>
              <w:instrText xml:space="preserve"> PAGEREF _Toc59126280 \h </w:instrText>
            </w:r>
            <w:r w:rsidR="00461860">
              <w:rPr>
                <w:noProof/>
                <w:webHidden/>
              </w:rPr>
            </w:r>
            <w:r w:rsidR="00461860">
              <w:rPr>
                <w:noProof/>
                <w:webHidden/>
              </w:rPr>
              <w:fldChar w:fldCharType="separate"/>
            </w:r>
            <w:r w:rsidR="00461860">
              <w:rPr>
                <w:noProof/>
                <w:webHidden/>
              </w:rPr>
              <w:t>286</w:t>
            </w:r>
            <w:r w:rsidR="00461860">
              <w:rPr>
                <w:noProof/>
                <w:webHidden/>
              </w:rPr>
              <w:fldChar w:fldCharType="end"/>
            </w:r>
          </w:hyperlink>
        </w:p>
        <w:p w14:paraId="3549DD83" w14:textId="1782E974"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281"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Windows Byte List</w:t>
            </w:r>
            <w:r w:rsidR="00461860">
              <w:rPr>
                <w:noProof/>
                <w:webHidden/>
              </w:rPr>
              <w:tab/>
            </w:r>
            <w:r w:rsidR="00461860">
              <w:rPr>
                <w:noProof/>
                <w:webHidden/>
              </w:rPr>
              <w:fldChar w:fldCharType="begin"/>
            </w:r>
            <w:r w:rsidR="00461860">
              <w:rPr>
                <w:noProof/>
                <w:webHidden/>
              </w:rPr>
              <w:instrText xml:space="preserve"> PAGEREF _Toc59126281 \h </w:instrText>
            </w:r>
            <w:r w:rsidR="00461860">
              <w:rPr>
                <w:noProof/>
                <w:webHidden/>
              </w:rPr>
            </w:r>
            <w:r w:rsidR="00461860">
              <w:rPr>
                <w:noProof/>
                <w:webHidden/>
              </w:rPr>
              <w:fldChar w:fldCharType="separate"/>
            </w:r>
            <w:r w:rsidR="00461860">
              <w:rPr>
                <w:noProof/>
                <w:webHidden/>
              </w:rPr>
              <w:t>289</w:t>
            </w:r>
            <w:r w:rsidR="00461860">
              <w:rPr>
                <w:noProof/>
                <w:webHidden/>
              </w:rPr>
              <w:fldChar w:fldCharType="end"/>
            </w:r>
          </w:hyperlink>
        </w:p>
        <w:p w14:paraId="6DC3C480" w14:textId="361EFFC2"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282" w:history="1">
            <w:r w:rsidR="00461860" w:rsidRPr="00CB763D">
              <w:rPr>
                <w:rStyle w:val="Hyperlnk"/>
                <w:noProof/>
                <w:highlight w:val="white"/>
              </w:rPr>
              <w:t>13.1.3.</w:t>
            </w:r>
            <w:r w:rsidR="00461860">
              <w:rPr>
                <w:rFonts w:asciiTheme="minorHAnsi" w:eastAsiaTheme="minorEastAsia" w:hAnsiTheme="minorHAnsi"/>
                <w:noProof/>
                <w:color w:val="auto"/>
                <w:lang w:val="sv-SE" w:eastAsia="sv-SE"/>
              </w:rPr>
              <w:tab/>
            </w:r>
            <w:r w:rsidR="00461860" w:rsidRPr="00CB763D">
              <w:rPr>
                <w:rStyle w:val="Hyperlnk"/>
                <w:noProof/>
                <w:highlight w:val="white"/>
              </w:rPr>
              <w:t>Byte List</w:t>
            </w:r>
            <w:r w:rsidR="00461860">
              <w:rPr>
                <w:noProof/>
                <w:webHidden/>
              </w:rPr>
              <w:tab/>
            </w:r>
            <w:r w:rsidR="00461860">
              <w:rPr>
                <w:noProof/>
                <w:webHidden/>
              </w:rPr>
              <w:fldChar w:fldCharType="begin"/>
            </w:r>
            <w:r w:rsidR="00461860">
              <w:rPr>
                <w:noProof/>
                <w:webHidden/>
              </w:rPr>
              <w:instrText xml:space="preserve"> PAGEREF _Toc59126282 \h </w:instrText>
            </w:r>
            <w:r w:rsidR="00461860">
              <w:rPr>
                <w:noProof/>
                <w:webHidden/>
              </w:rPr>
            </w:r>
            <w:r w:rsidR="00461860">
              <w:rPr>
                <w:noProof/>
                <w:webHidden/>
              </w:rPr>
              <w:fldChar w:fldCharType="separate"/>
            </w:r>
            <w:r w:rsidR="00461860">
              <w:rPr>
                <w:noProof/>
                <w:webHidden/>
              </w:rPr>
              <w:t>290</w:t>
            </w:r>
            <w:r w:rsidR="00461860">
              <w:rPr>
                <w:noProof/>
                <w:webHidden/>
              </w:rPr>
              <w:fldChar w:fldCharType="end"/>
            </w:r>
          </w:hyperlink>
        </w:p>
        <w:p w14:paraId="0A566182" w14:textId="0AD3F28D" w:rsidR="00461860" w:rsidRDefault="00814EB4">
          <w:pPr>
            <w:pStyle w:val="Innehll2"/>
            <w:tabs>
              <w:tab w:val="left" w:pos="1100"/>
              <w:tab w:val="right" w:leader="dot" w:pos="9350"/>
            </w:tabs>
            <w:rPr>
              <w:rFonts w:asciiTheme="minorHAnsi" w:eastAsiaTheme="minorEastAsia" w:hAnsiTheme="minorHAnsi"/>
              <w:noProof/>
              <w:color w:val="auto"/>
              <w:lang w:val="sv-SE" w:eastAsia="sv-SE"/>
            </w:rPr>
          </w:pPr>
          <w:hyperlink w:anchor="_Toc59126283" w:history="1">
            <w:r w:rsidR="00461860" w:rsidRPr="00CB763D">
              <w:rPr>
                <w:rStyle w:val="Hyperlnk"/>
                <w:noProof/>
              </w:rPr>
              <w:t>13.2.</w:t>
            </w:r>
            <w:r w:rsidR="00461860">
              <w:rPr>
                <w:rFonts w:asciiTheme="minorHAnsi" w:eastAsiaTheme="minorEastAsia" w:hAnsiTheme="minorHAnsi"/>
                <w:noProof/>
                <w:color w:val="auto"/>
                <w:lang w:val="sv-SE" w:eastAsia="sv-SE"/>
              </w:rPr>
              <w:tab/>
            </w:r>
            <w:r w:rsidR="00461860" w:rsidRPr="00CB763D">
              <w:rPr>
                <w:rStyle w:val="Hyperlnk"/>
                <w:noProof/>
              </w:rPr>
              <w:t>Linking</w:t>
            </w:r>
            <w:r w:rsidR="00461860">
              <w:rPr>
                <w:noProof/>
                <w:webHidden/>
              </w:rPr>
              <w:tab/>
            </w:r>
            <w:r w:rsidR="00461860">
              <w:rPr>
                <w:noProof/>
                <w:webHidden/>
              </w:rPr>
              <w:fldChar w:fldCharType="begin"/>
            </w:r>
            <w:r w:rsidR="00461860">
              <w:rPr>
                <w:noProof/>
                <w:webHidden/>
              </w:rPr>
              <w:instrText xml:space="preserve"> PAGEREF _Toc59126283 \h </w:instrText>
            </w:r>
            <w:r w:rsidR="00461860">
              <w:rPr>
                <w:noProof/>
                <w:webHidden/>
              </w:rPr>
            </w:r>
            <w:r w:rsidR="00461860">
              <w:rPr>
                <w:noProof/>
                <w:webHidden/>
              </w:rPr>
              <w:fldChar w:fldCharType="separate"/>
            </w:r>
            <w:r w:rsidR="00461860">
              <w:rPr>
                <w:noProof/>
                <w:webHidden/>
              </w:rPr>
              <w:t>297</w:t>
            </w:r>
            <w:r w:rsidR="00461860">
              <w:rPr>
                <w:noProof/>
                <w:webHidden/>
              </w:rPr>
              <w:fldChar w:fldCharType="end"/>
            </w:r>
          </w:hyperlink>
        </w:p>
        <w:p w14:paraId="2EE76735" w14:textId="7CE96E96"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284" w:history="1">
            <w:r w:rsidR="00461860" w:rsidRPr="00CB763D">
              <w:rPr>
                <w:rStyle w:val="Hyperlnk"/>
                <w:noProof/>
              </w:rPr>
              <w:t>13.2.1.</w:t>
            </w:r>
            <w:r w:rsidR="00461860">
              <w:rPr>
                <w:rFonts w:asciiTheme="minorHAnsi" w:eastAsiaTheme="minorEastAsia" w:hAnsiTheme="minorHAnsi"/>
                <w:noProof/>
                <w:color w:val="auto"/>
                <w:lang w:val="sv-SE" w:eastAsia="sv-SE"/>
              </w:rPr>
              <w:tab/>
            </w:r>
            <w:r w:rsidR="00461860" w:rsidRPr="00CB763D">
              <w:rPr>
                <w:rStyle w:val="Hyperlnk"/>
                <w:noProof/>
              </w:rPr>
              <w:t>The Linker Class</w:t>
            </w:r>
            <w:r w:rsidR="00461860">
              <w:rPr>
                <w:noProof/>
                <w:webHidden/>
              </w:rPr>
              <w:tab/>
            </w:r>
            <w:r w:rsidR="00461860">
              <w:rPr>
                <w:noProof/>
                <w:webHidden/>
              </w:rPr>
              <w:fldChar w:fldCharType="begin"/>
            </w:r>
            <w:r w:rsidR="00461860">
              <w:rPr>
                <w:noProof/>
                <w:webHidden/>
              </w:rPr>
              <w:instrText xml:space="preserve"> PAGEREF _Toc59126284 \h </w:instrText>
            </w:r>
            <w:r w:rsidR="00461860">
              <w:rPr>
                <w:noProof/>
                <w:webHidden/>
              </w:rPr>
            </w:r>
            <w:r w:rsidR="00461860">
              <w:rPr>
                <w:noProof/>
                <w:webHidden/>
              </w:rPr>
              <w:fldChar w:fldCharType="separate"/>
            </w:r>
            <w:r w:rsidR="00461860">
              <w:rPr>
                <w:noProof/>
                <w:webHidden/>
              </w:rPr>
              <w:t>298</w:t>
            </w:r>
            <w:r w:rsidR="00461860">
              <w:rPr>
                <w:noProof/>
                <w:webHidden/>
              </w:rPr>
              <w:fldChar w:fldCharType="end"/>
            </w:r>
          </w:hyperlink>
        </w:p>
        <w:p w14:paraId="7E6F31D2" w14:textId="4536A76B" w:rsidR="00461860" w:rsidRDefault="00814EB4">
          <w:pPr>
            <w:pStyle w:val="Innehll1"/>
            <w:rPr>
              <w:rFonts w:asciiTheme="minorHAnsi" w:eastAsiaTheme="minorEastAsia" w:hAnsiTheme="minorHAnsi"/>
              <w:noProof/>
              <w:color w:val="auto"/>
              <w:lang w:val="sv-SE" w:eastAsia="sv-SE"/>
            </w:rPr>
          </w:pPr>
          <w:hyperlink w:anchor="_Toc59126285" w:history="1">
            <w:r w:rsidR="00461860" w:rsidRPr="00CB763D">
              <w:rPr>
                <w:rStyle w:val="Hyperlnk"/>
                <w:noProof/>
              </w:rPr>
              <w:t>A.</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_Toc59126285 \h </w:instrText>
            </w:r>
            <w:r w:rsidR="00461860">
              <w:rPr>
                <w:noProof/>
                <w:webHidden/>
              </w:rPr>
            </w:r>
            <w:r w:rsidR="00461860">
              <w:rPr>
                <w:noProof/>
                <w:webHidden/>
              </w:rPr>
              <w:fldChar w:fldCharType="separate"/>
            </w:r>
            <w:r w:rsidR="00461860">
              <w:rPr>
                <w:noProof/>
                <w:webHidden/>
              </w:rPr>
              <w:t>304</w:t>
            </w:r>
            <w:r w:rsidR="00461860">
              <w:rPr>
                <w:noProof/>
                <w:webHidden/>
              </w:rPr>
              <w:fldChar w:fldCharType="end"/>
            </w:r>
          </w:hyperlink>
        </w:p>
        <w:p w14:paraId="0AD72FC4" w14:textId="645D4A3D" w:rsidR="00461860" w:rsidRDefault="00814EB4">
          <w:pPr>
            <w:pStyle w:val="Innehll2"/>
            <w:tabs>
              <w:tab w:val="left" w:pos="1100"/>
              <w:tab w:val="right" w:leader="dot" w:pos="9350"/>
            </w:tabs>
            <w:rPr>
              <w:rFonts w:asciiTheme="minorHAnsi" w:eastAsiaTheme="minorEastAsia" w:hAnsiTheme="minorHAnsi"/>
              <w:noProof/>
              <w:color w:val="auto"/>
              <w:lang w:val="sv-SE" w:eastAsia="sv-SE"/>
            </w:rPr>
          </w:pPr>
          <w:hyperlink w:anchor="_Toc59126286" w:history="1">
            <w:r w:rsidR="00461860" w:rsidRPr="00CB763D">
              <w:rPr>
                <w:rStyle w:val="Hyperlnk"/>
                <w:noProof/>
              </w:rPr>
              <w:t>13.3.</w:t>
            </w:r>
            <w:r w:rsidR="00461860">
              <w:rPr>
                <w:rFonts w:asciiTheme="minorHAnsi" w:eastAsiaTheme="minorEastAsia" w:hAnsiTheme="minorHAnsi"/>
                <w:noProof/>
                <w:color w:val="auto"/>
                <w:lang w:val="sv-SE" w:eastAsia="sv-SE"/>
              </w:rPr>
              <w:tab/>
            </w:r>
            <w:r w:rsidR="00461860" w:rsidRPr="00CB763D">
              <w:rPr>
                <w:rStyle w:val="Hyperlnk"/>
                <w:noProof/>
              </w:rPr>
              <w:t>Integral and Floating Limits</w:t>
            </w:r>
            <w:r w:rsidR="00461860">
              <w:rPr>
                <w:noProof/>
                <w:webHidden/>
              </w:rPr>
              <w:tab/>
            </w:r>
            <w:r w:rsidR="00461860">
              <w:rPr>
                <w:noProof/>
                <w:webHidden/>
              </w:rPr>
              <w:fldChar w:fldCharType="begin"/>
            </w:r>
            <w:r w:rsidR="00461860">
              <w:rPr>
                <w:noProof/>
                <w:webHidden/>
              </w:rPr>
              <w:instrText xml:space="preserve"> PAGEREF _Toc59126286 \h </w:instrText>
            </w:r>
            <w:r w:rsidR="00461860">
              <w:rPr>
                <w:noProof/>
                <w:webHidden/>
              </w:rPr>
            </w:r>
            <w:r w:rsidR="00461860">
              <w:rPr>
                <w:noProof/>
                <w:webHidden/>
              </w:rPr>
              <w:fldChar w:fldCharType="separate"/>
            </w:r>
            <w:r w:rsidR="00461860">
              <w:rPr>
                <w:noProof/>
                <w:webHidden/>
              </w:rPr>
              <w:t>304</w:t>
            </w:r>
            <w:r w:rsidR="00461860">
              <w:rPr>
                <w:noProof/>
                <w:webHidden/>
              </w:rPr>
              <w:fldChar w:fldCharType="end"/>
            </w:r>
          </w:hyperlink>
        </w:p>
        <w:p w14:paraId="7C502A05" w14:textId="24D5E26A" w:rsidR="00461860" w:rsidRDefault="00814EB4">
          <w:pPr>
            <w:pStyle w:val="Innehll2"/>
            <w:tabs>
              <w:tab w:val="left" w:pos="1100"/>
              <w:tab w:val="right" w:leader="dot" w:pos="9350"/>
            </w:tabs>
            <w:rPr>
              <w:rFonts w:asciiTheme="minorHAnsi" w:eastAsiaTheme="minorEastAsia" w:hAnsiTheme="minorHAnsi"/>
              <w:noProof/>
              <w:color w:val="auto"/>
              <w:lang w:val="sv-SE" w:eastAsia="sv-SE"/>
            </w:rPr>
          </w:pPr>
          <w:hyperlink w:anchor="_Toc59126287" w:history="1">
            <w:r w:rsidR="00461860" w:rsidRPr="00CB763D">
              <w:rPr>
                <w:rStyle w:val="Hyperlnk"/>
                <w:noProof/>
              </w:rPr>
              <w:t>13.4.</w:t>
            </w:r>
            <w:r w:rsidR="00461860">
              <w:rPr>
                <w:rFonts w:asciiTheme="minorHAnsi" w:eastAsiaTheme="minorEastAsia" w:hAnsiTheme="minorHAnsi"/>
                <w:noProof/>
                <w:color w:val="auto"/>
                <w:lang w:val="sv-SE" w:eastAsia="sv-SE"/>
              </w:rPr>
              <w:tab/>
            </w:r>
            <w:r w:rsidR="00461860" w:rsidRPr="00CB763D">
              <w:rPr>
                <w:rStyle w:val="Hyperlnk"/>
                <w:noProof/>
              </w:rPr>
              <w:t>The assert Macro</w:t>
            </w:r>
            <w:r w:rsidR="00461860">
              <w:rPr>
                <w:noProof/>
                <w:webHidden/>
              </w:rPr>
              <w:tab/>
            </w:r>
            <w:r w:rsidR="00461860">
              <w:rPr>
                <w:noProof/>
                <w:webHidden/>
              </w:rPr>
              <w:fldChar w:fldCharType="begin"/>
            </w:r>
            <w:r w:rsidR="00461860">
              <w:rPr>
                <w:noProof/>
                <w:webHidden/>
              </w:rPr>
              <w:instrText xml:space="preserve"> PAGEREF _Toc59126287 \h </w:instrText>
            </w:r>
            <w:r w:rsidR="00461860">
              <w:rPr>
                <w:noProof/>
                <w:webHidden/>
              </w:rPr>
            </w:r>
            <w:r w:rsidR="00461860">
              <w:rPr>
                <w:noProof/>
                <w:webHidden/>
              </w:rPr>
              <w:fldChar w:fldCharType="separate"/>
            </w:r>
            <w:r w:rsidR="00461860">
              <w:rPr>
                <w:noProof/>
                <w:webHidden/>
              </w:rPr>
              <w:t>305</w:t>
            </w:r>
            <w:r w:rsidR="00461860">
              <w:rPr>
                <w:noProof/>
                <w:webHidden/>
              </w:rPr>
              <w:fldChar w:fldCharType="end"/>
            </w:r>
          </w:hyperlink>
        </w:p>
        <w:p w14:paraId="2A690E62" w14:textId="72F16865" w:rsidR="00461860" w:rsidRDefault="00814EB4">
          <w:pPr>
            <w:pStyle w:val="Innehll2"/>
            <w:tabs>
              <w:tab w:val="left" w:pos="1100"/>
              <w:tab w:val="right" w:leader="dot" w:pos="9350"/>
            </w:tabs>
            <w:rPr>
              <w:rFonts w:asciiTheme="minorHAnsi" w:eastAsiaTheme="minorEastAsia" w:hAnsiTheme="minorHAnsi"/>
              <w:noProof/>
              <w:color w:val="auto"/>
              <w:lang w:val="sv-SE" w:eastAsia="sv-SE"/>
            </w:rPr>
          </w:pPr>
          <w:hyperlink w:anchor="_Toc59126288" w:history="1">
            <w:r w:rsidR="00461860" w:rsidRPr="00CB763D">
              <w:rPr>
                <w:rStyle w:val="Hyperlnk"/>
                <w:noProof/>
              </w:rPr>
              <w:t>13.5.</w:t>
            </w:r>
            <w:r w:rsidR="00461860">
              <w:rPr>
                <w:rFonts w:asciiTheme="minorHAnsi" w:eastAsiaTheme="minorEastAsia" w:hAnsiTheme="minorHAnsi"/>
                <w:noProof/>
                <w:color w:val="auto"/>
                <w:lang w:val="sv-SE" w:eastAsia="sv-SE"/>
              </w:rPr>
              <w:tab/>
            </w:r>
            <w:r w:rsidR="00461860" w:rsidRPr="00CB763D">
              <w:rPr>
                <w:rStyle w:val="Hyperlnk"/>
                <w:noProof/>
              </w:rPr>
              <w:t>Locale Data</w:t>
            </w:r>
            <w:r w:rsidR="00461860">
              <w:rPr>
                <w:noProof/>
                <w:webHidden/>
              </w:rPr>
              <w:tab/>
            </w:r>
            <w:r w:rsidR="00461860">
              <w:rPr>
                <w:noProof/>
                <w:webHidden/>
              </w:rPr>
              <w:fldChar w:fldCharType="begin"/>
            </w:r>
            <w:r w:rsidR="00461860">
              <w:rPr>
                <w:noProof/>
                <w:webHidden/>
              </w:rPr>
              <w:instrText xml:space="preserve"> PAGEREF _Toc59126288 \h </w:instrText>
            </w:r>
            <w:r w:rsidR="00461860">
              <w:rPr>
                <w:noProof/>
                <w:webHidden/>
              </w:rPr>
            </w:r>
            <w:r w:rsidR="00461860">
              <w:rPr>
                <w:noProof/>
                <w:webHidden/>
              </w:rPr>
              <w:fldChar w:fldCharType="separate"/>
            </w:r>
            <w:r w:rsidR="00461860">
              <w:rPr>
                <w:noProof/>
                <w:webHidden/>
              </w:rPr>
              <w:t>306</w:t>
            </w:r>
            <w:r w:rsidR="00461860">
              <w:rPr>
                <w:noProof/>
                <w:webHidden/>
              </w:rPr>
              <w:fldChar w:fldCharType="end"/>
            </w:r>
          </w:hyperlink>
        </w:p>
        <w:p w14:paraId="1B599627" w14:textId="39F1D076" w:rsidR="00461860" w:rsidRDefault="00814EB4">
          <w:pPr>
            <w:pStyle w:val="Innehll2"/>
            <w:tabs>
              <w:tab w:val="left" w:pos="1100"/>
              <w:tab w:val="right" w:leader="dot" w:pos="9350"/>
            </w:tabs>
            <w:rPr>
              <w:rFonts w:asciiTheme="minorHAnsi" w:eastAsiaTheme="minorEastAsia" w:hAnsiTheme="minorHAnsi"/>
              <w:noProof/>
              <w:color w:val="auto"/>
              <w:lang w:val="sv-SE" w:eastAsia="sv-SE"/>
            </w:rPr>
          </w:pPr>
          <w:hyperlink w:anchor="_Toc59126289" w:history="1">
            <w:r w:rsidR="00461860" w:rsidRPr="00CB763D">
              <w:rPr>
                <w:rStyle w:val="Hyperlnk"/>
                <w:noProof/>
              </w:rPr>
              <w:t>13.6.</w:t>
            </w:r>
            <w:r w:rsidR="00461860">
              <w:rPr>
                <w:rFonts w:asciiTheme="minorHAnsi" w:eastAsiaTheme="minorEastAsia" w:hAnsiTheme="minorHAnsi"/>
                <w:noProof/>
                <w:color w:val="auto"/>
                <w:lang w:val="sv-SE" w:eastAsia="sv-SE"/>
              </w:rPr>
              <w:tab/>
            </w:r>
            <w:r w:rsidR="00461860" w:rsidRPr="00CB763D">
              <w:rPr>
                <w:rStyle w:val="Hyperlnk"/>
                <w:noProof/>
              </w:rPr>
              <w:t>Character Types</w:t>
            </w:r>
            <w:r w:rsidR="00461860">
              <w:rPr>
                <w:noProof/>
                <w:webHidden/>
              </w:rPr>
              <w:tab/>
            </w:r>
            <w:r w:rsidR="00461860">
              <w:rPr>
                <w:noProof/>
                <w:webHidden/>
              </w:rPr>
              <w:fldChar w:fldCharType="begin"/>
            </w:r>
            <w:r w:rsidR="00461860">
              <w:rPr>
                <w:noProof/>
                <w:webHidden/>
              </w:rPr>
              <w:instrText xml:space="preserve"> PAGEREF _Toc59126289 \h </w:instrText>
            </w:r>
            <w:r w:rsidR="00461860">
              <w:rPr>
                <w:noProof/>
                <w:webHidden/>
              </w:rPr>
            </w:r>
            <w:r w:rsidR="00461860">
              <w:rPr>
                <w:noProof/>
                <w:webHidden/>
              </w:rPr>
              <w:fldChar w:fldCharType="separate"/>
            </w:r>
            <w:r w:rsidR="00461860">
              <w:rPr>
                <w:noProof/>
                <w:webHidden/>
              </w:rPr>
              <w:t>308</w:t>
            </w:r>
            <w:r w:rsidR="00461860">
              <w:rPr>
                <w:noProof/>
                <w:webHidden/>
              </w:rPr>
              <w:fldChar w:fldCharType="end"/>
            </w:r>
          </w:hyperlink>
        </w:p>
        <w:p w14:paraId="56E213C2" w14:textId="1CD130CE" w:rsidR="00461860" w:rsidRDefault="00814EB4">
          <w:pPr>
            <w:pStyle w:val="Innehll2"/>
            <w:tabs>
              <w:tab w:val="left" w:pos="1100"/>
              <w:tab w:val="right" w:leader="dot" w:pos="9350"/>
            </w:tabs>
            <w:rPr>
              <w:rFonts w:asciiTheme="minorHAnsi" w:eastAsiaTheme="minorEastAsia" w:hAnsiTheme="minorHAnsi"/>
              <w:noProof/>
              <w:color w:val="auto"/>
              <w:lang w:val="sv-SE" w:eastAsia="sv-SE"/>
            </w:rPr>
          </w:pPr>
          <w:hyperlink w:anchor="_Toc59126290" w:history="1">
            <w:r w:rsidR="00461860" w:rsidRPr="00CB763D">
              <w:rPr>
                <w:rStyle w:val="Hyperlnk"/>
                <w:noProof/>
              </w:rPr>
              <w:t>13.7.</w:t>
            </w:r>
            <w:r w:rsidR="00461860">
              <w:rPr>
                <w:rFonts w:asciiTheme="minorHAnsi" w:eastAsiaTheme="minorEastAsia" w:hAnsiTheme="minorHAnsi"/>
                <w:noProof/>
                <w:color w:val="auto"/>
                <w:lang w:val="sv-SE" w:eastAsia="sv-SE"/>
              </w:rPr>
              <w:tab/>
            </w:r>
            <w:r w:rsidR="00461860" w:rsidRPr="00CB763D">
              <w:rPr>
                <w:rStyle w:val="Hyperlnk"/>
                <w:noProof/>
              </w:rPr>
              <w:t>Strings</w:t>
            </w:r>
            <w:r w:rsidR="00461860">
              <w:rPr>
                <w:noProof/>
                <w:webHidden/>
              </w:rPr>
              <w:tab/>
            </w:r>
            <w:r w:rsidR="00461860">
              <w:rPr>
                <w:noProof/>
                <w:webHidden/>
              </w:rPr>
              <w:fldChar w:fldCharType="begin"/>
            </w:r>
            <w:r w:rsidR="00461860">
              <w:rPr>
                <w:noProof/>
                <w:webHidden/>
              </w:rPr>
              <w:instrText xml:space="preserve"> PAGEREF _Toc59126290 \h </w:instrText>
            </w:r>
            <w:r w:rsidR="00461860">
              <w:rPr>
                <w:noProof/>
                <w:webHidden/>
              </w:rPr>
            </w:r>
            <w:r w:rsidR="00461860">
              <w:rPr>
                <w:noProof/>
                <w:webHidden/>
              </w:rPr>
              <w:fldChar w:fldCharType="separate"/>
            </w:r>
            <w:r w:rsidR="00461860">
              <w:rPr>
                <w:noProof/>
                <w:webHidden/>
              </w:rPr>
              <w:t>311</w:t>
            </w:r>
            <w:r w:rsidR="00461860">
              <w:rPr>
                <w:noProof/>
                <w:webHidden/>
              </w:rPr>
              <w:fldChar w:fldCharType="end"/>
            </w:r>
          </w:hyperlink>
        </w:p>
        <w:p w14:paraId="3A1CDF28" w14:textId="3643226F" w:rsidR="00461860" w:rsidRDefault="00814EB4">
          <w:pPr>
            <w:pStyle w:val="Innehll2"/>
            <w:tabs>
              <w:tab w:val="left" w:pos="1100"/>
              <w:tab w:val="right" w:leader="dot" w:pos="9350"/>
            </w:tabs>
            <w:rPr>
              <w:rFonts w:asciiTheme="minorHAnsi" w:eastAsiaTheme="minorEastAsia" w:hAnsiTheme="minorHAnsi"/>
              <w:noProof/>
              <w:color w:val="auto"/>
              <w:lang w:val="sv-SE" w:eastAsia="sv-SE"/>
            </w:rPr>
          </w:pPr>
          <w:hyperlink w:anchor="_Toc59126291" w:history="1">
            <w:r w:rsidR="00461860" w:rsidRPr="00CB763D">
              <w:rPr>
                <w:rStyle w:val="Hyperlnk"/>
                <w:noProof/>
              </w:rPr>
              <w:t>13.8.</w:t>
            </w:r>
            <w:r w:rsidR="00461860">
              <w:rPr>
                <w:rFonts w:asciiTheme="minorHAnsi" w:eastAsiaTheme="minorEastAsia" w:hAnsiTheme="minorHAnsi"/>
                <w:noProof/>
                <w:color w:val="auto"/>
                <w:lang w:val="sv-SE" w:eastAsia="sv-SE"/>
              </w:rPr>
              <w:tab/>
            </w:r>
            <w:r w:rsidR="00461860" w:rsidRPr="00CB763D">
              <w:rPr>
                <w:rStyle w:val="Hyperlnk"/>
                <w:noProof/>
              </w:rPr>
              <w:t>Long Jumps</w:t>
            </w:r>
            <w:r w:rsidR="00461860">
              <w:rPr>
                <w:noProof/>
                <w:webHidden/>
              </w:rPr>
              <w:tab/>
            </w:r>
            <w:r w:rsidR="00461860">
              <w:rPr>
                <w:noProof/>
                <w:webHidden/>
              </w:rPr>
              <w:fldChar w:fldCharType="begin"/>
            </w:r>
            <w:r w:rsidR="00461860">
              <w:rPr>
                <w:noProof/>
                <w:webHidden/>
              </w:rPr>
              <w:instrText xml:space="preserve"> PAGEREF _Toc59126291 \h </w:instrText>
            </w:r>
            <w:r w:rsidR="00461860">
              <w:rPr>
                <w:noProof/>
                <w:webHidden/>
              </w:rPr>
            </w:r>
            <w:r w:rsidR="00461860">
              <w:rPr>
                <w:noProof/>
                <w:webHidden/>
              </w:rPr>
              <w:fldChar w:fldCharType="separate"/>
            </w:r>
            <w:r w:rsidR="00461860">
              <w:rPr>
                <w:noProof/>
                <w:webHidden/>
              </w:rPr>
              <w:t>317</w:t>
            </w:r>
            <w:r w:rsidR="00461860">
              <w:rPr>
                <w:noProof/>
                <w:webHidden/>
              </w:rPr>
              <w:fldChar w:fldCharType="end"/>
            </w:r>
          </w:hyperlink>
        </w:p>
        <w:p w14:paraId="00A9C7AB" w14:textId="712B1836" w:rsidR="00461860" w:rsidRDefault="00814EB4">
          <w:pPr>
            <w:pStyle w:val="Innehll2"/>
            <w:tabs>
              <w:tab w:val="left" w:pos="1100"/>
              <w:tab w:val="right" w:leader="dot" w:pos="9350"/>
            </w:tabs>
            <w:rPr>
              <w:rFonts w:asciiTheme="minorHAnsi" w:eastAsiaTheme="minorEastAsia" w:hAnsiTheme="minorHAnsi"/>
              <w:noProof/>
              <w:color w:val="auto"/>
              <w:lang w:val="sv-SE" w:eastAsia="sv-SE"/>
            </w:rPr>
          </w:pPr>
          <w:hyperlink w:anchor="_Toc59126292" w:history="1">
            <w:r w:rsidR="00461860" w:rsidRPr="00CB763D">
              <w:rPr>
                <w:rStyle w:val="Hyperlnk"/>
                <w:noProof/>
              </w:rPr>
              <w:t>13.9.</w:t>
            </w:r>
            <w:r w:rsidR="00461860">
              <w:rPr>
                <w:rFonts w:asciiTheme="minorHAnsi" w:eastAsiaTheme="minorEastAsia" w:hAnsiTheme="minorHAnsi"/>
                <w:noProof/>
                <w:color w:val="auto"/>
                <w:lang w:val="sv-SE" w:eastAsia="sv-SE"/>
              </w:rPr>
              <w:tab/>
            </w:r>
            <w:r w:rsidR="00461860" w:rsidRPr="00CB763D">
              <w:rPr>
                <w:rStyle w:val="Hyperlnk"/>
                <w:noProof/>
              </w:rPr>
              <w:t>Mathematical Functions</w:t>
            </w:r>
            <w:r w:rsidR="00461860">
              <w:rPr>
                <w:noProof/>
                <w:webHidden/>
              </w:rPr>
              <w:tab/>
            </w:r>
            <w:r w:rsidR="00461860">
              <w:rPr>
                <w:noProof/>
                <w:webHidden/>
              </w:rPr>
              <w:fldChar w:fldCharType="begin"/>
            </w:r>
            <w:r w:rsidR="00461860">
              <w:rPr>
                <w:noProof/>
                <w:webHidden/>
              </w:rPr>
              <w:instrText xml:space="preserve"> PAGEREF _Toc59126292 \h </w:instrText>
            </w:r>
            <w:r w:rsidR="00461860">
              <w:rPr>
                <w:noProof/>
                <w:webHidden/>
              </w:rPr>
            </w:r>
            <w:r w:rsidR="00461860">
              <w:rPr>
                <w:noProof/>
                <w:webHidden/>
              </w:rPr>
              <w:fldChar w:fldCharType="separate"/>
            </w:r>
            <w:r w:rsidR="00461860">
              <w:rPr>
                <w:noProof/>
                <w:webHidden/>
              </w:rPr>
              <w:t>319</w:t>
            </w:r>
            <w:r w:rsidR="00461860">
              <w:rPr>
                <w:noProof/>
                <w:webHidden/>
              </w:rPr>
              <w:fldChar w:fldCharType="end"/>
            </w:r>
          </w:hyperlink>
        </w:p>
        <w:p w14:paraId="0C5D9F33" w14:textId="72235A4E"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293"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Exponent and Logarithm Functions</w:t>
            </w:r>
            <w:r w:rsidR="00461860">
              <w:rPr>
                <w:noProof/>
                <w:webHidden/>
              </w:rPr>
              <w:tab/>
            </w:r>
            <w:r w:rsidR="00461860">
              <w:rPr>
                <w:noProof/>
                <w:webHidden/>
              </w:rPr>
              <w:fldChar w:fldCharType="begin"/>
            </w:r>
            <w:r w:rsidR="00461860">
              <w:rPr>
                <w:noProof/>
                <w:webHidden/>
              </w:rPr>
              <w:instrText xml:space="preserve"> PAGEREF _Toc59126293 \h </w:instrText>
            </w:r>
            <w:r w:rsidR="00461860">
              <w:rPr>
                <w:noProof/>
                <w:webHidden/>
              </w:rPr>
            </w:r>
            <w:r w:rsidR="00461860">
              <w:rPr>
                <w:noProof/>
                <w:webHidden/>
              </w:rPr>
              <w:fldChar w:fldCharType="separate"/>
            </w:r>
            <w:r w:rsidR="00461860">
              <w:rPr>
                <w:noProof/>
                <w:webHidden/>
              </w:rPr>
              <w:t>320</w:t>
            </w:r>
            <w:r w:rsidR="00461860">
              <w:rPr>
                <w:noProof/>
                <w:webHidden/>
              </w:rPr>
              <w:fldChar w:fldCharType="end"/>
            </w:r>
          </w:hyperlink>
        </w:p>
        <w:p w14:paraId="7EB12438" w14:textId="42CA744A"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294" w:history="1">
            <w:r w:rsidR="00461860" w:rsidRPr="00CB763D">
              <w:rPr>
                <w:rStyle w:val="Hyperlnk"/>
                <w:noProof/>
                <w:highlight w:val="white"/>
              </w:rPr>
              <w:t>13.9.2.</w:t>
            </w:r>
            <w:r w:rsidR="00461860">
              <w:rPr>
                <w:rFonts w:asciiTheme="minorHAnsi" w:eastAsiaTheme="minorEastAsia" w:hAnsiTheme="minorHAnsi"/>
                <w:noProof/>
                <w:color w:val="auto"/>
                <w:lang w:val="sv-SE" w:eastAsia="sv-SE"/>
              </w:rPr>
              <w:tab/>
            </w:r>
            <w:r w:rsidR="00461860" w:rsidRPr="00CB763D">
              <w:rPr>
                <w:rStyle w:val="Hyperlnk"/>
                <w:noProof/>
                <w:highlight w:val="white"/>
              </w:rPr>
              <w:t>Power Functions</w:t>
            </w:r>
            <w:r w:rsidR="00461860">
              <w:rPr>
                <w:noProof/>
                <w:webHidden/>
              </w:rPr>
              <w:tab/>
            </w:r>
            <w:r w:rsidR="00461860">
              <w:rPr>
                <w:noProof/>
                <w:webHidden/>
              </w:rPr>
              <w:fldChar w:fldCharType="begin"/>
            </w:r>
            <w:r w:rsidR="00461860">
              <w:rPr>
                <w:noProof/>
                <w:webHidden/>
              </w:rPr>
              <w:instrText xml:space="preserve"> PAGEREF _Toc59126294 \h </w:instrText>
            </w:r>
            <w:r w:rsidR="00461860">
              <w:rPr>
                <w:noProof/>
                <w:webHidden/>
              </w:rPr>
            </w:r>
            <w:r w:rsidR="00461860">
              <w:rPr>
                <w:noProof/>
                <w:webHidden/>
              </w:rPr>
              <w:fldChar w:fldCharType="separate"/>
            </w:r>
            <w:r w:rsidR="00461860">
              <w:rPr>
                <w:noProof/>
                <w:webHidden/>
              </w:rPr>
              <w:t>322</w:t>
            </w:r>
            <w:r w:rsidR="00461860">
              <w:rPr>
                <w:noProof/>
                <w:webHidden/>
              </w:rPr>
              <w:fldChar w:fldCharType="end"/>
            </w:r>
          </w:hyperlink>
        </w:p>
        <w:p w14:paraId="6CC762A1" w14:textId="259DEE22"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295"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Square Root</w:t>
            </w:r>
            <w:r w:rsidR="00461860">
              <w:rPr>
                <w:noProof/>
                <w:webHidden/>
              </w:rPr>
              <w:tab/>
            </w:r>
            <w:r w:rsidR="00461860">
              <w:rPr>
                <w:noProof/>
                <w:webHidden/>
              </w:rPr>
              <w:fldChar w:fldCharType="begin"/>
            </w:r>
            <w:r w:rsidR="00461860">
              <w:rPr>
                <w:noProof/>
                <w:webHidden/>
              </w:rPr>
              <w:instrText xml:space="preserve"> PAGEREF _Toc59126295 \h </w:instrText>
            </w:r>
            <w:r w:rsidR="00461860">
              <w:rPr>
                <w:noProof/>
                <w:webHidden/>
              </w:rPr>
            </w:r>
            <w:r w:rsidR="00461860">
              <w:rPr>
                <w:noProof/>
                <w:webHidden/>
              </w:rPr>
              <w:fldChar w:fldCharType="separate"/>
            </w:r>
            <w:r w:rsidR="00461860">
              <w:rPr>
                <w:noProof/>
                <w:webHidden/>
              </w:rPr>
              <w:t>323</w:t>
            </w:r>
            <w:r w:rsidR="00461860">
              <w:rPr>
                <w:noProof/>
                <w:webHidden/>
              </w:rPr>
              <w:fldChar w:fldCharType="end"/>
            </w:r>
          </w:hyperlink>
        </w:p>
        <w:p w14:paraId="381F9A79" w14:textId="24DF25E8"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296"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Modulo Functions</w:t>
            </w:r>
            <w:r w:rsidR="00461860">
              <w:rPr>
                <w:noProof/>
                <w:webHidden/>
              </w:rPr>
              <w:tab/>
            </w:r>
            <w:r w:rsidR="00461860">
              <w:rPr>
                <w:noProof/>
                <w:webHidden/>
              </w:rPr>
              <w:fldChar w:fldCharType="begin"/>
            </w:r>
            <w:r w:rsidR="00461860">
              <w:rPr>
                <w:noProof/>
                <w:webHidden/>
              </w:rPr>
              <w:instrText xml:space="preserve"> PAGEREF _Toc59126296 \h </w:instrText>
            </w:r>
            <w:r w:rsidR="00461860">
              <w:rPr>
                <w:noProof/>
                <w:webHidden/>
              </w:rPr>
            </w:r>
            <w:r w:rsidR="00461860">
              <w:rPr>
                <w:noProof/>
                <w:webHidden/>
              </w:rPr>
              <w:fldChar w:fldCharType="separate"/>
            </w:r>
            <w:r w:rsidR="00461860">
              <w:rPr>
                <w:noProof/>
                <w:webHidden/>
              </w:rPr>
              <w:t>324</w:t>
            </w:r>
            <w:r w:rsidR="00461860">
              <w:rPr>
                <w:noProof/>
                <w:webHidden/>
              </w:rPr>
              <w:fldChar w:fldCharType="end"/>
            </w:r>
          </w:hyperlink>
        </w:p>
        <w:p w14:paraId="2F75E1A9" w14:textId="5810EA6C"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297" w:history="1">
            <w:r w:rsidR="00461860" w:rsidRPr="00CB763D">
              <w:rPr>
                <w:rStyle w:val="Hyperlnk"/>
                <w:noProof/>
                <w:highlight w:val="white"/>
              </w:rPr>
              <w:t>13.9.2.</w:t>
            </w:r>
            <w:r w:rsidR="00461860">
              <w:rPr>
                <w:rFonts w:asciiTheme="minorHAnsi" w:eastAsiaTheme="minorEastAsia" w:hAnsiTheme="minorHAnsi"/>
                <w:noProof/>
                <w:color w:val="auto"/>
                <w:lang w:val="sv-SE" w:eastAsia="sv-SE"/>
              </w:rPr>
              <w:tab/>
            </w:r>
            <w:r w:rsidR="00461860" w:rsidRPr="00CB763D">
              <w:rPr>
                <w:rStyle w:val="Hyperlnk"/>
                <w:noProof/>
                <w:highlight w:val="white"/>
              </w:rPr>
              <w:t>Trigonometric Functions</w:t>
            </w:r>
            <w:r w:rsidR="00461860">
              <w:rPr>
                <w:noProof/>
                <w:webHidden/>
              </w:rPr>
              <w:tab/>
            </w:r>
            <w:r w:rsidR="00461860">
              <w:rPr>
                <w:noProof/>
                <w:webHidden/>
              </w:rPr>
              <w:fldChar w:fldCharType="begin"/>
            </w:r>
            <w:r w:rsidR="00461860">
              <w:rPr>
                <w:noProof/>
                <w:webHidden/>
              </w:rPr>
              <w:instrText xml:space="preserve"> PAGEREF _Toc59126297 \h </w:instrText>
            </w:r>
            <w:r w:rsidR="00461860">
              <w:rPr>
                <w:noProof/>
                <w:webHidden/>
              </w:rPr>
            </w:r>
            <w:r w:rsidR="00461860">
              <w:rPr>
                <w:noProof/>
                <w:webHidden/>
              </w:rPr>
              <w:fldChar w:fldCharType="separate"/>
            </w:r>
            <w:r w:rsidR="00461860">
              <w:rPr>
                <w:noProof/>
                <w:webHidden/>
              </w:rPr>
              <w:t>324</w:t>
            </w:r>
            <w:r w:rsidR="00461860">
              <w:rPr>
                <w:noProof/>
                <w:webHidden/>
              </w:rPr>
              <w:fldChar w:fldCharType="end"/>
            </w:r>
          </w:hyperlink>
        </w:p>
        <w:p w14:paraId="585ED1BB" w14:textId="3EEFEA53"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298" w:history="1">
            <w:r w:rsidR="00461860" w:rsidRPr="00CB763D">
              <w:rPr>
                <w:rStyle w:val="Hyperlnk"/>
                <w:noProof/>
                <w:highlight w:val="white"/>
              </w:rPr>
              <w:t>13.9.3.</w:t>
            </w:r>
            <w:r w:rsidR="00461860">
              <w:rPr>
                <w:rFonts w:asciiTheme="minorHAnsi" w:eastAsiaTheme="minorEastAsia" w:hAnsiTheme="minorHAnsi"/>
                <w:noProof/>
                <w:color w:val="auto"/>
                <w:lang w:val="sv-SE" w:eastAsia="sv-SE"/>
              </w:rPr>
              <w:tab/>
            </w:r>
            <w:r w:rsidR="00461860" w:rsidRPr="00CB763D">
              <w:rPr>
                <w:rStyle w:val="Hyperlnk"/>
                <w:noProof/>
                <w:highlight w:val="white"/>
              </w:rPr>
              <w:t>Inverted Trigonometric Functions</w:t>
            </w:r>
            <w:r w:rsidR="00461860">
              <w:rPr>
                <w:noProof/>
                <w:webHidden/>
              </w:rPr>
              <w:tab/>
            </w:r>
            <w:r w:rsidR="00461860">
              <w:rPr>
                <w:noProof/>
                <w:webHidden/>
              </w:rPr>
              <w:fldChar w:fldCharType="begin"/>
            </w:r>
            <w:r w:rsidR="00461860">
              <w:rPr>
                <w:noProof/>
                <w:webHidden/>
              </w:rPr>
              <w:instrText xml:space="preserve"> PAGEREF _Toc59126298 \h </w:instrText>
            </w:r>
            <w:r w:rsidR="00461860">
              <w:rPr>
                <w:noProof/>
                <w:webHidden/>
              </w:rPr>
            </w:r>
            <w:r w:rsidR="00461860">
              <w:rPr>
                <w:noProof/>
                <w:webHidden/>
              </w:rPr>
              <w:fldChar w:fldCharType="separate"/>
            </w:r>
            <w:r w:rsidR="00461860">
              <w:rPr>
                <w:noProof/>
                <w:webHidden/>
              </w:rPr>
              <w:t>325</w:t>
            </w:r>
            <w:r w:rsidR="00461860">
              <w:rPr>
                <w:noProof/>
                <w:webHidden/>
              </w:rPr>
              <w:fldChar w:fldCharType="end"/>
            </w:r>
          </w:hyperlink>
        </w:p>
        <w:p w14:paraId="48A0DBC2" w14:textId="08B439CF"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299" w:history="1">
            <w:r w:rsidR="00461860" w:rsidRPr="00CB763D">
              <w:rPr>
                <w:rStyle w:val="Hyperlnk"/>
                <w:noProof/>
                <w:highlight w:val="white"/>
              </w:rPr>
              <w:t>13.9.4.</w:t>
            </w:r>
            <w:r w:rsidR="00461860">
              <w:rPr>
                <w:rFonts w:asciiTheme="minorHAnsi" w:eastAsiaTheme="minorEastAsia" w:hAnsiTheme="minorHAnsi"/>
                <w:noProof/>
                <w:color w:val="auto"/>
                <w:lang w:val="sv-SE" w:eastAsia="sv-SE"/>
              </w:rPr>
              <w:tab/>
            </w:r>
            <w:r w:rsidR="00461860" w:rsidRPr="00CB763D">
              <w:rPr>
                <w:rStyle w:val="Hyperlnk"/>
                <w:noProof/>
                <w:shd w:val="clear" w:color="auto" w:fill="FFFFFF"/>
              </w:rPr>
              <w:t>Hyperbolic Trigonometric Functions</w:t>
            </w:r>
            <w:r w:rsidR="00461860">
              <w:rPr>
                <w:noProof/>
                <w:webHidden/>
              </w:rPr>
              <w:tab/>
            </w:r>
            <w:r w:rsidR="00461860">
              <w:rPr>
                <w:noProof/>
                <w:webHidden/>
              </w:rPr>
              <w:fldChar w:fldCharType="begin"/>
            </w:r>
            <w:r w:rsidR="00461860">
              <w:rPr>
                <w:noProof/>
                <w:webHidden/>
              </w:rPr>
              <w:instrText xml:space="preserve"> PAGEREF _Toc59126299 \h </w:instrText>
            </w:r>
            <w:r w:rsidR="00461860">
              <w:rPr>
                <w:noProof/>
                <w:webHidden/>
              </w:rPr>
            </w:r>
            <w:r w:rsidR="00461860">
              <w:rPr>
                <w:noProof/>
                <w:webHidden/>
              </w:rPr>
              <w:fldChar w:fldCharType="separate"/>
            </w:r>
            <w:r w:rsidR="00461860">
              <w:rPr>
                <w:noProof/>
                <w:webHidden/>
              </w:rPr>
              <w:t>328</w:t>
            </w:r>
            <w:r w:rsidR="00461860">
              <w:rPr>
                <w:noProof/>
                <w:webHidden/>
              </w:rPr>
              <w:fldChar w:fldCharType="end"/>
            </w:r>
          </w:hyperlink>
        </w:p>
        <w:p w14:paraId="5E1B7FBC" w14:textId="6B0CD8A6"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300" w:history="1">
            <w:r w:rsidR="00461860" w:rsidRPr="00CB763D">
              <w:rPr>
                <w:rStyle w:val="Hyperlnk"/>
                <w:noProof/>
                <w:highlight w:val="white"/>
              </w:rPr>
              <w:t>13.9.5.</w:t>
            </w:r>
            <w:r w:rsidR="00461860">
              <w:rPr>
                <w:rFonts w:asciiTheme="minorHAnsi" w:eastAsiaTheme="minorEastAsia" w:hAnsiTheme="minorHAnsi"/>
                <w:noProof/>
                <w:color w:val="auto"/>
                <w:lang w:val="sv-SE" w:eastAsia="sv-SE"/>
              </w:rPr>
              <w:tab/>
            </w:r>
            <w:r w:rsidR="00461860" w:rsidRPr="00CB763D">
              <w:rPr>
                <w:rStyle w:val="Hyperlnk"/>
                <w:noProof/>
                <w:highlight w:val="white"/>
              </w:rPr>
              <w:t>Floor, Ceiling, Absolute, and Rounding Functions</w:t>
            </w:r>
            <w:r w:rsidR="00461860">
              <w:rPr>
                <w:noProof/>
                <w:webHidden/>
              </w:rPr>
              <w:tab/>
            </w:r>
            <w:r w:rsidR="00461860">
              <w:rPr>
                <w:noProof/>
                <w:webHidden/>
              </w:rPr>
              <w:fldChar w:fldCharType="begin"/>
            </w:r>
            <w:r w:rsidR="00461860">
              <w:rPr>
                <w:noProof/>
                <w:webHidden/>
              </w:rPr>
              <w:instrText xml:space="preserve"> PAGEREF _Toc59126300 \h </w:instrText>
            </w:r>
            <w:r w:rsidR="00461860">
              <w:rPr>
                <w:noProof/>
                <w:webHidden/>
              </w:rPr>
            </w:r>
            <w:r w:rsidR="00461860">
              <w:rPr>
                <w:noProof/>
                <w:webHidden/>
              </w:rPr>
              <w:fldChar w:fldCharType="separate"/>
            </w:r>
            <w:r w:rsidR="00461860">
              <w:rPr>
                <w:noProof/>
                <w:webHidden/>
              </w:rPr>
              <w:t>328</w:t>
            </w:r>
            <w:r w:rsidR="00461860">
              <w:rPr>
                <w:noProof/>
                <w:webHidden/>
              </w:rPr>
              <w:fldChar w:fldCharType="end"/>
            </w:r>
          </w:hyperlink>
        </w:p>
        <w:p w14:paraId="60003C77" w14:textId="19CA532F" w:rsidR="00461860" w:rsidRDefault="00814EB4">
          <w:pPr>
            <w:pStyle w:val="Innehll2"/>
            <w:tabs>
              <w:tab w:val="left" w:pos="1100"/>
              <w:tab w:val="right" w:leader="dot" w:pos="9350"/>
            </w:tabs>
            <w:rPr>
              <w:rFonts w:asciiTheme="minorHAnsi" w:eastAsiaTheme="minorEastAsia" w:hAnsiTheme="minorHAnsi"/>
              <w:noProof/>
              <w:color w:val="auto"/>
              <w:lang w:val="sv-SE" w:eastAsia="sv-SE"/>
            </w:rPr>
          </w:pPr>
          <w:hyperlink w:anchor="_Toc59126301" w:history="1">
            <w:r w:rsidR="00461860" w:rsidRPr="00CB763D">
              <w:rPr>
                <w:rStyle w:val="Hyperlnk"/>
                <w:noProof/>
              </w:rPr>
              <w:t>13.10.</w:t>
            </w:r>
            <w:r w:rsidR="00461860">
              <w:rPr>
                <w:rFonts w:asciiTheme="minorHAnsi" w:eastAsiaTheme="minorEastAsia" w:hAnsiTheme="minorHAnsi"/>
                <w:noProof/>
                <w:color w:val="auto"/>
                <w:lang w:val="sv-SE" w:eastAsia="sv-SE"/>
              </w:rPr>
              <w:tab/>
            </w:r>
            <w:r w:rsidR="00461860" w:rsidRPr="00CB763D">
              <w:rPr>
                <w:rStyle w:val="Hyperlnk"/>
                <w:noProof/>
              </w:rPr>
              <w:t>Standard Input/Output</w:t>
            </w:r>
            <w:r w:rsidR="00461860">
              <w:rPr>
                <w:noProof/>
                <w:webHidden/>
              </w:rPr>
              <w:tab/>
            </w:r>
            <w:r w:rsidR="00461860">
              <w:rPr>
                <w:noProof/>
                <w:webHidden/>
              </w:rPr>
              <w:fldChar w:fldCharType="begin"/>
            </w:r>
            <w:r w:rsidR="00461860">
              <w:rPr>
                <w:noProof/>
                <w:webHidden/>
              </w:rPr>
              <w:instrText xml:space="preserve"> PAGEREF _Toc59126301 \h </w:instrText>
            </w:r>
            <w:r w:rsidR="00461860">
              <w:rPr>
                <w:noProof/>
                <w:webHidden/>
              </w:rPr>
            </w:r>
            <w:r w:rsidR="00461860">
              <w:rPr>
                <w:noProof/>
                <w:webHidden/>
              </w:rPr>
              <w:fldChar w:fldCharType="separate"/>
            </w:r>
            <w:r w:rsidR="00461860">
              <w:rPr>
                <w:noProof/>
                <w:webHidden/>
              </w:rPr>
              <w:t>329</w:t>
            </w:r>
            <w:r w:rsidR="00461860">
              <w:rPr>
                <w:noProof/>
                <w:webHidden/>
              </w:rPr>
              <w:fldChar w:fldCharType="end"/>
            </w:r>
          </w:hyperlink>
        </w:p>
        <w:p w14:paraId="041C9406" w14:textId="3A61D6E7" w:rsidR="00461860" w:rsidRDefault="00814EB4">
          <w:pPr>
            <w:pStyle w:val="Innehll3"/>
            <w:tabs>
              <w:tab w:val="left" w:pos="1540"/>
              <w:tab w:val="right" w:leader="dot" w:pos="9350"/>
            </w:tabs>
            <w:rPr>
              <w:rFonts w:asciiTheme="minorHAnsi" w:eastAsiaTheme="minorEastAsia" w:hAnsiTheme="minorHAnsi"/>
              <w:noProof/>
              <w:color w:val="auto"/>
              <w:lang w:val="sv-SE" w:eastAsia="sv-SE"/>
            </w:rPr>
          </w:pPr>
          <w:hyperlink w:anchor="_Toc59126302" w:history="1">
            <w:r w:rsidR="00461860" w:rsidRPr="00CB763D">
              <w:rPr>
                <w:rStyle w:val="Hyperlnk"/>
                <w:noProof/>
              </w:rPr>
              <w:t>13.10.1.</w:t>
            </w:r>
            <w:r w:rsidR="00461860">
              <w:rPr>
                <w:rFonts w:asciiTheme="minorHAnsi" w:eastAsiaTheme="minorEastAsia" w:hAnsiTheme="minorHAnsi"/>
                <w:noProof/>
                <w:color w:val="auto"/>
                <w:lang w:val="sv-SE" w:eastAsia="sv-SE"/>
              </w:rPr>
              <w:tab/>
            </w:r>
            <w:r w:rsidR="00461860" w:rsidRPr="00CB763D">
              <w:rPr>
                <w:rStyle w:val="Hyperlnk"/>
                <w:noProof/>
              </w:rPr>
              <w:t>Printing</w:t>
            </w:r>
            <w:r w:rsidR="00461860">
              <w:rPr>
                <w:noProof/>
                <w:webHidden/>
              </w:rPr>
              <w:tab/>
            </w:r>
            <w:r w:rsidR="00461860">
              <w:rPr>
                <w:noProof/>
                <w:webHidden/>
              </w:rPr>
              <w:fldChar w:fldCharType="begin"/>
            </w:r>
            <w:r w:rsidR="00461860">
              <w:rPr>
                <w:noProof/>
                <w:webHidden/>
              </w:rPr>
              <w:instrText xml:space="preserve"> PAGEREF _Toc59126302 \h </w:instrText>
            </w:r>
            <w:r w:rsidR="00461860">
              <w:rPr>
                <w:noProof/>
                <w:webHidden/>
              </w:rPr>
            </w:r>
            <w:r w:rsidR="00461860">
              <w:rPr>
                <w:noProof/>
                <w:webHidden/>
              </w:rPr>
              <w:fldChar w:fldCharType="separate"/>
            </w:r>
            <w:r w:rsidR="00461860">
              <w:rPr>
                <w:noProof/>
                <w:webHidden/>
              </w:rPr>
              <w:t>329</w:t>
            </w:r>
            <w:r w:rsidR="00461860">
              <w:rPr>
                <w:noProof/>
                <w:webHidden/>
              </w:rPr>
              <w:fldChar w:fldCharType="end"/>
            </w:r>
          </w:hyperlink>
        </w:p>
        <w:p w14:paraId="57676825" w14:textId="767517B1" w:rsidR="00461860" w:rsidRDefault="00814EB4">
          <w:pPr>
            <w:pStyle w:val="Innehll3"/>
            <w:tabs>
              <w:tab w:val="left" w:pos="1540"/>
              <w:tab w:val="right" w:leader="dot" w:pos="9350"/>
            </w:tabs>
            <w:rPr>
              <w:rFonts w:asciiTheme="minorHAnsi" w:eastAsiaTheme="minorEastAsia" w:hAnsiTheme="minorHAnsi"/>
              <w:noProof/>
              <w:color w:val="auto"/>
              <w:lang w:val="sv-SE" w:eastAsia="sv-SE"/>
            </w:rPr>
          </w:pPr>
          <w:hyperlink w:anchor="_Toc59126303" w:history="1">
            <w:r w:rsidR="00461860" w:rsidRPr="00CB763D">
              <w:rPr>
                <w:rStyle w:val="Hyperlnk"/>
                <w:noProof/>
              </w:rPr>
              <w:t>13.10.2.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_Toc59126303 \h </w:instrText>
            </w:r>
            <w:r w:rsidR="00461860">
              <w:rPr>
                <w:noProof/>
                <w:webHidden/>
              </w:rPr>
            </w:r>
            <w:r w:rsidR="00461860">
              <w:rPr>
                <w:noProof/>
                <w:webHidden/>
              </w:rPr>
              <w:fldChar w:fldCharType="separate"/>
            </w:r>
            <w:r w:rsidR="00461860">
              <w:rPr>
                <w:noProof/>
                <w:webHidden/>
              </w:rPr>
              <w:t>341</w:t>
            </w:r>
            <w:r w:rsidR="00461860">
              <w:rPr>
                <w:noProof/>
                <w:webHidden/>
              </w:rPr>
              <w:fldChar w:fldCharType="end"/>
            </w:r>
          </w:hyperlink>
        </w:p>
        <w:p w14:paraId="35133599" w14:textId="2A1142FA" w:rsidR="00461860" w:rsidRDefault="00814EB4">
          <w:pPr>
            <w:pStyle w:val="Innehll3"/>
            <w:tabs>
              <w:tab w:val="left" w:pos="1540"/>
              <w:tab w:val="right" w:leader="dot" w:pos="9350"/>
            </w:tabs>
            <w:rPr>
              <w:rFonts w:asciiTheme="minorHAnsi" w:eastAsiaTheme="minorEastAsia" w:hAnsiTheme="minorHAnsi"/>
              <w:noProof/>
              <w:color w:val="auto"/>
              <w:lang w:val="sv-SE" w:eastAsia="sv-SE"/>
            </w:rPr>
          </w:pPr>
          <w:hyperlink w:anchor="_Toc59126304" w:history="1">
            <w:r w:rsidR="00461860" w:rsidRPr="00CB763D">
              <w:rPr>
                <w:rStyle w:val="Hyperlnk"/>
                <w:noProof/>
              </w:rPr>
              <w:t>13.10.3.</w:t>
            </w:r>
            <w:r w:rsidR="00461860">
              <w:rPr>
                <w:rFonts w:asciiTheme="minorHAnsi" w:eastAsiaTheme="minorEastAsia" w:hAnsiTheme="minorHAnsi"/>
                <w:noProof/>
                <w:color w:val="auto"/>
                <w:lang w:val="sv-SE" w:eastAsia="sv-SE"/>
              </w:rPr>
              <w:tab/>
            </w:r>
            <w:r w:rsidR="00461860" w:rsidRPr="00CB763D">
              <w:rPr>
                <w:rStyle w:val="Hyperlnk"/>
                <w:noProof/>
              </w:rPr>
              <w:t>File Handling</w:t>
            </w:r>
            <w:r w:rsidR="00461860">
              <w:rPr>
                <w:noProof/>
                <w:webHidden/>
              </w:rPr>
              <w:tab/>
            </w:r>
            <w:r w:rsidR="00461860">
              <w:rPr>
                <w:noProof/>
                <w:webHidden/>
              </w:rPr>
              <w:fldChar w:fldCharType="begin"/>
            </w:r>
            <w:r w:rsidR="00461860">
              <w:rPr>
                <w:noProof/>
                <w:webHidden/>
              </w:rPr>
              <w:instrText xml:space="preserve"> PAGEREF _Toc59126304 \h </w:instrText>
            </w:r>
            <w:r w:rsidR="00461860">
              <w:rPr>
                <w:noProof/>
                <w:webHidden/>
              </w:rPr>
            </w:r>
            <w:r w:rsidR="00461860">
              <w:rPr>
                <w:noProof/>
                <w:webHidden/>
              </w:rPr>
              <w:fldChar w:fldCharType="separate"/>
            </w:r>
            <w:r w:rsidR="00461860">
              <w:rPr>
                <w:noProof/>
                <w:webHidden/>
              </w:rPr>
              <w:t>352</w:t>
            </w:r>
            <w:r w:rsidR="00461860">
              <w:rPr>
                <w:noProof/>
                <w:webHidden/>
              </w:rPr>
              <w:fldChar w:fldCharType="end"/>
            </w:r>
          </w:hyperlink>
        </w:p>
        <w:p w14:paraId="3CFC0679" w14:textId="260B8B37" w:rsidR="00461860" w:rsidRDefault="00814EB4">
          <w:pPr>
            <w:pStyle w:val="Innehll2"/>
            <w:tabs>
              <w:tab w:val="left" w:pos="1100"/>
              <w:tab w:val="right" w:leader="dot" w:pos="9350"/>
            </w:tabs>
            <w:rPr>
              <w:rFonts w:asciiTheme="minorHAnsi" w:eastAsiaTheme="minorEastAsia" w:hAnsiTheme="minorHAnsi"/>
              <w:noProof/>
              <w:color w:val="auto"/>
              <w:lang w:val="sv-SE" w:eastAsia="sv-SE"/>
            </w:rPr>
          </w:pPr>
          <w:hyperlink w:anchor="_Toc59126305" w:history="1">
            <w:r w:rsidR="00461860" w:rsidRPr="00CB763D">
              <w:rPr>
                <w:rStyle w:val="Hyperlnk"/>
                <w:noProof/>
              </w:rPr>
              <w:t>13.11.</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_Toc59126305 \h </w:instrText>
            </w:r>
            <w:r w:rsidR="00461860">
              <w:rPr>
                <w:noProof/>
                <w:webHidden/>
              </w:rPr>
            </w:r>
            <w:r w:rsidR="00461860">
              <w:rPr>
                <w:noProof/>
                <w:webHidden/>
              </w:rPr>
              <w:fldChar w:fldCharType="separate"/>
            </w:r>
            <w:r w:rsidR="00461860">
              <w:rPr>
                <w:noProof/>
                <w:webHidden/>
              </w:rPr>
              <w:t>362</w:t>
            </w:r>
            <w:r w:rsidR="00461860">
              <w:rPr>
                <w:noProof/>
                <w:webHidden/>
              </w:rPr>
              <w:fldChar w:fldCharType="end"/>
            </w:r>
          </w:hyperlink>
        </w:p>
        <w:p w14:paraId="2B912C45" w14:textId="0C26DD73" w:rsidR="00461860" w:rsidRDefault="00814EB4">
          <w:pPr>
            <w:pStyle w:val="Innehll2"/>
            <w:tabs>
              <w:tab w:val="left" w:pos="1100"/>
              <w:tab w:val="right" w:leader="dot" w:pos="9350"/>
            </w:tabs>
            <w:rPr>
              <w:rFonts w:asciiTheme="minorHAnsi" w:eastAsiaTheme="minorEastAsia" w:hAnsiTheme="minorHAnsi"/>
              <w:noProof/>
              <w:color w:val="auto"/>
              <w:lang w:val="sv-SE" w:eastAsia="sv-SE"/>
            </w:rPr>
          </w:pPr>
          <w:hyperlink w:anchor="_Toc59126306" w:history="1">
            <w:r w:rsidR="00461860" w:rsidRPr="00CB763D">
              <w:rPr>
                <w:rStyle w:val="Hyperlnk"/>
                <w:noProof/>
              </w:rPr>
              <w:t>13.12.</w:t>
            </w:r>
            <w:r w:rsidR="00461860">
              <w:rPr>
                <w:rFonts w:asciiTheme="minorHAnsi" w:eastAsiaTheme="minorEastAsia" w:hAnsiTheme="minorHAnsi"/>
                <w:noProof/>
                <w:color w:val="auto"/>
                <w:lang w:val="sv-SE" w:eastAsia="sv-SE"/>
              </w:rPr>
              <w:tab/>
            </w:r>
            <w:r w:rsidR="00461860" w:rsidRPr="00CB763D">
              <w:rPr>
                <w:rStyle w:val="Hyperlnk"/>
                <w:noProof/>
              </w:rPr>
              <w:t>Time</w:t>
            </w:r>
            <w:r w:rsidR="00461860">
              <w:rPr>
                <w:noProof/>
                <w:webHidden/>
              </w:rPr>
              <w:tab/>
            </w:r>
            <w:r w:rsidR="00461860">
              <w:rPr>
                <w:noProof/>
                <w:webHidden/>
              </w:rPr>
              <w:fldChar w:fldCharType="begin"/>
            </w:r>
            <w:r w:rsidR="00461860">
              <w:rPr>
                <w:noProof/>
                <w:webHidden/>
              </w:rPr>
              <w:instrText xml:space="preserve"> PAGEREF _Toc59126306 \h </w:instrText>
            </w:r>
            <w:r w:rsidR="00461860">
              <w:rPr>
                <w:noProof/>
                <w:webHidden/>
              </w:rPr>
            </w:r>
            <w:r w:rsidR="00461860">
              <w:rPr>
                <w:noProof/>
                <w:webHidden/>
              </w:rPr>
              <w:fldChar w:fldCharType="separate"/>
            </w:r>
            <w:r w:rsidR="00461860">
              <w:rPr>
                <w:noProof/>
                <w:webHidden/>
              </w:rPr>
              <w:t>368</w:t>
            </w:r>
            <w:r w:rsidR="00461860">
              <w:rPr>
                <w:noProof/>
                <w:webHidden/>
              </w:rPr>
              <w:fldChar w:fldCharType="end"/>
            </w:r>
          </w:hyperlink>
        </w:p>
        <w:p w14:paraId="7B5C2483" w14:textId="63FF163B" w:rsidR="00461860" w:rsidRDefault="00814EB4">
          <w:pPr>
            <w:pStyle w:val="Innehll1"/>
            <w:rPr>
              <w:rFonts w:asciiTheme="minorHAnsi" w:eastAsiaTheme="minorEastAsia" w:hAnsiTheme="minorHAnsi"/>
              <w:noProof/>
              <w:color w:val="auto"/>
              <w:lang w:val="sv-SE" w:eastAsia="sv-SE"/>
            </w:rPr>
          </w:pPr>
          <w:hyperlink w:anchor="_Toc59126307" w:history="1">
            <w:r w:rsidR="00461860" w:rsidRPr="00CB763D">
              <w:rPr>
                <w:rStyle w:val="Hyperlnk"/>
                <w:noProof/>
              </w:rPr>
              <w:t>B.</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_Toc59126307 \h </w:instrText>
            </w:r>
            <w:r w:rsidR="00461860">
              <w:rPr>
                <w:noProof/>
                <w:webHidden/>
              </w:rPr>
            </w:r>
            <w:r w:rsidR="00461860">
              <w:rPr>
                <w:noProof/>
                <w:webHidden/>
              </w:rPr>
              <w:fldChar w:fldCharType="separate"/>
            </w:r>
            <w:r w:rsidR="00461860">
              <w:rPr>
                <w:noProof/>
                <w:webHidden/>
              </w:rPr>
              <w:t>375</w:t>
            </w:r>
            <w:r w:rsidR="00461860">
              <w:rPr>
                <w:noProof/>
                <w:webHidden/>
              </w:rPr>
              <w:fldChar w:fldCharType="end"/>
            </w:r>
          </w:hyperlink>
        </w:p>
        <w:p w14:paraId="18F1A071" w14:textId="12BAC630" w:rsidR="00461860" w:rsidRDefault="00814EB4">
          <w:pPr>
            <w:pStyle w:val="Innehll2"/>
            <w:tabs>
              <w:tab w:val="left" w:pos="1100"/>
              <w:tab w:val="right" w:leader="dot" w:pos="9350"/>
            </w:tabs>
            <w:rPr>
              <w:rFonts w:asciiTheme="minorHAnsi" w:eastAsiaTheme="minorEastAsia" w:hAnsiTheme="minorHAnsi"/>
              <w:noProof/>
              <w:color w:val="auto"/>
              <w:lang w:val="sv-SE" w:eastAsia="sv-SE"/>
            </w:rPr>
          </w:pPr>
          <w:hyperlink w:anchor="_Toc59126308" w:history="1">
            <w:r w:rsidR="00461860" w:rsidRPr="00CB763D">
              <w:rPr>
                <w:rStyle w:val="Hyperlnk"/>
                <w:noProof/>
              </w:rPr>
              <w:t>13.13.</w:t>
            </w:r>
            <w:r w:rsidR="00461860">
              <w:rPr>
                <w:rFonts w:asciiTheme="minorHAnsi" w:eastAsiaTheme="minorEastAsia" w:hAnsiTheme="minorHAnsi"/>
                <w:noProof/>
                <w:color w:val="auto"/>
                <w:lang w:val="sv-SE" w:eastAsia="sv-SE"/>
              </w:rPr>
              <w:tab/>
            </w:r>
            <w:r w:rsidR="00461860" w:rsidRPr="00CB763D">
              <w:rPr>
                <w:rStyle w:val="Hyperlnk"/>
                <w:noProof/>
              </w:rPr>
              <w:t>The Expression Scanner and Parser</w:t>
            </w:r>
            <w:r w:rsidR="00461860">
              <w:rPr>
                <w:noProof/>
                <w:webHidden/>
              </w:rPr>
              <w:tab/>
            </w:r>
            <w:r w:rsidR="00461860">
              <w:rPr>
                <w:noProof/>
                <w:webHidden/>
              </w:rPr>
              <w:fldChar w:fldCharType="begin"/>
            </w:r>
            <w:r w:rsidR="00461860">
              <w:rPr>
                <w:noProof/>
                <w:webHidden/>
              </w:rPr>
              <w:instrText xml:space="preserve"> PAGEREF _Toc59126308 \h </w:instrText>
            </w:r>
            <w:r w:rsidR="00461860">
              <w:rPr>
                <w:noProof/>
                <w:webHidden/>
              </w:rPr>
            </w:r>
            <w:r w:rsidR="00461860">
              <w:rPr>
                <w:noProof/>
                <w:webHidden/>
              </w:rPr>
              <w:fldChar w:fldCharType="separate"/>
            </w:r>
            <w:r w:rsidR="00461860">
              <w:rPr>
                <w:noProof/>
                <w:webHidden/>
              </w:rPr>
              <w:t>375</w:t>
            </w:r>
            <w:r w:rsidR="00461860">
              <w:rPr>
                <w:noProof/>
                <w:webHidden/>
              </w:rPr>
              <w:fldChar w:fldCharType="end"/>
            </w:r>
          </w:hyperlink>
        </w:p>
        <w:p w14:paraId="08A4C36E" w14:textId="00751C23" w:rsidR="00461860" w:rsidRDefault="00814EB4">
          <w:pPr>
            <w:pStyle w:val="Innehll3"/>
            <w:tabs>
              <w:tab w:val="left" w:pos="1540"/>
              <w:tab w:val="right" w:leader="dot" w:pos="9350"/>
            </w:tabs>
            <w:rPr>
              <w:rFonts w:asciiTheme="minorHAnsi" w:eastAsiaTheme="minorEastAsia" w:hAnsiTheme="minorHAnsi"/>
              <w:noProof/>
              <w:color w:val="auto"/>
              <w:lang w:val="sv-SE" w:eastAsia="sv-SE"/>
            </w:rPr>
          </w:pPr>
          <w:hyperlink w:anchor="_Toc59126309" w:history="1">
            <w:r w:rsidR="00461860" w:rsidRPr="00CB763D">
              <w:rPr>
                <w:rStyle w:val="Hyperlnk"/>
                <w:noProof/>
              </w:rPr>
              <w:t>13.13.1.</w:t>
            </w:r>
            <w:r w:rsidR="00461860">
              <w:rPr>
                <w:rFonts w:asciiTheme="minorHAnsi" w:eastAsiaTheme="minorEastAsia" w:hAnsiTheme="minorHAnsi"/>
                <w:noProof/>
                <w:color w:val="auto"/>
                <w:lang w:val="sv-SE" w:eastAsia="sv-SE"/>
              </w:rPr>
              <w:tab/>
            </w:r>
            <w:r w:rsidR="00461860" w:rsidRPr="00CB763D">
              <w:rPr>
                <w:rStyle w:val="Hyperlnk"/>
                <w:noProof/>
              </w:rPr>
              <w:t>The Grammar</w:t>
            </w:r>
            <w:r w:rsidR="00461860">
              <w:rPr>
                <w:noProof/>
                <w:webHidden/>
              </w:rPr>
              <w:tab/>
            </w:r>
            <w:r w:rsidR="00461860">
              <w:rPr>
                <w:noProof/>
                <w:webHidden/>
              </w:rPr>
              <w:fldChar w:fldCharType="begin"/>
            </w:r>
            <w:r w:rsidR="00461860">
              <w:rPr>
                <w:noProof/>
                <w:webHidden/>
              </w:rPr>
              <w:instrText xml:space="preserve"> PAGEREF _Toc59126309 \h </w:instrText>
            </w:r>
            <w:r w:rsidR="00461860">
              <w:rPr>
                <w:noProof/>
                <w:webHidden/>
              </w:rPr>
            </w:r>
            <w:r w:rsidR="00461860">
              <w:rPr>
                <w:noProof/>
                <w:webHidden/>
              </w:rPr>
              <w:fldChar w:fldCharType="separate"/>
            </w:r>
            <w:r w:rsidR="00461860">
              <w:rPr>
                <w:noProof/>
                <w:webHidden/>
              </w:rPr>
              <w:t>375</w:t>
            </w:r>
            <w:r w:rsidR="00461860">
              <w:rPr>
                <w:noProof/>
                <w:webHidden/>
              </w:rPr>
              <w:fldChar w:fldCharType="end"/>
            </w:r>
          </w:hyperlink>
        </w:p>
        <w:p w14:paraId="33EA052A" w14:textId="61FDBAB9" w:rsidR="00461860" w:rsidRDefault="00814EB4">
          <w:pPr>
            <w:pStyle w:val="Innehll3"/>
            <w:tabs>
              <w:tab w:val="left" w:pos="1540"/>
              <w:tab w:val="right" w:leader="dot" w:pos="9350"/>
            </w:tabs>
            <w:rPr>
              <w:rFonts w:asciiTheme="minorHAnsi" w:eastAsiaTheme="minorEastAsia" w:hAnsiTheme="minorHAnsi"/>
              <w:noProof/>
              <w:color w:val="auto"/>
              <w:lang w:val="sv-SE" w:eastAsia="sv-SE"/>
            </w:rPr>
          </w:pPr>
          <w:hyperlink w:anchor="_Toc59126310" w:history="1">
            <w:r w:rsidR="00461860" w:rsidRPr="00CB763D">
              <w:rPr>
                <w:rStyle w:val="Hyperlnk"/>
                <w:noProof/>
              </w:rPr>
              <w:t>13.13.2.</w:t>
            </w:r>
            <w:r w:rsidR="00461860">
              <w:rPr>
                <w:rFonts w:asciiTheme="minorHAnsi" w:eastAsiaTheme="minorEastAsia" w:hAnsiTheme="minorHAnsi"/>
                <w:noProof/>
                <w:color w:val="auto"/>
                <w:lang w:val="sv-SE" w:eastAsia="sv-SE"/>
              </w:rPr>
              <w:tab/>
            </w:r>
            <w:r w:rsidR="00461860" w:rsidRPr="00CB763D">
              <w:rPr>
                <w:rStyle w:val="Hyperlnk"/>
                <w:noProof/>
              </w:rPr>
              <w:t>The Parser</w:t>
            </w:r>
            <w:r w:rsidR="00461860">
              <w:rPr>
                <w:noProof/>
                <w:webHidden/>
              </w:rPr>
              <w:tab/>
            </w:r>
            <w:r w:rsidR="00461860">
              <w:rPr>
                <w:noProof/>
                <w:webHidden/>
              </w:rPr>
              <w:fldChar w:fldCharType="begin"/>
            </w:r>
            <w:r w:rsidR="00461860">
              <w:rPr>
                <w:noProof/>
                <w:webHidden/>
              </w:rPr>
              <w:instrText xml:space="preserve"> PAGEREF _Toc59126310 \h </w:instrText>
            </w:r>
            <w:r w:rsidR="00461860">
              <w:rPr>
                <w:noProof/>
                <w:webHidden/>
              </w:rPr>
            </w:r>
            <w:r w:rsidR="00461860">
              <w:rPr>
                <w:noProof/>
                <w:webHidden/>
              </w:rPr>
              <w:fldChar w:fldCharType="separate"/>
            </w:r>
            <w:r w:rsidR="00461860">
              <w:rPr>
                <w:noProof/>
                <w:webHidden/>
              </w:rPr>
              <w:t>376</w:t>
            </w:r>
            <w:r w:rsidR="00461860">
              <w:rPr>
                <w:noProof/>
                <w:webHidden/>
              </w:rPr>
              <w:fldChar w:fldCharType="end"/>
            </w:r>
          </w:hyperlink>
        </w:p>
        <w:p w14:paraId="33D4EA8F" w14:textId="7AC7F012" w:rsidR="00461860" w:rsidRDefault="00814EB4">
          <w:pPr>
            <w:pStyle w:val="Innehll3"/>
            <w:tabs>
              <w:tab w:val="left" w:pos="1540"/>
              <w:tab w:val="right" w:leader="dot" w:pos="9350"/>
            </w:tabs>
            <w:rPr>
              <w:rFonts w:asciiTheme="minorHAnsi" w:eastAsiaTheme="minorEastAsia" w:hAnsiTheme="minorHAnsi"/>
              <w:noProof/>
              <w:color w:val="auto"/>
              <w:lang w:val="sv-SE" w:eastAsia="sv-SE"/>
            </w:rPr>
          </w:pPr>
          <w:hyperlink w:anchor="_Toc59126311" w:history="1">
            <w:r w:rsidR="00461860" w:rsidRPr="00CB763D">
              <w:rPr>
                <w:rStyle w:val="Hyperlnk"/>
                <w:noProof/>
              </w:rPr>
              <w:t>13.13.3.</w:t>
            </w:r>
            <w:r w:rsidR="00461860">
              <w:rPr>
                <w:rFonts w:asciiTheme="minorHAnsi" w:eastAsiaTheme="minorEastAsia" w:hAnsiTheme="minorHAnsi"/>
                <w:noProof/>
                <w:color w:val="auto"/>
                <w:lang w:val="sv-SE" w:eastAsia="sv-SE"/>
              </w:rPr>
              <w:tab/>
            </w:r>
            <w:r w:rsidR="00461860" w:rsidRPr="00CB763D">
              <w:rPr>
                <w:rStyle w:val="Hyperlnk"/>
                <w:noProof/>
              </w:rPr>
              <w:t>The Scanner</w:t>
            </w:r>
            <w:r w:rsidR="00461860">
              <w:rPr>
                <w:noProof/>
                <w:webHidden/>
              </w:rPr>
              <w:tab/>
            </w:r>
            <w:r w:rsidR="00461860">
              <w:rPr>
                <w:noProof/>
                <w:webHidden/>
              </w:rPr>
              <w:fldChar w:fldCharType="begin"/>
            </w:r>
            <w:r w:rsidR="00461860">
              <w:rPr>
                <w:noProof/>
                <w:webHidden/>
              </w:rPr>
              <w:instrText xml:space="preserve"> PAGEREF _Toc59126311 \h </w:instrText>
            </w:r>
            <w:r w:rsidR="00461860">
              <w:rPr>
                <w:noProof/>
                <w:webHidden/>
              </w:rPr>
            </w:r>
            <w:r w:rsidR="00461860">
              <w:rPr>
                <w:noProof/>
                <w:webHidden/>
              </w:rPr>
              <w:fldChar w:fldCharType="separate"/>
            </w:r>
            <w:r w:rsidR="00461860">
              <w:rPr>
                <w:noProof/>
                <w:webHidden/>
              </w:rPr>
              <w:t>380</w:t>
            </w:r>
            <w:r w:rsidR="00461860">
              <w:rPr>
                <w:noProof/>
                <w:webHidden/>
              </w:rPr>
              <w:fldChar w:fldCharType="end"/>
            </w:r>
          </w:hyperlink>
        </w:p>
        <w:p w14:paraId="0A3742AC" w14:textId="09CE8B01" w:rsidR="00461860" w:rsidRDefault="00814EB4">
          <w:pPr>
            <w:pStyle w:val="Innehll2"/>
            <w:tabs>
              <w:tab w:val="left" w:pos="1100"/>
              <w:tab w:val="right" w:leader="dot" w:pos="9350"/>
            </w:tabs>
            <w:rPr>
              <w:rFonts w:asciiTheme="minorHAnsi" w:eastAsiaTheme="minorEastAsia" w:hAnsiTheme="minorHAnsi"/>
              <w:noProof/>
              <w:color w:val="auto"/>
              <w:lang w:val="sv-SE" w:eastAsia="sv-SE"/>
            </w:rPr>
          </w:pPr>
          <w:hyperlink w:anchor="_Toc59126312" w:history="1">
            <w:r w:rsidR="00461860" w:rsidRPr="00CB763D">
              <w:rPr>
                <w:rStyle w:val="Hyperlnk"/>
                <w:noProof/>
              </w:rPr>
              <w:t>13.14.</w:t>
            </w:r>
            <w:r w:rsidR="00461860">
              <w:rPr>
                <w:rFonts w:asciiTheme="minorHAnsi" w:eastAsiaTheme="minorEastAsia" w:hAnsiTheme="minorHAnsi"/>
                <w:noProof/>
                <w:color w:val="auto"/>
                <w:lang w:val="sv-SE" w:eastAsia="sv-SE"/>
              </w:rPr>
              <w:tab/>
            </w:r>
            <w:r w:rsidR="00461860" w:rsidRPr="00CB763D">
              <w:rPr>
                <w:rStyle w:val="Hyperlnk"/>
                <w:noProof/>
              </w:rPr>
              <w:t>The Preprocessor Scanner and Parser</w:t>
            </w:r>
            <w:r w:rsidR="00461860">
              <w:rPr>
                <w:noProof/>
                <w:webHidden/>
              </w:rPr>
              <w:tab/>
            </w:r>
            <w:r w:rsidR="00461860">
              <w:rPr>
                <w:noProof/>
                <w:webHidden/>
              </w:rPr>
              <w:fldChar w:fldCharType="begin"/>
            </w:r>
            <w:r w:rsidR="00461860">
              <w:rPr>
                <w:noProof/>
                <w:webHidden/>
              </w:rPr>
              <w:instrText xml:space="preserve"> PAGEREF _Toc59126312 \h </w:instrText>
            </w:r>
            <w:r w:rsidR="00461860">
              <w:rPr>
                <w:noProof/>
                <w:webHidden/>
              </w:rPr>
            </w:r>
            <w:r w:rsidR="00461860">
              <w:rPr>
                <w:noProof/>
                <w:webHidden/>
              </w:rPr>
              <w:fldChar w:fldCharType="separate"/>
            </w:r>
            <w:r w:rsidR="00461860">
              <w:rPr>
                <w:noProof/>
                <w:webHidden/>
              </w:rPr>
              <w:t>381</w:t>
            </w:r>
            <w:r w:rsidR="00461860">
              <w:rPr>
                <w:noProof/>
                <w:webHidden/>
              </w:rPr>
              <w:fldChar w:fldCharType="end"/>
            </w:r>
          </w:hyperlink>
        </w:p>
        <w:p w14:paraId="05058858" w14:textId="68024F3F" w:rsidR="00461860" w:rsidRDefault="00814EB4">
          <w:pPr>
            <w:pStyle w:val="Innehll3"/>
            <w:tabs>
              <w:tab w:val="left" w:pos="1540"/>
              <w:tab w:val="right" w:leader="dot" w:pos="9350"/>
            </w:tabs>
            <w:rPr>
              <w:rFonts w:asciiTheme="minorHAnsi" w:eastAsiaTheme="minorEastAsia" w:hAnsiTheme="minorHAnsi"/>
              <w:noProof/>
              <w:color w:val="auto"/>
              <w:lang w:val="sv-SE" w:eastAsia="sv-SE"/>
            </w:rPr>
          </w:pPr>
          <w:hyperlink w:anchor="_Toc59126313" w:history="1">
            <w:r w:rsidR="00461860" w:rsidRPr="00CB763D">
              <w:rPr>
                <w:rStyle w:val="Hyperlnk"/>
                <w:noProof/>
              </w:rPr>
              <w:t>13.14.1.</w:t>
            </w:r>
            <w:r w:rsidR="00461860">
              <w:rPr>
                <w:rFonts w:asciiTheme="minorHAnsi" w:eastAsiaTheme="minorEastAsia" w:hAnsiTheme="minorHAnsi"/>
                <w:noProof/>
                <w:color w:val="auto"/>
                <w:lang w:val="sv-SE" w:eastAsia="sv-SE"/>
              </w:rPr>
              <w:tab/>
            </w:r>
            <w:r w:rsidR="00461860" w:rsidRPr="00CB763D">
              <w:rPr>
                <w:rStyle w:val="Hyperlnk"/>
                <w:noProof/>
              </w:rPr>
              <w:t>If-Else-Chain</w:t>
            </w:r>
            <w:r w:rsidR="00461860">
              <w:rPr>
                <w:noProof/>
                <w:webHidden/>
              </w:rPr>
              <w:tab/>
            </w:r>
            <w:r w:rsidR="00461860">
              <w:rPr>
                <w:noProof/>
                <w:webHidden/>
              </w:rPr>
              <w:fldChar w:fldCharType="begin"/>
            </w:r>
            <w:r w:rsidR="00461860">
              <w:rPr>
                <w:noProof/>
                <w:webHidden/>
              </w:rPr>
              <w:instrText xml:space="preserve"> PAGEREF _Toc59126313 \h </w:instrText>
            </w:r>
            <w:r w:rsidR="00461860">
              <w:rPr>
                <w:noProof/>
                <w:webHidden/>
              </w:rPr>
            </w:r>
            <w:r w:rsidR="00461860">
              <w:rPr>
                <w:noProof/>
                <w:webHidden/>
              </w:rPr>
              <w:fldChar w:fldCharType="separate"/>
            </w:r>
            <w:r w:rsidR="00461860">
              <w:rPr>
                <w:noProof/>
                <w:webHidden/>
              </w:rPr>
              <w:t>383</w:t>
            </w:r>
            <w:r w:rsidR="00461860">
              <w:rPr>
                <w:noProof/>
                <w:webHidden/>
              </w:rPr>
              <w:fldChar w:fldCharType="end"/>
            </w:r>
          </w:hyperlink>
        </w:p>
        <w:p w14:paraId="404C52DD" w14:textId="081DA6C0" w:rsidR="00461860" w:rsidRDefault="00814EB4">
          <w:pPr>
            <w:pStyle w:val="Innehll2"/>
            <w:tabs>
              <w:tab w:val="left" w:pos="1100"/>
              <w:tab w:val="right" w:leader="dot" w:pos="9350"/>
            </w:tabs>
            <w:rPr>
              <w:rFonts w:asciiTheme="minorHAnsi" w:eastAsiaTheme="minorEastAsia" w:hAnsiTheme="minorHAnsi"/>
              <w:noProof/>
              <w:color w:val="auto"/>
              <w:lang w:val="sv-SE" w:eastAsia="sv-SE"/>
            </w:rPr>
          </w:pPr>
          <w:hyperlink w:anchor="_Toc59126314" w:history="1">
            <w:r w:rsidR="00461860" w:rsidRPr="00CB763D">
              <w:rPr>
                <w:rStyle w:val="Hyperlnk"/>
                <w:noProof/>
              </w:rPr>
              <w:t>13.15.</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_Toc59126314 \h </w:instrText>
            </w:r>
            <w:r w:rsidR="00461860">
              <w:rPr>
                <w:noProof/>
                <w:webHidden/>
              </w:rPr>
            </w:r>
            <w:r w:rsidR="00461860">
              <w:rPr>
                <w:noProof/>
                <w:webHidden/>
              </w:rPr>
              <w:fldChar w:fldCharType="separate"/>
            </w:r>
            <w:r w:rsidR="00461860">
              <w:rPr>
                <w:noProof/>
                <w:webHidden/>
              </w:rPr>
              <w:t>384</w:t>
            </w:r>
            <w:r w:rsidR="00461860">
              <w:rPr>
                <w:noProof/>
                <w:webHidden/>
              </w:rPr>
              <w:fldChar w:fldCharType="end"/>
            </w:r>
          </w:hyperlink>
        </w:p>
        <w:p w14:paraId="4B13B948" w14:textId="730CDD13" w:rsidR="00461860" w:rsidRDefault="00814EB4">
          <w:pPr>
            <w:pStyle w:val="Innehll3"/>
            <w:tabs>
              <w:tab w:val="left" w:pos="1540"/>
              <w:tab w:val="right" w:leader="dot" w:pos="9350"/>
            </w:tabs>
            <w:rPr>
              <w:rFonts w:asciiTheme="minorHAnsi" w:eastAsiaTheme="minorEastAsia" w:hAnsiTheme="minorHAnsi"/>
              <w:noProof/>
              <w:color w:val="auto"/>
              <w:lang w:val="sv-SE" w:eastAsia="sv-SE"/>
            </w:rPr>
          </w:pPr>
          <w:hyperlink w:anchor="_Toc59126315" w:history="1">
            <w:r w:rsidR="00461860" w:rsidRPr="00CB763D">
              <w:rPr>
                <w:rStyle w:val="Hyperlnk"/>
                <w:noProof/>
              </w:rPr>
              <w:t>13.15.1.</w:t>
            </w:r>
            <w:r w:rsidR="00461860">
              <w:rPr>
                <w:rFonts w:asciiTheme="minorHAnsi" w:eastAsiaTheme="minorEastAsia" w:hAnsiTheme="minorHAnsi"/>
                <w:noProof/>
                <w:color w:val="auto"/>
                <w:lang w:val="sv-SE" w:eastAsia="sv-SE"/>
              </w:rPr>
              <w:tab/>
            </w:r>
            <w:r w:rsidR="00461860" w:rsidRPr="00CB763D">
              <w:rPr>
                <w:rStyle w:val="Hyperlnk"/>
                <w:noProof/>
              </w:rPr>
              <w:t>Tri Graphs</w:t>
            </w:r>
            <w:r w:rsidR="00461860">
              <w:rPr>
                <w:noProof/>
                <w:webHidden/>
              </w:rPr>
              <w:tab/>
            </w:r>
            <w:r w:rsidR="00461860">
              <w:rPr>
                <w:noProof/>
                <w:webHidden/>
              </w:rPr>
              <w:fldChar w:fldCharType="begin"/>
            </w:r>
            <w:r w:rsidR="00461860">
              <w:rPr>
                <w:noProof/>
                <w:webHidden/>
              </w:rPr>
              <w:instrText xml:space="preserve"> PAGEREF _Toc59126315 \h </w:instrText>
            </w:r>
            <w:r w:rsidR="00461860">
              <w:rPr>
                <w:noProof/>
                <w:webHidden/>
              </w:rPr>
            </w:r>
            <w:r w:rsidR="00461860">
              <w:rPr>
                <w:noProof/>
                <w:webHidden/>
              </w:rPr>
              <w:fldChar w:fldCharType="separate"/>
            </w:r>
            <w:r w:rsidR="00461860">
              <w:rPr>
                <w:noProof/>
                <w:webHidden/>
              </w:rPr>
              <w:t>386</w:t>
            </w:r>
            <w:r w:rsidR="00461860">
              <w:rPr>
                <w:noProof/>
                <w:webHidden/>
              </w:rPr>
              <w:fldChar w:fldCharType="end"/>
            </w:r>
          </w:hyperlink>
        </w:p>
        <w:p w14:paraId="4EB7E68F" w14:textId="2617540C" w:rsidR="00461860" w:rsidRDefault="00814EB4">
          <w:pPr>
            <w:pStyle w:val="Innehll3"/>
            <w:tabs>
              <w:tab w:val="left" w:pos="1540"/>
              <w:tab w:val="right" w:leader="dot" w:pos="9350"/>
            </w:tabs>
            <w:rPr>
              <w:rFonts w:asciiTheme="minorHAnsi" w:eastAsiaTheme="minorEastAsia" w:hAnsiTheme="minorHAnsi"/>
              <w:noProof/>
              <w:color w:val="auto"/>
              <w:lang w:val="sv-SE" w:eastAsia="sv-SE"/>
            </w:rPr>
          </w:pPr>
          <w:hyperlink w:anchor="_Toc59126316" w:history="1">
            <w:r w:rsidR="00461860" w:rsidRPr="00CB763D">
              <w:rPr>
                <w:rStyle w:val="Hyperlnk"/>
                <w:noProof/>
              </w:rPr>
              <w:t>13.15.1.</w:t>
            </w:r>
            <w:r w:rsidR="00461860">
              <w:rPr>
                <w:rFonts w:asciiTheme="minorHAnsi" w:eastAsiaTheme="minorEastAsia" w:hAnsiTheme="minorHAnsi"/>
                <w:noProof/>
                <w:color w:val="auto"/>
                <w:lang w:val="sv-SE" w:eastAsia="sv-SE"/>
              </w:rPr>
              <w:tab/>
            </w:r>
            <w:r w:rsidR="00461860" w:rsidRPr="00CB763D">
              <w:rPr>
                <w:rStyle w:val="Hyperlnk"/>
                <w:noProof/>
              </w:rPr>
              <w:t>Comments, Strings, and Characters</w:t>
            </w:r>
            <w:r w:rsidR="00461860">
              <w:rPr>
                <w:noProof/>
                <w:webHidden/>
              </w:rPr>
              <w:tab/>
            </w:r>
            <w:r w:rsidR="00461860">
              <w:rPr>
                <w:noProof/>
                <w:webHidden/>
              </w:rPr>
              <w:fldChar w:fldCharType="begin"/>
            </w:r>
            <w:r w:rsidR="00461860">
              <w:rPr>
                <w:noProof/>
                <w:webHidden/>
              </w:rPr>
              <w:instrText xml:space="preserve"> PAGEREF _Toc59126316 \h </w:instrText>
            </w:r>
            <w:r w:rsidR="00461860">
              <w:rPr>
                <w:noProof/>
                <w:webHidden/>
              </w:rPr>
            </w:r>
            <w:r w:rsidR="00461860">
              <w:rPr>
                <w:noProof/>
                <w:webHidden/>
              </w:rPr>
              <w:fldChar w:fldCharType="separate"/>
            </w:r>
            <w:r w:rsidR="00461860">
              <w:rPr>
                <w:noProof/>
                <w:webHidden/>
              </w:rPr>
              <w:t>387</w:t>
            </w:r>
            <w:r w:rsidR="00461860">
              <w:rPr>
                <w:noProof/>
                <w:webHidden/>
              </w:rPr>
              <w:fldChar w:fldCharType="end"/>
            </w:r>
          </w:hyperlink>
        </w:p>
        <w:p w14:paraId="0014C8E8" w14:textId="0B450090" w:rsidR="00461860" w:rsidRDefault="00814EB4">
          <w:pPr>
            <w:pStyle w:val="Innehll3"/>
            <w:tabs>
              <w:tab w:val="left" w:pos="1540"/>
              <w:tab w:val="right" w:leader="dot" w:pos="9350"/>
            </w:tabs>
            <w:rPr>
              <w:rFonts w:asciiTheme="minorHAnsi" w:eastAsiaTheme="minorEastAsia" w:hAnsiTheme="minorHAnsi"/>
              <w:noProof/>
              <w:color w:val="auto"/>
              <w:lang w:val="sv-SE" w:eastAsia="sv-SE"/>
            </w:rPr>
          </w:pPr>
          <w:hyperlink w:anchor="_Toc59126317" w:history="1">
            <w:r w:rsidR="00461860" w:rsidRPr="00CB763D">
              <w:rPr>
                <w:rStyle w:val="Hyperlnk"/>
                <w:noProof/>
              </w:rPr>
              <w:t>13.15.2.</w:t>
            </w:r>
            <w:r w:rsidR="00461860">
              <w:rPr>
                <w:rFonts w:asciiTheme="minorHAnsi" w:eastAsiaTheme="minorEastAsia" w:hAnsiTheme="minorHAnsi"/>
                <w:noProof/>
                <w:color w:val="auto"/>
                <w:lang w:val="sv-SE" w:eastAsia="sv-SE"/>
              </w:rPr>
              <w:tab/>
            </w:r>
            <w:r w:rsidR="00461860" w:rsidRPr="00CB763D">
              <w:rPr>
                <w:rStyle w:val="Hyperlnk"/>
                <w:noProof/>
              </w:rPr>
              <w:t>Slash Codes</w:t>
            </w:r>
            <w:r w:rsidR="00461860">
              <w:rPr>
                <w:noProof/>
                <w:webHidden/>
              </w:rPr>
              <w:tab/>
            </w:r>
            <w:r w:rsidR="00461860">
              <w:rPr>
                <w:noProof/>
                <w:webHidden/>
              </w:rPr>
              <w:fldChar w:fldCharType="begin"/>
            </w:r>
            <w:r w:rsidR="00461860">
              <w:rPr>
                <w:noProof/>
                <w:webHidden/>
              </w:rPr>
              <w:instrText xml:space="preserve"> PAGEREF _Toc59126317 \h </w:instrText>
            </w:r>
            <w:r w:rsidR="00461860">
              <w:rPr>
                <w:noProof/>
                <w:webHidden/>
              </w:rPr>
            </w:r>
            <w:r w:rsidR="00461860">
              <w:rPr>
                <w:noProof/>
                <w:webHidden/>
              </w:rPr>
              <w:fldChar w:fldCharType="separate"/>
            </w:r>
            <w:r w:rsidR="00461860">
              <w:rPr>
                <w:noProof/>
                <w:webHidden/>
              </w:rPr>
              <w:t>389</w:t>
            </w:r>
            <w:r w:rsidR="00461860">
              <w:rPr>
                <w:noProof/>
                <w:webHidden/>
              </w:rPr>
              <w:fldChar w:fldCharType="end"/>
            </w:r>
          </w:hyperlink>
        </w:p>
        <w:p w14:paraId="386C0E4D" w14:textId="39ED5DBA" w:rsidR="00461860" w:rsidRDefault="00814EB4">
          <w:pPr>
            <w:pStyle w:val="Innehll3"/>
            <w:tabs>
              <w:tab w:val="left" w:pos="1540"/>
              <w:tab w:val="right" w:leader="dot" w:pos="9350"/>
            </w:tabs>
            <w:rPr>
              <w:rFonts w:asciiTheme="minorHAnsi" w:eastAsiaTheme="minorEastAsia" w:hAnsiTheme="minorHAnsi"/>
              <w:noProof/>
              <w:color w:val="auto"/>
              <w:lang w:val="sv-SE" w:eastAsia="sv-SE"/>
            </w:rPr>
          </w:pPr>
          <w:hyperlink w:anchor="_Toc59126318" w:history="1">
            <w:r w:rsidR="00461860" w:rsidRPr="00CB763D">
              <w:rPr>
                <w:rStyle w:val="Hyperlnk"/>
                <w:noProof/>
              </w:rPr>
              <w:t>13.15.3.</w:t>
            </w:r>
            <w:r w:rsidR="00461860">
              <w:rPr>
                <w:rFonts w:asciiTheme="minorHAnsi" w:eastAsiaTheme="minorEastAsia" w:hAnsiTheme="minorHAnsi"/>
                <w:noProof/>
                <w:color w:val="auto"/>
                <w:lang w:val="sv-SE" w:eastAsia="sv-SE"/>
              </w:rPr>
              <w:tab/>
            </w:r>
            <w:r w:rsidR="00461860" w:rsidRPr="00CB763D">
              <w:rPr>
                <w:rStyle w:val="Hyperlnk"/>
                <w:noProof/>
              </w:rPr>
              <w:t>The Line List</w:t>
            </w:r>
            <w:r w:rsidR="00461860">
              <w:rPr>
                <w:noProof/>
                <w:webHidden/>
              </w:rPr>
              <w:tab/>
            </w:r>
            <w:r w:rsidR="00461860">
              <w:rPr>
                <w:noProof/>
                <w:webHidden/>
              </w:rPr>
              <w:fldChar w:fldCharType="begin"/>
            </w:r>
            <w:r w:rsidR="00461860">
              <w:rPr>
                <w:noProof/>
                <w:webHidden/>
              </w:rPr>
              <w:instrText xml:space="preserve"> PAGEREF _Toc59126318 \h </w:instrText>
            </w:r>
            <w:r w:rsidR="00461860">
              <w:rPr>
                <w:noProof/>
                <w:webHidden/>
              </w:rPr>
            </w:r>
            <w:r w:rsidR="00461860">
              <w:rPr>
                <w:noProof/>
                <w:webHidden/>
              </w:rPr>
              <w:fldChar w:fldCharType="separate"/>
            </w:r>
            <w:r w:rsidR="00461860">
              <w:rPr>
                <w:noProof/>
                <w:webHidden/>
              </w:rPr>
              <w:t>389</w:t>
            </w:r>
            <w:r w:rsidR="00461860">
              <w:rPr>
                <w:noProof/>
                <w:webHidden/>
              </w:rPr>
              <w:fldChar w:fldCharType="end"/>
            </w:r>
          </w:hyperlink>
        </w:p>
        <w:p w14:paraId="246D6549" w14:textId="26F8FCB4" w:rsidR="00461860" w:rsidRDefault="00814EB4">
          <w:pPr>
            <w:pStyle w:val="Innehll3"/>
            <w:tabs>
              <w:tab w:val="left" w:pos="1540"/>
              <w:tab w:val="right" w:leader="dot" w:pos="9350"/>
            </w:tabs>
            <w:rPr>
              <w:rFonts w:asciiTheme="minorHAnsi" w:eastAsiaTheme="minorEastAsia" w:hAnsiTheme="minorHAnsi"/>
              <w:noProof/>
              <w:color w:val="auto"/>
              <w:lang w:val="sv-SE" w:eastAsia="sv-SE"/>
            </w:rPr>
          </w:pPr>
          <w:hyperlink w:anchor="_Toc59126319" w:history="1">
            <w:r w:rsidR="00461860" w:rsidRPr="00CB763D">
              <w:rPr>
                <w:rStyle w:val="Hyperlnk"/>
                <w:noProof/>
              </w:rPr>
              <w:t>13.15.4.</w:t>
            </w:r>
            <w:r w:rsidR="00461860">
              <w:rPr>
                <w:rFonts w:asciiTheme="minorHAnsi" w:eastAsiaTheme="minorEastAsia" w:hAnsiTheme="minorHAnsi"/>
                <w:noProof/>
                <w:color w:val="auto"/>
                <w:lang w:val="sv-SE" w:eastAsia="sv-SE"/>
              </w:rPr>
              <w:tab/>
            </w:r>
            <w:r w:rsidR="00461860" w:rsidRPr="00CB763D">
              <w:rPr>
                <w:rStyle w:val="Hyperlnk"/>
                <w:noProof/>
              </w:rPr>
              <w:t>Lines</w:t>
            </w:r>
            <w:r w:rsidR="00461860">
              <w:rPr>
                <w:noProof/>
                <w:webHidden/>
              </w:rPr>
              <w:tab/>
            </w:r>
            <w:r w:rsidR="00461860">
              <w:rPr>
                <w:noProof/>
                <w:webHidden/>
              </w:rPr>
              <w:fldChar w:fldCharType="begin"/>
            </w:r>
            <w:r w:rsidR="00461860">
              <w:rPr>
                <w:noProof/>
                <w:webHidden/>
              </w:rPr>
              <w:instrText xml:space="preserve"> PAGEREF _Toc59126319 \h </w:instrText>
            </w:r>
            <w:r w:rsidR="00461860">
              <w:rPr>
                <w:noProof/>
                <w:webHidden/>
              </w:rPr>
            </w:r>
            <w:r w:rsidR="00461860">
              <w:rPr>
                <w:noProof/>
                <w:webHidden/>
              </w:rPr>
              <w:fldChar w:fldCharType="separate"/>
            </w:r>
            <w:r w:rsidR="00461860">
              <w:rPr>
                <w:noProof/>
                <w:webHidden/>
              </w:rPr>
              <w:t>393</w:t>
            </w:r>
            <w:r w:rsidR="00461860">
              <w:rPr>
                <w:noProof/>
                <w:webHidden/>
              </w:rPr>
              <w:fldChar w:fldCharType="end"/>
            </w:r>
          </w:hyperlink>
        </w:p>
        <w:p w14:paraId="13D3634F" w14:textId="2956BE29" w:rsidR="00461860" w:rsidRDefault="00814EB4">
          <w:pPr>
            <w:pStyle w:val="Innehll3"/>
            <w:tabs>
              <w:tab w:val="left" w:pos="1540"/>
              <w:tab w:val="right" w:leader="dot" w:pos="9350"/>
            </w:tabs>
            <w:rPr>
              <w:rFonts w:asciiTheme="minorHAnsi" w:eastAsiaTheme="minorEastAsia" w:hAnsiTheme="minorHAnsi"/>
              <w:noProof/>
              <w:color w:val="auto"/>
              <w:lang w:val="sv-SE" w:eastAsia="sv-SE"/>
            </w:rPr>
          </w:pPr>
          <w:hyperlink w:anchor="_Toc59126320" w:history="1">
            <w:r w:rsidR="00461860" w:rsidRPr="00CB763D">
              <w:rPr>
                <w:rStyle w:val="Hyperlnk"/>
                <w:noProof/>
              </w:rPr>
              <w:t>13.15.5.</w:t>
            </w:r>
            <w:r w:rsidR="00461860">
              <w:rPr>
                <w:rFonts w:asciiTheme="minorHAnsi" w:eastAsiaTheme="minorEastAsia" w:hAnsiTheme="minorHAnsi"/>
                <w:noProof/>
                <w:color w:val="auto"/>
                <w:lang w:val="sv-SE" w:eastAsia="sv-SE"/>
              </w:rPr>
              <w:tab/>
            </w:r>
            <w:r w:rsidR="00461860" w:rsidRPr="00CB763D">
              <w:rPr>
                <w:rStyle w:val="Hyperlnk"/>
                <w:noProof/>
              </w:rPr>
              <w:t>Includes</w:t>
            </w:r>
            <w:r w:rsidR="00461860">
              <w:rPr>
                <w:noProof/>
                <w:webHidden/>
              </w:rPr>
              <w:tab/>
            </w:r>
            <w:r w:rsidR="00461860">
              <w:rPr>
                <w:noProof/>
                <w:webHidden/>
              </w:rPr>
              <w:fldChar w:fldCharType="begin"/>
            </w:r>
            <w:r w:rsidR="00461860">
              <w:rPr>
                <w:noProof/>
                <w:webHidden/>
              </w:rPr>
              <w:instrText xml:space="preserve"> PAGEREF _Toc59126320 \h </w:instrText>
            </w:r>
            <w:r w:rsidR="00461860">
              <w:rPr>
                <w:noProof/>
                <w:webHidden/>
              </w:rPr>
            </w:r>
            <w:r w:rsidR="00461860">
              <w:rPr>
                <w:noProof/>
                <w:webHidden/>
              </w:rPr>
              <w:fldChar w:fldCharType="separate"/>
            </w:r>
            <w:r w:rsidR="00461860">
              <w:rPr>
                <w:noProof/>
                <w:webHidden/>
              </w:rPr>
              <w:t>393</w:t>
            </w:r>
            <w:r w:rsidR="00461860">
              <w:rPr>
                <w:noProof/>
                <w:webHidden/>
              </w:rPr>
              <w:fldChar w:fldCharType="end"/>
            </w:r>
          </w:hyperlink>
        </w:p>
        <w:p w14:paraId="2F95939C" w14:textId="1D08E32A" w:rsidR="00461860" w:rsidRDefault="00814EB4">
          <w:pPr>
            <w:pStyle w:val="Innehll3"/>
            <w:tabs>
              <w:tab w:val="left" w:pos="1540"/>
              <w:tab w:val="right" w:leader="dot" w:pos="9350"/>
            </w:tabs>
            <w:rPr>
              <w:rFonts w:asciiTheme="minorHAnsi" w:eastAsiaTheme="minorEastAsia" w:hAnsiTheme="minorHAnsi"/>
              <w:noProof/>
              <w:color w:val="auto"/>
              <w:lang w:val="sv-SE" w:eastAsia="sv-SE"/>
            </w:rPr>
          </w:pPr>
          <w:hyperlink w:anchor="_Toc59126321" w:history="1">
            <w:r w:rsidR="00461860" w:rsidRPr="00CB763D">
              <w:rPr>
                <w:rStyle w:val="Hyperlnk"/>
                <w:noProof/>
              </w:rPr>
              <w:t>13.15.6.</w:t>
            </w:r>
            <w:r w:rsidR="00461860">
              <w:rPr>
                <w:rFonts w:asciiTheme="minorHAnsi" w:eastAsiaTheme="minorEastAsia" w:hAnsiTheme="minorHAnsi"/>
                <w:noProof/>
                <w:color w:val="auto"/>
                <w:lang w:val="sv-SE" w:eastAsia="sv-SE"/>
              </w:rPr>
              <w:tab/>
            </w:r>
            <w:r w:rsidR="00461860" w:rsidRPr="00CB763D">
              <w:rPr>
                <w:rStyle w:val="Hyperlnk"/>
                <w:noProof/>
              </w:rPr>
              <w:t>Macros</w:t>
            </w:r>
            <w:r w:rsidR="00461860">
              <w:rPr>
                <w:noProof/>
                <w:webHidden/>
              </w:rPr>
              <w:tab/>
            </w:r>
            <w:r w:rsidR="00461860">
              <w:rPr>
                <w:noProof/>
                <w:webHidden/>
              </w:rPr>
              <w:fldChar w:fldCharType="begin"/>
            </w:r>
            <w:r w:rsidR="00461860">
              <w:rPr>
                <w:noProof/>
                <w:webHidden/>
              </w:rPr>
              <w:instrText xml:space="preserve"> PAGEREF _Toc59126321 \h </w:instrText>
            </w:r>
            <w:r w:rsidR="00461860">
              <w:rPr>
                <w:noProof/>
                <w:webHidden/>
              </w:rPr>
            </w:r>
            <w:r w:rsidR="00461860">
              <w:rPr>
                <w:noProof/>
                <w:webHidden/>
              </w:rPr>
              <w:fldChar w:fldCharType="separate"/>
            </w:r>
            <w:r w:rsidR="00461860">
              <w:rPr>
                <w:noProof/>
                <w:webHidden/>
              </w:rPr>
              <w:t>394</w:t>
            </w:r>
            <w:r w:rsidR="00461860">
              <w:rPr>
                <w:noProof/>
                <w:webHidden/>
              </w:rPr>
              <w:fldChar w:fldCharType="end"/>
            </w:r>
          </w:hyperlink>
        </w:p>
        <w:p w14:paraId="184C8D35" w14:textId="38072E27" w:rsidR="00461860" w:rsidRDefault="00814EB4">
          <w:pPr>
            <w:pStyle w:val="Innehll3"/>
            <w:tabs>
              <w:tab w:val="left" w:pos="1540"/>
              <w:tab w:val="right" w:leader="dot" w:pos="9350"/>
            </w:tabs>
            <w:rPr>
              <w:rFonts w:asciiTheme="minorHAnsi" w:eastAsiaTheme="minorEastAsia" w:hAnsiTheme="minorHAnsi"/>
              <w:noProof/>
              <w:color w:val="auto"/>
              <w:lang w:val="sv-SE" w:eastAsia="sv-SE"/>
            </w:rPr>
          </w:pPr>
          <w:hyperlink w:anchor="_Toc59126322" w:history="1">
            <w:r w:rsidR="00461860" w:rsidRPr="00CB763D">
              <w:rPr>
                <w:rStyle w:val="Hyperlnk"/>
                <w:noProof/>
              </w:rPr>
              <w:t>13.15.7.</w:t>
            </w:r>
            <w:r w:rsidR="00461860">
              <w:rPr>
                <w:rFonts w:asciiTheme="minorHAnsi" w:eastAsiaTheme="minorEastAsia" w:hAnsiTheme="minorHAnsi"/>
                <w:noProof/>
                <w:color w:val="auto"/>
                <w:lang w:val="sv-SE" w:eastAsia="sv-SE"/>
              </w:rPr>
              <w:tab/>
            </w:r>
            <w:r w:rsidR="00461860" w:rsidRPr="00CB763D">
              <w:rPr>
                <w:rStyle w:val="Hyperlnk"/>
                <w:noProof/>
              </w:rPr>
              <w:t>Conditional Programming</w:t>
            </w:r>
            <w:r w:rsidR="00461860">
              <w:rPr>
                <w:noProof/>
                <w:webHidden/>
              </w:rPr>
              <w:tab/>
            </w:r>
            <w:r w:rsidR="00461860">
              <w:rPr>
                <w:noProof/>
                <w:webHidden/>
              </w:rPr>
              <w:fldChar w:fldCharType="begin"/>
            </w:r>
            <w:r w:rsidR="00461860">
              <w:rPr>
                <w:noProof/>
                <w:webHidden/>
              </w:rPr>
              <w:instrText xml:space="preserve"> PAGEREF _Toc59126322 \h </w:instrText>
            </w:r>
            <w:r w:rsidR="00461860">
              <w:rPr>
                <w:noProof/>
                <w:webHidden/>
              </w:rPr>
            </w:r>
            <w:r w:rsidR="00461860">
              <w:rPr>
                <w:noProof/>
                <w:webHidden/>
              </w:rPr>
              <w:fldChar w:fldCharType="separate"/>
            </w:r>
            <w:r w:rsidR="00461860">
              <w:rPr>
                <w:noProof/>
                <w:webHidden/>
              </w:rPr>
              <w:t>399</w:t>
            </w:r>
            <w:r w:rsidR="00461860">
              <w:rPr>
                <w:noProof/>
                <w:webHidden/>
              </w:rPr>
              <w:fldChar w:fldCharType="end"/>
            </w:r>
          </w:hyperlink>
        </w:p>
        <w:p w14:paraId="4BD1F34F" w14:textId="3175C904" w:rsidR="00461860" w:rsidRDefault="00814EB4">
          <w:pPr>
            <w:pStyle w:val="Innehll3"/>
            <w:tabs>
              <w:tab w:val="left" w:pos="1540"/>
              <w:tab w:val="right" w:leader="dot" w:pos="9350"/>
            </w:tabs>
            <w:rPr>
              <w:rFonts w:asciiTheme="minorHAnsi" w:eastAsiaTheme="minorEastAsia" w:hAnsiTheme="minorHAnsi"/>
              <w:noProof/>
              <w:color w:val="auto"/>
              <w:lang w:val="sv-SE" w:eastAsia="sv-SE"/>
            </w:rPr>
          </w:pPr>
          <w:hyperlink w:anchor="_Toc59126323" w:history="1">
            <w:r w:rsidR="00461860" w:rsidRPr="00CB763D">
              <w:rPr>
                <w:rStyle w:val="Hyperlnk"/>
                <w:noProof/>
              </w:rPr>
              <w:t>13.15.8.</w:t>
            </w:r>
            <w:r w:rsidR="00461860">
              <w:rPr>
                <w:rFonts w:asciiTheme="minorHAnsi" w:eastAsiaTheme="minorEastAsia" w:hAnsiTheme="minorHAnsi"/>
                <w:noProof/>
                <w:color w:val="auto"/>
                <w:lang w:val="sv-SE" w:eastAsia="sv-SE"/>
              </w:rPr>
              <w:tab/>
            </w:r>
            <w:r w:rsidR="00461860" w:rsidRPr="00CB763D">
              <w:rPr>
                <w:rStyle w:val="Hyperlnk"/>
                <w:noProof/>
              </w:rPr>
              <w:t>Macro Expansion</w:t>
            </w:r>
            <w:r w:rsidR="00461860">
              <w:rPr>
                <w:noProof/>
                <w:webHidden/>
              </w:rPr>
              <w:tab/>
            </w:r>
            <w:r w:rsidR="00461860">
              <w:rPr>
                <w:noProof/>
                <w:webHidden/>
              </w:rPr>
              <w:fldChar w:fldCharType="begin"/>
            </w:r>
            <w:r w:rsidR="00461860">
              <w:rPr>
                <w:noProof/>
                <w:webHidden/>
              </w:rPr>
              <w:instrText xml:space="preserve"> PAGEREF _Toc59126323 \h </w:instrText>
            </w:r>
            <w:r w:rsidR="00461860">
              <w:rPr>
                <w:noProof/>
                <w:webHidden/>
              </w:rPr>
            </w:r>
            <w:r w:rsidR="00461860">
              <w:rPr>
                <w:noProof/>
                <w:webHidden/>
              </w:rPr>
              <w:fldChar w:fldCharType="separate"/>
            </w:r>
            <w:r w:rsidR="00461860">
              <w:rPr>
                <w:noProof/>
                <w:webHidden/>
              </w:rPr>
              <w:t>401</w:t>
            </w:r>
            <w:r w:rsidR="00461860">
              <w:rPr>
                <w:noProof/>
                <w:webHidden/>
              </w:rPr>
              <w:fldChar w:fldCharType="end"/>
            </w:r>
          </w:hyperlink>
        </w:p>
        <w:p w14:paraId="506FFB5C" w14:textId="3B8AB42E" w:rsidR="00461860" w:rsidRDefault="00814EB4">
          <w:pPr>
            <w:pStyle w:val="Innehll3"/>
            <w:tabs>
              <w:tab w:val="left" w:pos="1540"/>
              <w:tab w:val="right" w:leader="dot" w:pos="9350"/>
            </w:tabs>
            <w:rPr>
              <w:rFonts w:asciiTheme="minorHAnsi" w:eastAsiaTheme="minorEastAsia" w:hAnsiTheme="minorHAnsi"/>
              <w:noProof/>
              <w:color w:val="auto"/>
              <w:lang w:val="sv-SE" w:eastAsia="sv-SE"/>
            </w:rPr>
          </w:pPr>
          <w:hyperlink w:anchor="_Toc59126324" w:history="1">
            <w:r w:rsidR="00461860" w:rsidRPr="00CB763D">
              <w:rPr>
                <w:rStyle w:val="Hyperlnk"/>
                <w:noProof/>
              </w:rPr>
              <w:t>13.15.9.</w:t>
            </w:r>
            <w:r w:rsidR="00461860">
              <w:rPr>
                <w:rFonts w:asciiTheme="minorHAnsi" w:eastAsiaTheme="minorEastAsia" w:hAnsiTheme="minorHAnsi"/>
                <w:noProof/>
                <w:color w:val="auto"/>
                <w:lang w:val="sv-SE" w:eastAsia="sv-SE"/>
              </w:rPr>
              <w:tab/>
            </w:r>
            <w:r w:rsidR="00461860" w:rsidRPr="00CB763D">
              <w:rPr>
                <w:rStyle w:val="Hyperlnk"/>
                <w:noProof/>
              </w:rPr>
              <w:t>String Merging</w:t>
            </w:r>
            <w:r w:rsidR="00461860">
              <w:rPr>
                <w:noProof/>
                <w:webHidden/>
              </w:rPr>
              <w:tab/>
            </w:r>
            <w:r w:rsidR="00461860">
              <w:rPr>
                <w:noProof/>
                <w:webHidden/>
              </w:rPr>
              <w:fldChar w:fldCharType="begin"/>
            </w:r>
            <w:r w:rsidR="00461860">
              <w:rPr>
                <w:noProof/>
                <w:webHidden/>
              </w:rPr>
              <w:instrText xml:space="preserve"> PAGEREF _Toc59126324 \h </w:instrText>
            </w:r>
            <w:r w:rsidR="00461860">
              <w:rPr>
                <w:noProof/>
                <w:webHidden/>
              </w:rPr>
            </w:r>
            <w:r w:rsidR="00461860">
              <w:rPr>
                <w:noProof/>
                <w:webHidden/>
              </w:rPr>
              <w:fldChar w:fldCharType="separate"/>
            </w:r>
            <w:r w:rsidR="00461860">
              <w:rPr>
                <w:noProof/>
                <w:webHidden/>
              </w:rPr>
              <w:t>404</w:t>
            </w:r>
            <w:r w:rsidR="00461860">
              <w:rPr>
                <w:noProof/>
                <w:webHidden/>
              </w:rPr>
              <w:fldChar w:fldCharType="end"/>
            </w:r>
          </w:hyperlink>
        </w:p>
        <w:p w14:paraId="730AD435" w14:textId="4C217669" w:rsidR="00461860" w:rsidRDefault="00814EB4">
          <w:pPr>
            <w:pStyle w:val="Innehll2"/>
            <w:tabs>
              <w:tab w:val="left" w:pos="1100"/>
              <w:tab w:val="right" w:leader="dot" w:pos="9350"/>
            </w:tabs>
            <w:rPr>
              <w:rFonts w:asciiTheme="minorHAnsi" w:eastAsiaTheme="minorEastAsia" w:hAnsiTheme="minorHAnsi"/>
              <w:noProof/>
              <w:color w:val="auto"/>
              <w:lang w:val="sv-SE" w:eastAsia="sv-SE"/>
            </w:rPr>
          </w:pPr>
          <w:hyperlink w:anchor="_Toc59126325" w:history="1">
            <w:r w:rsidR="00461860" w:rsidRPr="00CB763D">
              <w:rPr>
                <w:rStyle w:val="Hyperlnk"/>
                <w:noProof/>
              </w:rPr>
              <w:t>13.16.</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_Toc59126325 \h </w:instrText>
            </w:r>
            <w:r w:rsidR="00461860">
              <w:rPr>
                <w:noProof/>
                <w:webHidden/>
              </w:rPr>
            </w:r>
            <w:r w:rsidR="00461860">
              <w:rPr>
                <w:noProof/>
                <w:webHidden/>
              </w:rPr>
              <w:fldChar w:fldCharType="separate"/>
            </w:r>
            <w:r w:rsidR="00461860">
              <w:rPr>
                <w:noProof/>
                <w:webHidden/>
              </w:rPr>
              <w:t>405</w:t>
            </w:r>
            <w:r w:rsidR="00461860">
              <w:rPr>
                <w:noProof/>
                <w:webHidden/>
              </w:rPr>
              <w:fldChar w:fldCharType="end"/>
            </w:r>
          </w:hyperlink>
        </w:p>
        <w:p w14:paraId="017BE2A7" w14:textId="7DFB231C" w:rsidR="00461860" w:rsidRDefault="00814EB4">
          <w:pPr>
            <w:pStyle w:val="Innehll1"/>
            <w:rPr>
              <w:rFonts w:asciiTheme="minorHAnsi" w:eastAsiaTheme="minorEastAsia" w:hAnsiTheme="minorHAnsi"/>
              <w:noProof/>
              <w:color w:val="auto"/>
              <w:lang w:val="sv-SE" w:eastAsia="sv-SE"/>
            </w:rPr>
          </w:pPr>
          <w:hyperlink w:anchor="_Toc59126326" w:history="1">
            <w:r w:rsidR="00461860" w:rsidRPr="00CB763D">
              <w:rPr>
                <w:rStyle w:val="Hyperlnk"/>
                <w:noProof/>
              </w:rPr>
              <w:t>C.</w:t>
            </w:r>
            <w:r w:rsidR="00461860">
              <w:rPr>
                <w:rFonts w:asciiTheme="minorHAnsi" w:eastAsiaTheme="minorEastAsia" w:hAnsiTheme="minorHAnsi"/>
                <w:noProof/>
                <w:color w:val="auto"/>
                <w:lang w:val="sv-SE" w:eastAsia="sv-SE"/>
              </w:rPr>
              <w:tab/>
            </w:r>
            <w:r w:rsidR="00461860" w:rsidRPr="00CB763D">
              <w:rPr>
                <w:rStyle w:val="Hyperlnk"/>
                <w:noProof/>
              </w:rPr>
              <w:t>The Register Set</w:t>
            </w:r>
            <w:r w:rsidR="00461860">
              <w:rPr>
                <w:noProof/>
                <w:webHidden/>
              </w:rPr>
              <w:tab/>
            </w:r>
            <w:r w:rsidR="00461860">
              <w:rPr>
                <w:noProof/>
                <w:webHidden/>
              </w:rPr>
              <w:fldChar w:fldCharType="begin"/>
            </w:r>
            <w:r w:rsidR="00461860">
              <w:rPr>
                <w:noProof/>
                <w:webHidden/>
              </w:rPr>
              <w:instrText xml:space="preserve"> PAGEREF _Toc59126326 \h </w:instrText>
            </w:r>
            <w:r w:rsidR="00461860">
              <w:rPr>
                <w:noProof/>
                <w:webHidden/>
              </w:rPr>
            </w:r>
            <w:r w:rsidR="00461860">
              <w:rPr>
                <w:noProof/>
                <w:webHidden/>
              </w:rPr>
              <w:fldChar w:fldCharType="separate"/>
            </w:r>
            <w:r w:rsidR="00461860">
              <w:rPr>
                <w:noProof/>
                <w:webHidden/>
              </w:rPr>
              <w:t>406</w:t>
            </w:r>
            <w:r w:rsidR="00461860">
              <w:rPr>
                <w:noProof/>
                <w:webHidden/>
              </w:rPr>
              <w:fldChar w:fldCharType="end"/>
            </w:r>
          </w:hyperlink>
        </w:p>
        <w:p w14:paraId="08B2DBA4" w14:textId="6A8A8316" w:rsidR="00461860" w:rsidRDefault="00814EB4">
          <w:pPr>
            <w:pStyle w:val="Innehll1"/>
            <w:rPr>
              <w:rFonts w:asciiTheme="minorHAnsi" w:eastAsiaTheme="minorEastAsia" w:hAnsiTheme="minorHAnsi"/>
              <w:noProof/>
              <w:color w:val="auto"/>
              <w:lang w:val="sv-SE" w:eastAsia="sv-SE"/>
            </w:rPr>
          </w:pPr>
          <w:hyperlink w:anchor="_Toc59126327" w:history="1">
            <w:r w:rsidR="00461860" w:rsidRPr="00CB763D">
              <w:rPr>
                <w:rStyle w:val="Hyperlnk"/>
                <w:noProof/>
              </w:rPr>
              <w:t>D.</w:t>
            </w:r>
            <w:r w:rsidR="00461860">
              <w:rPr>
                <w:rFonts w:asciiTheme="minorHAnsi" w:eastAsiaTheme="minorEastAsia" w:hAnsiTheme="minorHAnsi"/>
                <w:noProof/>
                <w:color w:val="auto"/>
                <w:lang w:val="sv-SE" w:eastAsia="sv-SE"/>
              </w:rPr>
              <w:tab/>
            </w:r>
            <w:r w:rsidR="00461860" w:rsidRPr="00CB763D">
              <w:rPr>
                <w:rStyle w:val="Hyperlnk"/>
                <w:noProof/>
              </w:rPr>
              <w:t>The C Grammar</w:t>
            </w:r>
            <w:r w:rsidR="00461860">
              <w:rPr>
                <w:noProof/>
                <w:webHidden/>
              </w:rPr>
              <w:tab/>
            </w:r>
            <w:r w:rsidR="00461860">
              <w:rPr>
                <w:noProof/>
                <w:webHidden/>
              </w:rPr>
              <w:fldChar w:fldCharType="begin"/>
            </w:r>
            <w:r w:rsidR="00461860">
              <w:rPr>
                <w:noProof/>
                <w:webHidden/>
              </w:rPr>
              <w:instrText xml:space="preserve"> PAGEREF _Toc59126327 \h </w:instrText>
            </w:r>
            <w:r w:rsidR="00461860">
              <w:rPr>
                <w:noProof/>
                <w:webHidden/>
              </w:rPr>
            </w:r>
            <w:r w:rsidR="00461860">
              <w:rPr>
                <w:noProof/>
                <w:webHidden/>
              </w:rPr>
              <w:fldChar w:fldCharType="separate"/>
            </w:r>
            <w:r w:rsidR="00461860">
              <w:rPr>
                <w:noProof/>
                <w:webHidden/>
              </w:rPr>
              <w:t>407</w:t>
            </w:r>
            <w:r w:rsidR="00461860">
              <w:rPr>
                <w:noProof/>
                <w:webHidden/>
              </w:rPr>
              <w:fldChar w:fldCharType="end"/>
            </w:r>
          </w:hyperlink>
        </w:p>
        <w:p w14:paraId="50A0D42E" w14:textId="1B8C3CD1" w:rsidR="00461860" w:rsidRDefault="00814EB4">
          <w:pPr>
            <w:pStyle w:val="Innehll2"/>
            <w:tabs>
              <w:tab w:val="left" w:pos="1100"/>
              <w:tab w:val="right" w:leader="dot" w:pos="9350"/>
            </w:tabs>
            <w:rPr>
              <w:rFonts w:asciiTheme="minorHAnsi" w:eastAsiaTheme="minorEastAsia" w:hAnsiTheme="minorHAnsi"/>
              <w:noProof/>
              <w:color w:val="auto"/>
              <w:lang w:val="sv-SE" w:eastAsia="sv-SE"/>
            </w:rPr>
          </w:pPr>
          <w:hyperlink w:anchor="_Toc59126328" w:history="1">
            <w:r w:rsidR="00461860" w:rsidRPr="00CB763D">
              <w:rPr>
                <w:rStyle w:val="Hyperlnk"/>
                <w:noProof/>
              </w:rPr>
              <w:t>13.17.</w:t>
            </w:r>
            <w:r w:rsidR="00461860">
              <w:rPr>
                <w:rFonts w:asciiTheme="minorHAnsi" w:eastAsiaTheme="minorEastAsia" w:hAnsiTheme="minorHAnsi"/>
                <w:noProof/>
                <w:color w:val="auto"/>
                <w:lang w:val="sv-SE" w:eastAsia="sv-SE"/>
              </w:rPr>
              <w:tab/>
            </w:r>
            <w:r w:rsidR="00461860" w:rsidRPr="00CB763D">
              <w:rPr>
                <w:rStyle w:val="Hyperlnk"/>
                <w:noProof/>
              </w:rPr>
              <w:t>The Preprocessor Grammar</w:t>
            </w:r>
            <w:r w:rsidR="00461860">
              <w:rPr>
                <w:noProof/>
                <w:webHidden/>
              </w:rPr>
              <w:tab/>
            </w:r>
            <w:r w:rsidR="00461860">
              <w:rPr>
                <w:noProof/>
                <w:webHidden/>
              </w:rPr>
              <w:fldChar w:fldCharType="begin"/>
            </w:r>
            <w:r w:rsidR="00461860">
              <w:rPr>
                <w:noProof/>
                <w:webHidden/>
              </w:rPr>
              <w:instrText xml:space="preserve"> PAGEREF _Toc59126328 \h </w:instrText>
            </w:r>
            <w:r w:rsidR="00461860">
              <w:rPr>
                <w:noProof/>
                <w:webHidden/>
              </w:rPr>
            </w:r>
            <w:r w:rsidR="00461860">
              <w:rPr>
                <w:noProof/>
                <w:webHidden/>
              </w:rPr>
              <w:fldChar w:fldCharType="separate"/>
            </w:r>
            <w:r w:rsidR="00461860">
              <w:rPr>
                <w:noProof/>
                <w:webHidden/>
              </w:rPr>
              <w:t>407</w:t>
            </w:r>
            <w:r w:rsidR="00461860">
              <w:rPr>
                <w:noProof/>
                <w:webHidden/>
              </w:rPr>
              <w:fldChar w:fldCharType="end"/>
            </w:r>
          </w:hyperlink>
        </w:p>
        <w:p w14:paraId="44F8D77E" w14:textId="5B687004" w:rsidR="00461860" w:rsidRDefault="00814EB4">
          <w:pPr>
            <w:pStyle w:val="Innehll2"/>
            <w:tabs>
              <w:tab w:val="left" w:pos="1100"/>
              <w:tab w:val="right" w:leader="dot" w:pos="9350"/>
            </w:tabs>
            <w:rPr>
              <w:rFonts w:asciiTheme="minorHAnsi" w:eastAsiaTheme="minorEastAsia" w:hAnsiTheme="minorHAnsi"/>
              <w:noProof/>
              <w:color w:val="auto"/>
              <w:lang w:val="sv-SE" w:eastAsia="sv-SE"/>
            </w:rPr>
          </w:pPr>
          <w:hyperlink w:anchor="_Toc59126329" w:history="1">
            <w:r w:rsidR="00461860" w:rsidRPr="00CB763D">
              <w:rPr>
                <w:rStyle w:val="Hyperlnk"/>
                <w:noProof/>
              </w:rPr>
              <w:t>13.18.</w:t>
            </w:r>
            <w:r w:rsidR="00461860">
              <w:rPr>
                <w:rFonts w:asciiTheme="minorHAnsi" w:eastAsiaTheme="minorEastAsia" w:hAnsiTheme="minorHAnsi"/>
                <w:noProof/>
                <w:color w:val="auto"/>
                <w:lang w:val="sv-SE" w:eastAsia="sv-SE"/>
              </w:rPr>
              <w:tab/>
            </w:r>
            <w:r w:rsidR="00461860" w:rsidRPr="00CB763D">
              <w:rPr>
                <w:rStyle w:val="Hyperlnk"/>
                <w:noProof/>
              </w:rPr>
              <w:t>The Language Grammar</w:t>
            </w:r>
            <w:r w:rsidR="00461860">
              <w:rPr>
                <w:noProof/>
                <w:webHidden/>
              </w:rPr>
              <w:tab/>
            </w:r>
            <w:r w:rsidR="00461860">
              <w:rPr>
                <w:noProof/>
                <w:webHidden/>
              </w:rPr>
              <w:fldChar w:fldCharType="begin"/>
            </w:r>
            <w:r w:rsidR="00461860">
              <w:rPr>
                <w:noProof/>
                <w:webHidden/>
              </w:rPr>
              <w:instrText xml:space="preserve"> PAGEREF _Toc59126329 \h </w:instrText>
            </w:r>
            <w:r w:rsidR="00461860">
              <w:rPr>
                <w:noProof/>
                <w:webHidden/>
              </w:rPr>
            </w:r>
            <w:r w:rsidR="00461860">
              <w:rPr>
                <w:noProof/>
                <w:webHidden/>
              </w:rPr>
              <w:fldChar w:fldCharType="separate"/>
            </w:r>
            <w:r w:rsidR="00461860">
              <w:rPr>
                <w:noProof/>
                <w:webHidden/>
              </w:rPr>
              <w:t>407</w:t>
            </w:r>
            <w:r w:rsidR="00461860">
              <w:rPr>
                <w:noProof/>
                <w:webHidden/>
              </w:rPr>
              <w:fldChar w:fldCharType="end"/>
            </w:r>
          </w:hyperlink>
        </w:p>
        <w:p w14:paraId="196FD8CA" w14:textId="3F7A61D9" w:rsidR="00461860" w:rsidRDefault="00814EB4">
          <w:pPr>
            <w:pStyle w:val="Innehll1"/>
            <w:rPr>
              <w:rFonts w:asciiTheme="minorHAnsi" w:eastAsiaTheme="minorEastAsia" w:hAnsiTheme="minorHAnsi"/>
              <w:noProof/>
              <w:color w:val="auto"/>
              <w:lang w:val="sv-SE" w:eastAsia="sv-SE"/>
            </w:rPr>
          </w:pPr>
          <w:hyperlink w:anchor="_Toc59126330" w:history="1">
            <w:r w:rsidR="00461860" w:rsidRPr="00CB763D">
              <w:rPr>
                <w:rStyle w:val="Hyperlnk"/>
                <w:noProof/>
              </w:rPr>
              <w:t>E.</w:t>
            </w:r>
            <w:r w:rsidR="00461860">
              <w:rPr>
                <w:rFonts w:asciiTheme="minorHAnsi" w:eastAsiaTheme="minorEastAsia" w:hAnsiTheme="minorHAnsi"/>
                <w:noProof/>
                <w:color w:val="auto"/>
                <w:lang w:val="sv-SE" w:eastAsia="sv-SE"/>
              </w:rPr>
              <w:tab/>
            </w:r>
            <w:r w:rsidR="00461860" w:rsidRPr="00CB763D">
              <w:rPr>
                <w:rStyle w:val="Hyperlnk"/>
                <w:noProof/>
              </w:rPr>
              <w:t xml:space="preserve">The </w:t>
            </w:r>
            <w:r w:rsidR="00461860" w:rsidRPr="00CB763D">
              <w:rPr>
                <w:rStyle w:val="Hyperlnk"/>
                <w:noProof/>
                <w:highlight w:val="white"/>
              </w:rPr>
              <w:t xml:space="preserve">Gardens Point </w:t>
            </w:r>
            <w:r w:rsidR="00461860" w:rsidRPr="00CB763D">
              <w:rPr>
                <w:rStyle w:val="Hyperlnk"/>
                <w:noProof/>
              </w:rPr>
              <w:t>Tools</w:t>
            </w:r>
            <w:r w:rsidR="00461860">
              <w:rPr>
                <w:noProof/>
                <w:webHidden/>
              </w:rPr>
              <w:tab/>
            </w:r>
            <w:r w:rsidR="00461860">
              <w:rPr>
                <w:noProof/>
                <w:webHidden/>
              </w:rPr>
              <w:fldChar w:fldCharType="begin"/>
            </w:r>
            <w:r w:rsidR="00461860">
              <w:rPr>
                <w:noProof/>
                <w:webHidden/>
              </w:rPr>
              <w:instrText xml:space="preserve"> PAGEREF _Toc59126330 \h </w:instrText>
            </w:r>
            <w:r w:rsidR="00461860">
              <w:rPr>
                <w:noProof/>
                <w:webHidden/>
              </w:rPr>
            </w:r>
            <w:r w:rsidR="00461860">
              <w:rPr>
                <w:noProof/>
                <w:webHidden/>
              </w:rPr>
              <w:fldChar w:fldCharType="separate"/>
            </w:r>
            <w:r w:rsidR="00461860">
              <w:rPr>
                <w:noProof/>
                <w:webHidden/>
              </w:rPr>
              <w:t>414</w:t>
            </w:r>
            <w:r w:rsidR="00461860">
              <w:rPr>
                <w:noProof/>
                <w:webHidden/>
              </w:rPr>
              <w:fldChar w:fldCharType="end"/>
            </w:r>
          </w:hyperlink>
        </w:p>
        <w:p w14:paraId="72DC72F4" w14:textId="69ECC6BD" w:rsidR="00461860" w:rsidRDefault="00814EB4">
          <w:pPr>
            <w:pStyle w:val="Innehll3"/>
            <w:tabs>
              <w:tab w:val="left" w:pos="1540"/>
              <w:tab w:val="right" w:leader="dot" w:pos="9350"/>
            </w:tabs>
            <w:rPr>
              <w:rFonts w:asciiTheme="minorHAnsi" w:eastAsiaTheme="minorEastAsia" w:hAnsiTheme="minorHAnsi"/>
              <w:noProof/>
              <w:color w:val="auto"/>
              <w:lang w:val="sv-SE" w:eastAsia="sv-SE"/>
            </w:rPr>
          </w:pPr>
          <w:hyperlink w:anchor="_Toc59126331" w:history="1">
            <w:r w:rsidR="00461860" w:rsidRPr="00CB763D">
              <w:rPr>
                <w:rStyle w:val="Hyperlnk"/>
                <w:noProof/>
              </w:rPr>
              <w:t>13.18.1.</w:t>
            </w:r>
            <w:r w:rsidR="00461860">
              <w:rPr>
                <w:rFonts w:asciiTheme="minorHAnsi" w:eastAsiaTheme="minorEastAsia" w:hAnsiTheme="minorHAnsi"/>
                <w:noProof/>
                <w:color w:val="auto"/>
                <w:lang w:val="sv-SE" w:eastAsia="sv-SE"/>
              </w:rPr>
              <w:tab/>
            </w:r>
            <w:r w:rsidR="00461860" w:rsidRPr="00CB763D">
              <w:rPr>
                <w:rStyle w:val="Hyperlnk"/>
                <w:noProof/>
              </w:rPr>
              <w:t>The Language</w:t>
            </w:r>
            <w:r w:rsidR="00461860">
              <w:rPr>
                <w:noProof/>
                <w:webHidden/>
              </w:rPr>
              <w:tab/>
            </w:r>
            <w:r w:rsidR="00461860">
              <w:rPr>
                <w:noProof/>
                <w:webHidden/>
              </w:rPr>
              <w:fldChar w:fldCharType="begin"/>
            </w:r>
            <w:r w:rsidR="00461860">
              <w:rPr>
                <w:noProof/>
                <w:webHidden/>
              </w:rPr>
              <w:instrText xml:space="preserve"> PAGEREF _Toc59126331 \h </w:instrText>
            </w:r>
            <w:r w:rsidR="00461860">
              <w:rPr>
                <w:noProof/>
                <w:webHidden/>
              </w:rPr>
            </w:r>
            <w:r w:rsidR="00461860">
              <w:rPr>
                <w:noProof/>
                <w:webHidden/>
              </w:rPr>
              <w:fldChar w:fldCharType="separate"/>
            </w:r>
            <w:r w:rsidR="00461860">
              <w:rPr>
                <w:noProof/>
                <w:webHidden/>
              </w:rPr>
              <w:t>414</w:t>
            </w:r>
            <w:r w:rsidR="00461860">
              <w:rPr>
                <w:noProof/>
                <w:webHidden/>
              </w:rPr>
              <w:fldChar w:fldCharType="end"/>
            </w:r>
          </w:hyperlink>
        </w:p>
        <w:p w14:paraId="0E32F5FA" w14:textId="3FF87E27" w:rsidR="00461860" w:rsidRDefault="00814EB4">
          <w:pPr>
            <w:pStyle w:val="Innehll3"/>
            <w:tabs>
              <w:tab w:val="left" w:pos="1540"/>
              <w:tab w:val="right" w:leader="dot" w:pos="9350"/>
            </w:tabs>
            <w:rPr>
              <w:rFonts w:asciiTheme="minorHAnsi" w:eastAsiaTheme="minorEastAsia" w:hAnsiTheme="minorHAnsi"/>
              <w:noProof/>
              <w:color w:val="auto"/>
              <w:lang w:val="sv-SE" w:eastAsia="sv-SE"/>
            </w:rPr>
          </w:pPr>
          <w:hyperlink w:anchor="_Toc59126332" w:history="1">
            <w:r w:rsidR="00461860" w:rsidRPr="00CB763D">
              <w:rPr>
                <w:rStyle w:val="Hyperlnk"/>
                <w:noProof/>
              </w:rPr>
              <w:t>13.18.2.</w:t>
            </w:r>
            <w:r w:rsidR="00461860">
              <w:rPr>
                <w:rFonts w:asciiTheme="minorHAnsi" w:eastAsiaTheme="minorEastAsia" w:hAnsiTheme="minorHAnsi"/>
                <w:noProof/>
                <w:color w:val="auto"/>
                <w:lang w:val="sv-SE" w:eastAsia="sv-SE"/>
              </w:rPr>
              <w:tab/>
            </w:r>
            <w:r w:rsidR="00461860" w:rsidRPr="00CB763D">
              <w:rPr>
                <w:rStyle w:val="Hyperlnk"/>
                <w:noProof/>
              </w:rPr>
              <w:t>The Grammar</w:t>
            </w:r>
            <w:r w:rsidR="00461860">
              <w:rPr>
                <w:noProof/>
                <w:webHidden/>
              </w:rPr>
              <w:tab/>
            </w:r>
            <w:r w:rsidR="00461860">
              <w:rPr>
                <w:noProof/>
                <w:webHidden/>
              </w:rPr>
              <w:fldChar w:fldCharType="begin"/>
            </w:r>
            <w:r w:rsidR="00461860">
              <w:rPr>
                <w:noProof/>
                <w:webHidden/>
              </w:rPr>
              <w:instrText xml:space="preserve"> PAGEREF _Toc59126332 \h </w:instrText>
            </w:r>
            <w:r w:rsidR="00461860">
              <w:rPr>
                <w:noProof/>
                <w:webHidden/>
              </w:rPr>
            </w:r>
            <w:r w:rsidR="00461860">
              <w:rPr>
                <w:noProof/>
                <w:webHidden/>
              </w:rPr>
              <w:fldChar w:fldCharType="separate"/>
            </w:r>
            <w:r w:rsidR="00461860">
              <w:rPr>
                <w:noProof/>
                <w:webHidden/>
              </w:rPr>
              <w:t>415</w:t>
            </w:r>
            <w:r w:rsidR="00461860">
              <w:rPr>
                <w:noProof/>
                <w:webHidden/>
              </w:rPr>
              <w:fldChar w:fldCharType="end"/>
            </w:r>
          </w:hyperlink>
        </w:p>
        <w:p w14:paraId="54132AB2" w14:textId="35C1BD57" w:rsidR="00461860" w:rsidRDefault="00814EB4">
          <w:pPr>
            <w:pStyle w:val="Innehll3"/>
            <w:tabs>
              <w:tab w:val="left" w:pos="1540"/>
              <w:tab w:val="right" w:leader="dot" w:pos="9350"/>
            </w:tabs>
            <w:rPr>
              <w:rFonts w:asciiTheme="minorHAnsi" w:eastAsiaTheme="minorEastAsia" w:hAnsiTheme="minorHAnsi"/>
              <w:noProof/>
              <w:color w:val="auto"/>
              <w:lang w:val="sv-SE" w:eastAsia="sv-SE"/>
            </w:rPr>
          </w:pPr>
          <w:hyperlink w:anchor="_Toc59126333" w:history="1">
            <w:r w:rsidR="00461860" w:rsidRPr="00CB763D">
              <w:rPr>
                <w:rStyle w:val="Hyperlnk"/>
                <w:noProof/>
              </w:rPr>
              <w:t>13.18.3.</w:t>
            </w:r>
            <w:r w:rsidR="00461860">
              <w:rPr>
                <w:rFonts w:asciiTheme="minorHAnsi" w:eastAsiaTheme="minorEastAsia" w:hAnsiTheme="minorHAnsi"/>
                <w:noProof/>
                <w:color w:val="auto"/>
                <w:lang w:val="sv-SE" w:eastAsia="sv-SE"/>
              </w:rPr>
              <w:tab/>
            </w:r>
            <w:r w:rsidR="00461860" w:rsidRPr="00CB763D">
              <w:rPr>
                <w:rStyle w:val="Hyperlnk"/>
                <w:noProof/>
              </w:rPr>
              <w:t>GPPG</w:t>
            </w:r>
            <w:r w:rsidR="00461860">
              <w:rPr>
                <w:noProof/>
                <w:webHidden/>
              </w:rPr>
              <w:tab/>
            </w:r>
            <w:r w:rsidR="00461860">
              <w:rPr>
                <w:noProof/>
                <w:webHidden/>
              </w:rPr>
              <w:fldChar w:fldCharType="begin"/>
            </w:r>
            <w:r w:rsidR="00461860">
              <w:rPr>
                <w:noProof/>
                <w:webHidden/>
              </w:rPr>
              <w:instrText xml:space="preserve"> PAGEREF _Toc59126333 \h </w:instrText>
            </w:r>
            <w:r w:rsidR="00461860">
              <w:rPr>
                <w:noProof/>
                <w:webHidden/>
              </w:rPr>
            </w:r>
            <w:r w:rsidR="00461860">
              <w:rPr>
                <w:noProof/>
                <w:webHidden/>
              </w:rPr>
              <w:fldChar w:fldCharType="separate"/>
            </w:r>
            <w:r w:rsidR="00461860">
              <w:rPr>
                <w:noProof/>
                <w:webHidden/>
              </w:rPr>
              <w:t>416</w:t>
            </w:r>
            <w:r w:rsidR="00461860">
              <w:rPr>
                <w:noProof/>
                <w:webHidden/>
              </w:rPr>
              <w:fldChar w:fldCharType="end"/>
            </w:r>
          </w:hyperlink>
        </w:p>
        <w:p w14:paraId="7E59D550" w14:textId="737B629E" w:rsidR="00461860" w:rsidRDefault="00814EB4">
          <w:pPr>
            <w:pStyle w:val="Innehll3"/>
            <w:tabs>
              <w:tab w:val="left" w:pos="1540"/>
              <w:tab w:val="right" w:leader="dot" w:pos="9350"/>
            </w:tabs>
            <w:rPr>
              <w:rFonts w:asciiTheme="minorHAnsi" w:eastAsiaTheme="minorEastAsia" w:hAnsiTheme="minorHAnsi"/>
              <w:noProof/>
              <w:color w:val="auto"/>
              <w:lang w:val="sv-SE" w:eastAsia="sv-SE"/>
            </w:rPr>
          </w:pPr>
          <w:hyperlink w:anchor="_Toc59126334" w:history="1">
            <w:r w:rsidR="00461860" w:rsidRPr="00CB763D">
              <w:rPr>
                <w:rStyle w:val="Hyperlnk"/>
                <w:noProof/>
              </w:rPr>
              <w:t>13.18.4.</w:t>
            </w:r>
            <w:r w:rsidR="00461860">
              <w:rPr>
                <w:rFonts w:asciiTheme="minorHAnsi" w:eastAsiaTheme="minorEastAsia" w:hAnsiTheme="minorHAnsi"/>
                <w:noProof/>
                <w:color w:val="auto"/>
                <w:lang w:val="sv-SE" w:eastAsia="sv-SE"/>
              </w:rPr>
              <w:tab/>
            </w:r>
            <w:r w:rsidR="00461860" w:rsidRPr="00CB763D">
              <w:rPr>
                <w:rStyle w:val="Hyperlnk"/>
                <w:noProof/>
              </w:rPr>
              <w:t>JPlex</w:t>
            </w:r>
            <w:r w:rsidR="00461860">
              <w:rPr>
                <w:noProof/>
                <w:webHidden/>
              </w:rPr>
              <w:tab/>
            </w:r>
            <w:r w:rsidR="00461860">
              <w:rPr>
                <w:noProof/>
                <w:webHidden/>
              </w:rPr>
              <w:fldChar w:fldCharType="begin"/>
            </w:r>
            <w:r w:rsidR="00461860">
              <w:rPr>
                <w:noProof/>
                <w:webHidden/>
              </w:rPr>
              <w:instrText xml:space="preserve"> PAGEREF _Toc59126334 \h </w:instrText>
            </w:r>
            <w:r w:rsidR="00461860">
              <w:rPr>
                <w:noProof/>
                <w:webHidden/>
              </w:rPr>
            </w:r>
            <w:r w:rsidR="00461860">
              <w:rPr>
                <w:noProof/>
                <w:webHidden/>
              </w:rPr>
              <w:fldChar w:fldCharType="separate"/>
            </w:r>
            <w:r w:rsidR="00461860">
              <w:rPr>
                <w:noProof/>
                <w:webHidden/>
              </w:rPr>
              <w:t>420</w:t>
            </w:r>
            <w:r w:rsidR="00461860">
              <w:rPr>
                <w:noProof/>
                <w:webHidden/>
              </w:rPr>
              <w:fldChar w:fldCharType="end"/>
            </w:r>
          </w:hyperlink>
        </w:p>
        <w:p w14:paraId="5759586B" w14:textId="2A9009F3" w:rsidR="00461860" w:rsidRDefault="00814EB4">
          <w:pPr>
            <w:pStyle w:val="Innehll3"/>
            <w:tabs>
              <w:tab w:val="left" w:pos="1540"/>
              <w:tab w:val="right" w:leader="dot" w:pos="9350"/>
            </w:tabs>
            <w:rPr>
              <w:rFonts w:asciiTheme="minorHAnsi" w:eastAsiaTheme="minorEastAsia" w:hAnsiTheme="minorHAnsi"/>
              <w:noProof/>
              <w:color w:val="auto"/>
              <w:lang w:val="sv-SE" w:eastAsia="sv-SE"/>
            </w:rPr>
          </w:pPr>
          <w:hyperlink w:anchor="_Toc59126335" w:history="1">
            <w:r w:rsidR="00461860" w:rsidRPr="00CB763D">
              <w:rPr>
                <w:rStyle w:val="Hyperlnk"/>
                <w:noProof/>
              </w:rPr>
              <w:t>13.18.5.</w:t>
            </w:r>
            <w:r w:rsidR="00461860">
              <w:rPr>
                <w:rFonts w:asciiTheme="minorHAnsi" w:eastAsiaTheme="minorEastAsia" w:hAnsiTheme="minorHAnsi"/>
                <w:noProof/>
                <w:color w:val="auto"/>
                <w:lang w:val="sv-SE" w:eastAsia="sv-SE"/>
              </w:rPr>
              <w:tab/>
            </w:r>
            <w:r w:rsidR="00461860" w:rsidRPr="00CB763D">
              <w:rPr>
                <w:rStyle w:val="Hyperlnk"/>
                <w:noProof/>
              </w:rPr>
              <w:t>Main</w:t>
            </w:r>
            <w:r w:rsidR="00461860">
              <w:rPr>
                <w:noProof/>
                <w:webHidden/>
              </w:rPr>
              <w:tab/>
            </w:r>
            <w:r w:rsidR="00461860">
              <w:rPr>
                <w:noProof/>
                <w:webHidden/>
              </w:rPr>
              <w:fldChar w:fldCharType="begin"/>
            </w:r>
            <w:r w:rsidR="00461860">
              <w:rPr>
                <w:noProof/>
                <w:webHidden/>
              </w:rPr>
              <w:instrText xml:space="preserve"> PAGEREF _Toc59126335 \h </w:instrText>
            </w:r>
            <w:r w:rsidR="00461860">
              <w:rPr>
                <w:noProof/>
                <w:webHidden/>
              </w:rPr>
            </w:r>
            <w:r w:rsidR="00461860">
              <w:rPr>
                <w:noProof/>
                <w:webHidden/>
              </w:rPr>
              <w:fldChar w:fldCharType="separate"/>
            </w:r>
            <w:r w:rsidR="00461860">
              <w:rPr>
                <w:noProof/>
                <w:webHidden/>
              </w:rPr>
              <w:t>422</w:t>
            </w:r>
            <w:r w:rsidR="00461860">
              <w:rPr>
                <w:noProof/>
                <w:webHidden/>
              </w:rPr>
              <w:fldChar w:fldCharType="end"/>
            </w:r>
          </w:hyperlink>
        </w:p>
        <w:p w14:paraId="19A1F28A" w14:textId="7068FFD9" w:rsidR="00461860" w:rsidRDefault="00814EB4">
          <w:pPr>
            <w:pStyle w:val="Innehll1"/>
            <w:rPr>
              <w:rFonts w:asciiTheme="minorHAnsi" w:eastAsiaTheme="minorEastAsia" w:hAnsiTheme="minorHAnsi"/>
              <w:noProof/>
              <w:color w:val="auto"/>
              <w:lang w:val="sv-SE" w:eastAsia="sv-SE"/>
            </w:rPr>
          </w:pPr>
          <w:hyperlink w:anchor="_Toc59126336" w:history="1">
            <w:r w:rsidR="00461860" w:rsidRPr="00CB763D">
              <w:rPr>
                <w:rStyle w:val="Hyperlnk"/>
                <w:noProof/>
              </w:rPr>
              <w:t>F.</w:t>
            </w:r>
            <w:r w:rsidR="00461860">
              <w:rPr>
                <w:rFonts w:asciiTheme="minorHAnsi" w:eastAsiaTheme="minorEastAsia" w:hAnsiTheme="minorHAnsi"/>
                <w:noProof/>
                <w:color w:val="auto"/>
                <w:lang w:val="sv-SE" w:eastAsia="sv-SE"/>
              </w:rPr>
              <w:tab/>
            </w:r>
            <w:r w:rsidR="00461860" w:rsidRPr="00CB763D">
              <w:rPr>
                <w:rStyle w:val="Hyperlnk"/>
                <w:noProof/>
              </w:rPr>
              <w:t>Auxiliary Classes</w:t>
            </w:r>
            <w:r w:rsidR="00461860">
              <w:rPr>
                <w:noProof/>
                <w:webHidden/>
              </w:rPr>
              <w:tab/>
            </w:r>
            <w:r w:rsidR="00461860">
              <w:rPr>
                <w:noProof/>
                <w:webHidden/>
              </w:rPr>
              <w:fldChar w:fldCharType="begin"/>
            </w:r>
            <w:r w:rsidR="00461860">
              <w:rPr>
                <w:noProof/>
                <w:webHidden/>
              </w:rPr>
              <w:instrText xml:space="preserve"> PAGEREF _Toc59126336 \h </w:instrText>
            </w:r>
            <w:r w:rsidR="00461860">
              <w:rPr>
                <w:noProof/>
                <w:webHidden/>
              </w:rPr>
            </w:r>
            <w:r w:rsidR="00461860">
              <w:rPr>
                <w:noProof/>
                <w:webHidden/>
              </w:rPr>
              <w:fldChar w:fldCharType="separate"/>
            </w:r>
            <w:r w:rsidR="00461860">
              <w:rPr>
                <w:noProof/>
                <w:webHidden/>
              </w:rPr>
              <w:t>424</w:t>
            </w:r>
            <w:r w:rsidR="00461860">
              <w:rPr>
                <w:noProof/>
                <w:webHidden/>
              </w:rPr>
              <w:fldChar w:fldCharType="end"/>
            </w:r>
          </w:hyperlink>
        </w:p>
        <w:p w14:paraId="74E260A9" w14:textId="0B2625E9" w:rsidR="00461860" w:rsidRDefault="00814EB4">
          <w:pPr>
            <w:pStyle w:val="Innehll2"/>
            <w:tabs>
              <w:tab w:val="left" w:pos="1100"/>
              <w:tab w:val="right" w:leader="dot" w:pos="9350"/>
            </w:tabs>
            <w:rPr>
              <w:rFonts w:asciiTheme="minorHAnsi" w:eastAsiaTheme="minorEastAsia" w:hAnsiTheme="minorHAnsi"/>
              <w:noProof/>
              <w:color w:val="auto"/>
              <w:lang w:val="sv-SE" w:eastAsia="sv-SE"/>
            </w:rPr>
          </w:pPr>
          <w:hyperlink w:anchor="_Toc59126337" w:history="1">
            <w:r w:rsidR="00461860" w:rsidRPr="00CB763D">
              <w:rPr>
                <w:rStyle w:val="Hyperlnk"/>
                <w:noProof/>
              </w:rPr>
              <w:t>13.19.</w:t>
            </w:r>
            <w:r w:rsidR="00461860">
              <w:rPr>
                <w:rFonts w:asciiTheme="minorHAnsi" w:eastAsiaTheme="minorEastAsia" w:hAnsiTheme="minorHAnsi"/>
                <w:noProof/>
                <w:color w:val="auto"/>
                <w:lang w:val="sv-SE" w:eastAsia="sv-SE"/>
              </w:rPr>
              <w:tab/>
            </w:r>
            <w:r w:rsidR="00461860" w:rsidRPr="00CB763D">
              <w:rPr>
                <w:rStyle w:val="Hyperlnk"/>
                <w:noProof/>
              </w:rPr>
              <w:t>Error Handling</w:t>
            </w:r>
            <w:r w:rsidR="00461860">
              <w:rPr>
                <w:noProof/>
                <w:webHidden/>
              </w:rPr>
              <w:tab/>
            </w:r>
            <w:r w:rsidR="00461860">
              <w:rPr>
                <w:noProof/>
                <w:webHidden/>
              </w:rPr>
              <w:fldChar w:fldCharType="begin"/>
            </w:r>
            <w:r w:rsidR="00461860">
              <w:rPr>
                <w:noProof/>
                <w:webHidden/>
              </w:rPr>
              <w:instrText xml:space="preserve"> PAGEREF _Toc59126337 \h </w:instrText>
            </w:r>
            <w:r w:rsidR="00461860">
              <w:rPr>
                <w:noProof/>
                <w:webHidden/>
              </w:rPr>
            </w:r>
            <w:r w:rsidR="00461860">
              <w:rPr>
                <w:noProof/>
                <w:webHidden/>
              </w:rPr>
              <w:fldChar w:fldCharType="separate"/>
            </w:r>
            <w:r w:rsidR="00461860">
              <w:rPr>
                <w:noProof/>
                <w:webHidden/>
              </w:rPr>
              <w:t>424</w:t>
            </w:r>
            <w:r w:rsidR="00461860">
              <w:rPr>
                <w:noProof/>
                <w:webHidden/>
              </w:rPr>
              <w:fldChar w:fldCharType="end"/>
            </w:r>
          </w:hyperlink>
        </w:p>
        <w:p w14:paraId="2BA32D01" w14:textId="4964D7B6" w:rsidR="00461860" w:rsidRDefault="00814EB4">
          <w:pPr>
            <w:pStyle w:val="Innehll2"/>
            <w:tabs>
              <w:tab w:val="left" w:pos="1100"/>
              <w:tab w:val="right" w:leader="dot" w:pos="9350"/>
            </w:tabs>
            <w:rPr>
              <w:rFonts w:asciiTheme="minorHAnsi" w:eastAsiaTheme="minorEastAsia" w:hAnsiTheme="minorHAnsi"/>
              <w:noProof/>
              <w:color w:val="auto"/>
              <w:lang w:val="sv-SE" w:eastAsia="sv-SE"/>
            </w:rPr>
          </w:pPr>
          <w:hyperlink w:anchor="_Toc59126338" w:history="1">
            <w:r w:rsidR="00461860" w:rsidRPr="00CB763D">
              <w:rPr>
                <w:rStyle w:val="Hyperlnk"/>
                <w:noProof/>
              </w:rPr>
              <w:t>13.20.</w:t>
            </w:r>
            <w:r w:rsidR="00461860">
              <w:rPr>
                <w:rFonts w:asciiTheme="minorHAnsi" w:eastAsiaTheme="minorEastAsia" w:hAnsiTheme="minorHAnsi"/>
                <w:noProof/>
                <w:color w:val="auto"/>
                <w:lang w:val="sv-SE" w:eastAsia="sv-SE"/>
              </w:rPr>
              <w:tab/>
            </w:r>
            <w:r w:rsidR="00461860" w:rsidRPr="00CB763D">
              <w:rPr>
                <w:rStyle w:val="Hyperlnk"/>
                <w:noProof/>
              </w:rPr>
              <w:t>Container Classes</w:t>
            </w:r>
            <w:r w:rsidR="00461860">
              <w:rPr>
                <w:noProof/>
                <w:webHidden/>
              </w:rPr>
              <w:tab/>
            </w:r>
            <w:r w:rsidR="00461860">
              <w:rPr>
                <w:noProof/>
                <w:webHidden/>
              </w:rPr>
              <w:fldChar w:fldCharType="begin"/>
            </w:r>
            <w:r w:rsidR="00461860">
              <w:rPr>
                <w:noProof/>
                <w:webHidden/>
              </w:rPr>
              <w:instrText xml:space="preserve"> PAGEREF _Toc59126338 \h </w:instrText>
            </w:r>
            <w:r w:rsidR="00461860">
              <w:rPr>
                <w:noProof/>
                <w:webHidden/>
              </w:rPr>
            </w:r>
            <w:r w:rsidR="00461860">
              <w:rPr>
                <w:noProof/>
                <w:webHidden/>
              </w:rPr>
              <w:fldChar w:fldCharType="separate"/>
            </w:r>
            <w:r w:rsidR="00461860">
              <w:rPr>
                <w:noProof/>
                <w:webHidden/>
              </w:rPr>
              <w:t>428</w:t>
            </w:r>
            <w:r w:rsidR="00461860">
              <w:rPr>
                <w:noProof/>
                <w:webHidden/>
              </w:rPr>
              <w:fldChar w:fldCharType="end"/>
            </w:r>
          </w:hyperlink>
        </w:p>
        <w:p w14:paraId="2E0251B6" w14:textId="050EA581" w:rsidR="00461860" w:rsidRDefault="00814EB4">
          <w:pPr>
            <w:pStyle w:val="Innehll3"/>
            <w:tabs>
              <w:tab w:val="left" w:pos="1540"/>
              <w:tab w:val="right" w:leader="dot" w:pos="9350"/>
            </w:tabs>
            <w:rPr>
              <w:rFonts w:asciiTheme="minorHAnsi" w:eastAsiaTheme="minorEastAsia" w:hAnsiTheme="minorHAnsi"/>
              <w:noProof/>
              <w:color w:val="auto"/>
              <w:lang w:val="sv-SE" w:eastAsia="sv-SE"/>
            </w:rPr>
          </w:pPr>
          <w:hyperlink w:anchor="_Toc59126339" w:history="1">
            <w:r w:rsidR="00461860" w:rsidRPr="00CB763D">
              <w:rPr>
                <w:rStyle w:val="Hyperlnk"/>
                <w:noProof/>
              </w:rPr>
              <w:t>13.20.1.</w:t>
            </w:r>
            <w:r w:rsidR="00461860">
              <w:rPr>
                <w:rFonts w:asciiTheme="minorHAnsi" w:eastAsiaTheme="minorEastAsia" w:hAnsiTheme="minorHAnsi"/>
                <w:noProof/>
                <w:color w:val="auto"/>
                <w:lang w:val="sv-SE" w:eastAsia="sv-SE"/>
              </w:rPr>
              <w:tab/>
            </w:r>
            <w:r w:rsidR="00461860" w:rsidRPr="00CB763D">
              <w:rPr>
                <w:rStyle w:val="Hyperlnk"/>
                <w:noProof/>
              </w:rPr>
              <w:t>Ordered Pair</w:t>
            </w:r>
            <w:r w:rsidR="00461860">
              <w:rPr>
                <w:noProof/>
                <w:webHidden/>
              </w:rPr>
              <w:tab/>
            </w:r>
            <w:r w:rsidR="00461860">
              <w:rPr>
                <w:noProof/>
                <w:webHidden/>
              </w:rPr>
              <w:fldChar w:fldCharType="begin"/>
            </w:r>
            <w:r w:rsidR="00461860">
              <w:rPr>
                <w:noProof/>
                <w:webHidden/>
              </w:rPr>
              <w:instrText xml:space="preserve"> PAGEREF _Toc59126339 \h </w:instrText>
            </w:r>
            <w:r w:rsidR="00461860">
              <w:rPr>
                <w:noProof/>
                <w:webHidden/>
              </w:rPr>
            </w:r>
            <w:r w:rsidR="00461860">
              <w:rPr>
                <w:noProof/>
                <w:webHidden/>
              </w:rPr>
              <w:fldChar w:fldCharType="separate"/>
            </w:r>
            <w:r w:rsidR="00461860">
              <w:rPr>
                <w:noProof/>
                <w:webHidden/>
              </w:rPr>
              <w:t>428</w:t>
            </w:r>
            <w:r w:rsidR="00461860">
              <w:rPr>
                <w:noProof/>
                <w:webHidden/>
              </w:rPr>
              <w:fldChar w:fldCharType="end"/>
            </w:r>
          </w:hyperlink>
        </w:p>
        <w:p w14:paraId="2A057E7F" w14:textId="26F41D4A" w:rsidR="00461860" w:rsidRDefault="00814EB4">
          <w:pPr>
            <w:pStyle w:val="Innehll2"/>
            <w:tabs>
              <w:tab w:val="left" w:pos="1100"/>
              <w:tab w:val="right" w:leader="dot" w:pos="9350"/>
            </w:tabs>
            <w:rPr>
              <w:rFonts w:asciiTheme="minorHAnsi" w:eastAsiaTheme="minorEastAsia" w:hAnsiTheme="minorHAnsi"/>
              <w:noProof/>
              <w:color w:val="auto"/>
              <w:lang w:val="sv-SE" w:eastAsia="sv-SE"/>
            </w:rPr>
          </w:pPr>
          <w:hyperlink w:anchor="_Toc59126340" w:history="1">
            <w:r w:rsidR="00461860" w:rsidRPr="00CB763D">
              <w:rPr>
                <w:rStyle w:val="Hyperlnk"/>
                <w:noProof/>
              </w:rPr>
              <w:t>13.21.</w:t>
            </w:r>
            <w:r w:rsidR="00461860">
              <w:rPr>
                <w:rFonts w:asciiTheme="minorHAnsi" w:eastAsiaTheme="minorEastAsia" w:hAnsiTheme="minorHAnsi"/>
                <w:noProof/>
                <w:color w:val="auto"/>
                <w:lang w:val="sv-SE" w:eastAsia="sv-SE"/>
              </w:rPr>
              <w:tab/>
            </w:r>
            <w:r w:rsidR="00461860" w:rsidRPr="00CB763D">
              <w:rPr>
                <w:rStyle w:val="Hyperlnk"/>
                <w:noProof/>
              </w:rPr>
              <w:t>Graph</w:t>
            </w:r>
            <w:r w:rsidR="00461860">
              <w:rPr>
                <w:noProof/>
                <w:webHidden/>
              </w:rPr>
              <w:tab/>
            </w:r>
            <w:r w:rsidR="00461860">
              <w:rPr>
                <w:noProof/>
                <w:webHidden/>
              </w:rPr>
              <w:fldChar w:fldCharType="begin"/>
            </w:r>
            <w:r w:rsidR="00461860">
              <w:rPr>
                <w:noProof/>
                <w:webHidden/>
              </w:rPr>
              <w:instrText xml:space="preserve"> PAGEREF _Toc59126340 \h </w:instrText>
            </w:r>
            <w:r w:rsidR="00461860">
              <w:rPr>
                <w:noProof/>
                <w:webHidden/>
              </w:rPr>
            </w:r>
            <w:r w:rsidR="00461860">
              <w:rPr>
                <w:noProof/>
                <w:webHidden/>
              </w:rPr>
              <w:fldChar w:fldCharType="separate"/>
            </w:r>
            <w:r w:rsidR="00461860">
              <w:rPr>
                <w:noProof/>
                <w:webHidden/>
              </w:rPr>
              <w:t>429</w:t>
            </w:r>
            <w:r w:rsidR="00461860">
              <w:rPr>
                <w:noProof/>
                <w:webHidden/>
              </w:rPr>
              <w:fldChar w:fldCharType="end"/>
            </w:r>
          </w:hyperlink>
        </w:p>
        <w:p w14:paraId="2FD29DA3" w14:textId="1C74E158" w:rsidR="00461860" w:rsidRDefault="00814EB4">
          <w:pPr>
            <w:pStyle w:val="Innehll3"/>
            <w:tabs>
              <w:tab w:val="left" w:pos="1540"/>
              <w:tab w:val="right" w:leader="dot" w:pos="9350"/>
            </w:tabs>
            <w:rPr>
              <w:rFonts w:asciiTheme="minorHAnsi" w:eastAsiaTheme="minorEastAsia" w:hAnsiTheme="minorHAnsi"/>
              <w:noProof/>
              <w:color w:val="auto"/>
              <w:lang w:val="sv-SE" w:eastAsia="sv-SE"/>
            </w:rPr>
          </w:pPr>
          <w:hyperlink w:anchor="_Toc59126341" w:history="1">
            <w:r w:rsidR="00461860" w:rsidRPr="00CB763D">
              <w:rPr>
                <w:rStyle w:val="Hyperlnk"/>
                <w:noProof/>
              </w:rPr>
              <w:t>13.21.1.</w:t>
            </w:r>
            <w:r w:rsidR="00461860">
              <w:rPr>
                <w:rFonts w:asciiTheme="minorHAnsi" w:eastAsiaTheme="minorEastAsia" w:hAnsiTheme="minorHAnsi"/>
                <w:noProof/>
                <w:color w:val="auto"/>
                <w:lang w:val="sv-SE" w:eastAsia="sv-SE"/>
              </w:rPr>
              <w:tab/>
            </w:r>
            <w:r w:rsidR="00461860" w:rsidRPr="00CB763D">
              <w:rPr>
                <w:rStyle w:val="Hyperlnk"/>
                <w:noProof/>
              </w:rPr>
              <w:t>Addition and Removal of Vertices and Edges</w:t>
            </w:r>
            <w:r w:rsidR="00461860">
              <w:rPr>
                <w:noProof/>
                <w:webHidden/>
              </w:rPr>
              <w:tab/>
            </w:r>
            <w:r w:rsidR="00461860">
              <w:rPr>
                <w:noProof/>
                <w:webHidden/>
              </w:rPr>
              <w:fldChar w:fldCharType="begin"/>
            </w:r>
            <w:r w:rsidR="00461860">
              <w:rPr>
                <w:noProof/>
                <w:webHidden/>
              </w:rPr>
              <w:instrText xml:space="preserve"> PAGEREF _Toc59126341 \h </w:instrText>
            </w:r>
            <w:r w:rsidR="00461860">
              <w:rPr>
                <w:noProof/>
                <w:webHidden/>
              </w:rPr>
            </w:r>
            <w:r w:rsidR="00461860">
              <w:rPr>
                <w:noProof/>
                <w:webHidden/>
              </w:rPr>
              <w:fldChar w:fldCharType="separate"/>
            </w:r>
            <w:r w:rsidR="00461860">
              <w:rPr>
                <w:noProof/>
                <w:webHidden/>
              </w:rPr>
              <w:t>430</w:t>
            </w:r>
            <w:r w:rsidR="00461860">
              <w:rPr>
                <w:noProof/>
                <w:webHidden/>
              </w:rPr>
              <w:fldChar w:fldCharType="end"/>
            </w:r>
          </w:hyperlink>
        </w:p>
        <w:p w14:paraId="3DF64557" w14:textId="090A01E2" w:rsidR="00461860" w:rsidRDefault="00814EB4">
          <w:pPr>
            <w:pStyle w:val="Innehll3"/>
            <w:tabs>
              <w:tab w:val="left" w:pos="1540"/>
              <w:tab w:val="right" w:leader="dot" w:pos="9350"/>
            </w:tabs>
            <w:rPr>
              <w:rFonts w:asciiTheme="minorHAnsi" w:eastAsiaTheme="minorEastAsia" w:hAnsiTheme="minorHAnsi"/>
              <w:noProof/>
              <w:color w:val="auto"/>
              <w:lang w:val="sv-SE" w:eastAsia="sv-SE"/>
            </w:rPr>
          </w:pPr>
          <w:hyperlink w:anchor="_Toc59126342" w:history="1">
            <w:r w:rsidR="00461860" w:rsidRPr="00CB763D">
              <w:rPr>
                <w:rStyle w:val="Hyperlnk"/>
                <w:noProof/>
              </w:rPr>
              <w:t>13.21.2.</w:t>
            </w:r>
            <w:r w:rsidR="00461860">
              <w:rPr>
                <w:rFonts w:asciiTheme="minorHAnsi" w:eastAsiaTheme="minorEastAsia" w:hAnsiTheme="minorHAnsi"/>
                <w:noProof/>
                <w:color w:val="auto"/>
                <w:lang w:val="sv-SE" w:eastAsia="sv-SE"/>
              </w:rPr>
              <w:tab/>
            </w:r>
            <w:r w:rsidR="00461860" w:rsidRPr="00CB763D">
              <w:rPr>
                <w:rStyle w:val="Hyperlnk"/>
                <w:noProof/>
              </w:rPr>
              <w:t>Graph Partition</w:t>
            </w:r>
            <w:r w:rsidR="00461860">
              <w:rPr>
                <w:noProof/>
                <w:webHidden/>
              </w:rPr>
              <w:tab/>
            </w:r>
            <w:r w:rsidR="00461860">
              <w:rPr>
                <w:noProof/>
                <w:webHidden/>
              </w:rPr>
              <w:fldChar w:fldCharType="begin"/>
            </w:r>
            <w:r w:rsidR="00461860">
              <w:rPr>
                <w:noProof/>
                <w:webHidden/>
              </w:rPr>
              <w:instrText xml:space="preserve"> PAGEREF _Toc59126342 \h </w:instrText>
            </w:r>
            <w:r w:rsidR="00461860">
              <w:rPr>
                <w:noProof/>
                <w:webHidden/>
              </w:rPr>
            </w:r>
            <w:r w:rsidR="00461860">
              <w:rPr>
                <w:noProof/>
                <w:webHidden/>
              </w:rPr>
              <w:fldChar w:fldCharType="separate"/>
            </w:r>
            <w:r w:rsidR="00461860">
              <w:rPr>
                <w:noProof/>
                <w:webHidden/>
              </w:rPr>
              <w:t>430</w:t>
            </w:r>
            <w:r w:rsidR="00461860">
              <w:rPr>
                <w:noProof/>
                <w:webHidden/>
              </w:rPr>
              <w:fldChar w:fldCharType="end"/>
            </w:r>
          </w:hyperlink>
        </w:p>
        <w:p w14:paraId="2BCEED41" w14:textId="58D91EBE" w:rsidR="00461860" w:rsidRDefault="00814EB4">
          <w:pPr>
            <w:pStyle w:val="Innehll1"/>
            <w:rPr>
              <w:rFonts w:asciiTheme="minorHAnsi" w:eastAsiaTheme="minorEastAsia" w:hAnsiTheme="minorHAnsi"/>
              <w:noProof/>
              <w:color w:val="auto"/>
              <w:lang w:val="sv-SE" w:eastAsia="sv-SE"/>
            </w:rPr>
          </w:pPr>
          <w:hyperlink w:anchor="_Toc59126343" w:history="1">
            <w:r w:rsidR="00461860" w:rsidRPr="00CB763D">
              <w:rPr>
                <w:rStyle w:val="Hyperlnk"/>
                <w:noProof/>
              </w:rPr>
              <w:t>G.</w:t>
            </w:r>
            <w:r w:rsidR="00461860">
              <w:rPr>
                <w:rFonts w:asciiTheme="minorHAnsi" w:eastAsiaTheme="minorEastAsia" w:hAnsiTheme="minorHAnsi"/>
                <w:noProof/>
                <w:color w:val="auto"/>
                <w:lang w:val="sv-SE" w:eastAsia="sv-SE"/>
              </w:rPr>
              <w:tab/>
            </w:r>
            <w:r w:rsidR="00461860" w:rsidRPr="00CB763D">
              <w:rPr>
                <w:rStyle w:val="Hyperlnk"/>
                <w:noProof/>
              </w:rPr>
              <w:t>The ASCII Table</w:t>
            </w:r>
            <w:r w:rsidR="00461860">
              <w:rPr>
                <w:noProof/>
                <w:webHidden/>
              </w:rPr>
              <w:tab/>
            </w:r>
            <w:r w:rsidR="00461860">
              <w:rPr>
                <w:noProof/>
                <w:webHidden/>
              </w:rPr>
              <w:fldChar w:fldCharType="begin"/>
            </w:r>
            <w:r w:rsidR="00461860">
              <w:rPr>
                <w:noProof/>
                <w:webHidden/>
              </w:rPr>
              <w:instrText xml:space="preserve"> PAGEREF _Toc59126343 \h </w:instrText>
            </w:r>
            <w:r w:rsidR="00461860">
              <w:rPr>
                <w:noProof/>
                <w:webHidden/>
              </w:rPr>
            </w:r>
            <w:r w:rsidR="00461860">
              <w:rPr>
                <w:noProof/>
                <w:webHidden/>
              </w:rPr>
              <w:fldChar w:fldCharType="separate"/>
            </w:r>
            <w:r w:rsidR="00461860">
              <w:rPr>
                <w:noProof/>
                <w:webHidden/>
              </w:rPr>
              <w:t>432</w:t>
            </w:r>
            <w:r w:rsidR="00461860">
              <w:rPr>
                <w:noProof/>
                <w:webHidden/>
              </w:rPr>
              <w:fldChar w:fldCharType="end"/>
            </w:r>
          </w:hyperlink>
        </w:p>
        <w:p w14:paraId="3C709780" w14:textId="0B92450F" w:rsidR="00461860" w:rsidRDefault="00814EB4">
          <w:pPr>
            <w:pStyle w:val="Innehll1"/>
            <w:rPr>
              <w:rFonts w:asciiTheme="minorHAnsi" w:eastAsiaTheme="minorEastAsia" w:hAnsiTheme="minorHAnsi"/>
              <w:noProof/>
              <w:color w:val="auto"/>
              <w:lang w:val="sv-SE" w:eastAsia="sv-SE"/>
            </w:rPr>
          </w:pPr>
          <w:hyperlink w:anchor="_Toc59126344" w:history="1">
            <w:r w:rsidR="00461860" w:rsidRPr="00CB763D">
              <w:rPr>
                <w:rStyle w:val="Hyperlnk"/>
                <w:noProof/>
              </w:rPr>
              <w:t>H.</w:t>
            </w:r>
            <w:r w:rsidR="00461860">
              <w:rPr>
                <w:rFonts w:asciiTheme="minorHAnsi" w:eastAsiaTheme="minorEastAsia" w:hAnsiTheme="minorHAnsi"/>
                <w:noProof/>
                <w:color w:val="auto"/>
                <w:lang w:val="sv-SE" w:eastAsia="sv-SE"/>
              </w:rPr>
              <w:tab/>
            </w:r>
            <w:r w:rsidR="00461860" w:rsidRPr="00CB763D">
              <w:rPr>
                <w:rStyle w:val="Hyperlnk"/>
                <w:noProof/>
              </w:rPr>
              <w:t>A Crash Course in C</w:t>
            </w:r>
            <w:r w:rsidR="00461860">
              <w:rPr>
                <w:noProof/>
                <w:webHidden/>
              </w:rPr>
              <w:tab/>
            </w:r>
            <w:r w:rsidR="00461860">
              <w:rPr>
                <w:noProof/>
                <w:webHidden/>
              </w:rPr>
              <w:fldChar w:fldCharType="begin"/>
            </w:r>
            <w:r w:rsidR="00461860">
              <w:rPr>
                <w:noProof/>
                <w:webHidden/>
              </w:rPr>
              <w:instrText xml:space="preserve"> PAGEREF _Toc59126344 \h </w:instrText>
            </w:r>
            <w:r w:rsidR="00461860">
              <w:rPr>
                <w:noProof/>
                <w:webHidden/>
              </w:rPr>
            </w:r>
            <w:r w:rsidR="00461860">
              <w:rPr>
                <w:noProof/>
                <w:webHidden/>
              </w:rPr>
              <w:fldChar w:fldCharType="separate"/>
            </w:r>
            <w:r w:rsidR="00461860">
              <w:rPr>
                <w:noProof/>
                <w:webHidden/>
              </w:rPr>
              <w:t>433</w:t>
            </w:r>
            <w:r w:rsidR="00461860">
              <w:rPr>
                <w:noProof/>
                <w:webHidden/>
              </w:rPr>
              <w:fldChar w:fldCharType="end"/>
            </w:r>
          </w:hyperlink>
        </w:p>
        <w:p w14:paraId="4670EEE1" w14:textId="41AAFADA" w:rsidR="00461860" w:rsidRDefault="00814EB4">
          <w:pPr>
            <w:pStyle w:val="Innehll2"/>
            <w:tabs>
              <w:tab w:val="left" w:pos="1100"/>
              <w:tab w:val="right" w:leader="dot" w:pos="9350"/>
            </w:tabs>
            <w:rPr>
              <w:rFonts w:asciiTheme="minorHAnsi" w:eastAsiaTheme="minorEastAsia" w:hAnsiTheme="minorHAnsi"/>
              <w:noProof/>
              <w:color w:val="auto"/>
              <w:lang w:val="sv-SE" w:eastAsia="sv-SE"/>
            </w:rPr>
          </w:pPr>
          <w:hyperlink w:anchor="_Toc59126345" w:history="1">
            <w:r w:rsidR="00461860" w:rsidRPr="00CB763D">
              <w:rPr>
                <w:rStyle w:val="Hyperlnk"/>
                <w:noProof/>
              </w:rPr>
              <w:t>13.22.</w:t>
            </w:r>
            <w:r w:rsidR="00461860">
              <w:rPr>
                <w:rFonts w:asciiTheme="minorHAnsi" w:eastAsiaTheme="minorEastAsia" w:hAnsiTheme="minorHAnsi"/>
                <w:noProof/>
                <w:color w:val="auto"/>
                <w:lang w:val="sv-SE" w:eastAsia="sv-SE"/>
              </w:rPr>
              <w:tab/>
            </w:r>
            <w:r w:rsidR="00461860" w:rsidRPr="00CB763D">
              <w:rPr>
                <w:rStyle w:val="Hyperlnk"/>
                <w:noProof/>
              </w:rPr>
              <w:t>The Compiler and the Linker</w:t>
            </w:r>
            <w:r w:rsidR="00461860">
              <w:rPr>
                <w:noProof/>
                <w:webHidden/>
              </w:rPr>
              <w:tab/>
            </w:r>
            <w:r w:rsidR="00461860">
              <w:rPr>
                <w:noProof/>
                <w:webHidden/>
              </w:rPr>
              <w:fldChar w:fldCharType="begin"/>
            </w:r>
            <w:r w:rsidR="00461860">
              <w:rPr>
                <w:noProof/>
                <w:webHidden/>
              </w:rPr>
              <w:instrText xml:space="preserve"> PAGEREF _Toc59126345 \h </w:instrText>
            </w:r>
            <w:r w:rsidR="00461860">
              <w:rPr>
                <w:noProof/>
                <w:webHidden/>
              </w:rPr>
            </w:r>
            <w:r w:rsidR="00461860">
              <w:rPr>
                <w:noProof/>
                <w:webHidden/>
              </w:rPr>
              <w:fldChar w:fldCharType="separate"/>
            </w:r>
            <w:r w:rsidR="00461860">
              <w:rPr>
                <w:noProof/>
                <w:webHidden/>
              </w:rPr>
              <w:t>433</w:t>
            </w:r>
            <w:r w:rsidR="00461860">
              <w:rPr>
                <w:noProof/>
                <w:webHidden/>
              </w:rPr>
              <w:fldChar w:fldCharType="end"/>
            </w:r>
          </w:hyperlink>
        </w:p>
        <w:p w14:paraId="7588FE5C" w14:textId="1228B206" w:rsidR="00461860" w:rsidRDefault="00814EB4">
          <w:pPr>
            <w:pStyle w:val="Innehll2"/>
            <w:tabs>
              <w:tab w:val="left" w:pos="1100"/>
              <w:tab w:val="right" w:leader="dot" w:pos="9350"/>
            </w:tabs>
            <w:rPr>
              <w:rFonts w:asciiTheme="minorHAnsi" w:eastAsiaTheme="minorEastAsia" w:hAnsiTheme="minorHAnsi"/>
              <w:noProof/>
              <w:color w:val="auto"/>
              <w:lang w:val="sv-SE" w:eastAsia="sv-SE"/>
            </w:rPr>
          </w:pPr>
          <w:hyperlink w:anchor="_Toc59126346" w:history="1">
            <w:r w:rsidR="00461860" w:rsidRPr="00CB763D">
              <w:rPr>
                <w:rStyle w:val="Hyperlnk"/>
                <w:noProof/>
              </w:rPr>
              <w:t>13.23.</w:t>
            </w:r>
            <w:r w:rsidR="00461860">
              <w:rPr>
                <w:rFonts w:asciiTheme="minorHAnsi" w:eastAsiaTheme="minorEastAsia" w:hAnsiTheme="minorHAnsi"/>
                <w:noProof/>
                <w:color w:val="auto"/>
                <w:lang w:val="sv-SE" w:eastAsia="sv-SE"/>
              </w:rPr>
              <w:tab/>
            </w:r>
            <w:r w:rsidR="00461860" w:rsidRPr="00CB763D">
              <w:rPr>
                <w:rStyle w:val="Hyperlnk"/>
                <w:noProof/>
              </w:rPr>
              <w:t>The Hello-World Program</w:t>
            </w:r>
            <w:r w:rsidR="00461860">
              <w:rPr>
                <w:noProof/>
                <w:webHidden/>
              </w:rPr>
              <w:tab/>
            </w:r>
            <w:r w:rsidR="00461860">
              <w:rPr>
                <w:noProof/>
                <w:webHidden/>
              </w:rPr>
              <w:fldChar w:fldCharType="begin"/>
            </w:r>
            <w:r w:rsidR="00461860">
              <w:rPr>
                <w:noProof/>
                <w:webHidden/>
              </w:rPr>
              <w:instrText xml:space="preserve"> PAGEREF _Toc59126346 \h </w:instrText>
            </w:r>
            <w:r w:rsidR="00461860">
              <w:rPr>
                <w:noProof/>
                <w:webHidden/>
              </w:rPr>
            </w:r>
            <w:r w:rsidR="00461860">
              <w:rPr>
                <w:noProof/>
                <w:webHidden/>
              </w:rPr>
              <w:fldChar w:fldCharType="separate"/>
            </w:r>
            <w:r w:rsidR="00461860">
              <w:rPr>
                <w:noProof/>
                <w:webHidden/>
              </w:rPr>
              <w:t>434</w:t>
            </w:r>
            <w:r w:rsidR="00461860">
              <w:rPr>
                <w:noProof/>
                <w:webHidden/>
              </w:rPr>
              <w:fldChar w:fldCharType="end"/>
            </w:r>
          </w:hyperlink>
        </w:p>
        <w:p w14:paraId="2392FA59" w14:textId="1FB8751B" w:rsidR="00461860" w:rsidRDefault="00814EB4">
          <w:pPr>
            <w:pStyle w:val="Innehll2"/>
            <w:tabs>
              <w:tab w:val="left" w:pos="1100"/>
              <w:tab w:val="right" w:leader="dot" w:pos="9350"/>
            </w:tabs>
            <w:rPr>
              <w:rFonts w:asciiTheme="minorHAnsi" w:eastAsiaTheme="minorEastAsia" w:hAnsiTheme="minorHAnsi"/>
              <w:noProof/>
              <w:color w:val="auto"/>
              <w:lang w:val="sv-SE" w:eastAsia="sv-SE"/>
            </w:rPr>
          </w:pPr>
          <w:hyperlink w:anchor="_Toc59126347" w:history="1">
            <w:r w:rsidR="00461860" w:rsidRPr="00CB763D">
              <w:rPr>
                <w:rStyle w:val="Hyperlnk"/>
                <w:noProof/>
              </w:rPr>
              <w:t>13.24.</w:t>
            </w:r>
            <w:r w:rsidR="00461860">
              <w:rPr>
                <w:rFonts w:asciiTheme="minorHAnsi" w:eastAsiaTheme="minorEastAsia" w:hAnsiTheme="minorHAnsi"/>
                <w:noProof/>
                <w:color w:val="auto"/>
                <w:lang w:val="sv-SE" w:eastAsia="sv-SE"/>
              </w:rPr>
              <w:tab/>
            </w:r>
            <w:r w:rsidR="00461860" w:rsidRPr="00CB763D">
              <w:rPr>
                <w:rStyle w:val="Hyperlnk"/>
                <w:noProof/>
              </w:rPr>
              <w:t>Comments</w:t>
            </w:r>
            <w:r w:rsidR="00461860">
              <w:rPr>
                <w:noProof/>
                <w:webHidden/>
              </w:rPr>
              <w:tab/>
            </w:r>
            <w:r w:rsidR="00461860">
              <w:rPr>
                <w:noProof/>
                <w:webHidden/>
              </w:rPr>
              <w:fldChar w:fldCharType="begin"/>
            </w:r>
            <w:r w:rsidR="00461860">
              <w:rPr>
                <w:noProof/>
                <w:webHidden/>
              </w:rPr>
              <w:instrText xml:space="preserve"> PAGEREF _Toc59126347 \h </w:instrText>
            </w:r>
            <w:r w:rsidR="00461860">
              <w:rPr>
                <w:noProof/>
                <w:webHidden/>
              </w:rPr>
            </w:r>
            <w:r w:rsidR="00461860">
              <w:rPr>
                <w:noProof/>
                <w:webHidden/>
              </w:rPr>
              <w:fldChar w:fldCharType="separate"/>
            </w:r>
            <w:r w:rsidR="00461860">
              <w:rPr>
                <w:noProof/>
                <w:webHidden/>
              </w:rPr>
              <w:t>435</w:t>
            </w:r>
            <w:r w:rsidR="00461860">
              <w:rPr>
                <w:noProof/>
                <w:webHidden/>
              </w:rPr>
              <w:fldChar w:fldCharType="end"/>
            </w:r>
          </w:hyperlink>
        </w:p>
        <w:p w14:paraId="589AE399" w14:textId="02F544DC" w:rsidR="00461860" w:rsidRDefault="00814EB4">
          <w:pPr>
            <w:pStyle w:val="Innehll2"/>
            <w:tabs>
              <w:tab w:val="left" w:pos="1100"/>
              <w:tab w:val="right" w:leader="dot" w:pos="9350"/>
            </w:tabs>
            <w:rPr>
              <w:rFonts w:asciiTheme="minorHAnsi" w:eastAsiaTheme="minorEastAsia" w:hAnsiTheme="minorHAnsi"/>
              <w:noProof/>
              <w:color w:val="auto"/>
              <w:lang w:val="sv-SE" w:eastAsia="sv-SE"/>
            </w:rPr>
          </w:pPr>
          <w:hyperlink w:anchor="_Toc59126348" w:history="1">
            <w:r w:rsidR="00461860" w:rsidRPr="00CB763D">
              <w:rPr>
                <w:rStyle w:val="Hyperlnk"/>
                <w:noProof/>
              </w:rPr>
              <w:t>13.25.</w:t>
            </w:r>
            <w:r w:rsidR="00461860">
              <w:rPr>
                <w:rFonts w:asciiTheme="minorHAnsi" w:eastAsiaTheme="minorEastAsia" w:hAnsiTheme="minorHAnsi"/>
                <w:noProof/>
                <w:color w:val="auto"/>
                <w:lang w:val="sv-SE" w:eastAsia="sv-SE"/>
              </w:rPr>
              <w:tab/>
            </w:r>
            <w:r w:rsidR="00461860" w:rsidRPr="00CB763D">
              <w:rPr>
                <w:rStyle w:val="Hyperlnk"/>
                <w:noProof/>
              </w:rPr>
              <w:t>Types and Variables</w:t>
            </w:r>
            <w:r w:rsidR="00461860">
              <w:rPr>
                <w:noProof/>
                <w:webHidden/>
              </w:rPr>
              <w:tab/>
            </w:r>
            <w:r w:rsidR="00461860">
              <w:rPr>
                <w:noProof/>
                <w:webHidden/>
              </w:rPr>
              <w:fldChar w:fldCharType="begin"/>
            </w:r>
            <w:r w:rsidR="00461860">
              <w:rPr>
                <w:noProof/>
                <w:webHidden/>
              </w:rPr>
              <w:instrText xml:space="preserve"> PAGEREF _Toc59126348 \h </w:instrText>
            </w:r>
            <w:r w:rsidR="00461860">
              <w:rPr>
                <w:noProof/>
                <w:webHidden/>
              </w:rPr>
            </w:r>
            <w:r w:rsidR="00461860">
              <w:rPr>
                <w:noProof/>
                <w:webHidden/>
              </w:rPr>
              <w:fldChar w:fldCharType="separate"/>
            </w:r>
            <w:r w:rsidR="00461860">
              <w:rPr>
                <w:noProof/>
                <w:webHidden/>
              </w:rPr>
              <w:t>435</w:t>
            </w:r>
            <w:r w:rsidR="00461860">
              <w:rPr>
                <w:noProof/>
                <w:webHidden/>
              </w:rPr>
              <w:fldChar w:fldCharType="end"/>
            </w:r>
          </w:hyperlink>
        </w:p>
        <w:p w14:paraId="491A586C" w14:textId="1AA34020"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349" w:history="1">
            <w:r w:rsidR="00461860" w:rsidRPr="00CB763D">
              <w:rPr>
                <w:rStyle w:val="Hyperlnk"/>
                <w:noProof/>
              </w:rPr>
              <w:t>1.1.1</w:t>
            </w:r>
            <w:r w:rsidR="00461860">
              <w:rPr>
                <w:rFonts w:asciiTheme="minorHAnsi" w:eastAsiaTheme="minorEastAsia" w:hAnsiTheme="minorHAnsi"/>
                <w:noProof/>
                <w:color w:val="auto"/>
                <w:lang w:val="sv-SE" w:eastAsia="sv-SE"/>
              </w:rPr>
              <w:tab/>
            </w:r>
            <w:r w:rsidR="00461860" w:rsidRPr="00CB763D">
              <w:rPr>
                <w:rStyle w:val="Hyperlnk"/>
                <w:noProof/>
              </w:rPr>
              <w:t>Simple Types</w:t>
            </w:r>
            <w:r w:rsidR="00461860">
              <w:rPr>
                <w:noProof/>
                <w:webHidden/>
              </w:rPr>
              <w:tab/>
            </w:r>
            <w:r w:rsidR="00461860">
              <w:rPr>
                <w:noProof/>
                <w:webHidden/>
              </w:rPr>
              <w:fldChar w:fldCharType="begin"/>
            </w:r>
            <w:r w:rsidR="00461860">
              <w:rPr>
                <w:noProof/>
                <w:webHidden/>
              </w:rPr>
              <w:instrText xml:space="preserve"> PAGEREF _Toc59126349 \h </w:instrText>
            </w:r>
            <w:r w:rsidR="00461860">
              <w:rPr>
                <w:noProof/>
                <w:webHidden/>
              </w:rPr>
            </w:r>
            <w:r w:rsidR="00461860">
              <w:rPr>
                <w:noProof/>
                <w:webHidden/>
              </w:rPr>
              <w:fldChar w:fldCharType="separate"/>
            </w:r>
            <w:r w:rsidR="00461860">
              <w:rPr>
                <w:noProof/>
                <w:webHidden/>
              </w:rPr>
              <w:t>435</w:t>
            </w:r>
            <w:r w:rsidR="00461860">
              <w:rPr>
                <w:noProof/>
                <w:webHidden/>
              </w:rPr>
              <w:fldChar w:fldCharType="end"/>
            </w:r>
          </w:hyperlink>
        </w:p>
        <w:p w14:paraId="12BEFA09" w14:textId="41A874A9"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350" w:history="1">
            <w:r w:rsidR="00461860" w:rsidRPr="00CB763D">
              <w:rPr>
                <w:rStyle w:val="Hyperlnk"/>
                <w:noProof/>
              </w:rPr>
              <w:t>2.1.1</w:t>
            </w:r>
            <w:r w:rsidR="00461860">
              <w:rPr>
                <w:rFonts w:asciiTheme="minorHAnsi" w:eastAsiaTheme="minorEastAsia" w:hAnsiTheme="minorHAnsi"/>
                <w:noProof/>
                <w:color w:val="auto"/>
                <w:lang w:val="sv-SE" w:eastAsia="sv-SE"/>
              </w:rPr>
              <w:tab/>
            </w:r>
            <w:r w:rsidR="00461860" w:rsidRPr="00CB763D">
              <w:rPr>
                <w:rStyle w:val="Hyperlnk"/>
                <w:noProof/>
              </w:rPr>
              <w:t>Variables</w:t>
            </w:r>
            <w:r w:rsidR="00461860">
              <w:rPr>
                <w:noProof/>
                <w:webHidden/>
              </w:rPr>
              <w:tab/>
            </w:r>
            <w:r w:rsidR="00461860">
              <w:rPr>
                <w:noProof/>
                <w:webHidden/>
              </w:rPr>
              <w:fldChar w:fldCharType="begin"/>
            </w:r>
            <w:r w:rsidR="00461860">
              <w:rPr>
                <w:noProof/>
                <w:webHidden/>
              </w:rPr>
              <w:instrText xml:space="preserve"> PAGEREF _Toc59126350 \h </w:instrText>
            </w:r>
            <w:r w:rsidR="00461860">
              <w:rPr>
                <w:noProof/>
                <w:webHidden/>
              </w:rPr>
            </w:r>
            <w:r w:rsidR="00461860">
              <w:rPr>
                <w:noProof/>
                <w:webHidden/>
              </w:rPr>
              <w:fldChar w:fldCharType="separate"/>
            </w:r>
            <w:r w:rsidR="00461860">
              <w:rPr>
                <w:noProof/>
                <w:webHidden/>
              </w:rPr>
              <w:t>436</w:t>
            </w:r>
            <w:r w:rsidR="00461860">
              <w:rPr>
                <w:noProof/>
                <w:webHidden/>
              </w:rPr>
              <w:fldChar w:fldCharType="end"/>
            </w:r>
          </w:hyperlink>
        </w:p>
        <w:p w14:paraId="438AD3BB" w14:textId="5965F617"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351" w:history="1">
            <w:r w:rsidR="00461860" w:rsidRPr="00CB763D">
              <w:rPr>
                <w:rStyle w:val="Hyperlnk"/>
                <w:noProof/>
              </w:rPr>
              <w:t>3.1.1</w:t>
            </w:r>
            <w:r w:rsidR="00461860">
              <w:rPr>
                <w:rFonts w:asciiTheme="minorHAnsi" w:eastAsiaTheme="minorEastAsia" w:hAnsiTheme="minorHAnsi"/>
                <w:noProof/>
                <w:color w:val="auto"/>
                <w:lang w:val="sv-SE" w:eastAsia="sv-SE"/>
              </w:rPr>
              <w:tab/>
            </w:r>
            <w:r w:rsidR="00461860" w:rsidRPr="00CB763D">
              <w:rPr>
                <w:rStyle w:val="Hyperlnk"/>
                <w:noProof/>
              </w:rPr>
              <w:t>Constants</w:t>
            </w:r>
            <w:r w:rsidR="00461860">
              <w:rPr>
                <w:noProof/>
                <w:webHidden/>
              </w:rPr>
              <w:tab/>
            </w:r>
            <w:r w:rsidR="00461860">
              <w:rPr>
                <w:noProof/>
                <w:webHidden/>
              </w:rPr>
              <w:fldChar w:fldCharType="begin"/>
            </w:r>
            <w:r w:rsidR="00461860">
              <w:rPr>
                <w:noProof/>
                <w:webHidden/>
              </w:rPr>
              <w:instrText xml:space="preserve"> PAGEREF _Toc59126351 \h </w:instrText>
            </w:r>
            <w:r w:rsidR="00461860">
              <w:rPr>
                <w:noProof/>
                <w:webHidden/>
              </w:rPr>
            </w:r>
            <w:r w:rsidR="00461860">
              <w:rPr>
                <w:noProof/>
                <w:webHidden/>
              </w:rPr>
              <w:fldChar w:fldCharType="separate"/>
            </w:r>
            <w:r w:rsidR="00461860">
              <w:rPr>
                <w:noProof/>
                <w:webHidden/>
              </w:rPr>
              <w:t>437</w:t>
            </w:r>
            <w:r w:rsidR="00461860">
              <w:rPr>
                <w:noProof/>
                <w:webHidden/>
              </w:rPr>
              <w:fldChar w:fldCharType="end"/>
            </w:r>
          </w:hyperlink>
        </w:p>
        <w:p w14:paraId="3FE98A12" w14:textId="3FC0B089"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352" w:history="1">
            <w:r w:rsidR="00461860" w:rsidRPr="00CB763D">
              <w:rPr>
                <w:rStyle w:val="Hyperlnk"/>
                <w:noProof/>
              </w:rPr>
              <w:t>4.1.1</w:t>
            </w:r>
            <w:r w:rsidR="00461860">
              <w:rPr>
                <w:rFonts w:asciiTheme="minorHAnsi" w:eastAsiaTheme="minorEastAsia" w:hAnsiTheme="minorHAnsi"/>
                <w:noProof/>
                <w:color w:val="auto"/>
                <w:lang w:val="sv-SE" w:eastAsia="sv-SE"/>
              </w:rPr>
              <w:tab/>
            </w:r>
            <w:r w:rsidR="00461860" w:rsidRPr="00CB763D">
              <w:rPr>
                <w:rStyle w:val="Hyperlnk"/>
                <w:noProof/>
              </w:rPr>
              <w:t>Output</w:t>
            </w:r>
            <w:r w:rsidR="00461860">
              <w:rPr>
                <w:noProof/>
                <w:webHidden/>
              </w:rPr>
              <w:tab/>
            </w:r>
            <w:r w:rsidR="00461860">
              <w:rPr>
                <w:noProof/>
                <w:webHidden/>
              </w:rPr>
              <w:fldChar w:fldCharType="begin"/>
            </w:r>
            <w:r w:rsidR="00461860">
              <w:rPr>
                <w:noProof/>
                <w:webHidden/>
              </w:rPr>
              <w:instrText xml:space="preserve"> PAGEREF _Toc59126352 \h </w:instrText>
            </w:r>
            <w:r w:rsidR="00461860">
              <w:rPr>
                <w:noProof/>
                <w:webHidden/>
              </w:rPr>
            </w:r>
            <w:r w:rsidR="00461860">
              <w:rPr>
                <w:noProof/>
                <w:webHidden/>
              </w:rPr>
              <w:fldChar w:fldCharType="separate"/>
            </w:r>
            <w:r w:rsidR="00461860">
              <w:rPr>
                <w:noProof/>
                <w:webHidden/>
              </w:rPr>
              <w:t>437</w:t>
            </w:r>
            <w:r w:rsidR="00461860">
              <w:rPr>
                <w:noProof/>
                <w:webHidden/>
              </w:rPr>
              <w:fldChar w:fldCharType="end"/>
            </w:r>
          </w:hyperlink>
        </w:p>
        <w:p w14:paraId="7D62A5E8" w14:textId="087C3457"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353" w:history="1">
            <w:r w:rsidR="00461860" w:rsidRPr="00CB763D">
              <w:rPr>
                <w:rStyle w:val="Hyperlnk"/>
                <w:noProof/>
              </w:rPr>
              <w:t>5.1.1</w:t>
            </w:r>
            <w:r w:rsidR="00461860">
              <w:rPr>
                <w:rFonts w:asciiTheme="minorHAnsi" w:eastAsiaTheme="minorEastAsia" w:hAnsiTheme="minorHAnsi"/>
                <w:noProof/>
                <w:color w:val="auto"/>
                <w:lang w:val="sv-SE" w:eastAsia="sv-SE"/>
              </w:rPr>
              <w:tab/>
            </w:r>
            <w:r w:rsidR="00461860" w:rsidRPr="00CB763D">
              <w:rPr>
                <w:rStyle w:val="Hyperlnk"/>
                <w:noProof/>
              </w:rPr>
              <w:t>Input</w:t>
            </w:r>
            <w:r w:rsidR="00461860">
              <w:rPr>
                <w:noProof/>
                <w:webHidden/>
              </w:rPr>
              <w:tab/>
            </w:r>
            <w:r w:rsidR="00461860">
              <w:rPr>
                <w:noProof/>
                <w:webHidden/>
              </w:rPr>
              <w:fldChar w:fldCharType="begin"/>
            </w:r>
            <w:r w:rsidR="00461860">
              <w:rPr>
                <w:noProof/>
                <w:webHidden/>
              </w:rPr>
              <w:instrText xml:space="preserve"> PAGEREF _Toc59126353 \h </w:instrText>
            </w:r>
            <w:r w:rsidR="00461860">
              <w:rPr>
                <w:noProof/>
                <w:webHidden/>
              </w:rPr>
            </w:r>
            <w:r w:rsidR="00461860">
              <w:rPr>
                <w:noProof/>
                <w:webHidden/>
              </w:rPr>
              <w:fldChar w:fldCharType="separate"/>
            </w:r>
            <w:r w:rsidR="00461860">
              <w:rPr>
                <w:noProof/>
                <w:webHidden/>
              </w:rPr>
              <w:t>438</w:t>
            </w:r>
            <w:r w:rsidR="00461860">
              <w:rPr>
                <w:noProof/>
                <w:webHidden/>
              </w:rPr>
              <w:fldChar w:fldCharType="end"/>
            </w:r>
          </w:hyperlink>
        </w:p>
        <w:p w14:paraId="4C83BF86" w14:textId="487E9E51"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354" w:history="1">
            <w:r w:rsidR="00461860" w:rsidRPr="00CB763D">
              <w:rPr>
                <w:rStyle w:val="Hyperlnk"/>
                <w:noProof/>
              </w:rPr>
              <w:t>6.1.1</w:t>
            </w:r>
            <w:r w:rsidR="00461860">
              <w:rPr>
                <w:rFonts w:asciiTheme="minorHAnsi" w:eastAsiaTheme="minorEastAsia" w:hAnsiTheme="minorHAnsi"/>
                <w:noProof/>
                <w:color w:val="auto"/>
                <w:lang w:val="sv-SE" w:eastAsia="sv-SE"/>
              </w:rPr>
              <w:tab/>
            </w:r>
            <w:r w:rsidR="00461860" w:rsidRPr="00CB763D">
              <w:rPr>
                <w:rStyle w:val="Hyperlnk"/>
                <w:noProof/>
              </w:rPr>
              <w:t>Enumerations</w:t>
            </w:r>
            <w:r w:rsidR="00461860">
              <w:rPr>
                <w:noProof/>
                <w:webHidden/>
              </w:rPr>
              <w:tab/>
            </w:r>
            <w:r w:rsidR="00461860">
              <w:rPr>
                <w:noProof/>
                <w:webHidden/>
              </w:rPr>
              <w:fldChar w:fldCharType="begin"/>
            </w:r>
            <w:r w:rsidR="00461860">
              <w:rPr>
                <w:noProof/>
                <w:webHidden/>
              </w:rPr>
              <w:instrText xml:space="preserve"> PAGEREF _Toc59126354 \h </w:instrText>
            </w:r>
            <w:r w:rsidR="00461860">
              <w:rPr>
                <w:noProof/>
                <w:webHidden/>
              </w:rPr>
            </w:r>
            <w:r w:rsidR="00461860">
              <w:rPr>
                <w:noProof/>
                <w:webHidden/>
              </w:rPr>
              <w:fldChar w:fldCharType="separate"/>
            </w:r>
            <w:r w:rsidR="00461860">
              <w:rPr>
                <w:noProof/>
                <w:webHidden/>
              </w:rPr>
              <w:t>439</w:t>
            </w:r>
            <w:r w:rsidR="00461860">
              <w:rPr>
                <w:noProof/>
                <w:webHidden/>
              </w:rPr>
              <w:fldChar w:fldCharType="end"/>
            </w:r>
          </w:hyperlink>
        </w:p>
        <w:p w14:paraId="75575676" w14:textId="1407FA8B"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355" w:history="1">
            <w:r w:rsidR="00461860" w:rsidRPr="00CB763D">
              <w:rPr>
                <w:rStyle w:val="Hyperlnk"/>
                <w:noProof/>
              </w:rPr>
              <w:t>7.1.1</w:t>
            </w:r>
            <w:r w:rsidR="00461860">
              <w:rPr>
                <w:rFonts w:asciiTheme="minorHAnsi" w:eastAsiaTheme="minorEastAsia" w:hAnsiTheme="minorHAnsi"/>
                <w:noProof/>
                <w:color w:val="auto"/>
                <w:lang w:val="sv-SE" w:eastAsia="sv-SE"/>
              </w:rPr>
              <w:tab/>
            </w:r>
            <w:r w:rsidR="00461860" w:rsidRPr="00CB763D">
              <w:rPr>
                <w:rStyle w:val="Hyperlnk"/>
                <w:noProof/>
              </w:rPr>
              <w:t>Arrays</w:t>
            </w:r>
            <w:r w:rsidR="00461860">
              <w:rPr>
                <w:noProof/>
                <w:webHidden/>
              </w:rPr>
              <w:tab/>
            </w:r>
            <w:r w:rsidR="00461860">
              <w:rPr>
                <w:noProof/>
                <w:webHidden/>
              </w:rPr>
              <w:fldChar w:fldCharType="begin"/>
            </w:r>
            <w:r w:rsidR="00461860">
              <w:rPr>
                <w:noProof/>
                <w:webHidden/>
              </w:rPr>
              <w:instrText xml:space="preserve"> PAGEREF _Toc59126355 \h </w:instrText>
            </w:r>
            <w:r w:rsidR="00461860">
              <w:rPr>
                <w:noProof/>
                <w:webHidden/>
              </w:rPr>
            </w:r>
            <w:r w:rsidR="00461860">
              <w:rPr>
                <w:noProof/>
                <w:webHidden/>
              </w:rPr>
              <w:fldChar w:fldCharType="separate"/>
            </w:r>
            <w:r w:rsidR="00461860">
              <w:rPr>
                <w:noProof/>
                <w:webHidden/>
              </w:rPr>
              <w:t>440</w:t>
            </w:r>
            <w:r w:rsidR="00461860">
              <w:rPr>
                <w:noProof/>
                <w:webHidden/>
              </w:rPr>
              <w:fldChar w:fldCharType="end"/>
            </w:r>
          </w:hyperlink>
        </w:p>
        <w:p w14:paraId="329CE474" w14:textId="2C6AC4DF"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356" w:history="1">
            <w:r w:rsidR="00461860" w:rsidRPr="00CB763D">
              <w:rPr>
                <w:rStyle w:val="Hyperlnk"/>
                <w:noProof/>
              </w:rPr>
              <w:t>8.1.1</w:t>
            </w:r>
            <w:r w:rsidR="00461860">
              <w:rPr>
                <w:rFonts w:asciiTheme="minorHAnsi" w:eastAsiaTheme="minorEastAsia" w:hAnsiTheme="minorHAnsi"/>
                <w:noProof/>
                <w:color w:val="auto"/>
                <w:lang w:val="sv-SE" w:eastAsia="sv-SE"/>
              </w:rPr>
              <w:tab/>
            </w:r>
            <w:r w:rsidR="00461860" w:rsidRPr="00CB763D">
              <w:rPr>
                <w:rStyle w:val="Hyperlnk"/>
                <w:noProof/>
              </w:rPr>
              <w:t>Characters and Strings</w:t>
            </w:r>
            <w:r w:rsidR="00461860">
              <w:rPr>
                <w:noProof/>
                <w:webHidden/>
              </w:rPr>
              <w:tab/>
            </w:r>
            <w:r w:rsidR="00461860">
              <w:rPr>
                <w:noProof/>
                <w:webHidden/>
              </w:rPr>
              <w:fldChar w:fldCharType="begin"/>
            </w:r>
            <w:r w:rsidR="00461860">
              <w:rPr>
                <w:noProof/>
                <w:webHidden/>
              </w:rPr>
              <w:instrText xml:space="preserve"> PAGEREF _Toc59126356 \h </w:instrText>
            </w:r>
            <w:r w:rsidR="00461860">
              <w:rPr>
                <w:noProof/>
                <w:webHidden/>
              </w:rPr>
            </w:r>
            <w:r w:rsidR="00461860">
              <w:rPr>
                <w:noProof/>
                <w:webHidden/>
              </w:rPr>
              <w:fldChar w:fldCharType="separate"/>
            </w:r>
            <w:r w:rsidR="00461860">
              <w:rPr>
                <w:noProof/>
                <w:webHidden/>
              </w:rPr>
              <w:t>440</w:t>
            </w:r>
            <w:r w:rsidR="00461860">
              <w:rPr>
                <w:noProof/>
                <w:webHidden/>
              </w:rPr>
              <w:fldChar w:fldCharType="end"/>
            </w:r>
          </w:hyperlink>
        </w:p>
        <w:p w14:paraId="47F50C15" w14:textId="7A3D70F0"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357" w:history="1">
            <w:r w:rsidR="00461860" w:rsidRPr="00CB763D">
              <w:rPr>
                <w:rStyle w:val="Hyperlnk"/>
                <w:noProof/>
              </w:rPr>
              <w:t>9.1.1</w:t>
            </w:r>
            <w:r w:rsidR="00461860">
              <w:rPr>
                <w:rFonts w:asciiTheme="minorHAnsi" w:eastAsiaTheme="minorEastAsia" w:hAnsiTheme="minorHAnsi"/>
                <w:noProof/>
                <w:color w:val="auto"/>
                <w:lang w:val="sv-SE" w:eastAsia="sv-SE"/>
              </w:rPr>
              <w:tab/>
            </w:r>
            <w:r w:rsidR="00461860" w:rsidRPr="00CB763D">
              <w:rPr>
                <w:rStyle w:val="Hyperlnk"/>
                <w:noProof/>
              </w:rPr>
              <w:t>The ASCII Table</w:t>
            </w:r>
            <w:r w:rsidR="00461860">
              <w:rPr>
                <w:noProof/>
                <w:webHidden/>
              </w:rPr>
              <w:tab/>
            </w:r>
            <w:r w:rsidR="00461860">
              <w:rPr>
                <w:noProof/>
                <w:webHidden/>
              </w:rPr>
              <w:fldChar w:fldCharType="begin"/>
            </w:r>
            <w:r w:rsidR="00461860">
              <w:rPr>
                <w:noProof/>
                <w:webHidden/>
              </w:rPr>
              <w:instrText xml:space="preserve"> PAGEREF _Toc59126357 \h </w:instrText>
            </w:r>
            <w:r w:rsidR="00461860">
              <w:rPr>
                <w:noProof/>
                <w:webHidden/>
              </w:rPr>
            </w:r>
            <w:r w:rsidR="00461860">
              <w:rPr>
                <w:noProof/>
                <w:webHidden/>
              </w:rPr>
              <w:fldChar w:fldCharType="separate"/>
            </w:r>
            <w:r w:rsidR="00461860">
              <w:rPr>
                <w:noProof/>
                <w:webHidden/>
              </w:rPr>
              <w:t>441</w:t>
            </w:r>
            <w:r w:rsidR="00461860">
              <w:rPr>
                <w:noProof/>
                <w:webHidden/>
              </w:rPr>
              <w:fldChar w:fldCharType="end"/>
            </w:r>
          </w:hyperlink>
        </w:p>
        <w:p w14:paraId="1EDD6895" w14:textId="1AAA1DEA"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358"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Pointers</w:t>
            </w:r>
            <w:r w:rsidR="00461860">
              <w:rPr>
                <w:noProof/>
                <w:webHidden/>
              </w:rPr>
              <w:tab/>
            </w:r>
            <w:r w:rsidR="00461860">
              <w:rPr>
                <w:noProof/>
                <w:webHidden/>
              </w:rPr>
              <w:fldChar w:fldCharType="begin"/>
            </w:r>
            <w:r w:rsidR="00461860">
              <w:rPr>
                <w:noProof/>
                <w:webHidden/>
              </w:rPr>
              <w:instrText xml:space="preserve"> PAGEREF _Toc59126358 \h </w:instrText>
            </w:r>
            <w:r w:rsidR="00461860">
              <w:rPr>
                <w:noProof/>
                <w:webHidden/>
              </w:rPr>
            </w:r>
            <w:r w:rsidR="00461860">
              <w:rPr>
                <w:noProof/>
                <w:webHidden/>
              </w:rPr>
              <w:fldChar w:fldCharType="separate"/>
            </w:r>
            <w:r w:rsidR="00461860">
              <w:rPr>
                <w:noProof/>
                <w:webHidden/>
              </w:rPr>
              <w:t>441</w:t>
            </w:r>
            <w:r w:rsidR="00461860">
              <w:rPr>
                <w:noProof/>
                <w:webHidden/>
              </w:rPr>
              <w:fldChar w:fldCharType="end"/>
            </w:r>
          </w:hyperlink>
        </w:p>
        <w:p w14:paraId="2F01E5A3" w14:textId="48BE65F6"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359"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Pointers and Dynamic Memory</w:t>
            </w:r>
            <w:r w:rsidR="00461860">
              <w:rPr>
                <w:noProof/>
                <w:webHidden/>
              </w:rPr>
              <w:tab/>
            </w:r>
            <w:r w:rsidR="00461860">
              <w:rPr>
                <w:noProof/>
                <w:webHidden/>
              </w:rPr>
              <w:fldChar w:fldCharType="begin"/>
            </w:r>
            <w:r w:rsidR="00461860">
              <w:rPr>
                <w:noProof/>
                <w:webHidden/>
              </w:rPr>
              <w:instrText xml:space="preserve"> PAGEREF _Toc59126359 \h </w:instrText>
            </w:r>
            <w:r w:rsidR="00461860">
              <w:rPr>
                <w:noProof/>
                <w:webHidden/>
              </w:rPr>
            </w:r>
            <w:r w:rsidR="00461860">
              <w:rPr>
                <w:noProof/>
                <w:webHidden/>
              </w:rPr>
              <w:fldChar w:fldCharType="separate"/>
            </w:r>
            <w:r w:rsidR="00461860">
              <w:rPr>
                <w:noProof/>
                <w:webHidden/>
              </w:rPr>
              <w:t>442</w:t>
            </w:r>
            <w:r w:rsidR="00461860">
              <w:rPr>
                <w:noProof/>
                <w:webHidden/>
              </w:rPr>
              <w:fldChar w:fldCharType="end"/>
            </w:r>
          </w:hyperlink>
        </w:p>
        <w:p w14:paraId="76D358F5" w14:textId="42DDF48E"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360" w:history="1">
            <w:r w:rsidR="00461860" w:rsidRPr="00CB763D">
              <w:rPr>
                <w:rStyle w:val="Hyperlnk"/>
                <w:noProof/>
              </w:rPr>
              <w:t>12.1.1</w:t>
            </w:r>
            <w:r w:rsidR="00461860">
              <w:rPr>
                <w:rFonts w:asciiTheme="minorHAnsi" w:eastAsiaTheme="minorEastAsia" w:hAnsiTheme="minorHAnsi"/>
                <w:noProof/>
                <w:color w:val="auto"/>
                <w:lang w:val="sv-SE" w:eastAsia="sv-SE"/>
              </w:rPr>
              <w:tab/>
            </w:r>
            <w:r w:rsidR="00461860" w:rsidRPr="00CB763D">
              <w:rPr>
                <w:rStyle w:val="Hyperlnk"/>
                <w:noProof/>
              </w:rPr>
              <w:t>Defining our own types</w:t>
            </w:r>
            <w:r w:rsidR="00461860">
              <w:rPr>
                <w:noProof/>
                <w:webHidden/>
              </w:rPr>
              <w:tab/>
            </w:r>
            <w:r w:rsidR="00461860">
              <w:rPr>
                <w:noProof/>
                <w:webHidden/>
              </w:rPr>
              <w:fldChar w:fldCharType="begin"/>
            </w:r>
            <w:r w:rsidR="00461860">
              <w:rPr>
                <w:noProof/>
                <w:webHidden/>
              </w:rPr>
              <w:instrText xml:space="preserve"> PAGEREF _Toc59126360 \h </w:instrText>
            </w:r>
            <w:r w:rsidR="00461860">
              <w:rPr>
                <w:noProof/>
                <w:webHidden/>
              </w:rPr>
            </w:r>
            <w:r w:rsidR="00461860">
              <w:rPr>
                <w:noProof/>
                <w:webHidden/>
              </w:rPr>
              <w:fldChar w:fldCharType="separate"/>
            </w:r>
            <w:r w:rsidR="00461860">
              <w:rPr>
                <w:noProof/>
                <w:webHidden/>
              </w:rPr>
              <w:t>444</w:t>
            </w:r>
            <w:r w:rsidR="00461860">
              <w:rPr>
                <w:noProof/>
                <w:webHidden/>
              </w:rPr>
              <w:fldChar w:fldCharType="end"/>
            </w:r>
          </w:hyperlink>
        </w:p>
        <w:p w14:paraId="2508986E" w14:textId="5891ADEC"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361" w:history="1">
            <w:r w:rsidR="00461860" w:rsidRPr="00CB763D">
              <w:rPr>
                <w:rStyle w:val="Hyperlnk"/>
                <w:noProof/>
              </w:rPr>
              <w:t>13.1.1</w:t>
            </w:r>
            <w:r w:rsidR="00461860">
              <w:rPr>
                <w:rFonts w:asciiTheme="minorHAnsi" w:eastAsiaTheme="minorEastAsia" w:hAnsiTheme="minorHAnsi"/>
                <w:noProof/>
                <w:color w:val="auto"/>
                <w:lang w:val="sv-SE" w:eastAsia="sv-SE"/>
              </w:rPr>
              <w:tab/>
            </w:r>
            <w:r w:rsidR="00461860" w:rsidRPr="00CB763D">
              <w:rPr>
                <w:rStyle w:val="Hyperlnk"/>
                <w:noProof/>
              </w:rPr>
              <w:t>The Type Size</w:t>
            </w:r>
            <w:r w:rsidR="00461860">
              <w:rPr>
                <w:noProof/>
                <w:webHidden/>
              </w:rPr>
              <w:tab/>
            </w:r>
            <w:r w:rsidR="00461860">
              <w:rPr>
                <w:noProof/>
                <w:webHidden/>
              </w:rPr>
              <w:fldChar w:fldCharType="begin"/>
            </w:r>
            <w:r w:rsidR="00461860">
              <w:rPr>
                <w:noProof/>
                <w:webHidden/>
              </w:rPr>
              <w:instrText xml:space="preserve"> PAGEREF _Toc59126361 \h </w:instrText>
            </w:r>
            <w:r w:rsidR="00461860">
              <w:rPr>
                <w:noProof/>
                <w:webHidden/>
              </w:rPr>
            </w:r>
            <w:r w:rsidR="00461860">
              <w:rPr>
                <w:noProof/>
                <w:webHidden/>
              </w:rPr>
              <w:fldChar w:fldCharType="separate"/>
            </w:r>
            <w:r w:rsidR="00461860">
              <w:rPr>
                <w:noProof/>
                <w:webHidden/>
              </w:rPr>
              <w:t>444</w:t>
            </w:r>
            <w:r w:rsidR="00461860">
              <w:rPr>
                <w:noProof/>
                <w:webHidden/>
              </w:rPr>
              <w:fldChar w:fldCharType="end"/>
            </w:r>
          </w:hyperlink>
        </w:p>
        <w:p w14:paraId="55CC7D51" w14:textId="4F0AF4B8" w:rsidR="00461860" w:rsidRDefault="00814EB4">
          <w:pPr>
            <w:pStyle w:val="Innehll2"/>
            <w:tabs>
              <w:tab w:val="left" w:pos="1100"/>
              <w:tab w:val="right" w:leader="dot" w:pos="9350"/>
            </w:tabs>
            <w:rPr>
              <w:rFonts w:asciiTheme="minorHAnsi" w:eastAsiaTheme="minorEastAsia" w:hAnsiTheme="minorHAnsi"/>
              <w:noProof/>
              <w:color w:val="auto"/>
              <w:lang w:val="sv-SE" w:eastAsia="sv-SE"/>
            </w:rPr>
          </w:pPr>
          <w:hyperlink w:anchor="_Toc59126362" w:history="1">
            <w:r w:rsidR="00461860" w:rsidRPr="00CB763D">
              <w:rPr>
                <w:rStyle w:val="Hyperlnk"/>
                <w:noProof/>
              </w:rPr>
              <w:t>13.26.</w:t>
            </w:r>
            <w:r w:rsidR="00461860">
              <w:rPr>
                <w:rFonts w:asciiTheme="minorHAnsi" w:eastAsiaTheme="minorEastAsia" w:hAnsiTheme="minorHAnsi"/>
                <w:noProof/>
                <w:color w:val="auto"/>
                <w:lang w:val="sv-SE" w:eastAsia="sv-SE"/>
              </w:rPr>
              <w:tab/>
            </w:r>
            <w:r w:rsidR="00461860" w:rsidRPr="00CB763D">
              <w:rPr>
                <w:rStyle w:val="Hyperlnk"/>
                <w:noProof/>
              </w:rPr>
              <w:t>Expressions and Operators</w:t>
            </w:r>
            <w:r w:rsidR="00461860">
              <w:rPr>
                <w:noProof/>
                <w:webHidden/>
              </w:rPr>
              <w:tab/>
            </w:r>
            <w:r w:rsidR="00461860">
              <w:rPr>
                <w:noProof/>
                <w:webHidden/>
              </w:rPr>
              <w:fldChar w:fldCharType="begin"/>
            </w:r>
            <w:r w:rsidR="00461860">
              <w:rPr>
                <w:noProof/>
                <w:webHidden/>
              </w:rPr>
              <w:instrText xml:space="preserve"> PAGEREF _Toc59126362 \h </w:instrText>
            </w:r>
            <w:r w:rsidR="00461860">
              <w:rPr>
                <w:noProof/>
                <w:webHidden/>
              </w:rPr>
            </w:r>
            <w:r w:rsidR="00461860">
              <w:rPr>
                <w:noProof/>
                <w:webHidden/>
              </w:rPr>
              <w:fldChar w:fldCharType="separate"/>
            </w:r>
            <w:r w:rsidR="00461860">
              <w:rPr>
                <w:noProof/>
                <w:webHidden/>
              </w:rPr>
              <w:t>445</w:t>
            </w:r>
            <w:r w:rsidR="00461860">
              <w:rPr>
                <w:noProof/>
                <w:webHidden/>
              </w:rPr>
              <w:fldChar w:fldCharType="end"/>
            </w:r>
          </w:hyperlink>
        </w:p>
        <w:p w14:paraId="20F05F99" w14:textId="4274C037"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363" w:history="1">
            <w:r w:rsidR="00461860" w:rsidRPr="00CB763D">
              <w:rPr>
                <w:rStyle w:val="Hyperlnk"/>
                <w:noProof/>
              </w:rPr>
              <w:t>14.1.1</w:t>
            </w:r>
            <w:r w:rsidR="00461860">
              <w:rPr>
                <w:rFonts w:asciiTheme="minorHAnsi" w:eastAsiaTheme="minorEastAsia" w:hAnsiTheme="minorHAnsi"/>
                <w:noProof/>
                <w:color w:val="auto"/>
                <w:lang w:val="sv-SE" w:eastAsia="sv-SE"/>
              </w:rPr>
              <w:tab/>
            </w:r>
            <w:r w:rsidR="00461860" w:rsidRPr="00CB763D">
              <w:rPr>
                <w:rStyle w:val="Hyperlnk"/>
                <w:noProof/>
              </w:rPr>
              <w:t>Arithmetic Operators</w:t>
            </w:r>
            <w:r w:rsidR="00461860">
              <w:rPr>
                <w:noProof/>
                <w:webHidden/>
              </w:rPr>
              <w:tab/>
            </w:r>
            <w:r w:rsidR="00461860">
              <w:rPr>
                <w:noProof/>
                <w:webHidden/>
              </w:rPr>
              <w:fldChar w:fldCharType="begin"/>
            </w:r>
            <w:r w:rsidR="00461860">
              <w:rPr>
                <w:noProof/>
                <w:webHidden/>
              </w:rPr>
              <w:instrText xml:space="preserve"> PAGEREF _Toc59126363 \h </w:instrText>
            </w:r>
            <w:r w:rsidR="00461860">
              <w:rPr>
                <w:noProof/>
                <w:webHidden/>
              </w:rPr>
            </w:r>
            <w:r w:rsidR="00461860">
              <w:rPr>
                <w:noProof/>
                <w:webHidden/>
              </w:rPr>
              <w:fldChar w:fldCharType="separate"/>
            </w:r>
            <w:r w:rsidR="00461860">
              <w:rPr>
                <w:noProof/>
                <w:webHidden/>
              </w:rPr>
              <w:t>445</w:t>
            </w:r>
            <w:r w:rsidR="00461860">
              <w:rPr>
                <w:noProof/>
                <w:webHidden/>
              </w:rPr>
              <w:fldChar w:fldCharType="end"/>
            </w:r>
          </w:hyperlink>
        </w:p>
        <w:p w14:paraId="40903BE3" w14:textId="403ABD19"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364" w:history="1">
            <w:r w:rsidR="00461860" w:rsidRPr="00CB763D">
              <w:rPr>
                <w:rStyle w:val="Hyperlnk"/>
                <w:noProof/>
              </w:rPr>
              <w:t>15.1.1</w:t>
            </w:r>
            <w:r w:rsidR="00461860">
              <w:rPr>
                <w:rFonts w:asciiTheme="minorHAnsi" w:eastAsiaTheme="minorEastAsia" w:hAnsiTheme="minorHAnsi"/>
                <w:noProof/>
                <w:color w:val="auto"/>
                <w:lang w:val="sv-SE" w:eastAsia="sv-SE"/>
              </w:rPr>
              <w:tab/>
            </w:r>
            <w:r w:rsidR="00461860" w:rsidRPr="00CB763D">
              <w:rPr>
                <w:rStyle w:val="Hyperlnk"/>
                <w:noProof/>
              </w:rPr>
              <w:t>Pointer Arithmetic</w:t>
            </w:r>
            <w:r w:rsidR="00461860">
              <w:rPr>
                <w:noProof/>
                <w:webHidden/>
              </w:rPr>
              <w:tab/>
            </w:r>
            <w:r w:rsidR="00461860">
              <w:rPr>
                <w:noProof/>
                <w:webHidden/>
              </w:rPr>
              <w:fldChar w:fldCharType="begin"/>
            </w:r>
            <w:r w:rsidR="00461860">
              <w:rPr>
                <w:noProof/>
                <w:webHidden/>
              </w:rPr>
              <w:instrText xml:space="preserve"> PAGEREF _Toc59126364 \h </w:instrText>
            </w:r>
            <w:r w:rsidR="00461860">
              <w:rPr>
                <w:noProof/>
                <w:webHidden/>
              </w:rPr>
            </w:r>
            <w:r w:rsidR="00461860">
              <w:rPr>
                <w:noProof/>
                <w:webHidden/>
              </w:rPr>
              <w:fldChar w:fldCharType="separate"/>
            </w:r>
            <w:r w:rsidR="00461860">
              <w:rPr>
                <w:noProof/>
                <w:webHidden/>
              </w:rPr>
              <w:t>445</w:t>
            </w:r>
            <w:r w:rsidR="00461860">
              <w:rPr>
                <w:noProof/>
                <w:webHidden/>
              </w:rPr>
              <w:fldChar w:fldCharType="end"/>
            </w:r>
          </w:hyperlink>
        </w:p>
        <w:p w14:paraId="78563BFE" w14:textId="5069552E"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365" w:history="1">
            <w:r w:rsidR="00461860" w:rsidRPr="00CB763D">
              <w:rPr>
                <w:rStyle w:val="Hyperlnk"/>
                <w:noProof/>
              </w:rPr>
              <w:t>16.1.1</w:t>
            </w:r>
            <w:r w:rsidR="00461860">
              <w:rPr>
                <w:rFonts w:asciiTheme="minorHAnsi" w:eastAsiaTheme="minorEastAsia" w:hAnsiTheme="minorHAnsi"/>
                <w:noProof/>
                <w:color w:val="auto"/>
                <w:lang w:val="sv-SE" w:eastAsia="sv-SE"/>
              </w:rPr>
              <w:tab/>
            </w:r>
            <w:r w:rsidR="00461860" w:rsidRPr="00CB763D">
              <w:rPr>
                <w:rStyle w:val="Hyperlnk"/>
                <w:noProof/>
              </w:rPr>
              <w:t>Increment and decrement</w:t>
            </w:r>
            <w:r w:rsidR="00461860">
              <w:rPr>
                <w:noProof/>
                <w:webHidden/>
              </w:rPr>
              <w:tab/>
            </w:r>
            <w:r w:rsidR="00461860">
              <w:rPr>
                <w:noProof/>
                <w:webHidden/>
              </w:rPr>
              <w:fldChar w:fldCharType="begin"/>
            </w:r>
            <w:r w:rsidR="00461860">
              <w:rPr>
                <w:noProof/>
                <w:webHidden/>
              </w:rPr>
              <w:instrText xml:space="preserve"> PAGEREF _Toc59126365 \h </w:instrText>
            </w:r>
            <w:r w:rsidR="00461860">
              <w:rPr>
                <w:noProof/>
                <w:webHidden/>
              </w:rPr>
            </w:r>
            <w:r w:rsidR="00461860">
              <w:rPr>
                <w:noProof/>
                <w:webHidden/>
              </w:rPr>
              <w:fldChar w:fldCharType="separate"/>
            </w:r>
            <w:r w:rsidR="00461860">
              <w:rPr>
                <w:noProof/>
                <w:webHidden/>
              </w:rPr>
              <w:t>447</w:t>
            </w:r>
            <w:r w:rsidR="00461860">
              <w:rPr>
                <w:noProof/>
                <w:webHidden/>
              </w:rPr>
              <w:fldChar w:fldCharType="end"/>
            </w:r>
          </w:hyperlink>
        </w:p>
        <w:p w14:paraId="1F4878E2" w14:textId="7B2FC756"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366" w:history="1">
            <w:r w:rsidR="00461860" w:rsidRPr="00CB763D">
              <w:rPr>
                <w:rStyle w:val="Hyperlnk"/>
                <w:noProof/>
              </w:rPr>
              <w:t>17.1.1</w:t>
            </w:r>
            <w:r w:rsidR="00461860">
              <w:rPr>
                <w:rFonts w:asciiTheme="minorHAnsi" w:eastAsiaTheme="minorEastAsia" w:hAnsiTheme="minorHAnsi"/>
                <w:noProof/>
                <w:color w:val="auto"/>
                <w:lang w:val="sv-SE" w:eastAsia="sv-SE"/>
              </w:rPr>
              <w:tab/>
            </w:r>
            <w:r w:rsidR="00461860" w:rsidRPr="00CB763D">
              <w:rPr>
                <w:rStyle w:val="Hyperlnk"/>
                <w:noProof/>
              </w:rPr>
              <w:t>Relational Operators</w:t>
            </w:r>
            <w:r w:rsidR="00461860">
              <w:rPr>
                <w:noProof/>
                <w:webHidden/>
              </w:rPr>
              <w:tab/>
            </w:r>
            <w:r w:rsidR="00461860">
              <w:rPr>
                <w:noProof/>
                <w:webHidden/>
              </w:rPr>
              <w:fldChar w:fldCharType="begin"/>
            </w:r>
            <w:r w:rsidR="00461860">
              <w:rPr>
                <w:noProof/>
                <w:webHidden/>
              </w:rPr>
              <w:instrText xml:space="preserve"> PAGEREF _Toc59126366 \h </w:instrText>
            </w:r>
            <w:r w:rsidR="00461860">
              <w:rPr>
                <w:noProof/>
                <w:webHidden/>
              </w:rPr>
            </w:r>
            <w:r w:rsidR="00461860">
              <w:rPr>
                <w:noProof/>
                <w:webHidden/>
              </w:rPr>
              <w:fldChar w:fldCharType="separate"/>
            </w:r>
            <w:r w:rsidR="00461860">
              <w:rPr>
                <w:noProof/>
                <w:webHidden/>
              </w:rPr>
              <w:t>447</w:t>
            </w:r>
            <w:r w:rsidR="00461860">
              <w:rPr>
                <w:noProof/>
                <w:webHidden/>
              </w:rPr>
              <w:fldChar w:fldCharType="end"/>
            </w:r>
          </w:hyperlink>
        </w:p>
        <w:p w14:paraId="3A524873" w14:textId="78B2F314"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367" w:history="1">
            <w:r w:rsidR="00461860" w:rsidRPr="00CB763D">
              <w:rPr>
                <w:rStyle w:val="Hyperlnk"/>
                <w:noProof/>
              </w:rPr>
              <w:t>18.1.1</w:t>
            </w:r>
            <w:r w:rsidR="00461860">
              <w:rPr>
                <w:rFonts w:asciiTheme="minorHAnsi" w:eastAsiaTheme="minorEastAsia" w:hAnsiTheme="minorHAnsi"/>
                <w:noProof/>
                <w:color w:val="auto"/>
                <w:lang w:val="sv-SE" w:eastAsia="sv-SE"/>
              </w:rPr>
              <w:tab/>
            </w:r>
            <w:r w:rsidR="00461860" w:rsidRPr="00CB763D">
              <w:rPr>
                <w:rStyle w:val="Hyperlnk"/>
                <w:noProof/>
              </w:rPr>
              <w:t>Logical Operators</w:t>
            </w:r>
            <w:r w:rsidR="00461860">
              <w:rPr>
                <w:noProof/>
                <w:webHidden/>
              </w:rPr>
              <w:tab/>
            </w:r>
            <w:r w:rsidR="00461860">
              <w:rPr>
                <w:noProof/>
                <w:webHidden/>
              </w:rPr>
              <w:fldChar w:fldCharType="begin"/>
            </w:r>
            <w:r w:rsidR="00461860">
              <w:rPr>
                <w:noProof/>
                <w:webHidden/>
              </w:rPr>
              <w:instrText xml:space="preserve"> PAGEREF _Toc59126367 \h </w:instrText>
            </w:r>
            <w:r w:rsidR="00461860">
              <w:rPr>
                <w:noProof/>
                <w:webHidden/>
              </w:rPr>
            </w:r>
            <w:r w:rsidR="00461860">
              <w:rPr>
                <w:noProof/>
                <w:webHidden/>
              </w:rPr>
              <w:fldChar w:fldCharType="separate"/>
            </w:r>
            <w:r w:rsidR="00461860">
              <w:rPr>
                <w:noProof/>
                <w:webHidden/>
              </w:rPr>
              <w:t>447</w:t>
            </w:r>
            <w:r w:rsidR="00461860">
              <w:rPr>
                <w:noProof/>
                <w:webHidden/>
              </w:rPr>
              <w:fldChar w:fldCharType="end"/>
            </w:r>
          </w:hyperlink>
        </w:p>
        <w:p w14:paraId="01B22F29" w14:textId="1AA56FBF"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368" w:history="1">
            <w:r w:rsidR="00461860" w:rsidRPr="00CB763D">
              <w:rPr>
                <w:rStyle w:val="Hyperlnk"/>
                <w:noProof/>
              </w:rPr>
              <w:t>19.1.1</w:t>
            </w:r>
            <w:r w:rsidR="00461860">
              <w:rPr>
                <w:rFonts w:asciiTheme="minorHAnsi" w:eastAsiaTheme="minorEastAsia" w:hAnsiTheme="minorHAnsi"/>
                <w:noProof/>
                <w:color w:val="auto"/>
                <w:lang w:val="sv-SE" w:eastAsia="sv-SE"/>
              </w:rPr>
              <w:tab/>
            </w:r>
            <w:r w:rsidR="00461860" w:rsidRPr="00CB763D">
              <w:rPr>
                <w:rStyle w:val="Hyperlnk"/>
                <w:noProof/>
              </w:rPr>
              <w:t>Bitwise Operators</w:t>
            </w:r>
            <w:r w:rsidR="00461860">
              <w:rPr>
                <w:noProof/>
                <w:webHidden/>
              </w:rPr>
              <w:tab/>
            </w:r>
            <w:r w:rsidR="00461860">
              <w:rPr>
                <w:noProof/>
                <w:webHidden/>
              </w:rPr>
              <w:fldChar w:fldCharType="begin"/>
            </w:r>
            <w:r w:rsidR="00461860">
              <w:rPr>
                <w:noProof/>
                <w:webHidden/>
              </w:rPr>
              <w:instrText xml:space="preserve"> PAGEREF _Toc59126368 \h </w:instrText>
            </w:r>
            <w:r w:rsidR="00461860">
              <w:rPr>
                <w:noProof/>
                <w:webHidden/>
              </w:rPr>
            </w:r>
            <w:r w:rsidR="00461860">
              <w:rPr>
                <w:noProof/>
                <w:webHidden/>
              </w:rPr>
              <w:fldChar w:fldCharType="separate"/>
            </w:r>
            <w:r w:rsidR="00461860">
              <w:rPr>
                <w:noProof/>
                <w:webHidden/>
              </w:rPr>
              <w:t>448</w:t>
            </w:r>
            <w:r w:rsidR="00461860">
              <w:rPr>
                <w:noProof/>
                <w:webHidden/>
              </w:rPr>
              <w:fldChar w:fldCharType="end"/>
            </w:r>
          </w:hyperlink>
        </w:p>
        <w:p w14:paraId="2BC7E108" w14:textId="435D45ED"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369" w:history="1">
            <w:r w:rsidR="00461860" w:rsidRPr="00CB763D">
              <w:rPr>
                <w:rStyle w:val="Hyperlnk"/>
                <w:noProof/>
              </w:rPr>
              <w:t>20.1.1</w:t>
            </w:r>
            <w:r w:rsidR="00461860">
              <w:rPr>
                <w:rFonts w:asciiTheme="minorHAnsi" w:eastAsiaTheme="minorEastAsia" w:hAnsiTheme="minorHAnsi"/>
                <w:noProof/>
                <w:color w:val="auto"/>
                <w:lang w:val="sv-SE" w:eastAsia="sv-SE"/>
              </w:rPr>
              <w:tab/>
            </w:r>
            <w:r w:rsidR="00461860" w:rsidRPr="00CB763D">
              <w:rPr>
                <w:rStyle w:val="Hyperlnk"/>
                <w:noProof/>
              </w:rPr>
              <w:t>Assignment</w:t>
            </w:r>
            <w:r w:rsidR="00461860">
              <w:rPr>
                <w:noProof/>
                <w:webHidden/>
              </w:rPr>
              <w:tab/>
            </w:r>
            <w:r w:rsidR="00461860">
              <w:rPr>
                <w:noProof/>
                <w:webHidden/>
              </w:rPr>
              <w:fldChar w:fldCharType="begin"/>
            </w:r>
            <w:r w:rsidR="00461860">
              <w:rPr>
                <w:noProof/>
                <w:webHidden/>
              </w:rPr>
              <w:instrText xml:space="preserve"> PAGEREF _Toc59126369 \h </w:instrText>
            </w:r>
            <w:r w:rsidR="00461860">
              <w:rPr>
                <w:noProof/>
                <w:webHidden/>
              </w:rPr>
            </w:r>
            <w:r w:rsidR="00461860">
              <w:rPr>
                <w:noProof/>
                <w:webHidden/>
              </w:rPr>
              <w:fldChar w:fldCharType="separate"/>
            </w:r>
            <w:r w:rsidR="00461860">
              <w:rPr>
                <w:noProof/>
                <w:webHidden/>
              </w:rPr>
              <w:t>448</w:t>
            </w:r>
            <w:r w:rsidR="00461860">
              <w:rPr>
                <w:noProof/>
                <w:webHidden/>
              </w:rPr>
              <w:fldChar w:fldCharType="end"/>
            </w:r>
          </w:hyperlink>
        </w:p>
        <w:p w14:paraId="2E10BF09" w14:textId="0A48537B"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370" w:history="1">
            <w:r w:rsidR="00461860" w:rsidRPr="00CB763D">
              <w:rPr>
                <w:rStyle w:val="Hyperlnk"/>
                <w:noProof/>
              </w:rPr>
              <w:t>21.1.1</w:t>
            </w:r>
            <w:r w:rsidR="00461860">
              <w:rPr>
                <w:rFonts w:asciiTheme="minorHAnsi" w:eastAsiaTheme="minorEastAsia" w:hAnsiTheme="minorHAnsi"/>
                <w:noProof/>
                <w:color w:val="auto"/>
                <w:lang w:val="sv-SE" w:eastAsia="sv-SE"/>
              </w:rPr>
              <w:tab/>
            </w:r>
            <w:r w:rsidR="00461860" w:rsidRPr="00CB763D">
              <w:rPr>
                <w:rStyle w:val="Hyperlnk"/>
                <w:noProof/>
              </w:rPr>
              <w:t>The Condition Operator</w:t>
            </w:r>
            <w:r w:rsidR="00461860">
              <w:rPr>
                <w:noProof/>
                <w:webHidden/>
              </w:rPr>
              <w:tab/>
            </w:r>
            <w:r w:rsidR="00461860">
              <w:rPr>
                <w:noProof/>
                <w:webHidden/>
              </w:rPr>
              <w:fldChar w:fldCharType="begin"/>
            </w:r>
            <w:r w:rsidR="00461860">
              <w:rPr>
                <w:noProof/>
                <w:webHidden/>
              </w:rPr>
              <w:instrText xml:space="preserve"> PAGEREF _Toc59126370 \h </w:instrText>
            </w:r>
            <w:r w:rsidR="00461860">
              <w:rPr>
                <w:noProof/>
                <w:webHidden/>
              </w:rPr>
            </w:r>
            <w:r w:rsidR="00461860">
              <w:rPr>
                <w:noProof/>
                <w:webHidden/>
              </w:rPr>
              <w:fldChar w:fldCharType="separate"/>
            </w:r>
            <w:r w:rsidR="00461860">
              <w:rPr>
                <w:noProof/>
                <w:webHidden/>
              </w:rPr>
              <w:t>449</w:t>
            </w:r>
            <w:r w:rsidR="00461860">
              <w:rPr>
                <w:noProof/>
                <w:webHidden/>
              </w:rPr>
              <w:fldChar w:fldCharType="end"/>
            </w:r>
          </w:hyperlink>
        </w:p>
        <w:p w14:paraId="537D7F8E" w14:textId="3D556115"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371" w:history="1">
            <w:r w:rsidR="00461860" w:rsidRPr="00CB763D">
              <w:rPr>
                <w:rStyle w:val="Hyperlnk"/>
                <w:noProof/>
              </w:rPr>
              <w:t>22.1.1</w:t>
            </w:r>
            <w:r w:rsidR="00461860">
              <w:rPr>
                <w:rFonts w:asciiTheme="minorHAnsi" w:eastAsiaTheme="minorEastAsia" w:hAnsiTheme="minorHAnsi"/>
                <w:noProof/>
                <w:color w:val="auto"/>
                <w:lang w:val="sv-SE" w:eastAsia="sv-SE"/>
              </w:rPr>
              <w:tab/>
            </w:r>
            <w:r w:rsidR="00461860" w:rsidRPr="00CB763D">
              <w:rPr>
                <w:rStyle w:val="Hyperlnk"/>
                <w:noProof/>
              </w:rPr>
              <w:t>Precedence and Associatively</w:t>
            </w:r>
            <w:r w:rsidR="00461860">
              <w:rPr>
                <w:noProof/>
                <w:webHidden/>
              </w:rPr>
              <w:tab/>
            </w:r>
            <w:r w:rsidR="00461860">
              <w:rPr>
                <w:noProof/>
                <w:webHidden/>
              </w:rPr>
              <w:fldChar w:fldCharType="begin"/>
            </w:r>
            <w:r w:rsidR="00461860">
              <w:rPr>
                <w:noProof/>
                <w:webHidden/>
              </w:rPr>
              <w:instrText xml:space="preserve"> PAGEREF _Toc59126371 \h </w:instrText>
            </w:r>
            <w:r w:rsidR="00461860">
              <w:rPr>
                <w:noProof/>
                <w:webHidden/>
              </w:rPr>
            </w:r>
            <w:r w:rsidR="00461860">
              <w:rPr>
                <w:noProof/>
                <w:webHidden/>
              </w:rPr>
              <w:fldChar w:fldCharType="separate"/>
            </w:r>
            <w:r w:rsidR="00461860">
              <w:rPr>
                <w:noProof/>
                <w:webHidden/>
              </w:rPr>
              <w:t>449</w:t>
            </w:r>
            <w:r w:rsidR="00461860">
              <w:rPr>
                <w:noProof/>
                <w:webHidden/>
              </w:rPr>
              <w:fldChar w:fldCharType="end"/>
            </w:r>
          </w:hyperlink>
        </w:p>
        <w:p w14:paraId="109348C6" w14:textId="644D718F" w:rsidR="00461860" w:rsidRDefault="00814EB4">
          <w:pPr>
            <w:pStyle w:val="Innehll2"/>
            <w:tabs>
              <w:tab w:val="left" w:pos="1100"/>
              <w:tab w:val="right" w:leader="dot" w:pos="9350"/>
            </w:tabs>
            <w:rPr>
              <w:rFonts w:asciiTheme="minorHAnsi" w:eastAsiaTheme="minorEastAsia" w:hAnsiTheme="minorHAnsi"/>
              <w:noProof/>
              <w:color w:val="auto"/>
              <w:lang w:val="sv-SE" w:eastAsia="sv-SE"/>
            </w:rPr>
          </w:pPr>
          <w:hyperlink w:anchor="_Toc59126372" w:history="1">
            <w:r w:rsidR="00461860" w:rsidRPr="00CB763D">
              <w:rPr>
                <w:rStyle w:val="Hyperlnk"/>
                <w:noProof/>
              </w:rPr>
              <w:t>13.27.</w:t>
            </w:r>
            <w:r w:rsidR="00461860">
              <w:rPr>
                <w:rFonts w:asciiTheme="minorHAnsi" w:eastAsiaTheme="minorEastAsia" w:hAnsiTheme="minorHAnsi"/>
                <w:noProof/>
                <w:color w:val="auto"/>
                <w:lang w:val="sv-SE" w:eastAsia="sv-SE"/>
              </w:rPr>
              <w:tab/>
            </w:r>
            <w:r w:rsidR="00461860" w:rsidRPr="00CB763D">
              <w:rPr>
                <w:rStyle w:val="Hyperlnk"/>
                <w:noProof/>
              </w:rPr>
              <w:t>Statements</w:t>
            </w:r>
            <w:r w:rsidR="00461860">
              <w:rPr>
                <w:noProof/>
                <w:webHidden/>
              </w:rPr>
              <w:tab/>
            </w:r>
            <w:r w:rsidR="00461860">
              <w:rPr>
                <w:noProof/>
                <w:webHidden/>
              </w:rPr>
              <w:fldChar w:fldCharType="begin"/>
            </w:r>
            <w:r w:rsidR="00461860">
              <w:rPr>
                <w:noProof/>
                <w:webHidden/>
              </w:rPr>
              <w:instrText xml:space="preserve"> PAGEREF _Toc59126372 \h </w:instrText>
            </w:r>
            <w:r w:rsidR="00461860">
              <w:rPr>
                <w:noProof/>
                <w:webHidden/>
              </w:rPr>
            </w:r>
            <w:r w:rsidR="00461860">
              <w:rPr>
                <w:noProof/>
                <w:webHidden/>
              </w:rPr>
              <w:fldChar w:fldCharType="separate"/>
            </w:r>
            <w:r w:rsidR="00461860">
              <w:rPr>
                <w:noProof/>
                <w:webHidden/>
              </w:rPr>
              <w:t>450</w:t>
            </w:r>
            <w:r w:rsidR="00461860">
              <w:rPr>
                <w:noProof/>
                <w:webHidden/>
              </w:rPr>
              <w:fldChar w:fldCharType="end"/>
            </w:r>
          </w:hyperlink>
        </w:p>
        <w:p w14:paraId="7D5B93C4" w14:textId="1A9C4116"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373" w:history="1">
            <w:r w:rsidR="00461860" w:rsidRPr="00CB763D">
              <w:rPr>
                <w:rStyle w:val="Hyperlnk"/>
                <w:noProof/>
              </w:rPr>
              <w:t>23.1.1</w:t>
            </w:r>
            <w:r w:rsidR="00461860">
              <w:rPr>
                <w:rFonts w:asciiTheme="minorHAnsi" w:eastAsiaTheme="minorEastAsia" w:hAnsiTheme="minorHAnsi"/>
                <w:noProof/>
                <w:color w:val="auto"/>
                <w:lang w:val="sv-SE" w:eastAsia="sv-SE"/>
              </w:rPr>
              <w:tab/>
            </w:r>
            <w:r w:rsidR="00461860" w:rsidRPr="00CB763D">
              <w:rPr>
                <w:rStyle w:val="Hyperlnk"/>
                <w:noProof/>
              </w:rPr>
              <w:t>Selection statements</w:t>
            </w:r>
            <w:r w:rsidR="00461860">
              <w:rPr>
                <w:noProof/>
                <w:webHidden/>
              </w:rPr>
              <w:tab/>
            </w:r>
            <w:r w:rsidR="00461860">
              <w:rPr>
                <w:noProof/>
                <w:webHidden/>
              </w:rPr>
              <w:fldChar w:fldCharType="begin"/>
            </w:r>
            <w:r w:rsidR="00461860">
              <w:rPr>
                <w:noProof/>
                <w:webHidden/>
              </w:rPr>
              <w:instrText xml:space="preserve"> PAGEREF _Toc59126373 \h </w:instrText>
            </w:r>
            <w:r w:rsidR="00461860">
              <w:rPr>
                <w:noProof/>
                <w:webHidden/>
              </w:rPr>
            </w:r>
            <w:r w:rsidR="00461860">
              <w:rPr>
                <w:noProof/>
                <w:webHidden/>
              </w:rPr>
              <w:fldChar w:fldCharType="separate"/>
            </w:r>
            <w:r w:rsidR="00461860">
              <w:rPr>
                <w:noProof/>
                <w:webHidden/>
              </w:rPr>
              <w:t>450</w:t>
            </w:r>
            <w:r w:rsidR="00461860">
              <w:rPr>
                <w:noProof/>
                <w:webHidden/>
              </w:rPr>
              <w:fldChar w:fldCharType="end"/>
            </w:r>
          </w:hyperlink>
        </w:p>
        <w:p w14:paraId="3D40BD1D" w14:textId="7DF53872"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374" w:history="1">
            <w:r w:rsidR="00461860" w:rsidRPr="00CB763D">
              <w:rPr>
                <w:rStyle w:val="Hyperlnk"/>
                <w:noProof/>
              </w:rPr>
              <w:t>24.1.1</w:t>
            </w:r>
            <w:r w:rsidR="00461860">
              <w:rPr>
                <w:rFonts w:asciiTheme="minorHAnsi" w:eastAsiaTheme="minorEastAsia" w:hAnsiTheme="minorHAnsi"/>
                <w:noProof/>
                <w:color w:val="auto"/>
                <w:lang w:val="sv-SE" w:eastAsia="sv-SE"/>
              </w:rPr>
              <w:tab/>
            </w:r>
            <w:r w:rsidR="00461860" w:rsidRPr="00CB763D">
              <w:rPr>
                <w:rStyle w:val="Hyperlnk"/>
                <w:noProof/>
              </w:rPr>
              <w:t>Iteration statements</w:t>
            </w:r>
            <w:r w:rsidR="00461860">
              <w:rPr>
                <w:noProof/>
                <w:webHidden/>
              </w:rPr>
              <w:tab/>
            </w:r>
            <w:r w:rsidR="00461860">
              <w:rPr>
                <w:noProof/>
                <w:webHidden/>
              </w:rPr>
              <w:fldChar w:fldCharType="begin"/>
            </w:r>
            <w:r w:rsidR="00461860">
              <w:rPr>
                <w:noProof/>
                <w:webHidden/>
              </w:rPr>
              <w:instrText xml:space="preserve"> PAGEREF _Toc59126374 \h </w:instrText>
            </w:r>
            <w:r w:rsidR="00461860">
              <w:rPr>
                <w:noProof/>
                <w:webHidden/>
              </w:rPr>
            </w:r>
            <w:r w:rsidR="00461860">
              <w:rPr>
                <w:noProof/>
                <w:webHidden/>
              </w:rPr>
              <w:fldChar w:fldCharType="separate"/>
            </w:r>
            <w:r w:rsidR="00461860">
              <w:rPr>
                <w:noProof/>
                <w:webHidden/>
              </w:rPr>
              <w:t>452</w:t>
            </w:r>
            <w:r w:rsidR="00461860">
              <w:rPr>
                <w:noProof/>
                <w:webHidden/>
              </w:rPr>
              <w:fldChar w:fldCharType="end"/>
            </w:r>
          </w:hyperlink>
        </w:p>
        <w:p w14:paraId="77A3E590" w14:textId="640B42C4"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375" w:history="1">
            <w:r w:rsidR="00461860" w:rsidRPr="00CB763D">
              <w:rPr>
                <w:rStyle w:val="Hyperlnk"/>
                <w:noProof/>
              </w:rPr>
              <w:t>25.1.1</w:t>
            </w:r>
            <w:r w:rsidR="00461860">
              <w:rPr>
                <w:rFonts w:asciiTheme="minorHAnsi" w:eastAsiaTheme="minorEastAsia" w:hAnsiTheme="minorHAnsi"/>
                <w:noProof/>
                <w:color w:val="auto"/>
                <w:lang w:val="sv-SE" w:eastAsia="sv-SE"/>
              </w:rPr>
              <w:tab/>
            </w:r>
            <w:r w:rsidR="00461860" w:rsidRPr="00CB763D">
              <w:rPr>
                <w:rStyle w:val="Hyperlnk"/>
                <w:noProof/>
              </w:rPr>
              <w:t>Jump statements</w:t>
            </w:r>
            <w:r w:rsidR="00461860">
              <w:rPr>
                <w:noProof/>
                <w:webHidden/>
              </w:rPr>
              <w:tab/>
            </w:r>
            <w:r w:rsidR="00461860">
              <w:rPr>
                <w:noProof/>
                <w:webHidden/>
              </w:rPr>
              <w:fldChar w:fldCharType="begin"/>
            </w:r>
            <w:r w:rsidR="00461860">
              <w:rPr>
                <w:noProof/>
                <w:webHidden/>
              </w:rPr>
              <w:instrText xml:space="preserve"> PAGEREF _Toc59126375 \h </w:instrText>
            </w:r>
            <w:r w:rsidR="00461860">
              <w:rPr>
                <w:noProof/>
                <w:webHidden/>
              </w:rPr>
            </w:r>
            <w:r w:rsidR="00461860">
              <w:rPr>
                <w:noProof/>
                <w:webHidden/>
              </w:rPr>
              <w:fldChar w:fldCharType="separate"/>
            </w:r>
            <w:r w:rsidR="00461860">
              <w:rPr>
                <w:noProof/>
                <w:webHidden/>
              </w:rPr>
              <w:t>453</w:t>
            </w:r>
            <w:r w:rsidR="00461860">
              <w:rPr>
                <w:noProof/>
                <w:webHidden/>
              </w:rPr>
              <w:fldChar w:fldCharType="end"/>
            </w:r>
          </w:hyperlink>
        </w:p>
        <w:p w14:paraId="65AAB1F5" w14:textId="69DBE60D"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376" w:history="1">
            <w:r w:rsidR="00461860" w:rsidRPr="00CB763D">
              <w:rPr>
                <w:rStyle w:val="Hyperlnk"/>
                <w:noProof/>
              </w:rPr>
              <w:t>26.1.1</w:t>
            </w:r>
            <w:r w:rsidR="00461860">
              <w:rPr>
                <w:rFonts w:asciiTheme="minorHAnsi" w:eastAsiaTheme="minorEastAsia" w:hAnsiTheme="minorHAnsi"/>
                <w:noProof/>
                <w:color w:val="auto"/>
                <w:lang w:val="sv-SE" w:eastAsia="sv-SE"/>
              </w:rPr>
              <w:tab/>
            </w:r>
            <w:r w:rsidR="00461860" w:rsidRPr="00CB763D">
              <w:rPr>
                <w:rStyle w:val="Hyperlnk"/>
                <w:noProof/>
              </w:rPr>
              <w:t>Expression statements</w:t>
            </w:r>
            <w:r w:rsidR="00461860">
              <w:rPr>
                <w:noProof/>
                <w:webHidden/>
              </w:rPr>
              <w:tab/>
            </w:r>
            <w:r w:rsidR="00461860">
              <w:rPr>
                <w:noProof/>
                <w:webHidden/>
              </w:rPr>
              <w:fldChar w:fldCharType="begin"/>
            </w:r>
            <w:r w:rsidR="00461860">
              <w:rPr>
                <w:noProof/>
                <w:webHidden/>
              </w:rPr>
              <w:instrText xml:space="preserve"> PAGEREF _Toc59126376 \h </w:instrText>
            </w:r>
            <w:r w:rsidR="00461860">
              <w:rPr>
                <w:noProof/>
                <w:webHidden/>
              </w:rPr>
            </w:r>
            <w:r w:rsidR="00461860">
              <w:rPr>
                <w:noProof/>
                <w:webHidden/>
              </w:rPr>
              <w:fldChar w:fldCharType="separate"/>
            </w:r>
            <w:r w:rsidR="00461860">
              <w:rPr>
                <w:noProof/>
                <w:webHidden/>
              </w:rPr>
              <w:t>454</w:t>
            </w:r>
            <w:r w:rsidR="00461860">
              <w:rPr>
                <w:noProof/>
                <w:webHidden/>
              </w:rPr>
              <w:fldChar w:fldCharType="end"/>
            </w:r>
          </w:hyperlink>
        </w:p>
        <w:p w14:paraId="6079EC87" w14:textId="2BE2DA7E" w:rsidR="00461860" w:rsidRDefault="00814EB4">
          <w:pPr>
            <w:pStyle w:val="Innehll3"/>
            <w:tabs>
              <w:tab w:val="left" w:pos="1320"/>
              <w:tab w:val="right" w:leader="dot" w:pos="9350"/>
            </w:tabs>
            <w:rPr>
              <w:rFonts w:asciiTheme="minorHAnsi" w:eastAsiaTheme="minorEastAsia" w:hAnsiTheme="minorHAnsi"/>
              <w:noProof/>
              <w:color w:val="auto"/>
              <w:lang w:val="sv-SE" w:eastAsia="sv-SE"/>
            </w:rPr>
          </w:pPr>
          <w:hyperlink w:anchor="_Toc59126377" w:history="1">
            <w:r w:rsidR="00461860" w:rsidRPr="00CB763D">
              <w:rPr>
                <w:rStyle w:val="Hyperlnk"/>
                <w:noProof/>
              </w:rPr>
              <w:t>27.1.1</w:t>
            </w:r>
            <w:r w:rsidR="00461860">
              <w:rPr>
                <w:rFonts w:asciiTheme="minorHAnsi" w:eastAsiaTheme="minorEastAsia" w:hAnsiTheme="minorHAnsi"/>
                <w:noProof/>
                <w:color w:val="auto"/>
                <w:lang w:val="sv-SE" w:eastAsia="sv-SE"/>
              </w:rPr>
              <w:tab/>
            </w:r>
            <w:r w:rsidR="00461860" w:rsidRPr="00CB763D">
              <w:rPr>
                <w:rStyle w:val="Hyperlnk"/>
                <w:noProof/>
              </w:rPr>
              <w:t>Volatile</w:t>
            </w:r>
            <w:r w:rsidR="00461860">
              <w:rPr>
                <w:noProof/>
                <w:webHidden/>
              </w:rPr>
              <w:tab/>
            </w:r>
            <w:r w:rsidR="00461860">
              <w:rPr>
                <w:noProof/>
                <w:webHidden/>
              </w:rPr>
              <w:fldChar w:fldCharType="begin"/>
            </w:r>
            <w:r w:rsidR="00461860">
              <w:rPr>
                <w:noProof/>
                <w:webHidden/>
              </w:rPr>
              <w:instrText xml:space="preserve"> PAGEREF _Toc59126377 \h </w:instrText>
            </w:r>
            <w:r w:rsidR="00461860">
              <w:rPr>
                <w:noProof/>
                <w:webHidden/>
              </w:rPr>
            </w:r>
            <w:r w:rsidR="00461860">
              <w:rPr>
                <w:noProof/>
                <w:webHidden/>
              </w:rPr>
              <w:fldChar w:fldCharType="separate"/>
            </w:r>
            <w:r w:rsidR="00461860">
              <w:rPr>
                <w:noProof/>
                <w:webHidden/>
              </w:rPr>
              <w:t>454</w:t>
            </w:r>
            <w:r w:rsidR="00461860">
              <w:rPr>
                <w:noProof/>
                <w:webHidden/>
              </w:rPr>
              <w:fldChar w:fldCharType="end"/>
            </w:r>
          </w:hyperlink>
        </w:p>
        <w:p w14:paraId="4073DFCB" w14:textId="0E14BEAE" w:rsidR="00461860" w:rsidRDefault="00814EB4">
          <w:pPr>
            <w:pStyle w:val="Innehll2"/>
            <w:tabs>
              <w:tab w:val="left" w:pos="1100"/>
              <w:tab w:val="right" w:leader="dot" w:pos="9350"/>
            </w:tabs>
            <w:rPr>
              <w:rFonts w:asciiTheme="minorHAnsi" w:eastAsiaTheme="minorEastAsia" w:hAnsiTheme="minorHAnsi"/>
              <w:noProof/>
              <w:color w:val="auto"/>
              <w:lang w:val="sv-SE" w:eastAsia="sv-SE"/>
            </w:rPr>
          </w:pPr>
          <w:hyperlink w:anchor="_Toc59126378" w:history="1">
            <w:r w:rsidR="00461860" w:rsidRPr="00CB763D">
              <w:rPr>
                <w:rStyle w:val="Hyperlnk"/>
                <w:noProof/>
              </w:rPr>
              <w:t>13.28.</w:t>
            </w:r>
            <w:r w:rsidR="00461860">
              <w:rPr>
                <w:rFonts w:asciiTheme="minorHAnsi" w:eastAsiaTheme="minorEastAsia" w:hAnsiTheme="minorHAnsi"/>
                <w:noProof/>
                <w:color w:val="auto"/>
                <w:lang w:val="sv-SE" w:eastAsia="sv-SE"/>
              </w:rPr>
              <w:tab/>
            </w:r>
            <w:r w:rsidR="00461860" w:rsidRPr="00CB763D">
              <w:rPr>
                <w:rStyle w:val="Hyperlnk"/>
                <w:noProof/>
              </w:rPr>
              <w:t>Functions</w:t>
            </w:r>
            <w:r w:rsidR="00461860">
              <w:rPr>
                <w:noProof/>
                <w:webHidden/>
              </w:rPr>
              <w:tab/>
            </w:r>
            <w:r w:rsidR="00461860">
              <w:rPr>
                <w:noProof/>
                <w:webHidden/>
              </w:rPr>
              <w:fldChar w:fldCharType="begin"/>
            </w:r>
            <w:r w:rsidR="00461860">
              <w:rPr>
                <w:noProof/>
                <w:webHidden/>
              </w:rPr>
              <w:instrText xml:space="preserve"> PAGEREF _Toc59126378 \h </w:instrText>
            </w:r>
            <w:r w:rsidR="00461860">
              <w:rPr>
                <w:noProof/>
                <w:webHidden/>
              </w:rPr>
            </w:r>
            <w:r w:rsidR="00461860">
              <w:rPr>
                <w:noProof/>
                <w:webHidden/>
              </w:rPr>
              <w:fldChar w:fldCharType="separate"/>
            </w:r>
            <w:r w:rsidR="00461860">
              <w:rPr>
                <w:noProof/>
                <w:webHidden/>
              </w:rPr>
              <w:t>454</w:t>
            </w:r>
            <w:r w:rsidR="00461860">
              <w:rPr>
                <w:noProof/>
                <w:webHidden/>
              </w:rPr>
              <w:fldChar w:fldCharType="end"/>
            </w:r>
          </w:hyperlink>
        </w:p>
        <w:p w14:paraId="385D460A" w14:textId="5BD767BF" w:rsidR="00461860" w:rsidRDefault="00814EB4">
          <w:pPr>
            <w:pStyle w:val="Innehll3"/>
            <w:tabs>
              <w:tab w:val="left" w:pos="1540"/>
              <w:tab w:val="right" w:leader="dot" w:pos="9350"/>
            </w:tabs>
            <w:rPr>
              <w:rFonts w:asciiTheme="minorHAnsi" w:eastAsiaTheme="minorEastAsia" w:hAnsiTheme="minorHAnsi"/>
              <w:noProof/>
              <w:color w:val="auto"/>
              <w:lang w:val="sv-SE" w:eastAsia="sv-SE"/>
            </w:rPr>
          </w:pPr>
          <w:hyperlink w:anchor="_Toc59126379" w:history="1">
            <w:r w:rsidR="00461860" w:rsidRPr="00CB763D">
              <w:rPr>
                <w:rStyle w:val="Hyperlnk"/>
                <w:noProof/>
              </w:rPr>
              <w:t>13.28.1.</w:t>
            </w:r>
            <w:r w:rsidR="00461860">
              <w:rPr>
                <w:rFonts w:asciiTheme="minorHAnsi" w:eastAsiaTheme="minorEastAsia" w:hAnsiTheme="minorHAnsi"/>
                <w:noProof/>
                <w:color w:val="auto"/>
                <w:lang w:val="sv-SE" w:eastAsia="sv-SE"/>
              </w:rPr>
              <w:tab/>
            </w:r>
            <w:r w:rsidR="00461860" w:rsidRPr="00CB763D">
              <w:rPr>
                <w:rStyle w:val="Hyperlnk"/>
                <w:noProof/>
              </w:rPr>
              <w:t>Void Functions</w:t>
            </w:r>
            <w:r w:rsidR="00461860">
              <w:rPr>
                <w:noProof/>
                <w:webHidden/>
              </w:rPr>
              <w:tab/>
            </w:r>
            <w:r w:rsidR="00461860">
              <w:rPr>
                <w:noProof/>
                <w:webHidden/>
              </w:rPr>
              <w:fldChar w:fldCharType="begin"/>
            </w:r>
            <w:r w:rsidR="00461860">
              <w:rPr>
                <w:noProof/>
                <w:webHidden/>
              </w:rPr>
              <w:instrText xml:space="preserve"> PAGEREF _Toc59126379 \h </w:instrText>
            </w:r>
            <w:r w:rsidR="00461860">
              <w:rPr>
                <w:noProof/>
                <w:webHidden/>
              </w:rPr>
            </w:r>
            <w:r w:rsidR="00461860">
              <w:rPr>
                <w:noProof/>
                <w:webHidden/>
              </w:rPr>
              <w:fldChar w:fldCharType="separate"/>
            </w:r>
            <w:r w:rsidR="00461860">
              <w:rPr>
                <w:noProof/>
                <w:webHidden/>
              </w:rPr>
              <w:t>455</w:t>
            </w:r>
            <w:r w:rsidR="00461860">
              <w:rPr>
                <w:noProof/>
                <w:webHidden/>
              </w:rPr>
              <w:fldChar w:fldCharType="end"/>
            </w:r>
          </w:hyperlink>
        </w:p>
        <w:p w14:paraId="6D54B88F" w14:textId="031896BE" w:rsidR="00461860" w:rsidRDefault="00814EB4">
          <w:pPr>
            <w:pStyle w:val="Innehll3"/>
            <w:tabs>
              <w:tab w:val="left" w:pos="1540"/>
              <w:tab w:val="right" w:leader="dot" w:pos="9350"/>
            </w:tabs>
            <w:rPr>
              <w:rFonts w:asciiTheme="minorHAnsi" w:eastAsiaTheme="minorEastAsia" w:hAnsiTheme="minorHAnsi"/>
              <w:noProof/>
              <w:color w:val="auto"/>
              <w:lang w:val="sv-SE" w:eastAsia="sv-SE"/>
            </w:rPr>
          </w:pPr>
          <w:hyperlink w:anchor="_Toc59126380" w:history="1">
            <w:r w:rsidR="00461860" w:rsidRPr="00CB763D">
              <w:rPr>
                <w:rStyle w:val="Hyperlnk"/>
                <w:noProof/>
              </w:rPr>
              <w:t>13.28.2.</w:t>
            </w:r>
            <w:r w:rsidR="00461860">
              <w:rPr>
                <w:rFonts w:asciiTheme="minorHAnsi" w:eastAsiaTheme="minorEastAsia" w:hAnsiTheme="minorHAnsi"/>
                <w:noProof/>
                <w:color w:val="auto"/>
                <w:lang w:val="sv-SE" w:eastAsia="sv-SE"/>
              </w:rPr>
              <w:tab/>
            </w:r>
            <w:r w:rsidR="00461860" w:rsidRPr="00CB763D">
              <w:rPr>
                <w:rStyle w:val="Hyperlnk"/>
                <w:noProof/>
              </w:rPr>
              <w:t>Local and global variables</w:t>
            </w:r>
            <w:r w:rsidR="00461860">
              <w:rPr>
                <w:noProof/>
                <w:webHidden/>
              </w:rPr>
              <w:tab/>
            </w:r>
            <w:r w:rsidR="00461860">
              <w:rPr>
                <w:noProof/>
                <w:webHidden/>
              </w:rPr>
              <w:fldChar w:fldCharType="begin"/>
            </w:r>
            <w:r w:rsidR="00461860">
              <w:rPr>
                <w:noProof/>
                <w:webHidden/>
              </w:rPr>
              <w:instrText xml:space="preserve"> PAGEREF _Toc59126380 \h </w:instrText>
            </w:r>
            <w:r w:rsidR="00461860">
              <w:rPr>
                <w:noProof/>
                <w:webHidden/>
              </w:rPr>
            </w:r>
            <w:r w:rsidR="00461860">
              <w:rPr>
                <w:noProof/>
                <w:webHidden/>
              </w:rPr>
              <w:fldChar w:fldCharType="separate"/>
            </w:r>
            <w:r w:rsidR="00461860">
              <w:rPr>
                <w:noProof/>
                <w:webHidden/>
              </w:rPr>
              <w:t>456</w:t>
            </w:r>
            <w:r w:rsidR="00461860">
              <w:rPr>
                <w:noProof/>
                <w:webHidden/>
              </w:rPr>
              <w:fldChar w:fldCharType="end"/>
            </w:r>
          </w:hyperlink>
        </w:p>
        <w:p w14:paraId="6639385D" w14:textId="34A33AF3" w:rsidR="00461860" w:rsidRDefault="00814EB4">
          <w:pPr>
            <w:pStyle w:val="Innehll3"/>
            <w:tabs>
              <w:tab w:val="left" w:pos="1540"/>
              <w:tab w:val="right" w:leader="dot" w:pos="9350"/>
            </w:tabs>
            <w:rPr>
              <w:rFonts w:asciiTheme="minorHAnsi" w:eastAsiaTheme="minorEastAsia" w:hAnsiTheme="minorHAnsi"/>
              <w:noProof/>
              <w:color w:val="auto"/>
              <w:lang w:val="sv-SE" w:eastAsia="sv-SE"/>
            </w:rPr>
          </w:pPr>
          <w:hyperlink w:anchor="_Toc59126381" w:history="1">
            <w:r w:rsidR="00461860" w:rsidRPr="00CB763D">
              <w:rPr>
                <w:rStyle w:val="Hyperlnk"/>
                <w:noProof/>
              </w:rPr>
              <w:t>13.28.3.</w:t>
            </w:r>
            <w:r w:rsidR="00461860">
              <w:rPr>
                <w:rFonts w:asciiTheme="minorHAnsi" w:eastAsiaTheme="minorEastAsia" w:hAnsiTheme="minorHAnsi"/>
                <w:noProof/>
                <w:color w:val="auto"/>
                <w:lang w:val="sv-SE" w:eastAsia="sv-SE"/>
              </w:rPr>
              <w:tab/>
            </w:r>
            <w:r w:rsidR="00461860" w:rsidRPr="00CB763D">
              <w:rPr>
                <w:rStyle w:val="Hyperlnk"/>
                <w:noProof/>
              </w:rPr>
              <w:t>Inner Blocks with Local Variables</w:t>
            </w:r>
            <w:r w:rsidR="00461860">
              <w:rPr>
                <w:noProof/>
                <w:webHidden/>
              </w:rPr>
              <w:tab/>
            </w:r>
            <w:r w:rsidR="00461860">
              <w:rPr>
                <w:noProof/>
                <w:webHidden/>
              </w:rPr>
              <w:fldChar w:fldCharType="begin"/>
            </w:r>
            <w:r w:rsidR="00461860">
              <w:rPr>
                <w:noProof/>
                <w:webHidden/>
              </w:rPr>
              <w:instrText xml:space="preserve"> PAGEREF _Toc59126381 \h </w:instrText>
            </w:r>
            <w:r w:rsidR="00461860">
              <w:rPr>
                <w:noProof/>
                <w:webHidden/>
              </w:rPr>
            </w:r>
            <w:r w:rsidR="00461860">
              <w:rPr>
                <w:noProof/>
                <w:webHidden/>
              </w:rPr>
              <w:fldChar w:fldCharType="separate"/>
            </w:r>
            <w:r w:rsidR="00461860">
              <w:rPr>
                <w:noProof/>
                <w:webHidden/>
              </w:rPr>
              <w:t>456</w:t>
            </w:r>
            <w:r w:rsidR="00461860">
              <w:rPr>
                <w:noProof/>
                <w:webHidden/>
              </w:rPr>
              <w:fldChar w:fldCharType="end"/>
            </w:r>
          </w:hyperlink>
        </w:p>
        <w:p w14:paraId="3C342FB6" w14:textId="5188A6AC" w:rsidR="00461860" w:rsidRDefault="00814EB4">
          <w:pPr>
            <w:pStyle w:val="Innehll3"/>
            <w:tabs>
              <w:tab w:val="left" w:pos="1540"/>
              <w:tab w:val="right" w:leader="dot" w:pos="9350"/>
            </w:tabs>
            <w:rPr>
              <w:rFonts w:asciiTheme="minorHAnsi" w:eastAsiaTheme="minorEastAsia" w:hAnsiTheme="minorHAnsi"/>
              <w:noProof/>
              <w:color w:val="auto"/>
              <w:lang w:val="sv-SE" w:eastAsia="sv-SE"/>
            </w:rPr>
          </w:pPr>
          <w:hyperlink w:anchor="_Toc59126382" w:history="1">
            <w:r w:rsidR="00461860" w:rsidRPr="00CB763D">
              <w:rPr>
                <w:rStyle w:val="Hyperlnk"/>
                <w:noProof/>
              </w:rPr>
              <w:t>13.28.4.</w:t>
            </w:r>
            <w:r w:rsidR="00461860">
              <w:rPr>
                <w:rFonts w:asciiTheme="minorHAnsi" w:eastAsiaTheme="minorEastAsia" w:hAnsiTheme="minorHAnsi"/>
                <w:noProof/>
                <w:color w:val="auto"/>
                <w:lang w:val="sv-SE" w:eastAsia="sv-SE"/>
              </w:rPr>
              <w:tab/>
            </w:r>
            <w:r w:rsidR="00461860" w:rsidRPr="00CB763D">
              <w:rPr>
                <w:rStyle w:val="Hyperlnk"/>
                <w:noProof/>
              </w:rPr>
              <w:t>Call-by-Value and Call-by-Reference</w:t>
            </w:r>
            <w:r w:rsidR="00461860">
              <w:rPr>
                <w:noProof/>
                <w:webHidden/>
              </w:rPr>
              <w:tab/>
            </w:r>
            <w:r w:rsidR="00461860">
              <w:rPr>
                <w:noProof/>
                <w:webHidden/>
              </w:rPr>
              <w:fldChar w:fldCharType="begin"/>
            </w:r>
            <w:r w:rsidR="00461860">
              <w:rPr>
                <w:noProof/>
                <w:webHidden/>
              </w:rPr>
              <w:instrText xml:space="preserve"> PAGEREF _Toc59126382 \h </w:instrText>
            </w:r>
            <w:r w:rsidR="00461860">
              <w:rPr>
                <w:noProof/>
                <w:webHidden/>
              </w:rPr>
            </w:r>
            <w:r w:rsidR="00461860">
              <w:rPr>
                <w:noProof/>
                <w:webHidden/>
              </w:rPr>
              <w:fldChar w:fldCharType="separate"/>
            </w:r>
            <w:r w:rsidR="00461860">
              <w:rPr>
                <w:noProof/>
                <w:webHidden/>
              </w:rPr>
              <w:t>458</w:t>
            </w:r>
            <w:r w:rsidR="00461860">
              <w:rPr>
                <w:noProof/>
                <w:webHidden/>
              </w:rPr>
              <w:fldChar w:fldCharType="end"/>
            </w:r>
          </w:hyperlink>
        </w:p>
        <w:p w14:paraId="3917307C" w14:textId="1FB29DE0" w:rsidR="00461860" w:rsidRDefault="00814EB4">
          <w:pPr>
            <w:pStyle w:val="Innehll3"/>
            <w:tabs>
              <w:tab w:val="left" w:pos="1540"/>
              <w:tab w:val="right" w:leader="dot" w:pos="9350"/>
            </w:tabs>
            <w:rPr>
              <w:rFonts w:asciiTheme="minorHAnsi" w:eastAsiaTheme="minorEastAsia" w:hAnsiTheme="minorHAnsi"/>
              <w:noProof/>
              <w:color w:val="auto"/>
              <w:lang w:val="sv-SE" w:eastAsia="sv-SE"/>
            </w:rPr>
          </w:pPr>
          <w:hyperlink w:anchor="_Toc59126383" w:history="1">
            <w:r w:rsidR="00461860" w:rsidRPr="00CB763D">
              <w:rPr>
                <w:rStyle w:val="Hyperlnk"/>
                <w:noProof/>
              </w:rPr>
              <w:t>13.28.5.</w:t>
            </w:r>
            <w:r w:rsidR="00461860">
              <w:rPr>
                <w:rFonts w:asciiTheme="minorHAnsi" w:eastAsiaTheme="minorEastAsia" w:hAnsiTheme="minorHAnsi"/>
                <w:noProof/>
                <w:color w:val="auto"/>
                <w:lang w:val="sv-SE" w:eastAsia="sv-SE"/>
              </w:rPr>
              <w:tab/>
            </w:r>
            <w:r w:rsidR="00461860" w:rsidRPr="00CB763D">
              <w:rPr>
                <w:rStyle w:val="Hyperlnk"/>
                <w:noProof/>
              </w:rPr>
              <w:t>Static, Extern, and Register Variables</w:t>
            </w:r>
            <w:r w:rsidR="00461860">
              <w:rPr>
                <w:noProof/>
                <w:webHidden/>
              </w:rPr>
              <w:tab/>
            </w:r>
            <w:r w:rsidR="00461860">
              <w:rPr>
                <w:noProof/>
                <w:webHidden/>
              </w:rPr>
              <w:fldChar w:fldCharType="begin"/>
            </w:r>
            <w:r w:rsidR="00461860">
              <w:rPr>
                <w:noProof/>
                <w:webHidden/>
              </w:rPr>
              <w:instrText xml:space="preserve"> PAGEREF _Toc59126383 \h </w:instrText>
            </w:r>
            <w:r w:rsidR="00461860">
              <w:rPr>
                <w:noProof/>
                <w:webHidden/>
              </w:rPr>
            </w:r>
            <w:r w:rsidR="00461860">
              <w:rPr>
                <w:noProof/>
                <w:webHidden/>
              </w:rPr>
              <w:fldChar w:fldCharType="separate"/>
            </w:r>
            <w:r w:rsidR="00461860">
              <w:rPr>
                <w:noProof/>
                <w:webHidden/>
              </w:rPr>
              <w:t>459</w:t>
            </w:r>
            <w:r w:rsidR="00461860">
              <w:rPr>
                <w:noProof/>
                <w:webHidden/>
              </w:rPr>
              <w:fldChar w:fldCharType="end"/>
            </w:r>
          </w:hyperlink>
        </w:p>
        <w:p w14:paraId="49ABD6F1" w14:textId="1AA97CBB" w:rsidR="00461860" w:rsidRDefault="00814EB4">
          <w:pPr>
            <w:pStyle w:val="Innehll3"/>
            <w:tabs>
              <w:tab w:val="left" w:pos="1540"/>
              <w:tab w:val="right" w:leader="dot" w:pos="9350"/>
            </w:tabs>
            <w:rPr>
              <w:rFonts w:asciiTheme="minorHAnsi" w:eastAsiaTheme="minorEastAsia" w:hAnsiTheme="minorHAnsi"/>
              <w:noProof/>
              <w:color w:val="auto"/>
              <w:lang w:val="sv-SE" w:eastAsia="sv-SE"/>
            </w:rPr>
          </w:pPr>
          <w:hyperlink w:anchor="_Toc59126384" w:history="1">
            <w:r w:rsidR="00461860" w:rsidRPr="00CB763D">
              <w:rPr>
                <w:rStyle w:val="Hyperlnk"/>
                <w:noProof/>
              </w:rPr>
              <w:t>13.28.6.</w:t>
            </w:r>
            <w:r w:rsidR="00461860">
              <w:rPr>
                <w:rFonts w:asciiTheme="minorHAnsi" w:eastAsiaTheme="minorEastAsia" w:hAnsiTheme="minorHAnsi"/>
                <w:noProof/>
                <w:color w:val="auto"/>
                <w:lang w:val="sv-SE" w:eastAsia="sv-SE"/>
              </w:rPr>
              <w:tab/>
            </w:r>
            <w:r w:rsidR="00461860" w:rsidRPr="00CB763D">
              <w:rPr>
                <w:rStyle w:val="Hyperlnk"/>
                <w:noProof/>
              </w:rPr>
              <w:t>Recursion</w:t>
            </w:r>
            <w:r w:rsidR="00461860">
              <w:rPr>
                <w:noProof/>
                <w:webHidden/>
              </w:rPr>
              <w:tab/>
            </w:r>
            <w:r w:rsidR="00461860">
              <w:rPr>
                <w:noProof/>
                <w:webHidden/>
              </w:rPr>
              <w:fldChar w:fldCharType="begin"/>
            </w:r>
            <w:r w:rsidR="00461860">
              <w:rPr>
                <w:noProof/>
                <w:webHidden/>
              </w:rPr>
              <w:instrText xml:space="preserve"> PAGEREF _Toc59126384 \h </w:instrText>
            </w:r>
            <w:r w:rsidR="00461860">
              <w:rPr>
                <w:noProof/>
                <w:webHidden/>
              </w:rPr>
            </w:r>
            <w:r w:rsidR="00461860">
              <w:rPr>
                <w:noProof/>
                <w:webHidden/>
              </w:rPr>
              <w:fldChar w:fldCharType="separate"/>
            </w:r>
            <w:r w:rsidR="00461860">
              <w:rPr>
                <w:noProof/>
                <w:webHidden/>
              </w:rPr>
              <w:t>460</w:t>
            </w:r>
            <w:r w:rsidR="00461860">
              <w:rPr>
                <w:noProof/>
                <w:webHidden/>
              </w:rPr>
              <w:fldChar w:fldCharType="end"/>
            </w:r>
          </w:hyperlink>
        </w:p>
        <w:p w14:paraId="6061C9D8" w14:textId="05438804" w:rsidR="00461860" w:rsidRDefault="00814EB4">
          <w:pPr>
            <w:pStyle w:val="Innehll3"/>
            <w:tabs>
              <w:tab w:val="left" w:pos="1540"/>
              <w:tab w:val="right" w:leader="dot" w:pos="9350"/>
            </w:tabs>
            <w:rPr>
              <w:rFonts w:asciiTheme="minorHAnsi" w:eastAsiaTheme="minorEastAsia" w:hAnsiTheme="minorHAnsi"/>
              <w:noProof/>
              <w:color w:val="auto"/>
              <w:lang w:val="sv-SE" w:eastAsia="sv-SE"/>
            </w:rPr>
          </w:pPr>
          <w:hyperlink w:anchor="_Toc59126385" w:history="1">
            <w:r w:rsidR="00461860" w:rsidRPr="00CB763D">
              <w:rPr>
                <w:rStyle w:val="Hyperlnk"/>
                <w:noProof/>
              </w:rPr>
              <w:t>13.28.7.</w:t>
            </w:r>
            <w:r w:rsidR="00461860">
              <w:rPr>
                <w:rFonts w:asciiTheme="minorHAnsi" w:eastAsiaTheme="minorEastAsia" w:hAnsiTheme="minorHAnsi"/>
                <w:noProof/>
                <w:color w:val="auto"/>
                <w:lang w:val="sv-SE" w:eastAsia="sv-SE"/>
              </w:rPr>
              <w:tab/>
            </w:r>
            <w:r w:rsidR="00461860" w:rsidRPr="00CB763D">
              <w:rPr>
                <w:rStyle w:val="Hyperlnk"/>
                <w:noProof/>
              </w:rPr>
              <w:t>Definition and Declaration</w:t>
            </w:r>
            <w:r w:rsidR="00461860">
              <w:rPr>
                <w:noProof/>
                <w:webHidden/>
              </w:rPr>
              <w:tab/>
            </w:r>
            <w:r w:rsidR="00461860">
              <w:rPr>
                <w:noProof/>
                <w:webHidden/>
              </w:rPr>
              <w:fldChar w:fldCharType="begin"/>
            </w:r>
            <w:r w:rsidR="00461860">
              <w:rPr>
                <w:noProof/>
                <w:webHidden/>
              </w:rPr>
              <w:instrText xml:space="preserve"> PAGEREF _Toc59126385 \h </w:instrText>
            </w:r>
            <w:r w:rsidR="00461860">
              <w:rPr>
                <w:noProof/>
                <w:webHidden/>
              </w:rPr>
            </w:r>
            <w:r w:rsidR="00461860">
              <w:rPr>
                <w:noProof/>
                <w:webHidden/>
              </w:rPr>
              <w:fldChar w:fldCharType="separate"/>
            </w:r>
            <w:r w:rsidR="00461860">
              <w:rPr>
                <w:noProof/>
                <w:webHidden/>
              </w:rPr>
              <w:t>460</w:t>
            </w:r>
            <w:r w:rsidR="00461860">
              <w:rPr>
                <w:noProof/>
                <w:webHidden/>
              </w:rPr>
              <w:fldChar w:fldCharType="end"/>
            </w:r>
          </w:hyperlink>
        </w:p>
        <w:p w14:paraId="22894BB2" w14:textId="5187E7A8" w:rsidR="00461860" w:rsidRDefault="00814EB4">
          <w:pPr>
            <w:pStyle w:val="Innehll3"/>
            <w:tabs>
              <w:tab w:val="left" w:pos="1540"/>
              <w:tab w:val="right" w:leader="dot" w:pos="9350"/>
            </w:tabs>
            <w:rPr>
              <w:rFonts w:asciiTheme="minorHAnsi" w:eastAsiaTheme="minorEastAsia" w:hAnsiTheme="minorHAnsi"/>
              <w:noProof/>
              <w:color w:val="auto"/>
              <w:lang w:val="sv-SE" w:eastAsia="sv-SE"/>
            </w:rPr>
          </w:pPr>
          <w:hyperlink w:anchor="_Toc59126386" w:history="1">
            <w:r w:rsidR="00461860" w:rsidRPr="00CB763D">
              <w:rPr>
                <w:rStyle w:val="Hyperlnk"/>
                <w:noProof/>
              </w:rPr>
              <w:t>13.28.8.</w:t>
            </w:r>
            <w:r w:rsidR="00461860">
              <w:rPr>
                <w:rFonts w:asciiTheme="minorHAnsi" w:eastAsiaTheme="minorEastAsia" w:hAnsiTheme="minorHAnsi"/>
                <w:noProof/>
                <w:color w:val="auto"/>
                <w:lang w:val="sv-SE" w:eastAsia="sv-SE"/>
              </w:rPr>
              <w:tab/>
            </w:r>
            <w:r w:rsidR="00461860" w:rsidRPr="00CB763D">
              <w:rPr>
                <w:rStyle w:val="Hyperlnk"/>
                <w:noProof/>
              </w:rPr>
              <w:t>Higher-Order Functions</w:t>
            </w:r>
            <w:r w:rsidR="00461860">
              <w:rPr>
                <w:noProof/>
                <w:webHidden/>
              </w:rPr>
              <w:tab/>
            </w:r>
            <w:r w:rsidR="00461860">
              <w:rPr>
                <w:noProof/>
                <w:webHidden/>
              </w:rPr>
              <w:fldChar w:fldCharType="begin"/>
            </w:r>
            <w:r w:rsidR="00461860">
              <w:rPr>
                <w:noProof/>
                <w:webHidden/>
              </w:rPr>
              <w:instrText xml:space="preserve"> PAGEREF _Toc59126386 \h </w:instrText>
            </w:r>
            <w:r w:rsidR="00461860">
              <w:rPr>
                <w:noProof/>
                <w:webHidden/>
              </w:rPr>
            </w:r>
            <w:r w:rsidR="00461860">
              <w:rPr>
                <w:noProof/>
                <w:webHidden/>
              </w:rPr>
              <w:fldChar w:fldCharType="separate"/>
            </w:r>
            <w:r w:rsidR="00461860">
              <w:rPr>
                <w:noProof/>
                <w:webHidden/>
              </w:rPr>
              <w:t>461</w:t>
            </w:r>
            <w:r w:rsidR="00461860">
              <w:rPr>
                <w:noProof/>
                <w:webHidden/>
              </w:rPr>
              <w:fldChar w:fldCharType="end"/>
            </w:r>
          </w:hyperlink>
        </w:p>
        <w:p w14:paraId="0829B88B" w14:textId="79938A79" w:rsidR="00461860" w:rsidRDefault="00814EB4">
          <w:pPr>
            <w:pStyle w:val="Innehll2"/>
            <w:tabs>
              <w:tab w:val="left" w:pos="1100"/>
              <w:tab w:val="right" w:leader="dot" w:pos="9350"/>
            </w:tabs>
            <w:rPr>
              <w:rFonts w:asciiTheme="minorHAnsi" w:eastAsiaTheme="minorEastAsia" w:hAnsiTheme="minorHAnsi"/>
              <w:noProof/>
              <w:color w:val="auto"/>
              <w:lang w:val="sv-SE" w:eastAsia="sv-SE"/>
            </w:rPr>
          </w:pPr>
          <w:hyperlink w:anchor="_Toc59126387" w:history="1">
            <w:r w:rsidR="00461860" w:rsidRPr="00CB763D">
              <w:rPr>
                <w:rStyle w:val="Hyperlnk"/>
                <w:noProof/>
              </w:rPr>
              <w:t>13.29.</w:t>
            </w:r>
            <w:r w:rsidR="00461860">
              <w:rPr>
                <w:rFonts w:asciiTheme="minorHAnsi" w:eastAsiaTheme="minorEastAsia" w:hAnsiTheme="minorHAnsi"/>
                <w:noProof/>
                <w:color w:val="auto"/>
                <w:lang w:val="sv-SE" w:eastAsia="sv-SE"/>
              </w:rPr>
              <w:tab/>
            </w:r>
            <w:r w:rsidR="00461860" w:rsidRPr="00CB763D">
              <w:rPr>
                <w:rStyle w:val="Hyperlnk"/>
                <w:noProof/>
              </w:rPr>
              <w:t>Structures and Linked Lists</w:t>
            </w:r>
            <w:r w:rsidR="00461860">
              <w:rPr>
                <w:noProof/>
                <w:webHidden/>
              </w:rPr>
              <w:tab/>
            </w:r>
            <w:r w:rsidR="00461860">
              <w:rPr>
                <w:noProof/>
                <w:webHidden/>
              </w:rPr>
              <w:fldChar w:fldCharType="begin"/>
            </w:r>
            <w:r w:rsidR="00461860">
              <w:rPr>
                <w:noProof/>
                <w:webHidden/>
              </w:rPr>
              <w:instrText xml:space="preserve"> PAGEREF _Toc59126387 \h </w:instrText>
            </w:r>
            <w:r w:rsidR="00461860">
              <w:rPr>
                <w:noProof/>
                <w:webHidden/>
              </w:rPr>
            </w:r>
            <w:r w:rsidR="00461860">
              <w:rPr>
                <w:noProof/>
                <w:webHidden/>
              </w:rPr>
              <w:fldChar w:fldCharType="separate"/>
            </w:r>
            <w:r w:rsidR="00461860">
              <w:rPr>
                <w:noProof/>
                <w:webHidden/>
              </w:rPr>
              <w:t>463</w:t>
            </w:r>
            <w:r w:rsidR="00461860">
              <w:rPr>
                <w:noProof/>
                <w:webHidden/>
              </w:rPr>
              <w:fldChar w:fldCharType="end"/>
            </w:r>
          </w:hyperlink>
        </w:p>
        <w:p w14:paraId="43996DE9" w14:textId="6E325DA8" w:rsidR="00461860" w:rsidRDefault="00814EB4">
          <w:pPr>
            <w:pStyle w:val="Innehll3"/>
            <w:tabs>
              <w:tab w:val="left" w:pos="1540"/>
              <w:tab w:val="right" w:leader="dot" w:pos="9350"/>
            </w:tabs>
            <w:rPr>
              <w:rFonts w:asciiTheme="minorHAnsi" w:eastAsiaTheme="minorEastAsia" w:hAnsiTheme="minorHAnsi"/>
              <w:noProof/>
              <w:color w:val="auto"/>
              <w:lang w:val="sv-SE" w:eastAsia="sv-SE"/>
            </w:rPr>
          </w:pPr>
          <w:hyperlink w:anchor="_Toc59126388" w:history="1">
            <w:r w:rsidR="00461860" w:rsidRPr="00CB763D">
              <w:rPr>
                <w:rStyle w:val="Hyperlnk"/>
                <w:noProof/>
              </w:rPr>
              <w:t>13.29.1.</w:t>
            </w:r>
            <w:r w:rsidR="00461860">
              <w:rPr>
                <w:rFonts w:asciiTheme="minorHAnsi" w:eastAsiaTheme="minorEastAsia" w:hAnsiTheme="minorHAnsi"/>
                <w:noProof/>
                <w:color w:val="auto"/>
                <w:lang w:val="sv-SE" w:eastAsia="sv-SE"/>
              </w:rPr>
              <w:tab/>
            </w:r>
            <w:r w:rsidR="00461860" w:rsidRPr="00CB763D">
              <w:rPr>
                <w:rStyle w:val="Hyperlnk"/>
                <w:noProof/>
              </w:rPr>
              <w:t>Stacks and Linked Lists</w:t>
            </w:r>
            <w:r w:rsidR="00461860">
              <w:rPr>
                <w:noProof/>
                <w:webHidden/>
              </w:rPr>
              <w:tab/>
            </w:r>
            <w:r w:rsidR="00461860">
              <w:rPr>
                <w:noProof/>
                <w:webHidden/>
              </w:rPr>
              <w:fldChar w:fldCharType="begin"/>
            </w:r>
            <w:r w:rsidR="00461860">
              <w:rPr>
                <w:noProof/>
                <w:webHidden/>
              </w:rPr>
              <w:instrText xml:space="preserve"> PAGEREF _Toc59126388 \h </w:instrText>
            </w:r>
            <w:r w:rsidR="00461860">
              <w:rPr>
                <w:noProof/>
                <w:webHidden/>
              </w:rPr>
            </w:r>
            <w:r w:rsidR="00461860">
              <w:rPr>
                <w:noProof/>
                <w:webHidden/>
              </w:rPr>
              <w:fldChar w:fldCharType="separate"/>
            </w:r>
            <w:r w:rsidR="00461860">
              <w:rPr>
                <w:noProof/>
                <w:webHidden/>
              </w:rPr>
              <w:t>463</w:t>
            </w:r>
            <w:r w:rsidR="00461860">
              <w:rPr>
                <w:noProof/>
                <w:webHidden/>
              </w:rPr>
              <w:fldChar w:fldCharType="end"/>
            </w:r>
          </w:hyperlink>
        </w:p>
        <w:p w14:paraId="701A4D12" w14:textId="39291B26" w:rsidR="00461860" w:rsidRDefault="00814EB4">
          <w:pPr>
            <w:pStyle w:val="Innehll3"/>
            <w:tabs>
              <w:tab w:val="left" w:pos="1540"/>
              <w:tab w:val="right" w:leader="dot" w:pos="9350"/>
            </w:tabs>
            <w:rPr>
              <w:rFonts w:asciiTheme="minorHAnsi" w:eastAsiaTheme="minorEastAsia" w:hAnsiTheme="minorHAnsi"/>
              <w:noProof/>
              <w:color w:val="auto"/>
              <w:lang w:val="sv-SE" w:eastAsia="sv-SE"/>
            </w:rPr>
          </w:pPr>
          <w:hyperlink w:anchor="_Toc59126389" w:history="1">
            <w:r w:rsidR="00461860" w:rsidRPr="00CB763D">
              <w:rPr>
                <w:rStyle w:val="Hyperlnk"/>
                <w:noProof/>
              </w:rPr>
              <w:t>13.29.2.</w:t>
            </w:r>
            <w:r w:rsidR="00461860">
              <w:rPr>
                <w:rFonts w:asciiTheme="minorHAnsi" w:eastAsiaTheme="minorEastAsia" w:hAnsiTheme="minorHAnsi"/>
                <w:noProof/>
                <w:color w:val="auto"/>
                <w:lang w:val="sv-SE" w:eastAsia="sv-SE"/>
              </w:rPr>
              <w:tab/>
            </w:r>
            <w:r w:rsidR="00461860" w:rsidRPr="00CB763D">
              <w:rPr>
                <w:rStyle w:val="Hyperlnk"/>
                <w:noProof/>
              </w:rPr>
              <w:t>Unions</w:t>
            </w:r>
            <w:r w:rsidR="00461860">
              <w:rPr>
                <w:noProof/>
                <w:webHidden/>
              </w:rPr>
              <w:tab/>
            </w:r>
            <w:r w:rsidR="00461860">
              <w:rPr>
                <w:noProof/>
                <w:webHidden/>
              </w:rPr>
              <w:fldChar w:fldCharType="begin"/>
            </w:r>
            <w:r w:rsidR="00461860">
              <w:rPr>
                <w:noProof/>
                <w:webHidden/>
              </w:rPr>
              <w:instrText xml:space="preserve"> PAGEREF _Toc59126389 \h </w:instrText>
            </w:r>
            <w:r w:rsidR="00461860">
              <w:rPr>
                <w:noProof/>
                <w:webHidden/>
              </w:rPr>
            </w:r>
            <w:r w:rsidR="00461860">
              <w:rPr>
                <w:noProof/>
                <w:webHidden/>
              </w:rPr>
              <w:fldChar w:fldCharType="separate"/>
            </w:r>
            <w:r w:rsidR="00461860">
              <w:rPr>
                <w:noProof/>
                <w:webHidden/>
              </w:rPr>
              <w:t>466</w:t>
            </w:r>
            <w:r w:rsidR="00461860">
              <w:rPr>
                <w:noProof/>
                <w:webHidden/>
              </w:rPr>
              <w:fldChar w:fldCharType="end"/>
            </w:r>
          </w:hyperlink>
        </w:p>
        <w:p w14:paraId="3C0BAC0B" w14:textId="5EC67CD1" w:rsidR="00461860" w:rsidRDefault="00814EB4">
          <w:pPr>
            <w:pStyle w:val="Innehll3"/>
            <w:tabs>
              <w:tab w:val="left" w:pos="1540"/>
              <w:tab w:val="right" w:leader="dot" w:pos="9350"/>
            </w:tabs>
            <w:rPr>
              <w:rFonts w:asciiTheme="minorHAnsi" w:eastAsiaTheme="minorEastAsia" w:hAnsiTheme="minorHAnsi"/>
              <w:noProof/>
              <w:color w:val="auto"/>
              <w:lang w:val="sv-SE" w:eastAsia="sv-SE"/>
            </w:rPr>
          </w:pPr>
          <w:hyperlink w:anchor="_Toc59126390" w:history="1">
            <w:r w:rsidR="00461860" w:rsidRPr="00CB763D">
              <w:rPr>
                <w:rStyle w:val="Hyperlnk"/>
                <w:noProof/>
              </w:rPr>
              <w:t>13.29.3.</w:t>
            </w:r>
            <w:r w:rsidR="00461860">
              <w:rPr>
                <w:rFonts w:asciiTheme="minorHAnsi" w:eastAsiaTheme="minorEastAsia" w:hAnsiTheme="minorHAnsi"/>
                <w:noProof/>
                <w:color w:val="auto"/>
                <w:lang w:val="sv-SE" w:eastAsia="sv-SE"/>
              </w:rPr>
              <w:tab/>
            </w:r>
            <w:r w:rsidR="00461860" w:rsidRPr="00CB763D">
              <w:rPr>
                <w:rStyle w:val="Hyperlnk"/>
                <w:noProof/>
              </w:rPr>
              <w:t>Bitfields</w:t>
            </w:r>
            <w:r w:rsidR="00461860">
              <w:rPr>
                <w:noProof/>
                <w:webHidden/>
              </w:rPr>
              <w:tab/>
            </w:r>
            <w:r w:rsidR="00461860">
              <w:rPr>
                <w:noProof/>
                <w:webHidden/>
              </w:rPr>
              <w:fldChar w:fldCharType="begin"/>
            </w:r>
            <w:r w:rsidR="00461860">
              <w:rPr>
                <w:noProof/>
                <w:webHidden/>
              </w:rPr>
              <w:instrText xml:space="preserve"> PAGEREF _Toc59126390 \h </w:instrText>
            </w:r>
            <w:r w:rsidR="00461860">
              <w:rPr>
                <w:noProof/>
                <w:webHidden/>
              </w:rPr>
            </w:r>
            <w:r w:rsidR="00461860">
              <w:rPr>
                <w:noProof/>
                <w:webHidden/>
              </w:rPr>
              <w:fldChar w:fldCharType="separate"/>
            </w:r>
            <w:r w:rsidR="00461860">
              <w:rPr>
                <w:noProof/>
                <w:webHidden/>
              </w:rPr>
              <w:t>467</w:t>
            </w:r>
            <w:r w:rsidR="00461860">
              <w:rPr>
                <w:noProof/>
                <w:webHidden/>
              </w:rPr>
              <w:fldChar w:fldCharType="end"/>
            </w:r>
          </w:hyperlink>
        </w:p>
        <w:p w14:paraId="26D3E941" w14:textId="222004E8" w:rsidR="00461860" w:rsidRDefault="00814EB4">
          <w:pPr>
            <w:pStyle w:val="Innehll2"/>
            <w:tabs>
              <w:tab w:val="left" w:pos="1100"/>
              <w:tab w:val="right" w:leader="dot" w:pos="9350"/>
            </w:tabs>
            <w:rPr>
              <w:rFonts w:asciiTheme="minorHAnsi" w:eastAsiaTheme="minorEastAsia" w:hAnsiTheme="minorHAnsi"/>
              <w:noProof/>
              <w:color w:val="auto"/>
              <w:lang w:val="sv-SE" w:eastAsia="sv-SE"/>
            </w:rPr>
          </w:pPr>
          <w:hyperlink w:anchor="_Toc59126391" w:history="1">
            <w:r w:rsidR="00461860" w:rsidRPr="00CB763D">
              <w:rPr>
                <w:rStyle w:val="Hyperlnk"/>
                <w:noProof/>
              </w:rPr>
              <w:t>13.30.</w:t>
            </w:r>
            <w:r w:rsidR="00461860">
              <w:rPr>
                <w:rFonts w:asciiTheme="minorHAnsi" w:eastAsiaTheme="minorEastAsia" w:hAnsiTheme="minorHAnsi"/>
                <w:noProof/>
                <w:color w:val="auto"/>
                <w:lang w:val="sv-SE" w:eastAsia="sv-SE"/>
              </w:rPr>
              <w:tab/>
            </w:r>
            <w:r w:rsidR="00461860" w:rsidRPr="00CB763D">
              <w:rPr>
                <w:rStyle w:val="Hyperlnk"/>
                <w:noProof/>
              </w:rPr>
              <w:t>Structures with function pointers</w:t>
            </w:r>
            <w:r w:rsidR="00461860">
              <w:rPr>
                <w:noProof/>
                <w:webHidden/>
              </w:rPr>
              <w:tab/>
            </w:r>
            <w:r w:rsidR="00461860">
              <w:rPr>
                <w:noProof/>
                <w:webHidden/>
              </w:rPr>
              <w:fldChar w:fldCharType="begin"/>
            </w:r>
            <w:r w:rsidR="00461860">
              <w:rPr>
                <w:noProof/>
                <w:webHidden/>
              </w:rPr>
              <w:instrText xml:space="preserve"> PAGEREF _Toc59126391 \h </w:instrText>
            </w:r>
            <w:r w:rsidR="00461860">
              <w:rPr>
                <w:noProof/>
                <w:webHidden/>
              </w:rPr>
            </w:r>
            <w:r w:rsidR="00461860">
              <w:rPr>
                <w:noProof/>
                <w:webHidden/>
              </w:rPr>
              <w:fldChar w:fldCharType="separate"/>
            </w:r>
            <w:r w:rsidR="00461860">
              <w:rPr>
                <w:noProof/>
                <w:webHidden/>
              </w:rPr>
              <w:t>467</w:t>
            </w:r>
            <w:r w:rsidR="00461860">
              <w:rPr>
                <w:noProof/>
                <w:webHidden/>
              </w:rPr>
              <w:fldChar w:fldCharType="end"/>
            </w:r>
          </w:hyperlink>
        </w:p>
        <w:p w14:paraId="2AA8327D" w14:textId="4EA003FE" w:rsidR="00461860" w:rsidRDefault="00814EB4">
          <w:pPr>
            <w:pStyle w:val="Innehll2"/>
            <w:tabs>
              <w:tab w:val="left" w:pos="1100"/>
              <w:tab w:val="right" w:leader="dot" w:pos="9350"/>
            </w:tabs>
            <w:rPr>
              <w:rFonts w:asciiTheme="minorHAnsi" w:eastAsiaTheme="minorEastAsia" w:hAnsiTheme="minorHAnsi"/>
              <w:noProof/>
              <w:color w:val="auto"/>
              <w:lang w:val="sv-SE" w:eastAsia="sv-SE"/>
            </w:rPr>
          </w:pPr>
          <w:hyperlink w:anchor="_Toc59126392" w:history="1">
            <w:r w:rsidR="00461860" w:rsidRPr="00CB763D">
              <w:rPr>
                <w:rStyle w:val="Hyperlnk"/>
                <w:noProof/>
              </w:rPr>
              <w:t>13.31.</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_Toc59126392 \h </w:instrText>
            </w:r>
            <w:r w:rsidR="00461860">
              <w:rPr>
                <w:noProof/>
                <w:webHidden/>
              </w:rPr>
            </w:r>
            <w:r w:rsidR="00461860">
              <w:rPr>
                <w:noProof/>
                <w:webHidden/>
              </w:rPr>
              <w:fldChar w:fldCharType="separate"/>
            </w:r>
            <w:r w:rsidR="00461860">
              <w:rPr>
                <w:noProof/>
                <w:webHidden/>
              </w:rPr>
              <w:t>468</w:t>
            </w:r>
            <w:r w:rsidR="00461860">
              <w:rPr>
                <w:noProof/>
                <w:webHidden/>
              </w:rPr>
              <w:fldChar w:fldCharType="end"/>
            </w:r>
          </w:hyperlink>
        </w:p>
        <w:p w14:paraId="11A5B104" w14:textId="6204BD44" w:rsidR="00461860" w:rsidRDefault="00814EB4">
          <w:pPr>
            <w:pStyle w:val="Innehll2"/>
            <w:tabs>
              <w:tab w:val="left" w:pos="1100"/>
              <w:tab w:val="right" w:leader="dot" w:pos="9350"/>
            </w:tabs>
            <w:rPr>
              <w:rFonts w:asciiTheme="minorHAnsi" w:eastAsiaTheme="minorEastAsia" w:hAnsiTheme="minorHAnsi"/>
              <w:noProof/>
              <w:color w:val="auto"/>
              <w:lang w:val="sv-SE" w:eastAsia="sv-SE"/>
            </w:rPr>
          </w:pPr>
          <w:hyperlink w:anchor="_Toc59126393" w:history="1">
            <w:r w:rsidR="00461860" w:rsidRPr="00CB763D">
              <w:rPr>
                <w:rStyle w:val="Hyperlnk"/>
                <w:noProof/>
              </w:rPr>
              <w:t>13.32.</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_Toc59126393 \h </w:instrText>
            </w:r>
            <w:r w:rsidR="00461860">
              <w:rPr>
                <w:noProof/>
                <w:webHidden/>
              </w:rPr>
            </w:r>
            <w:r w:rsidR="00461860">
              <w:rPr>
                <w:noProof/>
                <w:webHidden/>
              </w:rPr>
              <w:fldChar w:fldCharType="separate"/>
            </w:r>
            <w:r w:rsidR="00461860">
              <w:rPr>
                <w:noProof/>
                <w:webHidden/>
              </w:rPr>
              <w:t>469</w:t>
            </w:r>
            <w:r w:rsidR="00461860">
              <w:rPr>
                <w:noProof/>
                <w:webHidden/>
              </w:rPr>
              <w:fldChar w:fldCharType="end"/>
            </w:r>
          </w:hyperlink>
        </w:p>
        <w:p w14:paraId="1C84A47F" w14:textId="3F9E4E10" w:rsidR="00461860" w:rsidRDefault="00814EB4">
          <w:pPr>
            <w:pStyle w:val="Innehll3"/>
            <w:tabs>
              <w:tab w:val="left" w:pos="1540"/>
              <w:tab w:val="right" w:leader="dot" w:pos="9350"/>
            </w:tabs>
            <w:rPr>
              <w:rFonts w:asciiTheme="minorHAnsi" w:eastAsiaTheme="minorEastAsia" w:hAnsiTheme="minorHAnsi"/>
              <w:noProof/>
              <w:color w:val="auto"/>
              <w:lang w:val="sv-SE" w:eastAsia="sv-SE"/>
            </w:rPr>
          </w:pPr>
          <w:hyperlink w:anchor="_Toc59126394" w:history="1">
            <w:r w:rsidR="00461860" w:rsidRPr="00CB763D">
              <w:rPr>
                <w:rStyle w:val="Hyperlnk"/>
                <w:noProof/>
              </w:rPr>
              <w:t>13.32.1.</w:t>
            </w:r>
            <w:r w:rsidR="00461860">
              <w:rPr>
                <w:rFonts w:asciiTheme="minorHAnsi" w:eastAsiaTheme="minorEastAsia" w:hAnsiTheme="minorHAnsi"/>
                <w:noProof/>
                <w:color w:val="auto"/>
                <w:lang w:val="sv-SE" w:eastAsia="sv-SE"/>
              </w:rPr>
              <w:tab/>
            </w:r>
            <w:r w:rsidR="00461860" w:rsidRPr="00CB763D">
              <w:rPr>
                <w:rStyle w:val="Hyperlnk"/>
                <w:noProof/>
              </w:rPr>
              <w:t>File Management</w:t>
            </w:r>
            <w:r w:rsidR="00461860">
              <w:rPr>
                <w:noProof/>
                <w:webHidden/>
              </w:rPr>
              <w:tab/>
            </w:r>
            <w:r w:rsidR="00461860">
              <w:rPr>
                <w:noProof/>
                <w:webHidden/>
              </w:rPr>
              <w:fldChar w:fldCharType="begin"/>
            </w:r>
            <w:r w:rsidR="00461860">
              <w:rPr>
                <w:noProof/>
                <w:webHidden/>
              </w:rPr>
              <w:instrText xml:space="preserve"> PAGEREF _Toc59126394 \h </w:instrText>
            </w:r>
            <w:r w:rsidR="00461860">
              <w:rPr>
                <w:noProof/>
                <w:webHidden/>
              </w:rPr>
            </w:r>
            <w:r w:rsidR="00461860">
              <w:rPr>
                <w:noProof/>
                <w:webHidden/>
              </w:rPr>
              <w:fldChar w:fldCharType="separate"/>
            </w:r>
            <w:r w:rsidR="00461860">
              <w:rPr>
                <w:noProof/>
                <w:webHidden/>
              </w:rPr>
              <w:t>469</w:t>
            </w:r>
            <w:r w:rsidR="00461860">
              <w:rPr>
                <w:noProof/>
                <w:webHidden/>
              </w:rPr>
              <w:fldChar w:fldCharType="end"/>
            </w:r>
          </w:hyperlink>
        </w:p>
        <w:p w14:paraId="27A75EE6" w14:textId="3C4EF517" w:rsidR="00461860" w:rsidRDefault="00814EB4">
          <w:pPr>
            <w:pStyle w:val="Innehll3"/>
            <w:tabs>
              <w:tab w:val="left" w:pos="1540"/>
              <w:tab w:val="right" w:leader="dot" w:pos="9350"/>
            </w:tabs>
            <w:rPr>
              <w:rFonts w:asciiTheme="minorHAnsi" w:eastAsiaTheme="minorEastAsia" w:hAnsiTheme="minorHAnsi"/>
              <w:noProof/>
              <w:color w:val="auto"/>
              <w:lang w:val="sv-SE" w:eastAsia="sv-SE"/>
            </w:rPr>
          </w:pPr>
          <w:hyperlink w:anchor="_Toc59126395" w:history="1">
            <w:r w:rsidR="00461860" w:rsidRPr="00CB763D">
              <w:rPr>
                <w:rStyle w:val="Hyperlnk"/>
                <w:noProof/>
              </w:rPr>
              <w:t>13.32.2.</w:t>
            </w:r>
            <w:r w:rsidR="00461860">
              <w:rPr>
                <w:rFonts w:asciiTheme="minorHAnsi" w:eastAsiaTheme="minorEastAsia" w:hAnsiTheme="minorHAnsi"/>
                <w:noProof/>
                <w:color w:val="auto"/>
                <w:lang w:val="sv-SE" w:eastAsia="sv-SE"/>
              </w:rPr>
              <w:tab/>
            </w:r>
            <w:r w:rsidR="00461860" w:rsidRPr="00CB763D">
              <w:rPr>
                <w:rStyle w:val="Hyperlnk"/>
                <w:noProof/>
              </w:rPr>
              <w:t>Program Parameters</w:t>
            </w:r>
            <w:r w:rsidR="00461860">
              <w:rPr>
                <w:noProof/>
                <w:webHidden/>
              </w:rPr>
              <w:tab/>
            </w:r>
            <w:r w:rsidR="00461860">
              <w:rPr>
                <w:noProof/>
                <w:webHidden/>
              </w:rPr>
              <w:fldChar w:fldCharType="begin"/>
            </w:r>
            <w:r w:rsidR="00461860">
              <w:rPr>
                <w:noProof/>
                <w:webHidden/>
              </w:rPr>
              <w:instrText xml:space="preserve"> PAGEREF _Toc59126395 \h </w:instrText>
            </w:r>
            <w:r w:rsidR="00461860">
              <w:rPr>
                <w:noProof/>
                <w:webHidden/>
              </w:rPr>
            </w:r>
            <w:r w:rsidR="00461860">
              <w:rPr>
                <w:noProof/>
                <w:webHidden/>
              </w:rPr>
              <w:fldChar w:fldCharType="separate"/>
            </w:r>
            <w:r w:rsidR="00461860">
              <w:rPr>
                <w:noProof/>
                <w:webHidden/>
              </w:rPr>
              <w:t>470</w:t>
            </w:r>
            <w:r w:rsidR="00461860">
              <w:rPr>
                <w:noProof/>
                <w:webHidden/>
              </w:rPr>
              <w:fldChar w:fldCharType="end"/>
            </w:r>
          </w:hyperlink>
        </w:p>
        <w:p w14:paraId="5AF07153" w14:textId="3234B695" w:rsidR="00461860" w:rsidRDefault="00814EB4">
          <w:pPr>
            <w:pStyle w:val="Innehll3"/>
            <w:tabs>
              <w:tab w:val="left" w:pos="1540"/>
              <w:tab w:val="right" w:leader="dot" w:pos="9350"/>
            </w:tabs>
            <w:rPr>
              <w:rFonts w:asciiTheme="minorHAnsi" w:eastAsiaTheme="minorEastAsia" w:hAnsiTheme="minorHAnsi"/>
              <w:noProof/>
              <w:color w:val="auto"/>
              <w:lang w:val="sv-SE" w:eastAsia="sv-SE"/>
            </w:rPr>
          </w:pPr>
          <w:hyperlink w:anchor="_Toc59126396" w:history="1">
            <w:r w:rsidR="00461860" w:rsidRPr="00CB763D">
              <w:rPr>
                <w:rStyle w:val="Hyperlnk"/>
                <w:noProof/>
              </w:rPr>
              <w:t>13.32.3.</w:t>
            </w:r>
            <w:r w:rsidR="00461860">
              <w:rPr>
                <w:rFonts w:asciiTheme="minorHAnsi" w:eastAsiaTheme="minorEastAsia" w:hAnsiTheme="minorHAnsi"/>
                <w:noProof/>
                <w:color w:val="auto"/>
                <w:lang w:val="sv-SE" w:eastAsia="sv-SE"/>
              </w:rPr>
              <w:tab/>
            </w:r>
            <w:r w:rsidR="00461860" w:rsidRPr="00CB763D">
              <w:rPr>
                <w:rStyle w:val="Hyperlnk"/>
                <w:noProof/>
              </w:rPr>
              <w:t>Environment Functions</w:t>
            </w:r>
            <w:r w:rsidR="00461860">
              <w:rPr>
                <w:noProof/>
                <w:webHidden/>
              </w:rPr>
              <w:tab/>
            </w:r>
            <w:r w:rsidR="00461860">
              <w:rPr>
                <w:noProof/>
                <w:webHidden/>
              </w:rPr>
              <w:fldChar w:fldCharType="begin"/>
            </w:r>
            <w:r w:rsidR="00461860">
              <w:rPr>
                <w:noProof/>
                <w:webHidden/>
              </w:rPr>
              <w:instrText xml:space="preserve"> PAGEREF _Toc59126396 \h </w:instrText>
            </w:r>
            <w:r w:rsidR="00461860">
              <w:rPr>
                <w:noProof/>
                <w:webHidden/>
              </w:rPr>
            </w:r>
            <w:r w:rsidR="00461860">
              <w:rPr>
                <w:noProof/>
                <w:webHidden/>
              </w:rPr>
              <w:fldChar w:fldCharType="separate"/>
            </w:r>
            <w:r w:rsidR="00461860">
              <w:rPr>
                <w:noProof/>
                <w:webHidden/>
              </w:rPr>
              <w:t>471</w:t>
            </w:r>
            <w:r w:rsidR="00461860">
              <w:rPr>
                <w:noProof/>
                <w:webHidden/>
              </w:rPr>
              <w:fldChar w:fldCharType="end"/>
            </w:r>
          </w:hyperlink>
        </w:p>
        <w:p w14:paraId="553859D6" w14:textId="5BAD0A7B" w:rsidR="00461860" w:rsidRDefault="00814EB4">
          <w:pPr>
            <w:pStyle w:val="Innehll3"/>
            <w:tabs>
              <w:tab w:val="left" w:pos="1540"/>
              <w:tab w:val="right" w:leader="dot" w:pos="9350"/>
            </w:tabs>
            <w:rPr>
              <w:rFonts w:asciiTheme="minorHAnsi" w:eastAsiaTheme="minorEastAsia" w:hAnsiTheme="minorHAnsi"/>
              <w:noProof/>
              <w:color w:val="auto"/>
              <w:lang w:val="sv-SE" w:eastAsia="sv-SE"/>
            </w:rPr>
          </w:pPr>
          <w:hyperlink w:anchor="_Toc59126397" w:history="1">
            <w:r w:rsidR="00461860" w:rsidRPr="00CB763D">
              <w:rPr>
                <w:rStyle w:val="Hyperlnk"/>
                <w:noProof/>
              </w:rPr>
              <w:t>13.32.4.</w:t>
            </w:r>
            <w:r w:rsidR="00461860">
              <w:rPr>
                <w:rFonts w:asciiTheme="minorHAnsi" w:eastAsiaTheme="minorEastAsia" w:hAnsiTheme="minorHAnsi"/>
                <w:noProof/>
                <w:color w:val="auto"/>
                <w:lang w:val="sv-SE" w:eastAsia="sv-SE"/>
              </w:rPr>
              <w:tab/>
            </w:r>
            <w:r w:rsidR="00461860" w:rsidRPr="00CB763D">
              <w:rPr>
                <w:rStyle w:val="Hyperlnk"/>
                <w:noProof/>
              </w:rPr>
              <w:t>Searching and Sorting</w:t>
            </w:r>
            <w:r w:rsidR="00461860">
              <w:rPr>
                <w:noProof/>
                <w:webHidden/>
              </w:rPr>
              <w:tab/>
            </w:r>
            <w:r w:rsidR="00461860">
              <w:rPr>
                <w:noProof/>
                <w:webHidden/>
              </w:rPr>
              <w:fldChar w:fldCharType="begin"/>
            </w:r>
            <w:r w:rsidR="00461860">
              <w:rPr>
                <w:noProof/>
                <w:webHidden/>
              </w:rPr>
              <w:instrText xml:space="preserve"> PAGEREF _Toc59126397 \h </w:instrText>
            </w:r>
            <w:r w:rsidR="00461860">
              <w:rPr>
                <w:noProof/>
                <w:webHidden/>
              </w:rPr>
            </w:r>
            <w:r w:rsidR="00461860">
              <w:rPr>
                <w:noProof/>
                <w:webHidden/>
              </w:rPr>
              <w:fldChar w:fldCharType="separate"/>
            </w:r>
            <w:r w:rsidR="00461860">
              <w:rPr>
                <w:noProof/>
                <w:webHidden/>
              </w:rPr>
              <w:t>472</w:t>
            </w:r>
            <w:r w:rsidR="00461860">
              <w:rPr>
                <w:noProof/>
                <w:webHidden/>
              </w:rPr>
              <w:fldChar w:fldCharType="end"/>
            </w:r>
          </w:hyperlink>
        </w:p>
        <w:p w14:paraId="6DDB5B07" w14:textId="0D3D2366" w:rsidR="00461860" w:rsidRDefault="00814EB4">
          <w:pPr>
            <w:pStyle w:val="Innehll3"/>
            <w:tabs>
              <w:tab w:val="left" w:pos="1540"/>
              <w:tab w:val="right" w:leader="dot" w:pos="9350"/>
            </w:tabs>
            <w:rPr>
              <w:rFonts w:asciiTheme="minorHAnsi" w:eastAsiaTheme="minorEastAsia" w:hAnsiTheme="minorHAnsi"/>
              <w:noProof/>
              <w:color w:val="auto"/>
              <w:lang w:val="sv-SE" w:eastAsia="sv-SE"/>
            </w:rPr>
          </w:pPr>
          <w:hyperlink w:anchor="_Toc59126398" w:history="1">
            <w:r w:rsidR="00461860" w:rsidRPr="00CB763D">
              <w:rPr>
                <w:rStyle w:val="Hyperlnk"/>
                <w:noProof/>
              </w:rPr>
              <w:t>13.32.5.</w:t>
            </w:r>
            <w:r w:rsidR="00461860">
              <w:rPr>
                <w:rFonts w:asciiTheme="minorHAnsi" w:eastAsiaTheme="minorEastAsia" w:hAnsiTheme="minorHAnsi"/>
                <w:noProof/>
                <w:color w:val="auto"/>
                <w:lang w:val="sv-SE" w:eastAsia="sv-SE"/>
              </w:rPr>
              <w:tab/>
            </w:r>
            <w:r w:rsidR="00461860" w:rsidRPr="00CB763D">
              <w:rPr>
                <w:rStyle w:val="Hyperlnk"/>
                <w:noProof/>
              </w:rPr>
              <w:t>Functions with Variable Number of Parameters</w:t>
            </w:r>
            <w:r w:rsidR="00461860">
              <w:rPr>
                <w:noProof/>
                <w:webHidden/>
              </w:rPr>
              <w:tab/>
            </w:r>
            <w:r w:rsidR="00461860">
              <w:rPr>
                <w:noProof/>
                <w:webHidden/>
              </w:rPr>
              <w:fldChar w:fldCharType="begin"/>
            </w:r>
            <w:r w:rsidR="00461860">
              <w:rPr>
                <w:noProof/>
                <w:webHidden/>
              </w:rPr>
              <w:instrText xml:space="preserve"> PAGEREF _Toc59126398 \h </w:instrText>
            </w:r>
            <w:r w:rsidR="00461860">
              <w:rPr>
                <w:noProof/>
                <w:webHidden/>
              </w:rPr>
            </w:r>
            <w:r w:rsidR="00461860">
              <w:rPr>
                <w:noProof/>
                <w:webHidden/>
              </w:rPr>
              <w:fldChar w:fldCharType="separate"/>
            </w:r>
            <w:r w:rsidR="00461860">
              <w:rPr>
                <w:noProof/>
                <w:webHidden/>
              </w:rPr>
              <w:t>472</w:t>
            </w:r>
            <w:r w:rsidR="00461860">
              <w:rPr>
                <w:noProof/>
                <w:webHidden/>
              </w:rPr>
              <w:fldChar w:fldCharType="end"/>
            </w:r>
          </w:hyperlink>
        </w:p>
        <w:p w14:paraId="13401827" w14:textId="27C1E634" w:rsidR="00461860" w:rsidRDefault="00814EB4">
          <w:pPr>
            <w:pStyle w:val="Innehll3"/>
            <w:tabs>
              <w:tab w:val="left" w:pos="1540"/>
              <w:tab w:val="right" w:leader="dot" w:pos="9350"/>
            </w:tabs>
            <w:rPr>
              <w:rFonts w:asciiTheme="minorHAnsi" w:eastAsiaTheme="minorEastAsia" w:hAnsiTheme="minorHAnsi"/>
              <w:noProof/>
              <w:color w:val="auto"/>
              <w:lang w:val="sv-SE" w:eastAsia="sv-SE"/>
            </w:rPr>
          </w:pPr>
          <w:hyperlink w:anchor="_Toc59126399" w:history="1">
            <w:r w:rsidR="00461860" w:rsidRPr="00CB763D">
              <w:rPr>
                <w:rStyle w:val="Hyperlnk"/>
                <w:noProof/>
              </w:rPr>
              <w:t>13.32.6.</w:t>
            </w:r>
            <w:r w:rsidR="00461860">
              <w:rPr>
                <w:rFonts w:asciiTheme="minorHAnsi" w:eastAsiaTheme="minorEastAsia" w:hAnsiTheme="minorHAnsi"/>
                <w:noProof/>
                <w:color w:val="auto"/>
                <w:lang w:val="sv-SE" w:eastAsia="sv-SE"/>
              </w:rPr>
              <w:tab/>
            </w:r>
            <w:r w:rsidR="00461860" w:rsidRPr="00CB763D">
              <w:rPr>
                <w:rStyle w:val="Hyperlnk"/>
                <w:noProof/>
              </w:rPr>
              <w:t>String Management</w:t>
            </w:r>
            <w:r w:rsidR="00461860">
              <w:rPr>
                <w:noProof/>
                <w:webHidden/>
              </w:rPr>
              <w:tab/>
            </w:r>
            <w:r w:rsidR="00461860">
              <w:rPr>
                <w:noProof/>
                <w:webHidden/>
              </w:rPr>
              <w:fldChar w:fldCharType="begin"/>
            </w:r>
            <w:r w:rsidR="00461860">
              <w:rPr>
                <w:noProof/>
                <w:webHidden/>
              </w:rPr>
              <w:instrText xml:space="preserve"> PAGEREF _Toc59126399 \h </w:instrText>
            </w:r>
            <w:r w:rsidR="00461860">
              <w:rPr>
                <w:noProof/>
                <w:webHidden/>
              </w:rPr>
            </w:r>
            <w:r w:rsidR="00461860">
              <w:rPr>
                <w:noProof/>
                <w:webHidden/>
              </w:rPr>
              <w:fldChar w:fldCharType="separate"/>
            </w:r>
            <w:r w:rsidR="00461860">
              <w:rPr>
                <w:noProof/>
                <w:webHidden/>
              </w:rPr>
              <w:t>473</w:t>
            </w:r>
            <w:r w:rsidR="00461860">
              <w:rPr>
                <w:noProof/>
                <w:webHidden/>
              </w:rPr>
              <w:fldChar w:fldCharType="end"/>
            </w:r>
          </w:hyperlink>
        </w:p>
        <w:p w14:paraId="1CEB4658" w14:textId="14F00256" w:rsidR="00461860" w:rsidRDefault="00814EB4">
          <w:pPr>
            <w:pStyle w:val="Innehll3"/>
            <w:tabs>
              <w:tab w:val="left" w:pos="1540"/>
              <w:tab w:val="right" w:leader="dot" w:pos="9350"/>
            </w:tabs>
            <w:rPr>
              <w:rFonts w:asciiTheme="minorHAnsi" w:eastAsiaTheme="minorEastAsia" w:hAnsiTheme="minorHAnsi"/>
              <w:noProof/>
              <w:color w:val="auto"/>
              <w:lang w:val="sv-SE" w:eastAsia="sv-SE"/>
            </w:rPr>
          </w:pPr>
          <w:hyperlink w:anchor="_Toc59126400" w:history="1">
            <w:r w:rsidR="00461860" w:rsidRPr="00CB763D">
              <w:rPr>
                <w:rStyle w:val="Hyperlnk"/>
                <w:noProof/>
              </w:rPr>
              <w:t>13.32.7.</w:t>
            </w:r>
            <w:r w:rsidR="00461860">
              <w:rPr>
                <w:rFonts w:asciiTheme="minorHAnsi" w:eastAsiaTheme="minorEastAsia" w:hAnsiTheme="minorHAnsi"/>
                <w:noProof/>
                <w:color w:val="auto"/>
                <w:lang w:val="sv-SE" w:eastAsia="sv-SE"/>
              </w:rPr>
              <w:tab/>
            </w:r>
            <w:r w:rsidR="00461860" w:rsidRPr="00CB763D">
              <w:rPr>
                <w:rStyle w:val="Hyperlnk"/>
                <w:noProof/>
              </w:rPr>
              <w:t>Memory Management</w:t>
            </w:r>
            <w:r w:rsidR="00461860">
              <w:rPr>
                <w:noProof/>
                <w:webHidden/>
              </w:rPr>
              <w:tab/>
            </w:r>
            <w:r w:rsidR="00461860">
              <w:rPr>
                <w:noProof/>
                <w:webHidden/>
              </w:rPr>
              <w:fldChar w:fldCharType="begin"/>
            </w:r>
            <w:r w:rsidR="00461860">
              <w:rPr>
                <w:noProof/>
                <w:webHidden/>
              </w:rPr>
              <w:instrText xml:space="preserve"> PAGEREF _Toc59126400 \h </w:instrText>
            </w:r>
            <w:r w:rsidR="00461860">
              <w:rPr>
                <w:noProof/>
                <w:webHidden/>
              </w:rPr>
            </w:r>
            <w:r w:rsidR="00461860">
              <w:rPr>
                <w:noProof/>
                <w:webHidden/>
              </w:rPr>
              <w:fldChar w:fldCharType="separate"/>
            </w:r>
            <w:r w:rsidR="00461860">
              <w:rPr>
                <w:noProof/>
                <w:webHidden/>
              </w:rPr>
              <w:t>474</w:t>
            </w:r>
            <w:r w:rsidR="00461860">
              <w:rPr>
                <w:noProof/>
                <w:webHidden/>
              </w:rPr>
              <w:fldChar w:fldCharType="end"/>
            </w:r>
          </w:hyperlink>
        </w:p>
        <w:p w14:paraId="08F65DF6" w14:textId="5C339AE2" w:rsidR="00461860" w:rsidRDefault="00814EB4">
          <w:pPr>
            <w:pStyle w:val="Innehll3"/>
            <w:tabs>
              <w:tab w:val="left" w:pos="1540"/>
              <w:tab w:val="right" w:leader="dot" w:pos="9350"/>
            </w:tabs>
            <w:rPr>
              <w:rFonts w:asciiTheme="minorHAnsi" w:eastAsiaTheme="minorEastAsia" w:hAnsiTheme="minorHAnsi"/>
              <w:noProof/>
              <w:color w:val="auto"/>
              <w:lang w:val="sv-SE" w:eastAsia="sv-SE"/>
            </w:rPr>
          </w:pPr>
          <w:hyperlink w:anchor="_Toc59126401" w:history="1">
            <w:r w:rsidR="00461860" w:rsidRPr="00CB763D">
              <w:rPr>
                <w:rStyle w:val="Hyperlnk"/>
                <w:noProof/>
              </w:rPr>
              <w:t>13.32.8.</w:t>
            </w:r>
            <w:r w:rsidR="00461860">
              <w:rPr>
                <w:rFonts w:asciiTheme="minorHAnsi" w:eastAsiaTheme="minorEastAsia" w:hAnsiTheme="minorHAnsi"/>
                <w:noProof/>
                <w:color w:val="auto"/>
                <w:lang w:val="sv-SE" w:eastAsia="sv-SE"/>
              </w:rPr>
              <w:tab/>
            </w:r>
            <w:r w:rsidR="00461860" w:rsidRPr="00CB763D">
              <w:rPr>
                <w:rStyle w:val="Hyperlnk"/>
                <w:noProof/>
              </w:rPr>
              <w:t>Mathematical Functions</w:t>
            </w:r>
            <w:r w:rsidR="00461860">
              <w:rPr>
                <w:noProof/>
                <w:webHidden/>
              </w:rPr>
              <w:tab/>
            </w:r>
            <w:r w:rsidR="00461860">
              <w:rPr>
                <w:noProof/>
                <w:webHidden/>
              </w:rPr>
              <w:fldChar w:fldCharType="begin"/>
            </w:r>
            <w:r w:rsidR="00461860">
              <w:rPr>
                <w:noProof/>
                <w:webHidden/>
              </w:rPr>
              <w:instrText xml:space="preserve"> PAGEREF _Toc59126401 \h </w:instrText>
            </w:r>
            <w:r w:rsidR="00461860">
              <w:rPr>
                <w:noProof/>
                <w:webHidden/>
              </w:rPr>
            </w:r>
            <w:r w:rsidR="00461860">
              <w:rPr>
                <w:noProof/>
                <w:webHidden/>
              </w:rPr>
              <w:fldChar w:fldCharType="separate"/>
            </w:r>
            <w:r w:rsidR="00461860">
              <w:rPr>
                <w:noProof/>
                <w:webHidden/>
              </w:rPr>
              <w:t>475</w:t>
            </w:r>
            <w:r w:rsidR="00461860">
              <w:rPr>
                <w:noProof/>
                <w:webHidden/>
              </w:rPr>
              <w:fldChar w:fldCharType="end"/>
            </w:r>
          </w:hyperlink>
        </w:p>
        <w:p w14:paraId="6E7F5E7C" w14:textId="64F6D452" w:rsidR="00461860" w:rsidRDefault="00814EB4">
          <w:pPr>
            <w:pStyle w:val="Innehll3"/>
            <w:tabs>
              <w:tab w:val="left" w:pos="1540"/>
              <w:tab w:val="right" w:leader="dot" w:pos="9350"/>
            </w:tabs>
            <w:rPr>
              <w:rFonts w:asciiTheme="minorHAnsi" w:eastAsiaTheme="minorEastAsia" w:hAnsiTheme="minorHAnsi"/>
              <w:noProof/>
              <w:color w:val="auto"/>
              <w:lang w:val="sv-SE" w:eastAsia="sv-SE"/>
            </w:rPr>
          </w:pPr>
          <w:hyperlink w:anchor="_Toc59126402" w:history="1">
            <w:r w:rsidR="00461860" w:rsidRPr="00CB763D">
              <w:rPr>
                <w:rStyle w:val="Hyperlnk"/>
                <w:noProof/>
              </w:rPr>
              <w:t>13.32.9.</w:t>
            </w:r>
            <w:r w:rsidR="00461860">
              <w:rPr>
                <w:rFonts w:asciiTheme="minorHAnsi" w:eastAsiaTheme="minorEastAsia" w:hAnsiTheme="minorHAnsi"/>
                <w:noProof/>
                <w:color w:val="auto"/>
                <w:lang w:val="sv-SE" w:eastAsia="sv-SE"/>
              </w:rPr>
              <w:tab/>
            </w:r>
            <w:r w:rsidR="00461860" w:rsidRPr="00CB763D">
              <w:rPr>
                <w:rStyle w:val="Hyperlnk"/>
                <w:noProof/>
              </w:rPr>
              <w:t>Long Jumps</w:t>
            </w:r>
            <w:r w:rsidR="00461860">
              <w:rPr>
                <w:noProof/>
                <w:webHidden/>
              </w:rPr>
              <w:tab/>
            </w:r>
            <w:r w:rsidR="00461860">
              <w:rPr>
                <w:noProof/>
                <w:webHidden/>
              </w:rPr>
              <w:fldChar w:fldCharType="begin"/>
            </w:r>
            <w:r w:rsidR="00461860">
              <w:rPr>
                <w:noProof/>
                <w:webHidden/>
              </w:rPr>
              <w:instrText xml:space="preserve"> PAGEREF _Toc59126402 \h </w:instrText>
            </w:r>
            <w:r w:rsidR="00461860">
              <w:rPr>
                <w:noProof/>
                <w:webHidden/>
              </w:rPr>
            </w:r>
            <w:r w:rsidR="00461860">
              <w:rPr>
                <w:noProof/>
                <w:webHidden/>
              </w:rPr>
              <w:fldChar w:fldCharType="separate"/>
            </w:r>
            <w:r w:rsidR="00461860">
              <w:rPr>
                <w:noProof/>
                <w:webHidden/>
              </w:rPr>
              <w:t>475</w:t>
            </w:r>
            <w:r w:rsidR="00461860">
              <w:rPr>
                <w:noProof/>
                <w:webHidden/>
              </w:rPr>
              <w:fldChar w:fldCharType="end"/>
            </w:r>
          </w:hyperlink>
        </w:p>
        <w:p w14:paraId="2758BD20" w14:textId="382D4D61" w:rsidR="00461860" w:rsidRDefault="00814EB4">
          <w:pPr>
            <w:pStyle w:val="Innehll3"/>
            <w:tabs>
              <w:tab w:val="left" w:pos="1540"/>
              <w:tab w:val="right" w:leader="dot" w:pos="9350"/>
            </w:tabs>
            <w:rPr>
              <w:rFonts w:asciiTheme="minorHAnsi" w:eastAsiaTheme="minorEastAsia" w:hAnsiTheme="minorHAnsi"/>
              <w:noProof/>
              <w:color w:val="auto"/>
              <w:lang w:val="sv-SE" w:eastAsia="sv-SE"/>
            </w:rPr>
          </w:pPr>
          <w:hyperlink w:anchor="_Toc59126403" w:history="1">
            <w:r w:rsidR="00461860" w:rsidRPr="00CB763D">
              <w:rPr>
                <w:rStyle w:val="Hyperlnk"/>
                <w:noProof/>
              </w:rPr>
              <w:t>13.32.10.</w:t>
            </w:r>
            <w:r w:rsidR="00461860">
              <w:rPr>
                <w:rFonts w:asciiTheme="minorHAnsi" w:eastAsiaTheme="minorEastAsia" w:hAnsiTheme="minorHAnsi"/>
                <w:noProof/>
                <w:color w:val="auto"/>
                <w:lang w:val="sv-SE" w:eastAsia="sv-SE"/>
              </w:rPr>
              <w:tab/>
            </w:r>
            <w:r w:rsidR="00461860" w:rsidRPr="00CB763D">
              <w:rPr>
                <w:rStyle w:val="Hyperlnk"/>
                <w:noProof/>
              </w:rPr>
              <w:t>Time</w:t>
            </w:r>
            <w:r w:rsidR="00461860">
              <w:rPr>
                <w:noProof/>
                <w:webHidden/>
              </w:rPr>
              <w:tab/>
            </w:r>
            <w:r w:rsidR="00461860">
              <w:rPr>
                <w:noProof/>
                <w:webHidden/>
              </w:rPr>
              <w:fldChar w:fldCharType="begin"/>
            </w:r>
            <w:r w:rsidR="00461860">
              <w:rPr>
                <w:noProof/>
                <w:webHidden/>
              </w:rPr>
              <w:instrText xml:space="preserve"> PAGEREF _Toc59126403 \h </w:instrText>
            </w:r>
            <w:r w:rsidR="00461860">
              <w:rPr>
                <w:noProof/>
                <w:webHidden/>
              </w:rPr>
            </w:r>
            <w:r w:rsidR="00461860">
              <w:rPr>
                <w:noProof/>
                <w:webHidden/>
              </w:rPr>
              <w:fldChar w:fldCharType="separate"/>
            </w:r>
            <w:r w:rsidR="00461860">
              <w:rPr>
                <w:noProof/>
                <w:webHidden/>
              </w:rPr>
              <w:t>476</w:t>
            </w:r>
            <w:r w:rsidR="00461860">
              <w:rPr>
                <w:noProof/>
                <w:webHidden/>
              </w:rPr>
              <w:fldChar w:fldCharType="end"/>
            </w:r>
          </w:hyperlink>
        </w:p>
        <w:p w14:paraId="125C34B1" w14:textId="3ABB31C7" w:rsidR="00461860" w:rsidRDefault="00814EB4">
          <w:pPr>
            <w:pStyle w:val="Innehll3"/>
            <w:tabs>
              <w:tab w:val="left" w:pos="1540"/>
              <w:tab w:val="right" w:leader="dot" w:pos="9350"/>
            </w:tabs>
            <w:rPr>
              <w:rFonts w:asciiTheme="minorHAnsi" w:eastAsiaTheme="minorEastAsia" w:hAnsiTheme="minorHAnsi"/>
              <w:noProof/>
              <w:color w:val="auto"/>
              <w:lang w:val="sv-SE" w:eastAsia="sv-SE"/>
            </w:rPr>
          </w:pPr>
          <w:hyperlink w:anchor="_Toc59126404" w:history="1">
            <w:r w:rsidR="00461860" w:rsidRPr="00CB763D">
              <w:rPr>
                <w:rStyle w:val="Hyperlnk"/>
                <w:noProof/>
              </w:rPr>
              <w:t>13.32.11.</w:t>
            </w:r>
            <w:r w:rsidR="00461860">
              <w:rPr>
                <w:rFonts w:asciiTheme="minorHAnsi" w:eastAsiaTheme="minorEastAsia" w:hAnsiTheme="minorHAnsi"/>
                <w:noProof/>
                <w:color w:val="auto"/>
                <w:lang w:val="sv-SE" w:eastAsia="sv-SE"/>
              </w:rPr>
              <w:tab/>
            </w:r>
            <w:r w:rsidR="00461860" w:rsidRPr="00CB763D">
              <w:rPr>
                <w:rStyle w:val="Hyperlnk"/>
                <w:noProof/>
              </w:rPr>
              <w:t>Random Numbers</w:t>
            </w:r>
            <w:r w:rsidR="00461860">
              <w:rPr>
                <w:noProof/>
                <w:webHidden/>
              </w:rPr>
              <w:tab/>
            </w:r>
            <w:r w:rsidR="00461860">
              <w:rPr>
                <w:noProof/>
                <w:webHidden/>
              </w:rPr>
              <w:fldChar w:fldCharType="begin"/>
            </w:r>
            <w:r w:rsidR="00461860">
              <w:rPr>
                <w:noProof/>
                <w:webHidden/>
              </w:rPr>
              <w:instrText xml:space="preserve"> PAGEREF _Toc59126404 \h </w:instrText>
            </w:r>
            <w:r w:rsidR="00461860">
              <w:rPr>
                <w:noProof/>
                <w:webHidden/>
              </w:rPr>
            </w:r>
            <w:r w:rsidR="00461860">
              <w:rPr>
                <w:noProof/>
                <w:webHidden/>
              </w:rPr>
              <w:fldChar w:fldCharType="separate"/>
            </w:r>
            <w:r w:rsidR="00461860">
              <w:rPr>
                <w:noProof/>
                <w:webHidden/>
              </w:rPr>
              <w:t>476</w:t>
            </w:r>
            <w:r w:rsidR="00461860">
              <w:rPr>
                <w:noProof/>
                <w:webHidden/>
              </w:rPr>
              <w:fldChar w:fldCharType="end"/>
            </w:r>
          </w:hyperlink>
        </w:p>
        <w:p w14:paraId="765E2963" w14:textId="65E0F06C" w:rsidR="00461860" w:rsidRDefault="00814EB4">
          <w:pPr>
            <w:pStyle w:val="Innehll3"/>
            <w:tabs>
              <w:tab w:val="left" w:pos="1540"/>
              <w:tab w:val="right" w:leader="dot" w:pos="9350"/>
            </w:tabs>
            <w:rPr>
              <w:rFonts w:asciiTheme="minorHAnsi" w:eastAsiaTheme="minorEastAsia" w:hAnsiTheme="minorHAnsi"/>
              <w:noProof/>
              <w:color w:val="auto"/>
              <w:lang w:val="sv-SE" w:eastAsia="sv-SE"/>
            </w:rPr>
          </w:pPr>
          <w:hyperlink w:anchor="_Toc59126405" w:history="1">
            <w:r w:rsidR="00461860" w:rsidRPr="00CB763D">
              <w:rPr>
                <w:rStyle w:val="Hyperlnk"/>
                <w:noProof/>
              </w:rPr>
              <w:t>13.32.12.</w:t>
            </w:r>
            <w:r w:rsidR="00461860">
              <w:rPr>
                <w:rFonts w:asciiTheme="minorHAnsi" w:eastAsiaTheme="minorEastAsia" w:hAnsiTheme="minorHAnsi"/>
                <w:noProof/>
                <w:color w:val="auto"/>
                <w:lang w:val="sv-SE" w:eastAsia="sv-SE"/>
              </w:rPr>
              <w:tab/>
            </w:r>
            <w:r w:rsidR="00461860" w:rsidRPr="00CB763D">
              <w:rPr>
                <w:rStyle w:val="Hyperlnk"/>
                <w:noProof/>
              </w:rPr>
              <w:t>Limits of Integral and Floating Types</w:t>
            </w:r>
            <w:r w:rsidR="00461860">
              <w:rPr>
                <w:noProof/>
                <w:webHidden/>
              </w:rPr>
              <w:tab/>
            </w:r>
            <w:r w:rsidR="00461860">
              <w:rPr>
                <w:noProof/>
                <w:webHidden/>
              </w:rPr>
              <w:fldChar w:fldCharType="begin"/>
            </w:r>
            <w:r w:rsidR="00461860">
              <w:rPr>
                <w:noProof/>
                <w:webHidden/>
              </w:rPr>
              <w:instrText xml:space="preserve"> PAGEREF _Toc59126405 \h </w:instrText>
            </w:r>
            <w:r w:rsidR="00461860">
              <w:rPr>
                <w:noProof/>
                <w:webHidden/>
              </w:rPr>
            </w:r>
            <w:r w:rsidR="00461860">
              <w:rPr>
                <w:noProof/>
                <w:webHidden/>
              </w:rPr>
              <w:fldChar w:fldCharType="separate"/>
            </w:r>
            <w:r w:rsidR="00461860">
              <w:rPr>
                <w:noProof/>
                <w:webHidden/>
              </w:rPr>
              <w:t>477</w:t>
            </w:r>
            <w:r w:rsidR="00461860">
              <w:rPr>
                <w:noProof/>
                <w:webHidden/>
              </w:rPr>
              <w:fldChar w:fldCharType="end"/>
            </w:r>
          </w:hyperlink>
        </w:p>
        <w:p w14:paraId="1566B8EC" w14:textId="47827A8F" w:rsidR="00461860" w:rsidRDefault="00814EB4">
          <w:pPr>
            <w:pStyle w:val="Innehll3"/>
            <w:tabs>
              <w:tab w:val="left" w:pos="1540"/>
              <w:tab w:val="right" w:leader="dot" w:pos="9350"/>
            </w:tabs>
            <w:rPr>
              <w:rFonts w:asciiTheme="minorHAnsi" w:eastAsiaTheme="minorEastAsia" w:hAnsiTheme="minorHAnsi"/>
              <w:noProof/>
              <w:color w:val="auto"/>
              <w:lang w:val="sv-SE" w:eastAsia="sv-SE"/>
            </w:rPr>
          </w:pPr>
          <w:hyperlink w:anchor="_Toc59126406" w:history="1">
            <w:r w:rsidR="00461860" w:rsidRPr="00CB763D">
              <w:rPr>
                <w:rStyle w:val="Hyperlnk"/>
                <w:noProof/>
              </w:rPr>
              <w:t>13.32.13.</w:t>
            </w:r>
            <w:r w:rsidR="00461860">
              <w:rPr>
                <w:rFonts w:asciiTheme="minorHAnsi" w:eastAsiaTheme="minorEastAsia" w:hAnsiTheme="minorHAnsi"/>
                <w:noProof/>
                <w:color w:val="auto"/>
                <w:lang w:val="sv-SE" w:eastAsia="sv-SE"/>
              </w:rPr>
              <w:tab/>
            </w:r>
            <w:r w:rsidR="00461860" w:rsidRPr="00CB763D">
              <w:rPr>
                <w:rStyle w:val="Hyperlnk"/>
                <w:noProof/>
              </w:rPr>
              <w:t>Character Functions</w:t>
            </w:r>
            <w:r w:rsidR="00461860">
              <w:rPr>
                <w:noProof/>
                <w:webHidden/>
              </w:rPr>
              <w:tab/>
            </w:r>
            <w:r w:rsidR="00461860">
              <w:rPr>
                <w:noProof/>
                <w:webHidden/>
              </w:rPr>
              <w:fldChar w:fldCharType="begin"/>
            </w:r>
            <w:r w:rsidR="00461860">
              <w:rPr>
                <w:noProof/>
                <w:webHidden/>
              </w:rPr>
              <w:instrText xml:space="preserve"> PAGEREF _Toc59126406 \h </w:instrText>
            </w:r>
            <w:r w:rsidR="00461860">
              <w:rPr>
                <w:noProof/>
                <w:webHidden/>
              </w:rPr>
            </w:r>
            <w:r w:rsidR="00461860">
              <w:rPr>
                <w:noProof/>
                <w:webHidden/>
              </w:rPr>
              <w:fldChar w:fldCharType="separate"/>
            </w:r>
            <w:r w:rsidR="00461860">
              <w:rPr>
                <w:noProof/>
                <w:webHidden/>
              </w:rPr>
              <w:t>477</w:t>
            </w:r>
            <w:r w:rsidR="00461860">
              <w:rPr>
                <w:noProof/>
                <w:webHidden/>
              </w:rPr>
              <w:fldChar w:fldCharType="end"/>
            </w:r>
          </w:hyperlink>
        </w:p>
        <w:p w14:paraId="20D0F640" w14:textId="16EC3214" w:rsidR="00461860" w:rsidRDefault="00814EB4">
          <w:pPr>
            <w:pStyle w:val="Innehll2"/>
            <w:tabs>
              <w:tab w:val="left" w:pos="1100"/>
              <w:tab w:val="right" w:leader="dot" w:pos="9350"/>
            </w:tabs>
            <w:rPr>
              <w:rFonts w:asciiTheme="minorHAnsi" w:eastAsiaTheme="minorEastAsia" w:hAnsiTheme="minorHAnsi"/>
              <w:noProof/>
              <w:color w:val="auto"/>
              <w:lang w:val="sv-SE" w:eastAsia="sv-SE"/>
            </w:rPr>
          </w:pPr>
          <w:hyperlink w:anchor="_Toc59126407" w:history="1">
            <w:r w:rsidR="00461860" w:rsidRPr="00CB763D">
              <w:rPr>
                <w:rStyle w:val="Hyperlnk"/>
                <w:noProof/>
              </w:rPr>
              <w:t>13.33.</w:t>
            </w:r>
            <w:r w:rsidR="00461860">
              <w:rPr>
                <w:rFonts w:asciiTheme="minorHAnsi" w:eastAsiaTheme="minorEastAsia" w:hAnsiTheme="minorHAnsi"/>
                <w:noProof/>
                <w:color w:val="auto"/>
                <w:lang w:val="sv-SE" w:eastAsia="sv-SE"/>
              </w:rPr>
              <w:tab/>
            </w:r>
            <w:r w:rsidR="00461860" w:rsidRPr="00CB763D">
              <w:rPr>
                <w:rStyle w:val="Hyperlnk"/>
                <w:noProof/>
              </w:rPr>
              <w:t>Further Reading</w:t>
            </w:r>
            <w:r w:rsidR="00461860">
              <w:rPr>
                <w:noProof/>
                <w:webHidden/>
              </w:rPr>
              <w:tab/>
            </w:r>
            <w:r w:rsidR="00461860">
              <w:rPr>
                <w:noProof/>
                <w:webHidden/>
              </w:rPr>
              <w:fldChar w:fldCharType="begin"/>
            </w:r>
            <w:r w:rsidR="00461860">
              <w:rPr>
                <w:noProof/>
                <w:webHidden/>
              </w:rPr>
              <w:instrText xml:space="preserve"> PAGEREF _Toc59126407 \h </w:instrText>
            </w:r>
            <w:r w:rsidR="00461860">
              <w:rPr>
                <w:noProof/>
                <w:webHidden/>
              </w:rPr>
            </w:r>
            <w:r w:rsidR="00461860">
              <w:rPr>
                <w:noProof/>
                <w:webHidden/>
              </w:rPr>
              <w:fldChar w:fldCharType="separate"/>
            </w:r>
            <w:r w:rsidR="00461860">
              <w:rPr>
                <w:noProof/>
                <w:webHidden/>
              </w:rPr>
              <w:t>478</w:t>
            </w:r>
            <w:r w:rsidR="00461860">
              <w:rPr>
                <w:noProof/>
                <w:webHidden/>
              </w:rPr>
              <w:fldChar w:fldCharType="end"/>
            </w:r>
          </w:hyperlink>
        </w:p>
        <w:p w14:paraId="0B83B7CA" w14:textId="70D54E09" w:rsidR="00461860" w:rsidRDefault="00814EB4">
          <w:pPr>
            <w:pStyle w:val="Innehll1"/>
            <w:rPr>
              <w:rFonts w:asciiTheme="minorHAnsi" w:eastAsiaTheme="minorEastAsia" w:hAnsiTheme="minorHAnsi"/>
              <w:noProof/>
              <w:color w:val="auto"/>
              <w:lang w:val="sv-SE" w:eastAsia="sv-SE"/>
            </w:rPr>
          </w:pPr>
          <w:hyperlink w:anchor="_Toc59126408" w:history="1">
            <w:r w:rsidR="00461860" w:rsidRPr="00CB763D">
              <w:rPr>
                <w:rStyle w:val="Hyperlnk"/>
                <w:noProof/>
              </w:rPr>
              <w:t>Foreword</w:t>
            </w:r>
            <w:r w:rsidR="00461860">
              <w:rPr>
                <w:noProof/>
                <w:webHidden/>
              </w:rPr>
              <w:tab/>
            </w:r>
            <w:r w:rsidR="00461860">
              <w:rPr>
                <w:noProof/>
                <w:webHidden/>
              </w:rPr>
              <w:fldChar w:fldCharType="begin"/>
            </w:r>
            <w:r w:rsidR="00461860">
              <w:rPr>
                <w:noProof/>
                <w:webHidden/>
              </w:rPr>
              <w:instrText xml:space="preserve"> PAGEREF _Toc59126408 \h </w:instrText>
            </w:r>
            <w:r w:rsidR="00461860">
              <w:rPr>
                <w:noProof/>
                <w:webHidden/>
              </w:rPr>
            </w:r>
            <w:r w:rsidR="00461860">
              <w:rPr>
                <w:noProof/>
                <w:webHidden/>
              </w:rPr>
              <w:fldChar w:fldCharType="separate"/>
            </w:r>
            <w:r w:rsidR="00461860">
              <w:rPr>
                <w:noProof/>
                <w:webHidden/>
              </w:rPr>
              <w:t>479</w:t>
            </w:r>
            <w:r w:rsidR="00461860">
              <w:rPr>
                <w:noProof/>
                <w:webHidden/>
              </w:rPr>
              <w:fldChar w:fldCharType="end"/>
            </w:r>
          </w:hyperlink>
        </w:p>
        <w:p w14:paraId="1D894A0A" w14:textId="574DA7EC" w:rsidR="00CB5140" w:rsidRPr="00903DBA" w:rsidRDefault="00CB5140">
          <w:r w:rsidRPr="00903DBA">
            <w:rPr>
              <w:b/>
              <w:bCs/>
              <w:noProof/>
            </w:rPr>
            <w:fldChar w:fldCharType="end"/>
          </w:r>
        </w:p>
      </w:sdtContent>
    </w:sdt>
    <w:p w14:paraId="07C7297F" w14:textId="0F07AEF4" w:rsidR="00A27525" w:rsidRPr="00903DBA" w:rsidRDefault="00A27525" w:rsidP="0060539D">
      <w:pPr>
        <w:pStyle w:val="Rubrik1"/>
      </w:pPr>
      <w:bookmarkStart w:id="0" w:name="_Toc59126052"/>
      <w:r w:rsidRPr="00903DBA">
        <w:lastRenderedPageBreak/>
        <w:t>Introduction</w:t>
      </w:r>
      <w:bookmarkEnd w:id="0"/>
    </w:p>
    <w:p w14:paraId="1B32353F" w14:textId="77777777"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the </w:t>
      </w:r>
      <w:r w:rsidR="00382F96" w:rsidRPr="00903DBA">
        <w:t xml:space="preserve">ANSI </w:t>
      </w:r>
      <w:r w:rsidRPr="00903DBA">
        <w:t>C.</w:t>
      </w:r>
      <w:r w:rsidR="009F010A" w:rsidRPr="00903DBA">
        <w:t xml:space="preserve"> It </w:t>
      </w:r>
      <w:r w:rsidR="00D549CF" w:rsidRPr="00903DBA">
        <w:t xml:space="preserve">can be set to </w:t>
      </w:r>
      <w:r w:rsidR="009F010A" w:rsidRPr="00903DBA">
        <w:t xml:space="preserve">generate </w:t>
      </w:r>
      <w:r w:rsidR="00382F96" w:rsidRPr="00903DBA">
        <w:t>two kinds of target code:</w:t>
      </w:r>
    </w:p>
    <w:p w14:paraId="0F3C61FA" w14:textId="12C3225D" w:rsidR="00382F96" w:rsidRPr="00903DBA" w:rsidRDefault="00382F96" w:rsidP="00477426">
      <w:pPr>
        <w:pStyle w:val="SourceCodeBoxText"/>
        <w:framePr w:wrap="around"/>
      </w:pPr>
      <w:r w:rsidRPr="00903DBA">
        <w:t>A</w:t>
      </w:r>
      <w:r w:rsidR="00CA2E82" w:rsidRPr="00903DBA">
        <w:t xml:space="preserve">ssembly code for the Intel 64-bit Linux system </w:t>
      </w:r>
      <w:r w:rsidRPr="00903DBA">
        <w:t xml:space="preserve">together with a makefile with instructions for further </w:t>
      </w:r>
      <w:r w:rsidR="00E15956" w:rsidRPr="00903DBA">
        <w:t>assemblering</w:t>
      </w:r>
      <w:r w:rsidRPr="00903DBA">
        <w:t xml:space="preserve"> and linking.</w:t>
      </w:r>
    </w:p>
    <w:p w14:paraId="6AB0C8D0" w14:textId="52CEFD73" w:rsidR="00772608" w:rsidRPr="00903DBA" w:rsidRDefault="00382F96" w:rsidP="00477426">
      <w:pPr>
        <w:pStyle w:val="SourceCodeBoxText"/>
        <w:framePr w:wrap="around"/>
      </w:pPr>
      <w:r w:rsidRPr="00903DBA">
        <w:t xml:space="preserve">A file in the .com file format holding assembled and linked code </w:t>
      </w:r>
      <w:r w:rsidR="00CA2E82" w:rsidRPr="00903DBA">
        <w:t>the 16-bit Windows system</w:t>
      </w:r>
      <w:r w:rsidRPr="00903DBA">
        <w:t>, ready to be executed</w:t>
      </w:r>
      <w:r w:rsidR="00DC21CC" w:rsidRPr="00903DBA">
        <w:t xml:space="preserve"> directly</w:t>
      </w:r>
      <w:r w:rsidRPr="00903DBA">
        <w:t>.</w:t>
      </w:r>
    </w:p>
    <w:p w14:paraId="14505094" w14:textId="1FDCE956" w:rsidR="00603361" w:rsidRPr="00903DBA" w:rsidRDefault="003809A0" w:rsidP="0060539D">
      <w:pPr>
        <w:pStyle w:val="Rubrik2"/>
      </w:pPr>
      <w:bookmarkStart w:id="1" w:name="_Toc59126053"/>
      <w:r w:rsidRPr="00903DBA">
        <w:t>Overview</w:t>
      </w:r>
      <w:bookmarkEnd w:id="1"/>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486C75" w:rsidRPr="00D2146B" w:rsidRDefault="00486C75"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486C75" w:rsidRPr="00D2146B" w:rsidRDefault="00486C75"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486C75" w:rsidRDefault="00486C75"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486C75" w:rsidRDefault="00486C75" w:rsidP="00942B30">
                              <w:pPr>
                                <w:spacing w:before="60" w:line="256" w:lineRule="auto"/>
                                <w:jc w:val="center"/>
                                <w:rPr>
                                  <w:sz w:val="24"/>
                                  <w:szCs w:val="24"/>
                                </w:rPr>
                              </w:pPr>
                              <w:r>
                                <w:rPr>
                                  <w:rFonts w:eastAsia="Calibri"/>
                                  <w:color w:val="000000"/>
                                  <w:sz w:val="18"/>
                                  <w:szCs w:val="18"/>
                                </w:rPr>
                                <w:t>Parser</w:t>
                              </w:r>
                            </w:p>
                            <w:p w14:paraId="1ABFD117" w14:textId="77777777" w:rsidR="00486C75" w:rsidRDefault="00486C75"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486C75" w:rsidRDefault="00486C75" w:rsidP="003727AB">
                              <w:pPr>
                                <w:spacing w:before="60" w:line="254" w:lineRule="auto"/>
                                <w:jc w:val="center"/>
                                <w:rPr>
                                  <w:sz w:val="24"/>
                                  <w:szCs w:val="24"/>
                                </w:rPr>
                              </w:pPr>
                              <w:r>
                                <w:rPr>
                                  <w:rFonts w:eastAsia="Calibri"/>
                                  <w:color w:val="000000"/>
                                  <w:sz w:val="18"/>
                                  <w:szCs w:val="18"/>
                                </w:rPr>
                                <w:t>Scanner</w:t>
                              </w:r>
                            </w:p>
                            <w:p w14:paraId="03FD0412" w14:textId="77777777" w:rsidR="00486C75" w:rsidRDefault="00486C75"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486C75" w:rsidRDefault="00486C75"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486C75" w:rsidRDefault="00486C75" w:rsidP="003567A1">
                              <w:pPr>
                                <w:spacing w:before="0" w:line="252" w:lineRule="auto"/>
                                <w:jc w:val="center"/>
                                <w:rPr>
                                  <w:sz w:val="24"/>
                                  <w:szCs w:val="24"/>
                                </w:rPr>
                              </w:pPr>
                            </w:p>
                            <w:p w14:paraId="217B84F7" w14:textId="77777777" w:rsidR="00486C75" w:rsidRDefault="00486C75"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486C75" w:rsidRDefault="00486C75"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486C75" w:rsidRPr="00EF6288" w:rsidRDefault="00486C75"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486C75" w:rsidRDefault="00486C75"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486C75" w:rsidRDefault="00486C75"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486C75" w:rsidRDefault="00486C75"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486C75" w:rsidRPr="00E962F6" w:rsidRDefault="00486C75"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486C75" w:rsidRDefault="00486C75"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486C75" w:rsidRDefault="00486C75"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486C75" w:rsidRDefault="00486C75"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486C75" w:rsidRDefault="00486C75"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486C75" w:rsidRDefault="00486C75"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486C75" w:rsidRPr="00D2146B" w:rsidRDefault="00486C75"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486C75" w:rsidRPr="00D2146B" w:rsidRDefault="00486C75"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486C75" w:rsidRDefault="00486C75"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486C75" w:rsidRDefault="00486C75" w:rsidP="00942B30">
                        <w:pPr>
                          <w:spacing w:before="60" w:line="256" w:lineRule="auto"/>
                          <w:jc w:val="center"/>
                          <w:rPr>
                            <w:sz w:val="24"/>
                            <w:szCs w:val="24"/>
                          </w:rPr>
                        </w:pPr>
                        <w:r>
                          <w:rPr>
                            <w:rFonts w:eastAsia="Calibri"/>
                            <w:color w:val="000000"/>
                            <w:sz w:val="18"/>
                            <w:szCs w:val="18"/>
                          </w:rPr>
                          <w:t>Parser</w:t>
                        </w:r>
                      </w:p>
                      <w:p w14:paraId="1ABFD117" w14:textId="77777777" w:rsidR="00486C75" w:rsidRDefault="00486C75"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486C75" w:rsidRDefault="00486C75" w:rsidP="003727AB">
                        <w:pPr>
                          <w:spacing w:before="60" w:line="254" w:lineRule="auto"/>
                          <w:jc w:val="center"/>
                          <w:rPr>
                            <w:sz w:val="24"/>
                            <w:szCs w:val="24"/>
                          </w:rPr>
                        </w:pPr>
                        <w:r>
                          <w:rPr>
                            <w:rFonts w:eastAsia="Calibri"/>
                            <w:color w:val="000000"/>
                            <w:sz w:val="18"/>
                            <w:szCs w:val="18"/>
                          </w:rPr>
                          <w:t>Scanner</w:t>
                        </w:r>
                      </w:p>
                      <w:p w14:paraId="03FD0412" w14:textId="77777777" w:rsidR="00486C75" w:rsidRDefault="00486C75"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486C75" w:rsidRDefault="00486C75"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486C75" w:rsidRDefault="00486C75" w:rsidP="003567A1">
                        <w:pPr>
                          <w:spacing w:before="0" w:line="252" w:lineRule="auto"/>
                          <w:jc w:val="center"/>
                          <w:rPr>
                            <w:sz w:val="24"/>
                            <w:szCs w:val="24"/>
                          </w:rPr>
                        </w:pPr>
                      </w:p>
                      <w:p w14:paraId="217B84F7" w14:textId="77777777" w:rsidR="00486C75" w:rsidRDefault="00486C75"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486C75" w:rsidRDefault="00486C75"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486C75" w:rsidRPr="00EF6288" w:rsidRDefault="00486C75"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486C75" w:rsidRDefault="00486C75"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486C75" w:rsidRDefault="00486C75"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486C75" w:rsidRDefault="00486C75"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486C75" w:rsidRPr="00E962F6" w:rsidRDefault="00486C75"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486C75" w:rsidRDefault="00486C75"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486C75" w:rsidRDefault="00486C75"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486C75" w:rsidRDefault="00486C75"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486C75" w:rsidRDefault="00486C75"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486C75" w:rsidRDefault="00486C75"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486C75" w:rsidRPr="00D2146B" w:rsidRDefault="00486C75"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486C75" w:rsidRPr="00D2146B" w:rsidRDefault="00486C75"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486C75" w:rsidRDefault="00486C75"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486C75" w:rsidRDefault="00486C75" w:rsidP="00541B67">
                              <w:pPr>
                                <w:spacing w:before="60" w:line="256" w:lineRule="auto"/>
                                <w:jc w:val="center"/>
                                <w:rPr>
                                  <w:sz w:val="24"/>
                                  <w:szCs w:val="24"/>
                                </w:rPr>
                              </w:pPr>
                              <w:r>
                                <w:rPr>
                                  <w:rFonts w:eastAsia="Calibri"/>
                                  <w:color w:val="000000"/>
                                  <w:sz w:val="18"/>
                                  <w:szCs w:val="18"/>
                                </w:rPr>
                                <w:t>Parser</w:t>
                              </w:r>
                            </w:p>
                            <w:p w14:paraId="738A4637" w14:textId="77777777" w:rsidR="00486C75" w:rsidRDefault="00486C75"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486C75" w:rsidRDefault="00486C75" w:rsidP="00541B67">
                              <w:pPr>
                                <w:spacing w:before="60" w:line="254" w:lineRule="auto"/>
                                <w:jc w:val="center"/>
                                <w:rPr>
                                  <w:sz w:val="24"/>
                                  <w:szCs w:val="24"/>
                                </w:rPr>
                              </w:pPr>
                              <w:r>
                                <w:rPr>
                                  <w:rFonts w:eastAsia="Calibri"/>
                                  <w:color w:val="000000"/>
                                  <w:sz w:val="18"/>
                                  <w:szCs w:val="18"/>
                                </w:rPr>
                                <w:t>Scanner</w:t>
                              </w:r>
                            </w:p>
                            <w:p w14:paraId="1FC59E41" w14:textId="77777777" w:rsidR="00486C75" w:rsidRDefault="00486C75"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486C75" w:rsidRDefault="00486C75"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486C75" w:rsidRDefault="00486C75" w:rsidP="00541B67">
                              <w:pPr>
                                <w:spacing w:before="0" w:line="252" w:lineRule="auto"/>
                                <w:jc w:val="center"/>
                                <w:rPr>
                                  <w:sz w:val="24"/>
                                  <w:szCs w:val="24"/>
                                </w:rPr>
                              </w:pPr>
                            </w:p>
                            <w:p w14:paraId="1164C4DA" w14:textId="77777777" w:rsidR="00486C75" w:rsidRDefault="00486C75"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486C75" w:rsidRDefault="00486C75"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486C75" w:rsidRPr="00EF6288" w:rsidRDefault="00486C75"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486C75" w:rsidRDefault="00486C75"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486C75" w:rsidRDefault="00486C75"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486C75" w:rsidRDefault="00486C75"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486C75" w:rsidRPr="00E962F6" w:rsidRDefault="00486C75"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486C75" w:rsidRDefault="00486C75"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486C75" w:rsidRDefault="00486C75"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486C75" w:rsidRDefault="00486C75"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486C75" w:rsidRDefault="00486C75"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486C75" w:rsidRDefault="00486C75"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486C75" w:rsidRPr="00D2146B" w:rsidRDefault="00486C75"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486C75" w:rsidRPr="00D2146B" w:rsidRDefault="00486C75"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486C75" w:rsidRDefault="00486C75"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486C75" w:rsidRDefault="00486C75" w:rsidP="00541B67">
                        <w:pPr>
                          <w:spacing w:before="60" w:line="256" w:lineRule="auto"/>
                          <w:jc w:val="center"/>
                          <w:rPr>
                            <w:sz w:val="24"/>
                            <w:szCs w:val="24"/>
                          </w:rPr>
                        </w:pPr>
                        <w:r>
                          <w:rPr>
                            <w:rFonts w:eastAsia="Calibri"/>
                            <w:color w:val="000000"/>
                            <w:sz w:val="18"/>
                            <w:szCs w:val="18"/>
                          </w:rPr>
                          <w:t>Parser</w:t>
                        </w:r>
                      </w:p>
                      <w:p w14:paraId="738A4637" w14:textId="77777777" w:rsidR="00486C75" w:rsidRDefault="00486C75"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486C75" w:rsidRDefault="00486C75" w:rsidP="00541B67">
                        <w:pPr>
                          <w:spacing w:before="60" w:line="254" w:lineRule="auto"/>
                          <w:jc w:val="center"/>
                          <w:rPr>
                            <w:sz w:val="24"/>
                            <w:szCs w:val="24"/>
                          </w:rPr>
                        </w:pPr>
                        <w:r>
                          <w:rPr>
                            <w:rFonts w:eastAsia="Calibri"/>
                            <w:color w:val="000000"/>
                            <w:sz w:val="18"/>
                            <w:szCs w:val="18"/>
                          </w:rPr>
                          <w:t>Scanner</w:t>
                        </w:r>
                      </w:p>
                      <w:p w14:paraId="1FC59E41" w14:textId="77777777" w:rsidR="00486C75" w:rsidRDefault="00486C75"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486C75" w:rsidRDefault="00486C75"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486C75" w:rsidRDefault="00486C75" w:rsidP="00541B67">
                        <w:pPr>
                          <w:spacing w:before="0" w:line="252" w:lineRule="auto"/>
                          <w:jc w:val="center"/>
                          <w:rPr>
                            <w:sz w:val="24"/>
                            <w:szCs w:val="24"/>
                          </w:rPr>
                        </w:pPr>
                      </w:p>
                      <w:p w14:paraId="1164C4DA" w14:textId="77777777" w:rsidR="00486C75" w:rsidRDefault="00486C75"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486C75" w:rsidRDefault="00486C75"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486C75" w:rsidRPr="00EF6288" w:rsidRDefault="00486C75"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486C75" w:rsidRDefault="00486C75"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486C75" w:rsidRDefault="00486C75"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486C75" w:rsidRDefault="00486C75"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486C75" w:rsidRPr="00E962F6" w:rsidRDefault="00486C75"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486C75" w:rsidRDefault="00486C75"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486C75" w:rsidRDefault="00486C75"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486C75" w:rsidRDefault="00486C75"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486C75" w:rsidRDefault="00486C75"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486C75" w:rsidRDefault="00486C75"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6CF4C783" w:rsidR="003809A0" w:rsidRPr="00903DBA" w:rsidRDefault="003809A0" w:rsidP="0060539D">
      <w:pPr>
        <w:pStyle w:val="Rubrik2"/>
      </w:pPr>
      <w:bookmarkStart w:id="2" w:name="_Toc59126054"/>
      <w:r w:rsidRPr="00903DBA">
        <w:t>The Compiler Phases</w:t>
      </w:r>
      <w:bookmarkEnd w:id="2"/>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32DC7744" w:rsidR="00826306" w:rsidRPr="00903DBA" w:rsidRDefault="00EE7565" w:rsidP="0060539D">
      <w:pPr>
        <w:pStyle w:val="Rubrik3"/>
      </w:pPr>
      <w:bookmarkStart w:id="3" w:name="_Toc59126055"/>
      <w:r w:rsidRPr="00903DBA">
        <w:t>The Preprocessor</w:t>
      </w:r>
      <w:bookmarkEnd w:id="3"/>
    </w:p>
    <w:p w14:paraId="5669FD68" w14:textId="519EE91B"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w:t>
      </w:r>
      <w:proofErr w:type="gramStart"/>
      <w:r w:rsidR="008C30DD" w:rsidRPr="00903DBA">
        <w:t>look into</w:t>
      </w:r>
      <w:proofErr w:type="gramEnd"/>
      <w:r w:rsidR="008C30DD" w:rsidRPr="00903DBA">
        <w:t xml:space="preserve"> the preprocessor in Appendix</w:t>
      </w:r>
      <w:r w:rsidR="007D7201" w:rsidRPr="00903DBA">
        <w:t xml:space="preserve"> </w:t>
      </w:r>
      <w:r w:rsidR="007D7201" w:rsidRPr="00903DBA">
        <w:fldChar w:fldCharType="begin"/>
      </w:r>
      <w:r w:rsidR="007D7201" w:rsidRPr="00903DBA">
        <w:instrText xml:space="preserve"> REF _Ref54018755 \r \h </w:instrText>
      </w:r>
      <w:r w:rsidR="007D7201" w:rsidRPr="00903DBA">
        <w:fldChar w:fldCharType="separate"/>
      </w:r>
      <w:r w:rsidR="00461860">
        <w:t>0</w:t>
      </w:r>
      <w:r w:rsidR="007D7201" w:rsidRPr="00903DBA">
        <w:fldChar w:fldCharType="end"/>
      </w:r>
      <w:r w:rsidR="00C82548" w:rsidRPr="00903DBA">
        <w:t>.</w:t>
      </w:r>
    </w:p>
    <w:p w14:paraId="472BDFFE" w14:textId="1AC7210E" w:rsidR="00653984" w:rsidRPr="00903DBA" w:rsidRDefault="00EE7565" w:rsidP="0060539D">
      <w:pPr>
        <w:pStyle w:val="Rubrik3"/>
      </w:pPr>
      <w:bookmarkStart w:id="4" w:name="_Toc59126056"/>
      <w:r w:rsidRPr="00903DBA">
        <w:t>Scanning</w:t>
      </w:r>
      <w:bookmarkEnd w:id="4"/>
    </w:p>
    <w:p w14:paraId="793CFDAB" w14:textId="0C189715"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Pr="00903DBA">
        <w:rPr>
          <w:rStyle w:val="KeyWord0"/>
        </w:rPr>
        <w:t>tokens</w:t>
      </w:r>
      <w:r w:rsidR="00A73998" w:rsidRPr="00903DBA">
        <w:t>:</w:t>
      </w:r>
      <w:r w:rsidRPr="00903DBA">
        <w:t xml:space="preserve"> the least significant parts of the source code. </w:t>
      </w:r>
      <w:r w:rsidR="0016428D" w:rsidRPr="00903DBA">
        <w:t>For instance, the characters ‘</w:t>
      </w:r>
      <w:proofErr w:type="spellStart"/>
      <w:r w:rsidR="0016428D" w:rsidRPr="00903DBA">
        <w:t>i</w:t>
      </w:r>
      <w:proofErr w:type="spellEnd"/>
      <w:r w:rsidR="00916CDC" w:rsidRPr="00903DBA">
        <w:t xml:space="preserve">’ and ‘f’ </w:t>
      </w:r>
      <w:r w:rsidR="00AF2F75" w:rsidRPr="00903DBA">
        <w:t>are</w:t>
      </w:r>
      <w:r w:rsidR="00916CDC" w:rsidRPr="00903DBA">
        <w:t xml:space="preserve"> interpreted as the keyword </w:t>
      </w:r>
      <w:r w:rsidR="00916CDC" w:rsidRPr="00903DBA">
        <w:rPr>
          <w:rStyle w:val="KeyWord0"/>
        </w:rPr>
        <w:t>if</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70FD938E" w:rsidR="000B4BEB" w:rsidRPr="00903DBA" w:rsidRDefault="000B4BEB" w:rsidP="0060539D">
      <w:pPr>
        <w:pStyle w:val="Rubrik3"/>
      </w:pPr>
      <w:bookmarkStart w:id="5" w:name="_Toc59126057"/>
      <w:r w:rsidRPr="00903DBA">
        <w:t>Parsing</w:t>
      </w:r>
      <w:r w:rsidR="00BC1897" w:rsidRPr="00903DBA">
        <w:t xml:space="preserve"> and Middle Code Generation</w:t>
      </w:r>
      <w:bookmarkEnd w:id="5"/>
    </w:p>
    <w:p w14:paraId="542900B5" w14:textId="2F9844EB"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Pr="00903DBA">
        <w:rPr>
          <w:rStyle w:val="KeyWord0"/>
        </w:rPr>
        <w:t>grammar</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r w:rsidR="00461860">
        <w:t>13.16</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with regard to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76639A" w:rsidRPr="00903DBA">
        <w:rPr>
          <w:rStyle w:val="KeyWord0"/>
        </w:rPr>
        <w:t>symbol</w:t>
      </w:r>
      <w:r w:rsidR="0076639A" w:rsidRPr="00903DBA">
        <w:t xml:space="preserve"> </w:t>
      </w:r>
      <w:r w:rsidR="0076639A" w:rsidRPr="00903DBA">
        <w:rPr>
          <w:rStyle w:val="KeyWord0"/>
        </w:rPr>
        <w:t>table</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BC3722" w:rsidRPr="00903DBA">
        <w:rPr>
          <w:rStyle w:val="KeyWord0"/>
        </w:rPr>
        <w:t>type</w:t>
      </w:r>
      <w:r w:rsidR="00BC3722" w:rsidRPr="00903DBA">
        <w:t xml:space="preserve"> </w:t>
      </w:r>
      <w:r w:rsidR="00BC3722" w:rsidRPr="00903DBA">
        <w:rPr>
          <w:rStyle w:val="KeyWord0"/>
        </w:rPr>
        <w:t>system</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BC3722" w:rsidRPr="00903DBA">
        <w:rPr>
          <w:rStyle w:val="KeyWord0"/>
        </w:rPr>
        <w:t>middle</w:t>
      </w:r>
      <w:r w:rsidR="00BC3722" w:rsidRPr="00903DBA">
        <w:t xml:space="preserve"> </w:t>
      </w:r>
      <w:r w:rsidR="00BC3722" w:rsidRPr="00903DBA">
        <w:rPr>
          <w:rStyle w:val="KeyWord0"/>
        </w:rPr>
        <w:t>code</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F04729" w:rsidRPr="00903DBA">
        <w:rPr>
          <w:rStyle w:val="KeyWord0"/>
        </w:rPr>
        <w:t>three</w:t>
      </w:r>
      <w:r w:rsidR="00F04729" w:rsidRPr="00903DBA">
        <w:t>-</w:t>
      </w:r>
      <w:r w:rsidR="00F04729" w:rsidRPr="00903DBA">
        <w:rPr>
          <w:rStyle w:val="KeyWord0"/>
        </w:rPr>
        <w:t>address</w:t>
      </w:r>
      <w:r w:rsidR="00F04729" w:rsidRPr="00903DBA">
        <w:t>-</w:t>
      </w:r>
      <w:r w:rsidR="00F04729" w:rsidRPr="00903DBA">
        <w:rPr>
          <w:rStyle w:val="KeyWord0"/>
        </w:rPr>
        <w:t>code</w:t>
      </w:r>
      <w:r w:rsidR="00F04729" w:rsidRPr="00903DBA">
        <w:t>.</w:t>
      </w:r>
    </w:p>
    <w:p w14:paraId="60C67483" w14:textId="09988065" w:rsidR="00E21BF8" w:rsidRPr="00903DBA" w:rsidRDefault="00402ED2" w:rsidP="00653984">
      <w:r w:rsidRPr="00903DBA">
        <w:t xml:space="preserve">Below is an example of how a sample of C code is translated into the middle code.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717A5D01" w14:textId="77777777" w:rsidR="005B4608" w:rsidRPr="00903DBA" w:rsidRDefault="005B4608" w:rsidP="00553828">
            <w:pPr>
              <w:pStyle w:val="Code"/>
            </w:pPr>
          </w:p>
          <w:p w14:paraId="30FC70E1" w14:textId="77777777" w:rsidR="005B4608" w:rsidRPr="00903DBA" w:rsidRDefault="005B4608" w:rsidP="00553828">
            <w:pPr>
              <w:pStyle w:val="Code"/>
            </w:pPr>
          </w:p>
          <w:p w14:paraId="35162CF2" w14:textId="5F8346AC"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08AE175C" w:rsidR="00903DBA" w:rsidRDefault="00903DBA" w:rsidP="00903DBA">
      <w:r>
        <w:t xml:space="preserve">As each middle code instruction can refer to three values at the most, we introduce </w:t>
      </w:r>
      <w:r w:rsidRPr="00643685">
        <w:rPr>
          <w:rStyle w:val="KeyWord0"/>
        </w:rPr>
        <w:t>temporary</w:t>
      </w:r>
      <w:r>
        <w:t xml:space="preserve"> </w:t>
      </w:r>
      <w:r w:rsidRPr="00643685">
        <w:rPr>
          <w:rStyle w:val="KeyWord0"/>
        </w:rPr>
        <w:t>values</w:t>
      </w:r>
      <w:r>
        <w:t xml:space="preserve"> to hold sub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212306A5" w:rsidR="00FE0307" w:rsidRPr="00903DBA" w:rsidRDefault="00EE7565" w:rsidP="0060539D">
      <w:pPr>
        <w:pStyle w:val="Rubrik3"/>
      </w:pPr>
      <w:bookmarkStart w:id="6" w:name="_Toc59126058"/>
      <w:r w:rsidRPr="00903DBA">
        <w:t>Middle Code Optimization</w:t>
      </w:r>
      <w:bookmarkEnd w:id="6"/>
    </w:p>
    <w:p w14:paraId="6647956C" w14:textId="6314F17B"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to provide for more effective assembly code generation.</w:t>
      </w:r>
      <w:r w:rsidR="006B534E" w:rsidRPr="00903DBA">
        <w:t xml:space="preserve"> </w:t>
      </w:r>
      <w:r w:rsidR="000B355C" w:rsidRPr="00903DBA">
        <w:t>Reduction of condition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5B2269" w:rsidRPr="00903DBA">
        <w:rPr>
          <w:rStyle w:val="KeyWord0"/>
        </w:rPr>
        <w:t>if</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0E5DC9" w:rsidRPr="00903DBA">
        <w:rPr>
          <w:rStyle w:val="KeyWord0"/>
        </w:rPr>
        <w:t>goto</w:t>
      </w:r>
      <w:r w:rsidR="000E5DC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7EB1E8E2" w:rsidR="00FF1F4C" w:rsidRPr="00903DBA" w:rsidRDefault="00D030E2" w:rsidP="0060539D">
      <w:pPr>
        <w:pStyle w:val="Rubrik3"/>
      </w:pPr>
      <w:bookmarkStart w:id="7" w:name="_Toc59126059"/>
      <w:r w:rsidRPr="00903DBA">
        <w:t>Initialization</w:t>
      </w:r>
      <w:bookmarkEnd w:id="7"/>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0743A949" w:rsidR="00331CC9" w:rsidRPr="00903DBA" w:rsidRDefault="00331CC9" w:rsidP="00331CC9">
      <w:r w:rsidRPr="00903DBA">
        <w:t xml:space="preserve">However, the same array may </w:t>
      </w:r>
      <w:r w:rsidR="006F75F9" w:rsidRPr="00903DBA">
        <w:t xml:space="preserve">also </w:t>
      </w:r>
      <w:r w:rsidRPr="00903DBA">
        <w:t>be initialized by one list.</w:t>
      </w:r>
    </w:p>
    <w:p w14:paraId="5D5AC7A7" w14:textId="6C20F750" w:rsidR="00331CC9" w:rsidRPr="00903DBA" w:rsidRDefault="00331CC9" w:rsidP="00331CC9">
      <w:pPr>
        <w:pStyle w:val="Code"/>
      </w:pPr>
      <w:r w:rsidRPr="00903DBA">
        <w:t>int a[][3] = {1, 2, 3, 4, 5, 6};</w:t>
      </w:r>
    </w:p>
    <w:p w14:paraId="7F390A58" w14:textId="78A436C3" w:rsidR="00393394" w:rsidRPr="00903DBA" w:rsidRDefault="00393394" w:rsidP="0060539D">
      <w:pPr>
        <w:pStyle w:val="Rubrik3"/>
      </w:pPr>
      <w:bookmarkStart w:id="8" w:name="_Toc59126060"/>
      <w:r w:rsidRPr="00903DBA">
        <w:t>Static Address</w:t>
      </w:r>
      <w:bookmarkEnd w:id="8"/>
    </w:p>
    <w:p w14:paraId="4ED5D757" w14:textId="7F61C01E"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in compile-time. For instance, the </w:t>
      </w:r>
      <w:r w:rsidR="00096B8C" w:rsidRPr="00903DBA">
        <w:rPr>
          <w:rStyle w:val="KeyWord0"/>
        </w:rPr>
        <w:t>&amp;a[3]</w:t>
      </w:r>
      <w:r w:rsidR="00096B8C" w:rsidRPr="00903DBA">
        <w:t xml:space="preserve"> expression </w:t>
      </w:r>
      <w:r w:rsidR="00DB5591" w:rsidRPr="00903DBA">
        <w:t>is</w:t>
      </w:r>
      <w:r w:rsidR="00096B8C" w:rsidRPr="00903DBA">
        <w:t xml:space="preserve"> calculated to a </w:t>
      </w:r>
      <w:r w:rsidR="00333CF3" w:rsidRPr="00903DBA">
        <w:t>specific constant address</w:t>
      </w:r>
      <w:r w:rsidR="00096B8C" w:rsidRPr="00903DBA">
        <w:t xml:space="preserve"> by </w:t>
      </w:r>
      <w:r w:rsidR="007D4A8C" w:rsidRPr="00903DBA">
        <w:t>the compiler and linker.</w:t>
      </w:r>
    </w:p>
    <w:p w14:paraId="26B5E986" w14:textId="79080468" w:rsidR="00D030E2" w:rsidRPr="00903DBA" w:rsidRDefault="00D030E2" w:rsidP="0060539D">
      <w:pPr>
        <w:pStyle w:val="Rubrik3"/>
      </w:pPr>
      <w:bookmarkStart w:id="9" w:name="_Toc59126061"/>
      <w:r w:rsidRPr="00903DBA">
        <w:t>Declarators and Declaration Specifiers</w:t>
      </w:r>
      <w:bookmarkEnd w:id="9"/>
    </w:p>
    <w:p w14:paraId="5AFA2F29" w14:textId="4BBE3FB5" w:rsidR="006679FD" w:rsidRPr="00903DBA" w:rsidRDefault="00FE5917" w:rsidP="00FE5917">
      <w:r w:rsidRPr="00903DBA">
        <w:t xml:space="preserve">In the following code, </w:t>
      </w:r>
      <w:r w:rsidRPr="00903DBA">
        <w:rPr>
          <w:rStyle w:val="KeyWord0"/>
        </w:rPr>
        <w:t xml:space="preserve">struct {int </w:t>
      </w:r>
      <w:r w:rsidR="006679FD" w:rsidRPr="00903DBA">
        <w:rPr>
          <w:rStyle w:val="KeyWord0"/>
        </w:rPr>
        <w:t>i</w:t>
      </w:r>
      <w:r w:rsidRPr="00903DBA">
        <w:rPr>
          <w:rStyle w:val="KeyWord0"/>
        </w:rPr>
        <w:t>;}</w:t>
      </w:r>
      <w:r w:rsidRPr="00903DBA">
        <w:t xml:space="preserve"> is a </w:t>
      </w:r>
      <w:r w:rsidR="006679FD" w:rsidRPr="00903DBA">
        <w:rPr>
          <w:rStyle w:val="KeyWord0"/>
        </w:rPr>
        <w:t>specifier</w:t>
      </w:r>
      <w:r w:rsidR="006679FD" w:rsidRPr="00903DBA">
        <w:t xml:space="preserve"> while </w:t>
      </w:r>
      <w:r w:rsidR="006679FD" w:rsidRPr="00903DBA">
        <w:rPr>
          <w:rStyle w:val="KeyWord0"/>
        </w:rPr>
        <w:t>s</w:t>
      </w:r>
      <w:r w:rsidR="006679FD" w:rsidRPr="00903DBA">
        <w:t xml:space="preserve"> and </w:t>
      </w:r>
      <w:r w:rsidR="006679FD" w:rsidRPr="00903DBA">
        <w:rPr>
          <w:rStyle w:val="KeyWord0"/>
        </w:rPr>
        <w:t>*p</w:t>
      </w:r>
      <w:r w:rsidR="006679FD" w:rsidRPr="00903DBA">
        <w:t xml:space="preserve"> are </w:t>
      </w:r>
      <w:r w:rsidR="006679FD" w:rsidRPr="00903DBA">
        <w:rPr>
          <w:rStyle w:val="KeyWord0"/>
        </w:rPr>
        <w:t>declarators</w:t>
      </w:r>
      <w:r w:rsidR="006679FD" w:rsidRPr="00903DBA">
        <w:t>.</w:t>
      </w:r>
      <w:r w:rsidR="00333CF3" w:rsidRPr="00903DBA">
        <w:t xml:space="preserve"> </w:t>
      </w:r>
    </w:p>
    <w:p w14:paraId="439E14C6" w14:textId="5C9ED09A" w:rsidR="00FE5917" w:rsidRPr="00903DBA" w:rsidRDefault="00FE5917" w:rsidP="006679FD">
      <w:pPr>
        <w:pStyle w:val="Code"/>
      </w:pPr>
      <w:r w:rsidRPr="00903DBA">
        <w:t xml:space="preserve">struct {int </w:t>
      </w:r>
      <w:r w:rsidR="006679FD" w:rsidRPr="00903DBA">
        <w:t>i</w:t>
      </w:r>
      <w:r w:rsidRPr="00903DBA">
        <w:t xml:space="preserve">;} </w:t>
      </w:r>
      <w:r w:rsidR="006679FD" w:rsidRPr="00903DBA">
        <w:t xml:space="preserve">s, </w:t>
      </w:r>
      <w:r w:rsidRPr="00903DBA">
        <w:t>*p;</w:t>
      </w:r>
    </w:p>
    <w:p w14:paraId="53B59995" w14:textId="6E53BDB8" w:rsidR="0019354E" w:rsidRPr="00903DBA" w:rsidRDefault="0019354E" w:rsidP="0019354E">
      <w:r w:rsidRPr="00903DBA">
        <w:t>A declarator can also by initialized, and in a struct</w:t>
      </w:r>
      <w:r w:rsidR="001C674A">
        <w:t xml:space="preserve"> or union be</w:t>
      </w:r>
      <w:r w:rsidRPr="00903DBA">
        <w:t xml:space="preserve"> marked as a bitfield.</w:t>
      </w:r>
    </w:p>
    <w:p w14:paraId="7524EBC5" w14:textId="77777777" w:rsidR="0019354E" w:rsidRPr="00903DBA" w:rsidRDefault="0019354E" w:rsidP="0019354E">
      <w:pPr>
        <w:pStyle w:val="Code"/>
      </w:pPr>
      <w:r w:rsidRPr="00903DBA">
        <w:lastRenderedPageBreak/>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3C1C5861" w:rsidR="00F01E7E" w:rsidRPr="00903DBA" w:rsidRDefault="00F01E7E" w:rsidP="0060539D">
      <w:pPr>
        <w:pStyle w:val="Rubrik3"/>
      </w:pPr>
      <w:bookmarkStart w:id="10" w:name="_Toc59126062"/>
      <w:r w:rsidRPr="00903DBA">
        <w:t>The Symbol Table</w:t>
      </w:r>
      <w:bookmarkEnd w:id="10"/>
    </w:p>
    <w:p w14:paraId="26774F2A" w14:textId="3C9D951C" w:rsidR="00EB1B29" w:rsidRPr="00903DBA" w:rsidRDefault="000771D5" w:rsidP="00EB1B29">
      <w:r w:rsidRPr="00903DBA">
        <w:t xml:space="preserve">The symbol table holds information of the symbol of the code, such as variables, constants, </w:t>
      </w:r>
      <w:r w:rsidR="0051254E" w:rsidRPr="00903DBA">
        <w:t>and functions as well as struct and union tags of extern, static, auto, register, and typedef</w:t>
      </w:r>
      <w:r w:rsidR="00A732FC" w:rsidRPr="00903DBA">
        <w:t xml:space="preserve"> storage</w:t>
      </w:r>
      <w:r w:rsidR="0051254E" w:rsidRPr="00903DBA">
        <w:t xml:space="preserve">. </w:t>
      </w:r>
      <w:r w:rsidR="00EB1B29" w:rsidRPr="00903DBA">
        <w:t xml:space="preserve">The symbol table is </w:t>
      </w:r>
      <w:proofErr w:type="gramStart"/>
      <w:r w:rsidR="00EB1B29" w:rsidRPr="00903DBA">
        <w:t>actually a</w:t>
      </w:r>
      <w:proofErr w:type="gramEnd"/>
      <w:r w:rsidR="00EB1B29" w:rsidRPr="00903DBA">
        <w:t xml:space="preserve"> hierarchy of tables, where the root table represent global space and the other tables represents functions or blocks in functions</w:t>
      </w:r>
      <w:r w:rsidR="00D90768" w:rsidRPr="00903DBA">
        <w:t>, or members o</w:t>
      </w:r>
      <w:r w:rsidR="004A0FEF" w:rsidRPr="00903DBA">
        <w:t>f structs or</w:t>
      </w:r>
      <w:r w:rsidR="00D90768" w:rsidRPr="00903DBA">
        <w:t xml:space="preserve"> union</w:t>
      </w:r>
      <w:r w:rsidR="004A0FEF" w:rsidRPr="00903DBA">
        <w:t>s.</w:t>
      </w:r>
    </w:p>
    <w:p w14:paraId="0B720638" w14:textId="6F9A8761" w:rsidR="00F01E7E" w:rsidRPr="00903DBA" w:rsidRDefault="00F01E7E" w:rsidP="0060539D">
      <w:pPr>
        <w:pStyle w:val="Rubrik3"/>
      </w:pPr>
      <w:bookmarkStart w:id="11" w:name="_Toc59126063"/>
      <w:r w:rsidRPr="00903DBA">
        <w:t>The Type System</w:t>
      </w:r>
      <w:bookmarkEnd w:id="11"/>
    </w:p>
    <w:p w14:paraId="164882FC" w14:textId="45A11C76" w:rsidR="000D4A41" w:rsidRPr="00903DBA" w:rsidRDefault="000D4A41" w:rsidP="000D4A41">
      <w:r w:rsidRPr="00903DBA">
        <w:t>ANSI C holds a rather large set of types. The basic types are the integral types and floating-point types. Then there are 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these types</w:t>
      </w:r>
      <w:r w:rsidR="00C848D6" w:rsidRPr="00903DBA">
        <w:t>. Moreover, in some situation is an array interpreted as a pointer its type, and a function is interpreted as a pointer to the function.</w:t>
      </w:r>
    </w:p>
    <w:p w14:paraId="170C5975" w14:textId="5BE2F8FE" w:rsidR="00EE7565" w:rsidRPr="00903DBA" w:rsidRDefault="0067532F" w:rsidP="0060539D">
      <w:pPr>
        <w:pStyle w:val="Rubrik3"/>
      </w:pPr>
      <w:bookmarkStart w:id="12" w:name="_Toc59126064"/>
      <w:r w:rsidRPr="00903DBA">
        <w:t>Ass</w:t>
      </w:r>
      <w:r w:rsidR="00A230F3" w:rsidRPr="00903DBA">
        <w:t xml:space="preserve">embly </w:t>
      </w:r>
      <w:r w:rsidR="00EE7565" w:rsidRPr="00903DBA">
        <w:t>Code Generation</w:t>
      </w:r>
      <w:bookmarkEnd w:id="12"/>
    </w:p>
    <w:p w14:paraId="0E14CD58" w14:textId="5772368E" w:rsidR="006B0843" w:rsidRPr="00903DBA" w:rsidRDefault="003C0006" w:rsidP="00FE0307">
      <w:r w:rsidRPr="00903DBA">
        <w:t xml:space="preserve">When the middle code has been generated and optimized, we generate the assembly code. </w:t>
      </w:r>
      <w:r w:rsidR="001F0AB2" w:rsidRPr="00903DBA">
        <w:t xml:space="preserve">In the first step, </w:t>
      </w:r>
      <w:r w:rsidR="00553828" w:rsidRPr="00903DBA">
        <w:t xml:space="preserve">we </w:t>
      </w:r>
      <w:r w:rsidR="001F0AB2" w:rsidRPr="00903DBA">
        <w:t>generate</w:t>
      </w:r>
      <w:r w:rsidR="00553828" w:rsidRPr="00903DBA">
        <w:t xml:space="preserve"> the assembly and </w:t>
      </w:r>
      <w:r w:rsidR="001F0AB2" w:rsidRPr="00903DBA">
        <w:t xml:space="preserve">use </w:t>
      </w:r>
      <w:r w:rsidR="001F0AB2" w:rsidRPr="00903DBA">
        <w:rPr>
          <w:rStyle w:val="KeyWord0"/>
        </w:rPr>
        <w:t>tracks</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 of the register</w:t>
      </w:r>
      <w:r w:rsidR="002155DE" w:rsidRPr="00903DBA">
        <w:t xml:space="preserve"> set</w:t>
      </w:r>
      <w:r w:rsidR="00553828" w:rsidRPr="00903DBA">
        <w:t xml:space="preserve">, and </w:t>
      </w:r>
      <w:r w:rsidR="002155DE" w:rsidRPr="00903DBA">
        <w:t xml:space="preserve">finally replace the tracks with the </w:t>
      </w:r>
      <w:r w:rsidR="00553828" w:rsidRPr="00903DBA">
        <w:t>actual register.</w:t>
      </w:r>
    </w:p>
    <w:p w14:paraId="43C53B95" w14:textId="77777777" w:rsidR="00000282" w:rsidRPr="00903DBA" w:rsidRDefault="00000282" w:rsidP="0060539D">
      <w:pPr>
        <w:pStyle w:val="Rubrik3"/>
        <w:numPr>
          <w:ilvl w:val="2"/>
          <w:numId w:val="118"/>
        </w:numPr>
      </w:pPr>
      <w:bookmarkStart w:id="13" w:name="_Toc59126065"/>
      <w:r w:rsidRPr="00903DBA">
        <w:t>Register Allocation</w:t>
      </w:r>
      <w:bookmarkEnd w:id="13"/>
    </w:p>
    <w:p w14:paraId="22AC36F6" w14:textId="714E4B7B"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CB128D" w:rsidRPr="00903DBA">
        <w:rPr>
          <w:rStyle w:val="KeyWord0"/>
        </w:rPr>
        <w:t>x</w:t>
      </w:r>
      <w:r w:rsidR="00CB128D" w:rsidRPr="00903DBA">
        <w:t xml:space="preserve">, </w:t>
      </w:r>
      <w:r w:rsidR="00DA1753" w:rsidRPr="00903DBA">
        <w:rPr>
          <w:rStyle w:val="KeyWord0"/>
        </w:rPr>
        <w:t>a</w:t>
      </w:r>
      <w:r w:rsidR="00DA1753" w:rsidRPr="00903DBA">
        <w:t xml:space="preserve">, </w:t>
      </w:r>
      <w:r w:rsidR="00DA1753" w:rsidRPr="00903DBA">
        <w:rPr>
          <w:rStyle w:val="KeyWord0"/>
        </w:rPr>
        <w:t>b</w:t>
      </w:r>
      <w:r w:rsidR="00DA1753" w:rsidRPr="00903DBA">
        <w:t xml:space="preserve">, </w:t>
      </w:r>
      <w:r w:rsidR="00DA1753" w:rsidRPr="00903DBA">
        <w:rPr>
          <w:rStyle w:val="KeyWord0"/>
        </w:rPr>
        <w:t>c</w:t>
      </w:r>
      <w:r w:rsidR="00DA1753" w:rsidRPr="00903DBA">
        <w:t xml:space="preserve">, and </w:t>
      </w:r>
      <w:proofErr w:type="spellStart"/>
      <w:r w:rsidR="00DA1753" w:rsidRPr="00903DBA">
        <w:rPr>
          <w:rStyle w:val="KeyWord0"/>
        </w:rPr>
        <w:t>d</w:t>
      </w:r>
      <w:r w:rsidR="00DA1753" w:rsidRPr="00903DBA">
        <w:t xml:space="preserve"> are</w:t>
      </w:r>
      <w:proofErr w:type="spellEnd"/>
      <w:r w:rsidR="00DA1753" w:rsidRPr="00903DBA">
        <w:t xml:space="preserve"> static </w:t>
      </w:r>
      <w:r w:rsidR="00E61EC6" w:rsidRPr="00903DBA">
        <w:t xml:space="preserve">16-bit </w:t>
      </w:r>
      <w:r w:rsidR="00DA1753" w:rsidRPr="00903DBA">
        <w:t>variables stored at specific addresses.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77777777" w:rsidR="00146973" w:rsidRPr="00903DBA" w:rsidRDefault="00146973" w:rsidP="00146973">
            <w:pPr>
              <w:pStyle w:val="Code"/>
            </w:pPr>
            <w:r w:rsidRPr="00903DBA">
              <w:t>1. temporary0 = a + b</w:t>
            </w:r>
          </w:p>
          <w:p w14:paraId="6FFA254B" w14:textId="77777777" w:rsidR="00146973" w:rsidRPr="00903DBA" w:rsidRDefault="00146973" w:rsidP="00146973">
            <w:pPr>
              <w:pStyle w:val="Code"/>
            </w:pPr>
            <w:r w:rsidRPr="00903DBA">
              <w:t>2. temporary1 = c - d</w:t>
            </w:r>
          </w:p>
          <w:p w14:paraId="6A7594D2" w14:textId="77777777" w:rsidR="00146973" w:rsidRPr="00903DBA" w:rsidRDefault="00146973" w:rsidP="00146973">
            <w:pPr>
              <w:pStyle w:val="Code"/>
            </w:pPr>
            <w:r w:rsidRPr="00903DBA">
              <w:t>3. temporary2 = t0 &amp; t1</w:t>
            </w:r>
          </w:p>
          <w:p w14:paraId="3BDB2FC1" w14:textId="77777777" w:rsidR="00146973" w:rsidRPr="00903DBA" w:rsidRDefault="00146973" w:rsidP="00146973">
            <w:pPr>
              <w:pStyle w:val="Code"/>
            </w:pPr>
            <w:r w:rsidRPr="00903DBA">
              <w:t>4. x = temporary2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D75CC1B" w:rsidR="00085857" w:rsidRPr="00903DBA" w:rsidRDefault="00DA1753" w:rsidP="00CE407A">
            <w:pPr>
              <w:pStyle w:val="Code"/>
            </w:pPr>
            <w:r w:rsidRPr="00903DBA">
              <w:t xml:space="preserve">mov </w:t>
            </w:r>
            <w:r w:rsidRPr="00903DBA">
              <w:rPr>
                <w:rStyle w:val="KeyWord0"/>
              </w:rPr>
              <w:t>track0</w:t>
            </w:r>
            <w:r w:rsidRPr="00903DBA">
              <w:t>, [a</w:t>
            </w:r>
            <w:r w:rsidR="00CB128D" w:rsidRPr="00903DBA">
              <w:rPr>
                <w:vertAlign w:val="subscript"/>
              </w:rPr>
              <w:t>address</w:t>
            </w:r>
            <w:r w:rsidRPr="00903DBA">
              <w:t>]</w:t>
            </w:r>
          </w:p>
          <w:p w14:paraId="5F04CDF4" w14:textId="77777777" w:rsidR="00CE407A" w:rsidRPr="00903DBA" w:rsidRDefault="00CB128D" w:rsidP="00CE407A">
            <w:pPr>
              <w:pStyle w:val="Code"/>
            </w:pPr>
            <w:r w:rsidRPr="00903DBA">
              <w:t xml:space="preserve">add </w:t>
            </w:r>
            <w:r w:rsidRPr="00903DBA">
              <w:rPr>
                <w:rStyle w:val="KeyWord0"/>
              </w:rPr>
              <w:t>track0</w:t>
            </w:r>
            <w:r w:rsidRPr="00903DBA">
              <w:t>, [b</w:t>
            </w:r>
            <w:r w:rsidRPr="00903DBA">
              <w:rPr>
                <w:vertAlign w:val="subscript"/>
              </w:rPr>
              <w:t>address</w:t>
            </w:r>
            <w:r w:rsidRPr="00903DBA">
              <w:t>]</w:t>
            </w:r>
          </w:p>
          <w:p w14:paraId="6C5259C4" w14:textId="76C9BBF0" w:rsidR="00CB128D" w:rsidRPr="00903DBA" w:rsidRDefault="00CB128D" w:rsidP="00CB128D">
            <w:pPr>
              <w:pStyle w:val="Code"/>
            </w:pPr>
            <w:r w:rsidRPr="00903DBA">
              <w:t xml:space="preserve">mov </w:t>
            </w:r>
            <w:r w:rsidRPr="00903DBA">
              <w:rPr>
                <w:rStyle w:val="KeyWord0"/>
              </w:rPr>
              <w:t>track1</w:t>
            </w:r>
            <w:r w:rsidRPr="00903DBA">
              <w:t>, [c</w:t>
            </w:r>
            <w:r w:rsidRPr="00903DBA">
              <w:rPr>
                <w:vertAlign w:val="subscript"/>
              </w:rPr>
              <w:t>address</w:t>
            </w:r>
            <w:r w:rsidRPr="00903DBA">
              <w:t>]</w:t>
            </w:r>
          </w:p>
          <w:p w14:paraId="2E4AA5A5" w14:textId="3FF22454" w:rsidR="00CB128D" w:rsidRPr="00903DBA" w:rsidRDefault="00CB128D" w:rsidP="00CB128D">
            <w:pPr>
              <w:pStyle w:val="Code"/>
            </w:pPr>
            <w:r w:rsidRPr="00903DBA">
              <w:t xml:space="preserve">sub </w:t>
            </w:r>
            <w:r w:rsidRPr="00903DBA">
              <w:rPr>
                <w:rStyle w:val="KeyWord0"/>
              </w:rPr>
              <w:t>track1</w:t>
            </w:r>
            <w:r w:rsidRPr="00903DBA">
              <w:t>, [</w:t>
            </w:r>
            <w:r w:rsidR="00DC44AF" w:rsidRPr="00903DBA">
              <w:t>d</w:t>
            </w:r>
            <w:r w:rsidRPr="00903DBA">
              <w:rPr>
                <w:vertAlign w:val="subscript"/>
              </w:rPr>
              <w:t>address</w:t>
            </w:r>
            <w:r w:rsidRPr="00903DBA">
              <w:t>]</w:t>
            </w:r>
          </w:p>
          <w:p w14:paraId="2CEEE18C" w14:textId="77777777" w:rsidR="00CB128D" w:rsidRPr="00903DBA" w:rsidRDefault="00CB128D" w:rsidP="00CE407A">
            <w:pPr>
              <w:pStyle w:val="Code"/>
            </w:pPr>
            <w:r w:rsidRPr="00903DBA">
              <w:t xml:space="preserve">and </w:t>
            </w:r>
            <w:r w:rsidRPr="00903DBA">
              <w:rPr>
                <w:rStyle w:val="KeyWord0"/>
              </w:rPr>
              <w:t>track0</w:t>
            </w:r>
            <w:r w:rsidRPr="00903DBA">
              <w:t xml:space="preserve">, </w:t>
            </w:r>
            <w:r w:rsidRPr="00903DBA">
              <w:rPr>
                <w:rStyle w:val="KeyWord0"/>
              </w:rPr>
              <w:t>track1</w:t>
            </w:r>
          </w:p>
          <w:p w14:paraId="4AA87527" w14:textId="6EC67614" w:rsidR="00CB128D" w:rsidRPr="00903DBA" w:rsidRDefault="00CB128D" w:rsidP="00CE407A">
            <w:pPr>
              <w:pStyle w:val="Code"/>
            </w:pPr>
            <w:r w:rsidRPr="00903DBA">
              <w:t>mov [x</w:t>
            </w:r>
            <w:r w:rsidRPr="00903DBA">
              <w:rPr>
                <w:vertAlign w:val="subscript"/>
              </w:rPr>
              <w:t>address</w:t>
            </w:r>
            <w:r w:rsidRPr="00903DBA">
              <w:t xml:space="preserve">], </w:t>
            </w:r>
            <w:r w:rsidRPr="00903DBA">
              <w:rPr>
                <w:rStyle w:val="KeyWord0"/>
              </w:rPr>
              <w:t>track0</w:t>
            </w:r>
          </w:p>
        </w:tc>
        <w:tc>
          <w:tcPr>
            <w:tcW w:w="4675" w:type="dxa"/>
          </w:tcPr>
          <w:p w14:paraId="3A05C68E" w14:textId="3C6206FD" w:rsidR="00CB128D" w:rsidRPr="00903DBA" w:rsidRDefault="00CB128D" w:rsidP="00CB128D">
            <w:pPr>
              <w:pStyle w:val="Code"/>
            </w:pPr>
            <w:r w:rsidRPr="00903DBA">
              <w:t xml:space="preserve">mov </w:t>
            </w:r>
            <w:r w:rsidR="00463FCB" w:rsidRPr="00903DBA">
              <w:rPr>
                <w:rStyle w:val="KeyWord0"/>
              </w:rPr>
              <w:t>ax</w:t>
            </w:r>
            <w:r w:rsidRPr="00903DBA">
              <w:t>, [a</w:t>
            </w:r>
            <w:r w:rsidRPr="00903DBA">
              <w:rPr>
                <w:vertAlign w:val="subscript"/>
              </w:rPr>
              <w:t>address</w:t>
            </w:r>
            <w:r w:rsidRPr="00903DBA">
              <w:t>]</w:t>
            </w:r>
          </w:p>
          <w:p w14:paraId="0A9F0C6E" w14:textId="453C3814" w:rsidR="00CB128D" w:rsidRPr="00903DBA" w:rsidRDefault="00CB128D" w:rsidP="00CB128D">
            <w:pPr>
              <w:pStyle w:val="Code"/>
            </w:pPr>
            <w:r w:rsidRPr="00903DBA">
              <w:t xml:space="preserve">add </w:t>
            </w:r>
            <w:r w:rsidR="00463FCB" w:rsidRPr="00903DBA">
              <w:rPr>
                <w:rStyle w:val="KeyWord0"/>
              </w:rPr>
              <w:t>ax</w:t>
            </w:r>
            <w:r w:rsidRPr="00903DBA">
              <w:t>, [b</w:t>
            </w:r>
            <w:r w:rsidRPr="00903DBA">
              <w:rPr>
                <w:vertAlign w:val="subscript"/>
              </w:rPr>
              <w:t>address</w:t>
            </w:r>
            <w:r w:rsidRPr="00903DBA">
              <w:t>]</w:t>
            </w:r>
          </w:p>
          <w:p w14:paraId="12AC9F72" w14:textId="28C6F72A" w:rsidR="00CB128D" w:rsidRPr="00903DBA" w:rsidRDefault="00CB128D" w:rsidP="00CB128D">
            <w:pPr>
              <w:pStyle w:val="Code"/>
            </w:pPr>
            <w:r w:rsidRPr="00903DBA">
              <w:t xml:space="preserve">mov </w:t>
            </w:r>
            <w:r w:rsidR="00463FCB" w:rsidRPr="00903DBA">
              <w:rPr>
                <w:rStyle w:val="KeyWord0"/>
              </w:rPr>
              <w:t>bx</w:t>
            </w:r>
            <w:r w:rsidRPr="00903DBA">
              <w:t>, [c</w:t>
            </w:r>
            <w:r w:rsidRPr="00903DBA">
              <w:rPr>
                <w:vertAlign w:val="subscript"/>
              </w:rPr>
              <w:t>address</w:t>
            </w:r>
            <w:r w:rsidRPr="00903DBA">
              <w:t>]</w:t>
            </w:r>
          </w:p>
          <w:p w14:paraId="036D96D5" w14:textId="0C68CE3D" w:rsidR="00CB128D" w:rsidRPr="00903DBA" w:rsidRDefault="00CB128D" w:rsidP="00CB128D">
            <w:pPr>
              <w:pStyle w:val="Code"/>
            </w:pPr>
            <w:r w:rsidRPr="00903DBA">
              <w:t xml:space="preserve">sub </w:t>
            </w:r>
            <w:r w:rsidR="00463FCB" w:rsidRPr="00903DBA">
              <w:rPr>
                <w:rStyle w:val="KeyWord0"/>
              </w:rPr>
              <w:t>bx</w:t>
            </w:r>
            <w:r w:rsidRPr="00903DBA">
              <w:t>, [</w:t>
            </w:r>
            <w:r w:rsidR="00DC44AF" w:rsidRPr="00903DBA">
              <w:t>d</w:t>
            </w:r>
            <w:r w:rsidRPr="00903DBA">
              <w:rPr>
                <w:vertAlign w:val="subscript"/>
              </w:rPr>
              <w:t>address</w:t>
            </w:r>
            <w:r w:rsidRPr="00903DBA">
              <w:t>]</w:t>
            </w:r>
          </w:p>
          <w:p w14:paraId="1E40289F" w14:textId="2E5132BA" w:rsidR="00CB128D" w:rsidRPr="00903DBA" w:rsidRDefault="00CB128D" w:rsidP="00CB128D">
            <w:pPr>
              <w:pStyle w:val="Code"/>
            </w:pPr>
            <w:r w:rsidRPr="00903DBA">
              <w:t xml:space="preserve">and </w:t>
            </w:r>
            <w:r w:rsidR="00463FCB" w:rsidRPr="00903DBA">
              <w:rPr>
                <w:rStyle w:val="KeyWord0"/>
              </w:rPr>
              <w:t>ax</w:t>
            </w:r>
            <w:r w:rsidRPr="00903DBA">
              <w:t xml:space="preserve">, </w:t>
            </w:r>
            <w:r w:rsidR="00463FCB" w:rsidRPr="00903DBA">
              <w:rPr>
                <w:rStyle w:val="KeyWord0"/>
              </w:rPr>
              <w:t>bx</w:t>
            </w:r>
          </w:p>
          <w:p w14:paraId="6D94FE24" w14:textId="12E995D9" w:rsidR="00CE407A" w:rsidRPr="00903DBA" w:rsidRDefault="00CB128D" w:rsidP="00CB128D">
            <w:pPr>
              <w:pStyle w:val="Code"/>
            </w:pPr>
            <w:r w:rsidRPr="00903DBA">
              <w:t>mov [x</w:t>
            </w:r>
            <w:r w:rsidRPr="00903DBA">
              <w:rPr>
                <w:vertAlign w:val="subscript"/>
              </w:rPr>
              <w:t>address</w:t>
            </w:r>
            <w:r w:rsidRPr="00903DBA">
              <w:t xml:space="preserve">], </w:t>
            </w:r>
            <w:r w:rsidR="00463FCB" w:rsidRPr="00903DBA">
              <w:rPr>
                <w:rStyle w:val="KeyWord0"/>
              </w:rPr>
              <w:t>ax</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159477F6" w:rsidR="00463FCB" w:rsidRPr="00903DBA" w:rsidRDefault="00463FCB" w:rsidP="00463FCB">
      <w:r w:rsidRPr="00903DBA">
        <w:t xml:space="preserve">In the final assembly code, we cannot assign </w:t>
      </w:r>
      <w:r w:rsidRPr="00903DBA">
        <w:rPr>
          <w:rStyle w:val="KeyWord0"/>
        </w:rPr>
        <w:t>track0</w:t>
      </w:r>
      <w:r w:rsidRPr="00903DBA">
        <w:t xml:space="preserve"> and </w:t>
      </w:r>
      <w:r w:rsidRPr="00903DBA">
        <w:rPr>
          <w:rStyle w:val="KeyWord0"/>
        </w:rPr>
        <w:t>track1</w:t>
      </w:r>
      <w:r w:rsidRPr="00903DBA">
        <w:t xml:space="preserve"> the same register, since they overlap.</w:t>
      </w:r>
    </w:p>
    <w:p w14:paraId="086B3704" w14:textId="06D4E7EF" w:rsidR="00AC2E7E" w:rsidRPr="00903DBA" w:rsidRDefault="00AC2E7E" w:rsidP="0060539D">
      <w:pPr>
        <w:pStyle w:val="Rubrik3"/>
      </w:pPr>
      <w:bookmarkStart w:id="14" w:name="_Toc59126066"/>
      <w:r w:rsidRPr="00903DBA">
        <w:lastRenderedPageBreak/>
        <w:t>The Object Code Generator and Linker</w:t>
      </w:r>
      <w:bookmarkEnd w:id="14"/>
    </w:p>
    <w:p w14:paraId="369FA846" w14:textId="232B9648"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latter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461860">
        <w:t>13</w:t>
      </w:r>
      <w:r w:rsidR="00F50E15" w:rsidRPr="00903DBA">
        <w:fldChar w:fldCharType="end"/>
      </w:r>
      <w:r w:rsidR="00A14DE3" w:rsidRPr="00903DBA">
        <w:t>, and focus on the 64-bit Linux alternative</w:t>
      </w:r>
      <w:r w:rsidR="00455098">
        <w:t xml:space="preserve"> up until then.</w:t>
      </w:r>
    </w:p>
    <w:p w14:paraId="56C797AB" w14:textId="66B3525A" w:rsidR="00EE078C" w:rsidRPr="00903DBA" w:rsidRDefault="00EE078C" w:rsidP="0060539D">
      <w:pPr>
        <w:pStyle w:val="Rubrik3"/>
      </w:pPr>
      <w:bookmarkStart w:id="15" w:name="_Toc59126067"/>
      <w:r w:rsidRPr="00903DBA">
        <w:t>The Standard Library</w:t>
      </w:r>
      <w:bookmarkEnd w:id="15"/>
    </w:p>
    <w:p w14:paraId="5C881F7B" w14:textId="3C207D4C"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 system calls.</w:t>
      </w:r>
    </w:p>
    <w:p w14:paraId="74AB3819" w14:textId="50AD24A8" w:rsidR="00CE5717" w:rsidRPr="00903DBA" w:rsidRDefault="00CF2A1B" w:rsidP="0060539D">
      <w:pPr>
        <w:pStyle w:val="Rubrik2"/>
      </w:pPr>
      <w:bookmarkStart w:id="16" w:name="_Ref54199481"/>
      <w:bookmarkStart w:id="17" w:name="_Toc59126068"/>
      <w:bookmarkStart w:id="18" w:name="_Ref418260972"/>
      <w:r w:rsidRPr="00903DBA">
        <w:t xml:space="preserve">The </w:t>
      </w:r>
      <w:r w:rsidR="00CE5717" w:rsidRPr="00903DBA">
        <w:t>Main</w:t>
      </w:r>
      <w:r w:rsidRPr="00903DBA">
        <w:t xml:space="preserve"> Class</w:t>
      </w:r>
      <w:bookmarkEnd w:id="16"/>
      <w:bookmarkEnd w:id="17"/>
    </w:p>
    <w:p w14:paraId="67940380" w14:textId="5078FB11" w:rsidR="004B716F" w:rsidRPr="00903DBA" w:rsidRDefault="004B716F" w:rsidP="004B716F">
      <w:r w:rsidRPr="00903DBA">
        <w:t xml:space="preserve">The </w:t>
      </w:r>
      <w:r w:rsidRPr="00903DBA">
        <w:rPr>
          <w:rStyle w:val="KeyWord0"/>
        </w:rPr>
        <w:t>Main</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proofErr w:type="spellStart"/>
      <w:r w:rsidR="002C6C03" w:rsidRPr="00903DBA">
        <w:t>makefile</w:t>
      </w:r>
      <w:proofErr w:type="spellEnd"/>
      <w:r w:rsidR="000B3E1E" w:rsidRPr="00903DBA">
        <w:t>, that is used</w:t>
      </w:r>
      <w:r w:rsidR="00DD6041" w:rsidRPr="00903DBA">
        <w:t xml:space="preserve"> to assembly and link the code to the final executable file.</w:t>
      </w:r>
    </w:p>
    <w:p w14:paraId="269A2329" w14:textId="7E6A9360" w:rsidR="004E4A14" w:rsidRPr="00903DBA" w:rsidRDefault="004E4A14" w:rsidP="004E4A14">
      <w:pPr>
        <w:pStyle w:val="CodeHeader"/>
      </w:pPr>
      <w:proofErr w:type="spellStart"/>
      <w:r w:rsidRPr="00903DBA">
        <w:t>Main.cs</w:t>
      </w:r>
      <w:proofErr w:type="spellEnd"/>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4C874BFE" w14:textId="77777777"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27FDDBD0" w:rsidR="00DD147E" w:rsidRPr="00903DBA" w:rsidRDefault="000340B6" w:rsidP="00DD147E">
      <w:pPr>
        <w:rPr>
          <w:highlight w:val="white"/>
        </w:rPr>
      </w:pPr>
      <w:proofErr w:type="gramStart"/>
      <w:r w:rsidRPr="00903DBA">
        <w:rPr>
          <w:highlight w:val="white"/>
        </w:rPr>
        <w:t>First of all</w:t>
      </w:r>
      <w:proofErr w:type="gramEnd"/>
      <w:r w:rsidRPr="00903DBA">
        <w:rPr>
          <w:highlight w:val="white"/>
        </w:rPr>
        <w:t xml:space="preserve">, there is the </w:t>
      </w:r>
      <w:r w:rsidRPr="00903DBA">
        <w:rPr>
          <w:rStyle w:val="KeyWord0"/>
          <w:highlight w:val="white"/>
        </w:rPr>
        <w:t>Linux</w:t>
      </w:r>
      <w:r w:rsidRPr="00903DBA">
        <w:rPr>
          <w:highlight w:val="white"/>
        </w:rPr>
        <w:t xml:space="preserve"> and </w:t>
      </w:r>
      <w:r w:rsidRPr="00903DBA">
        <w:rPr>
          <w:rStyle w:val="KeyWord0"/>
          <w:highlight w:val="white"/>
        </w:rPr>
        <w:t>Windows</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 xml:space="preserve">s and a </w:t>
      </w:r>
      <w:proofErr w:type="spellStart"/>
      <w:r w:rsidR="00BC235C" w:rsidRPr="00903DBA">
        <w:rPr>
          <w:highlight w:val="white"/>
        </w:rPr>
        <w:t>makefile</w:t>
      </w:r>
      <w:proofErr w:type="spellEnd"/>
      <w:r w:rsidR="00BC235C" w:rsidRPr="00903DBA">
        <w:rPr>
          <w:highlight w:val="white"/>
        </w:rPr>
        <w:t xml:space="preserv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D147E" w:rsidRPr="00903DBA">
        <w:rPr>
          <w:rStyle w:val="KeyWord0"/>
          <w:highlight w:val="white"/>
        </w:rPr>
        <w:t>Windows</w:t>
      </w:r>
      <w:r w:rsidR="00DD147E" w:rsidRPr="00903DBA">
        <w:rPr>
          <w:highlight w:val="white"/>
        </w:rPr>
        <w:t xml:space="preserve"> or </w:t>
      </w:r>
      <w:r w:rsidR="00DD147E" w:rsidRPr="00903DBA">
        <w:rPr>
          <w:rStyle w:val="KeyWord0"/>
          <w:highlight w:val="white"/>
        </w:rPr>
        <w:t>Linux</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look into the Linux cases through the </w:t>
      </w:r>
      <w:r w:rsidR="0038337A" w:rsidRPr="00903DBA">
        <w:rPr>
          <w:highlight w:val="white"/>
        </w:rPr>
        <w:t xml:space="preserve">first part of this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461860">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t xml:space="preserve">                         TargetPath = @"C:\D\";</w:t>
      </w:r>
    </w:p>
    <w:p w14:paraId="0969363A" w14:textId="37009A4D" w:rsidR="00224E6F" w:rsidRPr="00903DBA" w:rsidRDefault="00224E6F" w:rsidP="00224E6F">
      <w:pPr>
        <w:rPr>
          <w:highlight w:val="white"/>
        </w:rPr>
      </w:pPr>
      <w:r w:rsidRPr="00903DBA">
        <w:rPr>
          <w:highlight w:val="white"/>
        </w:rPr>
        <w:t xml:space="preserve">As mentioned above, we simply ignore the </w:t>
      </w:r>
      <w:r w:rsidRPr="00903DBA">
        <w:rPr>
          <w:rStyle w:val="KeyWord0"/>
          <w:highlight w:val="white"/>
        </w:rPr>
        <w:t>Start.Windows</w:t>
      </w:r>
      <w:r w:rsidRPr="00903DBA">
        <w:rPr>
          <w:highlight w:val="white"/>
        </w:rPr>
        <w:t xml:space="preserve"> </w:t>
      </w:r>
      <w:r w:rsidR="00671B5D" w:rsidRPr="00903DBA">
        <w:rPr>
          <w:highlight w:val="white"/>
        </w:rPr>
        <w:t xml:space="preserve">it this point, an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461860">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A9AE141" w14:textId="364E9632" w:rsidR="00055A90" w:rsidRPr="00903DBA" w:rsidRDefault="005D5282" w:rsidP="00055A90">
      <w:pPr>
        <w:pStyle w:val="Code"/>
        <w:rPr>
          <w:highlight w:val="white"/>
        </w:rPr>
      </w:pPr>
      <w:r w:rsidRPr="00903DBA">
        <w:rPr>
          <w:highlight w:val="white"/>
        </w:rPr>
        <w:t xml:space="preserve">        // ...</w:t>
      </w:r>
    </w:p>
    <w:p w14:paraId="42C03EA6" w14:textId="77777777"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6A347573" w14:textId="7609469E" w:rsidR="000848EB" w:rsidRPr="00903DBA" w:rsidRDefault="000848EB" w:rsidP="000848EB">
      <w:pPr>
        <w:pStyle w:val="Code"/>
        <w:rPr>
          <w:highlight w:val="white"/>
        </w:rPr>
      </w:pPr>
      <w:r w:rsidRPr="00903DBA">
        <w:rPr>
          <w:highlight w:val="white"/>
        </w:rPr>
        <w:t xml:space="preserve">      if (args.Length == 0) {</w:t>
      </w:r>
    </w:p>
    <w:p w14:paraId="798ABD6D" w14:textId="77777777" w:rsidR="000848EB" w:rsidRPr="00903DBA" w:rsidRDefault="000848EB" w:rsidP="000848EB">
      <w:pPr>
        <w:pStyle w:val="Code"/>
        <w:rPr>
          <w:highlight w:val="white"/>
        </w:rPr>
      </w:pPr>
      <w:r w:rsidRPr="00903DBA">
        <w:rPr>
          <w:highlight w:val="white"/>
        </w:rPr>
        <w:t xml:space="preserve">        Assert.Error("usage: compiler &lt;filename&gt;");</w:t>
      </w:r>
    </w:p>
    <w:p w14:paraId="5A91FA14" w14:textId="77777777" w:rsidR="000848EB" w:rsidRPr="00903DBA" w:rsidRDefault="000848EB" w:rsidP="000848EB">
      <w:pPr>
        <w:pStyle w:val="Code"/>
        <w:rPr>
          <w:highlight w:val="white"/>
        </w:rPr>
      </w:pPr>
      <w:r w:rsidRPr="00903DBA">
        <w:rPr>
          <w:highlight w:val="white"/>
        </w:rPr>
        <w:t xml:space="preserve">      }</w:t>
      </w:r>
    </w:p>
    <w:p w14:paraId="2D33B84B" w14:textId="202F394F" w:rsidR="000848EB" w:rsidRPr="00903DBA" w:rsidRDefault="00DD4D0D" w:rsidP="00DD4D0D">
      <w:pPr>
        <w:rPr>
          <w:highlight w:val="white"/>
        </w:rPr>
      </w:pPr>
      <w:r w:rsidRPr="00903DBA">
        <w:rPr>
          <w:highlight w:val="white"/>
        </w:rPr>
        <w:lastRenderedPageBreak/>
        <w:t xml:space="preserve">The </w:t>
      </w:r>
      <w:r w:rsidRPr="00903DBA">
        <w:rPr>
          <w:rStyle w:val="KeyWord0"/>
          <w:highlight w:val="white"/>
        </w:rPr>
        <w:t>rebuild</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566F81" w:rsidRPr="00903DBA">
        <w:rPr>
          <w:rStyle w:val="KeyWord0"/>
          <w:highlight w:val="white"/>
        </w:rPr>
        <w:t>print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7E691C" w:rsidRPr="00903DBA">
        <w:rPr>
          <w:rStyle w:val="KeyWord0"/>
          <w:highlight w:val="white"/>
        </w:rPr>
        <w:t>stdout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7D7178C1"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E0BCA" w:rsidRPr="00903DBA">
        <w:rPr>
          <w:rStyle w:val="KeyWord0"/>
          <w:highlight w:val="white"/>
        </w:rPr>
        <w:t>IsGeneratedFile</w:t>
      </w:r>
      <w:r w:rsidR="00FA5797" w:rsidRPr="00903DBA">
        <w:rPr>
          <w:rStyle w:val="KeyWord0"/>
          <w:highlight w:val="white"/>
        </w:rPr>
        <w:t>Fresh</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 xml:space="preserve">assembly file. If the </w:t>
      </w:r>
      <w:r w:rsidR="00DE0BCA" w:rsidRPr="00903DBA">
        <w:rPr>
          <w:rStyle w:val="KeyWord0"/>
          <w:highlight w:val="white"/>
        </w:rPr>
        <w:t>rebuild</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E0BCA" w:rsidRPr="00903DBA">
        <w:rPr>
          <w:rStyle w:val="KeyWord0"/>
          <w:highlight w:val="white"/>
        </w:rPr>
        <w:t>rebuild</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082F2217" w:rsidR="000848EB" w:rsidRPr="00903DBA" w:rsidRDefault="006F7257" w:rsidP="003C44DF">
      <w:pPr>
        <w:rPr>
          <w:highlight w:val="white"/>
        </w:rPr>
      </w:pPr>
      <w:r w:rsidRPr="00903DBA">
        <w:rPr>
          <w:highlight w:val="white"/>
        </w:rPr>
        <w:t xml:space="preserve">Finally, we call the </w:t>
      </w:r>
      <w:r w:rsidRPr="00903DBA">
        <w:rPr>
          <w:rStyle w:val="KeyWord0"/>
          <w:highlight w:val="white"/>
        </w:rPr>
        <w:t>GenerateMakeFile</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proofErr w:type="spellStart"/>
      <w:r w:rsidR="003C44DF" w:rsidRPr="00903DBA">
        <w:rPr>
          <w:highlight w:val="white"/>
        </w:rPr>
        <w:t>makefile</w:t>
      </w:r>
      <w:proofErr w:type="spellEnd"/>
      <w:r w:rsidR="003C44DF" w:rsidRPr="00903DBA">
        <w:rPr>
          <w:highlight w:val="white"/>
        </w:rPr>
        <w:t>.</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5E7F65F4" w14:textId="65B81472" w:rsidR="004C5297" w:rsidRPr="00903DBA" w:rsidRDefault="004C5297" w:rsidP="00B80F7F">
      <w:pPr>
        <w:pStyle w:val="Code"/>
        <w:rPr>
          <w:highlight w:val="white"/>
        </w:rPr>
      </w:pPr>
      <w:r w:rsidRPr="00903DBA">
        <w:rPr>
          <w:highlight w:val="white"/>
        </w:rPr>
        <w:t xml:space="preserve">          // ...</w:t>
      </w:r>
    </w:p>
    <w:p w14:paraId="1D37017D" w14:textId="2D7B1C7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77777777" w:rsidR="000848EB" w:rsidRPr="00903DBA" w:rsidRDefault="000848EB" w:rsidP="000848EB">
      <w:pPr>
        <w:pStyle w:val="Code"/>
        <w:rPr>
          <w:highlight w:val="white"/>
        </w:rPr>
      </w:pPr>
      <w:r w:rsidRPr="00903DBA">
        <w:rPr>
          <w:highlight w:val="white"/>
        </w:rPr>
        <w:t xml:space="preserve">        Assert.Error(exception.Message,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6A67D9C9" w:rsidR="000848EB" w:rsidRPr="00903DBA" w:rsidRDefault="000848EB" w:rsidP="000848EB">
      <w:pPr>
        <w:pStyle w:val="Code"/>
        <w:rPr>
          <w:highlight w:val="white"/>
        </w:rPr>
      </w:pPr>
      <w:r w:rsidRPr="00903DBA">
        <w:rPr>
          <w:highlight w:val="white"/>
        </w:rPr>
        <w:t xml:space="preserve">    }</w:t>
      </w:r>
    </w:p>
    <w:p w14:paraId="2CE34F96" w14:textId="1519D6A2" w:rsidR="000848EB" w:rsidRPr="00903DBA" w:rsidRDefault="002643B0" w:rsidP="0060539D">
      <w:pPr>
        <w:pStyle w:val="Rubrik3"/>
        <w:rPr>
          <w:highlight w:val="white"/>
        </w:rPr>
      </w:pPr>
      <w:bookmarkStart w:id="19" w:name="_Toc59126069"/>
      <w:r w:rsidRPr="00903DBA">
        <w:rPr>
          <w:highlight w:val="white"/>
        </w:rPr>
        <w:t>Generating the Assembly File</w:t>
      </w:r>
      <w:bookmarkEnd w:id="19"/>
    </w:p>
    <w:p w14:paraId="347D02DB" w14:textId="166F68DA" w:rsidR="002643B0" w:rsidRPr="00903DBA" w:rsidRDefault="007E3DF6" w:rsidP="00AA1002">
      <w:pPr>
        <w:rPr>
          <w:highlight w:val="white"/>
        </w:rPr>
      </w:pPr>
      <w:r w:rsidRPr="00903DBA">
        <w:rPr>
          <w:highlight w:val="white"/>
        </w:rPr>
        <w:t xml:space="preserve">The </w:t>
      </w:r>
      <w:r w:rsidRPr="00903DBA">
        <w:rPr>
          <w:rStyle w:val="KeyWord0"/>
          <w:highlight w:val="white"/>
        </w:rPr>
        <w:t>CompileSourceFile</w:t>
      </w:r>
      <w:r w:rsidRPr="00903DBA">
        <w:rPr>
          <w:highlight w:val="white"/>
        </w:rPr>
        <w:t xml:space="preserve"> method </w:t>
      </w:r>
      <w:r w:rsidR="00705DEB" w:rsidRPr="00903DBA">
        <w:rPr>
          <w:highlight w:val="white"/>
        </w:rPr>
        <w:t xml:space="preserve">compiles the source file into an </w:t>
      </w:r>
      <w:r w:rsidR="005F79CB" w:rsidRPr="00903DBA">
        <w:rPr>
          <w:highlight w:val="white"/>
        </w:rPr>
        <w:t>assembly file</w:t>
      </w:r>
      <w:r w:rsidR="00705DEB" w:rsidRPr="00903DBA">
        <w:rPr>
          <w:highlight w:val="white"/>
        </w:rPr>
        <w:t>.</w:t>
      </w:r>
      <w:r w:rsidR="002667E0" w:rsidRPr="00903DBA">
        <w:rPr>
          <w:highlight w:val="white"/>
        </w:rPr>
        <w:t xml:space="preserve"> We begin by preprocessing the source code by creating an object of the </w:t>
      </w:r>
      <w:r w:rsidR="002667E0" w:rsidRPr="00903DBA">
        <w:rPr>
          <w:rStyle w:val="KeyWord0"/>
          <w:highlight w:val="white"/>
        </w:rPr>
        <w:t>Preprocessor</w:t>
      </w:r>
      <w:r w:rsidR="002667E0" w:rsidRPr="00903DBA">
        <w:rPr>
          <w:highlight w:val="white"/>
        </w:rPr>
        <w:t xml:space="preserve"> class. </w:t>
      </w:r>
      <w:r w:rsidR="00AA1002" w:rsidRPr="00903DBA">
        <w:rPr>
          <w:highlight w:val="white"/>
        </w:rPr>
        <w:t>T</w:t>
      </w:r>
      <w:r w:rsidR="002667E0" w:rsidRPr="00903DBA">
        <w:rPr>
          <w:highlight w:val="white"/>
        </w:rPr>
        <w:t>he preprocessing</w:t>
      </w:r>
      <w:r w:rsidR="00AA1002" w:rsidRPr="00903DBA">
        <w:rPr>
          <w:highlight w:val="white"/>
        </w:rPr>
        <w:t xml:space="preserve"> has</w:t>
      </w:r>
      <w:r w:rsidR="002667E0" w:rsidRPr="00903DBA">
        <w:rPr>
          <w:highlight w:val="white"/>
        </w:rPr>
        <w:t xml:space="preserve"> two output</w:t>
      </w:r>
      <w:r w:rsidR="00AA1002" w:rsidRPr="00903DBA">
        <w:rPr>
          <w:highlight w:val="white"/>
        </w:rPr>
        <w:t>s</w:t>
      </w:r>
      <w:r w:rsidR="002667E0" w:rsidRPr="00903DBA">
        <w:rPr>
          <w:highlight w:val="white"/>
        </w:rPr>
        <w:t xml:space="preserve">: the preprocessed code and the include set. </w:t>
      </w:r>
      <w:r w:rsidR="00774D4A" w:rsidRPr="00903DBA">
        <w:rPr>
          <w:highlight w:val="white"/>
        </w:rPr>
        <w:t xml:space="preserve">We use the include set </w:t>
      </w:r>
      <w:r w:rsidR="003D6D18" w:rsidRPr="00903DBA">
        <w:rPr>
          <w:highlight w:val="white"/>
        </w:rPr>
        <w:t xml:space="preserve">when calling </w:t>
      </w:r>
      <w:r w:rsidR="003C3CAF" w:rsidRPr="00903DBA">
        <w:rPr>
          <w:rStyle w:val="KeyWord0"/>
          <w:highlight w:val="white"/>
        </w:rPr>
        <w:t>GenerateDependencyFile</w:t>
      </w:r>
      <w:r w:rsidR="003D6D18" w:rsidRPr="00903DBA">
        <w:rPr>
          <w:highlight w:val="white"/>
        </w:rPr>
        <w:t xml:space="preserve"> </w:t>
      </w:r>
      <w:r w:rsidR="00774D4A" w:rsidRPr="00903DBA">
        <w:rPr>
          <w:highlight w:val="white"/>
        </w:rPr>
        <w:t xml:space="preserve">to </w:t>
      </w:r>
      <w:r w:rsidR="002643B0" w:rsidRPr="00903DBA">
        <w:rPr>
          <w:highlight w:val="white"/>
        </w:rPr>
        <w:t>establish</w:t>
      </w:r>
      <w:r w:rsidR="00774D4A" w:rsidRPr="00903DBA">
        <w:rPr>
          <w:highlight w:val="white"/>
        </w:rPr>
        <w:t xml:space="preserve"> the dependency file of the source file; that is, </w:t>
      </w:r>
      <w:r w:rsidR="002643B0" w:rsidRPr="00903DBA">
        <w:rPr>
          <w:highlight w:val="white"/>
        </w:rPr>
        <w:t>the name of the source file itself and the files included (directly or indirectly) by the source file.</w:t>
      </w:r>
    </w:p>
    <w:p w14:paraId="27710037" w14:textId="22624399" w:rsidR="000848EB" w:rsidRPr="00903DBA" w:rsidRDefault="000848EB" w:rsidP="002667E0">
      <w:pPr>
        <w:pStyle w:val="Code"/>
        <w:rPr>
          <w:highlight w:val="white"/>
        </w:rPr>
      </w:pPr>
      <w:r w:rsidRPr="00903DBA">
        <w:rPr>
          <w:highlight w:val="white"/>
        </w:rPr>
        <w:t xml:space="preserve">    public static void </w:t>
      </w:r>
      <w:r w:rsidR="009175B4" w:rsidRPr="00903DBA">
        <w:rPr>
          <w:highlight w:val="white"/>
        </w:rPr>
        <w:t>CompileSourceFile</w:t>
      </w:r>
      <w:r w:rsidRPr="00903DBA">
        <w:rPr>
          <w:highlight w:val="white"/>
        </w:rPr>
        <w:t>(FileInfo file) {</w:t>
      </w:r>
    </w:p>
    <w:p w14:paraId="7EA1C86E" w14:textId="77777777" w:rsidR="002667E0" w:rsidRPr="00903DBA" w:rsidRDefault="002667E0" w:rsidP="002667E0">
      <w:pPr>
        <w:pStyle w:val="Code"/>
        <w:rPr>
          <w:highlight w:val="white"/>
        </w:rPr>
      </w:pPr>
      <w:r w:rsidRPr="00903DBA">
        <w:rPr>
          <w:highlight w:val="white"/>
        </w:rPr>
        <w:t xml:space="preserve">      FileInfo sourceFile = new FileInfo(file.FullName + ".c");</w:t>
      </w:r>
    </w:p>
    <w:p w14:paraId="1F93145B" w14:textId="77777777" w:rsidR="002667E0" w:rsidRPr="00903DBA" w:rsidRDefault="002667E0" w:rsidP="002667E0">
      <w:pPr>
        <w:pStyle w:val="Code"/>
        <w:rPr>
          <w:highlight w:val="white"/>
        </w:rPr>
      </w:pPr>
      <w:r w:rsidRPr="00903DBA">
        <w:rPr>
          <w:highlight w:val="white"/>
        </w:rPr>
        <w:t xml:space="preserve">      Preprocessor preprocessor = new Preprocessor(sourceFile);</w:t>
      </w:r>
    </w:p>
    <w:p w14:paraId="6880AC37" w14:textId="76076932" w:rsidR="002667E0" w:rsidRPr="00903DBA" w:rsidRDefault="002667E0" w:rsidP="002667E0">
      <w:pPr>
        <w:pStyle w:val="Code"/>
        <w:rPr>
          <w:highlight w:val="white"/>
        </w:rPr>
      </w:pPr>
      <w:r w:rsidRPr="00903DBA">
        <w:rPr>
          <w:highlight w:val="white"/>
        </w:rPr>
        <w:lastRenderedPageBreak/>
        <w:t xml:space="preserve">      </w:t>
      </w:r>
      <w:r w:rsidR="003C3CAF" w:rsidRPr="00903DBA">
        <w:rPr>
          <w:highlight w:val="white"/>
        </w:rPr>
        <w:t>GenerateDependencyFile</w:t>
      </w:r>
      <w:r w:rsidRPr="00903DBA">
        <w:rPr>
          <w:highlight w:val="white"/>
        </w:rPr>
        <w:t>(</w:t>
      </w:r>
      <w:r w:rsidR="004653C0" w:rsidRPr="00903DBA">
        <w:rPr>
          <w:highlight w:val="white"/>
        </w:rPr>
        <w:t>file</w:t>
      </w:r>
      <w:r w:rsidRPr="00903DBA">
        <w:rPr>
          <w:highlight w:val="white"/>
        </w:rPr>
        <w:t>, preprocessor.IncludeSet);</w:t>
      </w:r>
    </w:p>
    <w:p w14:paraId="1A889E29" w14:textId="04C7BE05" w:rsidR="00FD66CA" w:rsidRPr="00903DBA" w:rsidRDefault="00FD66CA" w:rsidP="00375C15">
      <w:pPr>
        <w:rPr>
          <w:highlight w:val="white"/>
        </w:rPr>
      </w:pPr>
      <w:r w:rsidRPr="00903DBA">
        <w:rPr>
          <w:highlight w:val="white"/>
        </w:rPr>
        <w:t xml:space="preserve">We </w:t>
      </w:r>
      <w:r w:rsidR="00375C15" w:rsidRPr="00903DBA">
        <w:rPr>
          <w:highlight w:val="white"/>
        </w:rPr>
        <w:t xml:space="preserve">convert the preprocessed </w:t>
      </w:r>
      <w:r w:rsidR="004D2DD1" w:rsidRPr="00903DBA">
        <w:rPr>
          <w:highlight w:val="white"/>
        </w:rPr>
        <w:t xml:space="preserve">source </w:t>
      </w:r>
      <w:r w:rsidR="00375C15" w:rsidRPr="00903DBA">
        <w:rPr>
          <w:highlight w:val="white"/>
        </w:rPr>
        <w:t>code t</w:t>
      </w:r>
      <w:r w:rsidR="00F56E0A" w:rsidRPr="00903DBA">
        <w:rPr>
          <w:highlight w:val="white"/>
        </w:rPr>
        <w:t xml:space="preserve">o </w:t>
      </w:r>
      <w:r w:rsidR="00375C15" w:rsidRPr="00903DBA">
        <w:rPr>
          <w:highlight w:val="white"/>
        </w:rPr>
        <w:t>a byte array, that we use as input in a memory stream, that finally become input to the scanner.</w:t>
      </w:r>
    </w:p>
    <w:p w14:paraId="79CA87FD" w14:textId="77777777" w:rsidR="00916335" w:rsidRPr="00903DBA" w:rsidRDefault="00916335" w:rsidP="00916335">
      <w:pPr>
        <w:pStyle w:val="Code"/>
        <w:rPr>
          <w:highlight w:val="white"/>
        </w:rPr>
      </w:pPr>
      <w:r w:rsidRPr="00903DBA">
        <w:rPr>
          <w:highlight w:val="white"/>
        </w:rPr>
        <w:t xml:space="preserve">      byte[] byteArray =</w:t>
      </w:r>
    </w:p>
    <w:p w14:paraId="55755E5E" w14:textId="5E29B72F" w:rsidR="00916335" w:rsidRPr="00903DBA" w:rsidRDefault="00916335" w:rsidP="00916335">
      <w:pPr>
        <w:pStyle w:val="Code"/>
        <w:rPr>
          <w:highlight w:val="white"/>
        </w:rPr>
      </w:pPr>
      <w:r w:rsidRPr="00903DBA">
        <w:rPr>
          <w:highlight w:val="white"/>
        </w:rPr>
        <w:t xml:space="preserve">        Encoding.ASCII.GetBytes(preprocessor.PreprocessedCode);</w:t>
      </w:r>
    </w:p>
    <w:p w14:paraId="12B21ADC" w14:textId="77777777" w:rsidR="00916335" w:rsidRPr="00903DBA" w:rsidRDefault="00916335" w:rsidP="00916335">
      <w:pPr>
        <w:pStyle w:val="Code"/>
        <w:rPr>
          <w:highlight w:val="white"/>
        </w:rPr>
      </w:pPr>
      <w:r w:rsidRPr="00903DBA">
        <w:rPr>
          <w:highlight w:val="white"/>
        </w:rPr>
        <w:t xml:space="preserve">      MemoryStream memoryStream = new MemoryStream(byteArray);</w:t>
      </w:r>
    </w:p>
    <w:p w14:paraId="55BD342D" w14:textId="77777777" w:rsidR="00916335" w:rsidRPr="00903DBA" w:rsidRDefault="00916335" w:rsidP="00916335">
      <w:pPr>
        <w:pStyle w:val="Code"/>
        <w:rPr>
          <w:highlight w:val="white"/>
        </w:rPr>
      </w:pPr>
      <w:r w:rsidRPr="00903DBA">
        <w:rPr>
          <w:highlight w:val="white"/>
        </w:rPr>
        <w:t xml:space="preserve">      CCompiler_Main.Scanner scanner =</w:t>
      </w:r>
    </w:p>
    <w:p w14:paraId="56877C69" w14:textId="77777777" w:rsidR="00916335" w:rsidRPr="00903DBA" w:rsidRDefault="00916335" w:rsidP="00916335">
      <w:pPr>
        <w:pStyle w:val="Code"/>
        <w:rPr>
          <w:highlight w:val="white"/>
        </w:rPr>
      </w:pPr>
      <w:r w:rsidRPr="00903DBA">
        <w:rPr>
          <w:highlight w:val="white"/>
        </w:rPr>
        <w:t xml:space="preserve">        new CCompiler_Main.Scanner(memoryStream);</w:t>
      </w:r>
    </w:p>
    <w:p w14:paraId="3D9B2902" w14:textId="2EE322F3" w:rsidR="000848EB" w:rsidRPr="00903DBA" w:rsidRDefault="00A02EAE" w:rsidP="00A02EAE">
      <w:pPr>
        <w:rPr>
          <w:highlight w:val="white"/>
        </w:rPr>
      </w:pPr>
      <w:r w:rsidRPr="00903DBA">
        <w:rPr>
          <w:highlight w:val="white"/>
        </w:rPr>
        <w:t>We set the root symbol table to represent the global space of the source code and parse the source code.</w:t>
      </w:r>
      <w:r w:rsidR="00EE1973" w:rsidRPr="00903DBA">
        <w:rPr>
          <w:highlight w:val="white"/>
        </w:rPr>
        <w:t xml:space="preserve"> The </w:t>
      </w:r>
      <w:r w:rsidR="00EE1973" w:rsidRPr="00903DBA">
        <w:rPr>
          <w:rStyle w:val="KeyWord0"/>
          <w:highlight w:val="white"/>
        </w:rPr>
        <w:t>Path</w:t>
      </w:r>
      <w:r w:rsidR="00EE1973" w:rsidRPr="00903DBA">
        <w:rPr>
          <w:highlight w:val="white"/>
        </w:rPr>
        <w:t xml:space="preserve"> and </w:t>
      </w:r>
      <w:r w:rsidR="00EE1973" w:rsidRPr="00903DBA">
        <w:rPr>
          <w:rStyle w:val="KeyWord0"/>
          <w:highlight w:val="white"/>
        </w:rPr>
        <w:t>Line</w:t>
      </w:r>
      <w:r w:rsidR="00EE1973" w:rsidRPr="00903DBA">
        <w:rPr>
          <w:highlight w:val="white"/>
        </w:rPr>
        <w:t xml:space="preserve"> fields of the scanner is initialized </w:t>
      </w:r>
      <w:proofErr w:type="gramStart"/>
      <w:r w:rsidR="00EE1973" w:rsidRPr="00903DBA">
        <w:rPr>
          <w:highlight w:val="white"/>
        </w:rPr>
        <w:t>in order to</w:t>
      </w:r>
      <w:proofErr w:type="gramEnd"/>
      <w:r w:rsidR="00EE1973" w:rsidRPr="00903DBA">
        <w:rPr>
          <w:highlight w:val="white"/>
        </w:rPr>
        <w:t xml:space="preserve"> </w:t>
      </w:r>
      <w:r w:rsidR="004D2DD1" w:rsidRPr="00903DBA">
        <w:rPr>
          <w:highlight w:val="white"/>
        </w:rPr>
        <w:t xml:space="preserve">report the correct file and number in cases of </w:t>
      </w:r>
      <w:r w:rsidR="00EE1973" w:rsidRPr="00903DBA">
        <w:rPr>
          <w:highlight w:val="white"/>
        </w:rPr>
        <w:t>error messages.</w:t>
      </w:r>
      <w:r w:rsidR="004D2DD1" w:rsidRPr="00903DBA">
        <w:rPr>
          <w:highlight w:val="white"/>
        </w:rPr>
        <w:t xml:space="preserve"> If the parser encounters an error, it returns false and we report a syntax error.</w:t>
      </w:r>
    </w:p>
    <w:p w14:paraId="0481116A" w14:textId="77777777" w:rsidR="000848EB" w:rsidRPr="00903DBA" w:rsidRDefault="000848EB" w:rsidP="000848EB">
      <w:pPr>
        <w:pStyle w:val="Code"/>
        <w:rPr>
          <w:highlight w:val="white"/>
        </w:rPr>
      </w:pPr>
      <w:r w:rsidRPr="00903DBA">
        <w:rPr>
          <w:highlight w:val="white"/>
        </w:rPr>
        <w:t xml:space="preserve">      try {</w:t>
      </w:r>
    </w:p>
    <w:p w14:paraId="6685C142" w14:textId="77777777" w:rsidR="000848EB" w:rsidRPr="00903DBA" w:rsidRDefault="000848EB" w:rsidP="000848EB">
      <w:pPr>
        <w:pStyle w:val="Code"/>
        <w:rPr>
          <w:highlight w:val="white"/>
        </w:rPr>
      </w:pPr>
      <w:r w:rsidRPr="00903DBA">
        <w:rPr>
          <w:highlight w:val="white"/>
        </w:rPr>
        <w:t xml:space="preserve">        SymbolTable.CurrentTable = new SymbolTable(null, Scope.Global);</w:t>
      </w:r>
    </w:p>
    <w:p w14:paraId="10F7B5DD" w14:textId="77777777" w:rsidR="000848EB" w:rsidRPr="00903DBA" w:rsidRDefault="000848EB" w:rsidP="000848EB">
      <w:pPr>
        <w:pStyle w:val="Code"/>
        <w:rPr>
          <w:highlight w:val="white"/>
        </w:rPr>
      </w:pPr>
      <w:r w:rsidRPr="00903DBA">
        <w:rPr>
          <w:highlight w:val="white"/>
        </w:rPr>
        <w:t xml:space="preserve">        CCompiler_Main.Parser parser = new CCompiler_Main.Parser(scanner);</w:t>
      </w:r>
    </w:p>
    <w:p w14:paraId="0A0888F3" w14:textId="77777777" w:rsidR="000848EB" w:rsidRPr="00903DBA" w:rsidRDefault="000848EB" w:rsidP="000848EB">
      <w:pPr>
        <w:pStyle w:val="Code"/>
        <w:rPr>
          <w:highlight w:val="white"/>
        </w:rPr>
      </w:pPr>
      <w:r w:rsidRPr="00903DBA">
        <w:rPr>
          <w:highlight w:val="white"/>
        </w:rPr>
        <w:t xml:space="preserve">        Assert.Error(parser.Parse(), Message.Syntax_error);</w:t>
      </w:r>
    </w:p>
    <w:p w14:paraId="047A8575" w14:textId="77777777" w:rsidR="000848EB" w:rsidRPr="00903DBA" w:rsidRDefault="000848EB" w:rsidP="000848EB">
      <w:pPr>
        <w:pStyle w:val="Code"/>
        <w:rPr>
          <w:highlight w:val="white"/>
        </w:rPr>
      </w:pPr>
      <w:r w:rsidRPr="00903DBA">
        <w:rPr>
          <w:highlight w:val="white"/>
        </w:rPr>
        <w:t xml:space="preserve">      }</w:t>
      </w:r>
    </w:p>
    <w:p w14:paraId="6B5E8F4D" w14:textId="77777777" w:rsidR="000848EB" w:rsidRPr="00903DBA" w:rsidRDefault="000848EB" w:rsidP="000848EB">
      <w:pPr>
        <w:pStyle w:val="Code"/>
        <w:rPr>
          <w:highlight w:val="white"/>
        </w:rPr>
      </w:pPr>
      <w:r w:rsidRPr="00903DBA">
        <w:rPr>
          <w:highlight w:val="white"/>
        </w:rPr>
        <w:t xml:space="preserve">      catch (IOException ioException) {</w:t>
      </w:r>
    </w:p>
    <w:p w14:paraId="25AC66D9" w14:textId="77777777" w:rsidR="000848EB" w:rsidRPr="00903DBA" w:rsidRDefault="000848EB" w:rsidP="000848EB">
      <w:pPr>
        <w:pStyle w:val="Code"/>
        <w:rPr>
          <w:highlight w:val="white"/>
        </w:rPr>
      </w:pPr>
      <w:r w:rsidRPr="00903DBA">
        <w:rPr>
          <w:highlight w:val="white"/>
        </w:rPr>
        <w:t xml:space="preserve">        Assert.Error(false, ioException.StackTrace, Message.Syntax_error);</w:t>
      </w:r>
    </w:p>
    <w:p w14:paraId="61F25FA2" w14:textId="77777777" w:rsidR="000848EB" w:rsidRPr="00903DBA" w:rsidRDefault="000848EB" w:rsidP="000848EB">
      <w:pPr>
        <w:pStyle w:val="Code"/>
        <w:rPr>
          <w:highlight w:val="white"/>
        </w:rPr>
      </w:pPr>
      <w:r w:rsidRPr="00903DBA">
        <w:rPr>
          <w:highlight w:val="white"/>
        </w:rPr>
        <w:t xml:space="preserve">      }</w:t>
      </w:r>
    </w:p>
    <w:p w14:paraId="02827656" w14:textId="21296014" w:rsidR="009842AA" w:rsidRPr="00903DBA" w:rsidRDefault="009842AA" w:rsidP="009842AA">
      <w:pPr>
        <w:rPr>
          <w:highlight w:val="white"/>
        </w:rPr>
      </w:pPr>
      <w:r w:rsidRPr="00903DBA">
        <w:rPr>
          <w:highlight w:val="white"/>
        </w:rPr>
        <w:t xml:space="preserve">The result of the parsing is the </w:t>
      </w:r>
      <w:r w:rsidR="00B52224" w:rsidRPr="00903DBA">
        <w:rPr>
          <w:rStyle w:val="KeyWord0"/>
          <w:highlight w:val="white"/>
        </w:rPr>
        <w:t>SymbolTable.GlobalStaticSet</w:t>
      </w:r>
      <w:r w:rsidRPr="00903DBA">
        <w:rPr>
          <w:highlight w:val="white"/>
        </w:rPr>
        <w:t xml:space="preserve"> set, holding a set of static symbols, such as functions and static variables. </w:t>
      </w:r>
      <w:r w:rsidR="00B2097E" w:rsidRPr="00903DBA">
        <w:rPr>
          <w:highlight w:val="white"/>
        </w:rPr>
        <w:t>The resulting assembly file</w:t>
      </w:r>
      <w:r w:rsidR="00C61593" w:rsidRPr="00903DBA">
        <w:rPr>
          <w:highlight w:val="white"/>
        </w:rPr>
        <w:t xml:space="preserve"> shall</w:t>
      </w:r>
      <w:r w:rsidR="00B2097E" w:rsidRPr="00903DBA">
        <w:rPr>
          <w:highlight w:val="white"/>
        </w:rPr>
        <w:t xml:space="preserve"> </w:t>
      </w:r>
      <w:proofErr w:type="gramStart"/>
      <w:r w:rsidR="00B2097E" w:rsidRPr="00903DBA">
        <w:rPr>
          <w:highlight w:val="white"/>
        </w:rPr>
        <w:t>is</w:t>
      </w:r>
      <w:proofErr w:type="gramEnd"/>
      <w:r w:rsidR="00B2097E" w:rsidRPr="00903DBA">
        <w:rPr>
          <w:highlight w:val="white"/>
        </w:rPr>
        <w:t xml:space="preserve"> made up by three parts:</w:t>
      </w:r>
    </w:p>
    <w:p w14:paraId="083C5B08" w14:textId="6C79FA66" w:rsidR="00B2097E" w:rsidRPr="00903DBA" w:rsidRDefault="00B2097E" w:rsidP="00477426">
      <w:pPr>
        <w:pStyle w:val="SourceCodeBoxText"/>
        <w:framePr w:wrap="around"/>
        <w:rPr>
          <w:highlight w:val="white"/>
        </w:rPr>
      </w:pPr>
      <w:r w:rsidRPr="00903DBA">
        <w:rPr>
          <w:rStyle w:val="KeyWord0"/>
          <w:highlight w:val="white"/>
        </w:rPr>
        <w:t>Extern</w:t>
      </w:r>
      <w:r w:rsidRPr="00903DBA">
        <w:rPr>
          <w:highlight w:val="white"/>
        </w:rPr>
        <w:t>. The names of objects defined in other files</w:t>
      </w:r>
      <w:r w:rsidR="00AE46DE" w:rsidRPr="00903DBA">
        <w:rPr>
          <w:highlight w:val="white"/>
        </w:rPr>
        <w:t xml:space="preserve"> and accessible in this file.</w:t>
      </w:r>
    </w:p>
    <w:p w14:paraId="56077172" w14:textId="3327D7C5" w:rsidR="00B2097E" w:rsidRPr="00903DBA" w:rsidRDefault="009741E5" w:rsidP="00477426">
      <w:pPr>
        <w:pStyle w:val="SourceCodeBoxText"/>
        <w:framePr w:wrap="around"/>
        <w:rPr>
          <w:highlight w:val="white"/>
        </w:rPr>
      </w:pPr>
      <w:r w:rsidRPr="00903DBA">
        <w:rPr>
          <w:rStyle w:val="KeyWord0"/>
          <w:highlight w:val="white"/>
        </w:rPr>
        <w:t>Global</w:t>
      </w:r>
      <w:r w:rsidRPr="00903DBA">
        <w:rPr>
          <w:highlight w:val="white"/>
        </w:rPr>
        <w:t xml:space="preserve">. The names of objects defined in </w:t>
      </w:r>
      <w:r w:rsidR="00AE46DE" w:rsidRPr="00903DBA">
        <w:rPr>
          <w:highlight w:val="white"/>
        </w:rPr>
        <w:t xml:space="preserve">this </w:t>
      </w:r>
      <w:r w:rsidRPr="00903DBA">
        <w:rPr>
          <w:highlight w:val="white"/>
        </w:rPr>
        <w:t xml:space="preserve">file and </w:t>
      </w:r>
      <w:r w:rsidR="00AE46DE" w:rsidRPr="00903DBA">
        <w:rPr>
          <w:highlight w:val="white"/>
        </w:rPr>
        <w:t>accessible</w:t>
      </w:r>
      <w:r w:rsidRPr="00903DBA">
        <w:rPr>
          <w:highlight w:val="white"/>
        </w:rPr>
        <w:t xml:space="preserve"> in other files.</w:t>
      </w:r>
    </w:p>
    <w:p w14:paraId="00F5CC12" w14:textId="1EA4A972" w:rsidR="009741E5" w:rsidRPr="00903DBA" w:rsidRDefault="009741E5" w:rsidP="00477426">
      <w:pPr>
        <w:pStyle w:val="SourceCodeBoxText"/>
        <w:framePr w:wrap="around"/>
        <w:rPr>
          <w:highlight w:val="white"/>
        </w:rPr>
      </w:pPr>
      <w:r w:rsidRPr="00903DBA">
        <w:rPr>
          <w:rStyle w:val="KeyWord0"/>
          <w:highlight w:val="white"/>
        </w:rPr>
        <w:t>Code</w:t>
      </w:r>
      <w:r w:rsidRPr="00903DBA">
        <w:rPr>
          <w:highlight w:val="white"/>
        </w:rPr>
        <w:t>. The actual assembly code</w:t>
      </w:r>
      <w:r w:rsidR="00C61593" w:rsidRPr="00903DBA">
        <w:rPr>
          <w:highlight w:val="white"/>
        </w:rPr>
        <w:t xml:space="preserve"> of the symbols of </w:t>
      </w:r>
      <w:r w:rsidR="005C0B13" w:rsidRPr="00903DBA">
        <w:rPr>
          <w:highlight w:val="white"/>
        </w:rPr>
        <w:t>the global static set</w:t>
      </w:r>
      <w:r w:rsidR="00C61593" w:rsidRPr="00903DBA">
        <w:rPr>
          <w:highlight w:val="white"/>
        </w:rPr>
        <w:t>.</w:t>
      </w:r>
    </w:p>
    <w:p w14:paraId="394812E9" w14:textId="1CCBDB4E" w:rsidR="009741E5" w:rsidRPr="00903DBA" w:rsidRDefault="009741E5" w:rsidP="009741E5">
      <w:pPr>
        <w:rPr>
          <w:highlight w:val="white"/>
        </w:rPr>
      </w:pPr>
      <w:r w:rsidRPr="00903DBA">
        <w:rPr>
          <w:highlight w:val="white"/>
        </w:rPr>
        <w:t>We start by defining the tot</w:t>
      </w:r>
      <w:r w:rsidR="00033D0F" w:rsidRPr="00903DBA">
        <w:rPr>
          <w:highlight w:val="white"/>
        </w:rPr>
        <w:t>a</w:t>
      </w:r>
      <w:r w:rsidRPr="00903DBA">
        <w:rPr>
          <w:highlight w:val="white"/>
        </w:rPr>
        <w:t xml:space="preserve">l extern set; that is, the </w:t>
      </w:r>
      <w:r w:rsidR="00564075" w:rsidRPr="00903DBA">
        <w:rPr>
          <w:highlight w:val="white"/>
        </w:rPr>
        <w:t xml:space="preserve">union of the extern sets of the symbol in </w:t>
      </w:r>
      <w:r w:rsidR="005C0B13" w:rsidRPr="00903DBA">
        <w:rPr>
          <w:highlight w:val="white"/>
        </w:rPr>
        <w:t>the global static set</w:t>
      </w:r>
      <w:r w:rsidR="00564075" w:rsidRPr="00903DBA">
        <w:rPr>
          <w:highlight w:val="white"/>
        </w:rPr>
        <w:t xml:space="preserve"> of the file.</w:t>
      </w:r>
    </w:p>
    <w:p w14:paraId="1D194433" w14:textId="77777777" w:rsidR="008F3070" w:rsidRPr="00903DBA" w:rsidRDefault="008F3070" w:rsidP="009842AA">
      <w:pPr>
        <w:pStyle w:val="Code"/>
        <w:rPr>
          <w:highlight w:val="white"/>
        </w:rPr>
      </w:pPr>
      <w:r w:rsidRPr="00903DBA">
        <w:rPr>
          <w:highlight w:val="white"/>
        </w:rPr>
        <w:t xml:space="preserve">      if (Start.Linux) {</w:t>
      </w:r>
    </w:p>
    <w:p w14:paraId="6D5A1C7C" w14:textId="50B6FB42" w:rsidR="008F3070" w:rsidRPr="00903DBA" w:rsidRDefault="008F3070" w:rsidP="009842AA">
      <w:pPr>
        <w:pStyle w:val="Code"/>
        <w:rPr>
          <w:highlight w:val="white"/>
        </w:rPr>
      </w:pPr>
      <w:r w:rsidRPr="00903DBA">
        <w:rPr>
          <w:highlight w:val="white"/>
        </w:rPr>
        <w:t xml:space="preserve">        ISet&lt;string&gt; </w:t>
      </w:r>
      <w:r w:rsidR="00AE54FA" w:rsidRPr="00903DBA">
        <w:rPr>
          <w:highlight w:val="white"/>
        </w:rPr>
        <w:t>totalExternSet</w:t>
      </w:r>
      <w:r w:rsidRPr="00903DBA">
        <w:rPr>
          <w:highlight w:val="white"/>
        </w:rPr>
        <w:t xml:space="preserve"> = new HashSet&lt;string&gt;();</w:t>
      </w:r>
    </w:p>
    <w:p w14:paraId="3503B796" w14:textId="77777777" w:rsidR="008F3070" w:rsidRPr="00903DBA" w:rsidRDefault="008F3070" w:rsidP="009842AA">
      <w:pPr>
        <w:pStyle w:val="Code"/>
        <w:rPr>
          <w:highlight w:val="white"/>
        </w:rPr>
      </w:pPr>
      <w:r w:rsidRPr="00903DBA">
        <w:rPr>
          <w:highlight w:val="white"/>
        </w:rPr>
        <w:t xml:space="preserve">                     </w:t>
      </w:r>
    </w:p>
    <w:p w14:paraId="6AA6B6C1" w14:textId="79B0D42D"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18BDEBF9" w14:textId="77777777" w:rsidR="008F3070" w:rsidRPr="00903DBA" w:rsidRDefault="008F3070" w:rsidP="009842AA">
      <w:pPr>
        <w:pStyle w:val="Code"/>
        <w:rPr>
          <w:highlight w:val="white"/>
        </w:rPr>
      </w:pPr>
      <w:r w:rsidRPr="00903DBA">
        <w:rPr>
          <w:highlight w:val="white"/>
        </w:rPr>
        <w:t xml:space="preserve">          StaticSymbolLinux staticSymbolLinux =</w:t>
      </w:r>
    </w:p>
    <w:p w14:paraId="49126B79" w14:textId="77777777" w:rsidR="008F3070" w:rsidRPr="00903DBA" w:rsidRDefault="008F3070" w:rsidP="009842AA">
      <w:pPr>
        <w:pStyle w:val="Code"/>
        <w:rPr>
          <w:highlight w:val="white"/>
        </w:rPr>
      </w:pPr>
      <w:r w:rsidRPr="00903DBA">
        <w:rPr>
          <w:highlight w:val="white"/>
        </w:rPr>
        <w:t xml:space="preserve">            (StaticSymbolLinux) staticSymbol;</w:t>
      </w:r>
    </w:p>
    <w:p w14:paraId="62B1EDC0" w14:textId="0F2637B6"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.UnionWith(staticSymbolLinux.ExternSet);</w:t>
      </w:r>
    </w:p>
    <w:p w14:paraId="5EFAD50F" w14:textId="77777777" w:rsidR="008F3070" w:rsidRPr="00903DBA" w:rsidRDefault="008F3070" w:rsidP="009842AA">
      <w:pPr>
        <w:pStyle w:val="Code"/>
        <w:rPr>
          <w:highlight w:val="white"/>
        </w:rPr>
      </w:pPr>
      <w:r w:rsidRPr="00903DBA">
        <w:rPr>
          <w:highlight w:val="white"/>
        </w:rPr>
        <w:t xml:space="preserve">        }</w:t>
      </w:r>
    </w:p>
    <w:p w14:paraId="57CC9962" w14:textId="17323C4D" w:rsidR="008F3070" w:rsidRPr="00903DBA" w:rsidRDefault="00564075" w:rsidP="00564075">
      <w:pPr>
        <w:rPr>
          <w:highlight w:val="white"/>
        </w:rPr>
      </w:pPr>
      <w:r w:rsidRPr="00903DBA">
        <w:rPr>
          <w:highlight w:val="white"/>
        </w:rPr>
        <w:t xml:space="preserve">We remove the names of the symbols of </w:t>
      </w:r>
      <w:r w:rsidR="005C0B13" w:rsidRPr="00903DBA">
        <w:rPr>
          <w:highlight w:val="white"/>
        </w:rPr>
        <w:t>the global static set</w:t>
      </w:r>
      <w:r w:rsidRPr="00903DBA">
        <w:rPr>
          <w:highlight w:val="white"/>
        </w:rPr>
        <w:t xml:space="preserve">, since </w:t>
      </w:r>
      <w:r w:rsidR="002B043B" w:rsidRPr="00903DBA">
        <w:rPr>
          <w:highlight w:val="white"/>
        </w:rPr>
        <w:t xml:space="preserve">objects defined in this file </w:t>
      </w:r>
      <w:r w:rsidR="00E25D73" w:rsidRPr="00903DBA">
        <w:rPr>
          <w:highlight w:val="white"/>
        </w:rPr>
        <w:t xml:space="preserve">are accessible in this file and </w:t>
      </w:r>
      <w:r w:rsidR="002B043B" w:rsidRPr="00903DBA">
        <w:rPr>
          <w:highlight w:val="white"/>
        </w:rPr>
        <w:t>shall not be stated as extern.</w:t>
      </w:r>
    </w:p>
    <w:p w14:paraId="5F2524E2" w14:textId="2152CA33"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2F04DB9A" w14:textId="0EBC400E"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.Remove(staticSymbol.UniqueName);</w:t>
      </w:r>
    </w:p>
    <w:p w14:paraId="68697331" w14:textId="77777777" w:rsidR="008F3070" w:rsidRPr="00903DBA" w:rsidRDefault="008F3070" w:rsidP="009842AA">
      <w:pPr>
        <w:pStyle w:val="Code"/>
        <w:rPr>
          <w:highlight w:val="white"/>
        </w:rPr>
      </w:pPr>
      <w:r w:rsidRPr="00903DBA">
        <w:rPr>
          <w:highlight w:val="white"/>
        </w:rPr>
        <w:t xml:space="preserve">        }</w:t>
      </w:r>
    </w:p>
    <w:p w14:paraId="30750D3F" w14:textId="5C8FDED0" w:rsidR="008F3070" w:rsidRPr="00903DBA" w:rsidRDefault="002B043B" w:rsidP="002B043B">
      <w:pPr>
        <w:rPr>
          <w:highlight w:val="white"/>
        </w:rPr>
      </w:pPr>
      <w:r w:rsidRPr="00903DBA">
        <w:rPr>
          <w:highlight w:val="white"/>
        </w:rPr>
        <w:t xml:space="preserve">Now we are ready to write the actual assembly file, we </w:t>
      </w:r>
      <w:r w:rsidR="00E25D73" w:rsidRPr="00903DBA">
        <w:rPr>
          <w:highlight w:val="white"/>
        </w:rPr>
        <w:t xml:space="preserve">start by </w:t>
      </w:r>
      <w:r w:rsidRPr="00903DBA">
        <w:rPr>
          <w:highlight w:val="white"/>
        </w:rPr>
        <w:t>creat</w:t>
      </w:r>
      <w:r w:rsidR="00E25D73" w:rsidRPr="00903DBA">
        <w:rPr>
          <w:highlight w:val="white"/>
        </w:rPr>
        <w:t>ing</w:t>
      </w:r>
      <w:r w:rsidRPr="00903DBA">
        <w:rPr>
          <w:highlight w:val="white"/>
        </w:rPr>
        <w:t xml:space="preserve"> a file and connect a stream to in.</w:t>
      </w:r>
      <w:r w:rsidR="00703142" w:rsidRPr="00903DBA">
        <w:rPr>
          <w:highlight w:val="white"/>
        </w:rPr>
        <w:t xml:space="preserve"> Is there is </w:t>
      </w:r>
      <w:r w:rsidR="002053C9" w:rsidRPr="00903DBA">
        <w:rPr>
          <w:highlight w:val="white"/>
        </w:rPr>
        <w:t xml:space="preserve">already </w:t>
      </w:r>
      <w:r w:rsidR="00703142" w:rsidRPr="00903DBA">
        <w:rPr>
          <w:highlight w:val="white"/>
        </w:rPr>
        <w:t>a file with the same name, it will be overwritten.</w:t>
      </w:r>
    </w:p>
    <w:p w14:paraId="1589F9B0" w14:textId="77777777" w:rsidR="008F3070" w:rsidRPr="00903DBA" w:rsidRDefault="008F3070" w:rsidP="009842AA">
      <w:pPr>
        <w:pStyle w:val="Code"/>
        <w:rPr>
          <w:highlight w:val="white"/>
        </w:rPr>
      </w:pPr>
      <w:r w:rsidRPr="00903DBA">
        <w:rPr>
          <w:highlight w:val="white"/>
        </w:rPr>
        <w:t xml:space="preserve">        FileInfo assemblyFile = new FileInfo(file.FullName + ".asm");</w:t>
      </w:r>
    </w:p>
    <w:p w14:paraId="54DC5E90" w14:textId="77777777" w:rsidR="008F3070" w:rsidRPr="00903DBA" w:rsidRDefault="008F3070" w:rsidP="009842AA">
      <w:pPr>
        <w:pStyle w:val="Code"/>
        <w:rPr>
          <w:highlight w:val="white"/>
        </w:rPr>
      </w:pPr>
      <w:r w:rsidRPr="00903DBA">
        <w:rPr>
          <w:highlight w:val="white"/>
        </w:rPr>
        <w:t xml:space="preserve">        StreamWriter streamWriter = new StreamWriter(assemblyFile.FullName);</w:t>
      </w:r>
    </w:p>
    <w:p w14:paraId="48487D86" w14:textId="46CFAE4B" w:rsidR="004320AF" w:rsidRPr="00903DBA" w:rsidRDefault="004320AF" w:rsidP="00762B94">
      <w:pPr>
        <w:rPr>
          <w:highlight w:val="white"/>
        </w:rPr>
      </w:pPr>
      <w:r w:rsidRPr="00903DBA">
        <w:rPr>
          <w:highlight w:val="white"/>
        </w:rPr>
        <w:lastRenderedPageBreak/>
        <w:t>We iterate through the symbol</w:t>
      </w:r>
      <w:r w:rsidR="00236554" w:rsidRPr="00903DBA">
        <w:rPr>
          <w:highlight w:val="white"/>
        </w:rPr>
        <w:t>s</w:t>
      </w:r>
      <w:r w:rsidRPr="00903DBA">
        <w:rPr>
          <w:highlight w:val="white"/>
        </w:rPr>
        <w:t xml:space="preserve"> and add the names of all symbol</w:t>
      </w:r>
      <w:r w:rsidR="00236554" w:rsidRPr="00903DBA">
        <w:rPr>
          <w:highlight w:val="white"/>
        </w:rPr>
        <w:t xml:space="preserve">, with the exceptions of the symbols </w:t>
      </w:r>
      <w:r w:rsidRPr="00903DBA">
        <w:rPr>
          <w:highlight w:val="white"/>
        </w:rPr>
        <w:t>with</w:t>
      </w:r>
      <w:r w:rsidR="00236554" w:rsidRPr="00903DBA">
        <w:rPr>
          <w:highlight w:val="white"/>
        </w:rPr>
        <w:t>out</w:t>
      </w:r>
      <w:r w:rsidRPr="00903DBA">
        <w:rPr>
          <w:highlight w:val="white"/>
        </w:rPr>
        <w:t xml:space="preserve"> external linkage</w:t>
      </w:r>
      <w:r w:rsidR="00762B94" w:rsidRPr="00903DBA">
        <w:rPr>
          <w:highlight w:val="white"/>
        </w:rPr>
        <w:t xml:space="preserve"> (which have</w:t>
      </w:r>
      <w:r w:rsidRPr="00903DBA">
        <w:rPr>
          <w:highlight w:val="white"/>
        </w:rPr>
        <w:t xml:space="preserve"> </w:t>
      </w:r>
      <w:r w:rsidR="00762B94" w:rsidRPr="00903DBA">
        <w:rPr>
          <w:highlight w:val="white"/>
        </w:rPr>
        <w:t>a separator id</w:t>
      </w:r>
      <w:r w:rsidR="001F62D0" w:rsidRPr="00903DBA">
        <w:rPr>
          <w:highlight w:val="white"/>
        </w:rPr>
        <w:t>entifier</w:t>
      </w:r>
      <w:r w:rsidR="00762B94" w:rsidRPr="00903DBA">
        <w:rPr>
          <w:highlight w:val="white"/>
        </w:rPr>
        <w:t xml:space="preserve"> in their names) and </w:t>
      </w:r>
      <w:r w:rsidR="00236554" w:rsidRPr="00903DBA">
        <w:rPr>
          <w:highlight w:val="white"/>
        </w:rPr>
        <w:t>symbols</w:t>
      </w:r>
      <w:r w:rsidR="00762B94" w:rsidRPr="00903DBA">
        <w:rPr>
          <w:highlight w:val="white"/>
        </w:rPr>
        <w:t xml:space="preserve"> </w:t>
      </w:r>
      <w:r w:rsidR="001F62D0" w:rsidRPr="00903DBA">
        <w:rPr>
          <w:highlight w:val="white"/>
        </w:rPr>
        <w:t>that represent</w:t>
      </w:r>
      <w:r w:rsidR="00236554" w:rsidRPr="00903DBA">
        <w:rPr>
          <w:highlight w:val="white"/>
        </w:rPr>
        <w:t>s</w:t>
      </w:r>
      <w:r w:rsidR="001F62D0" w:rsidRPr="00903DBA">
        <w:rPr>
          <w:highlight w:val="white"/>
        </w:rPr>
        <w:t xml:space="preserve"> constant values (which have a numeric identifier in their names). Neither </w:t>
      </w:r>
      <w:r w:rsidR="00A41640" w:rsidRPr="00903DBA">
        <w:rPr>
          <w:highlight w:val="white"/>
        </w:rPr>
        <w:t>symbols</w:t>
      </w:r>
      <w:r w:rsidR="001F62D0" w:rsidRPr="00903DBA">
        <w:rPr>
          <w:highlight w:val="white"/>
        </w:rPr>
        <w:t xml:space="preserve"> without </w:t>
      </w:r>
      <w:r w:rsidR="0089524F" w:rsidRPr="00903DBA">
        <w:rPr>
          <w:highlight w:val="white"/>
        </w:rPr>
        <w:t xml:space="preserve">external linkage nor value </w:t>
      </w:r>
      <w:r w:rsidR="00A41640" w:rsidRPr="00903DBA">
        <w:rPr>
          <w:highlight w:val="white"/>
        </w:rPr>
        <w:t xml:space="preserve">symbol </w:t>
      </w:r>
      <w:r w:rsidR="0089524F" w:rsidRPr="00903DBA">
        <w:rPr>
          <w:highlight w:val="white"/>
        </w:rPr>
        <w:t>shall be visible for other files.</w:t>
      </w:r>
    </w:p>
    <w:p w14:paraId="0990741C" w14:textId="7835CC6B"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05C2FABE" w14:textId="77777777" w:rsidR="008F3070" w:rsidRPr="00903DBA" w:rsidRDefault="008F3070" w:rsidP="009842AA">
      <w:pPr>
        <w:pStyle w:val="Code"/>
        <w:rPr>
          <w:highlight w:val="white"/>
        </w:rPr>
      </w:pPr>
      <w:r w:rsidRPr="00903DBA">
        <w:rPr>
          <w:highlight w:val="white"/>
        </w:rPr>
        <w:t xml:space="preserve">          if (!staticSymbol.UniqueName.Contains(Symbol.SeparatorId) &amp;&amp;</w:t>
      </w:r>
    </w:p>
    <w:p w14:paraId="2419F0B7" w14:textId="77777777" w:rsidR="008F3070" w:rsidRPr="00903DBA" w:rsidRDefault="008F3070" w:rsidP="009842AA">
      <w:pPr>
        <w:pStyle w:val="Code"/>
        <w:rPr>
          <w:highlight w:val="white"/>
        </w:rPr>
      </w:pPr>
      <w:r w:rsidRPr="00903DBA">
        <w:rPr>
          <w:highlight w:val="white"/>
        </w:rPr>
        <w:t xml:space="preserve">              !staticSymbol.UniqueName.Contains(Symbol.NumberId)) {</w:t>
      </w:r>
    </w:p>
    <w:p w14:paraId="12345DF9" w14:textId="77777777" w:rsidR="008F3070" w:rsidRPr="00903DBA" w:rsidRDefault="008F3070" w:rsidP="009842AA">
      <w:pPr>
        <w:pStyle w:val="Code"/>
        <w:rPr>
          <w:highlight w:val="white"/>
        </w:rPr>
      </w:pPr>
      <w:r w:rsidRPr="00903DBA">
        <w:rPr>
          <w:highlight w:val="white"/>
        </w:rPr>
        <w:t xml:space="preserve">            streamWriter.WriteLine("\tglobal " + staticSymbol.UniqueName);</w:t>
      </w:r>
    </w:p>
    <w:p w14:paraId="7E05C37D" w14:textId="77777777" w:rsidR="008F3070" w:rsidRPr="00903DBA" w:rsidRDefault="008F3070" w:rsidP="009842AA">
      <w:pPr>
        <w:pStyle w:val="Code"/>
        <w:rPr>
          <w:highlight w:val="white"/>
        </w:rPr>
      </w:pPr>
      <w:r w:rsidRPr="00903DBA">
        <w:rPr>
          <w:highlight w:val="white"/>
        </w:rPr>
        <w:t xml:space="preserve">          }</w:t>
      </w:r>
    </w:p>
    <w:p w14:paraId="3E298ECB" w14:textId="77777777" w:rsidR="008F3070" w:rsidRPr="00903DBA" w:rsidRDefault="008F3070" w:rsidP="009842AA">
      <w:pPr>
        <w:pStyle w:val="Code"/>
        <w:rPr>
          <w:highlight w:val="white"/>
        </w:rPr>
      </w:pPr>
      <w:r w:rsidRPr="00903DBA">
        <w:rPr>
          <w:highlight w:val="white"/>
        </w:rPr>
        <w:t xml:space="preserve">        }</w:t>
      </w:r>
    </w:p>
    <w:p w14:paraId="5B57C94D" w14:textId="77777777" w:rsidR="008F3070" w:rsidRPr="00903DBA" w:rsidRDefault="008F3070" w:rsidP="009842AA">
      <w:pPr>
        <w:pStyle w:val="Code"/>
        <w:rPr>
          <w:highlight w:val="white"/>
        </w:rPr>
      </w:pPr>
      <w:r w:rsidRPr="00903DBA">
        <w:rPr>
          <w:highlight w:val="white"/>
        </w:rPr>
        <w:t xml:space="preserve">        streamWriter.WriteLine();</w:t>
      </w:r>
    </w:p>
    <w:p w14:paraId="51D27AB8" w14:textId="01346041" w:rsidR="008F3070" w:rsidRPr="00903DBA" w:rsidRDefault="0089524F" w:rsidP="0089524F">
      <w:pPr>
        <w:rPr>
          <w:highlight w:val="white"/>
        </w:rPr>
      </w:pPr>
      <w:r w:rsidRPr="00903DBA">
        <w:rPr>
          <w:highlight w:val="white"/>
        </w:rPr>
        <w:t>Then we add the names of all extern references.</w:t>
      </w:r>
    </w:p>
    <w:p w14:paraId="12BAC654" w14:textId="6F099FC9" w:rsidR="008F3070" w:rsidRPr="00903DBA" w:rsidRDefault="008F3070" w:rsidP="009842AA">
      <w:pPr>
        <w:pStyle w:val="Code"/>
        <w:rPr>
          <w:highlight w:val="white"/>
        </w:rPr>
      </w:pPr>
      <w:r w:rsidRPr="00903DBA">
        <w:rPr>
          <w:highlight w:val="white"/>
        </w:rPr>
        <w:t xml:space="preserve">        foreach (string externName in </w:t>
      </w:r>
      <w:r w:rsidR="00AE54FA" w:rsidRPr="00903DBA">
        <w:rPr>
          <w:highlight w:val="white"/>
        </w:rPr>
        <w:t>totalExternSet</w:t>
      </w:r>
      <w:r w:rsidRPr="00903DBA">
        <w:rPr>
          <w:highlight w:val="white"/>
        </w:rPr>
        <w:t>) {</w:t>
      </w:r>
    </w:p>
    <w:p w14:paraId="2257440F" w14:textId="77777777" w:rsidR="008F3070" w:rsidRPr="00903DBA" w:rsidRDefault="008F3070" w:rsidP="009842AA">
      <w:pPr>
        <w:pStyle w:val="Code"/>
        <w:rPr>
          <w:highlight w:val="white"/>
        </w:rPr>
      </w:pPr>
      <w:r w:rsidRPr="00903DBA">
        <w:rPr>
          <w:highlight w:val="white"/>
        </w:rPr>
        <w:t xml:space="preserve">          streamWriter.WriteLine("\textern " + externName);</w:t>
      </w:r>
    </w:p>
    <w:p w14:paraId="08DAA821" w14:textId="77777777" w:rsidR="008F3070" w:rsidRPr="00903DBA" w:rsidRDefault="008F3070" w:rsidP="009842AA">
      <w:pPr>
        <w:pStyle w:val="Code"/>
        <w:rPr>
          <w:highlight w:val="white"/>
        </w:rPr>
      </w:pPr>
      <w:r w:rsidRPr="00903DBA">
        <w:rPr>
          <w:highlight w:val="white"/>
        </w:rPr>
        <w:t xml:space="preserve">        }</w:t>
      </w:r>
    </w:p>
    <w:p w14:paraId="4770A1B3" w14:textId="1253A45A" w:rsidR="008F3070" w:rsidRPr="00903DBA" w:rsidRDefault="0089524F" w:rsidP="0089524F">
      <w:pPr>
        <w:rPr>
          <w:highlight w:val="white"/>
        </w:rPr>
      </w:pPr>
      <w:r w:rsidRPr="00903DBA">
        <w:rPr>
          <w:highlight w:val="white"/>
        </w:rPr>
        <w:t>If this</w:t>
      </w:r>
      <w:r w:rsidR="001F5571" w:rsidRPr="00903DBA">
        <w:rPr>
          <w:highlight w:val="white"/>
        </w:rPr>
        <w:t xml:space="preserve"> file</w:t>
      </w:r>
      <w:r w:rsidRPr="00903DBA">
        <w:rPr>
          <w:highlight w:val="white"/>
        </w:rPr>
        <w:t xml:space="preserve"> </w:t>
      </w:r>
      <w:r w:rsidR="002C0B39" w:rsidRPr="00903DBA">
        <w:rPr>
          <w:highlight w:val="white"/>
        </w:rPr>
        <w:t>holds the initialization code</w:t>
      </w:r>
      <w:r w:rsidRPr="00903DBA">
        <w:rPr>
          <w:highlight w:val="white"/>
        </w:rPr>
        <w:t xml:space="preserve">, we </w:t>
      </w:r>
      <w:r w:rsidR="002C0B39" w:rsidRPr="00903DBA">
        <w:rPr>
          <w:highlight w:val="white"/>
        </w:rPr>
        <w:t>state</w:t>
      </w:r>
      <w:r w:rsidRPr="00903DBA">
        <w:rPr>
          <w:highlight w:val="white"/>
        </w:rPr>
        <w:t xml:space="preserve"> t</w:t>
      </w:r>
      <w:r w:rsidR="00124599" w:rsidRPr="00903DBA">
        <w:rPr>
          <w:highlight w:val="white"/>
        </w:rPr>
        <w:t xml:space="preserve">hat the </w:t>
      </w:r>
      <w:r w:rsidR="00124599" w:rsidRPr="00903DBA">
        <w:rPr>
          <w:rStyle w:val="KeyWord0"/>
          <w:highlight w:val="white"/>
        </w:rPr>
        <w:t>_start</w:t>
      </w:r>
      <w:r w:rsidR="00124599" w:rsidRPr="00903DBA">
        <w:rPr>
          <w:highlight w:val="white"/>
        </w:rPr>
        <w:t xml:space="preserve"> marker </w:t>
      </w:r>
      <w:r w:rsidR="005A1F8A" w:rsidRPr="00903DBA">
        <w:rPr>
          <w:highlight w:val="white"/>
        </w:rPr>
        <w:t xml:space="preserve">and </w:t>
      </w:r>
      <w:r w:rsidR="00601724" w:rsidRPr="00903DBA">
        <w:rPr>
          <w:rStyle w:val="KeyWord0"/>
          <w:highlight w:val="white"/>
        </w:rPr>
        <w:t>CallStackStart</w:t>
      </w:r>
      <w:r w:rsidR="00601724" w:rsidRPr="00903DBA">
        <w:rPr>
          <w:highlight w:val="white"/>
        </w:rPr>
        <w:t xml:space="preserve"> </w:t>
      </w:r>
      <w:proofErr w:type="gramStart"/>
      <w:r w:rsidR="00124599" w:rsidRPr="00903DBA">
        <w:rPr>
          <w:highlight w:val="white"/>
        </w:rPr>
        <w:t xml:space="preserve">shall </w:t>
      </w:r>
      <w:r w:rsidR="00601724" w:rsidRPr="00903DBA">
        <w:rPr>
          <w:highlight w:val="white"/>
        </w:rPr>
        <w:t>marker shall</w:t>
      </w:r>
      <w:proofErr w:type="gramEnd"/>
      <w:r w:rsidR="00601724" w:rsidRPr="00903DBA">
        <w:rPr>
          <w:highlight w:val="white"/>
        </w:rPr>
        <w:t xml:space="preserve"> </w:t>
      </w:r>
      <w:r w:rsidR="00124599" w:rsidRPr="00903DBA">
        <w:rPr>
          <w:highlight w:val="white"/>
        </w:rPr>
        <w:t xml:space="preserve">be global; that is, present in this file and </w:t>
      </w:r>
      <w:r w:rsidR="002C0B39" w:rsidRPr="00903DBA">
        <w:rPr>
          <w:highlight w:val="white"/>
        </w:rPr>
        <w:t xml:space="preserve">accessible in </w:t>
      </w:r>
      <w:r w:rsidR="00124599" w:rsidRPr="00903DBA">
        <w:rPr>
          <w:highlight w:val="white"/>
        </w:rPr>
        <w:t xml:space="preserve">other files. </w:t>
      </w:r>
      <w:r w:rsidR="0012042F" w:rsidRPr="00903DBA">
        <w:rPr>
          <w:highlight w:val="white"/>
        </w:rPr>
        <w:t xml:space="preserve">The </w:t>
      </w:r>
      <w:r w:rsidR="0012042F" w:rsidRPr="00903DBA">
        <w:rPr>
          <w:rStyle w:val="KeyWord0"/>
          <w:highlight w:val="white"/>
        </w:rPr>
        <w:t>_start</w:t>
      </w:r>
      <w:r w:rsidR="0012042F" w:rsidRPr="00903DBA">
        <w:rPr>
          <w:highlight w:val="white"/>
        </w:rPr>
        <w:t xml:space="preserve"> marker marks </w:t>
      </w:r>
      <w:r w:rsidR="00A27014" w:rsidRPr="00903DBA">
        <w:rPr>
          <w:highlight w:val="white"/>
        </w:rPr>
        <w:t>the start point of the execution of the code</w:t>
      </w:r>
      <w:r w:rsidR="00601724" w:rsidRPr="00903DBA">
        <w:rPr>
          <w:highlight w:val="white"/>
        </w:rPr>
        <w:t xml:space="preserve">, while </w:t>
      </w:r>
      <w:r w:rsidR="00601724" w:rsidRPr="00903DBA">
        <w:rPr>
          <w:rStyle w:val="KeyWord0"/>
          <w:highlight w:val="white"/>
        </w:rPr>
        <w:t>CallStackStart</w:t>
      </w:r>
      <w:r w:rsidR="00601724" w:rsidRPr="00903DBA">
        <w:rPr>
          <w:highlight w:val="white"/>
        </w:rPr>
        <w:t xml:space="preserve"> marks the beginning of the call stack.</w:t>
      </w:r>
    </w:p>
    <w:p w14:paraId="46F83435" w14:textId="77777777" w:rsidR="008F3070" w:rsidRPr="00903DBA" w:rsidRDefault="008F3070" w:rsidP="009842AA">
      <w:pPr>
        <w:pStyle w:val="Code"/>
        <w:rPr>
          <w:highlight w:val="white"/>
        </w:rPr>
      </w:pPr>
      <w:r w:rsidRPr="00903DBA">
        <w:rPr>
          <w:highlight w:val="white"/>
        </w:rPr>
        <w:t xml:space="preserve">        if (SymbolTable.InitSymbol != null) {</w:t>
      </w:r>
    </w:p>
    <w:p w14:paraId="3AF7A979" w14:textId="77777777" w:rsidR="008F3070" w:rsidRPr="00903DBA" w:rsidRDefault="008F3070" w:rsidP="009842AA">
      <w:pPr>
        <w:pStyle w:val="Code"/>
        <w:rPr>
          <w:highlight w:val="white"/>
        </w:rPr>
      </w:pPr>
      <w:r w:rsidRPr="00903DBA">
        <w:rPr>
          <w:highlight w:val="white"/>
        </w:rPr>
        <w:t xml:space="preserve">          streamWriter.WriteLine("\tglobal _start");</w:t>
      </w:r>
    </w:p>
    <w:p w14:paraId="4A2D6717" w14:textId="5A47F1AF" w:rsidR="008F3070" w:rsidRPr="00903DBA" w:rsidRDefault="008F3070" w:rsidP="009842AA">
      <w:pPr>
        <w:pStyle w:val="Code"/>
        <w:rPr>
          <w:highlight w:val="white"/>
        </w:rPr>
      </w:pPr>
      <w:r w:rsidRPr="00903DBA">
        <w:rPr>
          <w:highlight w:val="white"/>
        </w:rPr>
        <w:t xml:space="preserve">          streamWriter.WriteLine("\tglobal " + Linker.</w:t>
      </w:r>
      <w:r w:rsidR="00601724" w:rsidRPr="00903DBA">
        <w:rPr>
          <w:highlight w:val="white"/>
        </w:rPr>
        <w:t>CallStackStart</w:t>
      </w:r>
      <w:r w:rsidRPr="00903DBA">
        <w:rPr>
          <w:highlight w:val="white"/>
        </w:rPr>
        <w:t>);</w:t>
      </w:r>
    </w:p>
    <w:p w14:paraId="4AD8B8EB" w14:textId="77777777" w:rsidR="008F3070" w:rsidRPr="00903DBA" w:rsidRDefault="008F3070" w:rsidP="009842AA">
      <w:pPr>
        <w:pStyle w:val="Code"/>
        <w:rPr>
          <w:highlight w:val="white"/>
        </w:rPr>
      </w:pPr>
      <w:r w:rsidRPr="00903DBA">
        <w:rPr>
          <w:highlight w:val="white"/>
        </w:rPr>
        <w:t xml:space="preserve">        }</w:t>
      </w:r>
    </w:p>
    <w:p w14:paraId="1F372D8D" w14:textId="486F1BCE" w:rsidR="005A1F8A" w:rsidRPr="00903DBA" w:rsidRDefault="002C0B39" w:rsidP="005A1F8A">
      <w:pPr>
        <w:rPr>
          <w:highlight w:val="white"/>
        </w:rPr>
      </w:pPr>
      <w:r w:rsidRPr="00903DBA">
        <w:rPr>
          <w:highlight w:val="white"/>
        </w:rPr>
        <w:t xml:space="preserve">If this </w:t>
      </w:r>
      <w:r w:rsidR="001F5571" w:rsidRPr="00903DBA">
        <w:rPr>
          <w:highlight w:val="white"/>
        </w:rPr>
        <w:t xml:space="preserve">file </w:t>
      </w:r>
      <w:r w:rsidRPr="00903DBA">
        <w:rPr>
          <w:highlight w:val="white"/>
        </w:rPr>
        <w:t xml:space="preserve">does not hold the initialization code, </w:t>
      </w:r>
      <w:r w:rsidR="005A1F8A" w:rsidRPr="00903DBA">
        <w:rPr>
          <w:highlight w:val="white"/>
        </w:rPr>
        <w:t xml:space="preserve">we state that the </w:t>
      </w:r>
      <w:r w:rsidR="005A1F8A" w:rsidRPr="00903DBA">
        <w:rPr>
          <w:rStyle w:val="KeyWord0"/>
          <w:highlight w:val="white"/>
        </w:rPr>
        <w:t>_start</w:t>
      </w:r>
      <w:r w:rsidR="005A1F8A" w:rsidRPr="00903DBA">
        <w:rPr>
          <w:highlight w:val="white"/>
        </w:rPr>
        <w:t xml:space="preserve"> marker is extern; that is, present in another file and accessible in this file.</w:t>
      </w:r>
    </w:p>
    <w:p w14:paraId="773AE7DC" w14:textId="77777777" w:rsidR="008F3070" w:rsidRPr="00903DBA" w:rsidRDefault="008F3070" w:rsidP="009842AA">
      <w:pPr>
        <w:pStyle w:val="Code"/>
        <w:rPr>
          <w:highlight w:val="white"/>
        </w:rPr>
      </w:pPr>
      <w:r w:rsidRPr="00903DBA">
        <w:rPr>
          <w:highlight w:val="white"/>
        </w:rPr>
        <w:t xml:space="preserve">        else {</w:t>
      </w:r>
    </w:p>
    <w:p w14:paraId="29DDD09E" w14:textId="1635F567" w:rsidR="008F3070" w:rsidRPr="00903DBA" w:rsidRDefault="008F3070" w:rsidP="009842AA">
      <w:pPr>
        <w:pStyle w:val="Code"/>
        <w:rPr>
          <w:highlight w:val="white"/>
        </w:rPr>
      </w:pPr>
      <w:r w:rsidRPr="00903DBA">
        <w:rPr>
          <w:highlight w:val="white"/>
        </w:rPr>
        <w:t xml:space="preserve">          streamWriter.WriteLine("\textern " + Linker.</w:t>
      </w:r>
      <w:r w:rsidR="00601724" w:rsidRPr="00903DBA">
        <w:rPr>
          <w:highlight w:val="white"/>
        </w:rPr>
        <w:t>CallStackStart</w:t>
      </w:r>
      <w:r w:rsidRPr="00903DBA">
        <w:rPr>
          <w:highlight w:val="white"/>
        </w:rPr>
        <w:t>);</w:t>
      </w:r>
    </w:p>
    <w:p w14:paraId="3D99143E" w14:textId="77777777" w:rsidR="008F3070" w:rsidRPr="00903DBA" w:rsidRDefault="008F3070" w:rsidP="009842AA">
      <w:pPr>
        <w:pStyle w:val="Code"/>
        <w:rPr>
          <w:highlight w:val="white"/>
        </w:rPr>
      </w:pPr>
      <w:r w:rsidRPr="00903DBA">
        <w:rPr>
          <w:highlight w:val="white"/>
        </w:rPr>
        <w:t xml:space="preserve">        }</w:t>
      </w:r>
    </w:p>
    <w:p w14:paraId="34AA5602" w14:textId="77777777" w:rsidR="008F3070" w:rsidRPr="00903DBA" w:rsidRDefault="008F3070" w:rsidP="009842AA">
      <w:pPr>
        <w:pStyle w:val="Code"/>
        <w:rPr>
          <w:highlight w:val="white"/>
        </w:rPr>
      </w:pPr>
      <w:r w:rsidRPr="00903DBA">
        <w:rPr>
          <w:highlight w:val="white"/>
        </w:rPr>
        <w:t xml:space="preserve">        streamWriter.WriteLine();</w:t>
      </w:r>
    </w:p>
    <w:p w14:paraId="05B24925" w14:textId="1E947CFC" w:rsidR="008F3070" w:rsidRPr="00903DBA" w:rsidRDefault="005A1F8A" w:rsidP="00AE46DE">
      <w:pPr>
        <w:rPr>
          <w:highlight w:val="white"/>
        </w:rPr>
      </w:pPr>
      <w:r w:rsidRPr="00903DBA">
        <w:rPr>
          <w:highlight w:val="white"/>
        </w:rPr>
        <w:t xml:space="preserve">Then we iterate through </w:t>
      </w:r>
      <w:r w:rsidR="005C0B13" w:rsidRPr="00903DBA">
        <w:rPr>
          <w:highlight w:val="white"/>
        </w:rPr>
        <w:t>the global static set</w:t>
      </w:r>
      <w:r w:rsidRPr="00903DBA">
        <w:rPr>
          <w:highlight w:val="white"/>
        </w:rPr>
        <w:t xml:space="preserve"> and add the text</w:t>
      </w:r>
      <w:r w:rsidR="00AE46DE" w:rsidRPr="00903DBA">
        <w:rPr>
          <w:highlight w:val="white"/>
        </w:rPr>
        <w:t xml:space="preserve"> lists </w:t>
      </w:r>
      <w:r w:rsidR="00BD3035" w:rsidRPr="00903DBA">
        <w:rPr>
          <w:highlight w:val="white"/>
        </w:rPr>
        <w:t xml:space="preserve">(that holds the assembly code) </w:t>
      </w:r>
      <w:r w:rsidR="00AE46DE" w:rsidRPr="00903DBA">
        <w:rPr>
          <w:highlight w:val="white"/>
        </w:rPr>
        <w:t xml:space="preserve">of </w:t>
      </w:r>
      <w:r w:rsidR="00BD3035" w:rsidRPr="00903DBA">
        <w:rPr>
          <w:highlight w:val="white"/>
        </w:rPr>
        <w:t xml:space="preserve">the </w:t>
      </w:r>
      <w:r w:rsidR="00AE46DE" w:rsidRPr="00903DBA">
        <w:rPr>
          <w:highlight w:val="white"/>
        </w:rPr>
        <w:t>symbols.</w:t>
      </w:r>
    </w:p>
    <w:p w14:paraId="23ACCFAF" w14:textId="0E477271"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37A82BBD" w14:textId="77777777" w:rsidR="008F3070" w:rsidRPr="00903DBA" w:rsidRDefault="008F3070" w:rsidP="009842AA">
      <w:pPr>
        <w:pStyle w:val="Code"/>
        <w:rPr>
          <w:highlight w:val="white"/>
        </w:rPr>
      </w:pPr>
      <w:r w:rsidRPr="00903DBA">
        <w:rPr>
          <w:highlight w:val="white"/>
        </w:rPr>
        <w:t xml:space="preserve">          StaticSymbolLinux staticSymbolLinux =</w:t>
      </w:r>
    </w:p>
    <w:p w14:paraId="49A2D038" w14:textId="77777777" w:rsidR="008F3070" w:rsidRPr="00903DBA" w:rsidRDefault="008F3070" w:rsidP="009842AA">
      <w:pPr>
        <w:pStyle w:val="Code"/>
        <w:rPr>
          <w:highlight w:val="white"/>
        </w:rPr>
      </w:pPr>
      <w:r w:rsidRPr="00903DBA">
        <w:rPr>
          <w:highlight w:val="white"/>
        </w:rPr>
        <w:t xml:space="preserve">            (StaticSymbolLinux) staticSymbol;</w:t>
      </w:r>
    </w:p>
    <w:p w14:paraId="061AD707" w14:textId="77777777" w:rsidR="008F3070" w:rsidRPr="00903DBA" w:rsidRDefault="008F3070" w:rsidP="009842AA">
      <w:pPr>
        <w:pStyle w:val="Code"/>
        <w:rPr>
          <w:highlight w:val="white"/>
        </w:rPr>
      </w:pPr>
    </w:p>
    <w:p w14:paraId="4EB7E37C" w14:textId="77777777" w:rsidR="008F3070" w:rsidRPr="00903DBA" w:rsidRDefault="008F3070" w:rsidP="009842AA">
      <w:pPr>
        <w:pStyle w:val="Code"/>
        <w:rPr>
          <w:highlight w:val="white"/>
        </w:rPr>
      </w:pPr>
      <w:r w:rsidRPr="00903DBA">
        <w:rPr>
          <w:highlight w:val="white"/>
        </w:rPr>
        <w:t xml:space="preserve">          streamWriter.WriteLine();</w:t>
      </w:r>
    </w:p>
    <w:p w14:paraId="7F9EF1DF" w14:textId="77777777" w:rsidR="008F3070" w:rsidRPr="00903DBA" w:rsidRDefault="008F3070" w:rsidP="009842AA">
      <w:pPr>
        <w:pStyle w:val="Code"/>
        <w:rPr>
          <w:highlight w:val="white"/>
        </w:rPr>
      </w:pPr>
      <w:r w:rsidRPr="00903DBA">
        <w:rPr>
          <w:highlight w:val="white"/>
        </w:rPr>
        <w:t xml:space="preserve">          foreach (string line in staticSymbolLinux.TextList) {</w:t>
      </w:r>
    </w:p>
    <w:p w14:paraId="0FB1F273" w14:textId="77777777" w:rsidR="008F3070" w:rsidRPr="00903DBA" w:rsidRDefault="008F3070" w:rsidP="009842AA">
      <w:pPr>
        <w:pStyle w:val="Code"/>
        <w:rPr>
          <w:highlight w:val="white"/>
        </w:rPr>
      </w:pPr>
      <w:r w:rsidRPr="00903DBA">
        <w:rPr>
          <w:highlight w:val="white"/>
        </w:rPr>
        <w:t xml:space="preserve">            streamWriter.WriteLine(line);</w:t>
      </w:r>
    </w:p>
    <w:p w14:paraId="38AED1C3" w14:textId="77777777" w:rsidR="008F3070" w:rsidRPr="00903DBA" w:rsidRDefault="008F3070" w:rsidP="009842AA">
      <w:pPr>
        <w:pStyle w:val="Code"/>
        <w:rPr>
          <w:highlight w:val="white"/>
        </w:rPr>
      </w:pPr>
      <w:r w:rsidRPr="00903DBA">
        <w:rPr>
          <w:highlight w:val="white"/>
        </w:rPr>
        <w:t xml:space="preserve">          }</w:t>
      </w:r>
    </w:p>
    <w:p w14:paraId="25B1F138" w14:textId="77777777" w:rsidR="008F3070" w:rsidRPr="00903DBA" w:rsidRDefault="008F3070" w:rsidP="009842AA">
      <w:pPr>
        <w:pStyle w:val="Code"/>
        <w:rPr>
          <w:highlight w:val="white"/>
        </w:rPr>
      </w:pPr>
      <w:r w:rsidRPr="00903DBA">
        <w:rPr>
          <w:highlight w:val="white"/>
        </w:rPr>
        <w:t xml:space="preserve">        }</w:t>
      </w:r>
    </w:p>
    <w:p w14:paraId="032D61E5" w14:textId="78B659E7" w:rsidR="001F5571" w:rsidRPr="00903DBA" w:rsidRDefault="001F5571" w:rsidP="001F5571">
      <w:pPr>
        <w:rPr>
          <w:highlight w:val="white"/>
        </w:rPr>
      </w:pPr>
      <w:r w:rsidRPr="00903DBA">
        <w:rPr>
          <w:highlight w:val="white"/>
        </w:rPr>
        <w:t>If this file holds the initialization code, we add the call stack for the activation records at the end of th</w:t>
      </w:r>
      <w:r w:rsidR="00BD3035" w:rsidRPr="00903DBA">
        <w:rPr>
          <w:highlight w:val="white"/>
        </w:rPr>
        <w:t xml:space="preserve">e </w:t>
      </w:r>
      <w:r w:rsidRPr="00903DBA">
        <w:rPr>
          <w:highlight w:val="white"/>
        </w:rPr>
        <w:t xml:space="preserve">file. </w:t>
      </w:r>
      <w:r w:rsidR="00D322B0" w:rsidRPr="00903DBA">
        <w:rPr>
          <w:highlight w:val="white"/>
        </w:rPr>
        <w:t xml:space="preserve">We allocate one megabyte (1 048 576 bytes) for the </w:t>
      </w:r>
      <w:r w:rsidR="00BD3035" w:rsidRPr="00903DBA">
        <w:rPr>
          <w:highlight w:val="white"/>
        </w:rPr>
        <w:t xml:space="preserve">call </w:t>
      </w:r>
      <w:r w:rsidR="00D322B0" w:rsidRPr="00903DBA">
        <w:rPr>
          <w:highlight w:val="white"/>
        </w:rPr>
        <w:t>stack.</w:t>
      </w:r>
    </w:p>
    <w:p w14:paraId="5E15ED97" w14:textId="77777777" w:rsidR="008F3070" w:rsidRPr="00903DBA" w:rsidRDefault="008F3070" w:rsidP="009842AA">
      <w:pPr>
        <w:pStyle w:val="Code"/>
        <w:rPr>
          <w:highlight w:val="white"/>
        </w:rPr>
      </w:pPr>
      <w:r w:rsidRPr="00903DBA">
        <w:rPr>
          <w:highlight w:val="white"/>
        </w:rPr>
        <w:t xml:space="preserve">        if (SymbolTable.InitSymbol != null) {</w:t>
      </w:r>
    </w:p>
    <w:p w14:paraId="0A48B2DE" w14:textId="77777777" w:rsidR="008F3070" w:rsidRPr="00903DBA" w:rsidRDefault="008F3070" w:rsidP="009842AA">
      <w:pPr>
        <w:pStyle w:val="Code"/>
        <w:rPr>
          <w:highlight w:val="white"/>
        </w:rPr>
      </w:pPr>
      <w:r w:rsidRPr="00903DBA">
        <w:rPr>
          <w:highlight w:val="white"/>
        </w:rPr>
        <w:t xml:space="preserve">          streamWriter.WriteLine();</w:t>
      </w:r>
    </w:p>
    <w:p w14:paraId="2202AF8A" w14:textId="77777777" w:rsidR="008F3070" w:rsidRPr="00903DBA" w:rsidRDefault="008F3070" w:rsidP="009842AA">
      <w:pPr>
        <w:pStyle w:val="Code"/>
        <w:rPr>
          <w:highlight w:val="white"/>
        </w:rPr>
      </w:pPr>
      <w:r w:rsidRPr="00903DBA">
        <w:rPr>
          <w:highlight w:val="white"/>
        </w:rPr>
        <w:t xml:space="preserve">          streamWriter.WriteLine("section .data");</w:t>
      </w:r>
    </w:p>
    <w:p w14:paraId="033D4D7E" w14:textId="351EBDEE" w:rsidR="00D322B0" w:rsidRPr="00903DBA" w:rsidRDefault="008F3070" w:rsidP="009842AA">
      <w:pPr>
        <w:pStyle w:val="Code"/>
        <w:rPr>
          <w:highlight w:val="white"/>
        </w:rPr>
      </w:pPr>
      <w:r w:rsidRPr="00903DBA">
        <w:rPr>
          <w:highlight w:val="white"/>
        </w:rPr>
        <w:t xml:space="preserve">          streamWriter.WriteLine(Linker.</w:t>
      </w:r>
      <w:r w:rsidR="00601724" w:rsidRPr="00903DBA">
        <w:rPr>
          <w:highlight w:val="white"/>
        </w:rPr>
        <w:t>CallStackStart</w:t>
      </w:r>
      <w:r w:rsidRPr="00903DBA">
        <w:rPr>
          <w:highlight w:val="white"/>
        </w:rPr>
        <w:t xml:space="preserve"> +</w:t>
      </w:r>
    </w:p>
    <w:p w14:paraId="5C150025" w14:textId="159F0013" w:rsidR="008F3070" w:rsidRPr="00903DBA" w:rsidRDefault="00D322B0" w:rsidP="009842AA">
      <w:pPr>
        <w:pStyle w:val="Code"/>
        <w:rPr>
          <w:highlight w:val="white"/>
        </w:rPr>
      </w:pPr>
      <w:r w:rsidRPr="00903DBA">
        <w:rPr>
          <w:highlight w:val="white"/>
        </w:rPr>
        <w:t xml:space="preserve">                                </w:t>
      </w:r>
      <w:r w:rsidR="008F3070" w:rsidRPr="00903DBA">
        <w:rPr>
          <w:highlight w:val="white"/>
        </w:rPr>
        <w:t xml:space="preserve"> ":\ttimes 1048576 db 0");</w:t>
      </w:r>
    </w:p>
    <w:p w14:paraId="2CB3826E" w14:textId="77777777" w:rsidR="008F3070" w:rsidRPr="00903DBA" w:rsidRDefault="008F3070" w:rsidP="009842AA">
      <w:pPr>
        <w:pStyle w:val="Code"/>
        <w:rPr>
          <w:highlight w:val="white"/>
        </w:rPr>
      </w:pPr>
      <w:r w:rsidRPr="00903DBA">
        <w:rPr>
          <w:highlight w:val="white"/>
        </w:rPr>
        <w:t xml:space="preserve">        }</w:t>
      </w:r>
    </w:p>
    <w:p w14:paraId="7D9F7A84" w14:textId="77777777" w:rsidR="008F3070" w:rsidRPr="00903DBA" w:rsidRDefault="008F3070" w:rsidP="009842AA">
      <w:pPr>
        <w:pStyle w:val="Code"/>
        <w:rPr>
          <w:highlight w:val="white"/>
        </w:rPr>
      </w:pPr>
    </w:p>
    <w:p w14:paraId="6A2C21DF" w14:textId="77777777" w:rsidR="008F3070" w:rsidRPr="00903DBA" w:rsidRDefault="008F3070" w:rsidP="009842AA">
      <w:pPr>
        <w:pStyle w:val="Code"/>
        <w:rPr>
          <w:highlight w:val="white"/>
        </w:rPr>
      </w:pPr>
      <w:r w:rsidRPr="00903DBA">
        <w:rPr>
          <w:highlight w:val="white"/>
        </w:rPr>
        <w:lastRenderedPageBreak/>
        <w:t xml:space="preserve">        streamWriter.Close();</w:t>
      </w:r>
    </w:p>
    <w:p w14:paraId="3A1C5508" w14:textId="083FC4C7" w:rsidR="008F3070" w:rsidRPr="00903DBA" w:rsidRDefault="008F3070" w:rsidP="009842AA">
      <w:pPr>
        <w:pStyle w:val="Code"/>
        <w:rPr>
          <w:highlight w:val="white"/>
        </w:rPr>
      </w:pPr>
      <w:r w:rsidRPr="00903DBA">
        <w:rPr>
          <w:highlight w:val="white"/>
        </w:rPr>
        <w:t xml:space="preserve">      }</w:t>
      </w:r>
    </w:p>
    <w:p w14:paraId="116CCA1B" w14:textId="77777777" w:rsidR="009E5A2C" w:rsidRPr="00903DBA" w:rsidRDefault="009E5A2C" w:rsidP="009842AA">
      <w:pPr>
        <w:pStyle w:val="Code"/>
        <w:rPr>
          <w:highlight w:val="white"/>
        </w:rPr>
      </w:pPr>
    </w:p>
    <w:p w14:paraId="2CF597D9" w14:textId="35EDBFD0" w:rsidR="002E25F7" w:rsidRPr="00903DBA" w:rsidRDefault="002E25F7" w:rsidP="002E25F7">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3CE58E3" w14:textId="7EB16263" w:rsidR="002E25F7" w:rsidRPr="00903DBA" w:rsidRDefault="002E25F7" w:rsidP="002E25F7">
      <w:pPr>
        <w:pStyle w:val="Code"/>
        <w:rPr>
          <w:highlight w:val="white"/>
        </w:rPr>
      </w:pPr>
      <w:r w:rsidRPr="00903DBA">
        <w:rPr>
          <w:highlight w:val="white"/>
        </w:rPr>
        <w:t xml:space="preserve">        // ...</w:t>
      </w:r>
    </w:p>
    <w:p w14:paraId="2B3BD2AC" w14:textId="2806067D" w:rsidR="002E25F7" w:rsidRPr="00903DBA" w:rsidRDefault="002E25F7" w:rsidP="002E25F7">
      <w:pPr>
        <w:pStyle w:val="Code"/>
        <w:rPr>
          <w:highlight w:val="white"/>
        </w:rPr>
      </w:pPr>
      <w:r w:rsidRPr="00903DBA">
        <w:rPr>
          <w:highlight w:val="white"/>
        </w:rPr>
        <w:t xml:space="preserve">      }</w:t>
      </w:r>
    </w:p>
    <w:p w14:paraId="02435FB7" w14:textId="65DE8B7D" w:rsidR="000848EB" w:rsidRPr="00903DBA" w:rsidRDefault="000848EB" w:rsidP="000848EB">
      <w:pPr>
        <w:pStyle w:val="Code"/>
        <w:rPr>
          <w:highlight w:val="white"/>
        </w:rPr>
      </w:pPr>
      <w:r w:rsidRPr="00903DBA">
        <w:rPr>
          <w:highlight w:val="white"/>
        </w:rPr>
        <w:t xml:space="preserve">    }</w:t>
      </w:r>
    </w:p>
    <w:p w14:paraId="06F376C1" w14:textId="77777777" w:rsidR="00EC1D1F" w:rsidRPr="0060539D" w:rsidRDefault="00EC1D1F" w:rsidP="0060539D">
      <w:pPr>
        <w:pStyle w:val="Rubrik3"/>
        <w:numPr>
          <w:ilvl w:val="2"/>
          <w:numId w:val="167"/>
        </w:numPr>
        <w:rPr>
          <w:highlight w:val="white"/>
        </w:rPr>
      </w:pPr>
      <w:bookmarkStart w:id="20" w:name="_Toc59126070"/>
      <w:r w:rsidRPr="0060539D">
        <w:rPr>
          <w:highlight w:val="white"/>
        </w:rPr>
        <w:t>Generate the Make File</w:t>
      </w:r>
      <w:bookmarkEnd w:id="20"/>
    </w:p>
    <w:p w14:paraId="451F72CD" w14:textId="5EA3C1D2" w:rsidR="00EC1D1F" w:rsidRPr="00903DBA" w:rsidRDefault="00EC1D1F" w:rsidP="00EC1D1F">
      <w:pPr>
        <w:rPr>
          <w:highlight w:val="white"/>
        </w:rPr>
      </w:pPr>
      <w:r w:rsidRPr="00903DBA">
        <w:rPr>
          <w:highlight w:val="white"/>
        </w:rPr>
        <w:t xml:space="preserve">The </w:t>
      </w:r>
      <w:r w:rsidRPr="00903DBA">
        <w:rPr>
          <w:rStyle w:val="KeyWord0"/>
          <w:highlight w:val="white"/>
        </w:rPr>
        <w:t>GenerateMakeFile</w:t>
      </w:r>
      <w:r w:rsidRPr="00903DBA">
        <w:rPr>
          <w:highlight w:val="white"/>
        </w:rPr>
        <w:t xml:space="preserve"> method generate a </w:t>
      </w:r>
      <w:proofErr w:type="spellStart"/>
      <w:r w:rsidRPr="00903DBA">
        <w:rPr>
          <w:highlight w:val="white"/>
        </w:rPr>
        <w:t>makefile</w:t>
      </w:r>
      <w:proofErr w:type="spellEnd"/>
      <w:r w:rsidRPr="00903DBA">
        <w:rPr>
          <w:highlight w:val="white"/>
        </w:rPr>
        <w:t xml:space="preserve"> for assembling a</w:t>
      </w:r>
      <w:r w:rsidR="008419D3" w:rsidRPr="00903DBA">
        <w:rPr>
          <w:highlight w:val="white"/>
        </w:rPr>
        <w:t>nd</w:t>
      </w:r>
      <w:r w:rsidRPr="00903DBA">
        <w:rPr>
          <w:highlight w:val="white"/>
        </w:rPr>
        <w:t xml:space="preserve"> linking the target files into an executable file.</w:t>
      </w:r>
    </w:p>
    <w:p w14:paraId="6283EE26" w14:textId="77777777" w:rsidR="00EC1D1F" w:rsidRPr="00903DBA" w:rsidRDefault="00EC1D1F" w:rsidP="00EC1D1F">
      <w:pPr>
        <w:pStyle w:val="Code"/>
        <w:rPr>
          <w:highlight w:val="white"/>
        </w:rPr>
      </w:pPr>
      <w:r w:rsidRPr="00903DBA">
        <w:rPr>
          <w:highlight w:val="white"/>
        </w:rPr>
        <w:t xml:space="preserve">    private static void GenerateMakeFile(List&lt;string&gt; argList) {</w:t>
      </w:r>
    </w:p>
    <w:p w14:paraId="7A54132C" w14:textId="77777777" w:rsidR="00EC1D1F" w:rsidRPr="00903DBA" w:rsidRDefault="00EC1D1F" w:rsidP="00EC1D1F">
      <w:pPr>
        <w:pStyle w:val="Code"/>
        <w:rPr>
          <w:highlight w:val="white"/>
        </w:rPr>
      </w:pPr>
      <w:r w:rsidRPr="00903DBA">
        <w:rPr>
          <w:highlight w:val="white"/>
        </w:rPr>
        <w:t xml:space="preserve">      StreamWriter makeStream = new StreamWriter(SourcePath + "makefile");</w:t>
      </w:r>
    </w:p>
    <w:p w14:paraId="06708A5B" w14:textId="77777777" w:rsidR="00EC1D1F" w:rsidRPr="00903DBA" w:rsidRDefault="00EC1D1F" w:rsidP="00EC1D1F">
      <w:pPr>
        <w:rPr>
          <w:highlight w:val="white"/>
        </w:rPr>
      </w:pPr>
      <w:r w:rsidRPr="00903DBA">
        <w:rPr>
          <w:highlight w:val="white"/>
        </w:rPr>
        <w:t xml:space="preserve">We call the resulting executable file “main”, and we state that it is dependent of the object files; that is, the file names with the </w:t>
      </w:r>
      <w:proofErr w:type="gramStart"/>
      <w:r w:rsidRPr="00903DBA">
        <w:rPr>
          <w:highlight w:val="white"/>
        </w:rPr>
        <w:t>“.o</w:t>
      </w:r>
      <w:proofErr w:type="gramEnd"/>
      <w:r w:rsidRPr="00903DBA">
        <w:rPr>
          <w:highlight w:val="white"/>
        </w:rPr>
        <w:t>” suffix.</w:t>
      </w:r>
    </w:p>
    <w:p w14:paraId="267872D7" w14:textId="77777777" w:rsidR="00EC1D1F" w:rsidRPr="00903DBA" w:rsidRDefault="00EC1D1F" w:rsidP="00EC1D1F">
      <w:pPr>
        <w:pStyle w:val="Code"/>
        <w:rPr>
          <w:highlight w:val="white"/>
        </w:rPr>
      </w:pPr>
      <w:r w:rsidRPr="00903DBA">
        <w:rPr>
          <w:highlight w:val="white"/>
        </w:rPr>
        <w:t xml:space="preserve">      makeStream.Write("main:");</w:t>
      </w:r>
    </w:p>
    <w:p w14:paraId="75DA7B44" w14:textId="77777777" w:rsidR="00EC1D1F" w:rsidRPr="00903DBA" w:rsidRDefault="00EC1D1F" w:rsidP="00EC1D1F">
      <w:pPr>
        <w:pStyle w:val="Code"/>
        <w:rPr>
          <w:highlight w:val="white"/>
        </w:rPr>
      </w:pPr>
      <w:r w:rsidRPr="00903DBA">
        <w:rPr>
          <w:highlight w:val="white"/>
        </w:rPr>
        <w:t xml:space="preserve">      foreach (string arg in argList) {</w:t>
      </w:r>
    </w:p>
    <w:p w14:paraId="59B7E5C0" w14:textId="77777777" w:rsidR="00EC1D1F" w:rsidRPr="00903DBA" w:rsidRDefault="00EC1D1F" w:rsidP="00EC1D1F">
      <w:pPr>
        <w:pStyle w:val="Code"/>
        <w:rPr>
          <w:highlight w:val="white"/>
        </w:rPr>
      </w:pPr>
      <w:r w:rsidRPr="00903DBA">
        <w:rPr>
          <w:highlight w:val="white"/>
        </w:rPr>
        <w:t xml:space="preserve">        makeStream.Write(" " + arg.ToLower() + ".o");</w:t>
      </w:r>
    </w:p>
    <w:p w14:paraId="7EF5CEF0" w14:textId="77777777" w:rsidR="00EC1D1F" w:rsidRPr="00903DBA" w:rsidRDefault="00EC1D1F" w:rsidP="00EC1D1F">
      <w:pPr>
        <w:pStyle w:val="Code"/>
        <w:rPr>
          <w:highlight w:val="white"/>
        </w:rPr>
      </w:pPr>
      <w:r w:rsidRPr="00903DBA">
        <w:rPr>
          <w:highlight w:val="white"/>
        </w:rPr>
        <w:t xml:space="preserve">      }</w:t>
      </w:r>
    </w:p>
    <w:p w14:paraId="3710C560" w14:textId="77777777" w:rsidR="00EC1D1F" w:rsidRPr="00903DBA" w:rsidRDefault="00EC1D1F" w:rsidP="00EC1D1F">
      <w:pPr>
        <w:pStyle w:val="Code"/>
        <w:rPr>
          <w:highlight w:val="white"/>
        </w:rPr>
      </w:pPr>
      <w:r w:rsidRPr="00903DBA">
        <w:rPr>
          <w:highlight w:val="white"/>
        </w:rPr>
        <w:t xml:space="preserve">      makeStream.WriteLine();</w:t>
      </w:r>
    </w:p>
    <w:p w14:paraId="1970B4D7" w14:textId="730289DF" w:rsidR="00EC1D1F" w:rsidRPr="00903DBA" w:rsidRDefault="00EC1D1F" w:rsidP="00EC1D1F">
      <w:pPr>
        <w:rPr>
          <w:highlight w:val="white"/>
        </w:rPr>
      </w:pPr>
      <w:r w:rsidRPr="00903DBA">
        <w:rPr>
          <w:highlight w:val="white"/>
        </w:rPr>
        <w:t>We link the object files together with the</w:t>
      </w:r>
      <w:r w:rsidR="008419D3" w:rsidRPr="00903DBA">
        <w:rPr>
          <w:highlight w:val="white"/>
        </w:rPr>
        <w:t xml:space="preserve"> GNU linker</w:t>
      </w:r>
      <w:r w:rsidR="005D2054" w:rsidRPr="00903DBA">
        <w:rPr>
          <w:highlight w:val="white"/>
        </w:rPr>
        <w:t xml:space="preserve"> (</w:t>
      </w:r>
      <w:proofErr w:type="spellStart"/>
      <w:r w:rsidRPr="00903DBA">
        <w:rPr>
          <w:rStyle w:val="KeyWord0"/>
          <w:highlight w:val="white"/>
        </w:rPr>
        <w:t>ld</w:t>
      </w:r>
      <w:proofErr w:type="spellEnd"/>
      <w:r w:rsidR="005D2054" w:rsidRPr="00903DBA">
        <w:rPr>
          <w:highlight w:val="white"/>
        </w:rPr>
        <w:t xml:space="preserve">) </w:t>
      </w:r>
      <w:r w:rsidRPr="00903DBA">
        <w:rPr>
          <w:highlight w:val="white"/>
        </w:rPr>
        <w:t>system command, which perform the linking of the object files.</w:t>
      </w:r>
    </w:p>
    <w:p w14:paraId="13D66217" w14:textId="77777777" w:rsidR="00EC1D1F" w:rsidRPr="00903DBA" w:rsidRDefault="00EC1D1F" w:rsidP="00EC1D1F">
      <w:pPr>
        <w:pStyle w:val="Code"/>
        <w:rPr>
          <w:highlight w:val="white"/>
        </w:rPr>
      </w:pPr>
      <w:r w:rsidRPr="00903DBA">
        <w:rPr>
          <w:highlight w:val="white"/>
        </w:rPr>
        <w:t xml:space="preserve">      makeStream.Write("\tld -o main");</w:t>
      </w:r>
    </w:p>
    <w:p w14:paraId="227DD8DC" w14:textId="77777777" w:rsidR="00EC1D1F" w:rsidRPr="00903DBA" w:rsidRDefault="00EC1D1F" w:rsidP="00EC1D1F">
      <w:pPr>
        <w:pStyle w:val="Code"/>
        <w:rPr>
          <w:highlight w:val="white"/>
        </w:rPr>
      </w:pPr>
      <w:r w:rsidRPr="00903DBA">
        <w:rPr>
          <w:highlight w:val="white"/>
        </w:rPr>
        <w:t xml:space="preserve">      foreach (string arg in argList) {</w:t>
      </w:r>
    </w:p>
    <w:p w14:paraId="50F534DB" w14:textId="77777777" w:rsidR="00EC1D1F" w:rsidRPr="00903DBA" w:rsidRDefault="00EC1D1F" w:rsidP="00EC1D1F">
      <w:pPr>
        <w:pStyle w:val="Code"/>
        <w:rPr>
          <w:highlight w:val="white"/>
        </w:rPr>
      </w:pPr>
      <w:r w:rsidRPr="00903DBA">
        <w:rPr>
          <w:highlight w:val="white"/>
        </w:rPr>
        <w:t xml:space="preserve">        makeStream.Write(" " + arg.ToLower() + ".o");</w:t>
      </w:r>
    </w:p>
    <w:p w14:paraId="69F99397" w14:textId="77777777" w:rsidR="00EC1D1F" w:rsidRPr="00903DBA" w:rsidRDefault="00EC1D1F" w:rsidP="00EC1D1F">
      <w:pPr>
        <w:pStyle w:val="Code"/>
        <w:rPr>
          <w:highlight w:val="white"/>
        </w:rPr>
      </w:pPr>
      <w:r w:rsidRPr="00903DBA">
        <w:rPr>
          <w:highlight w:val="white"/>
        </w:rPr>
        <w:t xml:space="preserve">      }</w:t>
      </w:r>
    </w:p>
    <w:p w14:paraId="26A0067C" w14:textId="77777777" w:rsidR="00EC1D1F" w:rsidRPr="00903DBA" w:rsidRDefault="00EC1D1F" w:rsidP="00EC1D1F">
      <w:pPr>
        <w:pStyle w:val="Code"/>
        <w:rPr>
          <w:highlight w:val="white"/>
        </w:rPr>
      </w:pPr>
      <w:r w:rsidRPr="00903DBA">
        <w:rPr>
          <w:highlight w:val="white"/>
        </w:rPr>
        <w:t xml:space="preserve">      makeStream.WriteLine();</w:t>
      </w:r>
    </w:p>
    <w:p w14:paraId="64259BD6" w14:textId="77777777" w:rsidR="00EC1D1F" w:rsidRPr="00903DBA" w:rsidRDefault="00EC1D1F" w:rsidP="00EC1D1F">
      <w:pPr>
        <w:pStyle w:val="Code"/>
        <w:rPr>
          <w:highlight w:val="white"/>
        </w:rPr>
      </w:pPr>
      <w:r w:rsidRPr="00903DBA">
        <w:rPr>
          <w:highlight w:val="white"/>
        </w:rPr>
        <w:t xml:space="preserve">      makeStream.WriteLine();</w:t>
      </w:r>
    </w:p>
    <w:p w14:paraId="11D843F3" w14:textId="38A9FF8D" w:rsidR="00EC1D1F" w:rsidRPr="00903DBA" w:rsidRDefault="00EC1D1F" w:rsidP="00EC1D1F">
      <w:r w:rsidRPr="00903DBA">
        <w:rPr>
          <w:highlight w:val="white"/>
        </w:rPr>
        <w:t>We assembly each file with the</w:t>
      </w:r>
      <w:r w:rsidR="000E569A" w:rsidRPr="00903DBA">
        <w:rPr>
          <w:highlight w:val="white"/>
        </w:rPr>
        <w:t xml:space="preserve"> Netwide Assembler (</w:t>
      </w:r>
      <w:proofErr w:type="spellStart"/>
      <w:r w:rsidRPr="00903DBA">
        <w:rPr>
          <w:rStyle w:val="KeyWord0"/>
          <w:highlight w:val="white"/>
        </w:rPr>
        <w:t>nasm</w:t>
      </w:r>
      <w:proofErr w:type="spellEnd"/>
      <w:r w:rsidR="000E569A" w:rsidRPr="00903DBA">
        <w:rPr>
          <w:highlight w:val="white"/>
        </w:rPr>
        <w:t xml:space="preserve">), </w:t>
      </w:r>
      <w:r w:rsidRPr="00903DBA">
        <w:rPr>
          <w:highlight w:val="white"/>
        </w:rPr>
        <w:t>to assembly the assembly file into an object file.</w:t>
      </w:r>
    </w:p>
    <w:p w14:paraId="30B387A3" w14:textId="77777777" w:rsidR="00EC1D1F" w:rsidRPr="00903DBA" w:rsidRDefault="00EC1D1F" w:rsidP="00EC1D1F">
      <w:pPr>
        <w:pStyle w:val="Code"/>
        <w:rPr>
          <w:highlight w:val="white"/>
        </w:rPr>
      </w:pPr>
      <w:r w:rsidRPr="00903DBA">
        <w:rPr>
          <w:highlight w:val="white"/>
        </w:rPr>
        <w:t xml:space="preserve">      foreach (string arg in argList) {</w:t>
      </w:r>
    </w:p>
    <w:p w14:paraId="72674131" w14:textId="77777777" w:rsidR="00EC1D1F" w:rsidRPr="00903DBA" w:rsidRDefault="00EC1D1F" w:rsidP="00EC1D1F">
      <w:pPr>
        <w:pStyle w:val="Code"/>
        <w:rPr>
          <w:highlight w:val="white"/>
        </w:rPr>
      </w:pPr>
      <w:r w:rsidRPr="00903DBA">
        <w:rPr>
          <w:highlight w:val="white"/>
        </w:rPr>
        <w:t xml:space="preserve">        makeStream.WriteLine(arg.ToLower() + ".o: " + arg.ToLower() + ".asm");</w:t>
      </w:r>
    </w:p>
    <w:p w14:paraId="7E3CF1DA" w14:textId="77777777" w:rsidR="00EC1D1F" w:rsidRPr="00903DBA" w:rsidRDefault="00EC1D1F" w:rsidP="00EC1D1F">
      <w:pPr>
        <w:pStyle w:val="Code"/>
        <w:rPr>
          <w:highlight w:val="white"/>
        </w:rPr>
      </w:pPr>
      <w:r w:rsidRPr="00903DBA">
        <w:rPr>
          <w:highlight w:val="white"/>
        </w:rPr>
        <w:t xml:space="preserve">        makeStream.WriteLine("\tnasm -f elf64 -o " + arg.ToLower() + ".o "</w:t>
      </w:r>
    </w:p>
    <w:p w14:paraId="03173E8C" w14:textId="77777777" w:rsidR="00EC1D1F" w:rsidRPr="00903DBA" w:rsidRDefault="00EC1D1F" w:rsidP="00EC1D1F">
      <w:pPr>
        <w:pStyle w:val="Code"/>
        <w:rPr>
          <w:highlight w:val="white"/>
        </w:rPr>
      </w:pPr>
      <w:r w:rsidRPr="00903DBA">
        <w:rPr>
          <w:highlight w:val="white"/>
        </w:rPr>
        <w:t xml:space="preserve">                           + arg.ToLower() + ".asm");</w:t>
      </w:r>
    </w:p>
    <w:p w14:paraId="2DC72833" w14:textId="77777777" w:rsidR="00EC1D1F" w:rsidRPr="00903DBA" w:rsidRDefault="00EC1D1F" w:rsidP="00EC1D1F">
      <w:pPr>
        <w:pStyle w:val="Code"/>
        <w:rPr>
          <w:highlight w:val="white"/>
        </w:rPr>
      </w:pPr>
      <w:r w:rsidRPr="00903DBA">
        <w:rPr>
          <w:highlight w:val="white"/>
        </w:rPr>
        <w:t xml:space="preserve">        makeStream.WriteLine();</w:t>
      </w:r>
    </w:p>
    <w:p w14:paraId="4C5DEDDE" w14:textId="77777777" w:rsidR="00EC1D1F" w:rsidRPr="00903DBA" w:rsidRDefault="00EC1D1F" w:rsidP="00EC1D1F">
      <w:pPr>
        <w:pStyle w:val="Code"/>
        <w:rPr>
          <w:highlight w:val="white"/>
        </w:rPr>
      </w:pPr>
      <w:r w:rsidRPr="00903DBA">
        <w:rPr>
          <w:highlight w:val="white"/>
        </w:rPr>
        <w:t xml:space="preserve">      }</w:t>
      </w:r>
    </w:p>
    <w:p w14:paraId="4A7B371D" w14:textId="77777777" w:rsidR="00EC1D1F" w:rsidRPr="00903DBA" w:rsidRDefault="00EC1D1F" w:rsidP="00EC1D1F">
      <w:pPr>
        <w:rPr>
          <w:highlight w:val="white"/>
        </w:rPr>
      </w:pPr>
      <w:r w:rsidRPr="00903DBA">
        <w:rPr>
          <w:highlight w:val="white"/>
        </w:rPr>
        <w:t>Finally, we generate the clear list by listing all the object files and the final main file.</w:t>
      </w:r>
    </w:p>
    <w:p w14:paraId="73FE28BA" w14:textId="77777777" w:rsidR="00EC1D1F" w:rsidRPr="00903DBA" w:rsidRDefault="00EC1D1F" w:rsidP="00EC1D1F">
      <w:pPr>
        <w:pStyle w:val="Code"/>
        <w:rPr>
          <w:highlight w:val="white"/>
        </w:rPr>
      </w:pPr>
      <w:r w:rsidRPr="00903DBA">
        <w:rPr>
          <w:highlight w:val="white"/>
        </w:rPr>
        <w:t xml:space="preserve">      makeStream.WriteLine("clear:");</w:t>
      </w:r>
    </w:p>
    <w:p w14:paraId="786D5590" w14:textId="77777777" w:rsidR="00EC1D1F" w:rsidRPr="00903DBA" w:rsidRDefault="00EC1D1F" w:rsidP="00EC1D1F">
      <w:pPr>
        <w:pStyle w:val="Code"/>
        <w:rPr>
          <w:highlight w:val="white"/>
        </w:rPr>
      </w:pPr>
      <w:r w:rsidRPr="00903DBA">
        <w:rPr>
          <w:highlight w:val="white"/>
        </w:rPr>
        <w:t xml:space="preserve">      foreach (string arg in argList) {</w:t>
      </w:r>
    </w:p>
    <w:p w14:paraId="15786808" w14:textId="77777777" w:rsidR="00EC1D1F" w:rsidRPr="00903DBA" w:rsidRDefault="00EC1D1F" w:rsidP="00EC1D1F">
      <w:pPr>
        <w:pStyle w:val="Code"/>
        <w:rPr>
          <w:highlight w:val="white"/>
        </w:rPr>
      </w:pPr>
      <w:r w:rsidRPr="00903DBA">
        <w:rPr>
          <w:highlight w:val="white"/>
        </w:rPr>
        <w:t xml:space="preserve">        makeStream.WriteLine("\trm " + arg.ToLower() + ".o");</w:t>
      </w:r>
    </w:p>
    <w:p w14:paraId="473BB1FA" w14:textId="77777777" w:rsidR="00EC1D1F" w:rsidRPr="00903DBA" w:rsidRDefault="00EC1D1F" w:rsidP="00EC1D1F">
      <w:pPr>
        <w:pStyle w:val="Code"/>
        <w:rPr>
          <w:highlight w:val="white"/>
        </w:rPr>
      </w:pPr>
      <w:r w:rsidRPr="00903DBA">
        <w:rPr>
          <w:highlight w:val="white"/>
        </w:rPr>
        <w:t xml:space="preserve">      }</w:t>
      </w:r>
    </w:p>
    <w:p w14:paraId="5827B111" w14:textId="77777777" w:rsidR="00EC1D1F" w:rsidRPr="00903DBA" w:rsidRDefault="00EC1D1F" w:rsidP="00EC1D1F">
      <w:pPr>
        <w:pStyle w:val="Code"/>
        <w:rPr>
          <w:highlight w:val="white"/>
        </w:rPr>
      </w:pPr>
    </w:p>
    <w:p w14:paraId="05C0AC93" w14:textId="77777777" w:rsidR="00EC1D1F" w:rsidRPr="00903DBA" w:rsidRDefault="00EC1D1F" w:rsidP="00EC1D1F">
      <w:pPr>
        <w:pStyle w:val="Code"/>
        <w:rPr>
          <w:highlight w:val="white"/>
        </w:rPr>
      </w:pPr>
      <w:r w:rsidRPr="00903DBA">
        <w:rPr>
          <w:highlight w:val="white"/>
        </w:rPr>
        <w:t xml:space="preserve">      makeStream.WriteLine("\trm main");</w:t>
      </w:r>
    </w:p>
    <w:p w14:paraId="4BA93D3F" w14:textId="77777777" w:rsidR="00EC1D1F" w:rsidRPr="00903DBA" w:rsidRDefault="00EC1D1F" w:rsidP="00EC1D1F">
      <w:pPr>
        <w:pStyle w:val="Code"/>
        <w:rPr>
          <w:highlight w:val="white"/>
        </w:rPr>
      </w:pPr>
      <w:r w:rsidRPr="00903DBA">
        <w:rPr>
          <w:highlight w:val="white"/>
        </w:rPr>
        <w:t xml:space="preserve">      makeStream.Close();</w:t>
      </w:r>
    </w:p>
    <w:p w14:paraId="259A1C58" w14:textId="16A99306" w:rsidR="00EC1D1F" w:rsidRPr="00903DBA" w:rsidRDefault="00EC1D1F" w:rsidP="000848EB">
      <w:pPr>
        <w:pStyle w:val="Code"/>
        <w:rPr>
          <w:highlight w:val="white"/>
        </w:rPr>
      </w:pPr>
      <w:r w:rsidRPr="00903DBA">
        <w:rPr>
          <w:highlight w:val="white"/>
        </w:rPr>
        <w:t xml:space="preserve">    }</w:t>
      </w:r>
    </w:p>
    <w:p w14:paraId="0279FC04" w14:textId="4596C062" w:rsidR="004538FA" w:rsidRPr="00903DBA" w:rsidRDefault="004538FA" w:rsidP="004538FA">
      <w:pPr>
        <w:rPr>
          <w:highlight w:val="white"/>
        </w:rPr>
      </w:pPr>
      <w:r w:rsidRPr="00903DBA">
        <w:rPr>
          <w:highlight w:val="white"/>
        </w:rPr>
        <w:t xml:space="preserve">Below is an example of how the </w:t>
      </w:r>
      <w:proofErr w:type="spellStart"/>
      <w:r w:rsidRPr="00903DBA">
        <w:rPr>
          <w:highlight w:val="white"/>
        </w:rPr>
        <w:t>makefile</w:t>
      </w:r>
      <w:proofErr w:type="spellEnd"/>
      <w:r w:rsidRPr="00903DBA">
        <w:rPr>
          <w:highlight w:val="white"/>
        </w:rPr>
        <w:t xml:space="preserve"> may look:</w:t>
      </w:r>
    </w:p>
    <w:p w14:paraId="5D73DCB7" w14:textId="77777777" w:rsidR="004538FA" w:rsidRPr="00903DBA" w:rsidRDefault="004538FA" w:rsidP="004538FA">
      <w:pPr>
        <w:pStyle w:val="Code"/>
        <w:rPr>
          <w:highlight w:val="white"/>
        </w:rPr>
      </w:pPr>
      <w:r w:rsidRPr="00903DBA">
        <w:rPr>
          <w:highlight w:val="white"/>
        </w:rPr>
        <w:t>main: main.o malloc.o ctype.o errno.o locale.o math.o setjmp.o signal.o file.o</w:t>
      </w:r>
    </w:p>
    <w:p w14:paraId="1260E45C" w14:textId="4D6AD100" w:rsidR="004538FA" w:rsidRPr="00903DBA" w:rsidRDefault="004538FA" w:rsidP="004538FA">
      <w:pPr>
        <w:pStyle w:val="Code"/>
        <w:rPr>
          <w:highlight w:val="white"/>
        </w:rPr>
      </w:pPr>
      <w:r w:rsidRPr="00903DBA">
        <w:rPr>
          <w:highlight w:val="white"/>
        </w:rPr>
        <w:t xml:space="preserve">      temp.o scanf.o printf.o stdlib.o time.o string.o</w:t>
      </w:r>
    </w:p>
    <w:p w14:paraId="6D835D64" w14:textId="77777777" w:rsidR="004538FA" w:rsidRPr="00903DBA" w:rsidRDefault="004538FA" w:rsidP="004538FA">
      <w:pPr>
        <w:pStyle w:val="Code"/>
        <w:rPr>
          <w:highlight w:val="white"/>
        </w:rPr>
      </w:pPr>
      <w:r w:rsidRPr="00903DBA">
        <w:rPr>
          <w:highlight w:val="white"/>
        </w:rPr>
        <w:lastRenderedPageBreak/>
        <w:tab/>
        <w:t>ld -o main main.o malloc.o ctype.o errno.o locale.o math.o setjmp.o</w:t>
      </w:r>
    </w:p>
    <w:p w14:paraId="2A255C83" w14:textId="185FF057" w:rsidR="004538FA" w:rsidRPr="00903DBA" w:rsidRDefault="004538FA" w:rsidP="004538FA">
      <w:pPr>
        <w:pStyle w:val="Code"/>
        <w:rPr>
          <w:highlight w:val="white"/>
        </w:rPr>
      </w:pPr>
      <w:r w:rsidRPr="00903DBA">
        <w:rPr>
          <w:highlight w:val="white"/>
        </w:rPr>
        <w:t xml:space="preserve">      signal.o file.o temp.o scanf.o printf.o stdlib.o time.o string.o</w:t>
      </w:r>
    </w:p>
    <w:p w14:paraId="765AE52E" w14:textId="77777777" w:rsidR="004538FA" w:rsidRPr="00903DBA" w:rsidRDefault="004538FA" w:rsidP="004538FA">
      <w:pPr>
        <w:pStyle w:val="Code"/>
        <w:rPr>
          <w:highlight w:val="white"/>
        </w:rPr>
      </w:pPr>
    </w:p>
    <w:p w14:paraId="1816FC84" w14:textId="77777777" w:rsidR="004538FA" w:rsidRPr="00903DBA" w:rsidRDefault="004538FA" w:rsidP="004538FA">
      <w:pPr>
        <w:pStyle w:val="Code"/>
        <w:rPr>
          <w:highlight w:val="white"/>
        </w:rPr>
      </w:pPr>
      <w:r w:rsidRPr="00903DBA">
        <w:rPr>
          <w:highlight w:val="white"/>
        </w:rPr>
        <w:t>main.o: main.asm</w:t>
      </w:r>
    </w:p>
    <w:p w14:paraId="44E20F85" w14:textId="77777777" w:rsidR="004538FA" w:rsidRPr="00903DBA" w:rsidRDefault="004538FA" w:rsidP="004538FA">
      <w:pPr>
        <w:pStyle w:val="Code"/>
        <w:rPr>
          <w:highlight w:val="white"/>
        </w:rPr>
      </w:pPr>
      <w:r w:rsidRPr="00903DBA">
        <w:rPr>
          <w:highlight w:val="white"/>
        </w:rPr>
        <w:tab/>
        <w:t>nasm -f elf64 -o main.o main.asm</w:t>
      </w:r>
    </w:p>
    <w:p w14:paraId="2F7A4AAB" w14:textId="77777777" w:rsidR="004538FA" w:rsidRPr="00903DBA" w:rsidRDefault="004538FA" w:rsidP="004538FA">
      <w:pPr>
        <w:pStyle w:val="Code"/>
        <w:rPr>
          <w:highlight w:val="white"/>
        </w:rPr>
      </w:pPr>
    </w:p>
    <w:p w14:paraId="018F4470" w14:textId="77777777" w:rsidR="004538FA" w:rsidRPr="00903DBA" w:rsidRDefault="004538FA" w:rsidP="004538FA">
      <w:pPr>
        <w:pStyle w:val="Code"/>
        <w:rPr>
          <w:highlight w:val="white"/>
        </w:rPr>
      </w:pPr>
      <w:r w:rsidRPr="00903DBA">
        <w:rPr>
          <w:highlight w:val="white"/>
        </w:rPr>
        <w:t>malloc.o: malloc.asm</w:t>
      </w:r>
    </w:p>
    <w:p w14:paraId="704126A5" w14:textId="77777777" w:rsidR="004538FA" w:rsidRPr="00903DBA" w:rsidRDefault="004538FA" w:rsidP="004538FA">
      <w:pPr>
        <w:pStyle w:val="Code"/>
        <w:rPr>
          <w:highlight w:val="white"/>
        </w:rPr>
      </w:pPr>
      <w:r w:rsidRPr="00903DBA">
        <w:rPr>
          <w:highlight w:val="white"/>
        </w:rPr>
        <w:tab/>
        <w:t>nasm -f elf64 -o malloc.o malloc.asm</w:t>
      </w:r>
    </w:p>
    <w:p w14:paraId="0E747D5C" w14:textId="77777777" w:rsidR="004538FA" w:rsidRPr="00903DBA" w:rsidRDefault="004538FA" w:rsidP="004538FA">
      <w:pPr>
        <w:pStyle w:val="Code"/>
        <w:rPr>
          <w:highlight w:val="white"/>
        </w:rPr>
      </w:pPr>
    </w:p>
    <w:p w14:paraId="25F9E35A" w14:textId="77777777" w:rsidR="004538FA" w:rsidRPr="00903DBA" w:rsidRDefault="004538FA" w:rsidP="004538FA">
      <w:pPr>
        <w:pStyle w:val="Code"/>
        <w:rPr>
          <w:highlight w:val="white"/>
        </w:rPr>
      </w:pPr>
      <w:r w:rsidRPr="00903DBA">
        <w:rPr>
          <w:highlight w:val="white"/>
        </w:rPr>
        <w:t>ctype.o: ctype.asm</w:t>
      </w:r>
    </w:p>
    <w:p w14:paraId="7E93BE9F" w14:textId="77777777" w:rsidR="004538FA" w:rsidRPr="00903DBA" w:rsidRDefault="004538FA" w:rsidP="004538FA">
      <w:pPr>
        <w:pStyle w:val="Code"/>
        <w:rPr>
          <w:highlight w:val="white"/>
        </w:rPr>
      </w:pPr>
      <w:r w:rsidRPr="00903DBA">
        <w:rPr>
          <w:highlight w:val="white"/>
        </w:rPr>
        <w:tab/>
        <w:t>nasm -f elf64 -o ctype.o ctype.asm</w:t>
      </w:r>
    </w:p>
    <w:p w14:paraId="0504CC2E" w14:textId="77777777" w:rsidR="004538FA" w:rsidRPr="00903DBA" w:rsidRDefault="004538FA" w:rsidP="004538FA">
      <w:pPr>
        <w:pStyle w:val="Code"/>
        <w:rPr>
          <w:highlight w:val="white"/>
        </w:rPr>
      </w:pPr>
    </w:p>
    <w:p w14:paraId="2419C246" w14:textId="77777777" w:rsidR="004538FA" w:rsidRPr="00903DBA" w:rsidRDefault="004538FA" w:rsidP="004538FA">
      <w:pPr>
        <w:pStyle w:val="Code"/>
        <w:rPr>
          <w:highlight w:val="white"/>
        </w:rPr>
      </w:pPr>
      <w:r w:rsidRPr="00903DBA">
        <w:rPr>
          <w:highlight w:val="white"/>
        </w:rPr>
        <w:t>errno.o: errno.asm</w:t>
      </w:r>
    </w:p>
    <w:p w14:paraId="0B3ECECD" w14:textId="77777777" w:rsidR="004538FA" w:rsidRPr="00903DBA" w:rsidRDefault="004538FA" w:rsidP="004538FA">
      <w:pPr>
        <w:pStyle w:val="Code"/>
        <w:rPr>
          <w:highlight w:val="white"/>
        </w:rPr>
      </w:pPr>
      <w:r w:rsidRPr="00903DBA">
        <w:rPr>
          <w:highlight w:val="white"/>
        </w:rPr>
        <w:tab/>
        <w:t>nasm -f elf64 -o errno.o errno.asm</w:t>
      </w:r>
    </w:p>
    <w:p w14:paraId="03903A03" w14:textId="77777777" w:rsidR="004538FA" w:rsidRPr="00903DBA" w:rsidRDefault="004538FA" w:rsidP="004538FA">
      <w:pPr>
        <w:pStyle w:val="Code"/>
        <w:rPr>
          <w:highlight w:val="white"/>
        </w:rPr>
      </w:pPr>
    </w:p>
    <w:p w14:paraId="4F0E26A8" w14:textId="77777777" w:rsidR="004538FA" w:rsidRPr="00903DBA" w:rsidRDefault="004538FA" w:rsidP="004538FA">
      <w:pPr>
        <w:pStyle w:val="Code"/>
        <w:rPr>
          <w:highlight w:val="white"/>
        </w:rPr>
      </w:pPr>
      <w:r w:rsidRPr="00903DBA">
        <w:rPr>
          <w:highlight w:val="white"/>
        </w:rPr>
        <w:t>locale.o: locale.asm</w:t>
      </w:r>
    </w:p>
    <w:p w14:paraId="6CEDE341" w14:textId="77777777" w:rsidR="004538FA" w:rsidRPr="00903DBA" w:rsidRDefault="004538FA" w:rsidP="004538FA">
      <w:pPr>
        <w:pStyle w:val="Code"/>
        <w:rPr>
          <w:highlight w:val="white"/>
        </w:rPr>
      </w:pPr>
      <w:r w:rsidRPr="00903DBA">
        <w:rPr>
          <w:highlight w:val="white"/>
        </w:rPr>
        <w:tab/>
        <w:t>nasm -f elf64 -o locale.o locale.asm</w:t>
      </w:r>
    </w:p>
    <w:p w14:paraId="7D3427D9" w14:textId="77777777" w:rsidR="004538FA" w:rsidRPr="00903DBA" w:rsidRDefault="004538FA" w:rsidP="004538FA">
      <w:pPr>
        <w:pStyle w:val="Code"/>
        <w:rPr>
          <w:highlight w:val="white"/>
        </w:rPr>
      </w:pPr>
    </w:p>
    <w:p w14:paraId="54E9BE1F" w14:textId="77777777" w:rsidR="004538FA" w:rsidRPr="00903DBA" w:rsidRDefault="004538FA" w:rsidP="004538FA">
      <w:pPr>
        <w:pStyle w:val="Code"/>
        <w:rPr>
          <w:highlight w:val="white"/>
        </w:rPr>
      </w:pPr>
      <w:r w:rsidRPr="00903DBA">
        <w:rPr>
          <w:highlight w:val="white"/>
        </w:rPr>
        <w:t>math.o: math.asm</w:t>
      </w:r>
    </w:p>
    <w:p w14:paraId="262F82B4" w14:textId="77777777" w:rsidR="004538FA" w:rsidRPr="00903DBA" w:rsidRDefault="004538FA" w:rsidP="004538FA">
      <w:pPr>
        <w:pStyle w:val="Code"/>
        <w:rPr>
          <w:highlight w:val="white"/>
        </w:rPr>
      </w:pPr>
      <w:r w:rsidRPr="00903DBA">
        <w:rPr>
          <w:highlight w:val="white"/>
        </w:rPr>
        <w:tab/>
        <w:t>nasm -f elf64 -o math.o math.asm</w:t>
      </w:r>
    </w:p>
    <w:p w14:paraId="07B60C42" w14:textId="77777777" w:rsidR="004538FA" w:rsidRPr="00903DBA" w:rsidRDefault="004538FA" w:rsidP="004538FA">
      <w:pPr>
        <w:pStyle w:val="Code"/>
        <w:rPr>
          <w:highlight w:val="white"/>
        </w:rPr>
      </w:pPr>
    </w:p>
    <w:p w14:paraId="6E0103C9" w14:textId="77777777" w:rsidR="004538FA" w:rsidRPr="00903DBA" w:rsidRDefault="004538FA" w:rsidP="004538FA">
      <w:pPr>
        <w:pStyle w:val="Code"/>
        <w:rPr>
          <w:highlight w:val="white"/>
        </w:rPr>
      </w:pPr>
      <w:r w:rsidRPr="00903DBA">
        <w:rPr>
          <w:highlight w:val="white"/>
        </w:rPr>
        <w:t>setjmp.o: setjmp.asm</w:t>
      </w:r>
    </w:p>
    <w:p w14:paraId="37FB1E9F" w14:textId="77777777" w:rsidR="004538FA" w:rsidRPr="00903DBA" w:rsidRDefault="004538FA" w:rsidP="004538FA">
      <w:pPr>
        <w:pStyle w:val="Code"/>
        <w:rPr>
          <w:highlight w:val="white"/>
        </w:rPr>
      </w:pPr>
      <w:r w:rsidRPr="00903DBA">
        <w:rPr>
          <w:highlight w:val="white"/>
        </w:rPr>
        <w:tab/>
        <w:t>nasm -f elf64 -o setjmp.o setjmp.asm</w:t>
      </w:r>
    </w:p>
    <w:p w14:paraId="37D2831E" w14:textId="77777777" w:rsidR="004538FA" w:rsidRPr="00903DBA" w:rsidRDefault="004538FA" w:rsidP="004538FA">
      <w:pPr>
        <w:pStyle w:val="Code"/>
        <w:rPr>
          <w:highlight w:val="white"/>
        </w:rPr>
      </w:pPr>
    </w:p>
    <w:p w14:paraId="21FCE912" w14:textId="77777777" w:rsidR="004538FA" w:rsidRPr="00903DBA" w:rsidRDefault="004538FA" w:rsidP="004538FA">
      <w:pPr>
        <w:pStyle w:val="Code"/>
        <w:rPr>
          <w:highlight w:val="white"/>
        </w:rPr>
      </w:pPr>
      <w:r w:rsidRPr="00903DBA">
        <w:rPr>
          <w:highlight w:val="white"/>
        </w:rPr>
        <w:t>signal.o: signal.asm</w:t>
      </w:r>
    </w:p>
    <w:p w14:paraId="7E8622D7" w14:textId="77777777" w:rsidR="004538FA" w:rsidRPr="00903DBA" w:rsidRDefault="004538FA" w:rsidP="004538FA">
      <w:pPr>
        <w:pStyle w:val="Code"/>
        <w:rPr>
          <w:highlight w:val="white"/>
        </w:rPr>
      </w:pPr>
      <w:r w:rsidRPr="00903DBA">
        <w:rPr>
          <w:highlight w:val="white"/>
        </w:rPr>
        <w:tab/>
        <w:t>nasm -f elf64 -o signal.o signal.asm</w:t>
      </w:r>
    </w:p>
    <w:p w14:paraId="7AF380FF" w14:textId="77777777" w:rsidR="004538FA" w:rsidRPr="00903DBA" w:rsidRDefault="004538FA" w:rsidP="004538FA">
      <w:pPr>
        <w:pStyle w:val="Code"/>
        <w:rPr>
          <w:highlight w:val="white"/>
        </w:rPr>
      </w:pPr>
    </w:p>
    <w:p w14:paraId="6AA8B03E" w14:textId="77777777" w:rsidR="004538FA" w:rsidRPr="00903DBA" w:rsidRDefault="004538FA" w:rsidP="004538FA">
      <w:pPr>
        <w:pStyle w:val="Code"/>
        <w:rPr>
          <w:highlight w:val="white"/>
        </w:rPr>
      </w:pPr>
      <w:r w:rsidRPr="00903DBA">
        <w:rPr>
          <w:highlight w:val="white"/>
        </w:rPr>
        <w:t>file.o: file.asm</w:t>
      </w:r>
    </w:p>
    <w:p w14:paraId="647E333B" w14:textId="77777777" w:rsidR="004538FA" w:rsidRPr="00903DBA" w:rsidRDefault="004538FA" w:rsidP="004538FA">
      <w:pPr>
        <w:pStyle w:val="Code"/>
        <w:rPr>
          <w:highlight w:val="white"/>
        </w:rPr>
      </w:pPr>
      <w:r w:rsidRPr="00903DBA">
        <w:rPr>
          <w:highlight w:val="white"/>
        </w:rPr>
        <w:tab/>
        <w:t>nasm -f elf64 -o file.o file.asm</w:t>
      </w:r>
    </w:p>
    <w:p w14:paraId="5880502C" w14:textId="77777777" w:rsidR="004538FA" w:rsidRPr="00903DBA" w:rsidRDefault="004538FA" w:rsidP="004538FA">
      <w:pPr>
        <w:pStyle w:val="Code"/>
        <w:rPr>
          <w:highlight w:val="white"/>
        </w:rPr>
      </w:pPr>
    </w:p>
    <w:p w14:paraId="4D909DD9" w14:textId="77777777" w:rsidR="004538FA" w:rsidRPr="00903DBA" w:rsidRDefault="004538FA" w:rsidP="004538FA">
      <w:pPr>
        <w:pStyle w:val="Code"/>
        <w:rPr>
          <w:highlight w:val="white"/>
        </w:rPr>
      </w:pPr>
      <w:r w:rsidRPr="00903DBA">
        <w:rPr>
          <w:highlight w:val="white"/>
        </w:rPr>
        <w:t>temp.o: temp.asm</w:t>
      </w:r>
    </w:p>
    <w:p w14:paraId="40045CF5" w14:textId="77777777" w:rsidR="004538FA" w:rsidRPr="00903DBA" w:rsidRDefault="004538FA" w:rsidP="004538FA">
      <w:pPr>
        <w:pStyle w:val="Code"/>
        <w:rPr>
          <w:highlight w:val="white"/>
        </w:rPr>
      </w:pPr>
      <w:r w:rsidRPr="00903DBA">
        <w:rPr>
          <w:highlight w:val="white"/>
        </w:rPr>
        <w:tab/>
        <w:t>nasm -f elf64 -o temp.o temp.asm</w:t>
      </w:r>
    </w:p>
    <w:p w14:paraId="026EF5A7" w14:textId="77777777" w:rsidR="004538FA" w:rsidRPr="00903DBA" w:rsidRDefault="004538FA" w:rsidP="004538FA">
      <w:pPr>
        <w:pStyle w:val="Code"/>
        <w:rPr>
          <w:highlight w:val="white"/>
        </w:rPr>
      </w:pPr>
    </w:p>
    <w:p w14:paraId="75D2C88E" w14:textId="77777777" w:rsidR="004538FA" w:rsidRPr="00903DBA" w:rsidRDefault="004538FA" w:rsidP="004538FA">
      <w:pPr>
        <w:pStyle w:val="Code"/>
        <w:rPr>
          <w:highlight w:val="white"/>
        </w:rPr>
      </w:pPr>
      <w:r w:rsidRPr="00903DBA">
        <w:rPr>
          <w:highlight w:val="white"/>
        </w:rPr>
        <w:t>scanf.o: scanf.asm</w:t>
      </w:r>
    </w:p>
    <w:p w14:paraId="3264D4F8" w14:textId="77777777" w:rsidR="004538FA" w:rsidRPr="00903DBA" w:rsidRDefault="004538FA" w:rsidP="004538FA">
      <w:pPr>
        <w:pStyle w:val="Code"/>
        <w:rPr>
          <w:highlight w:val="white"/>
        </w:rPr>
      </w:pPr>
      <w:r w:rsidRPr="00903DBA">
        <w:rPr>
          <w:highlight w:val="white"/>
        </w:rPr>
        <w:tab/>
        <w:t>nasm -f elf64 -o scanf.o scanf.asm</w:t>
      </w:r>
    </w:p>
    <w:p w14:paraId="614AEF5B" w14:textId="77777777" w:rsidR="004538FA" w:rsidRPr="00903DBA" w:rsidRDefault="004538FA" w:rsidP="004538FA">
      <w:pPr>
        <w:pStyle w:val="Code"/>
        <w:rPr>
          <w:highlight w:val="white"/>
        </w:rPr>
      </w:pPr>
    </w:p>
    <w:p w14:paraId="12CD57EB" w14:textId="77777777" w:rsidR="004538FA" w:rsidRPr="00903DBA" w:rsidRDefault="004538FA" w:rsidP="004538FA">
      <w:pPr>
        <w:pStyle w:val="Code"/>
        <w:rPr>
          <w:highlight w:val="white"/>
        </w:rPr>
      </w:pPr>
      <w:r w:rsidRPr="00903DBA">
        <w:rPr>
          <w:highlight w:val="white"/>
        </w:rPr>
        <w:t>printf.o: printf.asm</w:t>
      </w:r>
    </w:p>
    <w:p w14:paraId="6AB28E63" w14:textId="77777777" w:rsidR="004538FA" w:rsidRPr="00903DBA" w:rsidRDefault="004538FA" w:rsidP="004538FA">
      <w:pPr>
        <w:pStyle w:val="Code"/>
        <w:rPr>
          <w:highlight w:val="white"/>
        </w:rPr>
      </w:pPr>
      <w:r w:rsidRPr="00903DBA">
        <w:rPr>
          <w:highlight w:val="white"/>
        </w:rPr>
        <w:tab/>
        <w:t>nasm -f elf64 -o printf.o printf.asm</w:t>
      </w:r>
    </w:p>
    <w:p w14:paraId="5F0D58C2" w14:textId="77777777" w:rsidR="004538FA" w:rsidRPr="00903DBA" w:rsidRDefault="004538FA" w:rsidP="004538FA">
      <w:pPr>
        <w:pStyle w:val="Code"/>
        <w:rPr>
          <w:highlight w:val="white"/>
        </w:rPr>
      </w:pPr>
    </w:p>
    <w:p w14:paraId="1E1300CA" w14:textId="77777777" w:rsidR="004538FA" w:rsidRPr="00903DBA" w:rsidRDefault="004538FA" w:rsidP="004538FA">
      <w:pPr>
        <w:pStyle w:val="Code"/>
        <w:rPr>
          <w:highlight w:val="white"/>
        </w:rPr>
      </w:pPr>
      <w:r w:rsidRPr="00903DBA">
        <w:rPr>
          <w:highlight w:val="white"/>
        </w:rPr>
        <w:t>stdlib.o: stdlib.asm</w:t>
      </w:r>
    </w:p>
    <w:p w14:paraId="5A1217F4" w14:textId="77777777" w:rsidR="004538FA" w:rsidRPr="00903DBA" w:rsidRDefault="004538FA" w:rsidP="004538FA">
      <w:pPr>
        <w:pStyle w:val="Code"/>
        <w:rPr>
          <w:highlight w:val="white"/>
        </w:rPr>
      </w:pPr>
      <w:r w:rsidRPr="00903DBA">
        <w:rPr>
          <w:highlight w:val="white"/>
        </w:rPr>
        <w:tab/>
        <w:t>nasm -f elf64 -o stdlib.o stdlib.asm</w:t>
      </w:r>
    </w:p>
    <w:p w14:paraId="032DCBED" w14:textId="77777777" w:rsidR="004538FA" w:rsidRPr="00903DBA" w:rsidRDefault="004538FA" w:rsidP="004538FA">
      <w:pPr>
        <w:pStyle w:val="Code"/>
        <w:rPr>
          <w:highlight w:val="white"/>
        </w:rPr>
      </w:pPr>
    </w:p>
    <w:p w14:paraId="0EF5063D" w14:textId="77777777" w:rsidR="004538FA" w:rsidRPr="00903DBA" w:rsidRDefault="004538FA" w:rsidP="004538FA">
      <w:pPr>
        <w:pStyle w:val="Code"/>
        <w:rPr>
          <w:highlight w:val="white"/>
        </w:rPr>
      </w:pPr>
      <w:r w:rsidRPr="00903DBA">
        <w:rPr>
          <w:highlight w:val="white"/>
        </w:rPr>
        <w:t>time.o: time.asm</w:t>
      </w:r>
    </w:p>
    <w:p w14:paraId="68FCFC0C" w14:textId="77777777" w:rsidR="004538FA" w:rsidRPr="00903DBA" w:rsidRDefault="004538FA" w:rsidP="004538FA">
      <w:pPr>
        <w:pStyle w:val="Code"/>
        <w:rPr>
          <w:highlight w:val="white"/>
        </w:rPr>
      </w:pPr>
      <w:r w:rsidRPr="00903DBA">
        <w:rPr>
          <w:highlight w:val="white"/>
        </w:rPr>
        <w:tab/>
        <w:t>nasm -f elf64 -o time.o time.asm</w:t>
      </w:r>
    </w:p>
    <w:p w14:paraId="4C5E3771" w14:textId="77777777" w:rsidR="004538FA" w:rsidRPr="00903DBA" w:rsidRDefault="004538FA" w:rsidP="004538FA">
      <w:pPr>
        <w:pStyle w:val="Code"/>
        <w:rPr>
          <w:highlight w:val="white"/>
        </w:rPr>
      </w:pPr>
    </w:p>
    <w:p w14:paraId="5581D725" w14:textId="77777777" w:rsidR="004538FA" w:rsidRPr="00903DBA" w:rsidRDefault="004538FA" w:rsidP="004538FA">
      <w:pPr>
        <w:pStyle w:val="Code"/>
        <w:rPr>
          <w:highlight w:val="white"/>
        </w:rPr>
      </w:pPr>
      <w:r w:rsidRPr="00903DBA">
        <w:rPr>
          <w:highlight w:val="white"/>
        </w:rPr>
        <w:t>string.o: string.asm</w:t>
      </w:r>
    </w:p>
    <w:p w14:paraId="71279243" w14:textId="77777777" w:rsidR="004538FA" w:rsidRPr="00903DBA" w:rsidRDefault="004538FA" w:rsidP="004538FA">
      <w:pPr>
        <w:pStyle w:val="Code"/>
        <w:rPr>
          <w:highlight w:val="white"/>
        </w:rPr>
      </w:pPr>
      <w:r w:rsidRPr="00903DBA">
        <w:rPr>
          <w:highlight w:val="white"/>
        </w:rPr>
        <w:tab/>
        <w:t>nasm -f elf64 -o string.o string.asm</w:t>
      </w:r>
    </w:p>
    <w:p w14:paraId="5748B350" w14:textId="77777777" w:rsidR="004538FA" w:rsidRPr="00903DBA" w:rsidRDefault="004538FA" w:rsidP="004538FA">
      <w:pPr>
        <w:pStyle w:val="Code"/>
        <w:rPr>
          <w:highlight w:val="white"/>
        </w:rPr>
      </w:pPr>
    </w:p>
    <w:p w14:paraId="1B13ED6A" w14:textId="77777777" w:rsidR="004538FA" w:rsidRPr="00903DBA" w:rsidRDefault="004538FA" w:rsidP="004538FA">
      <w:pPr>
        <w:pStyle w:val="Code"/>
        <w:rPr>
          <w:highlight w:val="white"/>
        </w:rPr>
      </w:pPr>
      <w:r w:rsidRPr="00903DBA">
        <w:rPr>
          <w:highlight w:val="white"/>
        </w:rPr>
        <w:t>clear:</w:t>
      </w:r>
    </w:p>
    <w:p w14:paraId="6687BDD1" w14:textId="77777777" w:rsidR="004538FA" w:rsidRPr="00903DBA" w:rsidRDefault="004538FA" w:rsidP="004538FA">
      <w:pPr>
        <w:pStyle w:val="Code"/>
        <w:rPr>
          <w:highlight w:val="white"/>
        </w:rPr>
      </w:pPr>
      <w:r w:rsidRPr="00903DBA">
        <w:rPr>
          <w:highlight w:val="white"/>
        </w:rPr>
        <w:tab/>
        <w:t>rm main.o</w:t>
      </w:r>
    </w:p>
    <w:p w14:paraId="0089F19E" w14:textId="77777777" w:rsidR="004538FA" w:rsidRPr="00903DBA" w:rsidRDefault="004538FA" w:rsidP="004538FA">
      <w:pPr>
        <w:pStyle w:val="Code"/>
        <w:rPr>
          <w:highlight w:val="white"/>
        </w:rPr>
      </w:pPr>
      <w:r w:rsidRPr="00903DBA">
        <w:rPr>
          <w:highlight w:val="white"/>
        </w:rPr>
        <w:tab/>
        <w:t>rm malloc.o</w:t>
      </w:r>
    </w:p>
    <w:p w14:paraId="4706E316" w14:textId="77777777" w:rsidR="004538FA" w:rsidRPr="00903DBA" w:rsidRDefault="004538FA" w:rsidP="004538FA">
      <w:pPr>
        <w:pStyle w:val="Code"/>
        <w:rPr>
          <w:highlight w:val="white"/>
        </w:rPr>
      </w:pPr>
      <w:r w:rsidRPr="00903DBA">
        <w:rPr>
          <w:highlight w:val="white"/>
        </w:rPr>
        <w:tab/>
        <w:t>rm ctype.o</w:t>
      </w:r>
    </w:p>
    <w:p w14:paraId="6E428EAB" w14:textId="77777777" w:rsidR="004538FA" w:rsidRPr="00903DBA" w:rsidRDefault="004538FA" w:rsidP="004538FA">
      <w:pPr>
        <w:pStyle w:val="Code"/>
        <w:rPr>
          <w:highlight w:val="white"/>
        </w:rPr>
      </w:pPr>
      <w:r w:rsidRPr="00903DBA">
        <w:rPr>
          <w:highlight w:val="white"/>
        </w:rPr>
        <w:tab/>
        <w:t>rm errno.o</w:t>
      </w:r>
    </w:p>
    <w:p w14:paraId="0A682CF6" w14:textId="77777777" w:rsidR="004538FA" w:rsidRPr="00903DBA" w:rsidRDefault="004538FA" w:rsidP="004538FA">
      <w:pPr>
        <w:pStyle w:val="Code"/>
        <w:rPr>
          <w:highlight w:val="white"/>
        </w:rPr>
      </w:pPr>
      <w:r w:rsidRPr="00903DBA">
        <w:rPr>
          <w:highlight w:val="white"/>
        </w:rPr>
        <w:tab/>
        <w:t>rm locale.o</w:t>
      </w:r>
    </w:p>
    <w:p w14:paraId="59919023" w14:textId="77777777" w:rsidR="004538FA" w:rsidRPr="00903DBA" w:rsidRDefault="004538FA" w:rsidP="004538FA">
      <w:pPr>
        <w:pStyle w:val="Code"/>
        <w:rPr>
          <w:highlight w:val="white"/>
        </w:rPr>
      </w:pPr>
      <w:r w:rsidRPr="00903DBA">
        <w:rPr>
          <w:highlight w:val="white"/>
        </w:rPr>
        <w:tab/>
        <w:t>rm math.o</w:t>
      </w:r>
    </w:p>
    <w:p w14:paraId="40538673" w14:textId="77777777" w:rsidR="004538FA" w:rsidRPr="00903DBA" w:rsidRDefault="004538FA" w:rsidP="004538FA">
      <w:pPr>
        <w:pStyle w:val="Code"/>
        <w:rPr>
          <w:highlight w:val="white"/>
        </w:rPr>
      </w:pPr>
      <w:r w:rsidRPr="00903DBA">
        <w:rPr>
          <w:highlight w:val="white"/>
        </w:rPr>
        <w:tab/>
        <w:t>rm setjmp.o</w:t>
      </w:r>
    </w:p>
    <w:p w14:paraId="5F59CDA8" w14:textId="77777777" w:rsidR="004538FA" w:rsidRPr="00903DBA" w:rsidRDefault="004538FA" w:rsidP="004538FA">
      <w:pPr>
        <w:pStyle w:val="Code"/>
        <w:rPr>
          <w:highlight w:val="white"/>
        </w:rPr>
      </w:pPr>
      <w:r w:rsidRPr="00903DBA">
        <w:rPr>
          <w:highlight w:val="white"/>
        </w:rPr>
        <w:tab/>
        <w:t>rm signal.o</w:t>
      </w:r>
    </w:p>
    <w:p w14:paraId="133384BE" w14:textId="77777777" w:rsidR="004538FA" w:rsidRPr="00903DBA" w:rsidRDefault="004538FA" w:rsidP="004538FA">
      <w:pPr>
        <w:pStyle w:val="Code"/>
        <w:rPr>
          <w:highlight w:val="white"/>
        </w:rPr>
      </w:pPr>
      <w:r w:rsidRPr="00903DBA">
        <w:rPr>
          <w:highlight w:val="white"/>
        </w:rPr>
        <w:lastRenderedPageBreak/>
        <w:tab/>
        <w:t>rm file.o</w:t>
      </w:r>
    </w:p>
    <w:p w14:paraId="3A783747" w14:textId="77777777" w:rsidR="004538FA" w:rsidRPr="00903DBA" w:rsidRDefault="004538FA" w:rsidP="004538FA">
      <w:pPr>
        <w:pStyle w:val="Code"/>
        <w:rPr>
          <w:highlight w:val="white"/>
        </w:rPr>
      </w:pPr>
      <w:r w:rsidRPr="00903DBA">
        <w:rPr>
          <w:highlight w:val="white"/>
        </w:rPr>
        <w:tab/>
        <w:t>rm temp.o</w:t>
      </w:r>
    </w:p>
    <w:p w14:paraId="30ED78DC" w14:textId="77777777" w:rsidR="004538FA" w:rsidRPr="00903DBA" w:rsidRDefault="004538FA" w:rsidP="004538FA">
      <w:pPr>
        <w:pStyle w:val="Code"/>
        <w:rPr>
          <w:highlight w:val="white"/>
        </w:rPr>
      </w:pPr>
      <w:r w:rsidRPr="00903DBA">
        <w:rPr>
          <w:highlight w:val="white"/>
        </w:rPr>
        <w:tab/>
        <w:t>rm scanf.o</w:t>
      </w:r>
    </w:p>
    <w:p w14:paraId="21425023" w14:textId="77777777" w:rsidR="004538FA" w:rsidRPr="00903DBA" w:rsidRDefault="004538FA" w:rsidP="004538FA">
      <w:pPr>
        <w:pStyle w:val="Code"/>
        <w:rPr>
          <w:highlight w:val="white"/>
        </w:rPr>
      </w:pPr>
      <w:r w:rsidRPr="00903DBA">
        <w:rPr>
          <w:highlight w:val="white"/>
        </w:rPr>
        <w:tab/>
        <w:t>rm printf.o</w:t>
      </w:r>
    </w:p>
    <w:p w14:paraId="08091BBF" w14:textId="77777777" w:rsidR="004538FA" w:rsidRPr="00903DBA" w:rsidRDefault="004538FA" w:rsidP="004538FA">
      <w:pPr>
        <w:pStyle w:val="Code"/>
        <w:rPr>
          <w:highlight w:val="white"/>
        </w:rPr>
      </w:pPr>
      <w:r w:rsidRPr="00903DBA">
        <w:rPr>
          <w:highlight w:val="white"/>
        </w:rPr>
        <w:tab/>
        <w:t>rm stdlib.o</w:t>
      </w:r>
    </w:p>
    <w:p w14:paraId="607A175F" w14:textId="77777777" w:rsidR="004538FA" w:rsidRPr="00903DBA" w:rsidRDefault="004538FA" w:rsidP="004538FA">
      <w:pPr>
        <w:pStyle w:val="Code"/>
        <w:rPr>
          <w:highlight w:val="white"/>
        </w:rPr>
      </w:pPr>
      <w:r w:rsidRPr="00903DBA">
        <w:rPr>
          <w:highlight w:val="white"/>
        </w:rPr>
        <w:tab/>
        <w:t>rm time.o</w:t>
      </w:r>
    </w:p>
    <w:p w14:paraId="46DF7F10" w14:textId="77777777" w:rsidR="004538FA" w:rsidRPr="00903DBA" w:rsidRDefault="004538FA" w:rsidP="004538FA">
      <w:pPr>
        <w:pStyle w:val="Code"/>
        <w:rPr>
          <w:highlight w:val="white"/>
        </w:rPr>
      </w:pPr>
      <w:r w:rsidRPr="00903DBA">
        <w:rPr>
          <w:highlight w:val="white"/>
        </w:rPr>
        <w:tab/>
        <w:t>rm string.o</w:t>
      </w:r>
    </w:p>
    <w:p w14:paraId="071A63B4" w14:textId="77777777" w:rsidR="004538FA" w:rsidRPr="00903DBA" w:rsidRDefault="004538FA" w:rsidP="004538FA">
      <w:pPr>
        <w:pStyle w:val="Code"/>
        <w:rPr>
          <w:highlight w:val="white"/>
        </w:rPr>
      </w:pPr>
      <w:r w:rsidRPr="00903DBA">
        <w:rPr>
          <w:highlight w:val="white"/>
        </w:rPr>
        <w:tab/>
        <w:t>rm main</w:t>
      </w:r>
    </w:p>
    <w:p w14:paraId="6DBBB2FD" w14:textId="6BF65762" w:rsidR="000848EB" w:rsidRPr="00903DBA" w:rsidRDefault="009677C8" w:rsidP="0060539D">
      <w:pPr>
        <w:pStyle w:val="Rubrik3"/>
        <w:rPr>
          <w:highlight w:val="white"/>
        </w:rPr>
      </w:pPr>
      <w:bookmarkStart w:id="21" w:name="_Toc59126071"/>
      <w:r w:rsidRPr="00903DBA">
        <w:rPr>
          <w:highlight w:val="white"/>
        </w:rPr>
        <w:t xml:space="preserve">Is the Object File </w:t>
      </w:r>
      <w:r w:rsidR="004538FA" w:rsidRPr="00903DBA">
        <w:rPr>
          <w:highlight w:val="white"/>
        </w:rPr>
        <w:t>Fresh</w:t>
      </w:r>
      <w:r w:rsidR="00C522A7" w:rsidRPr="00903DBA">
        <w:rPr>
          <w:highlight w:val="white"/>
        </w:rPr>
        <w:t>?</w:t>
      </w:r>
      <w:bookmarkEnd w:id="21"/>
    </w:p>
    <w:p w14:paraId="7BAE3C57" w14:textId="70E7BAC2" w:rsidR="00AA1002" w:rsidRPr="00903DBA" w:rsidRDefault="00DF789D" w:rsidP="00AA1002">
      <w:pPr>
        <w:rPr>
          <w:highlight w:val="white"/>
        </w:rPr>
      </w:pPr>
      <w:r w:rsidRPr="00903DBA">
        <w:rPr>
          <w:highlight w:val="white"/>
        </w:rPr>
        <w:t xml:space="preserve">The </w:t>
      </w:r>
      <w:r w:rsidR="003C3CAF" w:rsidRPr="00903DBA">
        <w:rPr>
          <w:rStyle w:val="KeyWord0"/>
          <w:highlight w:val="white"/>
        </w:rPr>
        <w:t>GenerateDependencyFile</w:t>
      </w:r>
      <w:r w:rsidRPr="00903DBA">
        <w:rPr>
          <w:highlight w:val="white"/>
        </w:rPr>
        <w:t xml:space="preserve"> method </w:t>
      </w:r>
      <w:r w:rsidR="00AA1002" w:rsidRPr="00903DBA">
        <w:rPr>
          <w:highlight w:val="white"/>
        </w:rPr>
        <w:t>define</w:t>
      </w:r>
      <w:r w:rsidRPr="00903DBA">
        <w:rPr>
          <w:highlight w:val="white"/>
        </w:rPr>
        <w:t>s</w:t>
      </w:r>
      <w:r w:rsidR="00AA1002" w:rsidRPr="00903DBA">
        <w:rPr>
          <w:highlight w:val="white"/>
        </w:rPr>
        <w:t xml:space="preserve"> for each source code file its </w:t>
      </w:r>
      <w:r w:rsidR="00F561C8" w:rsidRPr="00903DBA">
        <w:rPr>
          <w:highlight w:val="white"/>
        </w:rPr>
        <w:t>dependency set</w:t>
      </w:r>
      <w:r w:rsidR="00AA1002" w:rsidRPr="00903DBA">
        <w:rPr>
          <w:highlight w:val="white"/>
        </w:rPr>
        <w:t xml:space="preserve">; that is, the name of </w:t>
      </w:r>
      <w:r w:rsidR="00154EB1" w:rsidRPr="00903DBA">
        <w:rPr>
          <w:highlight w:val="white"/>
        </w:rPr>
        <w:t xml:space="preserve">the source file and the names of </w:t>
      </w:r>
      <w:r w:rsidR="00AA1002" w:rsidRPr="00903DBA">
        <w:rPr>
          <w:highlight w:val="white"/>
        </w:rPr>
        <w:t xml:space="preserve">the files (directly or indirectly) included with the </w:t>
      </w:r>
      <w:r w:rsidR="00AA1002" w:rsidRPr="00903DBA">
        <w:rPr>
          <w:rStyle w:val="KeyWord0"/>
          <w:highlight w:val="white"/>
        </w:rPr>
        <w:t>#include</w:t>
      </w:r>
      <w:r w:rsidR="00AA1002" w:rsidRPr="00903DBA">
        <w:rPr>
          <w:highlight w:val="white"/>
        </w:rPr>
        <w:t xml:space="preserve"> preprocessor directive.</w:t>
      </w:r>
      <w:r w:rsidR="00F561C8" w:rsidRPr="00903DBA">
        <w:rPr>
          <w:highlight w:val="white"/>
        </w:rPr>
        <w:t xml:space="preserve"> We use the set of include files information extracted by the preprocessor.</w:t>
      </w:r>
    </w:p>
    <w:p w14:paraId="1D6668D1" w14:textId="20EF1F48" w:rsidR="00C22813" w:rsidRPr="00903DBA" w:rsidRDefault="00C22813" w:rsidP="00C22813">
      <w:pPr>
        <w:pStyle w:val="Code"/>
        <w:rPr>
          <w:highlight w:val="white"/>
        </w:rPr>
      </w:pPr>
      <w:r w:rsidRPr="00903DBA">
        <w:rPr>
          <w:highlight w:val="white"/>
        </w:rPr>
        <w:t xml:space="preserve">    private static void </w:t>
      </w:r>
      <w:r w:rsidR="003C3CAF" w:rsidRPr="00903DBA">
        <w:rPr>
          <w:highlight w:val="white"/>
        </w:rPr>
        <w:t>GenerateDependencyFile</w:t>
      </w:r>
      <w:r w:rsidRPr="00903DBA">
        <w:rPr>
          <w:highlight w:val="white"/>
        </w:rPr>
        <w:t>(FileInfo file,</w:t>
      </w:r>
    </w:p>
    <w:p w14:paraId="7CCFE945" w14:textId="77777777" w:rsidR="00C22813" w:rsidRPr="00903DBA" w:rsidRDefault="00C22813" w:rsidP="00C22813">
      <w:pPr>
        <w:pStyle w:val="Code"/>
        <w:rPr>
          <w:highlight w:val="white"/>
        </w:rPr>
      </w:pPr>
      <w:r w:rsidRPr="00903DBA">
        <w:rPr>
          <w:highlight w:val="white"/>
        </w:rPr>
        <w:t xml:space="preserve">                                            ISet&lt;FileInfo&gt; includeSet) {</w:t>
      </w:r>
    </w:p>
    <w:p w14:paraId="4F3509FB" w14:textId="77777777" w:rsidR="00C22813" w:rsidRPr="00903DBA" w:rsidRDefault="00C22813" w:rsidP="00C22813">
      <w:pPr>
        <w:pStyle w:val="Code"/>
        <w:rPr>
          <w:highlight w:val="white"/>
        </w:rPr>
      </w:pPr>
      <w:r w:rsidRPr="00903DBA">
        <w:rPr>
          <w:highlight w:val="white"/>
        </w:rPr>
        <w:t xml:space="preserve">      FileInfo dependencySetFile = new FileInfo(file.FullName + ".dependency");</w:t>
      </w:r>
    </w:p>
    <w:p w14:paraId="40CCBD39" w14:textId="77777777" w:rsidR="00C22813" w:rsidRPr="00903DBA" w:rsidRDefault="00C22813" w:rsidP="00C22813">
      <w:pPr>
        <w:pStyle w:val="Code"/>
        <w:rPr>
          <w:highlight w:val="white"/>
        </w:rPr>
      </w:pPr>
      <w:r w:rsidRPr="00903DBA">
        <w:rPr>
          <w:highlight w:val="white"/>
        </w:rPr>
        <w:t xml:space="preserve">      StreamWriter dependencyWriter =</w:t>
      </w:r>
    </w:p>
    <w:p w14:paraId="2A1549ED" w14:textId="77777777" w:rsidR="00C22813" w:rsidRPr="00903DBA" w:rsidRDefault="00C22813" w:rsidP="00C22813">
      <w:pPr>
        <w:pStyle w:val="Code"/>
        <w:rPr>
          <w:highlight w:val="white"/>
        </w:rPr>
      </w:pPr>
      <w:r w:rsidRPr="00903DBA">
        <w:rPr>
          <w:highlight w:val="white"/>
        </w:rPr>
        <w:t xml:space="preserve">        new StreamWriter(File.Open(SourcePath + dependencySetFile.Name,</w:t>
      </w:r>
    </w:p>
    <w:p w14:paraId="098401C9" w14:textId="61E28E7F" w:rsidR="00C22813" w:rsidRPr="00903DBA" w:rsidRDefault="00C22813" w:rsidP="00C22813">
      <w:pPr>
        <w:pStyle w:val="Code"/>
        <w:rPr>
          <w:highlight w:val="white"/>
        </w:rPr>
      </w:pPr>
      <w:r w:rsidRPr="00903DBA">
        <w:rPr>
          <w:highlight w:val="white"/>
        </w:rPr>
        <w:t xml:space="preserve">                                   FileMode.Create));</w:t>
      </w:r>
    </w:p>
    <w:p w14:paraId="284539D6" w14:textId="77777777" w:rsidR="00C22813" w:rsidRPr="00903DBA" w:rsidRDefault="00C22813" w:rsidP="00C22813">
      <w:pPr>
        <w:pStyle w:val="Code"/>
        <w:rPr>
          <w:highlight w:val="white"/>
        </w:rPr>
      </w:pPr>
    </w:p>
    <w:p w14:paraId="02C89AF7" w14:textId="77777777" w:rsidR="00C22813" w:rsidRPr="00903DBA" w:rsidRDefault="00C22813" w:rsidP="00C22813">
      <w:pPr>
        <w:pStyle w:val="Code"/>
        <w:rPr>
          <w:highlight w:val="white"/>
        </w:rPr>
      </w:pPr>
      <w:r w:rsidRPr="00903DBA">
        <w:rPr>
          <w:highlight w:val="white"/>
        </w:rPr>
        <w:t xml:space="preserve">      dependencyWriter.Write(file.Name + ".c");</w:t>
      </w:r>
    </w:p>
    <w:p w14:paraId="64EDAF80" w14:textId="77777777" w:rsidR="00C22813" w:rsidRPr="00903DBA" w:rsidRDefault="00C22813" w:rsidP="00C22813">
      <w:pPr>
        <w:pStyle w:val="Code"/>
        <w:rPr>
          <w:highlight w:val="white"/>
        </w:rPr>
      </w:pPr>
      <w:r w:rsidRPr="00903DBA">
        <w:rPr>
          <w:highlight w:val="white"/>
        </w:rPr>
        <w:t xml:space="preserve">      foreach (FileInfo includeFile in includeSet) {</w:t>
      </w:r>
    </w:p>
    <w:p w14:paraId="0D729D11" w14:textId="77777777" w:rsidR="00C22813" w:rsidRPr="00903DBA" w:rsidRDefault="00C22813" w:rsidP="00C22813">
      <w:pPr>
        <w:pStyle w:val="Code"/>
        <w:rPr>
          <w:highlight w:val="white"/>
        </w:rPr>
      </w:pPr>
      <w:r w:rsidRPr="00903DBA">
        <w:rPr>
          <w:highlight w:val="white"/>
        </w:rPr>
        <w:t xml:space="preserve">        dependencyWriter.Write(" " + includeFile.Name);</w:t>
      </w:r>
    </w:p>
    <w:p w14:paraId="01005E4F" w14:textId="77777777" w:rsidR="00C22813" w:rsidRPr="00903DBA" w:rsidRDefault="00C22813" w:rsidP="00C22813">
      <w:pPr>
        <w:pStyle w:val="Code"/>
        <w:rPr>
          <w:highlight w:val="white"/>
        </w:rPr>
      </w:pPr>
      <w:r w:rsidRPr="00903DBA">
        <w:rPr>
          <w:highlight w:val="white"/>
        </w:rPr>
        <w:t xml:space="preserve">      }</w:t>
      </w:r>
    </w:p>
    <w:p w14:paraId="062EBAF8" w14:textId="77777777" w:rsidR="00C22813" w:rsidRPr="00903DBA" w:rsidRDefault="00C22813" w:rsidP="00C22813">
      <w:pPr>
        <w:pStyle w:val="Code"/>
        <w:rPr>
          <w:highlight w:val="white"/>
        </w:rPr>
      </w:pPr>
    </w:p>
    <w:p w14:paraId="49C76D66" w14:textId="77777777" w:rsidR="00C22813" w:rsidRPr="00903DBA" w:rsidRDefault="00C22813" w:rsidP="00C22813">
      <w:pPr>
        <w:pStyle w:val="Code"/>
        <w:rPr>
          <w:highlight w:val="white"/>
        </w:rPr>
      </w:pPr>
      <w:r w:rsidRPr="00903DBA">
        <w:rPr>
          <w:highlight w:val="white"/>
        </w:rPr>
        <w:t xml:space="preserve">      dependencyWriter.Close();</w:t>
      </w:r>
    </w:p>
    <w:p w14:paraId="02BCB4F6" w14:textId="77777777" w:rsidR="00C22813" w:rsidRPr="00903DBA" w:rsidRDefault="00C22813" w:rsidP="00C22813">
      <w:pPr>
        <w:pStyle w:val="Code"/>
        <w:rPr>
          <w:highlight w:val="white"/>
        </w:rPr>
      </w:pPr>
      <w:r w:rsidRPr="00903DBA">
        <w:rPr>
          <w:highlight w:val="white"/>
        </w:rPr>
        <w:t xml:space="preserve">    }</w:t>
      </w:r>
    </w:p>
    <w:p w14:paraId="759BBB68" w14:textId="4C348128" w:rsidR="00F60367" w:rsidRPr="00903DBA" w:rsidRDefault="00F60367" w:rsidP="00F60367">
      <w:pPr>
        <w:rPr>
          <w:highlight w:val="white"/>
        </w:rPr>
      </w:pPr>
      <w:r w:rsidRPr="00903DBA">
        <w:rPr>
          <w:highlight w:val="white"/>
        </w:rPr>
        <w:t xml:space="preserve">The </w:t>
      </w:r>
      <w:r w:rsidR="008E74E1" w:rsidRPr="00903DBA">
        <w:rPr>
          <w:rStyle w:val="KeyWord0"/>
          <w:highlight w:val="white"/>
        </w:rPr>
        <w:t>IsGeneratedFile</w:t>
      </w:r>
      <w:r w:rsidR="00FA5797" w:rsidRPr="00903DBA">
        <w:rPr>
          <w:rStyle w:val="KeyWord0"/>
          <w:highlight w:val="white"/>
        </w:rPr>
        <w:t>Fresh</w:t>
      </w:r>
      <w:r w:rsidRPr="00903DBA">
        <w:rPr>
          <w:highlight w:val="white"/>
        </w:rPr>
        <w:t xml:space="preserve"> method decides whether a </w:t>
      </w:r>
      <w:r w:rsidR="00442E0E" w:rsidRPr="00903DBA">
        <w:rPr>
          <w:highlight w:val="white"/>
        </w:rPr>
        <w:t>generated</w:t>
      </w:r>
      <w:r w:rsidRPr="00903DBA">
        <w:rPr>
          <w:highlight w:val="white"/>
        </w:rPr>
        <w:t xml:space="preserve"> file is </w:t>
      </w:r>
      <w:r w:rsidR="00FA5797" w:rsidRPr="00903DBA">
        <w:rPr>
          <w:highlight w:val="white"/>
        </w:rPr>
        <w:t>fresh</w:t>
      </w:r>
      <w:r w:rsidRPr="00903DBA">
        <w:rPr>
          <w:highlight w:val="white"/>
        </w:rPr>
        <w:t xml:space="preserve">; that is, </w:t>
      </w:r>
      <w:r w:rsidR="00194D19" w:rsidRPr="00903DBA">
        <w:rPr>
          <w:highlight w:val="white"/>
        </w:rPr>
        <w:t xml:space="preserve">if </w:t>
      </w:r>
      <w:r w:rsidR="00F3279E" w:rsidRPr="00903DBA">
        <w:rPr>
          <w:highlight w:val="white"/>
        </w:rPr>
        <w:t>none of i</w:t>
      </w:r>
      <w:r w:rsidR="00194D19" w:rsidRPr="00903DBA">
        <w:rPr>
          <w:highlight w:val="white"/>
        </w:rPr>
        <w:t xml:space="preserve">ts dependency files has been modified since </w:t>
      </w:r>
      <w:r w:rsidR="0057472D" w:rsidRPr="00903DBA">
        <w:rPr>
          <w:highlight w:val="white"/>
        </w:rPr>
        <w:t xml:space="preserve">the </w:t>
      </w:r>
      <w:r w:rsidR="00442E0E" w:rsidRPr="00903DBA">
        <w:rPr>
          <w:highlight w:val="white"/>
        </w:rPr>
        <w:t>generated</w:t>
      </w:r>
      <w:r w:rsidR="0057472D" w:rsidRPr="00903DBA">
        <w:rPr>
          <w:highlight w:val="white"/>
        </w:rPr>
        <w:t xml:space="preserve"> file</w:t>
      </w:r>
      <w:r w:rsidR="00194D19" w:rsidRPr="00903DBA">
        <w:rPr>
          <w:highlight w:val="white"/>
        </w:rPr>
        <w:t xml:space="preserve"> </w:t>
      </w:r>
      <w:r w:rsidR="00C5753C" w:rsidRPr="00903DBA">
        <w:rPr>
          <w:highlight w:val="white"/>
        </w:rPr>
        <w:t>was modified.</w:t>
      </w:r>
    </w:p>
    <w:p w14:paraId="5D2CC9A7" w14:textId="2304B798" w:rsidR="00301597" w:rsidRPr="00903DBA" w:rsidRDefault="00301597" w:rsidP="00301597">
      <w:pPr>
        <w:pStyle w:val="Code"/>
        <w:rPr>
          <w:highlight w:val="white"/>
        </w:rPr>
      </w:pPr>
      <w:r w:rsidRPr="00903DBA">
        <w:rPr>
          <w:highlight w:val="white"/>
        </w:rPr>
        <w:t xml:space="preserve">    public static bool IsGeneratedFile</w:t>
      </w:r>
      <w:r w:rsidR="00FA5797" w:rsidRPr="00903DBA">
        <w:rPr>
          <w:highlight w:val="white"/>
        </w:rPr>
        <w:t>Fresh</w:t>
      </w:r>
      <w:r w:rsidRPr="00903DBA">
        <w:rPr>
          <w:highlight w:val="white"/>
        </w:rPr>
        <w:t>(FileInfo file, string suffix) {</w:t>
      </w:r>
    </w:p>
    <w:p w14:paraId="463BA333" w14:textId="04D76D93" w:rsidR="00301597" w:rsidRPr="00903DBA" w:rsidRDefault="00301597" w:rsidP="00301597">
      <w:pPr>
        <w:pStyle w:val="Code"/>
        <w:rPr>
          <w:highlight w:val="white"/>
        </w:rPr>
      </w:pPr>
      <w:r w:rsidRPr="00903DBA">
        <w:rPr>
          <w:highlight w:val="white"/>
        </w:rPr>
        <w:t xml:space="preserve">      FileInfo </w:t>
      </w:r>
      <w:r w:rsidR="00442E0E" w:rsidRPr="00903DBA">
        <w:rPr>
          <w:highlight w:val="white"/>
        </w:rPr>
        <w:t>generated</w:t>
      </w:r>
      <w:r w:rsidRPr="00903DBA">
        <w:rPr>
          <w:highlight w:val="white"/>
        </w:rPr>
        <w:t>File = new FileInfo(file.FullName + suffix)</w:t>
      </w:r>
      <w:r w:rsidR="00F40AE2" w:rsidRPr="00903DBA">
        <w:rPr>
          <w:highlight w:val="white"/>
        </w:rPr>
        <w:t xml:space="preserve">, </w:t>
      </w:r>
    </w:p>
    <w:p w14:paraId="4B25237A" w14:textId="7397C656" w:rsidR="00F40AE2" w:rsidRPr="00903DBA" w:rsidRDefault="00F40AE2" w:rsidP="00F40AE2">
      <w:pPr>
        <w:pStyle w:val="Code"/>
        <w:rPr>
          <w:highlight w:val="white"/>
        </w:rPr>
      </w:pPr>
      <w:r w:rsidRPr="00903DBA">
        <w:rPr>
          <w:highlight w:val="white"/>
        </w:rPr>
        <w:t xml:space="preserve">               dependencySetFile = new FileInfo(file.FullName + ".dependency");</w:t>
      </w:r>
    </w:p>
    <w:p w14:paraId="3D605B02" w14:textId="203AEE04" w:rsidR="000848EB" w:rsidRPr="00903DBA" w:rsidRDefault="0057472D" w:rsidP="0057472D">
      <w:pPr>
        <w:rPr>
          <w:highlight w:val="white"/>
        </w:rPr>
      </w:pPr>
      <w:r w:rsidRPr="00903DBA">
        <w:rPr>
          <w:highlight w:val="white"/>
        </w:rPr>
        <w:t xml:space="preserve">If the </w:t>
      </w:r>
      <w:r w:rsidR="00442E0E" w:rsidRPr="00903DBA">
        <w:rPr>
          <w:highlight w:val="white"/>
        </w:rPr>
        <w:t>generated</w:t>
      </w:r>
      <w:r w:rsidRPr="00903DBA">
        <w:rPr>
          <w:highlight w:val="white"/>
        </w:rPr>
        <w:t xml:space="preserve"> file does not exist, </w:t>
      </w:r>
      <w:r w:rsidR="0089791A" w:rsidRPr="00903DBA">
        <w:rPr>
          <w:highlight w:val="white"/>
        </w:rPr>
        <w:t xml:space="preserve">it is obviously not </w:t>
      </w:r>
      <w:r w:rsidR="00FA5797" w:rsidRPr="00903DBA">
        <w:rPr>
          <w:highlight w:val="white"/>
        </w:rPr>
        <w:t>fresh</w:t>
      </w:r>
      <w:r w:rsidR="0089791A" w:rsidRPr="00903DBA">
        <w:rPr>
          <w:highlight w:val="white"/>
        </w:rPr>
        <w:t>, so we return false.</w:t>
      </w:r>
      <w:r w:rsidR="00FC6A53" w:rsidRPr="00903DBA">
        <w:rPr>
          <w:highlight w:val="white"/>
        </w:rPr>
        <w:t xml:space="preserve"> If the dependency set file does not exist, we </w:t>
      </w:r>
      <w:proofErr w:type="gramStart"/>
      <w:r w:rsidR="00FC6A53" w:rsidRPr="00903DBA">
        <w:rPr>
          <w:highlight w:val="white"/>
        </w:rPr>
        <w:t>have to</w:t>
      </w:r>
      <w:proofErr w:type="gramEnd"/>
      <w:r w:rsidR="00FC6A53" w:rsidRPr="00903DBA">
        <w:rPr>
          <w:highlight w:val="white"/>
        </w:rPr>
        <w:t xml:space="preserve"> assume that </w:t>
      </w:r>
      <w:r w:rsidR="00C5753C" w:rsidRPr="00903DBA">
        <w:rPr>
          <w:highlight w:val="white"/>
        </w:rPr>
        <w:t xml:space="preserve">it is not fresh due to </w:t>
      </w:r>
      <w:r w:rsidR="00FC6A53" w:rsidRPr="00903DBA">
        <w:rPr>
          <w:highlight w:val="white"/>
        </w:rPr>
        <w:t>dependencies, and we return false.</w:t>
      </w:r>
    </w:p>
    <w:p w14:paraId="34902A41" w14:textId="56798550" w:rsidR="000848EB" w:rsidRPr="00903DBA" w:rsidRDefault="000848EB" w:rsidP="000848EB">
      <w:pPr>
        <w:pStyle w:val="Code"/>
        <w:rPr>
          <w:highlight w:val="white"/>
        </w:rPr>
      </w:pPr>
      <w:r w:rsidRPr="00903DBA">
        <w:rPr>
          <w:highlight w:val="white"/>
        </w:rPr>
        <w:t xml:space="preserve">      if (</w:t>
      </w:r>
      <w:r w:rsidR="00F40AE2" w:rsidRPr="00903DBA">
        <w:rPr>
          <w:highlight w:val="white"/>
        </w:rPr>
        <w:t>!</w:t>
      </w:r>
      <w:r w:rsidR="00442E0E" w:rsidRPr="00903DBA">
        <w:rPr>
          <w:highlight w:val="white"/>
        </w:rPr>
        <w:t>generated</w:t>
      </w:r>
      <w:r w:rsidRPr="00903DBA">
        <w:rPr>
          <w:highlight w:val="white"/>
        </w:rPr>
        <w:t>File.Exists</w:t>
      </w:r>
      <w:r w:rsidR="00F40AE2" w:rsidRPr="00903DBA">
        <w:rPr>
          <w:highlight w:val="white"/>
        </w:rPr>
        <w:t xml:space="preserve"> || !</w:t>
      </w:r>
      <w:r w:rsidR="00FC6A53" w:rsidRPr="00903DBA">
        <w:rPr>
          <w:highlight w:val="white"/>
        </w:rPr>
        <w:t>dependencySetFile.Exists</w:t>
      </w:r>
      <w:r w:rsidRPr="00903DBA">
        <w:rPr>
          <w:highlight w:val="white"/>
        </w:rPr>
        <w:t>) {</w:t>
      </w:r>
    </w:p>
    <w:p w14:paraId="19B1C0E1" w14:textId="77777777" w:rsidR="000848EB" w:rsidRPr="00903DBA" w:rsidRDefault="000848EB" w:rsidP="000848EB">
      <w:pPr>
        <w:pStyle w:val="Code"/>
        <w:rPr>
          <w:highlight w:val="white"/>
        </w:rPr>
      </w:pPr>
      <w:r w:rsidRPr="00903DBA">
        <w:rPr>
          <w:highlight w:val="white"/>
        </w:rPr>
        <w:t xml:space="preserve">        return false;</w:t>
      </w:r>
    </w:p>
    <w:p w14:paraId="5341333B" w14:textId="77777777" w:rsidR="000848EB" w:rsidRPr="00903DBA" w:rsidRDefault="000848EB" w:rsidP="000848EB">
      <w:pPr>
        <w:pStyle w:val="Code"/>
        <w:rPr>
          <w:highlight w:val="white"/>
        </w:rPr>
      </w:pPr>
      <w:r w:rsidRPr="00903DBA">
        <w:rPr>
          <w:highlight w:val="white"/>
        </w:rPr>
        <w:t xml:space="preserve">      }</w:t>
      </w:r>
    </w:p>
    <w:p w14:paraId="075740D1" w14:textId="78C7AB3F" w:rsidR="000848EB" w:rsidRPr="00903DBA" w:rsidRDefault="0089791A" w:rsidP="0089791A">
      <w:pPr>
        <w:rPr>
          <w:highlight w:val="white"/>
        </w:rPr>
      </w:pPr>
      <w:r w:rsidRPr="00903DBA">
        <w:rPr>
          <w:highlight w:val="white"/>
        </w:rPr>
        <w:t xml:space="preserve">If none of the cases above apply, we continue to </w:t>
      </w:r>
      <w:proofErr w:type="gramStart"/>
      <w:r w:rsidR="00F136C4" w:rsidRPr="00903DBA">
        <w:rPr>
          <w:highlight w:val="white"/>
        </w:rPr>
        <w:t>look into</w:t>
      </w:r>
      <w:proofErr w:type="gramEnd"/>
      <w:r w:rsidR="00F136C4" w:rsidRPr="00903DBA">
        <w:rPr>
          <w:highlight w:val="white"/>
        </w:rPr>
        <w:t xml:space="preserve"> the dependency files; that is, the </w:t>
      </w:r>
      <w:r w:rsidR="003A18F8" w:rsidRPr="00903DBA">
        <w:rPr>
          <w:highlight w:val="white"/>
        </w:rPr>
        <w:t xml:space="preserve">files that </w:t>
      </w:r>
      <w:r w:rsidR="00DB2FB7" w:rsidRPr="00903DBA">
        <w:rPr>
          <w:highlight w:val="white"/>
        </w:rPr>
        <w:t xml:space="preserve">the </w:t>
      </w:r>
      <w:r w:rsidR="00442E0E" w:rsidRPr="00903DBA">
        <w:rPr>
          <w:highlight w:val="white"/>
        </w:rPr>
        <w:t>generated</w:t>
      </w:r>
      <w:r w:rsidR="00DB2FB7" w:rsidRPr="00903DBA">
        <w:rPr>
          <w:highlight w:val="white"/>
        </w:rPr>
        <w:t xml:space="preserve"> file is </w:t>
      </w:r>
      <w:r w:rsidR="003A18F8" w:rsidRPr="00903DBA">
        <w:rPr>
          <w:highlight w:val="white"/>
        </w:rPr>
        <w:t xml:space="preserve">(directly or indirectly) </w:t>
      </w:r>
      <w:r w:rsidR="00DB2FB7" w:rsidRPr="00903DBA">
        <w:rPr>
          <w:highlight w:val="white"/>
        </w:rPr>
        <w:t>dependent of.</w:t>
      </w:r>
    </w:p>
    <w:p w14:paraId="7370915E" w14:textId="54CD2680"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5926BE" w:rsidRPr="00903DBA">
        <w:rPr>
          <w:highlight w:val="white"/>
        </w:rPr>
        <w:t>SetFile</w:t>
      </w:r>
      <w:r w:rsidRPr="00903DBA">
        <w:rPr>
          <w:highlight w:val="white"/>
        </w:rPr>
        <w:t>.Exists) {</w:t>
      </w:r>
    </w:p>
    <w:p w14:paraId="4085BC15" w14:textId="77777777" w:rsidR="000848EB" w:rsidRPr="00903DBA" w:rsidRDefault="000848EB" w:rsidP="000848EB">
      <w:pPr>
        <w:pStyle w:val="Code"/>
        <w:rPr>
          <w:highlight w:val="white"/>
        </w:rPr>
      </w:pPr>
      <w:r w:rsidRPr="00903DBA">
        <w:rPr>
          <w:highlight w:val="white"/>
        </w:rPr>
        <w:t xml:space="preserve">        try {</w:t>
      </w:r>
    </w:p>
    <w:p w14:paraId="794EEA8B" w14:textId="1A7AFFE0" w:rsidR="00867389" w:rsidRPr="00903DBA" w:rsidRDefault="000848EB" w:rsidP="000848EB">
      <w:pPr>
        <w:pStyle w:val="Code"/>
        <w:rPr>
          <w:highlight w:val="white"/>
        </w:rPr>
      </w:pPr>
      <w:r w:rsidRPr="00903DBA">
        <w:rPr>
          <w:highlight w:val="white"/>
        </w:rPr>
        <w:t xml:space="preserve">          StreamReader </w:t>
      </w:r>
      <w:r w:rsidR="00DB2FB7" w:rsidRPr="00903DBA">
        <w:rPr>
          <w:highlight w:val="white"/>
        </w:rPr>
        <w:t>dependency</w:t>
      </w:r>
      <w:r w:rsidR="005926BE" w:rsidRPr="00903DBA">
        <w:rPr>
          <w:highlight w:val="white"/>
        </w:rPr>
        <w:t xml:space="preserve">SetReader </w:t>
      </w:r>
      <w:r w:rsidRPr="00903DBA">
        <w:rPr>
          <w:highlight w:val="white"/>
        </w:rPr>
        <w:t>=</w:t>
      </w:r>
    </w:p>
    <w:p w14:paraId="658D520F" w14:textId="359868F6" w:rsidR="000848EB" w:rsidRPr="00903DBA" w:rsidRDefault="00867389" w:rsidP="000848EB">
      <w:pPr>
        <w:pStyle w:val="Code"/>
        <w:rPr>
          <w:highlight w:val="white"/>
        </w:rPr>
      </w:pPr>
      <w:r w:rsidRPr="00903DBA">
        <w:rPr>
          <w:highlight w:val="white"/>
        </w:rPr>
        <w:t xml:space="preserve">            </w:t>
      </w:r>
      <w:r w:rsidR="000848EB" w:rsidRPr="00903DBA">
        <w:rPr>
          <w:highlight w:val="white"/>
        </w:rPr>
        <w:t>new StreamReader(File.OpenRead(</w:t>
      </w:r>
      <w:r w:rsidR="00DB2FB7" w:rsidRPr="00903DBA">
        <w:rPr>
          <w:highlight w:val="white"/>
        </w:rPr>
        <w:t>dependency</w:t>
      </w:r>
      <w:r w:rsidR="005926BE" w:rsidRPr="00903DBA">
        <w:rPr>
          <w:highlight w:val="white"/>
        </w:rPr>
        <w:t>SetFile</w:t>
      </w:r>
      <w:r w:rsidR="000848EB" w:rsidRPr="00903DBA">
        <w:rPr>
          <w:highlight w:val="white"/>
        </w:rPr>
        <w:t>.FullName));</w:t>
      </w:r>
    </w:p>
    <w:p w14:paraId="799200E2" w14:textId="42E578AB"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163EB6" w:rsidRPr="00903DBA">
        <w:rPr>
          <w:highlight w:val="white"/>
        </w:rPr>
        <w:t>Set</w:t>
      </w:r>
      <w:r w:rsidR="00586C7E" w:rsidRPr="00903DBA">
        <w:rPr>
          <w:highlight w:val="white"/>
        </w:rPr>
        <w:t>T</w:t>
      </w:r>
      <w:r w:rsidRPr="00903DBA">
        <w:rPr>
          <w:highlight w:val="white"/>
        </w:rPr>
        <w:t xml:space="preserve">ext = </w:t>
      </w:r>
      <w:r w:rsidR="00DB2FB7" w:rsidRPr="00903DBA">
        <w:rPr>
          <w:highlight w:val="white"/>
        </w:rPr>
        <w:t>dependency</w:t>
      </w:r>
      <w:r w:rsidR="005926BE" w:rsidRPr="00903DBA">
        <w:rPr>
          <w:highlight w:val="white"/>
        </w:rPr>
        <w:t>SetReader</w:t>
      </w:r>
      <w:r w:rsidRPr="00903DBA">
        <w:rPr>
          <w:highlight w:val="white"/>
        </w:rPr>
        <w:t>.ReadToEnd();</w:t>
      </w:r>
    </w:p>
    <w:p w14:paraId="7138CC78" w14:textId="24862BD2" w:rsidR="000848EB" w:rsidRPr="00903DBA" w:rsidRDefault="000848EB" w:rsidP="000848EB">
      <w:pPr>
        <w:pStyle w:val="Code"/>
        <w:rPr>
          <w:highlight w:val="white"/>
        </w:rPr>
      </w:pPr>
      <w:r w:rsidRPr="00903DBA">
        <w:rPr>
          <w:highlight w:val="white"/>
        </w:rPr>
        <w:t xml:space="preserve">          </w:t>
      </w:r>
      <w:r w:rsidR="00DB2FB7" w:rsidRPr="00903DBA">
        <w:rPr>
          <w:highlight w:val="white"/>
        </w:rPr>
        <w:t>dependency</w:t>
      </w:r>
      <w:r w:rsidR="005926BE" w:rsidRPr="00903DBA">
        <w:rPr>
          <w:highlight w:val="white"/>
        </w:rPr>
        <w:t>SetReader</w:t>
      </w:r>
      <w:r w:rsidRPr="00903DBA">
        <w:rPr>
          <w:highlight w:val="white"/>
        </w:rPr>
        <w:t>.Close();</w:t>
      </w:r>
    </w:p>
    <w:p w14:paraId="2B0906DD" w14:textId="1749F367" w:rsidR="000848EB" w:rsidRPr="00903DBA" w:rsidRDefault="00024666" w:rsidP="004C06A3">
      <w:pPr>
        <w:rPr>
          <w:highlight w:val="white"/>
        </w:rPr>
      </w:pPr>
      <w:r w:rsidRPr="00903DBA">
        <w:rPr>
          <w:highlight w:val="white"/>
        </w:rPr>
        <w:t xml:space="preserve">We split the </w:t>
      </w:r>
      <w:r w:rsidR="004C06A3" w:rsidRPr="00903DBA">
        <w:rPr>
          <w:highlight w:val="white"/>
        </w:rPr>
        <w:t xml:space="preserve">file </w:t>
      </w:r>
      <w:r w:rsidRPr="00903DBA">
        <w:rPr>
          <w:highlight w:val="white"/>
        </w:rPr>
        <w:t xml:space="preserve">text into </w:t>
      </w:r>
      <w:r w:rsidR="00DB2FB7" w:rsidRPr="00903DBA">
        <w:rPr>
          <w:highlight w:val="white"/>
        </w:rPr>
        <w:t>dependency</w:t>
      </w:r>
      <w:r w:rsidR="00725614" w:rsidRPr="00903DBA">
        <w:rPr>
          <w:highlight w:val="white"/>
        </w:rPr>
        <w:t xml:space="preserve"> file</w:t>
      </w:r>
      <w:r w:rsidR="003522A7" w:rsidRPr="00903DBA">
        <w:rPr>
          <w:highlight w:val="white"/>
        </w:rPr>
        <w:t xml:space="preserve"> </w:t>
      </w:r>
      <w:r w:rsidRPr="00903DBA">
        <w:rPr>
          <w:highlight w:val="white"/>
        </w:rPr>
        <w:t xml:space="preserve">names and check </w:t>
      </w:r>
      <w:r w:rsidR="004C06A3" w:rsidRPr="00903DBA">
        <w:rPr>
          <w:highlight w:val="white"/>
        </w:rPr>
        <w:t>whether the fil</w:t>
      </w:r>
      <w:r w:rsidR="00950D00" w:rsidRPr="00903DBA">
        <w:rPr>
          <w:highlight w:val="white"/>
        </w:rPr>
        <w:t>es</w:t>
      </w:r>
      <w:r w:rsidR="004C06A3" w:rsidRPr="00903DBA">
        <w:rPr>
          <w:highlight w:val="white"/>
        </w:rPr>
        <w:t xml:space="preserve"> </w:t>
      </w:r>
      <w:r w:rsidR="00230C0B" w:rsidRPr="00903DBA">
        <w:rPr>
          <w:highlight w:val="white"/>
        </w:rPr>
        <w:t xml:space="preserve">have </w:t>
      </w:r>
      <w:r w:rsidR="00950D00" w:rsidRPr="00903DBA">
        <w:rPr>
          <w:highlight w:val="white"/>
        </w:rPr>
        <w:t xml:space="preserve">been modified </w:t>
      </w:r>
      <w:r w:rsidR="003522A7" w:rsidRPr="00903DBA">
        <w:rPr>
          <w:highlight w:val="white"/>
        </w:rPr>
        <w:t>after</w:t>
      </w:r>
      <w:r w:rsidR="00950D00" w:rsidRPr="00903DBA">
        <w:rPr>
          <w:highlight w:val="white"/>
        </w:rPr>
        <w:t xml:space="preserve"> </w:t>
      </w:r>
      <w:r w:rsidR="00442E0E" w:rsidRPr="00903DBA">
        <w:rPr>
          <w:highlight w:val="white"/>
        </w:rPr>
        <w:t>generated</w:t>
      </w:r>
      <w:r w:rsidR="00950D00" w:rsidRPr="00903DBA">
        <w:rPr>
          <w:highlight w:val="white"/>
        </w:rPr>
        <w:t xml:space="preserve"> file.</w:t>
      </w:r>
    </w:p>
    <w:p w14:paraId="14591C16" w14:textId="6DEC5B29"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163EB6" w:rsidRPr="00903DBA">
        <w:rPr>
          <w:highlight w:val="white"/>
        </w:rPr>
        <w:t>SetText</w:t>
      </w:r>
      <w:r w:rsidRPr="00903DBA">
        <w:rPr>
          <w:highlight w:val="white"/>
        </w:rPr>
        <w:t>.Length &gt; 0) {</w:t>
      </w:r>
    </w:p>
    <w:p w14:paraId="39973CA1" w14:textId="1CF121D6"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D12D80" w:rsidRPr="00903DBA">
        <w:rPr>
          <w:highlight w:val="white"/>
        </w:rPr>
        <w:t>Name</w:t>
      </w:r>
      <w:r w:rsidR="00DC7211" w:rsidRPr="00903DBA">
        <w:rPr>
          <w:highlight w:val="white"/>
        </w:rPr>
        <w:t>A</w:t>
      </w:r>
      <w:r w:rsidRPr="00903DBA">
        <w:rPr>
          <w:highlight w:val="white"/>
        </w:rPr>
        <w:t xml:space="preserve">rray = </w:t>
      </w:r>
      <w:r w:rsidR="00DB2FB7" w:rsidRPr="00903DBA">
        <w:rPr>
          <w:highlight w:val="white"/>
        </w:rPr>
        <w:t>dependency</w:t>
      </w:r>
      <w:r w:rsidR="00163EB6" w:rsidRPr="00903DBA">
        <w:rPr>
          <w:highlight w:val="white"/>
        </w:rPr>
        <w:t>SetText</w:t>
      </w:r>
      <w:r w:rsidRPr="00903DBA">
        <w:rPr>
          <w:highlight w:val="white"/>
        </w:rPr>
        <w:t>.Split(' ');</w:t>
      </w:r>
    </w:p>
    <w:p w14:paraId="79FDAEA6" w14:textId="77777777" w:rsidR="000848EB" w:rsidRPr="00903DBA" w:rsidRDefault="000848EB" w:rsidP="000848EB">
      <w:pPr>
        <w:pStyle w:val="Code"/>
        <w:rPr>
          <w:highlight w:val="white"/>
        </w:rPr>
      </w:pPr>
    </w:p>
    <w:p w14:paraId="1421FF0F" w14:textId="25F91BCD" w:rsidR="000848EB" w:rsidRPr="00903DBA" w:rsidRDefault="000848EB" w:rsidP="000848EB">
      <w:pPr>
        <w:pStyle w:val="Code"/>
        <w:rPr>
          <w:highlight w:val="white"/>
        </w:rPr>
      </w:pPr>
      <w:r w:rsidRPr="00903DBA">
        <w:rPr>
          <w:highlight w:val="white"/>
        </w:rPr>
        <w:t xml:space="preserve">            foreach (string </w:t>
      </w:r>
      <w:r w:rsidR="00DB2FB7" w:rsidRPr="00903DBA">
        <w:rPr>
          <w:highlight w:val="white"/>
        </w:rPr>
        <w:t>dependency</w:t>
      </w:r>
      <w:r w:rsidR="00024666" w:rsidRPr="00903DBA">
        <w:rPr>
          <w:highlight w:val="white"/>
        </w:rPr>
        <w:t>Name</w:t>
      </w:r>
      <w:r w:rsidRPr="00903DBA">
        <w:rPr>
          <w:highlight w:val="white"/>
        </w:rPr>
        <w:t xml:space="preserve"> in </w:t>
      </w:r>
      <w:r w:rsidR="00DB2FB7" w:rsidRPr="00903DBA">
        <w:rPr>
          <w:highlight w:val="white"/>
        </w:rPr>
        <w:t>dependency</w:t>
      </w:r>
      <w:r w:rsidR="00D12D80" w:rsidRPr="00903DBA">
        <w:rPr>
          <w:highlight w:val="white"/>
        </w:rPr>
        <w:t>NameArray</w:t>
      </w:r>
      <w:r w:rsidRPr="00903DBA">
        <w:rPr>
          <w:highlight w:val="white"/>
        </w:rPr>
        <w:t>)  {</w:t>
      </w:r>
    </w:p>
    <w:p w14:paraId="50F71B6D" w14:textId="77777777" w:rsidR="00DB2FB7" w:rsidRPr="00903DBA" w:rsidRDefault="000848EB" w:rsidP="00CC5549">
      <w:pPr>
        <w:pStyle w:val="Code"/>
        <w:rPr>
          <w:highlight w:val="white"/>
        </w:rPr>
      </w:pPr>
      <w:r w:rsidRPr="00903DBA">
        <w:rPr>
          <w:highlight w:val="white"/>
        </w:rPr>
        <w:t xml:space="preserve">              FileInfo </w:t>
      </w:r>
      <w:r w:rsidR="00DB2FB7" w:rsidRPr="00903DBA">
        <w:rPr>
          <w:highlight w:val="white"/>
        </w:rPr>
        <w:t>dependency</w:t>
      </w:r>
      <w:r w:rsidRPr="00903DBA">
        <w:rPr>
          <w:highlight w:val="white"/>
        </w:rPr>
        <w:t>File =</w:t>
      </w:r>
    </w:p>
    <w:p w14:paraId="77429386" w14:textId="6C8198A5" w:rsidR="000848EB" w:rsidRPr="00903DBA" w:rsidRDefault="00DB2FB7" w:rsidP="00CC5549">
      <w:pPr>
        <w:pStyle w:val="Code"/>
        <w:rPr>
          <w:highlight w:val="white"/>
        </w:rPr>
      </w:pPr>
      <w:r w:rsidRPr="00903DBA">
        <w:rPr>
          <w:highlight w:val="white"/>
        </w:rPr>
        <w:t xml:space="preserve">               </w:t>
      </w:r>
      <w:r w:rsidR="0023597F" w:rsidRPr="00903DBA">
        <w:rPr>
          <w:highlight w:val="white"/>
        </w:rPr>
        <w:t xml:space="preserve"> </w:t>
      </w:r>
      <w:r w:rsidR="000848EB" w:rsidRPr="00903DBA">
        <w:rPr>
          <w:highlight w:val="white"/>
        </w:rPr>
        <w:t>new FileInfo(</w:t>
      </w:r>
      <w:r w:rsidR="0023597F" w:rsidRPr="00903DBA">
        <w:rPr>
          <w:highlight w:val="white"/>
        </w:rPr>
        <w:t xml:space="preserve">SourcePath + </w:t>
      </w:r>
      <w:r w:rsidRPr="00903DBA">
        <w:rPr>
          <w:highlight w:val="white"/>
        </w:rPr>
        <w:t>dependency</w:t>
      </w:r>
      <w:r w:rsidR="00B33829" w:rsidRPr="00903DBA">
        <w:rPr>
          <w:highlight w:val="white"/>
        </w:rPr>
        <w:t>Name</w:t>
      </w:r>
      <w:r w:rsidR="00734740" w:rsidRPr="00903DBA">
        <w:rPr>
          <w:highlight w:val="white"/>
        </w:rPr>
        <w:t>)</w:t>
      </w:r>
      <w:r w:rsidR="000848EB" w:rsidRPr="00903DBA">
        <w:rPr>
          <w:highlight w:val="white"/>
        </w:rPr>
        <w:t>;</w:t>
      </w:r>
    </w:p>
    <w:p w14:paraId="6D914BDF" w14:textId="42F99FEE" w:rsidR="00CC5549" w:rsidRPr="00903DBA" w:rsidRDefault="004D2C0B" w:rsidP="004D2C0B">
      <w:pPr>
        <w:rPr>
          <w:highlight w:val="white"/>
        </w:rPr>
      </w:pPr>
      <w:r w:rsidRPr="00903DBA">
        <w:rPr>
          <w:highlight w:val="white"/>
        </w:rPr>
        <w:t xml:space="preserve">If the file </w:t>
      </w:r>
      <w:r w:rsidR="00FF1B25" w:rsidRPr="00903DBA">
        <w:rPr>
          <w:highlight w:val="white"/>
        </w:rPr>
        <w:t>has</w:t>
      </w:r>
      <w:r w:rsidRPr="00903DBA">
        <w:rPr>
          <w:highlight w:val="white"/>
        </w:rPr>
        <w:t xml:space="preserve"> been modified </w:t>
      </w:r>
      <w:r w:rsidR="003522A7" w:rsidRPr="00903DBA">
        <w:rPr>
          <w:highlight w:val="white"/>
        </w:rPr>
        <w:t>after</w:t>
      </w:r>
      <w:r w:rsidR="00230C0B" w:rsidRPr="00903DBA">
        <w:rPr>
          <w:highlight w:val="white"/>
        </w:rPr>
        <w:t xml:space="preserve"> </w:t>
      </w:r>
      <w:r w:rsidRPr="00903DBA">
        <w:rPr>
          <w:highlight w:val="white"/>
        </w:rPr>
        <w:t xml:space="preserve">the </w:t>
      </w:r>
      <w:r w:rsidR="00442E0E" w:rsidRPr="00903DBA">
        <w:rPr>
          <w:highlight w:val="white"/>
        </w:rPr>
        <w:t>generated</w:t>
      </w:r>
      <w:r w:rsidRPr="00903DBA">
        <w:rPr>
          <w:highlight w:val="white"/>
        </w:rPr>
        <w:t xml:space="preserve"> file, </w:t>
      </w:r>
      <w:r w:rsidR="00230C0B" w:rsidRPr="00903DBA">
        <w:rPr>
          <w:highlight w:val="white"/>
        </w:rPr>
        <w:t xml:space="preserve">the </w:t>
      </w:r>
      <w:r w:rsidR="00442E0E" w:rsidRPr="00903DBA">
        <w:rPr>
          <w:highlight w:val="white"/>
        </w:rPr>
        <w:t>generated</w:t>
      </w:r>
      <w:r w:rsidR="00230C0B" w:rsidRPr="00903DBA">
        <w:rPr>
          <w:highlight w:val="white"/>
        </w:rPr>
        <w:t xml:space="preserve"> file is not </w:t>
      </w:r>
      <w:r w:rsidR="00FA5797" w:rsidRPr="00903DBA">
        <w:rPr>
          <w:highlight w:val="white"/>
        </w:rPr>
        <w:t>fresh</w:t>
      </w:r>
      <w:r w:rsidR="00C94EFB" w:rsidRPr="00903DBA">
        <w:rPr>
          <w:highlight w:val="white"/>
        </w:rPr>
        <w:t>,</w:t>
      </w:r>
      <w:r w:rsidR="00230C0B" w:rsidRPr="00903DBA">
        <w:rPr>
          <w:highlight w:val="white"/>
        </w:rPr>
        <w:t xml:space="preserve"> </w:t>
      </w:r>
      <w:r w:rsidRPr="00903DBA">
        <w:rPr>
          <w:highlight w:val="white"/>
        </w:rPr>
        <w:t xml:space="preserve">and </w:t>
      </w:r>
      <w:r w:rsidR="00230C0B" w:rsidRPr="00903DBA">
        <w:rPr>
          <w:highlight w:val="white"/>
        </w:rPr>
        <w:t xml:space="preserve">we </w:t>
      </w:r>
      <w:r w:rsidRPr="00903DBA">
        <w:rPr>
          <w:highlight w:val="white"/>
        </w:rPr>
        <w:t>return false.</w:t>
      </w:r>
    </w:p>
    <w:p w14:paraId="50227AE8" w14:textId="7D793F34"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B33829" w:rsidRPr="00903DBA">
        <w:rPr>
          <w:highlight w:val="white"/>
        </w:rPr>
        <w:t>File</w:t>
      </w:r>
      <w:r w:rsidRPr="00903DBA">
        <w:rPr>
          <w:highlight w:val="white"/>
        </w:rPr>
        <w:t xml:space="preserve">.LastWriteTime &gt; </w:t>
      </w:r>
      <w:r w:rsidR="00442E0E" w:rsidRPr="00903DBA">
        <w:rPr>
          <w:highlight w:val="white"/>
        </w:rPr>
        <w:t>generated</w:t>
      </w:r>
      <w:r w:rsidRPr="00903DBA">
        <w:rPr>
          <w:highlight w:val="white"/>
        </w:rPr>
        <w:t>File.LastWriteTime){</w:t>
      </w:r>
    </w:p>
    <w:p w14:paraId="55D2009A" w14:textId="77777777" w:rsidR="000848EB" w:rsidRPr="00903DBA" w:rsidRDefault="000848EB" w:rsidP="000848EB">
      <w:pPr>
        <w:pStyle w:val="Code"/>
        <w:rPr>
          <w:highlight w:val="white"/>
        </w:rPr>
      </w:pPr>
      <w:r w:rsidRPr="00903DBA">
        <w:rPr>
          <w:highlight w:val="white"/>
        </w:rPr>
        <w:t xml:space="preserve">                return false;</w:t>
      </w:r>
    </w:p>
    <w:p w14:paraId="746E0A7B" w14:textId="77777777" w:rsidR="000848EB" w:rsidRPr="00903DBA" w:rsidRDefault="000848EB" w:rsidP="000848EB">
      <w:pPr>
        <w:pStyle w:val="Code"/>
        <w:rPr>
          <w:highlight w:val="white"/>
        </w:rPr>
      </w:pPr>
      <w:r w:rsidRPr="00903DBA">
        <w:rPr>
          <w:highlight w:val="white"/>
        </w:rPr>
        <w:t xml:space="preserve">              }</w:t>
      </w:r>
    </w:p>
    <w:p w14:paraId="3C94F829" w14:textId="77777777" w:rsidR="000848EB" w:rsidRPr="00903DBA" w:rsidRDefault="000848EB" w:rsidP="000848EB">
      <w:pPr>
        <w:pStyle w:val="Code"/>
        <w:rPr>
          <w:highlight w:val="white"/>
        </w:rPr>
      </w:pPr>
      <w:r w:rsidRPr="00903DBA">
        <w:rPr>
          <w:highlight w:val="white"/>
        </w:rPr>
        <w:t xml:space="preserve">            }</w:t>
      </w:r>
    </w:p>
    <w:p w14:paraId="3A0110E4" w14:textId="77777777" w:rsidR="000848EB" w:rsidRPr="00903DBA" w:rsidRDefault="000848EB" w:rsidP="000848EB">
      <w:pPr>
        <w:pStyle w:val="Code"/>
        <w:rPr>
          <w:highlight w:val="white"/>
        </w:rPr>
      </w:pPr>
      <w:r w:rsidRPr="00903DBA">
        <w:rPr>
          <w:highlight w:val="white"/>
        </w:rPr>
        <w:t xml:space="preserve">          }</w:t>
      </w:r>
    </w:p>
    <w:p w14:paraId="55F1C60E" w14:textId="77777777" w:rsidR="000848EB" w:rsidRPr="00903DBA" w:rsidRDefault="000848EB" w:rsidP="000848EB">
      <w:pPr>
        <w:pStyle w:val="Code"/>
        <w:rPr>
          <w:highlight w:val="white"/>
        </w:rPr>
      </w:pPr>
      <w:r w:rsidRPr="00903DBA">
        <w:rPr>
          <w:highlight w:val="white"/>
        </w:rPr>
        <w:t xml:space="preserve">        }</w:t>
      </w:r>
    </w:p>
    <w:p w14:paraId="3747EF03" w14:textId="77777777" w:rsidR="000848EB" w:rsidRPr="00903DBA" w:rsidRDefault="000848EB" w:rsidP="000848EB">
      <w:pPr>
        <w:pStyle w:val="Code"/>
        <w:rPr>
          <w:highlight w:val="white"/>
        </w:rPr>
      </w:pPr>
      <w:r w:rsidRPr="00903DBA">
        <w:rPr>
          <w:highlight w:val="white"/>
        </w:rPr>
        <w:t xml:space="preserve">        catch (IOException ioException) {</w:t>
      </w:r>
    </w:p>
    <w:p w14:paraId="5DA91D74" w14:textId="77777777" w:rsidR="000848EB" w:rsidRPr="00903DBA" w:rsidRDefault="000848EB" w:rsidP="000848EB">
      <w:pPr>
        <w:pStyle w:val="Code"/>
        <w:rPr>
          <w:highlight w:val="white"/>
        </w:rPr>
      </w:pPr>
      <w:r w:rsidRPr="00903DBA">
        <w:rPr>
          <w:highlight w:val="white"/>
        </w:rPr>
        <w:t xml:space="preserve">          Console.Out.WriteLine(ioException.StackTrace);</w:t>
      </w:r>
    </w:p>
    <w:p w14:paraId="3BDBE367" w14:textId="77777777" w:rsidR="000848EB" w:rsidRPr="00903DBA" w:rsidRDefault="000848EB" w:rsidP="000848EB">
      <w:pPr>
        <w:pStyle w:val="Code"/>
        <w:rPr>
          <w:highlight w:val="white"/>
        </w:rPr>
      </w:pPr>
      <w:r w:rsidRPr="00903DBA">
        <w:rPr>
          <w:highlight w:val="white"/>
        </w:rPr>
        <w:t xml:space="preserve">          return false;</w:t>
      </w:r>
    </w:p>
    <w:p w14:paraId="7DAFAE58" w14:textId="77777777" w:rsidR="000848EB" w:rsidRPr="00903DBA" w:rsidRDefault="000848EB" w:rsidP="000848EB">
      <w:pPr>
        <w:pStyle w:val="Code"/>
        <w:rPr>
          <w:highlight w:val="white"/>
        </w:rPr>
      </w:pPr>
      <w:r w:rsidRPr="00903DBA">
        <w:rPr>
          <w:highlight w:val="white"/>
        </w:rPr>
        <w:t xml:space="preserve">        }</w:t>
      </w:r>
    </w:p>
    <w:p w14:paraId="57C0748E" w14:textId="77777777" w:rsidR="000848EB" w:rsidRPr="00903DBA" w:rsidRDefault="000848EB" w:rsidP="000848EB">
      <w:pPr>
        <w:pStyle w:val="Code"/>
        <w:rPr>
          <w:highlight w:val="white"/>
        </w:rPr>
      </w:pPr>
      <w:r w:rsidRPr="00903DBA">
        <w:rPr>
          <w:highlight w:val="white"/>
        </w:rPr>
        <w:t xml:space="preserve">      }</w:t>
      </w:r>
    </w:p>
    <w:p w14:paraId="0D445EE7" w14:textId="34D9777E" w:rsidR="000848EB" w:rsidRPr="00903DBA" w:rsidRDefault="004D2C0B" w:rsidP="004D2C0B">
      <w:pPr>
        <w:rPr>
          <w:highlight w:val="white"/>
        </w:rPr>
      </w:pPr>
      <w:r w:rsidRPr="00903DBA">
        <w:rPr>
          <w:highlight w:val="white"/>
        </w:rPr>
        <w:t>When we have iterated through the without finding any dependenc</w:t>
      </w:r>
      <w:r w:rsidR="00C94EFB" w:rsidRPr="00903DBA">
        <w:rPr>
          <w:highlight w:val="white"/>
        </w:rPr>
        <w:t>ies</w:t>
      </w:r>
      <w:r w:rsidRPr="00903DBA">
        <w:rPr>
          <w:highlight w:val="white"/>
        </w:rPr>
        <w:t xml:space="preserve">, the </w:t>
      </w:r>
      <w:r w:rsidR="00442E0E" w:rsidRPr="00903DBA">
        <w:rPr>
          <w:highlight w:val="white"/>
        </w:rPr>
        <w:t>generated</w:t>
      </w:r>
      <w:r w:rsidR="00230C0B" w:rsidRPr="00903DBA">
        <w:rPr>
          <w:highlight w:val="white"/>
        </w:rPr>
        <w:t xml:space="preserve"> </w:t>
      </w:r>
      <w:r w:rsidRPr="00903DBA">
        <w:rPr>
          <w:highlight w:val="white"/>
        </w:rPr>
        <w:t xml:space="preserve">file is </w:t>
      </w:r>
      <w:proofErr w:type="gramStart"/>
      <w:r w:rsidR="00FA5797" w:rsidRPr="00903DBA">
        <w:rPr>
          <w:highlight w:val="white"/>
        </w:rPr>
        <w:t>fresh</w:t>
      </w:r>
      <w:proofErr w:type="gramEnd"/>
      <w:r w:rsidRPr="00903DBA">
        <w:rPr>
          <w:highlight w:val="white"/>
        </w:rPr>
        <w:t xml:space="preserve"> and we return true.</w:t>
      </w:r>
    </w:p>
    <w:p w14:paraId="12F98C4D" w14:textId="77777777" w:rsidR="000848EB" w:rsidRPr="00903DBA" w:rsidRDefault="000848EB" w:rsidP="000848EB">
      <w:pPr>
        <w:pStyle w:val="Code"/>
        <w:rPr>
          <w:highlight w:val="white"/>
        </w:rPr>
      </w:pPr>
      <w:r w:rsidRPr="00903DBA">
        <w:rPr>
          <w:highlight w:val="white"/>
        </w:rPr>
        <w:t xml:space="preserve">      return true;</w:t>
      </w:r>
    </w:p>
    <w:p w14:paraId="0A882B49" w14:textId="77777777" w:rsidR="000848EB" w:rsidRPr="00903DBA" w:rsidRDefault="000848EB" w:rsidP="000848EB">
      <w:pPr>
        <w:pStyle w:val="Code"/>
        <w:rPr>
          <w:highlight w:val="white"/>
        </w:rPr>
      </w:pPr>
      <w:r w:rsidRPr="00903DBA">
        <w:rPr>
          <w:highlight w:val="white"/>
        </w:rPr>
        <w:t xml:space="preserve">    }</w:t>
      </w:r>
    </w:p>
    <w:p w14:paraId="24F143AC" w14:textId="77777777" w:rsidR="000848EB" w:rsidRPr="00903DBA" w:rsidRDefault="000848EB" w:rsidP="000848EB">
      <w:pPr>
        <w:pStyle w:val="Code"/>
        <w:rPr>
          <w:highlight w:val="white"/>
        </w:rPr>
      </w:pPr>
      <w:r w:rsidRPr="00903DBA">
        <w:rPr>
          <w:highlight w:val="white"/>
        </w:rPr>
        <w:t xml:space="preserve">  }</w:t>
      </w:r>
    </w:p>
    <w:p w14:paraId="56BDE125" w14:textId="77777777" w:rsidR="000848EB" w:rsidRPr="00903DBA" w:rsidRDefault="000848EB" w:rsidP="000848EB">
      <w:pPr>
        <w:pStyle w:val="Code"/>
        <w:rPr>
          <w:highlight w:val="white"/>
        </w:rPr>
      </w:pPr>
      <w:r w:rsidRPr="00903DBA">
        <w:rPr>
          <w:highlight w:val="white"/>
        </w:rPr>
        <w:t>}</w:t>
      </w:r>
    </w:p>
    <w:p w14:paraId="4D73231B" w14:textId="5FD99D9C" w:rsidR="000848EB" w:rsidRPr="00903DBA" w:rsidRDefault="00621688" w:rsidP="00621688">
      <w:pPr>
        <w:rPr>
          <w:highlight w:val="white"/>
        </w:rPr>
      </w:pPr>
      <w:proofErr w:type="gramStart"/>
      <w:r w:rsidRPr="00903DBA">
        <w:rPr>
          <w:highlight w:val="white"/>
        </w:rPr>
        <w:t>In order for</w:t>
      </w:r>
      <w:proofErr w:type="gramEnd"/>
      <w:r w:rsidRPr="00903DBA">
        <w:rPr>
          <w:highlight w:val="white"/>
        </w:rPr>
        <w:t xml:space="preserve"> the parsers of this book to work properly, we add three parser classes.</w:t>
      </w:r>
      <w:r w:rsidR="006A0812" w:rsidRPr="00903DBA">
        <w:rPr>
          <w:highlight w:val="white"/>
        </w:rPr>
        <w:t xml:space="preserve"> We need them </w:t>
      </w:r>
      <w:proofErr w:type="gramStart"/>
      <w:r w:rsidR="006A0812" w:rsidRPr="00903DBA">
        <w:rPr>
          <w:highlight w:val="white"/>
        </w:rPr>
        <w:t>in order to</w:t>
      </w:r>
      <w:proofErr w:type="gramEnd"/>
      <w:r w:rsidR="006A0812" w:rsidRPr="00903DBA">
        <w:rPr>
          <w:highlight w:val="white"/>
        </w:rPr>
        <w:t xml:space="preserve"> use the parsers.</w:t>
      </w:r>
    </w:p>
    <w:p w14:paraId="55169468" w14:textId="77777777" w:rsidR="000848EB" w:rsidRPr="00903DBA" w:rsidRDefault="000848EB" w:rsidP="000848EB">
      <w:pPr>
        <w:pStyle w:val="Code"/>
        <w:rPr>
          <w:highlight w:val="white"/>
        </w:rPr>
      </w:pPr>
      <w:r w:rsidRPr="00903DBA">
        <w:rPr>
          <w:highlight w:val="white"/>
        </w:rPr>
        <w:t>namespace CCompiler_Main {</w:t>
      </w:r>
    </w:p>
    <w:p w14:paraId="03FD7221" w14:textId="77777777" w:rsidR="00867389" w:rsidRPr="00903DBA" w:rsidRDefault="000848EB" w:rsidP="000848EB">
      <w:pPr>
        <w:pStyle w:val="Code"/>
        <w:rPr>
          <w:highlight w:val="white"/>
        </w:rPr>
      </w:pPr>
      <w:r w:rsidRPr="00903DBA">
        <w:rPr>
          <w:highlight w:val="white"/>
        </w:rPr>
        <w:t xml:space="preserve">  public partial class Parser :</w:t>
      </w:r>
    </w:p>
    <w:p w14:paraId="5E482C33" w14:textId="1DBB49F0"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11D4993D" w14:textId="77777777" w:rsidR="000848EB" w:rsidRPr="00903DBA" w:rsidRDefault="000848EB" w:rsidP="000848EB">
      <w:pPr>
        <w:pStyle w:val="Code"/>
        <w:rPr>
          <w:highlight w:val="white"/>
        </w:rPr>
      </w:pPr>
      <w:r w:rsidRPr="00903DBA">
        <w:rPr>
          <w:highlight w:val="white"/>
        </w:rPr>
        <w:t xml:space="preserve">    public Parser(Scanner scanner)</w:t>
      </w:r>
    </w:p>
    <w:p w14:paraId="2407848A" w14:textId="77777777" w:rsidR="000848EB" w:rsidRPr="00903DBA" w:rsidRDefault="000848EB" w:rsidP="000848EB">
      <w:pPr>
        <w:pStyle w:val="Code"/>
        <w:rPr>
          <w:highlight w:val="white"/>
        </w:rPr>
      </w:pPr>
      <w:r w:rsidRPr="00903DBA">
        <w:rPr>
          <w:highlight w:val="white"/>
        </w:rPr>
        <w:t xml:space="preserve">     :base(scanner) {</w:t>
      </w:r>
    </w:p>
    <w:p w14:paraId="4F7471A2" w14:textId="77777777" w:rsidR="000848EB" w:rsidRPr="00903DBA" w:rsidRDefault="000848EB" w:rsidP="000848EB">
      <w:pPr>
        <w:pStyle w:val="Code"/>
        <w:rPr>
          <w:highlight w:val="white"/>
        </w:rPr>
      </w:pPr>
      <w:r w:rsidRPr="00903DBA">
        <w:rPr>
          <w:highlight w:val="white"/>
        </w:rPr>
        <w:t xml:space="preserve">      // Empty.</w:t>
      </w:r>
    </w:p>
    <w:p w14:paraId="413822FA" w14:textId="77777777" w:rsidR="000848EB" w:rsidRPr="00903DBA" w:rsidRDefault="000848EB" w:rsidP="000848EB">
      <w:pPr>
        <w:pStyle w:val="Code"/>
        <w:rPr>
          <w:highlight w:val="white"/>
        </w:rPr>
      </w:pPr>
      <w:r w:rsidRPr="00903DBA">
        <w:rPr>
          <w:highlight w:val="white"/>
        </w:rPr>
        <w:t xml:space="preserve">    }</w:t>
      </w:r>
    </w:p>
    <w:p w14:paraId="21A2A378" w14:textId="77777777" w:rsidR="000848EB" w:rsidRPr="00903DBA" w:rsidRDefault="000848EB" w:rsidP="000848EB">
      <w:pPr>
        <w:pStyle w:val="Code"/>
        <w:rPr>
          <w:highlight w:val="white"/>
        </w:rPr>
      </w:pPr>
      <w:r w:rsidRPr="00903DBA">
        <w:rPr>
          <w:highlight w:val="white"/>
        </w:rPr>
        <w:t xml:space="preserve">  }</w:t>
      </w:r>
    </w:p>
    <w:p w14:paraId="7765F37B" w14:textId="77777777" w:rsidR="000848EB" w:rsidRPr="00903DBA" w:rsidRDefault="000848EB" w:rsidP="000848EB">
      <w:pPr>
        <w:pStyle w:val="Code"/>
        <w:rPr>
          <w:highlight w:val="white"/>
        </w:rPr>
      </w:pPr>
      <w:r w:rsidRPr="00903DBA">
        <w:rPr>
          <w:highlight w:val="white"/>
        </w:rPr>
        <w:t>}</w:t>
      </w:r>
    </w:p>
    <w:p w14:paraId="1D3A9B10" w14:textId="55FD5E35" w:rsidR="000848EB" w:rsidRPr="00903DBA" w:rsidRDefault="007E5011" w:rsidP="007E5011">
      <w:pPr>
        <w:rPr>
          <w:highlight w:val="white"/>
        </w:rPr>
      </w:pPr>
      <w:r w:rsidRPr="00903DBA">
        <w:rPr>
          <w:highlight w:val="white"/>
        </w:rPr>
        <w:t xml:space="preserve">The expression parser is used by the preprocessor, to parse expressions in the </w:t>
      </w:r>
      <w:r w:rsidRPr="00903DBA">
        <w:rPr>
          <w:rStyle w:val="KeyWord0"/>
          <w:highlight w:val="white"/>
        </w:rPr>
        <w:t>#if</w:t>
      </w:r>
      <w:r w:rsidRPr="00903DBA">
        <w:rPr>
          <w:highlight w:val="white"/>
        </w:rPr>
        <w:t xml:space="preserve"> and </w:t>
      </w:r>
      <w:r w:rsidRPr="00903DBA">
        <w:rPr>
          <w:rStyle w:val="KeyWord0"/>
          <w:highlight w:val="white"/>
        </w:rPr>
        <w:t>#ifelse</w:t>
      </w:r>
      <w:r w:rsidRPr="00903DBA">
        <w:rPr>
          <w:highlight w:val="white"/>
        </w:rPr>
        <w:t xml:space="preserve"> directives. In the </w:t>
      </w:r>
      <w:r w:rsidR="00DE7074" w:rsidRPr="00903DBA">
        <w:rPr>
          <w:highlight w:val="white"/>
        </w:rPr>
        <w:t xml:space="preserve">expression </w:t>
      </w:r>
      <w:r w:rsidRPr="00903DBA">
        <w:rPr>
          <w:highlight w:val="white"/>
        </w:rPr>
        <w:t xml:space="preserve">grammar </w:t>
      </w:r>
      <w:r w:rsidR="00DE7074" w:rsidRPr="00903DBA">
        <w:rPr>
          <w:highlight w:val="white"/>
        </w:rPr>
        <w:t>there is the possibility to test whether a macro has been defined. Therefore, we let the constructor accepts the macro map as a parameter.</w:t>
      </w:r>
    </w:p>
    <w:p w14:paraId="1FAC5A0A" w14:textId="77777777" w:rsidR="007E5011" w:rsidRPr="00903DBA" w:rsidRDefault="007E5011" w:rsidP="007E5011">
      <w:pPr>
        <w:pStyle w:val="Code"/>
        <w:rPr>
          <w:highlight w:val="white"/>
        </w:rPr>
      </w:pPr>
      <w:r w:rsidRPr="00903DBA">
        <w:rPr>
          <w:highlight w:val="white"/>
        </w:rPr>
        <w:t>namespace CCompiler_Exp {</w:t>
      </w:r>
    </w:p>
    <w:p w14:paraId="3206FB70" w14:textId="77777777" w:rsidR="007E5011" w:rsidRPr="00903DBA" w:rsidRDefault="007E5011" w:rsidP="007E5011">
      <w:pPr>
        <w:pStyle w:val="Code"/>
        <w:rPr>
          <w:highlight w:val="white"/>
        </w:rPr>
      </w:pPr>
      <w:r w:rsidRPr="00903DBA">
        <w:rPr>
          <w:highlight w:val="white"/>
        </w:rPr>
        <w:t xml:space="preserve">  public partial class Parser :</w:t>
      </w:r>
    </w:p>
    <w:p w14:paraId="50E8CE4E" w14:textId="77777777" w:rsidR="007E5011" w:rsidRPr="00903DBA" w:rsidRDefault="007E5011" w:rsidP="007E5011">
      <w:pPr>
        <w:pStyle w:val="Code"/>
        <w:rPr>
          <w:highlight w:val="white"/>
        </w:rPr>
      </w:pPr>
      <w:r w:rsidRPr="00903DBA">
        <w:rPr>
          <w:highlight w:val="white"/>
        </w:rPr>
        <w:t xml:space="preserve">         QUT.Gppg.ShiftReduceParser&lt;ValueType, QUT.Gppg.LexLocation&gt; {</w:t>
      </w:r>
    </w:p>
    <w:p w14:paraId="0E3F5F47" w14:textId="77777777" w:rsidR="007E5011" w:rsidRPr="00903DBA" w:rsidRDefault="007E5011" w:rsidP="007E5011">
      <w:pPr>
        <w:pStyle w:val="Code"/>
        <w:rPr>
          <w:highlight w:val="white"/>
        </w:rPr>
      </w:pPr>
      <w:r w:rsidRPr="00903DBA">
        <w:rPr>
          <w:highlight w:val="white"/>
        </w:rPr>
        <w:t xml:space="preserve">    public static IDictionary&lt;string,CCompiler.Macro&gt; m_macroMap;</w:t>
      </w:r>
    </w:p>
    <w:p w14:paraId="3036F193" w14:textId="77777777" w:rsidR="007E5011" w:rsidRPr="00903DBA" w:rsidRDefault="007E5011" w:rsidP="007E5011">
      <w:pPr>
        <w:pStyle w:val="Code"/>
        <w:rPr>
          <w:highlight w:val="white"/>
        </w:rPr>
      </w:pPr>
    </w:p>
    <w:p w14:paraId="3B8AFD99" w14:textId="77777777" w:rsidR="00DE7074" w:rsidRPr="00903DBA" w:rsidRDefault="007E5011" w:rsidP="007E5011">
      <w:pPr>
        <w:pStyle w:val="Code"/>
        <w:rPr>
          <w:highlight w:val="white"/>
        </w:rPr>
      </w:pPr>
      <w:r w:rsidRPr="00903DBA">
        <w:rPr>
          <w:highlight w:val="white"/>
        </w:rPr>
        <w:t xml:space="preserve">    public Parser(Scanner scanner,</w:t>
      </w:r>
    </w:p>
    <w:p w14:paraId="46DE5285" w14:textId="327CEF69" w:rsidR="007E5011" w:rsidRPr="00903DBA" w:rsidRDefault="00DE7074" w:rsidP="007E5011">
      <w:pPr>
        <w:pStyle w:val="Code"/>
        <w:rPr>
          <w:highlight w:val="white"/>
        </w:rPr>
      </w:pPr>
      <w:r w:rsidRPr="00903DBA">
        <w:rPr>
          <w:highlight w:val="white"/>
        </w:rPr>
        <w:t xml:space="preserve">                 </w:t>
      </w:r>
      <w:r w:rsidR="007E5011" w:rsidRPr="00903DBA">
        <w:rPr>
          <w:highlight w:val="white"/>
        </w:rPr>
        <w:t xml:space="preserve"> IDictionary&lt;string,CCompiler.Macro&gt; macroMap)</w:t>
      </w:r>
    </w:p>
    <w:p w14:paraId="5A10820B" w14:textId="77777777" w:rsidR="007E5011" w:rsidRPr="00903DBA" w:rsidRDefault="007E5011" w:rsidP="007E5011">
      <w:pPr>
        <w:pStyle w:val="Code"/>
        <w:rPr>
          <w:highlight w:val="white"/>
        </w:rPr>
      </w:pPr>
      <w:r w:rsidRPr="00903DBA">
        <w:rPr>
          <w:highlight w:val="white"/>
        </w:rPr>
        <w:t xml:space="preserve">     :base(scanner) {</w:t>
      </w:r>
    </w:p>
    <w:p w14:paraId="4659D602" w14:textId="77777777" w:rsidR="007E5011" w:rsidRPr="00903DBA" w:rsidRDefault="007E5011" w:rsidP="007E5011">
      <w:pPr>
        <w:pStyle w:val="Code"/>
        <w:rPr>
          <w:highlight w:val="white"/>
        </w:rPr>
      </w:pPr>
      <w:r w:rsidRPr="00903DBA">
        <w:rPr>
          <w:highlight w:val="white"/>
        </w:rPr>
        <w:t xml:space="preserve">      m_macroMap = macroMap;</w:t>
      </w:r>
    </w:p>
    <w:p w14:paraId="7F73E7C9" w14:textId="77777777" w:rsidR="007E5011" w:rsidRPr="00903DBA" w:rsidRDefault="007E5011" w:rsidP="007E5011">
      <w:pPr>
        <w:pStyle w:val="Code"/>
        <w:rPr>
          <w:highlight w:val="white"/>
        </w:rPr>
      </w:pPr>
      <w:r w:rsidRPr="00903DBA">
        <w:rPr>
          <w:highlight w:val="white"/>
        </w:rPr>
        <w:t xml:space="preserve">    }</w:t>
      </w:r>
    </w:p>
    <w:p w14:paraId="1C8FFACA" w14:textId="77777777" w:rsidR="007E5011" w:rsidRPr="00903DBA" w:rsidRDefault="007E5011" w:rsidP="007E5011">
      <w:pPr>
        <w:pStyle w:val="Code"/>
        <w:rPr>
          <w:highlight w:val="white"/>
        </w:rPr>
      </w:pPr>
      <w:r w:rsidRPr="00903DBA">
        <w:rPr>
          <w:highlight w:val="white"/>
        </w:rPr>
        <w:t xml:space="preserve">  }</w:t>
      </w:r>
    </w:p>
    <w:p w14:paraId="5A94D918" w14:textId="77777777" w:rsidR="007E5011" w:rsidRPr="00903DBA" w:rsidRDefault="007E5011" w:rsidP="007E5011">
      <w:pPr>
        <w:pStyle w:val="Code"/>
        <w:rPr>
          <w:highlight w:val="white"/>
        </w:rPr>
      </w:pPr>
      <w:r w:rsidRPr="00903DBA">
        <w:rPr>
          <w:highlight w:val="white"/>
        </w:rPr>
        <w:t>}</w:t>
      </w:r>
    </w:p>
    <w:p w14:paraId="08C5E01F" w14:textId="77777777" w:rsidR="000848EB" w:rsidRPr="00903DBA" w:rsidRDefault="000848EB" w:rsidP="007E5011">
      <w:pPr>
        <w:pStyle w:val="Code"/>
        <w:rPr>
          <w:highlight w:val="white"/>
        </w:rPr>
      </w:pPr>
    </w:p>
    <w:p w14:paraId="2A33B238" w14:textId="77777777" w:rsidR="000848EB" w:rsidRPr="00903DBA" w:rsidRDefault="000848EB" w:rsidP="000848EB">
      <w:pPr>
        <w:pStyle w:val="Code"/>
        <w:rPr>
          <w:highlight w:val="white"/>
        </w:rPr>
      </w:pPr>
      <w:r w:rsidRPr="00903DBA">
        <w:rPr>
          <w:highlight w:val="white"/>
        </w:rPr>
        <w:t>namespace CCompiler_Pre {</w:t>
      </w:r>
    </w:p>
    <w:p w14:paraId="70AFC8E6" w14:textId="77777777" w:rsidR="00867389" w:rsidRPr="00903DBA" w:rsidRDefault="000848EB" w:rsidP="000848EB">
      <w:pPr>
        <w:pStyle w:val="Code"/>
        <w:rPr>
          <w:highlight w:val="white"/>
        </w:rPr>
      </w:pPr>
      <w:r w:rsidRPr="00903DBA">
        <w:rPr>
          <w:highlight w:val="white"/>
        </w:rPr>
        <w:t xml:space="preserve">  public partial class Parser :</w:t>
      </w:r>
    </w:p>
    <w:p w14:paraId="1C48E796" w14:textId="1D9B4D5C" w:rsidR="000848EB" w:rsidRPr="00903DBA" w:rsidRDefault="00867389" w:rsidP="000848EB">
      <w:pPr>
        <w:pStyle w:val="Code"/>
        <w:rPr>
          <w:highlight w:val="white"/>
        </w:rPr>
      </w:pPr>
      <w:r w:rsidRPr="00903DBA">
        <w:rPr>
          <w:highlight w:val="white"/>
        </w:rPr>
        <w:lastRenderedPageBreak/>
        <w:t xml:space="preserve">        </w:t>
      </w:r>
      <w:r w:rsidR="000848EB" w:rsidRPr="00903DBA">
        <w:rPr>
          <w:highlight w:val="white"/>
        </w:rPr>
        <w:t xml:space="preserve"> QUT.Gppg.ShiftReduceParser&lt;ValueType, QUT.Gppg.LexLocation&gt; {</w:t>
      </w:r>
    </w:p>
    <w:p w14:paraId="33E925C8" w14:textId="77777777" w:rsidR="000848EB" w:rsidRPr="00903DBA" w:rsidRDefault="000848EB" w:rsidP="000848EB">
      <w:pPr>
        <w:pStyle w:val="Code"/>
        <w:rPr>
          <w:highlight w:val="white"/>
        </w:rPr>
      </w:pPr>
      <w:r w:rsidRPr="00903DBA">
        <w:rPr>
          <w:highlight w:val="white"/>
        </w:rPr>
        <w:t xml:space="preserve">    public Parser(Scanner scanner)</w:t>
      </w:r>
    </w:p>
    <w:p w14:paraId="125B3DA7" w14:textId="77777777" w:rsidR="000848EB" w:rsidRPr="00903DBA" w:rsidRDefault="000848EB" w:rsidP="000848EB">
      <w:pPr>
        <w:pStyle w:val="Code"/>
        <w:rPr>
          <w:highlight w:val="white"/>
        </w:rPr>
      </w:pPr>
      <w:r w:rsidRPr="00903DBA">
        <w:rPr>
          <w:highlight w:val="white"/>
        </w:rPr>
        <w:t xml:space="preserve">     :base(scanner) {</w:t>
      </w:r>
    </w:p>
    <w:p w14:paraId="5158FAE5" w14:textId="77777777" w:rsidR="000848EB" w:rsidRPr="00903DBA" w:rsidRDefault="000848EB" w:rsidP="000848EB">
      <w:pPr>
        <w:pStyle w:val="Code"/>
        <w:rPr>
          <w:highlight w:val="white"/>
        </w:rPr>
      </w:pPr>
      <w:r w:rsidRPr="00903DBA">
        <w:rPr>
          <w:highlight w:val="white"/>
        </w:rPr>
        <w:t xml:space="preserve">      // Empty.</w:t>
      </w:r>
    </w:p>
    <w:p w14:paraId="5D9E0B1E" w14:textId="77777777" w:rsidR="000848EB" w:rsidRPr="00903DBA" w:rsidRDefault="000848EB" w:rsidP="000848EB">
      <w:pPr>
        <w:pStyle w:val="Code"/>
        <w:rPr>
          <w:highlight w:val="white"/>
        </w:rPr>
      </w:pPr>
      <w:r w:rsidRPr="00903DBA">
        <w:rPr>
          <w:highlight w:val="white"/>
        </w:rPr>
        <w:t xml:space="preserve">    }</w:t>
      </w:r>
    </w:p>
    <w:p w14:paraId="131D5545" w14:textId="77777777" w:rsidR="000848EB" w:rsidRPr="00903DBA" w:rsidRDefault="000848EB" w:rsidP="000848EB">
      <w:pPr>
        <w:pStyle w:val="Code"/>
        <w:rPr>
          <w:highlight w:val="white"/>
        </w:rPr>
      </w:pPr>
      <w:r w:rsidRPr="00903DBA">
        <w:rPr>
          <w:highlight w:val="white"/>
        </w:rPr>
        <w:t xml:space="preserve">  }</w:t>
      </w:r>
    </w:p>
    <w:p w14:paraId="59A4B4B9" w14:textId="675CE399" w:rsidR="004E4A14" w:rsidRPr="00903DBA" w:rsidRDefault="000848EB" w:rsidP="000848EB">
      <w:pPr>
        <w:pStyle w:val="Code"/>
      </w:pPr>
      <w:r w:rsidRPr="00903DBA">
        <w:rPr>
          <w:highlight w:val="white"/>
        </w:rPr>
        <w:t>}</w:t>
      </w:r>
    </w:p>
    <w:p w14:paraId="23D8420B" w14:textId="77777777" w:rsidR="00E40B78" w:rsidRPr="00903DBA" w:rsidRDefault="00E40B78" w:rsidP="0060539D">
      <w:pPr>
        <w:pStyle w:val="Rubrik1"/>
      </w:pPr>
      <w:bookmarkStart w:id="22" w:name="_Ref54016524"/>
      <w:bookmarkStart w:id="23" w:name="_Ref54016821"/>
      <w:bookmarkStart w:id="24" w:name="_Toc59126072"/>
      <w:bookmarkEnd w:id="18"/>
      <w:r w:rsidRPr="00903DBA">
        <w:lastRenderedPageBreak/>
        <w:t>Scanning</w:t>
      </w:r>
      <w:bookmarkEnd w:id="22"/>
      <w:bookmarkEnd w:id="23"/>
      <w:bookmarkEnd w:id="24"/>
    </w:p>
    <w:p w14:paraId="61A78CB4" w14:textId="16A0385C" w:rsidR="00B51A9D" w:rsidRDefault="00B51A9D" w:rsidP="00432E51">
      <w:r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See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461860">
        <w:t>E</w:t>
      </w:r>
      <w:r w:rsidR="00BE0C60">
        <w:fldChar w:fldCharType="end"/>
      </w:r>
      <w:r w:rsidR="00432E51" w:rsidRPr="00903DBA">
        <w:t xml:space="preserve"> for a crash course.</w:t>
      </w:r>
    </w:p>
    <w:p w14:paraId="58DEDA16" w14:textId="64CE56AC" w:rsidR="00571FA6" w:rsidRDefault="00571FA6" w:rsidP="0060539D">
      <w:pPr>
        <w:pStyle w:val="Rubrik2"/>
      </w:pPr>
      <w:bookmarkStart w:id="25" w:name="_Toc59126073"/>
      <w:r>
        <w:t>Slash Sequences</w:t>
      </w:r>
      <w:bookmarkEnd w:id="25"/>
    </w:p>
    <w:p w14:paraId="306D35B4" w14:textId="3B4E1FB4" w:rsidR="00030DA2" w:rsidRPr="00903DBA" w:rsidRDefault="00030DA2" w:rsidP="00030DA2">
      <w:pPr>
        <w:rPr>
          <w:highlight w:val="white"/>
        </w:rPr>
      </w:pPr>
      <w:r w:rsidRPr="00903DBA">
        <w:rPr>
          <w:highlight w:val="white"/>
        </w:rPr>
        <w:t xml:space="preserve">The first problem for the scanner to solve is to transform the escape sequences of characters and string into their proper characters. For instance, the character </w:t>
      </w:r>
      <w:proofErr w:type="gramStart"/>
      <w:r w:rsidRPr="00903DBA">
        <w:rPr>
          <w:highlight w:val="white"/>
        </w:rPr>
        <w:t>sequence</w:t>
      </w:r>
      <w:r>
        <w:rPr>
          <w:highlight w:val="white"/>
        </w:rPr>
        <w:t xml:space="preserve"> </w:t>
      </w:r>
      <w:r w:rsidRPr="00903DBA">
        <w:rPr>
          <w:highlight w:val="white"/>
        </w:rPr>
        <w:t>’</w:t>
      </w:r>
      <w:proofErr w:type="gramEnd"/>
      <w:r w:rsidRPr="00903DBA">
        <w:rPr>
          <w:highlight w:val="white"/>
        </w:rPr>
        <w:t xml:space="preserve">\n’ shall be transformed into the character newline, with </w:t>
      </w:r>
      <w:r>
        <w:rPr>
          <w:highlight w:val="white"/>
        </w:rPr>
        <w:t xml:space="preserve">the </w:t>
      </w:r>
      <w:r w:rsidRPr="00903DBA">
        <w:rPr>
          <w:highlight w:val="white"/>
        </w:rPr>
        <w:t xml:space="preserve">ASCII value </w:t>
      </w:r>
      <w:r>
        <w:rPr>
          <w:highlight w:val="white"/>
        </w:rPr>
        <w:t xml:space="preserve">of </w:t>
      </w:r>
      <w:r w:rsidRPr="00903DBA">
        <w:rPr>
          <w:highlight w:val="white"/>
        </w:rPr>
        <w:t xml:space="preserve">10. See Appendix </w:t>
      </w:r>
      <w:r>
        <w:rPr>
          <w:highlight w:val="white"/>
        </w:rPr>
        <w:fldChar w:fldCharType="begin"/>
      </w:r>
      <w:r>
        <w:rPr>
          <w:highlight w:val="white"/>
        </w:rPr>
        <w:instrText xml:space="preserve"> REF _Ref57658095 \r \h </w:instrText>
      </w:r>
      <w:r>
        <w:rPr>
          <w:highlight w:val="white"/>
        </w:rPr>
      </w:r>
      <w:r>
        <w:rPr>
          <w:highlight w:val="white"/>
        </w:rPr>
        <w:fldChar w:fldCharType="separate"/>
      </w:r>
      <w:r w:rsidR="00461860">
        <w:rPr>
          <w:highlight w:val="white"/>
        </w:rPr>
        <w:t>G</w:t>
      </w:r>
      <w:r>
        <w:rPr>
          <w:highlight w:val="white"/>
        </w:rPr>
        <w:fldChar w:fldCharType="end"/>
      </w:r>
      <w:r>
        <w:rPr>
          <w:highlight w:val="white"/>
        </w:rPr>
        <w:t xml:space="preserve"> </w:t>
      </w:r>
      <w:r w:rsidRPr="00903DBA">
        <w:rPr>
          <w:highlight w:val="white"/>
        </w:rPr>
        <w:t>for the ASCII table.</w:t>
      </w:r>
    </w:p>
    <w:p w14:paraId="2965BF65" w14:textId="77777777" w:rsidR="00E36A50" w:rsidRDefault="00E36A50" w:rsidP="00E36A50">
      <w:pPr>
        <w:pStyle w:val="CodeHeader"/>
      </w:pPr>
      <w:proofErr w:type="spellStart"/>
      <w:r>
        <w:t>Slash.cs</w:t>
      </w:r>
      <w:proofErr w:type="spellEnd"/>
    </w:p>
    <w:p w14:paraId="233D6DC9" w14:textId="77777777" w:rsidR="0050048B" w:rsidRPr="0050048B" w:rsidRDefault="0050048B" w:rsidP="0050048B">
      <w:pPr>
        <w:pStyle w:val="Code"/>
        <w:rPr>
          <w:highlight w:val="white"/>
        </w:rPr>
      </w:pPr>
      <w:r w:rsidRPr="0050048B">
        <w:rPr>
          <w:highlight w:val="white"/>
        </w:rPr>
        <w:t>using System.Text;</w:t>
      </w:r>
    </w:p>
    <w:p w14:paraId="06A977B6" w14:textId="77777777" w:rsidR="0050048B" w:rsidRPr="0050048B" w:rsidRDefault="0050048B" w:rsidP="0050048B">
      <w:pPr>
        <w:pStyle w:val="Code"/>
        <w:rPr>
          <w:highlight w:val="white"/>
        </w:rPr>
      </w:pPr>
      <w:r w:rsidRPr="0050048B">
        <w:rPr>
          <w:highlight w:val="white"/>
        </w:rPr>
        <w:t>using System.Collections.Generic;</w:t>
      </w:r>
    </w:p>
    <w:p w14:paraId="2E6243BB" w14:textId="77777777" w:rsidR="0050048B" w:rsidRPr="0050048B" w:rsidRDefault="0050048B" w:rsidP="0050048B">
      <w:pPr>
        <w:pStyle w:val="Code"/>
        <w:rPr>
          <w:highlight w:val="white"/>
        </w:rPr>
      </w:pPr>
    </w:p>
    <w:p w14:paraId="0ACD22C5" w14:textId="77777777" w:rsidR="0050048B" w:rsidRPr="0050048B" w:rsidRDefault="0050048B" w:rsidP="0050048B">
      <w:pPr>
        <w:pStyle w:val="Code"/>
        <w:rPr>
          <w:highlight w:val="white"/>
        </w:rPr>
      </w:pPr>
      <w:r w:rsidRPr="0050048B">
        <w:rPr>
          <w:highlight w:val="white"/>
        </w:rPr>
        <w:t>namespace CCompiler {</w:t>
      </w:r>
    </w:p>
    <w:p w14:paraId="7ABB9E21" w14:textId="77777777" w:rsidR="0050048B" w:rsidRPr="0050048B" w:rsidRDefault="0050048B" w:rsidP="0050048B">
      <w:pPr>
        <w:pStyle w:val="Code"/>
        <w:rPr>
          <w:highlight w:val="white"/>
        </w:rPr>
      </w:pPr>
      <w:r w:rsidRPr="0050048B">
        <w:rPr>
          <w:highlight w:val="white"/>
        </w:rPr>
        <w:t xml:space="preserve">  class Slash {</w:t>
      </w:r>
    </w:p>
    <w:p w14:paraId="68B215E0"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m_escapeMap</w:t>
      </w:r>
      <w:r>
        <w:rPr>
          <w:highlight w:val="white"/>
        </w:rPr>
        <w:t xml:space="preserve"> map</w:t>
      </w:r>
      <w:r w:rsidRPr="00903DBA">
        <w:rPr>
          <w:highlight w:val="white"/>
        </w:rPr>
        <w:t xml:space="preserve"> holds the escape sequences of ANSI C</w:t>
      </w:r>
    </w:p>
    <w:p w14:paraId="12FE2A43" w14:textId="77777777" w:rsidR="00030DA2" w:rsidRPr="0016329E" w:rsidRDefault="00030DA2" w:rsidP="00030DA2">
      <w:pPr>
        <w:pStyle w:val="Code"/>
        <w:rPr>
          <w:highlight w:val="white"/>
        </w:rPr>
      </w:pPr>
      <w:r w:rsidRPr="0016329E">
        <w:rPr>
          <w:highlight w:val="white"/>
        </w:rPr>
        <w:t xml:space="preserve">    private static IDictionary&lt;char,char&gt; m_slashMap =</w:t>
      </w:r>
    </w:p>
    <w:p w14:paraId="3BA817CB" w14:textId="77777777" w:rsidR="00030DA2" w:rsidRPr="0016329E" w:rsidRDefault="00030DA2" w:rsidP="00030DA2">
      <w:pPr>
        <w:pStyle w:val="Code"/>
        <w:rPr>
          <w:highlight w:val="white"/>
        </w:rPr>
      </w:pPr>
      <w:r w:rsidRPr="0016329E">
        <w:rPr>
          <w:highlight w:val="white"/>
        </w:rPr>
        <w:t xml:space="preserve">      new Dictionary&lt;char,char&gt;() {</w:t>
      </w:r>
    </w:p>
    <w:p w14:paraId="3AA59D37" w14:textId="77777777" w:rsidR="00030DA2" w:rsidRPr="0016329E" w:rsidRDefault="00030DA2" w:rsidP="00030DA2">
      <w:pPr>
        <w:pStyle w:val="Code"/>
        <w:rPr>
          <w:highlight w:val="white"/>
        </w:rPr>
      </w:pPr>
      <w:r w:rsidRPr="0016329E">
        <w:rPr>
          <w:highlight w:val="white"/>
        </w:rPr>
        <w:t xml:space="preserve">                      // Key, ASCII value</w:t>
      </w:r>
    </w:p>
    <w:p w14:paraId="7E8D11FB" w14:textId="77777777" w:rsidR="00030DA2" w:rsidRPr="0016329E" w:rsidRDefault="00030DA2" w:rsidP="00030DA2">
      <w:pPr>
        <w:pStyle w:val="Code"/>
        <w:rPr>
          <w:highlight w:val="white"/>
        </w:rPr>
      </w:pPr>
      <w:r w:rsidRPr="0016329E">
        <w:rPr>
          <w:highlight w:val="white"/>
        </w:rPr>
        <w:t xml:space="preserve">        {'0', '\0'},  // Terminator, 0</w:t>
      </w:r>
    </w:p>
    <w:p w14:paraId="04F7C392" w14:textId="77777777" w:rsidR="00030DA2" w:rsidRPr="0016329E" w:rsidRDefault="00030DA2" w:rsidP="00030DA2">
      <w:pPr>
        <w:pStyle w:val="Code"/>
        <w:rPr>
          <w:highlight w:val="white"/>
        </w:rPr>
      </w:pPr>
      <w:r w:rsidRPr="0016329E">
        <w:rPr>
          <w:highlight w:val="white"/>
        </w:rPr>
        <w:t xml:space="preserve">        {'a', '\a'},  // Alert (Beep, Bell), 7</w:t>
      </w:r>
    </w:p>
    <w:p w14:paraId="30167568" w14:textId="77777777" w:rsidR="00030DA2" w:rsidRPr="0016329E" w:rsidRDefault="00030DA2" w:rsidP="00030DA2">
      <w:pPr>
        <w:pStyle w:val="Code"/>
        <w:rPr>
          <w:highlight w:val="white"/>
        </w:rPr>
      </w:pPr>
      <w:r w:rsidRPr="0016329E">
        <w:rPr>
          <w:highlight w:val="white"/>
        </w:rPr>
        <w:t xml:space="preserve">        {'b', '\b'},  // Backspace, 8</w:t>
      </w:r>
    </w:p>
    <w:p w14:paraId="68A2E78D" w14:textId="77777777" w:rsidR="00030DA2" w:rsidRPr="0016329E" w:rsidRDefault="00030DA2" w:rsidP="00030DA2">
      <w:pPr>
        <w:pStyle w:val="Code"/>
        <w:rPr>
          <w:highlight w:val="white"/>
        </w:rPr>
      </w:pPr>
      <w:r w:rsidRPr="0016329E">
        <w:rPr>
          <w:highlight w:val="white"/>
        </w:rPr>
        <w:t xml:space="preserve">        {'f', '\f'},  // Form Feed (Page Break), 12</w:t>
      </w:r>
    </w:p>
    <w:p w14:paraId="4C9A0515" w14:textId="77777777" w:rsidR="00030DA2" w:rsidRPr="0016329E" w:rsidRDefault="00030DA2" w:rsidP="00030DA2">
      <w:pPr>
        <w:pStyle w:val="Code"/>
        <w:rPr>
          <w:highlight w:val="white"/>
        </w:rPr>
      </w:pPr>
      <w:r w:rsidRPr="0016329E">
        <w:rPr>
          <w:highlight w:val="white"/>
        </w:rPr>
        <w:t xml:space="preserve">        {'n', '\n'},  // New Line (Line Feed), 10</w:t>
      </w:r>
    </w:p>
    <w:p w14:paraId="4BC1CFF1" w14:textId="77777777" w:rsidR="00030DA2" w:rsidRPr="0016329E" w:rsidRDefault="00030DA2" w:rsidP="00030DA2">
      <w:pPr>
        <w:pStyle w:val="Code"/>
        <w:rPr>
          <w:highlight w:val="white"/>
        </w:rPr>
      </w:pPr>
      <w:r w:rsidRPr="0016329E">
        <w:rPr>
          <w:highlight w:val="white"/>
        </w:rPr>
        <w:t xml:space="preserve">        {'r', '\r'},  // Carrige Return, 13</w:t>
      </w:r>
    </w:p>
    <w:p w14:paraId="65533E2B" w14:textId="77777777" w:rsidR="00030DA2" w:rsidRPr="0016329E" w:rsidRDefault="00030DA2" w:rsidP="00030DA2">
      <w:pPr>
        <w:pStyle w:val="Code"/>
        <w:rPr>
          <w:highlight w:val="white"/>
        </w:rPr>
      </w:pPr>
      <w:r w:rsidRPr="0016329E">
        <w:rPr>
          <w:highlight w:val="white"/>
        </w:rPr>
        <w:t xml:space="preserve">        {'t', '\t'},  // Horizontal Tabulator, 9</w:t>
      </w:r>
    </w:p>
    <w:p w14:paraId="4584EDDC" w14:textId="77777777" w:rsidR="00030DA2" w:rsidRPr="0016329E" w:rsidRDefault="00030DA2" w:rsidP="00030DA2">
      <w:pPr>
        <w:pStyle w:val="Code"/>
        <w:rPr>
          <w:highlight w:val="white"/>
        </w:rPr>
      </w:pPr>
      <w:r w:rsidRPr="0016329E">
        <w:rPr>
          <w:highlight w:val="white"/>
        </w:rPr>
        <w:t xml:space="preserve">        {'v', '\v'},  // Vertical Tabulator, 11</w:t>
      </w:r>
    </w:p>
    <w:p w14:paraId="17A5DC87" w14:textId="77777777" w:rsidR="00030DA2" w:rsidRPr="0016329E" w:rsidRDefault="00030DA2" w:rsidP="00030DA2">
      <w:pPr>
        <w:pStyle w:val="Code"/>
        <w:rPr>
          <w:highlight w:val="white"/>
        </w:rPr>
      </w:pPr>
      <w:r w:rsidRPr="0016329E">
        <w:rPr>
          <w:highlight w:val="white"/>
        </w:rPr>
        <w:t xml:space="preserve">        {'\'', '\''}, // Single Quotation Mark, 39</w:t>
      </w:r>
    </w:p>
    <w:p w14:paraId="5109E515" w14:textId="77777777" w:rsidR="00030DA2" w:rsidRPr="0016329E" w:rsidRDefault="00030DA2" w:rsidP="00030DA2">
      <w:pPr>
        <w:pStyle w:val="Code"/>
        <w:rPr>
          <w:highlight w:val="white"/>
        </w:rPr>
      </w:pPr>
      <w:r w:rsidRPr="0016329E">
        <w:rPr>
          <w:highlight w:val="white"/>
        </w:rPr>
        <w:t xml:space="preserve">        {'\"', '\"'}, // Double Quotation Mark, 34</w:t>
      </w:r>
    </w:p>
    <w:p w14:paraId="03A63FC2" w14:textId="77777777" w:rsidR="00030DA2" w:rsidRPr="0016329E" w:rsidRDefault="00030DA2" w:rsidP="00030DA2">
      <w:pPr>
        <w:pStyle w:val="Code"/>
        <w:rPr>
          <w:highlight w:val="white"/>
        </w:rPr>
      </w:pPr>
      <w:r w:rsidRPr="0016329E">
        <w:rPr>
          <w:highlight w:val="white"/>
        </w:rPr>
        <w:t xml:space="preserve">        {'?', '?'},   // Question Mark, 63</w:t>
      </w:r>
    </w:p>
    <w:p w14:paraId="1BE8A2E3" w14:textId="77777777" w:rsidR="00030DA2" w:rsidRPr="0016329E" w:rsidRDefault="00030DA2" w:rsidP="00030DA2">
      <w:pPr>
        <w:pStyle w:val="Code"/>
        <w:rPr>
          <w:highlight w:val="white"/>
        </w:rPr>
      </w:pPr>
      <w:r w:rsidRPr="0016329E">
        <w:rPr>
          <w:highlight w:val="white"/>
        </w:rPr>
        <w:t xml:space="preserve">        {'\\', '\\'}  // Backslash, 92</w:t>
      </w:r>
    </w:p>
    <w:p w14:paraId="46BD94CA" w14:textId="77777777" w:rsidR="00030DA2" w:rsidRPr="0016329E" w:rsidRDefault="00030DA2" w:rsidP="00030DA2">
      <w:pPr>
        <w:pStyle w:val="Code"/>
        <w:rPr>
          <w:highlight w:val="white"/>
        </w:rPr>
      </w:pPr>
      <w:r w:rsidRPr="0016329E">
        <w:rPr>
          <w:highlight w:val="white"/>
        </w:rPr>
        <w:t xml:space="preserve">      };</w:t>
      </w:r>
    </w:p>
    <w:p w14:paraId="7201D74E"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SlashToChar</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4BADC7F1" w14:textId="77777777" w:rsidR="00030DA2" w:rsidRPr="00903DBA" w:rsidRDefault="00030DA2" w:rsidP="00030DA2">
      <w:pPr>
        <w:pStyle w:val="Code"/>
        <w:rPr>
          <w:highlight w:val="white"/>
        </w:rPr>
      </w:pPr>
      <w:r>
        <w:rPr>
          <w:highlight w:val="white"/>
        </w:rPr>
        <w:t xml:space="preserve">  </w:t>
      </w:r>
      <w:r w:rsidRPr="00903DBA">
        <w:rPr>
          <w:highlight w:val="white"/>
        </w:rPr>
        <w:t xml:space="preserve">  public static string SlashToChar(string text) {</w:t>
      </w:r>
    </w:p>
    <w:p w14:paraId="64DC451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71534357" w14:textId="77777777" w:rsidR="00030DA2" w:rsidRPr="00903DBA" w:rsidRDefault="00030DA2" w:rsidP="00030DA2">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Pr="00903DBA">
        <w:rPr>
          <w:rStyle w:val="KeyWord0"/>
          <w:highlight w:val="white"/>
        </w:rPr>
        <w:t>char1</w:t>
      </w:r>
      <w:r w:rsidRPr="00903DBA">
        <w:rPr>
          <w:highlight w:val="white"/>
        </w:rPr>
        <w:t xml:space="preserve">, </w:t>
      </w:r>
      <w:r w:rsidRPr="00903DBA">
        <w:rPr>
          <w:rStyle w:val="KeyWord0"/>
          <w:highlight w:val="white"/>
        </w:rPr>
        <w:t>char2</w:t>
      </w:r>
      <w:r w:rsidRPr="00903DBA">
        <w:rPr>
          <w:highlight w:val="white"/>
        </w:rPr>
        <w:t xml:space="preserve">, and </w:t>
      </w:r>
      <w:r w:rsidRPr="00903DBA">
        <w:rPr>
          <w:rStyle w:val="KeyWord0"/>
          <w:highlight w:val="white"/>
        </w:rPr>
        <w:t>char3</w:t>
      </w:r>
      <w:r w:rsidRPr="00903DBA">
        <w:rPr>
          <w:highlight w:val="white"/>
        </w:rPr>
        <w:t xml:space="preserve"> values are valid</w:t>
      </w:r>
      <w:r>
        <w:rPr>
          <w:highlight w:val="white"/>
        </w:rPr>
        <w:t xml:space="preserve"> (that we do not index outside the string).</w:t>
      </w:r>
    </w:p>
    <w:p w14:paraId="224B6575" w14:textId="77777777" w:rsidR="00030DA2" w:rsidRPr="00903DBA" w:rsidRDefault="00030DA2" w:rsidP="00030DA2">
      <w:pPr>
        <w:pStyle w:val="Code"/>
        <w:rPr>
          <w:highlight w:val="white"/>
        </w:rPr>
      </w:pPr>
      <w:r>
        <w:rPr>
          <w:highlight w:val="white"/>
        </w:rPr>
        <w:t xml:space="preserve">  </w:t>
      </w:r>
      <w:r w:rsidRPr="00903DBA">
        <w:rPr>
          <w:highlight w:val="white"/>
        </w:rPr>
        <w:t xml:space="preserve">    buffer.Append("\0\0\0");</w:t>
      </w:r>
    </w:p>
    <w:p w14:paraId="417FEEE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3FDE77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if (buffer[index] == '\\') {</w:t>
      </w:r>
    </w:p>
    <w:p w14:paraId="1EA6AE1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7B7219C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353A43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ACF7905" w14:textId="77777777" w:rsidR="00030DA2" w:rsidRPr="00903DBA" w:rsidRDefault="00030DA2" w:rsidP="00030DA2">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Pr="001B2D2D">
        <w:rPr>
          <w:rStyle w:val="KeyWord0"/>
          <w:highlight w:val="white"/>
        </w:rPr>
        <w:t>m_escapeMap</w:t>
      </w:r>
      <w:r>
        <w:rPr>
          <w:highlight w:val="white"/>
        </w:rPr>
        <w:t xml:space="preserve"> map above.</w:t>
      </w:r>
    </w:p>
    <w:p w14:paraId="246280A5" w14:textId="77777777" w:rsidR="00030DA2" w:rsidRPr="00903DBA" w:rsidRDefault="00030DA2" w:rsidP="00030DA2">
      <w:pPr>
        <w:pStyle w:val="Code"/>
        <w:rPr>
          <w:highlight w:val="white"/>
        </w:rPr>
      </w:pPr>
      <w:r>
        <w:rPr>
          <w:highlight w:val="white"/>
        </w:rPr>
        <w:lastRenderedPageBreak/>
        <w:t xml:space="preserve">  </w:t>
      </w:r>
      <w:r w:rsidRPr="00903DBA">
        <w:rPr>
          <w:highlight w:val="white"/>
        </w:rPr>
        <w:t xml:space="preserve">        if (m_escapeMap.ContainsKey(char1)) {</w:t>
      </w:r>
    </w:p>
    <w:p w14:paraId="71EE0CE2"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4713D3A"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1746AF1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DB8CB99" w14:textId="77777777" w:rsidR="00030DA2" w:rsidRPr="00903DBA" w:rsidRDefault="00030DA2" w:rsidP="00030DA2">
      <w:pPr>
        <w:rPr>
          <w:highlight w:val="white"/>
        </w:rPr>
      </w:pPr>
      <w:r w:rsidRPr="00903DBA">
        <w:rPr>
          <w:highlight w:val="white"/>
        </w:rPr>
        <w:t>If the three characters following the slash are octal digits, we calculate the ASCII value for the character.</w:t>
      </w:r>
    </w:p>
    <w:p w14:paraId="05675AD1"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if (IsOctal(char1) &amp;&amp; IsOctal(char2) &amp;&amp; IsOctal(char3)) {</w:t>
      </w:r>
    </w:p>
    <w:p w14:paraId="6913BA2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64 * CharToOctal(char1) +</w:t>
      </w:r>
    </w:p>
    <w:p w14:paraId="34DA174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DBCE5B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42C4E01D" w14:textId="77777777" w:rsidR="00030DA2" w:rsidRPr="00903DBA" w:rsidRDefault="00030DA2" w:rsidP="00030DA2">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15D69B72" w14:textId="77777777" w:rsidR="00030DA2" w:rsidRPr="00903DBA" w:rsidRDefault="00030DA2" w:rsidP="00030DA2">
      <w:pPr>
        <w:pStyle w:val="Code"/>
        <w:rPr>
          <w:highlight w:val="white"/>
        </w:rPr>
      </w:pPr>
      <w:r>
        <w:rPr>
          <w:highlight w:val="white"/>
        </w:rPr>
        <w:t xml:space="preserve">  </w:t>
      </w:r>
      <w:r w:rsidRPr="00903DBA">
        <w:rPr>
          <w:highlight w:val="white"/>
        </w:rPr>
        <w:t xml:space="preserve">          Assert.Error(octValue &lt;= 255, Message.Invalid_octal_sequence);</w:t>
      </w:r>
    </w:p>
    <w:p w14:paraId="65160EE5" w14:textId="77777777" w:rsidR="00030DA2" w:rsidRPr="00903DBA" w:rsidRDefault="00030DA2" w:rsidP="00030DA2">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1A46670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19EB000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676C3AB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15978F" w14:textId="77777777" w:rsidR="00030DA2" w:rsidRPr="00903DBA" w:rsidRDefault="00030DA2" w:rsidP="00030DA2">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Pr="00903DBA">
        <w:rPr>
          <w:rStyle w:val="Index"/>
          <w:highlight w:val="white"/>
        </w:rPr>
        <w:t>8</w:t>
      </w:r>
      <w:r w:rsidRPr="00903DBA">
        <w:rPr>
          <w:highlight w:val="white"/>
        </w:rPr>
        <w:t xml:space="preserve"> = 8 * 7 + 7 = 63</w:t>
      </w:r>
      <w:r w:rsidRPr="00903DBA">
        <w:rPr>
          <w:rStyle w:val="Index"/>
          <w:highlight w:val="white"/>
        </w:rPr>
        <w:t>10</w:t>
      </w:r>
      <w:r w:rsidRPr="00903DBA">
        <w:rPr>
          <w:highlight w:val="white"/>
        </w:rPr>
        <w:t>).</w:t>
      </w:r>
    </w:p>
    <w:p w14:paraId="5D64264F"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if (IsOctal(char1) &amp;&amp; IsOctal(char2)) {</w:t>
      </w:r>
    </w:p>
    <w:p w14:paraId="661E8AF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CC6705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23D0731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0EDB85F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16AECA9E"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4A9FD53B" w14:textId="77777777" w:rsidR="00030DA2" w:rsidRPr="00903DBA" w:rsidRDefault="00030DA2" w:rsidP="00030DA2">
      <w:pPr>
        <w:rPr>
          <w:highlight w:val="white"/>
        </w:rPr>
      </w:pPr>
      <w:r w:rsidRPr="00903DBA">
        <w:rPr>
          <w:highlight w:val="white"/>
        </w:rPr>
        <w:t>If the slash is followed by one octal digit only, we use it to calculate the ASCII value.</w:t>
      </w:r>
    </w:p>
    <w:p w14:paraId="70C41D5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2EA745F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6233CBC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781E64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10ABA3D"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53979671" w14:textId="77777777" w:rsidR="00030DA2" w:rsidRPr="00903DBA" w:rsidRDefault="00030DA2" w:rsidP="00030DA2">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proofErr w:type="gramStart"/>
      <w:r>
        <w:rPr>
          <w:highlight w:val="white"/>
        </w:rPr>
        <w:t>Also</w:t>
      </w:r>
      <w:proofErr w:type="gramEnd"/>
      <w:r>
        <w:rPr>
          <w:highlight w:val="white"/>
        </w:rPr>
        <w:t xml:space="preserve">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w:t>
      </w:r>
      <w:proofErr w:type="spellStart"/>
      <w:r w:rsidRPr="00903DBA">
        <w:rPr>
          <w:highlight w:val="white"/>
        </w:rPr>
        <w:t>FF</w:t>
      </w:r>
      <w:r w:rsidRPr="00903DBA">
        <w:rPr>
          <w:rStyle w:val="Index"/>
          <w:highlight w:val="white"/>
        </w:rPr>
        <w:t>16</w:t>
      </w:r>
      <w:proofErr w:type="spellEnd"/>
      <w:r w:rsidRPr="00903DBA">
        <w:rPr>
          <w:highlight w:val="white"/>
        </w:rPr>
        <w:t xml:space="preserve"> = 15 * 16 + 15 = 255</w:t>
      </w:r>
      <w:r w:rsidRPr="00903DBA">
        <w:rPr>
          <w:rStyle w:val="Index"/>
          <w:highlight w:val="white"/>
        </w:rPr>
        <w:t>10</w:t>
      </w:r>
      <w:r w:rsidRPr="00903DBA">
        <w:rPr>
          <w:highlight w:val="white"/>
        </w:rPr>
        <w:t>).</w:t>
      </w:r>
    </w:p>
    <w:p w14:paraId="7973568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58CC2F7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2C45FD1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140C184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F0D28DA"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26E4F5BC"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38B3EC2A" w14:textId="03ABAA1E" w:rsidR="00030DA2" w:rsidRPr="00903DBA" w:rsidRDefault="00030DA2" w:rsidP="00030DA2">
      <w:pPr>
        <w:rPr>
          <w:highlight w:val="white"/>
        </w:rPr>
      </w:pPr>
      <w:r w:rsidRPr="00903DBA">
        <w:rPr>
          <w:highlight w:val="white"/>
        </w:rPr>
        <w:t xml:space="preserve">If the slash is followed by a lowercase ‘x’ </w:t>
      </w:r>
      <w:r w:rsidR="001F6F83">
        <w:rPr>
          <w:highlight w:val="white"/>
        </w:rPr>
        <w:t>or an uppercase</w:t>
      </w:r>
      <w:r w:rsidRPr="00903DBA">
        <w:rPr>
          <w:highlight w:val="white"/>
        </w:rPr>
        <w:t xml:space="preserve"> ‘X’ and hexadecimal digit only, we use it to calculate the ASCII value.</w:t>
      </w:r>
    </w:p>
    <w:p w14:paraId="6977C9F1"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338B15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79CCEE4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45DE5A6F"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7E402E2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7F37D2ED" w14:textId="70DA6683" w:rsidR="00030DA2" w:rsidRPr="00903DBA" w:rsidRDefault="00030DA2" w:rsidP="00030DA2">
      <w:pPr>
        <w:rPr>
          <w:highlight w:val="white"/>
        </w:rPr>
      </w:pPr>
      <w:r w:rsidRPr="00903DBA">
        <w:rPr>
          <w:highlight w:val="white"/>
        </w:rPr>
        <w:lastRenderedPageBreak/>
        <w:t xml:space="preserve">If the slash is followed by lowercase ‘x’ </w:t>
      </w:r>
      <w:r w:rsidR="001F6F83">
        <w:rPr>
          <w:highlight w:val="white"/>
        </w:rPr>
        <w:t>or an uppercase</w:t>
      </w:r>
      <w:r w:rsidRPr="00903DBA">
        <w:rPr>
          <w:highlight w:val="white"/>
        </w:rPr>
        <w:t xml:space="preserve"> ‘X’ without at least one hexadecimal digit, we report an error.</w:t>
      </w:r>
    </w:p>
    <w:p w14:paraId="1BA3CE01"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w:t>
      </w:r>
    </w:p>
    <w:p w14:paraId="7622B23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Assert.Error(char1.ToString(),</w:t>
      </w:r>
    </w:p>
    <w:p w14:paraId="2C1C98A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6018945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29FF690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466D1DD0" w14:textId="3E5DEB65" w:rsidR="00030DA2" w:rsidRPr="00903DBA" w:rsidRDefault="00030DA2" w:rsidP="00030DA2">
      <w:pPr>
        <w:rPr>
          <w:highlight w:val="white"/>
        </w:rPr>
      </w:pPr>
      <w:r w:rsidRPr="00903DBA">
        <w:rPr>
          <w:highlight w:val="white"/>
        </w:rPr>
        <w:t xml:space="preserve">Finally, if the slash is not followed by a character in the </w:t>
      </w:r>
      <w:r w:rsidRPr="00251B98">
        <w:rPr>
          <w:rStyle w:val="KeyWord0"/>
          <w:highlight w:val="white"/>
        </w:rPr>
        <w:t>m_escapeMap</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sidR="001F6F83">
        <w:rPr>
          <w:highlight w:val="white"/>
        </w:rPr>
        <w:t>or an uppercase</w:t>
      </w:r>
      <w:r w:rsidRPr="00903DBA">
        <w:rPr>
          <w:highlight w:val="white"/>
        </w:rPr>
        <w:t xml:space="preserve"> ‘X’, we report an error.</w:t>
      </w:r>
    </w:p>
    <w:p w14:paraId="631DA075"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w:t>
      </w:r>
    </w:p>
    <w:p w14:paraId="02A197E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Assert.Error(buffer[index + 1].ToString(),</w:t>
      </w:r>
    </w:p>
    <w:p w14:paraId="0C4E166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2ABDFC7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558BD8B5"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71058722"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7C1E10BE" w14:textId="77777777" w:rsidR="00030DA2" w:rsidRPr="00903DBA" w:rsidRDefault="00030DA2" w:rsidP="00030DA2">
      <w:pPr>
        <w:rPr>
          <w:highlight w:val="white"/>
        </w:rPr>
      </w:pPr>
      <w:r w:rsidRPr="00903DBA">
        <w:rPr>
          <w:highlight w:val="white"/>
        </w:rPr>
        <w:t>When we have traversed through the string, we remove the three zero-character we added at the beginning and return the string.</w:t>
      </w:r>
    </w:p>
    <w:p w14:paraId="287550B8" w14:textId="77777777" w:rsidR="00030DA2" w:rsidRPr="00903DBA" w:rsidRDefault="00030DA2" w:rsidP="00030DA2">
      <w:pPr>
        <w:pStyle w:val="Code"/>
        <w:rPr>
          <w:highlight w:val="white"/>
        </w:rPr>
      </w:pPr>
      <w:r>
        <w:rPr>
          <w:highlight w:val="white"/>
        </w:rPr>
        <w:t xml:space="preserve">  </w:t>
      </w:r>
      <w:r w:rsidRPr="00903DBA">
        <w:rPr>
          <w:highlight w:val="white"/>
        </w:rPr>
        <w:t xml:space="preserve">    buffer.Remove(buffer.Length - 3, 3);</w:t>
      </w:r>
    </w:p>
    <w:p w14:paraId="37A67AE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08C51A5B"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0C90B7E7"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IsOctal</w:t>
      </w:r>
      <w:r w:rsidRPr="00903DBA">
        <w:rPr>
          <w:highlight w:val="white"/>
        </w:rPr>
        <w:t xml:space="preserve"> and </w:t>
      </w:r>
      <w:r w:rsidRPr="00903DBA">
        <w:rPr>
          <w:rStyle w:val="KeyWord0"/>
          <w:highlight w:val="white"/>
        </w:rPr>
        <w:t>IsHex</w:t>
      </w:r>
      <w:r w:rsidRPr="00903DBA">
        <w:rPr>
          <w:highlight w:val="white"/>
        </w:rPr>
        <w:t xml:space="preserve"> methods return true if the given character is and octal or hexadecimal digit, respectively.</w:t>
      </w:r>
    </w:p>
    <w:p w14:paraId="26EBDE27"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bool IsOctal(char c) {</w:t>
      </w:r>
    </w:p>
    <w:p w14:paraId="41B651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0A69A14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115C61A2" w14:textId="77777777" w:rsidR="00030DA2" w:rsidRPr="00903DBA" w:rsidRDefault="00030DA2" w:rsidP="00030DA2">
      <w:pPr>
        <w:pStyle w:val="Code"/>
        <w:rPr>
          <w:highlight w:val="white"/>
        </w:rPr>
      </w:pPr>
      <w:r w:rsidRPr="00903DBA">
        <w:rPr>
          <w:highlight w:val="white"/>
        </w:rPr>
        <w:t xml:space="preserve">  </w:t>
      </w:r>
    </w:p>
    <w:p w14:paraId="201A329C"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bool IsHex(char c) {</w:t>
      </w:r>
    </w:p>
    <w:p w14:paraId="28144B5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2D9AF2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2C5E3378"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CharToOctal</w:t>
      </w:r>
      <w:r w:rsidRPr="00903DBA">
        <w:rPr>
          <w:highlight w:val="white"/>
        </w:rPr>
        <w:t xml:space="preserve"> and </w:t>
      </w:r>
      <w:r w:rsidRPr="00903DBA">
        <w:rPr>
          <w:rStyle w:val="KeyWord0"/>
          <w:highlight w:val="white"/>
        </w:rPr>
        <w:t>CharToHex</w:t>
      </w:r>
      <w:r w:rsidRPr="00903DBA">
        <w:rPr>
          <w:highlight w:val="white"/>
        </w:rPr>
        <w:t xml:space="preserve"> methods return the numerical value corresponding to the given character.</w:t>
      </w:r>
    </w:p>
    <w:p w14:paraId="34E94608"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int CharToOctal(char c) {</w:t>
      </w:r>
    </w:p>
    <w:p w14:paraId="743066A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7FDF65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384E154B" w14:textId="77777777" w:rsidR="00030DA2" w:rsidRPr="00903DBA" w:rsidRDefault="00030DA2" w:rsidP="00030DA2">
      <w:pPr>
        <w:pStyle w:val="Code"/>
        <w:rPr>
          <w:highlight w:val="white"/>
        </w:rPr>
      </w:pPr>
      <w:r w:rsidRPr="00903DBA">
        <w:rPr>
          <w:highlight w:val="white"/>
        </w:rPr>
        <w:t xml:space="preserve">  </w:t>
      </w:r>
    </w:p>
    <w:p w14:paraId="2693A2CF"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int CharToHex(char c) {</w:t>
      </w:r>
    </w:p>
    <w:p w14:paraId="08D99A6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1F04DB34"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185A0A72" w14:textId="514F85DD" w:rsidR="00030DA2" w:rsidRDefault="00030DA2" w:rsidP="00030DA2">
      <w:pPr>
        <w:pStyle w:val="Code"/>
        <w:rPr>
          <w:highlight w:val="white"/>
        </w:rPr>
      </w:pPr>
      <w:r w:rsidRPr="00903DBA">
        <w:rPr>
          <w:highlight w:val="white"/>
        </w:rPr>
        <w:t xml:space="preserve">  }</w:t>
      </w:r>
    </w:p>
    <w:p w14:paraId="72CF4FF1" w14:textId="163AB688" w:rsidR="00030DA2" w:rsidRPr="00903DBA" w:rsidRDefault="00030DA2" w:rsidP="00030DA2">
      <w:pPr>
        <w:pStyle w:val="Code"/>
        <w:rPr>
          <w:highlight w:val="white"/>
        </w:rPr>
      </w:pPr>
      <w:r>
        <w:rPr>
          <w:highlight w:val="white"/>
        </w:rPr>
        <w:t>}</w:t>
      </w:r>
    </w:p>
    <w:p w14:paraId="52737847" w14:textId="77777777" w:rsidR="00275AA2" w:rsidRPr="00903DBA" w:rsidRDefault="00275AA2" w:rsidP="0060539D">
      <w:pPr>
        <w:pStyle w:val="Rubrik2"/>
      </w:pPr>
      <w:bookmarkStart w:id="26" w:name="_Toc59126074"/>
      <w:r w:rsidRPr="00903DBA">
        <w:t>The typedef-name Problem</w:t>
      </w:r>
      <w:bookmarkEnd w:id="26"/>
    </w:p>
    <w:p w14:paraId="32DA2897" w14:textId="77777777" w:rsidR="00275AA2" w:rsidRPr="00903DBA" w:rsidRDefault="00275AA2" w:rsidP="00275AA2">
      <w:r w:rsidRPr="00903DBA">
        <w:t xml:space="preserve">Let us take look at the two source code lines below. Intuitively, the first line looks like an expression statement where </w:t>
      </w:r>
      <w:r w:rsidRPr="00903DBA">
        <w:rPr>
          <w:rStyle w:val="KeyWord0"/>
        </w:rPr>
        <w:t>x</w:t>
      </w:r>
      <w:r w:rsidRPr="00903DBA">
        <w:t xml:space="preserve"> and </w:t>
      </w:r>
      <w:r w:rsidRPr="00903DBA">
        <w:rPr>
          <w:rStyle w:val="KeyWord0"/>
        </w:rPr>
        <w:t>y</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Pr="00903DBA">
        <w:rPr>
          <w:rStyle w:val="KeyWord0"/>
        </w:rPr>
        <w:t>T</w:t>
      </w:r>
      <w:r w:rsidRPr="00903DBA">
        <w:t xml:space="preserve"> is a type defined by and earlier </w:t>
      </w:r>
      <w:r w:rsidRPr="00903DBA">
        <w:rPr>
          <w:rStyle w:val="KeyWord0"/>
        </w:rPr>
        <w:t>typedef</w:t>
      </w:r>
      <w:r w:rsidRPr="00903DBA">
        <w:t xml:space="preserve"> definition and </w:t>
      </w:r>
      <w:r w:rsidRPr="00903DBA">
        <w:rPr>
          <w:rStyle w:val="KeyWord0"/>
        </w:rPr>
        <w:t>p</w:t>
      </w:r>
      <w:r w:rsidRPr="00903DBA">
        <w:t xml:space="preserve"> is a pointer to that type.</w:t>
      </w:r>
    </w:p>
    <w:p w14:paraId="7653F8CD" w14:textId="77777777" w:rsidR="00275AA2" w:rsidRPr="00903DBA" w:rsidRDefault="00275AA2" w:rsidP="00275AA2">
      <w:pPr>
        <w:pStyle w:val="Code"/>
      </w:pPr>
      <w:r w:rsidRPr="00903DBA">
        <w:lastRenderedPageBreak/>
        <w:t>x * y;</w:t>
      </w:r>
    </w:p>
    <w:p w14:paraId="0E7CC969" w14:textId="77777777" w:rsidR="00275AA2" w:rsidRPr="00903DBA" w:rsidRDefault="00275AA2" w:rsidP="00275AA2">
      <w:pPr>
        <w:pStyle w:val="Code"/>
      </w:pPr>
      <w:r w:rsidRPr="00903DBA">
        <w:t>T* p;</w:t>
      </w:r>
    </w:p>
    <w:p w14:paraId="64477B36" w14:textId="77777777" w:rsidR="00275AA2" w:rsidRPr="00903DBA" w:rsidRDefault="00275AA2" w:rsidP="00275AA2">
      <w:r w:rsidRPr="00903DBA">
        <w:t xml:space="preserve">However, syntactically it is the same thing: a name, an asterisk, another name, and a semicolon. The parser cannot distinguish between the two cases. The solution to that problem is to give the scanner access to the symbol table, so it can look up the whether the name is an earlier </w:t>
      </w:r>
      <w:r w:rsidRPr="00903DBA">
        <w:rPr>
          <w:rStyle w:val="KeyWord0"/>
        </w:rPr>
        <w:t>typedef</w:t>
      </w:r>
      <w:r w:rsidRPr="00903DBA">
        <w:t xml:space="preserve"> definition. In that way, the parser can distinguish between the two cases.</w:t>
      </w:r>
    </w:p>
    <w:p w14:paraId="5ABD0C79" w14:textId="783308A0" w:rsidR="00E40B78" w:rsidRPr="00903DBA" w:rsidRDefault="00E40B78" w:rsidP="0060539D">
      <w:pPr>
        <w:pStyle w:val="Rubrik2"/>
      </w:pPr>
      <w:bookmarkStart w:id="27" w:name="_Toc59126075"/>
      <w:r w:rsidRPr="00903DBA">
        <w:t>The Scanner</w:t>
      </w:r>
      <w:bookmarkEnd w:id="27"/>
    </w:p>
    <w:p w14:paraId="47D4068D" w14:textId="77777777" w:rsidR="005A3627" w:rsidRPr="00903DBA" w:rsidRDefault="005A3627" w:rsidP="00E40B78">
      <w:r w:rsidRPr="00903DBA">
        <w:t>The scanner identifies keywords, operators, strings, characters, and numerical values.</w:t>
      </w:r>
    </w:p>
    <w:p w14:paraId="53F32A88" w14:textId="7C97201A" w:rsidR="00E40B78" w:rsidRPr="00903DBA" w:rsidRDefault="00E40B78" w:rsidP="00E40B78">
      <w:pPr>
        <w:pStyle w:val="CodeHeader"/>
      </w:pPr>
      <w:proofErr w:type="spellStart"/>
      <w:r w:rsidRPr="00903DBA">
        <w:t>Scanner.</w:t>
      </w:r>
      <w:r w:rsidR="009E5232" w:rsidRPr="00903DBA">
        <w:t>gplex</w:t>
      </w:r>
      <w:proofErr w:type="spellEnd"/>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77777777" w:rsidR="009E5232" w:rsidRPr="00903DBA" w:rsidRDefault="009E5232" w:rsidP="009E5232">
      <w:pPr>
        <w:pStyle w:val="Code"/>
        <w:rPr>
          <w:highlight w:val="white"/>
        </w:rPr>
      </w:pP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0470543F" w:rsidR="00E40B78" w:rsidRPr="00903DBA" w:rsidRDefault="00A85C4A" w:rsidP="00E40B78">
      <w:r w:rsidRPr="00903DBA">
        <w:t>W</w:t>
      </w:r>
      <w:r w:rsidR="006F4DB2" w:rsidRPr="00903DBA">
        <w:t xml:space="preserve">e have </w:t>
      </w:r>
      <w:r w:rsidRPr="00903DBA">
        <w:t xml:space="preserve">now </w:t>
      </w:r>
      <w:r w:rsidR="006F4DB2" w:rsidRPr="00903DBA">
        <w:t xml:space="preserve">reached the part of the scanner where 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 xml:space="preserve">floating, string and character values. </w:t>
      </w:r>
      <w:r w:rsidR="00E40B78" w:rsidRPr="00903DBA">
        <w:t>However, the regular expressions for values are a bit more complicated. There are several kinds of values:</w:t>
      </w:r>
    </w:p>
    <w:p w14:paraId="29704658" w14:textId="21CA40F3" w:rsidR="00E40B78" w:rsidRDefault="00E40B78" w:rsidP="00477426">
      <w:pPr>
        <w:pStyle w:val="SourceCodeBoxText"/>
        <w:framePr w:wrap="around"/>
      </w:pPr>
      <w:r w:rsidRPr="00903DBA">
        <w:t>Octal. An octal value starts with a zero that is followed by zero or more digits between zero and eight,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0B4EEDD6" w:rsidR="00E40B78" w:rsidRDefault="00E40B78" w:rsidP="00477426">
      <w:pPr>
        <w:pStyle w:val="SourceCodeBoxText"/>
        <w:framePr w:wrap="around"/>
      </w:pPr>
      <w:r w:rsidRPr="00903DBA">
        <w:t>Decimal. A decimal value is made up by one or more digits.</w:t>
      </w:r>
    </w:p>
    <w:p w14:paraId="198A9061" w14:textId="77777777" w:rsidR="00D83B61" w:rsidRPr="00903DBA" w:rsidRDefault="00D83B61" w:rsidP="00D83B61">
      <w:pPr>
        <w:pStyle w:val="Code"/>
        <w:ind w:firstLine="720"/>
        <w:rPr>
          <w:highlight w:val="white"/>
        </w:rPr>
      </w:pPr>
      <w:r w:rsidRPr="00903DBA">
        <w:rPr>
          <w:highlight w:val="white"/>
        </w:rPr>
        <w:t>DECIMAL_VALUE [\+\-]?[1-9][0-9]*</w:t>
      </w:r>
    </w:p>
    <w:p w14:paraId="76AF7EAC" w14:textId="4C7F42B6" w:rsidR="00E40B78" w:rsidRDefault="00E40B78" w:rsidP="00477426">
      <w:pPr>
        <w:pStyle w:val="SourceCodeBoxText"/>
        <w:framePr w:wrap="around"/>
      </w:pPr>
      <w:r w:rsidRPr="00903DBA">
        <w:t xml:space="preserve">Hexadecimal. A hexadecimal value starts with zero, followed by a </w:t>
      </w:r>
      <w:r w:rsidR="00A85C4A" w:rsidRPr="00903DBA">
        <w:t xml:space="preserve">lowercase ‘x’ or </w:t>
      </w:r>
      <w:r w:rsidR="002F6D94">
        <w:t xml:space="preserve">an </w:t>
      </w:r>
      <w:r w:rsidR="00A85C4A" w:rsidRPr="00903DBA">
        <w:t>uppercase ‘X’</w:t>
      </w:r>
      <w:r w:rsidRPr="00903DBA">
        <w:t xml:space="preserve"> and one o</w:t>
      </w:r>
      <w:r w:rsidR="00A85C4A" w:rsidRPr="00903DBA">
        <w:t>r</w:t>
      </w:r>
      <w:r w:rsidRPr="00903DBA">
        <w:t xml:space="preserve"> more hexadecimal digits.</w:t>
      </w:r>
    </w:p>
    <w:p w14:paraId="2F1A9CA4" w14:textId="77777777" w:rsidR="00D83B61" w:rsidRPr="00903DBA" w:rsidRDefault="00D83B61" w:rsidP="00D83B61">
      <w:pPr>
        <w:pStyle w:val="Code"/>
        <w:ind w:firstLine="720"/>
        <w:rPr>
          <w:highlight w:val="white"/>
        </w:rPr>
      </w:pPr>
      <w:r w:rsidRPr="00903DBA">
        <w:rPr>
          <w:highlight w:val="white"/>
        </w:rPr>
        <w:t>HEXADECIMAL_VALUE [\+\-]?0[xX][0-9a-fA-F]+</w:t>
      </w:r>
    </w:p>
    <w:p w14:paraId="459B7E3A" w14:textId="3C248248" w:rsidR="00E40B78" w:rsidRDefault="00E40B78" w:rsidP="00477426">
      <w:pPr>
        <w:pStyle w:val="SourceCodeBoxText"/>
        <w:framePr w:wrap="around"/>
      </w:pPr>
      <w:r w:rsidRPr="00903DBA">
        <w:t>Floating</w:t>
      </w:r>
      <w:r w:rsidR="002F6D94">
        <w:t xml:space="preserve"> point</w:t>
      </w:r>
      <w:r w:rsidRPr="00903DBA">
        <w:t xml:space="preserve">. A floating value starts with one or more digits followed by a dot and zero or more digits or starts with a dot followed by one or more digits. It is possible to add an exponent part that starts with a </w:t>
      </w:r>
      <w:r w:rsidR="008737FB" w:rsidRPr="00903DBA">
        <w:t xml:space="preserve">lowercase ‘e’ or </w:t>
      </w:r>
      <w:r w:rsidR="00762530">
        <w:t xml:space="preserve">an </w:t>
      </w:r>
      <w:r w:rsidR="008737FB" w:rsidRPr="00903DBA">
        <w:t>uppercase</w:t>
      </w:r>
      <w:r w:rsidRPr="00903DBA">
        <w:t xml:space="preserve"> </w:t>
      </w:r>
      <w:r w:rsidR="008737FB" w:rsidRPr="00903DBA">
        <w:t>‘E’</w:t>
      </w:r>
      <w:r w:rsidRPr="00903DBA">
        <w:t xml:space="preserve">, followed by a potential plus or minus sign and one or more digits. Finally, a floating value can also be made up by one or more digits without a dot, followed by a </w:t>
      </w:r>
      <w:r w:rsidR="008737FB" w:rsidRPr="00903DBA">
        <w:t xml:space="preserve">lowercase ‘e’ </w:t>
      </w:r>
      <w:r w:rsidR="001F6F83">
        <w:t>or an uppercase</w:t>
      </w:r>
      <w:r w:rsidRPr="00903DBA">
        <w:t xml:space="preserve"> </w:t>
      </w:r>
      <w:r w:rsidR="008737FB" w:rsidRPr="00903DBA">
        <w:t>‘E’</w:t>
      </w:r>
      <w:r w:rsidRPr="00903DBA">
        <w:t>, a possible plus or minus sign, and one or more digits.</w:t>
      </w:r>
    </w:p>
    <w:p w14:paraId="65B70D62" w14:textId="77777777" w:rsidR="004428BB" w:rsidRPr="004428BB" w:rsidRDefault="004428BB" w:rsidP="004428BB">
      <w:pPr>
        <w:pStyle w:val="Code"/>
        <w:ind w:firstLine="720"/>
        <w:rPr>
          <w:highlight w:val="white"/>
        </w:rPr>
      </w:pPr>
      <w:r w:rsidRPr="004428BB">
        <w:rPr>
          <w:highlight w:val="white"/>
        </w:rPr>
        <w:t>DECIMAL_PART [\+\-]?([0-9]+|[0-9]+\.[0-9]*|\.[0-9]+)</w:t>
      </w:r>
    </w:p>
    <w:p w14:paraId="3A8959AB" w14:textId="77777777" w:rsidR="004428BB" w:rsidRPr="004428BB" w:rsidRDefault="004428BB" w:rsidP="004428BB">
      <w:pPr>
        <w:pStyle w:val="Code"/>
        <w:ind w:left="720"/>
        <w:rPr>
          <w:highlight w:val="white"/>
        </w:rPr>
      </w:pPr>
      <w:r w:rsidRPr="004428BB">
        <w:rPr>
          <w:highlight w:val="white"/>
        </w:rPr>
        <w:t>EXPONENT_PART (([eE][\+\-]?[0-9]+)?|[0-9]+[eE][\+\-]?[0-9]+)([fF]|[lL])?</w:t>
      </w:r>
    </w:p>
    <w:p w14:paraId="4241D2A2" w14:textId="77777777" w:rsidR="004428BB" w:rsidRPr="004428BB" w:rsidRDefault="004428BB" w:rsidP="004428BB">
      <w:pPr>
        <w:pStyle w:val="Code"/>
        <w:ind w:firstLine="720"/>
        <w:rPr>
          <w:highlight w:val="white"/>
        </w:rPr>
      </w:pPr>
      <w:r w:rsidRPr="004428BB">
        <w:rPr>
          <w:highlight w:val="white"/>
        </w:rPr>
        <w:t>FLOATING_VALUE {DECIMAL_PART}{EXPONENT_PART}</w:t>
      </w:r>
    </w:p>
    <w:p w14:paraId="794646B7" w14:textId="61B03DF0" w:rsidR="00E40B78" w:rsidRPr="00903DBA" w:rsidRDefault="00E40B78" w:rsidP="00E40B78">
      <w:r w:rsidRPr="00903DBA">
        <w:t xml:space="preserve">The decimal values can be appended by </w:t>
      </w:r>
      <w:r w:rsidR="005D596A" w:rsidRPr="00903DBA">
        <w:t xml:space="preserve">the </w:t>
      </w:r>
      <w:r w:rsidR="008737FB" w:rsidRPr="00903DBA">
        <w:t xml:space="preserve">lowercase </w:t>
      </w:r>
      <w:r w:rsidR="005F0818" w:rsidRPr="00903DBA">
        <w:t xml:space="preserve">‘u’ </w:t>
      </w:r>
      <w:r w:rsidR="001F6F83">
        <w:t>or an uppercase</w:t>
      </w:r>
      <w:r w:rsidRPr="00903DBA">
        <w:t xml:space="preserve"> </w:t>
      </w:r>
      <w:r w:rsidR="008E2F09" w:rsidRPr="00903DBA">
        <w:t>‘</w:t>
      </w:r>
      <w:r w:rsidR="005F0818" w:rsidRPr="00903DBA">
        <w:t>U</w:t>
      </w:r>
      <w:r w:rsidR="008E2F09" w:rsidRPr="00903DBA">
        <w:t>’</w:t>
      </w:r>
      <w:r w:rsidRPr="00903DBA">
        <w:t xml:space="preserve"> to indicate an unsigned value and </w:t>
      </w:r>
      <w:r w:rsidR="00957176" w:rsidRPr="00903DBA">
        <w:t>the</w:t>
      </w:r>
      <w:r w:rsidRPr="00903DBA">
        <w:t xml:space="preserve"> </w:t>
      </w:r>
      <w:r w:rsidR="008737FB" w:rsidRPr="00903DBA">
        <w:t xml:space="preserve">lowercase ‘s’ or ‘l’ </w:t>
      </w:r>
      <w:r w:rsidR="001F6F83">
        <w:t>or an uppercase</w:t>
      </w:r>
      <w:r w:rsidR="00482F57" w:rsidRPr="00903DBA">
        <w:t xml:space="preserve"> ‘</w:t>
      </w:r>
      <w:r w:rsidR="008737FB" w:rsidRPr="00903DBA">
        <w:t>S</w:t>
      </w:r>
      <w:r w:rsidR="00482F57" w:rsidRPr="00903DBA">
        <w:t>’</w:t>
      </w:r>
      <w:r w:rsidRPr="00903DBA">
        <w:t xml:space="preserve"> or </w:t>
      </w:r>
      <w:r w:rsidR="00482F57" w:rsidRPr="00903DBA">
        <w:t>‘</w:t>
      </w:r>
      <w:r w:rsidR="008737FB" w:rsidRPr="00903DBA">
        <w:t>L</w:t>
      </w:r>
      <w:r w:rsidR="00482F57" w:rsidRPr="00903DBA">
        <w:t>’</w:t>
      </w:r>
      <w:r w:rsidRPr="00903DBA">
        <w:t xml:space="preserve"> to indicate a short or long value. In the same way, a floating value can be appended by a </w:t>
      </w:r>
      <w:r w:rsidR="008737FB" w:rsidRPr="00903DBA">
        <w:t xml:space="preserve">lowercase </w:t>
      </w:r>
      <w:r w:rsidR="005F0818" w:rsidRPr="00903DBA">
        <w:t xml:space="preserve">‘f’ or ‘l’ </w:t>
      </w:r>
      <w:r w:rsidR="001F6F83">
        <w:t>or an uppercase</w:t>
      </w:r>
      <w:r w:rsidRPr="00903DBA">
        <w:t xml:space="preserve"> </w:t>
      </w:r>
      <w:r w:rsidR="005F0818" w:rsidRPr="00903DBA">
        <w:t>‘F’</w:t>
      </w:r>
      <w:r w:rsidRPr="00903DBA">
        <w:t xml:space="preserve"> or </w:t>
      </w:r>
      <w:r w:rsidR="005F0818" w:rsidRPr="00903DBA">
        <w:t>‘L’</w:t>
      </w:r>
      <w:r w:rsidRPr="00903DBA">
        <w:t xml:space="preserve"> to indicate a float or long double.</w:t>
      </w:r>
    </w:p>
    <w:p w14:paraId="523194AD" w14:textId="77777777" w:rsidR="00A156FA" w:rsidRPr="00903DBA" w:rsidRDefault="00A156FA" w:rsidP="00A156FA">
      <w:pPr>
        <w:pStyle w:val="Code"/>
        <w:rPr>
          <w:highlight w:val="white"/>
        </w:rPr>
      </w:pPr>
      <w:r w:rsidRPr="00903DBA">
        <w:rPr>
          <w:highlight w:val="white"/>
        </w:rPr>
        <w:t>POSTFIX ([uU]?[sSlL]?)|([sSlL]?[uU]?)</w:t>
      </w:r>
    </w:p>
    <w:p w14:paraId="7270EA0A" w14:textId="77777777" w:rsidR="00A80A35" w:rsidRPr="00903DBA" w:rsidRDefault="00A80A35" w:rsidP="00A80A35">
      <w:pPr>
        <w:pStyle w:val="Code"/>
        <w:rPr>
          <w:highlight w:val="white"/>
        </w:rPr>
      </w:pPr>
      <w:r w:rsidRPr="00903DBA">
        <w:rPr>
          <w:highlight w:val="white"/>
        </w:rPr>
        <w:t>INTEGRAL_VALUE ({DECIMAL_VALUE}|{OCTAL_VALUE}|{HEXADECIMAL_VALUE}){POSTFIX}</w:t>
      </w:r>
    </w:p>
    <w:p w14:paraId="341E64D5" w14:textId="61301EF5" w:rsidR="008146AF" w:rsidRPr="00903DBA" w:rsidRDefault="00E40B78" w:rsidP="00BE3733">
      <w:r w:rsidRPr="00903DBA">
        <w:t xml:space="preserve">A character </w:t>
      </w:r>
      <w:r w:rsidR="00B01CE6" w:rsidRPr="00903DBA">
        <w:t xml:space="preserve">is either two single quotation enclosing another </w:t>
      </w:r>
      <w:r w:rsidR="007627F2" w:rsidRPr="00903DBA">
        <w:t>single quotation preceded by a ba</w:t>
      </w:r>
      <w:r w:rsidR="00310655" w:rsidRPr="00903DBA">
        <w:t>c</w:t>
      </w:r>
      <w:r w:rsidR="007627F2" w:rsidRPr="00903DBA">
        <w:t>kslash (‘\’’)</w:t>
      </w:r>
      <w:r w:rsidR="008146AF" w:rsidRPr="00903DBA">
        <w:t xml:space="preserve"> or two single quotation mark enclosing everything except single </w:t>
      </w:r>
      <w:r w:rsidR="00A07550" w:rsidRPr="00903DBA">
        <w:t>quotation</w:t>
      </w:r>
      <w:r w:rsidR="008146AF" w:rsidRPr="00903DBA">
        <w:t xml:space="preserve"> marks.</w:t>
      </w:r>
    </w:p>
    <w:p w14:paraId="26E559C0" w14:textId="77777777" w:rsidR="00687DEC" w:rsidRPr="00903DBA" w:rsidRDefault="00687DEC" w:rsidP="00687DEC">
      <w:pPr>
        <w:pStyle w:val="Code"/>
        <w:rPr>
          <w:highlight w:val="white"/>
        </w:rPr>
      </w:pPr>
      <w:r w:rsidRPr="00903DBA">
        <w:rPr>
          <w:highlight w:val="white"/>
        </w:rPr>
        <w:lastRenderedPageBreak/>
        <w:t>CHAR_VALUE (\'\\\'\')|(\'[^\']*\')</w:t>
      </w:r>
    </w:p>
    <w:p w14:paraId="1813DDE8" w14:textId="0572DE45" w:rsidR="00E40B78" w:rsidRPr="00903DBA" w:rsidRDefault="008146AF" w:rsidP="00BE3733">
      <w:r w:rsidRPr="00903DBA">
        <w:t>A character</w:t>
      </w:r>
      <w:r w:rsidR="00B01CE6" w:rsidRPr="00903DBA">
        <w:t xml:space="preserve"> </w:t>
      </w:r>
      <w:r w:rsidR="00E40B78" w:rsidRPr="00903DBA">
        <w:t>starts with single</w:t>
      </w:r>
      <w:r w:rsidR="00952CD9" w:rsidRPr="00903DBA">
        <w:t xml:space="preserve"> </w:t>
      </w:r>
      <w:r w:rsidR="00E40B78" w:rsidRPr="00903DBA">
        <w:t>quot</w:t>
      </w:r>
      <w:r w:rsidR="00952CD9" w:rsidRPr="00903DBA">
        <w:t>ation mark</w:t>
      </w:r>
      <w:r w:rsidR="00E40B78" w:rsidRPr="00903DBA">
        <w:t xml:space="preserve"> followed by one or more occurrences of </w:t>
      </w:r>
      <w:r w:rsidR="00FC57B8" w:rsidRPr="00903DBA">
        <w:t>any</w:t>
      </w:r>
      <w:r w:rsidR="00E40B78" w:rsidRPr="00903DBA">
        <w:t>thing except a single</w:t>
      </w:r>
      <w:r w:rsidR="00952CD9" w:rsidRPr="00903DBA">
        <w:t xml:space="preserve"> quotation mark </w:t>
      </w:r>
      <w:r w:rsidR="00E40B78" w:rsidRPr="00903DBA">
        <w:t>and is terminated by a</w:t>
      </w:r>
      <w:r w:rsidR="00952CD9" w:rsidRPr="00903DBA">
        <w:t>nother</w:t>
      </w:r>
      <w:r w:rsidR="00E40B78" w:rsidRPr="00903DBA">
        <w:t xml:space="preserve"> </w:t>
      </w:r>
      <w:r w:rsidR="00D9230E" w:rsidRPr="00903DBA">
        <w:t>single</w:t>
      </w:r>
      <w:r w:rsidR="00952CD9" w:rsidRPr="00903DBA">
        <w:t xml:space="preserve"> </w:t>
      </w:r>
      <w:r w:rsidR="00E40B78" w:rsidRPr="00903DBA">
        <w:t>quot</w:t>
      </w:r>
      <w:r w:rsidR="00952CD9" w:rsidRPr="00903DBA">
        <w:t>ation mark</w:t>
      </w:r>
      <w:r w:rsidR="00E40B78" w:rsidRPr="00903DBA">
        <w:t xml:space="preserve">. </w:t>
      </w:r>
      <w:r w:rsidR="00952CD9" w:rsidRPr="00903DBA">
        <w:t xml:space="preserve">However, there may be a single </w:t>
      </w:r>
      <w:r w:rsidR="00E80D87" w:rsidRPr="00903DBA">
        <w:t xml:space="preserve">quotation mark if it is </w:t>
      </w:r>
      <w:r w:rsidR="00775365" w:rsidRPr="00903DBA">
        <w:t>preceded</w:t>
      </w:r>
      <w:r w:rsidR="00E80D87" w:rsidRPr="00903DBA">
        <w:t xml:space="preserve"> by a </w:t>
      </w:r>
      <w:r w:rsidR="00775365" w:rsidRPr="00903DBA">
        <w:t>backslash</w:t>
      </w:r>
      <w:r w:rsidR="00E80D87" w:rsidRPr="00903DBA">
        <w:t>.</w:t>
      </w:r>
      <w:r w:rsidR="00503231" w:rsidRPr="00903DBA">
        <w:t xml:space="preserve"> </w:t>
      </w:r>
      <w:r w:rsidR="00F27411" w:rsidRPr="00903DBA">
        <w:t>Since the q</w:t>
      </w:r>
      <w:r w:rsidR="00337AFE" w:rsidRPr="00903DBA">
        <w:t>uo</w:t>
      </w:r>
      <w:r w:rsidR="00F27411" w:rsidRPr="00903DBA">
        <w:t>tation mark and ba</w:t>
      </w:r>
      <w:r w:rsidR="001F7665" w:rsidRPr="00903DBA">
        <w:t>c</w:t>
      </w:r>
      <w:r w:rsidR="00F27411" w:rsidRPr="00903DBA">
        <w:t xml:space="preserve">kslash are character with special meaning, we need to </w:t>
      </w:r>
      <w:r w:rsidR="00337AFE" w:rsidRPr="00903DBA">
        <w:t>precede</w:t>
      </w:r>
      <w:r w:rsidR="00F27411" w:rsidRPr="00903DBA">
        <w:t xml:space="preserve"> </w:t>
      </w:r>
      <w:r w:rsidR="00063EA2" w:rsidRPr="00903DBA">
        <w:t xml:space="preserve">them </w:t>
      </w:r>
      <w:r w:rsidR="00337AFE" w:rsidRPr="00903DBA">
        <w:t>with</w:t>
      </w:r>
      <w:r w:rsidR="00F27411" w:rsidRPr="00903DBA">
        <w:t xml:space="preserve"> backslashes. </w:t>
      </w:r>
      <w:r w:rsidR="00FC57B8" w:rsidRPr="00903DBA">
        <w:t>N</w:t>
      </w:r>
      <w:r w:rsidR="00503231" w:rsidRPr="00903DBA">
        <w:t>ote that we do not need the backslash when the quotation mark is enclosed by brackets.</w:t>
      </w:r>
    </w:p>
    <w:p w14:paraId="3E5DF689" w14:textId="0E424344" w:rsidR="000C7CA0" w:rsidRPr="00903DBA" w:rsidRDefault="000C7CA0" w:rsidP="000C7CA0">
      <w:pPr>
        <w:pStyle w:val="Code"/>
        <w:rPr>
          <w:highlight w:val="white"/>
        </w:rPr>
      </w:pPr>
      <w:r w:rsidRPr="00903DBA">
        <w:rPr>
          <w:highlight w:val="white"/>
        </w:rPr>
        <w:t>CHAR_VALUE \'(\\\'|[^'])*\'</w:t>
      </w:r>
    </w:p>
    <w:p w14:paraId="4929F649" w14:textId="03AA3CD2" w:rsidR="002A3533" w:rsidRPr="00903DBA" w:rsidRDefault="002A3533" w:rsidP="002A3533">
      <w:pPr>
        <w:rPr>
          <w:highlight w:val="white"/>
        </w:rPr>
      </w:pPr>
      <w:r w:rsidRPr="00903DBA">
        <w:t xml:space="preserve">In the same way, a string starts with a </w:t>
      </w:r>
      <w:r w:rsidR="00775365" w:rsidRPr="00903DBA">
        <w:t>double quotation mark</w:t>
      </w:r>
      <w:r w:rsidRPr="00903DBA">
        <w:t xml:space="preserve"> followed by anything except </w:t>
      </w:r>
      <w:r w:rsidR="00775365" w:rsidRPr="00903DBA">
        <w:t>double quotation mark</w:t>
      </w:r>
      <w:r w:rsidRPr="00903DBA">
        <w:t xml:space="preserve"> and is terminated by a</w:t>
      </w:r>
      <w:r w:rsidR="00F97937" w:rsidRPr="00903DBA">
        <w:t>nother</w:t>
      </w:r>
      <w:r w:rsidRPr="00903DBA">
        <w:t xml:space="preserve"> </w:t>
      </w:r>
      <w:r w:rsidR="00775365" w:rsidRPr="00903DBA">
        <w:t>double quotation mark</w:t>
      </w:r>
      <w:r w:rsidRPr="00903DBA">
        <w:t>.</w:t>
      </w:r>
      <w:r w:rsidR="00C97806" w:rsidRPr="00903DBA">
        <w:t xml:space="preserve"> </w:t>
      </w:r>
      <w:r w:rsidR="006557ED" w:rsidRPr="00903DBA">
        <w:t>However, t</w:t>
      </w:r>
      <w:r w:rsidR="00C97806" w:rsidRPr="00903DBA">
        <w:t>he string may hold double quotations marks if they are proceeded by backslashes.</w:t>
      </w:r>
    </w:p>
    <w:p w14:paraId="3621EBA8" w14:textId="693C435D" w:rsidR="0097105C" w:rsidRPr="00903DBA" w:rsidRDefault="0097105C" w:rsidP="0097105C">
      <w:pPr>
        <w:pStyle w:val="Code"/>
        <w:rPr>
          <w:highlight w:val="white"/>
        </w:rPr>
      </w:pPr>
      <w:bookmarkStart w:id="28" w:name="_Ref418260937"/>
      <w:r w:rsidRPr="00903DBA">
        <w:rPr>
          <w:highlight w:val="white"/>
        </w:rPr>
        <w:t>STRING_VALUE \"(\\\"|[^"])*\"</w:t>
      </w:r>
    </w:p>
    <w:p w14:paraId="6188CF2C" w14:textId="4F4D792B" w:rsidR="001C01A4" w:rsidRPr="00903DBA" w:rsidRDefault="00D77411" w:rsidP="006274C4">
      <w:pPr>
        <w:rPr>
          <w:highlight w:val="white"/>
        </w:rPr>
      </w:pPr>
      <w:r w:rsidRPr="00903DBA">
        <w:rPr>
          <w:highlight w:val="white"/>
        </w:rPr>
        <w:t>N</w:t>
      </w:r>
      <w:r w:rsidR="00AE7175" w:rsidRPr="00903DBA">
        <w:rPr>
          <w:highlight w:val="white"/>
        </w:rPr>
        <w:t>ame</w:t>
      </w:r>
      <w:r w:rsidRPr="00903DBA">
        <w:rPr>
          <w:highlight w:val="white"/>
        </w:rPr>
        <w:t xml:space="preserve">s are used to identify variables, constants, </w:t>
      </w:r>
      <w:r w:rsidR="00E4503B" w:rsidRPr="00903DBA">
        <w:rPr>
          <w:highlight w:val="white"/>
        </w:rPr>
        <w:t xml:space="preserve">struct and unions, </w:t>
      </w:r>
      <w:r w:rsidR="002D286B" w:rsidRPr="00903DBA">
        <w:rPr>
          <w:highlight w:val="white"/>
        </w:rPr>
        <w:t xml:space="preserve">enumerations, </w:t>
      </w:r>
      <w:r w:rsidRPr="00903DBA">
        <w:rPr>
          <w:highlight w:val="white"/>
        </w:rPr>
        <w:t>function</w:t>
      </w:r>
      <w:r w:rsidR="00E4503B" w:rsidRPr="00903DBA">
        <w:rPr>
          <w:highlight w:val="white"/>
        </w:rPr>
        <w:t>s</w:t>
      </w:r>
      <w:r w:rsidRPr="00903DBA">
        <w:rPr>
          <w:highlight w:val="white"/>
        </w:rPr>
        <w:t xml:space="preserve">, and macros. They </w:t>
      </w:r>
      <w:r w:rsidR="00AE7175" w:rsidRPr="00903DBA">
        <w:rPr>
          <w:highlight w:val="white"/>
        </w:rPr>
        <w:t>start with a lett</w:t>
      </w:r>
      <w:r w:rsidR="006233E0" w:rsidRPr="00903DBA">
        <w:rPr>
          <w:highlight w:val="white"/>
        </w:rPr>
        <w:t>e</w:t>
      </w:r>
      <w:r w:rsidR="00AE7175" w:rsidRPr="00903DBA">
        <w:rPr>
          <w:highlight w:val="white"/>
        </w:rPr>
        <w:t xml:space="preserve">r </w:t>
      </w:r>
      <w:r w:rsidR="006233E0" w:rsidRPr="00903DBA">
        <w:rPr>
          <w:highlight w:val="white"/>
        </w:rPr>
        <w:t xml:space="preserve">or an </w:t>
      </w:r>
      <w:r w:rsidR="00AE7175" w:rsidRPr="00903DBA">
        <w:rPr>
          <w:highlight w:val="white"/>
        </w:rPr>
        <w:t>underscore</w:t>
      </w:r>
      <w:r w:rsidR="009129FF" w:rsidRPr="00903DBA">
        <w:rPr>
          <w:highlight w:val="white"/>
        </w:rPr>
        <w:t xml:space="preserve"> (’_’)</w:t>
      </w:r>
      <w:r w:rsidR="00AE7175" w:rsidRPr="00903DBA">
        <w:rPr>
          <w:highlight w:val="white"/>
        </w:rPr>
        <w:t xml:space="preserve">, </w:t>
      </w:r>
      <w:r w:rsidR="00E12163" w:rsidRPr="00903DBA">
        <w:rPr>
          <w:highlight w:val="white"/>
        </w:rPr>
        <w:t xml:space="preserve">that </w:t>
      </w:r>
      <w:r w:rsidR="00AE7175" w:rsidRPr="00903DBA">
        <w:rPr>
          <w:highlight w:val="white"/>
        </w:rPr>
        <w:t xml:space="preserve">is </w:t>
      </w:r>
      <w:r w:rsidR="00D4741E" w:rsidRPr="00903DBA">
        <w:rPr>
          <w:highlight w:val="white"/>
        </w:rPr>
        <w:t>optionally</w:t>
      </w:r>
      <w:r w:rsidR="00AE7175" w:rsidRPr="00903DBA">
        <w:rPr>
          <w:highlight w:val="white"/>
        </w:rPr>
        <w:t xml:space="preserve"> </w:t>
      </w:r>
      <w:r w:rsidR="002F7E86" w:rsidRPr="00903DBA">
        <w:rPr>
          <w:highlight w:val="white"/>
        </w:rPr>
        <w:t xml:space="preserve">followed </w:t>
      </w:r>
      <w:r w:rsidR="00AE7175" w:rsidRPr="00903DBA">
        <w:rPr>
          <w:highlight w:val="white"/>
        </w:rPr>
        <w:t xml:space="preserve">by </w:t>
      </w:r>
      <w:r w:rsidR="001C01A4" w:rsidRPr="00903DBA">
        <w:rPr>
          <w:highlight w:val="white"/>
        </w:rPr>
        <w:t>letters, digits, or underscores.</w:t>
      </w:r>
    </w:p>
    <w:p w14:paraId="299EAC6A" w14:textId="57A51F93" w:rsidR="00311885" w:rsidRPr="00903DBA" w:rsidRDefault="00311885" w:rsidP="00311885">
      <w:pPr>
        <w:pStyle w:val="Code"/>
        <w:rPr>
          <w:highlight w:val="white"/>
        </w:rPr>
      </w:pPr>
      <w:r w:rsidRPr="00903DBA">
        <w:rPr>
          <w:highlight w:val="white"/>
        </w:rPr>
        <w:t>NAME [a-zA-Z_][a-zA-Z0-9_]*</w:t>
      </w:r>
    </w:p>
    <w:p w14:paraId="071C1901" w14:textId="77777777" w:rsidR="00346FF2" w:rsidRPr="00903DBA" w:rsidRDefault="00346FF2" w:rsidP="00346FF2">
      <w:pPr>
        <w:rPr>
          <w:highlight w:val="white"/>
        </w:rPr>
      </w:pPr>
      <w:r w:rsidRPr="00903DBA">
        <w:rPr>
          <w:highlight w:val="white"/>
        </w:rPr>
        <w:t xml:space="preserve">Register names are used internally only, when performing system calls. They start with the text “register_” followed by the name of the register. </w:t>
      </w:r>
    </w:p>
    <w:p w14:paraId="5BF7FDC0" w14:textId="77777777" w:rsidR="00346FF2" w:rsidRPr="00903DBA" w:rsidRDefault="00346FF2" w:rsidP="00346FF2">
      <w:pPr>
        <w:pStyle w:val="Code"/>
        <w:rPr>
          <w:highlight w:val="white"/>
        </w:rPr>
      </w:pPr>
      <w:r w:rsidRPr="00903DBA">
        <w:rPr>
          <w:highlight w:val="white"/>
        </w:rPr>
        <w:t>REGISTER_NAME "register_"[a-z]+</w:t>
      </w:r>
    </w:p>
    <w:p w14:paraId="4EEB01FB" w14:textId="32C5F3E4" w:rsidR="00B6557E" w:rsidRPr="00903DBA" w:rsidRDefault="006274C4" w:rsidP="00F71851">
      <w:r w:rsidRPr="00903DBA">
        <w:rPr>
          <w:highlight w:val="white"/>
        </w:rPr>
        <w:t xml:space="preserve">The path line is used to keeping track of the current line number. It is used by the </w:t>
      </w:r>
      <w:r w:rsidR="00F71851" w:rsidRPr="00903DBA">
        <w:rPr>
          <w:highlight w:val="white"/>
        </w:rPr>
        <w:t>preprocessor</w:t>
      </w:r>
      <w:r w:rsidRPr="00903DBA">
        <w:rPr>
          <w:highlight w:val="white"/>
        </w:rPr>
        <w:t xml:space="preserve"> macro __LINE__, and </w:t>
      </w:r>
      <w:r w:rsidR="00B11E36" w:rsidRPr="00903DBA">
        <w:rPr>
          <w:highlight w:val="white"/>
        </w:rPr>
        <w:t>when reporting errors.</w:t>
      </w:r>
      <w:r w:rsidR="00F71851" w:rsidRPr="00903DBA">
        <w:t xml:space="preserve"> The path line </w:t>
      </w:r>
      <w:r w:rsidR="00B6557E" w:rsidRPr="00903DBA">
        <w:t xml:space="preserve">starts with </w:t>
      </w:r>
      <w:r w:rsidR="00F71851" w:rsidRPr="00903DBA">
        <w:t xml:space="preserve">a dollar sign followed by anything except newline (the dot represents every character except newline) </w:t>
      </w:r>
      <w:r w:rsidR="00B6557E" w:rsidRPr="00903DBA">
        <w:t>and ends with another dollar sign.</w:t>
      </w:r>
    </w:p>
    <w:p w14:paraId="47491F3F" w14:textId="6968764C" w:rsidR="00311885" w:rsidRPr="00903DBA" w:rsidRDefault="00311885" w:rsidP="00311885">
      <w:pPr>
        <w:pStyle w:val="Code"/>
        <w:rPr>
          <w:highlight w:val="white"/>
        </w:rPr>
      </w:pPr>
      <w:r w:rsidRPr="00903DBA">
        <w:rPr>
          <w:highlight w:val="white"/>
        </w:rPr>
        <w:t>PATH_LINE \$.*\$</w:t>
      </w:r>
    </w:p>
    <w:p w14:paraId="4377DE5F" w14:textId="6B1DB63B" w:rsidR="00B6557E" w:rsidRPr="00903DBA" w:rsidRDefault="00B11E36" w:rsidP="00B11E36">
      <w:r w:rsidRPr="00903DBA">
        <w:rPr>
          <w:highlight w:val="white"/>
        </w:rPr>
        <w:t>A white space is a</w:t>
      </w:r>
      <w:r w:rsidR="00B6557E" w:rsidRPr="00903DBA">
        <w:rPr>
          <w:highlight w:val="white"/>
        </w:rPr>
        <w:t xml:space="preserve"> space or any character that can substitute as a space; that is</w:t>
      </w:r>
      <w:r w:rsidR="00B6557E" w:rsidRPr="00903DBA">
        <w:t xml:space="preserve"> </w:t>
      </w:r>
      <w:r w:rsidR="001955F1" w:rsidRPr="00903DBA">
        <w:t xml:space="preserve">horizontal </w:t>
      </w:r>
      <w:r w:rsidR="00B6557E" w:rsidRPr="00903DBA">
        <w:t xml:space="preserve">tabulator, return, newline, </w:t>
      </w:r>
      <w:r w:rsidR="001955F1" w:rsidRPr="00903DBA">
        <w:t>and</w:t>
      </w:r>
      <w:r w:rsidR="00B6557E" w:rsidRPr="00903DBA">
        <w:t xml:space="preserve"> form feed.</w:t>
      </w:r>
    </w:p>
    <w:p w14:paraId="5B408B54" w14:textId="77777777" w:rsidR="00311885" w:rsidRPr="00903DBA" w:rsidRDefault="00311885" w:rsidP="00311885">
      <w:pPr>
        <w:pStyle w:val="Code"/>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lastRenderedPageBreak/>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lastRenderedPageBreak/>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1A70608B"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77777777" w:rsidR="00C10AF9" w:rsidRPr="00903DBA" w:rsidRDefault="00C10AF9" w:rsidP="00C10AF9">
      <w:pPr>
        <w:pStyle w:val="Code"/>
        <w:rPr>
          <w:highlight w:val="white"/>
        </w:rPr>
      </w:pPr>
      <w:r w:rsidRPr="00903DBA">
        <w:rPr>
          <w:highlight w:val="white"/>
        </w:rPr>
        <w:t xml:space="preserve">    Assert.Error(text,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72F09FD3" w:rsidR="00D44F1C" w:rsidRPr="00903DBA" w:rsidRDefault="00D44F1C" w:rsidP="003B5FDC">
      <w:pPr>
        <w:rPr>
          <w:highlight w:val="white"/>
        </w:rPr>
      </w:pPr>
      <w:r w:rsidRPr="00903DBA">
        <w:rPr>
          <w:highlight w:val="white"/>
        </w:rPr>
        <w:t>When we encounter a name, we need to check whether it represent a typedef name or a regular name; that is, the name of a variable, constant, struct or union, enumeration, or a function.</w:t>
      </w:r>
      <w:r w:rsidR="009A0F7D" w:rsidRPr="00903DBA">
        <w:rPr>
          <w:highlight w:val="white"/>
        </w:rPr>
        <w:t xml:space="preserve"> We look up the name in the 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9A0F7D" w:rsidRPr="00903DBA">
        <w:rPr>
          <w:rStyle w:val="KeyWord0"/>
          <w:highlight w:val="white"/>
        </w:rPr>
        <w:t>typedef</w:t>
      </w:r>
      <w:r w:rsidR="003B5FDC">
        <w:rPr>
          <w:highlight w:val="white"/>
        </w:rPr>
        <w:t>-</w:t>
      </w:r>
      <w:r w:rsidR="009A0F7D" w:rsidRPr="003B5FDC">
        <w:rPr>
          <w:rStyle w:val="KeyWord0"/>
          <w:highlight w:val="white"/>
        </w:rPr>
        <w:t>name</w:t>
      </w:r>
      <w:r w:rsidR="009A0F7D" w:rsidRPr="00903DBA">
        <w:rPr>
          <w:highlight w:val="white"/>
        </w:rPr>
        <w:t xml:space="preserve"> token in case of a typedef name. In case of a regular name, we return the </w:t>
      </w:r>
      <w:r w:rsidR="009A0F7D" w:rsidRPr="00903DBA">
        <w:rPr>
          <w:rStyle w:val="KeyWord0"/>
          <w:highlight w:val="white"/>
        </w:rPr>
        <w:t>name</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44C2480" w14:textId="77777777" w:rsidR="00C31697" w:rsidRPr="00903DBA" w:rsidRDefault="00C31697" w:rsidP="0018288D">
      <w:pPr>
        <w:pStyle w:val="Code"/>
        <w:rPr>
          <w:highlight w:val="white"/>
        </w:rPr>
      </w:pPr>
    </w:p>
    <w:p w14:paraId="10E986D3" w14:textId="77777777" w:rsidR="0018288D" w:rsidRPr="00903DBA" w:rsidRDefault="0018288D" w:rsidP="0018288D">
      <w:pPr>
        <w:pStyle w:val="Code"/>
        <w:rPr>
          <w:highlight w:val="white"/>
        </w:rPr>
      </w:pPr>
      <w:r w:rsidRPr="00903DBA">
        <w:rPr>
          <w:highlight w:val="white"/>
        </w:rPr>
        <w:t xml:space="preserve">    if (Start.Linux &amp;&amp; (name.Equals("abs") ||</w:t>
      </w:r>
    </w:p>
    <w:p w14:paraId="69E5FC44" w14:textId="77777777" w:rsidR="0018288D" w:rsidRPr="00903DBA" w:rsidRDefault="0018288D" w:rsidP="0018288D">
      <w:pPr>
        <w:pStyle w:val="Code"/>
        <w:rPr>
          <w:highlight w:val="white"/>
        </w:rPr>
      </w:pPr>
      <w:r w:rsidRPr="00903DBA">
        <w:rPr>
          <w:highlight w:val="white"/>
        </w:rPr>
        <w:t xml:space="preserve">        name.Equals("_start") || name.Equals("section") ||</w:t>
      </w:r>
    </w:p>
    <w:p w14:paraId="370BBA52" w14:textId="77777777" w:rsidR="0018288D" w:rsidRPr="00903DBA" w:rsidRDefault="0018288D" w:rsidP="0018288D">
      <w:pPr>
        <w:pStyle w:val="Code"/>
        <w:rPr>
          <w:highlight w:val="white"/>
        </w:rPr>
      </w:pPr>
      <w:r w:rsidRPr="00903DBA">
        <w:rPr>
          <w:highlight w:val="white"/>
        </w:rPr>
        <w:t xml:space="preserve">        name.Equals("extern") || name.Equals("global"))) {</w:t>
      </w:r>
    </w:p>
    <w:p w14:paraId="57F7B673" w14:textId="77777777" w:rsidR="0018288D" w:rsidRPr="00903DBA" w:rsidRDefault="0018288D" w:rsidP="0018288D">
      <w:pPr>
        <w:pStyle w:val="Code"/>
        <w:rPr>
          <w:highlight w:val="white"/>
        </w:rPr>
      </w:pPr>
      <w:r w:rsidRPr="00903DBA">
        <w:rPr>
          <w:highlight w:val="white"/>
        </w:rPr>
        <w:t xml:space="preserve">      name = Symbol.FileMarker + name;</w:t>
      </w:r>
    </w:p>
    <w:p w14:paraId="551F51BD" w14:textId="77777777" w:rsidR="0018288D" w:rsidRPr="00903DBA" w:rsidRDefault="0018288D" w:rsidP="0018288D">
      <w:pPr>
        <w:pStyle w:val="Code"/>
        <w:rPr>
          <w:highlight w:val="white"/>
        </w:rPr>
      </w:pPr>
      <w:r w:rsidRPr="00903DBA">
        <w:rPr>
          <w:highlight w:val="white"/>
        </w:rPr>
        <w:t xml:space="preserve">    }</w:t>
      </w:r>
    </w:p>
    <w:p w14:paraId="4F23AF58" w14:textId="77777777" w:rsidR="00C31697" w:rsidRPr="00903DBA" w:rsidRDefault="00C31697" w:rsidP="0018288D">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lastRenderedPageBreak/>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77777777" w:rsidR="00311885" w:rsidRPr="00903DBA" w:rsidRDefault="00311885" w:rsidP="00311885">
      <w:pPr>
        <w:pStyle w:val="Code"/>
        <w:rPr>
          <w:highlight w:val="white"/>
        </w:rPr>
      </w:pPr>
      <w:r w:rsidRPr="00903DBA">
        <w:rPr>
          <w:highlight w:val="white"/>
        </w:rPr>
        <w:t xml:space="preserve">  { string text = yytext.Trim().ToLower();</w:t>
      </w:r>
    </w:p>
    <w:p w14:paraId="603F3207" w14:textId="7C970A63" w:rsidR="00311885" w:rsidRPr="00903DBA" w:rsidRDefault="00F959BE" w:rsidP="00F959BE">
      <w:pPr>
        <w:rPr>
          <w:highlight w:val="white"/>
        </w:rPr>
      </w:pPr>
      <w:r w:rsidRPr="00903DBA">
        <w:rPr>
          <w:highlight w:val="white"/>
        </w:rPr>
        <w:t xml:space="preserve">The </w:t>
      </w:r>
      <w:r w:rsidRPr="00903DBA">
        <w:rPr>
          <w:rStyle w:val="KeyWord0"/>
          <w:highlight w:val="white"/>
        </w:rPr>
        <w:t>ToUInt64</w:t>
      </w:r>
      <w:r w:rsidRPr="00903DBA">
        <w:rPr>
          <w:highlight w:val="white"/>
        </w:rPr>
        <w:t xml:space="preserve"> method below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E20208" w:rsidRPr="00903DBA">
        <w:rPr>
          <w:rStyle w:val="KeyWord0"/>
          <w:highlight w:val="white"/>
        </w:rPr>
        <w:t>minus</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7777777" w:rsidR="00311885" w:rsidRPr="00903DBA" w:rsidRDefault="00311885" w:rsidP="00311885">
      <w:pPr>
        <w:pStyle w:val="Code"/>
        <w:rPr>
          <w:highlight w:val="white"/>
        </w:rPr>
      </w:pPr>
      <w:r w:rsidRPr="00903DBA">
        <w:rPr>
          <w:highlight w:val="white"/>
        </w:rPr>
        <w:t xml:space="preserve">    if (text.StartsWith("+")) {</w:t>
      </w:r>
    </w:p>
    <w:p w14:paraId="44B1EED5" w14:textId="77777777" w:rsidR="00311885" w:rsidRPr="00903DBA" w:rsidRDefault="00311885" w:rsidP="00311885">
      <w:pPr>
        <w:pStyle w:val="Code"/>
        <w:rPr>
          <w:highlight w:val="white"/>
        </w:rPr>
      </w:pPr>
      <w:r w:rsidRPr="00903DBA">
        <w:rPr>
          <w:highlight w:val="white"/>
        </w:rPr>
        <w:t xml:space="preserve">      text = text.Substring(1);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7777777" w:rsidR="00311885" w:rsidRPr="00903DBA" w:rsidRDefault="00311885" w:rsidP="00311885">
      <w:pPr>
        <w:pStyle w:val="Code"/>
        <w:rPr>
          <w:highlight w:val="white"/>
        </w:rPr>
      </w:pPr>
      <w:r w:rsidRPr="00903DBA">
        <w:rPr>
          <w:highlight w:val="white"/>
        </w:rPr>
        <w:t xml:space="preserve">    else if (text.StartsWith("-"))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77777777" w:rsidR="00311885" w:rsidRPr="00903DBA" w:rsidRDefault="00311885" w:rsidP="00311885">
      <w:pPr>
        <w:pStyle w:val="Code"/>
        <w:rPr>
          <w:highlight w:val="white"/>
        </w:rPr>
      </w:pPr>
      <w:r w:rsidRPr="00903DBA">
        <w:rPr>
          <w:highlight w:val="white"/>
        </w:rPr>
        <w:t xml:space="preserve">      text = text.Substring(1);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5F479B1F" w:rsidR="00224B3F" w:rsidRPr="00903DBA" w:rsidRDefault="00712CC0" w:rsidP="00224B3F">
      <w:pPr>
        <w:rPr>
          <w:highlight w:val="white"/>
        </w:rPr>
      </w:pPr>
      <w:r w:rsidRPr="00903DBA">
        <w:rPr>
          <w:highlight w:val="white"/>
        </w:rPr>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text start with </w:t>
      </w:r>
      <w:r w:rsidR="006230BD" w:rsidRPr="00903DBA">
        <w:rPr>
          <w:highlight w:val="white"/>
        </w:rPr>
        <w:t>“</w:t>
      </w:r>
      <w:proofErr w:type="spellStart"/>
      <w:r w:rsidR="006230BD" w:rsidRPr="00903DBA">
        <w:rPr>
          <w:highlight w:val="white"/>
        </w:rPr>
        <w:t>0x</w:t>
      </w:r>
      <w:proofErr w:type="spellEnd"/>
      <w:r w:rsidR="006230BD" w:rsidRPr="00903DBA">
        <w:rPr>
          <w:highlight w:val="white"/>
        </w:rPr>
        <w:t>” or “</w:t>
      </w:r>
      <w:proofErr w:type="spellStart"/>
      <w:r w:rsidR="006230BD" w:rsidRPr="00903DBA">
        <w:rPr>
          <w:highlight w:val="white"/>
        </w:rPr>
        <w:t>0X</w:t>
      </w:r>
      <w:proofErr w:type="spellEnd"/>
      <w:r w:rsidR="006230BD" w:rsidRPr="00903DBA">
        <w:rPr>
          <w:highlight w:val="white"/>
        </w:rPr>
        <w:t>”</w:t>
      </w:r>
      <w:r w:rsidR="008426DA" w:rsidRPr="00903DBA">
        <w:rPr>
          <w:highlight w:val="white"/>
        </w:rPr>
        <w:t>,</w:t>
      </w:r>
      <w:r w:rsidR="003C6D25" w:rsidRPr="00903DBA">
        <w:rPr>
          <w:highlight w:val="white"/>
        </w:rPr>
        <w:t xml:space="preserve"> the value is a hexadecimal with the base 16. If the text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77777777" w:rsidR="00311885" w:rsidRPr="00903DBA" w:rsidRDefault="00311885" w:rsidP="00311885">
      <w:pPr>
        <w:pStyle w:val="Code"/>
        <w:rPr>
          <w:highlight w:val="white"/>
        </w:rPr>
      </w:pPr>
      <w:r w:rsidRPr="00903DBA">
        <w:rPr>
          <w:highlight w:val="white"/>
        </w:rPr>
        <w:t xml:space="preserve">    if (text.StartsWith("0x"))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77777777" w:rsidR="00311885" w:rsidRPr="00903DBA" w:rsidRDefault="00311885" w:rsidP="00311885">
      <w:pPr>
        <w:pStyle w:val="Code"/>
        <w:rPr>
          <w:highlight w:val="white"/>
        </w:rPr>
      </w:pPr>
      <w:r w:rsidRPr="00903DBA">
        <w:rPr>
          <w:highlight w:val="white"/>
        </w:rPr>
        <w:t xml:space="preserve">      text = text.Substring(2);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77777777" w:rsidR="00311885" w:rsidRPr="00903DBA" w:rsidRDefault="00311885" w:rsidP="00311885">
      <w:pPr>
        <w:pStyle w:val="Code"/>
        <w:rPr>
          <w:highlight w:val="white"/>
        </w:rPr>
      </w:pPr>
      <w:r w:rsidRPr="00903DBA">
        <w:rPr>
          <w:highlight w:val="white"/>
        </w:rPr>
        <w:t xml:space="preserve">    else if (text.StartsWith("0"))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1825ABE7" w:rsidR="00311885" w:rsidRPr="00903DBA" w:rsidRDefault="000A4A04" w:rsidP="006230BD">
      <w:pPr>
        <w:rPr>
          <w:highlight w:val="white"/>
        </w:rPr>
      </w:pPr>
      <w:r w:rsidRPr="00903DBA">
        <w:rPr>
          <w:highlight w:val="white"/>
        </w:rPr>
        <w:t xml:space="preserve">Then we decide the type of the value. If the text ends with </w:t>
      </w:r>
      <w:r w:rsidR="00131492" w:rsidRPr="00903DBA">
        <w:rPr>
          <w:highlight w:val="white"/>
        </w:rPr>
        <w:t>any combination of</w:t>
      </w:r>
      <w:r w:rsidR="005B1DD8" w:rsidRPr="00903DBA">
        <w:rPr>
          <w:highlight w:val="white"/>
        </w:rPr>
        <w:t xml:space="preserve"> lowercase ‘s’ or ‘u’ </w:t>
      </w:r>
      <w:r w:rsidR="001F6F83">
        <w:rPr>
          <w:highlight w:val="white"/>
        </w:rPr>
        <w:t>or an uppercase</w:t>
      </w:r>
      <w:r w:rsidR="005B1DD8" w:rsidRPr="00903DBA">
        <w:rPr>
          <w:highlight w:val="white"/>
        </w:rPr>
        <w:t xml:space="preserve"> ‘S’ or ‘U’</w:t>
      </w:r>
      <w:r w:rsidR="00131492" w:rsidRPr="00903DBA">
        <w:rPr>
          <w:highlight w:val="white"/>
        </w:rPr>
        <w:t xml:space="preserve">, the type is unsigned small integer. </w:t>
      </w:r>
      <w:r w:rsidR="005B1DD8" w:rsidRPr="00903DBA">
        <w:rPr>
          <w:highlight w:val="white"/>
        </w:rPr>
        <w:t xml:space="preserve">If the text ends with a lowercase ‘s’ </w:t>
      </w:r>
      <w:r w:rsidR="001F6F83">
        <w:rPr>
          <w:highlight w:val="white"/>
        </w:rPr>
        <w:t>or an uppercase</w:t>
      </w:r>
      <w:r w:rsidR="005B1DD8" w:rsidRPr="00903DBA">
        <w:rPr>
          <w:highlight w:val="white"/>
        </w:rPr>
        <w:t xml:space="preserve"> ‘S’</w:t>
      </w:r>
      <w:r w:rsidR="00E514DB" w:rsidRPr="00903DBA">
        <w:rPr>
          <w:highlight w:val="white"/>
        </w:rPr>
        <w:t xml:space="preserve">, the </w:t>
      </w:r>
      <w:r w:rsidR="00B24C4F" w:rsidRPr="00903DBA">
        <w:rPr>
          <w:highlight w:val="white"/>
        </w:rPr>
        <w:t>type</w:t>
      </w:r>
      <w:r w:rsidR="00E514DB" w:rsidRPr="00903DBA">
        <w:rPr>
          <w:highlight w:val="white"/>
        </w:rPr>
        <w:t xml:space="preserve"> is small integer. If the text ends with </w:t>
      </w:r>
      <w:r w:rsidR="005B1DD8" w:rsidRPr="00903DBA">
        <w:rPr>
          <w:highlight w:val="white"/>
        </w:rPr>
        <w:t xml:space="preserve">lowercase ‘l’ </w:t>
      </w:r>
      <w:r w:rsidR="001F6F83">
        <w:rPr>
          <w:highlight w:val="white"/>
        </w:rPr>
        <w:t>or an uppercase</w:t>
      </w:r>
      <w:r w:rsidR="005B1DD8" w:rsidRPr="00903DBA">
        <w:rPr>
          <w:highlight w:val="white"/>
        </w:rPr>
        <w:t xml:space="preserve"> ‘l’</w:t>
      </w:r>
      <w:r w:rsidR="00E514DB" w:rsidRPr="00903DBA">
        <w:rPr>
          <w:highlight w:val="white"/>
        </w:rPr>
        <w:t xml:space="preserve">, the type is </w:t>
      </w:r>
      <w:r w:rsidR="00B24C4F" w:rsidRPr="00903DBA">
        <w:rPr>
          <w:highlight w:val="white"/>
        </w:rPr>
        <w:t>large integer.</w:t>
      </w:r>
      <w:r w:rsidR="008E2501" w:rsidRPr="00903DBA">
        <w:rPr>
          <w:highlight w:val="white"/>
        </w:rPr>
        <w:t xml:space="preserve"> If the text ends with </w:t>
      </w:r>
      <w:r w:rsidR="005B1DD8" w:rsidRPr="00903DBA">
        <w:rPr>
          <w:highlight w:val="white"/>
        </w:rPr>
        <w:t xml:space="preserve">lowercase ‘u’ </w:t>
      </w:r>
      <w:r w:rsidR="001F6F83">
        <w:rPr>
          <w:highlight w:val="white"/>
        </w:rPr>
        <w:t>or an uppercase</w:t>
      </w:r>
      <w:r w:rsidR="005B1DD8" w:rsidRPr="00903DBA">
        <w:rPr>
          <w:highlight w:val="white"/>
        </w:rPr>
        <w:t xml:space="preserve"> ‘U’</w:t>
      </w:r>
      <w:r w:rsidR="008E2501" w:rsidRPr="00903DBA">
        <w:rPr>
          <w:highlight w:val="white"/>
        </w:rPr>
        <w:t>, the type is unsigned</w:t>
      </w:r>
      <w:r w:rsidR="005B1DD8" w:rsidRPr="00903DBA">
        <w:rPr>
          <w:highlight w:val="white"/>
        </w:rPr>
        <w:t xml:space="preserve"> integer</w:t>
      </w:r>
      <w:r w:rsidR="008E2501" w:rsidRPr="00903DBA">
        <w:rPr>
          <w:highlight w:val="white"/>
        </w:rPr>
        <w:t>. Otherwise, the type is signed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77777777" w:rsidR="00311885" w:rsidRPr="00903DBA" w:rsidRDefault="00311885" w:rsidP="00311885">
      <w:pPr>
        <w:pStyle w:val="Code"/>
        <w:rPr>
          <w:highlight w:val="white"/>
        </w:rPr>
      </w:pPr>
      <w:r w:rsidRPr="00903DBA">
        <w:rPr>
          <w:highlight w:val="white"/>
        </w:rPr>
        <w:t xml:space="preserve">    if (text.EndsWith("us") || text.EndsWith("su"))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77777777" w:rsidR="00311885" w:rsidRPr="00903DBA" w:rsidRDefault="00311885" w:rsidP="00311885">
      <w:pPr>
        <w:pStyle w:val="Code"/>
        <w:rPr>
          <w:highlight w:val="white"/>
        </w:rPr>
      </w:pPr>
      <w:r w:rsidRPr="00903DBA">
        <w:rPr>
          <w:highlight w:val="white"/>
        </w:rPr>
        <w:t xml:space="preserve">      text = text.Substring(0, text.Length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5BEAFB70" w:rsidR="00131492" w:rsidRPr="00903DBA" w:rsidRDefault="00131492" w:rsidP="00131492">
      <w:pPr>
        <w:rPr>
          <w:highlight w:val="white"/>
        </w:rPr>
      </w:pPr>
      <w:r w:rsidRPr="00903DBA">
        <w:rPr>
          <w:highlight w:val="white"/>
        </w:rPr>
        <w:t xml:space="preserve">If the text ends with any combination of </w:t>
      </w:r>
      <w:r w:rsidR="008737FB" w:rsidRPr="00903DBA">
        <w:rPr>
          <w:highlight w:val="white"/>
        </w:rPr>
        <w:t xml:space="preserve">lowercase </w:t>
      </w:r>
      <w:r w:rsidR="005F0818" w:rsidRPr="00903DBA">
        <w:rPr>
          <w:highlight w:val="white"/>
        </w:rPr>
        <w:t xml:space="preserve">‘l’ or ‘u’ </w:t>
      </w:r>
      <w:r w:rsidR="001F6F83">
        <w:rPr>
          <w:highlight w:val="white"/>
        </w:rPr>
        <w:t>or an uppercase</w:t>
      </w:r>
      <w:r w:rsidRPr="00903DBA">
        <w:rPr>
          <w:highlight w:val="white"/>
        </w:rPr>
        <w:t xml:space="preserve"> </w:t>
      </w:r>
      <w:r w:rsidR="005F0818" w:rsidRPr="00903DBA">
        <w:rPr>
          <w:highlight w:val="white"/>
        </w:rPr>
        <w:t>‘L’</w:t>
      </w:r>
      <w:r w:rsidRPr="00903DBA">
        <w:rPr>
          <w:highlight w:val="white"/>
        </w:rPr>
        <w:t xml:space="preserve"> </w:t>
      </w:r>
      <w:r w:rsidR="005B1919" w:rsidRPr="00903DBA">
        <w:rPr>
          <w:highlight w:val="white"/>
        </w:rPr>
        <w:t>or</w:t>
      </w:r>
      <w:r w:rsidRPr="00903DBA">
        <w:rPr>
          <w:highlight w:val="white"/>
        </w:rPr>
        <w:t xml:space="preserve"> </w:t>
      </w:r>
      <w:r w:rsidR="005F0818" w:rsidRPr="00903DBA">
        <w:rPr>
          <w:highlight w:val="white"/>
        </w:rPr>
        <w:t>‘U’</w:t>
      </w:r>
      <w:r w:rsidRPr="00903DBA">
        <w:rPr>
          <w:highlight w:val="white"/>
        </w:rPr>
        <w:t xml:space="preserve">, the type is large unsigned integer. </w:t>
      </w:r>
    </w:p>
    <w:p w14:paraId="54FEEF90" w14:textId="77777777" w:rsidR="00311885" w:rsidRPr="00903DBA" w:rsidRDefault="00311885" w:rsidP="00311885">
      <w:pPr>
        <w:pStyle w:val="Code"/>
        <w:rPr>
          <w:highlight w:val="white"/>
        </w:rPr>
      </w:pPr>
      <w:r w:rsidRPr="00903DBA">
        <w:rPr>
          <w:highlight w:val="white"/>
        </w:rPr>
        <w:t xml:space="preserve">    else if (text.EndsWith("ul") || text.EndsWith("lu"))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77777777" w:rsidR="00311885" w:rsidRPr="00903DBA" w:rsidRDefault="00311885" w:rsidP="00311885">
      <w:pPr>
        <w:pStyle w:val="Code"/>
        <w:rPr>
          <w:highlight w:val="white"/>
        </w:rPr>
      </w:pPr>
      <w:r w:rsidRPr="00903DBA">
        <w:rPr>
          <w:highlight w:val="white"/>
        </w:rPr>
        <w:t xml:space="preserve">      text = text.Substring(0, text.Length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4A11D36F"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‘s’ </w:t>
      </w:r>
      <w:r w:rsidR="001F6F83">
        <w:rPr>
          <w:highlight w:val="white"/>
        </w:rPr>
        <w:t>or an uppercase</w:t>
      </w:r>
      <w:r w:rsidRPr="00903DBA">
        <w:rPr>
          <w:highlight w:val="white"/>
        </w:rPr>
        <w:t xml:space="preserve"> </w:t>
      </w:r>
      <w:r w:rsidR="00B31B29" w:rsidRPr="00903DBA">
        <w:rPr>
          <w:highlight w:val="white"/>
        </w:rPr>
        <w:t>‘S’</w:t>
      </w:r>
      <w:r w:rsidRPr="00903DBA">
        <w:rPr>
          <w:highlight w:val="white"/>
        </w:rPr>
        <w:t>, the type is signed short integer.</w:t>
      </w:r>
    </w:p>
    <w:p w14:paraId="24048A4E" w14:textId="77777777" w:rsidR="00311885" w:rsidRPr="00903DBA" w:rsidRDefault="00311885" w:rsidP="00311885">
      <w:pPr>
        <w:pStyle w:val="Code"/>
        <w:rPr>
          <w:highlight w:val="white"/>
        </w:rPr>
      </w:pPr>
      <w:r w:rsidRPr="00903DBA">
        <w:rPr>
          <w:highlight w:val="white"/>
        </w:rPr>
        <w:lastRenderedPageBreak/>
        <w:t xml:space="preserve">    else if (text.EndsWith("s"))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77777777" w:rsidR="00311885" w:rsidRPr="00903DBA" w:rsidRDefault="00311885" w:rsidP="00311885">
      <w:pPr>
        <w:pStyle w:val="Code"/>
        <w:rPr>
          <w:highlight w:val="white"/>
        </w:rPr>
      </w:pPr>
      <w:r w:rsidRPr="00903DBA">
        <w:rPr>
          <w:highlight w:val="white"/>
        </w:rPr>
        <w:t xml:space="preserve">      text = text.Substring(0, text.Length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4108742"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‘l’ </w:t>
      </w:r>
      <w:r w:rsidR="001F6F83">
        <w:rPr>
          <w:highlight w:val="white"/>
        </w:rPr>
        <w:t>or an uppercase</w:t>
      </w:r>
      <w:r w:rsidRPr="00903DBA">
        <w:rPr>
          <w:highlight w:val="white"/>
        </w:rPr>
        <w:t xml:space="preserve"> </w:t>
      </w:r>
      <w:r w:rsidR="00B31B29" w:rsidRPr="00903DBA">
        <w:rPr>
          <w:highlight w:val="white"/>
        </w:rPr>
        <w:t>‘L’</w:t>
      </w:r>
      <w:r w:rsidRPr="00903DBA">
        <w:rPr>
          <w:highlight w:val="white"/>
        </w:rPr>
        <w:t>, the type is signed long integer.</w:t>
      </w:r>
    </w:p>
    <w:p w14:paraId="2BABBB94" w14:textId="77777777" w:rsidR="00311885" w:rsidRPr="00903DBA" w:rsidRDefault="00311885" w:rsidP="00311885">
      <w:pPr>
        <w:pStyle w:val="Code"/>
        <w:rPr>
          <w:highlight w:val="white"/>
        </w:rPr>
      </w:pPr>
      <w:r w:rsidRPr="00903DBA">
        <w:rPr>
          <w:highlight w:val="white"/>
        </w:rPr>
        <w:t xml:space="preserve">    else if (text.EndsWith("l"))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77777777" w:rsidR="00311885" w:rsidRPr="00903DBA" w:rsidRDefault="00311885" w:rsidP="00311885">
      <w:pPr>
        <w:pStyle w:val="Code"/>
        <w:rPr>
          <w:highlight w:val="white"/>
        </w:rPr>
      </w:pPr>
      <w:r w:rsidRPr="00903DBA">
        <w:rPr>
          <w:highlight w:val="white"/>
        </w:rPr>
        <w:t xml:space="preserve">      text = text.Substring(0, text.Length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7D086F4A"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‘u’ </w:t>
      </w:r>
      <w:r w:rsidR="001F6F83">
        <w:rPr>
          <w:highlight w:val="white"/>
        </w:rPr>
        <w:t>or an uppercase</w:t>
      </w:r>
      <w:r w:rsidRPr="00903DBA">
        <w:rPr>
          <w:highlight w:val="white"/>
        </w:rPr>
        <w:t xml:space="preserve"> </w:t>
      </w:r>
      <w:r w:rsidR="00B31B29" w:rsidRPr="00903DBA">
        <w:rPr>
          <w:highlight w:val="white"/>
        </w:rPr>
        <w:t>‘U’</w:t>
      </w:r>
      <w:r w:rsidRPr="00903DBA">
        <w:rPr>
          <w:highlight w:val="white"/>
        </w:rPr>
        <w:t>, the type is unsigned integer.</w:t>
      </w:r>
    </w:p>
    <w:p w14:paraId="218C1351" w14:textId="77777777" w:rsidR="007736CE" w:rsidRPr="00903DBA" w:rsidRDefault="007736CE" w:rsidP="007736CE">
      <w:pPr>
        <w:pStyle w:val="Code"/>
        <w:rPr>
          <w:highlight w:val="white"/>
        </w:rPr>
      </w:pPr>
      <w:r w:rsidRPr="00903DBA">
        <w:rPr>
          <w:highlight w:val="white"/>
        </w:rPr>
        <w:t xml:space="preserve">    else if (text.EndsWith("u"))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77777777" w:rsidR="007736CE" w:rsidRPr="00903DBA" w:rsidRDefault="007736CE" w:rsidP="007736CE">
      <w:pPr>
        <w:pStyle w:val="Code"/>
        <w:rPr>
          <w:highlight w:val="white"/>
        </w:rPr>
      </w:pPr>
      <w:r w:rsidRPr="00903DBA">
        <w:rPr>
          <w:highlight w:val="white"/>
        </w:rPr>
        <w:t xml:space="preserve">      text = text.Substring(0, text.Length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7F51254E" w:rsidR="00133C35" w:rsidRPr="00903DBA" w:rsidRDefault="00133C35" w:rsidP="00133C35">
      <w:pPr>
        <w:rPr>
          <w:highlight w:val="white"/>
        </w:rPr>
      </w:pPr>
      <w:r w:rsidRPr="00903DBA">
        <w:rPr>
          <w:highlight w:val="white"/>
        </w:rPr>
        <w:t>Otherwise,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250794B5"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F854CB" w:rsidRPr="00903DBA">
        <w:rPr>
          <w:rStyle w:val="KeyWord0"/>
          <w:highlight w:val="white"/>
        </w:rPr>
        <w:t>ToUInt64</w:t>
      </w:r>
      <w:r w:rsidR="00F854CB" w:rsidRPr="00903DBA">
        <w:rPr>
          <w:highlight w:val="white"/>
        </w:rPr>
        <w:t xml:space="preserve"> method in the </w:t>
      </w:r>
      <w:r w:rsidR="00F854CB" w:rsidRPr="00903DBA">
        <w:rPr>
          <w:rStyle w:val="KeyWord0"/>
          <w:highlight w:val="white"/>
        </w:rPr>
        <w:t>Convert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t xml:space="preserve">    try {</w:t>
      </w:r>
    </w:p>
    <w:p w14:paraId="6162CDAB" w14:textId="77777777" w:rsidR="00311885" w:rsidRPr="00903DBA" w:rsidRDefault="00311885" w:rsidP="00311885">
      <w:pPr>
        <w:pStyle w:val="Code"/>
        <w:rPr>
          <w:highlight w:val="white"/>
        </w:rPr>
      </w:pPr>
      <w:r w:rsidRPr="00903DBA">
        <w:rPr>
          <w:highlight w:val="white"/>
        </w:rPr>
        <w:t xml:space="preserve">      ulong unsignedValue = Convert.ToUInt64(text, fromBase);</w:t>
      </w:r>
    </w:p>
    <w:p w14:paraId="443BC359" w14:textId="26DC1A33" w:rsidR="0048034C" w:rsidRPr="00903DBA" w:rsidRDefault="0048034C" w:rsidP="0048034C">
      <w:pPr>
        <w:rPr>
          <w:highlight w:val="white"/>
        </w:rPr>
      </w:pPr>
      <w:r w:rsidRPr="00903DBA">
        <w:rPr>
          <w:highlight w:val="white"/>
        </w:rPr>
        <w:t xml:space="preserve">We convert the value to an object of the standard </w:t>
      </w:r>
      <w:r w:rsidRPr="00903DBA">
        <w:rPr>
          <w:rStyle w:val="KeyWord0"/>
          <w:highlight w:val="white"/>
        </w:rPr>
        <w:t>BigInteger</w:t>
      </w:r>
      <w:r w:rsidRPr="00903DBA">
        <w:rPr>
          <w:highlight w:val="white"/>
        </w:rPr>
        <w:t xml:space="preserve"> class, and </w:t>
      </w:r>
      <w:r w:rsidR="00231758" w:rsidRPr="00903DBA">
        <w:rPr>
          <w:highlight w:val="white"/>
        </w:rPr>
        <w:t xml:space="preserve">if </w:t>
      </w:r>
      <w:r w:rsidR="00C4654F" w:rsidRPr="00903DBA">
        <w:rPr>
          <w:rStyle w:val="KeyWord0"/>
          <w:highlight w:val="white"/>
        </w:rPr>
        <w:t>minus</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77777777" w:rsidR="00311885" w:rsidRPr="00903DBA" w:rsidRDefault="00311885" w:rsidP="00311885">
      <w:pPr>
        <w:pStyle w:val="Code"/>
        <w:rPr>
          <w:highlight w:val="white"/>
        </w:rPr>
      </w:pPr>
      <w:r w:rsidRPr="00903DBA">
        <w:rPr>
          <w:highlight w:val="white"/>
        </w:rPr>
        <w:t xml:space="preserve">    }</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77777777" w:rsidR="00311885" w:rsidRPr="00903DBA" w:rsidRDefault="00311885" w:rsidP="00311885">
      <w:pPr>
        <w:pStyle w:val="Code"/>
        <w:rPr>
          <w:highlight w:val="white"/>
        </w:rPr>
      </w:pPr>
      <w:r w:rsidRPr="00903DBA">
        <w:rPr>
          <w:highlight w:val="white"/>
        </w:rPr>
        <w:t xml:space="preserve">      Assert.Error("X " + type + ": " + text,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519B1030" w:rsidR="00311885" w:rsidRPr="00903DBA" w:rsidRDefault="00AD258A" w:rsidP="00AD258A">
      <w:pPr>
        <w:rPr>
          <w:highlight w:val="white"/>
        </w:rPr>
      </w:pPr>
      <w:r w:rsidRPr="00903DBA">
        <w:rPr>
          <w:highlight w:val="white"/>
        </w:rPr>
        <w:t xml:space="preserve">Finally, we return the </w:t>
      </w:r>
      <w:r w:rsidRPr="00903DBA">
        <w:rPr>
          <w:rStyle w:val="KeyWord0"/>
          <w:highlight w:val="white"/>
        </w:rPr>
        <w:t>value</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3AB5F7CB"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 xml:space="preserve">. However, we do notice if the text ends with </w:t>
      </w:r>
      <w:r w:rsidR="008737FB" w:rsidRPr="00903DBA">
        <w:rPr>
          <w:highlight w:val="white"/>
        </w:rPr>
        <w:t xml:space="preserve">lowercase </w:t>
      </w:r>
      <w:r w:rsidR="008C1420" w:rsidRPr="00903DBA">
        <w:rPr>
          <w:highlight w:val="white"/>
        </w:rPr>
        <w:t xml:space="preserve">‘f’ and ‘l’ </w:t>
      </w:r>
      <w:r w:rsidR="001F6F83">
        <w:rPr>
          <w:highlight w:val="white"/>
        </w:rPr>
        <w:t>or an uppercase</w:t>
      </w:r>
      <w:r w:rsidR="008464A9" w:rsidRPr="00903DBA">
        <w:rPr>
          <w:highlight w:val="white"/>
        </w:rPr>
        <w:t xml:space="preserve"> ‘</w:t>
      </w:r>
      <w:r w:rsidR="008C1420" w:rsidRPr="00903DBA">
        <w:rPr>
          <w:highlight w:val="white"/>
        </w:rPr>
        <w:t>F</w:t>
      </w:r>
      <w:r w:rsidR="008464A9" w:rsidRPr="00903DBA">
        <w:rPr>
          <w:highlight w:val="white"/>
        </w:rPr>
        <w:t>’ or ‘</w:t>
      </w:r>
      <w:r w:rsidR="008C1420" w:rsidRPr="00903DBA">
        <w:rPr>
          <w:highlight w:val="white"/>
        </w:rPr>
        <w:t>L</w:t>
      </w:r>
      <w:r w:rsidR="008464A9" w:rsidRPr="00903DBA">
        <w:rPr>
          <w:highlight w:val="white"/>
        </w:rPr>
        <w:t xml:space="preserve">’, in which case the type becomes float or long double, respectively. </w:t>
      </w:r>
      <w:r w:rsidR="00FD7397" w:rsidRPr="00903DBA">
        <w:rPr>
          <w:highlight w:val="white"/>
        </w:rPr>
        <w:t>If the text does not end with ‘f’</w:t>
      </w:r>
      <w:r w:rsidR="008C1420" w:rsidRPr="00903DBA">
        <w:rPr>
          <w:highlight w:val="white"/>
        </w:rPr>
        <w:t>, ‘F’</w:t>
      </w:r>
      <w:r w:rsidR="00AF3336" w:rsidRPr="00903DBA">
        <w:rPr>
          <w:highlight w:val="white"/>
        </w:rPr>
        <w:t>, ‘l’, or</w:t>
      </w:r>
      <w:r w:rsidR="00FD7397" w:rsidRPr="00903DBA">
        <w:rPr>
          <w:highlight w:val="white"/>
        </w:rPr>
        <w:t xml:space="preserve"> ‘</w:t>
      </w:r>
      <w:r w:rsidR="00AF3336" w:rsidRPr="00903DBA">
        <w:rPr>
          <w:highlight w:val="white"/>
        </w:rPr>
        <w:t>L</w:t>
      </w:r>
      <w:r w:rsidR="00FD7397" w:rsidRPr="00903DBA">
        <w:rPr>
          <w:highlight w:val="white"/>
        </w:rPr>
        <w:t xml:space="preserve">’, the type </w:t>
      </w:r>
      <w:r w:rsidR="00AD258A" w:rsidRPr="00903DBA">
        <w:rPr>
          <w:highlight w:val="white"/>
        </w:rPr>
        <w:t xml:space="preserve">is a </w:t>
      </w:r>
      <w:r w:rsidR="00FD7397" w:rsidRPr="00903DBA">
        <w:rPr>
          <w:highlight w:val="white"/>
        </w:rPr>
        <w:t>double.</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77777777" w:rsidR="00311885" w:rsidRPr="00903DBA" w:rsidRDefault="00311885" w:rsidP="00311885">
      <w:pPr>
        <w:pStyle w:val="Code"/>
        <w:rPr>
          <w:highlight w:val="white"/>
        </w:rPr>
      </w:pPr>
      <w:r w:rsidRPr="00903DBA">
        <w:rPr>
          <w:highlight w:val="white"/>
        </w:rPr>
        <w:t xml:space="preserve">  { string text = yytext.ToLower();</w:t>
      </w:r>
    </w:p>
    <w:p w14:paraId="3CF8E5D7" w14:textId="77777777" w:rsidR="00311885" w:rsidRPr="00903DBA" w:rsidRDefault="00311885" w:rsidP="00311885">
      <w:pPr>
        <w:pStyle w:val="Code"/>
        <w:rPr>
          <w:highlight w:val="white"/>
        </w:rPr>
      </w:pPr>
      <w:r w:rsidRPr="00903DBA">
        <w:rPr>
          <w:highlight w:val="white"/>
        </w:rPr>
        <w:lastRenderedPageBreak/>
        <w:t xml:space="preserve">    CCompiler.Type type = CCompiler.Type.DoubleType;</w:t>
      </w:r>
    </w:p>
    <w:p w14:paraId="339634DC" w14:textId="77777777" w:rsidR="00311885" w:rsidRPr="00903DBA" w:rsidRDefault="00311885" w:rsidP="00311885">
      <w:pPr>
        <w:pStyle w:val="Code"/>
        <w:rPr>
          <w:highlight w:val="white"/>
        </w:rPr>
      </w:pPr>
    </w:p>
    <w:p w14:paraId="2476A7E7" w14:textId="77777777" w:rsidR="00311885" w:rsidRPr="00903DBA" w:rsidRDefault="00311885" w:rsidP="00311885">
      <w:pPr>
        <w:pStyle w:val="Code"/>
        <w:rPr>
          <w:highlight w:val="white"/>
        </w:rPr>
      </w:pPr>
      <w:r w:rsidRPr="00903DBA">
        <w:rPr>
          <w:highlight w:val="white"/>
        </w:rPr>
        <w:t xml:space="preserve">    if (text.EndsWith("f"))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77777777" w:rsidR="00311885" w:rsidRPr="00903DBA" w:rsidRDefault="00311885" w:rsidP="00311885">
      <w:pPr>
        <w:pStyle w:val="Code"/>
        <w:rPr>
          <w:highlight w:val="white"/>
        </w:rPr>
      </w:pPr>
      <w:r w:rsidRPr="00903DBA">
        <w:rPr>
          <w:highlight w:val="white"/>
        </w:rPr>
        <w:t xml:space="preserve">      text = text.Substring(0, text.Length - 1);</w:t>
      </w:r>
    </w:p>
    <w:p w14:paraId="5C122AE5" w14:textId="77777777" w:rsidR="00311885" w:rsidRPr="00903DBA" w:rsidRDefault="00311885" w:rsidP="00311885">
      <w:pPr>
        <w:pStyle w:val="Code"/>
        <w:rPr>
          <w:highlight w:val="white"/>
        </w:rPr>
      </w:pPr>
      <w:r w:rsidRPr="00903DBA">
        <w:rPr>
          <w:highlight w:val="white"/>
        </w:rPr>
        <w:t xml:space="preserve">    }</w:t>
      </w:r>
    </w:p>
    <w:p w14:paraId="400484A2" w14:textId="77777777" w:rsidR="00311885" w:rsidRPr="00903DBA" w:rsidRDefault="00311885" w:rsidP="00311885">
      <w:pPr>
        <w:pStyle w:val="Code"/>
        <w:rPr>
          <w:highlight w:val="white"/>
        </w:rPr>
      </w:pPr>
      <w:r w:rsidRPr="00903DBA">
        <w:rPr>
          <w:highlight w:val="white"/>
        </w:rPr>
        <w:t xml:space="preserve">    else if (text.EndsWith("l"))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7777777" w:rsidR="00311885" w:rsidRPr="00903DBA" w:rsidRDefault="00311885" w:rsidP="00311885">
      <w:pPr>
        <w:pStyle w:val="Code"/>
        <w:rPr>
          <w:highlight w:val="white"/>
        </w:rPr>
      </w:pPr>
      <w:r w:rsidRPr="00903DBA">
        <w:rPr>
          <w:highlight w:val="white"/>
        </w:rPr>
        <w:t xml:space="preserve">      text = text.Substring(0, text.Length - 1);</w:t>
      </w:r>
    </w:p>
    <w:p w14:paraId="57F04CA0" w14:textId="77777777" w:rsidR="00311885" w:rsidRPr="00903DBA" w:rsidRDefault="00311885" w:rsidP="00311885">
      <w:pPr>
        <w:pStyle w:val="Code"/>
        <w:rPr>
          <w:highlight w:val="white"/>
        </w:rPr>
      </w:pPr>
      <w:r w:rsidRPr="00903DBA">
        <w:rPr>
          <w:highlight w:val="white"/>
        </w:rPr>
        <w:t xml:space="preserve">    }</w:t>
      </w:r>
    </w:p>
    <w:p w14:paraId="38B88B77" w14:textId="6EFA8159" w:rsidR="00311885" w:rsidRPr="00903DBA" w:rsidRDefault="00CA2311" w:rsidP="00CA2311">
      <w:pPr>
        <w:rPr>
          <w:highlight w:val="white"/>
        </w:rPr>
      </w:pPr>
      <w:r w:rsidRPr="00903DBA">
        <w:rPr>
          <w:highlight w:val="white"/>
        </w:rPr>
        <w:t xml:space="preserve">We call the </w:t>
      </w:r>
      <w:r w:rsidRPr="00903DBA">
        <w:rPr>
          <w:rStyle w:val="KeyWord0"/>
          <w:highlight w:val="white"/>
        </w:rPr>
        <w:t>Parse</w:t>
      </w:r>
      <w:r w:rsidRPr="00903DBA">
        <w:rPr>
          <w:highlight w:val="white"/>
        </w:rPr>
        <w:t xml:space="preserve"> method of the </w:t>
      </w:r>
      <w:r w:rsidR="009F6E3D">
        <w:rPr>
          <w:rStyle w:val="KeyWord0"/>
          <w:highlight w:val="white"/>
        </w:rPr>
        <w:t>deci</w:t>
      </w:r>
      <w:r w:rsidRPr="00903DBA">
        <w:rPr>
          <w:rStyle w:val="KeyWord0"/>
          <w:highlight w:val="white"/>
        </w:rPr>
        <w:t>mal</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77777777" w:rsidR="00311885" w:rsidRPr="00903DBA" w:rsidRDefault="00311885" w:rsidP="00311885">
      <w:pPr>
        <w:pStyle w:val="Code"/>
        <w:rPr>
          <w:highlight w:val="white"/>
        </w:rPr>
      </w:pPr>
      <w:r w:rsidRPr="00903DBA">
        <w:rPr>
          <w:highlight w:val="white"/>
        </w:rPr>
        <w:t xml:space="preserve">      decimal value = decimal.Parse(text,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77777777" w:rsidR="00311885" w:rsidRPr="00903DBA" w:rsidRDefault="00311885" w:rsidP="00311885">
      <w:pPr>
        <w:pStyle w:val="Code"/>
        <w:rPr>
          <w:highlight w:val="white"/>
        </w:rPr>
      </w:pPr>
      <w:r w:rsidRPr="00903DBA">
        <w:rPr>
          <w:highlight w:val="white"/>
        </w:rPr>
        <w:t xml:space="preserve">      Assert.Error("Y " + type + ": " + text,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15D125FD" w14:textId="77777777" w:rsidR="00311885" w:rsidRPr="00903DBA" w:rsidRDefault="00311885" w:rsidP="00311885">
      <w:pPr>
        <w:pStyle w:val="Code"/>
        <w:rPr>
          <w:highlight w:val="white"/>
        </w:rPr>
      </w:pPr>
    </w:p>
    <w:p w14:paraId="13AB16DB" w14:textId="77777777" w:rsidR="00311885" w:rsidRPr="00903DBA" w:rsidRDefault="00311885" w:rsidP="00311885">
      <w:pPr>
        <w:pStyle w:val="Code"/>
        <w:rPr>
          <w:highlight w:val="white"/>
        </w:rPr>
      </w:pPr>
      <w:r w:rsidRPr="00903DBA">
        <w:rPr>
          <w:highlight w:val="white"/>
        </w:rPr>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3665423B"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6F6842" w:rsidRPr="00903DBA">
        <w:rPr>
          <w:rStyle w:val="KeyWord0"/>
          <w:highlight w:val="white"/>
        </w:rPr>
        <w:t>SlashToChar</w:t>
      </w:r>
      <w:r w:rsidR="006F6842"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1FEEC60"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77777777" w:rsidR="00311885" w:rsidRPr="00903DBA" w:rsidRDefault="00311885" w:rsidP="00311885">
      <w:pPr>
        <w:pStyle w:val="Code"/>
        <w:rPr>
          <w:highlight w:val="white"/>
        </w:rPr>
      </w:pPr>
      <w:r w:rsidRPr="00903DBA">
        <w:rPr>
          <w:highlight w:val="white"/>
        </w:rPr>
        <w:t xml:space="preserve">    Assert.Error(text.Length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5B73F1F9"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Pr="00903DBA">
        <w:rPr>
          <w:rStyle w:val="KeyWord0"/>
          <w:highlight w:val="white"/>
        </w:rPr>
        <w:t>SlashToChar</w:t>
      </w:r>
      <w:r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In this case 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77777777"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778242CC" w:rsidR="00311885" w:rsidRPr="00903DBA" w:rsidRDefault="00DA4168" w:rsidP="004C0C92">
      <w:pPr>
        <w:rPr>
          <w:highlight w:val="white"/>
        </w:rPr>
      </w:pPr>
      <w:r w:rsidRPr="00903DBA">
        <w:rPr>
          <w:highlight w:val="white"/>
        </w:rPr>
        <w:lastRenderedPageBreak/>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__FILE__ and __LINE__ macros to hold the correct file name and line number. It is also used </w:t>
      </w:r>
      <w:r w:rsidR="00896A02" w:rsidRPr="00903DBA">
        <w:rPr>
          <w:highlight w:val="white"/>
        </w:rPr>
        <w:t xml:space="preserve">by the compiler </w:t>
      </w:r>
      <w:r w:rsidRPr="00903DBA">
        <w:rPr>
          <w:highlight w:val="white"/>
        </w:rPr>
        <w:t>when reporting error.</w:t>
      </w:r>
      <w:r w:rsidR="004C0C92" w:rsidRPr="00903DBA">
        <w:rPr>
          <w:highlight w:val="white"/>
        </w:rPr>
        <w:t xml:space="preserve"> </w:t>
      </w:r>
      <w:r w:rsidR="006F6229" w:rsidRPr="00903DBA">
        <w:rPr>
          <w:highlight w:val="white"/>
        </w:rPr>
        <w:t xml:space="preserve">Its text is made up by </w:t>
      </w:r>
      <w:proofErr w:type="gramStart"/>
      <w:r w:rsidR="0065097A" w:rsidRPr="00903DBA">
        <w:rPr>
          <w:highlight w:val="white"/>
        </w:rPr>
        <w:t>two dollar</w:t>
      </w:r>
      <w:proofErr w:type="gramEnd"/>
      <w:r w:rsidR="0065097A" w:rsidRPr="00903DBA">
        <w:rPr>
          <w:highlight w:val="white"/>
        </w:rPr>
        <w:t xml:space="preserve"> 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10536C4C" w:rsidR="00311885" w:rsidRPr="00903DBA" w:rsidRDefault="000C1CF3" w:rsidP="000C1CF3">
      <w:pPr>
        <w:rPr>
          <w:highlight w:val="white"/>
        </w:rPr>
      </w:pPr>
      <w:r w:rsidRPr="00903DBA">
        <w:rPr>
          <w:highlight w:val="white"/>
        </w:rPr>
        <w:t xml:space="preserve">In case of a white space, we only update the </w:t>
      </w:r>
      <w:r w:rsidRPr="00903DBA">
        <w:rPr>
          <w:rStyle w:val="KeyWord0"/>
          <w:highlight w:val="white"/>
        </w:rPr>
        <w:t>Line</w:t>
      </w:r>
      <w:r w:rsidRPr="00903DBA">
        <w:rPr>
          <w:highlight w:val="white"/>
        </w:rPr>
        <w:t xml:space="preserve"> variable if the character is a newline. Note that we do not return anything in this case, which causes the scanner to proceed with the next character in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43270355" w:rsidR="00311885" w:rsidRPr="00903DBA" w:rsidRDefault="00231644" w:rsidP="00231644">
      <w:pPr>
        <w:rPr>
          <w:highlight w:val="white"/>
        </w:rPr>
      </w:pPr>
      <w:r w:rsidRPr="00903DBA">
        <w:rPr>
          <w:highlight w:val="white"/>
        </w:rPr>
        <w:t xml:space="preserve">Finally, when the scanner finds a character that has not been handled by the rules above, </w:t>
      </w:r>
      <w:proofErr w:type="spellStart"/>
      <w:proofErr w:type="gramStart"/>
      <w:r w:rsidRPr="00903DBA">
        <w:rPr>
          <w:highlight w:val="white"/>
        </w:rPr>
        <w:t>a</w:t>
      </w:r>
      <w:proofErr w:type="spellEnd"/>
      <w:proofErr w:type="gramEnd"/>
      <w:r w:rsidRPr="00903DBA">
        <w:rPr>
          <w:highlight w:val="white"/>
        </w:rPr>
        <w:t xml:space="preserve"> error is reported.</w:t>
      </w:r>
    </w:p>
    <w:p w14:paraId="0B711E7A" w14:textId="77777777" w:rsidR="00311885" w:rsidRPr="00903DBA" w:rsidRDefault="00311885" w:rsidP="00311885">
      <w:pPr>
        <w:pStyle w:val="Code"/>
        <w:rPr>
          <w:highlight w:val="white"/>
        </w:rPr>
      </w:pPr>
      <w:r w:rsidRPr="00903DBA">
        <w:rPr>
          <w:highlight w:val="white"/>
        </w:rPr>
        <w:t>. { Assert.Error(yytext, Message.Unknown_character); }</w:t>
      </w:r>
    </w:p>
    <w:p w14:paraId="0CCBE78E" w14:textId="47839DFF" w:rsidR="00E40B78" w:rsidRPr="00903DBA" w:rsidRDefault="00E40B78" w:rsidP="0060539D">
      <w:pPr>
        <w:pStyle w:val="Rubrik1"/>
      </w:pPr>
      <w:bookmarkStart w:id="29" w:name="_Ref54016552"/>
      <w:bookmarkStart w:id="30" w:name="_Ref54783705"/>
      <w:bookmarkStart w:id="31" w:name="_Toc59126076"/>
      <w:bookmarkStart w:id="32" w:name="_Hlk57720398"/>
      <w:r w:rsidRPr="00903DBA">
        <w:lastRenderedPageBreak/>
        <w:t>Parsing</w:t>
      </w:r>
      <w:bookmarkEnd w:id="28"/>
      <w:bookmarkEnd w:id="29"/>
      <w:bookmarkEnd w:id="30"/>
      <w:bookmarkEnd w:id="31"/>
    </w:p>
    <w:bookmarkEnd w:id="32"/>
    <w:p w14:paraId="60103DBC" w14:textId="74B0D3BD" w:rsidR="00DF6A2B" w:rsidRDefault="00DF6A2B" w:rsidP="00E40B78">
      <w:r w:rsidRPr="00903DBA">
        <w:t xml:space="preserve">The parser can </w:t>
      </w:r>
      <w:proofErr w:type="gramStart"/>
      <w:r w:rsidRPr="00903DBA">
        <w:t>be considered</w:t>
      </w:r>
      <w:r w:rsidR="00FE48E6" w:rsidRPr="00903DBA">
        <w:t xml:space="preserve"> to be</w:t>
      </w:r>
      <w:proofErr w:type="gramEnd"/>
      <w:r w:rsidRPr="00903DBA">
        <w:t xml:space="preserve"> the heart of the compiler. It requests token from the scanner, checks that the source code complies with the grammar, builds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w:t>
      </w:r>
      <w:r w:rsidR="00A573B0" w:rsidRPr="00903DBA">
        <w:t xml:space="preserve">the </w:t>
      </w:r>
      <w:r w:rsidRPr="00903DBA">
        <w:t xml:space="preserve">middle </w:t>
      </w:r>
      <w:r w:rsidR="00A573B0" w:rsidRPr="00903DBA">
        <w:t>code.</w:t>
      </w:r>
    </w:p>
    <w:p w14:paraId="631665CF" w14:textId="77777777" w:rsidR="00A7579B" w:rsidRDefault="00A7579B" w:rsidP="0060539D">
      <w:pPr>
        <w:pStyle w:val="Rubrik2"/>
      </w:pPr>
      <w:bookmarkStart w:id="33" w:name="_Toc59126077"/>
      <w:r>
        <w:t xml:space="preserve">The </w:t>
      </w:r>
      <w:proofErr w:type="spellStart"/>
      <w:r>
        <w:t>MiddleOperator</w:t>
      </w:r>
      <w:proofErr w:type="spellEnd"/>
      <w:r>
        <w:t xml:space="preserve"> Enumeration</w:t>
      </w:r>
      <w:bookmarkEnd w:id="33"/>
    </w:p>
    <w:p w14:paraId="6D4CAA7C" w14:textId="15F39737" w:rsidR="00A7579B" w:rsidRPr="00F525B0" w:rsidRDefault="00A7579B" w:rsidP="00A7579B">
      <w:r>
        <w:t xml:space="preserve">Before we start the parsing, we need to </w:t>
      </w:r>
      <w:proofErr w:type="gramStart"/>
      <w:r>
        <w:t>look into</w:t>
      </w:r>
      <w:proofErr w:type="gramEnd"/>
      <w:r>
        <w:t xml:space="preserve"> the middle code generated by the parser. The </w:t>
      </w:r>
      <w:r w:rsidRPr="00F525B0">
        <w:rPr>
          <w:rStyle w:val="KeyWord0"/>
        </w:rPr>
        <w:t>MiddleOperator</w:t>
      </w:r>
      <w:r>
        <w:t xml:space="preserve"> enumeration holds the operator of the middle code.</w:t>
      </w:r>
    </w:p>
    <w:p w14:paraId="313553A7" w14:textId="77777777" w:rsidR="00A7579B" w:rsidRDefault="00A7579B" w:rsidP="00A7579B">
      <w:pPr>
        <w:pStyle w:val="CodeHeader"/>
      </w:pPr>
      <w:proofErr w:type="spellStart"/>
      <w:r>
        <w:t>MiddleOperator.cs</w:t>
      </w:r>
      <w:proofErr w:type="spellEnd"/>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351FBDF8" w14:textId="77777777" w:rsidR="00C24860" w:rsidRPr="00C24860" w:rsidRDefault="00C24860" w:rsidP="00C24860">
      <w:pPr>
        <w:pStyle w:val="Code"/>
        <w:rPr>
          <w:highlight w:val="white"/>
        </w:rPr>
      </w:pPr>
      <w:r w:rsidRPr="00C24860">
        <w:rPr>
          <w:highlight w:val="white"/>
        </w:rPr>
        <w:t xml:space="preserve">   {Initializer, InitializerZero, AssignInitSize, Assign,</w:t>
      </w:r>
    </w:p>
    <w:p w14:paraId="5AD930E2" w14:textId="3D0028F5" w:rsidR="00625379" w:rsidRPr="00C24860" w:rsidRDefault="00625379" w:rsidP="00625379">
      <w:pPr>
        <w:rPr>
          <w:highlight w:val="white"/>
        </w:rPr>
      </w:pPr>
      <w:r>
        <w:rPr>
          <w:highlight w:val="white"/>
        </w:rPr>
        <w:t>The addition</w:t>
      </w:r>
      <w:r w:rsidR="00CB140F">
        <w:rPr>
          <w:highlight w:val="white"/>
        </w:rPr>
        <w:t xml:space="preserve">, </w:t>
      </w:r>
      <w:r>
        <w:rPr>
          <w:highlight w:val="white"/>
        </w:rPr>
        <w:t>subtraction</w:t>
      </w:r>
      <w:r w:rsidR="00CB140F">
        <w:rPr>
          <w:highlight w:val="white"/>
        </w:rPr>
        <w:t>, increment, and decrement</w:t>
      </w:r>
      <w:r>
        <w:rPr>
          <w:highlight w:val="white"/>
        </w:rPr>
        <w:t xml:space="preserve"> operat</w:t>
      </w:r>
      <w:r w:rsidR="00CB140F">
        <w:rPr>
          <w:highlight w:val="white"/>
        </w:rPr>
        <w:t>ions</w:t>
      </w:r>
      <w:r>
        <w:rPr>
          <w:highlight w:val="white"/>
        </w:rPr>
        <w:t xml:space="preserve"> perfor</w:t>
      </w:r>
      <w:r w:rsidR="00CB140F">
        <w:rPr>
          <w:highlight w:val="white"/>
        </w:rPr>
        <w:t>m</w:t>
      </w:r>
      <w:r>
        <w:rPr>
          <w:highlight w:val="white"/>
        </w:rPr>
        <w:t xml:space="preserve"> the sam</w:t>
      </w:r>
      <w:r w:rsidR="00CB140F">
        <w:rPr>
          <w:highlight w:val="white"/>
        </w:rPr>
        <w:t>e</w:t>
      </w:r>
      <w:r>
        <w:rPr>
          <w:highlight w:val="white"/>
        </w:rPr>
        <w:t xml:space="preserve"> task with signed and unsigned values, while the multiplication, division, and modulo </w:t>
      </w:r>
      <w:r w:rsidR="00CB140F">
        <w:rPr>
          <w:highlight w:val="white"/>
        </w:rPr>
        <w:t>operations need to take into consideration whether the values are signed or unsigned.</w:t>
      </w:r>
    </w:p>
    <w:p w14:paraId="74278D71" w14:textId="77777777" w:rsidR="00C24860" w:rsidRDefault="00C24860" w:rsidP="00C24860">
      <w:pPr>
        <w:pStyle w:val="Code"/>
        <w:rPr>
          <w:highlight w:val="white"/>
        </w:rPr>
      </w:pPr>
      <w:r w:rsidRPr="00C24860">
        <w:rPr>
          <w:highlight w:val="white"/>
        </w:rPr>
        <w:t xml:space="preserve">    UnaryAdd, UnarySubtract, BinaryAdd, BinarySubtract,</w:t>
      </w:r>
    </w:p>
    <w:p w14:paraId="20EE7ACC" w14:textId="6CE361F4" w:rsidR="00C24860" w:rsidRPr="00C24860" w:rsidRDefault="00C24860" w:rsidP="00C24860">
      <w:pPr>
        <w:pStyle w:val="Code"/>
        <w:rPr>
          <w:highlight w:val="white"/>
        </w:rPr>
      </w:pPr>
      <w:r>
        <w:rPr>
          <w:highlight w:val="white"/>
        </w:rPr>
        <w:t xml:space="preserve">   </w:t>
      </w:r>
      <w:r w:rsidRPr="00C24860">
        <w:rPr>
          <w:highlight w:val="white"/>
        </w:rPr>
        <w:t xml:space="preserve"> Increment, Decrement,</w:t>
      </w:r>
    </w:p>
    <w:p w14:paraId="0F855954" w14:textId="77777777" w:rsidR="00C24860" w:rsidRDefault="00C24860" w:rsidP="00C24860">
      <w:pPr>
        <w:pStyle w:val="Code"/>
        <w:rPr>
          <w:highlight w:val="white"/>
        </w:rPr>
      </w:pPr>
    </w:p>
    <w:p w14:paraId="77E9BA46" w14:textId="6A31B1F8" w:rsidR="00C24860" w:rsidRPr="00C24860" w:rsidRDefault="00C24860" w:rsidP="00C24860">
      <w:pPr>
        <w:pStyle w:val="Code"/>
        <w:rPr>
          <w:highlight w:val="white"/>
        </w:rPr>
      </w:pPr>
      <w:r w:rsidRPr="00C24860">
        <w:rPr>
          <w:highlight w:val="white"/>
        </w:rPr>
        <w:t xml:space="preserve">    SignedMultiply, SignedDivide, SignedModulo,</w:t>
      </w:r>
    </w:p>
    <w:p w14:paraId="5C9C0B49" w14:textId="77777777" w:rsidR="00C24860" w:rsidRPr="00C24860" w:rsidRDefault="00C24860" w:rsidP="00C24860">
      <w:pPr>
        <w:pStyle w:val="Code"/>
        <w:rPr>
          <w:highlight w:val="white"/>
        </w:rPr>
      </w:pPr>
      <w:r w:rsidRPr="00C24860">
        <w:rPr>
          <w:highlight w:val="white"/>
        </w:rPr>
        <w:t xml:space="preserve">    UnsignedMultiply, UnsignedDivide, UnsignedModulo,</w:t>
      </w:r>
    </w:p>
    <w:p w14:paraId="6969D319" w14:textId="77777777" w:rsidR="00C24860" w:rsidRPr="00C24860" w:rsidRDefault="00C24860" w:rsidP="00C24860">
      <w:pPr>
        <w:pStyle w:val="Code"/>
        <w:rPr>
          <w:highlight w:val="white"/>
        </w:rPr>
      </w:pPr>
    </w:p>
    <w:p w14:paraId="1BD44F49" w14:textId="77777777" w:rsidR="00C24860" w:rsidRPr="00C24860" w:rsidRDefault="00C24860" w:rsidP="00C24860">
      <w:pPr>
        <w:pStyle w:val="Code"/>
        <w:rPr>
          <w:highlight w:val="white"/>
        </w:rPr>
      </w:pPr>
      <w:r w:rsidRPr="00C24860">
        <w:rPr>
          <w:highlight w:val="white"/>
        </w:rPr>
        <w:t xml:space="preserve">    LogicalOr, LogicalAnd,</w:t>
      </w:r>
    </w:p>
    <w:p w14:paraId="3AF257E5" w14:textId="77777777" w:rsidR="00C24860" w:rsidRPr="00C24860" w:rsidRDefault="00C24860" w:rsidP="00C24860">
      <w:pPr>
        <w:pStyle w:val="Code"/>
        <w:rPr>
          <w:highlight w:val="white"/>
        </w:rPr>
      </w:pPr>
      <w:r w:rsidRPr="00C24860">
        <w:rPr>
          <w:highlight w:val="white"/>
        </w:rPr>
        <w:t xml:space="preserve">    BitwiseNot, BitwiseOr, BitwiseXOr, BitwiseAnd,</w:t>
      </w:r>
    </w:p>
    <w:p w14:paraId="7E22C4C1" w14:textId="77777777" w:rsidR="00C24860" w:rsidRPr="00C24860" w:rsidRDefault="00C24860" w:rsidP="00C24860">
      <w:pPr>
        <w:pStyle w:val="Code"/>
        <w:rPr>
          <w:highlight w:val="white"/>
        </w:rPr>
      </w:pPr>
      <w:r w:rsidRPr="00C24860">
        <w:rPr>
          <w:highlight w:val="white"/>
        </w:rPr>
        <w:t xml:space="preserve">    ShiftLeft, ShiftRight,</w:t>
      </w:r>
    </w:p>
    <w:p w14:paraId="16E314C8" w14:textId="77777777" w:rsidR="00C24860" w:rsidRPr="00C24860" w:rsidRDefault="00C24860" w:rsidP="00C24860">
      <w:pPr>
        <w:pStyle w:val="Code"/>
        <w:rPr>
          <w:highlight w:val="white"/>
        </w:rPr>
      </w:pPr>
    </w:p>
    <w:p w14:paraId="20A0E917" w14:textId="77777777" w:rsidR="00C24860" w:rsidRPr="00C24860" w:rsidRDefault="00C24860" w:rsidP="00C24860">
      <w:pPr>
        <w:pStyle w:val="Code"/>
        <w:rPr>
          <w:highlight w:val="white"/>
        </w:rPr>
      </w:pPr>
      <w:r w:rsidRPr="00C24860">
        <w:rPr>
          <w:highlight w:val="white"/>
        </w:rPr>
        <w:t xml:space="preserve">    Compare, Equal, NotEqual, SignedLessThan,</w:t>
      </w:r>
    </w:p>
    <w:p w14:paraId="581AE62E" w14:textId="77777777" w:rsidR="00C24860" w:rsidRPr="00C24860" w:rsidRDefault="00C24860" w:rsidP="00C24860">
      <w:pPr>
        <w:pStyle w:val="Code"/>
        <w:rPr>
          <w:highlight w:val="white"/>
        </w:rPr>
      </w:pPr>
      <w:r w:rsidRPr="00C24860">
        <w:rPr>
          <w:highlight w:val="white"/>
        </w:rPr>
        <w:t xml:space="preserve">    SignedLessThanEqual, SignedGreaterThan,</w:t>
      </w:r>
    </w:p>
    <w:p w14:paraId="1AFD4FD9" w14:textId="77777777" w:rsidR="00C24860" w:rsidRPr="00C24860" w:rsidRDefault="00C24860" w:rsidP="00C24860">
      <w:pPr>
        <w:pStyle w:val="Code"/>
        <w:rPr>
          <w:highlight w:val="white"/>
        </w:rPr>
      </w:pPr>
      <w:r w:rsidRPr="00C24860">
        <w:rPr>
          <w:highlight w:val="white"/>
        </w:rPr>
        <w:t xml:space="preserve">    SignedGreaterThanEqual, UnsignedLessThan,</w:t>
      </w:r>
    </w:p>
    <w:p w14:paraId="02ED0935" w14:textId="77777777" w:rsidR="00C24860" w:rsidRPr="00C24860" w:rsidRDefault="00C24860" w:rsidP="00C24860">
      <w:pPr>
        <w:pStyle w:val="Code"/>
        <w:rPr>
          <w:highlight w:val="white"/>
        </w:rPr>
      </w:pPr>
      <w:r w:rsidRPr="00C24860">
        <w:rPr>
          <w:highlight w:val="white"/>
        </w:rPr>
        <w:t xml:space="preserve">    UnsignedLessThanEqual, UnsignedGreaterThan,</w:t>
      </w:r>
    </w:p>
    <w:p w14:paraId="5A86F3C5" w14:textId="77777777" w:rsidR="00C24860" w:rsidRPr="00C24860" w:rsidRDefault="00C24860" w:rsidP="00C24860">
      <w:pPr>
        <w:pStyle w:val="Code"/>
        <w:rPr>
          <w:highlight w:val="white"/>
        </w:rPr>
      </w:pPr>
      <w:r w:rsidRPr="00C24860">
        <w:rPr>
          <w:highlight w:val="white"/>
        </w:rPr>
        <w:t xml:space="preserve">    UnsignedGreaterThanEqual,</w:t>
      </w:r>
    </w:p>
    <w:p w14:paraId="0642AB48" w14:textId="77777777" w:rsidR="00C24860" w:rsidRPr="00C24860" w:rsidRDefault="00C24860" w:rsidP="00C24860">
      <w:pPr>
        <w:pStyle w:val="Code"/>
        <w:rPr>
          <w:highlight w:val="white"/>
        </w:rPr>
      </w:pPr>
      <w:r w:rsidRPr="00C24860">
        <w:rPr>
          <w:highlight w:val="white"/>
        </w:rPr>
        <w:t xml:space="preserve">    Carry, NotCarry, Case, CaseEnd, Jump,</w:t>
      </w:r>
    </w:p>
    <w:p w14:paraId="46B1A40D" w14:textId="77777777" w:rsidR="00C24860" w:rsidRPr="00C24860" w:rsidRDefault="00C24860" w:rsidP="00C24860">
      <w:pPr>
        <w:pStyle w:val="Code"/>
        <w:rPr>
          <w:highlight w:val="white"/>
        </w:rPr>
      </w:pPr>
    </w:p>
    <w:p w14:paraId="27EF57B9" w14:textId="77777777" w:rsidR="00C24860" w:rsidRPr="00C24860" w:rsidRDefault="00C24860" w:rsidP="00C24860">
      <w:pPr>
        <w:pStyle w:val="Code"/>
        <w:rPr>
          <w:highlight w:val="white"/>
        </w:rPr>
      </w:pPr>
      <w:r w:rsidRPr="00C24860">
        <w:rPr>
          <w:highlight w:val="white"/>
        </w:rPr>
        <w:t xml:space="preserve">    Index, Dot, Address, Dereference,</w:t>
      </w:r>
    </w:p>
    <w:p w14:paraId="2405153F" w14:textId="77777777" w:rsidR="00C24860" w:rsidRPr="00C24860" w:rsidRDefault="00C24860" w:rsidP="00C24860">
      <w:pPr>
        <w:pStyle w:val="Code"/>
        <w:rPr>
          <w:highlight w:val="white"/>
        </w:rPr>
      </w:pPr>
      <w:r w:rsidRPr="00C24860">
        <w:rPr>
          <w:highlight w:val="white"/>
        </w:rPr>
        <w:t xml:space="preserve">    IntegralToIntegral, IntegralToFloating, FloatingToIntegral,</w:t>
      </w:r>
    </w:p>
    <w:p w14:paraId="720CDED6" w14:textId="77777777" w:rsidR="00C24860" w:rsidRPr="00C24860" w:rsidRDefault="00C24860" w:rsidP="00C24860">
      <w:pPr>
        <w:pStyle w:val="Code"/>
        <w:rPr>
          <w:highlight w:val="white"/>
        </w:rPr>
      </w:pPr>
      <w:r w:rsidRPr="00C24860">
        <w:rPr>
          <w:highlight w:val="white"/>
        </w:rPr>
        <w:t xml:space="preserve">    PushZero, PushOne, PushFloat, PopFloat, TopFloat, PopEmpty,</w:t>
      </w:r>
    </w:p>
    <w:p w14:paraId="72CDA67C" w14:textId="77777777" w:rsidR="00C24860" w:rsidRPr="00C24860" w:rsidRDefault="00C24860" w:rsidP="00C24860">
      <w:pPr>
        <w:pStyle w:val="Code"/>
        <w:rPr>
          <w:highlight w:val="white"/>
        </w:rPr>
      </w:pPr>
    </w:p>
    <w:p w14:paraId="5678CEDE" w14:textId="77777777" w:rsidR="00C24860" w:rsidRPr="00C24860" w:rsidRDefault="00C24860" w:rsidP="00C24860">
      <w:pPr>
        <w:pStyle w:val="Code"/>
        <w:rPr>
          <w:highlight w:val="white"/>
        </w:rPr>
      </w:pPr>
      <w:r w:rsidRPr="00C24860">
        <w:rPr>
          <w:highlight w:val="white"/>
        </w:rPr>
        <w:t xml:space="preserve">    PreCall, Call, PostCall, DecreaseStack,</w:t>
      </w:r>
    </w:p>
    <w:p w14:paraId="73A5032C" w14:textId="77777777" w:rsidR="00C24860" w:rsidRPr="00C24860" w:rsidRDefault="00C24860" w:rsidP="00C24860">
      <w:pPr>
        <w:pStyle w:val="Code"/>
        <w:rPr>
          <w:highlight w:val="white"/>
        </w:rPr>
      </w:pPr>
      <w:r w:rsidRPr="00C24860">
        <w:rPr>
          <w:highlight w:val="white"/>
        </w:rPr>
        <w:t xml:space="preserve">    ParameterInitSize, Parameter,</w:t>
      </w:r>
    </w:p>
    <w:p w14:paraId="1C7797BD" w14:textId="77777777" w:rsidR="00C24860" w:rsidRPr="00C24860" w:rsidRDefault="00C24860" w:rsidP="00C24860">
      <w:pPr>
        <w:pStyle w:val="Code"/>
        <w:rPr>
          <w:highlight w:val="white"/>
        </w:rPr>
      </w:pPr>
      <w:r w:rsidRPr="00C24860">
        <w:rPr>
          <w:highlight w:val="white"/>
        </w:rPr>
        <w:t xml:space="preserve">    GetReturnValue, SetReturnValue, Return, Exit,</w:t>
      </w:r>
    </w:p>
    <w:p w14:paraId="3304DEBD" w14:textId="77777777" w:rsidR="00C24860" w:rsidRPr="00C24860" w:rsidRDefault="00C24860" w:rsidP="00C24860">
      <w:pPr>
        <w:pStyle w:val="Code"/>
        <w:rPr>
          <w:highlight w:val="white"/>
        </w:rPr>
      </w:pPr>
    </w:p>
    <w:p w14:paraId="5CE1D186" w14:textId="77777777" w:rsidR="00C24860" w:rsidRPr="00C24860" w:rsidRDefault="00C24860" w:rsidP="00C24860">
      <w:pPr>
        <w:pStyle w:val="Code"/>
        <w:rPr>
          <w:highlight w:val="white"/>
        </w:rPr>
      </w:pPr>
      <w:r w:rsidRPr="00C24860">
        <w:rPr>
          <w:highlight w:val="white"/>
        </w:rPr>
        <w:t xml:space="preserve">    AssignRegister, InspectRegister, StackTop,</w:t>
      </w:r>
    </w:p>
    <w:p w14:paraId="5E2FEBDA" w14:textId="77777777" w:rsidR="00C24860" w:rsidRPr="00C24860" w:rsidRDefault="00C24860" w:rsidP="00C24860">
      <w:pPr>
        <w:pStyle w:val="Code"/>
        <w:rPr>
          <w:highlight w:val="white"/>
        </w:rPr>
      </w:pPr>
      <w:r w:rsidRPr="00C24860">
        <w:rPr>
          <w:highlight w:val="white"/>
        </w:rPr>
        <w:t xml:space="preserve">    JumpRegister, SysCall, Interrupt,</w:t>
      </w:r>
    </w:p>
    <w:p w14:paraId="6F77F2CB" w14:textId="77777777" w:rsidR="00C24860" w:rsidRPr="00C24860" w:rsidRDefault="00C24860" w:rsidP="00C24860">
      <w:pPr>
        <w:pStyle w:val="Code"/>
        <w:rPr>
          <w:highlight w:val="white"/>
        </w:rPr>
      </w:pPr>
    </w:p>
    <w:p w14:paraId="67AA4576" w14:textId="77777777" w:rsidR="00C24860" w:rsidRPr="00C24860" w:rsidRDefault="00C24860" w:rsidP="00C24860">
      <w:pPr>
        <w:pStyle w:val="Code"/>
        <w:rPr>
          <w:highlight w:val="white"/>
        </w:rPr>
      </w:pPr>
      <w:r w:rsidRPr="00C24860">
        <w:rPr>
          <w:highlight w:val="white"/>
        </w:rPr>
        <w:t xml:space="preserve">    FunctionEnd, Empty};</w:t>
      </w:r>
    </w:p>
    <w:p w14:paraId="5A1552EC" w14:textId="77777777" w:rsidR="00C24860" w:rsidRPr="00C24860" w:rsidRDefault="00C24860" w:rsidP="00C24860">
      <w:pPr>
        <w:pStyle w:val="Code"/>
      </w:pPr>
      <w:r w:rsidRPr="00C24860">
        <w:rPr>
          <w:highlight w:val="white"/>
        </w:rPr>
        <w:t>}</w:t>
      </w:r>
    </w:p>
    <w:p w14:paraId="73A27F12" w14:textId="1BEC7A1C" w:rsidR="00E40B78" w:rsidRPr="00903DBA" w:rsidRDefault="00BD4112" w:rsidP="00C24860">
      <w:pPr>
        <w:pStyle w:val="CodeHeader"/>
      </w:pPr>
      <w:proofErr w:type="spellStart"/>
      <w:r w:rsidRPr="00903DBA">
        <w:t>MainParser.gppg</w:t>
      </w:r>
      <w:proofErr w:type="spellEnd"/>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16F6FF90" w14:textId="77777777" w:rsidR="00F023DC" w:rsidRPr="00903DBA" w:rsidRDefault="00F023DC" w:rsidP="00F91A23">
      <w:pPr>
        <w:pStyle w:val="Code"/>
        <w:rPr>
          <w:highlight w:val="white"/>
        </w:rPr>
      </w:pPr>
    </w:p>
    <w:p w14:paraId="1CB6E266" w14:textId="77777777" w:rsidR="00F023DC" w:rsidRPr="00903DBA" w:rsidRDefault="00F023DC" w:rsidP="00F91A23">
      <w:pPr>
        <w:pStyle w:val="Code"/>
        <w:rPr>
          <w:highlight w:val="white"/>
        </w:rPr>
      </w:pPr>
      <w:r w:rsidRPr="00903DBA">
        <w:rPr>
          <w:highlight w:val="white"/>
        </w:rPr>
        <w:t>%{</w:t>
      </w:r>
    </w:p>
    <w:p w14:paraId="2F18278A" w14:textId="3DA42403" w:rsidR="00F023DC" w:rsidRPr="00903DBA" w:rsidRDefault="00F023DC" w:rsidP="00F91A23">
      <w:pPr>
        <w:pStyle w:val="Code"/>
        <w:rPr>
          <w:highlight w:val="white"/>
        </w:rPr>
      </w:pPr>
      <w:r w:rsidRPr="00903DBA">
        <w:rPr>
          <w:highlight w:val="white"/>
        </w:rPr>
        <w:t xml:space="preserve">  public static Stack&lt;Specifier&gt; </w:t>
      </w:r>
      <w:r w:rsidR="00FF2B7D">
        <w:rPr>
          <w:highlight w:val="white"/>
        </w:rPr>
        <w:t>SpecifierListStack</w:t>
      </w:r>
      <w:r w:rsidRPr="00903DBA">
        <w:rPr>
          <w:highlight w:val="white"/>
        </w:rPr>
        <w:t xml:space="preserve"> = new Stack&lt;Specifier&gt;();</w:t>
      </w:r>
    </w:p>
    <w:p w14:paraId="4CB1B3B8" w14:textId="77777777" w:rsidR="00F023DC" w:rsidRPr="00903DBA" w:rsidRDefault="00F023DC" w:rsidP="00253302">
      <w:pPr>
        <w:pStyle w:val="Code"/>
        <w:rPr>
          <w:highlight w:val="white"/>
        </w:rPr>
      </w:pPr>
      <w:r w:rsidRPr="00903DBA">
        <w:rPr>
          <w:highlight w:val="white"/>
        </w:rPr>
        <w:t xml:space="preserve">  public static Stack&lt;BigInteger&gt; EnumValueStack = new Stack&lt;BigInteger&gt;();</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411B5B77"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tokens and rules</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the</w:t>
      </w:r>
      <w:r w:rsidR="00760F00" w:rsidRPr="00903DBA">
        <w:rPr>
          <w:highlight w:val="white"/>
        </w:rPr>
        <w:t xml:space="preserve"> 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461860">
        <w:rPr>
          <w:highlight w:val="white"/>
        </w:rPr>
        <w:t>2</w:t>
      </w:r>
      <w:r w:rsidR="00D822A3" w:rsidRPr="00903DBA">
        <w:rPr>
          <w:highlight w:val="white"/>
        </w:rPr>
        <w:fldChar w:fldCharType="end"/>
      </w:r>
      <w:r w:rsidR="009B7602" w:rsidRPr="00903DBA">
        <w:rPr>
          <w:highlight w:val="white"/>
        </w:rPr>
        <w:t>.</w:t>
      </w:r>
    </w:p>
    <w:p w14:paraId="004A4D91" w14:textId="59EA5545"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Pr="00903DBA">
        <w:rPr>
          <w:rStyle w:val="KeyWord0"/>
          <w:highlight w:val="white"/>
        </w:rPr>
        <w:t>static</w:t>
      </w:r>
      <w:r w:rsidRPr="00903DBA">
        <w:rPr>
          <w:highlight w:val="white"/>
        </w:rPr>
        <w:t xml:space="preserve">, </w:t>
      </w:r>
      <w:r w:rsidRPr="00903DBA">
        <w:rPr>
          <w:rStyle w:val="KeyWord0"/>
          <w:highlight w:val="white"/>
        </w:rPr>
        <w:t>extern</w:t>
      </w:r>
      <w:r w:rsidRPr="00903DBA">
        <w:rPr>
          <w:highlight w:val="white"/>
        </w:rPr>
        <w:t xml:space="preserve">, or </w:t>
      </w:r>
      <w:r w:rsidRPr="00903DBA">
        <w:rPr>
          <w:rStyle w:val="KeyWord0"/>
          <w:highlight w:val="white"/>
        </w:rPr>
        <w:t>typedef</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63B6D04D"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6B7442" w:rsidRPr="00903DBA">
        <w:rPr>
          <w:rStyle w:val="KeyWord0"/>
          <w:highlight w:val="white"/>
        </w:rPr>
        <w:t>constant</w:t>
      </w:r>
      <w:r w:rsidR="006B7442" w:rsidRPr="00903DBA">
        <w:rPr>
          <w:highlight w:val="white"/>
        </w:rPr>
        <w:t xml:space="preserve"> or </w:t>
      </w:r>
      <w:r w:rsidR="006B7442" w:rsidRPr="00903DBA">
        <w:rPr>
          <w:rStyle w:val="KeyWord0"/>
          <w:highlight w:val="white"/>
        </w:rPr>
        <w:t>volatile</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53F1AF0E"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Pr="00903DBA">
        <w:rPr>
          <w:rStyle w:val="KeyWord0"/>
          <w:highlight w:val="white"/>
        </w:rPr>
        <w:t>signed</w:t>
      </w:r>
      <w:r w:rsidRPr="00903DBA">
        <w:rPr>
          <w:highlight w:val="white"/>
        </w:rPr>
        <w:t xml:space="preserve"> or </w:t>
      </w:r>
      <w:r w:rsidRPr="00903DBA">
        <w:rPr>
          <w:rStyle w:val="KeyWord0"/>
          <w:highlight w:val="white"/>
        </w:rPr>
        <w:t>unsigned</w:t>
      </w:r>
      <w:r w:rsidR="00DF40B3">
        <w:rPr>
          <w:highlight w:val="white"/>
        </w:rPr>
        <w:t xml:space="preserve"> </w:t>
      </w:r>
      <w:r w:rsidRPr="00903DBA">
        <w:rPr>
          <w:rStyle w:val="KeyWord0"/>
          <w:highlight w:val="white"/>
        </w:rPr>
        <w:t>char</w:t>
      </w:r>
      <w:r w:rsidRPr="00903DBA">
        <w:rPr>
          <w:highlight w:val="white"/>
        </w:rPr>
        <w:t xml:space="preserve">, </w:t>
      </w:r>
      <w:r w:rsidRPr="00903DBA">
        <w:rPr>
          <w:rStyle w:val="KeyWord0"/>
          <w:highlight w:val="white"/>
        </w:rPr>
        <w:t>short</w:t>
      </w:r>
      <w:r w:rsidRPr="00903DBA">
        <w:rPr>
          <w:highlight w:val="white"/>
        </w:rPr>
        <w:t xml:space="preserve"> </w:t>
      </w:r>
      <w:r w:rsidRPr="00903DBA">
        <w:rPr>
          <w:rStyle w:val="KeyWord0"/>
          <w:highlight w:val="white"/>
        </w:rPr>
        <w:t>int</w:t>
      </w:r>
      <w:r w:rsidRPr="00903DBA">
        <w:rPr>
          <w:highlight w:val="white"/>
        </w:rPr>
        <w:t xml:space="preserve">, </w:t>
      </w:r>
      <w:r w:rsidRPr="00903DBA">
        <w:rPr>
          <w:rStyle w:val="KeyWord0"/>
          <w:highlight w:val="white"/>
        </w:rPr>
        <w:t>int</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int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698922ED" w:rsidR="006B7442" w:rsidRPr="00903DBA" w:rsidRDefault="00467696" w:rsidP="00467696">
      <w:pPr>
        <w:rPr>
          <w:highlight w:val="white"/>
        </w:rPr>
      </w:pPr>
      <w:r w:rsidRPr="00903DBA">
        <w:rPr>
          <w:highlight w:val="white"/>
        </w:rPr>
        <w:t xml:space="preserve">A floating type can be </w:t>
      </w:r>
      <w:r w:rsidRPr="00903DBA">
        <w:rPr>
          <w:rStyle w:val="KeyWord0"/>
          <w:highlight w:val="white"/>
        </w:rPr>
        <w:t>float</w:t>
      </w:r>
      <w:r w:rsidRPr="00903DBA">
        <w:rPr>
          <w:highlight w:val="white"/>
        </w:rPr>
        <w:t xml:space="preserve">, </w:t>
      </w:r>
      <w:r w:rsidRPr="00903DBA">
        <w:rPr>
          <w:rStyle w:val="KeyWord0"/>
          <w:highlight w:val="white"/>
        </w:rPr>
        <w:t>double</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double</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16026729" w:rsidR="00CA3625" w:rsidRPr="00903DBA" w:rsidRDefault="00820680" w:rsidP="003B5D53">
      <w:pPr>
        <w:rPr>
          <w:highlight w:val="white"/>
        </w:rPr>
      </w:pPr>
      <w:r w:rsidRPr="00903DBA">
        <w:rPr>
          <w:highlight w:val="white"/>
        </w:rPr>
        <w:t xml:space="preserve">Moreover, there </w:t>
      </w:r>
      <w:r w:rsidR="003B5D53" w:rsidRPr="00903DBA">
        <w:rPr>
          <w:highlight w:val="white"/>
        </w:rPr>
        <w:t>are 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010E69F1" w:rsidR="000E52DF" w:rsidRPr="00903DBA" w:rsidRDefault="00820680" w:rsidP="00820680">
      <w:pPr>
        <w:rPr>
          <w:highlight w:val="white"/>
        </w:rPr>
      </w:pPr>
      <w:r w:rsidRPr="00903DBA">
        <w:rPr>
          <w:highlight w:val="white"/>
        </w:rPr>
        <w:t>Finally, t</w:t>
      </w:r>
      <w:r w:rsidR="002E1309" w:rsidRPr="00903DBA">
        <w:rPr>
          <w:highlight w:val="white"/>
        </w:rPr>
        <w:t xml:space="preserve">here is also the </w:t>
      </w:r>
      <w:r w:rsidR="002E1309" w:rsidRPr="00903DBA">
        <w:rPr>
          <w:rStyle w:val="KeyWord0"/>
          <w:highlight w:val="white"/>
        </w:rPr>
        <w:t>void</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77777777" w:rsidR="00705E6F" w:rsidRPr="00903DBA" w:rsidRDefault="00705E6F" w:rsidP="00705E6F">
      <w:pPr>
        <w:rPr>
          <w:highlight w:val="white"/>
        </w:rPr>
      </w:pPr>
      <w:r w:rsidRPr="00903DBA">
        <w:rPr>
          <w:highlight w:val="white"/>
        </w:rPr>
        <w:t xml:space="preserve">The ampersand (’&amp;’) is used both bitwise </w:t>
      </w:r>
      <w:r w:rsidRPr="00903DBA">
        <w:rPr>
          <w:rStyle w:val="KeyWord0"/>
          <w:highlight w:val="white"/>
        </w:rPr>
        <w:t>and</w:t>
      </w:r>
      <w:r w:rsidRPr="00903DBA">
        <w:rPr>
          <w:highlight w:val="white"/>
        </w:rPr>
        <w:t xml:space="preserve"> as well as address operator.</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6AAE0279" w:rsidR="00FE437C" w:rsidRPr="00903DBA" w:rsidRDefault="00135D3C" w:rsidP="00135D3C">
      <w:pPr>
        <w:rPr>
          <w:highlight w:val="white"/>
        </w:rPr>
      </w:pPr>
      <w:r w:rsidRPr="00903DBA">
        <w:rPr>
          <w:highlight w:val="white"/>
        </w:rPr>
        <w:t xml:space="preserve">The ellipse is made up by </w:t>
      </w:r>
      <w:proofErr w:type="spellStart"/>
      <w:r w:rsidRPr="00903DBA">
        <w:rPr>
          <w:highlight w:val="white"/>
        </w:rPr>
        <w:t>threee</w:t>
      </w:r>
      <w:proofErr w:type="spellEnd"/>
      <w:r w:rsidRPr="00903DBA">
        <w:rPr>
          <w:highlight w:val="white"/>
        </w:rPr>
        <w:t xml:space="preserv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FE437C" w:rsidRPr="00903DBA">
        <w:rPr>
          <w:highlight w:val="white"/>
        </w:rPr>
        <w:t>functions with a variable number of parameters, su</w:t>
      </w:r>
      <w:r w:rsidR="00316A77" w:rsidRPr="00903DBA">
        <w:rPr>
          <w:highlight w:val="white"/>
        </w:rPr>
        <w:t>c</w:t>
      </w:r>
      <w:r w:rsidR="00FE437C" w:rsidRPr="00903DBA">
        <w:rPr>
          <w:highlight w:val="white"/>
        </w:rPr>
        <w:t xml:space="preserve">h as </w:t>
      </w:r>
      <w:r w:rsidR="00FE437C" w:rsidRPr="00903DBA">
        <w:rPr>
          <w:rStyle w:val="KeyWord0"/>
          <w:highlight w:val="white"/>
        </w:rPr>
        <w:t>printf</w:t>
      </w:r>
      <w:r w:rsidR="00FE437C" w:rsidRPr="00903DBA">
        <w:rPr>
          <w:highlight w:val="white"/>
        </w:rPr>
        <w:t xml:space="preserve"> or </w:t>
      </w:r>
      <w:r w:rsidR="00FE437C" w:rsidRPr="00903DBA">
        <w:rPr>
          <w:rStyle w:val="KeyWord0"/>
          <w:highlight w:val="white"/>
        </w:rPr>
        <w:t>scanf</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 xml:space="preserve">regular </w:t>
      </w:r>
      <w:proofErr w:type="gramStart"/>
      <w:r w:rsidRPr="00903DBA">
        <w:rPr>
          <w:highlight w:val="white"/>
        </w:rPr>
        <w:t>parentheses ’</w:t>
      </w:r>
      <w:proofErr w:type="gramEnd"/>
      <w:r w:rsidRPr="00903DBA">
        <w:rPr>
          <w:highlight w:val="white"/>
        </w:rPr>
        <w:t>(’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lastRenderedPageBreak/>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789EAADC" w:rsidR="008F1E38" w:rsidRPr="00903DBA" w:rsidRDefault="008F1E38" w:rsidP="008F1E38">
      <w:pPr>
        <w:rPr>
          <w:highlight w:val="white"/>
        </w:rPr>
      </w:pPr>
      <w:r w:rsidRPr="00903DBA">
        <w:rPr>
          <w:highlight w:val="white"/>
        </w:rPr>
        <w:t xml:space="preserve">The interrupt, </w:t>
      </w:r>
      <w:proofErr w:type="spellStart"/>
      <w:r w:rsidRPr="00903DBA">
        <w:rPr>
          <w:highlight w:val="white"/>
        </w:rPr>
        <w:t>jump_register</w:t>
      </w:r>
      <w:proofErr w:type="spellEnd"/>
      <w:r w:rsidRPr="00903DBA">
        <w:rPr>
          <w:highlight w:val="white"/>
        </w:rPr>
        <w:t xml:space="preserve">, </w:t>
      </w:r>
      <w:proofErr w:type="spellStart"/>
      <w:r w:rsidRPr="00903DBA">
        <w:rPr>
          <w:highlight w:val="white"/>
        </w:rPr>
        <w:t>syscall</w:t>
      </w:r>
      <w:proofErr w:type="spellEnd"/>
      <w:r w:rsidRPr="00903DBA">
        <w:rPr>
          <w:highlight w:val="white"/>
        </w:rPr>
        <w:t>, and carry flag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51B688C8" w:rsidR="005843DF" w:rsidRPr="00903DBA" w:rsidRDefault="005843DF" w:rsidP="005843DF">
      <w:pPr>
        <w:rPr>
          <w:highlight w:val="white"/>
        </w:rPr>
      </w:pPr>
      <w:r w:rsidRPr="00903DBA">
        <w:rPr>
          <w:highlight w:val="white"/>
        </w:rPr>
        <w:t>The next part of the scanner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4B180D7" w:rsidR="00CC3BF3" w:rsidRPr="00903DBA" w:rsidRDefault="000B7A56" w:rsidP="00CC3BF3">
      <w:pPr>
        <w:rPr>
          <w:highlight w:val="white"/>
        </w:rPr>
      </w:pPr>
      <w:r w:rsidRPr="00903DBA">
        <w:rPr>
          <w:highlight w:val="white"/>
        </w:rPr>
        <w:t xml:space="preserve">The </w:t>
      </w:r>
      <w:r w:rsidR="00CC3BF3" w:rsidRPr="00903DBA">
        <w:rPr>
          <w:rStyle w:val="KeyWord0"/>
          <w:highlight w:val="white"/>
        </w:rPr>
        <w:t>Register</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4D989AB2"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BE73B3" w:rsidRPr="00903DBA">
        <w:rPr>
          <w:rStyle w:val="KeyWord0"/>
          <w:highlight w:val="white"/>
        </w:rPr>
        <w:t>Type</w:t>
      </w:r>
      <w:r w:rsidR="00BE73B3" w:rsidRPr="00903DBA">
        <w:rPr>
          <w:highlight w:val="white"/>
        </w:rPr>
        <w:t xml:space="preserve"> class.</w:t>
      </w:r>
    </w:p>
    <w:p w14:paraId="74594EF7" w14:textId="77777777" w:rsidR="00F023DC" w:rsidRPr="00903DBA" w:rsidRDefault="00F023DC" w:rsidP="00F91A23">
      <w:pPr>
        <w:pStyle w:val="Code"/>
        <w:rPr>
          <w:highlight w:val="white"/>
        </w:rPr>
      </w:pPr>
      <w:r w:rsidRPr="00903DBA">
        <w:rPr>
          <w:highlight w:val="white"/>
        </w:rPr>
        <w:t xml:space="preserve">  public CCompiler.Type type;</w:t>
      </w:r>
    </w:p>
    <w:p w14:paraId="21375045" w14:textId="77777777" w:rsidR="00F023DC" w:rsidRPr="00903DBA" w:rsidRDefault="00F023DC" w:rsidP="00F91A23">
      <w:pPr>
        <w:pStyle w:val="Code"/>
        <w:rPr>
          <w:highlight w:val="white"/>
        </w:rPr>
      </w:pPr>
      <w:r w:rsidRPr="00903DBA">
        <w:rPr>
          <w:highlight w:val="white"/>
        </w:rPr>
        <w:t xml:space="preserve">  public List&lt;CCompiler.Type&gt; type_list;</w:t>
      </w: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509FFDB3" w14:textId="77777777" w:rsidR="00F023DC" w:rsidRPr="00903DBA" w:rsidRDefault="00F023DC" w:rsidP="00F91A23">
      <w:pPr>
        <w:pStyle w:val="Code"/>
        <w:rPr>
          <w:highlight w:val="white"/>
        </w:rPr>
      </w:pPr>
      <w:r w:rsidRPr="00903DBA">
        <w:rPr>
          <w:highlight w:val="white"/>
        </w:rPr>
        <w:t xml:space="preserve">  public ISet&lt;Pair&lt;Symbol,bool&gt;&gt; symbol_bool_pair_set;</w:t>
      </w:r>
    </w:p>
    <w:p w14:paraId="24D492F2" w14:textId="77777777" w:rsidR="00F023DC" w:rsidRPr="00903DBA" w:rsidRDefault="00F023DC" w:rsidP="00F91A23">
      <w:pPr>
        <w:pStyle w:val="Code"/>
        <w:rPr>
          <w:highlight w:val="white"/>
        </w:rPr>
      </w:pPr>
      <w:r w:rsidRPr="00903DBA">
        <w:rPr>
          <w:highlight w:val="white"/>
        </w:rPr>
        <w:t xml:space="preserve">  public Pair&lt;Symbol,bool&gt; symbol_bool_pair;</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7A8609EF" w14:textId="5D67B065" w:rsidR="00F023DC" w:rsidRPr="00903DBA" w:rsidRDefault="00F023DC" w:rsidP="00F91A23">
      <w:pPr>
        <w:pStyle w:val="Code"/>
        <w:rPr>
          <w:highlight w:val="white"/>
        </w:rPr>
      </w:pPr>
      <w:r w:rsidRPr="00903DBA">
        <w:rPr>
          <w:highlight w:val="white"/>
        </w:rPr>
        <w:t xml:space="preserve">  public Pair&lt;List</w:t>
      </w:r>
      <w:r w:rsidR="0063367D" w:rsidRPr="00903DBA">
        <w:rPr>
          <w:highlight w:val="white"/>
        </w:rPr>
        <w:t>&lt;</w:t>
      </w:r>
      <w:r w:rsidRPr="00903DBA">
        <w:rPr>
          <w:highlight w:val="white"/>
        </w:rPr>
        <w: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2E53318A" w14:textId="77777777" w:rsidR="00F023DC" w:rsidRPr="00903DBA" w:rsidRDefault="00F023DC" w:rsidP="00F91A23">
      <w:pPr>
        <w:pStyle w:val="Code"/>
        <w:rPr>
          <w:highlight w:val="white"/>
        </w:rPr>
      </w:pPr>
      <w:r w:rsidRPr="00903DBA">
        <w:rPr>
          <w:highlight w:val="white"/>
        </w:rPr>
        <w:t>%type &lt;symbol_bool_pair_set&gt; enum_list</w:t>
      </w:r>
    </w:p>
    <w:p w14:paraId="48A0349A" w14:textId="77777777" w:rsidR="00F023DC" w:rsidRPr="00903DBA" w:rsidRDefault="00F023DC" w:rsidP="00F91A23">
      <w:pPr>
        <w:pStyle w:val="Code"/>
        <w:rPr>
          <w:highlight w:val="white"/>
        </w:rPr>
      </w:pPr>
      <w:r w:rsidRPr="00903DBA">
        <w:rPr>
          <w:highlight w:val="white"/>
        </w:rPr>
        <w:lastRenderedPageBreak/>
        <w:t>%type &lt;symbol_bool_pair&gt;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903DBA" w:rsidRDefault="00F023DC" w:rsidP="00F91A23">
      <w:pPr>
        <w:pStyle w:val="Code"/>
        <w:rPr>
          <w:highlight w:val="white"/>
        </w:rPr>
      </w:pPr>
      <w:r w:rsidRPr="00903DBA">
        <w:rPr>
          <w:highlight w:val="white"/>
        </w:rPr>
        <w:t>%type &lt;symbol_list&gt; parameter_list</w:t>
      </w:r>
    </w:p>
    <w:p w14:paraId="632C170A" w14:textId="0E5F3EB5" w:rsidR="00F023DC" w:rsidRPr="00903DBA" w:rsidRDefault="00F023DC" w:rsidP="00F91A23">
      <w:pPr>
        <w:pStyle w:val="Code"/>
        <w:rPr>
          <w:highlight w:val="white"/>
        </w:rPr>
      </w:pPr>
      <w:r w:rsidRPr="00903DBA">
        <w:rPr>
          <w:highlight w:val="white"/>
        </w:rPr>
        <w:t>%type &lt;symbol&gt; parameter_declaration</w:t>
      </w:r>
    </w:p>
    <w:p w14:paraId="2D7CC136" w14:textId="77777777" w:rsidR="00F023DC" w:rsidRPr="00903DBA" w:rsidRDefault="00F023DC" w:rsidP="00F91A23">
      <w:pPr>
        <w:pStyle w:val="Code"/>
        <w:rPr>
          <w:highlight w:val="white"/>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2CCE9FD0"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add_operator shift_operator </w:t>
      </w:r>
    </w:p>
    <w:p w14:paraId="111BB113" w14:textId="0DD5B30D"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prefix_add_operator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03FDA647" w:rsidR="00F91A23" w:rsidRPr="00903DBA" w:rsidRDefault="00E40B78" w:rsidP="0060539D">
      <w:pPr>
        <w:pStyle w:val="Rubrik2"/>
      </w:pPr>
      <w:bookmarkStart w:id="34" w:name="_Toc59126078"/>
      <w:r w:rsidRPr="00903DBA">
        <w:t>Declarations</w:t>
      </w:r>
      <w:bookmarkEnd w:id="34"/>
    </w:p>
    <w:p w14:paraId="41FA4A38" w14:textId="77777777" w:rsidR="00614633" w:rsidRPr="00903DBA" w:rsidRDefault="00614633" w:rsidP="00614633">
      <w:r w:rsidRPr="00903DBA">
        <w:rPr>
          <w:highlight w:val="white"/>
        </w:rPr>
        <w:t xml:space="preserve">Finally, we have reached the last (and largest) part of the parser, where the rules are defined. </w:t>
      </w:r>
      <w:ins w:id="35" w:author="Stefan Bjornander" w:date="2015-04-26T09:16:00Z">
        <w:r w:rsidRPr="00903DBA">
          <w:t xml:space="preserve">The </w:t>
        </w:r>
      </w:ins>
      <w:r w:rsidRPr="00903DBA">
        <w:rPr>
          <w:rStyle w:val="KeyWord0"/>
        </w:rPr>
        <w:t>source_code_file</w:t>
      </w:r>
      <w:ins w:id="36" w:author="Stefan Bjornander" w:date="2015-04-26T09:16:00Z">
        <w:r w:rsidRPr="00903DBA">
          <w:t xml:space="preserve"> rule is the start of the </w:t>
        </w:r>
      </w:ins>
      <w:r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320D1A46" w:rsidR="00614633" w:rsidRDefault="007A7EF3" w:rsidP="007A7EF3">
      <w:pPr>
        <w:rPr>
          <w:highlight w:val="white"/>
        </w:rPr>
      </w:pPr>
      <w:r>
        <w:rPr>
          <w:highlight w:val="white"/>
        </w:rPr>
        <w:t>A source code file is made up of a sequence of external declarations, which may be a function definition or a regular declaration.</w:t>
      </w:r>
    </w:p>
    <w:p w14:paraId="2C2231CF" w14:textId="30537589" w:rsidR="00F91A23" w:rsidRPr="00903DBA" w:rsidRDefault="00563AF1" w:rsidP="00F91A23">
      <w:pPr>
        <w:pStyle w:val="Code"/>
        <w:rPr>
          <w:highlight w:val="white"/>
        </w:rPr>
      </w:pPr>
      <w:r w:rsidRPr="00903DBA">
        <w:rPr>
          <w:highlight w:val="white"/>
        </w:rPr>
        <w:lastRenderedPageBreak/>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16A0269D" w:rsidR="00E40B78" w:rsidRPr="00903DBA" w:rsidRDefault="00E40B78" w:rsidP="0060539D">
      <w:pPr>
        <w:pStyle w:val="Rubrik3"/>
      </w:pPr>
      <w:bookmarkStart w:id="37" w:name="_Ref54270751"/>
      <w:bookmarkStart w:id="38" w:name="_Toc59126079"/>
      <w:bookmarkStart w:id="39" w:name="_Hlk57712941"/>
      <w:r w:rsidRPr="00903DBA">
        <w:t>Function</w:t>
      </w:r>
      <w:r w:rsidR="00015AA9" w:rsidRPr="00903DBA">
        <w:t xml:space="preserve"> </w:t>
      </w:r>
      <w:r w:rsidR="00FC52DE" w:rsidRPr="00903DBA">
        <w:t>Definition</w:t>
      </w:r>
      <w:bookmarkEnd w:id="37"/>
      <w:bookmarkEnd w:id="38"/>
    </w:p>
    <w:bookmarkEnd w:id="39"/>
    <w:p w14:paraId="35EFA5F2" w14:textId="10C00515" w:rsidR="006F33E6" w:rsidRPr="00903DBA" w:rsidRDefault="004838CF" w:rsidP="00614633">
      <w:r w:rsidRPr="00903DBA">
        <w:t xml:space="preserve">A function </w:t>
      </w:r>
      <w:r w:rsidR="00C37108" w:rsidRPr="00903DBA">
        <w:t>definition</w:t>
      </w:r>
      <w:r w:rsidRPr="00903DBA">
        <w:t xml:space="preserve"> is made up by declarator, possible preceded by a declaration specifier list, followed by an optional declaration list, and a block with an optional statement list.</w:t>
      </w:r>
      <w:r w:rsidR="004645B8" w:rsidRPr="00903DBA">
        <w:t xml:space="preserve"> </w:t>
      </w:r>
      <w:r w:rsidR="006F33E6" w:rsidRPr="00903DBA">
        <w:t xml:space="preserve">For instance, in the function below </w:t>
      </w:r>
      <w:r w:rsidR="00AE3821" w:rsidRPr="00E65FE6">
        <w:t>unsigned long int</w:t>
      </w:r>
      <w:r w:rsidR="00AE3821" w:rsidRPr="00903DBA">
        <w:t xml:space="preserve"> is the declaration specifier list, </w:t>
      </w:r>
      <w:proofErr w:type="gramStart"/>
      <w:r w:rsidR="00C52DCF" w:rsidRPr="00E65FE6">
        <w:t>square</w:t>
      </w:r>
      <w:r w:rsidR="00E667B3" w:rsidRPr="00E65FE6">
        <w:t>(</w:t>
      </w:r>
      <w:proofErr w:type="gramEnd"/>
      <w:r w:rsidR="00C52DCF" w:rsidRPr="00E65FE6">
        <w:t>int value</w:t>
      </w:r>
      <w:r w:rsidR="00E667B3" w:rsidRPr="00E65FE6">
        <w:t>)</w:t>
      </w:r>
      <w:r w:rsidR="00E667B3" w:rsidRPr="00903DBA">
        <w:t xml:space="preserve"> i</w:t>
      </w:r>
      <w:r w:rsidR="00AE3821" w:rsidRPr="00903DBA">
        <w:t xml:space="preserve">s the </w:t>
      </w:r>
      <w:r w:rsidR="00AB7DF5" w:rsidRPr="00903DBA">
        <w:t>declarator</w:t>
      </w:r>
      <w:r w:rsidR="00AE3821" w:rsidRPr="00903DBA">
        <w:t xml:space="preserve">, and </w:t>
      </w:r>
      <w:r w:rsidR="00C52DCF" w:rsidRPr="00E65FE6">
        <w:rPr>
          <w:rStyle w:val="CodeInText"/>
        </w:rPr>
        <w:t>return value * value</w:t>
      </w:r>
      <w:r w:rsidR="004645B8" w:rsidRPr="00E65FE6">
        <w:rPr>
          <w:rStyle w:val="CodeInText"/>
        </w:rPr>
        <w:t xml:space="preserve"> ;</w:t>
      </w:r>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34D7E1A6" w14:textId="318FB113" w:rsidR="00DC749C" w:rsidRPr="00903DBA" w:rsidRDefault="00DC749C" w:rsidP="00E40B78">
      <w:r w:rsidRPr="00903DBA">
        <w:t>In C, there are two ways to define a function, the old way where the parameter list hold holds the name</w:t>
      </w:r>
      <w:r w:rsidR="00231B80" w:rsidRPr="00903DBA">
        <w:t>s</w:t>
      </w:r>
      <w:r w:rsidRPr="00903DBA">
        <w:t xml:space="preserve"> of the parameters and where there types are defined afterwards, and new way where the parameter list holds the names and types of the parameters. In the following examples </w:t>
      </w:r>
      <w:r w:rsidRPr="00903DBA">
        <w:rPr>
          <w:rStyle w:val="KeyWord0"/>
        </w:rPr>
        <w:t>f</w:t>
      </w:r>
      <w:r w:rsidRPr="00903DBA">
        <w:t xml:space="preserve"> is defined by the old way and </w:t>
      </w:r>
      <w:r w:rsidRPr="00903DBA">
        <w:rPr>
          <w:rStyle w:val="KeyWord0"/>
        </w:rPr>
        <w:t>g</w:t>
      </w:r>
      <w:r w:rsidRPr="00903DBA">
        <w:t xml:space="preserve"> is defined by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4EE5F8A3"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list of at least specifi</w:t>
      </w:r>
      <w:r w:rsidR="00F96A8E" w:rsidRPr="00903DBA">
        <w:t>er</w:t>
      </w:r>
      <w:r w:rsidR="00573CA6" w:rsidRPr="00903DBA">
        <w:t xml:space="preserve"> present.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FB0CAC" w:rsidRPr="00903DBA">
        <w:rPr>
          <w:rStyle w:val="KeyWord0"/>
        </w:rPr>
        <w:t>FunctionHeader</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DC749C" w:rsidRPr="00903DBA">
        <w:rPr>
          <w:rStyle w:val="KeyWord0"/>
        </w:rPr>
        <w:t>CheckFunction</w:t>
      </w:r>
      <w:r w:rsidR="00FC52DE" w:rsidRPr="00903DBA">
        <w:rPr>
          <w:rStyle w:val="KeyWord0"/>
        </w:rPr>
        <w:t>Definition</w:t>
      </w:r>
      <w:r w:rsidR="00DC749C" w:rsidRPr="00903DBA">
        <w:t xml:space="preserve"> that makes sure the </w:t>
      </w:r>
      <w:r w:rsidR="003E21E6" w:rsidRPr="00903DBA">
        <w:t>function is defined in either the old or new way</w:t>
      </w:r>
      <w:r w:rsidR="00416347" w:rsidRPr="00903DBA">
        <w:t xml:space="preserve">, and </w:t>
      </w:r>
      <w:r w:rsidR="00416347" w:rsidRPr="00903DBA">
        <w:rPr>
          <w:rStyle w:val="KeyWord0"/>
        </w:rPr>
        <w:t>FunctionEnd</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057C7340" w14:textId="1981A080" w:rsidR="00E40B78" w:rsidRPr="00903DBA" w:rsidRDefault="002E67B8" w:rsidP="00E40B78">
      <w:pPr>
        <w:pStyle w:val="CodeHeader"/>
      </w:pPr>
      <w:proofErr w:type="spellStart"/>
      <w:r w:rsidRPr="00903DBA">
        <w:t>MainParser.gppg</w:t>
      </w:r>
      <w:proofErr w:type="spellEnd"/>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58935E33" w:rsidR="005642E5" w:rsidRPr="00903DBA" w:rsidRDefault="005642E5" w:rsidP="005642E5">
      <w:pPr>
        <w:pStyle w:val="Code"/>
        <w:rPr>
          <w:highlight w:val="white"/>
        </w:rPr>
      </w:pPr>
      <w:r w:rsidRPr="00903DBA">
        <w:rPr>
          <w:highlight w:val="white"/>
        </w:rPr>
        <w:t xml:space="preserve">        (</w:t>
      </w:r>
      <w:r w:rsidR="00FF2B7D">
        <w:rPr>
          <w:highlight w:val="white"/>
        </w:rPr>
        <w:t>SpecifierListStack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2FBA1670" w:rsidR="005642E5" w:rsidRPr="00903DBA" w:rsidRDefault="005642E5" w:rsidP="005642E5">
      <w:pPr>
        <w:pStyle w:val="Code"/>
        <w:rPr>
          <w:highlight w:val="white"/>
        </w:rPr>
      </w:pPr>
      <w:r w:rsidRPr="00903DBA">
        <w:rPr>
          <w:highlight w:val="white"/>
        </w:rPr>
        <w:t xml:space="preserve">      MiddleCodeGenerator.CheckFunction</w:t>
      </w:r>
      <w:r w:rsidR="00FC52DE" w:rsidRPr="00903DBA">
        <w:rPr>
          <w:highlight w:val="white"/>
        </w:rPr>
        <w:t>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03407A43"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is assumed to be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lastRenderedPageBreak/>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1CAF763B" w:rsidR="005642E5" w:rsidRPr="00903DBA" w:rsidRDefault="005642E5" w:rsidP="005642E5">
      <w:pPr>
        <w:pStyle w:val="Code"/>
        <w:rPr>
          <w:highlight w:val="white"/>
        </w:rPr>
      </w:pPr>
      <w:r w:rsidRPr="00903DBA">
        <w:rPr>
          <w:highlight w:val="white"/>
        </w:rPr>
        <w:t xml:space="preserve">      MiddleCodeGenerator.CheckFunction</w:t>
      </w:r>
      <w:r w:rsidR="00FC52DE" w:rsidRPr="00903DBA">
        <w:rPr>
          <w:highlight w:val="white"/>
        </w:rPr>
        <w:t>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0B229FBD" w:rsidR="009B6F20" w:rsidRPr="00903DBA" w:rsidRDefault="009B6F20" w:rsidP="009B6F20">
      <w:pPr>
        <w:pStyle w:val="Code"/>
        <w:rPr>
          <w:highlight w:val="white"/>
        </w:rPr>
      </w:pPr>
      <w:r w:rsidRPr="00903DBA">
        <w:rPr>
          <w:highlight w:val="white"/>
        </w:rPr>
        <w:t xml:space="preserve">    /* Empty */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1DA2C66D" w:rsidR="004A4436" w:rsidRPr="00903DBA" w:rsidRDefault="001D3CF6" w:rsidP="0060539D">
      <w:pPr>
        <w:pStyle w:val="Rubrik3"/>
        <w:rPr>
          <w:highlight w:val="white"/>
        </w:rPr>
      </w:pPr>
      <w:bookmarkStart w:id="40" w:name="_Toc59126080"/>
      <w:bookmarkStart w:id="41" w:name="_Hlk57712948"/>
      <w:r w:rsidRPr="00903DBA">
        <w:rPr>
          <w:highlight w:val="white"/>
        </w:rPr>
        <w:t>Specifier</w:t>
      </w:r>
      <w:r w:rsidR="0095481A" w:rsidRPr="00903DBA">
        <w:rPr>
          <w:highlight w:val="white"/>
        </w:rPr>
        <w:t xml:space="preserve"> List</w:t>
      </w:r>
      <w:bookmarkEnd w:id="40"/>
    </w:p>
    <w:bookmarkEnd w:id="41"/>
    <w:p w14:paraId="3A092361" w14:textId="7A41D10F"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B51246" w:rsidRPr="00903DBA">
        <w:rPr>
          <w:rStyle w:val="KeyWord0"/>
          <w:highlight w:val="white"/>
        </w:rPr>
        <w:t>static long int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B51246" w:rsidRPr="00903DBA">
        <w:rPr>
          <w:rStyle w:val="KeyWord0"/>
          <w:highlight w:val="white"/>
        </w:rPr>
        <w:t>*p</w:t>
      </w:r>
      <w:r w:rsidR="00B51246" w:rsidRPr="00903DBA">
        <w:rPr>
          <w:highlight w:val="white"/>
        </w:rPr>
        <w:t xml:space="preserve">, and </w:t>
      </w:r>
      <w:r w:rsidR="00B51246" w:rsidRPr="00903DBA">
        <w:rPr>
          <w:rStyle w:val="KeyWord0"/>
          <w:highlight w:val="white"/>
        </w:rPr>
        <w:t>a[3]</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75A861D8" w:rsidR="009C6AA8" w:rsidRPr="00903DBA" w:rsidRDefault="009C6AA8" w:rsidP="009C6AA8">
      <w:pPr>
        <w:rPr>
          <w:highlight w:val="white"/>
        </w:rPr>
      </w:pPr>
      <w:r w:rsidRPr="00903DBA">
        <w:rPr>
          <w:highlight w:val="white"/>
        </w:rPr>
        <w:t>However, 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3B781FF8" w14:textId="4BCD8BEF" w:rsidR="00E47475" w:rsidRPr="00903DBA" w:rsidRDefault="00753E01" w:rsidP="00753E01">
      <w:pPr>
        <w:pStyle w:val="CodeHeader"/>
        <w:rPr>
          <w:highlight w:val="white"/>
        </w:rPr>
      </w:pPr>
      <w:proofErr w:type="spellStart"/>
      <w:r w:rsidRPr="00903DBA">
        <w:rPr>
          <w:highlight w:val="white"/>
        </w:rPr>
        <w:t>MainParser.gppg</w:t>
      </w:r>
      <w:proofErr w:type="spellEnd"/>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A6C0D00" w:rsidR="00753E01" w:rsidRPr="00903DBA" w:rsidRDefault="00753E01" w:rsidP="00753E01">
      <w:pPr>
        <w:pStyle w:val="Code"/>
        <w:rPr>
          <w:highlight w:val="white"/>
        </w:rPr>
      </w:pPr>
      <w:r w:rsidRPr="00903DBA">
        <w:rPr>
          <w:highlight w:val="white"/>
        </w:rPr>
        <w:t xml:space="preserve">      </w:t>
      </w:r>
      <w:r w:rsidR="00FF2B7D">
        <w:rPr>
          <w:highlight w:val="white"/>
        </w:rPr>
        <w:t>SpecifierListStack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74D24AE9" w:rsidR="00753E01" w:rsidRPr="00903DBA" w:rsidRDefault="00753E01" w:rsidP="00753E01">
      <w:pPr>
        <w:pStyle w:val="Code"/>
        <w:rPr>
          <w:highlight w:val="white"/>
        </w:rPr>
      </w:pPr>
      <w:r w:rsidRPr="00903DBA">
        <w:rPr>
          <w:highlight w:val="white"/>
        </w:rPr>
        <w:t xml:space="preserve">      </w:t>
      </w:r>
      <w:r w:rsidR="00FF2B7D">
        <w:rPr>
          <w:highlight w:val="white"/>
        </w:rPr>
        <w:t>SpecifierListStack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77777777" w:rsidR="00753E01" w:rsidRPr="00903DBA" w:rsidRDefault="00753E01" w:rsidP="00753E01">
      <w:pPr>
        <w:pStyle w:val="Code"/>
        <w:rPr>
          <w:highlight w:val="white"/>
        </w:rPr>
      </w:pPr>
      <w:r w:rsidRPr="00903DBA">
        <w:rPr>
          <w:highlight w:val="white"/>
        </w:rPr>
        <w:t xml:space="preserve">    /*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1E23CCD1"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 specifier list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r w:rsidRPr="00903DBA">
        <w:rPr>
          <w:highlight w:val="white"/>
        </w:rPr>
        <w:t>declaration_specifier_list_x:</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45AB2E33" w:rsidR="00753E01" w:rsidRPr="00903DBA" w:rsidRDefault="00753E01" w:rsidP="00753E01">
      <w:pPr>
        <w:pStyle w:val="Code"/>
        <w:rPr>
          <w:highlight w:val="white"/>
        </w:rPr>
      </w:pPr>
      <w:r w:rsidRPr="00903DBA">
        <w:rPr>
          <w:highlight w:val="white"/>
        </w:rPr>
        <w:lastRenderedPageBreak/>
        <w:t xml:space="preserve">    </w:t>
      </w:r>
      <w:r w:rsidR="00FF2B7D">
        <w:rPr>
          <w:highlight w:val="white"/>
        </w:rPr>
        <w:t>SpecifierListStack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05DD4587"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0D572F" w:rsidRPr="00903DBA">
        <w:rPr>
          <w:rStyle w:val="KeyWord0"/>
          <w:highlight w:val="white"/>
        </w:rPr>
        <w:t>Mask</w:t>
      </w:r>
      <w:r w:rsidR="000D572F" w:rsidRPr="00903DBA">
        <w:rPr>
          <w:highlight w:val="white"/>
        </w:rPr>
        <w:t xml:space="preserve"> enumeration.</w:t>
      </w:r>
    </w:p>
    <w:p w14:paraId="1731F081" w14:textId="2D84C536" w:rsidR="000B2D59" w:rsidRPr="00903DBA" w:rsidRDefault="00F2259A" w:rsidP="00C005DB">
      <w:pPr>
        <w:pStyle w:val="Code"/>
        <w:rPr>
          <w:highlight w:val="white"/>
        </w:rPr>
      </w:pPr>
      <w:r w:rsidRPr="00903DBA">
        <w:rPr>
          <w:highlight w:val="white"/>
        </w:rPr>
        <w:t>Storage</w:t>
      </w:r>
      <w:r w:rsidR="004A28AC" w:rsidRPr="00903DBA">
        <w:rPr>
          <w:highlight w:val="white"/>
        </w:rPr>
        <w:t xml:space="preserve"> specifiers</w:t>
      </w:r>
      <w:r w:rsidRPr="00903DBA">
        <w:rPr>
          <w:highlight w:val="white"/>
        </w:rPr>
        <w:t xml:space="preserve">: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Pr="00903DBA">
        <w:rPr>
          <w:rStyle w:val="KeyWord0"/>
          <w:highlight w:val="white"/>
        </w:rPr>
        <w:t>static</w:t>
      </w:r>
      <w:r w:rsidRPr="00903DBA">
        <w:rPr>
          <w:highlight w:val="white"/>
        </w:rPr>
        <w:t xml:space="preserve">, </w:t>
      </w:r>
      <w:r w:rsidRPr="00903DBA">
        <w:rPr>
          <w:rStyle w:val="KeyWord0"/>
          <w:highlight w:val="white"/>
        </w:rPr>
        <w:t>extern</w:t>
      </w:r>
      <w:r w:rsidRPr="00903DBA">
        <w:rPr>
          <w:highlight w:val="white"/>
        </w:rPr>
        <w:t xml:space="preserve">, </w:t>
      </w:r>
      <w:r w:rsidR="00F34553" w:rsidRPr="00903DBA">
        <w:rPr>
          <w:highlight w:val="white"/>
        </w:rPr>
        <w:t>or</w:t>
      </w:r>
      <w:r w:rsidRPr="00903DBA">
        <w:rPr>
          <w:highlight w:val="white"/>
        </w:rPr>
        <w:t xml:space="preserve"> </w:t>
      </w:r>
      <w:r w:rsidRPr="00903DBA">
        <w:rPr>
          <w:rStyle w:val="KeyWord0"/>
          <w:highlight w:val="white"/>
        </w:rPr>
        <w:t>typedef</w:t>
      </w:r>
    </w:p>
    <w:p w14:paraId="7417F37F" w14:textId="0D6795D0" w:rsidR="00933B61" w:rsidRPr="00903DBA" w:rsidRDefault="00A52369" w:rsidP="00477426">
      <w:pPr>
        <w:pStyle w:val="SourceCodeBoxText"/>
        <w:framePr w:wrap="around"/>
        <w:rPr>
          <w:highlight w:val="white"/>
        </w:rPr>
      </w:pPr>
      <w:r w:rsidRPr="00903DBA">
        <w:rPr>
          <w:highlight w:val="white"/>
        </w:rPr>
        <w:t xml:space="preserve">Type </w:t>
      </w:r>
      <w:r w:rsidR="004A28AC" w:rsidRPr="00903DBA">
        <w:rPr>
          <w:highlight w:val="white"/>
        </w:rPr>
        <w:t>qualifiers</w:t>
      </w:r>
      <w:r w:rsidR="00933B61" w:rsidRPr="00903DBA">
        <w:rPr>
          <w:highlight w:val="white"/>
        </w:rPr>
        <w:t xml:space="preserve">: </w:t>
      </w:r>
      <w:r w:rsidR="00933B61" w:rsidRPr="00903DBA">
        <w:rPr>
          <w:rStyle w:val="KeyWord0"/>
          <w:highlight w:val="white"/>
        </w:rPr>
        <w:t>constant</w:t>
      </w:r>
      <w:r w:rsidR="00933B61" w:rsidRPr="00903DBA">
        <w:rPr>
          <w:highlight w:val="white"/>
        </w:rPr>
        <w:t xml:space="preserve"> </w:t>
      </w:r>
      <w:r w:rsidR="00F34553" w:rsidRPr="00903DBA">
        <w:rPr>
          <w:highlight w:val="white"/>
        </w:rPr>
        <w:t>or</w:t>
      </w:r>
      <w:r w:rsidR="00933B61" w:rsidRPr="00903DBA">
        <w:rPr>
          <w:highlight w:val="white"/>
        </w:rPr>
        <w:t xml:space="preserve"> </w:t>
      </w:r>
      <w:r w:rsidR="00933B61" w:rsidRPr="00903DBA">
        <w:rPr>
          <w:rStyle w:val="KeyWord0"/>
          <w:highlight w:val="white"/>
        </w:rPr>
        <w:t>volatile</w:t>
      </w:r>
    </w:p>
    <w:p w14:paraId="7D1A3304" w14:textId="77777777" w:rsidR="00C005DB" w:rsidRDefault="00C005DB" w:rsidP="00C005DB">
      <w:pPr>
        <w:pStyle w:val="Code"/>
        <w:rPr>
          <w:highlight w:val="white"/>
        </w:rPr>
      </w:pPr>
    </w:p>
    <w:p w14:paraId="0FAFB9AE" w14:textId="77777777" w:rsidR="00C005DB" w:rsidRDefault="00C005DB" w:rsidP="00C005DB">
      <w:pPr>
        <w:pStyle w:val="Code"/>
        <w:rPr>
          <w:highlight w:val="white"/>
        </w:rPr>
      </w:pPr>
    </w:p>
    <w:p w14:paraId="742E88BE" w14:textId="71241111" w:rsidR="00AC1BD0" w:rsidRPr="00903DBA" w:rsidRDefault="00D3464E" w:rsidP="00C005DB">
      <w:pPr>
        <w:pStyle w:val="Code"/>
        <w:rPr>
          <w:rStyle w:val="KeyWord0"/>
          <w:b w:val="0"/>
          <w:noProof w:val="0"/>
          <w:highlight w:val="white"/>
        </w:rPr>
      </w:pPr>
      <w:r w:rsidRPr="00903DBA">
        <w:rPr>
          <w:highlight w:val="white"/>
        </w:rPr>
        <w:t xml:space="preserve">Type </w:t>
      </w:r>
      <w:r w:rsidR="00A52369" w:rsidRPr="00903DBA">
        <w:rPr>
          <w:highlight w:val="white"/>
        </w:rPr>
        <w:t xml:space="preserve">specifiers: </w:t>
      </w:r>
      <w:r w:rsidR="00A52369" w:rsidRPr="00903DBA">
        <w:rPr>
          <w:rStyle w:val="KeyWord0"/>
          <w:highlight w:val="white"/>
        </w:rPr>
        <w:t>void</w:t>
      </w:r>
      <w:r w:rsidR="00A52369" w:rsidRPr="00903DBA">
        <w:rPr>
          <w:highlight w:val="white"/>
        </w:rPr>
        <w:t xml:space="preserve">, </w:t>
      </w:r>
      <w:r w:rsidR="00A52369" w:rsidRPr="00903DBA">
        <w:rPr>
          <w:rStyle w:val="KeyWord0"/>
          <w:highlight w:val="white"/>
        </w:rPr>
        <w:t>char</w:t>
      </w:r>
      <w:r w:rsidR="00A52369" w:rsidRPr="00903DBA">
        <w:rPr>
          <w:highlight w:val="white"/>
        </w:rPr>
        <w:t xml:space="preserve">, </w:t>
      </w:r>
      <w:r w:rsidR="00A52369" w:rsidRPr="00903DBA">
        <w:rPr>
          <w:rStyle w:val="KeyWord0"/>
          <w:highlight w:val="white"/>
        </w:rPr>
        <w:t>short</w:t>
      </w:r>
      <w:r w:rsidR="00A52369" w:rsidRPr="00903DBA">
        <w:rPr>
          <w:highlight w:val="white"/>
        </w:rPr>
        <w:t xml:space="preserve">, </w:t>
      </w:r>
      <w:r w:rsidR="00A52369" w:rsidRPr="00903DBA">
        <w:rPr>
          <w:rStyle w:val="KeyWord0"/>
          <w:highlight w:val="white"/>
        </w:rPr>
        <w:t>int</w:t>
      </w:r>
      <w:r w:rsidR="00A52369" w:rsidRPr="00903DBA">
        <w:rPr>
          <w:highlight w:val="white"/>
        </w:rPr>
        <w:t xml:space="preserve">, </w:t>
      </w:r>
      <w:r w:rsidR="00A52369" w:rsidRPr="00903DBA">
        <w:rPr>
          <w:rStyle w:val="KeyWord0"/>
          <w:highlight w:val="white"/>
        </w:rPr>
        <w:t>long</w:t>
      </w:r>
      <w:r w:rsidR="00A52369" w:rsidRPr="00903DBA">
        <w:rPr>
          <w:highlight w:val="white"/>
        </w:rPr>
        <w:t xml:space="preserve">, </w:t>
      </w:r>
      <w:r w:rsidR="00A52369" w:rsidRPr="00903DBA">
        <w:rPr>
          <w:rStyle w:val="KeyWord0"/>
          <w:highlight w:val="white"/>
        </w:rPr>
        <w:t>float</w:t>
      </w:r>
      <w:r w:rsidR="00A52369" w:rsidRPr="00903DBA">
        <w:rPr>
          <w:highlight w:val="white"/>
        </w:rPr>
        <w:t xml:space="preserve">, </w:t>
      </w:r>
      <w:r w:rsidR="00A52369" w:rsidRPr="00903DBA">
        <w:rPr>
          <w:rStyle w:val="KeyWord0"/>
          <w:highlight w:val="white"/>
        </w:rPr>
        <w:t>double</w:t>
      </w:r>
      <w:r w:rsidR="00A52369" w:rsidRPr="00903DBA">
        <w:rPr>
          <w:highlight w:val="white"/>
        </w:rPr>
        <w:t xml:space="preserve">, </w:t>
      </w:r>
      <w:r w:rsidR="00A52369" w:rsidRPr="00903DBA">
        <w:rPr>
          <w:rStyle w:val="KeyWord0"/>
          <w:highlight w:val="white"/>
        </w:rPr>
        <w:t>signed</w:t>
      </w:r>
      <w:r w:rsidR="00A52369" w:rsidRPr="00903DBA">
        <w:rPr>
          <w:highlight w:val="white"/>
        </w:rPr>
        <w:t xml:space="preserve">, </w:t>
      </w:r>
      <w:r w:rsidR="005F592C" w:rsidRPr="00903DBA">
        <w:rPr>
          <w:highlight w:val="white"/>
        </w:rPr>
        <w:t xml:space="preserve">or </w:t>
      </w:r>
      <w:r w:rsidR="00A52369" w:rsidRPr="00903DBA">
        <w:rPr>
          <w:rStyle w:val="KeyWord0"/>
          <w:highlight w:val="white"/>
        </w:rPr>
        <w:t>unsigned</w:t>
      </w:r>
    </w:p>
    <w:p w14:paraId="59878D73" w14:textId="69FF76BE" w:rsidR="000D572F" w:rsidRPr="00903DBA" w:rsidRDefault="000D572F" w:rsidP="000D572F">
      <w:pPr>
        <w:rPr>
          <w:highlight w:val="white"/>
        </w:rPr>
      </w:pPr>
      <w:r w:rsidRPr="00903DBA">
        <w:rPr>
          <w:highlight w:val="white"/>
        </w:rPr>
        <w:t xml:space="preserve">The following specifiers return a reference to the </w:t>
      </w:r>
      <w:r w:rsidRPr="00903DBA">
        <w:rPr>
          <w:rStyle w:val="KeyWord0"/>
          <w:highlight w:val="white"/>
        </w:rPr>
        <w:t>Type</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36C568F" w14:textId="77777777" w:rsidR="00AC1BD0" w:rsidRPr="00903DBA" w:rsidRDefault="00AC1BD0" w:rsidP="00477426">
      <w:pPr>
        <w:pStyle w:val="SourceCodeBoxText"/>
        <w:framePr w:wrap="around"/>
        <w:rPr>
          <w:highlight w:val="white"/>
        </w:rPr>
      </w:pPr>
      <w:r w:rsidRPr="00903DBA">
        <w:rPr>
          <w:highlight w:val="white"/>
        </w:rPr>
        <w:t>S</w:t>
      </w:r>
      <w:r w:rsidR="002326EB" w:rsidRPr="00903DBA">
        <w:rPr>
          <w:highlight w:val="white"/>
        </w:rPr>
        <w:t>truct or union specifier</w:t>
      </w:r>
    </w:p>
    <w:p w14:paraId="0EF1126B" w14:textId="77777777" w:rsidR="00AC1BD0" w:rsidRPr="00903DBA" w:rsidRDefault="00AC1BD0" w:rsidP="00477426">
      <w:pPr>
        <w:pStyle w:val="SourceCodeBoxText"/>
        <w:framePr w:wrap="around"/>
        <w:rPr>
          <w:highlight w:val="white"/>
        </w:rPr>
      </w:pPr>
      <w:r w:rsidRPr="00903DBA">
        <w:rPr>
          <w:highlight w:val="white"/>
        </w:rPr>
        <w:t>E</w:t>
      </w:r>
      <w:r w:rsidR="002326EB" w:rsidRPr="00903DBA">
        <w:rPr>
          <w:highlight w:val="white"/>
        </w:rPr>
        <w:t>num specifier</w:t>
      </w:r>
    </w:p>
    <w:p w14:paraId="5F1FE82D" w14:textId="241FDBBF" w:rsidR="000D572F" w:rsidRPr="00903DBA" w:rsidRDefault="00AC1BD0" w:rsidP="00477426">
      <w:pPr>
        <w:pStyle w:val="SourceCodeBoxText"/>
        <w:framePr w:wrap="around"/>
        <w:rPr>
          <w:highlight w:val="white"/>
        </w:rPr>
      </w:pPr>
      <w:r w:rsidRPr="00903DBA">
        <w:rPr>
          <w:highlight w:val="white"/>
        </w:rPr>
        <w:t>T</w:t>
      </w:r>
      <w:r w:rsidR="002326EB" w:rsidRPr="00903DBA">
        <w:rPr>
          <w:highlight w:val="white"/>
        </w:rPr>
        <w:t>ypedef name</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48F0AE0A" w:rsidR="00A04EF2" w:rsidRPr="00903DBA" w:rsidRDefault="00A04EF2" w:rsidP="0060539D">
      <w:pPr>
        <w:pStyle w:val="Rubrik3"/>
        <w:rPr>
          <w:highlight w:val="white"/>
        </w:rPr>
      </w:pPr>
      <w:bookmarkStart w:id="42" w:name="_Toc59126081"/>
      <w:bookmarkStart w:id="43" w:name="_Hlk57712964"/>
      <w:r w:rsidRPr="00903DBA">
        <w:rPr>
          <w:highlight w:val="white"/>
        </w:rPr>
        <w:t>Struct</w:t>
      </w:r>
      <w:r w:rsidR="004A28AC" w:rsidRPr="00903DBA">
        <w:rPr>
          <w:highlight w:val="white"/>
        </w:rPr>
        <w:t>s</w:t>
      </w:r>
      <w:r w:rsidRPr="00903DBA">
        <w:rPr>
          <w:highlight w:val="white"/>
        </w:rPr>
        <w:t xml:space="preserve"> and Union</w:t>
      </w:r>
      <w:r w:rsidR="004A28AC" w:rsidRPr="00903DBA">
        <w:rPr>
          <w:highlight w:val="white"/>
        </w:rPr>
        <w:t>s</w:t>
      </w:r>
      <w:bookmarkEnd w:id="42"/>
    </w:p>
    <w:bookmarkEnd w:id="43"/>
    <w:p w14:paraId="77ED76FC" w14:textId="087B3549"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declaration list is parsed, </w:t>
      </w:r>
      <w:r w:rsidR="005E370B" w:rsidRPr="00903DBA">
        <w:rPr>
          <w:highlight w:val="white"/>
        </w:rPr>
        <w:t xml:space="preserve">the struct or union is given a symbol table of its own and </w:t>
      </w:r>
      <w:r w:rsidR="006D26DF" w:rsidRPr="00903DBA">
        <w:rPr>
          <w:highlight w:val="white"/>
        </w:rPr>
        <w:t>each member becomes added to</w:t>
      </w:r>
      <w:r w:rsidR="00ED0F79" w:rsidRPr="00903DBA">
        <w:rPr>
          <w:highlight w:val="white"/>
        </w:rPr>
        <w:t xml:space="preserve"> symbol table</w:t>
      </w:r>
      <w:r w:rsidR="006D26DF" w:rsidRPr="00903DBA">
        <w:rPr>
          <w:highlight w:val="white"/>
        </w:rPr>
        <w:t>.</w:t>
      </w:r>
    </w:p>
    <w:p w14:paraId="4BCD06D6" w14:textId="21BE7AF2" w:rsidR="00D43E0D" w:rsidRDefault="00D43E0D" w:rsidP="00D43E0D">
      <w:pPr>
        <w:pStyle w:val="CodeHeader"/>
        <w:rPr>
          <w:highlight w:val="white"/>
        </w:rPr>
      </w:pPr>
      <w:proofErr w:type="spellStart"/>
      <w:r w:rsidRPr="00903DBA">
        <w:rPr>
          <w:highlight w:val="white"/>
        </w:rPr>
        <w:lastRenderedPageBreak/>
        <w:t>MainParser.gppg</w:t>
      </w:r>
      <w:proofErr w:type="spellEnd"/>
    </w:p>
    <w:p w14:paraId="059D73AB" w14:textId="2BA7DEA7" w:rsidR="00B73351" w:rsidRPr="00903DBA" w:rsidRDefault="002D5C01" w:rsidP="00B73351">
      <w:pPr>
        <w:rPr>
          <w:highlight w:val="white"/>
        </w:rPr>
      </w:pPr>
      <w:r w:rsidRPr="00903DBA">
        <w:rPr>
          <w:highlight w:val="white"/>
        </w:rPr>
        <w:t xml:space="preserve">The call to </w:t>
      </w:r>
      <w:r w:rsidRPr="00903DBA">
        <w:rPr>
          <w:rStyle w:val="KeyWord0"/>
          <w:highlight w:val="white"/>
        </w:rPr>
        <w:t>StructOrUnionHeader</w:t>
      </w:r>
      <w:r w:rsidRPr="00903DBA">
        <w:rPr>
          <w:highlight w:val="white"/>
        </w:rPr>
        <w:t xml:space="preserve"> adds the struct or union to the symbol table if the optional name is not null.</w:t>
      </w:r>
      <w:r w:rsidR="0027686B">
        <w:rPr>
          <w:highlight w:val="white"/>
        </w:rPr>
        <w:t xml:space="preserve"> If the optional name is not null, we add a tag to the current symbol table. </w:t>
      </w:r>
      <w:r w:rsidR="00B73351" w:rsidRPr="00903DBA">
        <w:rPr>
          <w:highlight w:val="white"/>
        </w:rPr>
        <w:t xml:space="preserve">We need to do this </w:t>
      </w:r>
      <w:proofErr w:type="gramStart"/>
      <w:r w:rsidR="00B73351" w:rsidRPr="00903DBA">
        <w:rPr>
          <w:highlight w:val="white"/>
        </w:rPr>
        <w:t>in order for</w:t>
      </w:r>
      <w:proofErr w:type="gramEnd"/>
      <w:r w:rsidR="00B73351" w:rsidRPr="00903DBA">
        <w:rPr>
          <w:highlight w:val="white"/>
        </w:rPr>
        <w:t xml:space="preserve"> recursive pointers to work. For instance:</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18DD527C"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Pr="00903DBA">
        <w:rPr>
          <w:rStyle w:val="KeyWord0"/>
          <w:highlight w:val="white"/>
        </w:rPr>
        <w:t>next</w:t>
      </w:r>
      <w:r w:rsidRPr="00903DBA">
        <w:rPr>
          <w:highlight w:val="white"/>
        </w:rPr>
        <w:t xml:space="preserve"> field in the code above will point to another struct with the same name, defined in a surrounding block or in global space.</w:t>
      </w:r>
    </w:p>
    <w:p w14:paraId="546A8DE7" w14:textId="62755F11" w:rsidR="00B700C2" w:rsidRPr="00903DBA" w:rsidRDefault="00B700C2" w:rsidP="006B34A2">
      <w:pPr>
        <w:pStyle w:val="Code"/>
        <w:rPr>
          <w:rStyle w:val="KeyWord0"/>
          <w:b w:val="0"/>
          <w:highlight w:val="white"/>
        </w:rPr>
      </w:pPr>
      <w:r w:rsidRPr="00903DBA">
        <w:rPr>
          <w:rStyle w:val="KeyWord0"/>
          <w:b w:val="0"/>
          <w:highlight w:val="white"/>
        </w:rPr>
        <w:t>struct_or_union_specifier:</w:t>
      </w:r>
    </w:p>
    <w:p w14:paraId="16D2C5D1" w14:textId="11DCA997" w:rsidR="00B700C2" w:rsidRPr="00903DBA" w:rsidRDefault="00B700C2" w:rsidP="00B700C2">
      <w:pPr>
        <w:pStyle w:val="Code"/>
        <w:rPr>
          <w:highlight w:val="white"/>
        </w:rPr>
      </w:pPr>
      <w:r w:rsidRPr="00903DBA">
        <w:rPr>
          <w:highlight w:val="white"/>
        </w:rPr>
        <w:t xml:space="preserve">    struct_or_union optional_name {</w:t>
      </w:r>
    </w:p>
    <w:p w14:paraId="455CE4DD" w14:textId="77777777" w:rsidR="00B73351" w:rsidRPr="00B73351" w:rsidRDefault="00B73351" w:rsidP="00B73351">
      <w:pPr>
        <w:pStyle w:val="Code"/>
        <w:rPr>
          <w:highlight w:val="white"/>
        </w:rPr>
      </w:pPr>
      <w:r w:rsidRPr="00B73351">
        <w:rPr>
          <w:highlight w:val="white"/>
        </w:rPr>
        <w:t xml:space="preserve">      if ($2 != null) {</w:t>
      </w:r>
    </w:p>
    <w:p w14:paraId="3ACC3A83" w14:textId="77777777" w:rsidR="00DC1114" w:rsidRPr="00DC1114" w:rsidRDefault="00DC1114" w:rsidP="00DC1114">
      <w:pPr>
        <w:pStyle w:val="Code"/>
        <w:rPr>
          <w:highlight w:val="white"/>
        </w:rPr>
      </w:pPr>
      <w:r w:rsidRPr="00DC1114">
        <w:rPr>
          <w:highlight w:val="white"/>
        </w:rPr>
        <w:t xml:space="preserve">        SymbolTable.CurrentTable.AddTag($2, new CCompiler.Type($1));</w:t>
      </w:r>
    </w:p>
    <w:p w14:paraId="725C4A5D" w14:textId="77777777" w:rsidR="00B73351" w:rsidRPr="00B73351" w:rsidRDefault="00B73351" w:rsidP="00B73351">
      <w:pPr>
        <w:pStyle w:val="Code"/>
        <w:rPr>
          <w:highlight w:val="white"/>
        </w:rPr>
      </w:pPr>
      <w:r w:rsidRPr="00B73351">
        <w:rPr>
          <w:highlight w:val="white"/>
        </w:rPr>
        <w:t xml:space="preserve">      }</w:t>
      </w:r>
    </w:p>
    <w:p w14:paraId="7ED9EED2" w14:textId="6FBCAF38" w:rsidR="00F00F57" w:rsidRDefault="00F00F57" w:rsidP="00F00F57">
      <w:pPr>
        <w:rPr>
          <w:highlight w:val="white"/>
        </w:rPr>
      </w:pPr>
      <w:r>
        <w:rPr>
          <w:highlight w:val="white"/>
        </w:rPr>
        <w:t>Before the parsing of the members we assign them a symbol table of their own.</w:t>
      </w:r>
    </w:p>
    <w:p w14:paraId="6C2DB1CB" w14:textId="77777777" w:rsidR="00F00F57" w:rsidRDefault="00B700C2" w:rsidP="00B700C2">
      <w:pPr>
        <w:pStyle w:val="Code"/>
        <w:rPr>
          <w:highlight w:val="white"/>
        </w:rPr>
      </w:pPr>
      <w:r w:rsidRPr="00903DBA">
        <w:rPr>
          <w:highlight w:val="white"/>
        </w:rPr>
        <w:t xml:space="preserve">      SymbolTable.CurrentTable =</w:t>
      </w:r>
    </w:p>
    <w:p w14:paraId="490C485E" w14:textId="746EC930" w:rsidR="00B700C2" w:rsidRPr="00903DBA" w:rsidRDefault="00F00F57" w:rsidP="00B700C2">
      <w:pPr>
        <w:pStyle w:val="Code"/>
        <w:rPr>
          <w:highlight w:val="white"/>
        </w:rPr>
      </w:pPr>
      <w:r>
        <w:rPr>
          <w:highlight w:val="white"/>
        </w:rPr>
        <w:t xml:space="preserve">     </w:t>
      </w:r>
      <w:r w:rsidR="00B700C2" w:rsidRPr="00903DBA">
        <w:rPr>
          <w:highlight w:val="white"/>
        </w:rPr>
        <w:t xml:space="preserve">   new SymbolTable(SymbolTable.CurrentTable, (Scope) $1);</w:t>
      </w:r>
    </w:p>
    <w:p w14:paraId="774111C4" w14:textId="3FFA1B68" w:rsidR="00B700C2" w:rsidRPr="00903DBA" w:rsidRDefault="00B700C2" w:rsidP="00B700C2">
      <w:pPr>
        <w:pStyle w:val="Code"/>
        <w:rPr>
          <w:highlight w:val="white"/>
        </w:rPr>
      </w:pPr>
      <w:r w:rsidRPr="00903DBA">
        <w:rPr>
          <w:highlight w:val="white"/>
        </w:rPr>
        <w:t xml:space="preserve">    }</w:t>
      </w:r>
    </w:p>
    <w:p w14:paraId="16538152" w14:textId="77777777" w:rsidR="00B700C2" w:rsidRPr="00903DBA" w:rsidRDefault="00B700C2" w:rsidP="00B700C2">
      <w:pPr>
        <w:pStyle w:val="Code"/>
        <w:rPr>
          <w:highlight w:val="white"/>
        </w:rPr>
      </w:pPr>
      <w:r w:rsidRPr="00903DBA">
        <w:rPr>
          <w:highlight w:val="white"/>
        </w:rPr>
        <w:t xml:space="preserve">    LEFT_BLOCK declaration_list RIGHT_BLOCK {</w:t>
      </w:r>
    </w:p>
    <w:p w14:paraId="1C94D6AC" w14:textId="32B36C04" w:rsidR="00B700C2" w:rsidRDefault="00B700C2" w:rsidP="00B700C2">
      <w:pPr>
        <w:pStyle w:val="Code"/>
        <w:rPr>
          <w:highlight w:val="white"/>
        </w:rPr>
      </w:pPr>
      <w:r w:rsidRPr="00903DBA">
        <w:rPr>
          <w:highlight w:val="white"/>
        </w:rPr>
        <w:t xml:space="preserve">      $$ = MiddleCodeGenerator.StructUnionSpecifier($2, $1);</w:t>
      </w:r>
    </w:p>
    <w:p w14:paraId="1B120466" w14:textId="77777777" w:rsidR="002429A0" w:rsidRPr="00903DBA" w:rsidRDefault="002429A0" w:rsidP="002429A0">
      <w:pPr>
        <w:rPr>
          <w:highlight w:val="white"/>
        </w:rPr>
      </w:pPr>
      <w:r>
        <w:rPr>
          <w:highlight w:val="white"/>
        </w:rPr>
        <w:t>After the parsing of the member list of the struct, we restore the original symbol table.</w:t>
      </w:r>
    </w:p>
    <w:p w14:paraId="2B604584" w14:textId="0A45CC18" w:rsidR="00B700C2" w:rsidRPr="00903DBA" w:rsidRDefault="00B700C2" w:rsidP="00B700C2">
      <w:pPr>
        <w:pStyle w:val="Code"/>
        <w:rPr>
          <w:highlight w:val="white"/>
        </w:rPr>
      </w:pPr>
      <w:r w:rsidRPr="00903DBA">
        <w:rPr>
          <w:highlight w:val="white"/>
        </w:rPr>
        <w:t xml:space="preserve">      SymbolTable.CurrentTable = SymbolTable.CurrentTable.ParentTable;</w:t>
      </w:r>
    </w:p>
    <w:p w14:paraId="27579533" w14:textId="5CE8EE46" w:rsidR="00B700C2" w:rsidRPr="00903DBA" w:rsidRDefault="00B700C2" w:rsidP="00B700C2">
      <w:pPr>
        <w:pStyle w:val="Code"/>
        <w:rPr>
          <w:highlight w:val="white"/>
        </w:rPr>
      </w:pPr>
      <w:r w:rsidRPr="00903DBA">
        <w:rPr>
          <w:highlight w:val="white"/>
        </w:rPr>
        <w:t xml:space="preserve">    }</w:t>
      </w:r>
    </w:p>
    <w:p w14:paraId="6F09E624" w14:textId="0B3D7691" w:rsidR="00290B12" w:rsidRPr="00903DBA" w:rsidRDefault="00290B12" w:rsidP="009B76D4">
      <w:pPr>
        <w:rPr>
          <w:highlight w:val="white"/>
        </w:rPr>
      </w:pPr>
      <w:r w:rsidRPr="00903DBA">
        <w:rPr>
          <w:highlight w:val="white"/>
        </w:rPr>
        <w:t>In case of a struct of union without a declaration list,</w:t>
      </w:r>
      <w:r w:rsidR="00154CBD">
        <w:rPr>
          <w:highlight w:val="white"/>
        </w:rPr>
        <w:t xml:space="preserve"> but with un obligatory name,</w:t>
      </w:r>
      <w:r w:rsidRPr="00903DBA">
        <w:rPr>
          <w:highlight w:val="white"/>
        </w:rPr>
        <w:t xml:space="preserve"> we look up the </w:t>
      </w:r>
      <w:r w:rsidR="009B01E8" w:rsidRPr="00903DBA">
        <w:rPr>
          <w:highlight w:val="white"/>
        </w:rPr>
        <w:t>name.</w:t>
      </w:r>
    </w:p>
    <w:p w14:paraId="66037A80" w14:textId="77777777" w:rsidR="00B700C2" w:rsidRPr="00903DBA" w:rsidRDefault="00B700C2" w:rsidP="00B700C2">
      <w:pPr>
        <w:pStyle w:val="Code"/>
        <w:rPr>
          <w:highlight w:val="white"/>
        </w:rPr>
      </w:pPr>
      <w:r w:rsidRPr="00903DBA">
        <w:rPr>
          <w:highlight w:val="white"/>
        </w:rPr>
        <w:t xml:space="preserve">  | struct_or_union NAME {</w:t>
      </w:r>
    </w:p>
    <w:p w14:paraId="2E7F6A73" w14:textId="77777777" w:rsidR="00B700C2" w:rsidRPr="00903DBA" w:rsidRDefault="00B700C2" w:rsidP="00B700C2">
      <w:pPr>
        <w:pStyle w:val="Code"/>
        <w:rPr>
          <w:highlight w:val="white"/>
        </w:rPr>
      </w:pPr>
      <w:r w:rsidRPr="00903DBA">
        <w:rPr>
          <w:highlight w:val="white"/>
        </w:rPr>
        <w:t xml:space="preserve">      $$ = MiddleCodeGenerator.LookupStructUnionSpecifier($2, $1);</w:t>
      </w:r>
    </w:p>
    <w:p w14:paraId="69239178" w14:textId="77777777" w:rsidR="00B700C2" w:rsidRPr="00903DBA" w:rsidRDefault="00B700C2" w:rsidP="00B700C2">
      <w:pPr>
        <w:pStyle w:val="Code"/>
        <w:rPr>
          <w:highlight w:val="white"/>
        </w:rPr>
      </w:pPr>
      <w:r w:rsidRPr="00903DBA">
        <w:rPr>
          <w:highlight w:val="white"/>
        </w:rPr>
        <w:t xml:space="preserve">    };</w:t>
      </w:r>
    </w:p>
    <w:p w14:paraId="1490A4AE" w14:textId="77777777" w:rsidR="00B700C2" w:rsidRPr="00903DBA" w:rsidRDefault="00B700C2" w:rsidP="00B700C2">
      <w:pPr>
        <w:pStyle w:val="Code"/>
        <w:rPr>
          <w:highlight w:val="white"/>
        </w:rPr>
      </w:pPr>
    </w:p>
    <w:p w14:paraId="0C0A52E6" w14:textId="77777777"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t>optional_name:</w:t>
      </w:r>
    </w:p>
    <w:p w14:paraId="0B1273F9" w14:textId="77777777" w:rsidR="00B700C2" w:rsidRPr="00903DBA" w:rsidRDefault="00B700C2" w:rsidP="00B700C2">
      <w:pPr>
        <w:pStyle w:val="Code"/>
        <w:rPr>
          <w:highlight w:val="white"/>
        </w:rPr>
      </w:pPr>
      <w:r w:rsidRPr="00903DBA">
        <w:rPr>
          <w:highlight w:val="white"/>
        </w:rPr>
        <w:t xml:space="preserve">    /* Empty */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5074E19B" w:rsidR="00012070" w:rsidRPr="00903DBA" w:rsidRDefault="00012070" w:rsidP="0060539D">
      <w:pPr>
        <w:pStyle w:val="Rubrik3"/>
        <w:rPr>
          <w:highlight w:val="white"/>
        </w:rPr>
      </w:pPr>
      <w:bookmarkStart w:id="44" w:name="_Toc59126082"/>
      <w:bookmarkStart w:id="45" w:name="_Hlk57713010"/>
      <w:r w:rsidRPr="00903DBA">
        <w:rPr>
          <w:highlight w:val="white"/>
        </w:rPr>
        <w:t>Enumeration</w:t>
      </w:r>
      <w:bookmarkEnd w:id="44"/>
    </w:p>
    <w:bookmarkEnd w:id="45"/>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759360CE" w14:textId="2F9A9F49" w:rsidR="00753E01" w:rsidRPr="00903DBA" w:rsidRDefault="00E87871" w:rsidP="00876D3B">
      <w:pPr>
        <w:pStyle w:val="CodeHeader"/>
        <w:rPr>
          <w:highlight w:val="white"/>
        </w:rPr>
      </w:pPr>
      <w:proofErr w:type="spellStart"/>
      <w:r w:rsidRPr="00903DBA">
        <w:rPr>
          <w:highlight w:val="white"/>
        </w:rPr>
        <w:lastRenderedPageBreak/>
        <w:t>MainParser.</w:t>
      </w:r>
      <w:r w:rsidR="00A85C92" w:rsidRPr="00903DBA">
        <w:rPr>
          <w:highlight w:val="white"/>
        </w:rPr>
        <w:t>gppg</w:t>
      </w:r>
      <w:proofErr w:type="spellEnd"/>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15963C47" w:rsidR="001D6908" w:rsidRPr="00903DBA" w:rsidRDefault="00E803D1" w:rsidP="00E803D1">
      <w:pPr>
        <w:rPr>
          <w:highlight w:val="white"/>
        </w:rPr>
      </w:pPr>
      <w:r w:rsidRPr="00903DBA">
        <w:rPr>
          <w:highlight w:val="white"/>
        </w:rPr>
        <w:t xml:space="preserve">The result of </w:t>
      </w:r>
      <w:r w:rsidRPr="00903DBA">
        <w:rPr>
          <w:rStyle w:val="KeyWord0"/>
          <w:highlight w:val="white"/>
        </w:rPr>
        <w:t>enum_list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in which case</w:t>
      </w:r>
      <w:r w:rsidR="00CE220C">
        <w:rPr>
          <w:highlight w:val="white"/>
        </w:rPr>
        <w:t xml:space="preserve"> assignment of </w:t>
      </w:r>
      <w:r w:rsidR="00B66979" w:rsidRPr="00903DBA">
        <w:rPr>
          <w:highlight w:val="white"/>
        </w:rPr>
        <w:t>explicit value</w:t>
      </w:r>
      <w:r w:rsidR="00CE220C">
        <w:rPr>
          <w:highlight w:val="white"/>
        </w:rPr>
        <w:t>s are not allowed.</w:t>
      </w:r>
    </w:p>
    <w:p w14:paraId="5E260535" w14:textId="77777777" w:rsidR="001D6908" w:rsidRPr="00903DBA" w:rsidRDefault="001D6908" w:rsidP="001D6908">
      <w:pPr>
        <w:pStyle w:val="Code"/>
        <w:rPr>
          <w:highlight w:val="white"/>
        </w:rPr>
      </w:pPr>
      <w:r w:rsidRPr="00903DBA">
        <w:rPr>
          <w:highlight w:val="white"/>
        </w:rPr>
        <w:t>enum_list:</w:t>
      </w:r>
    </w:p>
    <w:p w14:paraId="73A2A216" w14:textId="77777777" w:rsidR="001D6908" w:rsidRPr="00903DBA" w:rsidRDefault="001D6908" w:rsidP="001D6908">
      <w:pPr>
        <w:pStyle w:val="Code"/>
        <w:rPr>
          <w:highlight w:val="white"/>
        </w:rPr>
      </w:pPr>
      <w:r w:rsidRPr="00903DBA">
        <w:rPr>
          <w:highlight w:val="white"/>
        </w:rPr>
        <w:t xml:space="preserve">    enum {</w:t>
      </w:r>
    </w:p>
    <w:p w14:paraId="11A7EB20" w14:textId="21EAB28B" w:rsidR="001D6908" w:rsidRPr="00903DBA" w:rsidRDefault="001D6908" w:rsidP="001D6908">
      <w:pPr>
        <w:pStyle w:val="Code"/>
        <w:rPr>
          <w:highlight w:val="white"/>
        </w:rPr>
      </w:pPr>
      <w:r w:rsidRPr="00903DBA">
        <w:rPr>
          <w:highlight w:val="white"/>
        </w:rPr>
        <w:t xml:space="preserve">      ISet&lt;Pair&lt;Symbol,bool&gt;&gt; memberSet =</w:t>
      </w:r>
      <w:r w:rsidR="000E3C5C">
        <w:rPr>
          <w:highlight w:val="white"/>
        </w:rPr>
        <w:t xml:space="preserve"> </w:t>
      </w:r>
      <w:r w:rsidRPr="00903DBA">
        <w:rPr>
          <w:highlight w:val="white"/>
        </w:rPr>
        <w:t>new HashSet&lt;Pair&lt;Symbol,bool&gt;&gt;();</w:t>
      </w:r>
    </w:p>
    <w:p w14:paraId="71F3D807" w14:textId="77777777" w:rsidR="001D6908" w:rsidRPr="00903DBA" w:rsidRDefault="001D6908" w:rsidP="001D6908">
      <w:pPr>
        <w:pStyle w:val="Code"/>
        <w:rPr>
          <w:highlight w:val="white"/>
        </w:rPr>
      </w:pPr>
      <w:r w:rsidRPr="00903DBA">
        <w:rPr>
          <w:highlight w:val="white"/>
        </w:rPr>
        <w:t xml:space="preserve">      memberSet.Add($1);</w:t>
      </w:r>
    </w:p>
    <w:p w14:paraId="32B38798" w14:textId="77777777" w:rsidR="001D6908" w:rsidRPr="00903DBA" w:rsidRDefault="001D6908" w:rsidP="001D6908">
      <w:pPr>
        <w:pStyle w:val="Code"/>
        <w:rPr>
          <w:highlight w:val="white"/>
        </w:rPr>
      </w:pPr>
      <w:r w:rsidRPr="00903DBA">
        <w:rPr>
          <w:highlight w:val="white"/>
        </w:rPr>
        <w:t xml:space="preserve">      $$ = memberSet;</w:t>
      </w:r>
    </w:p>
    <w:p w14:paraId="2C65A038" w14:textId="77777777" w:rsidR="001D6908" w:rsidRPr="00903DBA" w:rsidRDefault="001D6908" w:rsidP="001D6908">
      <w:pPr>
        <w:pStyle w:val="Code"/>
        <w:rPr>
          <w:highlight w:val="white"/>
        </w:rPr>
      </w:pPr>
      <w:r w:rsidRPr="00903DBA">
        <w:rPr>
          <w:highlight w:val="white"/>
        </w:rPr>
        <w:t xml:space="preserve">    }</w:t>
      </w:r>
    </w:p>
    <w:p w14:paraId="51C0618E" w14:textId="77777777" w:rsidR="001D6908" w:rsidRPr="00903DBA" w:rsidRDefault="001D6908" w:rsidP="001D6908">
      <w:pPr>
        <w:pStyle w:val="Code"/>
        <w:rPr>
          <w:highlight w:val="white"/>
        </w:rPr>
      </w:pPr>
      <w:r w:rsidRPr="00903DBA">
        <w:rPr>
          <w:highlight w:val="white"/>
        </w:rPr>
        <w:t xml:space="preserve">  | enum_list COMMA enum {</w:t>
      </w:r>
    </w:p>
    <w:p w14:paraId="5C6B5CED" w14:textId="77777777" w:rsidR="001D6908" w:rsidRPr="00903DBA" w:rsidRDefault="001D6908" w:rsidP="001D6908">
      <w:pPr>
        <w:pStyle w:val="Code"/>
        <w:rPr>
          <w:highlight w:val="white"/>
        </w:rPr>
      </w:pPr>
      <w:r w:rsidRPr="00903DBA">
        <w:rPr>
          <w:highlight w:val="white"/>
        </w:rPr>
        <w:t xml:space="preserve">      ISet&lt;Pair&lt;Symbol,bool&gt;&gt; memberSet = $1;</w:t>
      </w:r>
    </w:p>
    <w:p w14:paraId="1DD8CFDC" w14:textId="77777777" w:rsidR="001D6908" w:rsidRPr="00903DBA" w:rsidRDefault="001D6908" w:rsidP="001D6908">
      <w:pPr>
        <w:pStyle w:val="Code"/>
        <w:rPr>
          <w:highlight w:val="white"/>
        </w:rPr>
      </w:pPr>
      <w:r w:rsidRPr="00903DBA">
        <w:rPr>
          <w:highlight w:val="white"/>
        </w:rPr>
        <w:t xml:space="preserve">      memberSet.Add($3);</w:t>
      </w:r>
    </w:p>
    <w:p w14:paraId="21AAE3A5" w14:textId="77777777" w:rsidR="001D6908" w:rsidRPr="00903DBA" w:rsidRDefault="001D6908" w:rsidP="001D6908">
      <w:pPr>
        <w:pStyle w:val="Code"/>
        <w:rPr>
          <w:highlight w:val="white"/>
        </w:rPr>
      </w:pPr>
      <w:r w:rsidRPr="00903DBA">
        <w:rPr>
          <w:highlight w:val="white"/>
        </w:rPr>
        <w:t xml:space="preserve">      $$ = memberSet;</w:t>
      </w:r>
    </w:p>
    <w:p w14:paraId="33EBF7AD" w14:textId="77777777" w:rsidR="001D6908" w:rsidRPr="00903DBA" w:rsidRDefault="001D6908" w:rsidP="001D6908">
      <w:pPr>
        <w:pStyle w:val="Code"/>
        <w:rPr>
          <w:highlight w:val="white"/>
        </w:rPr>
      </w:pPr>
      <w:r w:rsidRPr="00903DBA">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9568648" w:rsidR="0099740C" w:rsidRPr="00903DBA" w:rsidRDefault="0099740C" w:rsidP="0099740C">
      <w:pPr>
        <w:rPr>
          <w:highlight w:val="white"/>
        </w:rPr>
      </w:pPr>
      <w:r w:rsidRPr="00903DBA">
        <w:rPr>
          <w:highlight w:val="white"/>
        </w:rPr>
        <w:t>The following declaration is invalid</w:t>
      </w:r>
      <w:r w:rsidR="007E5365" w:rsidRPr="00903DBA">
        <w:rPr>
          <w:highlight w:val="white"/>
        </w:rPr>
        <w:t xml:space="preserve">, since it has extern storage and </w:t>
      </w:r>
      <w:r w:rsidR="007E5365" w:rsidRPr="00903DBA">
        <w:rPr>
          <w:rStyle w:val="KeyWord0"/>
          <w:highlight w:val="white"/>
        </w:rPr>
        <w:t>a</w:t>
      </w:r>
      <w:r w:rsidR="007E5365" w:rsidRPr="00903DBA">
        <w:rPr>
          <w:highlight w:val="white"/>
        </w:rPr>
        <w:t xml:space="preserve"> is assigned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4E1599FC"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Pr="00903DBA">
        <w:rPr>
          <w:rStyle w:val="KeyWord0"/>
          <w:highlight w:val="white"/>
        </w:rPr>
        <w:t>Specifier</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461860">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The result is that for each item a p</w:t>
      </w:r>
      <w:r w:rsidR="00CA623C" w:rsidRPr="00903DBA">
        <w:rPr>
          <w:highlight w:val="white"/>
        </w:rPr>
        <w:t>a</w:t>
      </w:r>
      <w:r w:rsidR="007A5268" w:rsidRPr="00903DBA">
        <w:rPr>
          <w:highlight w:val="white"/>
        </w:rPr>
        <w:t xml:space="preserve">ir is returned,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77777777" w:rsidR="001D6908" w:rsidRPr="00903DBA" w:rsidRDefault="001D6908" w:rsidP="001D6908">
      <w:pPr>
        <w:pStyle w:val="Code"/>
        <w:rPr>
          <w:highlight w:val="white"/>
        </w:rPr>
      </w:pPr>
      <w:r w:rsidRPr="00903DBA">
        <w:rPr>
          <w:highlight w:val="white"/>
        </w:rPr>
        <w:t xml:space="preserve">      Symbol symbol = MiddleCodeGenerator.EnumItem($1, null);</w:t>
      </w:r>
    </w:p>
    <w:p w14:paraId="216FDEAC" w14:textId="77777777" w:rsidR="001D6908" w:rsidRPr="00903DBA" w:rsidRDefault="001D6908" w:rsidP="001D6908">
      <w:pPr>
        <w:pStyle w:val="Code"/>
        <w:rPr>
          <w:highlight w:val="white"/>
        </w:rPr>
      </w:pPr>
      <w:r w:rsidRPr="00903DBA">
        <w:rPr>
          <w:highlight w:val="white"/>
        </w:rPr>
        <w:t xml:space="preserve">      $$ = new Pair&lt;Symbol,bool&gt;(symbol, false);</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77777777" w:rsidR="001D6908" w:rsidRPr="00903DBA" w:rsidRDefault="001D6908" w:rsidP="001D6908">
      <w:pPr>
        <w:pStyle w:val="Code"/>
        <w:rPr>
          <w:highlight w:val="white"/>
        </w:rPr>
      </w:pPr>
      <w:r w:rsidRPr="00903DBA">
        <w:rPr>
          <w:highlight w:val="white"/>
        </w:rPr>
        <w:lastRenderedPageBreak/>
        <w:t xml:space="preserve">      Symbol symbol = MiddleCodeGenerator.EnumItem($1, $3.Symbol);</w:t>
      </w:r>
    </w:p>
    <w:p w14:paraId="49FD6E51" w14:textId="77777777" w:rsidR="001D6908" w:rsidRPr="00903DBA" w:rsidRDefault="001D6908" w:rsidP="001D6908">
      <w:pPr>
        <w:pStyle w:val="Code"/>
        <w:rPr>
          <w:highlight w:val="white"/>
        </w:rPr>
      </w:pPr>
      <w:r w:rsidRPr="00903DBA">
        <w:rPr>
          <w:highlight w:val="white"/>
        </w:rPr>
        <w:t xml:space="preserve">      $$ = new Pair&lt;Symbol,bool&gt;(symbol, true);</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61FB2E7" w:rsidR="00DB7DA3" w:rsidRPr="00903DBA" w:rsidRDefault="00DB7DA3" w:rsidP="0060539D">
      <w:pPr>
        <w:pStyle w:val="Rubrik3"/>
        <w:rPr>
          <w:highlight w:val="white"/>
        </w:rPr>
      </w:pPr>
      <w:bookmarkStart w:id="46" w:name="_Toc59126083"/>
      <w:r w:rsidRPr="00903DBA">
        <w:rPr>
          <w:highlight w:val="white"/>
        </w:rPr>
        <w:t>Declarator</w:t>
      </w:r>
      <w:r w:rsidR="00FF2B7D">
        <w:rPr>
          <w:highlight w:val="white"/>
        </w:rPr>
        <w:t>s</w:t>
      </w:r>
      <w:bookmarkEnd w:id="46"/>
    </w:p>
    <w:p w14:paraId="5EE03350" w14:textId="628465FE"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A767EB" w:rsidRPr="00903DBA">
        <w:rPr>
          <w:rStyle w:val="KeyWord0"/>
          <w:highlight w:val="white"/>
        </w:rPr>
        <w:t>static long int</w:t>
      </w:r>
      <w:r w:rsidR="00A767EB" w:rsidRPr="00903DBA">
        <w:rPr>
          <w:highlight w:val="white"/>
        </w:rPr>
        <w:t xml:space="preserve"> is the specifier list while </w:t>
      </w:r>
      <w:r w:rsidR="00A767EB" w:rsidRPr="00903DBA">
        <w:rPr>
          <w:rStyle w:val="KeyWord0"/>
          <w:highlight w:val="white"/>
        </w:rPr>
        <w:t>*p</w:t>
      </w:r>
      <w:r w:rsidR="00A767EB" w:rsidRPr="00903DBA">
        <w:rPr>
          <w:highlight w:val="white"/>
        </w:rPr>
        <w:t xml:space="preserve">, and </w:t>
      </w:r>
      <w:r w:rsidR="00A767EB" w:rsidRPr="00903DBA">
        <w:rPr>
          <w:rStyle w:val="KeyWord0"/>
          <w:highlight w:val="white"/>
        </w:rPr>
        <w:t>a[3]</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0D6C15" w14:textId="78C02AFB" w:rsidR="002F6A71" w:rsidRPr="00030ADC" w:rsidRDefault="002F6A71" w:rsidP="00030ADC">
      <w:pPr>
        <w:pStyle w:val="Liststycke"/>
        <w:numPr>
          <w:ilvl w:val="0"/>
          <w:numId w:val="175"/>
        </w:numPr>
        <w:rPr>
          <w:rStyle w:val="KeyWord0"/>
          <w:b w:val="0"/>
          <w:noProof w:val="0"/>
          <w:highlight w:val="white"/>
        </w:rPr>
      </w:pPr>
      <w:r w:rsidRPr="00030ADC">
        <w:rPr>
          <w:highlight w:val="white"/>
        </w:rPr>
        <w:t>Simple</w:t>
      </w:r>
      <w:r w:rsidR="005F5539" w:rsidRPr="00030ADC">
        <w:rPr>
          <w:highlight w:val="white"/>
        </w:rPr>
        <w:t>, such as</w:t>
      </w:r>
      <w:r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w:t>
      </w:r>
    </w:p>
    <w:p w14:paraId="36D8DBE9" w14:textId="6FD1A35E" w:rsidR="000200BA" w:rsidRPr="00030ADC" w:rsidRDefault="00DC4D43" w:rsidP="00030ADC">
      <w:pPr>
        <w:pStyle w:val="Liststycke"/>
        <w:numPr>
          <w:ilvl w:val="0"/>
          <w:numId w:val="175"/>
        </w:numPr>
        <w:rPr>
          <w:rStyle w:val="KeyWord0"/>
          <w:b w:val="0"/>
          <w:noProof w:val="0"/>
          <w:highlight w:val="white"/>
        </w:rPr>
      </w:pPr>
      <w:r w:rsidRPr="00030ADC">
        <w:rPr>
          <w:highlight w:val="white"/>
        </w:rPr>
        <w:t xml:space="preserve">With </w:t>
      </w:r>
      <w:r w:rsidR="00C22901" w:rsidRPr="00030ADC">
        <w:rPr>
          <w:highlight w:val="white"/>
        </w:rPr>
        <w:t xml:space="preserve">initialization, </w:t>
      </w:r>
      <w:r w:rsidR="005F5539" w:rsidRPr="00030ADC">
        <w:rPr>
          <w:highlight w:val="white"/>
        </w:rPr>
        <w:t xml:space="preserve">such as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p>
    <w:p w14:paraId="441DF106" w14:textId="4F6292DC" w:rsidR="007C241D" w:rsidRPr="00030ADC" w:rsidRDefault="00DC4D43" w:rsidP="00030ADC">
      <w:pPr>
        <w:pStyle w:val="Liststycke"/>
        <w:numPr>
          <w:ilvl w:val="0"/>
          <w:numId w:val="175"/>
        </w:numPr>
        <w:rPr>
          <w:rStyle w:val="KeyWord0"/>
          <w:b w:val="0"/>
          <w:noProof w:val="0"/>
          <w:highlight w:val="white"/>
        </w:rPr>
      </w:pPr>
      <w:r w:rsidRPr="00030ADC">
        <w:rPr>
          <w:highlight w:val="white"/>
        </w:rPr>
        <w:t>With b</w:t>
      </w:r>
      <w:r w:rsidR="007C241D" w:rsidRPr="00030ADC">
        <w:rPr>
          <w:highlight w:val="white"/>
        </w:rPr>
        <w:t>itfield</w:t>
      </w:r>
      <w:r w:rsidR="0096580A" w:rsidRPr="00030ADC">
        <w:rPr>
          <w:highlight w:val="white"/>
        </w:rPr>
        <w:t>, only allowed in structs</w:t>
      </w:r>
      <w:r w:rsidR="001C674A">
        <w:rPr>
          <w:highlight w:val="white"/>
        </w:rPr>
        <w:t xml:space="preserve"> and unions</w:t>
      </w:r>
      <w:r w:rsidR="005F5539" w:rsidRPr="00030ADC">
        <w:rPr>
          <w:highlight w:val="white"/>
        </w:rPr>
        <w:t>, such as</w:t>
      </w:r>
      <w:r w:rsidR="007C241D"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 xml:space="preserve">i : </w:t>
      </w:r>
      <w:proofErr w:type="gramStart"/>
      <w:r w:rsidR="007C241D" w:rsidRPr="00030ADC">
        <w:rPr>
          <w:rStyle w:val="KeyWord0"/>
          <w:highlight w:val="white"/>
        </w:rPr>
        <w:t>3;</w:t>
      </w:r>
      <w:r w:rsidR="009238D7">
        <w:rPr>
          <w:highlight w:val="white"/>
        </w:rPr>
        <w:t>.</w:t>
      </w:r>
      <w:proofErr w:type="gramEnd"/>
      <w:r w:rsidR="009238D7">
        <w:rPr>
          <w:highlight w:val="white"/>
        </w:rPr>
        <w:t xml:space="preserve"> It also possible to omit the </w:t>
      </w:r>
      <w:r w:rsidR="00DA71BD">
        <w:rPr>
          <w:highlight w:val="white"/>
        </w:rPr>
        <w:t>declarator; i</w:t>
      </w:r>
      <w:r w:rsidR="009238D7">
        <w:rPr>
          <w:highlight w:val="white"/>
        </w:rPr>
        <w:t xml:space="preserve">n the </w:t>
      </w:r>
      <w:r w:rsidR="00B62405" w:rsidRPr="00030ADC">
        <w:rPr>
          <w:rStyle w:val="KeyWord0"/>
          <w:highlight w:val="white"/>
        </w:rPr>
        <w:t>int : 3;</w:t>
      </w:r>
      <w:r w:rsidR="009238D7" w:rsidRPr="009238D7">
        <w:rPr>
          <w:highlight w:val="white"/>
        </w:rPr>
        <w:t xml:space="preserve"> declaration</w:t>
      </w:r>
      <w:r w:rsidR="00DA71BD">
        <w:rPr>
          <w:highlight w:val="white"/>
        </w:rPr>
        <w:t>, it is only stated that three bits shall be unused.</w:t>
      </w:r>
    </w:p>
    <w:p w14:paraId="639D14B3" w14:textId="1A4C8F98"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members that cannot be initialized.</w:t>
      </w:r>
    </w:p>
    <w:p w14:paraId="72C96A35" w14:textId="488496D5" w:rsidR="000E6C3B" w:rsidRPr="00903DBA" w:rsidRDefault="000E6C3B" w:rsidP="00876D3B">
      <w:pPr>
        <w:pStyle w:val="CodeHeader"/>
        <w:rPr>
          <w:highlight w:val="white"/>
        </w:rPr>
      </w:pPr>
      <w:proofErr w:type="spellStart"/>
      <w:r w:rsidRPr="00903DBA">
        <w:rPr>
          <w:highlight w:val="white"/>
        </w:rPr>
        <w:t>MainParser.gppg</w:t>
      </w:r>
      <w:proofErr w:type="spellEnd"/>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47DFEFFF"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7B2ECD" w:rsidRPr="007B2ECD">
        <w:rPr>
          <w:rStyle w:val="KeyWord0"/>
          <w:highlight w:val="white"/>
        </w:rPr>
        <w:t>MiddleCodeDeclarator</w:t>
      </w:r>
      <w:r w:rsidR="007B2ECD">
        <w:rPr>
          <w:highlight w:val="white"/>
        </w:rPr>
        <w:t xml:space="preserve"> class, we submit the specifier list at the top of the </w:t>
      </w:r>
      <w:r w:rsidR="00FF2B7D">
        <w:rPr>
          <w:highlight w:val="white"/>
        </w:rPr>
        <w:t>specifier list stack</w:t>
      </w:r>
      <w:r w:rsidR="00295C85">
        <w:rPr>
          <w:highlight w:val="white"/>
        </w:rPr>
        <w:t xml:space="preserve">, </w:t>
      </w:r>
      <w:proofErr w:type="gramStart"/>
      <w:r w:rsidR="00295C85">
        <w:rPr>
          <w:highlight w:val="white"/>
        </w:rPr>
        <w:t>in order to</w:t>
      </w:r>
      <w:proofErr w:type="gramEnd"/>
      <w:r w:rsidR="00295C85">
        <w:rPr>
          <w:highlight w:val="white"/>
        </w:rPr>
        <w:t xml:space="preserve">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AB3900" w:rsidRPr="00536E7A">
        <w:rPr>
          <w:rStyle w:val="KeyWord0"/>
          <w:highlight w:val="white"/>
        </w:rPr>
        <w:t xml:space="preserve">int </w:t>
      </w:r>
      <w:proofErr w:type="gramStart"/>
      <w:r w:rsidR="00AB3900" w:rsidRPr="00536E7A">
        <w:rPr>
          <w:rStyle w:val="KeyWord0"/>
          <w:highlight w:val="white"/>
        </w:rPr>
        <w:t>i;</w:t>
      </w:r>
      <w:r w:rsidR="00FD68C7">
        <w:rPr>
          <w:highlight w:val="white"/>
        </w:rPr>
        <w:t>,</w:t>
      </w:r>
      <w:proofErr w:type="gramEnd"/>
      <w:r w:rsidR="00FD68C7">
        <w:rPr>
          <w:highlight w:val="white"/>
        </w:rPr>
        <w:t xml:space="preserve"> the integer is the complete type. </w:t>
      </w:r>
      <w:r w:rsidR="00536E7A">
        <w:rPr>
          <w:highlight w:val="white"/>
        </w:rPr>
        <w:t xml:space="preserve">In other cases, such as </w:t>
      </w:r>
      <w:r w:rsidR="00536E7A" w:rsidRPr="00536E7A">
        <w:rPr>
          <w:rStyle w:val="KeyWord0"/>
          <w:highlight w:val="white"/>
        </w:rPr>
        <w:t>int *p, f(int</w:t>
      </w:r>
      <w:proofErr w:type="gramStart"/>
      <w:r w:rsidR="00536E7A" w:rsidRPr="00536E7A">
        <w:rPr>
          <w:rStyle w:val="KeyWord0"/>
          <w:highlight w:val="white"/>
        </w:rPr>
        <w:t>);</w:t>
      </w:r>
      <w:r w:rsidR="00536E7A">
        <w:rPr>
          <w:highlight w:val="white"/>
        </w:rPr>
        <w:t>,</w:t>
      </w:r>
      <w:proofErr w:type="gramEnd"/>
      <w:r w:rsidR="00536E7A">
        <w:rPr>
          <w:highlight w:val="white"/>
        </w:rPr>
        <w:t xml:space="preserve"> </w:t>
      </w:r>
      <w:r w:rsidR="00FD68C7">
        <w:rPr>
          <w:highlight w:val="white"/>
        </w:rPr>
        <w:t>the pointer to integer and the function return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63F3DC6E" w:rsidR="0013125E" w:rsidRPr="00903DBA" w:rsidRDefault="0013125E" w:rsidP="009013A8">
      <w:pPr>
        <w:pStyle w:val="Code"/>
        <w:rPr>
          <w:highlight w:val="white"/>
        </w:rPr>
      </w:pPr>
      <w:r w:rsidRPr="00903DBA">
        <w:rPr>
          <w:highlight w:val="white"/>
        </w:rPr>
        <w:t xml:space="preserve">      MiddleCodeGenerator.Declarator(</w:t>
      </w:r>
      <w:r w:rsidR="00FF2B7D">
        <w:rPr>
          <w:highlight w:val="white"/>
        </w:rPr>
        <w:t>SpecifierListStack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7882F990" w:rsidR="0013125E" w:rsidRPr="00903DBA" w:rsidRDefault="0013125E" w:rsidP="009013A8">
      <w:pPr>
        <w:pStyle w:val="Code"/>
        <w:rPr>
          <w:highlight w:val="white"/>
        </w:rPr>
      </w:pPr>
      <w:r w:rsidRPr="00903DBA">
        <w:rPr>
          <w:highlight w:val="white"/>
        </w:rPr>
        <w:t xml:space="preserve">             (</w:t>
      </w:r>
      <w:r w:rsidR="00FF2B7D">
        <w:rPr>
          <w:highlight w:val="white"/>
        </w:rPr>
        <w:t>SpecifierListStack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2EA6920C" w:rsidR="0013125E" w:rsidRPr="00903DBA" w:rsidRDefault="0013125E" w:rsidP="009013A8">
      <w:pPr>
        <w:pStyle w:val="Code"/>
        <w:rPr>
          <w:highlight w:val="white"/>
        </w:rPr>
      </w:pPr>
      <w:r w:rsidRPr="00903DBA">
        <w:rPr>
          <w:highlight w:val="white"/>
        </w:rPr>
        <w:t xml:space="preserve">        (</w:t>
      </w:r>
      <w:r w:rsidR="00FF2B7D">
        <w:rPr>
          <w:highlight w:val="white"/>
        </w:rPr>
        <w:t>SpecifierListStack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6E481B3E" w:rsidR="00215100" w:rsidRPr="00903DBA" w:rsidRDefault="0046223F" w:rsidP="0060539D">
      <w:pPr>
        <w:pStyle w:val="Rubrik3"/>
        <w:rPr>
          <w:highlight w:val="white"/>
        </w:rPr>
      </w:pPr>
      <w:bookmarkStart w:id="47" w:name="_Toc59126084"/>
      <w:r w:rsidRPr="00903DBA">
        <w:rPr>
          <w:highlight w:val="white"/>
        </w:rPr>
        <w:t>Pointer Declarator</w:t>
      </w:r>
      <w:r w:rsidR="007160AF" w:rsidRPr="00903DBA">
        <w:rPr>
          <w:highlight w:val="white"/>
        </w:rPr>
        <w:t>s</w:t>
      </w:r>
      <w:bookmarkEnd w:id="47"/>
    </w:p>
    <w:p w14:paraId="006E76A4" w14:textId="1592BC5D"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w:t>
      </w:r>
      <w:r w:rsidR="005B77E8" w:rsidRPr="00903DBA">
        <w:rPr>
          <w:highlight w:val="white"/>
        </w:rPr>
        <w:lastRenderedPageBreak/>
        <w:t xml:space="preserve">each asterisk can be </w:t>
      </w:r>
      <w:r w:rsidR="0085436C" w:rsidRPr="00903DBA">
        <w:rPr>
          <w:highlight w:val="white"/>
        </w:rPr>
        <w:t xml:space="preserve">qualified by the word </w:t>
      </w:r>
      <w:r w:rsidR="0085436C" w:rsidRPr="00903DBA">
        <w:rPr>
          <w:rStyle w:val="KeyWord0"/>
          <w:highlight w:val="white"/>
        </w:rPr>
        <w:t>constant</w:t>
      </w:r>
      <w:r w:rsidR="0085436C" w:rsidRPr="00903DBA">
        <w:rPr>
          <w:highlight w:val="white"/>
        </w:rPr>
        <w:t xml:space="preserve"> and/or </w:t>
      </w:r>
      <w:r w:rsidR="0085436C" w:rsidRPr="00903DBA">
        <w:rPr>
          <w:rStyle w:val="KeyWord0"/>
          <w:highlight w:val="white"/>
        </w:rPr>
        <w:t>volatile</w:t>
      </w:r>
      <w:r w:rsidR="0085436C" w:rsidRPr="00903DBA">
        <w:rPr>
          <w:highlight w:val="white"/>
        </w:rPr>
        <w:t>, and it is possible to add more than one pointer marker to establish a pointer-to-pointer effect.</w:t>
      </w:r>
    </w:p>
    <w:p w14:paraId="165DE589" w14:textId="77777777" w:rsidR="003A31CE" w:rsidRPr="00903DBA" w:rsidRDefault="003A31CE" w:rsidP="003A31CE">
      <w:pPr>
        <w:pStyle w:val="CodeHeader"/>
        <w:rPr>
          <w:highlight w:val="white"/>
        </w:rPr>
      </w:pPr>
      <w:proofErr w:type="spellStart"/>
      <w:r w:rsidRPr="00903DBA">
        <w:rPr>
          <w:highlight w:val="white"/>
        </w:rPr>
        <w:t>MainParser.gppg</w:t>
      </w:r>
      <w:proofErr w:type="spellEnd"/>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77777777" w:rsidR="006037AC" w:rsidRPr="00903DBA" w:rsidRDefault="006037AC" w:rsidP="00DA4DD2">
      <w:pPr>
        <w:pStyle w:val="Code"/>
        <w:rPr>
          <w:highlight w:val="white"/>
        </w:rPr>
      </w:pPr>
      <w:r w:rsidRPr="00903DBA">
        <w:rPr>
          <w:highlight w:val="white"/>
        </w:rPr>
        <w:t xml:space="preserve">    /* Empty */  { $$ = new List&lt;CCompiler.Type&gt;(); }</w:t>
      </w:r>
    </w:p>
    <w:p w14:paraId="049168D6" w14:textId="77777777" w:rsidR="006037AC" w:rsidRPr="00903DBA" w:rsidRDefault="006037AC" w:rsidP="00DA4DD2">
      <w:pPr>
        <w:pStyle w:val="Code"/>
        <w:rPr>
          <w:highlight w:val="white"/>
        </w:rPr>
      </w:pPr>
      <w:r w:rsidRPr="00903DBA">
        <w:rPr>
          <w:highlight w:val="white"/>
        </w:rPr>
        <w:t xml:space="preserve">  | pointer_list { $$ = $1; };</w:t>
      </w:r>
    </w:p>
    <w:p w14:paraId="596F941C" w14:textId="77777777" w:rsidR="006037AC" w:rsidRPr="00903DBA" w:rsidRDefault="006037AC" w:rsidP="00DA4DD2">
      <w:pPr>
        <w:pStyle w:val="Code"/>
        <w:rPr>
          <w:highlight w:val="white"/>
        </w:rPr>
      </w:pPr>
    </w:p>
    <w:p w14:paraId="2891E31F" w14:textId="77777777" w:rsidR="006037AC" w:rsidRPr="00903DBA" w:rsidRDefault="006037AC" w:rsidP="00DA4DD2">
      <w:pPr>
        <w:pStyle w:val="Code"/>
        <w:rPr>
          <w:highlight w:val="white"/>
        </w:rPr>
      </w:pPr>
      <w:r w:rsidRPr="00903DBA">
        <w:rPr>
          <w:highlight w:val="white"/>
        </w:rPr>
        <w:t>pointer_list:</w:t>
      </w:r>
    </w:p>
    <w:p w14:paraId="051941BB" w14:textId="6B5E34AD" w:rsidR="00D504B7" w:rsidRPr="00903DBA" w:rsidRDefault="00D504B7" w:rsidP="00D504B7">
      <w:pPr>
        <w:pStyle w:val="Code"/>
        <w:rPr>
          <w:highlight w:val="white"/>
        </w:rPr>
      </w:pPr>
      <w:r w:rsidRPr="00903DBA">
        <w:rPr>
          <w:highlight w:val="white"/>
        </w:rPr>
        <w:t xml:space="preserve">    pointer</w:t>
      </w:r>
      <w:r w:rsidR="00F336BB" w:rsidRPr="00903DBA">
        <w:rPr>
          <w:highlight w:val="white"/>
        </w:rPr>
        <w:t>_marker</w:t>
      </w:r>
      <w:r w:rsidRPr="00903DBA">
        <w:rPr>
          <w:highlight w:val="white"/>
        </w:rPr>
        <w:t xml:space="preserve"> {</w:t>
      </w:r>
    </w:p>
    <w:p w14:paraId="34FB4D6B" w14:textId="77777777" w:rsidR="00D504B7" w:rsidRPr="00903DBA" w:rsidRDefault="00D504B7" w:rsidP="00D504B7">
      <w:pPr>
        <w:pStyle w:val="Code"/>
        <w:rPr>
          <w:highlight w:val="white"/>
        </w:rPr>
      </w:pPr>
      <w:r w:rsidRPr="00903DBA">
        <w:rPr>
          <w:highlight w:val="white"/>
        </w:rPr>
        <w:t xml:space="preserve">      $$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903DBA" w:rsidRDefault="00D504B7" w:rsidP="00D504B7">
      <w:pPr>
        <w:pStyle w:val="Code"/>
        <w:rPr>
          <w:highlight w:val="white"/>
        </w:rPr>
      </w:pPr>
      <w:r w:rsidRPr="00903DBA">
        <w:rPr>
          <w:highlight w:val="white"/>
        </w:rPr>
        <w:t xml:space="preserve">    }</w:t>
      </w:r>
    </w:p>
    <w:p w14:paraId="440540DF" w14:textId="7D1BE05A" w:rsidR="006037AC" w:rsidRPr="00903DBA" w:rsidRDefault="006037AC" w:rsidP="00DA4DD2">
      <w:pPr>
        <w:pStyle w:val="Code"/>
        <w:rPr>
          <w:highlight w:val="white"/>
        </w:rPr>
      </w:pPr>
      <w:r w:rsidRPr="00903DBA">
        <w:rPr>
          <w:highlight w:val="white"/>
        </w:rPr>
        <w:t xml:space="preserve">  | pointer_list pointer</w:t>
      </w:r>
      <w:r w:rsidR="0024345B" w:rsidRPr="00903DBA">
        <w:rPr>
          <w:highlight w:val="white"/>
        </w:rPr>
        <w:t>_marker</w:t>
      </w:r>
      <w:r w:rsidRPr="00903DBA">
        <w:rPr>
          <w:highlight w:val="white"/>
        </w:rPr>
        <w:t xml:space="preserve"> {</w:t>
      </w:r>
    </w:p>
    <w:p w14:paraId="38F3ACC4" w14:textId="77777777" w:rsidR="007E4672" w:rsidRPr="00903DBA" w:rsidRDefault="007E4672" w:rsidP="007E4672">
      <w:pPr>
        <w:pStyle w:val="Code"/>
        <w:rPr>
          <w:highlight w:val="white"/>
        </w:rPr>
      </w:pPr>
      <w:r w:rsidRPr="00903DBA">
        <w:rPr>
          <w:highlight w:val="white"/>
        </w:rPr>
        <w:t xml:space="preserve">      $1.Add($2);</w:t>
      </w:r>
    </w:p>
    <w:p w14:paraId="5FC72423" w14:textId="77777777" w:rsidR="006037AC" w:rsidRPr="00903DBA" w:rsidRDefault="006037AC" w:rsidP="00DA4DD2">
      <w:pPr>
        <w:pStyle w:val="Code"/>
        <w:rPr>
          <w:highlight w:val="white"/>
        </w:rPr>
      </w:pPr>
      <w:r w:rsidRPr="00903DBA">
        <w:rPr>
          <w:highlight w:val="white"/>
        </w:rPr>
        <w:t xml:space="preserve">      $$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3685380B" w:rsidR="005119F0" w:rsidRDefault="008E0E76" w:rsidP="002C0EB3">
      <w:pPr>
        <w:rPr>
          <w:highlight w:val="white"/>
        </w:rPr>
      </w:pPr>
      <w:r>
        <w:rPr>
          <w:highlight w:val="white"/>
        </w:rPr>
        <w:t xml:space="preserve">A pointer can be </w:t>
      </w:r>
      <w:proofErr w:type="spellStart"/>
      <w:r>
        <w:rPr>
          <w:highlight w:val="white"/>
        </w:rPr>
        <w:t>quilified</w:t>
      </w:r>
      <w:proofErr w:type="spellEnd"/>
      <w:r>
        <w:rPr>
          <w:highlight w:val="white"/>
        </w:rPr>
        <w:t xml:space="preserve"> with </w:t>
      </w:r>
      <w:r w:rsidRPr="008E0E76">
        <w:rPr>
          <w:rStyle w:val="KeyWord0"/>
          <w:highlight w:val="white"/>
        </w:rPr>
        <w:t>constant</w:t>
      </w:r>
      <w:r>
        <w:rPr>
          <w:highlight w:val="white"/>
        </w:rPr>
        <w:t xml:space="preserve"> and </w:t>
      </w:r>
      <w:r w:rsidRPr="008E0E76">
        <w:rPr>
          <w:rStyle w:val="KeyWord0"/>
          <w:highlight w:val="white"/>
        </w:rPr>
        <w:t>volatile</w:t>
      </w:r>
      <w:r>
        <w:rPr>
          <w:highlight w:val="white"/>
        </w:rPr>
        <w:t xml:space="preserve">. </w:t>
      </w:r>
      <w:r w:rsidR="00B83283">
        <w:rPr>
          <w:highlight w:val="white"/>
        </w:rPr>
        <w:t xml:space="preserve">Note the difference between a constant pointer and a pointer at a constant value. In the former case the pointer itself is constant, it cannot be </w:t>
      </w:r>
      <w:r w:rsidR="00CE14CF">
        <w:rPr>
          <w:highlight w:val="white"/>
        </w:rPr>
        <w:t>assigned another address</w:t>
      </w:r>
      <w:r w:rsidR="005119F0">
        <w:rPr>
          <w:highlight w:val="white"/>
        </w:rPr>
        <w:t xml:space="preserve"> but the value it points at is not constant</w:t>
      </w:r>
      <w:r w:rsidR="00CE14CF">
        <w:rPr>
          <w:highlight w:val="white"/>
        </w:rPr>
        <w:t>.</w:t>
      </w:r>
      <w:r w:rsidR="00B83283">
        <w:rPr>
          <w:highlight w:val="white"/>
        </w:rPr>
        <w:t xml:space="preserve"> In the latter case the</w:t>
      </w:r>
      <w:r w:rsidR="00CE14CF">
        <w:rPr>
          <w:highlight w:val="white"/>
        </w:rPr>
        <w:t xml:space="preserve"> pointer can be assigned to another address</w:t>
      </w:r>
      <w:r w:rsidR="005119F0">
        <w:rPr>
          <w:highlight w:val="white"/>
        </w:rPr>
        <w:t>, but the value it points at is always constant. Naturally, a constant pointer can also point at a constant value.</w:t>
      </w:r>
      <w:r w:rsidR="003374B8">
        <w:rPr>
          <w:highlight w:val="white"/>
        </w:rPr>
        <w:t xml:space="preserv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8"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49">
          <w:tblGrid>
            <w:gridCol w:w="2365"/>
            <w:gridCol w:w="751"/>
            <w:gridCol w:w="2365"/>
            <w:gridCol w:w="752"/>
            <w:gridCol w:w="2365"/>
            <w:gridCol w:w="752"/>
            <w:gridCol w:w="2365"/>
          </w:tblGrid>
        </w:tblGridChange>
      </w:tblGrid>
      <w:tr w:rsidR="00F87306" w:rsidRPr="00903DBA" w14:paraId="0F221A32" w14:textId="77777777" w:rsidTr="00F87306">
        <w:trPr>
          <w:ins w:id="50" w:author="Stefan Bjornander" w:date="2015-04-26T09:44:00Z"/>
          <w:trPrChange w:id="51" w:author="Stefan Bjornander" w:date="2015-04-26T09:46:00Z">
            <w:trPr>
              <w:gridBefore w:val="1"/>
            </w:trPr>
          </w:trPrChange>
        </w:trPr>
        <w:tc>
          <w:tcPr>
            <w:tcW w:w="3116" w:type="dxa"/>
            <w:tcPrChange w:id="52"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53" w:author="Stefan Bjornander" w:date="2015-04-26T09:44:00Z"/>
              </w:rPr>
            </w:pPr>
            <w:r>
              <w:rPr>
                <w:highlight w:val="white"/>
              </w:rPr>
              <w:t>int * const p;</w:t>
            </w:r>
          </w:p>
        </w:tc>
        <w:tc>
          <w:tcPr>
            <w:tcW w:w="3117" w:type="dxa"/>
            <w:tcPrChange w:id="54"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55"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56"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57"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58" w:author="Stefan Bjornander" w:date="2015-04-26T09:44:00Z"/>
                <w:del w:id="59"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32E2A446" w:rsidR="00D74F6C" w:rsidRDefault="00D74F6C" w:rsidP="00F24A43">
            <w:pPr>
              <w:spacing w:before="0" w:after="0"/>
              <w:rPr>
                <w:highlight w:val="white"/>
              </w:rPr>
            </w:pPr>
            <w:r>
              <w:t xml:space="preserve">(b) </w:t>
            </w:r>
            <w:r>
              <w:rPr>
                <w:highlight w:val="white"/>
              </w:rPr>
              <w:t>Pointer at constant value</w:t>
            </w:r>
          </w:p>
        </w:tc>
        <w:tc>
          <w:tcPr>
            <w:tcW w:w="3117" w:type="dxa"/>
          </w:tcPr>
          <w:p w14:paraId="7891E616" w14:textId="24CCD93C" w:rsidR="00D74F6C" w:rsidRDefault="00D74F6C" w:rsidP="00F24A43">
            <w:pPr>
              <w:spacing w:before="0" w:after="0"/>
              <w:rPr>
                <w:highlight w:val="white"/>
              </w:rPr>
            </w:pPr>
            <w:r>
              <w:rPr>
                <w:highlight w:val="white"/>
              </w:rPr>
              <w:t>(c) Constant pointer</w:t>
            </w:r>
            <w:r w:rsidR="000B6A9A">
              <w:rPr>
                <w:highlight w:val="white"/>
              </w:rPr>
              <w:t xml:space="preserve"> at</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77777777" w:rsidR="002B467E" w:rsidRPr="00903DBA" w:rsidRDefault="002B467E" w:rsidP="002B467E">
      <w:pPr>
        <w:pStyle w:val="Code"/>
        <w:rPr>
          <w:highlight w:val="white"/>
        </w:rPr>
      </w:pPr>
      <w:r w:rsidRPr="00903DBA">
        <w:rPr>
          <w:highlight w:val="white"/>
        </w:rPr>
        <w:t xml:space="preserve">    /* Empty */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77777777" w:rsidR="004A5F41" w:rsidRPr="00903DBA" w:rsidRDefault="004A5F41" w:rsidP="0060539D">
      <w:pPr>
        <w:pStyle w:val="Rubrik3"/>
        <w:rPr>
          <w:highlight w:val="white"/>
        </w:rPr>
      </w:pPr>
      <w:bookmarkStart w:id="60" w:name="_Toc59126085"/>
      <w:r w:rsidRPr="00903DBA">
        <w:rPr>
          <w:highlight w:val="white"/>
        </w:rPr>
        <w:t>Direct Declarator</w:t>
      </w:r>
      <w:bookmarkEnd w:id="60"/>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lastRenderedPageBreak/>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proofErr w:type="gramStart"/>
      <w:r w:rsidRPr="00903DBA">
        <w:rPr>
          <w:highlight w:val="white"/>
        </w:rPr>
        <w:t>Similar to</w:t>
      </w:r>
      <w:proofErr w:type="gramEnd"/>
      <w:r w:rsidRPr="00903DBA">
        <w:rPr>
          <w:highlight w:val="white"/>
        </w:rPr>
        <w:t xml:space="preserve">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0A693B7B" w14:textId="10E6BD7F" w:rsidR="00522BB0" w:rsidRPr="00903DBA" w:rsidRDefault="00522BB0" w:rsidP="0030745E">
      <w:pPr>
        <w:pStyle w:val="CodeHeader"/>
        <w:rPr>
          <w:highlight w:val="white"/>
        </w:rPr>
      </w:pPr>
      <w:proofErr w:type="spellStart"/>
      <w:r w:rsidRPr="00903DBA">
        <w:rPr>
          <w:highlight w:val="white"/>
        </w:rPr>
        <w:t>MainParser.gppg</w:t>
      </w:r>
      <w:proofErr w:type="spellEnd"/>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77777777" w:rsidR="00840DDD" w:rsidRPr="00903DBA" w:rsidRDefault="00840DDD" w:rsidP="00840DDD">
      <w:pPr>
        <w:pStyle w:val="Code"/>
        <w:rPr>
          <w:highlight w:val="white"/>
        </w:rPr>
      </w:pPr>
      <w:r w:rsidRPr="00903DBA">
        <w:rPr>
          <w:highlight w:val="white"/>
        </w:rPr>
        <w:t xml:space="preserve">           NewFunctionDeclaration($1, $3.First, $3.Second);</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2C48FD71" w14:textId="0870630A" w:rsidR="008223BF" w:rsidRPr="00903DBA" w:rsidRDefault="008223BF" w:rsidP="008223BF">
      <w:pPr>
        <w:pStyle w:val="CodeHeader"/>
        <w:rPr>
          <w:highlight w:val="white"/>
        </w:rPr>
      </w:pPr>
      <w:proofErr w:type="spellStart"/>
      <w:r w:rsidRPr="00903DBA">
        <w:rPr>
          <w:highlight w:val="white"/>
        </w:rPr>
        <w:t>MainParser.gppg</w:t>
      </w:r>
      <w:proofErr w:type="spellEnd"/>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7777777" w:rsidR="00840DDD" w:rsidRPr="00903DBA" w:rsidRDefault="00840DDD" w:rsidP="00840DDD">
      <w:pPr>
        <w:pStyle w:val="Code"/>
        <w:rPr>
          <w:highlight w:val="white"/>
        </w:rPr>
      </w:pPr>
      <w:r w:rsidRPr="00903DBA">
        <w:rPr>
          <w:highlight w:val="white"/>
        </w:rPr>
        <w:t xml:space="preserve">    /* Empty */            { $$ = null; }</w:t>
      </w:r>
    </w:p>
    <w:p w14:paraId="534B9F69" w14:textId="77777777" w:rsidR="00840DDD" w:rsidRPr="00903DBA" w:rsidRDefault="00840DDD" w:rsidP="00840DDD">
      <w:pPr>
        <w:pStyle w:val="Code"/>
        <w:rPr>
          <w:highlight w:val="white"/>
        </w:rPr>
      </w:pPr>
      <w:r w:rsidRPr="00903DBA">
        <w:rPr>
          <w:highlight w:val="white"/>
        </w:rPr>
        <w:t xml:space="preserve">  | parameter_ellipse_list { $$ = $1;   };</w:t>
      </w:r>
    </w:p>
    <w:p w14:paraId="172F6BDE" w14:textId="437D1925" w:rsidR="00840DDD" w:rsidRPr="00903DBA" w:rsidRDefault="00D72EAF" w:rsidP="00D72EAF">
      <w:pPr>
        <w:rPr>
          <w:highlight w:val="white"/>
        </w:rPr>
      </w:pPr>
      <w:r w:rsidRPr="00903DBA">
        <w:rPr>
          <w:highlight w:val="white"/>
        </w:rPr>
        <w:t xml:space="preserve">The </w:t>
      </w:r>
      <w:r w:rsidRPr="00903DBA">
        <w:rPr>
          <w:rStyle w:val="KeyWord0"/>
          <w:highlight w:val="white"/>
        </w:rPr>
        <w:t>parameter_ellipse_list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903DBA" w:rsidRDefault="001723B3" w:rsidP="001723B3">
      <w:pPr>
        <w:pStyle w:val="Code"/>
        <w:rPr>
          <w:highlight w:val="white"/>
        </w:rPr>
      </w:pPr>
      <w:r w:rsidRPr="00903DBA">
        <w:rPr>
          <w:highlight w:val="white"/>
        </w:rPr>
        <w:t>parameter_ellipse_list:</w:t>
      </w:r>
    </w:p>
    <w:p w14:paraId="37894AA0" w14:textId="77777777" w:rsidR="001723B3" w:rsidRPr="00903DBA" w:rsidRDefault="001723B3" w:rsidP="001723B3">
      <w:pPr>
        <w:pStyle w:val="Code"/>
        <w:rPr>
          <w:highlight w:val="white"/>
        </w:rPr>
      </w:pPr>
      <w:r w:rsidRPr="00903DBA">
        <w:rPr>
          <w:highlight w:val="white"/>
        </w:rPr>
        <w:t xml:space="preserve">    parameter_list {</w:t>
      </w:r>
    </w:p>
    <w:p w14:paraId="2900AC9A" w14:textId="77777777" w:rsidR="001723B3" w:rsidRPr="00903DBA" w:rsidRDefault="001723B3" w:rsidP="001723B3">
      <w:pPr>
        <w:pStyle w:val="Code"/>
        <w:rPr>
          <w:highlight w:val="white"/>
        </w:rPr>
      </w:pPr>
      <w:r w:rsidRPr="00903DBA">
        <w:rPr>
          <w:highlight w:val="white"/>
        </w:rPr>
        <w:t xml:space="preserve">      $$ = new Pair&lt;List&lt;Symbol&gt;,Boolean&gt;($1,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77777777" w:rsidR="001723B3" w:rsidRPr="00903DBA" w:rsidRDefault="001723B3" w:rsidP="001723B3">
      <w:pPr>
        <w:pStyle w:val="Code"/>
        <w:rPr>
          <w:highlight w:val="white"/>
        </w:rPr>
      </w:pPr>
      <w:r w:rsidRPr="00903DBA">
        <w:rPr>
          <w:highlight w:val="white"/>
        </w:rPr>
        <w:t xml:space="preserve">      $$ = new Pair&lt;List&lt;Symbol&gt;,Boolean&gt;($1,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6788D3B4"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F13BC3" w:rsidRPr="00903DBA">
        <w:rPr>
          <w:rStyle w:val="KeyWord0"/>
          <w:highlight w:val="white"/>
        </w:rPr>
        <w:t>auto</w:t>
      </w:r>
      <w:r w:rsidR="00F13BC3" w:rsidRPr="00903DBA">
        <w:rPr>
          <w:highlight w:val="white"/>
        </w:rPr>
        <w:t xml:space="preserve"> or </w:t>
      </w:r>
      <w:r w:rsidR="00F13BC3" w:rsidRPr="00903DBA">
        <w:rPr>
          <w:rStyle w:val="KeyWord0"/>
          <w:highlight w:val="white"/>
        </w:rPr>
        <w:t>register</w:t>
      </w:r>
      <w:r w:rsidR="00F13BC3" w:rsidRPr="00903DBA">
        <w:rPr>
          <w:highlight w:val="white"/>
        </w:rPr>
        <w:t xml:space="preserve"> allowed)</w:t>
      </w:r>
      <w:r w:rsidR="00C84573" w:rsidRPr="00903DBA">
        <w:rPr>
          <w:highlight w:val="white"/>
        </w:rPr>
        <w:t xml:space="preserve"> for the </w:t>
      </w:r>
      <w:r w:rsidR="00C84573" w:rsidRPr="00903DBA">
        <w:rPr>
          <w:rStyle w:val="KeyWord0"/>
          <w:highlight w:val="white"/>
        </w:rPr>
        <w:t>Specifier</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461860">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lastRenderedPageBreak/>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736ED0DE"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w:t>
      </w:r>
      <w:proofErr w:type="gramStart"/>
      <w:r w:rsidR="00EA7B83" w:rsidRPr="00903DBA">
        <w:rPr>
          <w:highlight w:val="white"/>
        </w:rPr>
        <w:t>list, since</w:t>
      </w:r>
      <w:proofErr w:type="gramEnd"/>
      <w:r w:rsidR="00EA7B83" w:rsidRPr="00903DBA">
        <w:rPr>
          <w:highlight w:val="white"/>
        </w:rPr>
        <w:t xml:space="preserv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20EBB0C0" w:rsidR="00840DDD" w:rsidRPr="00903DBA" w:rsidRDefault="00840DDD" w:rsidP="00840DDD">
      <w:pPr>
        <w:pStyle w:val="Code"/>
        <w:rPr>
          <w:highlight w:val="white"/>
        </w:rPr>
      </w:pPr>
      <w:r w:rsidRPr="00903DBA">
        <w:rPr>
          <w:highlight w:val="white"/>
        </w:rPr>
        <w:t xml:space="preserve">      $$ = MiddleCodeGenerator.Parameter(</w:t>
      </w:r>
      <w:r w:rsidR="00FF2B7D">
        <w:rPr>
          <w:highlight w:val="white"/>
        </w:rPr>
        <w:t>SpecifierListStack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4CFF71E3" w:rsidR="00840DDD" w:rsidRPr="00903DBA" w:rsidRDefault="00840DDD" w:rsidP="00840DDD">
      <w:pPr>
        <w:pStyle w:val="Code"/>
        <w:rPr>
          <w:highlight w:val="white"/>
        </w:rPr>
      </w:pPr>
      <w:r w:rsidRPr="00903DBA">
        <w:rPr>
          <w:highlight w:val="white"/>
        </w:rPr>
        <w:t xml:space="preserve">      $$ = MiddleCodeGenerator.Parameter(</w:t>
      </w:r>
      <w:r w:rsidR="00FF2B7D">
        <w:rPr>
          <w:highlight w:val="white"/>
        </w:rPr>
        <w:t>SpecifierListStack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30736778" w14:textId="5E3525EE" w:rsidR="005D08C5" w:rsidRPr="00903DBA" w:rsidRDefault="005D08C5" w:rsidP="005D08C5">
      <w:pPr>
        <w:pStyle w:val="CodeHeader"/>
        <w:rPr>
          <w:highlight w:val="white"/>
        </w:rPr>
      </w:pPr>
      <w:proofErr w:type="spellStart"/>
      <w:r w:rsidRPr="00903DBA">
        <w:rPr>
          <w:highlight w:val="white"/>
        </w:rPr>
        <w:t>MainParser.gppg</w:t>
      </w:r>
      <w:proofErr w:type="spellEnd"/>
    </w:p>
    <w:p w14:paraId="6DADBBDD" w14:textId="77777777" w:rsidR="00840DDD" w:rsidRPr="00903DBA" w:rsidRDefault="00840DDD" w:rsidP="00840DDD">
      <w:pPr>
        <w:pStyle w:val="Code"/>
        <w:rPr>
          <w:highlight w:val="white"/>
        </w:rPr>
      </w:pPr>
      <w:r w:rsidRPr="00903DBA">
        <w:rPr>
          <w:highlight w:val="white"/>
        </w:rPr>
        <w:t>optional_name_list:</w:t>
      </w:r>
    </w:p>
    <w:p w14:paraId="3D0D0D90" w14:textId="77777777" w:rsidR="00840DDD" w:rsidRPr="00903DBA" w:rsidRDefault="00840DDD" w:rsidP="00840DDD">
      <w:pPr>
        <w:pStyle w:val="Code"/>
        <w:rPr>
          <w:highlight w:val="white"/>
        </w:rPr>
      </w:pPr>
      <w:r w:rsidRPr="00903DBA">
        <w:rPr>
          <w:highlight w:val="white"/>
        </w:rPr>
        <w:t xml:space="preserve">    /* Empty */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2D8FBAFB" w:rsidR="002300F1" w:rsidRPr="00903DBA" w:rsidRDefault="00C37108" w:rsidP="0060539D">
      <w:pPr>
        <w:pStyle w:val="Rubrik3"/>
        <w:rPr>
          <w:highlight w:val="white"/>
        </w:rPr>
      </w:pPr>
      <w:bookmarkStart w:id="61" w:name="_Toc59126086"/>
      <w:r w:rsidRPr="00903DBA">
        <w:rPr>
          <w:highlight w:val="white"/>
        </w:rPr>
        <w:t>Initialization</w:t>
      </w:r>
      <w:bookmarkEnd w:id="61"/>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lastRenderedPageBreak/>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77777777" w:rsidR="00840DDD" w:rsidRPr="00903DBA" w:rsidRDefault="00840DDD" w:rsidP="00840DDD">
      <w:pPr>
        <w:pStyle w:val="Code"/>
        <w:rPr>
          <w:highlight w:val="white"/>
        </w:rPr>
      </w:pPr>
      <w:r w:rsidRPr="00903DBA">
        <w:rPr>
          <w:highlight w:val="white"/>
        </w:rPr>
        <w:t xml:space="preserve">    /*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121B2361" w:rsidR="00840DDD" w:rsidRPr="00903DBA" w:rsidRDefault="007E7175" w:rsidP="0060539D">
      <w:pPr>
        <w:pStyle w:val="Rubrik3"/>
        <w:rPr>
          <w:highlight w:val="white"/>
        </w:rPr>
      </w:pPr>
      <w:bookmarkStart w:id="62" w:name="_Toc59126087"/>
      <w:bookmarkStart w:id="63" w:name="_Hlk57713292"/>
      <w:r w:rsidRPr="00903DBA">
        <w:rPr>
          <w:highlight w:val="white"/>
        </w:rPr>
        <w:t>Abstract Declarator</w:t>
      </w:r>
      <w:bookmarkEnd w:id="62"/>
    </w:p>
    <w:bookmarkEnd w:id="63"/>
    <w:p w14:paraId="3628FAD5" w14:textId="52DD46CA"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AE19E6" w:rsidRPr="00903DBA">
        <w:rPr>
          <w:rStyle w:val="KeyWord0"/>
          <w:highlight w:val="white"/>
        </w:rPr>
        <w:t>sizeof</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be made up by 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77777777" w:rsidR="00840DDD" w:rsidRPr="00903DBA" w:rsidRDefault="00840DDD" w:rsidP="00840DDD">
      <w:pPr>
        <w:pStyle w:val="Code"/>
        <w:rPr>
          <w:highlight w:val="white"/>
        </w:rPr>
      </w:pPr>
      <w:r w:rsidRPr="00903DBA">
        <w:rPr>
          <w:highlight w:val="white"/>
        </w:rPr>
        <w:t xml:space="preserve">           NewFunctionDeclaration(null, $2.First, $2.Second);</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7777777" w:rsidR="00840DDD" w:rsidRPr="00903DBA" w:rsidRDefault="00840DDD" w:rsidP="00840DDD">
      <w:pPr>
        <w:pStyle w:val="Code"/>
        <w:rPr>
          <w:highlight w:val="white"/>
        </w:rPr>
      </w:pPr>
      <w:r w:rsidRPr="00903DBA">
        <w:rPr>
          <w:highlight w:val="white"/>
        </w:rPr>
        <w:t xml:space="preserve">           NewFunctionDeclaration($1, $3.First, $3.Second);</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7140EFAF" w:rsidR="007E34E4" w:rsidRPr="00903DBA" w:rsidRDefault="00C42C18" w:rsidP="0060539D">
      <w:pPr>
        <w:pStyle w:val="Rubrik2"/>
        <w:rPr>
          <w:highlight w:val="white"/>
        </w:rPr>
      </w:pPr>
      <w:bookmarkStart w:id="64" w:name="_Toc59126088"/>
      <w:bookmarkStart w:id="65" w:name="_Hlk57713304"/>
      <w:r w:rsidRPr="00903DBA">
        <w:rPr>
          <w:highlight w:val="white"/>
        </w:rPr>
        <w:lastRenderedPageBreak/>
        <w:t>Stat</w:t>
      </w:r>
      <w:r w:rsidR="008E06B1" w:rsidRPr="00903DBA">
        <w:rPr>
          <w:highlight w:val="white"/>
        </w:rPr>
        <w:t>e</w:t>
      </w:r>
      <w:r w:rsidRPr="00903DBA">
        <w:rPr>
          <w:highlight w:val="white"/>
        </w:rPr>
        <w:t>ments</w:t>
      </w:r>
      <w:bookmarkEnd w:id="64"/>
    </w:p>
    <w:bookmarkEnd w:id="65"/>
    <w:p w14:paraId="1D5ED6B3" w14:textId="17B3BA07" w:rsidR="00E40B78" w:rsidRPr="00903DBA" w:rsidRDefault="00E40B78" w:rsidP="00C901A8">
      <w:r w:rsidRPr="00903DBA">
        <w:t xml:space="preserve">The </w:t>
      </w:r>
      <w:proofErr w:type="spellStart"/>
      <w:r w:rsidR="001A47DA" w:rsidRPr="00903DBA">
        <w:rPr>
          <w:rStyle w:val="CodeInText"/>
        </w:rPr>
        <w:t>G</w:t>
      </w:r>
      <w:r w:rsidRPr="00903DBA">
        <w:rPr>
          <w:rStyle w:val="CodeInText"/>
        </w:rPr>
        <w:t>enerateFunctionCode</w:t>
      </w:r>
      <w:proofErr w:type="spellEnd"/>
      <w:r w:rsidRPr="00903DBA">
        <w:t xml:space="preserve"> is called after the middle code of the function has been generated. Its task is to </w:t>
      </w:r>
      <w:r w:rsidR="001A47DA" w:rsidRPr="00903DBA">
        <w:t>generate</w:t>
      </w:r>
      <w:r w:rsidRPr="00903DBA">
        <w:t xml:space="preserve"> the </w:t>
      </w:r>
      <w:r w:rsidR="005F79CB" w:rsidRPr="00903DBA">
        <w:t>assembly</w:t>
      </w:r>
      <w:r w:rsidRPr="00903DBA">
        <w:t xml:space="preserve"> and object code of the function. If the function returns </w:t>
      </w:r>
      <w:r w:rsidRPr="00903DBA">
        <w:rPr>
          <w:rStyle w:val="CodeInText"/>
        </w:rPr>
        <w:t>void</w:t>
      </w:r>
      <w:r w:rsidRPr="00903DBA">
        <w:t xml:space="preserve"> and is the main function, the </w:t>
      </w:r>
      <w:r w:rsidRPr="00903DBA">
        <w:rPr>
          <w:rStyle w:val="CodeInText"/>
        </w:rPr>
        <w:t>Exit</w:t>
      </w:r>
      <w:r w:rsidRPr="00903DBA">
        <w:t xml:space="preserve"> middle code is added to middle code list. If </w:t>
      </w:r>
      <w:proofErr w:type="gramStart"/>
      <w:r w:rsidRPr="00903DBA">
        <w:t>the it</w:t>
      </w:r>
      <w:proofErr w:type="gramEnd"/>
      <w:r w:rsidRPr="00903DBA">
        <w:t xml:space="preserve"> returns </w:t>
      </w:r>
      <w:r w:rsidRPr="00903DBA">
        <w:rPr>
          <w:rStyle w:val="CodeInText"/>
        </w:rPr>
        <w:t>void</w:t>
      </w:r>
      <w:r w:rsidRPr="00903DBA">
        <w:t xml:space="preserve"> and is not the main, the Return middle code instruction is added.</w:t>
      </w:r>
    </w:p>
    <w:p w14:paraId="4487ADA5" w14:textId="33F4B441" w:rsidR="00E40B78" w:rsidRPr="00903DBA" w:rsidRDefault="00E40B78" w:rsidP="00E40B78">
      <w:r w:rsidRPr="00903DBA">
        <w:t>Then the middle code is being optimized and a list of base blocks is generated.</w:t>
      </w:r>
    </w:p>
    <w:p w14:paraId="1F09B5A6" w14:textId="77777777" w:rsidR="00E40B78" w:rsidRPr="00903DBA" w:rsidRDefault="00E40B78" w:rsidP="00E40B78">
      <w:r w:rsidRPr="00903DBA">
        <w:t xml:space="preserve">The object code is </w:t>
      </w:r>
      <w:proofErr w:type="gramStart"/>
      <w:r w:rsidRPr="00903DBA">
        <w:t>actually generated</w:t>
      </w:r>
      <w:proofErr w:type="gramEnd"/>
      <w:r w:rsidRPr="00903DBA">
        <w:t xml:space="preserve"> twice, since we want to know which symbols are not used and can be removed from the symbol table.</w:t>
      </w:r>
    </w:p>
    <w:p w14:paraId="64FCD931" w14:textId="77777777" w:rsidR="00E40B78" w:rsidRPr="00903DBA" w:rsidRDefault="00E40B78" w:rsidP="00E40B78">
      <w:r w:rsidRPr="00903DBA">
        <w:t xml:space="preserve">If the function is the main </w:t>
      </w:r>
      <w:proofErr w:type="gramStart"/>
      <w:r w:rsidRPr="00903DBA">
        <w:t>function</w:t>
      </w:r>
      <w:proofErr w:type="gramEnd"/>
      <w:r w:rsidRPr="00903DBA">
        <w:t xml:space="preserve"> we have to modify the entry point of the function.</w:t>
      </w:r>
    </w:p>
    <w:p w14:paraId="669A5546" w14:textId="77777777" w:rsidR="00E40B78" w:rsidRPr="00903DBA" w:rsidRDefault="00E40B78" w:rsidP="00E40B78">
      <w:r w:rsidRPr="00903DBA">
        <w:t>Finally, the function is added to the linker map and the symbol table is popped.</w:t>
      </w:r>
    </w:p>
    <w:p w14:paraId="3E95C270" w14:textId="59A57327" w:rsidR="00E40B78" w:rsidRPr="00903DBA" w:rsidRDefault="00E40B78" w:rsidP="00E40B78">
      <w:r w:rsidRPr="00903DBA">
        <w:t xml:space="preserve">The </w:t>
      </w:r>
      <w:proofErr w:type="spellStart"/>
      <w:r w:rsidRPr="00903DBA">
        <w:rPr>
          <w:rStyle w:val="CodeInText"/>
        </w:rPr>
        <w:t>generate</w:t>
      </w:r>
      <w:r w:rsidR="005F79CB" w:rsidRPr="00903DBA">
        <w:rPr>
          <w:rStyle w:val="CodeInText"/>
        </w:rPr>
        <w:t>Assembly</w:t>
      </w:r>
      <w:r w:rsidRPr="00903DBA">
        <w:rPr>
          <w:rStyle w:val="CodeInText"/>
        </w:rPr>
        <w:t>Text</w:t>
      </w:r>
      <w:proofErr w:type="spellEnd"/>
      <w:r w:rsidRPr="00903DBA">
        <w:t xml:space="preserve"> method generates the </w:t>
      </w:r>
      <w:r w:rsidR="005F79CB" w:rsidRPr="00903DBA">
        <w:t>assembly</w:t>
      </w:r>
      <w:r w:rsidRPr="00903DBA">
        <w:t xml:space="preserve"> code for the function.</w:t>
      </w:r>
    </w:p>
    <w:p w14:paraId="77CAA80F" w14:textId="77777777" w:rsidR="00E40B78" w:rsidRPr="00903DBA" w:rsidRDefault="00E40B78" w:rsidP="00E40B78">
      <w:r w:rsidRPr="00903DBA">
        <w:t xml:space="preserve">When a function containing </w:t>
      </w:r>
      <w:proofErr w:type="spellStart"/>
      <w:r w:rsidRPr="00903DBA">
        <w:rPr>
          <w:rStyle w:val="CodeInText"/>
        </w:rPr>
        <w:t>goto</w:t>
      </w:r>
      <w:proofErr w:type="spellEnd"/>
      <w:r w:rsidRPr="00903DBA">
        <w:t xml:space="preserve"> statements has been parsed, the addresses need to be set with the help of the label map.</w:t>
      </w:r>
    </w:p>
    <w:p w14:paraId="16DFFE45" w14:textId="47F33B45" w:rsidR="00B075C3" w:rsidRPr="00903DBA" w:rsidRDefault="00B141F0" w:rsidP="0060539D">
      <w:pPr>
        <w:pStyle w:val="Rubrik3"/>
      </w:pPr>
      <w:bookmarkStart w:id="66" w:name="_Toc59126089"/>
      <w:bookmarkStart w:id="67" w:name="_Ref418259975"/>
      <w:r w:rsidRPr="00903DBA">
        <w:t xml:space="preserve">The </w:t>
      </w:r>
      <w:r w:rsidR="000D5EF4" w:rsidRPr="00903DBA">
        <w:t xml:space="preserve">if-else </w:t>
      </w:r>
      <w:r w:rsidRPr="00903DBA">
        <w:t>Problem</w:t>
      </w:r>
      <w:bookmarkEnd w:id="66"/>
    </w:p>
    <w:p w14:paraId="649A08E8" w14:textId="2A74DBC1" w:rsidR="00516DD1" w:rsidRPr="00903DBA" w:rsidRDefault="00516DD1">
      <w:pPr>
        <w:rPr>
          <w:ins w:id="68" w:author="Stefan Bjornander" w:date="2015-04-26T09:44:00Z"/>
        </w:rPr>
        <w:pPrChange w:id="69" w:author="Stefan Bjornander" w:date="2015-04-26T09:25:00Z">
          <w:pPr>
            <w:pStyle w:val="Code"/>
          </w:pPr>
        </w:pPrChange>
      </w:pPr>
      <w:ins w:id="70" w:author="Stefan Bjornander" w:date="2015-04-26T09:27:00Z">
        <w:r w:rsidRPr="00903DBA">
          <w:t xml:space="preserve">The </w:t>
        </w:r>
        <w:r w:rsidRPr="00903DBA">
          <w:rPr>
            <w:rStyle w:val="KeyWord0"/>
            <w:rPrChange w:id="71" w:author="Stefan Bjornander" w:date="2015-04-26T09:43:00Z">
              <w:rPr>
                <w:rStyle w:val="CodeInText"/>
              </w:rPr>
            </w:rPrChange>
          </w:rPr>
          <w:t>if-else</w:t>
        </w:r>
        <w:r w:rsidRPr="00903DBA">
          <w:rPr>
            <w:noProof/>
          </w:rPr>
          <w:t xml:space="preserve"> problem</w:t>
        </w:r>
      </w:ins>
      <w:r w:rsidR="00577A23" w:rsidRPr="00903DBA">
        <w:t xml:space="preserve"> </w:t>
      </w:r>
      <w:del w:id="72" w:author="Stefan Bjornander" w:date="2015-04-26T09:43:00Z">
        <w:r w:rsidRPr="00903DBA">
          <w:rPr>
            <w:noProof/>
          </w:rPr>
          <w:delText xml:space="preserve">In </w:delText>
        </w:r>
      </w:del>
      <w:ins w:id="73" w:author="Stefan Bjornander" w:date="2015-04-26T09:45:00Z">
        <w:r w:rsidRPr="00903DBA">
          <w:rPr>
            <w:noProof/>
          </w:rPr>
          <w:t xml:space="preserve">is the problem of </w:t>
        </w:r>
      </w:ins>
      <w:ins w:id="74" w:author="Stefan Bjornander" w:date="2015-04-26T09:51:00Z">
        <w:r w:rsidRPr="00903DBA">
          <w:rPr>
            <w:noProof/>
          </w:rPr>
          <w:t>syntac</w:t>
        </w:r>
      </w:ins>
      <w:ins w:id="75" w:author="Stefan Bjornander" w:date="2015-04-26T09:53:00Z">
        <w:r w:rsidRPr="00903DBA">
          <w:rPr>
            <w:noProof/>
          </w:rPr>
          <w:t xml:space="preserve">tically </w:t>
        </w:r>
      </w:ins>
      <w:ins w:id="76" w:author="Stefan Bjornander" w:date="2015-04-26T09:45:00Z">
        <w:r w:rsidRPr="00903DBA">
          <w:rPr>
            <w:noProof/>
          </w:rPr>
          <w:t xml:space="preserve">interpret </w:t>
        </w:r>
      </w:ins>
      <w:del w:id="77" w:author="Stefan Bjornander" w:date="2015-04-26T09:45:00Z">
        <w:r w:rsidRPr="00903DBA">
          <w:rPr>
            <w:noProof/>
          </w:rPr>
          <w:delText xml:space="preserve">the </w:delText>
        </w:r>
      </w:del>
      <w:ins w:id="78" w:author="Stefan Bjornander" w:date="2015-04-26T09:45:00Z">
        <w:r w:rsidRPr="00903DBA">
          <w:rPr>
            <w:noProof/>
          </w:rPr>
          <w:t>the leftmost source code below.</w:t>
        </w:r>
      </w:ins>
      <w:ins w:id="79" w:author="Stefan Bjornander" w:date="2015-04-26T09:47:00Z">
        <w:r w:rsidRPr="00903DBA">
          <w:rPr>
            <w:noProof/>
          </w:rPr>
          <w:t xml:space="preserve"> Semantically, the middle interpretation </w:t>
        </w:r>
      </w:ins>
      <w:r w:rsidRPr="00903DBA">
        <w:rPr>
          <w:noProof/>
        </w:rPr>
        <w:t xml:space="preserve">of the left statement </w:t>
      </w:r>
      <w:ins w:id="80" w:author="Stefan Bjornander" w:date="2015-04-26T09:47:00Z">
        <w:r w:rsidRPr="00903DBA">
          <w:rPr>
            <w:noProof/>
          </w:rPr>
          <w:t xml:space="preserve">is the correct one, each </w:t>
        </w:r>
        <w:r w:rsidRPr="00903DBA">
          <w:rPr>
            <w:rStyle w:val="KeyWord0"/>
            <w:rPrChange w:id="81" w:author="Stefan Bjornander" w:date="2015-04-26T09:48:00Z">
              <w:rPr>
                <w:rStyle w:val="CodeInText"/>
              </w:rPr>
            </w:rPrChange>
          </w:rPr>
          <w:t>else</w:t>
        </w:r>
        <w:r w:rsidRPr="00903DBA">
          <w:rPr>
            <w:noProof/>
          </w:rPr>
          <w:t xml:space="preserve"> shall be</w:t>
        </w:r>
      </w:ins>
      <w:ins w:id="82" w:author="Stefan Bjornander" w:date="2015-04-26T09:58:00Z">
        <w:r w:rsidRPr="00903DBA">
          <w:rPr>
            <w:noProof/>
          </w:rPr>
          <w:t xml:space="preserve"> connected</w:t>
        </w:r>
      </w:ins>
      <w:ins w:id="83" w:author="Stefan Bjornander" w:date="2015-04-26T09:47:00Z">
        <w:r w:rsidRPr="00903DBA">
          <w:rPr>
            <w:noProof/>
          </w:rPr>
          <w:t xml:space="preserve"> to the </w:t>
        </w:r>
      </w:ins>
      <w:ins w:id="84" w:author="Stefan Bjornander" w:date="2015-04-26T09:59:00Z">
        <w:r w:rsidRPr="00903DBA">
          <w:rPr>
            <w:noProof/>
          </w:rPr>
          <w:t xml:space="preserve">latest preceding </w:t>
        </w:r>
      </w:ins>
      <w:ins w:id="85" w:author="Stefan Bjornander" w:date="2015-04-26T09:48:00Z">
        <w:r w:rsidRPr="00903DBA">
          <w:rPr>
            <w:rStyle w:val="KeyWord0"/>
            <w:rPrChange w:id="86" w:author="Stefan Bjornander" w:date="2015-04-26T09:48:00Z">
              <w:rPr>
                <w:rStyle w:val="CodeInText"/>
              </w:rPr>
            </w:rPrChange>
          </w:rPr>
          <w:t>if</w:t>
        </w:r>
        <w:r w:rsidRPr="00903DBA">
          <w:rPr>
            <w:noProof/>
          </w:rPr>
          <w:t>.</w:t>
        </w:r>
      </w:ins>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87"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88">
          <w:tblGrid>
            <w:gridCol w:w="3116"/>
            <w:gridCol w:w="3117"/>
            <w:gridCol w:w="3117"/>
          </w:tblGrid>
        </w:tblGridChange>
      </w:tblGrid>
      <w:tr w:rsidR="00516DD1" w:rsidRPr="00903DBA" w14:paraId="306EE423" w14:textId="77777777" w:rsidTr="00406FA9">
        <w:trPr>
          <w:ins w:id="89" w:author="Stefan Bjornander" w:date="2015-04-26T09:44:00Z"/>
        </w:trPr>
        <w:tc>
          <w:tcPr>
            <w:tcW w:w="3116" w:type="dxa"/>
            <w:tcPrChange w:id="90"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91" w:author="Stefan Bjornander" w:date="2015-04-26T09:44:00Z"/>
              </w:rPr>
            </w:pPr>
            <w:ins w:id="92" w:author="Stefan Bjornander" w:date="2015-04-26T09:44:00Z">
              <w:r w:rsidRPr="00903DBA">
                <w:t>if (a &lt; b)</w:t>
              </w:r>
            </w:ins>
          </w:p>
          <w:p w14:paraId="3B9E4E6E" w14:textId="77777777" w:rsidR="00516DD1" w:rsidRPr="00903DBA" w:rsidRDefault="00516DD1">
            <w:pPr>
              <w:pStyle w:val="Code"/>
              <w:rPr>
                <w:ins w:id="93" w:author="Stefan Bjornander" w:date="2015-04-26T09:44:00Z"/>
              </w:rPr>
            </w:pPr>
            <w:ins w:id="94" w:author="Stefan Bjornander" w:date="2015-04-26T09:44:00Z">
              <w:r w:rsidRPr="00903DBA">
                <w:t xml:space="preserve">  if (c &lt; d)</w:t>
              </w:r>
            </w:ins>
          </w:p>
          <w:p w14:paraId="4333B730" w14:textId="77777777" w:rsidR="00516DD1" w:rsidRPr="00903DBA" w:rsidRDefault="00516DD1">
            <w:pPr>
              <w:pStyle w:val="Code"/>
              <w:rPr>
                <w:ins w:id="95" w:author="Stefan Bjornander" w:date="2015-04-26T09:44:00Z"/>
              </w:rPr>
            </w:pPr>
            <w:ins w:id="96" w:author="Stefan Bjornander" w:date="2015-04-26T09:44:00Z">
              <w:r w:rsidRPr="00903DBA">
                <w:t xml:space="preserve">    e = 1;</w:t>
              </w:r>
            </w:ins>
          </w:p>
          <w:p w14:paraId="3207957D" w14:textId="77777777" w:rsidR="00516DD1" w:rsidRPr="00903DBA" w:rsidRDefault="00516DD1">
            <w:pPr>
              <w:pStyle w:val="Code"/>
              <w:rPr>
                <w:ins w:id="97" w:author="Stefan Bjornander" w:date="2015-04-26T09:44:00Z"/>
              </w:rPr>
            </w:pPr>
            <w:ins w:id="98" w:author="Stefan Bjornander" w:date="2015-04-26T09:44:00Z">
              <w:r w:rsidRPr="00903DBA">
                <w:t xml:space="preserve">  else</w:t>
              </w:r>
            </w:ins>
          </w:p>
          <w:p w14:paraId="67FEA936" w14:textId="5C41C8BC" w:rsidR="00516DD1" w:rsidRDefault="00516DD1">
            <w:pPr>
              <w:pStyle w:val="Code"/>
            </w:pPr>
            <w:ins w:id="99"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00" w:author="Stefan Bjornander" w:date="2015-04-26T09:44:00Z"/>
                <w:del w:id="101" w:author="Stefan Bjornander" w:date="2015-04-26T09:44:00Z"/>
              </w:rPr>
            </w:pPr>
            <w:r>
              <w:t xml:space="preserve">(a) </w:t>
            </w:r>
            <w:r w:rsidR="00406FA9">
              <w:t>Ambiguous C code</w:t>
            </w:r>
          </w:p>
          <w:p w14:paraId="2FAE5D6D" w14:textId="77777777" w:rsidR="00516DD1" w:rsidRPr="00903DBA" w:rsidRDefault="00516DD1" w:rsidP="00710287">
            <w:pPr>
              <w:rPr>
                <w:ins w:id="102" w:author="Stefan Bjornander" w:date="2015-04-26T09:44:00Z"/>
              </w:rPr>
            </w:pPr>
          </w:p>
        </w:tc>
        <w:tc>
          <w:tcPr>
            <w:tcW w:w="3117" w:type="dxa"/>
            <w:tcPrChange w:id="103"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04" w:author="Stefan Bjornander" w:date="2015-04-26T09:44:00Z">
              <w:r w:rsidRPr="00903DBA">
                <w:t>if (a &lt; b) {</w:t>
              </w:r>
            </w:ins>
          </w:p>
          <w:p w14:paraId="556A4791" w14:textId="77777777" w:rsidR="00516DD1" w:rsidRPr="00903DBA" w:rsidRDefault="00516DD1">
            <w:pPr>
              <w:pStyle w:val="Code"/>
            </w:pPr>
            <w:ins w:id="105" w:author="Stefan Bjornander" w:date="2015-04-26T09:44:00Z">
              <w:r w:rsidRPr="00903DBA">
                <w:t xml:space="preserve">  if (c &lt; d)</w:t>
              </w:r>
            </w:ins>
          </w:p>
          <w:p w14:paraId="694876BE" w14:textId="77777777" w:rsidR="00516DD1" w:rsidRPr="00903DBA" w:rsidRDefault="00516DD1">
            <w:pPr>
              <w:pStyle w:val="Code"/>
            </w:pPr>
            <w:ins w:id="106" w:author="Stefan Bjornander" w:date="2015-04-26T09:44:00Z">
              <w:r w:rsidRPr="00903DBA">
                <w:t xml:space="preserve">    e = 1;</w:t>
              </w:r>
            </w:ins>
          </w:p>
          <w:p w14:paraId="1C003489" w14:textId="77777777" w:rsidR="00516DD1" w:rsidRPr="00903DBA" w:rsidRDefault="00516DD1">
            <w:pPr>
              <w:pStyle w:val="Code"/>
            </w:pPr>
            <w:ins w:id="107" w:author="Stefan Bjornander" w:date="2015-04-26T09:44:00Z">
              <w:r w:rsidRPr="00903DBA">
                <w:t xml:space="preserve">  else</w:t>
              </w:r>
            </w:ins>
          </w:p>
          <w:p w14:paraId="4EEC399F" w14:textId="77777777" w:rsidR="00516DD1" w:rsidRPr="00903DBA" w:rsidRDefault="00516DD1">
            <w:pPr>
              <w:pStyle w:val="Code"/>
            </w:pPr>
            <w:ins w:id="108" w:author="Stefan Bjornander" w:date="2015-04-26T09:44:00Z">
              <w:r w:rsidRPr="00903DBA">
                <w:t xml:space="preserve">    f = 2;</w:t>
              </w:r>
            </w:ins>
          </w:p>
          <w:p w14:paraId="576B5809" w14:textId="1582D106" w:rsidR="00516DD1" w:rsidRDefault="00516DD1">
            <w:pPr>
              <w:pStyle w:val="Code"/>
            </w:pPr>
            <w:ins w:id="109" w:author="Stefan Bjornander" w:date="2015-04-26T09:44:00Z">
              <w:r w:rsidRPr="00903DBA">
                <w:t>}</w:t>
              </w:r>
            </w:ins>
          </w:p>
          <w:p w14:paraId="56999964" w14:textId="7F46378B" w:rsidR="00710287" w:rsidRPr="00903DBA" w:rsidRDefault="00710287" w:rsidP="00710287">
            <w:pPr>
              <w:rPr>
                <w:del w:id="110" w:author="Stefan Bjornander" w:date="2015-04-26T09:45:00Z"/>
              </w:rPr>
            </w:pPr>
            <w:r>
              <w:t>(b) Correct</w:t>
            </w:r>
          </w:p>
          <w:p w14:paraId="4C1D31DA" w14:textId="77777777" w:rsidR="00516DD1" w:rsidRPr="00903DBA" w:rsidRDefault="00516DD1" w:rsidP="00710287">
            <w:pPr>
              <w:rPr>
                <w:del w:id="111" w:author="Stefan Bjornander" w:date="2015-04-26T09:45:00Z"/>
              </w:rPr>
            </w:pPr>
          </w:p>
          <w:p w14:paraId="170E5735" w14:textId="20404272" w:rsidR="00516DD1" w:rsidRPr="00903DBA" w:rsidRDefault="00710287">
            <w:pPr>
              <w:rPr>
                <w:ins w:id="112" w:author="Stefan Bjornander" w:date="2015-04-26T09:44:00Z"/>
              </w:rPr>
            </w:pPr>
            <w:r>
              <w:t xml:space="preserve"> Interpretation</w:t>
            </w:r>
          </w:p>
        </w:tc>
        <w:tc>
          <w:tcPr>
            <w:tcW w:w="3117" w:type="dxa"/>
            <w:tcPrChange w:id="113"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14" w:author="Stefan Bjornander" w:date="2015-04-26T09:45:00Z" w:name="move417804833"/>
            <w:ins w:id="115" w:author="Stefan Bjornander" w:date="2015-04-26T09:45:00Z">
              <w:r w:rsidRPr="00903DBA">
                <w:t>if (a &lt; b)</w:t>
              </w:r>
            </w:ins>
          </w:p>
          <w:p w14:paraId="1D552566" w14:textId="77777777" w:rsidR="00516DD1" w:rsidRPr="00903DBA" w:rsidRDefault="00516DD1">
            <w:pPr>
              <w:pStyle w:val="Code"/>
            </w:pPr>
            <w:ins w:id="116" w:author="Stefan Bjornander" w:date="2015-04-26T09:45:00Z">
              <w:r w:rsidRPr="00903DBA">
                <w:t xml:space="preserve">  if (c &lt; d) {</w:t>
              </w:r>
            </w:ins>
          </w:p>
          <w:p w14:paraId="66887BC4" w14:textId="77777777" w:rsidR="00516DD1" w:rsidRPr="00903DBA" w:rsidRDefault="00516DD1">
            <w:pPr>
              <w:pStyle w:val="Code"/>
            </w:pPr>
            <w:ins w:id="117" w:author="Stefan Bjornander" w:date="2015-04-26T09:45:00Z">
              <w:r w:rsidRPr="00903DBA">
                <w:t xml:space="preserve">    e = 1;</w:t>
              </w:r>
            </w:ins>
          </w:p>
          <w:p w14:paraId="1D00F382" w14:textId="77777777" w:rsidR="00516DD1" w:rsidRPr="00903DBA" w:rsidRDefault="00516DD1">
            <w:pPr>
              <w:pStyle w:val="Code"/>
            </w:pPr>
            <w:ins w:id="118" w:author="Stefan Bjornander" w:date="2015-04-26T09:45:00Z">
              <w:r w:rsidRPr="00903DBA">
                <w:t xml:space="preserve">  }</w:t>
              </w:r>
            </w:ins>
          </w:p>
          <w:p w14:paraId="488A8BE2" w14:textId="77777777" w:rsidR="00516DD1" w:rsidRPr="00903DBA" w:rsidRDefault="00516DD1">
            <w:pPr>
              <w:pStyle w:val="Code"/>
            </w:pPr>
            <w:ins w:id="119" w:author="Stefan Bjornander" w:date="2015-04-26T09:45:00Z">
              <w:r w:rsidRPr="00903DBA">
                <w:t>else</w:t>
              </w:r>
            </w:ins>
          </w:p>
          <w:p w14:paraId="062525C9" w14:textId="77777777" w:rsidR="00516DD1" w:rsidRPr="00903DBA" w:rsidRDefault="00516DD1">
            <w:pPr>
              <w:pStyle w:val="Code"/>
              <w:rPr>
                <w:del w:id="120" w:author="Stefan Bjornander" w:date="2015-04-26T09:45:00Z"/>
              </w:rPr>
            </w:pPr>
            <w:ins w:id="121" w:author="Stefan Bjornander" w:date="2015-04-26T09:45:00Z">
              <w:r w:rsidRPr="00903DBA">
                <w:t xml:space="preserve">  f = 2;</w:t>
              </w:r>
            </w:ins>
            <w:moveToRangeEnd w:id="114"/>
          </w:p>
          <w:p w14:paraId="28C2C026" w14:textId="77777777" w:rsidR="00516DD1" w:rsidRDefault="00516DD1" w:rsidP="00710287">
            <w:pPr>
              <w:pStyle w:val="Code"/>
            </w:pPr>
          </w:p>
          <w:p w14:paraId="5A274AD6" w14:textId="2D6416E4" w:rsidR="00710287" w:rsidRPr="00903DBA" w:rsidRDefault="00A963AA">
            <w:pPr>
              <w:rPr>
                <w:ins w:id="122" w:author="Stefan Bjornander" w:date="2015-04-26T09:44:00Z"/>
              </w:rPr>
            </w:pPr>
            <w:r>
              <w:t>(c)</w:t>
            </w:r>
            <w:r w:rsidR="00710287">
              <w:t xml:space="preserve"> Incorrect interpretation</w:t>
            </w:r>
          </w:p>
        </w:tc>
      </w:tr>
    </w:tbl>
    <w:p w14:paraId="1E9078F4" w14:textId="77777777" w:rsidR="00516DD1" w:rsidRPr="00903DBA" w:rsidRDefault="00516DD1">
      <w:pPr>
        <w:rPr>
          <w:ins w:id="123" w:author="Stefan Bjornander" w:date="2015-04-26T09:52:00Z"/>
        </w:rPr>
        <w:pPrChange w:id="124" w:author="Stefan Bjornander" w:date="2015-04-26T09:51:00Z">
          <w:pPr>
            <w:pStyle w:val="Code"/>
          </w:pPr>
        </w:pPrChange>
      </w:pPr>
      <w:r w:rsidRPr="00903DBA">
        <w:rPr>
          <w:noProof/>
        </w:rPr>
        <w:t xml:space="preserve">Below is a simple set of statement rules. Unfortunately, they are </w:t>
      </w:r>
      <w:ins w:id="125" w:author="Stefan Bjornander" w:date="2015-04-26T09:53:00Z">
        <w:r w:rsidRPr="00903DBA">
          <w:rPr>
            <w:noProof/>
          </w:rPr>
          <w:t>ambiguous</w:t>
        </w:r>
      </w:ins>
      <w:ins w:id="126" w:author="Stefan Bjornander" w:date="2015-04-26T09:50:00Z">
        <w:r w:rsidRPr="00903DBA">
          <w:rPr>
            <w:noProof/>
          </w:rPr>
          <w:t xml:space="preserve"> in that way that </w:t>
        </w:r>
      </w:ins>
      <w:ins w:id="127" w:author="Stefan Bjornander" w:date="2015-04-26T09:52:00Z">
        <w:r w:rsidRPr="00903DBA">
          <w:rPr>
            <w:noProof/>
          </w:rPr>
          <w:t xml:space="preserve">the </w:t>
        </w:r>
      </w:ins>
      <w:r w:rsidRPr="00903DBA">
        <w:rPr>
          <w:noProof/>
        </w:rPr>
        <w:t xml:space="preserve">an </w:t>
      </w:r>
      <w:ins w:id="128" w:author="Stefan Bjornander" w:date="2015-04-26T09:52:00Z">
        <w:r w:rsidRPr="00BB30CE">
          <w:rPr>
            <w:rStyle w:val="CodeInText"/>
            <w:iCs/>
            <w:noProof/>
            <w:rPrChange w:id="129" w:author="Stefan Bjornander" w:date="2015-04-26T09:58:00Z">
              <w:rPr>
                <w:rStyle w:val="CodeInText"/>
              </w:rPr>
            </w:rPrChange>
          </w:rPr>
          <w:t>else</w:t>
        </w:r>
        <w:r w:rsidRPr="00903DBA">
          <w:rPr>
            <w:noProof/>
          </w:rPr>
          <w:t xml:space="preserve"> </w:t>
        </w:r>
      </w:ins>
      <w:r w:rsidRPr="00903DBA">
        <w:rPr>
          <w:noProof/>
        </w:rPr>
        <w:t>does not have to be connected to the latest preceding</w:t>
      </w:r>
      <w:ins w:id="130" w:author="Stefan Bjornander" w:date="2015-04-26T09:52:00Z">
        <w:r w:rsidRPr="00903DBA">
          <w:rPr>
            <w:noProof/>
          </w:rPr>
          <w:t xml:space="preserve"> </w:t>
        </w:r>
        <w:r w:rsidRPr="00BB30CE">
          <w:rPr>
            <w:rStyle w:val="CodeInText"/>
            <w:iCs/>
            <w:noProof/>
            <w:rPrChange w:id="131" w:author="Stefan Bjornander" w:date="2015-04-26T09:58:00Z">
              <w:rPr>
                <w:rStyle w:val="CodeInText"/>
              </w:rPr>
            </w:rPrChange>
          </w:rPr>
          <w:t>if</w:t>
        </w:r>
        <w:r w:rsidRPr="00903DBA">
          <w:rPr>
            <w:noProof/>
          </w:rPr>
          <w:t xml:space="preserve">, </w:t>
        </w:r>
      </w:ins>
      <w:r w:rsidRPr="00903DBA">
        <w:rPr>
          <w:noProof/>
        </w:rPr>
        <w:t xml:space="preserve">resulting in both the middle and rightmost semantically interpretation above, </w:t>
      </w:r>
      <w:ins w:id="132"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33" w:author="Stefan Bjornander" w:date="2015-04-26T09:49:00Z"/>
        </w:rPr>
      </w:pPr>
      <w:ins w:id="134" w:author="Stefan Bjornander" w:date="2015-04-26T09:47:00Z">
        <w:r w:rsidRPr="00903DBA">
          <w:t>statement ::=</w:t>
        </w:r>
      </w:ins>
    </w:p>
    <w:p w14:paraId="7FBE5268" w14:textId="77777777" w:rsidR="00516DD1" w:rsidRPr="00903DBA" w:rsidRDefault="00516DD1" w:rsidP="00516DD1">
      <w:pPr>
        <w:pStyle w:val="Code"/>
        <w:rPr>
          <w:ins w:id="135" w:author="Stefan Bjornander" w:date="2015-04-26T09:47:00Z"/>
        </w:rPr>
      </w:pPr>
      <w:ins w:id="136" w:author="Stefan Bjornander" w:date="2015-04-26T09:49:00Z">
        <w:r w:rsidRPr="00903DBA">
          <w:t xml:space="preserve">   </w:t>
        </w:r>
      </w:ins>
      <w:r w:rsidRPr="00903DBA">
        <w:t xml:space="preserve"> </w:t>
      </w:r>
      <w:ins w:id="137" w:author="Stefan Bjornander" w:date="2015-04-26T09:49:00Z">
        <w:r w:rsidRPr="00903DBA">
          <w:t xml:space="preserve">IF LEFT_PAREN </w:t>
        </w:r>
      </w:ins>
      <w:ins w:id="138" w:author="Stefan Bjornander" w:date="2015-04-26T10:08:00Z">
        <w:r w:rsidRPr="00903DBA">
          <w:t xml:space="preserve">logical_expression </w:t>
        </w:r>
      </w:ins>
      <w:ins w:id="139" w:author="Stefan Bjornander" w:date="2015-04-26T09:49:00Z">
        <w:r w:rsidRPr="00903DBA">
          <w:t>RIGHT_PAREN statement</w:t>
        </w:r>
      </w:ins>
    </w:p>
    <w:p w14:paraId="436C5EC9" w14:textId="77777777" w:rsidR="00516DD1" w:rsidRPr="00903DBA" w:rsidRDefault="00516DD1" w:rsidP="00516DD1">
      <w:pPr>
        <w:pStyle w:val="Code"/>
        <w:rPr>
          <w:ins w:id="140" w:author="Stefan Bjornander" w:date="2015-04-26T09:49:00Z"/>
        </w:rPr>
      </w:pPr>
      <w:ins w:id="141" w:author="Stefan Bjornander" w:date="2015-04-26T09:49:00Z">
        <w:r w:rsidRPr="00903DBA">
          <w:t xml:space="preserve"> </w:t>
        </w:r>
      </w:ins>
      <w:r w:rsidRPr="00903DBA">
        <w:t xml:space="preserve"> </w:t>
      </w:r>
      <w:ins w:id="142" w:author="Stefan Bjornander" w:date="2015-04-26T09:49:00Z">
        <w:r w:rsidRPr="00903DBA">
          <w:t>|</w:t>
        </w:r>
      </w:ins>
      <w:r w:rsidRPr="00903DBA">
        <w:t xml:space="preserve"> </w:t>
      </w:r>
      <w:ins w:id="143" w:author="Stefan Bjornander" w:date="2015-04-26T09:49:00Z">
        <w:r w:rsidRPr="00903DBA">
          <w:t xml:space="preserve">IF LEFT_PAREN </w:t>
        </w:r>
      </w:ins>
      <w:ins w:id="144" w:author="Stefan Bjornander" w:date="2015-04-26T10:08:00Z">
        <w:r w:rsidRPr="00903DBA">
          <w:t xml:space="preserve">logical_expression </w:t>
        </w:r>
      </w:ins>
      <w:ins w:id="145" w:author="Stefan Bjornander" w:date="2015-04-26T09:49:00Z">
        <w:r w:rsidRPr="00903DBA">
          <w:t>RIGHT_PAREN statement ELSE statement</w:t>
        </w:r>
      </w:ins>
    </w:p>
    <w:p w14:paraId="2F7D1A5D" w14:textId="77777777" w:rsidR="00516DD1" w:rsidRPr="00903DBA" w:rsidRDefault="00516DD1" w:rsidP="00516DD1">
      <w:pPr>
        <w:pStyle w:val="Code"/>
      </w:pPr>
      <w:ins w:id="146" w:author="Stefan Bjornander" w:date="2015-04-26T10:08:00Z">
        <w:r w:rsidRPr="00903DBA">
          <w:t xml:space="preserve">  | </w:t>
        </w:r>
      </w:ins>
      <w:r w:rsidRPr="00903DBA">
        <w:t>...</w:t>
      </w:r>
    </w:p>
    <w:p w14:paraId="6D69375A" w14:textId="2C4443AE" w:rsidR="00516DD1" w:rsidRPr="00903DBA" w:rsidRDefault="00516DD1">
      <w:pPr>
        <w:rPr>
          <w:ins w:id="147" w:author="Stefan Bjornander" w:date="2015-04-26T09:47:00Z"/>
        </w:rPr>
        <w:pPrChange w:id="148" w:author="Stefan Bjornander" w:date="2015-04-26T09:25:00Z">
          <w:pPr>
            <w:pStyle w:val="Code"/>
          </w:pPr>
        </w:pPrChange>
      </w:pPr>
      <w:ins w:id="149" w:author="Stefan Bjornander" w:date="2015-04-26T09:51:00Z">
        <w:r w:rsidRPr="00903DBA">
          <w:rPr>
            <w:noProof/>
          </w:rPr>
          <w:t xml:space="preserve">To solve the problem, we need a more complicated </w:t>
        </w:r>
      </w:ins>
      <w:ins w:id="150" w:author="Stefan Bjornander" w:date="2015-04-26T09:53:00Z">
        <w:r w:rsidRPr="00903DBA">
          <w:rPr>
            <w:noProof/>
          </w:rPr>
          <w:t>set of rules</w:t>
        </w:r>
      </w:ins>
      <w:r w:rsidRPr="00903DBA">
        <w:rPr>
          <w:noProof/>
        </w:rPr>
        <w:t xml:space="preserve"> that works with open and closed statements.</w:t>
      </w:r>
      <w:ins w:id="151" w:author="Stefan Bjornander" w:date="2015-04-26T09:54:00Z">
        <w:r w:rsidRPr="00903DBA">
          <w:rPr>
            <w:noProof/>
          </w:rPr>
          <w:t xml:space="preserve"> The </w:t>
        </w:r>
      </w:ins>
      <w:ins w:id="152" w:author="Stefan Bjornander" w:date="2015-04-26T09:57:00Z">
        <w:r w:rsidRPr="00903DBA">
          <w:rPr>
            <w:noProof/>
          </w:rPr>
          <w:t xml:space="preserve">following set is unambiguous in that way that it always connects each </w:t>
        </w:r>
        <w:r w:rsidRPr="00903DBA">
          <w:rPr>
            <w:rStyle w:val="CodeInText"/>
            <w:i/>
            <w:noProof/>
            <w:rPrChange w:id="153" w:author="Stefan Bjornander" w:date="2015-04-26T09:58:00Z">
              <w:rPr>
                <w:rStyle w:val="CodeInText"/>
              </w:rPr>
            </w:rPrChange>
          </w:rPr>
          <w:t>else</w:t>
        </w:r>
        <w:r w:rsidRPr="00903DBA">
          <w:rPr>
            <w:noProof/>
          </w:rPr>
          <w:t xml:space="preserve"> with the</w:t>
        </w:r>
      </w:ins>
      <w:ins w:id="154" w:author="Stefan Bjornander" w:date="2015-04-26T09:58:00Z">
        <w:r w:rsidRPr="00903DBA">
          <w:rPr>
            <w:noProof/>
          </w:rPr>
          <w:t xml:space="preserve"> latest preceding</w:t>
        </w:r>
      </w:ins>
      <w:ins w:id="155" w:author="Stefan Bjornander" w:date="2015-04-26T09:57:00Z">
        <w:r w:rsidRPr="00903DBA">
          <w:rPr>
            <w:noProof/>
          </w:rPr>
          <w:t xml:space="preserve"> </w:t>
        </w:r>
      </w:ins>
      <w:ins w:id="156" w:author="Stefan Bjornander" w:date="2015-04-26T09:58:00Z">
        <w:r w:rsidRPr="00903DBA">
          <w:rPr>
            <w:rStyle w:val="CodeInText"/>
            <w:i/>
            <w:noProof/>
            <w:rPrChange w:id="157" w:author="Stefan Bjornander" w:date="2015-04-26T09:58:00Z">
              <w:rPr>
                <w:rStyle w:val="CodeInText"/>
              </w:rPr>
            </w:rPrChange>
          </w:rPr>
          <w:t>if</w:t>
        </w:r>
      </w:ins>
      <w:r w:rsidRPr="00903DBA">
        <w:rPr>
          <w:noProof/>
        </w:rPr>
        <w:t>. A theoretical explanation of the open-closed statement solution is beyond the scope of this book, but I recommend the Dragon Book by Aho et al. for a closer look.</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1CACF7FA" w:rsidR="00394C65" w:rsidRPr="00903DBA" w:rsidRDefault="00394C65" w:rsidP="00630215">
      <w:pPr>
        <w:pStyle w:val="Code"/>
        <w:rPr>
          <w:highlight w:val="white"/>
        </w:rPr>
      </w:pPr>
      <w:r w:rsidRPr="00903DBA">
        <w:rPr>
          <w:highlight w:val="white"/>
        </w:rPr>
        <w:t xml:space="preserve">    </w:t>
      </w:r>
      <w:r w:rsidRPr="00903DBA">
        <w:rPr>
          <w:rStyle w:val="KeyWord0"/>
          <w:highlight w:val="white"/>
        </w:rPr>
        <w:t>if</w:t>
      </w:r>
      <w:r w:rsidRPr="00903DBA">
        <w:rPr>
          <w:highlight w:val="white"/>
        </w:rPr>
        <w:t xml:space="preserve"> ( expression ) statement</w:t>
      </w:r>
    </w:p>
    <w:p w14:paraId="5D8B8326" w14:textId="64FD0918" w:rsidR="00394C65" w:rsidRPr="00903DBA" w:rsidRDefault="00394C65" w:rsidP="00630215">
      <w:pPr>
        <w:pStyle w:val="Code"/>
        <w:rPr>
          <w:highlight w:val="white"/>
        </w:rPr>
      </w:pPr>
      <w:r w:rsidRPr="00903DBA">
        <w:rPr>
          <w:highlight w:val="white"/>
        </w:rPr>
        <w:lastRenderedPageBreak/>
        <w:t xml:space="preserve">  | </w:t>
      </w:r>
      <w:r w:rsidR="00630215"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630215"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7069C2F9" w:rsidR="003E09C2" w:rsidRPr="00903DBA" w:rsidRDefault="003E09C2" w:rsidP="003E09C2">
      <w:pPr>
        <w:pStyle w:val="Code"/>
        <w:rPr>
          <w:highlight w:val="white"/>
        </w:rPr>
      </w:pPr>
      <w:r w:rsidRPr="00903DBA">
        <w:rPr>
          <w:highlight w:val="white"/>
        </w:rPr>
        <w:t xml:space="preserve">  | </w:t>
      </w:r>
      <w:r w:rsidRPr="00903DBA">
        <w:rPr>
          <w:rStyle w:val="KeyWord0"/>
          <w:highlight w:val="white"/>
        </w:rPr>
        <w:t>switch</w:t>
      </w:r>
      <w:r w:rsidRPr="00903DBA">
        <w:rPr>
          <w:highlight w:val="white"/>
        </w:rPr>
        <w:t xml:space="preserve"> ( expression ) opened_statement</w:t>
      </w:r>
    </w:p>
    <w:p w14:paraId="311E8B92" w14:textId="3554EAF7" w:rsidR="003E09C2" w:rsidRPr="00903DBA" w:rsidRDefault="003E09C2" w:rsidP="00177C2B">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2C97987B" w:rsidR="003E09C2" w:rsidRPr="00903DBA" w:rsidRDefault="003E09C2" w:rsidP="002845FF">
      <w:pPr>
        <w:pStyle w:val="Code"/>
        <w:rPr>
          <w:highlight w:val="white"/>
        </w:rPr>
      </w:pPr>
      <w:r w:rsidRPr="00903DBA">
        <w:rPr>
          <w:highlight w:val="white"/>
        </w:rPr>
        <w:t xml:space="preserve">  | </w:t>
      </w:r>
      <w:r w:rsidR="002845FF"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0AE44320" w:rsidR="002845FF" w:rsidRPr="00903DBA" w:rsidRDefault="003E09C2" w:rsidP="003E09C2">
      <w:pPr>
        <w:pStyle w:val="Code"/>
        <w:rPr>
          <w:highlight w:val="white"/>
        </w:rPr>
      </w:pPr>
      <w:r w:rsidRPr="00903DBA">
        <w:rPr>
          <w:highlight w:val="white"/>
        </w:rPr>
        <w:t xml:space="preserve">  | </w:t>
      </w:r>
      <w:r w:rsidR="002845FF"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7AE689BE" w:rsidR="003E09C2" w:rsidRPr="00903DBA" w:rsidRDefault="003E09C2" w:rsidP="002845FF">
      <w:pPr>
        <w:pStyle w:val="Code"/>
        <w:rPr>
          <w:highlight w:val="white"/>
        </w:rPr>
      </w:pPr>
      <w:r w:rsidRPr="00903DBA">
        <w:rPr>
          <w:highlight w:val="white"/>
        </w:rPr>
        <w:t xml:space="preserve">  | </w:t>
      </w:r>
      <w:r w:rsidR="0046480A"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t>closed_statement:</w:t>
      </w:r>
    </w:p>
    <w:p w14:paraId="2952F83E" w14:textId="74263CB7"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Pr="00903DBA">
        <w:rPr>
          <w:rStyle w:val="KeyWord0"/>
          <w:highlight w:val="white"/>
        </w:rPr>
        <w:t>if</w:t>
      </w:r>
      <w:r w:rsidRPr="00903DBA">
        <w:rPr>
          <w:highlight w:val="white"/>
        </w:rPr>
        <w:t xml:space="preserve"> ( expression ) closed_statement </w:t>
      </w:r>
      <w:r w:rsidRPr="00903DBA">
        <w:rPr>
          <w:rStyle w:val="KeyWord0"/>
          <w:highlight w:val="white"/>
        </w:rPr>
        <w:t>else</w:t>
      </w:r>
      <w:r w:rsidRPr="00903DBA">
        <w:rPr>
          <w:highlight w:val="white"/>
        </w:rPr>
        <w:t xml:space="preserve"> closed_statement</w:t>
      </w:r>
    </w:p>
    <w:p w14:paraId="1B5249A4" w14:textId="7B33A3E8" w:rsidR="00491622" w:rsidRPr="00903DBA" w:rsidRDefault="00303B2A" w:rsidP="00491622">
      <w:pPr>
        <w:pStyle w:val="Code"/>
      </w:pPr>
      <w:r w:rsidRPr="00903DBA">
        <w:rPr>
          <w:highlight w:val="white"/>
        </w:rPr>
        <w:t xml:space="preserve">  | </w:t>
      </w:r>
      <w:r w:rsidRPr="00903DBA">
        <w:rPr>
          <w:rStyle w:val="KeyWord0"/>
          <w:highlight w:val="white"/>
        </w:rPr>
        <w:t>switch</w:t>
      </w:r>
      <w:r w:rsidRPr="00903DBA">
        <w:rPr>
          <w:highlight w:val="white"/>
        </w:rPr>
        <w:t xml:space="preserve"> ( expression ) closed_statement</w:t>
      </w:r>
    </w:p>
    <w:p w14:paraId="6F63FF8A" w14:textId="33C8CD15" w:rsidR="00303B2A" w:rsidRPr="00903DBA" w:rsidRDefault="00303B2A" w:rsidP="005D6712">
      <w:pPr>
        <w:pStyle w:val="Code"/>
        <w:rPr>
          <w:highlight w:val="white"/>
        </w:rPr>
      </w:pPr>
      <w:r w:rsidRPr="00903DBA">
        <w:rPr>
          <w:highlight w:val="white"/>
        </w:rPr>
        <w:t xml:space="preserve">  | </w:t>
      </w:r>
      <w:r w:rsidR="005D6712"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77777777" w:rsidR="005D6712" w:rsidRPr="00903DBA" w:rsidRDefault="00303B2A" w:rsidP="00303B2A">
      <w:pPr>
        <w:pStyle w:val="Code"/>
        <w:rPr>
          <w:highlight w:val="white"/>
        </w:rPr>
      </w:pPr>
      <w:r w:rsidRPr="00903DBA">
        <w:rPr>
          <w:highlight w:val="white"/>
        </w:rPr>
        <w:t xml:space="preserve">  | </w:t>
      </w:r>
      <w:r w:rsidR="005D6712"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518C61AE" w:rsidR="00456619" w:rsidRPr="00903DBA" w:rsidRDefault="00456619" w:rsidP="00096551">
      <w:pPr>
        <w:pStyle w:val="Code"/>
        <w:rPr>
          <w:highlight w:val="white"/>
        </w:rPr>
      </w:pPr>
      <w:r w:rsidRPr="00903DBA">
        <w:rPr>
          <w:highlight w:val="white"/>
        </w:rPr>
        <w:t xml:space="preserve">  | </w:t>
      </w:r>
      <w:r w:rsidR="00096551" w:rsidRPr="00903DBA">
        <w:rPr>
          <w:rStyle w:val="KeyWord0"/>
          <w:highlight w:val="white"/>
        </w:rPr>
        <w:t>do</w:t>
      </w:r>
      <w:r w:rsidR="00096551" w:rsidRPr="00903DBA">
        <w:rPr>
          <w:highlight w:val="white"/>
        </w:rPr>
        <w:t xml:space="preserve"> </w:t>
      </w:r>
      <w:r w:rsidRPr="00903DBA">
        <w:rPr>
          <w:highlight w:val="white"/>
        </w:rPr>
        <w:t xml:space="preserve">statement </w:t>
      </w:r>
      <w:r w:rsidR="00096551"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2821CA73"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 closed_statement</w:t>
      </w:r>
    </w:p>
    <w:p w14:paraId="7A8DC031" w14:textId="7375B86A"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default</w:t>
      </w:r>
      <w:r w:rsidRPr="00903DBA">
        <w:rPr>
          <w:highlight w:val="white"/>
        </w:rPr>
        <w:t xml:space="preserve"> : closed_statement</w:t>
      </w:r>
    </w:p>
    <w:p w14:paraId="45A4CFE0" w14:textId="442DAE9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continue</w:t>
      </w:r>
      <w:r w:rsidR="006269E5" w:rsidRPr="00903DBA">
        <w:rPr>
          <w:highlight w:val="white"/>
        </w:rPr>
        <w:t xml:space="preserve"> ;</w:t>
      </w:r>
    </w:p>
    <w:p w14:paraId="7BCB452C" w14:textId="11126E4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30B99FDA"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goto</w:t>
      </w:r>
      <w:r w:rsidR="006269E5" w:rsidRPr="00903DBA">
        <w:rPr>
          <w:highlight w:val="white"/>
        </w:rPr>
        <w:t xml:space="preserve"> </w:t>
      </w:r>
      <w:r w:rsidR="006269E5" w:rsidRPr="00903DBA">
        <w:rPr>
          <w:rStyle w:val="KeyWord0"/>
          <w:highlight w:val="white"/>
        </w:rPr>
        <w:t>name</w:t>
      </w:r>
      <w:r w:rsidR="006269E5" w:rsidRPr="00903DBA">
        <w:rPr>
          <w:highlight w:val="white"/>
        </w:rPr>
        <w:t xml:space="preserve"> ;</w:t>
      </w:r>
    </w:p>
    <w:p w14:paraId="7ABC8D3E" w14:textId="6DA352AB"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22959317" w:rsidR="00BE16B1" w:rsidRPr="00903DBA" w:rsidRDefault="00BE16B1" w:rsidP="009A54B6">
      <w:pPr>
        <w:pStyle w:val="Code"/>
        <w:rPr>
          <w:highlight w:val="white"/>
        </w:rPr>
      </w:pPr>
      <w:r w:rsidRPr="00903DBA">
        <w:rPr>
          <w:highlight w:val="white"/>
        </w:rPr>
        <w:t xml:space="preserve">  | </w:t>
      </w:r>
      <w:r w:rsidRPr="00903DBA">
        <w:rPr>
          <w:rStyle w:val="KeyWord0"/>
          <w:highlight w:val="white"/>
        </w:rPr>
        <w:t>jump_register</w:t>
      </w:r>
      <w:r w:rsidRPr="00903DBA">
        <w:rPr>
          <w:highlight w:val="white"/>
        </w:rPr>
        <w:t xml:space="preserve"> ( </w:t>
      </w:r>
      <w:r w:rsidRPr="00903DBA">
        <w:rPr>
          <w:rStyle w:val="KeyWord0"/>
          <w:highlight w:val="white"/>
        </w:rPr>
        <w:t>register_name</w:t>
      </w:r>
      <w:r w:rsidRPr="00903DBA">
        <w:rPr>
          <w:highlight w:val="white"/>
        </w:rPr>
        <w:t xml:space="preserve"> ) ;</w:t>
      </w:r>
    </w:p>
    <w:p w14:paraId="31D1D00A" w14:textId="47BB7BB8"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4ECFF80C"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syscall</w:t>
      </w:r>
      <w:r w:rsidR="009A54B6" w:rsidRPr="00903DBA">
        <w:rPr>
          <w:highlight w:val="white"/>
        </w:rPr>
        <w:t xml:space="preserve"> ( ) ;</w:t>
      </w:r>
    </w:p>
    <w:p w14:paraId="499288D4" w14:textId="77777777" w:rsidR="00733710" w:rsidRPr="00903DBA" w:rsidRDefault="00733710" w:rsidP="0060539D">
      <w:pPr>
        <w:pStyle w:val="Rubrik3"/>
        <w:numPr>
          <w:ilvl w:val="2"/>
          <w:numId w:val="170"/>
        </w:numPr>
      </w:pPr>
      <w:bookmarkStart w:id="158" w:name="_Toc59126090"/>
      <w:r w:rsidRPr="00903DBA">
        <w:t>The Forward-Jump Problem (Backpatching)</w:t>
      </w:r>
      <w:bookmarkEnd w:id="158"/>
    </w:p>
    <w:p w14:paraId="15980895" w14:textId="77777777" w:rsidR="00733710" w:rsidRPr="00903DBA" w:rsidRDefault="00733710" w:rsidP="00733710">
      <w:ins w:id="159" w:author="Stefan Bjornander" w:date="2015-04-26T09:25:00Z">
        <w:r w:rsidRPr="00903DBA">
          <w:t xml:space="preserve">When generating </w:t>
        </w:r>
      </w:ins>
      <w:r w:rsidRPr="00903DBA">
        <w:t xml:space="preserve">middle code instructions for </w:t>
      </w:r>
      <w:ins w:id="160" w:author="Stefan Bjornander" w:date="2015-04-26T09:25:00Z">
        <w:r w:rsidRPr="00903DBA">
          <w:t xml:space="preserve">expressions </w:t>
        </w:r>
      </w:ins>
      <w:r w:rsidRPr="00903DBA">
        <w:t>or</w:t>
      </w:r>
      <w:ins w:id="161" w:author="Stefan Bjornander" w:date="2015-04-26T09:25:00Z">
        <w:r w:rsidRPr="00903DBA">
          <w:t xml:space="preserve"> statement</w:t>
        </w:r>
      </w:ins>
      <w:r w:rsidRPr="00903DBA">
        <w:t>s</w:t>
      </w:r>
      <w:ins w:id="162" w:author="Stefan Bjornander" w:date="2015-04-26T09:25:00Z">
        <w:r w:rsidRPr="00903DBA">
          <w:t>, a common situation is that we</w:t>
        </w:r>
      </w:ins>
      <w:ins w:id="163" w:author="Stefan Bjornander" w:date="2015-04-26T09:26:00Z">
        <w:r w:rsidRPr="00903DBA">
          <w:t xml:space="preserve"> generate</w:t>
        </w:r>
      </w:ins>
      <w:r w:rsidRPr="00903DBA">
        <w:t xml:space="preserve"> forward jump instructions without yet knowing the target address. One way to solve the problem is to work with </w:t>
      </w:r>
      <w:r w:rsidRPr="00903DBA">
        <w:rPr>
          <w:rStyle w:val="CodeInText"/>
        </w:rPr>
        <w:t>backpatching</w:t>
      </w:r>
      <w:r w:rsidRPr="00903DBA">
        <w:t>, which means that we use sets to keep track of jump instructions with yet unknown target addresses that eventually becomes filled in when the target addresses have become known.</w:t>
      </w:r>
    </w:p>
    <w:p w14:paraId="048DEE43" w14:textId="12312218" w:rsidR="00733710" w:rsidRPr="00903DBA" w:rsidRDefault="00733710" w:rsidP="00733710">
      <w:r w:rsidRPr="00903DBA">
        <w:t xml:space="preserve">For instance, let us look at the while statement to the left. The parsing of expression </w:t>
      </w:r>
      <w:r w:rsidRPr="00903DBA">
        <w:rPr>
          <w:rStyle w:val="CodeInText"/>
        </w:rPr>
        <w:t>a &lt; b</w:t>
      </w:r>
      <w:r w:rsidRPr="00903DBA">
        <w:t xml:space="preserve"> will generate the middle code in the middle and the sets to the right. The middle code line will a have undefined targets since we </w:t>
      </w:r>
      <w:r w:rsidR="00C91A80">
        <w:t xml:space="preserve">not yet </w:t>
      </w:r>
      <w:r w:rsidRPr="00903DBA">
        <w:t xml:space="preserve">know where to jump </w:t>
      </w:r>
      <w:r w:rsidR="00E7597F">
        <w:t>when</w:t>
      </w:r>
      <w:r w:rsidRPr="00903DBA">
        <w:t xml:space="preserve"> the expression </w:t>
      </w:r>
      <w:r w:rsidR="00E7597F">
        <w:t xml:space="preserve">becomes evaluated to </w:t>
      </w:r>
      <w:r w:rsidRPr="00903DBA">
        <w:t>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5FEB8194" w14:textId="77777777" w:rsidTr="00A5295F">
        <w:tc>
          <w:tcPr>
            <w:tcW w:w="3116" w:type="dxa"/>
            <w:hideMark/>
          </w:tcPr>
          <w:p w14:paraId="53FA214F" w14:textId="77777777" w:rsidR="00733710" w:rsidRPr="00903DBA" w:rsidRDefault="00733710" w:rsidP="00A5295F">
            <w:pPr>
              <w:pStyle w:val="Code"/>
            </w:pPr>
            <w:r w:rsidRPr="00903DBA">
              <w:t>while (a &lt; b)</w:t>
            </w:r>
          </w:p>
          <w:p w14:paraId="70221288" w14:textId="77777777" w:rsidR="00733710" w:rsidRDefault="00733710" w:rsidP="00A5295F">
            <w:pPr>
              <w:pStyle w:val="Code"/>
            </w:pPr>
            <w:r w:rsidRPr="00903DBA">
              <w:t xml:space="preserve">  ++a;</w:t>
            </w:r>
          </w:p>
          <w:p w14:paraId="3DDCAA8B" w14:textId="631386F2" w:rsidR="00330A77" w:rsidRPr="00903DBA" w:rsidRDefault="00330A77" w:rsidP="00330A77">
            <w:r>
              <w:t>(a) C code</w:t>
            </w:r>
          </w:p>
        </w:tc>
        <w:tc>
          <w:tcPr>
            <w:tcW w:w="3117" w:type="dxa"/>
            <w:hideMark/>
          </w:tcPr>
          <w:p w14:paraId="55875DFA" w14:textId="77777777" w:rsidR="00733710" w:rsidRPr="00903DBA" w:rsidRDefault="00733710" w:rsidP="00A5295F">
            <w:pPr>
              <w:pStyle w:val="Code"/>
            </w:pPr>
            <w:r w:rsidRPr="00903DBA">
              <w:t>1. if a &lt; b goto ?</w:t>
            </w:r>
          </w:p>
          <w:p w14:paraId="2CB31CAB" w14:textId="77777777" w:rsidR="00733710" w:rsidRDefault="00733710" w:rsidP="00A5295F">
            <w:pPr>
              <w:pStyle w:val="Code"/>
            </w:pPr>
            <w:r w:rsidRPr="00903DBA">
              <w:t>2. goto ?</w:t>
            </w:r>
          </w:p>
          <w:p w14:paraId="452D2499" w14:textId="193F7E05" w:rsidR="00330A77" w:rsidRPr="00903DBA" w:rsidRDefault="00330A77" w:rsidP="00330A77">
            <w:r>
              <w:t>(a) Middle code</w:t>
            </w:r>
          </w:p>
        </w:tc>
        <w:tc>
          <w:tcPr>
            <w:tcW w:w="3117" w:type="dxa"/>
            <w:hideMark/>
          </w:tcPr>
          <w:p w14:paraId="6FE1E72F" w14:textId="64304631" w:rsidR="00733710" w:rsidRPr="00903DBA" w:rsidRDefault="00733710" w:rsidP="00A5295F">
            <w:pPr>
              <w:pStyle w:val="Code"/>
            </w:pPr>
            <w:r w:rsidRPr="00903DBA">
              <w:t>a &lt; b: true</w:t>
            </w:r>
            <w:r w:rsidR="006911A7">
              <w:t>_</w:t>
            </w:r>
            <w:r w:rsidRPr="00903DBA">
              <w:t>set = {1}</w:t>
            </w:r>
          </w:p>
          <w:p w14:paraId="48BEFA98" w14:textId="7B5E4554" w:rsidR="00733710" w:rsidRDefault="00733710" w:rsidP="00A5295F">
            <w:pPr>
              <w:pStyle w:val="Code"/>
            </w:pPr>
            <w:r w:rsidRPr="00903DBA">
              <w:t xml:space="preserve">       false</w:t>
            </w:r>
            <w:r w:rsidR="006911A7">
              <w:t>_</w:t>
            </w:r>
            <w:r w:rsidRPr="00903DBA">
              <w:t>set = {2}</w:t>
            </w:r>
          </w:p>
          <w:p w14:paraId="486EDB9A" w14:textId="68C08407" w:rsidR="00330A77" w:rsidRPr="00903DBA" w:rsidRDefault="00330A77" w:rsidP="00330A77">
            <w:r>
              <w:t xml:space="preserve">(a) True and </w:t>
            </w:r>
            <w:proofErr w:type="gramStart"/>
            <w:r w:rsidR="00A76052">
              <w:t>false-set</w:t>
            </w:r>
            <w:r>
              <w:t>s</w:t>
            </w:r>
            <w:proofErr w:type="gramEnd"/>
          </w:p>
        </w:tc>
      </w:tr>
    </w:tbl>
    <w:p w14:paraId="5CB7F0E2" w14:textId="4EB020B5" w:rsidR="00BF6520" w:rsidRDefault="00733710" w:rsidP="00733710">
      <w:r w:rsidRPr="00903DBA">
        <w:t xml:space="preserve">When parsing the while statement, the sets of the expression becomes backpatched:  If the </w:t>
      </w:r>
      <w:r w:rsidRPr="00903DBA">
        <w:rPr>
          <w:rStyle w:val="CodeInText"/>
        </w:rPr>
        <w:t>a &lt; b</w:t>
      </w:r>
      <w:r w:rsidRPr="00903DBA">
        <w:t xml:space="preserve"> expression </w:t>
      </w:r>
      <w:r w:rsidR="00030537">
        <w:t xml:space="preserve">is </w:t>
      </w:r>
      <w:r w:rsidRPr="00903DBA">
        <w:t>true</w:t>
      </w:r>
      <w:r w:rsidR="00030537">
        <w:t>,</w:t>
      </w:r>
      <w:r w:rsidRPr="00903DBA">
        <w:t xml:space="preserve"> line 1 shall jump to line 3</w:t>
      </w:r>
      <w:r w:rsidR="00030537">
        <w:t>. I</w:t>
      </w:r>
      <w:r w:rsidR="00BF6520">
        <w:t>n case of false</w:t>
      </w:r>
      <w:r w:rsidR="00030537">
        <w:t>,</w:t>
      </w:r>
      <w:r w:rsidR="00BF6520">
        <w:t xml:space="preserve"> </w:t>
      </w:r>
      <w:r w:rsidRPr="00903DBA">
        <w:t>line 2 shall jump to line 5</w:t>
      </w:r>
      <w:r w:rsidR="00030537">
        <w:t xml:space="preserve">, which is </w:t>
      </w:r>
      <w:r w:rsidR="00BF6520">
        <w:t>the middle code instruction following the middle code for the while statement.</w:t>
      </w:r>
    </w:p>
    <w:p w14:paraId="6FF4EA02" w14:textId="77777777" w:rsidR="00DD6235" w:rsidRPr="00903DBA" w:rsidRDefault="00DD6235" w:rsidP="00DD6235">
      <w:pPr>
        <w:pStyle w:val="Code"/>
      </w:pPr>
      <w:r w:rsidRPr="00903DBA">
        <w:t>backpatch(</w:t>
      </w:r>
      <w:r>
        <w:t>true_set</w:t>
      </w:r>
      <w:r w:rsidRPr="00903DBA">
        <w:t>, 3);</w:t>
      </w:r>
      <w:r>
        <w:t xml:space="preserve"> =&gt; </w:t>
      </w:r>
      <w:r w:rsidRPr="00903DBA">
        <w:t>backpatch({1}, 3);</w:t>
      </w:r>
    </w:p>
    <w:p w14:paraId="21C23A1A" w14:textId="6DE094FC" w:rsidR="00DD6235" w:rsidRPr="00903DBA" w:rsidRDefault="00DD6235" w:rsidP="00DD6235">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55BA14F2" w14:textId="77777777" w:rsidR="001055A8" w:rsidRDefault="001055A8" w:rsidP="001055A8">
      <w:pPr>
        <w:pStyle w:val="Code"/>
      </w:pPr>
    </w:p>
    <w:p w14:paraId="5EC27502" w14:textId="77777777" w:rsidR="001055A8" w:rsidRPr="00903DBA" w:rsidRDefault="001055A8" w:rsidP="001055A8">
      <w:pPr>
        <w:pStyle w:val="Code"/>
      </w:pPr>
      <w:r w:rsidRPr="00903DBA">
        <w:t>1. if a &lt; b goto 3</w:t>
      </w:r>
    </w:p>
    <w:p w14:paraId="650FB98C" w14:textId="77777777" w:rsidR="001055A8" w:rsidRPr="00903DBA" w:rsidRDefault="001055A8" w:rsidP="001055A8">
      <w:pPr>
        <w:pStyle w:val="Code"/>
      </w:pPr>
      <w:r w:rsidRPr="00903DBA">
        <w:t>2. goto 5</w:t>
      </w:r>
    </w:p>
    <w:p w14:paraId="274E1850" w14:textId="77777777" w:rsidR="001055A8" w:rsidRPr="00903DBA" w:rsidRDefault="001055A8" w:rsidP="001055A8">
      <w:pPr>
        <w:pStyle w:val="Code"/>
      </w:pPr>
      <w:r w:rsidRPr="00903DBA">
        <w:t>3. ++a</w:t>
      </w:r>
    </w:p>
    <w:p w14:paraId="7A07707A" w14:textId="77777777" w:rsidR="001055A8" w:rsidRPr="00903DBA" w:rsidRDefault="001055A8" w:rsidP="001055A8">
      <w:pPr>
        <w:pStyle w:val="Code"/>
      </w:pPr>
      <w:r w:rsidRPr="00903DBA">
        <w:t>4. goto 1</w:t>
      </w:r>
    </w:p>
    <w:p w14:paraId="55E39D43" w14:textId="0A72FA1A" w:rsidR="001055A8" w:rsidRDefault="001055A8" w:rsidP="00485925">
      <w:pPr>
        <w:pStyle w:val="Code"/>
      </w:pPr>
      <w:r w:rsidRPr="00903DBA">
        <w:t>5. ...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187B940" w14:textId="77777777" w:rsidTr="00A5295F">
        <w:tc>
          <w:tcPr>
            <w:tcW w:w="3116" w:type="dxa"/>
            <w:hideMark/>
          </w:tcPr>
          <w:p w14:paraId="24D291C3" w14:textId="56712BF4" w:rsidR="00733710" w:rsidRPr="00903DBA" w:rsidRDefault="00733710" w:rsidP="00A5295F">
            <w:pPr>
              <w:pStyle w:val="Code"/>
            </w:pPr>
          </w:p>
        </w:tc>
        <w:tc>
          <w:tcPr>
            <w:tcW w:w="3117" w:type="dxa"/>
          </w:tcPr>
          <w:p w14:paraId="3D2EABF9" w14:textId="77777777" w:rsidR="00733710" w:rsidRPr="00903DBA" w:rsidRDefault="00733710" w:rsidP="00A5295F">
            <w:pPr>
              <w:pStyle w:val="Code"/>
            </w:pPr>
          </w:p>
        </w:tc>
        <w:tc>
          <w:tcPr>
            <w:tcW w:w="3117" w:type="dxa"/>
          </w:tcPr>
          <w:p w14:paraId="428849E5" w14:textId="77777777" w:rsidR="00733710" w:rsidRPr="00903DBA" w:rsidRDefault="00733710" w:rsidP="00A5295F">
            <w:pPr>
              <w:pStyle w:val="Code"/>
            </w:pPr>
          </w:p>
        </w:tc>
      </w:tr>
    </w:tbl>
    <w:p w14:paraId="4EDA84AC" w14:textId="5D4383A0" w:rsidR="00733710" w:rsidRPr="00903DBA" w:rsidRDefault="00733710" w:rsidP="00733710">
      <w:r w:rsidRPr="00903DBA">
        <w:lastRenderedPageBreak/>
        <w:t xml:space="preserve">If we let the while statement </w:t>
      </w:r>
      <w:r w:rsidR="004A7387">
        <w:t xml:space="preserve">above </w:t>
      </w:r>
      <w:r w:rsidRPr="00903DBA">
        <w:t xml:space="preserve">be surrounded by an </w:t>
      </w:r>
      <w:r w:rsidRPr="00903DBA">
        <w:rPr>
          <w:rStyle w:val="CodeInText"/>
        </w:rPr>
        <w:t>if-else</w:t>
      </w:r>
      <w:r w:rsidRPr="00903DBA">
        <w:t xml:space="preserve"> statement, we have both the true and </w:t>
      </w:r>
      <w:r w:rsidR="00A76052">
        <w:t>false-set</w:t>
      </w:r>
      <w:r w:rsidRPr="00903DBA">
        <w:t xml:space="preserve">s of the </w:t>
      </w:r>
      <w:r w:rsidRPr="007423B7">
        <w:rPr>
          <w:rStyle w:val="KeyWord0"/>
        </w:rPr>
        <w:t>if</w:t>
      </w:r>
      <w:r w:rsidRPr="00903DBA">
        <w:t xml:space="preserve"> expression </w:t>
      </w:r>
      <w:r w:rsidR="00D1364E">
        <w:rPr>
          <w:rStyle w:val="CodeInText"/>
        </w:rPr>
        <w:t>c</w:t>
      </w:r>
      <w:r w:rsidRPr="00903DBA">
        <w:rPr>
          <w:rStyle w:val="CodeInText"/>
        </w:rPr>
        <w:t xml:space="preserve"> &lt; </w:t>
      </w:r>
      <w:r w:rsidR="00D1364E">
        <w:rPr>
          <w:rStyle w:val="CodeInText"/>
        </w:rPr>
        <w:t>d</w:t>
      </w:r>
      <w:r w:rsidRPr="00903DBA">
        <w:t xml:space="preserve"> and the sets of the while expression </w:t>
      </w:r>
      <w:r w:rsidR="00D1364E">
        <w:rPr>
          <w:rStyle w:val="CodeInText"/>
        </w:rPr>
        <w:t>a</w:t>
      </w:r>
      <w:r w:rsidRPr="00903DBA">
        <w:rPr>
          <w:rStyle w:val="CodeInText"/>
        </w:rPr>
        <w:t xml:space="preserve"> &lt; </w:t>
      </w:r>
      <w:r w:rsidR="00D1364E">
        <w:rPr>
          <w:rStyle w:val="CodeInText"/>
        </w:rPr>
        <w:t>b</w:t>
      </w:r>
      <w:r w:rsidR="007423B7">
        <w:t>. Note that line 6 and 7 do not need to be backpatched, since they jump backwards to known line numbers.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12BBF4C2" w14:textId="77777777" w:rsidTr="00A5295F">
        <w:tc>
          <w:tcPr>
            <w:tcW w:w="3116" w:type="dxa"/>
          </w:tcPr>
          <w:p w14:paraId="30208BB6" w14:textId="21C90923" w:rsidR="00733710" w:rsidRPr="00903DBA" w:rsidRDefault="00733710" w:rsidP="00A5295F">
            <w:pPr>
              <w:pStyle w:val="Code"/>
            </w:pPr>
            <w:r w:rsidRPr="00903DBA">
              <w:t>if (</w:t>
            </w:r>
            <w:r w:rsidR="00AF5975">
              <w:t>c</w:t>
            </w:r>
            <w:r w:rsidRPr="00903DBA">
              <w:t xml:space="preserve"> &lt; </w:t>
            </w:r>
            <w:r w:rsidR="00AF5975">
              <w:t>d</w:t>
            </w:r>
            <w:r w:rsidRPr="00903DBA">
              <w:t>)</w:t>
            </w:r>
          </w:p>
          <w:p w14:paraId="6B9C8029" w14:textId="77777777" w:rsidR="00733710" w:rsidRPr="00903DBA" w:rsidRDefault="00733710" w:rsidP="00A5295F">
            <w:pPr>
              <w:pStyle w:val="Code"/>
            </w:pPr>
            <w:r w:rsidRPr="00903DBA">
              <w:t xml:space="preserve">  while (a &lt; b)</w:t>
            </w:r>
          </w:p>
          <w:p w14:paraId="6DED83D4" w14:textId="77777777" w:rsidR="00733710" w:rsidRPr="00903DBA" w:rsidRDefault="00733710" w:rsidP="00A5295F">
            <w:pPr>
              <w:pStyle w:val="Code"/>
            </w:pPr>
            <w:r w:rsidRPr="00903DBA">
              <w:t xml:space="preserve">    ++a;</w:t>
            </w:r>
          </w:p>
          <w:p w14:paraId="4BE73B40" w14:textId="77777777" w:rsidR="00733710" w:rsidRPr="00903DBA" w:rsidRDefault="00733710" w:rsidP="00A5295F">
            <w:pPr>
              <w:pStyle w:val="Code"/>
            </w:pPr>
            <w:r w:rsidRPr="00903DBA">
              <w:t>else</w:t>
            </w:r>
          </w:p>
          <w:p w14:paraId="00D8DB00" w14:textId="77777777" w:rsidR="00733710" w:rsidRPr="00903DBA" w:rsidRDefault="00733710" w:rsidP="00A5295F">
            <w:pPr>
              <w:pStyle w:val="Code"/>
            </w:pPr>
            <w:r w:rsidRPr="00903DBA">
              <w:t xml:space="preserve">  ++b;</w:t>
            </w:r>
          </w:p>
          <w:p w14:paraId="1A562CD3" w14:textId="77777777" w:rsidR="00733710" w:rsidRPr="00903DBA" w:rsidRDefault="00733710" w:rsidP="00A5295F">
            <w:pPr>
              <w:pStyle w:val="Code"/>
            </w:pPr>
          </w:p>
        </w:tc>
        <w:tc>
          <w:tcPr>
            <w:tcW w:w="3117" w:type="dxa"/>
          </w:tcPr>
          <w:p w14:paraId="7702595E" w14:textId="22B25607" w:rsidR="00733710" w:rsidRPr="00903DBA" w:rsidRDefault="00733710" w:rsidP="00A5295F">
            <w:pPr>
              <w:pStyle w:val="Code"/>
            </w:pPr>
            <w:r w:rsidRPr="00903DBA">
              <w:t xml:space="preserve">1. if </w:t>
            </w:r>
            <w:r w:rsidR="00AF5975">
              <w:t>c</w:t>
            </w:r>
            <w:r w:rsidRPr="00903DBA">
              <w:t xml:space="preserve"> &lt; </w:t>
            </w:r>
            <w:r w:rsidR="00AF5975">
              <w:t>d</w:t>
            </w:r>
            <w:r w:rsidRPr="00903DBA">
              <w:t xml:space="preserve"> goto ?</w:t>
            </w:r>
          </w:p>
          <w:p w14:paraId="302B51C4" w14:textId="77777777" w:rsidR="00733710" w:rsidRPr="00903DBA" w:rsidRDefault="00733710" w:rsidP="00A5295F">
            <w:pPr>
              <w:pStyle w:val="Code"/>
            </w:pPr>
            <w:r w:rsidRPr="00903DBA">
              <w:t>2. goto ?</w:t>
            </w:r>
          </w:p>
          <w:p w14:paraId="08EC8993" w14:textId="77777777" w:rsidR="00733710" w:rsidRPr="00903DBA" w:rsidRDefault="00733710" w:rsidP="00A5295F">
            <w:pPr>
              <w:pStyle w:val="Code"/>
            </w:pPr>
            <w:r w:rsidRPr="00903DBA">
              <w:t>3. if a &lt; b goto ?</w:t>
            </w:r>
          </w:p>
          <w:p w14:paraId="756676CF" w14:textId="77777777" w:rsidR="00733710" w:rsidRPr="00903DBA" w:rsidRDefault="00733710" w:rsidP="00A5295F">
            <w:pPr>
              <w:pStyle w:val="Code"/>
            </w:pPr>
            <w:r w:rsidRPr="00903DBA">
              <w:t>4. goto ?</w:t>
            </w:r>
          </w:p>
          <w:p w14:paraId="76E8DC0E" w14:textId="77777777" w:rsidR="00733710" w:rsidRPr="00903DBA" w:rsidRDefault="00733710" w:rsidP="00A5295F">
            <w:pPr>
              <w:pStyle w:val="Code"/>
            </w:pPr>
            <w:r w:rsidRPr="00903DBA">
              <w:t>5. ++a</w:t>
            </w:r>
          </w:p>
          <w:p w14:paraId="5E4F04D6" w14:textId="77777777" w:rsidR="00733710" w:rsidRPr="00903DBA" w:rsidRDefault="00733710" w:rsidP="00A5295F">
            <w:pPr>
              <w:pStyle w:val="Code"/>
            </w:pPr>
            <w:r w:rsidRPr="00903DBA">
              <w:t>6. goto 3</w:t>
            </w:r>
          </w:p>
          <w:p w14:paraId="18797A69" w14:textId="77777777" w:rsidR="00733710" w:rsidRPr="00903DBA" w:rsidRDefault="00733710" w:rsidP="00A5295F">
            <w:pPr>
              <w:pStyle w:val="Code"/>
            </w:pPr>
            <w:r w:rsidRPr="00903DBA">
              <w:t>7. goto 9</w:t>
            </w:r>
          </w:p>
          <w:p w14:paraId="0759BA82" w14:textId="77777777" w:rsidR="00733710" w:rsidRPr="00903DBA" w:rsidRDefault="00733710" w:rsidP="00A5295F">
            <w:pPr>
              <w:pStyle w:val="Code"/>
            </w:pPr>
            <w:r w:rsidRPr="00903DBA">
              <w:t>8. ++b</w:t>
            </w:r>
          </w:p>
          <w:p w14:paraId="1854AEB9" w14:textId="77777777" w:rsidR="00733710" w:rsidRPr="00903DBA" w:rsidRDefault="00733710" w:rsidP="00A5295F">
            <w:pPr>
              <w:pStyle w:val="Code"/>
            </w:pPr>
            <w:r w:rsidRPr="00903DBA">
              <w:t>9. ...</w:t>
            </w:r>
          </w:p>
          <w:p w14:paraId="03BFAA1B" w14:textId="77777777" w:rsidR="00733710" w:rsidRPr="00903DBA" w:rsidRDefault="00733710" w:rsidP="00A5295F">
            <w:pPr>
              <w:pStyle w:val="Code"/>
            </w:pPr>
          </w:p>
        </w:tc>
        <w:tc>
          <w:tcPr>
            <w:tcW w:w="3117" w:type="dxa"/>
            <w:hideMark/>
          </w:tcPr>
          <w:p w14:paraId="6AED7871" w14:textId="131B4B2F" w:rsidR="00733710" w:rsidRPr="00903DBA" w:rsidRDefault="00AF5975" w:rsidP="00A5295F">
            <w:pPr>
              <w:pStyle w:val="Code"/>
            </w:pPr>
            <w:r>
              <w:t>c</w:t>
            </w:r>
            <w:r w:rsidR="00733710" w:rsidRPr="00903DBA">
              <w:t xml:space="preserve"> &lt; </w:t>
            </w:r>
            <w:r>
              <w:t>d</w:t>
            </w:r>
            <w:r w:rsidR="00733710" w:rsidRPr="00903DBA">
              <w:t>: true</w:t>
            </w:r>
            <w:r w:rsidR="00FD34CA">
              <w:t>_</w:t>
            </w:r>
            <w:r w:rsidR="00733710" w:rsidRPr="00903DBA">
              <w:t>set</w:t>
            </w:r>
            <w:r w:rsidR="00FD34CA">
              <w:t>1</w:t>
            </w:r>
            <w:r w:rsidR="00733710" w:rsidRPr="00903DBA">
              <w:t>: {1}</w:t>
            </w:r>
          </w:p>
          <w:p w14:paraId="33326E74" w14:textId="2793C5BB" w:rsidR="00733710" w:rsidRPr="00903DBA" w:rsidRDefault="00733710" w:rsidP="00A5295F">
            <w:pPr>
              <w:pStyle w:val="Code"/>
            </w:pPr>
            <w:r w:rsidRPr="00903DBA">
              <w:t xml:space="preserve">       false</w:t>
            </w:r>
            <w:r w:rsidR="00FD34CA">
              <w:t>_</w:t>
            </w:r>
            <w:r w:rsidRPr="00903DBA">
              <w:t>set</w:t>
            </w:r>
            <w:r w:rsidR="00FD34CA">
              <w:t>1</w:t>
            </w:r>
            <w:r w:rsidRPr="00903DBA">
              <w:t>: {2}</w:t>
            </w:r>
          </w:p>
          <w:p w14:paraId="30C42518" w14:textId="066DB0C8" w:rsidR="00733710" w:rsidRPr="00903DBA" w:rsidRDefault="00733710" w:rsidP="00A5295F">
            <w:pPr>
              <w:pStyle w:val="Code"/>
            </w:pPr>
            <w:r w:rsidRPr="00903DBA">
              <w:t>a &lt; b: true</w:t>
            </w:r>
            <w:r w:rsidR="00FD34CA">
              <w:t>_</w:t>
            </w:r>
            <w:r w:rsidRPr="00903DBA">
              <w:t>set</w:t>
            </w:r>
            <w:r w:rsidR="00FD34CA">
              <w:t>2</w:t>
            </w:r>
            <w:r w:rsidRPr="00903DBA">
              <w:t>: {3}</w:t>
            </w:r>
          </w:p>
          <w:p w14:paraId="6FCFD219" w14:textId="213732F8" w:rsidR="00733710" w:rsidRPr="00903DBA" w:rsidRDefault="00733710" w:rsidP="00A5295F">
            <w:pPr>
              <w:pStyle w:val="Code"/>
            </w:pPr>
            <w:r w:rsidRPr="00903DBA">
              <w:t xml:space="preserve">       false</w:t>
            </w:r>
            <w:r w:rsidR="00FD34CA">
              <w:t>_</w:t>
            </w:r>
            <w:r w:rsidRPr="00903DBA">
              <w:t>set</w:t>
            </w:r>
            <w:r w:rsidR="00FD34CA">
              <w:t>2</w:t>
            </w:r>
            <w:r w:rsidRPr="00903DBA">
              <w:t>: {4}</w:t>
            </w:r>
          </w:p>
        </w:tc>
      </w:tr>
    </w:tbl>
    <w:p w14:paraId="4FA96AB3" w14:textId="77777777" w:rsidR="00733710" w:rsidRPr="00903DBA" w:rsidRDefault="00733710" w:rsidP="00733710">
      <w:r w:rsidRPr="00903DBA">
        <w:t xml:space="preserve">When the </w:t>
      </w:r>
      <w:r w:rsidRPr="00903DBA">
        <w:rPr>
          <w:rStyle w:val="CodeInText"/>
        </w:rPr>
        <w:t>if</w:t>
      </w:r>
      <w:r w:rsidRPr="00903DBA">
        <w:t xml:space="preserve"> and </w:t>
      </w:r>
      <w:r w:rsidRPr="00903DBA">
        <w:rPr>
          <w:rStyle w:val="CodeInText"/>
        </w:rPr>
        <w:t>while</w:t>
      </w:r>
      <w:r w:rsidRPr="00903DBA">
        <w:t xml:space="preserve"> statements become parsed the following call will occur:</w:t>
      </w:r>
    </w:p>
    <w:p w14:paraId="69A41AF5" w14:textId="2616EE16" w:rsidR="00DE29BE" w:rsidRPr="00903DBA" w:rsidRDefault="00DE29BE" w:rsidP="00DE29BE">
      <w:pPr>
        <w:pStyle w:val="Code"/>
      </w:pPr>
      <w:r w:rsidRPr="00903DBA">
        <w:t>backpatch(</w:t>
      </w:r>
      <w:r w:rsidR="001E094B">
        <w:t>true_set_1</w:t>
      </w:r>
      <w:r w:rsidRPr="00903DBA">
        <w:t>, 3);</w:t>
      </w:r>
      <w:r>
        <w:t xml:space="preserve"> =&gt; </w:t>
      </w:r>
      <w:r w:rsidRPr="00903DBA">
        <w:t>backpatch({1}, 3);</w:t>
      </w:r>
    </w:p>
    <w:p w14:paraId="1C2B9D58" w14:textId="315585D5" w:rsidR="00DE29BE" w:rsidRPr="00903DBA" w:rsidRDefault="00DE29BE" w:rsidP="00DE29BE">
      <w:pPr>
        <w:pStyle w:val="Code"/>
      </w:pPr>
      <w:r w:rsidRPr="00903DBA">
        <w:t>backpatch(</w:t>
      </w:r>
      <w:r w:rsidR="001E094B">
        <w:t>false_set_1</w:t>
      </w:r>
      <w:r w:rsidRPr="00903DBA">
        <w:t>, 8);</w:t>
      </w:r>
      <w:r>
        <w:t xml:space="preserve"> =&gt; </w:t>
      </w:r>
      <w:r w:rsidRPr="00903DBA">
        <w:t>backpatch({2}, 8);</w:t>
      </w:r>
    </w:p>
    <w:p w14:paraId="51C6CB42" w14:textId="50400193" w:rsidR="00DE29BE" w:rsidRPr="00903DBA" w:rsidRDefault="00DE29BE" w:rsidP="00DE29BE">
      <w:pPr>
        <w:pStyle w:val="Code"/>
      </w:pPr>
    </w:p>
    <w:p w14:paraId="36436AF0" w14:textId="358F0DFC" w:rsidR="00DE29BE" w:rsidRPr="00903DBA" w:rsidRDefault="00733710" w:rsidP="00DE29BE">
      <w:pPr>
        <w:pStyle w:val="Code"/>
      </w:pPr>
      <w:r w:rsidRPr="00903DBA">
        <w:t>backpatch(</w:t>
      </w:r>
      <w:r w:rsidR="001E094B">
        <w:t>true_set_2</w:t>
      </w:r>
      <w:r w:rsidRPr="00903DBA">
        <w:t>, 5);</w:t>
      </w:r>
      <w:r w:rsidR="00DE29BE">
        <w:t xml:space="preserve"> =&gt; </w:t>
      </w:r>
      <w:r w:rsidR="00DE29BE" w:rsidRPr="00903DBA">
        <w:t>backpatch({3}, 5);</w:t>
      </w:r>
    </w:p>
    <w:p w14:paraId="5F3022F3" w14:textId="56670EDE" w:rsidR="00DE29BE" w:rsidRPr="00903DBA" w:rsidRDefault="00733710" w:rsidP="00DE29BE">
      <w:pPr>
        <w:pStyle w:val="Code"/>
      </w:pPr>
      <w:r w:rsidRPr="00903DBA">
        <w:t>backpatch(</w:t>
      </w:r>
      <w:r w:rsidR="001E094B">
        <w:t>false_set_2</w:t>
      </w:r>
      <w:r w:rsidRPr="00903DBA">
        <w:t>, 7);</w:t>
      </w:r>
      <w:r w:rsidR="00DE29BE">
        <w:t xml:space="preserve"> =&gt; </w:t>
      </w:r>
      <w:r w:rsidR="00DE29BE" w:rsidRPr="00903DBA">
        <w:t>backpatch({4}, 7);</w:t>
      </w:r>
    </w:p>
    <w:p w14:paraId="52D8D8F5" w14:textId="77777777" w:rsidR="00733710" w:rsidRPr="00903DBA" w:rsidRDefault="00733710" w:rsidP="00733710">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CA9E7B7" w14:textId="77777777" w:rsidTr="00A5295F">
        <w:tc>
          <w:tcPr>
            <w:tcW w:w="3116" w:type="dxa"/>
            <w:hideMark/>
          </w:tcPr>
          <w:p w14:paraId="6408229E" w14:textId="79AD92F2" w:rsidR="00733710" w:rsidRPr="00903DBA" w:rsidRDefault="00733710" w:rsidP="00A5295F">
            <w:pPr>
              <w:pStyle w:val="Code"/>
            </w:pPr>
            <w:r w:rsidRPr="00903DBA">
              <w:t xml:space="preserve">1. if </w:t>
            </w:r>
            <w:r w:rsidR="00293778">
              <w:t>c</w:t>
            </w:r>
            <w:r w:rsidRPr="00903DBA">
              <w:t xml:space="preserve"> &lt; </w:t>
            </w:r>
            <w:r w:rsidR="00293778">
              <w:t>d</w:t>
            </w:r>
            <w:r w:rsidRPr="00903DBA">
              <w:t xml:space="preserve"> goto 3</w:t>
            </w:r>
          </w:p>
          <w:p w14:paraId="2724EBA8" w14:textId="77777777" w:rsidR="00733710" w:rsidRPr="00903DBA" w:rsidRDefault="00733710" w:rsidP="00A5295F">
            <w:pPr>
              <w:pStyle w:val="Code"/>
              <w:tabs>
                <w:tab w:val="left" w:pos="1620"/>
              </w:tabs>
            </w:pPr>
            <w:r w:rsidRPr="00903DBA">
              <w:t>2. goto 8</w:t>
            </w:r>
            <w:r w:rsidRPr="00903DBA">
              <w:tab/>
            </w:r>
          </w:p>
          <w:p w14:paraId="4E7140DB" w14:textId="77777777" w:rsidR="00733710" w:rsidRPr="00903DBA" w:rsidRDefault="00733710" w:rsidP="00A5295F">
            <w:pPr>
              <w:pStyle w:val="Code"/>
            </w:pPr>
            <w:r w:rsidRPr="00903DBA">
              <w:t>3. if a &lt; b goto 5</w:t>
            </w:r>
          </w:p>
          <w:p w14:paraId="69D1ED91" w14:textId="77777777" w:rsidR="00733710" w:rsidRPr="00903DBA" w:rsidRDefault="00733710" w:rsidP="00A5295F">
            <w:pPr>
              <w:pStyle w:val="Code"/>
            </w:pPr>
            <w:r w:rsidRPr="00903DBA">
              <w:t>4. goto 7</w:t>
            </w:r>
          </w:p>
          <w:p w14:paraId="3593D5FA" w14:textId="77777777" w:rsidR="00733710" w:rsidRPr="00903DBA" w:rsidRDefault="00733710" w:rsidP="00A5295F">
            <w:pPr>
              <w:pStyle w:val="Code"/>
            </w:pPr>
            <w:r w:rsidRPr="00903DBA">
              <w:t>5. ++a</w:t>
            </w:r>
          </w:p>
          <w:p w14:paraId="0384ACCB" w14:textId="77777777" w:rsidR="00733710" w:rsidRPr="00903DBA" w:rsidRDefault="00733710" w:rsidP="00A5295F">
            <w:pPr>
              <w:pStyle w:val="Code"/>
            </w:pPr>
            <w:r w:rsidRPr="00903DBA">
              <w:t>6. goto 3</w:t>
            </w:r>
          </w:p>
          <w:p w14:paraId="13E59A7A" w14:textId="77777777" w:rsidR="00733710" w:rsidRPr="00903DBA" w:rsidRDefault="00733710" w:rsidP="00A5295F">
            <w:pPr>
              <w:pStyle w:val="Code"/>
            </w:pPr>
            <w:r w:rsidRPr="00903DBA">
              <w:t>7. goto 9</w:t>
            </w:r>
          </w:p>
          <w:p w14:paraId="6A63ECAB" w14:textId="77777777" w:rsidR="00733710" w:rsidRPr="00903DBA" w:rsidRDefault="00733710" w:rsidP="00A5295F">
            <w:pPr>
              <w:pStyle w:val="Code"/>
            </w:pPr>
            <w:r w:rsidRPr="00903DBA">
              <w:t>8. ++b</w:t>
            </w:r>
          </w:p>
          <w:p w14:paraId="167B5EB9" w14:textId="77777777" w:rsidR="00733710" w:rsidRPr="00903DBA" w:rsidRDefault="00733710" w:rsidP="00A5295F">
            <w:pPr>
              <w:pStyle w:val="Code"/>
            </w:pPr>
            <w:r w:rsidRPr="00903DBA">
              <w:t>9. ...</w:t>
            </w:r>
          </w:p>
        </w:tc>
        <w:tc>
          <w:tcPr>
            <w:tcW w:w="3117" w:type="dxa"/>
          </w:tcPr>
          <w:p w14:paraId="15EDA9B0" w14:textId="77777777" w:rsidR="00733710" w:rsidRPr="00903DBA" w:rsidRDefault="00733710" w:rsidP="00A5295F">
            <w:pPr>
              <w:pStyle w:val="Code"/>
            </w:pPr>
          </w:p>
        </w:tc>
        <w:tc>
          <w:tcPr>
            <w:tcW w:w="3117" w:type="dxa"/>
          </w:tcPr>
          <w:p w14:paraId="59938D8B" w14:textId="77777777" w:rsidR="00733710" w:rsidRPr="00903DBA" w:rsidRDefault="00733710" w:rsidP="00A5295F">
            <w:pPr>
              <w:pStyle w:val="Code"/>
            </w:pPr>
          </w:p>
        </w:tc>
      </w:tr>
    </w:tbl>
    <w:p w14:paraId="6D2AFF44" w14:textId="21248C4B" w:rsidR="00733710" w:rsidRPr="00903DBA" w:rsidRDefault="00733710" w:rsidP="00733710">
      <w:r w:rsidRPr="00903DBA">
        <w:t xml:space="preserve">The generated middle code above </w:t>
      </w:r>
      <w:r w:rsidR="00293778">
        <w:t>is</w:t>
      </w:r>
      <w:r w:rsidRPr="00903DBA">
        <w:t xml:space="preserve"> ineffective, but the middle code optimizer of Chapter </w:t>
      </w:r>
      <w:r w:rsidR="00B911B0">
        <w:fldChar w:fldCharType="begin"/>
      </w:r>
      <w:r w:rsidR="00B911B0">
        <w:instrText xml:space="preserve"> REF _Ref54016586 \r \h </w:instrText>
      </w:r>
      <w:r w:rsidR="00B911B0">
        <w:fldChar w:fldCharType="separate"/>
      </w:r>
      <w:r w:rsidR="00461860">
        <w:t>11</w:t>
      </w:r>
      <w:r w:rsidR="00B911B0">
        <w:fldChar w:fldCharType="end"/>
      </w:r>
      <w:r w:rsidRPr="00903DBA">
        <w:t xml:space="preserve"> will change it into</w:t>
      </w:r>
      <w:r w:rsidR="006411EC">
        <w:t xml:space="preserve"> the following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419E5FE" w14:textId="77777777" w:rsidTr="00A5295F">
        <w:tc>
          <w:tcPr>
            <w:tcW w:w="3116" w:type="dxa"/>
            <w:hideMark/>
          </w:tcPr>
          <w:p w14:paraId="258FBEDA" w14:textId="5C1F5144" w:rsidR="00733710" w:rsidRPr="00903DBA" w:rsidRDefault="00733710" w:rsidP="00A5295F">
            <w:pPr>
              <w:pStyle w:val="Code"/>
            </w:pPr>
            <w:r w:rsidRPr="00903DBA">
              <w:t xml:space="preserve">1. if </w:t>
            </w:r>
            <w:r w:rsidR="00293778">
              <w:t>c</w:t>
            </w:r>
            <w:r w:rsidRPr="00903DBA">
              <w:t xml:space="preserve"> &gt;= </w:t>
            </w:r>
            <w:r w:rsidR="00293778">
              <w:t>d</w:t>
            </w:r>
            <w:r w:rsidRPr="00903DBA">
              <w:t xml:space="preserve"> goto 5</w:t>
            </w:r>
          </w:p>
          <w:p w14:paraId="16998172" w14:textId="77777777" w:rsidR="00733710" w:rsidRPr="00903DBA" w:rsidRDefault="00733710" w:rsidP="00A5295F">
            <w:pPr>
              <w:pStyle w:val="Code"/>
            </w:pPr>
            <w:r w:rsidRPr="00903DBA">
              <w:t>2. if a &gt;= b goto 6</w:t>
            </w:r>
          </w:p>
          <w:p w14:paraId="1A07BA7F" w14:textId="77777777" w:rsidR="00733710" w:rsidRPr="00903DBA" w:rsidRDefault="00733710" w:rsidP="00A5295F">
            <w:pPr>
              <w:pStyle w:val="Code"/>
            </w:pPr>
            <w:r w:rsidRPr="00903DBA">
              <w:t>3. ++a</w:t>
            </w:r>
          </w:p>
          <w:p w14:paraId="358A69F0" w14:textId="77777777" w:rsidR="00733710" w:rsidRPr="00903DBA" w:rsidRDefault="00733710" w:rsidP="00A5295F">
            <w:pPr>
              <w:pStyle w:val="Code"/>
            </w:pPr>
            <w:r w:rsidRPr="00903DBA">
              <w:t>4. goto 2</w:t>
            </w:r>
          </w:p>
          <w:p w14:paraId="1A0EE0D3" w14:textId="77777777" w:rsidR="00733710" w:rsidRPr="00903DBA" w:rsidRDefault="00733710" w:rsidP="00A5295F">
            <w:pPr>
              <w:pStyle w:val="Code"/>
            </w:pPr>
            <w:r w:rsidRPr="00903DBA">
              <w:t>5. ++b</w:t>
            </w:r>
          </w:p>
          <w:p w14:paraId="47D3C0D0" w14:textId="77777777" w:rsidR="00733710" w:rsidRPr="00903DBA" w:rsidRDefault="00733710" w:rsidP="00A5295F">
            <w:pPr>
              <w:pStyle w:val="Code"/>
            </w:pPr>
            <w:r w:rsidRPr="00903DBA">
              <w:t>6. ...</w:t>
            </w:r>
          </w:p>
        </w:tc>
        <w:tc>
          <w:tcPr>
            <w:tcW w:w="3117" w:type="dxa"/>
          </w:tcPr>
          <w:p w14:paraId="2198D450" w14:textId="77777777" w:rsidR="00733710" w:rsidRPr="00903DBA" w:rsidRDefault="00733710" w:rsidP="00A5295F">
            <w:pPr>
              <w:pStyle w:val="Code"/>
            </w:pPr>
          </w:p>
        </w:tc>
        <w:tc>
          <w:tcPr>
            <w:tcW w:w="3117" w:type="dxa"/>
          </w:tcPr>
          <w:p w14:paraId="7F15D85A" w14:textId="77777777" w:rsidR="00733710" w:rsidRPr="00903DBA" w:rsidRDefault="00733710" w:rsidP="00A5295F">
            <w:pPr>
              <w:pStyle w:val="Code"/>
            </w:pPr>
          </w:p>
        </w:tc>
      </w:tr>
    </w:tbl>
    <w:p w14:paraId="7098E6F6" w14:textId="41E9AF73" w:rsidR="00733710" w:rsidRPr="00903DBA" w:rsidRDefault="00733710" w:rsidP="00733710">
      <w:r w:rsidRPr="00903DBA">
        <w:t>Another example is the evaluation of a logical</w:t>
      </w:r>
      <w:r w:rsidR="00293778">
        <w:t xml:space="preserve"> </w:t>
      </w:r>
      <w:r w:rsidRPr="00293778">
        <w:rPr>
          <w:rStyle w:val="KeyWord0"/>
        </w:rPr>
        <w:t>and</w:t>
      </w:r>
      <w:r w:rsidRPr="00903DBA">
        <w:t xml:space="preserve"> expression. Since C takes advantage of lazy evaluation, we </w:t>
      </w:r>
      <w:proofErr w:type="gramStart"/>
      <w:r w:rsidRPr="00903DBA">
        <w:t>have to</w:t>
      </w:r>
      <w:proofErr w:type="gramEnd"/>
      <w:r w:rsidRPr="00903DBA">
        <w:t xml:space="preserve">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17F24DE6" w14:textId="77777777" w:rsidTr="00A5295F">
        <w:tc>
          <w:tcPr>
            <w:tcW w:w="3116" w:type="dxa"/>
            <w:hideMark/>
          </w:tcPr>
          <w:p w14:paraId="34E15338" w14:textId="77777777" w:rsidR="00733710" w:rsidRPr="00903DBA" w:rsidRDefault="00733710" w:rsidP="00A736D0">
            <w:pPr>
              <w:pStyle w:val="Code"/>
              <w:jc w:val="left"/>
            </w:pPr>
            <w:r w:rsidRPr="00903DBA">
              <w:t>if ((a &lt; b) &amp;&amp; (c &lt; d))</w:t>
            </w:r>
          </w:p>
          <w:p w14:paraId="43425BE4" w14:textId="77777777" w:rsidR="00733710" w:rsidRPr="00903DBA" w:rsidRDefault="00733710" w:rsidP="00A736D0">
            <w:pPr>
              <w:pStyle w:val="Code"/>
              <w:jc w:val="left"/>
            </w:pPr>
            <w:r w:rsidRPr="00903DBA">
              <w:t xml:space="preserve">  ++a;</w:t>
            </w:r>
          </w:p>
          <w:p w14:paraId="63CC1DC8" w14:textId="77777777" w:rsidR="00733710" w:rsidRPr="00903DBA" w:rsidRDefault="00733710" w:rsidP="00A736D0">
            <w:pPr>
              <w:pStyle w:val="Code"/>
              <w:jc w:val="left"/>
            </w:pPr>
            <w:r w:rsidRPr="00903DBA">
              <w:t xml:space="preserve">else </w:t>
            </w:r>
          </w:p>
          <w:p w14:paraId="5E0F42D5" w14:textId="77777777" w:rsidR="00733710" w:rsidRDefault="00733710" w:rsidP="00A736D0">
            <w:pPr>
              <w:pStyle w:val="Code"/>
              <w:jc w:val="left"/>
            </w:pPr>
            <w:r w:rsidRPr="00903DBA">
              <w:t xml:space="preserve">  ++b;</w:t>
            </w:r>
          </w:p>
          <w:p w14:paraId="7E5C55B5" w14:textId="77777777" w:rsidR="00CF1781" w:rsidRDefault="00CF1781" w:rsidP="00A736D0">
            <w:pPr>
              <w:pStyle w:val="Code"/>
              <w:jc w:val="left"/>
            </w:pPr>
          </w:p>
          <w:p w14:paraId="37AD3F33" w14:textId="43D2A8C0" w:rsidR="00CF1781" w:rsidRDefault="00CF1781" w:rsidP="00A736D0">
            <w:pPr>
              <w:pStyle w:val="Code"/>
              <w:jc w:val="left"/>
            </w:pPr>
          </w:p>
          <w:p w14:paraId="1B6B4917" w14:textId="22CA8E94" w:rsidR="00CF1781" w:rsidRDefault="00CF1781" w:rsidP="00A736D0">
            <w:pPr>
              <w:pStyle w:val="Code"/>
              <w:jc w:val="left"/>
            </w:pPr>
          </w:p>
          <w:p w14:paraId="4FCC930A" w14:textId="77777777" w:rsidR="00334EE3" w:rsidRDefault="00334EE3" w:rsidP="00A736D0">
            <w:pPr>
              <w:pStyle w:val="Code"/>
              <w:jc w:val="left"/>
            </w:pPr>
          </w:p>
          <w:p w14:paraId="289F6756" w14:textId="5C507ACB" w:rsidR="00CF1781" w:rsidRPr="00903DBA" w:rsidRDefault="00CF1781" w:rsidP="00A736D0">
            <w:pPr>
              <w:spacing w:before="0" w:after="0"/>
              <w:jc w:val="left"/>
            </w:pPr>
          </w:p>
        </w:tc>
        <w:tc>
          <w:tcPr>
            <w:tcW w:w="3117" w:type="dxa"/>
            <w:hideMark/>
          </w:tcPr>
          <w:p w14:paraId="064C1461" w14:textId="77777777" w:rsidR="00733710" w:rsidRPr="00903DBA" w:rsidRDefault="00733710" w:rsidP="00A736D0">
            <w:pPr>
              <w:pStyle w:val="Code"/>
              <w:jc w:val="left"/>
            </w:pPr>
            <w:r w:rsidRPr="00903DBA">
              <w:t>1. if a &lt; b goto ?</w:t>
            </w:r>
          </w:p>
          <w:p w14:paraId="2FB68151" w14:textId="77777777" w:rsidR="00733710" w:rsidRPr="00903DBA" w:rsidRDefault="00733710" w:rsidP="00A736D0">
            <w:pPr>
              <w:pStyle w:val="Code"/>
              <w:jc w:val="left"/>
            </w:pPr>
            <w:r w:rsidRPr="00903DBA">
              <w:t>2. goto ?</w:t>
            </w:r>
          </w:p>
          <w:p w14:paraId="078BBD1F" w14:textId="77777777" w:rsidR="00733710" w:rsidRPr="00903DBA" w:rsidRDefault="00733710" w:rsidP="00A736D0">
            <w:pPr>
              <w:pStyle w:val="Code"/>
              <w:jc w:val="left"/>
            </w:pPr>
            <w:r w:rsidRPr="00903DBA">
              <w:t>3. if c &lt; d goto ?</w:t>
            </w:r>
          </w:p>
          <w:p w14:paraId="16E306B0" w14:textId="77777777" w:rsidR="00733710" w:rsidRPr="00903DBA" w:rsidRDefault="00733710" w:rsidP="00A736D0">
            <w:pPr>
              <w:pStyle w:val="Code"/>
              <w:jc w:val="left"/>
            </w:pPr>
            <w:r w:rsidRPr="00903DBA">
              <w:t>4. goto ?</w:t>
            </w:r>
          </w:p>
          <w:p w14:paraId="1E8438CD" w14:textId="77777777" w:rsidR="00733710" w:rsidRPr="00903DBA" w:rsidRDefault="00733710" w:rsidP="00A736D0">
            <w:pPr>
              <w:pStyle w:val="Code"/>
              <w:jc w:val="left"/>
            </w:pPr>
            <w:r w:rsidRPr="00903DBA">
              <w:t>5. ++a</w:t>
            </w:r>
          </w:p>
          <w:p w14:paraId="5183C00D" w14:textId="77777777" w:rsidR="00733710" w:rsidRPr="00903DBA" w:rsidRDefault="00733710" w:rsidP="00A736D0">
            <w:pPr>
              <w:pStyle w:val="Code"/>
              <w:jc w:val="left"/>
            </w:pPr>
            <w:r w:rsidRPr="00903DBA">
              <w:t>6. goto 7</w:t>
            </w:r>
          </w:p>
          <w:p w14:paraId="466B99AD" w14:textId="77777777" w:rsidR="00733710" w:rsidRPr="00903DBA" w:rsidRDefault="00733710" w:rsidP="00A736D0">
            <w:pPr>
              <w:pStyle w:val="Code"/>
              <w:jc w:val="left"/>
            </w:pPr>
            <w:r w:rsidRPr="00903DBA">
              <w:t>7. ++b</w:t>
            </w:r>
          </w:p>
          <w:p w14:paraId="6EB467FD" w14:textId="6BFF8C83" w:rsidR="00CF1781" w:rsidRDefault="00733710" w:rsidP="00334EE3">
            <w:pPr>
              <w:pStyle w:val="Code"/>
              <w:jc w:val="left"/>
            </w:pPr>
            <w:r w:rsidRPr="00903DBA">
              <w:t>8. ...</w:t>
            </w:r>
          </w:p>
          <w:p w14:paraId="45BE6F1B" w14:textId="77777777" w:rsidR="005628B4" w:rsidRDefault="005628B4" w:rsidP="00334EE3">
            <w:pPr>
              <w:pStyle w:val="Code"/>
              <w:jc w:val="left"/>
            </w:pPr>
          </w:p>
          <w:p w14:paraId="28F34B5B" w14:textId="7631C736" w:rsidR="00334EE3" w:rsidRPr="00903DBA" w:rsidRDefault="00334EE3" w:rsidP="00334EE3">
            <w:pPr>
              <w:pStyle w:val="Code"/>
              <w:jc w:val="left"/>
            </w:pPr>
          </w:p>
        </w:tc>
        <w:tc>
          <w:tcPr>
            <w:tcW w:w="3117" w:type="dxa"/>
          </w:tcPr>
          <w:p w14:paraId="189E9CCE" w14:textId="1A063B0A" w:rsidR="00334EE3" w:rsidRPr="00903DBA" w:rsidRDefault="00334EE3" w:rsidP="00334EE3">
            <w:pPr>
              <w:pStyle w:val="Code"/>
              <w:jc w:val="left"/>
            </w:pPr>
          </w:p>
        </w:tc>
      </w:tr>
      <w:tr w:rsidR="00A5397A" w:rsidRPr="00903DBA" w14:paraId="51E794EB" w14:textId="77777777" w:rsidTr="000A0238">
        <w:tc>
          <w:tcPr>
            <w:tcW w:w="3116" w:type="dxa"/>
          </w:tcPr>
          <w:p w14:paraId="35F7E076" w14:textId="1683ACCB" w:rsidR="00A5397A" w:rsidRPr="00903DBA" w:rsidRDefault="00A5397A" w:rsidP="00334EE3">
            <w:pPr>
              <w:spacing w:before="0" w:after="0"/>
            </w:pPr>
            <w:r>
              <w:t>(a) C code</w:t>
            </w:r>
          </w:p>
        </w:tc>
        <w:tc>
          <w:tcPr>
            <w:tcW w:w="6234" w:type="dxa"/>
            <w:gridSpan w:val="2"/>
          </w:tcPr>
          <w:p w14:paraId="75549AE5" w14:textId="77777777" w:rsidR="00A5397A" w:rsidRDefault="00A5397A" w:rsidP="00334EE3">
            <w:pPr>
              <w:spacing w:before="0" w:after="0"/>
              <w:jc w:val="left"/>
            </w:pPr>
            <w:r>
              <w:t xml:space="preserve">(b) Middle code before </w:t>
            </w:r>
          </w:p>
          <w:p w14:paraId="7ADED6E9" w14:textId="49C74C3C" w:rsidR="00A5397A" w:rsidRPr="00903DBA" w:rsidRDefault="00A5397A" w:rsidP="00334EE3">
            <w:pPr>
              <w:spacing w:before="0" w:after="0"/>
            </w:pPr>
            <w:r>
              <w:t xml:space="preserve">      backpatching</w:t>
            </w:r>
          </w:p>
        </w:tc>
      </w:tr>
      <w:tr w:rsidR="00B7567D" w:rsidRPr="00903DBA" w14:paraId="6781EABF" w14:textId="77777777" w:rsidTr="00166B2B">
        <w:tc>
          <w:tcPr>
            <w:tcW w:w="3116" w:type="dxa"/>
          </w:tcPr>
          <w:p w14:paraId="32A1B284" w14:textId="77777777" w:rsidR="00B7567D" w:rsidRDefault="00B7567D" w:rsidP="00334EE3">
            <w:pPr>
              <w:spacing w:before="0" w:after="0"/>
            </w:pPr>
          </w:p>
        </w:tc>
        <w:tc>
          <w:tcPr>
            <w:tcW w:w="3117" w:type="dxa"/>
          </w:tcPr>
          <w:p w14:paraId="004A5251" w14:textId="77777777" w:rsidR="00B7567D" w:rsidRDefault="00B7567D" w:rsidP="00334EE3">
            <w:pPr>
              <w:spacing w:before="0" w:after="0"/>
              <w:jc w:val="left"/>
            </w:pPr>
          </w:p>
        </w:tc>
        <w:tc>
          <w:tcPr>
            <w:tcW w:w="3117" w:type="dxa"/>
          </w:tcPr>
          <w:p w14:paraId="3E44912B" w14:textId="77777777" w:rsidR="00B7567D" w:rsidRPr="00903DBA" w:rsidRDefault="00B7567D" w:rsidP="00334EE3">
            <w:pPr>
              <w:spacing w:before="0" w:after="0"/>
            </w:pPr>
          </w:p>
        </w:tc>
      </w:tr>
      <w:tr w:rsidR="00334EE3" w:rsidRPr="00903DBA" w14:paraId="0CAB99B5" w14:textId="77777777" w:rsidTr="00166B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hideMark/>
          </w:tcPr>
          <w:p w14:paraId="1879283E" w14:textId="77777777" w:rsidR="00334EE3" w:rsidRPr="00903DBA" w:rsidRDefault="00334EE3" w:rsidP="00334EE3">
            <w:pPr>
              <w:pStyle w:val="Code"/>
              <w:jc w:val="left"/>
            </w:pPr>
            <w:r w:rsidRPr="00903DBA">
              <w:lastRenderedPageBreak/>
              <w:t>1. if a &lt; b goto ?</w:t>
            </w:r>
          </w:p>
          <w:p w14:paraId="7B099B80" w14:textId="77777777" w:rsidR="00334EE3" w:rsidRPr="00903DBA" w:rsidRDefault="00334EE3" w:rsidP="00334EE3">
            <w:pPr>
              <w:pStyle w:val="Code"/>
              <w:jc w:val="left"/>
            </w:pPr>
            <w:r w:rsidRPr="00903DBA">
              <w:t>2. goto ?</w:t>
            </w:r>
          </w:p>
          <w:p w14:paraId="3A9F7A8E" w14:textId="77777777" w:rsidR="00334EE3" w:rsidRPr="00903DBA" w:rsidRDefault="00334EE3" w:rsidP="00334EE3">
            <w:pPr>
              <w:pStyle w:val="Code"/>
              <w:jc w:val="left"/>
            </w:pPr>
            <w:r w:rsidRPr="00903DBA">
              <w:t>3. if c &lt; d goto ?</w:t>
            </w:r>
          </w:p>
          <w:p w14:paraId="132D7992" w14:textId="77777777" w:rsidR="00334EE3" w:rsidRPr="00903DBA" w:rsidRDefault="00334EE3" w:rsidP="00334EE3">
            <w:pPr>
              <w:pStyle w:val="Code"/>
              <w:jc w:val="left"/>
            </w:pPr>
            <w:r w:rsidRPr="00903DBA">
              <w:t>4. goto ?</w:t>
            </w:r>
          </w:p>
          <w:p w14:paraId="529DA3AA" w14:textId="77777777" w:rsidR="00334EE3" w:rsidRPr="00903DBA" w:rsidRDefault="00334EE3" w:rsidP="00334EE3">
            <w:pPr>
              <w:pStyle w:val="Code"/>
              <w:jc w:val="left"/>
            </w:pPr>
            <w:r w:rsidRPr="00903DBA">
              <w:t>5. ++a</w:t>
            </w:r>
          </w:p>
          <w:p w14:paraId="049C917F" w14:textId="77777777" w:rsidR="00334EE3" w:rsidRPr="00903DBA" w:rsidRDefault="00334EE3" w:rsidP="00334EE3">
            <w:pPr>
              <w:pStyle w:val="Code"/>
              <w:jc w:val="left"/>
            </w:pPr>
            <w:r w:rsidRPr="00903DBA">
              <w:t>6. goto 7</w:t>
            </w:r>
          </w:p>
          <w:p w14:paraId="0586555C" w14:textId="77777777" w:rsidR="00334EE3" w:rsidRPr="00903DBA" w:rsidRDefault="00334EE3" w:rsidP="00334EE3">
            <w:pPr>
              <w:pStyle w:val="Code"/>
              <w:jc w:val="left"/>
            </w:pPr>
            <w:r w:rsidRPr="00903DBA">
              <w:t>7. ++b</w:t>
            </w:r>
          </w:p>
          <w:p w14:paraId="0D8561F2" w14:textId="4C2F8FC2" w:rsidR="00334EE3" w:rsidRDefault="00334EE3" w:rsidP="00334EE3">
            <w:pPr>
              <w:pStyle w:val="Code"/>
              <w:jc w:val="left"/>
            </w:pPr>
            <w:r w:rsidRPr="00903DBA">
              <w:t>8. ...</w:t>
            </w:r>
          </w:p>
          <w:p w14:paraId="57AAD859" w14:textId="77777777" w:rsidR="00166B2B" w:rsidRDefault="00166B2B" w:rsidP="00334EE3">
            <w:pPr>
              <w:pStyle w:val="Code"/>
              <w:jc w:val="left"/>
            </w:pPr>
          </w:p>
          <w:p w14:paraId="16CE8632" w14:textId="77777777" w:rsidR="00334EE3" w:rsidRPr="00903DBA" w:rsidRDefault="00334EE3" w:rsidP="00334EE3">
            <w:pPr>
              <w:spacing w:before="0" w:after="0"/>
              <w:jc w:val="left"/>
            </w:pPr>
          </w:p>
        </w:tc>
        <w:tc>
          <w:tcPr>
            <w:tcW w:w="3117" w:type="dxa"/>
            <w:tcBorders>
              <w:top w:val="nil"/>
              <w:left w:val="nil"/>
              <w:bottom w:val="nil"/>
              <w:right w:val="nil"/>
            </w:tcBorders>
            <w:hideMark/>
          </w:tcPr>
          <w:p w14:paraId="0BFEE723" w14:textId="77777777" w:rsidR="00334EE3" w:rsidRPr="00903DBA" w:rsidRDefault="00334EE3" w:rsidP="00334EE3">
            <w:pPr>
              <w:pStyle w:val="Code"/>
              <w:jc w:val="left"/>
            </w:pPr>
            <w:r w:rsidRPr="00903DBA">
              <w:t>1. if a &lt; b goto ?</w:t>
            </w:r>
          </w:p>
          <w:p w14:paraId="4CF5E6D2" w14:textId="77777777" w:rsidR="00334EE3" w:rsidRPr="00903DBA" w:rsidRDefault="00334EE3" w:rsidP="00334EE3">
            <w:pPr>
              <w:pStyle w:val="Code"/>
              <w:jc w:val="left"/>
            </w:pPr>
            <w:r w:rsidRPr="00903DBA">
              <w:t>2. goto ?</w:t>
            </w:r>
          </w:p>
          <w:p w14:paraId="10A4D1DC" w14:textId="77777777" w:rsidR="00334EE3" w:rsidRPr="00903DBA" w:rsidRDefault="00334EE3" w:rsidP="00334EE3">
            <w:pPr>
              <w:pStyle w:val="Code"/>
              <w:jc w:val="left"/>
            </w:pPr>
            <w:r w:rsidRPr="00903DBA">
              <w:t>3. if c &lt; d goto ?</w:t>
            </w:r>
          </w:p>
          <w:p w14:paraId="1E138C56" w14:textId="77777777" w:rsidR="00334EE3" w:rsidRPr="00903DBA" w:rsidRDefault="00334EE3" w:rsidP="00334EE3">
            <w:pPr>
              <w:pStyle w:val="Code"/>
              <w:jc w:val="left"/>
            </w:pPr>
            <w:r w:rsidRPr="00903DBA">
              <w:t>4. goto ?</w:t>
            </w:r>
          </w:p>
          <w:p w14:paraId="6EFB878C" w14:textId="77777777" w:rsidR="00334EE3" w:rsidRPr="00903DBA" w:rsidRDefault="00334EE3" w:rsidP="00334EE3">
            <w:pPr>
              <w:pStyle w:val="Code"/>
              <w:jc w:val="left"/>
            </w:pPr>
            <w:r w:rsidRPr="00903DBA">
              <w:t>5. ++a</w:t>
            </w:r>
          </w:p>
          <w:p w14:paraId="428BEA90" w14:textId="77777777" w:rsidR="00334EE3" w:rsidRPr="00903DBA" w:rsidRDefault="00334EE3" w:rsidP="00334EE3">
            <w:pPr>
              <w:pStyle w:val="Code"/>
              <w:jc w:val="left"/>
            </w:pPr>
            <w:r w:rsidRPr="00903DBA">
              <w:t>6. goto 7</w:t>
            </w:r>
          </w:p>
          <w:p w14:paraId="0CB274F3" w14:textId="77777777" w:rsidR="00334EE3" w:rsidRPr="00903DBA" w:rsidRDefault="00334EE3" w:rsidP="00334EE3">
            <w:pPr>
              <w:pStyle w:val="Code"/>
              <w:jc w:val="left"/>
            </w:pPr>
            <w:r w:rsidRPr="00903DBA">
              <w:t>7. ++b</w:t>
            </w:r>
          </w:p>
          <w:p w14:paraId="353D5190" w14:textId="0D7108DF" w:rsidR="00334EE3" w:rsidRDefault="00334EE3" w:rsidP="00334EE3">
            <w:pPr>
              <w:pStyle w:val="Code"/>
              <w:jc w:val="left"/>
            </w:pPr>
            <w:r w:rsidRPr="00903DBA">
              <w:t>8. ...</w:t>
            </w:r>
          </w:p>
          <w:p w14:paraId="446E07D7" w14:textId="77777777" w:rsidR="00166B2B" w:rsidRDefault="00166B2B" w:rsidP="00334EE3">
            <w:pPr>
              <w:pStyle w:val="Code"/>
              <w:jc w:val="left"/>
            </w:pPr>
          </w:p>
          <w:p w14:paraId="0C6EDF80" w14:textId="77777777" w:rsidR="00334EE3" w:rsidRPr="00903DBA" w:rsidRDefault="00334EE3" w:rsidP="00334EE3">
            <w:pPr>
              <w:pStyle w:val="Code"/>
              <w:jc w:val="left"/>
            </w:pPr>
          </w:p>
        </w:tc>
        <w:tc>
          <w:tcPr>
            <w:tcW w:w="3117" w:type="dxa"/>
            <w:tcBorders>
              <w:top w:val="nil"/>
              <w:left w:val="nil"/>
              <w:bottom w:val="nil"/>
              <w:right w:val="nil"/>
            </w:tcBorders>
          </w:tcPr>
          <w:p w14:paraId="59BEED89" w14:textId="77777777" w:rsidR="00334EE3" w:rsidRPr="00903DBA" w:rsidRDefault="00334EE3" w:rsidP="00334EE3">
            <w:pPr>
              <w:pStyle w:val="Code"/>
              <w:jc w:val="left"/>
            </w:pPr>
          </w:p>
        </w:tc>
      </w:tr>
      <w:tr w:rsidR="00334EE3" w:rsidRPr="00903DBA" w14:paraId="45E041A8" w14:textId="77777777" w:rsidTr="00166B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39526A8E" w14:textId="77777777" w:rsidR="00334EE3" w:rsidRDefault="00334EE3" w:rsidP="00334EE3">
            <w:pPr>
              <w:tabs>
                <w:tab w:val="left" w:pos="276"/>
              </w:tabs>
              <w:spacing w:before="0" w:after="0"/>
              <w:jc w:val="left"/>
            </w:pPr>
            <w:r>
              <w:t>(c) Middle code after</w:t>
            </w:r>
          </w:p>
          <w:p w14:paraId="2E346EAD" w14:textId="29CEAC0B" w:rsidR="00334EE3" w:rsidRPr="00903DBA" w:rsidRDefault="00334EE3" w:rsidP="00334EE3">
            <w:pPr>
              <w:spacing w:before="0" w:after="0"/>
            </w:pPr>
            <w:r>
              <w:t xml:space="preserve">      backpatching</w:t>
            </w:r>
          </w:p>
        </w:tc>
        <w:tc>
          <w:tcPr>
            <w:tcW w:w="3117" w:type="dxa"/>
            <w:tcBorders>
              <w:top w:val="nil"/>
              <w:left w:val="nil"/>
              <w:bottom w:val="nil"/>
              <w:right w:val="nil"/>
            </w:tcBorders>
          </w:tcPr>
          <w:p w14:paraId="2C86A5FC" w14:textId="026F9342" w:rsidR="00334EE3" w:rsidRDefault="00334EE3" w:rsidP="00334EE3">
            <w:pPr>
              <w:spacing w:before="0" w:after="0"/>
              <w:jc w:val="left"/>
            </w:pPr>
            <w:r>
              <w:t>(</w:t>
            </w:r>
            <w:r w:rsidR="00166B2B">
              <w:t>c</w:t>
            </w:r>
            <w:r>
              <w:t xml:space="preserve">) Middle code </w:t>
            </w:r>
            <w:r w:rsidR="00013C28">
              <w:t>after</w:t>
            </w:r>
            <w:r>
              <w:t xml:space="preserve"> </w:t>
            </w:r>
          </w:p>
          <w:p w14:paraId="449A84CC" w14:textId="0EDE920C" w:rsidR="00334EE3" w:rsidRPr="00903DBA" w:rsidRDefault="00334EE3" w:rsidP="00334EE3">
            <w:pPr>
              <w:spacing w:before="0" w:after="0"/>
            </w:pPr>
            <w:r>
              <w:t xml:space="preserve">     </w:t>
            </w:r>
            <w:r w:rsidR="00013C28">
              <w:t xml:space="preserve"> optimization</w:t>
            </w:r>
          </w:p>
        </w:tc>
        <w:tc>
          <w:tcPr>
            <w:tcW w:w="3117" w:type="dxa"/>
            <w:tcBorders>
              <w:top w:val="nil"/>
              <w:left w:val="nil"/>
              <w:bottom w:val="nil"/>
              <w:right w:val="nil"/>
            </w:tcBorders>
          </w:tcPr>
          <w:p w14:paraId="55F57D99" w14:textId="0B958664" w:rsidR="00334EE3" w:rsidRPr="00903DBA" w:rsidRDefault="00334EE3" w:rsidP="00334EE3">
            <w:pPr>
              <w:spacing w:before="0" w:after="0"/>
            </w:pPr>
          </w:p>
        </w:tc>
      </w:tr>
    </w:tbl>
    <w:p w14:paraId="45A339D6" w14:textId="0968D06B" w:rsidR="00733710" w:rsidRPr="00903DBA" w:rsidRDefault="00733710" w:rsidP="00733710">
      <w:r w:rsidRPr="00903DBA">
        <w:t>When the first expression (</w:t>
      </w:r>
      <w:r w:rsidRPr="00903DBA">
        <w:rPr>
          <w:rStyle w:val="CodeInText"/>
        </w:rPr>
        <w:t>a &lt; b</w:t>
      </w:r>
      <w:r w:rsidRPr="00903DBA">
        <w:t xml:space="preserve">) is evaluated, its </w:t>
      </w:r>
      <w:r w:rsidR="009C3C27">
        <w:t>true-set</w:t>
      </w:r>
      <w:r w:rsidRPr="00903DBA">
        <w:t xml:space="preserve"> is {1} and its </w:t>
      </w:r>
      <w:r w:rsidR="00A76052">
        <w:t>false-set</w:t>
      </w:r>
      <w:r w:rsidRPr="00903DBA">
        <w:t xml:space="preserve"> is {2}. When the second expression is evaluated the </w:t>
      </w:r>
      <w:proofErr w:type="gramStart"/>
      <w:r w:rsidR="009C3C27">
        <w:t>true-set</w:t>
      </w:r>
      <w:proofErr w:type="gramEnd"/>
      <w:r w:rsidRPr="00903DBA">
        <w:t xml:space="preserve"> of the first expression is backpatched to the beginning of the second expression. This means that if the first expression is </w:t>
      </w:r>
      <w:proofErr w:type="gramStart"/>
      <w:r w:rsidRPr="00903DBA">
        <w:t>true</w:t>
      </w:r>
      <w:proofErr w:type="gramEnd"/>
      <w:r w:rsidRPr="00903DBA">
        <w:t xml:space="preserve"> we continue to evaluate the second expression. However, if the first expression is false the second expression will never be evaluated since it not necessary, the total expression will be false regardless of the value of the second expression. The result will be that the </w:t>
      </w:r>
      <w:r w:rsidR="009C3C27">
        <w:t>true-set</w:t>
      </w:r>
      <w:r w:rsidRPr="00903DBA">
        <w:t xml:space="preserve"> of the total expression is the one of the second expression and the </w:t>
      </w:r>
      <w:r w:rsidR="00A76052">
        <w:t>false-set</w:t>
      </w:r>
      <w:r w:rsidRPr="00903DBA">
        <w:t xml:space="preserve"> is the union of the </w:t>
      </w:r>
      <w:proofErr w:type="spellStart"/>
      <w:r w:rsidRPr="00903DBA">
        <w:t>falses</w:t>
      </w:r>
      <w:proofErr w:type="spellEnd"/>
      <w:r w:rsidRPr="00903DBA">
        <w:t xml:space="preserve">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C17EA6B" w14:textId="77777777" w:rsidTr="00A5295F">
        <w:tc>
          <w:tcPr>
            <w:tcW w:w="3116" w:type="dxa"/>
            <w:hideMark/>
          </w:tcPr>
          <w:p w14:paraId="21EE92F2" w14:textId="77777777" w:rsidR="00733710" w:rsidRPr="00903DBA" w:rsidRDefault="00733710" w:rsidP="00A5295F">
            <w:pPr>
              <w:pStyle w:val="Code"/>
            </w:pPr>
            <w:r w:rsidRPr="00903DBA">
              <w:t>1. if a &lt; b goto 3</w:t>
            </w:r>
          </w:p>
          <w:p w14:paraId="58881D56" w14:textId="77777777" w:rsidR="00733710" w:rsidRPr="00903DBA" w:rsidRDefault="00733710" w:rsidP="00A5295F">
            <w:pPr>
              <w:pStyle w:val="Code"/>
            </w:pPr>
            <w:r w:rsidRPr="00903DBA">
              <w:t>2. goto ?</w:t>
            </w:r>
          </w:p>
          <w:p w14:paraId="78DA5AC2" w14:textId="77777777" w:rsidR="00733710" w:rsidRPr="00903DBA" w:rsidRDefault="00733710" w:rsidP="00A5295F">
            <w:pPr>
              <w:pStyle w:val="Code"/>
            </w:pPr>
            <w:r w:rsidRPr="00903DBA">
              <w:t>3. if c &lt; d goto ?</w:t>
            </w:r>
          </w:p>
          <w:p w14:paraId="6BD8C19B" w14:textId="77777777" w:rsidR="00733710" w:rsidRPr="00903DBA" w:rsidRDefault="00733710" w:rsidP="00A5295F">
            <w:pPr>
              <w:pStyle w:val="Code"/>
            </w:pPr>
            <w:r w:rsidRPr="00903DBA">
              <w:t>4. goto ?</w:t>
            </w:r>
          </w:p>
          <w:p w14:paraId="75883E55" w14:textId="77777777" w:rsidR="00733710" w:rsidRPr="00903DBA" w:rsidRDefault="00733710" w:rsidP="00A5295F">
            <w:pPr>
              <w:pStyle w:val="Code"/>
            </w:pPr>
            <w:r w:rsidRPr="00903DBA">
              <w:t>5. ++a</w:t>
            </w:r>
          </w:p>
          <w:p w14:paraId="06CC39CB" w14:textId="77777777" w:rsidR="00733710" w:rsidRPr="00903DBA" w:rsidRDefault="00733710" w:rsidP="00A5295F">
            <w:pPr>
              <w:pStyle w:val="Code"/>
            </w:pPr>
            <w:r w:rsidRPr="00903DBA">
              <w:t>6. goto 7</w:t>
            </w:r>
          </w:p>
          <w:p w14:paraId="63D1DE69" w14:textId="77777777" w:rsidR="00733710" w:rsidRPr="00903DBA" w:rsidRDefault="00733710" w:rsidP="00A5295F">
            <w:pPr>
              <w:pStyle w:val="Code"/>
            </w:pPr>
            <w:r w:rsidRPr="00903DBA">
              <w:t>7. ++b</w:t>
            </w:r>
          </w:p>
        </w:tc>
        <w:tc>
          <w:tcPr>
            <w:tcW w:w="3117" w:type="dxa"/>
            <w:hideMark/>
          </w:tcPr>
          <w:p w14:paraId="054E4ECB" w14:textId="159A31F5" w:rsidR="00733710" w:rsidRPr="00903DBA" w:rsidRDefault="009C3C27" w:rsidP="00A5295F">
            <w:pPr>
              <w:pStyle w:val="Code"/>
            </w:pPr>
            <w:r>
              <w:t>true-set</w:t>
            </w:r>
            <w:r w:rsidR="00733710" w:rsidRPr="00903DBA">
              <w:t>: {3}</w:t>
            </w:r>
          </w:p>
          <w:p w14:paraId="283183C2" w14:textId="2C790D93" w:rsidR="00733710" w:rsidRPr="00903DBA" w:rsidRDefault="00A76052" w:rsidP="00A5295F">
            <w:pPr>
              <w:pStyle w:val="Code"/>
            </w:pPr>
            <w:r>
              <w:t>false-set</w:t>
            </w:r>
            <w:r w:rsidR="00733710" w:rsidRPr="00903DBA">
              <w:t>: {2, 4}</w:t>
            </w:r>
          </w:p>
        </w:tc>
        <w:tc>
          <w:tcPr>
            <w:tcW w:w="3117" w:type="dxa"/>
          </w:tcPr>
          <w:p w14:paraId="0E98844B" w14:textId="77777777" w:rsidR="00733710" w:rsidRPr="00903DBA" w:rsidRDefault="00733710" w:rsidP="00A5295F">
            <w:pPr>
              <w:pStyle w:val="Code"/>
            </w:pPr>
          </w:p>
        </w:tc>
      </w:tr>
    </w:tbl>
    <w:p w14:paraId="0C88D50E" w14:textId="6572A852" w:rsidR="00733710" w:rsidRPr="00903DBA" w:rsidRDefault="00733710" w:rsidP="00733710">
      <w:r w:rsidRPr="00903DBA">
        <w:t xml:space="preserve">In a similar way, the </w:t>
      </w:r>
      <w:r w:rsidR="009C3C27">
        <w:t>true-set</w:t>
      </w:r>
      <w:r w:rsidRPr="00903DBA">
        <w:t xml:space="preserve"> of an expression with logical-or will be the union of both </w:t>
      </w:r>
      <w:r w:rsidR="009C3C27">
        <w:t>true-set</w:t>
      </w:r>
      <w:r w:rsidRPr="00903DBA">
        <w:t xml:space="preserve">s while the </w:t>
      </w:r>
      <w:r w:rsidR="00A76052">
        <w:t>false-set</w:t>
      </w:r>
      <w:r w:rsidRPr="00903DBA">
        <w:t xml:space="preserve"> will the </w:t>
      </w:r>
      <w:r w:rsidR="00A76052">
        <w:t>false-set</w:t>
      </w:r>
      <w:r w:rsidRPr="00903DBA">
        <w:t xml:space="preserve">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4C266A7F" w14:textId="77777777" w:rsidTr="00A5295F">
        <w:tc>
          <w:tcPr>
            <w:tcW w:w="3116" w:type="dxa"/>
            <w:hideMark/>
          </w:tcPr>
          <w:p w14:paraId="786226D1" w14:textId="77777777" w:rsidR="00733710" w:rsidRPr="00903DBA" w:rsidRDefault="00733710" w:rsidP="00A5295F">
            <w:pPr>
              <w:pStyle w:val="Code"/>
            </w:pPr>
            <w:r w:rsidRPr="00903DBA">
              <w:t>if ((a &lt; b) || (c &lt; d))</w:t>
            </w:r>
          </w:p>
          <w:p w14:paraId="68780A9F" w14:textId="77777777" w:rsidR="00733710" w:rsidRPr="00903DBA" w:rsidRDefault="00733710" w:rsidP="00A5295F">
            <w:pPr>
              <w:pStyle w:val="Code"/>
            </w:pPr>
            <w:r w:rsidRPr="00903DBA">
              <w:t xml:space="preserve">  ++a;</w:t>
            </w:r>
          </w:p>
          <w:p w14:paraId="603C68C6" w14:textId="77777777" w:rsidR="00733710" w:rsidRPr="00903DBA" w:rsidRDefault="00733710" w:rsidP="00A5295F">
            <w:pPr>
              <w:pStyle w:val="Code"/>
            </w:pPr>
            <w:r w:rsidRPr="00903DBA">
              <w:t xml:space="preserve">else </w:t>
            </w:r>
          </w:p>
          <w:p w14:paraId="088C6D2B" w14:textId="77777777" w:rsidR="00733710" w:rsidRPr="00903DBA" w:rsidRDefault="00733710" w:rsidP="00A5295F">
            <w:pPr>
              <w:pStyle w:val="Code"/>
            </w:pPr>
            <w:r w:rsidRPr="00903DBA">
              <w:t xml:space="preserve">  ++b;</w:t>
            </w:r>
          </w:p>
        </w:tc>
        <w:tc>
          <w:tcPr>
            <w:tcW w:w="3117" w:type="dxa"/>
            <w:hideMark/>
          </w:tcPr>
          <w:p w14:paraId="0E44BA0E" w14:textId="77777777" w:rsidR="00733710" w:rsidRPr="00903DBA" w:rsidRDefault="00733710" w:rsidP="00A5295F">
            <w:pPr>
              <w:pStyle w:val="Code"/>
            </w:pPr>
            <w:r w:rsidRPr="00903DBA">
              <w:t>1. if a &lt; b goto ?</w:t>
            </w:r>
          </w:p>
          <w:p w14:paraId="7DA25DBC" w14:textId="77777777" w:rsidR="00733710" w:rsidRPr="00903DBA" w:rsidRDefault="00733710" w:rsidP="00A5295F">
            <w:pPr>
              <w:pStyle w:val="Code"/>
            </w:pPr>
            <w:r w:rsidRPr="00903DBA">
              <w:t>2. goto 3</w:t>
            </w:r>
          </w:p>
          <w:p w14:paraId="58F2ED68" w14:textId="77777777" w:rsidR="00733710" w:rsidRPr="00903DBA" w:rsidRDefault="00733710" w:rsidP="00A5295F">
            <w:pPr>
              <w:pStyle w:val="Code"/>
            </w:pPr>
            <w:r w:rsidRPr="00903DBA">
              <w:t>3. if c &lt; d goto ?</w:t>
            </w:r>
          </w:p>
          <w:p w14:paraId="7A8A8F36" w14:textId="77777777" w:rsidR="00733710" w:rsidRPr="00903DBA" w:rsidRDefault="00733710" w:rsidP="00A5295F">
            <w:pPr>
              <w:pStyle w:val="Code"/>
            </w:pPr>
            <w:r w:rsidRPr="00903DBA">
              <w:t>4. goto ?</w:t>
            </w:r>
          </w:p>
          <w:p w14:paraId="30A5020E" w14:textId="77777777" w:rsidR="00733710" w:rsidRPr="00903DBA" w:rsidRDefault="00733710" w:rsidP="00A5295F">
            <w:pPr>
              <w:pStyle w:val="Code"/>
            </w:pPr>
            <w:r w:rsidRPr="00903DBA">
              <w:t>5. ++a</w:t>
            </w:r>
          </w:p>
          <w:p w14:paraId="454C9B3E" w14:textId="77777777" w:rsidR="00733710" w:rsidRPr="00903DBA" w:rsidRDefault="00733710" w:rsidP="00A5295F">
            <w:pPr>
              <w:pStyle w:val="Code"/>
            </w:pPr>
            <w:r w:rsidRPr="00903DBA">
              <w:t>6. goto 7</w:t>
            </w:r>
          </w:p>
          <w:p w14:paraId="26EC704B" w14:textId="77777777" w:rsidR="00733710" w:rsidRPr="00903DBA" w:rsidRDefault="00733710" w:rsidP="00A5295F">
            <w:pPr>
              <w:pStyle w:val="Code"/>
            </w:pPr>
            <w:r w:rsidRPr="00903DBA">
              <w:t>7. ++b</w:t>
            </w:r>
          </w:p>
          <w:p w14:paraId="579CADC2" w14:textId="77777777" w:rsidR="00733710" w:rsidRPr="00903DBA" w:rsidRDefault="00733710" w:rsidP="00A5295F">
            <w:pPr>
              <w:pStyle w:val="Code"/>
            </w:pPr>
            <w:r w:rsidRPr="00903DBA">
              <w:t>8. ...</w:t>
            </w:r>
          </w:p>
        </w:tc>
        <w:tc>
          <w:tcPr>
            <w:tcW w:w="3117" w:type="dxa"/>
            <w:hideMark/>
          </w:tcPr>
          <w:p w14:paraId="30C2D461" w14:textId="262D9A40" w:rsidR="00733710" w:rsidRPr="00903DBA" w:rsidRDefault="009C3C27" w:rsidP="00A5295F">
            <w:pPr>
              <w:pStyle w:val="Code"/>
            </w:pPr>
            <w:r>
              <w:t>true-set</w:t>
            </w:r>
            <w:r w:rsidR="00733710" w:rsidRPr="00903DBA">
              <w:t>: {1, 3}</w:t>
            </w:r>
          </w:p>
          <w:p w14:paraId="3D5A4C1B" w14:textId="56CDEB65" w:rsidR="00733710" w:rsidRPr="00903DBA" w:rsidRDefault="00A76052" w:rsidP="00A5295F">
            <w:pPr>
              <w:pStyle w:val="Code"/>
            </w:pPr>
            <w:r>
              <w:t>false-set</w:t>
            </w:r>
            <w:r w:rsidR="00733710" w:rsidRPr="00903DBA">
              <w:t>: {4}</w:t>
            </w:r>
          </w:p>
        </w:tc>
      </w:tr>
    </w:tbl>
    <w:p w14:paraId="0E6419C0" w14:textId="504600FD" w:rsidR="0091035C" w:rsidRPr="00903DBA" w:rsidRDefault="0091035C" w:rsidP="0060539D">
      <w:pPr>
        <w:pStyle w:val="Rubrik3"/>
        <w:rPr>
          <w:highlight w:val="white"/>
        </w:rPr>
      </w:pPr>
      <w:bookmarkStart w:id="164" w:name="_Toc59126091"/>
      <w:r w:rsidRPr="00903DBA">
        <w:rPr>
          <w:highlight w:val="white"/>
        </w:rPr>
        <w:t>The Statement Class</w:t>
      </w:r>
      <w:bookmarkEnd w:id="164"/>
    </w:p>
    <w:p w14:paraId="5D465263" w14:textId="556D0DB6" w:rsidR="00CA5B2D" w:rsidRPr="00903DBA" w:rsidRDefault="00125631" w:rsidP="009E6D84">
      <w:pPr>
        <w:rPr>
          <w:highlight w:val="white"/>
        </w:rPr>
      </w:pPr>
      <w:r>
        <w:rPr>
          <w:highlight w:val="white"/>
        </w:rPr>
        <w:t>L</w:t>
      </w:r>
      <w:r w:rsidR="009E6D84" w:rsidRPr="00903DBA">
        <w:rPr>
          <w:highlight w:val="white"/>
        </w:rPr>
        <w:t xml:space="preserve">et us look at the </w:t>
      </w:r>
      <w:r w:rsidR="009E6D84" w:rsidRPr="00903DBA">
        <w:rPr>
          <w:rStyle w:val="KeyWord0"/>
          <w:highlight w:val="white"/>
        </w:rPr>
        <w:t>Statement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9C3C27">
        <w:rPr>
          <w:rStyle w:val="KeyWord0"/>
          <w:highlight w:val="white"/>
        </w:rPr>
        <w:t>next-set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instruction after the</w:t>
      </w:r>
      <w:r w:rsidR="00EB6E10">
        <w:rPr>
          <w:highlight w:val="white"/>
        </w:rPr>
        <w:t xml:space="preserve"> current</w:t>
      </w:r>
      <w:r w:rsidR="00BB0D49" w:rsidRPr="00903DBA">
        <w:rPr>
          <w:highlight w:val="white"/>
        </w:rPr>
        <w:t xml:space="preserve"> statement.</w:t>
      </w:r>
    </w:p>
    <w:p w14:paraId="2003AF3F" w14:textId="77777777" w:rsidR="009E6D84" w:rsidRPr="00903DBA" w:rsidRDefault="009E6D84" w:rsidP="00CA5B2D">
      <w:pPr>
        <w:pStyle w:val="CodeHeader"/>
        <w:rPr>
          <w:highlight w:val="white"/>
        </w:rPr>
      </w:pPr>
      <w:proofErr w:type="spellStart"/>
      <w:r w:rsidRPr="00903DBA">
        <w:rPr>
          <w:highlight w:val="white"/>
        </w:rPr>
        <w:t>Statement.cs</w:t>
      </w:r>
      <w:proofErr w:type="spellEnd"/>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903DBA" w:rsidRDefault="009E6D84" w:rsidP="009E6D84">
      <w:pPr>
        <w:pStyle w:val="Code"/>
        <w:rPr>
          <w:highlight w:val="white"/>
        </w:rPr>
      </w:pPr>
      <w:r w:rsidRPr="00903DBA">
        <w:rPr>
          <w:highlight w:val="white"/>
        </w:rPr>
        <w:t xml:space="preserve">    private List&lt;MiddleCode&gt; m_</w:t>
      </w:r>
      <w:r w:rsidR="0082564E" w:rsidRPr="00903DBA">
        <w:rPr>
          <w:highlight w:val="white"/>
        </w:rPr>
        <w:t>codeL</w:t>
      </w:r>
      <w:r w:rsidRPr="00903DBA">
        <w:rPr>
          <w:highlight w:val="white"/>
        </w:rPr>
        <w:t>ist;</w:t>
      </w:r>
    </w:p>
    <w:p w14:paraId="4B7595E5" w14:textId="77777777" w:rsidR="009E6D84" w:rsidRPr="00903DBA" w:rsidRDefault="009E6D84" w:rsidP="009E6D84">
      <w:pPr>
        <w:pStyle w:val="Code"/>
        <w:rPr>
          <w:highlight w:val="white"/>
        </w:rPr>
      </w:pPr>
      <w:r w:rsidRPr="00903DBA">
        <w:rPr>
          <w:highlight w:val="white"/>
        </w:rPr>
        <w:t xml:space="preserve">    private ISet&lt;MiddleCode&gt; m_nextSet;</w:t>
      </w:r>
    </w:p>
    <w:p w14:paraId="79044549" w14:textId="77777777" w:rsidR="009E6D84" w:rsidRPr="00903DBA" w:rsidRDefault="009E6D84" w:rsidP="00637126">
      <w:pPr>
        <w:pStyle w:val="Code"/>
        <w:rPr>
          <w:highlight w:val="white"/>
        </w:rPr>
      </w:pPr>
      <w:r w:rsidRPr="00903DBA">
        <w:rPr>
          <w:highlight w:val="white"/>
        </w:rPr>
        <w:t xml:space="preserve">  </w:t>
      </w:r>
    </w:p>
    <w:p w14:paraId="4C692FBB" w14:textId="77777777" w:rsidR="009A3B18" w:rsidRPr="00903DBA" w:rsidRDefault="00637126" w:rsidP="00637126">
      <w:pPr>
        <w:pStyle w:val="Code"/>
        <w:rPr>
          <w:highlight w:val="white"/>
        </w:rPr>
      </w:pPr>
      <w:r w:rsidRPr="00903DBA">
        <w:rPr>
          <w:highlight w:val="white"/>
        </w:rPr>
        <w:t xml:space="preserve">    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34EB25F2" w:rsidR="00637126" w:rsidRPr="00903DBA" w:rsidRDefault="00637126" w:rsidP="00637126">
      <w:pPr>
        <w:pStyle w:val="Code"/>
        <w:rPr>
          <w:highlight w:val="white"/>
        </w:rPr>
      </w:pPr>
      <w:r w:rsidRPr="00903DBA">
        <w:rPr>
          <w:highlight w:val="white"/>
        </w:rPr>
        <w:lastRenderedPageBreak/>
        <w:t xml:space="preserve">      Assert.</w:t>
      </w:r>
      <w:r w:rsidR="00D324D8" w:rsidRPr="00903DBA">
        <w:rPr>
          <w:highlight w:val="white"/>
        </w:rPr>
        <w:t>ErrorXXX</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6CC2472B" w:rsidR="00C641D6" w:rsidRDefault="00C641D6" w:rsidP="0060539D">
      <w:pPr>
        <w:pStyle w:val="Rubrik3"/>
      </w:pPr>
      <w:bookmarkStart w:id="165" w:name="_Toc59126092"/>
      <w:r>
        <w:t>Statements</w:t>
      </w:r>
      <w:bookmarkEnd w:id="165"/>
    </w:p>
    <w:p w14:paraId="74312811" w14:textId="2CFDDBBA" w:rsidR="00CD5D66" w:rsidRPr="00CD5D66" w:rsidRDefault="00CD5D66" w:rsidP="00CD5D66">
      <w:r>
        <w:t>As stated above, a statement can be an open or a closed statement.</w:t>
      </w:r>
    </w:p>
    <w:p w14:paraId="5419ED2B" w14:textId="77777777" w:rsidR="00C641D6" w:rsidRPr="00903DBA" w:rsidRDefault="00C641D6" w:rsidP="00C641D6">
      <w:pPr>
        <w:pStyle w:val="CodeHeader"/>
      </w:pPr>
      <w:proofErr w:type="spellStart"/>
      <w:r w:rsidRPr="00903DBA">
        <w:t>MainParser.cs</w:t>
      </w:r>
      <w:proofErr w:type="spellEnd"/>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6B75132C" w:rsidR="0085432D" w:rsidRDefault="0085432D" w:rsidP="0060539D">
      <w:pPr>
        <w:pStyle w:val="Rubrik3"/>
      </w:pPr>
      <w:bookmarkStart w:id="166" w:name="_Toc59126093"/>
      <w:r>
        <w:t>The If Statement</w:t>
      </w:r>
      <w:bookmarkEnd w:id="166"/>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55FE8D8A" w:rsidR="000A326E" w:rsidRPr="000A326E" w:rsidRDefault="000A326E" w:rsidP="0060539D">
      <w:pPr>
        <w:pStyle w:val="Rubrik3"/>
        <w:numPr>
          <w:ilvl w:val="2"/>
          <w:numId w:val="179"/>
        </w:numPr>
      </w:pPr>
      <w:bookmarkStart w:id="167" w:name="_Toc59126094"/>
      <w:r>
        <w:t>The If-Else Statement</w:t>
      </w:r>
      <w:bookmarkEnd w:id="167"/>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1ED6B8A4" w:rsidR="007175D9" w:rsidRPr="00903DBA" w:rsidRDefault="008B6F4B" w:rsidP="0060539D">
      <w:pPr>
        <w:pStyle w:val="Rubrik3"/>
      </w:pPr>
      <w:bookmarkStart w:id="168" w:name="_Toc59126095"/>
      <w:r w:rsidRPr="00903DBA">
        <w:t xml:space="preserve">The </w:t>
      </w:r>
      <w:r w:rsidR="004B7BC0" w:rsidRPr="00903DBA">
        <w:t>Switch S</w:t>
      </w:r>
      <w:r w:rsidRPr="00903DBA">
        <w:t>tatement</w:t>
      </w:r>
      <w:bookmarkEnd w:id="168"/>
    </w:p>
    <w:p w14:paraId="6065A355" w14:textId="77777777" w:rsidR="00EC1FC0" w:rsidRPr="00EC1FC0" w:rsidRDefault="00EC1FC0" w:rsidP="00EC1FC0">
      <w:pPr>
        <w:pStyle w:val="Code"/>
        <w:rPr>
          <w:highlight w:val="white"/>
        </w:rPr>
      </w:pPr>
      <w:r w:rsidRPr="00EC1FC0">
        <w:rPr>
          <w:highlight w:val="white"/>
        </w:rPr>
        <w:t>switch_header:</w:t>
      </w:r>
    </w:p>
    <w:p w14:paraId="3637DCA1" w14:textId="77777777" w:rsidR="00EC1FC0" w:rsidRPr="00EC1FC0" w:rsidRDefault="00EC1FC0" w:rsidP="00EC1FC0">
      <w:pPr>
        <w:pStyle w:val="Code"/>
        <w:rPr>
          <w:highlight w:val="white"/>
        </w:rPr>
      </w:pPr>
      <w:r w:rsidRPr="00EC1FC0">
        <w:rPr>
          <w:highlight w:val="white"/>
        </w:rPr>
        <w:t xml:space="preserve">    /* Empty. */ { MiddleCodeGenerator.SwitchHeader(); };</w:t>
      </w:r>
    </w:p>
    <w:p w14:paraId="2EE4B710" w14:textId="3CF6588B" w:rsidR="00BD4361" w:rsidRPr="00EC1FC0" w:rsidRDefault="00BD4361" w:rsidP="00EC1FC0">
      <w:pPr>
        <w:pStyle w:val="Code"/>
        <w:rPr>
          <w:highlight w:val="white"/>
        </w:rPr>
      </w:pP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lastRenderedPageBreak/>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5FC314AA" w14:textId="0F30922D" w:rsidR="006445C4" w:rsidRPr="00903DBA" w:rsidRDefault="006445C4" w:rsidP="0060539D">
      <w:pPr>
        <w:pStyle w:val="Rubrik3"/>
        <w:rPr>
          <w:highlight w:val="white"/>
        </w:rPr>
      </w:pPr>
      <w:bookmarkStart w:id="169" w:name="_Toc59126096"/>
      <w:r w:rsidRPr="00903DBA">
        <w:rPr>
          <w:highlight w:val="white"/>
        </w:rPr>
        <w:t>The Case Statement</w:t>
      </w:r>
      <w:bookmarkEnd w:id="169"/>
    </w:p>
    <w:p w14:paraId="6F6CB325" w14:textId="77777777"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079611F8" w14:textId="77777777" w:rsidR="0097551C" w:rsidRPr="00903DBA" w:rsidRDefault="0097551C" w:rsidP="0060539D">
      <w:pPr>
        <w:pStyle w:val="Rubrik3"/>
        <w:numPr>
          <w:ilvl w:val="2"/>
          <w:numId w:val="120"/>
        </w:numPr>
      </w:pPr>
      <w:bookmarkStart w:id="170" w:name="_Toc59126097"/>
      <w:bookmarkStart w:id="171" w:name="_Hlk57714514"/>
      <w:r w:rsidRPr="00903DBA">
        <w:t>The Default Statement</w:t>
      </w:r>
      <w:bookmarkEnd w:id="170"/>
    </w:p>
    <w:p w14:paraId="47FEFDBB" w14:textId="77777777" w:rsidR="007778D5" w:rsidRPr="007778D5" w:rsidRDefault="007778D5" w:rsidP="007778D5">
      <w:pPr>
        <w:pStyle w:val="Code"/>
        <w:rPr>
          <w:highlight w:val="white"/>
        </w:rPr>
      </w:pPr>
      <w:bookmarkStart w:id="172" w:name="_Hlk57714542"/>
      <w:bookmarkEnd w:id="171"/>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0DE5A9F4" w:rsidR="000D017D" w:rsidRPr="00903DBA" w:rsidRDefault="000D017D" w:rsidP="0060539D">
      <w:pPr>
        <w:pStyle w:val="Rubrik3"/>
        <w:numPr>
          <w:ilvl w:val="2"/>
          <w:numId w:val="120"/>
        </w:numPr>
      </w:pPr>
      <w:bookmarkStart w:id="173" w:name="_Toc59126098"/>
      <w:r w:rsidRPr="00903DBA">
        <w:t>The While Statement</w:t>
      </w:r>
      <w:bookmarkEnd w:id="173"/>
    </w:p>
    <w:bookmarkEnd w:id="172"/>
    <w:p w14:paraId="0FDBE615" w14:textId="77777777" w:rsidR="007E1045" w:rsidRPr="007E1045" w:rsidRDefault="007E1045" w:rsidP="007E1045">
      <w:pPr>
        <w:pStyle w:val="Code"/>
        <w:rPr>
          <w:highlight w:val="white"/>
        </w:rPr>
      </w:pPr>
      <w:r w:rsidRPr="007E1045">
        <w:rPr>
          <w:highlight w:val="white"/>
        </w:rPr>
        <w:t>loop_header:</w:t>
      </w:r>
    </w:p>
    <w:p w14:paraId="0216660F" w14:textId="77777777" w:rsidR="007E1045" w:rsidRPr="007E1045" w:rsidRDefault="007E1045" w:rsidP="007E1045">
      <w:pPr>
        <w:pStyle w:val="Code"/>
        <w:rPr>
          <w:highlight w:val="white"/>
        </w:rPr>
      </w:pPr>
      <w:r w:rsidRPr="007E1045">
        <w:rPr>
          <w:highlight w:val="white"/>
        </w:rPr>
        <w:t xml:space="preserve">    /* Empty. */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74"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4A660925" w14:textId="65DB68F5" w:rsidR="00070806" w:rsidRPr="00903DBA" w:rsidRDefault="000D017D" w:rsidP="0060539D">
      <w:pPr>
        <w:pStyle w:val="Rubrik3"/>
        <w:numPr>
          <w:ilvl w:val="2"/>
          <w:numId w:val="120"/>
        </w:numPr>
      </w:pPr>
      <w:bookmarkStart w:id="175" w:name="_Toc59126099"/>
      <w:r w:rsidRPr="00903DBA">
        <w:t>The Do Statement</w:t>
      </w:r>
      <w:bookmarkEnd w:id="175"/>
    </w:p>
    <w:p w14:paraId="26DBA22D" w14:textId="77777777" w:rsidR="003D3DC2" w:rsidRPr="003D3DC2" w:rsidRDefault="003D3DC2" w:rsidP="003D3DC2">
      <w:pPr>
        <w:pStyle w:val="Code"/>
        <w:rPr>
          <w:highlight w:val="white"/>
        </w:rPr>
      </w:pPr>
      <w:bookmarkStart w:id="176" w:name="_Hlk57716788"/>
      <w:bookmarkEnd w:id="174"/>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5F6856F3" w14:textId="2327D6BE" w:rsidR="007175D9" w:rsidRPr="00903DBA" w:rsidRDefault="00AB1C70" w:rsidP="0060539D">
      <w:pPr>
        <w:pStyle w:val="Rubrik3"/>
        <w:numPr>
          <w:ilvl w:val="2"/>
          <w:numId w:val="120"/>
        </w:numPr>
      </w:pPr>
      <w:bookmarkStart w:id="177" w:name="_Toc59126100"/>
      <w:r w:rsidRPr="00903DBA">
        <w:t xml:space="preserve">The </w:t>
      </w:r>
      <w:proofErr w:type="gramStart"/>
      <w:r w:rsidRPr="00903DBA">
        <w:t>For</w:t>
      </w:r>
      <w:proofErr w:type="gramEnd"/>
      <w:r w:rsidRPr="00903DBA">
        <w:t xml:space="preserve"> Statement</w:t>
      </w:r>
      <w:bookmarkEnd w:id="177"/>
    </w:p>
    <w:p w14:paraId="77D4FC28" w14:textId="77777777" w:rsidR="001249C1" w:rsidRPr="001249C1" w:rsidRDefault="001249C1" w:rsidP="001249C1">
      <w:pPr>
        <w:pStyle w:val="Code"/>
        <w:rPr>
          <w:highlight w:val="white"/>
        </w:rPr>
      </w:pPr>
      <w:bookmarkStart w:id="178" w:name="_Hlk57716817"/>
      <w:bookmarkEnd w:id="176"/>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lastRenderedPageBreak/>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65954336" w:rsidR="006C67B8" w:rsidRPr="00903DBA" w:rsidRDefault="00AB1C70" w:rsidP="0060539D">
      <w:pPr>
        <w:pStyle w:val="Rubrik3"/>
      </w:pPr>
      <w:bookmarkStart w:id="179" w:name="_Toc59126101"/>
      <w:r w:rsidRPr="00903DBA">
        <w:t xml:space="preserve">Label and </w:t>
      </w:r>
      <w:r w:rsidR="00C0170C">
        <w:t>Jump</w:t>
      </w:r>
      <w:r w:rsidRPr="00903DBA">
        <w:t xml:space="preserve"> Statement</w:t>
      </w:r>
      <w:bookmarkEnd w:id="179"/>
    </w:p>
    <w:bookmarkEnd w:id="178"/>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280A6231" w14:textId="0073F721" w:rsidR="00021816" w:rsidRPr="00903DBA" w:rsidRDefault="00021816" w:rsidP="00021816">
      <w:r w:rsidRPr="00903DBA">
        <w:t xml:space="preserve">To keep track of the label statements we have </w:t>
      </w:r>
      <w:r w:rsidR="002D1E89" w:rsidRPr="00903DBA">
        <w:t>the</w:t>
      </w:r>
      <w:r w:rsidRPr="00903DBA">
        <w:t xml:space="preserve"> label map </w:t>
      </w:r>
      <w:r w:rsidR="002D1E89" w:rsidRPr="00903DBA">
        <w:rPr>
          <w:rStyle w:val="KeyWord0"/>
          <w:highlight w:val="white"/>
        </w:rPr>
        <w:t>m_labelMap</w:t>
      </w:r>
      <w:r w:rsidR="002D1E89" w:rsidRPr="00903DBA">
        <w:t xml:space="preserve"> </w:t>
      </w:r>
      <w:r w:rsidRPr="00903DBA">
        <w:t xml:space="preserve">with </w:t>
      </w:r>
      <w:r w:rsidR="00CD3C5F" w:rsidRPr="00903DBA">
        <w:t xml:space="preserve">the label name as key and the </w:t>
      </w:r>
      <w:r w:rsidR="00C94206" w:rsidRPr="00903DBA">
        <w:t xml:space="preserve">first </w:t>
      </w:r>
      <w:r w:rsidR="00CD3C5F" w:rsidRPr="00903DBA">
        <w:t>middle code instruction</w:t>
      </w:r>
      <w:r w:rsidR="00C94206" w:rsidRPr="00903DBA">
        <w:t xml:space="preserve"> of the following statement as value. </w:t>
      </w:r>
    </w:p>
    <w:p w14:paraId="71621B34" w14:textId="0794189A" w:rsidR="00E02F96" w:rsidRPr="00903DBA" w:rsidRDefault="001D5C33" w:rsidP="0060539D">
      <w:pPr>
        <w:pStyle w:val="Rubrik3"/>
      </w:pPr>
      <w:bookmarkStart w:id="180" w:name="_Toc59126102"/>
      <w:bookmarkStart w:id="181" w:name="_Hlk57716901"/>
      <w:r>
        <w:t xml:space="preserve">The </w:t>
      </w:r>
      <w:r w:rsidR="00E02F96" w:rsidRPr="00903DBA">
        <w:t>Return Statement</w:t>
      </w:r>
      <w:bookmarkEnd w:id="180"/>
    </w:p>
    <w:bookmarkEnd w:id="181"/>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82" w:name="_Hlk57717049"/>
      <w:r w:rsidRPr="00AA2C69">
        <w:rPr>
          <w:highlight w:val="white"/>
        </w:rPr>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77777777" w:rsidR="00AA2C69" w:rsidRPr="00AA2C69" w:rsidRDefault="00AA2C69" w:rsidP="00AA2C69">
      <w:pPr>
        <w:pStyle w:val="Code"/>
        <w:rPr>
          <w:highlight w:val="white"/>
        </w:rPr>
      </w:pPr>
      <w:r w:rsidRPr="00AA2C69">
        <w:rPr>
          <w:highlight w:val="white"/>
        </w:rPr>
        <w:t xml:space="preserve">      $$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78090E1" w:rsidR="00866410" w:rsidRPr="00903DBA" w:rsidRDefault="00866410" w:rsidP="0060539D">
      <w:pPr>
        <w:pStyle w:val="Rubrik3"/>
      </w:pPr>
      <w:bookmarkStart w:id="183" w:name="_Toc59126103"/>
      <w:r w:rsidRPr="00903DBA">
        <w:t>Optional Expression Statement</w:t>
      </w:r>
      <w:r w:rsidR="001D5C33">
        <w:t>s</w:t>
      </w:r>
      <w:bookmarkEnd w:id="183"/>
    </w:p>
    <w:bookmarkEnd w:id="182"/>
    <w:p w14:paraId="5E863082" w14:textId="4275A904" w:rsidR="00866410" w:rsidRPr="00903DBA" w:rsidRDefault="00866410" w:rsidP="00866410">
      <w:r w:rsidRPr="00903DBA">
        <w:t>A statement can also be made up by an optional expression; that is, the statement is an expression followed by a semicolon, or simply a semicolon.</w:t>
      </w:r>
    </w:p>
    <w:p w14:paraId="5C6AAE1E" w14:textId="692D83AD" w:rsidR="006A7B9E" w:rsidRPr="00903DBA" w:rsidRDefault="006A7B9E" w:rsidP="006A7B9E">
      <w:r w:rsidRPr="00903DBA">
        <w:t xml:space="preserve">An expression statement is an optional expression followed by a semicolon. The expression is evaluated and its true and </w:t>
      </w:r>
      <w:proofErr w:type="gramStart"/>
      <w:r w:rsidR="00A76052">
        <w:t>false-set</w:t>
      </w:r>
      <w:r w:rsidRPr="00903DBA">
        <w:t>s</w:t>
      </w:r>
      <w:proofErr w:type="gramEnd"/>
      <w:r w:rsidRPr="00903DBA">
        <w:t xml:space="preserve"> are backpatched to the beginning of the next statement. Note that we do not use the result of the expression, the only interested part is its potential side effects. If it has no side effects, the statements will be removed by the middle code optimizer in Chapter </w:t>
      </w:r>
      <w:r w:rsidRPr="00903DBA">
        <w:fldChar w:fldCharType="begin"/>
      </w:r>
      <w:r w:rsidRPr="00903DBA">
        <w:instrText xml:space="preserve"> REF _Ref417813097 \r \h </w:instrText>
      </w:r>
      <w:r w:rsidRPr="00903DBA">
        <w:fldChar w:fldCharType="separate"/>
      </w:r>
      <w:r w:rsidR="00461860">
        <w:t>0</w:t>
      </w:r>
      <w:r w:rsidRPr="00903DBA">
        <w:fldChar w:fldCharType="end"/>
      </w:r>
      <w:r w:rsidRPr="00903DBA">
        <w:t>.</w:t>
      </w:r>
    </w:p>
    <w:p w14:paraId="5CFFC49D" w14:textId="77777777" w:rsidR="00866410" w:rsidRPr="00903DBA" w:rsidRDefault="00866410" w:rsidP="00866410">
      <w:pPr>
        <w:pStyle w:val="CodeHeader"/>
        <w:rPr>
          <w:highlight w:val="white"/>
        </w:rPr>
      </w:pPr>
      <w:proofErr w:type="spellStart"/>
      <w:r w:rsidRPr="00903DBA">
        <w:rPr>
          <w:highlight w:val="white"/>
        </w:rPr>
        <w:t>MainParser.gppg</w:t>
      </w:r>
      <w:proofErr w:type="spellEnd"/>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61AEFF6C" w:rsidR="008F43AA" w:rsidRPr="00903DBA" w:rsidRDefault="008F43AA" w:rsidP="0060539D">
      <w:pPr>
        <w:pStyle w:val="Rubrik3"/>
      </w:pPr>
      <w:bookmarkStart w:id="184" w:name="_Toc59126104"/>
      <w:r w:rsidRPr="00903DBA">
        <w:t>Block Statement</w:t>
      </w:r>
      <w:r w:rsidR="001D5C33">
        <w:t>s</w:t>
      </w:r>
      <w:bookmarkEnd w:id="184"/>
    </w:p>
    <w:p w14:paraId="4DCD3ED8" w14:textId="270195A6" w:rsidR="00FC1185" w:rsidRPr="00903DBA" w:rsidRDefault="004D298F" w:rsidP="003F52F5">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3F52F5">
        <w:t>, s</w:t>
      </w:r>
      <w:r w:rsidR="00FC1185" w:rsidRPr="00903DBA">
        <w:t xml:space="preserve">ince two </w:t>
      </w:r>
      <w:r w:rsidR="003F52F5">
        <w:t>symbols</w:t>
      </w:r>
      <w:r w:rsidR="00FC1185" w:rsidRPr="00903DBA">
        <w:t xml:space="preserve"> with the same name can be defined in different blocks</w:t>
      </w:r>
      <w:r w:rsidR="003F52F5">
        <w:t>.</w:t>
      </w:r>
    </w:p>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lastRenderedPageBreak/>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proofErr w:type="gramStart"/>
      <w:r w:rsidR="009C3C27">
        <w:rPr>
          <w:highlight w:val="white"/>
        </w:rPr>
        <w:t>next-set</w:t>
      </w:r>
      <w:proofErr w:type="gramEnd"/>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77777777" w:rsidR="003F52F5" w:rsidRPr="00EE5BF6" w:rsidRDefault="003F52F5" w:rsidP="00EE5BF6">
      <w:pPr>
        <w:pStyle w:val="Code"/>
        <w:rPr>
          <w:highlight w:val="white"/>
        </w:rPr>
      </w:pPr>
      <w:r w:rsidRPr="00EE5BF6">
        <w:rPr>
          <w:highlight w:val="white"/>
        </w:rPr>
        <w:t xml:space="preserve">    /* Empty */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110FE8D1"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is a statement with the total middle code list and the </w:t>
      </w:r>
      <w:proofErr w:type="gramStart"/>
      <w:r w:rsidR="009C3C27">
        <w:rPr>
          <w:highlight w:val="white"/>
        </w:rPr>
        <w:t>next-set</w:t>
      </w:r>
      <w:proofErr w:type="gramEnd"/>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77777777" w:rsidR="00017213" w:rsidRPr="00903DBA" w:rsidRDefault="00017213" w:rsidP="0060539D">
      <w:pPr>
        <w:pStyle w:val="Rubrik3"/>
      </w:pPr>
      <w:bookmarkStart w:id="185" w:name="_Toc59126105"/>
      <w:r w:rsidRPr="00903DBA">
        <w:t>Jump Register Statements</w:t>
      </w:r>
      <w:bookmarkEnd w:id="185"/>
    </w:p>
    <w:p w14:paraId="0E286EA8" w14:textId="1B80FBBD" w:rsidR="00017213" w:rsidRPr="00903DBA" w:rsidRDefault="00017213" w:rsidP="00017213">
      <w:r w:rsidRPr="00903DBA">
        <w:t xml:space="preserve">When performing a call to a function which address is stored in a pointer </w:t>
      </w:r>
      <w:proofErr w:type="gramStart"/>
      <w:r w:rsidRPr="00903DBA">
        <w:t>variable</w:t>
      </w:r>
      <w:proofErr w:type="gramEnd"/>
      <w:r w:rsidRPr="00903DBA">
        <w:t xml:space="preserv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77777777" w:rsidR="00C36B35" w:rsidRPr="00903DBA" w:rsidRDefault="00C36B35" w:rsidP="0060539D">
      <w:pPr>
        <w:pStyle w:val="Rubrik3"/>
      </w:pPr>
      <w:bookmarkStart w:id="186" w:name="_Toc59126106"/>
      <w:r w:rsidRPr="00903DBA">
        <w:t>Interrupt Statements</w:t>
      </w:r>
      <w:bookmarkEnd w:id="186"/>
    </w:p>
    <w:p w14:paraId="08E7D160" w14:textId="77777777" w:rsidR="00C36B35" w:rsidRPr="00903DBA" w:rsidRDefault="00C36B35" w:rsidP="00C36B35">
      <w:r w:rsidRPr="00903DBA">
        <w:t>When making system calls, an interrupt occurs. The operand is an integral value of short size (1 byte).</w:t>
      </w:r>
    </w:p>
    <w:p w14:paraId="00D1F0F7" w14:textId="77777777" w:rsidR="00636042" w:rsidRPr="00636042" w:rsidRDefault="00636042" w:rsidP="00636042">
      <w:pPr>
        <w:pStyle w:val="Code"/>
        <w:rPr>
          <w:highlight w:val="white"/>
        </w:rPr>
      </w:pPr>
      <w:bookmarkStart w:id="187"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87A3CBC" w:rsidR="00C36B35" w:rsidRPr="00903DBA" w:rsidRDefault="00C36B35" w:rsidP="0060539D">
      <w:pPr>
        <w:pStyle w:val="Rubrik3"/>
      </w:pPr>
      <w:bookmarkStart w:id="188" w:name="_Toc59126107"/>
      <w:r w:rsidRPr="00903DBA">
        <w:t>System Call Statements</w:t>
      </w:r>
      <w:bookmarkEnd w:id="188"/>
    </w:p>
    <w:bookmarkEnd w:id="187"/>
    <w:p w14:paraId="4327418D" w14:textId="77777777" w:rsidR="00876CC7" w:rsidRPr="00903DBA" w:rsidRDefault="00876CC7" w:rsidP="00C36B35">
      <w:r w:rsidRPr="00903DBA">
        <w:t>System calls for Linux.</w:t>
      </w:r>
    </w:p>
    <w:p w14:paraId="37DA34CF" w14:textId="77777777" w:rsidR="00262FF6" w:rsidRPr="00636042" w:rsidRDefault="00262FF6" w:rsidP="00262FF6">
      <w:pPr>
        <w:pStyle w:val="Code"/>
        <w:rPr>
          <w:highlight w:val="white"/>
        </w:rPr>
      </w:pPr>
      <w:bookmarkStart w:id="189"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4D230CC3" w:rsidR="00895D52" w:rsidRDefault="00895D52" w:rsidP="0060539D">
      <w:pPr>
        <w:pStyle w:val="Rubrik2"/>
      </w:pPr>
      <w:bookmarkStart w:id="190" w:name="_Toc59126108"/>
      <w:r w:rsidRPr="00903DBA">
        <w:lastRenderedPageBreak/>
        <w:t>Expression</w:t>
      </w:r>
      <w:r w:rsidR="00FE4E0C" w:rsidRPr="00903DBA">
        <w:t>s</w:t>
      </w:r>
      <w:bookmarkEnd w:id="190"/>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36094BA9" w:rsidR="00733710" w:rsidRDefault="00733710" w:rsidP="0060539D">
      <w:pPr>
        <w:pStyle w:val="Rubrik3"/>
        <w:rPr>
          <w:highlight w:val="white"/>
        </w:rPr>
      </w:pPr>
      <w:bookmarkStart w:id="191" w:name="_Toc59126109"/>
      <w:bookmarkEnd w:id="189"/>
      <w:r w:rsidRPr="00903DBA">
        <w:rPr>
          <w:highlight w:val="white"/>
        </w:rPr>
        <w:t>The Expression Class</w:t>
      </w:r>
      <w:r w:rsidR="00D901C7">
        <w:rPr>
          <w:highlight w:val="white"/>
        </w:rPr>
        <w:t xml:space="preserve"> (Short and Long List)</w:t>
      </w:r>
      <w:bookmarkEnd w:id="191"/>
    </w:p>
    <w:p w14:paraId="570D507B" w14:textId="129400DF" w:rsidR="00502780" w:rsidRPr="00903DBA" w:rsidRDefault="00254252" w:rsidP="00502780">
      <w:pPr>
        <w:rPr>
          <w:highlight w:val="white"/>
        </w:rPr>
      </w:pPr>
      <w:proofErr w:type="gramStart"/>
      <w:r>
        <w:rPr>
          <w:highlight w:val="white"/>
        </w:rPr>
        <w:t>Similar to</w:t>
      </w:r>
      <w:proofErr w:type="gramEnd"/>
      <w:r>
        <w:rPr>
          <w:highlight w:val="white"/>
        </w:rPr>
        <w:t xml:space="preserve">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502780" w:rsidRPr="00903DBA">
        <w:rPr>
          <w:rStyle w:val="KeyWord0"/>
          <w:highlight w:val="white"/>
        </w:rPr>
        <w:t>short</w:t>
      </w:r>
      <w:r w:rsidR="00502780" w:rsidRPr="00903DBA">
        <w:rPr>
          <w:highlight w:val="white"/>
        </w:rPr>
        <w:t xml:space="preserve"> </w:t>
      </w:r>
      <w:r w:rsidR="00502780" w:rsidRPr="00903DBA">
        <w:rPr>
          <w:rStyle w:val="KeyWord0"/>
          <w:highlight w:val="white"/>
        </w:rPr>
        <w:t>list</w:t>
      </w:r>
      <w:r w:rsidR="00502780" w:rsidRPr="00903DBA">
        <w:rPr>
          <w:highlight w:val="white"/>
        </w:rPr>
        <w:t xml:space="preserve"> and the </w:t>
      </w:r>
      <w:r w:rsidR="00502780" w:rsidRPr="00903DBA">
        <w:rPr>
          <w:rStyle w:val="KeyWord0"/>
          <w:highlight w:val="white"/>
        </w:rPr>
        <w:t>long</w:t>
      </w:r>
      <w:r w:rsidR="00502780" w:rsidRPr="00903DBA">
        <w:rPr>
          <w:highlight w:val="white"/>
        </w:rPr>
        <w:t xml:space="preserve"> </w:t>
      </w:r>
      <w:r w:rsidR="00502780" w:rsidRPr="00903DBA">
        <w:rPr>
          <w:rStyle w:val="KeyWord0"/>
          <w:highlight w:val="white"/>
        </w:rPr>
        <w:t>list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1DD223EB" w14:textId="77777777" w:rsidR="00502780" w:rsidRDefault="00502780" w:rsidP="00502780">
      <w:pPr>
        <w:rPr>
          <w:highlight w:val="white"/>
        </w:rPr>
      </w:pPr>
      <w:r w:rsidRPr="00903DBA">
        <w:rPr>
          <w:highlight w:val="white"/>
        </w:rPr>
        <w:t xml:space="preserve">The register parameter is used in system calls when we need to access or assign a specific register. </w:t>
      </w:r>
    </w:p>
    <w:p w14:paraId="5BC8B5D2" w14:textId="77777777" w:rsidR="00502780" w:rsidRPr="00254252" w:rsidRDefault="00502780" w:rsidP="00254252">
      <w:pPr>
        <w:rPr>
          <w:highlight w:val="white"/>
        </w:rPr>
      </w:pPr>
    </w:p>
    <w:p w14:paraId="48962F56" w14:textId="77777777" w:rsidR="00733710" w:rsidRPr="00903DBA" w:rsidRDefault="00733710" w:rsidP="00733710">
      <w:pPr>
        <w:pStyle w:val="CodeHeader"/>
        <w:rPr>
          <w:highlight w:val="white"/>
        </w:rPr>
      </w:pPr>
      <w:proofErr w:type="spellStart"/>
      <w:r w:rsidRPr="00903DBA">
        <w:rPr>
          <w:highlight w:val="white"/>
        </w:rPr>
        <w:t>Expression.cs</w:t>
      </w:r>
      <w:proofErr w:type="spellEnd"/>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t xml:space="preserve">    private List&lt;MiddleCode&gt; m_longList;</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lastRenderedPageBreak/>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27020FF8" w:rsidR="00DC4ED4" w:rsidRDefault="00DC4ED4" w:rsidP="0060539D">
      <w:pPr>
        <w:pStyle w:val="Rubrik3"/>
        <w:rPr>
          <w:highlight w:val="white"/>
        </w:rPr>
      </w:pPr>
      <w:bookmarkStart w:id="192" w:name="_Toc59126110"/>
      <w:r>
        <w:rPr>
          <w:highlight w:val="white"/>
        </w:rPr>
        <w:t>Optional Expressions</w:t>
      </w:r>
      <w:bookmarkEnd w:id="192"/>
    </w:p>
    <w:p w14:paraId="152B5F69" w14:textId="01E781AE" w:rsidR="00F73ED1" w:rsidRPr="00F73ED1" w:rsidRDefault="00F73ED1" w:rsidP="00F73ED1">
      <w:pPr>
        <w:rPr>
          <w:highlight w:val="white"/>
        </w:rPr>
      </w:pPr>
      <w:r>
        <w:rPr>
          <w:highlight w:val="white"/>
        </w:rPr>
        <w:t xml:space="preserve">On several </w:t>
      </w:r>
      <w:proofErr w:type="gramStart"/>
      <w:r>
        <w:rPr>
          <w:highlight w:val="white"/>
        </w:rPr>
        <w:t>occasions</w:t>
      </w:r>
      <w:r w:rsidR="00DB6979">
        <w:rPr>
          <w:highlight w:val="white"/>
        </w:rPr>
        <w:t xml:space="preserve"> </w:t>
      </w:r>
      <w:r w:rsidR="00547045">
        <w:rPr>
          <w:highlight w:val="white"/>
        </w:rPr>
        <w:t>,</w:t>
      </w:r>
      <w:r w:rsidR="00DB6979">
        <w:rPr>
          <w:highlight w:val="white"/>
        </w:rPr>
        <w:t>such</w:t>
      </w:r>
      <w:proofErr w:type="gramEnd"/>
      <w:r w:rsidR="00DB6979">
        <w:rPr>
          <w:highlight w:val="white"/>
        </w:rPr>
        <w:t xml:space="preserve"> as the </w:t>
      </w:r>
      <w:r w:rsidR="00DB6979" w:rsidRPr="00DB6979">
        <w:rPr>
          <w:rStyle w:val="KeyWord0"/>
          <w:highlight w:val="white"/>
        </w:rPr>
        <w:t>for</w:t>
      </w:r>
      <w:r w:rsidR="00DB6979">
        <w:rPr>
          <w:highlight w:val="white"/>
        </w:rPr>
        <w:t xml:space="preserve"> statement, </w:t>
      </w:r>
      <w:r w:rsidR="00547045">
        <w:rPr>
          <w:highlight w:val="white"/>
        </w:rPr>
        <w:t>the presence of 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77777777" w:rsidR="00DC4ED4" w:rsidRPr="00903DBA" w:rsidRDefault="00DC4ED4" w:rsidP="00DC4ED4">
      <w:pPr>
        <w:pStyle w:val="CodeHeader"/>
        <w:rPr>
          <w:highlight w:val="white"/>
        </w:rPr>
      </w:pPr>
      <w:proofErr w:type="spellStart"/>
      <w:r w:rsidRPr="00903DBA">
        <w:rPr>
          <w:highlight w:val="white"/>
        </w:rPr>
        <w:t>MainParser.cs</w:t>
      </w:r>
      <w:proofErr w:type="spellEnd"/>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77777777" w:rsidR="00DC4ED4" w:rsidRPr="00903DBA" w:rsidRDefault="00DC4ED4" w:rsidP="00DC4ED4">
      <w:pPr>
        <w:pStyle w:val="Code"/>
        <w:rPr>
          <w:highlight w:val="white"/>
        </w:rPr>
      </w:pPr>
      <w:r w:rsidRPr="00903DBA">
        <w:rPr>
          <w:highlight w:val="white"/>
        </w:rPr>
        <w:t xml:space="preserve">    /* Empty */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6A50F105" w:rsidR="003F4CBF" w:rsidRDefault="003F4CBF" w:rsidP="0060539D">
      <w:pPr>
        <w:pStyle w:val="Rubrik3"/>
        <w:rPr>
          <w:highlight w:val="white"/>
        </w:rPr>
      </w:pPr>
      <w:bookmarkStart w:id="193" w:name="_Toc59126111"/>
      <w:r>
        <w:rPr>
          <w:highlight w:val="white"/>
        </w:rPr>
        <w:t>The Comma Expression</w:t>
      </w:r>
      <w:bookmarkEnd w:id="193"/>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562B20BE" w:rsidR="00B05CB1" w:rsidRPr="00903DBA" w:rsidRDefault="00FE4E0C" w:rsidP="0060539D">
      <w:pPr>
        <w:pStyle w:val="Rubrik3"/>
      </w:pPr>
      <w:bookmarkStart w:id="194" w:name="_Toc59126112"/>
      <w:r w:rsidRPr="00903DBA">
        <w:t xml:space="preserve">The </w:t>
      </w:r>
      <w:r w:rsidR="009E1435" w:rsidRPr="00903DBA">
        <w:t>Assignment Expression</w:t>
      </w:r>
      <w:bookmarkEnd w:id="194"/>
    </w:p>
    <w:p w14:paraId="13D84E3A" w14:textId="34C553E4"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original left </w:t>
      </w:r>
      <w:r w:rsidR="002734F8" w:rsidRPr="00903DBA">
        <w:t>operand</w:t>
      </w:r>
      <w:r w:rsidRPr="00903DBA">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251E66CA" w14:textId="54AC85DB"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37607089" w:rsidR="009E1435" w:rsidRPr="00903DBA" w:rsidRDefault="009E1435" w:rsidP="009E1435">
      <w:pPr>
        <w:pStyle w:val="CodeHeader"/>
        <w:rPr>
          <w:highlight w:val="white"/>
        </w:rPr>
      </w:pPr>
      <w:proofErr w:type="spellStart"/>
      <w:r w:rsidRPr="00903DBA">
        <w:rPr>
          <w:highlight w:val="white"/>
        </w:rPr>
        <w:t>MainParser.cs</w:t>
      </w:r>
      <w:proofErr w:type="spellEnd"/>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77777777" w:rsidR="00BF71E1" w:rsidRPr="00903DBA" w:rsidRDefault="00BF71E1" w:rsidP="00BF71E1">
      <w:pPr>
        <w:pStyle w:val="Code"/>
        <w:rPr>
          <w:highlight w:val="white"/>
        </w:rPr>
      </w:pPr>
      <w:r w:rsidRPr="00903DBA">
        <w:rPr>
          <w:highlight w:val="white"/>
        </w:rPr>
        <w:t xml:space="preserve">  | ADD_ASSIGN         { $$ = MiddleOperator.BinaryAdd;      }</w:t>
      </w:r>
    </w:p>
    <w:p w14:paraId="0E3ABFC1" w14:textId="77777777" w:rsidR="00BF71E1" w:rsidRPr="00903DBA" w:rsidRDefault="00BF71E1" w:rsidP="00BF71E1">
      <w:pPr>
        <w:pStyle w:val="Code"/>
        <w:rPr>
          <w:highlight w:val="white"/>
        </w:rPr>
      </w:pPr>
      <w:r w:rsidRPr="00903DBA">
        <w:rPr>
          <w:highlight w:val="white"/>
        </w:rPr>
        <w:lastRenderedPageBreak/>
        <w:t xml:space="preserve">  | SUBTRACT_ASSIGN    { $$ = MiddleOperator.BinarySubtract; }</w:t>
      </w:r>
    </w:p>
    <w:p w14:paraId="7EDB0189" w14:textId="77777777" w:rsidR="00BF71E1" w:rsidRPr="00903DBA" w:rsidRDefault="00BF71E1" w:rsidP="00BF71E1">
      <w:pPr>
        <w:pStyle w:val="Code"/>
        <w:rPr>
          <w:highlight w:val="white"/>
        </w:rPr>
      </w:pPr>
      <w:r w:rsidRPr="00903DBA">
        <w:rPr>
          <w:highlight w:val="white"/>
        </w:rPr>
        <w:t xml:space="preserve">  | MULTIPLY_ASSIGN    { $$ = MiddleOperator.SignedMultiply; }</w:t>
      </w:r>
    </w:p>
    <w:p w14:paraId="32D6EE57" w14:textId="77777777" w:rsidR="00BF71E1" w:rsidRPr="00903DBA" w:rsidRDefault="00BF71E1" w:rsidP="00BF71E1">
      <w:pPr>
        <w:pStyle w:val="Code"/>
        <w:rPr>
          <w:highlight w:val="white"/>
        </w:rPr>
      </w:pPr>
      <w:r w:rsidRPr="00903DBA">
        <w:rPr>
          <w:highlight w:val="white"/>
        </w:rPr>
        <w:t xml:space="preserve">  | DIVIDE_ASSIGN      { $$ = MiddleOperator.SignedDivide;   }</w:t>
      </w:r>
    </w:p>
    <w:p w14:paraId="7A8245F6" w14:textId="77777777" w:rsidR="00BF71E1" w:rsidRPr="00903DBA" w:rsidRDefault="00BF71E1" w:rsidP="00BF71E1">
      <w:pPr>
        <w:pStyle w:val="Code"/>
        <w:rPr>
          <w:highlight w:val="white"/>
        </w:rPr>
      </w:pPr>
      <w:r w:rsidRPr="00903DBA">
        <w:rPr>
          <w:highlight w:val="white"/>
        </w:rPr>
        <w:t xml:space="preserve">  | MODULO_ASSIGN      { $$ = MiddleOperator.SignedModulo;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3BB8B386" w:rsidR="00F82E42" w:rsidRPr="00903DBA" w:rsidRDefault="00F82E42" w:rsidP="0060539D">
      <w:pPr>
        <w:pStyle w:val="Rubrik3"/>
        <w:numPr>
          <w:ilvl w:val="2"/>
          <w:numId w:val="121"/>
        </w:numPr>
      </w:pPr>
      <w:bookmarkStart w:id="195" w:name="_Toc59126113"/>
      <w:bookmarkStart w:id="196" w:name="_Hlk57717624"/>
      <w:r w:rsidRPr="00903DBA">
        <w:t>The Condition Expression</w:t>
      </w:r>
      <w:bookmarkEnd w:id="195"/>
    </w:p>
    <w:bookmarkEnd w:id="196"/>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0FD300C4" w14:textId="77777777" w:rsidR="00815D7B" w:rsidRPr="00903DBA" w:rsidRDefault="00815D7B" w:rsidP="00815D7B">
      <w:pPr>
        <w:pStyle w:val="CodeHeader"/>
      </w:pPr>
      <w:proofErr w:type="spellStart"/>
      <w:r w:rsidRPr="00903DBA">
        <w:t>MainParser.gppg</w:t>
      </w:r>
      <w:proofErr w:type="spellEnd"/>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78DCDB8B" w:rsidR="00B653CC" w:rsidRPr="00903DBA" w:rsidRDefault="00B653CC" w:rsidP="00B653CC">
      <w:pPr>
        <w:pStyle w:val="Code"/>
        <w:rPr>
          <w:highlight w:val="white"/>
        </w:rPr>
      </w:pPr>
      <w:r w:rsidRPr="00903DBA">
        <w:rPr>
          <w:highlight w:val="white"/>
        </w:rPr>
        <w:t xml:space="preserve">      $$ = MiddleCodeGenerator.ConditionalExpression($1,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2480C96B" w:rsidR="00DE54CF" w:rsidRPr="00903DBA" w:rsidRDefault="00DE54CF" w:rsidP="0060539D">
      <w:pPr>
        <w:pStyle w:val="Rubrik3"/>
        <w:numPr>
          <w:ilvl w:val="2"/>
          <w:numId w:val="122"/>
        </w:numPr>
      </w:pPr>
      <w:bookmarkStart w:id="197" w:name="_Toc59126114"/>
      <w:bookmarkStart w:id="198" w:name="_Hlk57718199"/>
      <w:r w:rsidRPr="00903DBA">
        <w:t>Constant Expression</w:t>
      </w:r>
      <w:bookmarkEnd w:id="197"/>
    </w:p>
    <w:bookmarkEnd w:id="198"/>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0786663A" w:rsidR="00E5121F" w:rsidRPr="00903DBA" w:rsidRDefault="00E5121F" w:rsidP="00E5121F">
      <w:pPr>
        <w:pStyle w:val="CodeHeader"/>
      </w:pPr>
      <w:proofErr w:type="spellStart"/>
      <w:r w:rsidRPr="00903DBA">
        <w:t>MainParser.cs</w:t>
      </w:r>
      <w:proofErr w:type="spellEnd"/>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51E7C6B3" w:rsidR="00E5121F" w:rsidRPr="00903DBA" w:rsidRDefault="00E5121F" w:rsidP="00E5121F">
      <w:pPr>
        <w:pStyle w:val="Code"/>
        <w:rPr>
          <w:highlight w:val="white"/>
        </w:rPr>
      </w:pPr>
      <w:r w:rsidRPr="00903DBA">
        <w:rPr>
          <w:highlight w:val="white"/>
        </w:rPr>
        <w:t xml:space="preserve">    /* Empty */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0BCB293E" w:rsidR="00566563" w:rsidRPr="00903DBA" w:rsidRDefault="00566563" w:rsidP="0060539D">
      <w:pPr>
        <w:pStyle w:val="Rubrik3"/>
        <w:numPr>
          <w:ilvl w:val="2"/>
          <w:numId w:val="123"/>
        </w:numPr>
      </w:pPr>
      <w:bookmarkStart w:id="199" w:name="_Toc59126115"/>
      <w:bookmarkStart w:id="200" w:name="_Hlk57718244"/>
      <w:r w:rsidRPr="00903DBA">
        <w:t>Logical Expression</w:t>
      </w:r>
      <w:r w:rsidR="00F4495B" w:rsidRPr="00903DBA">
        <w:t>s</w:t>
      </w:r>
      <w:bookmarkEnd w:id="199"/>
    </w:p>
    <w:bookmarkEnd w:id="200"/>
    <w:p w14:paraId="5EFFA9E0" w14:textId="57EF3FAD" w:rsidR="003B5BE3" w:rsidRDefault="001F64F6" w:rsidP="00DF0A20">
      <w:r>
        <w:t xml:space="preserve">The logical </w:t>
      </w:r>
      <w:r w:rsidRPr="007164EA">
        <w:rPr>
          <w:rStyle w:val="KeyWord0"/>
        </w:rPr>
        <w:t>and</w:t>
      </w:r>
      <w:r>
        <w:t xml:space="preserve"> </w:t>
      </w:r>
      <w:proofErr w:type="spellStart"/>
      <w:r w:rsidR="007164EA">
        <w:t>and</w:t>
      </w:r>
      <w:proofErr w:type="spellEnd"/>
      <w:r w:rsidR="007164EA">
        <w:t xml:space="preserve"> </w:t>
      </w:r>
      <w:r w:rsidRPr="007164EA">
        <w:rPr>
          <w:rStyle w:val="KeyWord0"/>
        </w:rPr>
        <w:t>or</w:t>
      </w:r>
      <w:r>
        <w:t xml:space="preserve"> operators</w:t>
      </w:r>
      <w:r w:rsidR="007164EA">
        <w:t xml:space="preserve"> have one rule each, since </w:t>
      </w:r>
      <w:r w:rsidR="003B5BE3" w:rsidRPr="003B5BE3">
        <w:rPr>
          <w:rStyle w:val="KeyWord0"/>
        </w:rPr>
        <w:t>and</w:t>
      </w:r>
      <w:r w:rsidR="003B5BE3">
        <w:t xml:space="preserve"> have higher precedence</w:t>
      </w:r>
      <w:r w:rsidR="00302B5C">
        <w:t xml:space="preserve"> than </w:t>
      </w:r>
      <w:r w:rsidR="00302B5C" w:rsidRPr="00302B5C">
        <w:rPr>
          <w:rStyle w:val="KeyWord0"/>
        </w:rPr>
        <w:t>or</w:t>
      </w:r>
      <w:r w:rsidR="003B5BE3">
        <w:t>.</w:t>
      </w:r>
    </w:p>
    <w:p w14:paraId="16F5F5E0" w14:textId="77777777" w:rsidR="00566563" w:rsidRPr="00903DBA" w:rsidRDefault="00566563" w:rsidP="00566563">
      <w:pPr>
        <w:pStyle w:val="CodeHeader"/>
      </w:pPr>
      <w:proofErr w:type="spellStart"/>
      <w:r w:rsidRPr="00903DBA">
        <w:t>MainParser.cs</w:t>
      </w:r>
      <w:proofErr w:type="spellEnd"/>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lastRenderedPageBreak/>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84ADE" w:rsidR="00654EB0" w:rsidRPr="00903DBA" w:rsidRDefault="00B75EFB" w:rsidP="0060539D">
      <w:pPr>
        <w:pStyle w:val="Rubrik3"/>
        <w:rPr>
          <w:highlight w:val="white"/>
        </w:rPr>
      </w:pPr>
      <w:bookmarkStart w:id="201" w:name="_Toc59126116"/>
      <w:bookmarkStart w:id="202" w:name="_Hlk57718416"/>
      <w:r w:rsidRPr="00903DBA">
        <w:rPr>
          <w:highlight w:val="white"/>
        </w:rPr>
        <w:t>Bitwise Expression</w:t>
      </w:r>
      <w:r w:rsidR="00A26FB4" w:rsidRPr="00903DBA">
        <w:rPr>
          <w:highlight w:val="white"/>
        </w:rPr>
        <w:t>s</w:t>
      </w:r>
      <w:bookmarkEnd w:id="201"/>
    </w:p>
    <w:bookmarkEnd w:id="202"/>
    <w:p w14:paraId="329CF001" w14:textId="02B7F90C"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expressions </w:t>
      </w:r>
      <w:proofErr w:type="gramStart"/>
      <w:r w:rsidRPr="00903DBA">
        <w:t>is</w:t>
      </w:r>
      <w:proofErr w:type="gramEnd"/>
      <w:r w:rsidRPr="00903DBA">
        <w:t xml:space="preserve">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6B74F2" w:rsidRPr="00903DBA">
        <w:rPr>
          <w:rStyle w:val="KeyWord0"/>
          <w:highlight w:val="white"/>
        </w:rPr>
        <w:t>or</w:t>
      </w:r>
      <w:r w:rsidR="00303BEE" w:rsidRPr="00903DBA">
        <w:rPr>
          <w:highlight w:val="white"/>
        </w:rPr>
        <w:t xml:space="preserve"> (inclusive or),</w:t>
      </w:r>
      <w:r w:rsidR="006B74F2" w:rsidRPr="00903DBA">
        <w:rPr>
          <w:highlight w:val="white"/>
        </w:rPr>
        <w:t xml:space="preserve"> </w:t>
      </w:r>
      <w:r w:rsidR="006B74F2" w:rsidRPr="00903DBA">
        <w:rPr>
          <w:rStyle w:val="KeyWord0"/>
          <w:highlight w:val="white"/>
        </w:rPr>
        <w:t>xor</w:t>
      </w:r>
      <w:r w:rsidR="0054070A" w:rsidRPr="00903DBA">
        <w:rPr>
          <w:highlight w:val="white"/>
        </w:rPr>
        <w:t xml:space="preserve"> (exclusive or),</w:t>
      </w:r>
      <w:r w:rsidR="006B74F2" w:rsidRPr="00903DBA">
        <w:rPr>
          <w:highlight w:val="white"/>
        </w:rPr>
        <w:t xml:space="preserve"> and </w:t>
      </w:r>
      <w:r w:rsidR="006B74F2" w:rsidRPr="00903DBA">
        <w:rPr>
          <w:rStyle w:val="KeyWord0"/>
          <w:highlight w:val="white"/>
        </w:rPr>
        <w:t>and</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03ED51ED" w:rsidR="00302B5C" w:rsidRPr="00A56A47" w:rsidRDefault="00302B5C" w:rsidP="00A56A47">
      <w:pPr>
        <w:pStyle w:val="Liststycke"/>
        <w:numPr>
          <w:ilvl w:val="0"/>
          <w:numId w:val="177"/>
        </w:numPr>
        <w:rPr>
          <w:highlight w:val="white"/>
        </w:rPr>
      </w:pPr>
      <w:r w:rsidRPr="00A56A47">
        <w:rPr>
          <w:rStyle w:val="KeyWord0"/>
          <w:highlight w:val="white"/>
        </w:rPr>
        <w:t>or</w:t>
      </w:r>
      <w:r w:rsidRPr="00A56A47">
        <w:rPr>
          <w:highlight w:val="white"/>
        </w:rPr>
        <w:t xml:space="preserve">: </w:t>
      </w:r>
      <w:r w:rsidR="007B00D1" w:rsidRPr="00A56A47">
        <w:rPr>
          <w:highlight w:val="white"/>
        </w:rPr>
        <w:t xml:space="preserve">the resulting bit is </w:t>
      </w:r>
      <w:r w:rsidRPr="00A56A47">
        <w:rPr>
          <w:highlight w:val="white"/>
        </w:rPr>
        <w:t xml:space="preserve">one if at least one </w:t>
      </w:r>
      <w:r w:rsidR="007B00D1" w:rsidRPr="00A56A47">
        <w:rPr>
          <w:highlight w:val="white"/>
        </w:rPr>
        <w:t xml:space="preserve">bit </w:t>
      </w:r>
      <w:r w:rsidRPr="00A56A47">
        <w:rPr>
          <w:highlight w:val="white"/>
        </w:rPr>
        <w:t>is one, zero otherwise</w:t>
      </w:r>
    </w:p>
    <w:p w14:paraId="49C6AE3E" w14:textId="295509FC" w:rsidR="00302B5C" w:rsidRPr="00A56A47" w:rsidRDefault="00302B5C" w:rsidP="00A56A47">
      <w:pPr>
        <w:pStyle w:val="Liststycke"/>
        <w:numPr>
          <w:ilvl w:val="0"/>
          <w:numId w:val="177"/>
        </w:numPr>
        <w:rPr>
          <w:highlight w:val="white"/>
        </w:rPr>
      </w:pPr>
      <w:r w:rsidRPr="00A56A47">
        <w:rPr>
          <w:rStyle w:val="KeyWord0"/>
          <w:highlight w:val="white"/>
        </w:rPr>
        <w:t>xor</w:t>
      </w:r>
      <w:r w:rsidRPr="00A56A47">
        <w:rPr>
          <w:highlight w:val="white"/>
        </w:rPr>
        <w:t xml:space="preserve">: </w:t>
      </w:r>
      <w:r w:rsidR="007B00D1" w:rsidRPr="00A56A47">
        <w:rPr>
          <w:highlight w:val="white"/>
        </w:rPr>
        <w:t xml:space="preserve">the resulting bit is </w:t>
      </w:r>
      <w:r w:rsidRPr="00A56A47">
        <w:rPr>
          <w:highlight w:val="white"/>
        </w:rPr>
        <w:t xml:space="preserve">one if exact one </w:t>
      </w:r>
      <w:r w:rsidR="007B00D1" w:rsidRPr="00A56A47">
        <w:rPr>
          <w:highlight w:val="white"/>
        </w:rPr>
        <w:t>bit (but not both bits)</w:t>
      </w:r>
      <w:r w:rsidRPr="00A56A47">
        <w:rPr>
          <w:highlight w:val="white"/>
        </w:rPr>
        <w:t xml:space="preserve"> is one, zero otherwise</w:t>
      </w:r>
    </w:p>
    <w:p w14:paraId="66176A18" w14:textId="283B8C9B" w:rsidR="00302B5C" w:rsidRPr="00A56A47" w:rsidRDefault="00302B5C" w:rsidP="00A56A47">
      <w:pPr>
        <w:pStyle w:val="Liststycke"/>
        <w:numPr>
          <w:ilvl w:val="0"/>
          <w:numId w:val="177"/>
        </w:numPr>
        <w:rPr>
          <w:highlight w:val="white"/>
        </w:rPr>
      </w:pPr>
      <w:r w:rsidRPr="00A56A47">
        <w:rPr>
          <w:rStyle w:val="KeyWord0"/>
          <w:highlight w:val="white"/>
        </w:rPr>
        <w:t>and</w:t>
      </w:r>
      <w:r w:rsidRPr="00A56A47">
        <w:rPr>
          <w:highlight w:val="white"/>
        </w:rPr>
        <w:t xml:space="preserve">: </w:t>
      </w:r>
      <w:r w:rsidR="00A56A47" w:rsidRPr="00A56A47">
        <w:rPr>
          <w:highlight w:val="white"/>
        </w:rPr>
        <w:t xml:space="preserve">the resulting bit is </w:t>
      </w:r>
      <w:r w:rsidRPr="00A56A47">
        <w:rPr>
          <w:highlight w:val="white"/>
        </w:rPr>
        <w:t>one if at both values are one, zero otherwise</w:t>
      </w:r>
    </w:p>
    <w:p w14:paraId="3CBEE1E9" w14:textId="6BA72FE8" w:rsidR="00B75EFB" w:rsidRPr="00903DBA" w:rsidRDefault="00B75EFB" w:rsidP="00B75EFB">
      <w:pPr>
        <w:pStyle w:val="CodeHeader"/>
        <w:rPr>
          <w:highlight w:val="white"/>
        </w:rPr>
      </w:pPr>
      <w:proofErr w:type="spellStart"/>
      <w:r w:rsidRPr="00903DBA">
        <w:rPr>
          <w:highlight w:val="white"/>
        </w:rPr>
        <w:t>MainParser.gppg</w:t>
      </w:r>
      <w:proofErr w:type="spellEnd"/>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912D1EC" w:rsidR="00B045AA" w:rsidRPr="00903DBA" w:rsidRDefault="00E863B5" w:rsidP="0060539D">
      <w:pPr>
        <w:pStyle w:val="Rubrik3"/>
        <w:numPr>
          <w:ilvl w:val="2"/>
          <w:numId w:val="126"/>
        </w:numPr>
      </w:pPr>
      <w:bookmarkStart w:id="203" w:name="_Toc59126117"/>
      <w:bookmarkStart w:id="204" w:name="_Hlk57718508"/>
      <w:bookmarkEnd w:id="67"/>
      <w:r w:rsidRPr="00903DBA">
        <w:t>Shift Expression</w:t>
      </w:r>
      <w:bookmarkEnd w:id="203"/>
    </w:p>
    <w:bookmarkEnd w:id="204"/>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4D44A504" w14:textId="14B3CE99" w:rsidR="008E66E2" w:rsidRPr="00903DBA" w:rsidRDefault="008E66E2" w:rsidP="008E66E2">
      <w:pPr>
        <w:pStyle w:val="CodeHeader"/>
      </w:pPr>
      <w:proofErr w:type="spellStart"/>
      <w:r w:rsidRPr="00903DBA">
        <w:t>MainParser.gppg</w:t>
      </w:r>
      <w:proofErr w:type="spellEnd"/>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77777777" w:rsidR="00502C8E" w:rsidRPr="00903DBA" w:rsidRDefault="00502C8E" w:rsidP="00502C8E">
      <w:pPr>
        <w:pStyle w:val="Code"/>
        <w:rPr>
          <w:highlight w:val="white"/>
        </w:rPr>
      </w:pPr>
      <w:r w:rsidRPr="00903DBA">
        <w:rPr>
          <w:highlight w:val="white"/>
        </w:rPr>
        <w:t xml:space="preserve">      $$ = MiddleCodeGenerator.ShiftExpression($2, $1, $3);</w:t>
      </w:r>
    </w:p>
    <w:p w14:paraId="2C7119FE" w14:textId="77777777" w:rsidR="00502C8E" w:rsidRPr="00903DBA" w:rsidRDefault="00502C8E" w:rsidP="00502C8E">
      <w:pPr>
        <w:pStyle w:val="Code"/>
        <w:rPr>
          <w:highlight w:val="white"/>
        </w:rPr>
      </w:pPr>
      <w:r w:rsidRPr="00903DBA">
        <w:rPr>
          <w:highlight w:val="white"/>
        </w:rPr>
        <w:lastRenderedPageBreak/>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24754F8F" w:rsidR="00E863B5" w:rsidRPr="00903DBA" w:rsidRDefault="00E863B5" w:rsidP="0060539D">
      <w:pPr>
        <w:pStyle w:val="Rubrik3"/>
        <w:numPr>
          <w:ilvl w:val="2"/>
          <w:numId w:val="126"/>
        </w:numPr>
      </w:pPr>
      <w:bookmarkStart w:id="205" w:name="_Toc59126118"/>
      <w:r w:rsidRPr="00903DBA">
        <w:t>Equality and Relation Expressions</w:t>
      </w:r>
      <w:bookmarkEnd w:id="205"/>
    </w:p>
    <w:p w14:paraId="738AC9CC" w14:textId="6B72C9BE"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832D6E" w:rsidRPr="00903DBA">
        <w:t xml:space="preserve"> However, arrays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F96374" w:rsidRPr="00903DBA">
        <w:rPr>
          <w:rStyle w:val="KeyWord0"/>
          <w:highlight w:val="white"/>
        </w:rPr>
        <w:t>RelationalExpression</w:t>
      </w:r>
      <w:r w:rsidR="001501D6" w:rsidRPr="00903DBA">
        <w:rPr>
          <w:highlight w:val="white"/>
        </w:rPr>
        <w:t xml:space="preserve"> </w:t>
      </w:r>
      <w:r w:rsidR="00F96374" w:rsidRPr="00903DBA">
        <w:rPr>
          <w:highlight w:val="white"/>
        </w:rPr>
        <w:t xml:space="preserve">in </w:t>
      </w:r>
      <w:r w:rsidR="00F96374" w:rsidRPr="00903DBA">
        <w:rPr>
          <w:rStyle w:val="KeyWord0"/>
          <w:highlight w:val="white"/>
        </w:rPr>
        <w:t>MiddleCodeGenerator</w:t>
      </w:r>
      <w:r w:rsidR="00F96374" w:rsidRPr="00903DBA">
        <w:rPr>
          <w:highlight w:val="white"/>
        </w:rPr>
        <w:t>.</w:t>
      </w:r>
    </w:p>
    <w:p w14:paraId="605D18A1" w14:textId="77777777" w:rsidR="00951280" w:rsidRPr="00903DBA" w:rsidRDefault="00951280" w:rsidP="00951280">
      <w:pPr>
        <w:pStyle w:val="CodeHeader"/>
      </w:pPr>
      <w:proofErr w:type="spellStart"/>
      <w:r w:rsidRPr="00903DBA">
        <w:t>MainParser.gppg</w:t>
      </w:r>
      <w:proofErr w:type="spellEnd"/>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57D2987E" w:rsidR="00AF7DB6" w:rsidRPr="00903DBA" w:rsidRDefault="00AF7DB6" w:rsidP="00AF7DB6">
      <w:pPr>
        <w:pStyle w:val="Code"/>
        <w:rPr>
          <w:highlight w:val="white"/>
        </w:rPr>
      </w:pPr>
      <w:r w:rsidRPr="00903DBA">
        <w:rPr>
          <w:highlight w:val="white"/>
        </w:rPr>
        <w:t xml:space="preserve">    LESS_THAN          { $$ = MiddleOperator.SignedLessThan;       </w:t>
      </w:r>
      <w:r w:rsidR="001A5B23" w:rsidRPr="00903DBA">
        <w:rPr>
          <w:highlight w:val="white"/>
        </w:rPr>
        <w:t xml:space="preserve">  </w:t>
      </w:r>
      <w:r w:rsidRPr="00903DBA">
        <w:rPr>
          <w:highlight w:val="white"/>
        </w:rPr>
        <w:t>}</w:t>
      </w:r>
    </w:p>
    <w:p w14:paraId="4AF448B6" w14:textId="571B5116" w:rsidR="00AF7DB6" w:rsidRPr="00903DBA" w:rsidRDefault="00AF7DB6" w:rsidP="00AF7DB6">
      <w:pPr>
        <w:pStyle w:val="Code"/>
        <w:rPr>
          <w:highlight w:val="white"/>
        </w:rPr>
      </w:pPr>
      <w:r w:rsidRPr="00903DBA">
        <w:rPr>
          <w:highlight w:val="white"/>
        </w:rPr>
        <w:t xml:space="preserve">  | LESS_THAN_EQUAL    { $$ = MiddleOperator.SignedLessThanEqual; </w:t>
      </w:r>
      <w:r w:rsidR="001A5B23" w:rsidRPr="00903DBA">
        <w:rPr>
          <w:highlight w:val="white"/>
        </w:rPr>
        <w:t xml:space="preserve">  </w:t>
      </w:r>
      <w:r w:rsidRPr="00903DBA">
        <w:rPr>
          <w:highlight w:val="white"/>
        </w:rPr>
        <w:t xml:space="preserve"> }</w:t>
      </w:r>
    </w:p>
    <w:p w14:paraId="1896433D" w14:textId="4F161A61" w:rsidR="00AF7DB6" w:rsidRPr="00903DBA" w:rsidRDefault="00AF7DB6" w:rsidP="00AF7DB6">
      <w:pPr>
        <w:pStyle w:val="Code"/>
        <w:rPr>
          <w:highlight w:val="white"/>
        </w:rPr>
      </w:pPr>
      <w:r w:rsidRPr="00903DBA">
        <w:rPr>
          <w:highlight w:val="white"/>
        </w:rPr>
        <w:t xml:space="preserve">  | GREATER_THAN       { $$ = MiddleOperator.SignedGreaterThan; </w:t>
      </w:r>
      <w:r w:rsidR="001A5B23" w:rsidRPr="00903DBA">
        <w:rPr>
          <w:highlight w:val="white"/>
        </w:rPr>
        <w:t xml:space="preserve">  </w:t>
      </w:r>
      <w:r w:rsidRPr="00903DBA">
        <w:rPr>
          <w:highlight w:val="white"/>
        </w:rPr>
        <w:t xml:space="preserve">   }</w:t>
      </w:r>
    </w:p>
    <w:p w14:paraId="525CFED1" w14:textId="43324269"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MiddleOperator.SignedGreaterThanEqual;</w:t>
      </w:r>
      <w:r w:rsidR="001A5B23" w:rsidRPr="00903DBA">
        <w:rPr>
          <w:highlight w:val="white"/>
        </w:rPr>
        <w:t xml:space="preserve"> </w:t>
      </w:r>
      <w:r w:rsidRPr="00903DBA">
        <w:rPr>
          <w:highlight w:val="white"/>
        </w:rPr>
        <w:t>};</w:t>
      </w:r>
    </w:p>
    <w:p w14:paraId="097D6C62" w14:textId="021C9E56" w:rsidR="00C76FBD" w:rsidRPr="00903DBA" w:rsidRDefault="0071618F" w:rsidP="0060539D">
      <w:pPr>
        <w:pStyle w:val="Rubrik3"/>
      </w:pPr>
      <w:bookmarkStart w:id="206" w:name="_Toc59126119"/>
      <w:bookmarkStart w:id="207" w:name="_Hlk57718721"/>
      <w:r w:rsidRPr="00903DBA">
        <w:t xml:space="preserve">Addition </w:t>
      </w:r>
      <w:r w:rsidR="009D2617" w:rsidRPr="00903DBA">
        <w:t xml:space="preserve">and Subtraction </w:t>
      </w:r>
      <w:r w:rsidRPr="00903DBA">
        <w:t>Expression</w:t>
      </w:r>
      <w:bookmarkEnd w:id="206"/>
    </w:p>
    <w:bookmarkEnd w:id="207"/>
    <w:p w14:paraId="3D3E82B9" w14:textId="779CB2D9"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proofErr w:type="gramStart"/>
      <w:r w:rsidRPr="00903DBA">
        <w:t>complicated, since</w:t>
      </w:r>
      <w:proofErr w:type="gramEnd"/>
      <w:r w:rsidRPr="00903DBA">
        <w:t xml:space="preserve"> we need to take pointer arithmetic into consideration. </w:t>
      </w:r>
    </w:p>
    <w:p w14:paraId="220CE89A" w14:textId="77777777" w:rsidR="001F5000" w:rsidRPr="00903DBA" w:rsidRDefault="001F5000" w:rsidP="001F5000">
      <w:pPr>
        <w:pStyle w:val="CodeHeader"/>
      </w:pPr>
      <w:proofErr w:type="spellStart"/>
      <w:r w:rsidRPr="00903DBA">
        <w:t>MainParser.gppg</w:t>
      </w:r>
      <w:proofErr w:type="spellEnd"/>
    </w:p>
    <w:p w14:paraId="04D37E8B" w14:textId="77777777" w:rsidR="003847B3" w:rsidRPr="00903DBA" w:rsidRDefault="003847B3" w:rsidP="003847B3">
      <w:pPr>
        <w:pStyle w:val="Code"/>
        <w:rPr>
          <w:highlight w:val="white"/>
        </w:rPr>
      </w:pPr>
      <w:r w:rsidRPr="00903DBA">
        <w:rPr>
          <w:highlight w:val="white"/>
        </w:rPr>
        <w:t>add_expression:</w:t>
      </w:r>
    </w:p>
    <w:p w14:paraId="40AA5E28" w14:textId="77777777" w:rsidR="003847B3" w:rsidRPr="00903DBA" w:rsidRDefault="003847B3" w:rsidP="003847B3">
      <w:pPr>
        <w:pStyle w:val="Code"/>
        <w:rPr>
          <w:highlight w:val="white"/>
        </w:rPr>
      </w:pPr>
      <w:r w:rsidRPr="00903DBA">
        <w:rPr>
          <w:highlight w:val="white"/>
        </w:rPr>
        <w:t xml:space="preserve">    multiply_expression {</w:t>
      </w:r>
    </w:p>
    <w:p w14:paraId="62EAFF31" w14:textId="77777777" w:rsidR="003847B3" w:rsidRPr="00903DBA" w:rsidRDefault="003847B3" w:rsidP="003847B3">
      <w:pPr>
        <w:pStyle w:val="Code"/>
        <w:rPr>
          <w:highlight w:val="white"/>
        </w:rPr>
      </w:pPr>
      <w:r w:rsidRPr="00903DBA">
        <w:rPr>
          <w:highlight w:val="white"/>
        </w:rPr>
        <w:t xml:space="preserve">      $$ = $1;</w:t>
      </w:r>
    </w:p>
    <w:p w14:paraId="6C4CF2C2" w14:textId="77777777" w:rsidR="003847B3" w:rsidRPr="00903DBA" w:rsidRDefault="003847B3" w:rsidP="003847B3">
      <w:pPr>
        <w:pStyle w:val="Code"/>
        <w:rPr>
          <w:highlight w:val="white"/>
        </w:rPr>
      </w:pPr>
      <w:r w:rsidRPr="00903DBA">
        <w:rPr>
          <w:highlight w:val="white"/>
        </w:rPr>
        <w:t xml:space="preserve">    }</w:t>
      </w:r>
    </w:p>
    <w:p w14:paraId="5F09F542" w14:textId="77777777" w:rsidR="003847B3" w:rsidRPr="00903DBA" w:rsidRDefault="003847B3" w:rsidP="003847B3">
      <w:pPr>
        <w:pStyle w:val="Code"/>
        <w:rPr>
          <w:highlight w:val="white"/>
        </w:rPr>
      </w:pPr>
      <w:r w:rsidRPr="00903DBA">
        <w:rPr>
          <w:highlight w:val="white"/>
        </w:rPr>
        <w:t xml:space="preserve">  | add_expression addition_operator multiply_expression {</w:t>
      </w:r>
    </w:p>
    <w:p w14:paraId="1C12DDB0" w14:textId="77777777" w:rsidR="003847B3" w:rsidRPr="00903DBA" w:rsidRDefault="003847B3" w:rsidP="003847B3">
      <w:pPr>
        <w:pStyle w:val="Code"/>
        <w:rPr>
          <w:highlight w:val="white"/>
        </w:rPr>
      </w:pPr>
      <w:r w:rsidRPr="00903DBA">
        <w:rPr>
          <w:highlight w:val="white"/>
        </w:rPr>
        <w:t xml:space="preserve">      $$ = MiddleCodeGenerator.AdditionExpression($2, $1, $3);</w:t>
      </w:r>
    </w:p>
    <w:p w14:paraId="1ACF7451" w14:textId="77777777" w:rsidR="003847B3" w:rsidRPr="00903DBA" w:rsidRDefault="003847B3" w:rsidP="003847B3">
      <w:pPr>
        <w:pStyle w:val="Code"/>
        <w:rPr>
          <w:highlight w:val="white"/>
        </w:rPr>
      </w:pPr>
      <w:r w:rsidRPr="00903DBA">
        <w:rPr>
          <w:highlight w:val="white"/>
        </w:rPr>
        <w:t xml:space="preserve">    };</w:t>
      </w:r>
    </w:p>
    <w:p w14:paraId="23AE16ED" w14:textId="77777777" w:rsidR="003847B3" w:rsidRPr="00903DBA" w:rsidRDefault="003847B3" w:rsidP="003847B3">
      <w:pPr>
        <w:pStyle w:val="Code"/>
        <w:rPr>
          <w:highlight w:val="white"/>
        </w:rPr>
      </w:pPr>
    </w:p>
    <w:p w14:paraId="68B25138" w14:textId="77777777" w:rsidR="003847B3" w:rsidRPr="00903DBA" w:rsidRDefault="003847B3" w:rsidP="003847B3">
      <w:pPr>
        <w:pStyle w:val="Code"/>
        <w:rPr>
          <w:highlight w:val="white"/>
        </w:rPr>
      </w:pPr>
      <w:r w:rsidRPr="00903DBA">
        <w:rPr>
          <w:highlight w:val="white"/>
        </w:rPr>
        <w:t>add_operator:</w:t>
      </w:r>
    </w:p>
    <w:p w14:paraId="1BE2CA5B" w14:textId="77777777" w:rsidR="003847B3" w:rsidRPr="00903DBA" w:rsidRDefault="003847B3" w:rsidP="003847B3">
      <w:pPr>
        <w:pStyle w:val="Code"/>
        <w:rPr>
          <w:highlight w:val="white"/>
        </w:rPr>
      </w:pPr>
      <w:r w:rsidRPr="00903DBA">
        <w:rPr>
          <w:highlight w:val="white"/>
        </w:rPr>
        <w:t xml:space="preserve">    PLUS  { $$ = MiddleOperator.BinaryAdd;      }</w:t>
      </w:r>
    </w:p>
    <w:p w14:paraId="6679C5F2" w14:textId="77777777" w:rsidR="003847B3" w:rsidRPr="00903DBA" w:rsidRDefault="003847B3" w:rsidP="003847B3">
      <w:pPr>
        <w:pStyle w:val="Code"/>
        <w:rPr>
          <w:highlight w:val="white"/>
        </w:rPr>
      </w:pPr>
      <w:r w:rsidRPr="00903DBA">
        <w:rPr>
          <w:highlight w:val="white"/>
        </w:rPr>
        <w:t xml:space="preserve">  | MINUS { $$ = MiddleOperator.BinarySubtract; };</w:t>
      </w:r>
    </w:p>
    <w:p w14:paraId="38BFE285" w14:textId="49AAF94B" w:rsidR="00CA2195" w:rsidRDefault="0062119D" w:rsidP="0060539D">
      <w:pPr>
        <w:pStyle w:val="Rubrik3"/>
        <w:rPr>
          <w:highlight w:val="white"/>
        </w:rPr>
      </w:pPr>
      <w:bookmarkStart w:id="208" w:name="_Toc59126120"/>
      <w:bookmarkStart w:id="209" w:name="_Hlk57718742"/>
      <w:r w:rsidRPr="00903DBA">
        <w:rPr>
          <w:highlight w:val="white"/>
        </w:rPr>
        <w:lastRenderedPageBreak/>
        <w:t>Multiplication Expressions</w:t>
      </w:r>
      <w:bookmarkEnd w:id="208"/>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09"/>
    <w:p w14:paraId="0C6E35DE" w14:textId="77777777" w:rsidR="0062119D" w:rsidRPr="00903DBA" w:rsidRDefault="0062119D" w:rsidP="0062119D">
      <w:pPr>
        <w:pStyle w:val="CodeHeader"/>
      </w:pPr>
      <w:proofErr w:type="spellStart"/>
      <w:r w:rsidRPr="00903DBA">
        <w:t>MainParser.gppg</w:t>
      </w:r>
      <w:proofErr w:type="spellEnd"/>
    </w:p>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7777777" w:rsidR="00516130" w:rsidRPr="00903DBA" w:rsidRDefault="00516130" w:rsidP="00516130">
      <w:pPr>
        <w:pStyle w:val="Code"/>
        <w:rPr>
          <w:highlight w:val="white"/>
        </w:rPr>
      </w:pPr>
      <w:r w:rsidRPr="00903DBA">
        <w:rPr>
          <w:highlight w:val="white"/>
        </w:rPr>
        <w:t xml:space="preserve">    ASTERRISK { $$ = MiddleOperator.SignedMultiply; }</w:t>
      </w:r>
    </w:p>
    <w:p w14:paraId="3B85922D" w14:textId="77777777" w:rsidR="00516130" w:rsidRPr="00903DBA" w:rsidRDefault="00516130" w:rsidP="00516130">
      <w:pPr>
        <w:pStyle w:val="Code"/>
        <w:rPr>
          <w:highlight w:val="white"/>
        </w:rPr>
      </w:pPr>
      <w:r w:rsidRPr="00903DBA">
        <w:rPr>
          <w:highlight w:val="white"/>
        </w:rPr>
        <w:t xml:space="preserve">  | DIVIDE    { $$ = MiddleOperator.SignedDivide;   }</w:t>
      </w:r>
    </w:p>
    <w:p w14:paraId="61089179" w14:textId="291D6A4B" w:rsidR="0062119D" w:rsidRPr="00903DBA" w:rsidRDefault="00516130" w:rsidP="00516130">
      <w:pPr>
        <w:pStyle w:val="Code"/>
        <w:rPr>
          <w:highlight w:val="white"/>
        </w:rPr>
      </w:pPr>
      <w:r w:rsidRPr="00903DBA">
        <w:rPr>
          <w:highlight w:val="white"/>
        </w:rPr>
        <w:t xml:space="preserve">  | MODULO    { $$ = MiddleOperator.SignedModulo;   };</w:t>
      </w:r>
    </w:p>
    <w:p w14:paraId="01AE6F85" w14:textId="2B72EF3D" w:rsidR="00516130" w:rsidRPr="00903DBA" w:rsidRDefault="00674A6B" w:rsidP="0060539D">
      <w:pPr>
        <w:pStyle w:val="Rubrik3"/>
      </w:pPr>
      <w:bookmarkStart w:id="210" w:name="_Toc59126121"/>
      <w:bookmarkStart w:id="211" w:name="_Hlk57718763"/>
      <w:r w:rsidRPr="00903DBA">
        <w:t>Cast</w:t>
      </w:r>
      <w:r w:rsidR="00F158B0" w:rsidRPr="00903DBA">
        <w:t xml:space="preserve"> Expressions</w:t>
      </w:r>
      <w:bookmarkEnd w:id="210"/>
    </w:p>
    <w:bookmarkEnd w:id="211"/>
    <w:p w14:paraId="7350C96E" w14:textId="15277A93" w:rsidR="00CA3A8B" w:rsidRPr="00903DBA" w:rsidRDefault="00CA3A8B" w:rsidP="00CA3A8B">
      <w:r w:rsidRPr="00903DBA">
        <w:t xml:space="preserve">A type </w:t>
      </w:r>
      <w:r w:rsidR="00BF052F" w:rsidRPr="00903DBA">
        <w:t>cast expression is a type name within parentheses followed by a</w:t>
      </w:r>
      <w:r w:rsidR="003527B4">
        <w:t>ny kind of</w:t>
      </w:r>
      <w:r w:rsidR="00BF052F" w:rsidRPr="00903DBA">
        <w:t xml:space="preserve"> expression.</w:t>
      </w:r>
    </w:p>
    <w:p w14:paraId="54F7569A" w14:textId="65753AE9" w:rsidR="00F158B0" w:rsidRPr="00903DBA" w:rsidRDefault="00F158B0" w:rsidP="00F158B0">
      <w:pPr>
        <w:pStyle w:val="CodeHeader"/>
      </w:pPr>
      <w:proofErr w:type="spellStart"/>
      <w:r w:rsidRPr="00903DBA">
        <w:t>MainParser.gppg</w:t>
      </w:r>
      <w:proofErr w:type="spellEnd"/>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type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491B8C00" w:rsidR="00F0181F" w:rsidRPr="00903DBA" w:rsidRDefault="00F0181F" w:rsidP="00F0181F">
      <w:pPr>
        <w:pStyle w:val="Code"/>
        <w:rPr>
          <w:highlight w:val="white"/>
        </w:rPr>
      </w:pPr>
      <w:r w:rsidRPr="00903DBA">
        <w:rPr>
          <w:highlight w:val="white"/>
        </w:rPr>
        <w:t xml:space="preserve">      </w:t>
      </w:r>
      <w:r w:rsidR="00FF2B7D">
        <w:rPr>
          <w:highlight w:val="white"/>
        </w:rPr>
        <w:t>SpecifierListStack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3D0E82BE" w:rsidR="00F0181F" w:rsidRPr="00903DBA" w:rsidRDefault="00F0181F" w:rsidP="00F0181F">
      <w:pPr>
        <w:pStyle w:val="Code"/>
        <w:rPr>
          <w:highlight w:val="white"/>
        </w:rPr>
      </w:pPr>
      <w:r w:rsidRPr="00903DBA">
        <w:rPr>
          <w:highlight w:val="white"/>
        </w:rPr>
        <w:t xml:space="preserve">      $$ = MiddleCodeGenerator.TypeName(</w:t>
      </w:r>
      <w:r w:rsidR="00FF2B7D">
        <w:rPr>
          <w:highlight w:val="white"/>
        </w:rPr>
        <w:t>SpecifierListStack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77777777" w:rsidR="00636360" w:rsidRPr="00903DBA" w:rsidRDefault="00636360" w:rsidP="0060539D">
      <w:pPr>
        <w:pStyle w:val="Rubrik3"/>
      </w:pPr>
      <w:bookmarkStart w:id="212" w:name="_Toc59126122"/>
      <w:bookmarkStart w:id="213" w:name="_Hlk57718797"/>
      <w:r w:rsidRPr="00903DBA">
        <w:t>Prefix Expression</w:t>
      </w:r>
      <w:bookmarkEnd w:id="212"/>
    </w:p>
    <w:bookmarkEnd w:id="213"/>
    <w:p w14:paraId="17DB7A32" w14:textId="0F8E94D6" w:rsidR="00636360" w:rsidRDefault="00636360" w:rsidP="00636360">
      <w:r w:rsidRPr="00903DBA">
        <w:t>In C, there are several prefix expressions:</w:t>
      </w:r>
    </w:p>
    <w:p w14:paraId="2AA8A2B1" w14:textId="77777777" w:rsidR="003527B4" w:rsidRPr="00903DBA" w:rsidRDefault="003527B4" w:rsidP="003527B4">
      <w:pPr>
        <w:pStyle w:val="Liststycke"/>
        <w:numPr>
          <w:ilvl w:val="0"/>
          <w:numId w:val="178"/>
        </w:numPr>
      </w:pPr>
      <w:r w:rsidRPr="00903DBA">
        <w:t>Unary add and minus</w:t>
      </w:r>
    </w:p>
    <w:p w14:paraId="227622EA" w14:textId="77777777" w:rsidR="003527B4" w:rsidRPr="00903DBA" w:rsidRDefault="003527B4" w:rsidP="003527B4">
      <w:pPr>
        <w:pStyle w:val="Liststycke"/>
        <w:numPr>
          <w:ilvl w:val="0"/>
          <w:numId w:val="178"/>
        </w:numPr>
      </w:pPr>
      <w:r w:rsidRPr="00903DBA">
        <w:t>Logical not</w:t>
      </w:r>
    </w:p>
    <w:p w14:paraId="292630D8" w14:textId="77777777" w:rsidR="003527B4" w:rsidRPr="00903DBA" w:rsidRDefault="003527B4" w:rsidP="003527B4">
      <w:pPr>
        <w:pStyle w:val="Liststycke"/>
        <w:numPr>
          <w:ilvl w:val="0"/>
          <w:numId w:val="178"/>
        </w:numPr>
      </w:pPr>
      <w:r w:rsidRPr="00903DBA">
        <w:t>Bitwise not</w:t>
      </w:r>
    </w:p>
    <w:p w14:paraId="392C8D09" w14:textId="77777777" w:rsidR="003527B4" w:rsidRPr="00903DBA" w:rsidRDefault="003527B4" w:rsidP="003527B4">
      <w:pPr>
        <w:pStyle w:val="Liststycke"/>
        <w:numPr>
          <w:ilvl w:val="0"/>
          <w:numId w:val="178"/>
        </w:numPr>
      </w:pPr>
      <w:r w:rsidRPr="00903DBA">
        <w:t xml:space="preserve">The </w:t>
      </w:r>
      <w:proofErr w:type="spellStart"/>
      <w:r w:rsidRPr="00903DBA">
        <w:rPr>
          <w:rStyle w:val="CodeInText"/>
        </w:rPr>
        <w:t>sizeof</w:t>
      </w:r>
      <w:proofErr w:type="spellEnd"/>
      <w:r w:rsidRPr="00903DBA">
        <w:t xml:space="preserve"> operator</w:t>
      </w:r>
    </w:p>
    <w:p w14:paraId="7D2B5F71" w14:textId="77777777" w:rsidR="003527B4" w:rsidRPr="00903DBA" w:rsidRDefault="003527B4" w:rsidP="003527B4">
      <w:pPr>
        <w:pStyle w:val="Liststycke"/>
        <w:numPr>
          <w:ilvl w:val="0"/>
          <w:numId w:val="178"/>
        </w:numPr>
      </w:pPr>
      <w:r w:rsidRPr="00903DBA">
        <w:t>The address operator</w:t>
      </w:r>
    </w:p>
    <w:p w14:paraId="6BF08C96" w14:textId="3BC7E780" w:rsidR="003527B4" w:rsidRDefault="003527B4" w:rsidP="003527B4">
      <w:pPr>
        <w:pStyle w:val="Liststycke"/>
        <w:numPr>
          <w:ilvl w:val="0"/>
          <w:numId w:val="178"/>
        </w:numPr>
      </w:pPr>
      <w:r w:rsidRPr="00903DBA">
        <w:t>The dereference operator</w:t>
      </w:r>
    </w:p>
    <w:p w14:paraId="7F08DC55" w14:textId="364858CF" w:rsidR="00B05E5C" w:rsidRPr="00903DBA" w:rsidRDefault="00B05E5C" w:rsidP="003527B4">
      <w:pPr>
        <w:pStyle w:val="Liststycke"/>
        <w:numPr>
          <w:ilvl w:val="0"/>
          <w:numId w:val="178"/>
        </w:numPr>
      </w:pPr>
      <w:r>
        <w:t>Prefix increment and decrement</w:t>
      </w:r>
    </w:p>
    <w:p w14:paraId="0460DE34" w14:textId="77777777" w:rsidR="00D56E7A" w:rsidRPr="00903DBA" w:rsidRDefault="00D56E7A" w:rsidP="00D56E7A">
      <w:pPr>
        <w:pStyle w:val="Code"/>
        <w:rPr>
          <w:highlight w:val="white"/>
        </w:rPr>
      </w:pPr>
      <w:r w:rsidRPr="00903DBA">
        <w:rPr>
          <w:highlight w:val="white"/>
        </w:rPr>
        <w:lastRenderedPageBreak/>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77777777" w:rsidR="00D56E7A" w:rsidRPr="00903DBA" w:rsidRDefault="00D56E7A" w:rsidP="00D56E7A">
      <w:pPr>
        <w:pStyle w:val="Code"/>
        <w:rPr>
          <w:highlight w:val="white"/>
        </w:rPr>
      </w:pPr>
      <w:r w:rsidRPr="00903DBA">
        <w:rPr>
          <w:highlight w:val="white"/>
        </w:rPr>
        <w:t xml:space="preserve">  | prefix_add_operator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6FE654BB" w14:textId="5EAC61C1"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BITWISE_NOT type_cast_expression {</w:t>
      </w:r>
    </w:p>
    <w:p w14:paraId="724D7F0B" w14:textId="77777777" w:rsidR="00E9596A" w:rsidRPr="00903DBA" w:rsidRDefault="00E9596A" w:rsidP="00E9596A">
      <w:pPr>
        <w:pStyle w:val="Code"/>
        <w:rPr>
          <w:highlight w:val="white"/>
        </w:rPr>
      </w:pPr>
      <w:r w:rsidRPr="00903DBA">
        <w:rPr>
          <w:highlight w:val="white"/>
        </w:rPr>
        <w:t xml:space="preserve">      $$ = MiddleCodeGenerator.BitwiseNotExpression($2);</w:t>
      </w:r>
    </w:p>
    <w:p w14:paraId="220FC59B" w14:textId="6AD595F6" w:rsidR="00E9596A" w:rsidRPr="00903DBA" w:rsidRDefault="00E9596A" w:rsidP="00E9596A">
      <w:pPr>
        <w:pStyle w:val="Code"/>
        <w:rPr>
          <w:highlight w:val="white"/>
        </w:rPr>
      </w:pPr>
      <w:r w:rsidRPr="00903DBA">
        <w:rPr>
          <w:highlight w:val="white"/>
        </w:rPr>
        <w:t xml:space="preserve">    }</w:t>
      </w:r>
    </w:p>
    <w:p w14:paraId="76913679" w14:textId="629480F5" w:rsidR="001F57FD" w:rsidRPr="00903DBA" w:rsidRDefault="00341936" w:rsidP="00990749">
      <w:r w:rsidRPr="00903DBA">
        <w:rPr>
          <w:highlight w:val="white"/>
        </w:rPr>
        <w:t xml:space="preserve">The </w:t>
      </w:r>
      <w:r w:rsidRPr="00903DBA">
        <w:rPr>
          <w:rStyle w:val="KeyWord0"/>
          <w:highlight w:val="white"/>
        </w:rPr>
        <w:t>sizeof</w:t>
      </w:r>
      <w:r w:rsidRPr="00903DBA">
        <w:rPr>
          <w:highlight w:val="white"/>
        </w:rPr>
        <w:t xml:space="preserve"> operator can be applied to </w:t>
      </w:r>
      <w:r>
        <w:rPr>
          <w:highlight w:val="white"/>
        </w:rPr>
        <w:t xml:space="preserve">an expression or </w:t>
      </w:r>
      <w:r w:rsidRPr="00903DBA">
        <w:rPr>
          <w:highlight w:val="white"/>
        </w:rPr>
        <w:t>a type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58F7D0CD" w14:textId="77777777" w:rsidR="00463A61" w:rsidRPr="00903DBA" w:rsidRDefault="00463A61" w:rsidP="00463A61">
      <w:r w:rsidRPr="00903DBA">
        <w:t>The address operator takes the address of its operand and the return type is a pointer to the operand type, unless it is an array, in which case the result is a pointer to the array type. The operand cannot have register storage.</w:t>
      </w:r>
    </w:p>
    <w:p w14:paraId="02EAE621" w14:textId="75E7D366"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 xml:space="preserve">with register storage. A symbol is addressable if it does not have register storage and is not a bitfield in a struct or </w:t>
      </w:r>
      <w:r w:rsidR="00F754D6">
        <w:rPr>
          <w:highlight w:val="white"/>
        </w:rPr>
        <w:t xml:space="preserve">a </w:t>
      </w:r>
      <w:r w:rsidRPr="00903DBA">
        <w:rPr>
          <w:highlight w:val="white"/>
        </w:rPr>
        <w:t>union.</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 xml:space="preserve">The postfix increment and decrement change the operand and return the original value. The operand </w:t>
      </w:r>
      <w:proofErr w:type="gramStart"/>
      <w:r w:rsidRPr="00903DBA">
        <w:t>has to</w:t>
      </w:r>
      <w:proofErr w:type="gramEnd"/>
      <w:r w:rsidRPr="00903DBA">
        <w:t xml:space="preserve">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Default="00463A61" w:rsidP="00D56E7A">
      <w:pPr>
        <w:pStyle w:val="Code"/>
        <w:rPr>
          <w:highlight w:val="white"/>
        </w:rPr>
      </w:pPr>
    </w:p>
    <w:p w14:paraId="67C759F5" w14:textId="3C00B7C8" w:rsidR="00D56E7A" w:rsidRPr="00903DBA" w:rsidRDefault="00D56E7A" w:rsidP="00D56E7A">
      <w:pPr>
        <w:pStyle w:val="Code"/>
        <w:rPr>
          <w:highlight w:val="white"/>
        </w:rPr>
      </w:pPr>
      <w:r w:rsidRPr="00903DBA">
        <w:rPr>
          <w:highlight w:val="white"/>
        </w:rPr>
        <w:t>prefix_add_operator:</w:t>
      </w:r>
    </w:p>
    <w:p w14:paraId="65D2F6B3" w14:textId="77777777" w:rsidR="00D56E7A" w:rsidRPr="00903DBA" w:rsidRDefault="00D56E7A" w:rsidP="00D56E7A">
      <w:pPr>
        <w:pStyle w:val="Code"/>
        <w:rPr>
          <w:highlight w:val="white"/>
        </w:rPr>
      </w:pPr>
      <w:r w:rsidRPr="00903DBA">
        <w:rPr>
          <w:highlight w:val="white"/>
        </w:rPr>
        <w:t xml:space="preserve">    PLUS  { $$ = MiddleOperator.UnaryAdd;      }</w:t>
      </w:r>
    </w:p>
    <w:p w14:paraId="1C268CDF" w14:textId="3F659E97" w:rsidR="00D56E7A" w:rsidRPr="00903DBA" w:rsidRDefault="00D56E7A" w:rsidP="00D56E7A">
      <w:pPr>
        <w:pStyle w:val="Code"/>
        <w:rPr>
          <w:highlight w:val="white"/>
        </w:rPr>
      </w:pPr>
      <w:r w:rsidRPr="00903DBA">
        <w:rPr>
          <w:highlight w:val="white"/>
        </w:rPr>
        <w:t xml:space="preserve">  | MINUS { $$ = MiddleOperator.UnarySubtract; };</w:t>
      </w:r>
    </w:p>
    <w:p w14:paraId="2CED86B2" w14:textId="77777777" w:rsidR="009A16DF" w:rsidRPr="00903DBA" w:rsidRDefault="009A16DF" w:rsidP="009A16DF">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69D15C63" w:rsidR="001E24F7" w:rsidRDefault="001E24F7" w:rsidP="0060539D">
      <w:pPr>
        <w:pStyle w:val="Rubrik3"/>
        <w:rPr>
          <w:highlight w:val="white"/>
        </w:rPr>
      </w:pPr>
      <w:bookmarkStart w:id="214" w:name="_Toc59126123"/>
      <w:bookmarkStart w:id="215" w:name="_Hlk57718941"/>
      <w:r w:rsidRPr="00903DBA">
        <w:rPr>
          <w:highlight w:val="white"/>
        </w:rPr>
        <w:t>Postfix</w:t>
      </w:r>
      <w:r w:rsidR="003C22BE">
        <w:rPr>
          <w:highlight w:val="white"/>
        </w:rPr>
        <w:t xml:space="preserve"> </w:t>
      </w:r>
      <w:r w:rsidRPr="00903DBA">
        <w:rPr>
          <w:highlight w:val="white"/>
        </w:rPr>
        <w:t>Expression</w:t>
      </w:r>
      <w:bookmarkEnd w:id="214"/>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64C658AB" w:rsidR="0075465D" w:rsidRDefault="0075465D" w:rsidP="0075465D">
      <w:pPr>
        <w:pStyle w:val="Liststycke"/>
        <w:numPr>
          <w:ilvl w:val="0"/>
          <w:numId w:val="178"/>
        </w:numPr>
      </w:pPr>
      <w:r>
        <w:lastRenderedPageBreak/>
        <w:t>Prefix increment and decrement</w:t>
      </w:r>
    </w:p>
    <w:p w14:paraId="28447F4D" w14:textId="6E9147E1" w:rsidR="0045515B" w:rsidRDefault="0045515B" w:rsidP="0075465D">
      <w:pPr>
        <w:pStyle w:val="Liststycke"/>
        <w:numPr>
          <w:ilvl w:val="0"/>
          <w:numId w:val="178"/>
        </w:numPr>
      </w:pPr>
      <w:r>
        <w:t>Dot and Arrow</w:t>
      </w:r>
    </w:p>
    <w:p w14:paraId="567F7142" w14:textId="3A7A4DFB" w:rsidR="00EA746E" w:rsidRDefault="00EA746E" w:rsidP="0075465D">
      <w:pPr>
        <w:pStyle w:val="Liststycke"/>
        <w:numPr>
          <w:ilvl w:val="0"/>
          <w:numId w:val="178"/>
        </w:numPr>
      </w:pPr>
      <w:r>
        <w:t>Array indexing</w:t>
      </w:r>
    </w:p>
    <w:p w14:paraId="010E5DD2" w14:textId="7E4694C1" w:rsidR="00EA746E" w:rsidRPr="00903DBA" w:rsidRDefault="00EA746E" w:rsidP="0075465D">
      <w:pPr>
        <w:pStyle w:val="Liststycke"/>
        <w:numPr>
          <w:ilvl w:val="0"/>
          <w:numId w:val="178"/>
        </w:numPr>
      </w:pPr>
      <w:r>
        <w:t>Function call</w:t>
      </w:r>
      <w:r w:rsidR="00520FAA">
        <w:t>s</w:t>
      </w:r>
    </w:p>
    <w:bookmarkEnd w:id="215"/>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16" w:name="_Hlk57718959"/>
    </w:p>
    <w:bookmarkEnd w:id="216"/>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17"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17"/>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17B5FA15" w:rsidR="00D37AFD" w:rsidRPr="00903DBA" w:rsidRDefault="00D37AFD" w:rsidP="0060539D">
      <w:pPr>
        <w:pStyle w:val="Rubrik3"/>
        <w:rPr>
          <w:highlight w:val="white"/>
        </w:rPr>
      </w:pPr>
      <w:bookmarkStart w:id="218" w:name="_Toc59126124"/>
      <w:bookmarkStart w:id="219" w:name="_Hlk57719163"/>
      <w:r w:rsidRPr="00903DBA">
        <w:rPr>
          <w:highlight w:val="white"/>
        </w:rPr>
        <w:t>Primary Expressions</w:t>
      </w:r>
      <w:bookmarkEnd w:id="218"/>
    </w:p>
    <w:bookmarkEnd w:id="219"/>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2254BC95"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lastRenderedPageBreak/>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26A388A3"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2C57BC" w:rsidRPr="00E93975">
        <w:rPr>
          <w:rStyle w:val="KeyWord0"/>
        </w:rPr>
        <w:t>malloc</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461860">
        <w:t>A</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03133BA9" w:rsidR="00E16CA0" w:rsidRPr="00903DBA" w:rsidRDefault="00E16CA0" w:rsidP="00E16CA0">
      <w:pPr>
        <w:pStyle w:val="Code"/>
        <w:rPr>
          <w:highlight w:val="white"/>
        </w:rPr>
      </w:pPr>
      <w:r w:rsidRPr="00903DBA">
        <w:rPr>
          <w:highlight w:val="white"/>
        </w:rPr>
        <w:t xml:space="preserve">    };</w:t>
      </w:r>
    </w:p>
    <w:p w14:paraId="052757B8" w14:textId="77777777" w:rsidR="005E5A36" w:rsidRPr="00903DBA" w:rsidRDefault="005E5A36" w:rsidP="0060539D">
      <w:pPr>
        <w:pStyle w:val="Rubrik1"/>
      </w:pPr>
      <w:bookmarkStart w:id="220" w:name="_Toc59126125"/>
      <w:bookmarkStart w:id="221" w:name="_Ref54202176"/>
      <w:bookmarkStart w:id="222" w:name="_Ref54202192"/>
      <w:bookmarkStart w:id="223" w:name="_Ref54264860"/>
      <w:r>
        <w:lastRenderedPageBreak/>
        <w:t>Middle Code Generation</w:t>
      </w:r>
      <w:bookmarkEnd w:id="220"/>
    </w:p>
    <w:p w14:paraId="515CEB22" w14:textId="2F468952" w:rsidR="005E5A36" w:rsidRDefault="005E5A36" w:rsidP="005E5A36">
      <w:r w:rsidRPr="00903DBA">
        <w:t xml:space="preserve">The rules of the parser call corresponding methods of the </w:t>
      </w:r>
      <w:r w:rsidRPr="00903DBA">
        <w:rPr>
          <w:rStyle w:val="KeyWord0"/>
        </w:rPr>
        <w:t>MiddleCodeGenerator</w:t>
      </w:r>
      <w:r w:rsidRPr="00903DBA">
        <w:t xml:space="preserve"> class to perform type checking, build the symbol table, and generate the middle code.</w:t>
      </w:r>
    </w:p>
    <w:p w14:paraId="15448E14" w14:textId="77777777" w:rsidR="003D0930" w:rsidRPr="00903DBA" w:rsidRDefault="003D0930" w:rsidP="0060539D">
      <w:pPr>
        <w:pStyle w:val="Rubrik2"/>
      </w:pPr>
      <w:bookmarkStart w:id="224" w:name="_Toc59126126"/>
      <w:r w:rsidRPr="00903DBA">
        <w:t xml:space="preserve">The </w:t>
      </w:r>
      <w:proofErr w:type="spellStart"/>
      <w:r w:rsidRPr="00903DBA">
        <w:t>MiddleCode</w:t>
      </w:r>
      <w:proofErr w:type="spellEnd"/>
      <w:r w:rsidRPr="00903DBA">
        <w:t xml:space="preserve"> Class</w:t>
      </w:r>
      <w:bookmarkEnd w:id="224"/>
    </w:p>
    <w:p w14:paraId="020B5D20" w14:textId="77777777" w:rsidR="003D0930" w:rsidRPr="00903DBA" w:rsidRDefault="003D0930" w:rsidP="003D0930">
      <w:r w:rsidRPr="00903DBA">
        <w:t xml:space="preserve">The middle </w:t>
      </w:r>
      <w:r>
        <w:t xml:space="preserve">code </w:t>
      </w:r>
      <w:r w:rsidRPr="00903DBA">
        <w:t xml:space="preserve">of the compiler in this book is </w:t>
      </w:r>
      <w:r w:rsidRPr="00903DBA">
        <w:rPr>
          <w:rStyle w:val="CodeInText"/>
        </w:rPr>
        <w:t>three-address code</w:t>
      </w:r>
      <w:r w:rsidRPr="00903DBA">
        <w:t xml:space="preserve">. As the name implies, each instruction is made up by one operator and at most three addresses, which are references to objects of the </w:t>
      </w:r>
      <w:r w:rsidRPr="00903DBA">
        <w:rPr>
          <w:rStyle w:val="KeyWord0"/>
        </w:rPr>
        <w:t>Object</w:t>
      </w:r>
      <w:r w:rsidRPr="00903DBA">
        <w:t xml:space="preserve"> class, or its sub classes, such as </w:t>
      </w:r>
      <w:r w:rsidRPr="00903DBA">
        <w:rPr>
          <w:rStyle w:val="KeyWord0"/>
        </w:rPr>
        <w:t>Symbol</w:t>
      </w:r>
      <w:r w:rsidRPr="00903DBA">
        <w:t xml:space="preserve">, </w:t>
      </w:r>
      <w:r w:rsidRPr="00903DBA">
        <w:rPr>
          <w:rStyle w:val="KeyWord0"/>
        </w:rPr>
        <w:t>Register</w:t>
      </w:r>
      <w:r w:rsidRPr="00903DBA">
        <w:t xml:space="preserve">, </w:t>
      </w:r>
      <w:r w:rsidRPr="00903DBA">
        <w:rPr>
          <w:rStyle w:val="KeyWord0"/>
        </w:rPr>
        <w:t>String</w:t>
      </w:r>
      <w:r w:rsidRPr="00903DBA">
        <w:t xml:space="preserve">, </w:t>
      </w:r>
      <w:r w:rsidRPr="00903DBA">
        <w:rPr>
          <w:rStyle w:val="KeyWord0"/>
        </w:rPr>
        <w:t>Integer</w:t>
      </w:r>
      <w:r w:rsidRPr="00903DBA">
        <w:t xml:space="preserve">, or </w:t>
      </w:r>
      <w:r w:rsidRPr="00903DBA">
        <w:rPr>
          <w:rStyle w:val="KeyWord0"/>
        </w:rPr>
        <w:t>Double</w:t>
      </w:r>
      <w:r w:rsidRPr="00903DBA">
        <w:t>.</w:t>
      </w:r>
    </w:p>
    <w:p w14:paraId="09004F86" w14:textId="77777777" w:rsidR="003D0930" w:rsidRPr="00903DBA" w:rsidRDefault="003D0930" w:rsidP="003D0930">
      <w:pPr>
        <w:pStyle w:val="CodeHeader"/>
      </w:pPr>
      <w:proofErr w:type="spellStart"/>
      <w:r w:rsidRPr="00903DBA">
        <w:t>MiddleCode.cs</w:t>
      </w:r>
      <w:proofErr w:type="spellEnd"/>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MiddleCode</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77777777" w:rsidR="003D0930" w:rsidRPr="00903DBA" w:rsidRDefault="003D0930" w:rsidP="003D0930">
      <w:pPr>
        <w:pStyle w:val="Code"/>
        <w:rPr>
          <w:highlight w:val="white"/>
        </w:rPr>
      </w:pPr>
      <w:r w:rsidRPr="00903DBA">
        <w:rPr>
          <w:highlight w:val="white"/>
        </w:rPr>
        <w:t xml:space="preserve">    private object[] m_operandArray = new object[3];</w:t>
      </w:r>
    </w:p>
    <w:p w14:paraId="2A066E76" w14:textId="77777777" w:rsidR="003D0930" w:rsidRPr="00903DBA" w:rsidRDefault="003D0930" w:rsidP="003D0930">
      <w:pPr>
        <w:pStyle w:val="Code"/>
        <w:rPr>
          <w:highlight w:val="white"/>
        </w:rPr>
      </w:pPr>
    </w:p>
    <w:p w14:paraId="53C87A22" w14:textId="77777777"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IsGoto</w:t>
      </w:r>
      <w:r w:rsidRPr="00903DBA">
        <w:rPr>
          <w:highlight w:val="white"/>
        </w:rPr>
        <w:t xml:space="preserve">, </w:t>
      </w:r>
      <w:r w:rsidRPr="00903DBA">
        <w:rPr>
          <w:rStyle w:val="KeyWord0"/>
          <w:highlight w:val="white"/>
        </w:rPr>
        <w:t>IsCarry</w:t>
      </w:r>
      <w:r w:rsidRPr="00903DBA">
        <w:rPr>
          <w:highlight w:val="white"/>
        </w:rPr>
        <w:t xml:space="preserve">, and </w:t>
      </w:r>
      <w:r w:rsidRPr="00903DBA">
        <w:rPr>
          <w:rStyle w:val="KeyWord0"/>
          <w:highlight w:val="white"/>
        </w:rPr>
        <w:t>IsRelation</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77777777" w:rsidR="003D0930" w:rsidRPr="00903DBA" w:rsidRDefault="003D0930" w:rsidP="003D0930">
      <w:pPr>
        <w:pStyle w:val="Code"/>
        <w:rPr>
          <w:highlight w:val="white"/>
        </w:rPr>
      </w:pPr>
    </w:p>
    <w:p w14:paraId="4B7F1035" w14:textId="77777777" w:rsidR="003D0930" w:rsidRPr="00903DBA" w:rsidRDefault="003D0930" w:rsidP="003D0930">
      <w:pPr>
        <w:pStyle w:val="Code"/>
        <w:rPr>
          <w:highlight w:val="white"/>
        </w:rPr>
      </w:pPr>
      <w:r w:rsidRPr="00903DBA">
        <w:rPr>
          <w:highlight w:val="white"/>
        </w:rPr>
        <w:t xml:space="preserve">    public bool IsRelation() {</w:t>
      </w:r>
    </w:p>
    <w:p w14:paraId="649D8C71" w14:textId="77777777" w:rsidR="003D0930" w:rsidRPr="00903DBA" w:rsidRDefault="003D0930" w:rsidP="003D0930">
      <w:pPr>
        <w:pStyle w:val="Code"/>
        <w:rPr>
          <w:highlight w:val="white"/>
        </w:rPr>
      </w:pPr>
      <w:r w:rsidRPr="00903DBA">
        <w:rPr>
          <w:highlight w:val="white"/>
        </w:rPr>
        <w:t xml:space="preserve">      switch (m_middleOperator) {</w:t>
      </w:r>
    </w:p>
    <w:p w14:paraId="0B21C2A4" w14:textId="77777777" w:rsidR="003D0930" w:rsidRPr="00903DBA" w:rsidRDefault="003D0930" w:rsidP="003D0930">
      <w:pPr>
        <w:pStyle w:val="Code"/>
        <w:rPr>
          <w:highlight w:val="white"/>
        </w:rPr>
      </w:pPr>
      <w:r w:rsidRPr="00903DBA">
        <w:rPr>
          <w:highlight w:val="white"/>
        </w:rPr>
        <w:t xml:space="preserve">        case MiddleOperator.Case:</w:t>
      </w:r>
    </w:p>
    <w:p w14:paraId="2934BD29" w14:textId="77777777" w:rsidR="003D0930" w:rsidRPr="00903DBA" w:rsidRDefault="003D0930" w:rsidP="003D0930">
      <w:pPr>
        <w:pStyle w:val="Code"/>
        <w:rPr>
          <w:highlight w:val="white"/>
        </w:rPr>
      </w:pPr>
      <w:r w:rsidRPr="00903DBA">
        <w:rPr>
          <w:highlight w:val="white"/>
        </w:rPr>
        <w:t xml:space="preserve">        case MiddleOperator.Equal:</w:t>
      </w:r>
    </w:p>
    <w:p w14:paraId="67498E7B" w14:textId="77777777" w:rsidR="003D0930" w:rsidRPr="00903DBA" w:rsidRDefault="003D0930" w:rsidP="003D0930">
      <w:pPr>
        <w:pStyle w:val="Code"/>
        <w:rPr>
          <w:highlight w:val="white"/>
        </w:rPr>
      </w:pPr>
      <w:r w:rsidRPr="00903DBA">
        <w:rPr>
          <w:highlight w:val="white"/>
        </w:rPr>
        <w:t xml:space="preserve">        case MiddleOperator.NotEqual:</w:t>
      </w:r>
    </w:p>
    <w:p w14:paraId="0BEBF48E" w14:textId="77777777" w:rsidR="003D0930" w:rsidRPr="00903DBA" w:rsidRDefault="003D0930" w:rsidP="003D0930">
      <w:pPr>
        <w:pStyle w:val="Code"/>
        <w:rPr>
          <w:highlight w:val="white"/>
        </w:rPr>
      </w:pPr>
      <w:r w:rsidRPr="00903DBA">
        <w:rPr>
          <w:highlight w:val="white"/>
        </w:rPr>
        <w:t xml:space="preserve">        case MiddleOperator.SignedLessThan:</w:t>
      </w:r>
    </w:p>
    <w:p w14:paraId="7611A654" w14:textId="77777777" w:rsidR="003D0930" w:rsidRPr="00903DBA" w:rsidRDefault="003D0930" w:rsidP="003D0930">
      <w:pPr>
        <w:pStyle w:val="Code"/>
        <w:rPr>
          <w:highlight w:val="white"/>
        </w:rPr>
      </w:pPr>
      <w:r w:rsidRPr="00903DBA">
        <w:rPr>
          <w:highlight w:val="white"/>
        </w:rPr>
        <w:t xml:space="preserve">        case MiddleOperator.SignedLessThanEqual:</w:t>
      </w:r>
    </w:p>
    <w:p w14:paraId="1E26CDF1" w14:textId="77777777" w:rsidR="003D0930" w:rsidRPr="00903DBA" w:rsidRDefault="003D0930" w:rsidP="003D0930">
      <w:pPr>
        <w:pStyle w:val="Code"/>
        <w:rPr>
          <w:highlight w:val="white"/>
        </w:rPr>
      </w:pPr>
      <w:r w:rsidRPr="00903DBA">
        <w:rPr>
          <w:highlight w:val="white"/>
        </w:rPr>
        <w:t xml:space="preserve">        case MiddleOperator.SignedGreaterThan:</w:t>
      </w:r>
    </w:p>
    <w:p w14:paraId="51B75FE8" w14:textId="77777777" w:rsidR="003D0930" w:rsidRPr="00903DBA" w:rsidRDefault="003D0930" w:rsidP="003D0930">
      <w:pPr>
        <w:pStyle w:val="Code"/>
        <w:rPr>
          <w:highlight w:val="white"/>
        </w:rPr>
      </w:pPr>
      <w:r w:rsidRPr="00903DBA">
        <w:rPr>
          <w:highlight w:val="white"/>
        </w:rPr>
        <w:t xml:space="preserve">        case MiddleOperator.SignedGreaterThanEqual:</w:t>
      </w:r>
    </w:p>
    <w:p w14:paraId="02E71A75" w14:textId="77777777" w:rsidR="003D0930" w:rsidRPr="00903DBA" w:rsidRDefault="003D0930" w:rsidP="003D0930">
      <w:pPr>
        <w:pStyle w:val="Code"/>
        <w:rPr>
          <w:highlight w:val="white"/>
        </w:rPr>
      </w:pPr>
      <w:r w:rsidRPr="00903DBA">
        <w:rPr>
          <w:highlight w:val="white"/>
        </w:rPr>
        <w:t xml:space="preserve">        case MiddleOperator.UnsignedLessThan:</w:t>
      </w:r>
    </w:p>
    <w:p w14:paraId="76EE9F71" w14:textId="77777777" w:rsidR="003D0930" w:rsidRPr="00903DBA" w:rsidRDefault="003D0930" w:rsidP="003D0930">
      <w:pPr>
        <w:pStyle w:val="Code"/>
        <w:rPr>
          <w:highlight w:val="white"/>
        </w:rPr>
      </w:pPr>
      <w:r w:rsidRPr="00903DBA">
        <w:rPr>
          <w:highlight w:val="white"/>
        </w:rPr>
        <w:t xml:space="preserve">        case MiddleOperator.UnsignedLessThanEqual:</w:t>
      </w:r>
    </w:p>
    <w:p w14:paraId="3B67A0F3" w14:textId="77777777" w:rsidR="003D0930" w:rsidRPr="00903DBA" w:rsidRDefault="003D0930" w:rsidP="003D0930">
      <w:pPr>
        <w:pStyle w:val="Code"/>
        <w:rPr>
          <w:highlight w:val="white"/>
        </w:rPr>
      </w:pPr>
      <w:r w:rsidRPr="00903DBA">
        <w:rPr>
          <w:highlight w:val="white"/>
        </w:rPr>
        <w:t xml:space="preserve">        case MiddleOperator.UnsignedGreaterThan:</w:t>
      </w:r>
    </w:p>
    <w:p w14:paraId="11964E3E" w14:textId="77777777" w:rsidR="003D0930" w:rsidRPr="00903DBA" w:rsidRDefault="003D0930" w:rsidP="003D0930">
      <w:pPr>
        <w:pStyle w:val="Code"/>
        <w:rPr>
          <w:highlight w:val="white"/>
        </w:rPr>
      </w:pPr>
      <w:r w:rsidRPr="00903DBA">
        <w:rPr>
          <w:highlight w:val="white"/>
        </w:rPr>
        <w:t xml:space="preserve">        case MiddleOperator.UnsignedGreaterThanEqual:</w:t>
      </w:r>
    </w:p>
    <w:p w14:paraId="4E444A55" w14:textId="77777777" w:rsidR="003D0930" w:rsidRPr="00903DBA" w:rsidRDefault="003D0930" w:rsidP="003D0930">
      <w:pPr>
        <w:pStyle w:val="Code"/>
        <w:rPr>
          <w:highlight w:val="white"/>
        </w:rPr>
      </w:pPr>
      <w:r w:rsidRPr="00903DBA">
        <w:rPr>
          <w:highlight w:val="white"/>
        </w:rPr>
        <w:t xml:space="preserve">          return true;</w:t>
      </w:r>
    </w:p>
    <w:p w14:paraId="2CE4865B" w14:textId="77777777" w:rsidR="003D0930" w:rsidRPr="00903DBA" w:rsidRDefault="003D0930" w:rsidP="003D0930">
      <w:pPr>
        <w:pStyle w:val="Code"/>
        <w:rPr>
          <w:highlight w:val="white"/>
        </w:rPr>
      </w:pPr>
      <w:r w:rsidRPr="00903DBA">
        <w:rPr>
          <w:highlight w:val="white"/>
        </w:rPr>
        <w:t xml:space="preserve">        </w:t>
      </w:r>
    </w:p>
    <w:p w14:paraId="560324FA" w14:textId="77777777" w:rsidR="003D0930" w:rsidRPr="00903DBA" w:rsidRDefault="003D0930" w:rsidP="003D0930">
      <w:pPr>
        <w:pStyle w:val="Code"/>
        <w:rPr>
          <w:highlight w:val="white"/>
        </w:rPr>
      </w:pPr>
      <w:r w:rsidRPr="00903DBA">
        <w:rPr>
          <w:highlight w:val="white"/>
        </w:rPr>
        <w:t xml:space="preserve">        default:</w:t>
      </w:r>
    </w:p>
    <w:p w14:paraId="51AE7571" w14:textId="77777777" w:rsidR="003D0930" w:rsidRPr="00903DBA" w:rsidRDefault="003D0930" w:rsidP="003D0930">
      <w:pPr>
        <w:pStyle w:val="Code"/>
        <w:rPr>
          <w:highlight w:val="white"/>
        </w:rPr>
      </w:pPr>
      <w:r w:rsidRPr="00903DBA">
        <w:rPr>
          <w:highlight w:val="white"/>
        </w:rPr>
        <w:t xml:space="preserve">          return false;</w:t>
      </w:r>
    </w:p>
    <w:p w14:paraId="2CDC5C19" w14:textId="77777777" w:rsidR="003D0930" w:rsidRPr="00903DBA" w:rsidRDefault="003D0930" w:rsidP="003D0930">
      <w:pPr>
        <w:pStyle w:val="Code"/>
        <w:rPr>
          <w:highlight w:val="white"/>
        </w:rPr>
      </w:pPr>
      <w:r w:rsidRPr="00903DBA">
        <w:rPr>
          <w:highlight w:val="white"/>
        </w:rPr>
        <w:t xml:space="preserve">      }</w:t>
      </w:r>
    </w:p>
    <w:p w14:paraId="1CC60214" w14:textId="77777777" w:rsidR="003D0930" w:rsidRPr="00903DBA" w:rsidRDefault="003D0930" w:rsidP="003D0930">
      <w:pPr>
        <w:pStyle w:val="Code"/>
        <w:rPr>
          <w:highlight w:val="white"/>
        </w:rPr>
      </w:pPr>
      <w:r w:rsidRPr="00903DBA">
        <w:rPr>
          <w:highlight w:val="white"/>
        </w:rPr>
        <w:t xml:space="preserve">    }</w:t>
      </w:r>
    </w:p>
    <w:p w14:paraId="734A6851" w14:textId="77777777" w:rsidR="003D0930" w:rsidRPr="00903DBA" w:rsidRDefault="003D0930" w:rsidP="003D0930">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IsBinary</w:t>
      </w:r>
      <w:r w:rsidRPr="00903DBA">
        <w:rPr>
          <w:highlight w:val="white"/>
        </w:rPr>
        <w:t xml:space="preserve">, </w:t>
      </w:r>
      <w:r w:rsidRPr="00903DBA">
        <w:rPr>
          <w:rStyle w:val="KeyWord0"/>
          <w:highlight w:val="white"/>
        </w:rPr>
        <w:t>IsCommutative</w:t>
      </w:r>
      <w:r w:rsidRPr="00903DBA">
        <w:rPr>
          <w:highlight w:val="white"/>
        </w:rPr>
        <w:t xml:space="preserve">, and </w:t>
      </w:r>
      <w:r w:rsidRPr="00903DBA">
        <w:rPr>
          <w:rStyle w:val="KeyWord0"/>
          <w:highlight w:val="white"/>
        </w:rPr>
        <w:t>IsShift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77777777" w:rsidR="003D0930" w:rsidRPr="00903DBA" w:rsidRDefault="003D0930" w:rsidP="003D0930">
      <w:pPr>
        <w:pStyle w:val="Code"/>
        <w:rPr>
          <w:highlight w:val="white"/>
        </w:rPr>
      </w:pPr>
      <w:r w:rsidRPr="00903DBA">
        <w:rPr>
          <w:highlight w:val="white"/>
        </w:rPr>
        <w:t xml:space="preserve">        case MiddleOperator.BinaryAdd:</w:t>
      </w:r>
    </w:p>
    <w:p w14:paraId="51688B58" w14:textId="77777777" w:rsidR="003D0930" w:rsidRPr="00903DBA" w:rsidRDefault="003D0930" w:rsidP="003D0930">
      <w:pPr>
        <w:pStyle w:val="Code"/>
        <w:rPr>
          <w:highlight w:val="white"/>
        </w:rPr>
      </w:pPr>
      <w:r w:rsidRPr="00903DBA">
        <w:rPr>
          <w:highlight w:val="white"/>
        </w:rPr>
        <w:t xml:space="preserve">        case MiddleOperator.BinarySubtract:</w:t>
      </w:r>
    </w:p>
    <w:p w14:paraId="32B69938" w14:textId="77777777" w:rsidR="003D0930" w:rsidRPr="00903DBA" w:rsidRDefault="003D0930" w:rsidP="003D0930">
      <w:pPr>
        <w:pStyle w:val="Code"/>
        <w:rPr>
          <w:highlight w:val="white"/>
        </w:rPr>
      </w:pPr>
      <w:r w:rsidRPr="00903DBA">
        <w:rPr>
          <w:highlight w:val="white"/>
        </w:rPr>
        <w:t xml:space="preserve">        case MiddleOperator.SignedMultiply:</w:t>
      </w:r>
    </w:p>
    <w:p w14:paraId="2220C28D" w14:textId="77777777" w:rsidR="003D0930" w:rsidRPr="00903DBA" w:rsidRDefault="003D0930" w:rsidP="003D0930">
      <w:pPr>
        <w:pStyle w:val="Code"/>
        <w:rPr>
          <w:highlight w:val="white"/>
        </w:rPr>
      </w:pPr>
      <w:r w:rsidRPr="00903DBA">
        <w:rPr>
          <w:highlight w:val="white"/>
        </w:rPr>
        <w:t xml:space="preserve">        case MiddleOperator.SignedDivide:</w:t>
      </w:r>
    </w:p>
    <w:p w14:paraId="5DD46074" w14:textId="77777777" w:rsidR="003D0930" w:rsidRPr="00903DBA" w:rsidRDefault="003D0930" w:rsidP="003D0930">
      <w:pPr>
        <w:pStyle w:val="Code"/>
        <w:rPr>
          <w:highlight w:val="white"/>
        </w:rPr>
      </w:pPr>
      <w:r w:rsidRPr="00903DBA">
        <w:rPr>
          <w:highlight w:val="white"/>
        </w:rPr>
        <w:t xml:space="preserve">        case MiddleOperator.SignedModulo:</w:t>
      </w:r>
    </w:p>
    <w:p w14:paraId="37853C0D" w14:textId="77777777" w:rsidR="003D0930" w:rsidRPr="00903DBA" w:rsidRDefault="003D0930" w:rsidP="003D0930">
      <w:pPr>
        <w:pStyle w:val="Code"/>
        <w:rPr>
          <w:highlight w:val="white"/>
        </w:rPr>
      </w:pPr>
      <w:r w:rsidRPr="00903DBA">
        <w:rPr>
          <w:highlight w:val="white"/>
        </w:rPr>
        <w:t xml:space="preserve">        case MiddleOperator.UnsignedMultiply:</w:t>
      </w:r>
    </w:p>
    <w:p w14:paraId="0D5D8682" w14:textId="77777777" w:rsidR="003D0930" w:rsidRPr="00903DBA" w:rsidRDefault="003D0930" w:rsidP="003D0930">
      <w:pPr>
        <w:pStyle w:val="Code"/>
        <w:rPr>
          <w:highlight w:val="white"/>
        </w:rPr>
      </w:pPr>
      <w:r w:rsidRPr="00903DBA">
        <w:rPr>
          <w:highlight w:val="white"/>
        </w:rPr>
        <w:t xml:space="preserve">        case MiddleOperator.UnsignedDivide:</w:t>
      </w:r>
    </w:p>
    <w:p w14:paraId="57FDDD27" w14:textId="77777777" w:rsidR="003D0930" w:rsidRPr="00903DBA" w:rsidRDefault="003D0930" w:rsidP="003D0930">
      <w:pPr>
        <w:pStyle w:val="Code"/>
        <w:rPr>
          <w:highlight w:val="white"/>
        </w:rPr>
      </w:pPr>
      <w:r w:rsidRPr="00903DBA">
        <w:rPr>
          <w:highlight w:val="white"/>
        </w:rPr>
        <w:t xml:space="preserve">        case MiddleOperator.UnsignedModulo:</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lastRenderedPageBreak/>
        <w:t xml:space="preserve">      switch (m_middleOperator) {</w:t>
      </w:r>
    </w:p>
    <w:p w14:paraId="6308360A" w14:textId="77777777" w:rsidR="003D0930" w:rsidRPr="00903DBA" w:rsidRDefault="003D0930" w:rsidP="003D0930">
      <w:pPr>
        <w:pStyle w:val="Code"/>
        <w:rPr>
          <w:highlight w:val="white"/>
        </w:rPr>
      </w:pPr>
      <w:r w:rsidRPr="00903DBA">
        <w:rPr>
          <w:highlight w:val="white"/>
        </w:rPr>
        <w:t xml:space="preserve">        case MiddleOperator.BinaryAdd:</w:t>
      </w:r>
    </w:p>
    <w:p w14:paraId="4D0E0DA6" w14:textId="77777777" w:rsidR="003D0930" w:rsidRPr="00903DBA" w:rsidRDefault="003D0930" w:rsidP="003D0930">
      <w:pPr>
        <w:pStyle w:val="Code"/>
        <w:rPr>
          <w:highlight w:val="white"/>
        </w:rPr>
      </w:pPr>
      <w:r w:rsidRPr="00903DBA">
        <w:rPr>
          <w:highlight w:val="white"/>
        </w:rPr>
        <w:t xml:space="preserve">        case MiddleOperator.SignedMultiply:</w:t>
      </w:r>
    </w:p>
    <w:p w14:paraId="2F2E885A" w14:textId="77777777" w:rsidR="003D0930" w:rsidRPr="00903DBA" w:rsidRDefault="003D0930" w:rsidP="003D0930">
      <w:pPr>
        <w:pStyle w:val="Code"/>
        <w:rPr>
          <w:highlight w:val="white"/>
        </w:rPr>
      </w:pPr>
      <w:r w:rsidRPr="00903DBA">
        <w:rPr>
          <w:highlight w:val="white"/>
        </w:rPr>
        <w:t xml:space="preserve">        case MiddleOperator.UnsignedMultiply:</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77777777" w:rsidR="003D0930" w:rsidRPr="00903DBA" w:rsidRDefault="003D0930" w:rsidP="003D0930">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4AF0D76" w:rsidR="003D0930" w:rsidRPr="00903DBA" w:rsidRDefault="003D0930" w:rsidP="003D0930">
      <w:pPr>
        <w:rPr>
          <w:highlight w:val="white"/>
        </w:rPr>
      </w:pPr>
      <w:r w:rsidRPr="00903DBA">
        <w:rPr>
          <w:highlight w:val="white"/>
        </w:rPr>
        <w:t xml:space="preserve">The </w:t>
      </w:r>
      <w:r w:rsidRPr="00903DBA">
        <w:rPr>
          <w:rStyle w:val="KeyWord0"/>
          <w:highlight w:val="white"/>
        </w:rPr>
        <w:t>ToString</w:t>
      </w:r>
      <w:r w:rsidRPr="00903DBA">
        <w:rPr>
          <w:highlight w:val="white"/>
        </w:rPr>
        <w:t xml:space="preserve"> method simply returns a string holding the operator and the operand array. It is only used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7777777" w:rsidR="003D0930" w:rsidRPr="00903DBA" w:rsidRDefault="003D0930" w:rsidP="003D0930">
      <w:pPr>
        <w:pStyle w:val="Code"/>
        <w:rPr>
          <w:highlight w:val="white"/>
        </w:rPr>
      </w:pPr>
      <w:r w:rsidRPr="00903DBA">
        <w:rPr>
          <w:highlight w:val="white"/>
        </w:rPr>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EE5AE29" w:rsidR="003D0930" w:rsidRDefault="003D0930" w:rsidP="003D0930">
      <w:pPr>
        <w:pStyle w:val="Code"/>
      </w:pPr>
      <w:r w:rsidRPr="00903DBA">
        <w:rPr>
          <w:highlight w:val="white"/>
        </w:rPr>
        <w:t>}</w:t>
      </w:r>
    </w:p>
    <w:p w14:paraId="7C574D88" w14:textId="776A9547" w:rsidR="00050FF5" w:rsidRPr="00903DBA" w:rsidRDefault="00050FF5" w:rsidP="00050FF5">
      <w:r>
        <w:t xml:space="preserve">The </w:t>
      </w:r>
      <w:r w:rsidRPr="00050FF5">
        <w:rPr>
          <w:rStyle w:val="KeyWord0"/>
        </w:rPr>
        <w:t>MiddleCodeGenerator</w:t>
      </w:r>
      <w:r>
        <w:t xml:space="preserve"> class is a large class that generates the middle code representing the source code.</w:t>
      </w:r>
    </w:p>
    <w:p w14:paraId="74B56784" w14:textId="77777777" w:rsidR="005E5A36" w:rsidRPr="00903DBA" w:rsidRDefault="005E5A36" w:rsidP="005E5A36">
      <w:pPr>
        <w:pStyle w:val="CodeHeader"/>
      </w:pPr>
      <w:proofErr w:type="spellStart"/>
      <w:r w:rsidRPr="00903DBA">
        <w:t>MiddleCodeGenerator.cs</w:t>
      </w:r>
      <w:proofErr w:type="spellEnd"/>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4842788F"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5E5A36" w:rsidRPr="00903DBA">
        <w:rPr>
          <w:rStyle w:val="KeyWord0"/>
          <w:highlight w:val="white"/>
        </w:rPr>
        <w:t>AddMiddleCode</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5E5A36" w:rsidRPr="00903DBA">
        <w:rPr>
          <w:rStyle w:val="KeyWord0"/>
          <w:highlight w:val="white"/>
        </w:rPr>
        <w:t>MiddleCode</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lastRenderedPageBreak/>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27F6676F" w14:textId="77777777" w:rsidR="005E5A36" w:rsidRPr="00903DBA" w:rsidRDefault="005E5A36" w:rsidP="0060539D">
      <w:pPr>
        <w:pStyle w:val="Rubrik3"/>
      </w:pPr>
      <w:bookmarkStart w:id="225" w:name="_Toc59126127"/>
      <w:r w:rsidRPr="00903DBA">
        <w:t>Backpatching</w:t>
      </w:r>
      <w:bookmarkEnd w:id="225"/>
    </w:p>
    <w:p w14:paraId="7845D1A1" w14:textId="62DAD373" w:rsidR="00531352" w:rsidRPr="00903DBA" w:rsidRDefault="00531352" w:rsidP="00531352">
      <w:r w:rsidRPr="00903DBA">
        <w:t xml:space="preserve">When generating middle code, there are numerous occasions that we generate </w:t>
      </w:r>
      <w:r>
        <w:t xml:space="preserve">forward </w:t>
      </w:r>
      <w:r w:rsidRPr="00903DBA">
        <w:t xml:space="preserve">jump instructions without knowing </w:t>
      </w:r>
      <w:r>
        <w:t xml:space="preserve">which instruction </w:t>
      </w:r>
      <w:r w:rsidRPr="00903DBA">
        <w:t>to jump</w:t>
      </w:r>
      <w:r>
        <w:t xml:space="preserve"> to</w:t>
      </w:r>
      <w:r w:rsidRPr="00903DBA">
        <w:t xml:space="preserve">. In those cases, we store the instructions in sets and later go back and fill in the jump address. The process is called </w:t>
      </w:r>
      <w:r w:rsidRPr="00903DBA">
        <w:rPr>
          <w:rStyle w:val="KeyWord0"/>
        </w:rPr>
        <w:t>backpatching</w:t>
      </w:r>
      <w:r w:rsidRPr="00903DBA">
        <w:t>.</w:t>
      </w:r>
    </w:p>
    <w:p w14:paraId="5D485506" w14:textId="0E3CE8D5" w:rsidR="00A90A09" w:rsidRPr="00903DBA" w:rsidRDefault="00A90A09" w:rsidP="00A90A09">
      <w:pPr>
        <w:rPr>
          <w:highlight w:val="white"/>
        </w:rPr>
      </w:pPr>
      <w:r w:rsidRPr="00903DBA">
        <w:t>The</w:t>
      </w:r>
      <w:r w:rsidR="008F1DD7">
        <w:t xml:space="preserve"> </w:t>
      </w:r>
      <w:r w:rsidR="008F1DD7" w:rsidRPr="00903DBA">
        <w:t>static</w:t>
      </w:r>
      <w:r w:rsidRPr="00903DBA">
        <w:t xml:space="preserve"> </w:t>
      </w:r>
      <w:r w:rsidRPr="00903DBA">
        <w:rPr>
          <w:rStyle w:val="CodeInText"/>
        </w:rPr>
        <w:t>Backpatch</w:t>
      </w:r>
      <w:r w:rsidRPr="00903DBA">
        <w:t xml:space="preserve"> </w:t>
      </w:r>
      <w:r w:rsidR="008F1DD7">
        <w:t xml:space="preserve">methods </w:t>
      </w:r>
      <w:r w:rsidRPr="00903DBA">
        <w:t xml:space="preserve">backpatch a single address or a set of addresses. The first two methods call the last two methods with the current size of the middle code list as target address. In this way, the target address becomes the next middle code instruction to become generated. </w:t>
      </w:r>
      <w:r w:rsidR="00531352">
        <w:t>T</w:t>
      </w:r>
      <w:r w:rsidRPr="00903DBA">
        <w:t>he backpatching is performed by setting the third address of the middle code, since the third address is always the jump address in conditional and unconditional jump instructions.</w:t>
      </w:r>
    </w:p>
    <w:p w14:paraId="76A4FF98" w14:textId="72AB3B88" w:rsidR="005E5A36" w:rsidRPr="00903DBA" w:rsidRDefault="005E5A36" w:rsidP="005E5A36">
      <w:r w:rsidRPr="00903DBA">
        <w:t xml:space="preserve">The first </w:t>
      </w:r>
      <w:r w:rsidRPr="00903DBA">
        <w:rPr>
          <w:rStyle w:val="KeyWord0"/>
        </w:rPr>
        <w:t>Backpatch</w:t>
      </w:r>
      <w:r w:rsidRPr="00903DBA">
        <w:t xml:space="preserve"> method take</w:t>
      </w:r>
      <w:r w:rsidR="00E60423">
        <w:t>s</w:t>
      </w:r>
      <w:r w:rsidRPr="00903DBA">
        <w:t xml:space="preserve"> set of jump instructions and a list of instructions, where its first instruction is the target of the jump instructions. If the code list is empty, we add an empty instruction </w:t>
      </w:r>
      <w:proofErr w:type="gramStart"/>
      <w:r w:rsidRPr="00903DBA">
        <w:t>in order to</w:t>
      </w:r>
      <w:proofErr w:type="gramEnd"/>
      <w:r w:rsidRPr="00903DBA">
        <w:t xml:space="preserve"> make sure there is always</w:t>
      </w:r>
      <w:r w:rsidR="00531352">
        <w:t xml:space="preserve"> a target to jump to</w:t>
      </w:r>
      <w:r w:rsidRPr="00903DBA">
        <w:t xml:space="preserve">. Then we call the second </w:t>
      </w:r>
      <w:r w:rsidRPr="00903DBA">
        <w:rPr>
          <w:rStyle w:val="KeyWord0"/>
        </w:rPr>
        <w:t>Backpatch</w:t>
      </w:r>
      <w:r w:rsidRPr="00903DBA">
        <w:t xml:space="preserve"> method with the set of jump instruction and the target instruction.</w:t>
      </w:r>
    </w:p>
    <w:p w14:paraId="32EE5CDC" w14:textId="77777777" w:rsidR="005E5A36" w:rsidRPr="00903DBA" w:rsidRDefault="005E5A36" w:rsidP="005E5A36">
      <w:pPr>
        <w:pStyle w:val="CodeHeader"/>
      </w:pPr>
      <w:proofErr w:type="spellStart"/>
      <w:r w:rsidRPr="00903DBA">
        <w:t>MiddleCodeGenerator.cs</w:t>
      </w:r>
      <w:proofErr w:type="spellEnd"/>
    </w:p>
    <w:p w14:paraId="7D6D3A76"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6268B933" w14:textId="77777777" w:rsidR="005E5A36" w:rsidRPr="00903DBA" w:rsidRDefault="005E5A36" w:rsidP="005E5A36">
      <w:pPr>
        <w:pStyle w:val="Code"/>
        <w:rPr>
          <w:highlight w:val="white"/>
        </w:rPr>
      </w:pPr>
      <w:r w:rsidRPr="00903DBA">
        <w:rPr>
          <w:highlight w:val="white"/>
        </w:rPr>
        <w:t xml:space="preserve">                                 List&lt;MiddleCode&gt; list) {</w:t>
      </w:r>
    </w:p>
    <w:p w14:paraId="6695CEF0" w14:textId="77777777" w:rsidR="005E5A36" w:rsidRPr="00903DBA" w:rsidRDefault="005E5A36" w:rsidP="005E5A36">
      <w:pPr>
        <w:pStyle w:val="Code"/>
        <w:rPr>
          <w:highlight w:val="white"/>
        </w:rPr>
      </w:pPr>
      <w:r w:rsidRPr="00903DBA">
        <w:rPr>
          <w:highlight w:val="white"/>
        </w:rPr>
        <w:t xml:space="preserve">      if (list.Count == 0) {</w:t>
      </w:r>
    </w:p>
    <w:p w14:paraId="1C30BF3B" w14:textId="77777777" w:rsidR="005E5A36" w:rsidRPr="00903DBA" w:rsidRDefault="005E5A36" w:rsidP="005E5A36">
      <w:pPr>
        <w:pStyle w:val="Code"/>
        <w:rPr>
          <w:highlight w:val="white"/>
        </w:rPr>
      </w:pPr>
      <w:r w:rsidRPr="00903DBA">
        <w:rPr>
          <w:highlight w:val="white"/>
        </w:rPr>
        <w:t xml:space="preserve">        AddMiddleCode(list, MiddleOperator.Empty);</w:t>
      </w:r>
    </w:p>
    <w:p w14:paraId="1524FF72" w14:textId="77777777" w:rsidR="005E5A36" w:rsidRPr="00903DBA" w:rsidRDefault="005E5A36" w:rsidP="005E5A36">
      <w:pPr>
        <w:pStyle w:val="Code"/>
        <w:rPr>
          <w:highlight w:val="white"/>
        </w:rPr>
      </w:pPr>
      <w:r w:rsidRPr="00903DBA">
        <w:rPr>
          <w:highlight w:val="white"/>
        </w:rPr>
        <w:t xml:space="preserve">      }</w:t>
      </w:r>
    </w:p>
    <w:p w14:paraId="4768770E" w14:textId="77777777" w:rsidR="005E5A36" w:rsidRPr="00903DBA" w:rsidRDefault="005E5A36" w:rsidP="005E5A36">
      <w:pPr>
        <w:pStyle w:val="Code"/>
        <w:rPr>
          <w:highlight w:val="white"/>
        </w:rPr>
      </w:pPr>
    </w:p>
    <w:p w14:paraId="0DAC283C" w14:textId="77777777" w:rsidR="005E5A36" w:rsidRPr="00903DBA" w:rsidRDefault="005E5A36" w:rsidP="005E5A36">
      <w:pPr>
        <w:pStyle w:val="Code"/>
        <w:rPr>
          <w:highlight w:val="white"/>
        </w:rPr>
      </w:pPr>
      <w:r w:rsidRPr="00903DBA">
        <w:rPr>
          <w:highlight w:val="white"/>
        </w:rPr>
        <w:t xml:space="preserve">      Backpatch(sourceSet, list[0]);</w:t>
      </w:r>
    </w:p>
    <w:p w14:paraId="2090389A" w14:textId="77777777" w:rsidR="005E5A36" w:rsidRPr="00903DBA" w:rsidRDefault="005E5A36" w:rsidP="005E5A36">
      <w:pPr>
        <w:pStyle w:val="Code"/>
        <w:rPr>
          <w:highlight w:val="white"/>
        </w:rPr>
      </w:pPr>
      <w:r w:rsidRPr="00903DBA">
        <w:rPr>
          <w:highlight w:val="white"/>
        </w:rPr>
        <w:t xml:space="preserve">    }</w:t>
      </w:r>
    </w:p>
    <w:p w14:paraId="57D82544" w14:textId="14D395BE" w:rsidR="005E5A36" w:rsidRPr="00903DBA" w:rsidRDefault="005E5A36" w:rsidP="005E5A36">
      <w:pPr>
        <w:rPr>
          <w:highlight w:val="white"/>
        </w:rPr>
      </w:pPr>
      <w:r w:rsidRPr="00903DBA">
        <w:rPr>
          <w:highlight w:val="white"/>
        </w:rPr>
        <w:t xml:space="preserve">The second </w:t>
      </w:r>
      <w:r w:rsidRPr="00903DBA">
        <w:rPr>
          <w:rStyle w:val="KeyWord0"/>
          <w:highlight w:val="white"/>
        </w:rPr>
        <w:t>Backpatch</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77777777" w:rsidR="0067659B" w:rsidRPr="00903DBA" w:rsidRDefault="0067659B" w:rsidP="0067659B">
      <w:pPr>
        <w:rPr>
          <w:highlight w:val="white"/>
        </w:rPr>
      </w:pPr>
      <w:r w:rsidRPr="00903DBA">
        <w:rPr>
          <w:highlight w:val="white"/>
        </w:rPr>
        <w:t xml:space="preserve">The </w:t>
      </w:r>
      <w:r w:rsidRPr="00903DBA">
        <w:rPr>
          <w:rStyle w:val="KeyWord0"/>
          <w:highlight w:val="white"/>
        </w:rPr>
        <w:t>GetFirst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the list is empty. This is done for the backpatching to always have an instruction to set as the target.</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0AE4014" w14:textId="56889F6B" w:rsidR="00587AB2" w:rsidRDefault="00587AB2" w:rsidP="0060539D">
      <w:pPr>
        <w:pStyle w:val="Rubrik2"/>
      </w:pPr>
      <w:bookmarkStart w:id="226" w:name="_Toc59126128"/>
      <w:r>
        <w:lastRenderedPageBreak/>
        <w:t>Declarations</w:t>
      </w:r>
      <w:bookmarkEnd w:id="226"/>
    </w:p>
    <w:p w14:paraId="5258B239" w14:textId="6C09DFCC" w:rsidR="0089534F" w:rsidRPr="0089534F" w:rsidRDefault="0089534F" w:rsidP="0089534F">
      <w:r>
        <w:t>This section holds methods, called by the parser, that generates the symbol table and the middle code list.</w:t>
      </w:r>
    </w:p>
    <w:p w14:paraId="2123C545" w14:textId="2DC744FC" w:rsidR="005E5A36" w:rsidRPr="00903DBA" w:rsidRDefault="005E5A36" w:rsidP="0060539D">
      <w:pPr>
        <w:pStyle w:val="Rubrik3"/>
      </w:pPr>
      <w:bookmarkStart w:id="227" w:name="_Toc59126129"/>
      <w:r w:rsidRPr="00903DBA">
        <w:t>Function Definition</w:t>
      </w:r>
      <w:bookmarkEnd w:id="227"/>
    </w:p>
    <w:p w14:paraId="7453AB93" w14:textId="1DD1EA4B" w:rsidR="005E5A36" w:rsidRPr="00903DBA" w:rsidRDefault="005E5A36" w:rsidP="005E5A36">
      <w:r w:rsidRPr="00903DBA">
        <w:t xml:space="preserve">The </w:t>
      </w:r>
      <w:proofErr w:type="spellStart"/>
      <w:r w:rsidRPr="00903DBA">
        <w:rPr>
          <w:rStyle w:val="CodeInText"/>
        </w:rPr>
        <w:t>FunctionHeader</w:t>
      </w:r>
      <w:proofErr w:type="spellEnd"/>
      <w:r w:rsidRPr="00903DBA">
        <w:t xml:space="preserve"> </w:t>
      </w:r>
      <w:r w:rsidR="0089534F">
        <w:t xml:space="preserve">method </w:t>
      </w:r>
      <w:r w:rsidRPr="00903DBA">
        <w:t>is called before the middle code of the function has been generated. Its task is to store the symbol of the function in the symbol table, and to create a new symbol table for the symbols of the function.</w:t>
      </w:r>
    </w:p>
    <w:p w14:paraId="48EA197E" w14:textId="77777777" w:rsidR="005E5A36" w:rsidRPr="00903DBA" w:rsidRDefault="005E5A36" w:rsidP="005E5A36">
      <w:pPr>
        <w:pStyle w:val="CodeHeader"/>
      </w:pPr>
      <w:proofErr w:type="spellStart"/>
      <w:r w:rsidRPr="00903DBA">
        <w:t>MiddleCodeGenerator.cs</w:t>
      </w:r>
      <w:proofErr w:type="spellEnd"/>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057F4126" w14:textId="77777777" w:rsidR="005E5A36" w:rsidRPr="00903DBA" w:rsidRDefault="005E5A36" w:rsidP="005E5A36">
      <w:pPr>
        <w:pStyle w:val="Code"/>
        <w:rPr>
          <w:highlight w:val="white"/>
        </w:rPr>
      </w:pPr>
      <w:r w:rsidRPr="00903DBA">
        <w:rPr>
          <w:highlight w:val="white"/>
        </w:rPr>
        <w:t xml:space="preserve">      Storage? storage;</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6CEDC9DF"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not null, we extract the storage and 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7DAD785" w14:textId="77777777" w:rsidR="005E5A36" w:rsidRPr="00903DBA" w:rsidRDefault="005E5A36" w:rsidP="005E5A36">
      <w:pPr>
        <w:pStyle w:val="Code"/>
        <w:rPr>
          <w:highlight w:val="white"/>
        </w:rPr>
      </w:pPr>
      <w:r w:rsidRPr="00903DBA">
        <w:rPr>
          <w:highlight w:val="white"/>
        </w:rPr>
        <w:t xml:space="preserve">        storage = specifier.Storage;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5088F241"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null, there was no storage specifier or return type defined, </w:t>
      </w:r>
      <w:r w:rsidR="00E74E16">
        <w:rPr>
          <w:highlight w:val="white"/>
        </w:rPr>
        <w:t xml:space="preserve">in which case the storage is to be set </w:t>
      </w:r>
      <w:r w:rsidRPr="00903DBA">
        <w:rPr>
          <w:highlight w:val="white"/>
        </w:rPr>
        <w:t>to extern and the return type to signed int</w:t>
      </w:r>
      <w:r w:rsidR="00E74E16">
        <w:rPr>
          <w:highlight w:val="white"/>
        </w:rPr>
        <w:t>eger</w:t>
      </w:r>
      <w:r w:rsidRPr="00903DBA">
        <w:rPr>
          <w:highlight w:val="white"/>
        </w:rPr>
        <w:t>.</w:t>
      </w:r>
    </w:p>
    <w:p w14:paraId="38694CB6" w14:textId="77777777" w:rsidR="005E5A36" w:rsidRPr="00903DBA" w:rsidRDefault="005E5A36" w:rsidP="005E5A36">
      <w:pPr>
        <w:pStyle w:val="Code"/>
        <w:rPr>
          <w:highlight w:val="white"/>
        </w:rPr>
      </w:pPr>
      <w:r w:rsidRPr="00903DBA">
        <w:rPr>
          <w:highlight w:val="white"/>
        </w:rPr>
        <w:t xml:space="preserve">      else {</w:t>
      </w:r>
    </w:p>
    <w:p w14:paraId="3AB0AB79" w14:textId="77777777" w:rsidR="005E5A36" w:rsidRPr="00903DBA" w:rsidRDefault="005E5A36" w:rsidP="005E5A36">
      <w:pPr>
        <w:pStyle w:val="Code"/>
        <w:rPr>
          <w:highlight w:val="white"/>
        </w:rPr>
      </w:pPr>
      <w:r w:rsidRPr="00903DBA">
        <w:rPr>
          <w:highlight w:val="white"/>
        </w:rPr>
        <w:t xml:space="preserve">        storage = Storage.Extern;</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77777777" w:rsidR="005E5A36" w:rsidRPr="00903DBA" w:rsidRDefault="005E5A36" w:rsidP="005E5A36">
      <w:pPr>
        <w:rPr>
          <w:highlight w:val="white"/>
        </w:rPr>
      </w:pPr>
      <w:r w:rsidRPr="00903DBA">
        <w:rPr>
          <w:highlight w:val="white"/>
        </w:rPr>
        <w:t>We add the return type to the pointer declarator. In this way the type become complete: a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AA66368" w14:textId="678F3063" w:rsidR="005E5A36" w:rsidRPr="00903DBA" w:rsidRDefault="005E5A36" w:rsidP="005E5A36">
      <w:pPr>
        <w:rPr>
          <w:highlight w:val="white"/>
        </w:rPr>
      </w:pPr>
      <w:r w:rsidRPr="00903DBA">
        <w:rPr>
          <w:highlight w:val="white"/>
        </w:rPr>
        <w:t xml:space="preserve">Then we perform some error checking. </w:t>
      </w:r>
      <w:r w:rsidR="009F7FC7">
        <w:rPr>
          <w:highlight w:val="white"/>
        </w:rPr>
        <w:t>A</w:t>
      </w:r>
      <w:r w:rsidRPr="00903DBA">
        <w:rPr>
          <w:highlight w:val="white"/>
        </w:rPr>
        <w:t xml:space="preserve"> function may lack a name in a function declaration. However, in a function definition it must have a name.</w:t>
      </w:r>
    </w:p>
    <w:p w14:paraId="1C405131" w14:textId="77777777" w:rsidR="005E5A36" w:rsidRPr="00903DBA" w:rsidRDefault="005E5A36" w:rsidP="005E5A36">
      <w:pPr>
        <w:pStyle w:val="Code"/>
        <w:rPr>
          <w:highlight w:val="white"/>
        </w:rPr>
      </w:pPr>
      <w:r w:rsidRPr="00903DBA">
        <w:rPr>
          <w:highlight w:val="white"/>
        </w:rPr>
        <w:t xml:space="preserve">      Assert.Error(declarator.Name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91F35FD" w14:textId="77777777" w:rsidR="005E5A36" w:rsidRPr="00903DBA" w:rsidRDefault="005E5A36" w:rsidP="005E5A36">
      <w:pPr>
        <w:rPr>
          <w:highlight w:val="white"/>
        </w:rPr>
      </w:pPr>
      <w:r w:rsidRPr="00903DBA">
        <w:rPr>
          <w:highlight w:val="white"/>
        </w:rPr>
        <w:t>Technically, the declaration may have any type, and we must check that it really is a function declaration.</w:t>
      </w:r>
    </w:p>
    <w:p w14:paraId="0D66DAB8" w14:textId="77777777" w:rsidR="005E5A36" w:rsidRPr="00903DBA" w:rsidRDefault="005E5A36" w:rsidP="005E5A36">
      <w:pPr>
        <w:pStyle w:val="Code"/>
        <w:rPr>
          <w:highlight w:val="white"/>
        </w:rPr>
      </w:pPr>
      <w:r w:rsidRPr="00903DBA">
        <w:rPr>
          <w:highlight w:val="white"/>
        </w:rPr>
        <w:t xml:space="preserve">      Assert.Error(declarator.Type.IsFunction(), declarator.Name,</w:t>
      </w:r>
    </w:p>
    <w:p w14:paraId="3DE173F9" w14:textId="77777777" w:rsidR="005E5A36" w:rsidRPr="00903DBA" w:rsidRDefault="005E5A36" w:rsidP="005E5A36">
      <w:pPr>
        <w:pStyle w:val="Code"/>
        <w:rPr>
          <w:highlight w:val="white"/>
        </w:rPr>
      </w:pPr>
      <w:r w:rsidRPr="00903DBA">
        <w:rPr>
          <w:highlight w:val="white"/>
        </w:rPr>
        <w:t xml:space="preserve">                   Message.Not_a_function);</w:t>
      </w:r>
    </w:p>
    <w:p w14:paraId="0D2AFAF7" w14:textId="77777777" w:rsidR="005E5A36" w:rsidRPr="00903DBA" w:rsidRDefault="005E5A36" w:rsidP="005E5A36">
      <w:pPr>
        <w:rPr>
          <w:highlight w:val="white"/>
        </w:rPr>
      </w:pPr>
      <w:r w:rsidRPr="00903DBA">
        <w:rPr>
          <w:highlight w:val="white"/>
        </w:rPr>
        <w:t xml:space="preserve">The public and static member variable </w:t>
      </w:r>
      <w:r w:rsidRPr="00903DBA">
        <w:rPr>
          <w:rStyle w:val="KeyWord0"/>
          <w:highlight w:val="white"/>
        </w:rPr>
        <w:t>CurrentFunction</w:t>
      </w:r>
      <w:r w:rsidRPr="00903DBA">
        <w:rPr>
          <w:highlight w:val="white"/>
        </w:rPr>
        <w:t xml:space="preserve"> is a reference to the symbol holding the current function. This reference is used on every occasion during the parsing of the function body when we add or look up a symbol.</w:t>
      </w:r>
    </w:p>
    <w:p w14:paraId="44EA9199" w14:textId="77777777" w:rsidR="005E5A36" w:rsidRPr="00903DBA" w:rsidRDefault="005E5A36" w:rsidP="005E5A36">
      <w:pPr>
        <w:pStyle w:val="Code"/>
        <w:rPr>
          <w:highlight w:val="white"/>
        </w:rPr>
      </w:pPr>
      <w:r w:rsidRPr="00903DBA">
        <w:rPr>
          <w:highlight w:val="white"/>
        </w:rPr>
        <w:t xml:space="preserve">      SymbolTable.CurrentFunction =</w:t>
      </w:r>
    </w:p>
    <w:p w14:paraId="75E07970" w14:textId="77777777" w:rsidR="005E5A36" w:rsidRPr="00903DBA" w:rsidRDefault="005E5A36" w:rsidP="005E5A36">
      <w:pPr>
        <w:pStyle w:val="Code"/>
        <w:rPr>
          <w:highlight w:val="white"/>
        </w:rPr>
      </w:pPr>
      <w:r w:rsidRPr="00903DBA">
        <w:rPr>
          <w:highlight w:val="white"/>
        </w:rPr>
        <w:t xml:space="preserve">        new Symbol(declarator.Name, storage, declarator.Type);</w:t>
      </w:r>
    </w:p>
    <w:p w14:paraId="3F9FBC3E" w14:textId="77777777" w:rsidR="005E5A36" w:rsidRPr="00903DBA" w:rsidRDefault="005E5A36" w:rsidP="005E5A36">
      <w:pPr>
        <w:rPr>
          <w:highlight w:val="white"/>
        </w:rPr>
      </w:pPr>
      <w:r w:rsidRPr="00903DBA">
        <w:rPr>
          <w:highlight w:val="white"/>
        </w:rPr>
        <w:t>A function definition must be static or extern, it cannot be auto, register, or typedef.</w:t>
      </w:r>
    </w:p>
    <w:p w14:paraId="6E05686B" w14:textId="77777777" w:rsidR="005E5A36" w:rsidRPr="00903DBA" w:rsidRDefault="005E5A36" w:rsidP="005E5A36">
      <w:pPr>
        <w:pStyle w:val="Code"/>
        <w:rPr>
          <w:highlight w:val="white"/>
        </w:rPr>
      </w:pPr>
      <w:r w:rsidRPr="00903DBA">
        <w:rPr>
          <w:highlight w:val="white"/>
        </w:rPr>
        <w:t xml:space="preserve">      Assert.Error(SymbolTable.CurrentFunction.IsStaticOrExtern(),</w:t>
      </w:r>
    </w:p>
    <w:p w14:paraId="6083BF2A" w14:textId="77777777" w:rsidR="005E5A36" w:rsidRPr="00903DBA" w:rsidRDefault="005E5A36" w:rsidP="005E5A36">
      <w:pPr>
        <w:pStyle w:val="Code"/>
        <w:rPr>
          <w:highlight w:val="white"/>
        </w:rPr>
      </w:pPr>
      <w:r w:rsidRPr="00903DBA">
        <w:rPr>
          <w:highlight w:val="white"/>
        </w:rPr>
        <w:t xml:space="preserve">                   declarator.Name,</w:t>
      </w:r>
    </w:p>
    <w:p w14:paraId="3949967C" w14:textId="77777777" w:rsidR="005E5A36" w:rsidRPr="00903DBA" w:rsidRDefault="005E5A36" w:rsidP="005E5A36">
      <w:pPr>
        <w:pStyle w:val="Code"/>
        <w:rPr>
          <w:highlight w:val="white"/>
        </w:rPr>
      </w:pPr>
      <w:r w:rsidRPr="00903DBA">
        <w:rPr>
          <w:highlight w:val="white"/>
        </w:rPr>
        <w:t xml:space="preserve">                   Message.A_function_must_be_static_or_extern);</w:t>
      </w:r>
    </w:p>
    <w:p w14:paraId="571EDFEC" w14:textId="77777777" w:rsidR="005E5A36" w:rsidRPr="00903DBA" w:rsidRDefault="005E5A36" w:rsidP="005E5A36">
      <w:pPr>
        <w:rPr>
          <w:highlight w:val="white"/>
        </w:rPr>
      </w:pPr>
      <w:r w:rsidRPr="00903DBA">
        <w:rPr>
          <w:highlight w:val="white"/>
        </w:rPr>
        <w:lastRenderedPageBreak/>
        <w:t>Every function definition, as well as static variables, are added to the global static set. They will in the end be translated into assembly code.</w:t>
      </w:r>
    </w:p>
    <w:p w14:paraId="56814882" w14:textId="77777777" w:rsidR="005E5A36" w:rsidRPr="00903DBA" w:rsidRDefault="005E5A36" w:rsidP="005E5A36">
      <w:pPr>
        <w:pStyle w:val="Code"/>
        <w:rPr>
          <w:highlight w:val="white"/>
        </w:rPr>
      </w:pPr>
      <w:r w:rsidRPr="00903DBA">
        <w:rPr>
          <w:highlight w:val="white"/>
        </w:rPr>
        <w:t xml:space="preserve">      SymbolTable.CurrentFunction.FunctionDefinition = true;</w:t>
      </w:r>
    </w:p>
    <w:p w14:paraId="38C79305" w14:textId="77777777" w:rsidR="005E5A36" w:rsidRPr="00903DBA" w:rsidRDefault="005E5A36" w:rsidP="005E5A36">
      <w:pPr>
        <w:pStyle w:val="Code"/>
        <w:rPr>
          <w:highlight w:val="white"/>
        </w:rPr>
      </w:pPr>
      <w:r w:rsidRPr="00903DBA">
        <w:rPr>
          <w:highlight w:val="white"/>
        </w:rPr>
        <w:t xml:space="preserve">      SymbolTable.CurrentTable.AddSymbol(SymbolTable.CurrentFunction);</w:t>
      </w:r>
    </w:p>
    <w:p w14:paraId="5B6000F4" w14:textId="77777777" w:rsidR="005E5A36" w:rsidRPr="00903DBA" w:rsidRDefault="005E5A36" w:rsidP="005E5A36">
      <w:pPr>
        <w:rPr>
          <w:highlight w:val="white"/>
        </w:rPr>
      </w:pPr>
      <w:r w:rsidRPr="00903DBA">
        <w:rPr>
          <w:highlight w:val="white"/>
        </w:rPr>
        <w:t xml:space="preserve">If this function is the </w:t>
      </w:r>
      <w:r w:rsidRPr="00903DBA">
        <w:rPr>
          <w:rStyle w:val="KeyWord0"/>
          <w:highlight w:val="white"/>
        </w:rPr>
        <w:t>main</w:t>
      </w:r>
      <w:r w:rsidRPr="00903DBA">
        <w:rPr>
          <w:highlight w:val="white"/>
        </w:rPr>
        <w:t xml:space="preserve"> function of the C code, the return type must be void or (signed or unsigned) 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77777777" w:rsidR="005E5A36" w:rsidRPr="00903DBA" w:rsidRDefault="005E5A36" w:rsidP="005E5A36">
      <w:pPr>
        <w:pStyle w:val="Code"/>
        <w:rPr>
          <w:highlight w:val="white"/>
        </w:rPr>
      </w:pPr>
      <w:r w:rsidRPr="00903DBA">
        <w:rPr>
          <w:highlight w:val="white"/>
        </w:rPr>
        <w:t xml:space="preserve">        Assert.Error(returnType.IsVoid() || returnType.IsInteger(), "main",</w:t>
      </w:r>
    </w:p>
    <w:p w14:paraId="1739BFB2" w14:textId="77777777" w:rsidR="005E5A36" w:rsidRPr="00903DBA" w:rsidRDefault="005E5A36" w:rsidP="005E5A36">
      <w:pPr>
        <w:pStyle w:val="Code"/>
        <w:rPr>
          <w:highlight w:val="white"/>
        </w:rPr>
      </w:pPr>
      <w:r w:rsidRPr="00903DBA">
        <w:rPr>
          <w:highlight w:val="white"/>
        </w:rPr>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77777777" w:rsidR="005E5A36" w:rsidRPr="00903DBA" w:rsidRDefault="005E5A36" w:rsidP="005E5A36">
      <w:pPr>
        <w:pStyle w:val="Code"/>
      </w:pPr>
      <w:r w:rsidRPr="00903DBA">
        <w:rPr>
          <w:highlight w:val="white"/>
        </w:rPr>
        <w:t xml:space="preserve">    }</w:t>
      </w:r>
    </w:p>
    <w:p w14:paraId="4909989C" w14:textId="2177ACB0" w:rsidR="005E5A36" w:rsidRPr="00903DBA" w:rsidRDefault="005E5A36" w:rsidP="005E5A36">
      <w:r w:rsidRPr="00903DBA">
        <w:t xml:space="preserve">The </w:t>
      </w:r>
      <w:r w:rsidRPr="00903DBA">
        <w:rPr>
          <w:rStyle w:val="KeyWord0"/>
          <w:highlight w:val="white"/>
        </w:rPr>
        <w:t>CheckFunctionDefinition</w:t>
      </w:r>
      <w:r w:rsidRPr="00903DBA">
        <w:t xml:space="preserve"> method checks that the definition is correct, especially in case of old-style definition. In the old-style function definition, the parameter list must match the declaration list.</w:t>
      </w:r>
    </w:p>
    <w:p w14:paraId="10306BC5" w14:textId="77777777" w:rsidR="005E5A36" w:rsidRPr="00903DBA" w:rsidRDefault="005E5A36" w:rsidP="005E5A36">
      <w:pPr>
        <w:pStyle w:val="Code"/>
        <w:rPr>
          <w:highlight w:val="white"/>
        </w:rPr>
      </w:pPr>
      <w:r w:rsidRPr="00903DBA">
        <w:rPr>
          <w:highlight w:val="white"/>
        </w:rPr>
        <w:t xml:space="preserve">    public static void CheckFunctionDefinition()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77777777" w:rsidR="005E5A36" w:rsidRPr="00903DBA" w:rsidRDefault="005E5A36" w:rsidP="005E5A36">
      <w:pPr>
        <w:pStyle w:val="Code"/>
        <w:rPr>
          <w:highlight w:val="white"/>
        </w:rPr>
      </w:pPr>
      <w:r w:rsidRPr="00903DBA">
        <w:rPr>
          <w:highlight w:val="white"/>
        </w:rPr>
        <w:t xml:space="preserve">      if (funcType.Style == Type.FunctionStyle.Old)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77777777" w:rsidR="005E5A36" w:rsidRPr="00903DBA" w:rsidRDefault="005E5A36" w:rsidP="005E5A36">
      <w:pPr>
        <w:pStyle w:val="Code"/>
        <w:rPr>
          <w:highlight w:val="white"/>
        </w:rPr>
      </w:pPr>
      <w:r w:rsidRPr="00903DBA">
        <w:rPr>
          <w:highlight w:val="white"/>
        </w:rPr>
        <w:t xml:space="preserve">        Assert.Error(nameList.Count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4AF06E3B" w:rsidR="005E5A36" w:rsidRPr="00903DBA" w:rsidRDefault="005E5A36" w:rsidP="005E5A36">
      <w:pPr>
        <w:rPr>
          <w:highlight w:val="white"/>
        </w:rPr>
      </w:pPr>
      <w:r w:rsidRPr="00903DBA">
        <w:rPr>
          <w:highlight w:val="white"/>
        </w:rPr>
        <w:t>Then we iterate through the parameter list to make sure they are all declared, and to assigned them the correct offset. When the parameters were declared they were given offsets. However, since the parameters and declaration may come in different order, we need to reassign offsets</w:t>
      </w:r>
      <w:r w:rsidR="003F2FC4">
        <w:rPr>
          <w:highlight w:val="white"/>
        </w:rPr>
        <w:t xml:space="preserve"> to match the parameter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77777777" w:rsidR="005E5A36" w:rsidRPr="00903DBA" w:rsidRDefault="005E5A36" w:rsidP="005E5A36">
      <w:pPr>
        <w:pStyle w:val="Code"/>
        <w:rPr>
          <w:highlight w:val="white"/>
        </w:rPr>
      </w:pPr>
      <w:r w:rsidRPr="00903DBA">
        <w:rPr>
          <w:highlight w:val="white"/>
        </w:rPr>
        <w:t xml:space="preserve">            Assert.Error(name,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77777777" w:rsidR="005E5A36" w:rsidRPr="00903DBA" w:rsidRDefault="005E5A36" w:rsidP="005E5A36">
      <w:pPr>
        <w:pStyle w:val="Code"/>
        <w:rPr>
          <w:highlight w:val="white"/>
        </w:rPr>
      </w:pPr>
      <w:r w:rsidRPr="00903DBA">
        <w:rPr>
          <w:highlight w:val="white"/>
        </w:rPr>
        <w:t xml:space="preserve">          offset += symbol.Type.Size();</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lastRenderedPageBreak/>
        <w:t xml:space="preserve">      else {</w:t>
      </w:r>
    </w:p>
    <w:p w14:paraId="0C277E9B" w14:textId="77777777" w:rsidR="005E5A36" w:rsidRPr="00903DBA" w:rsidRDefault="005E5A36" w:rsidP="005E5A36">
      <w:pPr>
        <w:pStyle w:val="Code"/>
        <w:rPr>
          <w:highlight w:val="white"/>
        </w:rPr>
      </w:pPr>
      <w:r w:rsidRPr="00903DBA">
        <w:rPr>
          <w:highlight w:val="white"/>
        </w:rPr>
        <w:t xml:space="preserve">        Assert.Error(SymbolTable.CurrentTable.EntryMap.Count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77777777"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assigned in function calls and be treated like regular variables inside the function. The </w:t>
      </w:r>
      <w:r w:rsidRPr="00903DBA">
        <w:rPr>
          <w:rStyle w:val="KeyWord0"/>
          <w:highlight w:val="white"/>
        </w:rPr>
        <w:t>AddSymbol</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77777777" w:rsidR="005E5A36" w:rsidRPr="00903DBA" w:rsidRDefault="005E5A36" w:rsidP="005E5A36">
      <w:pPr>
        <w:rPr>
          <w:highlight w:val="white"/>
        </w:rPr>
      </w:pPr>
      <w:r w:rsidRPr="00903DBA">
        <w:rPr>
          <w:highlight w:val="white"/>
        </w:rPr>
        <w:t xml:space="preserve">When the parameter list has been settled, we check if the function is the </w:t>
      </w:r>
      <w:r w:rsidRPr="00903DBA">
        <w:rPr>
          <w:rStyle w:val="KeyWord0"/>
          <w:highlight w:val="white"/>
        </w:rPr>
        <w:t>main</w:t>
      </w:r>
      <w:r w:rsidRPr="00903DBA">
        <w:rPr>
          <w:highlight w:val="white"/>
        </w:rPr>
        <w:t xml:space="preserve"> function of the C code. In that 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77777777" w:rsidR="005E5A36" w:rsidRPr="00903DBA" w:rsidRDefault="005E5A36" w:rsidP="005E5A36">
      <w:pPr>
        <w:rPr>
          <w:highlight w:val="white"/>
        </w:rPr>
      </w:pPr>
      <w:r w:rsidRPr="00903DBA">
        <w:rPr>
          <w:highlight w:val="white"/>
        </w:rPr>
        <w:t xml:space="preserve">First, we call the </w:t>
      </w:r>
      <w:r w:rsidRPr="00903DBA">
        <w:rPr>
          <w:rStyle w:val="KeyWord0"/>
          <w:highlight w:val="white"/>
        </w:rPr>
        <w:t>InitializationCodeList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24906A7D" w:rsidR="005E5A36" w:rsidRPr="00A60980" w:rsidRDefault="00766E75" w:rsidP="00A60980">
      <w:pPr>
        <w:pStyle w:val="Liststycke"/>
        <w:numPr>
          <w:ilvl w:val="0"/>
          <w:numId w:val="180"/>
        </w:numPr>
        <w:rPr>
          <w:highlight w:val="white"/>
        </w:rPr>
      </w:pPr>
      <w:proofErr w:type="gramStart"/>
      <w:r w:rsidRPr="00A60980">
        <w:rPr>
          <w:highlight w:val="white"/>
        </w:rPr>
        <w:t>No parameter</w:t>
      </w:r>
      <w:r>
        <w:rPr>
          <w:highlight w:val="white"/>
        </w:rPr>
        <w:t>s,</w:t>
      </w:r>
      <w:proofErr w:type="gramEnd"/>
      <w:r>
        <w:rPr>
          <w:highlight w:val="white"/>
        </w:rPr>
        <w:t xml:space="preserve"> </w:t>
      </w:r>
      <w:r w:rsidR="00A60980" w:rsidRPr="00A60980">
        <w:rPr>
          <w:highlight w:val="white"/>
        </w:rPr>
        <w:t>m</w:t>
      </w:r>
      <w:r w:rsidR="005E5A36" w:rsidRPr="00A60980">
        <w:rPr>
          <w:highlight w:val="white"/>
        </w:rPr>
        <w:t>arked with void</w:t>
      </w:r>
      <w:r>
        <w:rPr>
          <w:highlight w:val="white"/>
        </w:rPr>
        <w:t>.</w:t>
      </w:r>
    </w:p>
    <w:p w14:paraId="4F924863" w14:textId="4F40EFB3" w:rsidR="005E5A36" w:rsidRPr="005F15DE" w:rsidRDefault="005E5A36" w:rsidP="005F15DE">
      <w:pPr>
        <w:pStyle w:val="Code"/>
        <w:ind w:firstLine="720"/>
        <w:rPr>
          <w:rStyle w:val="KeyWord0"/>
          <w:b w:val="0"/>
          <w:highlight w:val="white"/>
        </w:rPr>
      </w:pPr>
      <w:r w:rsidRPr="005F15DE">
        <w:rPr>
          <w:rStyle w:val="KeyWord0"/>
          <w:b w:val="0"/>
          <w:highlight w:val="white"/>
        </w:rPr>
        <w:t>int main(void) { /* ... */ }</w:t>
      </w:r>
    </w:p>
    <w:p w14:paraId="39EFDFAC" w14:textId="71DB5FA0" w:rsidR="005E5A36" w:rsidRPr="00A60980" w:rsidRDefault="005E5A36" w:rsidP="00A60980">
      <w:pPr>
        <w:pStyle w:val="Liststycke"/>
        <w:numPr>
          <w:ilvl w:val="0"/>
          <w:numId w:val="180"/>
        </w:numPr>
        <w:rPr>
          <w:highlight w:val="white"/>
        </w:rPr>
      </w:pPr>
      <w:r w:rsidRPr="00A60980">
        <w:rPr>
          <w:highlight w:val="white"/>
        </w:rPr>
        <w:t>Command line arguments.</w:t>
      </w:r>
      <w:r w:rsidR="00B269F8">
        <w:rPr>
          <w:highlight w:val="white"/>
        </w:rPr>
        <w:t xml:space="preserve"> </w:t>
      </w:r>
      <w:r w:rsidR="00A364C5" w:rsidRPr="00903DBA">
        <w:rPr>
          <w:highlight w:val="white"/>
        </w:rPr>
        <w:t xml:space="preserve">The two cases are </w:t>
      </w:r>
      <w:proofErr w:type="gramStart"/>
      <w:r w:rsidR="00A364C5" w:rsidRPr="00903DBA">
        <w:rPr>
          <w:highlight w:val="white"/>
        </w:rPr>
        <w:t>actually the</w:t>
      </w:r>
      <w:proofErr w:type="gramEnd"/>
      <w:r w:rsidR="00A364C5" w:rsidRPr="00903DBA">
        <w:rPr>
          <w:highlight w:val="white"/>
        </w:rPr>
        <w:t xml:space="preserve"> same case, since arrays are changed to pointers in parameter types.</w:t>
      </w:r>
      <w:r w:rsidR="00A364C5" w:rsidRPr="00A364C5">
        <w:rPr>
          <w:highlight w:val="white"/>
        </w:rPr>
        <w:t xml:space="preserve"> </w:t>
      </w:r>
      <w:r w:rsidR="00A364C5">
        <w:rPr>
          <w:highlight w:val="white"/>
        </w:rPr>
        <w:t>N</w:t>
      </w:r>
      <w:r w:rsidR="00A364C5" w:rsidRPr="00903DBA">
        <w:rPr>
          <w:highlight w:val="white"/>
        </w:rPr>
        <w:t xml:space="preserve">ote that </w:t>
      </w:r>
      <w:r w:rsidR="00A364C5">
        <w:rPr>
          <w:highlight w:val="white"/>
        </w:rPr>
        <w:t xml:space="preserve">we </w:t>
      </w:r>
      <w:r w:rsidR="00A364C5" w:rsidRPr="00903DBA">
        <w:rPr>
          <w:highlight w:val="white"/>
        </w:rPr>
        <w:t>do not check the names of the parameters, the parameters may have other names. However, the names cannot be omitted</w:t>
      </w:r>
      <w:r w:rsidR="00E50917">
        <w:rPr>
          <w:highlight w:val="white"/>
        </w:rPr>
        <w:t>.</w:t>
      </w:r>
    </w:p>
    <w:p w14:paraId="42649DEE" w14:textId="77777777" w:rsidR="005E5A36" w:rsidRPr="005F15DE" w:rsidRDefault="005E5A36" w:rsidP="005F15DE">
      <w:pPr>
        <w:pStyle w:val="Code"/>
        <w:rPr>
          <w:rStyle w:val="KeyWord0"/>
          <w:b w:val="0"/>
          <w:highlight w:val="white"/>
        </w:rPr>
      </w:pPr>
      <w:r w:rsidRPr="005F15DE">
        <w:rPr>
          <w:rStyle w:val="KeyWord0"/>
          <w:b w:val="0"/>
          <w:highlight w:val="white"/>
        </w:rPr>
        <w:t xml:space="preserve">      int main(int argc, char *argv[]) { /* ... */ }</w:t>
      </w:r>
    </w:p>
    <w:p w14:paraId="290B8223" w14:textId="77777777" w:rsidR="005E5A36" w:rsidRPr="00903DBA" w:rsidRDefault="005E5A36" w:rsidP="005E5A36">
      <w:pPr>
        <w:rPr>
          <w:highlight w:val="white"/>
        </w:rPr>
      </w:pPr>
      <w:r w:rsidRPr="00903DBA">
        <w:rPr>
          <w:rStyle w:val="KeyWord0"/>
          <w:bCs/>
          <w:highlight w:val="white"/>
        </w:rPr>
        <w:t xml:space="preserve">             </w:t>
      </w:r>
      <w:r w:rsidRPr="00903DBA">
        <w:rPr>
          <w:highlight w:val="white"/>
        </w:rPr>
        <w:t>or</w:t>
      </w:r>
    </w:p>
    <w:p w14:paraId="398C47EA" w14:textId="77777777" w:rsidR="005E5A36" w:rsidRPr="005F15DE" w:rsidRDefault="005E5A36" w:rsidP="005F15DE">
      <w:pPr>
        <w:pStyle w:val="Code"/>
        <w:rPr>
          <w:highlight w:val="white"/>
        </w:rPr>
      </w:pPr>
      <w:r w:rsidRPr="005F15DE">
        <w:rPr>
          <w:highlight w:val="white"/>
        </w:rPr>
        <w:t xml:space="preserve">      </w:t>
      </w:r>
      <w:r w:rsidRPr="005F15DE">
        <w:rPr>
          <w:rStyle w:val="KeyWord0"/>
          <w:b w:val="0"/>
          <w:highlight w:val="white"/>
        </w:rPr>
        <w:t>int main(int argc, char **argv) { /* ... */ }</w:t>
      </w:r>
    </w:p>
    <w:p w14:paraId="50D777E4" w14:textId="77777777" w:rsidR="005E5A36" w:rsidRPr="00903DBA" w:rsidRDefault="005E5A36" w:rsidP="005E5A36">
      <w:pPr>
        <w:pStyle w:val="CodeHeader"/>
      </w:pPr>
      <w:proofErr w:type="spellStart"/>
      <w:r w:rsidRPr="00903DBA">
        <w:t>MiddleCodeGenerator.cs</w:t>
      </w:r>
      <w:proofErr w:type="spellEnd"/>
    </w:p>
    <w:p w14:paraId="751F4B94" w14:textId="77777777"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not null, and there are two parameters, we check if the command line argument case applies. The first parameter shall be a signed or unsigned integer while the second parameter shall be a pointer to pointer to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7777777" w:rsidR="005E5A36" w:rsidRPr="00903DBA" w:rsidRDefault="005E5A36" w:rsidP="005E5A36">
      <w:pPr>
        <w:pStyle w:val="Code"/>
        <w:rPr>
          <w:highlight w:val="white"/>
        </w:rPr>
      </w:pPr>
      <w:r w:rsidRPr="00903DBA">
        <w:rPr>
          <w:highlight w:val="white"/>
        </w:rPr>
        <w:t xml:space="preserve">          Assert.Error(typeList[0].IsInteger() &amp;&amp;</w:t>
      </w:r>
    </w:p>
    <w:p w14:paraId="6A1558A3" w14:textId="77777777" w:rsidR="005E5A36" w:rsidRPr="00903DBA" w:rsidRDefault="005E5A36" w:rsidP="005E5A36">
      <w:pPr>
        <w:pStyle w:val="Code"/>
        <w:rPr>
          <w:highlight w:val="white"/>
        </w:rPr>
      </w:pPr>
      <w:r w:rsidRPr="00903DBA">
        <w:rPr>
          <w:highlight w:val="white"/>
        </w:rPr>
        <w:t xml:space="preserve">                       typeList[1].IsPointer() &amp;&amp;</w:t>
      </w:r>
    </w:p>
    <w:p w14:paraId="4FF65FDF" w14:textId="77777777" w:rsidR="005E5A36" w:rsidRPr="00903DBA" w:rsidRDefault="005E5A36" w:rsidP="005E5A36">
      <w:pPr>
        <w:pStyle w:val="Code"/>
        <w:rPr>
          <w:highlight w:val="white"/>
        </w:rPr>
      </w:pPr>
      <w:r w:rsidRPr="00903DBA">
        <w:rPr>
          <w:highlight w:val="white"/>
        </w:rPr>
        <w:t xml:space="preserve">                       typeList[1].PointerType.IsPointer() &amp;&amp;</w:t>
      </w:r>
    </w:p>
    <w:p w14:paraId="39C8D51D" w14:textId="77777777" w:rsidR="005E5A36" w:rsidRPr="00903DBA" w:rsidRDefault="005E5A36" w:rsidP="005E5A36">
      <w:pPr>
        <w:pStyle w:val="Code"/>
        <w:rPr>
          <w:highlight w:val="white"/>
        </w:rPr>
      </w:pPr>
      <w:r w:rsidRPr="00903DBA">
        <w:rPr>
          <w:highlight w:val="white"/>
        </w:rPr>
        <w:t xml:space="preserve">                       typeList[1].PointerType.PointerType.IsChar(),</w:t>
      </w:r>
    </w:p>
    <w:p w14:paraId="68A490F9" w14:textId="77777777"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null, we have the old-style function definition, in which case we do not perform any type checking at all. If </w:t>
      </w:r>
      <w:r w:rsidRPr="00903DBA">
        <w:rPr>
          <w:rStyle w:val="KeyWord0"/>
          <w:highlight w:val="white"/>
        </w:rPr>
        <w:t>typelist</w:t>
      </w:r>
      <w:r w:rsidRPr="00903DBA">
        <w:rPr>
          <w:highlight w:val="white"/>
        </w:rPr>
        <w:t xml:space="preserve"> is empty, we have the void-marked empty parameter list.</w:t>
      </w:r>
    </w:p>
    <w:p w14:paraId="0DE15445" w14:textId="77777777" w:rsidR="005E5A36" w:rsidRPr="00903DBA" w:rsidRDefault="005E5A36" w:rsidP="005E5A36">
      <w:pPr>
        <w:pStyle w:val="Code"/>
        <w:rPr>
          <w:highlight w:val="white"/>
        </w:rPr>
      </w:pPr>
      <w:r w:rsidRPr="00903DBA">
        <w:rPr>
          <w:highlight w:val="white"/>
        </w:rPr>
        <w:lastRenderedPageBreak/>
        <w:t xml:space="preserve">        else {</w:t>
      </w:r>
    </w:p>
    <w:p w14:paraId="186A87E1" w14:textId="77777777" w:rsidR="005E5A36" w:rsidRPr="00903DBA" w:rsidRDefault="005E5A36" w:rsidP="005E5A36">
      <w:pPr>
        <w:pStyle w:val="Code"/>
        <w:rPr>
          <w:highlight w:val="white"/>
        </w:rPr>
      </w:pPr>
      <w:r w:rsidRPr="00903DBA">
        <w:rPr>
          <w:highlight w:val="white"/>
        </w:rPr>
        <w:t xml:space="preserve">          Assert.Error((typeList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77777777" w:rsidR="005E5A36" w:rsidRPr="00903DBA" w:rsidRDefault="005E5A36" w:rsidP="005E5A36">
      <w:pPr>
        <w:pStyle w:val="Code"/>
        <w:rPr>
          <w:highlight w:val="white"/>
        </w:rPr>
      </w:pPr>
      <w:r w:rsidRPr="00903DBA">
        <w:rPr>
          <w:highlight w:val="white"/>
        </w:rPr>
        <w:t xml:space="preserve">    }</w:t>
      </w:r>
    </w:p>
    <w:p w14:paraId="2D7F034C" w14:textId="77777777" w:rsidR="005E5A36" w:rsidRPr="00903DBA" w:rsidRDefault="005E5A36" w:rsidP="005E5A36">
      <w:r w:rsidRPr="00903DBA">
        <w:t xml:space="preserve">The </w:t>
      </w:r>
      <w:r w:rsidRPr="00903DBA">
        <w:rPr>
          <w:rStyle w:val="KeyWord0"/>
        </w:rPr>
        <w:t>FunctionEnd</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410CFE07" w:rsidR="005E5A36" w:rsidRPr="00903DBA" w:rsidRDefault="005E5A36" w:rsidP="005E5A36">
      <w:pPr>
        <w:rPr>
          <w:highlight w:val="white"/>
        </w:rPr>
      </w:pPr>
      <w:r w:rsidRPr="00903DBA">
        <w:rPr>
          <w:highlight w:val="white"/>
        </w:rPr>
        <w:t xml:space="preserve">The first step is to backpatch the </w:t>
      </w:r>
      <w:proofErr w:type="gramStart"/>
      <w:r w:rsidRPr="00903DBA">
        <w:rPr>
          <w:rStyle w:val="KeyWord0"/>
          <w:highlight w:val="white"/>
        </w:rPr>
        <w:t>next</w:t>
      </w:r>
      <w:r w:rsidR="0028418C">
        <w:rPr>
          <w:highlight w:val="white"/>
        </w:rPr>
        <w:t>-</w:t>
      </w:r>
      <w:r w:rsidRPr="00903DBA">
        <w:rPr>
          <w:rStyle w:val="KeyWord0"/>
          <w:highlight w:val="white"/>
        </w:rPr>
        <w:t>set</w:t>
      </w:r>
      <w:proofErr w:type="gramEnd"/>
      <w:r w:rsidRPr="00903DBA">
        <w:rPr>
          <w:highlight w:val="white"/>
        </w:rPr>
        <w:t xml:space="preserve"> of the statement. Each statement has a </w:t>
      </w:r>
      <w:proofErr w:type="gramStart"/>
      <w:r w:rsidRPr="00903DBA">
        <w:rPr>
          <w:highlight w:val="white"/>
        </w:rPr>
        <w:t>next</w:t>
      </w:r>
      <w:r w:rsidR="0028418C">
        <w:rPr>
          <w:highlight w:val="white"/>
        </w:rPr>
        <w:t>-</w:t>
      </w:r>
      <w:r w:rsidRPr="00903DBA">
        <w:rPr>
          <w:highlight w:val="white"/>
        </w:rPr>
        <w:t>set</w:t>
      </w:r>
      <w:proofErr w:type="gramEnd"/>
      <w:r w:rsidRPr="00903DBA">
        <w:rPr>
          <w:highlight w:val="white"/>
        </w:rPr>
        <w:t xml:space="preserve"> holding jump instructions. For instance, </w:t>
      </w:r>
      <w:r w:rsidRPr="00903DBA">
        <w:rPr>
          <w:rStyle w:val="KeyWord0"/>
          <w:highlight w:val="white"/>
        </w:rPr>
        <w:t>for</w:t>
      </w:r>
      <w:r w:rsidRPr="00903DBA">
        <w:rPr>
          <w:highlight w:val="white"/>
        </w:rPr>
        <w:t xml:space="preserve"> or </w:t>
      </w:r>
      <w:r w:rsidRPr="00903DBA">
        <w:rPr>
          <w:rStyle w:val="KeyWord0"/>
          <w:highlight w:val="white"/>
        </w:rPr>
        <w:t>while</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w:t>
      </w:r>
      <w:proofErr w:type="gramStart"/>
      <w:r w:rsidRPr="00903DBA">
        <w:rPr>
          <w:highlight w:val="white"/>
        </w:rPr>
        <w:t>next</w:t>
      </w:r>
      <w:r w:rsidR="00B96774">
        <w:rPr>
          <w:highlight w:val="white"/>
        </w:rPr>
        <w:t>-</w:t>
      </w:r>
      <w:r w:rsidRPr="00903DBA">
        <w:rPr>
          <w:highlight w:val="white"/>
        </w:rPr>
        <w:t>sets</w:t>
      </w:r>
      <w:proofErr w:type="gramEnd"/>
      <w:r w:rsidRPr="00903DBA">
        <w:rPr>
          <w:highlight w:val="white"/>
        </w:rPr>
        <w:t xml:space="preserve"> holding jump instructions jumping out of the loop. We add a new empty statement and backpatch the </w:t>
      </w:r>
      <w:proofErr w:type="gramStart"/>
      <w:r w:rsidR="009C3C27">
        <w:rPr>
          <w:highlight w:val="white"/>
        </w:rPr>
        <w:t>next-set</w:t>
      </w:r>
      <w:proofErr w:type="gramEnd"/>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77777777" w:rsidR="005E5A36" w:rsidRPr="00903DBA" w:rsidRDefault="005E5A36" w:rsidP="005E5A36">
      <w:pPr>
        <w:rPr>
          <w:highlight w:val="white"/>
        </w:rPr>
      </w:pPr>
      <w:r w:rsidRPr="00903DBA">
        <w:rPr>
          <w:highlight w:val="white"/>
        </w:rPr>
        <w:t xml:space="preserve">If the return type of the function is void, we need to add a </w:t>
      </w:r>
      <w:r w:rsidRPr="00903DBA">
        <w:rPr>
          <w:rStyle w:val="KeyWord0"/>
          <w:highlight w:val="white"/>
        </w:rPr>
        <w:t>Return</w:t>
      </w:r>
      <w:r w:rsidRPr="00903DBA">
        <w:rPr>
          <w:highlight w:val="white"/>
        </w:rPr>
        <w:t xml:space="preserve"> instruction at the end of the function. </w:t>
      </w:r>
    </w:p>
    <w:p w14:paraId="183261E4" w14:textId="77777777" w:rsidR="005E5A36" w:rsidRPr="00903DBA" w:rsidRDefault="005E5A36" w:rsidP="005E5A36">
      <w:pPr>
        <w:pStyle w:val="Code"/>
        <w:rPr>
          <w:highlight w:val="white"/>
        </w:rPr>
      </w:pPr>
      <w:r w:rsidRPr="00903DBA">
        <w:rPr>
          <w:highlight w:val="white"/>
        </w:rPr>
        <w:t xml:space="preserve">      if (SymbolTable.CurrentFunction.Type.ReturnType.IsVoid()) {</w:t>
      </w:r>
    </w:p>
    <w:p w14:paraId="5FE233CE" w14:textId="77777777" w:rsidR="005E5A36" w:rsidRPr="00903DBA" w:rsidRDefault="005E5A36" w:rsidP="005E5A36">
      <w:pPr>
        <w:pStyle w:val="Code"/>
        <w:rPr>
          <w:highlight w:val="white"/>
        </w:rPr>
      </w:pPr>
      <w:r w:rsidRPr="00903DBA">
        <w:rPr>
          <w:highlight w:val="white"/>
        </w:rPr>
        <w:t xml:space="preserve">        AddMiddleCode(statement.CodeList, MiddleOperator.Return);</w:t>
      </w:r>
    </w:p>
    <w:p w14:paraId="03EA46B9" w14:textId="77777777" w:rsidR="005E5A36" w:rsidRPr="00903DBA" w:rsidRDefault="005E5A36" w:rsidP="005E5A36">
      <w:pPr>
        <w:pStyle w:val="Code"/>
        <w:rPr>
          <w:highlight w:val="white"/>
        </w:rPr>
      </w:pPr>
      <w:r w:rsidRPr="00903DBA">
        <w:rPr>
          <w:highlight w:val="white"/>
        </w:rPr>
        <w:t xml:space="preserve">        if (SymbolTable.CurrentFunction.UniqueName.Equals</w:t>
      </w:r>
    </w:p>
    <w:p w14:paraId="4DA7D55D" w14:textId="77777777" w:rsidR="005E5A36" w:rsidRPr="00903DBA" w:rsidRDefault="005E5A36" w:rsidP="005E5A36">
      <w:pPr>
        <w:pStyle w:val="Code"/>
        <w:rPr>
          <w:highlight w:val="white"/>
        </w:rPr>
      </w:pPr>
      <w:r w:rsidRPr="00903DBA">
        <w:rPr>
          <w:highlight w:val="white"/>
        </w:rPr>
        <w:t xml:space="preserve">                        (AssemblyCodeGenerator.MainName)) {</w:t>
      </w:r>
    </w:p>
    <w:p w14:paraId="3AB1266E" w14:textId="77777777" w:rsidR="005E5A36" w:rsidRPr="00903DBA" w:rsidRDefault="005E5A36" w:rsidP="005E5A36">
      <w:pPr>
        <w:pStyle w:val="Code"/>
        <w:rPr>
          <w:highlight w:val="white"/>
        </w:rPr>
      </w:pPr>
      <w:r w:rsidRPr="00903DBA">
        <w:rPr>
          <w:highlight w:val="white"/>
        </w:rPr>
        <w:t xml:space="preserve">          AddMiddleCode(statement.CodeList, MiddleOperator.Exit);</w:t>
      </w:r>
    </w:p>
    <w:p w14:paraId="391C150A" w14:textId="77777777" w:rsidR="005E5A36" w:rsidRPr="00903DBA" w:rsidRDefault="005E5A36" w:rsidP="005E5A36">
      <w:pPr>
        <w:pStyle w:val="Code"/>
        <w:rPr>
          <w:highlight w:val="white"/>
        </w:rPr>
      </w:pPr>
      <w:r w:rsidRPr="00903DBA">
        <w:rPr>
          <w:highlight w:val="white"/>
        </w:rPr>
        <w:t xml:space="preserve">        }</w:t>
      </w:r>
    </w:p>
    <w:p w14:paraId="055FFAA0" w14:textId="77777777" w:rsidR="005E5A36" w:rsidRPr="00903DBA" w:rsidRDefault="005E5A36" w:rsidP="005E5A36">
      <w:pPr>
        <w:pStyle w:val="Code"/>
        <w:rPr>
          <w:highlight w:val="white"/>
        </w:rPr>
      </w:pPr>
      <w:r w:rsidRPr="00903DBA">
        <w:rPr>
          <w:highlight w:val="white"/>
        </w:rPr>
        <w:t xml:space="preserve">      }</w:t>
      </w:r>
    </w:p>
    <w:p w14:paraId="4E1E855F" w14:textId="77777777" w:rsidR="005E5A36" w:rsidRPr="00903DBA" w:rsidRDefault="005E5A36" w:rsidP="005E5A36">
      <w:pPr>
        <w:rPr>
          <w:highlight w:val="white"/>
        </w:rPr>
      </w:pPr>
      <w:r w:rsidRPr="00903DBA">
        <w:rPr>
          <w:highlight w:val="white"/>
        </w:rPr>
        <w:t xml:space="preserve">We then add a </w:t>
      </w:r>
      <w:r w:rsidRPr="00903DBA">
        <w:rPr>
          <w:rStyle w:val="KeyWord0"/>
          <w:highlight w:val="white"/>
        </w:rPr>
        <w:t>FunctionEnd</w:t>
      </w:r>
      <w:r w:rsidRPr="00903DBA">
        <w:rPr>
          <w:highlight w:val="white"/>
        </w:rPr>
        <w:t xml:space="preserve"> middle code instruction. Its only purpose is that the middle code optimizer will report an error if it is possible to reach the </w:t>
      </w:r>
      <w:r w:rsidRPr="00903DBA">
        <w:rPr>
          <w:rStyle w:val="KeyWord0"/>
          <w:highlight w:val="white"/>
        </w:rPr>
        <w:t>EndFunction</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3AAFF501" w:rsidR="005E5A36" w:rsidRPr="00903DBA" w:rsidRDefault="005E5A36" w:rsidP="005E5A36">
      <w:pPr>
        <w:rPr>
          <w:highlight w:val="white"/>
        </w:rPr>
      </w:pPr>
      <w:r w:rsidRPr="00903DBA">
        <w:rPr>
          <w:highlight w:val="white"/>
        </w:rPr>
        <w:t xml:space="preserve">When we finally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461860">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20386335"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461860">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4FB00053" w:rsidR="005E5A36" w:rsidRPr="00903DBA" w:rsidRDefault="005E5A36" w:rsidP="005E5A36">
      <w:pPr>
        <w:rPr>
          <w:highlight w:val="white"/>
        </w:rPr>
      </w:pPr>
      <w:r w:rsidRPr="00903DBA">
        <w:rPr>
          <w:highlight w:val="white"/>
        </w:rPr>
        <w:t xml:space="preserve">As mention in the introduction chapter of this book, we generate two kinds of target code. In the first part of the book we generate assembly code text for 64-bit Linux on Intel processors, which is than assembled and linked in traditional manner. In the second part of the book we generate an executable target file for 16-bit Windows. In the case where we need to distinguish between the two cases, we test whether the </w:t>
      </w:r>
      <w:r w:rsidRPr="00903DBA">
        <w:rPr>
          <w:rStyle w:val="KeyWord0"/>
          <w:highlight w:val="white"/>
        </w:rPr>
        <w:t>Start</w:t>
      </w:r>
      <w:r w:rsidRPr="00903DBA">
        <w:rPr>
          <w:highlight w:val="white"/>
        </w:rPr>
        <w:t>.</w:t>
      </w:r>
      <w:r w:rsidRPr="00903DBA">
        <w:rPr>
          <w:rStyle w:val="KeyWord0"/>
          <w:highlight w:val="white"/>
        </w:rPr>
        <w:t>Linux</w:t>
      </w:r>
      <w:r w:rsidRPr="00903DBA">
        <w:rPr>
          <w:highlight w:val="white"/>
        </w:rPr>
        <w:t xml:space="preserve"> or </w:t>
      </w:r>
      <w:r w:rsidRPr="00903DBA">
        <w:rPr>
          <w:rStyle w:val="KeyWord0"/>
          <w:highlight w:val="white"/>
        </w:rPr>
        <w:t>Start</w:t>
      </w:r>
      <w:r w:rsidRPr="00903DBA">
        <w:rPr>
          <w:highlight w:val="white"/>
        </w:rPr>
        <w:t>.</w:t>
      </w:r>
      <w:r w:rsidRPr="00903DBA">
        <w:rPr>
          <w:rStyle w:val="KeyWord0"/>
          <w:highlight w:val="white"/>
        </w:rPr>
        <w:t>Windows</w:t>
      </w:r>
      <w:r w:rsidRPr="00903DBA">
        <w:rPr>
          <w:highlight w:val="white"/>
        </w:rPr>
        <w:t xml:space="preserve"> static variable is true. In this chapter, we perform the actions for the Linux target system, see Chapter </w:t>
      </w:r>
      <w:r w:rsidRPr="00903DBA">
        <w:fldChar w:fldCharType="begin"/>
      </w:r>
      <w:r w:rsidRPr="00903DBA">
        <w:instrText xml:space="preserve"> REF _Ref54009755 \r \h </w:instrText>
      </w:r>
      <w:r w:rsidRPr="00903DBA">
        <w:fldChar w:fldCharType="separate"/>
      </w:r>
      <w:r w:rsidR="00461860">
        <w:t>13</w:t>
      </w:r>
      <w:r w:rsidRPr="00903DBA">
        <w:fldChar w:fldCharType="end"/>
      </w:r>
      <w:r w:rsidRPr="00903DBA">
        <w:rPr>
          <w:highlight w:val="white"/>
        </w:rPr>
        <w:t xml:space="preserve"> for the Windows target system.</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lastRenderedPageBreak/>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5B32EBF1" w14:textId="77777777" w:rsidR="005E5A36" w:rsidRPr="00903DBA" w:rsidRDefault="005E5A36" w:rsidP="005E5A36">
      <w:pPr>
        <w:pStyle w:val="Code"/>
        <w:rPr>
          <w:highlight w:val="white"/>
        </w:rPr>
      </w:pPr>
      <w:r w:rsidRPr="00903DBA">
        <w:rPr>
          <w:highlight w:val="white"/>
        </w:rPr>
        <w:t xml:space="preserve">        if (SymbolTable.CurrentFunction.UniqueName.</w:t>
      </w:r>
    </w:p>
    <w:p w14:paraId="4B925710" w14:textId="77777777" w:rsidR="005E5A36" w:rsidRPr="00903DBA" w:rsidRDefault="005E5A36" w:rsidP="005E5A36">
      <w:pPr>
        <w:pStyle w:val="Code"/>
        <w:rPr>
          <w:highlight w:val="white"/>
        </w:rPr>
      </w:pPr>
      <w:r w:rsidRPr="00903DBA">
        <w:rPr>
          <w:highlight w:val="white"/>
        </w:rPr>
        <w:t xml:space="preserve">            Equals(AssemblyCodeGenerator.MainName))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36821A46"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In this way, the assembly code text of the function will be added to final assembly file. The symbols of the global static set </w:t>
      </w:r>
      <w:proofErr w:type="gramStart"/>
      <w:r w:rsidRPr="00903DBA">
        <w:rPr>
          <w:highlight w:val="white"/>
        </w:rPr>
        <w:t>is</w:t>
      </w:r>
      <w:proofErr w:type="gramEnd"/>
      <w:r w:rsidRPr="00903DBA">
        <w:rPr>
          <w:highlight w:val="white"/>
        </w:rPr>
        <w:t xml:space="preserve"> then handled by the Main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461860">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77777777" w:rsidR="005E5A36" w:rsidRPr="00903DBA" w:rsidRDefault="005E5A36" w:rsidP="005E5A36">
      <w:pPr>
        <w:pStyle w:val="Code"/>
        <w:rPr>
          <w:highlight w:val="white"/>
        </w:rPr>
      </w:pPr>
    </w:p>
    <w:p w14:paraId="3D8DB274" w14:textId="77777777" w:rsidR="005E5A36" w:rsidRPr="00903DBA" w:rsidRDefault="005E5A36" w:rsidP="005E5A36">
      <w:pPr>
        <w:pStyle w:val="Code"/>
        <w:rPr>
          <w:highlight w:val="white"/>
        </w:rPr>
      </w:pPr>
      <w:r w:rsidRPr="00903DBA">
        <w:rPr>
          <w:highlight w:val="white"/>
        </w:rPr>
        <w:t xml:space="preserve">      if (Start.Windows) {</w:t>
      </w:r>
    </w:p>
    <w:p w14:paraId="0003F199" w14:textId="77777777" w:rsidR="005E5A36" w:rsidRPr="00903DBA" w:rsidRDefault="005E5A36" w:rsidP="005E5A36">
      <w:pPr>
        <w:pStyle w:val="Code"/>
        <w:rPr>
          <w:highlight w:val="white"/>
        </w:rPr>
      </w:pPr>
      <w:r w:rsidRPr="00903DBA">
        <w:rPr>
          <w:highlight w:val="white"/>
        </w:rPr>
        <w:t xml:space="preserve">        // ...</w:t>
      </w:r>
    </w:p>
    <w:p w14:paraId="32582BD0" w14:textId="77777777"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3AAC80E" w14:textId="77777777" w:rsidR="005E5A36" w:rsidRDefault="005E5A36" w:rsidP="0060539D">
      <w:pPr>
        <w:pStyle w:val="Rubrik3"/>
        <w:rPr>
          <w:highlight w:val="white"/>
        </w:rPr>
      </w:pPr>
      <w:bookmarkStart w:id="228" w:name="_Toc59126130"/>
      <w:r w:rsidRPr="00F92D57">
        <w:rPr>
          <w:highlight w:val="white"/>
        </w:rPr>
        <w:t>Specifier List</w:t>
      </w:r>
      <w:bookmarkEnd w:id="228"/>
    </w:p>
    <w:p w14:paraId="39C992C2" w14:textId="77777777" w:rsidR="005E5A36" w:rsidRPr="00903DBA" w:rsidRDefault="005E5A36" w:rsidP="0060539D">
      <w:pPr>
        <w:pStyle w:val="Rubrik3"/>
        <w:rPr>
          <w:highlight w:val="white"/>
        </w:rPr>
      </w:pPr>
      <w:bookmarkStart w:id="229" w:name="_Toc59126131"/>
      <w:r w:rsidRPr="00903DBA">
        <w:rPr>
          <w:highlight w:val="white"/>
        </w:rPr>
        <w:t>Structs and Unions</w:t>
      </w:r>
      <w:bookmarkEnd w:id="229"/>
    </w:p>
    <w:p w14:paraId="050FF5DF"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505813DF" w14:textId="77777777" w:rsidR="005E5A36" w:rsidRPr="00903DBA" w:rsidRDefault="005E5A36" w:rsidP="005E5A36">
      <w:pPr>
        <w:pStyle w:val="Code"/>
        <w:rPr>
          <w:highlight w:val="white"/>
        </w:rPr>
      </w:pPr>
      <w:r w:rsidRPr="00903DBA">
        <w:rPr>
          <w:highlight w:val="white"/>
        </w:rPr>
        <w:t xml:space="preserve">    public static void StructUnionHeader(string optionalName, Sort sort) {</w:t>
      </w:r>
    </w:p>
    <w:p w14:paraId="5DFF4420" w14:textId="77777777" w:rsidR="005E5A36" w:rsidRPr="00903DBA" w:rsidRDefault="005E5A36" w:rsidP="005E5A36">
      <w:pPr>
        <w:pStyle w:val="Code"/>
        <w:rPr>
          <w:highlight w:val="white"/>
        </w:rPr>
      </w:pPr>
      <w:r w:rsidRPr="00903DBA">
        <w:rPr>
          <w:highlight w:val="white"/>
        </w:rPr>
        <w:t xml:space="preserve">      if (optionalName != null) {</w:t>
      </w:r>
    </w:p>
    <w:p w14:paraId="24E571F8" w14:textId="77777777" w:rsidR="005E5A36" w:rsidRPr="00903DBA" w:rsidRDefault="005E5A36" w:rsidP="005E5A36">
      <w:pPr>
        <w:pStyle w:val="Code"/>
        <w:rPr>
          <w:highlight w:val="white"/>
        </w:rPr>
      </w:pPr>
      <w:r w:rsidRPr="00903DBA">
        <w:rPr>
          <w:highlight w:val="white"/>
        </w:rPr>
        <w:t xml:space="preserve">        Type type = new Type(sort);</w:t>
      </w:r>
    </w:p>
    <w:p w14:paraId="1151F19E" w14:textId="77777777" w:rsidR="005E5A36" w:rsidRPr="00903DBA" w:rsidRDefault="005E5A36" w:rsidP="005E5A36">
      <w:pPr>
        <w:pStyle w:val="Code"/>
        <w:rPr>
          <w:highlight w:val="white"/>
        </w:rPr>
      </w:pPr>
      <w:r w:rsidRPr="00903DBA">
        <w:rPr>
          <w:highlight w:val="white"/>
        </w:rPr>
        <w:t xml:space="preserve">        SymbolTable.CurrentTable.AddTag(optionalName, type);</w:t>
      </w:r>
    </w:p>
    <w:p w14:paraId="0FAEE88F" w14:textId="77777777" w:rsidR="005E5A36" w:rsidRPr="00903DBA" w:rsidRDefault="005E5A36" w:rsidP="005E5A36">
      <w:pPr>
        <w:pStyle w:val="Code"/>
        <w:rPr>
          <w:highlight w:val="white"/>
        </w:rPr>
      </w:pPr>
      <w:r w:rsidRPr="00903DBA">
        <w:rPr>
          <w:highlight w:val="white"/>
        </w:rPr>
        <w:t xml:space="preserve">      }</w:t>
      </w:r>
    </w:p>
    <w:p w14:paraId="441C653B" w14:textId="77777777" w:rsidR="005E5A36" w:rsidRPr="00903DBA" w:rsidRDefault="005E5A36" w:rsidP="005E5A36">
      <w:pPr>
        <w:pStyle w:val="Code"/>
        <w:rPr>
          <w:highlight w:val="white"/>
        </w:rPr>
      </w:pPr>
      <w:r w:rsidRPr="00903DBA">
        <w:rPr>
          <w:highlight w:val="white"/>
        </w:rPr>
        <w:t xml:space="preserve">    }</w:t>
      </w:r>
    </w:p>
    <w:p w14:paraId="10645384" w14:textId="77777777" w:rsidR="005E5A36" w:rsidRPr="00903DBA" w:rsidRDefault="005E5A36" w:rsidP="005E5A36">
      <w:pPr>
        <w:rPr>
          <w:rStyle w:val="KeyWord0"/>
          <w:highlight w:val="white"/>
        </w:rPr>
      </w:pPr>
      <w:r w:rsidRPr="00903DBA">
        <w:rPr>
          <w:highlight w:val="white"/>
        </w:rPr>
        <w:t xml:space="preserve">The </w:t>
      </w:r>
      <w:r w:rsidRPr="00903DBA">
        <w:rPr>
          <w:rStyle w:val="KeyWord0"/>
          <w:highlight w:val="white"/>
        </w:rPr>
        <w:t>StructUnionSpecifier</w:t>
      </w:r>
      <w:r w:rsidRPr="00903DBA">
        <w:rPr>
          <w:highlight w:val="white"/>
        </w:rPr>
        <w:t xml:space="preserve"> method adds a struct or union. The </w:t>
      </w:r>
      <w:r w:rsidRPr="00903DBA">
        <w:rPr>
          <w:rStyle w:val="KeyWord0"/>
          <w:highlight w:val="white"/>
        </w:rPr>
        <w:t>sort</w:t>
      </w:r>
      <w:r w:rsidRPr="00903DBA">
        <w:rPr>
          <w:highlight w:val="white"/>
        </w:rPr>
        <w:t xml:space="preserve">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 xml:space="preserve">. If the optional name is not null, we look up the type (it has been added by </w:t>
      </w:r>
      <w:r w:rsidRPr="00903DBA">
        <w:rPr>
          <w:rStyle w:val="KeyWord0"/>
          <w:highlight w:val="white"/>
        </w:rPr>
        <w:t>StructOrUnionHeader</w:t>
      </w:r>
      <w:r w:rsidRPr="00903DBA">
        <w:rPr>
          <w:highlight w:val="white"/>
        </w:rPr>
        <w:t xml:space="preserve"> above) and sets its member map, which is given by the entry map of the current symbol table.</w:t>
      </w:r>
    </w:p>
    <w:p w14:paraId="73E4A293" w14:textId="77777777" w:rsidR="005E5A36" w:rsidRPr="00903DBA" w:rsidRDefault="005E5A36" w:rsidP="005E5A36">
      <w:pPr>
        <w:pStyle w:val="Code"/>
        <w:rPr>
          <w:highlight w:val="white"/>
        </w:rPr>
      </w:pPr>
      <w:r w:rsidRPr="00903DBA">
        <w:rPr>
          <w:highlight w:val="white"/>
        </w:rPr>
        <w:lastRenderedPageBreak/>
        <w:t xml:space="preserve">    public static Type StructUnionSpecifier(string optionalName, Sort sort) {</w:t>
      </w:r>
    </w:p>
    <w:p w14:paraId="253DE760" w14:textId="77777777" w:rsidR="005E5A36" w:rsidRPr="00903DBA" w:rsidRDefault="005E5A36" w:rsidP="005E5A36">
      <w:pPr>
        <w:pStyle w:val="Code"/>
        <w:rPr>
          <w:highlight w:val="white"/>
        </w:rPr>
      </w:pPr>
      <w:r w:rsidRPr="00903DBA">
        <w:rPr>
          <w:highlight w:val="white"/>
        </w:rPr>
        <w:t xml:space="preserve">      if (optionalName != null) {</w:t>
      </w:r>
    </w:p>
    <w:p w14:paraId="52E21F06" w14:textId="77777777" w:rsidR="005E5A36" w:rsidRPr="00903DBA" w:rsidRDefault="005E5A36" w:rsidP="005E5A36">
      <w:pPr>
        <w:pStyle w:val="Code"/>
        <w:rPr>
          <w:highlight w:val="white"/>
        </w:rPr>
      </w:pPr>
      <w:r w:rsidRPr="00903DBA">
        <w:rPr>
          <w:highlight w:val="white"/>
        </w:rPr>
        <w:t xml:space="preserve">        Type type = SymbolTable.CurrentTable.LookupTag(optionalName, sort);</w:t>
      </w:r>
    </w:p>
    <w:p w14:paraId="47CCF827" w14:textId="77777777" w:rsidR="005E5A36" w:rsidRPr="00903DBA" w:rsidRDefault="005E5A36" w:rsidP="005E5A36">
      <w:pPr>
        <w:pStyle w:val="Code"/>
        <w:rPr>
          <w:highlight w:val="white"/>
        </w:rPr>
      </w:pPr>
      <w:r w:rsidRPr="00903DBA">
        <w:rPr>
          <w:highlight w:val="white"/>
        </w:rPr>
        <w:t xml:space="preserve">        type.MemberMap = SymbolTable.CurrentTable.EntryMap;</w:t>
      </w:r>
    </w:p>
    <w:p w14:paraId="1D58DB3E" w14:textId="77777777" w:rsidR="005E5A36" w:rsidRPr="00903DBA" w:rsidRDefault="005E5A36" w:rsidP="005E5A36">
      <w:pPr>
        <w:pStyle w:val="Code"/>
        <w:rPr>
          <w:highlight w:val="white"/>
        </w:rPr>
      </w:pPr>
      <w:r w:rsidRPr="00903DBA">
        <w:rPr>
          <w:highlight w:val="white"/>
        </w:rPr>
        <w:t xml:space="preserve">        type.MemberList = SymbolTable.CurrentTable.EntryList;</w:t>
      </w:r>
    </w:p>
    <w:p w14:paraId="74DFA2A7" w14:textId="77777777" w:rsidR="005E5A36" w:rsidRPr="00903DBA" w:rsidRDefault="005E5A36" w:rsidP="005E5A36">
      <w:pPr>
        <w:pStyle w:val="Code"/>
        <w:rPr>
          <w:highlight w:val="white"/>
        </w:rPr>
      </w:pPr>
      <w:r w:rsidRPr="00903DBA">
        <w:rPr>
          <w:highlight w:val="white"/>
        </w:rPr>
        <w:t xml:space="preserve">        return type;</w:t>
      </w:r>
    </w:p>
    <w:p w14:paraId="426FC54C" w14:textId="77777777" w:rsidR="005E5A36" w:rsidRPr="00903DBA" w:rsidRDefault="005E5A36" w:rsidP="005E5A36">
      <w:pPr>
        <w:pStyle w:val="Code"/>
        <w:rPr>
          <w:highlight w:val="white"/>
        </w:rPr>
      </w:pPr>
      <w:r w:rsidRPr="00903DBA">
        <w:rPr>
          <w:highlight w:val="white"/>
        </w:rPr>
        <w:t xml:space="preserve">      }</w:t>
      </w:r>
    </w:p>
    <w:p w14:paraId="54F0CC59" w14:textId="77777777" w:rsidR="005E5A36" w:rsidRPr="00903DBA" w:rsidRDefault="005E5A36" w:rsidP="005E5A36">
      <w:pPr>
        <w:rPr>
          <w:highlight w:val="white"/>
        </w:rPr>
      </w:pPr>
      <w:r w:rsidRPr="00903DBA">
        <w:rPr>
          <w:highlight w:val="white"/>
        </w:rPr>
        <w:t>If the optional name is null, we create and return a type with the entry map of the current symbol table.</w:t>
      </w:r>
    </w:p>
    <w:p w14:paraId="34DC6712" w14:textId="77777777" w:rsidR="005E5A36" w:rsidRPr="00903DBA" w:rsidRDefault="005E5A36" w:rsidP="005E5A36">
      <w:pPr>
        <w:pStyle w:val="Code"/>
        <w:rPr>
          <w:highlight w:val="white"/>
        </w:rPr>
      </w:pPr>
      <w:r w:rsidRPr="00903DBA">
        <w:rPr>
          <w:highlight w:val="white"/>
        </w:rPr>
        <w:t xml:space="preserve">      else {</w:t>
      </w:r>
    </w:p>
    <w:p w14:paraId="066AF73B" w14:textId="77777777" w:rsidR="005E5A36" w:rsidRPr="00903DBA" w:rsidRDefault="005E5A36" w:rsidP="005E5A36">
      <w:pPr>
        <w:pStyle w:val="Code"/>
        <w:rPr>
          <w:highlight w:val="white"/>
        </w:rPr>
      </w:pPr>
      <w:r w:rsidRPr="00903DBA">
        <w:rPr>
          <w:highlight w:val="white"/>
        </w:rPr>
        <w:t xml:space="preserve">        return (new Type(sort, SymbolTable.CurrentTable.EntryMap,</w:t>
      </w:r>
    </w:p>
    <w:p w14:paraId="509B562B" w14:textId="77777777" w:rsidR="005E5A36" w:rsidRPr="00903DBA" w:rsidRDefault="005E5A36" w:rsidP="005E5A36">
      <w:pPr>
        <w:pStyle w:val="Code"/>
        <w:rPr>
          <w:highlight w:val="white"/>
        </w:rPr>
      </w:pPr>
      <w:r w:rsidRPr="00903DBA">
        <w:rPr>
          <w:highlight w:val="white"/>
        </w:rPr>
        <w:t xml:space="preserve">                         SymbolTable.CurrentTable.EntryList));</w:t>
      </w:r>
    </w:p>
    <w:p w14:paraId="72459140" w14:textId="77777777" w:rsidR="005E5A36" w:rsidRPr="00903DBA" w:rsidRDefault="005E5A36" w:rsidP="005E5A36">
      <w:pPr>
        <w:pStyle w:val="Code"/>
        <w:rPr>
          <w:highlight w:val="white"/>
        </w:rPr>
      </w:pPr>
      <w:r w:rsidRPr="00903DBA">
        <w:rPr>
          <w:highlight w:val="white"/>
        </w:rPr>
        <w:t xml:space="preserve">      }</w:t>
      </w:r>
    </w:p>
    <w:p w14:paraId="71E23816" w14:textId="77777777" w:rsidR="005E5A36" w:rsidRPr="00903DBA" w:rsidRDefault="005E5A36" w:rsidP="005E5A36">
      <w:pPr>
        <w:pStyle w:val="Code"/>
        <w:rPr>
          <w:highlight w:val="white"/>
        </w:rPr>
      </w:pPr>
      <w:r w:rsidRPr="00903DBA">
        <w:rPr>
          <w:highlight w:val="white"/>
        </w:rPr>
        <w:t xml:space="preserve">    }</w:t>
      </w:r>
    </w:p>
    <w:p w14:paraId="0E8E9D4E"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LookupStructUnion</w:t>
      </w:r>
      <w:r w:rsidRPr="00903DBA">
        <w:rPr>
          <w:highlight w:val="white"/>
        </w:rPr>
        <w:t xml:space="preserve"> method looks a struct or union. The sort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w:t>
      </w:r>
    </w:p>
    <w:p w14:paraId="10356FD0" w14:textId="77777777" w:rsidR="005E5A36" w:rsidRPr="00903DBA" w:rsidRDefault="005E5A36" w:rsidP="005E5A36">
      <w:pPr>
        <w:pStyle w:val="Code"/>
        <w:rPr>
          <w:highlight w:val="white"/>
        </w:rPr>
      </w:pPr>
      <w:r w:rsidRPr="00903DBA">
        <w:rPr>
          <w:highlight w:val="white"/>
        </w:rPr>
        <w:t xml:space="preserve">    public static Type LookupStructUnion(string name, Sort sort) {</w:t>
      </w:r>
    </w:p>
    <w:p w14:paraId="6D0F340F" w14:textId="77777777" w:rsidR="005E5A36" w:rsidRPr="00903DBA" w:rsidRDefault="005E5A36" w:rsidP="005E5A36">
      <w:pPr>
        <w:pStyle w:val="Code"/>
        <w:rPr>
          <w:highlight w:val="white"/>
        </w:rPr>
      </w:pPr>
      <w:r w:rsidRPr="00903DBA">
        <w:rPr>
          <w:highlight w:val="white"/>
        </w:rPr>
        <w:t xml:space="preserve">      Type type = SymbolTable.CurrentTable.LookupTag(name, sort);</w:t>
      </w:r>
    </w:p>
    <w:p w14:paraId="7B4D17CF" w14:textId="77777777" w:rsidR="005E5A36" w:rsidRPr="00903DBA" w:rsidRDefault="005E5A36" w:rsidP="005E5A36">
      <w:pPr>
        <w:rPr>
          <w:highlight w:val="white"/>
        </w:rPr>
      </w:pPr>
      <w:r w:rsidRPr="00903DBA">
        <w:rPr>
          <w:highlight w:val="white"/>
        </w:rPr>
        <w:t>If the struct or union exists, we simply return its type.</w:t>
      </w:r>
    </w:p>
    <w:p w14:paraId="579763D9" w14:textId="77777777" w:rsidR="005E5A36" w:rsidRPr="00903DBA" w:rsidRDefault="005E5A36" w:rsidP="005E5A36">
      <w:pPr>
        <w:pStyle w:val="Code"/>
        <w:rPr>
          <w:highlight w:val="white"/>
        </w:rPr>
      </w:pPr>
      <w:r w:rsidRPr="00903DBA">
        <w:rPr>
          <w:highlight w:val="white"/>
        </w:rPr>
        <w:t xml:space="preserve">      if (type != null) {</w:t>
      </w:r>
    </w:p>
    <w:p w14:paraId="65DE5B37" w14:textId="77777777" w:rsidR="005E5A36" w:rsidRPr="00903DBA" w:rsidRDefault="005E5A36" w:rsidP="005E5A36">
      <w:pPr>
        <w:pStyle w:val="Code"/>
        <w:rPr>
          <w:highlight w:val="white"/>
        </w:rPr>
      </w:pPr>
      <w:r w:rsidRPr="00903DBA">
        <w:rPr>
          <w:highlight w:val="white"/>
        </w:rPr>
        <w:t xml:space="preserve">        return type;</w:t>
      </w:r>
    </w:p>
    <w:p w14:paraId="1E5E2F97" w14:textId="77777777" w:rsidR="005E5A36" w:rsidRPr="00903DBA" w:rsidRDefault="005E5A36" w:rsidP="005E5A36">
      <w:pPr>
        <w:pStyle w:val="Code"/>
        <w:rPr>
          <w:highlight w:val="white"/>
        </w:rPr>
      </w:pPr>
      <w:r w:rsidRPr="00903DBA">
        <w:rPr>
          <w:highlight w:val="white"/>
        </w:rPr>
        <w:t xml:space="preserve">      }</w:t>
      </w:r>
    </w:p>
    <w:p w14:paraId="1E5468D5" w14:textId="77777777" w:rsidR="005E5A36" w:rsidRPr="00903DBA" w:rsidRDefault="005E5A36" w:rsidP="005E5A36">
      <w:pPr>
        <w:rPr>
          <w:highlight w:val="white"/>
        </w:rPr>
      </w:pPr>
      <w:r w:rsidRPr="00903DBA">
        <w:rPr>
          <w:highlight w:val="white"/>
        </w:rPr>
        <w:t>If the struct or union does not exist, we create a new type and add it to the tag map. However, the type lacks a member map, which means that it is not yet possible to define variables of the type. It is only when the struct or union becomes properly defined, with a member map, this it will be possible to define variables.</w:t>
      </w:r>
    </w:p>
    <w:p w14:paraId="274676F7" w14:textId="77777777" w:rsidR="005E5A36" w:rsidRPr="00903DBA" w:rsidRDefault="005E5A36" w:rsidP="005E5A36">
      <w:pPr>
        <w:pStyle w:val="Code"/>
        <w:rPr>
          <w:highlight w:val="white"/>
        </w:rPr>
      </w:pPr>
      <w:r w:rsidRPr="00903DBA">
        <w:rPr>
          <w:highlight w:val="white"/>
        </w:rPr>
        <w:t xml:space="preserve">      else {</w:t>
      </w:r>
    </w:p>
    <w:p w14:paraId="554EB56D" w14:textId="77777777" w:rsidR="005E5A36" w:rsidRPr="00903DBA" w:rsidRDefault="005E5A36" w:rsidP="005E5A36">
      <w:pPr>
        <w:pStyle w:val="Code"/>
        <w:rPr>
          <w:highlight w:val="white"/>
        </w:rPr>
      </w:pPr>
      <w:r w:rsidRPr="00903DBA">
        <w:rPr>
          <w:highlight w:val="white"/>
        </w:rPr>
        <w:t xml:space="preserve">        type = new Type(sort);</w:t>
      </w:r>
    </w:p>
    <w:p w14:paraId="4792EC51" w14:textId="77777777" w:rsidR="005E5A36" w:rsidRPr="00903DBA" w:rsidRDefault="005E5A36" w:rsidP="005E5A36">
      <w:pPr>
        <w:pStyle w:val="Code"/>
        <w:rPr>
          <w:highlight w:val="white"/>
        </w:rPr>
      </w:pPr>
      <w:r w:rsidRPr="00903DBA">
        <w:rPr>
          <w:highlight w:val="white"/>
        </w:rPr>
        <w:t xml:space="preserve">        SymbolTable.CurrentTable.AddTag(name, type);</w:t>
      </w:r>
    </w:p>
    <w:p w14:paraId="6A80B178" w14:textId="77777777" w:rsidR="005E5A36" w:rsidRPr="00903DBA" w:rsidRDefault="005E5A36" w:rsidP="005E5A36">
      <w:pPr>
        <w:pStyle w:val="Code"/>
        <w:rPr>
          <w:highlight w:val="white"/>
        </w:rPr>
      </w:pPr>
      <w:r w:rsidRPr="00903DBA">
        <w:rPr>
          <w:highlight w:val="white"/>
        </w:rPr>
        <w:t xml:space="preserve">        return type;</w:t>
      </w:r>
    </w:p>
    <w:p w14:paraId="662544D3" w14:textId="77777777" w:rsidR="005E5A36" w:rsidRPr="00903DBA" w:rsidRDefault="005E5A36" w:rsidP="005E5A36">
      <w:pPr>
        <w:pStyle w:val="Code"/>
        <w:rPr>
          <w:highlight w:val="white"/>
        </w:rPr>
      </w:pPr>
      <w:r w:rsidRPr="00903DBA">
        <w:rPr>
          <w:highlight w:val="white"/>
        </w:rPr>
        <w:t xml:space="preserve">      }</w:t>
      </w:r>
    </w:p>
    <w:p w14:paraId="3ECE32A3" w14:textId="77777777" w:rsidR="005E5A36" w:rsidRPr="00903DBA" w:rsidRDefault="005E5A36" w:rsidP="005E5A36">
      <w:pPr>
        <w:pStyle w:val="Code"/>
        <w:rPr>
          <w:highlight w:val="white"/>
        </w:rPr>
      </w:pPr>
      <w:r w:rsidRPr="00903DBA">
        <w:rPr>
          <w:highlight w:val="white"/>
        </w:rPr>
        <w:t xml:space="preserve">    }</w:t>
      </w:r>
    </w:p>
    <w:p w14:paraId="077964D8" w14:textId="77777777" w:rsidR="005E5A36" w:rsidRPr="00F92D57" w:rsidRDefault="005E5A36" w:rsidP="0060539D">
      <w:pPr>
        <w:pStyle w:val="Rubrik3"/>
        <w:rPr>
          <w:highlight w:val="white"/>
        </w:rPr>
      </w:pPr>
      <w:bookmarkStart w:id="230" w:name="_Toc59126132"/>
      <w:r w:rsidRPr="00F92D57">
        <w:rPr>
          <w:highlight w:val="white"/>
        </w:rPr>
        <w:t>Enumeration</w:t>
      </w:r>
      <w:bookmarkEnd w:id="230"/>
    </w:p>
    <w:p w14:paraId="571E6C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EnumItem</w:t>
      </w:r>
      <w:r w:rsidRPr="00903DBA">
        <w:rPr>
          <w:highlight w:val="white"/>
        </w:rPr>
        <w:t xml:space="preserve"> method stores the item in the symbol table and checks the optional initialization symbol. The type of the item is constant signed integer.</w:t>
      </w:r>
    </w:p>
    <w:p w14:paraId="45423AB0"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18D24FD3" w14:textId="77777777" w:rsidR="005E5A36" w:rsidRPr="00903DBA" w:rsidRDefault="005E5A36" w:rsidP="005E5A36">
      <w:pPr>
        <w:pStyle w:val="Code"/>
        <w:rPr>
          <w:highlight w:val="white"/>
        </w:rPr>
      </w:pPr>
      <w:r w:rsidRPr="00903DBA">
        <w:rPr>
          <w:highlight w:val="white"/>
        </w:rPr>
        <w:t xml:space="preserve">    public static Symbol EnumItem(string itemName,</w:t>
      </w:r>
    </w:p>
    <w:p w14:paraId="574D1BFB" w14:textId="77777777" w:rsidR="005E5A36" w:rsidRPr="00903DBA" w:rsidRDefault="005E5A36" w:rsidP="005E5A36">
      <w:pPr>
        <w:pStyle w:val="Code"/>
        <w:rPr>
          <w:highlight w:val="white"/>
        </w:rPr>
      </w:pPr>
      <w:r w:rsidRPr="00903DBA">
        <w:rPr>
          <w:highlight w:val="white"/>
        </w:rPr>
        <w:t xml:space="preserve">                                  Symbol optInitializerSymbol) {</w:t>
      </w:r>
    </w:p>
    <w:p w14:paraId="44374D37" w14:textId="77777777" w:rsidR="005E5A36" w:rsidRPr="00903DBA" w:rsidRDefault="005E5A36" w:rsidP="005E5A36">
      <w:pPr>
        <w:pStyle w:val="Code"/>
        <w:rPr>
          <w:highlight w:val="white"/>
        </w:rPr>
      </w:pPr>
      <w:r w:rsidRPr="00903DBA">
        <w:rPr>
          <w:highlight w:val="white"/>
        </w:rPr>
        <w:t xml:space="preserve">      Type itemType = new Type(Sort.SignedInt, true);</w:t>
      </w:r>
    </w:p>
    <w:p w14:paraId="189A1970" w14:textId="77777777" w:rsidR="005E5A36" w:rsidRPr="00903DBA" w:rsidRDefault="005E5A36" w:rsidP="005E5A36">
      <w:pPr>
        <w:pStyle w:val="Code"/>
        <w:rPr>
          <w:highlight w:val="white"/>
        </w:rPr>
      </w:pPr>
      <w:r w:rsidRPr="00903DBA">
        <w:rPr>
          <w:highlight w:val="white"/>
        </w:rPr>
        <w:t xml:space="preserve">      itemType.Constant = true;</w:t>
      </w:r>
    </w:p>
    <w:p w14:paraId="6ACEAB16" w14:textId="77777777" w:rsidR="005E5A36" w:rsidRPr="00903DBA" w:rsidRDefault="005E5A36" w:rsidP="005E5A36">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 will each item hold the value of the previous item plus one, the first item holds the value zero.</w:t>
      </w:r>
    </w:p>
    <w:p w14:paraId="15865D30" w14:textId="77777777" w:rsidR="005E5A36" w:rsidRPr="00903DBA" w:rsidRDefault="005E5A36" w:rsidP="005E5A36">
      <w:pPr>
        <w:pStyle w:val="Code"/>
        <w:rPr>
          <w:highlight w:val="white"/>
        </w:rPr>
      </w:pPr>
      <w:r w:rsidRPr="00903DBA">
        <w:rPr>
          <w:highlight w:val="white"/>
        </w:rPr>
        <w:t xml:space="preserve">      BigInteger value;</w:t>
      </w:r>
    </w:p>
    <w:p w14:paraId="5EB1A705" w14:textId="77777777" w:rsidR="005E5A36" w:rsidRPr="00903DBA" w:rsidRDefault="005E5A36" w:rsidP="005E5A36">
      <w:pPr>
        <w:pStyle w:val="Code"/>
        <w:rPr>
          <w:highlight w:val="white"/>
        </w:rPr>
      </w:pPr>
      <w:r w:rsidRPr="00903DBA">
        <w:rPr>
          <w:highlight w:val="white"/>
        </w:rPr>
        <w:t xml:space="preserve">      if (optInitializerSymbol != null) {</w:t>
      </w:r>
    </w:p>
    <w:p w14:paraId="60614793" w14:textId="77777777" w:rsidR="005E5A36" w:rsidRPr="00903DBA" w:rsidRDefault="005E5A36" w:rsidP="005E5A36">
      <w:pPr>
        <w:pStyle w:val="Code"/>
        <w:rPr>
          <w:highlight w:val="white"/>
        </w:rPr>
      </w:pPr>
      <w:r w:rsidRPr="00903DBA">
        <w:rPr>
          <w:highlight w:val="white"/>
        </w:rPr>
        <w:t xml:space="preserve">        Assert.Error(optInitializerSymbol.Type.IsIntegral(), itemName,</w:t>
      </w:r>
    </w:p>
    <w:p w14:paraId="0F03CDAA" w14:textId="77777777" w:rsidR="005E5A36" w:rsidRPr="00903DBA" w:rsidRDefault="005E5A36" w:rsidP="005E5A36">
      <w:pPr>
        <w:pStyle w:val="Code"/>
        <w:rPr>
          <w:highlight w:val="white"/>
        </w:rPr>
      </w:pPr>
      <w:r w:rsidRPr="00903DBA">
        <w:rPr>
          <w:highlight w:val="white"/>
        </w:rPr>
        <w:t xml:space="preserve">                     Message.Non__integral_enum_value);</w:t>
      </w:r>
    </w:p>
    <w:p w14:paraId="1FF59E85" w14:textId="77777777" w:rsidR="005E5A36" w:rsidRPr="00903DBA" w:rsidRDefault="005E5A36" w:rsidP="005E5A36">
      <w:pPr>
        <w:pStyle w:val="Code"/>
        <w:rPr>
          <w:highlight w:val="white"/>
        </w:rPr>
      </w:pPr>
      <w:r w:rsidRPr="00903DBA">
        <w:rPr>
          <w:highlight w:val="white"/>
        </w:rPr>
        <w:lastRenderedPageBreak/>
        <w:t xml:space="preserve">        Assert.Error(optInitializerSymbol.IsValue(), itemName,</w:t>
      </w:r>
    </w:p>
    <w:p w14:paraId="2CCF0ACA" w14:textId="77777777" w:rsidR="005E5A36" w:rsidRPr="00903DBA" w:rsidRDefault="005E5A36" w:rsidP="005E5A36">
      <w:pPr>
        <w:pStyle w:val="Code"/>
        <w:rPr>
          <w:highlight w:val="white"/>
        </w:rPr>
      </w:pPr>
      <w:r w:rsidRPr="00903DBA">
        <w:rPr>
          <w:highlight w:val="white"/>
        </w:rPr>
        <w:t xml:space="preserve">                     Message.Non__constant_enum_value);</w:t>
      </w:r>
    </w:p>
    <w:p w14:paraId="1DDDC33F" w14:textId="77777777" w:rsidR="005E5A36" w:rsidRPr="00903DBA" w:rsidRDefault="005E5A36" w:rsidP="005E5A36">
      <w:pPr>
        <w:pStyle w:val="Code"/>
        <w:rPr>
          <w:highlight w:val="white"/>
        </w:rPr>
      </w:pPr>
      <w:r w:rsidRPr="00903DBA">
        <w:rPr>
          <w:highlight w:val="white"/>
        </w:rPr>
        <w:t xml:space="preserve">        CCompiler_Main.Parser.EnumValueStack.Pop();</w:t>
      </w:r>
    </w:p>
    <w:p w14:paraId="5F9815E3" w14:textId="77777777" w:rsidR="005E5A36" w:rsidRPr="00903DBA" w:rsidRDefault="005E5A36" w:rsidP="005E5A36">
      <w:pPr>
        <w:pStyle w:val="Code"/>
        <w:rPr>
          <w:highlight w:val="white"/>
        </w:rPr>
      </w:pPr>
      <w:r w:rsidRPr="00903DBA">
        <w:rPr>
          <w:highlight w:val="white"/>
        </w:rPr>
        <w:t xml:space="preserve">        value = (BigInteger) optInitializerSymbol.Value;</w:t>
      </w:r>
    </w:p>
    <w:p w14:paraId="688C82AC" w14:textId="77777777" w:rsidR="005E5A36" w:rsidRPr="00903DBA" w:rsidRDefault="005E5A36" w:rsidP="005E5A36">
      <w:pPr>
        <w:pStyle w:val="Code"/>
        <w:rPr>
          <w:highlight w:val="white"/>
        </w:rPr>
      </w:pPr>
      <w:r w:rsidRPr="00903DBA">
        <w:rPr>
          <w:highlight w:val="white"/>
        </w:rPr>
        <w:t xml:space="preserve">      }</w:t>
      </w:r>
    </w:p>
    <w:p w14:paraId="717DFF2F" w14:textId="77777777" w:rsidR="005E5A36" w:rsidRPr="00903DBA" w:rsidRDefault="005E5A36" w:rsidP="005E5A36">
      <w:pPr>
        <w:pStyle w:val="Code"/>
        <w:rPr>
          <w:highlight w:val="white"/>
        </w:rPr>
      </w:pPr>
      <w:r w:rsidRPr="00903DBA">
        <w:rPr>
          <w:highlight w:val="white"/>
        </w:rPr>
        <w:t xml:space="preserve">      else {</w:t>
      </w:r>
    </w:p>
    <w:p w14:paraId="09B3B433" w14:textId="77777777" w:rsidR="005E5A36" w:rsidRPr="00903DBA" w:rsidRDefault="005E5A36" w:rsidP="005E5A36">
      <w:pPr>
        <w:pStyle w:val="Code"/>
        <w:rPr>
          <w:highlight w:val="white"/>
        </w:rPr>
      </w:pPr>
      <w:r w:rsidRPr="00903DBA">
        <w:rPr>
          <w:highlight w:val="white"/>
        </w:rPr>
        <w:t xml:space="preserve">        value = CCompiler_Main.Parser.EnumValueStack.Pop();</w:t>
      </w:r>
    </w:p>
    <w:p w14:paraId="4E14C166" w14:textId="77777777" w:rsidR="005E5A36" w:rsidRPr="00903DBA" w:rsidRDefault="005E5A36" w:rsidP="005E5A36">
      <w:pPr>
        <w:pStyle w:val="Code"/>
        <w:rPr>
          <w:highlight w:val="white"/>
        </w:rPr>
      </w:pPr>
      <w:r w:rsidRPr="00903DBA">
        <w:rPr>
          <w:highlight w:val="white"/>
        </w:rPr>
        <w:t xml:space="preserve">      }</w:t>
      </w:r>
    </w:p>
    <w:p w14:paraId="0D4C3ABA" w14:textId="77777777" w:rsidR="005E5A36" w:rsidRPr="00903DBA" w:rsidRDefault="005E5A36" w:rsidP="005E5A36">
      <w:pPr>
        <w:pStyle w:val="Code"/>
        <w:rPr>
          <w:highlight w:val="white"/>
        </w:rPr>
      </w:pPr>
      <w:r w:rsidRPr="00903DBA">
        <w:rPr>
          <w:highlight w:val="white"/>
        </w:rPr>
        <w:t xml:space="preserve">    </w:t>
      </w:r>
    </w:p>
    <w:p w14:paraId="4075AEC9" w14:textId="77777777" w:rsidR="005E5A36" w:rsidRPr="00903DBA" w:rsidRDefault="005E5A36" w:rsidP="005E5A36">
      <w:pPr>
        <w:pStyle w:val="Code"/>
        <w:rPr>
          <w:highlight w:val="white"/>
        </w:rPr>
      </w:pPr>
      <w:r w:rsidRPr="00903DBA">
        <w:rPr>
          <w:highlight w:val="white"/>
        </w:rPr>
        <w:t xml:space="preserve">      Symbol itemSymbol = new Symbol(itemName, null, itemType, value);</w:t>
      </w:r>
    </w:p>
    <w:p w14:paraId="7DBF3E37" w14:textId="77777777" w:rsidR="005E5A36" w:rsidRPr="00903DBA" w:rsidRDefault="005E5A36" w:rsidP="005E5A36">
      <w:pPr>
        <w:pStyle w:val="Code"/>
        <w:rPr>
          <w:highlight w:val="white"/>
        </w:rPr>
      </w:pPr>
      <w:r w:rsidRPr="00903DBA">
        <w:rPr>
          <w:highlight w:val="white"/>
        </w:rPr>
        <w:t xml:space="preserve">      SymbolTable.CurrentTable.AddSymbol(itemSymbol);</w:t>
      </w:r>
    </w:p>
    <w:p w14:paraId="2CC2C515" w14:textId="77777777" w:rsidR="005E5A36" w:rsidRPr="00903DBA" w:rsidRDefault="005E5A36" w:rsidP="005E5A36">
      <w:pPr>
        <w:pStyle w:val="Code"/>
        <w:rPr>
          <w:highlight w:val="white"/>
        </w:rPr>
      </w:pPr>
      <w:r w:rsidRPr="00903DBA">
        <w:rPr>
          <w:highlight w:val="white"/>
        </w:rPr>
        <w:t xml:space="preserve">      CCompiler_Main.Parser.EnumValueStack.Push(value + 1);</w:t>
      </w:r>
    </w:p>
    <w:p w14:paraId="470F8F45" w14:textId="77777777" w:rsidR="005E5A36" w:rsidRPr="00903DBA" w:rsidRDefault="005E5A36" w:rsidP="005E5A36">
      <w:pPr>
        <w:pStyle w:val="Code"/>
        <w:rPr>
          <w:highlight w:val="white"/>
        </w:rPr>
      </w:pPr>
      <w:r w:rsidRPr="00903DBA">
        <w:rPr>
          <w:highlight w:val="white"/>
        </w:rPr>
        <w:t xml:space="preserve">      return itemSymbol;</w:t>
      </w:r>
    </w:p>
    <w:p w14:paraId="3AF81F56" w14:textId="77777777" w:rsidR="005E5A36" w:rsidRPr="00903DBA" w:rsidRDefault="005E5A36" w:rsidP="005E5A36">
      <w:pPr>
        <w:pStyle w:val="Code"/>
        <w:rPr>
          <w:highlight w:val="white"/>
        </w:rPr>
      </w:pPr>
      <w:r w:rsidRPr="00903DBA">
        <w:rPr>
          <w:highlight w:val="white"/>
        </w:rPr>
        <w:t xml:space="preserve">    }</w:t>
      </w:r>
    </w:p>
    <w:p w14:paraId="5BD6F4D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EnumSpecifier</w:t>
      </w:r>
      <w:r w:rsidRPr="00903DBA">
        <w:rPr>
          <w:highlight w:val="white"/>
        </w:rPr>
        <w:t xml:space="preserve"> method add the enumerator to the current symbol table if optional name is not null.</w:t>
      </w:r>
    </w:p>
    <w:p w14:paraId="607BCAB3" w14:textId="77777777" w:rsidR="005E5A36" w:rsidRPr="00903DBA" w:rsidRDefault="005E5A36" w:rsidP="005E5A36">
      <w:pPr>
        <w:pStyle w:val="Code"/>
        <w:rPr>
          <w:highlight w:val="white"/>
        </w:rPr>
      </w:pPr>
      <w:r w:rsidRPr="00903DBA">
        <w:rPr>
          <w:highlight w:val="white"/>
        </w:rPr>
        <w:t xml:space="preserve">    public static Type EnumSpecifier(string optionalName,</w:t>
      </w:r>
    </w:p>
    <w:p w14:paraId="081C12C4" w14:textId="77777777" w:rsidR="005E5A36" w:rsidRPr="00903DBA" w:rsidRDefault="005E5A36" w:rsidP="005E5A36">
      <w:pPr>
        <w:pStyle w:val="Code"/>
        <w:rPr>
          <w:highlight w:val="white"/>
        </w:rPr>
      </w:pPr>
      <w:r w:rsidRPr="00903DBA">
        <w:rPr>
          <w:highlight w:val="white"/>
        </w:rPr>
        <w:t xml:space="preserve">                                     ISet&lt;Pair&lt;Symbol,bool&gt;&gt; enumSet) {</w:t>
      </w:r>
    </w:p>
    <w:p w14:paraId="3808A599" w14:textId="77777777" w:rsidR="005E5A36" w:rsidRPr="00903DBA" w:rsidRDefault="005E5A36" w:rsidP="005E5A36">
      <w:pPr>
        <w:pStyle w:val="Code"/>
        <w:rPr>
          <w:highlight w:val="white"/>
        </w:rPr>
      </w:pPr>
      <w:r w:rsidRPr="00903DBA">
        <w:rPr>
          <w:highlight w:val="white"/>
        </w:rPr>
        <w:t xml:space="preserve">      Type enumType = new Type(Sort.Enumeration, enumSet);</w:t>
      </w:r>
    </w:p>
    <w:p w14:paraId="3EC5A17E" w14:textId="77777777" w:rsidR="005E5A36" w:rsidRPr="00903DBA" w:rsidRDefault="005E5A36" w:rsidP="005E5A36">
      <w:pPr>
        <w:pStyle w:val="Code"/>
        <w:rPr>
          <w:highlight w:val="white"/>
        </w:rPr>
      </w:pPr>
    </w:p>
    <w:p w14:paraId="3ED1407B" w14:textId="77777777" w:rsidR="005E5A36" w:rsidRPr="00903DBA" w:rsidRDefault="005E5A36" w:rsidP="005E5A36">
      <w:pPr>
        <w:pStyle w:val="Code"/>
        <w:rPr>
          <w:highlight w:val="white"/>
        </w:rPr>
      </w:pPr>
      <w:r w:rsidRPr="00903DBA">
        <w:rPr>
          <w:highlight w:val="white"/>
        </w:rPr>
        <w:t xml:space="preserve">      if (optionalName != null) {</w:t>
      </w:r>
    </w:p>
    <w:p w14:paraId="7CA38320" w14:textId="77777777" w:rsidR="005E5A36" w:rsidRPr="00903DBA" w:rsidRDefault="005E5A36" w:rsidP="005E5A36">
      <w:pPr>
        <w:pStyle w:val="Code"/>
        <w:rPr>
          <w:highlight w:val="white"/>
        </w:rPr>
      </w:pPr>
      <w:r w:rsidRPr="00903DBA">
        <w:rPr>
          <w:highlight w:val="white"/>
        </w:rPr>
        <w:t xml:space="preserve">        SymbolTable.CurrentTable.AddTag(optionalName, enumType);</w:t>
      </w:r>
    </w:p>
    <w:p w14:paraId="27EA57AA" w14:textId="77777777" w:rsidR="005E5A36" w:rsidRPr="00903DBA" w:rsidRDefault="005E5A36" w:rsidP="005E5A36">
      <w:pPr>
        <w:pStyle w:val="Code"/>
        <w:rPr>
          <w:highlight w:val="white"/>
        </w:rPr>
      </w:pPr>
      <w:r w:rsidRPr="00903DBA">
        <w:rPr>
          <w:highlight w:val="white"/>
        </w:rPr>
        <w:t xml:space="preserve">      }</w:t>
      </w:r>
    </w:p>
    <w:p w14:paraId="6431E41B" w14:textId="77777777" w:rsidR="005E5A36" w:rsidRPr="00903DBA" w:rsidRDefault="005E5A36" w:rsidP="005E5A36">
      <w:pPr>
        <w:pStyle w:val="Code"/>
        <w:rPr>
          <w:highlight w:val="white"/>
        </w:rPr>
      </w:pPr>
    </w:p>
    <w:p w14:paraId="6908C75B" w14:textId="77777777" w:rsidR="005E5A36" w:rsidRPr="00903DBA" w:rsidRDefault="005E5A36" w:rsidP="005E5A36">
      <w:pPr>
        <w:pStyle w:val="Code"/>
        <w:rPr>
          <w:highlight w:val="white"/>
        </w:rPr>
      </w:pPr>
      <w:r w:rsidRPr="00903DBA">
        <w:rPr>
          <w:highlight w:val="white"/>
        </w:rPr>
        <w:t xml:space="preserve">      return enumType;</w:t>
      </w:r>
    </w:p>
    <w:p w14:paraId="10D4EF50" w14:textId="77777777" w:rsidR="005E5A36" w:rsidRPr="00903DBA" w:rsidRDefault="005E5A36" w:rsidP="005E5A36">
      <w:pPr>
        <w:pStyle w:val="Code"/>
        <w:rPr>
          <w:highlight w:val="white"/>
        </w:rPr>
      </w:pPr>
      <w:r w:rsidRPr="00903DBA">
        <w:rPr>
          <w:highlight w:val="white"/>
        </w:rPr>
        <w:t xml:space="preserve">    }</w:t>
      </w:r>
    </w:p>
    <w:p w14:paraId="53ED903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LookupEnum</w:t>
      </w:r>
      <w:r w:rsidRPr="00903DBA">
        <w:rPr>
          <w:highlight w:val="white"/>
        </w:rPr>
        <w:t xml:space="preserve"> method looks up the name of an enumeration. Technically, there is no meaning by looking up an enumeration name since an enumeration value has the signed integer type. However, if an unknown name is refereed, an error shall be reported. The following code is value only if an enumeration with the name </w:t>
      </w:r>
      <w:r w:rsidRPr="00903DBA">
        <w:rPr>
          <w:rStyle w:val="KeyWord0"/>
          <w:highlight w:val="white"/>
        </w:rPr>
        <w:t>CarMake</w:t>
      </w:r>
      <w:r w:rsidRPr="00903DBA">
        <w:rPr>
          <w:highlight w:val="white"/>
        </w:rPr>
        <w:t xml:space="preserve"> has earlier been defined.</w:t>
      </w:r>
    </w:p>
    <w:p w14:paraId="5BC1E0F2" w14:textId="77777777" w:rsidR="005E5A36" w:rsidRPr="00903DBA" w:rsidRDefault="005E5A36" w:rsidP="005E5A36">
      <w:pPr>
        <w:pStyle w:val="Code"/>
        <w:rPr>
          <w:highlight w:val="white"/>
        </w:rPr>
      </w:pPr>
      <w:r w:rsidRPr="00903DBA">
        <w:rPr>
          <w:highlight w:val="white"/>
        </w:rPr>
        <w:t>Enum CarMake car;</w:t>
      </w:r>
    </w:p>
    <w:p w14:paraId="37DF9DC0"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18B38F91" w14:textId="77777777" w:rsidR="005E5A36" w:rsidRPr="00903DBA" w:rsidRDefault="005E5A36" w:rsidP="005E5A36">
      <w:pPr>
        <w:pStyle w:val="Code"/>
        <w:rPr>
          <w:highlight w:val="white"/>
        </w:rPr>
      </w:pPr>
      <w:r w:rsidRPr="00903DBA">
        <w:rPr>
          <w:highlight w:val="white"/>
        </w:rPr>
        <w:t xml:space="preserve">    public static Type LookupEnum(string name) {</w:t>
      </w:r>
    </w:p>
    <w:p w14:paraId="3B9765B9" w14:textId="77777777" w:rsidR="005E5A36" w:rsidRPr="00903DBA" w:rsidRDefault="005E5A36" w:rsidP="005E5A36">
      <w:pPr>
        <w:pStyle w:val="Code"/>
        <w:rPr>
          <w:highlight w:val="white"/>
        </w:rPr>
      </w:pPr>
      <w:r w:rsidRPr="00903DBA">
        <w:rPr>
          <w:highlight w:val="white"/>
        </w:rPr>
        <w:t xml:space="preserve">      Type type = SymbolTable.CurrentTable.LookupTag(name, Sort.Enumeration);</w:t>
      </w:r>
    </w:p>
    <w:p w14:paraId="3A263EF4" w14:textId="77777777" w:rsidR="005E5A36" w:rsidRPr="00903DBA" w:rsidRDefault="005E5A36" w:rsidP="005E5A36">
      <w:pPr>
        <w:pStyle w:val="Code"/>
        <w:rPr>
          <w:highlight w:val="white"/>
        </w:rPr>
      </w:pPr>
      <w:r w:rsidRPr="00903DBA">
        <w:rPr>
          <w:highlight w:val="white"/>
        </w:rPr>
        <w:t xml:space="preserve">      Assert.Error(type != null, name, Message.Tag_not_found);</w:t>
      </w:r>
    </w:p>
    <w:p w14:paraId="6849DAD3" w14:textId="77777777" w:rsidR="005E5A36" w:rsidRPr="00903DBA" w:rsidRDefault="005E5A36" w:rsidP="005E5A36">
      <w:pPr>
        <w:pStyle w:val="Code"/>
        <w:rPr>
          <w:highlight w:val="white"/>
        </w:rPr>
      </w:pPr>
      <w:r w:rsidRPr="00903DBA">
        <w:rPr>
          <w:highlight w:val="white"/>
        </w:rPr>
        <w:t xml:space="preserve">      return type;</w:t>
      </w:r>
    </w:p>
    <w:p w14:paraId="745CB5BA" w14:textId="77777777" w:rsidR="005E5A36" w:rsidRPr="00903DBA" w:rsidRDefault="005E5A36" w:rsidP="005E5A36">
      <w:pPr>
        <w:pStyle w:val="Code"/>
        <w:rPr>
          <w:highlight w:val="white"/>
        </w:rPr>
      </w:pPr>
      <w:r w:rsidRPr="00903DBA">
        <w:rPr>
          <w:highlight w:val="white"/>
        </w:rPr>
        <w:t xml:space="preserve">    }</w:t>
      </w:r>
    </w:p>
    <w:p w14:paraId="23B4A20C" w14:textId="77777777" w:rsidR="005E5A36" w:rsidRDefault="005E5A36" w:rsidP="0060539D">
      <w:pPr>
        <w:pStyle w:val="Rubrik3"/>
        <w:rPr>
          <w:highlight w:val="white"/>
        </w:rPr>
      </w:pPr>
      <w:bookmarkStart w:id="231" w:name="_Toc59126133"/>
      <w:r>
        <w:rPr>
          <w:highlight w:val="white"/>
        </w:rPr>
        <w:t>Declarator</w:t>
      </w:r>
      <w:bookmarkEnd w:id="231"/>
    </w:p>
    <w:p w14:paraId="63B97B6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Declarator</w:t>
      </w:r>
      <w:r w:rsidRPr="00903DBA">
        <w:rPr>
          <w:highlight w:val="white"/>
        </w:rPr>
        <w:t xml:space="preserve"> method handles the cases without assignment or bitfield. The declarator is </w:t>
      </w:r>
      <w:proofErr w:type="gramStart"/>
      <w:r w:rsidRPr="00903DBA">
        <w:rPr>
          <w:highlight w:val="white"/>
        </w:rPr>
        <w:t>possible</w:t>
      </w:r>
      <w:proofErr w:type="gramEnd"/>
      <w:r w:rsidRPr="00903DBA">
        <w:rPr>
          <w:highlight w:val="white"/>
        </w:rPr>
        <w:t xml:space="preserve"> made up by a sequence of pointer, array, or functions declarations, and we add the type of the specifier as the end type of the declarator.</w:t>
      </w:r>
    </w:p>
    <w:p w14:paraId="5DBFFE79"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299262EB" w14:textId="77777777" w:rsidR="005E5A36" w:rsidRPr="00903DBA" w:rsidRDefault="005E5A36" w:rsidP="005E5A36">
      <w:pPr>
        <w:pStyle w:val="Code"/>
        <w:rPr>
          <w:highlight w:val="white"/>
        </w:rPr>
      </w:pPr>
      <w:r w:rsidRPr="00903DBA">
        <w:rPr>
          <w:highlight w:val="white"/>
        </w:rPr>
        <w:t xml:space="preserve">    public static void Declarator(Specifier specifier, Declarator declarator){</w:t>
      </w:r>
    </w:p>
    <w:p w14:paraId="6FE9879E" w14:textId="77777777" w:rsidR="005E5A36" w:rsidRPr="00903DBA" w:rsidRDefault="005E5A36" w:rsidP="005E5A36">
      <w:pPr>
        <w:pStyle w:val="Code"/>
        <w:rPr>
          <w:highlight w:val="white"/>
        </w:rPr>
      </w:pPr>
      <w:r w:rsidRPr="00903DBA">
        <w:rPr>
          <w:highlight w:val="white"/>
        </w:rPr>
        <w:t xml:space="preserve">      declarator.Add(specifier.Type);</w:t>
      </w:r>
    </w:p>
    <w:p w14:paraId="6D04A5B7" w14:textId="25BAD16F" w:rsidR="005E5A36" w:rsidRPr="00903DBA" w:rsidRDefault="005E5A36" w:rsidP="005E5A36">
      <w:pPr>
        <w:rPr>
          <w:highlight w:val="white"/>
        </w:rPr>
      </w:pPr>
      <w:r w:rsidRPr="00903DBA">
        <w:rPr>
          <w:highlight w:val="white"/>
        </w:rPr>
        <w:t xml:space="preserve">A function can only hold extern or static storage. This is in fact the only storage check that is performed outside the </w:t>
      </w:r>
      <w:r w:rsidRPr="00903DBA">
        <w:rPr>
          <w:rStyle w:val="KeyWord0"/>
          <w:highlight w:val="white"/>
        </w:rPr>
        <w:t>Specifier</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sidR="00461860">
        <w:rPr>
          <w:highlight w:val="white"/>
        </w:rPr>
        <w:t>4</w:t>
      </w:r>
      <w:r w:rsidRPr="00903DBA">
        <w:rPr>
          <w:highlight w:val="white"/>
        </w:rPr>
        <w:fldChar w:fldCharType="end"/>
      </w:r>
      <w:r w:rsidRPr="00903DBA">
        <w:rPr>
          <w:highlight w:val="white"/>
        </w:rPr>
        <w:t>, since we need the declarator to decide that it is in fact a function declaration.</w:t>
      </w:r>
    </w:p>
    <w:p w14:paraId="66565E48" w14:textId="77777777" w:rsidR="005E5A36" w:rsidRPr="00903DBA" w:rsidRDefault="005E5A36" w:rsidP="005E5A36">
      <w:pPr>
        <w:pStyle w:val="Code"/>
        <w:rPr>
          <w:highlight w:val="white"/>
        </w:rPr>
      </w:pPr>
      <w:r w:rsidRPr="00903DBA">
        <w:rPr>
          <w:highlight w:val="white"/>
        </w:rPr>
        <w:t xml:space="preserve">      Storage storage = specifier.Storage;</w:t>
      </w:r>
    </w:p>
    <w:p w14:paraId="1A6BD34A" w14:textId="77777777" w:rsidR="005E5A36" w:rsidRPr="00903DBA" w:rsidRDefault="005E5A36" w:rsidP="005E5A36">
      <w:pPr>
        <w:pStyle w:val="Code"/>
        <w:rPr>
          <w:highlight w:val="white"/>
        </w:rPr>
      </w:pPr>
      <w:r w:rsidRPr="00903DBA">
        <w:rPr>
          <w:highlight w:val="white"/>
        </w:rPr>
        <w:t xml:space="preserve">      if (declarator.Type.IsFunction()) {</w:t>
      </w:r>
    </w:p>
    <w:p w14:paraId="35957D46" w14:textId="77777777" w:rsidR="005E5A36" w:rsidRPr="00903DBA" w:rsidRDefault="005E5A36" w:rsidP="005E5A36">
      <w:pPr>
        <w:pStyle w:val="Code"/>
        <w:rPr>
          <w:highlight w:val="white"/>
        </w:rPr>
      </w:pPr>
      <w:r w:rsidRPr="00903DBA">
        <w:rPr>
          <w:highlight w:val="white"/>
        </w:rPr>
        <w:lastRenderedPageBreak/>
        <w:t xml:space="preserve">        Assert.Error((storage == Storage.Static) ||</w:t>
      </w:r>
    </w:p>
    <w:p w14:paraId="42F3B388" w14:textId="77777777" w:rsidR="005E5A36" w:rsidRPr="00903DBA" w:rsidRDefault="005E5A36" w:rsidP="005E5A36">
      <w:pPr>
        <w:pStyle w:val="Code"/>
        <w:rPr>
          <w:highlight w:val="white"/>
        </w:rPr>
      </w:pPr>
      <w:r w:rsidRPr="00903DBA">
        <w:rPr>
          <w:highlight w:val="white"/>
        </w:rPr>
        <w:t xml:space="preserve">                     (storage == Storage.Extern),  storage, Message.</w:t>
      </w:r>
    </w:p>
    <w:p w14:paraId="1A3B3EBA" w14:textId="77777777" w:rsidR="005E5A36" w:rsidRPr="00903DBA" w:rsidRDefault="005E5A36" w:rsidP="005E5A36">
      <w:pPr>
        <w:pStyle w:val="Code"/>
        <w:rPr>
          <w:highlight w:val="white"/>
        </w:rPr>
      </w:pPr>
      <w:r w:rsidRPr="00903DBA">
        <w:rPr>
          <w:highlight w:val="white"/>
        </w:rPr>
        <w:t xml:space="preserve">          Only_extern_or_static_storage_allowed_for_functions);</w:t>
      </w:r>
    </w:p>
    <w:p w14:paraId="6DE222A2" w14:textId="77777777" w:rsidR="005E5A36" w:rsidRPr="00903DBA" w:rsidRDefault="005E5A36" w:rsidP="005E5A36">
      <w:pPr>
        <w:pStyle w:val="Code"/>
        <w:rPr>
          <w:highlight w:val="white"/>
        </w:rPr>
      </w:pPr>
      <w:r w:rsidRPr="00903DBA">
        <w:rPr>
          <w:highlight w:val="white"/>
        </w:rPr>
        <w:t xml:space="preserve">      }</w:t>
      </w:r>
    </w:p>
    <w:p w14:paraId="1757A27B" w14:textId="77777777" w:rsidR="005E5A36" w:rsidRPr="00903DBA" w:rsidRDefault="005E5A36" w:rsidP="005E5A36">
      <w:pPr>
        <w:rPr>
          <w:highlight w:val="white"/>
        </w:rPr>
      </w:pPr>
      <w:r w:rsidRPr="00903DBA">
        <w:rPr>
          <w:highlight w:val="white"/>
        </w:rPr>
        <w:t>We create the symbol holding the name, external linkage, storage, and type of the declarator, and add it to the current symbol table.</w:t>
      </w:r>
    </w:p>
    <w:p w14:paraId="18010574"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7A3AF287" w14:textId="77777777" w:rsidR="005E5A36" w:rsidRPr="00903DBA" w:rsidRDefault="005E5A36" w:rsidP="005E5A36">
      <w:pPr>
        <w:pStyle w:val="Code"/>
        <w:rPr>
          <w:highlight w:val="white"/>
        </w:rPr>
      </w:pPr>
      <w:r w:rsidRPr="00903DBA">
        <w:rPr>
          <w:highlight w:val="white"/>
        </w:rPr>
        <w:t xml:space="preserve">                                 storage, declarator.Type);</w:t>
      </w:r>
    </w:p>
    <w:p w14:paraId="42771882" w14:textId="77777777" w:rsidR="005E5A36" w:rsidRPr="00903DBA" w:rsidRDefault="005E5A36" w:rsidP="005E5A36">
      <w:pPr>
        <w:pStyle w:val="Code"/>
        <w:rPr>
          <w:highlight w:val="white"/>
        </w:rPr>
      </w:pPr>
      <w:r w:rsidRPr="00903DBA">
        <w:rPr>
          <w:highlight w:val="white"/>
        </w:rPr>
        <w:t xml:space="preserve">      SymbolTable.CurrentTable.AddSymbol(symbol);</w:t>
      </w:r>
    </w:p>
    <w:p w14:paraId="6DF4099E" w14:textId="04851C3A" w:rsidR="005E5A36" w:rsidRPr="00903DBA" w:rsidRDefault="005E5A36" w:rsidP="005E5A36">
      <w:pPr>
        <w:rPr>
          <w:highlight w:val="white"/>
        </w:rPr>
      </w:pPr>
      <w:r w:rsidRPr="00903DBA">
        <w:rPr>
          <w:highlight w:val="white"/>
        </w:rPr>
        <w:t xml:space="preserve">If the symbol has static storage and is not a function, we add it to the global static set. We call the Value method in the </w:t>
      </w:r>
      <w:r w:rsidRPr="00903DBA">
        <w:rPr>
          <w:rStyle w:val="KeyWord0"/>
          <w:highlight w:val="white"/>
        </w:rPr>
        <w:t>ConstantExpression</w:t>
      </w:r>
      <w:r w:rsidRPr="00903DBA">
        <w:rPr>
          <w:highlight w:val="white"/>
        </w:rPr>
        <w:t xml:space="preserve"> class to generate the global static set. If it is a function definition, it becomes added by the </w:t>
      </w:r>
      <w:r w:rsidRPr="00903DBA">
        <w:rPr>
          <w:rStyle w:val="KeyWord0"/>
          <w:highlight w:val="white"/>
        </w:rPr>
        <w:t>FunctionEnd</w:t>
      </w:r>
      <w:r w:rsidRPr="00903DBA">
        <w:rPr>
          <w:highlight w:val="white"/>
        </w:rPr>
        <w:t xml:space="preserve"> method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sidR="00461860">
        <w:rPr>
          <w:highlight w:val="white"/>
        </w:rPr>
        <w:t>3.2.1</w:t>
      </w:r>
      <w:r w:rsidRPr="00903DBA">
        <w:rPr>
          <w:highlight w:val="white"/>
        </w:rPr>
        <w:fldChar w:fldCharType="end"/>
      </w:r>
      <w:r w:rsidRPr="00903DBA">
        <w:rPr>
          <w:highlight w:val="white"/>
        </w:rPr>
        <w:t>. If it is function declaration, is shall not be stored in the global static set at all. Declarations are stored in the symbol table only, not in the global static set.</w:t>
      </w:r>
    </w:p>
    <w:p w14:paraId="4621DCCC" w14:textId="77777777" w:rsidR="005E5A36" w:rsidRPr="00903DBA" w:rsidRDefault="005E5A36" w:rsidP="005E5A36">
      <w:pPr>
        <w:pStyle w:val="Code"/>
        <w:rPr>
          <w:highlight w:val="white"/>
        </w:rPr>
      </w:pPr>
      <w:r w:rsidRPr="00903DBA">
        <w:rPr>
          <w:highlight w:val="white"/>
        </w:rPr>
        <w:t xml:space="preserve">      if ((storage == Storage.Static) &amp;&amp; !type.IsFunction()) {</w:t>
      </w:r>
    </w:p>
    <w:p w14:paraId="1C205541" w14:textId="77777777" w:rsidR="005E5A36" w:rsidRPr="00903DBA" w:rsidRDefault="005E5A36" w:rsidP="005E5A36">
      <w:pPr>
        <w:pStyle w:val="Code"/>
        <w:rPr>
          <w:highlight w:val="white"/>
        </w:rPr>
      </w:pPr>
      <w:r w:rsidRPr="00903DBA">
        <w:rPr>
          <w:highlight w:val="white"/>
        </w:rPr>
        <w:t xml:space="preserve">        SymbolTable.StaticSet.Add(ConstantExpression.Value(symbol));</w:t>
      </w:r>
    </w:p>
    <w:p w14:paraId="1F735B9B" w14:textId="77777777" w:rsidR="005E5A36" w:rsidRPr="00903DBA" w:rsidRDefault="005E5A36" w:rsidP="005E5A36">
      <w:pPr>
        <w:pStyle w:val="Code"/>
        <w:rPr>
          <w:highlight w:val="white"/>
        </w:rPr>
      </w:pPr>
      <w:r w:rsidRPr="00903DBA">
        <w:rPr>
          <w:highlight w:val="white"/>
        </w:rPr>
        <w:t xml:space="preserve">      }</w:t>
      </w:r>
    </w:p>
    <w:p w14:paraId="278E1D9B" w14:textId="77777777" w:rsidR="005E5A36" w:rsidRPr="00903DBA" w:rsidRDefault="005E5A36" w:rsidP="005E5A36">
      <w:pPr>
        <w:pStyle w:val="Code"/>
        <w:rPr>
          <w:highlight w:val="white"/>
        </w:rPr>
      </w:pPr>
      <w:r w:rsidRPr="00903DBA">
        <w:rPr>
          <w:highlight w:val="white"/>
        </w:rPr>
        <w:t xml:space="preserve">    }</w:t>
      </w:r>
    </w:p>
    <w:p w14:paraId="1212840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InitializedDeclarator</w:t>
      </w:r>
      <w:r w:rsidRPr="00903DBA">
        <w:rPr>
          <w:highlight w:val="white"/>
        </w:rPr>
        <w:t xml:space="preserve"> method handles the cases where the declarator becomes initialized with a value. </w:t>
      </w:r>
      <w:proofErr w:type="gramStart"/>
      <w:r w:rsidRPr="00903DBA">
        <w:rPr>
          <w:highlight w:val="white"/>
        </w:rPr>
        <w:t>Similar to</w:t>
      </w:r>
      <w:proofErr w:type="gramEnd"/>
      <w:r w:rsidRPr="00903DBA">
        <w:rPr>
          <w:highlight w:val="white"/>
        </w:rPr>
        <w:t xml:space="preserve"> the </w:t>
      </w:r>
      <w:r w:rsidRPr="00903DBA">
        <w:rPr>
          <w:rStyle w:val="KeyWord0"/>
          <w:highlight w:val="white"/>
        </w:rPr>
        <w:t>Declarator</w:t>
      </w:r>
      <w:r w:rsidRPr="00903DBA">
        <w:rPr>
          <w:highlight w:val="white"/>
        </w:rPr>
        <w:t xml:space="preserve"> case above, we begin by adding the type of the specifier to the declarator. Then we obtain the </w:t>
      </w:r>
    </w:p>
    <w:p w14:paraId="6B6097CC" w14:textId="77777777" w:rsidR="005E5A36" w:rsidRPr="00903DBA" w:rsidRDefault="005E5A36" w:rsidP="005E5A36">
      <w:pPr>
        <w:pStyle w:val="Code"/>
        <w:rPr>
          <w:highlight w:val="white"/>
        </w:rPr>
      </w:pPr>
      <w:r w:rsidRPr="00903DBA">
        <w:rPr>
          <w:highlight w:val="white"/>
        </w:rPr>
        <w:t xml:space="preserve">    public static List&lt;MiddleCode&gt; InitializedDeclarator(Specifier specifier,</w:t>
      </w:r>
    </w:p>
    <w:p w14:paraId="73AC6C56" w14:textId="77777777" w:rsidR="005E5A36" w:rsidRPr="00903DBA" w:rsidRDefault="005E5A36" w:rsidP="005E5A36">
      <w:pPr>
        <w:pStyle w:val="Code"/>
        <w:rPr>
          <w:highlight w:val="white"/>
        </w:rPr>
      </w:pPr>
      <w:r w:rsidRPr="00903DBA">
        <w:rPr>
          <w:highlight w:val="white"/>
        </w:rPr>
        <w:t xml:space="preserve">                                   Declarator declarator, object initializer){</w:t>
      </w:r>
    </w:p>
    <w:p w14:paraId="38C50991" w14:textId="77777777" w:rsidR="005E5A36" w:rsidRPr="00903DBA" w:rsidRDefault="005E5A36" w:rsidP="005E5A36">
      <w:pPr>
        <w:pStyle w:val="Code"/>
        <w:rPr>
          <w:highlight w:val="white"/>
        </w:rPr>
      </w:pPr>
      <w:r w:rsidRPr="00903DBA">
        <w:rPr>
          <w:highlight w:val="white"/>
        </w:rPr>
        <w:t xml:space="preserve">      declarator.Add(specifier.Type);</w:t>
      </w:r>
    </w:p>
    <w:p w14:paraId="7A0CCFEC" w14:textId="77777777" w:rsidR="005E5A36" w:rsidRPr="00903DBA" w:rsidRDefault="005E5A36" w:rsidP="005E5A36">
      <w:pPr>
        <w:pStyle w:val="Code"/>
        <w:rPr>
          <w:highlight w:val="white"/>
        </w:rPr>
      </w:pPr>
      <w:r w:rsidRPr="00903DBA">
        <w:rPr>
          <w:highlight w:val="white"/>
        </w:rPr>
        <w:t xml:space="preserve">      Type type = declarator.Type;</w:t>
      </w:r>
    </w:p>
    <w:p w14:paraId="58917F2D" w14:textId="77777777" w:rsidR="005E5A36" w:rsidRPr="00903DBA" w:rsidRDefault="005E5A36" w:rsidP="005E5A36">
      <w:pPr>
        <w:pStyle w:val="Code"/>
        <w:rPr>
          <w:highlight w:val="white"/>
        </w:rPr>
      </w:pPr>
      <w:r w:rsidRPr="00903DBA">
        <w:rPr>
          <w:highlight w:val="white"/>
        </w:rPr>
        <w:t xml:space="preserve">      Storage storage = specifier.Storage;</w:t>
      </w:r>
    </w:p>
    <w:p w14:paraId="60C8D7A8" w14:textId="77777777" w:rsidR="005E5A36" w:rsidRPr="00903DBA" w:rsidRDefault="005E5A36" w:rsidP="005E5A36">
      <w:pPr>
        <w:pStyle w:val="Code"/>
        <w:rPr>
          <w:highlight w:val="white"/>
        </w:rPr>
      </w:pPr>
      <w:r w:rsidRPr="00903DBA">
        <w:rPr>
          <w:highlight w:val="white"/>
        </w:rPr>
        <w:t xml:space="preserve">      string name = declarator.Name;</w:t>
      </w:r>
    </w:p>
    <w:p w14:paraId="140640F8" w14:textId="77777777" w:rsidR="005E5A36" w:rsidRPr="00903DBA" w:rsidRDefault="005E5A36" w:rsidP="005E5A36">
      <w:pPr>
        <w:rPr>
          <w:highlight w:val="white"/>
        </w:rPr>
      </w:pPr>
      <w:r w:rsidRPr="00903DBA">
        <w:rPr>
          <w:highlight w:val="white"/>
        </w:rPr>
        <w:t>A function cannot be initialized, neither can a symbol of extern or typedef storage, or a member of a struct or union.</w:t>
      </w:r>
    </w:p>
    <w:p w14:paraId="4EF72403" w14:textId="77777777" w:rsidR="005E5A36" w:rsidRPr="00903DBA" w:rsidRDefault="005E5A36" w:rsidP="005E5A36">
      <w:pPr>
        <w:pStyle w:val="Code"/>
        <w:rPr>
          <w:highlight w:val="white"/>
        </w:rPr>
      </w:pPr>
      <w:r w:rsidRPr="00903DBA">
        <w:rPr>
          <w:highlight w:val="white"/>
        </w:rPr>
        <w:t xml:space="preserve">      Assert.Error(!type.IsFunction(), null,</w:t>
      </w:r>
    </w:p>
    <w:p w14:paraId="7A2D7096" w14:textId="77777777" w:rsidR="005E5A36" w:rsidRPr="00903DBA" w:rsidRDefault="005E5A36" w:rsidP="005E5A36">
      <w:pPr>
        <w:pStyle w:val="Code"/>
        <w:rPr>
          <w:highlight w:val="white"/>
        </w:rPr>
      </w:pPr>
      <w:r w:rsidRPr="00903DBA">
        <w:rPr>
          <w:highlight w:val="white"/>
        </w:rPr>
        <w:t xml:space="preserve">                   Message.Functions_cannot_be_initialized);</w:t>
      </w:r>
    </w:p>
    <w:p w14:paraId="3C45211B" w14:textId="77777777" w:rsidR="005E5A36" w:rsidRPr="00903DBA" w:rsidRDefault="005E5A36" w:rsidP="005E5A36">
      <w:pPr>
        <w:pStyle w:val="Code"/>
        <w:rPr>
          <w:highlight w:val="white"/>
        </w:rPr>
      </w:pPr>
      <w:r w:rsidRPr="00903DBA">
        <w:rPr>
          <w:highlight w:val="white"/>
        </w:rPr>
        <w:t xml:space="preserve">      Assert.Error(storage != Storage.Extern, name,</w:t>
      </w:r>
    </w:p>
    <w:p w14:paraId="4313D0F7" w14:textId="77777777" w:rsidR="005E5A36" w:rsidRPr="00903DBA" w:rsidRDefault="005E5A36" w:rsidP="005E5A36">
      <w:pPr>
        <w:pStyle w:val="Code"/>
        <w:rPr>
          <w:highlight w:val="white"/>
        </w:rPr>
      </w:pPr>
      <w:r w:rsidRPr="00903DBA">
        <w:rPr>
          <w:highlight w:val="white"/>
        </w:rPr>
        <w:t xml:space="preserve">                   Message.Extern_cannot_be_initialized);</w:t>
      </w:r>
    </w:p>
    <w:p w14:paraId="6A446A7F" w14:textId="77777777" w:rsidR="005E5A36" w:rsidRPr="00903DBA" w:rsidRDefault="005E5A36" w:rsidP="005E5A36">
      <w:pPr>
        <w:pStyle w:val="Code"/>
        <w:rPr>
          <w:highlight w:val="white"/>
        </w:rPr>
      </w:pPr>
      <w:r w:rsidRPr="00903DBA">
        <w:rPr>
          <w:highlight w:val="white"/>
        </w:rPr>
        <w:t xml:space="preserve">      Assert.Error(storage != Storage.Typedef, name,</w:t>
      </w:r>
    </w:p>
    <w:p w14:paraId="5DB67103" w14:textId="77777777" w:rsidR="005E5A36" w:rsidRPr="00903DBA" w:rsidRDefault="005E5A36" w:rsidP="005E5A36">
      <w:pPr>
        <w:pStyle w:val="Code"/>
        <w:rPr>
          <w:highlight w:val="white"/>
        </w:rPr>
      </w:pPr>
      <w:r w:rsidRPr="00903DBA">
        <w:rPr>
          <w:highlight w:val="white"/>
        </w:rPr>
        <w:t xml:space="preserve">                   Message.Typedef_cannot_be_initialized);</w:t>
      </w:r>
    </w:p>
    <w:p w14:paraId="3B1A68FD" w14:textId="77777777" w:rsidR="005E5A36" w:rsidRPr="00903DBA" w:rsidRDefault="005E5A36" w:rsidP="005E5A36">
      <w:pPr>
        <w:pStyle w:val="Code"/>
        <w:rPr>
          <w:highlight w:val="white"/>
        </w:rPr>
      </w:pPr>
      <w:r w:rsidRPr="00903DBA">
        <w:rPr>
          <w:highlight w:val="white"/>
        </w:rPr>
        <w:t xml:space="preserve">      Assert.Error((SymbolTable.CurrentTable.Scope != Scope.Struct) &amp;&amp;</w:t>
      </w:r>
    </w:p>
    <w:p w14:paraId="7F3A9722" w14:textId="77777777" w:rsidR="005E5A36" w:rsidRPr="00903DBA" w:rsidRDefault="005E5A36" w:rsidP="005E5A36">
      <w:pPr>
        <w:pStyle w:val="Code"/>
        <w:rPr>
          <w:highlight w:val="white"/>
        </w:rPr>
      </w:pPr>
      <w:r w:rsidRPr="00903DBA">
        <w:rPr>
          <w:highlight w:val="white"/>
        </w:rPr>
        <w:t xml:space="preserve">                   (SymbolTable.CurrentTable.Scope != Scope.Union),</w:t>
      </w:r>
    </w:p>
    <w:p w14:paraId="05C502C5" w14:textId="77777777" w:rsidR="005E5A36" w:rsidRPr="00903DBA" w:rsidRDefault="005E5A36" w:rsidP="005E5A36">
      <w:pPr>
        <w:pStyle w:val="Code"/>
        <w:rPr>
          <w:highlight w:val="white"/>
        </w:rPr>
      </w:pPr>
      <w:r w:rsidRPr="00903DBA">
        <w:rPr>
          <w:highlight w:val="white"/>
        </w:rPr>
        <w:t xml:space="preserve">                   name, Message.Struct_or_union_field_cannot_be_initialized);</w:t>
      </w:r>
    </w:p>
    <w:p w14:paraId="7207E627" w14:textId="77777777" w:rsidR="005E5A36" w:rsidRPr="00903DBA" w:rsidRDefault="005E5A36" w:rsidP="005E5A36">
      <w:pPr>
        <w:rPr>
          <w:highlight w:val="white"/>
        </w:rPr>
      </w:pPr>
      <w:r w:rsidRPr="00903DBA">
        <w:rPr>
          <w:highlight w:val="white"/>
        </w:rPr>
        <w:t xml:space="preserve">In case of static storage, we call the </w:t>
      </w:r>
      <w:r w:rsidRPr="00903DBA">
        <w:rPr>
          <w:rStyle w:val="KeyWord0"/>
          <w:highlight w:val="white"/>
        </w:rPr>
        <w:t>GenerateStatic</w:t>
      </w:r>
      <w:r w:rsidRPr="00903DBA">
        <w:rPr>
          <w:highlight w:val="white"/>
        </w:rPr>
        <w:t xml:space="preserve"> method in the </w:t>
      </w:r>
      <w:r w:rsidRPr="00903DBA">
        <w:rPr>
          <w:rStyle w:val="KeyWord0"/>
          <w:highlight w:val="white"/>
        </w:rPr>
        <w:t>GenerateStaticInitializer</w:t>
      </w:r>
      <w:r w:rsidRPr="00903DBA">
        <w:rPr>
          <w:highlight w:val="white"/>
        </w:rPr>
        <w:t xml:space="preserve"> class to generate a middle code list holding the initialization code.</w:t>
      </w:r>
    </w:p>
    <w:p w14:paraId="341554EA" w14:textId="77777777" w:rsidR="005E5A36" w:rsidRPr="00903DBA" w:rsidRDefault="005E5A36" w:rsidP="005E5A36">
      <w:pPr>
        <w:pStyle w:val="Code"/>
        <w:rPr>
          <w:highlight w:val="white"/>
        </w:rPr>
      </w:pPr>
      <w:r w:rsidRPr="00903DBA">
        <w:rPr>
          <w:highlight w:val="white"/>
        </w:rPr>
        <w:t xml:space="preserve">      if (storage == Storage.Static) {</w:t>
      </w:r>
    </w:p>
    <w:p w14:paraId="31675A78" w14:textId="77777777" w:rsidR="005E5A36" w:rsidRPr="00903DBA" w:rsidRDefault="005E5A36" w:rsidP="005E5A36">
      <w:pPr>
        <w:pStyle w:val="Code"/>
        <w:rPr>
          <w:highlight w:val="white"/>
        </w:rPr>
      </w:pPr>
      <w:r w:rsidRPr="00903DBA">
        <w:rPr>
          <w:highlight w:val="white"/>
        </w:rPr>
        <w:t xml:space="preserve">        List&lt;MiddleCode&gt; middleCodeList =</w:t>
      </w:r>
    </w:p>
    <w:p w14:paraId="65066FAE" w14:textId="77777777" w:rsidR="005E5A36" w:rsidRPr="00903DBA" w:rsidRDefault="005E5A36" w:rsidP="005E5A36">
      <w:pPr>
        <w:pStyle w:val="Code"/>
        <w:rPr>
          <w:highlight w:val="white"/>
        </w:rPr>
      </w:pPr>
      <w:r w:rsidRPr="00903DBA">
        <w:rPr>
          <w:highlight w:val="white"/>
        </w:rPr>
        <w:t xml:space="preserve">          GenerateStaticInitializer.GenerateStatic(type, initializer);</w:t>
      </w:r>
    </w:p>
    <w:p w14:paraId="42F747FE" w14:textId="77777777" w:rsidR="005E5A36" w:rsidRPr="00903DBA" w:rsidRDefault="005E5A36" w:rsidP="005E5A36">
      <w:pPr>
        <w:rPr>
          <w:highlight w:val="white"/>
        </w:rPr>
      </w:pPr>
      <w:r w:rsidRPr="00903DBA">
        <w:rPr>
          <w:highlight w:val="white"/>
        </w:rPr>
        <w:t>We create a symbol with the name and type of the declarator and the external linkage and storage of the specifier and add it to the current symbol table.</w:t>
      </w:r>
    </w:p>
    <w:p w14:paraId="2391B6B0" w14:textId="77777777" w:rsidR="005E5A36" w:rsidRPr="00903DBA" w:rsidRDefault="005E5A36" w:rsidP="005E5A36">
      <w:pPr>
        <w:pStyle w:val="Code"/>
        <w:rPr>
          <w:highlight w:val="white"/>
        </w:rPr>
      </w:pPr>
      <w:r w:rsidRPr="00903DBA">
        <w:rPr>
          <w:highlight w:val="white"/>
        </w:rPr>
        <w:t xml:space="preserve">        Symbol symbol = new Symbol(name, specifier.ExternalLinkage,</w:t>
      </w:r>
    </w:p>
    <w:p w14:paraId="281A487E" w14:textId="77777777" w:rsidR="005E5A36" w:rsidRPr="00903DBA" w:rsidRDefault="005E5A36" w:rsidP="005E5A36">
      <w:pPr>
        <w:pStyle w:val="Code"/>
        <w:rPr>
          <w:highlight w:val="white"/>
        </w:rPr>
      </w:pPr>
      <w:r w:rsidRPr="00903DBA">
        <w:rPr>
          <w:highlight w:val="white"/>
        </w:rPr>
        <w:t xml:space="preserve">                                   storage, type);</w:t>
      </w:r>
    </w:p>
    <w:p w14:paraId="135BD95A" w14:textId="77777777" w:rsidR="005E5A36" w:rsidRPr="00903DBA" w:rsidRDefault="005E5A36" w:rsidP="005E5A36">
      <w:pPr>
        <w:pStyle w:val="Code"/>
        <w:rPr>
          <w:highlight w:val="white"/>
        </w:rPr>
      </w:pPr>
      <w:r w:rsidRPr="00903DBA">
        <w:rPr>
          <w:highlight w:val="white"/>
        </w:rPr>
        <w:lastRenderedPageBreak/>
        <w:t xml:space="preserve">        SymbolTable.CurrentTable.AddSymbol(symbol);</w:t>
      </w:r>
    </w:p>
    <w:p w14:paraId="45AE016D" w14:textId="77777777" w:rsidR="005E5A36" w:rsidRPr="00903DBA" w:rsidRDefault="005E5A36" w:rsidP="005E5A36">
      <w:pPr>
        <w:rPr>
          <w:highlight w:val="white"/>
        </w:rPr>
      </w:pPr>
      <w:r w:rsidRPr="00903DBA">
        <w:rPr>
          <w:highlight w:val="white"/>
        </w:rPr>
        <w:t xml:space="preserve">Since the storage is static, we also create a static symbol that we add to the global static set. </w:t>
      </w:r>
      <w:proofErr w:type="gramStart"/>
      <w:r w:rsidRPr="00903DBA">
        <w:rPr>
          <w:highlight w:val="white"/>
        </w:rPr>
        <w:t>Similar to</w:t>
      </w:r>
      <w:proofErr w:type="gramEnd"/>
      <w:r w:rsidRPr="00903DBA">
        <w:rPr>
          <w:highlight w:val="white"/>
        </w:rPr>
        <w:t xml:space="preserve"> the </w:t>
      </w:r>
      <w:r w:rsidRPr="00903DBA">
        <w:rPr>
          <w:rStyle w:val="KeyWord0"/>
          <w:highlight w:val="white"/>
        </w:rPr>
        <w:t>Declarator</w:t>
      </w:r>
      <w:r w:rsidRPr="00903DBA">
        <w:rPr>
          <w:highlight w:val="white"/>
        </w:rPr>
        <w:t xml:space="preserve"> case above, we call the </w:t>
      </w:r>
      <w:r w:rsidRPr="00903DBA">
        <w:rPr>
          <w:rStyle w:val="KeyWord0"/>
          <w:highlight w:val="white"/>
        </w:rPr>
        <w:t>Value</w:t>
      </w:r>
      <w:r w:rsidRPr="00903DBA">
        <w:rPr>
          <w:highlight w:val="white"/>
        </w:rPr>
        <w:t xml:space="preserve"> method in the </w:t>
      </w:r>
      <w:r w:rsidRPr="00903DBA">
        <w:rPr>
          <w:rStyle w:val="KeyWord0"/>
          <w:highlight w:val="white"/>
        </w:rPr>
        <w:t>ConstantExpression</w:t>
      </w:r>
      <w:r w:rsidRPr="00903DBA">
        <w:rPr>
          <w:highlight w:val="white"/>
        </w:rPr>
        <w:t xml:space="preserve"> class to generate the value. However, we return an empty code list after we have added the static symbol to the global static set.</w:t>
      </w:r>
    </w:p>
    <w:p w14:paraId="3F79811F" w14:textId="77777777" w:rsidR="005E5A36" w:rsidRPr="00903DBA" w:rsidRDefault="005E5A36" w:rsidP="005E5A36">
      <w:pPr>
        <w:pStyle w:val="Code"/>
        <w:rPr>
          <w:highlight w:val="white"/>
        </w:rPr>
      </w:pPr>
      <w:r w:rsidRPr="00903DBA">
        <w:rPr>
          <w:highlight w:val="white"/>
        </w:rPr>
        <w:t xml:space="preserve">        StaticSymbol staticSymbol =</w:t>
      </w:r>
    </w:p>
    <w:p w14:paraId="335B69E3" w14:textId="77777777" w:rsidR="005E5A36" w:rsidRPr="00903DBA" w:rsidRDefault="005E5A36" w:rsidP="005E5A36">
      <w:pPr>
        <w:pStyle w:val="Code"/>
        <w:rPr>
          <w:highlight w:val="white"/>
        </w:rPr>
      </w:pPr>
      <w:r w:rsidRPr="00903DBA">
        <w:rPr>
          <w:highlight w:val="white"/>
        </w:rPr>
        <w:t xml:space="preserve">          ConstantExpression.Value(symbol.UniqueName, type, middleCodeList);</w:t>
      </w:r>
    </w:p>
    <w:p w14:paraId="54FA0B52" w14:textId="77777777" w:rsidR="005E5A36" w:rsidRPr="00903DBA" w:rsidRDefault="005E5A36" w:rsidP="005E5A36">
      <w:pPr>
        <w:pStyle w:val="Code"/>
        <w:rPr>
          <w:highlight w:val="white"/>
        </w:rPr>
      </w:pPr>
      <w:r w:rsidRPr="00903DBA">
        <w:rPr>
          <w:highlight w:val="white"/>
        </w:rPr>
        <w:t xml:space="preserve">        SymbolTable.StaticSet.Add(staticSymbol);</w:t>
      </w:r>
    </w:p>
    <w:p w14:paraId="17912B2C" w14:textId="77777777" w:rsidR="005E5A36" w:rsidRPr="00903DBA" w:rsidRDefault="005E5A36" w:rsidP="005E5A36">
      <w:pPr>
        <w:pStyle w:val="Code"/>
        <w:rPr>
          <w:highlight w:val="white"/>
        </w:rPr>
      </w:pPr>
      <w:r w:rsidRPr="00903DBA">
        <w:rPr>
          <w:highlight w:val="white"/>
        </w:rPr>
        <w:t xml:space="preserve">        return (new List&lt;MiddleCode&gt;());</w:t>
      </w:r>
    </w:p>
    <w:p w14:paraId="3731FD6B" w14:textId="77777777" w:rsidR="005E5A36" w:rsidRPr="00903DBA" w:rsidRDefault="005E5A36" w:rsidP="005E5A36">
      <w:pPr>
        <w:pStyle w:val="Code"/>
        <w:rPr>
          <w:highlight w:val="white"/>
        </w:rPr>
      </w:pPr>
      <w:r w:rsidRPr="00903DBA">
        <w:rPr>
          <w:highlight w:val="white"/>
        </w:rPr>
        <w:t xml:space="preserve">      }</w:t>
      </w:r>
    </w:p>
    <w:p w14:paraId="13D3C1D3" w14:textId="77777777" w:rsidR="005E5A36" w:rsidRPr="00903DBA" w:rsidRDefault="005E5A36" w:rsidP="005E5A36">
      <w:pPr>
        <w:rPr>
          <w:highlight w:val="white"/>
        </w:rPr>
      </w:pPr>
      <w:r w:rsidRPr="00903DBA">
        <w:rPr>
          <w:highlight w:val="white"/>
        </w:rPr>
        <w:t xml:space="preserve">In the non-static cases, we call the </w:t>
      </w:r>
      <w:r w:rsidRPr="00903DBA">
        <w:rPr>
          <w:rStyle w:val="KeyWord0"/>
          <w:highlight w:val="white"/>
        </w:rPr>
        <w:t>GenerateAuto</w:t>
      </w:r>
      <w:r w:rsidRPr="00903DBA">
        <w:rPr>
          <w:highlight w:val="white"/>
        </w:rPr>
        <w:t xml:space="preserve"> method in the </w:t>
      </w:r>
      <w:r w:rsidRPr="00903DBA">
        <w:rPr>
          <w:rStyle w:val="KeyWord0"/>
          <w:highlight w:val="white"/>
        </w:rPr>
        <w:t>GenerateAutoInitializer</w:t>
      </w:r>
      <w:r w:rsidRPr="00903DBA">
        <w:rPr>
          <w:highlight w:val="white"/>
        </w:rPr>
        <w:t xml:space="preserve"> class, which return a list of middle code instructions. The value in this case is not a static value. Instead, it is </w:t>
      </w:r>
      <w:proofErr w:type="spellStart"/>
      <w:r w:rsidRPr="00903DBA">
        <w:rPr>
          <w:highlight w:val="white"/>
        </w:rPr>
        <w:t>alist</w:t>
      </w:r>
      <w:proofErr w:type="spellEnd"/>
      <w:r w:rsidRPr="00903DBA">
        <w:rPr>
          <w:highlight w:val="white"/>
        </w:rPr>
        <w:t xml:space="preserve"> of middle code instructions that assign the value to the symbol </w:t>
      </w:r>
      <w:proofErr w:type="gramStart"/>
      <w:r w:rsidRPr="00903DBA">
        <w:rPr>
          <w:highlight w:val="white"/>
        </w:rPr>
        <w:t>in  run</w:t>
      </w:r>
      <w:proofErr w:type="gramEnd"/>
      <w:r w:rsidRPr="00903DBA">
        <w:rPr>
          <w:highlight w:val="white"/>
        </w:rPr>
        <w:t>-time.</w:t>
      </w:r>
    </w:p>
    <w:p w14:paraId="3DBF67DC" w14:textId="77777777" w:rsidR="005E5A36" w:rsidRPr="00903DBA" w:rsidRDefault="005E5A36" w:rsidP="005E5A36">
      <w:pPr>
        <w:pStyle w:val="Code"/>
        <w:rPr>
          <w:highlight w:val="white"/>
        </w:rPr>
      </w:pPr>
      <w:r w:rsidRPr="00903DBA">
        <w:rPr>
          <w:highlight w:val="white"/>
        </w:rPr>
        <w:t xml:space="preserve">      else {</w:t>
      </w:r>
    </w:p>
    <w:p w14:paraId="73004334" w14:textId="77777777" w:rsidR="005E5A36" w:rsidRPr="00903DBA" w:rsidRDefault="005E5A36" w:rsidP="005E5A36">
      <w:pPr>
        <w:pStyle w:val="Code"/>
        <w:rPr>
          <w:highlight w:val="white"/>
        </w:rPr>
      </w:pPr>
      <w:r w:rsidRPr="00903DBA">
        <w:rPr>
          <w:highlight w:val="white"/>
        </w:rPr>
        <w:t xml:space="preserve">        Symbol symbol =</w:t>
      </w:r>
    </w:p>
    <w:p w14:paraId="6C1F0B63" w14:textId="77777777" w:rsidR="005E5A36" w:rsidRPr="00903DBA" w:rsidRDefault="005E5A36" w:rsidP="005E5A36">
      <w:pPr>
        <w:pStyle w:val="Code"/>
        <w:rPr>
          <w:highlight w:val="white"/>
        </w:rPr>
      </w:pPr>
      <w:r w:rsidRPr="00903DBA">
        <w:rPr>
          <w:highlight w:val="white"/>
        </w:rPr>
        <w:t xml:space="preserve">          new Symbol(name, specifier.ExternalLinkage, storage, type);</w:t>
      </w:r>
    </w:p>
    <w:p w14:paraId="7E04CB93" w14:textId="77777777" w:rsidR="005E5A36" w:rsidRPr="00903DBA" w:rsidRDefault="005E5A36" w:rsidP="005E5A36">
      <w:pPr>
        <w:pStyle w:val="Code"/>
        <w:rPr>
          <w:highlight w:val="white"/>
        </w:rPr>
      </w:pPr>
      <w:r w:rsidRPr="00903DBA">
        <w:rPr>
          <w:highlight w:val="white"/>
        </w:rPr>
        <w:t xml:space="preserve">        symbol.Offset = SymbolTable.CurrentTable.CurrentOffset;</w:t>
      </w:r>
    </w:p>
    <w:p w14:paraId="1902B4ED" w14:textId="77777777" w:rsidR="005E5A36" w:rsidRPr="00903DBA" w:rsidRDefault="005E5A36" w:rsidP="005E5A36">
      <w:pPr>
        <w:pStyle w:val="Code"/>
        <w:rPr>
          <w:highlight w:val="white"/>
        </w:rPr>
      </w:pPr>
      <w:r w:rsidRPr="00903DBA">
        <w:rPr>
          <w:highlight w:val="white"/>
        </w:rPr>
        <w:t xml:space="preserve">        List&lt;MiddleCode&gt; codeList =</w:t>
      </w:r>
    </w:p>
    <w:p w14:paraId="17E39894" w14:textId="77777777" w:rsidR="005E5A36" w:rsidRPr="00903DBA" w:rsidRDefault="005E5A36" w:rsidP="005E5A36">
      <w:pPr>
        <w:pStyle w:val="Code"/>
        <w:rPr>
          <w:highlight w:val="white"/>
        </w:rPr>
      </w:pPr>
      <w:r w:rsidRPr="00903DBA">
        <w:rPr>
          <w:highlight w:val="white"/>
        </w:rPr>
        <w:t xml:space="preserve">          GenerateAutoInitializer.GenerateAuto(symbol, initializer);</w:t>
      </w:r>
    </w:p>
    <w:p w14:paraId="11612D40" w14:textId="77777777" w:rsidR="005E5A36" w:rsidRPr="00903DBA" w:rsidRDefault="005E5A36" w:rsidP="005E5A36">
      <w:pPr>
        <w:pStyle w:val="Code"/>
        <w:rPr>
          <w:highlight w:val="white"/>
        </w:rPr>
      </w:pPr>
      <w:r w:rsidRPr="00903DBA">
        <w:rPr>
          <w:highlight w:val="white"/>
        </w:rPr>
        <w:t xml:space="preserve">        SymbolTable.CurrentTable.AddSymbol(symbol);</w:t>
      </w:r>
    </w:p>
    <w:p w14:paraId="5811AEAA" w14:textId="77777777" w:rsidR="005E5A36" w:rsidRPr="00903DBA" w:rsidRDefault="005E5A36" w:rsidP="005E5A36">
      <w:pPr>
        <w:pStyle w:val="Code"/>
        <w:rPr>
          <w:highlight w:val="white"/>
        </w:rPr>
      </w:pPr>
      <w:r w:rsidRPr="00903DBA">
        <w:rPr>
          <w:highlight w:val="white"/>
        </w:rPr>
        <w:t xml:space="preserve">        return codeList;</w:t>
      </w:r>
    </w:p>
    <w:p w14:paraId="3966955C" w14:textId="77777777" w:rsidR="005E5A36" w:rsidRPr="00903DBA" w:rsidRDefault="005E5A36" w:rsidP="005E5A36">
      <w:pPr>
        <w:pStyle w:val="Code"/>
        <w:rPr>
          <w:highlight w:val="white"/>
        </w:rPr>
      </w:pPr>
      <w:r w:rsidRPr="00903DBA">
        <w:rPr>
          <w:highlight w:val="white"/>
        </w:rPr>
        <w:t xml:space="preserve">      }</w:t>
      </w:r>
    </w:p>
    <w:p w14:paraId="2F7CCFF3" w14:textId="77777777" w:rsidR="005E5A36" w:rsidRPr="00903DBA" w:rsidRDefault="005E5A36" w:rsidP="005E5A36">
      <w:pPr>
        <w:pStyle w:val="Code"/>
        <w:rPr>
          <w:highlight w:val="white"/>
        </w:rPr>
      </w:pPr>
      <w:r w:rsidRPr="00903DBA">
        <w:rPr>
          <w:highlight w:val="white"/>
        </w:rPr>
        <w:t xml:space="preserve">    }</w:t>
      </w:r>
    </w:p>
    <w:p w14:paraId="62427B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BitfieldDeclarator</w:t>
      </w:r>
      <w:r w:rsidRPr="00903DBA">
        <w:rPr>
          <w:highlight w:val="white"/>
        </w:rPr>
        <w:t xml:space="preserve"> handles the case with bitfields. What is special in this case is that the declarator can </w:t>
      </w:r>
      <w:proofErr w:type="gramStart"/>
      <w:r w:rsidRPr="00903DBA">
        <w:rPr>
          <w:highlight w:val="white"/>
        </w:rPr>
        <w:t>actually be</w:t>
      </w:r>
      <w:proofErr w:type="gramEnd"/>
      <w:r w:rsidRPr="00903DBA">
        <w:rPr>
          <w:highlight w:val="white"/>
        </w:rPr>
        <w:t xml:space="preserve"> omitted.</w:t>
      </w:r>
    </w:p>
    <w:p w14:paraId="2B95A36D" w14:textId="77777777" w:rsidR="005E5A36" w:rsidRPr="00903DBA" w:rsidRDefault="005E5A36" w:rsidP="005E5A36">
      <w:pPr>
        <w:pStyle w:val="Code"/>
        <w:rPr>
          <w:highlight w:val="white"/>
        </w:rPr>
      </w:pPr>
      <w:r w:rsidRPr="00903DBA">
        <w:rPr>
          <w:highlight w:val="white"/>
        </w:rPr>
        <w:t xml:space="preserve">    public static void BitfieldDeclarator(Specifier specifier,</w:t>
      </w:r>
    </w:p>
    <w:p w14:paraId="26AB488B" w14:textId="77777777" w:rsidR="005E5A36" w:rsidRPr="00903DBA" w:rsidRDefault="005E5A36" w:rsidP="005E5A36">
      <w:pPr>
        <w:pStyle w:val="Code"/>
        <w:rPr>
          <w:highlight w:val="white"/>
        </w:rPr>
      </w:pPr>
      <w:r w:rsidRPr="00903DBA">
        <w:rPr>
          <w:highlight w:val="white"/>
        </w:rPr>
        <w:t xml:space="preserve">                                   Declarator declarator, Symbol bitsSymbol) {</w:t>
      </w:r>
    </w:p>
    <w:p w14:paraId="140ABBF7" w14:textId="77777777" w:rsidR="005E5A36" w:rsidRPr="00903DBA" w:rsidRDefault="005E5A36" w:rsidP="005E5A36">
      <w:pPr>
        <w:pStyle w:val="Code"/>
        <w:rPr>
          <w:highlight w:val="white"/>
        </w:rPr>
      </w:pPr>
      <w:r w:rsidRPr="00903DBA">
        <w:rPr>
          <w:highlight w:val="white"/>
        </w:rPr>
        <w:t xml:space="preserve">      Storage storage = specifier.Storage;</w:t>
      </w:r>
    </w:p>
    <w:p w14:paraId="7AD9A06F" w14:textId="0913E68E" w:rsidR="005E5A36" w:rsidRPr="00903DBA" w:rsidRDefault="005E5A36" w:rsidP="005E5A36">
      <w:pPr>
        <w:rPr>
          <w:highlight w:val="white"/>
        </w:rPr>
      </w:pPr>
      <w:r w:rsidRPr="00903DBA">
        <w:rPr>
          <w:highlight w:val="white"/>
        </w:rPr>
        <w:t xml:space="preserve">Bitfields are only allowed in structs </w:t>
      </w:r>
      <w:r w:rsidR="00F754D6">
        <w:rPr>
          <w:highlight w:val="white"/>
        </w:rPr>
        <w:t xml:space="preserve">or unions </w:t>
      </w:r>
      <w:r w:rsidRPr="00903DBA">
        <w:rPr>
          <w:highlight w:val="white"/>
        </w:rPr>
        <w:t>and can only have auto or register storage.</w:t>
      </w:r>
    </w:p>
    <w:p w14:paraId="2F84CC31" w14:textId="77777777" w:rsidR="00772CAF" w:rsidRPr="00772CAF" w:rsidRDefault="00772CAF" w:rsidP="00772CAF">
      <w:pPr>
        <w:pStyle w:val="Code"/>
        <w:rPr>
          <w:highlight w:val="white"/>
        </w:rPr>
      </w:pPr>
      <w:r w:rsidRPr="00772CAF">
        <w:rPr>
          <w:highlight w:val="white"/>
        </w:rPr>
        <w:t xml:space="preserve">      Assert.Error((SymbolTable.CurrentTable.Scope == Scope.Struct) ||</w:t>
      </w:r>
    </w:p>
    <w:p w14:paraId="20004C20" w14:textId="3E2C69FB" w:rsidR="00DC701E" w:rsidRDefault="00772CAF" w:rsidP="00772CAF">
      <w:pPr>
        <w:pStyle w:val="Code"/>
        <w:rPr>
          <w:highlight w:val="white"/>
        </w:rPr>
      </w:pPr>
      <w:r w:rsidRPr="00772CAF">
        <w:rPr>
          <w:highlight w:val="white"/>
        </w:rPr>
        <w:t xml:space="preserve">                   (SymbolTable.CurrentTable.Scope == Scope.Union),bitsSymbol,</w:t>
      </w:r>
    </w:p>
    <w:p w14:paraId="7DB2C8FB" w14:textId="2A9B635E" w:rsidR="00772CAF" w:rsidRPr="00772CAF" w:rsidRDefault="00DC701E" w:rsidP="00772CAF">
      <w:pPr>
        <w:pStyle w:val="Code"/>
        <w:rPr>
          <w:highlight w:val="white"/>
        </w:rPr>
      </w:pPr>
      <w:r>
        <w:rPr>
          <w:highlight w:val="white"/>
        </w:rPr>
        <w:t xml:space="preserve">                  </w:t>
      </w:r>
      <w:r w:rsidR="00772CAF" w:rsidRPr="00772CAF">
        <w:rPr>
          <w:highlight w:val="white"/>
        </w:rPr>
        <w:t xml:space="preserve"> Message.Bitfields_only_allowed_in_structs_or_unions);</w:t>
      </w:r>
    </w:p>
    <w:p w14:paraId="4204A2E5" w14:textId="77777777" w:rsidR="005E5A36" w:rsidRPr="00903DBA" w:rsidRDefault="005E5A36" w:rsidP="005E5A36">
      <w:pPr>
        <w:pStyle w:val="Code"/>
        <w:rPr>
          <w:highlight w:val="white"/>
        </w:rPr>
      </w:pPr>
      <w:r w:rsidRPr="00903DBA">
        <w:rPr>
          <w:highlight w:val="white"/>
        </w:rPr>
        <w:t xml:space="preserve">      Assert.Error((storage == Storage.Auto) || (storage == Storage.Register),</w:t>
      </w:r>
    </w:p>
    <w:p w14:paraId="46E9F572" w14:textId="77777777" w:rsidR="005E5A36" w:rsidRPr="00903DBA" w:rsidRDefault="005E5A36" w:rsidP="005E5A36">
      <w:pPr>
        <w:pStyle w:val="Code"/>
        <w:rPr>
          <w:highlight w:val="white"/>
        </w:rPr>
      </w:pPr>
      <w:r w:rsidRPr="00903DBA">
        <w:rPr>
          <w:highlight w:val="white"/>
        </w:rPr>
        <w:t xml:space="preserve">                   null, Message.</w:t>
      </w:r>
    </w:p>
    <w:p w14:paraId="1879F07B" w14:textId="77777777" w:rsidR="005E5A36" w:rsidRPr="00903DBA" w:rsidRDefault="005E5A36" w:rsidP="005E5A36">
      <w:pPr>
        <w:pStyle w:val="Code"/>
        <w:rPr>
          <w:highlight w:val="white"/>
        </w:rPr>
      </w:pPr>
      <w:r w:rsidRPr="00903DBA">
        <w:rPr>
          <w:highlight w:val="white"/>
        </w:rPr>
        <w:t xml:space="preserve">                   Only_auto_or_register_storage_allowed_in_struct_or_union);</w:t>
      </w:r>
    </w:p>
    <w:p w14:paraId="190B5EE6" w14:textId="77777777" w:rsidR="005E5A36" w:rsidRPr="00903DBA" w:rsidRDefault="005E5A36" w:rsidP="005E5A36">
      <w:pPr>
        <w:rPr>
          <w:highlight w:val="white"/>
        </w:rPr>
      </w:pPr>
      <w:r w:rsidRPr="00903DBA">
        <w:rPr>
          <w:highlight w:val="white"/>
        </w:rPr>
        <w:t xml:space="preserve">We calculate the number of bits by parsing the text of the </w:t>
      </w:r>
    </w:p>
    <w:p w14:paraId="64446A94" w14:textId="77777777" w:rsidR="005E5A36" w:rsidRPr="00903DBA" w:rsidRDefault="005E5A36" w:rsidP="005E5A36">
      <w:pPr>
        <w:pStyle w:val="Code"/>
        <w:rPr>
          <w:highlight w:val="white"/>
        </w:rPr>
      </w:pPr>
      <w:r w:rsidRPr="00903DBA">
        <w:rPr>
          <w:highlight w:val="white"/>
        </w:rPr>
        <w:t xml:space="preserve">      object bitsValue = bitsSymbol.Value;</w:t>
      </w:r>
    </w:p>
    <w:p w14:paraId="2FB9A57B" w14:textId="77777777" w:rsidR="005E5A36" w:rsidRPr="00903DBA" w:rsidRDefault="005E5A36" w:rsidP="005E5A36">
      <w:pPr>
        <w:pStyle w:val="Code"/>
        <w:rPr>
          <w:highlight w:val="white"/>
        </w:rPr>
      </w:pPr>
      <w:r w:rsidRPr="00903DBA">
        <w:rPr>
          <w:highlight w:val="white"/>
        </w:rPr>
        <w:t xml:space="preserve">      int bits = int.Parse(bitsValue.ToString());</w:t>
      </w:r>
    </w:p>
    <w:p w14:paraId="000E20E0" w14:textId="77777777" w:rsidR="005E5A36" w:rsidRPr="00903DBA" w:rsidRDefault="005E5A36" w:rsidP="005E5A36">
      <w:pPr>
        <w:rPr>
          <w:highlight w:val="white"/>
        </w:rPr>
      </w:pPr>
      <w:r w:rsidRPr="00903DBA">
        <w:rPr>
          <w:highlight w:val="white"/>
        </w:rPr>
        <w:t>If 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390FE5E7" w14:textId="77777777" w:rsidR="005E5A36" w:rsidRPr="00903DBA" w:rsidRDefault="005E5A36" w:rsidP="005E5A36">
      <w:pPr>
        <w:pStyle w:val="Code"/>
        <w:rPr>
          <w:highlight w:val="white"/>
        </w:rPr>
      </w:pPr>
      <w:r w:rsidRPr="00903DBA">
        <w:rPr>
          <w:highlight w:val="white"/>
        </w:rPr>
        <w:t xml:space="preserve">      if (declarator != null) {</w:t>
      </w:r>
    </w:p>
    <w:p w14:paraId="31F38F0F" w14:textId="77777777" w:rsidR="005E5A36" w:rsidRPr="00903DBA" w:rsidRDefault="005E5A36" w:rsidP="005E5A36">
      <w:pPr>
        <w:pStyle w:val="Code"/>
        <w:rPr>
          <w:highlight w:val="white"/>
        </w:rPr>
      </w:pPr>
      <w:r w:rsidRPr="00903DBA">
        <w:rPr>
          <w:highlight w:val="white"/>
        </w:rPr>
        <w:t xml:space="preserve">        declarator.Add(specifier.Type);</w:t>
      </w:r>
    </w:p>
    <w:p w14:paraId="67C40624" w14:textId="77777777" w:rsidR="005E5A36" w:rsidRPr="00903DBA" w:rsidRDefault="005E5A36" w:rsidP="005E5A36">
      <w:pPr>
        <w:pStyle w:val="Code"/>
        <w:rPr>
          <w:highlight w:val="white"/>
        </w:rPr>
      </w:pPr>
      <w:r w:rsidRPr="00903DBA">
        <w:rPr>
          <w:highlight w:val="white"/>
        </w:rPr>
        <w:t xml:space="preserve">        Type type = declarator.Type;</w:t>
      </w:r>
    </w:p>
    <w:p w14:paraId="662C8F28" w14:textId="77777777" w:rsidR="005E5A36" w:rsidRPr="00903DBA" w:rsidRDefault="005E5A36" w:rsidP="005E5A36">
      <w:pPr>
        <w:pStyle w:val="Code"/>
        <w:rPr>
          <w:highlight w:val="white"/>
        </w:rPr>
      </w:pPr>
      <w:r w:rsidRPr="00903DBA">
        <w:rPr>
          <w:highlight w:val="white"/>
        </w:rPr>
        <w:t xml:space="preserve">        Assert.Error(type.IsIntegral(), type,</w:t>
      </w:r>
    </w:p>
    <w:p w14:paraId="567CE9F1" w14:textId="77777777" w:rsidR="005E5A36" w:rsidRPr="00903DBA" w:rsidRDefault="005E5A36" w:rsidP="005E5A36">
      <w:pPr>
        <w:pStyle w:val="Code"/>
        <w:rPr>
          <w:highlight w:val="white"/>
        </w:rPr>
      </w:pPr>
      <w:r w:rsidRPr="00903DBA">
        <w:rPr>
          <w:highlight w:val="white"/>
        </w:rPr>
        <w:t xml:space="preserve">                     Message.Non__integral_bits_expression);</w:t>
      </w:r>
    </w:p>
    <w:p w14:paraId="1127986C" w14:textId="77777777" w:rsidR="005E5A36" w:rsidRPr="00903DBA" w:rsidRDefault="005E5A36" w:rsidP="005E5A36">
      <w:pPr>
        <w:pStyle w:val="Code"/>
        <w:rPr>
          <w:highlight w:val="white"/>
        </w:rPr>
      </w:pPr>
      <w:r w:rsidRPr="00903DBA">
        <w:rPr>
          <w:highlight w:val="white"/>
        </w:rPr>
        <w:t xml:space="preserve">        Assert.Error((bits &gt;= 1) &amp;&amp; (bits &lt;= (8 * type.Size())),</w:t>
      </w:r>
    </w:p>
    <w:p w14:paraId="370F20DB" w14:textId="77777777" w:rsidR="005E5A36" w:rsidRPr="00903DBA" w:rsidRDefault="005E5A36" w:rsidP="005E5A36">
      <w:pPr>
        <w:pStyle w:val="Code"/>
        <w:rPr>
          <w:highlight w:val="white"/>
        </w:rPr>
      </w:pPr>
      <w:r w:rsidRPr="00903DBA">
        <w:rPr>
          <w:highlight w:val="white"/>
        </w:rPr>
        <w:t xml:space="preserve">                      bitsValue, Message.Bits_value_out_of_range);</w:t>
      </w:r>
    </w:p>
    <w:p w14:paraId="5A6C3F2F" w14:textId="77777777" w:rsidR="005E5A36" w:rsidRPr="00903DBA" w:rsidRDefault="005E5A36" w:rsidP="005E5A36">
      <w:pPr>
        <w:rPr>
          <w:highlight w:val="white"/>
        </w:rPr>
      </w:pPr>
      <w:r w:rsidRPr="00903DBA">
        <w:rPr>
          <w:highlight w:val="white"/>
        </w:rPr>
        <w:lastRenderedPageBreak/>
        <w:t xml:space="preserve">If the number of bits is less </w:t>
      </w:r>
      <w:proofErr w:type="spellStart"/>
      <w:r w:rsidRPr="00903DBA">
        <w:rPr>
          <w:highlight w:val="white"/>
        </w:rPr>
        <w:t>then</w:t>
      </w:r>
      <w:proofErr w:type="spellEnd"/>
      <w:r w:rsidRPr="00903DBA">
        <w:rPr>
          <w:highlight w:val="white"/>
        </w:rPr>
        <w:t xml:space="preserve"> the type size in bits, we need to define the bit mask that is used to delete the bits not covered by the mask.</w:t>
      </w:r>
    </w:p>
    <w:p w14:paraId="05C0CECF" w14:textId="77777777" w:rsidR="005E5A36" w:rsidRPr="00903DBA" w:rsidRDefault="005E5A36" w:rsidP="005E5A36">
      <w:pPr>
        <w:pStyle w:val="Code"/>
        <w:rPr>
          <w:highlight w:val="white"/>
        </w:rPr>
      </w:pPr>
      <w:r w:rsidRPr="00903DBA">
        <w:rPr>
          <w:highlight w:val="white"/>
        </w:rPr>
        <w:t xml:space="preserve">        if (bits &lt; (8 * type.Size())) {</w:t>
      </w:r>
    </w:p>
    <w:p w14:paraId="50CAA1C8" w14:textId="77777777" w:rsidR="005E5A36" w:rsidRPr="00903DBA" w:rsidRDefault="005E5A36" w:rsidP="005E5A36">
      <w:pPr>
        <w:pStyle w:val="Code"/>
        <w:rPr>
          <w:highlight w:val="white"/>
        </w:rPr>
      </w:pPr>
      <w:r w:rsidRPr="00903DBA">
        <w:rPr>
          <w:highlight w:val="white"/>
        </w:rPr>
        <w:t xml:space="preserve">          type.SetBitfieldMask(bits);</w:t>
      </w:r>
    </w:p>
    <w:p w14:paraId="08AD538C" w14:textId="77777777" w:rsidR="005E5A36" w:rsidRPr="00903DBA" w:rsidRDefault="005E5A36" w:rsidP="005E5A36">
      <w:pPr>
        <w:pStyle w:val="Code"/>
        <w:rPr>
          <w:highlight w:val="white"/>
        </w:rPr>
      </w:pPr>
      <w:r w:rsidRPr="00903DBA">
        <w:rPr>
          <w:highlight w:val="white"/>
        </w:rPr>
        <w:t xml:space="preserve">        }</w:t>
      </w:r>
    </w:p>
    <w:p w14:paraId="7C6AC5D2" w14:textId="77777777" w:rsidR="005E5A36" w:rsidRPr="00903DBA" w:rsidRDefault="005E5A36" w:rsidP="005E5A36">
      <w:pPr>
        <w:pStyle w:val="Code"/>
        <w:rPr>
          <w:highlight w:val="white"/>
        </w:rPr>
      </w:pPr>
    </w:p>
    <w:p w14:paraId="273410B0"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1370EC1C" w14:textId="77777777" w:rsidR="005E5A36" w:rsidRPr="00903DBA" w:rsidRDefault="005E5A36" w:rsidP="005E5A36">
      <w:pPr>
        <w:pStyle w:val="Code"/>
        <w:rPr>
          <w:highlight w:val="white"/>
        </w:rPr>
      </w:pPr>
      <w:r w:rsidRPr="00903DBA">
        <w:rPr>
          <w:highlight w:val="white"/>
        </w:rPr>
        <w:t xml:space="preserve">                                   storage, type);</w:t>
      </w:r>
    </w:p>
    <w:p w14:paraId="6E1E9C2D" w14:textId="77777777" w:rsidR="005E5A36" w:rsidRPr="00903DBA" w:rsidRDefault="005E5A36" w:rsidP="005E5A36">
      <w:pPr>
        <w:pStyle w:val="Code"/>
        <w:rPr>
          <w:highlight w:val="white"/>
        </w:rPr>
      </w:pPr>
      <w:r w:rsidRPr="00903DBA">
        <w:rPr>
          <w:highlight w:val="white"/>
        </w:rPr>
        <w:t xml:space="preserve">        SymbolTable.CurrentTable.AddSymbol(symbol);</w:t>
      </w:r>
    </w:p>
    <w:p w14:paraId="275A586B" w14:textId="77777777" w:rsidR="005E5A36" w:rsidRPr="00903DBA" w:rsidRDefault="005E5A36" w:rsidP="005E5A36">
      <w:pPr>
        <w:rPr>
          <w:highlight w:val="white"/>
        </w:rPr>
      </w:pPr>
      <w:r w:rsidRPr="00903DBA">
        <w:rPr>
          <w:highlight w:val="white"/>
        </w:rPr>
        <w:t>Contrary to the previous cases, we do not add the symbol to the global static set since it cannot be static.</w:t>
      </w:r>
    </w:p>
    <w:p w14:paraId="4FFED444" w14:textId="77777777" w:rsidR="005E5A36" w:rsidRPr="00903DBA" w:rsidRDefault="005E5A36" w:rsidP="005E5A36">
      <w:pPr>
        <w:pStyle w:val="Code"/>
        <w:rPr>
          <w:highlight w:val="white"/>
        </w:rPr>
      </w:pPr>
      <w:r w:rsidRPr="00903DBA">
        <w:rPr>
          <w:highlight w:val="white"/>
        </w:rPr>
        <w:t xml:space="preserve">      }</w:t>
      </w:r>
    </w:p>
    <w:p w14:paraId="7E2214E8" w14:textId="77777777" w:rsidR="005E5A36" w:rsidRPr="00903DBA" w:rsidRDefault="005E5A36" w:rsidP="005E5A36">
      <w:pPr>
        <w:rPr>
          <w:highlight w:val="white"/>
        </w:rPr>
      </w:pPr>
      <w:r w:rsidRPr="00903DBA">
        <w:rPr>
          <w:highlight w:val="white"/>
        </w:rPr>
        <w:t>If the declarator is null (it has been omitted in the code) we just check that the number of bits is in range: at least one and at most the type size in bits.</w:t>
      </w:r>
    </w:p>
    <w:p w14:paraId="7C89112C" w14:textId="77777777" w:rsidR="005E5A36" w:rsidRPr="00903DBA" w:rsidRDefault="005E5A36" w:rsidP="005E5A36">
      <w:pPr>
        <w:pStyle w:val="Code"/>
        <w:rPr>
          <w:highlight w:val="white"/>
        </w:rPr>
      </w:pPr>
      <w:r w:rsidRPr="00903DBA">
        <w:rPr>
          <w:highlight w:val="white"/>
        </w:rPr>
        <w:t xml:space="preserve">      else {</w:t>
      </w:r>
    </w:p>
    <w:p w14:paraId="3164BFCB" w14:textId="77777777" w:rsidR="005E5A36" w:rsidRPr="00903DBA" w:rsidRDefault="005E5A36" w:rsidP="005E5A36">
      <w:pPr>
        <w:pStyle w:val="Code"/>
        <w:rPr>
          <w:highlight w:val="white"/>
        </w:rPr>
      </w:pPr>
      <w:r w:rsidRPr="00903DBA">
        <w:rPr>
          <w:highlight w:val="white"/>
        </w:rPr>
        <w:t xml:space="preserve">        Assert.Error((bits &gt;= 1) &amp;&amp; (bits &lt;= (8 * 4)), bitsValue,</w:t>
      </w:r>
    </w:p>
    <w:p w14:paraId="011E9D80" w14:textId="77777777" w:rsidR="005E5A36" w:rsidRPr="00903DBA" w:rsidRDefault="005E5A36" w:rsidP="005E5A36">
      <w:pPr>
        <w:pStyle w:val="Code"/>
        <w:rPr>
          <w:highlight w:val="white"/>
        </w:rPr>
      </w:pPr>
      <w:r w:rsidRPr="00903DBA">
        <w:rPr>
          <w:highlight w:val="white"/>
        </w:rPr>
        <w:t xml:space="preserve">                      Message.Bits_value_out_of_range);</w:t>
      </w:r>
    </w:p>
    <w:p w14:paraId="0E8CE74F" w14:textId="77777777" w:rsidR="005E5A36" w:rsidRPr="00903DBA" w:rsidRDefault="005E5A36" w:rsidP="005E5A36">
      <w:pPr>
        <w:pStyle w:val="Code"/>
        <w:rPr>
          <w:highlight w:val="white"/>
        </w:rPr>
      </w:pPr>
      <w:r w:rsidRPr="00903DBA">
        <w:rPr>
          <w:highlight w:val="white"/>
        </w:rPr>
        <w:t xml:space="preserve">      }</w:t>
      </w:r>
    </w:p>
    <w:p w14:paraId="4E9270D4" w14:textId="77777777" w:rsidR="005E5A36" w:rsidRPr="00903DBA" w:rsidRDefault="005E5A36" w:rsidP="005E5A36">
      <w:pPr>
        <w:pStyle w:val="Code"/>
        <w:rPr>
          <w:highlight w:val="white"/>
        </w:rPr>
      </w:pPr>
      <w:r w:rsidRPr="00903DBA">
        <w:rPr>
          <w:highlight w:val="white"/>
        </w:rPr>
        <w:t xml:space="preserve">    }</w:t>
      </w:r>
    </w:p>
    <w:p w14:paraId="62FF6405" w14:textId="77777777" w:rsidR="005E5A36" w:rsidRDefault="005E5A36" w:rsidP="0060539D">
      <w:pPr>
        <w:pStyle w:val="Rubrik3"/>
        <w:rPr>
          <w:highlight w:val="white"/>
        </w:rPr>
      </w:pPr>
      <w:bookmarkStart w:id="232" w:name="_Toc59126134"/>
      <w:r>
        <w:rPr>
          <w:highlight w:val="white"/>
        </w:rPr>
        <w:t>Pointer declarator</w:t>
      </w:r>
      <w:bookmarkEnd w:id="232"/>
    </w:p>
    <w:p w14:paraId="7AAD04A8"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PointerDeclarator</w:t>
      </w:r>
      <w:r w:rsidRPr="00903DBA">
        <w:rPr>
          <w:highlight w:val="white"/>
        </w:rPr>
        <w:t xml:space="preserve"> method takes a type list and a declarator.</w:t>
      </w:r>
    </w:p>
    <w:p w14:paraId="5A989000"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77777777" w:rsidR="005E5A36" w:rsidRPr="00903DBA" w:rsidRDefault="005E5A36" w:rsidP="005E5A36">
      <w:pPr>
        <w:rPr>
          <w:highlight w:val="white"/>
        </w:rPr>
      </w:pPr>
      <w:r w:rsidRPr="00903DBA">
        <w:rPr>
          <w:highlight w:val="white"/>
        </w:rPr>
        <w:t>If the declarator is null, we simply create a new declarator since we always need a declarator, even in the cases where 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77777777" w:rsidR="005E5A36" w:rsidRPr="00903DBA" w:rsidRDefault="005E5A36" w:rsidP="005E5A36">
      <w:pPr>
        <w:rPr>
          <w:highlight w:val="white"/>
        </w:rPr>
      </w:pPr>
      <w:r w:rsidRPr="00903DBA">
        <w:rPr>
          <w:highlight w:val="white"/>
        </w:rPr>
        <w:t>We iterate through the pointer type list and add each pointer type to the declarator. In this way, the declarator is pointer.</w:t>
      </w:r>
    </w:p>
    <w:p w14:paraId="57CE6C79" w14:textId="77777777" w:rsidR="005E5A36" w:rsidRPr="00903DBA" w:rsidRDefault="005E5A36" w:rsidP="005E5A36">
      <w:pPr>
        <w:pStyle w:val="Code"/>
        <w:rPr>
          <w:highlight w:val="white"/>
        </w:rPr>
      </w:pPr>
      <w:r w:rsidRPr="00903DBA">
        <w:rPr>
          <w:highlight w:val="white"/>
        </w:rPr>
        <w:t xml:space="preserve">      foreach (Type pointerType in typeList) {</w:t>
      </w:r>
    </w:p>
    <w:p w14:paraId="25242FA1" w14:textId="77777777" w:rsidR="005E5A36" w:rsidRPr="00903DBA" w:rsidRDefault="005E5A36" w:rsidP="005E5A36">
      <w:pPr>
        <w:pStyle w:val="Code"/>
        <w:rPr>
          <w:highlight w:val="white"/>
        </w:rPr>
      </w:pPr>
      <w:r w:rsidRPr="00903DBA">
        <w:rPr>
          <w:highlight w:val="white"/>
        </w:rPr>
        <w:t xml:space="preserve">        Type pointerType = new Type((Type) null);</w:t>
      </w:r>
    </w:p>
    <w:p w14:paraId="78440CE0" w14:textId="77777777" w:rsidR="005E5A36" w:rsidRPr="00903DBA" w:rsidRDefault="005E5A36" w:rsidP="005E5A36">
      <w:pPr>
        <w:pStyle w:val="Code"/>
        <w:rPr>
          <w:highlight w:val="white"/>
        </w:rPr>
      </w:pPr>
      <w:r w:rsidRPr="00903DBA">
        <w:rPr>
          <w:highlight w:val="white"/>
        </w:rPr>
        <w:t xml:space="preserve">        pointerType.Constant = type.Constant;</w:t>
      </w:r>
    </w:p>
    <w:p w14:paraId="65AEE1F6" w14:textId="77777777" w:rsidR="005E5A36" w:rsidRPr="00903DBA" w:rsidRDefault="005E5A36" w:rsidP="005E5A36">
      <w:pPr>
        <w:pStyle w:val="Code"/>
        <w:rPr>
          <w:highlight w:val="white"/>
        </w:rPr>
      </w:pPr>
      <w:r w:rsidRPr="00903DBA">
        <w:rPr>
          <w:highlight w:val="white"/>
        </w:rPr>
        <w:t xml:space="preserve">        pointerType.Volatile = type.Volatile;</w:t>
      </w:r>
    </w:p>
    <w:p w14:paraId="011F8C7D" w14:textId="77777777" w:rsidR="005E5A36" w:rsidRPr="00903DBA" w:rsidRDefault="005E5A36" w:rsidP="005E5A36">
      <w:pPr>
        <w:pStyle w:val="Code"/>
        <w:rPr>
          <w:highlight w:val="white"/>
        </w:rPr>
      </w:pPr>
      <w:r w:rsidRPr="00903DBA">
        <w:rPr>
          <w:highlight w:val="white"/>
        </w:rPr>
        <w:t xml:space="preserve">        declarator.Add(pointerType);</w:t>
      </w:r>
    </w:p>
    <w:p w14:paraId="325D3D06" w14:textId="77777777" w:rsidR="005E5A36" w:rsidRPr="00903DBA" w:rsidRDefault="005E5A36" w:rsidP="005E5A36">
      <w:pPr>
        <w:pStyle w:val="Code"/>
        <w:rPr>
          <w:highlight w:val="white"/>
        </w:rPr>
      </w:pPr>
      <w:r w:rsidRPr="00903DBA">
        <w:rPr>
          <w:highlight w:val="white"/>
        </w:rPr>
        <w:t xml:space="preserve">      }</w:t>
      </w:r>
    </w:p>
    <w:p w14:paraId="3DFAF010" w14:textId="77777777" w:rsidR="005E5A36" w:rsidRPr="00903DBA" w:rsidRDefault="005E5A36" w:rsidP="005E5A36">
      <w:pPr>
        <w:rPr>
          <w:highlight w:val="white"/>
        </w:rPr>
      </w:pPr>
      <w:r w:rsidRPr="00903DBA">
        <w:rPr>
          <w:highlight w:val="white"/>
        </w:rPr>
        <w:t xml:space="preserve">We will always have at least a declarator with a certain type or a pointer </w:t>
      </w:r>
      <w:proofErr w:type="gramStart"/>
      <w:r w:rsidRPr="00903DBA">
        <w:rPr>
          <w:highlight w:val="white"/>
        </w:rPr>
        <w:t>type, since</w:t>
      </w:r>
      <w:proofErr w:type="gramEnd"/>
      <w:r w:rsidRPr="00903DBA">
        <w:rPr>
          <w:highlight w:val="white"/>
        </w:rPr>
        <w:t xml:space="preserv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77777777" w:rsidR="005E5A36" w:rsidRDefault="005E5A36" w:rsidP="0060539D">
      <w:pPr>
        <w:pStyle w:val="Rubrik3"/>
        <w:rPr>
          <w:highlight w:val="white"/>
        </w:rPr>
      </w:pPr>
      <w:bookmarkStart w:id="233" w:name="_Toc59126135"/>
      <w:r>
        <w:rPr>
          <w:highlight w:val="white"/>
        </w:rPr>
        <w:t>Direct Declarator</w:t>
      </w:r>
      <w:bookmarkEnd w:id="233"/>
    </w:p>
    <w:p w14:paraId="0AC13A64" w14:textId="77777777" w:rsidR="00E41639" w:rsidRPr="00E41639" w:rsidRDefault="00E41639" w:rsidP="005E5A36">
      <w:pPr>
        <w:pStyle w:val="CodeHeader"/>
        <w:rPr>
          <w:b w:val="0"/>
          <w:bCs/>
          <w:highlight w:val="white"/>
        </w:rPr>
      </w:pPr>
      <w:r w:rsidRPr="00E41639">
        <w:rPr>
          <w:b w:val="0"/>
          <w:bCs/>
          <w:highlight w:val="white"/>
        </w:rPr>
        <w:t xml:space="preserve">The </w:t>
      </w:r>
      <w:r w:rsidRPr="00E41639">
        <w:rPr>
          <w:rStyle w:val="KeyWord0"/>
          <w:b/>
          <w:bCs/>
          <w:highlight w:val="white"/>
        </w:rPr>
        <w:t>ArrayType</w:t>
      </w:r>
      <w:r w:rsidRPr="00E41639">
        <w:rPr>
          <w:b w:val="0"/>
          <w:bCs/>
          <w:highlight w:val="white"/>
        </w:rPr>
        <w:t xml:space="preserve"> method handles the declaration of an array. </w:t>
      </w:r>
    </w:p>
    <w:p w14:paraId="3B3B85A5" w14:textId="40189963" w:rsidR="005E5A36" w:rsidRPr="00903DBA" w:rsidRDefault="005E5A36" w:rsidP="005E5A36">
      <w:pPr>
        <w:pStyle w:val="CodeHeader"/>
        <w:rPr>
          <w:highlight w:val="white"/>
        </w:rPr>
      </w:pPr>
      <w:proofErr w:type="spellStart"/>
      <w:r w:rsidRPr="00903DBA">
        <w:rPr>
          <w:highlight w:val="white"/>
        </w:rPr>
        <w:t>MiddleCodeGenerator.cs</w:t>
      </w:r>
      <w:proofErr w:type="spellEnd"/>
    </w:p>
    <w:p w14:paraId="7582E6E0" w14:textId="77777777" w:rsidR="005E5A36" w:rsidRPr="00903DBA" w:rsidRDefault="005E5A36" w:rsidP="005E5A36">
      <w:pPr>
        <w:pStyle w:val="Code"/>
        <w:rPr>
          <w:highlight w:val="white"/>
        </w:rPr>
      </w:pPr>
      <w:r w:rsidRPr="00903DBA">
        <w:rPr>
          <w:highlight w:val="white"/>
        </w:rPr>
        <w:lastRenderedPageBreak/>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7777777" w:rsidR="005E5A36" w:rsidRPr="00903DBA" w:rsidRDefault="005E5A36" w:rsidP="005E5A36">
      <w:pPr>
        <w:rPr>
          <w:highlight w:val="white"/>
        </w:rPr>
      </w:pPr>
      <w:r w:rsidRPr="00903DBA">
        <w:rPr>
          <w:highlight w:val="white"/>
        </w:rPr>
        <w:t>If the array size expression is present, the parser has already made sure it is a constant expression of integral type. But we must also check that the array (the value of the expression) is positive.</w:t>
      </w:r>
    </w:p>
    <w:p w14:paraId="3EEC92D7" w14:textId="77777777" w:rsidR="005E5A36" w:rsidRPr="00903DBA" w:rsidRDefault="005E5A36" w:rsidP="005E5A36">
      <w:pPr>
        <w:pStyle w:val="Code"/>
        <w:rPr>
          <w:highlight w:val="white"/>
        </w:rPr>
      </w:pPr>
      <w:r w:rsidRPr="00903DBA">
        <w:rPr>
          <w:highlight w:val="white"/>
        </w:rPr>
        <w:t xml:space="preserve">      Type arrayType;</w:t>
      </w:r>
    </w:p>
    <w:p w14:paraId="14CA197A" w14:textId="77777777" w:rsidR="005E5A36" w:rsidRPr="00903DBA" w:rsidRDefault="005E5A36" w:rsidP="005E5A36">
      <w:pPr>
        <w:pStyle w:val="Code"/>
        <w:rPr>
          <w:highlight w:val="white"/>
        </w:rPr>
      </w:pPr>
      <w:r w:rsidRPr="00903DBA">
        <w:rPr>
          <w:highlight w:val="white"/>
        </w:rPr>
        <w:t xml:space="preserve">      if (optionalSizeExpression != null) {</w:t>
      </w:r>
    </w:p>
    <w:p w14:paraId="28401452" w14:textId="77777777" w:rsidR="005E5A36" w:rsidRPr="00903DBA" w:rsidRDefault="005E5A36" w:rsidP="005E5A36">
      <w:pPr>
        <w:pStyle w:val="Code"/>
        <w:rPr>
          <w:highlight w:val="white"/>
        </w:rPr>
      </w:pPr>
      <w:r w:rsidRPr="00903DBA">
        <w:rPr>
          <w:highlight w:val="white"/>
        </w:rPr>
        <w:t xml:space="preserve">        Symbol optSizeSymbol = optionalSizeExpression.Symbol;</w:t>
      </w:r>
    </w:p>
    <w:p w14:paraId="3D584DB4" w14:textId="77777777" w:rsidR="005E5A36" w:rsidRPr="00903DBA" w:rsidRDefault="005E5A36" w:rsidP="005E5A36">
      <w:pPr>
        <w:pStyle w:val="Code"/>
        <w:rPr>
          <w:highlight w:val="white"/>
        </w:rPr>
      </w:pPr>
      <w:r w:rsidRPr="00903DBA">
        <w:rPr>
          <w:highlight w:val="white"/>
        </w:rPr>
        <w:t xml:space="preserve">        int arraySize = (int) ((BigInteger) optSizeSymbol.Value);</w:t>
      </w:r>
    </w:p>
    <w:p w14:paraId="7FA9C9E7" w14:textId="77777777" w:rsidR="005E5A36" w:rsidRPr="00903DBA" w:rsidRDefault="005E5A36" w:rsidP="005E5A36">
      <w:pPr>
        <w:pStyle w:val="Code"/>
        <w:rPr>
          <w:highlight w:val="white"/>
        </w:rPr>
      </w:pPr>
      <w:r w:rsidRPr="00903DBA">
        <w:rPr>
          <w:highlight w:val="white"/>
        </w:rPr>
        <w:t xml:space="preserve">        Assert.Error(arraySize &gt; 0, arraySize,</w:t>
      </w:r>
    </w:p>
    <w:p w14:paraId="2FB3A91E" w14:textId="77777777" w:rsidR="005E5A36" w:rsidRPr="00903DBA" w:rsidRDefault="005E5A36" w:rsidP="005E5A36">
      <w:pPr>
        <w:pStyle w:val="Code"/>
        <w:rPr>
          <w:highlight w:val="white"/>
        </w:rPr>
      </w:pPr>
      <w:r w:rsidRPr="00903DBA">
        <w:rPr>
          <w:highlight w:val="white"/>
        </w:rPr>
        <w:t xml:space="preserve">                     Message.Non__positive_array_size);</w:t>
      </w:r>
    </w:p>
    <w:p w14:paraId="1A6BA3AA" w14:textId="77777777" w:rsidR="005E5A36" w:rsidRPr="00903DBA" w:rsidRDefault="005E5A36" w:rsidP="005E5A36">
      <w:pPr>
        <w:pStyle w:val="Code"/>
        <w:rPr>
          <w:highlight w:val="white"/>
        </w:rPr>
      </w:pPr>
      <w:r w:rsidRPr="00903DBA">
        <w:rPr>
          <w:highlight w:val="white"/>
        </w:rPr>
        <w:t xml:space="preserve">        arrayType = new Type(arraySize, null);</w:t>
      </w:r>
    </w:p>
    <w:p w14:paraId="2E727A57" w14:textId="77777777" w:rsidR="005E5A36" w:rsidRPr="00903DBA" w:rsidRDefault="005E5A36" w:rsidP="005E5A36">
      <w:pPr>
        <w:pStyle w:val="Code"/>
        <w:rPr>
          <w:highlight w:val="white"/>
        </w:rPr>
      </w:pPr>
      <w:r w:rsidRPr="00903DBA">
        <w:rPr>
          <w:highlight w:val="white"/>
        </w:rPr>
        <w:t xml:space="preserve">      }</w:t>
      </w:r>
    </w:p>
    <w:p w14:paraId="78CC1D50" w14:textId="77777777" w:rsidR="005E5A36" w:rsidRPr="00903DBA" w:rsidRDefault="005E5A36" w:rsidP="005E5A36">
      <w:pPr>
        <w:rPr>
          <w:highlight w:val="white"/>
        </w:rPr>
      </w:pPr>
      <w:r w:rsidRPr="00903DBA">
        <w:rPr>
          <w:highlight w:val="white"/>
        </w:rPr>
        <w:t>If the array size expression is not present, we create a new array type of zero size.</w:t>
      </w:r>
    </w:p>
    <w:p w14:paraId="498D91BB" w14:textId="77777777" w:rsidR="005E5A36" w:rsidRPr="00903DBA" w:rsidRDefault="005E5A36" w:rsidP="005E5A36">
      <w:pPr>
        <w:pStyle w:val="Code"/>
        <w:rPr>
          <w:highlight w:val="white"/>
        </w:rPr>
      </w:pPr>
      <w:r w:rsidRPr="00903DBA">
        <w:rPr>
          <w:highlight w:val="white"/>
        </w:rPr>
        <w:t xml:space="preserve">      else {</w:t>
      </w:r>
    </w:p>
    <w:p w14:paraId="571C7C96" w14:textId="77777777" w:rsidR="005E5A36" w:rsidRPr="00903DBA" w:rsidRDefault="005E5A36" w:rsidP="005E5A36">
      <w:pPr>
        <w:pStyle w:val="Code"/>
        <w:rPr>
          <w:highlight w:val="white"/>
        </w:rPr>
      </w:pPr>
      <w:r w:rsidRPr="00903DBA">
        <w:rPr>
          <w:highlight w:val="white"/>
        </w:rPr>
        <w:t xml:space="preserve">        arrayType = new Type(0, null);</w:t>
      </w:r>
    </w:p>
    <w:p w14:paraId="7AE47588" w14:textId="77777777" w:rsidR="005E5A36" w:rsidRPr="00903DBA" w:rsidRDefault="005E5A36" w:rsidP="005E5A36">
      <w:pPr>
        <w:pStyle w:val="Code"/>
        <w:rPr>
          <w:highlight w:val="white"/>
        </w:rPr>
      </w:pPr>
      <w:r w:rsidRPr="00903DBA">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5E84FFBE" w14:textId="77777777" w:rsidR="005E5A36" w:rsidRPr="00903DBA" w:rsidRDefault="005E5A36" w:rsidP="005E5A36">
      <w:pPr>
        <w:pStyle w:val="Code"/>
        <w:rPr>
          <w:highlight w:val="white"/>
        </w:rPr>
      </w:pPr>
      <w:r w:rsidRPr="00903DBA">
        <w:rPr>
          <w:highlight w:val="white"/>
        </w:rPr>
        <w:t xml:space="preserve">      declarator.Add(arrayType);</w:t>
      </w:r>
    </w:p>
    <w:p w14:paraId="2F540E84" w14:textId="77777777" w:rsidR="005E5A36" w:rsidRPr="00903DBA" w:rsidRDefault="005E5A36" w:rsidP="005E5A36">
      <w:pPr>
        <w:pStyle w:val="Code"/>
        <w:rPr>
          <w:highlight w:val="white"/>
        </w:rPr>
      </w:pPr>
      <w:r w:rsidRPr="00903DBA">
        <w:rPr>
          <w:highlight w:val="white"/>
        </w:rPr>
        <w:t xml:space="preserve">      return declarator;</w:t>
      </w:r>
    </w:p>
    <w:p w14:paraId="46BDA669" w14:textId="77777777" w:rsidR="005E5A36" w:rsidRPr="00903DBA" w:rsidRDefault="005E5A36" w:rsidP="005E5A36">
      <w:pPr>
        <w:pStyle w:val="Code"/>
        <w:rPr>
          <w:highlight w:val="white"/>
        </w:rPr>
      </w:pPr>
      <w:r w:rsidRPr="00903DBA">
        <w:rPr>
          <w:highlight w:val="white"/>
        </w:rPr>
        <w:t xml:space="preserve">    }</w:t>
      </w:r>
    </w:p>
    <w:p w14:paraId="74A5D66B" w14:textId="77777777" w:rsidR="005E5A36" w:rsidRPr="00903DBA" w:rsidRDefault="005E5A36" w:rsidP="005E5A36">
      <w:pPr>
        <w:rPr>
          <w:highlight w:val="white"/>
        </w:rPr>
      </w:pPr>
      <w:r w:rsidRPr="00903DBA">
        <w:rPr>
          <w:highlight w:val="white"/>
        </w:rPr>
        <w:t>The next kind of direct declarator is the new-style function declarator, with parentheses enclosing a variable parameter list. A variable parameter list is a parameter list that may be finished with the variable marker (‘…’).</w:t>
      </w:r>
    </w:p>
    <w:p w14:paraId="191FC3A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NewFunctionDeclaration</w:t>
      </w:r>
      <w:r w:rsidRPr="00903DBA">
        <w:rPr>
          <w:highlight w:val="white"/>
        </w:rPr>
        <w:t xml:space="preserve"> handles a new-style function declaration. </w:t>
      </w:r>
    </w:p>
    <w:p w14:paraId="72A0BB98"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7777777"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77777777" w:rsidR="005E5A36" w:rsidRPr="00903DBA" w:rsidRDefault="005E5A36" w:rsidP="005E5A36">
      <w:pPr>
        <w:rPr>
          <w:highlight w:val="white"/>
        </w:rPr>
      </w:pPr>
      <w:r w:rsidRPr="00903DBA">
        <w:rPr>
          <w:highlight w:val="white"/>
        </w:rPr>
        <w:t>It is not allowed to add a variable marker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20E37242"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7777777" w:rsidR="005E5A36" w:rsidRPr="00903DBA" w:rsidRDefault="005E5A36" w:rsidP="005E5A36">
      <w:pPr>
        <w:rPr>
          <w:highlight w:val="white"/>
        </w:rPr>
      </w:pPr>
      <w:r w:rsidRPr="00903DBA">
        <w:rPr>
          <w:highlight w:val="white"/>
        </w:rPr>
        <w:t xml:space="preserve">It </w:t>
      </w:r>
      <w:proofErr w:type="gramStart"/>
      <w:r w:rsidRPr="00903DBA">
        <w:rPr>
          <w:highlight w:val="white"/>
        </w:rPr>
        <w:t>is allowed to</w:t>
      </w:r>
      <w:proofErr w:type="gramEnd"/>
      <w:r w:rsidRPr="00903DBA">
        <w:rPr>
          <w:highlight w:val="white"/>
        </w:rPr>
        <w:t xml:space="preserve"> have a </w:t>
      </w:r>
      <w:r w:rsidRPr="00903DBA">
        <w:rPr>
          <w:rStyle w:val="KeyWord0"/>
          <w:highlight w:val="white"/>
        </w:rPr>
        <w:t>void</w:t>
      </w:r>
      <w:r w:rsidRPr="00903DBA">
        <w:rPr>
          <w:highlight w:val="white"/>
        </w:rPr>
        <w:t xml:space="preserve"> parameter if it is the only parameter in the list, and there is no variable marker.</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77777777" w:rsidR="005E5A36" w:rsidRPr="00903DBA" w:rsidRDefault="005E5A36" w:rsidP="005E5A36">
      <w:pPr>
        <w:pStyle w:val="Code"/>
        <w:rPr>
          <w:highlight w:val="white"/>
        </w:rPr>
      </w:pPr>
      <w:r w:rsidRPr="00903DBA">
        <w:rPr>
          <w:highlight w:val="white"/>
        </w:rPr>
        <w:t xml:space="preserve">        Assert.Error(parameterList[0].Name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191C8993"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77777777" w:rsidR="005E5A36" w:rsidRPr="00903DBA" w:rsidRDefault="005E5A36" w:rsidP="005E5A36">
      <w:pPr>
        <w:rPr>
          <w:highlight w:val="white"/>
        </w:rPr>
      </w:pPr>
      <w:r w:rsidRPr="00903DBA">
        <w:rPr>
          <w:highlight w:val="white"/>
        </w:rPr>
        <w:t xml:space="preserve">Otherwise, a </w:t>
      </w:r>
      <w:r w:rsidRPr="00903DBA">
        <w:rPr>
          <w:rStyle w:val="KeyWord0"/>
          <w:highlight w:val="white"/>
        </w:rPr>
        <w:t>void</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lastRenderedPageBreak/>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77777777" w:rsidR="005E5A36" w:rsidRPr="00903DBA" w:rsidRDefault="005E5A36" w:rsidP="005E5A36">
      <w:pPr>
        <w:pStyle w:val="Code"/>
        <w:rPr>
          <w:highlight w:val="white"/>
        </w:rPr>
      </w:pPr>
      <w:r w:rsidRPr="00903DBA">
        <w:rPr>
          <w:highlight w:val="white"/>
        </w:rPr>
        <w:t xml:space="preserve">          Assert.Error(!symbol.Type.IsVoid(),</w:t>
      </w:r>
    </w:p>
    <w:p w14:paraId="5E77CDC0" w14:textId="77777777" w:rsidR="005E5A36" w:rsidRPr="00903DBA" w:rsidRDefault="005E5A36" w:rsidP="005E5A36">
      <w:pPr>
        <w:pStyle w:val="Code"/>
        <w:rPr>
          <w:highlight w:val="white"/>
        </w:rPr>
      </w:pPr>
      <w:r w:rsidRPr="00903DBA">
        <w:rPr>
          <w:highlight w:val="white"/>
        </w:rPr>
        <w:t xml:space="preserve">                       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1DCC6E39" w:rsidR="005E5A36" w:rsidRPr="00903DBA" w:rsidRDefault="005E5A36" w:rsidP="005E5A36">
      <w:pPr>
        <w:pStyle w:val="Code"/>
        <w:rPr>
          <w:highlight w:val="white"/>
        </w:rPr>
      </w:pPr>
      <w:r w:rsidRPr="00903DBA">
        <w:rPr>
          <w:highlight w:val="white"/>
        </w:rPr>
        <w:t xml:space="preserve">      declarator.Add(new Type(null, 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652B0CD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OldFunctionDeclaration</w:t>
      </w:r>
      <w:r w:rsidRPr="00903DBA">
        <w:rPr>
          <w:highlight w:val="white"/>
        </w:rPr>
        <w:t xml:space="preserve"> method handles the old-style function declaration. The only thing we need to test is that the same name does not occur twice in the name list.</w:t>
      </w:r>
    </w:p>
    <w:p w14:paraId="3F99691B"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7B61FD15" w14:textId="77777777" w:rsidR="005E5A36" w:rsidRPr="00903DBA" w:rsidRDefault="005E5A36" w:rsidP="005E5A36">
      <w:pPr>
        <w:pStyle w:val="Code"/>
        <w:rPr>
          <w:highlight w:val="white"/>
        </w:rPr>
      </w:pPr>
      <w:r w:rsidRPr="00903DBA">
        <w:rPr>
          <w:highlight w:val="white"/>
        </w:rPr>
        <w:t xml:space="preserve">    public static Declarator OldFunctionDeclaration(Declarator declarator,</w:t>
      </w:r>
    </w:p>
    <w:p w14:paraId="79370B62" w14:textId="77777777" w:rsidR="005E5A36" w:rsidRPr="00903DBA" w:rsidRDefault="005E5A36" w:rsidP="005E5A36">
      <w:pPr>
        <w:pStyle w:val="Code"/>
        <w:rPr>
          <w:highlight w:val="white"/>
        </w:rPr>
      </w:pPr>
      <w:r w:rsidRPr="00903DBA">
        <w:rPr>
          <w:highlight w:val="white"/>
        </w:rPr>
        <w:t xml:space="preserve">                                                    List&lt;string&gt; nameList) {</w:t>
      </w:r>
    </w:p>
    <w:p w14:paraId="4FBC9913" w14:textId="77777777" w:rsidR="005E5A36" w:rsidRPr="00903DBA" w:rsidRDefault="005E5A36" w:rsidP="005E5A36">
      <w:pPr>
        <w:rPr>
          <w:highlight w:val="white"/>
        </w:rPr>
      </w:pPr>
      <w:r w:rsidRPr="00903DBA">
        <w:rPr>
          <w:highlight w:val="white"/>
        </w:rPr>
        <w:t xml:space="preserve">We create a set and add the names of the name list to the set. The </w:t>
      </w:r>
      <w:r w:rsidRPr="00903DBA">
        <w:rPr>
          <w:rStyle w:val="KeyWord0"/>
          <w:highlight w:val="white"/>
        </w:rPr>
        <w:t>Add</w:t>
      </w:r>
      <w:r w:rsidRPr="00903DBA">
        <w:rPr>
          <w:highlight w:val="white"/>
        </w:rPr>
        <w:t xml:space="preserve"> method returns true </w:t>
      </w:r>
      <w:proofErr w:type="gramStart"/>
      <w:r w:rsidRPr="00903DBA">
        <w:rPr>
          <w:highlight w:val="white"/>
        </w:rPr>
        <w:t>as long as</w:t>
      </w:r>
      <w:proofErr w:type="gramEnd"/>
      <w:r w:rsidRPr="00903DBA">
        <w:rPr>
          <w:highlight w:val="white"/>
        </w:rPr>
        <w:t xml:space="preserve"> the name does not already occur in the set.</w:t>
      </w:r>
    </w:p>
    <w:p w14:paraId="11494C17" w14:textId="77777777" w:rsidR="005E5A36" w:rsidRPr="00903DBA" w:rsidRDefault="005E5A36" w:rsidP="005E5A36">
      <w:pPr>
        <w:pStyle w:val="Code"/>
        <w:rPr>
          <w:highlight w:val="white"/>
        </w:rPr>
      </w:pPr>
      <w:r w:rsidRPr="00903DBA">
        <w:rPr>
          <w:highlight w:val="white"/>
        </w:rPr>
        <w:t xml:space="preserve">      ISet&lt;string&gt; nameSet = new HashSet&lt;string&gt;();</w:t>
      </w:r>
    </w:p>
    <w:p w14:paraId="43F8CE32" w14:textId="77777777" w:rsidR="005E5A36" w:rsidRPr="00903DBA" w:rsidRDefault="005E5A36" w:rsidP="005E5A36">
      <w:pPr>
        <w:pStyle w:val="Code"/>
        <w:rPr>
          <w:highlight w:val="white"/>
        </w:rPr>
      </w:pPr>
      <w:r w:rsidRPr="00903DBA">
        <w:rPr>
          <w:highlight w:val="white"/>
        </w:rPr>
        <w:t xml:space="preserve">      foreach (string name in nameList) {</w:t>
      </w:r>
    </w:p>
    <w:p w14:paraId="3B0B24B6" w14:textId="77777777" w:rsidR="005E5A36" w:rsidRPr="00903DBA" w:rsidRDefault="005E5A36" w:rsidP="005E5A36">
      <w:pPr>
        <w:pStyle w:val="Code"/>
        <w:rPr>
          <w:highlight w:val="white"/>
        </w:rPr>
      </w:pPr>
      <w:r w:rsidRPr="00903DBA">
        <w:rPr>
          <w:highlight w:val="white"/>
        </w:rPr>
        <w:t xml:space="preserve">        Assert.Error(nameSet.Add(name), name, Message.Name_already_defined);</w:t>
      </w:r>
    </w:p>
    <w:p w14:paraId="358C3E13" w14:textId="77777777" w:rsidR="005E5A36" w:rsidRPr="00903DBA" w:rsidRDefault="005E5A36" w:rsidP="005E5A36">
      <w:pPr>
        <w:pStyle w:val="Code"/>
        <w:rPr>
          <w:highlight w:val="white"/>
        </w:rPr>
      </w:pPr>
      <w:r w:rsidRPr="00903DBA">
        <w:rPr>
          <w:highlight w:val="white"/>
        </w:rPr>
        <w:t xml:space="preserve">      }</w:t>
      </w:r>
    </w:p>
    <w:p w14:paraId="60361E37" w14:textId="77777777" w:rsidR="005E5A36" w:rsidRPr="00903DBA" w:rsidRDefault="005E5A36" w:rsidP="005E5A36">
      <w:pPr>
        <w:rPr>
          <w:highlight w:val="white"/>
        </w:rPr>
      </w:pPr>
      <w:r w:rsidRPr="00903DBA">
        <w:rPr>
          <w:highlight w:val="white"/>
        </w:rPr>
        <w:t>Finally, we create an old-style function type with the name list, add it to the declarator, and return the declarator. Again, note that we do not add a return type since it will be added to the declarator by the specifier.</w:t>
      </w:r>
    </w:p>
    <w:p w14:paraId="1732107B" w14:textId="77777777" w:rsidR="005E5A36" w:rsidRPr="00903DBA" w:rsidRDefault="005E5A36" w:rsidP="005E5A36">
      <w:pPr>
        <w:pStyle w:val="Code"/>
        <w:rPr>
          <w:highlight w:val="white"/>
        </w:rPr>
      </w:pPr>
      <w:r w:rsidRPr="00903DBA">
        <w:rPr>
          <w:highlight w:val="white"/>
        </w:rPr>
        <w:t xml:space="preserve">      declarator.Add(new Type(null, nameList));</w:t>
      </w:r>
    </w:p>
    <w:p w14:paraId="76AEF2C1" w14:textId="77777777" w:rsidR="005E5A36" w:rsidRPr="00903DBA" w:rsidRDefault="005E5A36" w:rsidP="005E5A36">
      <w:pPr>
        <w:pStyle w:val="Code"/>
        <w:rPr>
          <w:highlight w:val="white"/>
        </w:rPr>
      </w:pPr>
      <w:r w:rsidRPr="00903DBA">
        <w:rPr>
          <w:highlight w:val="white"/>
        </w:rPr>
        <w:t xml:space="preserve">      return declarator;</w:t>
      </w:r>
    </w:p>
    <w:p w14:paraId="30A3DF88" w14:textId="77777777" w:rsidR="005E5A36" w:rsidRDefault="005E5A36" w:rsidP="005E5A36">
      <w:pPr>
        <w:pStyle w:val="Code"/>
        <w:rPr>
          <w:highlight w:val="white"/>
        </w:rPr>
      </w:pPr>
      <w:r w:rsidRPr="00903DBA">
        <w:rPr>
          <w:highlight w:val="white"/>
        </w:rPr>
        <w:t xml:space="preserve">    }</w:t>
      </w:r>
    </w:p>
    <w:p w14:paraId="19C34358" w14:textId="77777777" w:rsidR="005E5A36" w:rsidRPr="00903DBA" w:rsidRDefault="005E5A36" w:rsidP="0060539D">
      <w:pPr>
        <w:pStyle w:val="Rubrik3"/>
        <w:rPr>
          <w:highlight w:val="white"/>
        </w:rPr>
      </w:pPr>
      <w:bookmarkStart w:id="234" w:name="_Toc59126136"/>
      <w:r>
        <w:rPr>
          <w:highlight w:val="white"/>
        </w:rPr>
        <w:t>Parameters</w:t>
      </w:r>
      <w:bookmarkEnd w:id="234"/>
    </w:p>
    <w:p w14:paraId="72FB3FC3"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2BCA0FE8" w14:textId="77777777" w:rsidR="005E5A36" w:rsidRPr="00903DBA" w:rsidRDefault="005E5A36" w:rsidP="005E5A36">
      <w:pPr>
        <w:pStyle w:val="Code"/>
        <w:rPr>
          <w:highlight w:val="white"/>
        </w:rPr>
      </w:pPr>
      <w:r w:rsidRPr="00903DBA">
        <w:rPr>
          <w:highlight w:val="white"/>
        </w:rPr>
        <w:t xml:space="preserve">    public static Symbol Parameter(Specifier specifier,</w:t>
      </w:r>
    </w:p>
    <w:p w14:paraId="01D0F8B3" w14:textId="77777777" w:rsidR="005E5A36" w:rsidRPr="00903DBA" w:rsidRDefault="005E5A36" w:rsidP="005E5A36">
      <w:pPr>
        <w:pStyle w:val="Code"/>
        <w:rPr>
          <w:highlight w:val="white"/>
        </w:rPr>
      </w:pPr>
      <w:r w:rsidRPr="00903DBA">
        <w:rPr>
          <w:highlight w:val="white"/>
        </w:rPr>
        <w:t xml:space="preserve">                                   Declarator declarator) {</w:t>
      </w:r>
    </w:p>
    <w:p w14:paraId="48E18E18" w14:textId="77777777" w:rsidR="005E5A36" w:rsidRPr="00903DBA" w:rsidRDefault="005E5A36" w:rsidP="005E5A36">
      <w:pPr>
        <w:pStyle w:val="Code"/>
        <w:rPr>
          <w:highlight w:val="white"/>
        </w:rPr>
      </w:pPr>
      <w:r w:rsidRPr="00903DBA">
        <w:rPr>
          <w:highlight w:val="white"/>
        </w:rPr>
        <w:t xml:space="preserve">      Storage storage = specifier.Storage;</w:t>
      </w:r>
    </w:p>
    <w:p w14:paraId="101508DD" w14:textId="77777777" w:rsidR="005E5A36" w:rsidRPr="00903DBA" w:rsidRDefault="005E5A36" w:rsidP="005E5A36">
      <w:pPr>
        <w:pStyle w:val="Code"/>
        <w:rPr>
          <w:highlight w:val="white"/>
        </w:rPr>
      </w:pPr>
      <w:r w:rsidRPr="00903DBA">
        <w:rPr>
          <w:highlight w:val="white"/>
        </w:rPr>
        <w:t xml:space="preserve">      Type specifierType = specifier.Type;</w:t>
      </w:r>
    </w:p>
    <w:p w14:paraId="1201BE1C" w14:textId="77777777" w:rsidR="005E5A36" w:rsidRPr="00903DBA" w:rsidRDefault="005E5A36" w:rsidP="005E5A36">
      <w:pPr>
        <w:pStyle w:val="Code"/>
        <w:rPr>
          <w:highlight w:val="white"/>
        </w:rPr>
      </w:pPr>
    </w:p>
    <w:p w14:paraId="67E6F802" w14:textId="77777777" w:rsidR="005E5A36" w:rsidRPr="00903DBA" w:rsidRDefault="005E5A36" w:rsidP="005E5A36">
      <w:pPr>
        <w:pStyle w:val="Code"/>
        <w:rPr>
          <w:highlight w:val="white"/>
        </w:rPr>
      </w:pPr>
      <w:r w:rsidRPr="00903DBA">
        <w:rPr>
          <w:highlight w:val="white"/>
        </w:rPr>
        <w:t xml:space="preserve">      string name;</w:t>
      </w:r>
    </w:p>
    <w:p w14:paraId="22C55BA4" w14:textId="77777777" w:rsidR="005E5A36" w:rsidRPr="00903DBA" w:rsidRDefault="005E5A36" w:rsidP="005E5A36">
      <w:pPr>
        <w:pStyle w:val="Code"/>
        <w:rPr>
          <w:highlight w:val="white"/>
        </w:rPr>
      </w:pPr>
      <w:r w:rsidRPr="00903DBA">
        <w:rPr>
          <w:highlight w:val="white"/>
        </w:rPr>
        <w:t xml:space="preserve">      Type type;</w:t>
      </w:r>
    </w:p>
    <w:p w14:paraId="0859602C" w14:textId="77777777" w:rsidR="005E5A36" w:rsidRPr="00903DBA" w:rsidRDefault="005E5A36" w:rsidP="005E5A36">
      <w:pPr>
        <w:pStyle w:val="Code"/>
        <w:rPr>
          <w:highlight w:val="white"/>
        </w:rPr>
      </w:pPr>
      <w:r w:rsidRPr="00903DBA">
        <w:rPr>
          <w:highlight w:val="white"/>
        </w:rPr>
        <w:t xml:space="preserve">          </w:t>
      </w:r>
    </w:p>
    <w:p w14:paraId="67CB374C" w14:textId="77777777" w:rsidR="005E5A36" w:rsidRPr="00903DBA" w:rsidRDefault="005E5A36" w:rsidP="005E5A36">
      <w:pPr>
        <w:pStyle w:val="Code"/>
        <w:rPr>
          <w:highlight w:val="white"/>
        </w:rPr>
      </w:pPr>
      <w:r w:rsidRPr="00903DBA">
        <w:rPr>
          <w:highlight w:val="white"/>
        </w:rPr>
        <w:t xml:space="preserve">      if (declarator != null) {</w:t>
      </w:r>
    </w:p>
    <w:p w14:paraId="7A154B1A" w14:textId="77777777" w:rsidR="005E5A36" w:rsidRPr="00903DBA" w:rsidRDefault="005E5A36" w:rsidP="005E5A36">
      <w:pPr>
        <w:pStyle w:val="Code"/>
        <w:rPr>
          <w:highlight w:val="white"/>
        </w:rPr>
      </w:pPr>
      <w:r w:rsidRPr="00903DBA">
        <w:rPr>
          <w:highlight w:val="white"/>
        </w:rPr>
        <w:t xml:space="preserve">        name = declarator.Name;</w:t>
      </w:r>
    </w:p>
    <w:p w14:paraId="1DEF2540" w14:textId="77777777" w:rsidR="005E5A36" w:rsidRPr="00903DBA" w:rsidRDefault="005E5A36" w:rsidP="005E5A36">
      <w:pPr>
        <w:pStyle w:val="Code"/>
        <w:rPr>
          <w:highlight w:val="white"/>
        </w:rPr>
      </w:pPr>
      <w:r w:rsidRPr="00903DBA">
        <w:rPr>
          <w:highlight w:val="white"/>
        </w:rPr>
        <w:t xml:space="preserve">        declarator.Add(specifierType);</w:t>
      </w:r>
    </w:p>
    <w:p w14:paraId="7A74C503" w14:textId="77777777" w:rsidR="005E5A36" w:rsidRPr="00903DBA" w:rsidRDefault="005E5A36" w:rsidP="005E5A36">
      <w:pPr>
        <w:pStyle w:val="Code"/>
        <w:rPr>
          <w:highlight w:val="white"/>
        </w:rPr>
      </w:pPr>
      <w:r w:rsidRPr="00903DBA">
        <w:rPr>
          <w:highlight w:val="white"/>
        </w:rPr>
        <w:t xml:space="preserve">        type = declarator.Type;</w:t>
      </w:r>
    </w:p>
    <w:p w14:paraId="6CB71034" w14:textId="77777777" w:rsidR="005E5A36" w:rsidRPr="00903DBA" w:rsidRDefault="005E5A36" w:rsidP="005E5A36">
      <w:pPr>
        <w:pStyle w:val="Code"/>
        <w:rPr>
          <w:highlight w:val="white"/>
        </w:rPr>
      </w:pPr>
      <w:r w:rsidRPr="00903DBA">
        <w:rPr>
          <w:highlight w:val="white"/>
        </w:rPr>
        <w:t xml:space="preserve">      }</w:t>
      </w:r>
    </w:p>
    <w:p w14:paraId="45F58E81" w14:textId="77777777" w:rsidR="005E5A36" w:rsidRPr="00903DBA" w:rsidRDefault="005E5A36" w:rsidP="005E5A36">
      <w:pPr>
        <w:pStyle w:val="Code"/>
        <w:rPr>
          <w:highlight w:val="white"/>
        </w:rPr>
      </w:pPr>
      <w:r w:rsidRPr="00903DBA">
        <w:rPr>
          <w:highlight w:val="white"/>
        </w:rPr>
        <w:t xml:space="preserve">      else {</w:t>
      </w:r>
    </w:p>
    <w:p w14:paraId="7868CF30" w14:textId="77777777" w:rsidR="005E5A36" w:rsidRPr="00903DBA" w:rsidRDefault="005E5A36" w:rsidP="005E5A36">
      <w:pPr>
        <w:pStyle w:val="Code"/>
        <w:rPr>
          <w:highlight w:val="white"/>
        </w:rPr>
      </w:pPr>
      <w:r w:rsidRPr="00903DBA">
        <w:rPr>
          <w:highlight w:val="white"/>
        </w:rPr>
        <w:t xml:space="preserve">        name = null;</w:t>
      </w:r>
    </w:p>
    <w:p w14:paraId="67E16CF4" w14:textId="77777777" w:rsidR="005E5A36" w:rsidRPr="00903DBA" w:rsidRDefault="005E5A36" w:rsidP="005E5A36">
      <w:pPr>
        <w:pStyle w:val="Code"/>
        <w:rPr>
          <w:highlight w:val="white"/>
        </w:rPr>
      </w:pPr>
      <w:r w:rsidRPr="00903DBA">
        <w:rPr>
          <w:highlight w:val="white"/>
        </w:rPr>
        <w:t xml:space="preserve">        type = specifierType;</w:t>
      </w:r>
    </w:p>
    <w:p w14:paraId="4E1DCB0B" w14:textId="77777777" w:rsidR="005E5A36" w:rsidRPr="00903DBA" w:rsidRDefault="005E5A36" w:rsidP="005E5A36">
      <w:pPr>
        <w:pStyle w:val="Code"/>
        <w:rPr>
          <w:highlight w:val="white"/>
        </w:rPr>
      </w:pPr>
      <w:r w:rsidRPr="00903DBA">
        <w:rPr>
          <w:highlight w:val="white"/>
        </w:rPr>
        <w:t xml:space="preserve">      }</w:t>
      </w:r>
    </w:p>
    <w:p w14:paraId="68034F3E" w14:textId="77777777" w:rsidR="005E5A36" w:rsidRPr="00903DBA" w:rsidRDefault="005E5A36" w:rsidP="005E5A36">
      <w:pPr>
        <w:rPr>
          <w:highlight w:val="white"/>
        </w:rPr>
      </w:pPr>
      <w:r w:rsidRPr="00903DBA">
        <w:rPr>
          <w:highlight w:val="white"/>
        </w:rPr>
        <w:lastRenderedPageBreak/>
        <w:t>If the parameter is an array, we set the type to a pointer to the array type, and if it is a function, we set the type to a pointer to the function. In both cases the type becomes constant.</w:t>
      </w:r>
    </w:p>
    <w:p w14:paraId="6203ED17" w14:textId="77777777" w:rsidR="005E5A36" w:rsidRPr="00903DBA" w:rsidRDefault="005E5A36" w:rsidP="005E5A36">
      <w:pPr>
        <w:pStyle w:val="Code"/>
        <w:rPr>
          <w:highlight w:val="white"/>
        </w:rPr>
      </w:pPr>
      <w:r w:rsidRPr="00903DBA">
        <w:rPr>
          <w:highlight w:val="white"/>
        </w:rPr>
        <w:t xml:space="preserve">      if (type.IsArray()) {</w:t>
      </w:r>
    </w:p>
    <w:p w14:paraId="4BAB76F4" w14:textId="77777777" w:rsidR="005E5A36" w:rsidRPr="00903DBA" w:rsidRDefault="005E5A36" w:rsidP="005E5A36">
      <w:pPr>
        <w:pStyle w:val="Code"/>
        <w:rPr>
          <w:highlight w:val="white"/>
        </w:rPr>
      </w:pPr>
      <w:r w:rsidRPr="00903DBA">
        <w:rPr>
          <w:highlight w:val="white"/>
        </w:rPr>
        <w:t xml:space="preserve">        type = new Type(type.ArrayType);</w:t>
      </w:r>
    </w:p>
    <w:p w14:paraId="0BFF4230" w14:textId="77777777" w:rsidR="005E5A36" w:rsidRPr="00903DBA" w:rsidRDefault="005E5A36" w:rsidP="005E5A36">
      <w:pPr>
        <w:pStyle w:val="Code"/>
        <w:rPr>
          <w:highlight w:val="white"/>
        </w:rPr>
      </w:pPr>
      <w:r w:rsidRPr="00903DBA">
        <w:rPr>
          <w:highlight w:val="white"/>
        </w:rPr>
        <w:t xml:space="preserve">        type.Constant = true;</w:t>
      </w:r>
    </w:p>
    <w:p w14:paraId="5A9AF338" w14:textId="77777777" w:rsidR="005E5A36" w:rsidRPr="00903DBA" w:rsidRDefault="005E5A36" w:rsidP="005E5A36">
      <w:pPr>
        <w:pStyle w:val="Code"/>
        <w:rPr>
          <w:highlight w:val="white"/>
        </w:rPr>
      </w:pPr>
      <w:r w:rsidRPr="00903DBA">
        <w:rPr>
          <w:highlight w:val="white"/>
        </w:rPr>
        <w:t xml:space="preserve">      }</w:t>
      </w:r>
    </w:p>
    <w:p w14:paraId="057185A3" w14:textId="77777777" w:rsidR="005E5A36" w:rsidRPr="00903DBA" w:rsidRDefault="005E5A36" w:rsidP="005E5A36">
      <w:pPr>
        <w:pStyle w:val="Code"/>
        <w:rPr>
          <w:highlight w:val="white"/>
        </w:rPr>
      </w:pPr>
      <w:r w:rsidRPr="00903DBA">
        <w:rPr>
          <w:highlight w:val="white"/>
        </w:rPr>
        <w:t xml:space="preserve">      else if (type.IsFunction()) {</w:t>
      </w:r>
    </w:p>
    <w:p w14:paraId="6F206CF8" w14:textId="77777777" w:rsidR="005E5A36" w:rsidRPr="00903DBA" w:rsidRDefault="005E5A36" w:rsidP="005E5A36">
      <w:pPr>
        <w:pStyle w:val="Code"/>
        <w:rPr>
          <w:highlight w:val="white"/>
        </w:rPr>
      </w:pPr>
      <w:r w:rsidRPr="00903DBA">
        <w:rPr>
          <w:highlight w:val="white"/>
        </w:rPr>
        <w:t xml:space="preserve">        type = new Type(type);</w:t>
      </w:r>
    </w:p>
    <w:p w14:paraId="4A014D1F" w14:textId="77777777" w:rsidR="005E5A36" w:rsidRPr="00903DBA" w:rsidRDefault="005E5A36" w:rsidP="005E5A36">
      <w:pPr>
        <w:pStyle w:val="Code"/>
        <w:rPr>
          <w:highlight w:val="white"/>
        </w:rPr>
      </w:pPr>
      <w:r w:rsidRPr="00903DBA">
        <w:rPr>
          <w:highlight w:val="white"/>
        </w:rPr>
        <w:t xml:space="preserve">        type.Constant = true;</w:t>
      </w:r>
    </w:p>
    <w:p w14:paraId="2EF86ED0" w14:textId="77777777" w:rsidR="005E5A36" w:rsidRPr="00903DBA" w:rsidRDefault="005E5A36" w:rsidP="005E5A36">
      <w:pPr>
        <w:pStyle w:val="Code"/>
        <w:rPr>
          <w:highlight w:val="white"/>
        </w:rPr>
      </w:pPr>
      <w:r w:rsidRPr="00903DBA">
        <w:rPr>
          <w:highlight w:val="white"/>
        </w:rPr>
        <w:t xml:space="preserve">      }</w:t>
      </w:r>
    </w:p>
    <w:p w14:paraId="0BBFDF28" w14:textId="543344F0"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that in the assembly code generation phase in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461860">
        <w:rPr>
          <w:highlight w:val="white"/>
        </w:rPr>
        <w:t>12</w:t>
      </w:r>
      <w:r w:rsidRPr="00903DBA">
        <w:rPr>
          <w:highlight w:val="white"/>
        </w:rPr>
        <w:fldChar w:fldCharType="end"/>
      </w:r>
      <w:r w:rsidRPr="00903DBA">
        <w:rPr>
          <w:highlight w:val="white"/>
        </w:rPr>
        <w:t>.</w:t>
      </w:r>
    </w:p>
    <w:p w14:paraId="5AE0C0D8" w14:textId="77777777" w:rsidR="005E5A36" w:rsidRPr="00903DBA" w:rsidRDefault="005E5A36" w:rsidP="005E5A36">
      <w:pPr>
        <w:pStyle w:val="Code"/>
        <w:rPr>
          <w:highlight w:val="white"/>
        </w:rPr>
      </w:pPr>
      <w:r w:rsidRPr="00903DBA">
        <w:rPr>
          <w:highlight w:val="white"/>
        </w:rPr>
        <w:t xml:space="preserve">      return (new Symbol(name, false, storage, type, true));</w:t>
      </w:r>
    </w:p>
    <w:p w14:paraId="7B530AF6" w14:textId="77777777" w:rsidR="005E5A36" w:rsidRPr="00903DBA" w:rsidRDefault="005E5A36" w:rsidP="005E5A36">
      <w:pPr>
        <w:pStyle w:val="Code"/>
        <w:rPr>
          <w:highlight w:val="white"/>
        </w:rPr>
      </w:pPr>
      <w:r w:rsidRPr="00903DBA">
        <w:rPr>
          <w:highlight w:val="white"/>
        </w:rPr>
        <w:t xml:space="preserve">    }</w:t>
      </w:r>
    </w:p>
    <w:p w14:paraId="3BD8802B" w14:textId="77777777" w:rsidR="005E5A36" w:rsidRDefault="005E5A36" w:rsidP="0060539D">
      <w:pPr>
        <w:pStyle w:val="Rubrik3"/>
        <w:rPr>
          <w:highlight w:val="white"/>
        </w:rPr>
      </w:pPr>
      <w:bookmarkStart w:id="235" w:name="_Toc59126137"/>
      <w:r w:rsidRPr="00903DBA">
        <w:rPr>
          <w:highlight w:val="white"/>
        </w:rPr>
        <w:t>Abstract Declarator</w:t>
      </w:r>
      <w:bookmarkEnd w:id="235"/>
    </w:p>
    <w:p w14:paraId="7BB9D4BF" w14:textId="77777777" w:rsidR="005E5A36" w:rsidRPr="00903DBA" w:rsidRDefault="005E5A36" w:rsidP="0060539D">
      <w:pPr>
        <w:pStyle w:val="Rubrik2"/>
        <w:rPr>
          <w:highlight w:val="white"/>
        </w:rPr>
      </w:pPr>
      <w:bookmarkStart w:id="236" w:name="_Toc59126138"/>
      <w:r w:rsidRPr="00903DBA">
        <w:rPr>
          <w:highlight w:val="white"/>
        </w:rPr>
        <w:t>Statements</w:t>
      </w:r>
      <w:bookmarkEnd w:id="236"/>
    </w:p>
    <w:p w14:paraId="2323AF81" w14:textId="77777777" w:rsidR="005E5A36" w:rsidRPr="00903DBA" w:rsidRDefault="005E5A36" w:rsidP="0060539D">
      <w:pPr>
        <w:pStyle w:val="Rubrik3"/>
      </w:pPr>
      <w:bookmarkStart w:id="237" w:name="_Toc59126139"/>
      <w:r w:rsidRPr="00903DBA">
        <w:t>The If Statement</w:t>
      </w:r>
      <w:bookmarkEnd w:id="237"/>
    </w:p>
    <w:p w14:paraId="3B00FDCA"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IfStatement</w:t>
      </w:r>
      <w:r w:rsidRPr="00903DBA">
        <w:rPr>
          <w:highlight w:val="white"/>
        </w:rPr>
        <w:t xml:space="preserve"> method handles the if statement of the parser. Since the if-statement accepts logical expressions only, we need to start with making sure the expression is or becomes a logical expression.</w:t>
      </w:r>
    </w:p>
    <w:p w14:paraId="30150992"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321D020D" w14:textId="77777777" w:rsidR="005E5A36" w:rsidRPr="00903DBA" w:rsidRDefault="005E5A36" w:rsidP="005E5A36">
      <w:pPr>
        <w:pStyle w:val="Code"/>
        <w:rPr>
          <w:highlight w:val="white"/>
        </w:rPr>
      </w:pPr>
      <w:r w:rsidRPr="00903DBA">
        <w:rPr>
          <w:highlight w:val="white"/>
        </w:rPr>
        <w:t xml:space="preserve">    public static Statement IfStatement(Expression expression,</w:t>
      </w:r>
    </w:p>
    <w:p w14:paraId="1DE488A9" w14:textId="77777777" w:rsidR="005E5A36" w:rsidRPr="00903DBA" w:rsidRDefault="005E5A36" w:rsidP="005E5A36">
      <w:pPr>
        <w:pStyle w:val="Code"/>
        <w:rPr>
          <w:highlight w:val="white"/>
        </w:rPr>
      </w:pPr>
      <w:r w:rsidRPr="00903DBA">
        <w:rPr>
          <w:highlight w:val="white"/>
        </w:rPr>
        <w:t xml:space="preserve">                                        Statement innerStatement){</w:t>
      </w:r>
    </w:p>
    <w:p w14:paraId="635B905D" w14:textId="77777777" w:rsidR="005E5A36" w:rsidRPr="00903DBA" w:rsidRDefault="005E5A36" w:rsidP="005E5A36">
      <w:pPr>
        <w:pStyle w:val="Code"/>
        <w:rPr>
          <w:highlight w:val="white"/>
        </w:rPr>
      </w:pPr>
      <w:r w:rsidRPr="00903DBA">
        <w:rPr>
          <w:highlight w:val="white"/>
        </w:rPr>
        <w:t xml:space="preserve">      expression = TypeCast.ToLogical(expression);</w:t>
      </w:r>
    </w:p>
    <w:p w14:paraId="4ABE18E0" w14:textId="77777777" w:rsidR="005E5A36" w:rsidRPr="00903DBA" w:rsidRDefault="005E5A36" w:rsidP="005E5A36">
      <w:pPr>
        <w:rPr>
          <w:highlight w:val="white"/>
        </w:rPr>
      </w:pPr>
      <w:r w:rsidRPr="00903DBA">
        <w:rPr>
          <w:highlight w:val="white"/>
        </w:rPr>
        <w:t>Since we use the value of the expression in the if-statement, we only use the long list.</w:t>
      </w:r>
    </w:p>
    <w:p w14:paraId="79CD2216"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4DA1A897"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4DCD99C6" w14:textId="77777777" w:rsidR="005E5A36" w:rsidRPr="00903DBA" w:rsidRDefault="005E5A36" w:rsidP="005E5A36">
      <w:pPr>
        <w:rPr>
          <w:highlight w:val="white"/>
        </w:rPr>
      </w:pPr>
      <w:r w:rsidRPr="00903DBA">
        <w:rPr>
          <w:highlight w:val="white"/>
        </w:rPr>
        <w:t>We backpatch the true value of the expression to the first instruction in the middle code list of the inner statement. This means that when the expression is true, the program will jump to the beginning of the code list of the inner statement.</w:t>
      </w:r>
    </w:p>
    <w:p w14:paraId="63911080" w14:textId="3BB18004"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xml:space="preserve">, innerStatement.CodeList);    </w:t>
      </w:r>
    </w:p>
    <w:p w14:paraId="4F32FAF5" w14:textId="77777777" w:rsidR="005E5A36" w:rsidRPr="00903DBA" w:rsidRDefault="005E5A36" w:rsidP="005E5A36">
      <w:pPr>
        <w:pStyle w:val="Code"/>
        <w:rPr>
          <w:highlight w:val="white"/>
        </w:rPr>
      </w:pPr>
      <w:r w:rsidRPr="00903DBA">
        <w:rPr>
          <w:highlight w:val="white"/>
        </w:rPr>
        <w:t xml:space="preserve">      codeList.AddRange(innerStatement.CodeList);</w:t>
      </w:r>
    </w:p>
    <w:p w14:paraId="71D25787" w14:textId="77777777" w:rsidR="005E5A36" w:rsidRPr="00903DBA" w:rsidRDefault="005E5A36" w:rsidP="005E5A36">
      <w:pPr>
        <w:rPr>
          <w:highlight w:val="white"/>
        </w:rPr>
      </w:pPr>
      <w:r w:rsidRPr="00903DBA">
        <w:rPr>
          <w:highlight w:val="white"/>
        </w:rPr>
        <w:t>We add a jump instruction at the end of the middle code that shall jump to the instruction following this if-statement.</w:t>
      </w:r>
    </w:p>
    <w:p w14:paraId="2D74BDAC" w14:textId="601D2980" w:rsidR="005E5A36" w:rsidRPr="00903DBA" w:rsidRDefault="005E5A36" w:rsidP="005E5A36">
      <w:pPr>
        <w:pStyle w:val="Code"/>
        <w:rPr>
          <w:highlight w:val="white"/>
        </w:rPr>
      </w:pPr>
      <w:r w:rsidRPr="00903DBA">
        <w:rPr>
          <w:highlight w:val="white"/>
        </w:rPr>
        <w:t xml:space="preserve">      MiddleCode nextCode = AddMiddleCode(codeList, MiddleOperator.</w:t>
      </w:r>
      <w:r w:rsidR="00C0170C">
        <w:rPr>
          <w:highlight w:val="white"/>
        </w:rPr>
        <w:t>Jump</w:t>
      </w:r>
      <w:r w:rsidRPr="00903DBA">
        <w:rPr>
          <w:highlight w:val="white"/>
        </w:rPr>
        <w:t>);</w:t>
      </w:r>
    </w:p>
    <w:p w14:paraId="729D2B0D" w14:textId="3DEE0BC4"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if-statement</w:t>
      </w:r>
      <w:r w:rsidR="00172DCB">
        <w:rPr>
          <w:highlight w:val="white"/>
        </w:rPr>
        <w:t xml:space="preserve"> as th</w:t>
      </w:r>
      <w:r w:rsidRPr="00903DBA">
        <w:rPr>
          <w:highlight w:val="white"/>
        </w:rPr>
        <w:t xml:space="preserve">e union of the </w:t>
      </w:r>
      <w:r w:rsidR="009C3C27">
        <w:rPr>
          <w:highlight w:val="white"/>
        </w:rPr>
        <w:t>next-set</w:t>
      </w:r>
      <w:r w:rsidRPr="00903DBA">
        <w:rPr>
          <w:highlight w:val="white"/>
        </w:rPr>
        <w:t xml:space="preserve"> of the inner statement, the </w:t>
      </w:r>
      <w:r w:rsidR="00A76052">
        <w:rPr>
          <w:highlight w:val="white"/>
        </w:rPr>
        <w:t>false-set</w:t>
      </w:r>
      <w:r w:rsidRPr="00903DBA">
        <w:rPr>
          <w:highlight w:val="white"/>
        </w:rPr>
        <w:t xml:space="preserve"> of the expression, and the jump instruction added to the </w:t>
      </w:r>
      <w:r w:rsidR="00172DCB">
        <w:rPr>
          <w:highlight w:val="white"/>
        </w:rPr>
        <w:t>code list of the inner statement.</w:t>
      </w:r>
    </w:p>
    <w:p w14:paraId="12897B13"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3F434A5D" w14:textId="77777777" w:rsidR="005E5A36" w:rsidRPr="00903DBA" w:rsidRDefault="005E5A36" w:rsidP="005E5A36">
      <w:pPr>
        <w:pStyle w:val="Code"/>
        <w:rPr>
          <w:highlight w:val="white"/>
        </w:rPr>
      </w:pPr>
      <w:r w:rsidRPr="00903DBA">
        <w:rPr>
          <w:highlight w:val="white"/>
        </w:rPr>
        <w:t xml:space="preserve">      nextSet.UnionWith(innerStatement.NextSet);</w:t>
      </w:r>
    </w:p>
    <w:p w14:paraId="1388B00C" w14:textId="6237772C" w:rsidR="005E5A36" w:rsidRPr="00903DBA" w:rsidRDefault="005E5A36" w:rsidP="005E5A36">
      <w:pPr>
        <w:pStyle w:val="Code"/>
        <w:rPr>
          <w:highlight w:val="white"/>
        </w:rPr>
      </w:pPr>
      <w:r w:rsidRPr="00903DBA">
        <w:rPr>
          <w:highlight w:val="white"/>
        </w:rPr>
        <w:t xml:space="preserve">      nextSet.UnionWith(expression.Symbol.</w:t>
      </w:r>
      <w:r w:rsidR="007667A1">
        <w:rPr>
          <w:highlight w:val="white"/>
        </w:rPr>
        <w:t>FalseSet</w:t>
      </w:r>
      <w:r w:rsidRPr="00903DBA">
        <w:rPr>
          <w:highlight w:val="white"/>
        </w:rPr>
        <w:t>);</w:t>
      </w:r>
    </w:p>
    <w:p w14:paraId="7DD6832A" w14:textId="77777777" w:rsidR="005E5A36" w:rsidRPr="00903DBA" w:rsidRDefault="005E5A36" w:rsidP="005E5A36">
      <w:pPr>
        <w:pStyle w:val="Code"/>
        <w:rPr>
          <w:highlight w:val="white"/>
        </w:rPr>
      </w:pPr>
      <w:r w:rsidRPr="00903DBA">
        <w:rPr>
          <w:highlight w:val="white"/>
        </w:rPr>
        <w:t xml:space="preserve">      nextSet.Add(nextCode);</w:t>
      </w:r>
    </w:p>
    <w:p w14:paraId="2972D50D" w14:textId="197040B2" w:rsidR="005E5A36" w:rsidRPr="00903DBA" w:rsidRDefault="005E5A36" w:rsidP="005E5A36">
      <w:pPr>
        <w:rPr>
          <w:highlight w:val="white"/>
        </w:rPr>
      </w:pPr>
      <w:r w:rsidRPr="00903DBA">
        <w:rPr>
          <w:highlight w:val="white"/>
        </w:rPr>
        <w:lastRenderedPageBreak/>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56411B0" w14:textId="77777777" w:rsidR="005E5A36" w:rsidRPr="00903DBA" w:rsidRDefault="005E5A36" w:rsidP="005E5A36">
      <w:pPr>
        <w:pStyle w:val="Code"/>
        <w:rPr>
          <w:highlight w:val="white"/>
        </w:rPr>
      </w:pPr>
      <w:r w:rsidRPr="00903DBA">
        <w:rPr>
          <w:highlight w:val="white"/>
        </w:rPr>
        <w:t xml:space="preserve">      return (new Statement(codeList, nextSet));</w:t>
      </w:r>
    </w:p>
    <w:p w14:paraId="5B076F18" w14:textId="68168E66" w:rsidR="005E5A36" w:rsidRDefault="005E5A36" w:rsidP="005E5A36">
      <w:pPr>
        <w:pStyle w:val="Code"/>
        <w:rPr>
          <w:highlight w:val="white"/>
        </w:rPr>
      </w:pPr>
      <w:r w:rsidRPr="00903DBA">
        <w:rPr>
          <w:highlight w:val="white"/>
        </w:rPr>
        <w:t xml:space="preserve">    }</w:t>
      </w:r>
    </w:p>
    <w:p w14:paraId="4461C602" w14:textId="05CEDE99" w:rsidR="0067659B" w:rsidRPr="00903DBA" w:rsidRDefault="0067659B" w:rsidP="0060539D">
      <w:pPr>
        <w:pStyle w:val="Rubrik3"/>
        <w:rPr>
          <w:highlight w:val="white"/>
        </w:rPr>
      </w:pPr>
      <w:bookmarkStart w:id="238" w:name="_Toc59126140"/>
      <w:r>
        <w:rPr>
          <w:highlight w:val="white"/>
        </w:rPr>
        <w:t>The If-Else Statement</w:t>
      </w:r>
      <w:bookmarkEnd w:id="238"/>
    </w:p>
    <w:p w14:paraId="473DC39C" w14:textId="6F15120D" w:rsidR="005E5A36" w:rsidRPr="00903DBA" w:rsidRDefault="005E5A36" w:rsidP="005E5A36">
      <w:pPr>
        <w:rPr>
          <w:highlight w:val="white"/>
        </w:rPr>
      </w:pPr>
      <w:r w:rsidRPr="00903DBA">
        <w:rPr>
          <w:highlight w:val="white"/>
        </w:rPr>
        <w:t xml:space="preserve">The </w:t>
      </w:r>
      <w:r w:rsidRPr="00903DBA">
        <w:rPr>
          <w:rStyle w:val="KeyWord0"/>
          <w:highlight w:val="white"/>
        </w:rPr>
        <w:t>IfElseStatement</w:t>
      </w:r>
      <w:r w:rsidRPr="00903DBA">
        <w:rPr>
          <w:highlight w:val="white"/>
        </w:rPr>
        <w:t xml:space="preserve"> method</w:t>
      </w:r>
      <w:r w:rsidR="00E5406A">
        <w:rPr>
          <w:highlight w:val="white"/>
        </w:rPr>
        <w:t xml:space="preserve"> is </w:t>
      </w:r>
      <w:proofErr w:type="gramStart"/>
      <w:r w:rsidR="00E5406A">
        <w:rPr>
          <w:highlight w:val="white"/>
        </w:rPr>
        <w:t>similar to</w:t>
      </w:r>
      <w:proofErr w:type="gramEnd"/>
      <w:r w:rsidR="00E5406A">
        <w:rPr>
          <w:highlight w:val="white"/>
        </w:rPr>
        <w:t xml:space="preserve"> </w:t>
      </w:r>
      <w:r w:rsidRPr="00903DBA">
        <w:rPr>
          <w:rStyle w:val="KeyWord0"/>
          <w:highlight w:val="white"/>
        </w:rPr>
        <w:t>IfStatement</w:t>
      </w:r>
      <w:r w:rsidRPr="00903DBA">
        <w:rPr>
          <w:highlight w:val="white"/>
        </w:rPr>
        <w:t xml:space="preserve"> above. The difference is that we have two in</w:t>
      </w:r>
      <w:r w:rsidR="00E5406A">
        <w:rPr>
          <w:highlight w:val="white"/>
        </w:rPr>
        <w:t>n</w:t>
      </w:r>
      <w:r w:rsidRPr="00903DBA">
        <w:rPr>
          <w:highlight w:val="white"/>
        </w:rPr>
        <w:t>er statements</w:t>
      </w:r>
      <w:r w:rsidR="00E5406A">
        <w:rPr>
          <w:highlight w:val="white"/>
        </w:rPr>
        <w:t>, that shall be executed in case of a true or false expression.</w:t>
      </w:r>
    </w:p>
    <w:p w14:paraId="278613FC" w14:textId="77777777" w:rsidR="005E5A36" w:rsidRPr="00903DBA" w:rsidRDefault="005E5A36" w:rsidP="005E5A36">
      <w:pPr>
        <w:pStyle w:val="Code"/>
        <w:rPr>
          <w:highlight w:val="white"/>
        </w:rPr>
      </w:pPr>
      <w:r w:rsidRPr="00903DBA">
        <w:rPr>
          <w:highlight w:val="white"/>
        </w:rPr>
        <w:t xml:space="preserve">    public static Statement IfElseStatement(Expression expression,</w:t>
      </w:r>
    </w:p>
    <w:p w14:paraId="5DB97BFE" w14:textId="77777777" w:rsidR="005E5A36" w:rsidRPr="00903DBA" w:rsidRDefault="005E5A36" w:rsidP="005E5A36">
      <w:pPr>
        <w:pStyle w:val="Code"/>
        <w:rPr>
          <w:highlight w:val="white"/>
        </w:rPr>
      </w:pPr>
      <w:r w:rsidRPr="00903DBA">
        <w:rPr>
          <w:highlight w:val="white"/>
        </w:rPr>
        <w:t xml:space="preserve">                                            Statement trueStatement,</w:t>
      </w:r>
    </w:p>
    <w:p w14:paraId="2FD6AA1F" w14:textId="77777777" w:rsidR="005E5A36" w:rsidRPr="00903DBA" w:rsidRDefault="005E5A36" w:rsidP="005E5A36">
      <w:pPr>
        <w:pStyle w:val="Code"/>
        <w:rPr>
          <w:highlight w:val="white"/>
        </w:rPr>
      </w:pPr>
      <w:r w:rsidRPr="00903DBA">
        <w:rPr>
          <w:highlight w:val="white"/>
        </w:rPr>
        <w:t xml:space="preserve">                                            Statement falseStatement) {</w:t>
      </w:r>
    </w:p>
    <w:p w14:paraId="594941D9" w14:textId="77777777" w:rsidR="005E5A36" w:rsidRPr="00903DBA" w:rsidRDefault="005E5A36" w:rsidP="005E5A36">
      <w:pPr>
        <w:pStyle w:val="Code"/>
        <w:rPr>
          <w:highlight w:val="white"/>
        </w:rPr>
      </w:pPr>
      <w:r w:rsidRPr="00903DBA">
        <w:rPr>
          <w:highlight w:val="white"/>
        </w:rPr>
        <w:t xml:space="preserve">      expression = TypeCast.ToLogical(expression);</w:t>
      </w:r>
    </w:p>
    <w:p w14:paraId="6A7012D2"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688EFF31"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50E0F323" w14:textId="21C0A2BD" w:rsidR="005E5A36" w:rsidRPr="00903DBA" w:rsidRDefault="005E5A36" w:rsidP="005E5A36">
      <w:pPr>
        <w:rPr>
          <w:highlight w:val="white"/>
        </w:rPr>
      </w:pPr>
      <w:r w:rsidRPr="00903DBA">
        <w:rPr>
          <w:highlight w:val="white"/>
        </w:rPr>
        <w:t>We backpatch the true</w:t>
      </w:r>
      <w:r w:rsidR="00E5406A">
        <w:rPr>
          <w:highlight w:val="white"/>
        </w:rPr>
        <w:t>-set</w:t>
      </w:r>
      <w:r w:rsidRPr="00903DBA">
        <w:rPr>
          <w:highlight w:val="white"/>
        </w:rPr>
        <w:t xml:space="preserve"> and </w:t>
      </w:r>
      <w:r w:rsidR="00A76052">
        <w:rPr>
          <w:highlight w:val="white"/>
        </w:rPr>
        <w:t>false-set</w:t>
      </w:r>
      <w:r w:rsidRPr="00903DBA">
        <w:rPr>
          <w:highlight w:val="white"/>
        </w:rPr>
        <w:t xml:space="preserve"> to the beginning of the code list of the true and false statement, respectively.</w:t>
      </w:r>
    </w:p>
    <w:p w14:paraId="60DC549D" w14:textId="575D7C41"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trueStatement.CodeList);</w:t>
      </w:r>
    </w:p>
    <w:p w14:paraId="7FA6EF23" w14:textId="6F223A20"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FalseSet</w:t>
      </w:r>
      <w:r w:rsidRPr="00903DBA">
        <w:rPr>
          <w:highlight w:val="white"/>
        </w:rPr>
        <w:t>, falseStatement.CodeList);</w:t>
      </w:r>
    </w:p>
    <w:p w14:paraId="32EDBA93" w14:textId="005848A3" w:rsidR="0097302C" w:rsidRDefault="005E5A36" w:rsidP="005E5A36">
      <w:pPr>
        <w:rPr>
          <w:highlight w:val="white"/>
        </w:rPr>
      </w:pPr>
      <w:r w:rsidRPr="00903DBA">
        <w:rPr>
          <w:highlight w:val="white"/>
        </w:rPr>
        <w:t xml:space="preserve">We add </w:t>
      </w:r>
      <w:r w:rsidR="0097302C">
        <w:rPr>
          <w:highlight w:val="white"/>
        </w:rPr>
        <w:t xml:space="preserve">the code list for the true and false statements. </w:t>
      </w:r>
      <w:r w:rsidR="00CA32D1">
        <w:rPr>
          <w:highlight w:val="white"/>
        </w:rPr>
        <w:t xml:space="preserve">We also add a jump instruction after each list, to jump out of the statement. The jump instruction </w:t>
      </w:r>
      <w:proofErr w:type="gramStart"/>
      <w:r w:rsidR="00CA32D1">
        <w:rPr>
          <w:highlight w:val="white"/>
        </w:rPr>
        <w:t>are</w:t>
      </w:r>
      <w:proofErr w:type="gramEnd"/>
      <w:r w:rsidR="00CA32D1">
        <w:rPr>
          <w:highlight w:val="white"/>
        </w:rPr>
        <w:t xml:space="preserve"> then added to the next-set of the else-if-statement.</w:t>
      </w:r>
    </w:p>
    <w:p w14:paraId="3A998F41" w14:textId="77777777" w:rsidR="00132F7A" w:rsidRPr="00903DBA" w:rsidRDefault="00132F7A" w:rsidP="00132F7A">
      <w:pPr>
        <w:pStyle w:val="Code"/>
        <w:rPr>
          <w:highlight w:val="white"/>
        </w:rPr>
      </w:pPr>
      <w:r w:rsidRPr="00903DBA">
        <w:rPr>
          <w:highlight w:val="white"/>
        </w:rPr>
        <w:t xml:space="preserve">      codeList.AddRange(trueStatement.CodeList);</w:t>
      </w:r>
    </w:p>
    <w:p w14:paraId="1FB87FA1" w14:textId="77C19EA7" w:rsidR="005E5A36" w:rsidRPr="00903DBA" w:rsidRDefault="005E5A36" w:rsidP="005E5A36">
      <w:pPr>
        <w:pStyle w:val="Code"/>
        <w:rPr>
          <w:highlight w:val="white"/>
        </w:rPr>
      </w:pPr>
      <w:r w:rsidRPr="00903DBA">
        <w:rPr>
          <w:highlight w:val="white"/>
        </w:rPr>
        <w:t xml:space="preserve">      MiddleCode </w:t>
      </w:r>
      <w:r w:rsidR="00F07679">
        <w:rPr>
          <w:highlight w:val="white"/>
        </w:rPr>
        <w:t>trueNext</w:t>
      </w:r>
      <w:r w:rsidRPr="00903DBA">
        <w:rPr>
          <w:highlight w:val="white"/>
        </w:rPr>
        <w:t>Code = AddMiddleCode(codeList, MiddleOperator.</w:t>
      </w:r>
      <w:r w:rsidR="00C0170C">
        <w:rPr>
          <w:highlight w:val="white"/>
        </w:rPr>
        <w:t>Jump</w:t>
      </w:r>
      <w:r w:rsidRPr="00903DBA">
        <w:rPr>
          <w:highlight w:val="white"/>
        </w:rPr>
        <w:t>);</w:t>
      </w:r>
    </w:p>
    <w:p w14:paraId="0404F52B" w14:textId="56406F12" w:rsidR="005E5A36" w:rsidRDefault="005E5A36" w:rsidP="005E5A36">
      <w:pPr>
        <w:pStyle w:val="Code"/>
        <w:rPr>
          <w:highlight w:val="white"/>
        </w:rPr>
      </w:pPr>
      <w:r w:rsidRPr="00903DBA">
        <w:rPr>
          <w:highlight w:val="white"/>
        </w:rPr>
        <w:t xml:space="preserve">      codeList.AddRange(falseStatement.CodeList);</w:t>
      </w:r>
    </w:p>
    <w:p w14:paraId="6B586DA3" w14:textId="5B548943" w:rsidR="00EF59A4" w:rsidRPr="00EF59A4" w:rsidRDefault="00EF59A4" w:rsidP="00EF59A4">
      <w:pPr>
        <w:pStyle w:val="Code"/>
        <w:rPr>
          <w:highlight w:val="white"/>
        </w:rPr>
      </w:pPr>
      <w:r w:rsidRPr="00EF59A4">
        <w:rPr>
          <w:highlight w:val="white"/>
        </w:rPr>
        <w:t xml:space="preserve">      MiddleCode falseGotoCode = AddMiddleCode(codeList, MiddleOperator.</w:t>
      </w:r>
      <w:r w:rsidR="00552819">
        <w:rPr>
          <w:highlight w:val="white"/>
        </w:rPr>
        <w:t>Jump</w:t>
      </w:r>
      <w:r w:rsidRPr="00EF59A4">
        <w:rPr>
          <w:highlight w:val="white"/>
        </w:rPr>
        <w:t>);</w:t>
      </w:r>
    </w:p>
    <w:p w14:paraId="00F1D81D" w14:textId="77777777" w:rsidR="00EF59A4" w:rsidRPr="00903DBA" w:rsidRDefault="00EF59A4" w:rsidP="005E5A36">
      <w:pPr>
        <w:pStyle w:val="Code"/>
        <w:rPr>
          <w:highlight w:val="white"/>
        </w:rPr>
      </w:pPr>
    </w:p>
    <w:p w14:paraId="4D3E3681" w14:textId="63CAA977" w:rsidR="005E5A36" w:rsidRPr="00903DBA" w:rsidRDefault="005E5A36" w:rsidP="005E5A36">
      <w:pPr>
        <w:rPr>
          <w:highlight w:val="white"/>
        </w:rPr>
      </w:pPr>
      <w:r w:rsidRPr="00903DBA">
        <w:rPr>
          <w:highlight w:val="white"/>
        </w:rPr>
        <w:t xml:space="preserve">The </w:t>
      </w:r>
      <w:r w:rsidR="009C3C27">
        <w:rPr>
          <w:highlight w:val="white"/>
        </w:rPr>
        <w:t>next-set</w:t>
      </w:r>
      <w:r w:rsidRPr="00903DBA">
        <w:rPr>
          <w:highlight w:val="white"/>
        </w:rPr>
        <w:t xml:space="preserve"> of the if-else-statement is the union of the </w:t>
      </w:r>
      <w:r w:rsidR="009C3C27">
        <w:rPr>
          <w:highlight w:val="white"/>
        </w:rPr>
        <w:t>next-set</w:t>
      </w:r>
      <w:r w:rsidRPr="00903DBA">
        <w:rPr>
          <w:highlight w:val="white"/>
        </w:rPr>
        <w:t>s of the true and false statement, and the</w:t>
      </w:r>
      <w:r w:rsidR="00525EB4">
        <w:rPr>
          <w:highlight w:val="white"/>
        </w:rPr>
        <w:t>ir</w:t>
      </w:r>
      <w:r w:rsidRPr="00903DBA">
        <w:rPr>
          <w:highlight w:val="white"/>
        </w:rPr>
        <w:t xml:space="preserve"> </w:t>
      </w:r>
      <w:r w:rsidR="00525EB4">
        <w:rPr>
          <w:highlight w:val="white"/>
        </w:rPr>
        <w:t xml:space="preserve">extra </w:t>
      </w:r>
      <w:r w:rsidRPr="00903DBA">
        <w:rPr>
          <w:highlight w:val="white"/>
        </w:rPr>
        <w:t>jump instruction</w:t>
      </w:r>
      <w:r w:rsidR="00525EB4">
        <w:rPr>
          <w:highlight w:val="white"/>
        </w:rPr>
        <w:t>s</w:t>
      </w:r>
      <w:r w:rsidRPr="00903DBA">
        <w:rPr>
          <w:highlight w:val="white"/>
        </w:rPr>
        <w:t>.</w:t>
      </w:r>
    </w:p>
    <w:p w14:paraId="66BDE26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DA4818F" w14:textId="77777777" w:rsidR="005E5A36" w:rsidRPr="00903DBA" w:rsidRDefault="005E5A36" w:rsidP="005E5A36">
      <w:pPr>
        <w:pStyle w:val="Code"/>
        <w:rPr>
          <w:highlight w:val="white"/>
        </w:rPr>
      </w:pPr>
      <w:r w:rsidRPr="00903DBA">
        <w:rPr>
          <w:highlight w:val="white"/>
        </w:rPr>
        <w:t xml:space="preserve">      nextSet.UnionWith(trueStatement.NextSet);</w:t>
      </w:r>
    </w:p>
    <w:p w14:paraId="4B0B1E7E" w14:textId="77777777" w:rsidR="005E5A36" w:rsidRPr="00903DBA" w:rsidRDefault="005E5A36" w:rsidP="005E5A36">
      <w:pPr>
        <w:pStyle w:val="Code"/>
        <w:rPr>
          <w:highlight w:val="white"/>
        </w:rPr>
      </w:pPr>
      <w:r w:rsidRPr="00903DBA">
        <w:rPr>
          <w:highlight w:val="white"/>
        </w:rPr>
        <w:t xml:space="preserve">      nextSet.UnionWith(falseStatement.NextSet);</w:t>
      </w:r>
    </w:p>
    <w:p w14:paraId="1C6EA2BE" w14:textId="6870E787" w:rsidR="00EF59A4" w:rsidRPr="00903DBA" w:rsidRDefault="00EF59A4" w:rsidP="00EF59A4">
      <w:pPr>
        <w:pStyle w:val="Code"/>
        <w:rPr>
          <w:highlight w:val="white"/>
        </w:rPr>
      </w:pPr>
      <w:r w:rsidRPr="00903DBA">
        <w:rPr>
          <w:highlight w:val="white"/>
        </w:rPr>
        <w:t xml:space="preserve">      nextSet.Add(</w:t>
      </w:r>
      <w:r>
        <w:rPr>
          <w:highlight w:val="white"/>
        </w:rPr>
        <w:t>trueNext</w:t>
      </w:r>
      <w:r w:rsidRPr="00903DBA">
        <w:rPr>
          <w:highlight w:val="white"/>
        </w:rPr>
        <w:t>Code);</w:t>
      </w:r>
    </w:p>
    <w:p w14:paraId="5B660AB2" w14:textId="075EE0F9" w:rsidR="00EF59A4" w:rsidRPr="00903DBA" w:rsidRDefault="00EF59A4" w:rsidP="00EF59A4">
      <w:pPr>
        <w:pStyle w:val="Code"/>
        <w:rPr>
          <w:highlight w:val="white"/>
        </w:rPr>
      </w:pPr>
      <w:r w:rsidRPr="00903DBA">
        <w:rPr>
          <w:highlight w:val="white"/>
        </w:rPr>
        <w:t xml:space="preserve">      nextSet.Add(</w:t>
      </w:r>
      <w:r w:rsidRPr="00EF59A4">
        <w:rPr>
          <w:highlight w:val="white"/>
        </w:rPr>
        <w:t>falseGotoCode</w:t>
      </w:r>
      <w:r w:rsidRPr="00903DBA">
        <w:rPr>
          <w:highlight w:val="white"/>
        </w:rPr>
        <w:t>);</w:t>
      </w:r>
    </w:p>
    <w:p w14:paraId="3158D2A9" w14:textId="56A7940F"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7967284" w14:textId="77777777" w:rsidR="005E5A36" w:rsidRPr="00903DBA" w:rsidRDefault="005E5A36" w:rsidP="005E5A36">
      <w:pPr>
        <w:pStyle w:val="Code"/>
        <w:rPr>
          <w:highlight w:val="white"/>
        </w:rPr>
      </w:pPr>
      <w:r w:rsidRPr="00903DBA">
        <w:rPr>
          <w:highlight w:val="white"/>
        </w:rPr>
        <w:t xml:space="preserve">      return (new Statement(codeList, nextSet));</w:t>
      </w:r>
    </w:p>
    <w:p w14:paraId="21B3F29E" w14:textId="77777777" w:rsidR="005E5A36" w:rsidRDefault="005E5A36" w:rsidP="005E5A36">
      <w:pPr>
        <w:pStyle w:val="Code"/>
        <w:rPr>
          <w:highlight w:val="white"/>
        </w:rPr>
      </w:pPr>
      <w:r w:rsidRPr="00903DBA">
        <w:rPr>
          <w:highlight w:val="white"/>
        </w:rPr>
        <w:t xml:space="preserve">    }</w:t>
      </w:r>
    </w:p>
    <w:p w14:paraId="0F6F67E0" w14:textId="77777777" w:rsidR="005E5A36" w:rsidRDefault="005E5A36" w:rsidP="0060539D">
      <w:pPr>
        <w:pStyle w:val="Rubrik3"/>
      </w:pPr>
      <w:bookmarkStart w:id="239" w:name="_Toc59126141"/>
      <w:r>
        <w:t>The Switch Statement</w:t>
      </w:r>
      <w:bookmarkEnd w:id="239"/>
    </w:p>
    <w:p w14:paraId="777DD1B2" w14:textId="228F4D13" w:rsidR="003E2399" w:rsidRDefault="00752D93" w:rsidP="00752D93">
      <w:pPr>
        <w:rPr>
          <w:highlight w:val="white"/>
        </w:rPr>
      </w:pPr>
      <w:r w:rsidRPr="00903DBA">
        <w:rPr>
          <w:highlight w:val="white"/>
        </w:rPr>
        <w:t xml:space="preserve">We need a map 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Pr="00903DBA">
        <w:rPr>
          <w:highlight w:val="white"/>
        </w:rPr>
        <w:t xml:space="preserve">Since the switch statements can be nested, we </w:t>
      </w:r>
      <w:r w:rsidR="003E2399">
        <w:rPr>
          <w:highlight w:val="white"/>
        </w:rPr>
        <w:t xml:space="preserve">store the maps for each switch statement in the </w:t>
      </w:r>
      <w:r w:rsidRPr="00903DBA">
        <w:rPr>
          <w:rStyle w:val="KeyWord0"/>
          <w:highlight w:val="white"/>
        </w:rPr>
        <w:t>m_caseMapStack</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747106FD"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store the first instruction of the default middle code list </w:t>
      </w:r>
      <w:r w:rsidR="001A0E8D">
        <w:rPr>
          <w:highlight w:val="white"/>
        </w:rPr>
        <w:t xml:space="preserve">in the </w:t>
      </w:r>
      <w:r w:rsidRPr="00903DBA">
        <w:rPr>
          <w:rStyle w:val="KeyWord0"/>
          <w:highlight w:val="white"/>
        </w:rPr>
        <w:t>m_</w:t>
      </w:r>
      <w:r>
        <w:rPr>
          <w:rStyle w:val="KeyWord0"/>
          <w:highlight w:val="white"/>
        </w:rPr>
        <w:t>default</w:t>
      </w:r>
      <w:r w:rsidRPr="00903DBA">
        <w:rPr>
          <w:rStyle w:val="KeyWord0"/>
          <w:highlight w:val="white"/>
        </w:rPr>
        <w:t>Stack</w:t>
      </w:r>
      <w:r w:rsidR="001A0E8D">
        <w:rPr>
          <w:highlight w:val="white"/>
        </w:rPr>
        <w:t xml:space="preserve">. If there is no </w:t>
      </w:r>
      <w:r w:rsidR="003175DB">
        <w:rPr>
          <w:highlight w:val="white"/>
        </w:rPr>
        <w:t>default statement, we add null to the stack.</w:t>
      </w:r>
    </w:p>
    <w:p w14:paraId="0EFA41A8" w14:textId="77777777" w:rsidR="001414BC" w:rsidRPr="00903DBA" w:rsidRDefault="001414BC" w:rsidP="001414BC">
      <w:pPr>
        <w:pStyle w:val="Code"/>
        <w:rPr>
          <w:highlight w:val="white"/>
        </w:rPr>
      </w:pPr>
      <w:r w:rsidRPr="00903DBA">
        <w:rPr>
          <w:highlight w:val="white"/>
        </w:rPr>
        <w:lastRenderedPageBreak/>
        <w:t xml:space="preserve">    private static Stack&lt;MiddleCode&gt; m_defaultStack = new Stack&lt;MiddleCode&gt;();</w:t>
      </w:r>
    </w:p>
    <w:p w14:paraId="729DD16F" w14:textId="35DD517E" w:rsidR="003175DB" w:rsidRDefault="003175DB" w:rsidP="00752D93">
      <w:pPr>
        <w:rPr>
          <w:highlight w:val="white"/>
        </w:rPr>
      </w:pPr>
      <w:r>
        <w:rPr>
          <w:highlight w:val="white"/>
        </w:rPr>
        <w:t xml:space="preserve">Finally, we also need the </w:t>
      </w:r>
      <w:r w:rsidRPr="00D8033B">
        <w:rPr>
          <w:rStyle w:val="KeyWord0"/>
          <w:highlight w:val="white"/>
        </w:rPr>
        <w:t>m_breakSetStack</w:t>
      </w:r>
      <w:r>
        <w:rPr>
          <w:highlight w:val="white"/>
        </w:rPr>
        <w:t xml:space="preserve"> </w:t>
      </w:r>
      <w:r w:rsidR="00D8033B">
        <w:rPr>
          <w:highlight w:val="white"/>
        </w:rPr>
        <w:t xml:space="preserve">stack </w:t>
      </w:r>
      <w:r>
        <w:rPr>
          <w:highlight w:val="white"/>
        </w:rPr>
        <w:t xml:space="preserve">for the break statements connected to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48181006" w:rsidR="005E5A36" w:rsidRPr="00903DBA" w:rsidRDefault="005E5A36" w:rsidP="005E5A36">
      <w:r w:rsidRPr="00903DBA">
        <w:t xml:space="preserve">The </w:t>
      </w:r>
      <w:r w:rsidRPr="00903DBA">
        <w:rPr>
          <w:rStyle w:val="KeyWord0"/>
        </w:rPr>
        <w:t>SwitchHeader</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break set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SwitchStatement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5BFE3FC7"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if-statement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7BAFE049" w:rsidR="005E5A36" w:rsidRPr="00903DBA" w:rsidRDefault="005E5A36" w:rsidP="005E5A36">
      <w:pPr>
        <w:rPr>
          <w:highlight w:val="white"/>
        </w:rPr>
      </w:pPr>
      <w:r w:rsidRPr="00903DBA">
        <w:rPr>
          <w:highlight w:val="white"/>
        </w:rPr>
        <w:t xml:space="preserve">Since we need the value of the switch statement, </w:t>
      </w:r>
      <w:r w:rsidR="0091481F">
        <w:rPr>
          <w:highlight w:val="white"/>
        </w:rPr>
        <w:t xml:space="preserve">rather than 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6C191C9E" w:rsidR="005E5A36" w:rsidRPr="00903DBA" w:rsidRDefault="005E5A36" w:rsidP="005E5A36">
      <w:pPr>
        <w:rPr>
          <w:highlight w:val="white"/>
        </w:rPr>
      </w:pPr>
      <w:r w:rsidRPr="00903DBA">
        <w:rPr>
          <w:highlight w:val="white"/>
        </w:rPr>
        <w:t>We add code where we compare the case value with the switch value and jump to the matching middle code instruction if the values are equal.</w:t>
      </w:r>
      <w:r w:rsidR="00433AE1">
        <w:rPr>
          <w:highlight w:val="white"/>
        </w:rPr>
        <w:t xml:space="preserve"> We use the </w:t>
      </w:r>
      <w:r w:rsidR="00433AE1" w:rsidRPr="00433AE1">
        <w:rPr>
          <w:rStyle w:val="KeyWord0"/>
          <w:highlight w:val="white"/>
        </w:rPr>
        <w:t>Case</w:t>
      </w:r>
      <w:r w:rsidR="00433AE1">
        <w:rPr>
          <w:highlight w:val="white"/>
        </w:rPr>
        <w:t xml:space="preserve"> instruction rather than </w:t>
      </w:r>
      <w:r w:rsidR="00433AE1" w:rsidRPr="00433AE1">
        <w:rPr>
          <w:rStyle w:val="KeyWord0"/>
          <w:highlight w:val="white"/>
        </w:rPr>
        <w:t>Equal</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461860">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77777777" w:rsidR="005E5A36" w:rsidRPr="00903DBA" w:rsidRDefault="005E5A36" w:rsidP="005E5A36">
      <w:pPr>
        <w:rPr>
          <w:highlight w:val="white"/>
        </w:rPr>
      </w:pPr>
      <w:r w:rsidRPr="00903DBA">
        <w:rPr>
          <w:highlight w:val="white"/>
        </w:rPr>
        <w:t>After the case values, we add a case end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3060EAC" w:rsidR="005E5A36" w:rsidRPr="00903DBA" w:rsidRDefault="005E5A36" w:rsidP="005E5A36">
      <w:r w:rsidRPr="00903DBA">
        <w:t xml:space="preserve">If there is a default </w:t>
      </w:r>
      <w:r w:rsidRPr="00903DBA">
        <w:rPr>
          <w:highlight w:val="white"/>
        </w:rPr>
        <w:t>statement</w:t>
      </w:r>
      <w:r w:rsidRPr="00903DBA">
        <w:t xml:space="preserve">, we jump to it if the switch </w:t>
      </w:r>
      <w:r w:rsidRPr="00903DBA">
        <w:rPr>
          <w:highlight w:val="white"/>
        </w:rPr>
        <w:t xml:space="preserve">statement </w:t>
      </w:r>
      <w:r w:rsidRPr="00903DBA">
        <w:t xml:space="preserve">does not match any of the case </w:t>
      </w:r>
      <w:r w:rsidRPr="00903DBA">
        <w:rPr>
          <w:highlight w:val="white"/>
        </w:rPr>
        <w:t>statement</w:t>
      </w:r>
      <w:r w:rsidRPr="00903DBA">
        <w:t xml:space="preserve">. In that case, the </w:t>
      </w:r>
      <w:proofErr w:type="gramStart"/>
      <w:r w:rsidR="009C3C27">
        <w:t>next-set</w:t>
      </w:r>
      <w:proofErr w:type="gramEnd"/>
      <w:r w:rsidRPr="00903DBA">
        <w:t xml:space="preserve"> becomes empty.</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7777777" w:rsidR="0031271A" w:rsidRPr="00903DBA" w:rsidRDefault="0031271A" w:rsidP="0031271A">
      <w:pPr>
        <w:rPr>
          <w:highlight w:val="white"/>
        </w:rPr>
      </w:pPr>
      <w:proofErr w:type="gramStart"/>
      <w:r w:rsidRPr="00903DBA">
        <w:rPr>
          <w:highlight w:val="white"/>
        </w:rPr>
        <w:t>Similar to</w:t>
      </w:r>
      <w:proofErr w:type="gramEnd"/>
      <w:r w:rsidRPr="00903DBA">
        <w:rPr>
          <w:highlight w:val="white"/>
        </w:rPr>
        <w:t xml:space="preserve"> the if-statement</w:t>
      </w:r>
      <w:r>
        <w:rPr>
          <w:highlight w:val="white"/>
        </w:rPr>
        <w:t xml:space="preserve"> and if-else-statement</w:t>
      </w:r>
      <w:r w:rsidRPr="00903DBA">
        <w:rPr>
          <w:highlight w:val="white"/>
        </w:rPr>
        <w:t xml:space="preserve">, the switch-statement has a </w:t>
      </w:r>
      <w:r>
        <w:rPr>
          <w:highlight w:val="white"/>
        </w:rPr>
        <w:t>next-set</w:t>
      </w:r>
      <w:r w:rsidRPr="00903DBA">
        <w:rPr>
          <w:highlight w:val="white"/>
        </w:rPr>
        <w:t xml:space="preserve">; that is, a set of middle code instruction that shall jump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proofErr w:type="gramStart"/>
      <w:r w:rsidR="009C3C27">
        <w:rPr>
          <w:highlight w:val="white"/>
        </w:rPr>
        <w:t>next-set</w:t>
      </w:r>
      <w:proofErr w:type="gramEnd"/>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77777777" w:rsidR="005E5A36" w:rsidRDefault="005E5A36" w:rsidP="0060539D">
      <w:pPr>
        <w:pStyle w:val="Rubrik3"/>
      </w:pPr>
      <w:bookmarkStart w:id="240" w:name="_Toc59126142"/>
      <w:r>
        <w:t>The Case Statement</w:t>
      </w:r>
      <w:bookmarkEnd w:id="240"/>
    </w:p>
    <w:p w14:paraId="3D62D426" w14:textId="7173842F" w:rsidR="00615A02" w:rsidRDefault="00F435F7" w:rsidP="009A320C">
      <w:r>
        <w:t>For the c</w:t>
      </w:r>
      <w:r w:rsidR="005E5A36" w:rsidRPr="00903DBA">
        <w:t xml:space="preserve">ase statement </w:t>
      </w:r>
      <w:r>
        <w:t xml:space="preserve">the </w:t>
      </w:r>
      <w:proofErr w:type="spellStart"/>
      <w:r w:rsidR="005E5A36" w:rsidRPr="00903DBA">
        <w:rPr>
          <w:rStyle w:val="CodeInText"/>
        </w:rPr>
        <w:t>Main.CaseMapStack</w:t>
      </w:r>
      <w:proofErr w:type="spellEnd"/>
      <w:r w:rsidR="005E5A36" w:rsidRPr="00903DBA">
        <w:t xml:space="preserve"> </w:t>
      </w:r>
      <w:r w:rsidR="009A320C">
        <w:t>is</w:t>
      </w:r>
      <w:r w:rsidR="005E5A36" w:rsidRPr="00903DBA">
        <w:t xml:space="preserve"> not </w:t>
      </w:r>
      <w:r w:rsidR="009A320C">
        <w:t xml:space="preserve">allowed to </w:t>
      </w:r>
      <w:r w:rsidR="005E5A36" w:rsidRPr="00903DBA">
        <w:t>be empty. If it is empty, the case statement misses a</w:t>
      </w:r>
      <w:r w:rsidR="00F861C1">
        <w:t xml:space="preserve">n enclosed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77777777" w:rsidR="005E5A36" w:rsidRPr="00903DBA" w:rsidRDefault="005E5A36" w:rsidP="005E5A36">
      <w:pPr>
        <w:pStyle w:val="Code"/>
        <w:rPr>
          <w:highlight w:val="white"/>
        </w:rPr>
      </w:pPr>
      <w:r w:rsidRPr="00903DBA">
        <w:rPr>
          <w:highlight w:val="white"/>
        </w:rPr>
        <w:t xml:space="preserve">      Assert.Error(m_caseMapStack.Count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73615CC7"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7777777" w:rsidR="005E5A36" w:rsidRPr="00903DBA" w:rsidRDefault="005E5A36" w:rsidP="005E5A36">
      <w:pPr>
        <w:pStyle w:val="Code"/>
        <w:rPr>
          <w:highlight w:val="white"/>
        </w:rPr>
      </w:pPr>
      <w:r w:rsidRPr="00903DBA">
        <w:rPr>
          <w:highlight w:val="white"/>
        </w:rPr>
        <w:t xml:space="preserve">      Assert.Error(expression.Symbol.Value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77777777" w:rsidR="005E5A36" w:rsidRPr="00903DBA" w:rsidRDefault="005E5A36" w:rsidP="005E5A36">
      <w:pPr>
        <w:rPr>
          <w:highlight w:val="white"/>
        </w:rPr>
      </w:pPr>
      <w:r w:rsidRPr="00903DBA">
        <w:rPr>
          <w:highlight w:val="white"/>
        </w:rPr>
        <w:t>We extract the current case map from the top of the case map stack and adds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5DB0A21"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 xml:space="preserve">with the same value and </w:t>
      </w:r>
      <w:r w:rsidR="00F861C1">
        <w:rPr>
          <w:highlight w:val="white"/>
        </w:rPr>
        <w:t>we report an error.</w:t>
      </w:r>
    </w:p>
    <w:p w14:paraId="14E1A4CB" w14:textId="77777777" w:rsidR="005E5A36" w:rsidRPr="00903DBA" w:rsidRDefault="005E5A36" w:rsidP="005E5A36">
      <w:pPr>
        <w:pStyle w:val="Code"/>
        <w:rPr>
          <w:highlight w:val="white"/>
        </w:rPr>
      </w:pPr>
      <w:r w:rsidRPr="00903DBA">
        <w:rPr>
          <w:highlight w:val="white"/>
        </w:rPr>
        <w:t xml:space="preserve">      Assert.Error(!caseMap.ContainsKey(caseValue),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2BDA424F" w:rsidR="005E5A36" w:rsidRPr="00903DBA" w:rsidRDefault="005E5A36" w:rsidP="005E5A36">
      <w:pPr>
        <w:rPr>
          <w:highlight w:val="white"/>
        </w:rPr>
      </w:pPr>
      <w:r w:rsidRPr="00903DBA">
        <w:rPr>
          <w:highlight w:val="white"/>
        </w:rPr>
        <w:t>Finally, we add the case value and the first instruction of the statement’s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lastRenderedPageBreak/>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77777777" w:rsidR="005E5A36" w:rsidRPr="00903DBA" w:rsidRDefault="005E5A36" w:rsidP="0060539D">
      <w:pPr>
        <w:pStyle w:val="Rubrik3"/>
      </w:pPr>
      <w:bookmarkStart w:id="241" w:name="_Toc59126143"/>
      <w:r w:rsidRPr="00903DBA">
        <w:t>The Default Statement</w:t>
      </w:r>
      <w:bookmarkEnd w:id="241"/>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77777777" w:rsidR="005E5A36" w:rsidRPr="00903DBA" w:rsidRDefault="005E5A36" w:rsidP="005E5A36">
      <w:pPr>
        <w:pStyle w:val="Code"/>
        <w:rPr>
          <w:highlight w:val="white"/>
        </w:rPr>
      </w:pPr>
      <w:r w:rsidRPr="00903DBA">
        <w:rPr>
          <w:highlight w:val="white"/>
        </w:rPr>
        <w:t xml:space="preserve">      Assert.Error(DefaultStack.Count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77777777" w:rsidR="005E5A36" w:rsidRPr="00903DBA" w:rsidRDefault="005E5A36" w:rsidP="005E5A36">
      <w:pPr>
        <w:pStyle w:val="Code"/>
        <w:rPr>
          <w:highlight w:val="white"/>
        </w:rPr>
      </w:pPr>
      <w:r w:rsidRPr="00903DBA">
        <w:rPr>
          <w:highlight w:val="white"/>
        </w:rPr>
        <w:t xml:space="preserve">      Assert.Error(DefaultStack.Pop()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77777777" w:rsidR="005E5A36" w:rsidRPr="00903DBA" w:rsidRDefault="005E5A36" w:rsidP="005E5A36">
      <w:pPr>
        <w:pStyle w:val="Code"/>
        <w:rPr>
          <w:highlight w:val="white"/>
        </w:rPr>
      </w:pPr>
      <w:r w:rsidRPr="00903DBA">
        <w:rPr>
          <w:highlight w:val="white"/>
        </w:rPr>
        <w:t xml:space="preserve">    }</w:t>
      </w:r>
    </w:p>
    <w:p w14:paraId="42FF0F8B" w14:textId="77777777" w:rsidR="005E5A36" w:rsidRDefault="005E5A36" w:rsidP="0060539D">
      <w:pPr>
        <w:pStyle w:val="Rubrik3"/>
      </w:pPr>
      <w:bookmarkStart w:id="242" w:name="_Toc59126144"/>
      <w:r w:rsidRPr="00903DBA">
        <w:t>The While Statement</w:t>
      </w:r>
      <w:bookmarkEnd w:id="242"/>
    </w:p>
    <w:p w14:paraId="4E041652" w14:textId="77777777" w:rsidR="005E5A36" w:rsidRPr="00903DBA" w:rsidRDefault="005E5A36" w:rsidP="005E5A36">
      <w:pPr>
        <w:rPr>
          <w:highlight w:val="white"/>
        </w:rPr>
      </w:pPr>
      <w:proofErr w:type="gramStart"/>
      <w:r w:rsidRPr="00903DBA">
        <w:rPr>
          <w:highlight w:val="white"/>
        </w:rPr>
        <w:t>Similar to</w:t>
      </w:r>
      <w:proofErr w:type="gramEnd"/>
      <w:r w:rsidRPr="00903DBA">
        <w:rPr>
          <w:highlight w:val="white"/>
        </w:rPr>
        <w:t xml:space="preserve"> the break set stack above, we also need a continue set stack.</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LoopHeader</w:t>
      </w:r>
      <w:r w:rsidRPr="00903DBA">
        <w:rPr>
          <w:highlight w:val="white"/>
        </w:rPr>
        <w:t xml:space="preserve"> method is called before the parsing of a while, do, or for statement. Its task is to add empty sets at the top of the break set stack and continue set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37E941C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WhileStatement</w:t>
      </w:r>
      <w:r w:rsidRPr="00903DBA">
        <w:rPr>
          <w:highlight w:val="white"/>
        </w:rPr>
        <w:t xml:space="preserve"> method is called after the while statement has been parsed. </w:t>
      </w:r>
      <w:proofErr w:type="gramStart"/>
      <w:r w:rsidRPr="00903DBA">
        <w:rPr>
          <w:highlight w:val="white"/>
        </w:rPr>
        <w:t>Similar to</w:t>
      </w:r>
      <w:proofErr w:type="gramEnd"/>
      <w:r w:rsidRPr="00903DBA">
        <w:rPr>
          <w:highlight w:val="white"/>
        </w:rPr>
        <w:t xml:space="preserve"> the if statement above, it starts by type casting the expression into logical type.</w:t>
      </w:r>
    </w:p>
    <w:p w14:paraId="0A8D7D49" w14:textId="77777777" w:rsidR="005E5A36" w:rsidRPr="00903DBA" w:rsidRDefault="005E5A36" w:rsidP="005E5A36">
      <w:pPr>
        <w:pStyle w:val="Code"/>
        <w:rPr>
          <w:highlight w:val="white"/>
        </w:rPr>
      </w:pPr>
      <w:r w:rsidRPr="00903DBA">
        <w:rPr>
          <w:highlight w:val="white"/>
        </w:rPr>
        <w:t xml:space="preserve">    public static Statement WhileStatement(Expression expression,</w:t>
      </w:r>
    </w:p>
    <w:p w14:paraId="710C1503" w14:textId="77777777" w:rsidR="005E5A36" w:rsidRPr="00903DBA" w:rsidRDefault="005E5A36" w:rsidP="005E5A36">
      <w:pPr>
        <w:pStyle w:val="Code"/>
        <w:rPr>
          <w:highlight w:val="white"/>
        </w:rPr>
      </w:pPr>
      <w:r w:rsidRPr="00903DBA">
        <w:rPr>
          <w:highlight w:val="white"/>
        </w:rPr>
        <w:t xml:space="preserve">                                           Statement innerStatement) {</w:t>
      </w:r>
    </w:p>
    <w:p w14:paraId="778EF678" w14:textId="77777777" w:rsidR="005E5A36" w:rsidRPr="00903DBA" w:rsidRDefault="005E5A36" w:rsidP="005E5A36">
      <w:pPr>
        <w:pStyle w:val="Code"/>
        <w:rPr>
          <w:highlight w:val="white"/>
        </w:rPr>
      </w:pPr>
      <w:r w:rsidRPr="00903DBA">
        <w:rPr>
          <w:highlight w:val="white"/>
        </w:rPr>
        <w:t xml:space="preserve">      expression = TypeCast.ToLogical(expression);</w:t>
      </w:r>
    </w:p>
    <w:p w14:paraId="42924677"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00A61A3A"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7F48D21F" w14:textId="380E72C3" w:rsidR="005E5A36" w:rsidRPr="00903DBA" w:rsidRDefault="005E5A36" w:rsidP="005E5A36">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expression to the code list of the inner statement</w:t>
      </w:r>
      <w:r w:rsidR="003F4724">
        <w:rPr>
          <w:highlight w:val="white"/>
        </w:rPr>
        <w:t>. I</w:t>
      </w:r>
      <w:r w:rsidRPr="00903DBA">
        <w:rPr>
          <w:highlight w:val="white"/>
        </w:rPr>
        <w:t>f the expression is true</w:t>
      </w:r>
      <w:r w:rsidR="0026556E">
        <w:rPr>
          <w:highlight w:val="white"/>
        </w:rPr>
        <w:t>,</w:t>
      </w:r>
      <w:r w:rsidRPr="00903DBA">
        <w:rPr>
          <w:highlight w:val="white"/>
        </w:rPr>
        <w:t xml:space="preserve"> the </w:t>
      </w:r>
      <w:r w:rsidR="00F50298">
        <w:rPr>
          <w:highlight w:val="white"/>
        </w:rPr>
        <w:t>execution</w:t>
      </w:r>
      <w:r w:rsidRPr="00903DBA">
        <w:rPr>
          <w:highlight w:val="white"/>
        </w:rPr>
        <w:t xml:space="preserve"> shall jump to the beginning of the inner statement.</w:t>
      </w:r>
    </w:p>
    <w:p w14:paraId="27B1F22A" w14:textId="77777777" w:rsidR="005E5A36" w:rsidRPr="00903DBA" w:rsidRDefault="005E5A36" w:rsidP="005E5A36">
      <w:pPr>
        <w:pStyle w:val="Code"/>
        <w:rPr>
          <w:highlight w:val="white"/>
        </w:rPr>
      </w:pPr>
      <w:r w:rsidRPr="00903DBA">
        <w:rPr>
          <w:highlight w:val="white"/>
        </w:rPr>
        <w:t xml:space="preserve">      Backpatch(expression.Symbol.TrueSet, innerStatement.CodeList);</w:t>
      </w:r>
    </w:p>
    <w:p w14:paraId="70A400DC" w14:textId="77777777" w:rsidR="005E5A36" w:rsidRPr="00903DBA" w:rsidRDefault="005E5A36" w:rsidP="005E5A36">
      <w:pPr>
        <w:pStyle w:val="Code"/>
        <w:rPr>
          <w:highlight w:val="white"/>
        </w:rPr>
      </w:pPr>
      <w:r w:rsidRPr="00903DBA">
        <w:rPr>
          <w:highlight w:val="white"/>
        </w:rPr>
        <w:t xml:space="preserve">      codeList.AddRange(innerStatement.CodeList);</w:t>
      </w:r>
    </w:p>
    <w:p w14:paraId="5EC1DC53" w14:textId="3F5BFB77" w:rsidR="005E5A36" w:rsidRPr="00903DBA" w:rsidRDefault="005E5A36" w:rsidP="005E5A36">
      <w:pPr>
        <w:rPr>
          <w:highlight w:val="white"/>
        </w:rPr>
      </w:pPr>
      <w:r w:rsidRPr="00903DBA">
        <w:rPr>
          <w:highlight w:val="white"/>
        </w:rPr>
        <w:t xml:space="preserve">We define the </w:t>
      </w:r>
      <w:proofErr w:type="gramStart"/>
      <w:r w:rsidR="009C3C27">
        <w:rPr>
          <w:highlight w:val="white"/>
        </w:rPr>
        <w:t>next-set</w:t>
      </w:r>
      <w:proofErr w:type="gramEnd"/>
      <w:r w:rsidRPr="00903DBA">
        <w:rPr>
          <w:highlight w:val="white"/>
        </w:rPr>
        <w:t xml:space="preserve"> of the while statement, and </w:t>
      </w:r>
      <w:r w:rsidR="007456C4">
        <w:rPr>
          <w:highlight w:val="white"/>
        </w:rPr>
        <w:t xml:space="preserve">add </w:t>
      </w:r>
      <w:r w:rsidRPr="00903DBA">
        <w:rPr>
          <w:highlight w:val="white"/>
        </w:rPr>
        <w:t>a jump instruction</w:t>
      </w:r>
      <w:r w:rsidR="007456C4">
        <w:rPr>
          <w:highlight w:val="white"/>
        </w:rPr>
        <w:t xml:space="preserve"> that jumps back to the beginning of the while statement.</w:t>
      </w:r>
      <w:r w:rsidR="00F227E6">
        <w:rPr>
          <w:highlight w:val="white"/>
        </w:rPr>
        <w:t xml:space="preserve"> Since we jump backwards, we do not need to perform backpatching.</w:t>
      </w:r>
    </w:p>
    <w:p w14:paraId="4E2E4547"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60248890" w14:textId="56E23B42"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w:t>
      </w:r>
    </w:p>
    <w:p w14:paraId="7497D8FF" w14:textId="77777777" w:rsidR="005E5A36" w:rsidRPr="00903DBA" w:rsidRDefault="005E5A36" w:rsidP="005E5A36">
      <w:pPr>
        <w:pStyle w:val="Code"/>
        <w:rPr>
          <w:highlight w:val="white"/>
        </w:rPr>
      </w:pPr>
      <w:r w:rsidRPr="00903DBA">
        <w:rPr>
          <w:highlight w:val="white"/>
        </w:rPr>
        <w:t xml:space="preserve">                                GetFirst(codeList)));</w:t>
      </w:r>
    </w:p>
    <w:p w14:paraId="006CA2EE" w14:textId="123753E0" w:rsidR="005E5A36" w:rsidRPr="00903DBA" w:rsidRDefault="005E5A36" w:rsidP="005E5A36">
      <w:pPr>
        <w:rPr>
          <w:highlight w:val="white"/>
        </w:rPr>
      </w:pPr>
      <w:r w:rsidRPr="00903DBA">
        <w:rPr>
          <w:highlight w:val="white"/>
        </w:rPr>
        <w:t xml:space="preserve">We also add the </w:t>
      </w:r>
      <w:r w:rsidR="00A76052">
        <w:rPr>
          <w:highlight w:val="white"/>
        </w:rPr>
        <w:t>false-set</w:t>
      </w:r>
      <w:r w:rsidRPr="00903DBA">
        <w:rPr>
          <w:highlight w:val="white"/>
        </w:rPr>
        <w:t xml:space="preserve"> of the expression and the break set of the inner statement to the </w:t>
      </w:r>
      <w:r w:rsidR="009C3C27">
        <w:rPr>
          <w:highlight w:val="white"/>
        </w:rPr>
        <w:t>next-set</w:t>
      </w:r>
      <w:r w:rsidRPr="00903DBA">
        <w:rPr>
          <w:highlight w:val="white"/>
        </w:rPr>
        <w:t>.</w:t>
      </w:r>
    </w:p>
    <w:p w14:paraId="62B33457" w14:textId="77777777" w:rsidR="005E5A36" w:rsidRPr="00903DBA" w:rsidRDefault="005E5A36" w:rsidP="005E5A36">
      <w:pPr>
        <w:pStyle w:val="Code"/>
        <w:rPr>
          <w:highlight w:val="white"/>
        </w:rPr>
      </w:pPr>
      <w:r w:rsidRPr="00903DBA">
        <w:rPr>
          <w:highlight w:val="white"/>
        </w:rPr>
        <w:lastRenderedPageBreak/>
        <w:t xml:space="preserve">      nextSet.UnionWith(expression.Symbol.FalseSet);</w:t>
      </w:r>
    </w:p>
    <w:p w14:paraId="0FEBCA12" w14:textId="77777777" w:rsidR="005E5A36" w:rsidRPr="00903DBA" w:rsidRDefault="005E5A36" w:rsidP="005E5A36">
      <w:pPr>
        <w:pStyle w:val="Code"/>
        <w:rPr>
          <w:highlight w:val="white"/>
        </w:rPr>
      </w:pPr>
      <w:r w:rsidRPr="00903DBA">
        <w:rPr>
          <w:highlight w:val="white"/>
        </w:rPr>
        <w:t xml:space="preserve">      nextSet.UnionWith(m_breakSetStack.Pop());</w:t>
      </w:r>
    </w:p>
    <w:p w14:paraId="63B3D906" w14:textId="67B1F397" w:rsidR="005E5A36" w:rsidRPr="00903DBA" w:rsidRDefault="005E5A36" w:rsidP="005E5A36">
      <w:pPr>
        <w:rPr>
          <w:highlight w:val="white"/>
        </w:rPr>
      </w:pPr>
      <w:r w:rsidRPr="00903DBA">
        <w:rPr>
          <w:highlight w:val="white"/>
        </w:rPr>
        <w:t xml:space="preserve">We backpatch the </w:t>
      </w:r>
      <w:proofErr w:type="gramStart"/>
      <w:r w:rsidR="009C3C27">
        <w:rPr>
          <w:highlight w:val="white"/>
        </w:rPr>
        <w:t>next-set</w:t>
      </w:r>
      <w:proofErr w:type="gramEnd"/>
      <w:r w:rsidRPr="00903DBA">
        <w:rPr>
          <w:highlight w:val="white"/>
        </w:rPr>
        <w:t xml:space="preserve"> of the inner statement and its continue set to the code list</w:t>
      </w:r>
      <w:r w:rsidR="00E766F8">
        <w:rPr>
          <w:highlight w:val="white"/>
        </w:rPr>
        <w:t>. T</w:t>
      </w:r>
      <w:r w:rsidRPr="00903DBA">
        <w:rPr>
          <w:highlight w:val="white"/>
        </w:rPr>
        <w:t>he jump instruction of the sets shall jump back to the beginning of the while statement.</w:t>
      </w:r>
    </w:p>
    <w:p w14:paraId="059995C6" w14:textId="77777777" w:rsidR="005E5A36" w:rsidRPr="00903DBA" w:rsidRDefault="005E5A36" w:rsidP="005E5A36">
      <w:pPr>
        <w:pStyle w:val="Code"/>
        <w:rPr>
          <w:highlight w:val="white"/>
        </w:rPr>
      </w:pPr>
      <w:r w:rsidRPr="00903DBA">
        <w:rPr>
          <w:highlight w:val="white"/>
        </w:rPr>
        <w:t xml:space="preserve">      Backpatch(innerStatement.NextSet, codeList);</w:t>
      </w:r>
    </w:p>
    <w:p w14:paraId="70137131" w14:textId="77777777" w:rsidR="005E5A36" w:rsidRPr="00903DBA" w:rsidRDefault="005E5A36" w:rsidP="005E5A36">
      <w:pPr>
        <w:pStyle w:val="Code"/>
        <w:rPr>
          <w:highlight w:val="white"/>
        </w:rPr>
      </w:pPr>
      <w:r w:rsidRPr="00903DBA">
        <w:rPr>
          <w:highlight w:val="white"/>
        </w:rPr>
        <w:t xml:space="preserve">      Backpatch(m_continueSetStack.Pop(), codeList);</w:t>
      </w:r>
    </w:p>
    <w:p w14:paraId="34EA61B5" w14:textId="77777777" w:rsidR="005E5A36" w:rsidRPr="00903DBA" w:rsidRDefault="005E5A36" w:rsidP="005E5A36">
      <w:pPr>
        <w:pStyle w:val="Code"/>
        <w:rPr>
          <w:highlight w:val="white"/>
        </w:rPr>
      </w:pPr>
      <w:r w:rsidRPr="00903DBA">
        <w:rPr>
          <w:highlight w:val="white"/>
        </w:rPr>
        <w:t xml:space="preserve">      return (new Statement(codeList, nextSet));</w:t>
      </w:r>
    </w:p>
    <w:p w14:paraId="1EB32ECE" w14:textId="77777777" w:rsidR="005E5A36" w:rsidRPr="00903DBA" w:rsidRDefault="005E5A36" w:rsidP="005E5A36">
      <w:pPr>
        <w:pStyle w:val="Code"/>
        <w:rPr>
          <w:highlight w:val="white"/>
        </w:rPr>
      </w:pPr>
      <w:r w:rsidRPr="00903DBA">
        <w:rPr>
          <w:highlight w:val="white"/>
        </w:rPr>
        <w:t xml:space="preserve">    }</w:t>
      </w:r>
    </w:p>
    <w:p w14:paraId="5B174457" w14:textId="77777777" w:rsidR="005E5A36" w:rsidRPr="00903DBA" w:rsidRDefault="005E5A36" w:rsidP="0060539D">
      <w:pPr>
        <w:pStyle w:val="Rubrik3"/>
      </w:pPr>
      <w:bookmarkStart w:id="243" w:name="_Toc59126145"/>
      <w:r w:rsidRPr="00903DBA">
        <w:t>The Do Statement</w:t>
      </w:r>
      <w:bookmarkEnd w:id="243"/>
    </w:p>
    <w:p w14:paraId="28A46732" w14:textId="4F6CA8CB" w:rsidR="00804872" w:rsidRDefault="00904B6E" w:rsidP="00804872">
      <w:pPr>
        <w:rPr>
          <w:highlight w:val="white"/>
        </w:rPr>
      </w:pPr>
      <w:r>
        <w:rPr>
          <w:highlight w:val="white"/>
        </w:rPr>
        <w:t xml:space="preserve">The do statement starts with a statement followed by an expression. </w:t>
      </w:r>
      <w:r w:rsidR="00441E04">
        <w:rPr>
          <w:highlight w:val="white"/>
        </w:rPr>
        <w:t>We start by backpatching the next set of the inner statement to the beginning of the middle code of the do statement.</w:t>
      </w:r>
    </w:p>
    <w:p w14:paraId="3A9B777B" w14:textId="7C0360C5" w:rsidR="005E5A36" w:rsidRPr="00903DBA" w:rsidRDefault="005E5A36" w:rsidP="005E5A36">
      <w:pPr>
        <w:pStyle w:val="Code"/>
        <w:rPr>
          <w:highlight w:val="white"/>
        </w:rPr>
      </w:pPr>
      <w:r w:rsidRPr="00903DBA">
        <w:rPr>
          <w:highlight w:val="white"/>
        </w:rPr>
        <w:t xml:space="preserve">    public static Statement DoStatement(Statement innerStatement,</w:t>
      </w:r>
    </w:p>
    <w:p w14:paraId="79438A6A" w14:textId="77777777" w:rsidR="005E5A36" w:rsidRPr="00903DBA" w:rsidRDefault="005E5A36" w:rsidP="005E5A36">
      <w:pPr>
        <w:pStyle w:val="Code"/>
        <w:rPr>
          <w:highlight w:val="white"/>
        </w:rPr>
      </w:pPr>
      <w:r w:rsidRPr="00903DBA">
        <w:rPr>
          <w:highlight w:val="white"/>
        </w:rPr>
        <w:t xml:space="preserve">                                        Expression expression) {</w:t>
      </w:r>
    </w:p>
    <w:p w14:paraId="2F21F174" w14:textId="77777777" w:rsidR="005E5A36" w:rsidRPr="00903DBA" w:rsidRDefault="005E5A36" w:rsidP="005E5A36">
      <w:pPr>
        <w:pStyle w:val="Code"/>
        <w:rPr>
          <w:highlight w:val="white"/>
        </w:rPr>
      </w:pPr>
      <w:r w:rsidRPr="00903DBA">
        <w:rPr>
          <w:highlight w:val="white"/>
        </w:rPr>
        <w:t xml:space="preserve">      List&lt;MiddleCode&gt; codeList = innerStatement.CodeList;</w:t>
      </w:r>
    </w:p>
    <w:p w14:paraId="4438CD2D" w14:textId="4EF12A50" w:rsidR="005E5A36" w:rsidRDefault="005E5A36" w:rsidP="005E5A36">
      <w:pPr>
        <w:pStyle w:val="Code"/>
        <w:rPr>
          <w:highlight w:val="white"/>
        </w:rPr>
      </w:pPr>
      <w:r w:rsidRPr="00903DBA">
        <w:rPr>
          <w:highlight w:val="white"/>
        </w:rPr>
        <w:t xml:space="preserve">      Backpatch(innerStatement.NextSet, codeList);</w:t>
      </w:r>
    </w:p>
    <w:p w14:paraId="4C77D2D3" w14:textId="77777777" w:rsidR="005E5A36" w:rsidRPr="00903DBA" w:rsidRDefault="005E5A36" w:rsidP="005E5A36">
      <w:pPr>
        <w:pStyle w:val="Code"/>
        <w:rPr>
          <w:highlight w:val="white"/>
        </w:rPr>
      </w:pPr>
      <w:r w:rsidRPr="00903DBA">
        <w:rPr>
          <w:highlight w:val="white"/>
        </w:rPr>
        <w:t xml:space="preserve">      codeList.AddRange(expression.LongList);</w:t>
      </w:r>
    </w:p>
    <w:p w14:paraId="4B4964A1" w14:textId="52CE49C7" w:rsidR="00546026" w:rsidRDefault="00546026" w:rsidP="00546026">
      <w:pPr>
        <w:rPr>
          <w:highlight w:val="white"/>
        </w:rPr>
      </w:pPr>
      <w:r>
        <w:rPr>
          <w:highlight w:val="white"/>
        </w:rPr>
        <w:t xml:space="preserve">We backpatch the </w:t>
      </w:r>
      <w:proofErr w:type="gramStart"/>
      <w:r>
        <w:rPr>
          <w:highlight w:val="white"/>
        </w:rPr>
        <w:t>true-set</w:t>
      </w:r>
      <w:proofErr w:type="gramEnd"/>
      <w:r>
        <w:rPr>
          <w:highlight w:val="white"/>
        </w:rPr>
        <w:t xml:space="preserve"> of the expression and the continue set </w:t>
      </w:r>
      <w:r w:rsidR="00441E04">
        <w:rPr>
          <w:highlight w:val="white"/>
        </w:rPr>
        <w:t xml:space="preserve">of the inner statement </w:t>
      </w:r>
      <w:r>
        <w:rPr>
          <w:highlight w:val="white"/>
        </w:rPr>
        <w:t>to the beginning of the do statement.</w:t>
      </w:r>
    </w:p>
    <w:p w14:paraId="439C7D48" w14:textId="46EE9EA8" w:rsidR="005E5A36" w:rsidRPr="00903DBA" w:rsidRDefault="005E5A36" w:rsidP="005E5A36">
      <w:pPr>
        <w:pStyle w:val="Code"/>
        <w:rPr>
          <w:highlight w:val="white"/>
        </w:rPr>
      </w:pPr>
      <w:r w:rsidRPr="00903DBA">
        <w:rPr>
          <w:highlight w:val="white"/>
        </w:rPr>
        <w:t xml:space="preserve">      Backpatch(expression.Symbol.TrueSet, codeList);</w:t>
      </w:r>
    </w:p>
    <w:p w14:paraId="657EFC22" w14:textId="2ECAFD0B" w:rsidR="005E5A36" w:rsidRDefault="005E5A36" w:rsidP="005E5A36">
      <w:pPr>
        <w:pStyle w:val="Code"/>
        <w:rPr>
          <w:highlight w:val="white"/>
        </w:rPr>
      </w:pPr>
      <w:r w:rsidRPr="00903DBA">
        <w:rPr>
          <w:highlight w:val="white"/>
        </w:rPr>
        <w:t xml:space="preserve">      Backpatch(m_continueSetStack.Pop(), codeList);    </w:t>
      </w:r>
    </w:p>
    <w:p w14:paraId="3C5A6ADC" w14:textId="40EEC7FA" w:rsidR="003039E9" w:rsidRPr="00903DBA" w:rsidRDefault="00460F08" w:rsidP="00460F08">
      <w:pPr>
        <w:rPr>
          <w:highlight w:val="white"/>
        </w:rPr>
      </w:pPr>
      <w:r>
        <w:rPr>
          <w:highlight w:val="white"/>
        </w:rPr>
        <w:t>The next-set of the do statement is the union of the false-set of the expression, the break-set of the inner statement, and the jump instruction out of the inner statement.</w:t>
      </w:r>
    </w:p>
    <w:p w14:paraId="539BA168"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48BF2B1" w14:textId="77777777" w:rsidR="005E5A36" w:rsidRPr="00903DBA" w:rsidRDefault="005E5A36" w:rsidP="005E5A36">
      <w:pPr>
        <w:pStyle w:val="Code"/>
        <w:rPr>
          <w:highlight w:val="white"/>
        </w:rPr>
      </w:pPr>
      <w:r w:rsidRPr="00903DBA">
        <w:rPr>
          <w:highlight w:val="white"/>
        </w:rPr>
        <w:t xml:space="preserve">      nextSet.UnionWith(expression.Symbol.FalseSet);</w:t>
      </w:r>
    </w:p>
    <w:p w14:paraId="57EA36F5" w14:textId="77777777" w:rsidR="005E5A36" w:rsidRPr="00903DBA" w:rsidRDefault="005E5A36" w:rsidP="005E5A36">
      <w:pPr>
        <w:pStyle w:val="Code"/>
        <w:rPr>
          <w:highlight w:val="white"/>
        </w:rPr>
      </w:pPr>
      <w:r w:rsidRPr="00903DBA">
        <w:rPr>
          <w:highlight w:val="white"/>
        </w:rPr>
        <w:t xml:space="preserve">      nextSet.UnionWith(m_breakSetStack.Pop());</w:t>
      </w:r>
    </w:p>
    <w:p w14:paraId="17089A66" w14:textId="77777777" w:rsidR="005E5A36" w:rsidRPr="00903DBA" w:rsidRDefault="005E5A36" w:rsidP="005E5A36">
      <w:pPr>
        <w:pStyle w:val="Code"/>
        <w:rPr>
          <w:highlight w:val="white"/>
        </w:rPr>
      </w:pPr>
      <w:r w:rsidRPr="00903DBA">
        <w:rPr>
          <w:highlight w:val="white"/>
        </w:rPr>
        <w:t xml:space="preserve">      return (new Statement(codeList, nextSet));</w:t>
      </w:r>
    </w:p>
    <w:p w14:paraId="4017F3A0" w14:textId="77777777" w:rsidR="005E5A36" w:rsidRPr="00903DBA" w:rsidRDefault="005E5A36" w:rsidP="005E5A36">
      <w:pPr>
        <w:pStyle w:val="Code"/>
        <w:rPr>
          <w:highlight w:val="white"/>
        </w:rPr>
      </w:pPr>
      <w:r w:rsidRPr="00903DBA">
        <w:rPr>
          <w:highlight w:val="white"/>
        </w:rPr>
        <w:t xml:space="preserve">    }</w:t>
      </w:r>
    </w:p>
    <w:p w14:paraId="71EA2048" w14:textId="77777777" w:rsidR="005E5A36" w:rsidRPr="00903DBA" w:rsidRDefault="005E5A36" w:rsidP="0060539D">
      <w:pPr>
        <w:pStyle w:val="Rubrik3"/>
      </w:pPr>
      <w:bookmarkStart w:id="244" w:name="_Toc59126146"/>
      <w:r w:rsidRPr="00903DBA">
        <w:t xml:space="preserve">The </w:t>
      </w:r>
      <w:proofErr w:type="gramStart"/>
      <w:r w:rsidRPr="00903DBA">
        <w:t>For</w:t>
      </w:r>
      <w:proofErr w:type="gramEnd"/>
      <w:r w:rsidRPr="00903DBA">
        <w:t xml:space="preserve"> Statement</w:t>
      </w:r>
      <w:bookmarkEnd w:id="244"/>
    </w:p>
    <w:p w14:paraId="3DE55E38" w14:textId="3DE8162C" w:rsidR="005E5A36" w:rsidRPr="00903DBA" w:rsidRDefault="005E5A36" w:rsidP="005E5A36">
      <w:pPr>
        <w:rPr>
          <w:highlight w:val="white"/>
        </w:rPr>
      </w:pPr>
      <w:r w:rsidRPr="00903DBA">
        <w:rPr>
          <w:highlight w:val="white"/>
        </w:rPr>
        <w:t xml:space="preserve">In the </w:t>
      </w:r>
      <w:r w:rsidRPr="00903DBA">
        <w:rPr>
          <w:rStyle w:val="KeyWord0"/>
          <w:highlight w:val="white"/>
        </w:rPr>
        <w:t>ForStatement</w:t>
      </w:r>
      <w:r w:rsidRPr="00903DBA">
        <w:rPr>
          <w:highlight w:val="white"/>
        </w:rPr>
        <w:t xml:space="preserve"> method, we make difference of the short and long list of the expressions. If the test expression is present, we want its value, and therefore we </w:t>
      </w:r>
      <w:r w:rsidR="00FB2561">
        <w:rPr>
          <w:highlight w:val="white"/>
        </w:rPr>
        <w:t>a</w:t>
      </w:r>
      <w:r w:rsidRPr="00903DBA">
        <w:rPr>
          <w:highlight w:val="white"/>
        </w:rPr>
        <w:t>re 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which are stored in 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3B8BFA32" w:rsidR="005E5A36" w:rsidRPr="00903DBA" w:rsidRDefault="005E5A36" w:rsidP="005E5A36">
      <w:pPr>
        <w:rPr>
          <w:highlight w:val="white"/>
        </w:rPr>
      </w:pPr>
      <w:r w:rsidRPr="00903DBA">
        <w:rPr>
          <w:highlight w:val="white"/>
        </w:rPr>
        <w:t xml:space="preserve">We add an empty instruction as the target of the test expression, since we do not know if </w:t>
      </w:r>
      <w:proofErr w:type="spellStart"/>
      <w:proofErr w:type="gramStart"/>
      <w:r w:rsidRPr="00903DBA">
        <w:rPr>
          <w:highlight w:val="white"/>
        </w:rPr>
        <w:t>the</w:t>
      </w:r>
      <w:r w:rsidR="006A58C2">
        <w:rPr>
          <w:highlight w:val="white"/>
        </w:rPr>
        <w:t>ir</w:t>
      </w:r>
      <w:proofErr w:type="spellEnd"/>
      <w:proofErr w:type="gramEnd"/>
      <w:r w:rsidR="006A58C2">
        <w:rPr>
          <w:highlight w:val="white"/>
        </w:rPr>
        <w:t xml:space="preserve"> in fact is a</w:t>
      </w:r>
      <w:r w:rsidRPr="00903DBA">
        <w:rPr>
          <w:highlight w:val="white"/>
        </w:rPr>
        <w:t xml:space="preserve"> test expression</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lastRenderedPageBreak/>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proofErr w:type="gramStart"/>
      <w:r w:rsidR="009C3C27">
        <w:rPr>
          <w:highlight w:val="white"/>
        </w:rPr>
        <w:t>next-set</w:t>
      </w:r>
      <w:proofErr w:type="gramEnd"/>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371E663B" w:rsidR="005E5A36" w:rsidRPr="00903DBA" w:rsidRDefault="005E5A36" w:rsidP="005E5A36">
      <w:r w:rsidRPr="00903DBA">
        <w:t>Finally, like the while case, the continue set is backpatched to the beginning of the test expression and the break set is</w:t>
      </w:r>
      <w:r w:rsidR="00FD21AB">
        <w:t xml:space="preserve"> added to the </w:t>
      </w:r>
      <w:proofErr w:type="gramStart"/>
      <w:r w:rsidR="00FD21AB">
        <w:t>next-set</w:t>
      </w:r>
      <w:proofErr w:type="gramEnd"/>
      <w:r w:rsidR="00FD21AB">
        <w:t xml:space="preserve">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77777777" w:rsidR="005E5A36" w:rsidRPr="00903DBA" w:rsidRDefault="005E5A36" w:rsidP="005E5A36">
      <w:pPr>
        <w:pStyle w:val="Code"/>
        <w:rPr>
          <w:highlight w:val="white"/>
        </w:rPr>
      </w:pPr>
      <w:r w:rsidRPr="00903DBA">
        <w:rPr>
          <w:highlight w:val="white"/>
        </w:rPr>
        <w:t xml:space="preserve">    }</w:t>
      </w:r>
    </w:p>
    <w:p w14:paraId="7B9CF29E" w14:textId="5B2672F6" w:rsidR="005E5A36" w:rsidRDefault="005E5A36" w:rsidP="0060539D">
      <w:pPr>
        <w:pStyle w:val="Rubrik3"/>
      </w:pPr>
      <w:bookmarkStart w:id="245" w:name="_Toc59126147"/>
      <w:r>
        <w:t xml:space="preserve">The </w:t>
      </w:r>
      <w:r w:rsidRPr="00903DBA">
        <w:t xml:space="preserve">Label and </w:t>
      </w:r>
      <w:proofErr w:type="spellStart"/>
      <w:r w:rsidR="003F7BCA">
        <w:t>Goto</w:t>
      </w:r>
      <w:proofErr w:type="spellEnd"/>
      <w:r w:rsidRPr="00903DBA">
        <w:t xml:space="preserve"> Statement</w:t>
      </w:r>
      <w:r>
        <w:t>s</w:t>
      </w:r>
      <w:bookmarkEnd w:id="245"/>
    </w:p>
    <w:p w14:paraId="44B6A534" w14:textId="16B94444" w:rsidR="005D3517" w:rsidRDefault="00A4505E" w:rsidP="005D3517">
      <w:pPr>
        <w:rPr>
          <w:highlight w:val="white"/>
        </w:rPr>
      </w:pPr>
      <w:r>
        <w:rPr>
          <w:highlight w:val="white"/>
        </w:rPr>
        <w:t xml:space="preserve">In C, </w:t>
      </w:r>
      <w:proofErr w:type="gramStart"/>
      <w:r>
        <w:rPr>
          <w:highlight w:val="white"/>
        </w:rPr>
        <w:t>is</w:t>
      </w:r>
      <w:proofErr w:type="gramEnd"/>
      <w:r>
        <w:rPr>
          <w:highlight w:val="white"/>
        </w:rPr>
        <w:t xml:space="preserve"> </w:t>
      </w:r>
      <w:proofErr w:type="spellStart"/>
      <w:r>
        <w:rPr>
          <w:highlight w:val="white"/>
        </w:rPr>
        <w:t>is</w:t>
      </w:r>
      <w:proofErr w:type="spellEnd"/>
      <w:r>
        <w:rPr>
          <w:highlight w:val="white"/>
        </w:rPr>
        <w:t xml:space="preserve"> allowed to use </w:t>
      </w:r>
      <w:proofErr w:type="spellStart"/>
      <w:r>
        <w:rPr>
          <w:highlight w:val="white"/>
        </w:rPr>
        <w:t>goto</w:t>
      </w:r>
      <w:proofErr w:type="spellEnd"/>
      <w:r>
        <w:rPr>
          <w:highlight w:val="white"/>
        </w:rPr>
        <w:t xml:space="preserve"> statements, </w:t>
      </w:r>
      <w:r w:rsidR="008A5DAF">
        <w:rPr>
          <w:highlight w:val="white"/>
        </w:rPr>
        <w:t xml:space="preserve">jumping to labels, </w:t>
      </w:r>
      <w:r>
        <w:rPr>
          <w:highlight w:val="white"/>
        </w:rPr>
        <w:t>even though it is not recommended.</w:t>
      </w:r>
      <w:r w:rsidR="008A5DAF">
        <w:rPr>
          <w:highlight w:val="white"/>
        </w:rPr>
        <w:t xml:space="preserve"> For that we need </w:t>
      </w:r>
      <w:r w:rsidR="00965090">
        <w:rPr>
          <w:highlight w:val="white"/>
        </w:rPr>
        <w:t xml:space="preserve">the </w:t>
      </w:r>
      <w:r w:rsidR="005D3517" w:rsidRPr="005D3517">
        <w:rPr>
          <w:rStyle w:val="KeyWord0"/>
          <w:highlight w:val="white"/>
        </w:rPr>
        <w:t>m_labelMap</w:t>
      </w:r>
      <w:r w:rsidR="005D3517">
        <w:rPr>
          <w:highlight w:val="white"/>
        </w:rPr>
        <w:t xml:space="preserve"> and </w:t>
      </w:r>
      <w:r w:rsidR="005D3517" w:rsidRPr="00903DBA">
        <w:rPr>
          <w:rStyle w:val="KeyWord0"/>
          <w:highlight w:val="white"/>
        </w:rPr>
        <w:t>m_gotoSetMap</w:t>
      </w:r>
      <w:r w:rsidR="005D3517">
        <w:rPr>
          <w:highlight w:val="white"/>
        </w:rPr>
        <w:t xml:space="preserve"> maps</w:t>
      </w:r>
      <w:r w:rsidR="00965090">
        <w:rPr>
          <w:highlight w:val="white"/>
        </w:rPr>
        <w:t xml:space="preserve">, where </w:t>
      </w:r>
      <w:r w:rsidR="00965090" w:rsidRPr="005D3517">
        <w:rPr>
          <w:rStyle w:val="KeyWord0"/>
          <w:highlight w:val="white"/>
        </w:rPr>
        <w:t>m_labelMap</w:t>
      </w:r>
      <w:r w:rsidR="00965090" w:rsidRPr="00965090">
        <w:rPr>
          <w:highlight w:val="white"/>
        </w:rPr>
        <w:t xml:space="preserve"> stores the labels of the </w:t>
      </w:r>
      <w:proofErr w:type="spellStart"/>
      <w:r w:rsidR="00965090" w:rsidRPr="00965090">
        <w:rPr>
          <w:highlight w:val="white"/>
        </w:rPr>
        <w:t>goto</w:t>
      </w:r>
      <w:proofErr w:type="spellEnd"/>
      <w:r w:rsidR="00965090" w:rsidRPr="00965090">
        <w:rPr>
          <w:highlight w:val="white"/>
        </w:rPr>
        <w:t xml:space="preserve"> targets</w:t>
      </w:r>
      <w:r w:rsidR="00965090">
        <w:rPr>
          <w:highlight w:val="white"/>
        </w:rPr>
        <w:t xml:space="preserve"> and </w:t>
      </w:r>
      <w:r w:rsidR="00965090" w:rsidRPr="00903DBA">
        <w:rPr>
          <w:rStyle w:val="KeyWord0"/>
          <w:highlight w:val="white"/>
        </w:rPr>
        <w:t>m_gotoSetMap</w:t>
      </w:r>
      <w:r w:rsidR="00965090" w:rsidRPr="00965090">
        <w:rPr>
          <w:highlight w:val="white"/>
        </w:rPr>
        <w:t xml:space="preserve"> stores sets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3717996D" w14:textId="321BA8E3" w:rsidR="005E5A36" w:rsidRDefault="005E5A36" w:rsidP="005E5A36">
      <w:pPr>
        <w:pStyle w:val="Code"/>
        <w:rPr>
          <w:highlight w:val="white"/>
        </w:rPr>
      </w:pPr>
      <w:r w:rsidRPr="00903DBA">
        <w:rPr>
          <w:highlight w:val="white"/>
        </w:rPr>
        <w:t xml:space="preserve">      new Dictionary&lt;string, MiddleCode&gt;();</w:t>
      </w:r>
    </w:p>
    <w:p w14:paraId="162A970D" w14:textId="77777777" w:rsidR="00592DD8" w:rsidRDefault="00592DD8" w:rsidP="00965090">
      <w:pPr>
        <w:pStyle w:val="Code"/>
        <w:rPr>
          <w:highlight w:val="white"/>
        </w:rPr>
      </w:pP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4CF8EB12" w:rsidR="005E2E9F" w:rsidRPr="00903DBA" w:rsidRDefault="00592DD8" w:rsidP="005E2E9F">
      <w:pPr>
        <w:rPr>
          <w:highlight w:val="white"/>
        </w:rPr>
      </w:pPr>
      <w:r>
        <w:rPr>
          <w:highlight w:val="white"/>
        </w:rPr>
        <w:lastRenderedPageBreak/>
        <w:t xml:space="preserve">The </w:t>
      </w:r>
      <w:r w:rsidRPr="00592DD8">
        <w:rPr>
          <w:rStyle w:val="KeyWord0"/>
          <w:highlight w:val="white"/>
        </w:rPr>
        <w:t>LabelStatement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w:t>
      </w:r>
      <w:proofErr w:type="gramStart"/>
      <w:r w:rsidR="0017785E">
        <w:rPr>
          <w:highlight w:val="white"/>
        </w:rPr>
        <w:t>allowed</w:t>
      </w:r>
      <w:proofErr w:type="gramEnd"/>
      <w:r w:rsidR="0017785E">
        <w:rPr>
          <w:highlight w:val="white"/>
        </w:rPr>
        <w:t xml:space="preserve">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77777777" w:rsidR="005E5A36" w:rsidRPr="00903DBA" w:rsidRDefault="005E5A36" w:rsidP="005E5A36">
      <w:pPr>
        <w:pStyle w:val="Code"/>
        <w:rPr>
          <w:highlight w:val="white"/>
        </w:rPr>
      </w:pPr>
      <w:r w:rsidRPr="00903DBA">
        <w:rPr>
          <w:highlight w:val="white"/>
        </w:rPr>
        <w:t xml:space="preserve">      Assert.Error(!m_labelMap.ContainsKey(labelName),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77777777" w:rsidR="005E5A36" w:rsidRPr="00903DBA" w:rsidRDefault="005E5A36" w:rsidP="005E5A36">
      <w:pPr>
        <w:rPr>
          <w:highlight w:val="white"/>
        </w:rPr>
      </w:pPr>
      <w:r w:rsidRPr="00903DBA">
        <w:rPr>
          <w:highlight w:val="white"/>
        </w:rPr>
        <w:t xml:space="preserve">In the </w:t>
      </w:r>
      <w:r w:rsidRPr="00903DBA">
        <w:rPr>
          <w:rStyle w:val="KeyWord0"/>
          <w:highlight w:val="white"/>
        </w:rPr>
        <w:t>GotoStatement</w:t>
      </w:r>
      <w:r w:rsidRPr="00903DBA">
        <w:rPr>
          <w:highlight w:val="white"/>
        </w:rPr>
        <w:t xml:space="preserve"> method we start by adding middle code holding a </w:t>
      </w:r>
      <w:proofErr w:type="spellStart"/>
      <w:r w:rsidRPr="00903DBA">
        <w:rPr>
          <w:highlight w:val="white"/>
        </w:rPr>
        <w:t>goto</w:t>
      </w:r>
      <w:proofErr w:type="spellEnd"/>
      <w:r w:rsidRPr="00903DBA">
        <w:rPr>
          <w:highlight w:val="white"/>
        </w:rPr>
        <w:t xml:space="preserve">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5A05AF31"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 xml:space="preserve">the </w:t>
      </w:r>
      <w:proofErr w:type="spellStart"/>
      <w:r w:rsidRPr="00903DBA">
        <w:rPr>
          <w:highlight w:val="white"/>
        </w:rPr>
        <w:t>goto</w:t>
      </w:r>
      <w:proofErr w:type="spellEnd"/>
      <w:r w:rsidR="0017785E">
        <w:rPr>
          <w:highlight w:val="white"/>
        </w:rPr>
        <w:t>-</w:t>
      </w:r>
      <w:r w:rsidRPr="00903DBA">
        <w:rPr>
          <w:highlight w:val="white"/>
        </w:rPr>
        <w:t xml:space="preserve">set map, we look up the </w:t>
      </w:r>
      <w:proofErr w:type="spellStart"/>
      <w:r w:rsidRPr="00903DBA">
        <w:rPr>
          <w:highlight w:val="white"/>
        </w:rPr>
        <w:t>goto</w:t>
      </w:r>
      <w:proofErr w:type="spellEnd"/>
      <w:r w:rsidR="0017785E">
        <w:rPr>
          <w:highlight w:val="white"/>
        </w:rPr>
        <w:t>-</w:t>
      </w:r>
      <w:r w:rsidRPr="00903DBA">
        <w:rPr>
          <w:highlight w:val="white"/>
        </w:rPr>
        <w:t>set and a</w:t>
      </w:r>
      <w:r w:rsidR="007852C2">
        <w:rPr>
          <w:highlight w:val="white"/>
        </w:rPr>
        <w:t>dd</w:t>
      </w:r>
      <w:r w:rsidRPr="00903DBA">
        <w:rPr>
          <w:highlight w:val="white"/>
        </w:rPr>
        <w:t xml:space="preserve"> the </w:t>
      </w:r>
      <w:proofErr w:type="spellStart"/>
      <w:r w:rsidRPr="00903DBA">
        <w:rPr>
          <w:highlight w:val="white"/>
        </w:rPr>
        <w:t>goto</w:t>
      </w:r>
      <w:proofErr w:type="spellEnd"/>
      <w:r w:rsidRPr="00903DBA">
        <w:rPr>
          <w:highlight w:val="white"/>
        </w:rPr>
        <w:t xml:space="preserve"> instruction. </w:t>
      </w:r>
      <w:r w:rsidR="004817D2" w:rsidRPr="00903DBA">
        <w:rPr>
          <w:highlight w:val="white"/>
        </w:rPr>
        <w:t xml:space="preserve">This situation occurs in when </w:t>
      </w:r>
      <w:r w:rsidR="004817D2">
        <w:rPr>
          <w:highlight w:val="white"/>
        </w:rPr>
        <w:t xml:space="preserve">there </w:t>
      </w:r>
      <w:proofErr w:type="gramStart"/>
      <w:r w:rsidR="004817D2">
        <w:rPr>
          <w:highlight w:val="white"/>
        </w:rPr>
        <w:t>has</w:t>
      </w:r>
      <w:proofErr w:type="gramEnd"/>
      <w:r w:rsidR="004817D2">
        <w:rPr>
          <w:highlight w:val="white"/>
        </w:rPr>
        <w:t xml:space="preserve">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71401108" w:rsidR="005E5A36" w:rsidRPr="00903DBA" w:rsidRDefault="005E5A36" w:rsidP="005E5A36">
      <w:pPr>
        <w:rPr>
          <w:highlight w:val="white"/>
        </w:rPr>
      </w:pPr>
      <w:r w:rsidRPr="00903DBA">
        <w:rPr>
          <w:highlight w:val="white"/>
        </w:rPr>
        <w:t xml:space="preserve">If the label name is not already a key in the </w:t>
      </w:r>
      <w:proofErr w:type="spellStart"/>
      <w:r w:rsidRPr="00903DBA">
        <w:rPr>
          <w:highlight w:val="white"/>
        </w:rPr>
        <w:t>goto</w:t>
      </w:r>
      <w:proofErr w:type="spellEnd"/>
      <w:r w:rsidR="004817D2">
        <w:rPr>
          <w:highlight w:val="white"/>
        </w:rPr>
        <w:t>-</w:t>
      </w:r>
      <w:r w:rsidRPr="00903DBA">
        <w:rPr>
          <w:highlight w:val="white"/>
        </w:rPr>
        <w:t xml:space="preserve">set map, we create a new </w:t>
      </w:r>
      <w:proofErr w:type="spellStart"/>
      <w:r w:rsidRPr="00903DBA">
        <w:rPr>
          <w:highlight w:val="white"/>
        </w:rPr>
        <w:t>goto</w:t>
      </w:r>
      <w:proofErr w:type="spellEnd"/>
      <w:r w:rsidR="004817D2">
        <w:rPr>
          <w:highlight w:val="white"/>
        </w:rPr>
        <w:t>-</w:t>
      </w:r>
      <w:r w:rsidRPr="00903DBA">
        <w:rPr>
          <w:highlight w:val="white"/>
        </w:rPr>
        <w:t>set</w:t>
      </w:r>
      <w:r w:rsidR="004817D2">
        <w:rPr>
          <w:highlight w:val="white"/>
        </w:rPr>
        <w:t>,</w:t>
      </w:r>
      <w:r w:rsidRPr="00903DBA">
        <w:rPr>
          <w:highlight w:val="white"/>
        </w:rPr>
        <w:t xml:space="preserve"> to which we add the </w:t>
      </w:r>
      <w:proofErr w:type="spellStart"/>
      <w:r w:rsidRPr="00903DBA">
        <w:rPr>
          <w:highlight w:val="white"/>
        </w:rPr>
        <w:t>goto</w:t>
      </w:r>
      <w:proofErr w:type="spellEnd"/>
      <w:r w:rsidRPr="00903DBA">
        <w:rPr>
          <w:highlight w:val="white"/>
        </w:rPr>
        <w:t xml:space="preserve"> instruction, and then we add the label name and </w:t>
      </w:r>
      <w:proofErr w:type="spellStart"/>
      <w:r w:rsidRPr="00903DBA">
        <w:rPr>
          <w:highlight w:val="white"/>
        </w:rPr>
        <w:t>goto</w:t>
      </w:r>
      <w:proofErr w:type="spellEnd"/>
      <w:r w:rsidRPr="00903DBA">
        <w:rPr>
          <w:highlight w:val="white"/>
        </w:rPr>
        <w:t xml:space="preserve"> set to </w:t>
      </w:r>
      <w:r w:rsidR="00721ABF">
        <w:rPr>
          <w:highlight w:val="white"/>
        </w:rPr>
        <w:t>the</w:t>
      </w:r>
      <w:r w:rsidRPr="00903DBA">
        <w:rPr>
          <w:highlight w:val="white"/>
        </w:rPr>
        <w:t xml:space="preserve"> </w:t>
      </w:r>
      <w:proofErr w:type="spellStart"/>
      <w:r w:rsidRPr="00903DBA">
        <w:rPr>
          <w:highlight w:val="white"/>
        </w:rPr>
        <w:t>goto</w:t>
      </w:r>
      <w:proofErr w:type="spellEnd"/>
      <w:r w:rsidRPr="00903DBA">
        <w:rPr>
          <w:highlight w:val="white"/>
        </w:rPr>
        <w:t xml:space="preserve">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FD3FC7" w:rsidRPr="00FD3FC7">
        <w:rPr>
          <w:rStyle w:val="KeyWord0"/>
          <w:highlight w:val="white"/>
        </w:rPr>
        <w:t>Backpatch</w:t>
      </w:r>
      <w:r w:rsidR="00FD3FC7">
        <w:rPr>
          <w:rStyle w:val="KeyWord0"/>
          <w:highlight w:val="white"/>
        </w:rPr>
        <w:t>Goto</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20391D3F" w:rsidR="005E5A36" w:rsidRPr="00903DBA" w:rsidRDefault="005E5A36" w:rsidP="005E5A36">
      <w:pPr>
        <w:rPr>
          <w:highlight w:val="white"/>
        </w:rPr>
      </w:pPr>
      <w:r w:rsidRPr="00903DBA">
        <w:rPr>
          <w:highlight w:val="white"/>
        </w:rPr>
        <w:t xml:space="preserve">The </w:t>
      </w:r>
      <w:r w:rsidRPr="00903DBA">
        <w:rPr>
          <w:rStyle w:val="KeyWord0"/>
          <w:highlight w:val="white"/>
        </w:rPr>
        <w:t>BackpatchGoto</w:t>
      </w:r>
      <w:r w:rsidRPr="00903DBA">
        <w:rPr>
          <w:highlight w:val="white"/>
        </w:rPr>
        <w:t xml:space="preserve"> method is called at the end of each function definition. It iterates through the </w:t>
      </w:r>
      <w:proofErr w:type="spellStart"/>
      <w:r w:rsidRPr="00903DBA">
        <w:rPr>
          <w:highlight w:val="white"/>
        </w:rPr>
        <w:t>goto</w:t>
      </w:r>
      <w:proofErr w:type="spellEnd"/>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 xml:space="preserve">instruction and backpatch the </w:t>
      </w:r>
      <w:proofErr w:type="spellStart"/>
      <w:r w:rsidRPr="00903DBA">
        <w:rPr>
          <w:highlight w:val="white"/>
        </w:rPr>
        <w:t>goto</w:t>
      </w:r>
      <w:proofErr w:type="spellEnd"/>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3E2F190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w:t>
      </w:r>
      <w:proofErr w:type="spellStart"/>
      <w:r w:rsidRPr="00903DBA">
        <w:rPr>
          <w:highlight w:val="white"/>
        </w:rPr>
        <w:t>goto</w:t>
      </w:r>
      <w:proofErr w:type="spellEnd"/>
      <w:r w:rsidRPr="00903DBA">
        <w:rPr>
          <w:highlight w:val="white"/>
        </w:rPr>
        <w:t xml:space="preserve">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77777777" w:rsidR="005E5A36" w:rsidRPr="00903DBA" w:rsidRDefault="005E5A36" w:rsidP="005E5A36">
      <w:pPr>
        <w:pStyle w:val="Code"/>
        <w:rPr>
          <w:highlight w:val="white"/>
        </w:rPr>
      </w:pPr>
      <w:r w:rsidRPr="00903DBA">
        <w:rPr>
          <w:highlight w:val="white"/>
        </w:rPr>
        <w:t xml:space="preserve">        Assert.Error(m_labelMap.TryGetValue(labelName,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77777777" w:rsidR="005E5A36" w:rsidRPr="00903DBA" w:rsidRDefault="005E5A36" w:rsidP="0060539D">
      <w:pPr>
        <w:pStyle w:val="Rubrik3"/>
      </w:pPr>
      <w:bookmarkStart w:id="246" w:name="_Toc59126148"/>
      <w:r w:rsidRPr="00903DBA">
        <w:lastRenderedPageBreak/>
        <w:t>Return Statement</w:t>
      </w:r>
      <w:bookmarkEnd w:id="246"/>
    </w:p>
    <w:p w14:paraId="3E63649E" w14:textId="65C629A6" w:rsidR="005F161D" w:rsidRDefault="005E5A36" w:rsidP="005E5A36">
      <w:r w:rsidRPr="00903DBA">
        <w:t xml:space="preserve">The </w:t>
      </w:r>
      <w:proofErr w:type="spellStart"/>
      <w:r>
        <w:rPr>
          <w:rStyle w:val="CodeInText"/>
        </w:rPr>
        <w:t>G</w:t>
      </w:r>
      <w:r w:rsidRPr="00903DBA">
        <w:rPr>
          <w:rStyle w:val="CodeInText"/>
        </w:rPr>
        <w:t>enerateReturnStatement</w:t>
      </w:r>
      <w:proofErr w:type="spellEnd"/>
      <w:r w:rsidRPr="00903DBA">
        <w:t xml:space="preserve"> method </w:t>
      </w:r>
      <w:r w:rsidR="005F161D">
        <w:t>generates the code for setting the return value (if present) and return the execution to the calling function. If the function is main function it also adds code for exiting the execution.</w:t>
      </w:r>
      <w:r w:rsidR="00650C19">
        <w:t xml:space="preserve"> In that case, the execution shall exit only in case of the original main function. Note </w:t>
      </w:r>
      <w:proofErr w:type="spellStart"/>
      <w:r w:rsidR="00650C19">
        <w:t>thet</w:t>
      </w:r>
      <w:proofErr w:type="spellEnd"/>
      <w:r w:rsidR="00650C19">
        <w:t xml:space="preserve"> </w:t>
      </w:r>
      <w:proofErr w:type="gramStart"/>
      <w:r w:rsidR="00650C19">
        <w:t>is allowed to</w:t>
      </w:r>
      <w:proofErr w:type="gramEnd"/>
      <w:r w:rsidR="00650C19">
        <w:t xml:space="preserve"> recursively call the main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448349EB" w14:textId="77777777" w:rsidR="00A26378" w:rsidRPr="00A26378" w:rsidRDefault="00A26378" w:rsidP="00A26378">
      <w:pPr>
        <w:pStyle w:val="Code"/>
        <w:rPr>
          <w:highlight w:val="white"/>
        </w:rPr>
      </w:pPr>
    </w:p>
    <w:p w14:paraId="7FB18BA5" w14:textId="77777777" w:rsidR="005F161D" w:rsidRDefault="005F161D" w:rsidP="005F161D">
      <w:pPr>
        <w:rPr>
          <w:highlight w:val="white"/>
        </w:rPr>
      </w:pPr>
      <w:r>
        <w:rPr>
          <w:highlight w:val="white"/>
        </w:rPr>
        <w:t>If the function is the main function, we exit the program execution.</w:t>
      </w:r>
    </w:p>
    <w:p w14:paraId="59474428" w14:textId="57CCA859" w:rsidR="005F161D" w:rsidRPr="00A26378" w:rsidRDefault="005F161D" w:rsidP="005F161D">
      <w:pPr>
        <w:pStyle w:val="Code"/>
        <w:rPr>
          <w:highlight w:val="white"/>
        </w:rPr>
      </w:pPr>
      <w:r w:rsidRPr="00A26378">
        <w:rPr>
          <w:highlight w:val="white"/>
        </w:rPr>
        <w:t xml:space="preserve">      if (SymbolTable.CurrentFunction.UniqueName.Equals</w:t>
      </w:r>
    </w:p>
    <w:p w14:paraId="1E0E9F41" w14:textId="651A6939" w:rsidR="005F161D" w:rsidRPr="00A26378" w:rsidRDefault="005F161D" w:rsidP="005F161D">
      <w:pPr>
        <w:pStyle w:val="Code"/>
        <w:rPr>
          <w:highlight w:val="white"/>
        </w:rPr>
      </w:pPr>
      <w:r w:rsidRPr="00A26378">
        <w:rPr>
          <w:highlight w:val="white"/>
        </w:rPr>
        <w:t xml:space="preserve">                      (AssemblyCodeGenerator.MainName))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77777777" w:rsidR="005E5A36" w:rsidRPr="00903DBA" w:rsidRDefault="005E5A36" w:rsidP="0060539D">
      <w:pPr>
        <w:pStyle w:val="Rubrik3"/>
      </w:pPr>
      <w:bookmarkStart w:id="247" w:name="_Toc59126149"/>
      <w:r w:rsidRPr="00903DBA">
        <w:t>Optional Expression Statement</w:t>
      </w:r>
      <w:bookmarkEnd w:id="247"/>
    </w:p>
    <w:p w14:paraId="7EA215D7" w14:textId="77777777" w:rsidR="005E5A36" w:rsidRPr="00903DBA" w:rsidRDefault="005E5A36" w:rsidP="005E5A36">
      <w:r w:rsidRPr="00903DBA">
        <w:t>If there is an expression, we add its short list to the code list. We choose the short list rather than the long list since we are only interested in the side effects of the expression.</w:t>
      </w:r>
    </w:p>
    <w:p w14:paraId="2B2CE034" w14:textId="77777777" w:rsidR="005E5A36" w:rsidRPr="00903DBA" w:rsidRDefault="005E5A36" w:rsidP="005E5A36">
      <w:pPr>
        <w:pStyle w:val="CodeHeader"/>
      </w:pPr>
      <w:proofErr w:type="spellStart"/>
      <w:r w:rsidRPr="00903DBA">
        <w:t>MiddleCodeGenerator.cs</w:t>
      </w:r>
      <w:proofErr w:type="spellEnd"/>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lastRenderedPageBreak/>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7E497147" w:rsidR="005E5A36" w:rsidRDefault="005E5A36" w:rsidP="0060539D">
      <w:pPr>
        <w:pStyle w:val="Rubrik3"/>
      </w:pPr>
      <w:bookmarkStart w:id="248" w:name="_Toc59126150"/>
      <w:r w:rsidRPr="00903DBA">
        <w:t>Jump Register Statements</w:t>
      </w:r>
      <w:bookmarkEnd w:id="248"/>
    </w:p>
    <w:p w14:paraId="628BAA66" w14:textId="35D8764F" w:rsidR="00107A88" w:rsidRPr="00107A88" w:rsidRDefault="00107A88" w:rsidP="00107A88">
      <w:r>
        <w:t xml:space="preserve">The </w:t>
      </w:r>
      <w:r w:rsidRPr="00107A88">
        <w:rPr>
          <w:rStyle w:val="KeyWord0"/>
          <w:highlight w:val="white"/>
        </w:rPr>
        <w:t>JumpRegisterStatement</w:t>
      </w:r>
      <w:r>
        <w:t xml:space="preserve"> method adds an instruction for jumping to the address stores in a register. It is used by the </w:t>
      </w:r>
      <w:r w:rsidRPr="00107A88">
        <w:rPr>
          <w:rStyle w:val="KeyWord0"/>
        </w:rPr>
        <w:t>setjmp</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77777777" w:rsidR="005E5A36" w:rsidRPr="00903DBA" w:rsidRDefault="005E5A36" w:rsidP="0060539D">
      <w:pPr>
        <w:pStyle w:val="Rubrik3"/>
        <w:numPr>
          <w:ilvl w:val="2"/>
          <w:numId w:val="151"/>
        </w:numPr>
      </w:pPr>
      <w:bookmarkStart w:id="249" w:name="_Toc59126151"/>
      <w:r w:rsidRPr="00903DBA">
        <w:t>Interrupt Statements</w:t>
      </w:r>
      <w:bookmarkEnd w:id="249"/>
    </w:p>
    <w:p w14:paraId="0AEAB034" w14:textId="6DC070B8" w:rsidR="00107A88" w:rsidRPr="00107A88" w:rsidRDefault="00107A88" w:rsidP="00107A88">
      <w:r>
        <w:t xml:space="preserve">The </w:t>
      </w:r>
      <w:r>
        <w:rPr>
          <w:rStyle w:val="KeyWord0"/>
          <w:highlight w:val="white"/>
        </w:rPr>
        <w:t>Interrupt</w:t>
      </w:r>
      <w:r w:rsidRPr="00107A88">
        <w:rPr>
          <w:rStyle w:val="KeyWord0"/>
          <w:highlight w:val="white"/>
        </w:rPr>
        <w:t>Statement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77777777" w:rsidR="005E5A36" w:rsidRPr="00903DBA" w:rsidRDefault="005E5A36" w:rsidP="0060539D">
      <w:pPr>
        <w:pStyle w:val="Rubrik3"/>
        <w:numPr>
          <w:ilvl w:val="2"/>
          <w:numId w:val="152"/>
        </w:numPr>
      </w:pPr>
      <w:bookmarkStart w:id="250" w:name="_Toc59126152"/>
      <w:r w:rsidRPr="00903DBA">
        <w:t>System Call Statements</w:t>
      </w:r>
      <w:bookmarkEnd w:id="250"/>
    </w:p>
    <w:p w14:paraId="76856F0F" w14:textId="543D984F" w:rsidR="00107A88" w:rsidRPr="00107A88" w:rsidRDefault="00107A88" w:rsidP="00107A88">
      <w:r>
        <w:t xml:space="preserve">The </w:t>
      </w:r>
      <w:r>
        <w:rPr>
          <w:rStyle w:val="KeyWord0"/>
          <w:highlight w:val="white"/>
        </w:rPr>
        <w:t>SystemCall</w:t>
      </w:r>
      <w:r w:rsidRPr="00107A88">
        <w:rPr>
          <w:rStyle w:val="KeyWord0"/>
          <w:highlight w:val="white"/>
        </w:rPr>
        <w:t>Statement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644A817F" w:rsidR="005E5A36" w:rsidRDefault="005E5A36" w:rsidP="0060539D">
      <w:pPr>
        <w:pStyle w:val="Rubrik2"/>
      </w:pPr>
      <w:bookmarkStart w:id="251" w:name="_Toc59126153"/>
      <w:r w:rsidRPr="00903DBA">
        <w:t>Expressions</w:t>
      </w:r>
      <w:bookmarkEnd w:id="251"/>
    </w:p>
    <w:p w14:paraId="1956C87F" w14:textId="6802FF59" w:rsidR="00AE43E1" w:rsidRPr="00AE43E1" w:rsidRDefault="00AE43E1" w:rsidP="00AE43E1">
      <w:r>
        <w:t xml:space="preserve">The next section handles the middle code generation of the expressions. </w:t>
      </w:r>
      <w:proofErr w:type="gramStart"/>
      <w:r>
        <w:t>Similar to</w:t>
      </w:r>
      <w:proofErr w:type="gramEnd"/>
      <w:r>
        <w:t xml:space="preserve"> the parsing, we start with the operator of lowest precedence and continue with the operators of higher precedence.</w:t>
      </w:r>
    </w:p>
    <w:p w14:paraId="2C65A380" w14:textId="6C6972A3" w:rsidR="00B819DF" w:rsidRDefault="00B819DF" w:rsidP="0060539D">
      <w:pPr>
        <w:pStyle w:val="Rubrik3"/>
        <w:rPr>
          <w:highlight w:val="white"/>
        </w:rPr>
      </w:pPr>
      <w:bookmarkStart w:id="252" w:name="_Toc59126154"/>
      <w:r>
        <w:rPr>
          <w:highlight w:val="white"/>
        </w:rPr>
        <w:t>The Comma Expression</w:t>
      </w:r>
      <w:bookmarkEnd w:id="252"/>
    </w:p>
    <w:p w14:paraId="02C4ADD9" w14:textId="1A6A497E"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66710F">
        <w:rPr>
          <w:highlight w:val="white"/>
        </w:rPr>
        <w:t>, we only keep the side effects of the left 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4553167B"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noted in the </w:t>
      </w:r>
      <w:r w:rsidRPr="00903DBA">
        <w:rPr>
          <w:highlight w:val="white"/>
        </w:rPr>
        <w:t>value of the left expression, only its 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lastRenderedPageBreak/>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1F923A16" w:rsidR="005E5A36" w:rsidRPr="00903DBA" w:rsidRDefault="005E5A36" w:rsidP="005E5A36">
      <w:pPr>
        <w:rPr>
          <w:highlight w:val="white"/>
        </w:rPr>
      </w:pPr>
      <w:r w:rsidRPr="00903DBA">
        <w:rPr>
          <w:highlight w:val="white"/>
        </w:rPr>
        <w:t xml:space="preserve"> 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47CB29D2" w:rsidR="005E5A36" w:rsidRDefault="005E5A36" w:rsidP="0060539D">
      <w:pPr>
        <w:pStyle w:val="Rubrik3"/>
      </w:pPr>
      <w:bookmarkStart w:id="253" w:name="_Toc59126155"/>
      <w:r w:rsidRPr="00903DBA">
        <w:t>The Assignment Expression</w:t>
      </w:r>
      <w:bookmarkEnd w:id="253"/>
    </w:p>
    <w:p w14:paraId="5810303C" w14:textId="17F8A1A9" w:rsidR="00D61591" w:rsidRPr="00D61591" w:rsidRDefault="00D61591" w:rsidP="00D61591">
      <w:r>
        <w:t>In C, there are both simple and compound assignment.</w:t>
      </w:r>
      <w:r w:rsidR="004935A1">
        <w:t xml:space="preserve"> The </w:t>
      </w:r>
      <w:r w:rsidR="004935A1" w:rsidRPr="0090371A">
        <w:rPr>
          <w:rStyle w:val="KeyWord0"/>
        </w:rPr>
        <w:t>AssignmentExpression</w:t>
      </w:r>
      <w:r w:rsidR="004935A1">
        <w:t xml:space="preserve"> method calls </w:t>
      </w:r>
      <w:r w:rsidR="004935A1" w:rsidRPr="0090371A">
        <w:rPr>
          <w:rStyle w:val="KeyWord0"/>
        </w:rPr>
        <w:t>Assignment</w:t>
      </w:r>
      <w:r w:rsidR="004935A1">
        <w:t xml:space="preserve"> with different argument</w:t>
      </w:r>
      <w:r w:rsidR="00134C30">
        <w:t>s</w:t>
      </w:r>
      <w:r w:rsidR="004935A1">
        <w:t xml:space="preserve"> depending on the operator.</w:t>
      </w:r>
    </w:p>
    <w:p w14:paraId="7D6E8494" w14:textId="77777777" w:rsidR="005E5A36" w:rsidRPr="00903DBA" w:rsidRDefault="005E5A36" w:rsidP="005E5A36">
      <w:pPr>
        <w:pStyle w:val="Code"/>
        <w:rPr>
          <w:highlight w:val="white"/>
        </w:rPr>
      </w:pPr>
      <w:r w:rsidRPr="00903DBA">
        <w:rPr>
          <w:highlight w:val="white"/>
        </w:rPr>
        <w:t xml:space="preserve">    public static Expression AssignmentExpression(MiddleOperator middleOp,</w:t>
      </w:r>
    </w:p>
    <w:p w14:paraId="13E10C3E" w14:textId="72F55A7B" w:rsidR="005E5A36" w:rsidRPr="00903DBA" w:rsidRDefault="005E5A36" w:rsidP="005E5A36">
      <w:pPr>
        <w:pStyle w:val="Code"/>
        <w:rPr>
          <w:highlight w:val="white"/>
        </w:rPr>
      </w:pPr>
      <w:r w:rsidRPr="00903DBA">
        <w:rPr>
          <w:highlight w:val="white"/>
        </w:rPr>
        <w:t xml:space="preserve">                                               Expression leftExpression,</w:t>
      </w:r>
    </w:p>
    <w:p w14:paraId="3B9F5E58" w14:textId="499D1C3D" w:rsidR="005E5A36" w:rsidRPr="00903DBA" w:rsidRDefault="005E5A36" w:rsidP="005E5A36">
      <w:pPr>
        <w:pStyle w:val="Code"/>
        <w:rPr>
          <w:highlight w:val="white"/>
        </w:rPr>
      </w:pPr>
      <w:r w:rsidRPr="00903DBA">
        <w:rPr>
          <w:highlight w:val="white"/>
        </w:rPr>
        <w:t xml:space="preserve">                                               Expression rightExpression)</w:t>
      </w:r>
      <w:r w:rsidR="0090371A">
        <w:rPr>
          <w:highlight w:val="white"/>
        </w:rPr>
        <w:t xml:space="preserve"> </w:t>
      </w:r>
      <w:r w:rsidRPr="00903DBA">
        <w:rPr>
          <w:highlight w:val="white"/>
        </w:rPr>
        <w:t>{</w:t>
      </w:r>
    </w:p>
    <w:p w14:paraId="6BF33C2B" w14:textId="77777777" w:rsidR="005E5A36" w:rsidRPr="00903DBA" w:rsidRDefault="005E5A36" w:rsidP="005E5A36">
      <w:pPr>
        <w:pStyle w:val="Code"/>
        <w:rPr>
          <w:highlight w:val="white"/>
        </w:rPr>
      </w:pPr>
      <w:r w:rsidRPr="00903DBA">
        <w:rPr>
          <w:highlight w:val="white"/>
        </w:rPr>
        <w:t xml:space="preserve">      rightExpression =</w:t>
      </w:r>
    </w:p>
    <w:p w14:paraId="6D583488" w14:textId="77777777" w:rsidR="005E5A36" w:rsidRPr="00903DBA" w:rsidRDefault="005E5A36" w:rsidP="005E5A36">
      <w:pPr>
        <w:pStyle w:val="Code"/>
        <w:rPr>
          <w:highlight w:val="white"/>
        </w:rPr>
      </w:pPr>
      <w:r w:rsidRPr="00903DBA">
        <w:rPr>
          <w:highlight w:val="white"/>
        </w:rPr>
        <w:t xml:space="preserve">        TypeCast.ImplicitCast(rightExpression, leftExpression.Symbol.Type);</w:t>
      </w:r>
    </w:p>
    <w:p w14:paraId="6BE4296F" w14:textId="77777777" w:rsidR="005E5A36" w:rsidRPr="00903DBA" w:rsidRDefault="005E5A36" w:rsidP="005E5A36">
      <w:pPr>
        <w:pStyle w:val="Code"/>
        <w:rPr>
          <w:highlight w:val="white"/>
        </w:rPr>
      </w:pPr>
    </w:p>
    <w:p w14:paraId="2B16740C" w14:textId="77777777" w:rsidR="005E5A36" w:rsidRPr="00903DBA" w:rsidRDefault="005E5A36" w:rsidP="005E5A36">
      <w:pPr>
        <w:pStyle w:val="Code"/>
        <w:rPr>
          <w:highlight w:val="white"/>
        </w:rPr>
      </w:pPr>
      <w:r w:rsidRPr="00903DBA">
        <w:rPr>
          <w:highlight w:val="white"/>
        </w:rPr>
        <w:t xml:space="preserve">      switch (middleOp) {</w:t>
      </w:r>
    </w:p>
    <w:p w14:paraId="176EB96B" w14:textId="77777777" w:rsidR="005E5A36" w:rsidRPr="00903DBA" w:rsidRDefault="005E5A36" w:rsidP="005E5A36">
      <w:pPr>
        <w:pStyle w:val="Code"/>
        <w:rPr>
          <w:highlight w:val="white"/>
        </w:rPr>
      </w:pPr>
      <w:r w:rsidRPr="00903DBA">
        <w:rPr>
          <w:highlight w:val="white"/>
        </w:rPr>
        <w:t xml:space="preserve">        case MiddleOperator.Assign:</w:t>
      </w:r>
    </w:p>
    <w:p w14:paraId="0DCBF52C" w14:textId="77777777" w:rsidR="005E5A36" w:rsidRPr="00903DBA" w:rsidRDefault="005E5A36" w:rsidP="005E5A36">
      <w:pPr>
        <w:pStyle w:val="Code"/>
        <w:rPr>
          <w:highlight w:val="white"/>
        </w:rPr>
      </w:pPr>
      <w:r w:rsidRPr="00903DBA">
        <w:rPr>
          <w:highlight w:val="white"/>
        </w:rPr>
        <w:t xml:space="preserve">          return Assignment(leftExpression, rightExpression, true);</w:t>
      </w:r>
    </w:p>
    <w:p w14:paraId="64894E68" w14:textId="2EA2B918" w:rsidR="005E5A36" w:rsidRPr="00903DBA" w:rsidRDefault="005E5A36" w:rsidP="005E5A36">
      <w:pPr>
        <w:rPr>
          <w:highlight w:val="white"/>
        </w:rPr>
      </w:pPr>
      <w:r w:rsidRPr="00903DBA">
        <w:rPr>
          <w:highlight w:val="white"/>
        </w:rPr>
        <w:t xml:space="preserve">In cases of compound assignment, we call the </w:t>
      </w:r>
      <w:r w:rsidR="00817451">
        <w:rPr>
          <w:highlight w:val="white"/>
        </w:rPr>
        <w:t>suitable</w:t>
      </w:r>
      <w:r w:rsidRPr="00903DBA">
        <w:rPr>
          <w:highlight w:val="white"/>
        </w:rPr>
        <w:t xml:space="preserve"> method to perform the operation, and the </w:t>
      </w:r>
      <w:r w:rsidRPr="00903DBA">
        <w:rPr>
          <w:rStyle w:val="KeyWord0"/>
          <w:highlight w:val="white"/>
        </w:rPr>
        <w:t>Assignment</w:t>
      </w:r>
      <w:r w:rsidRPr="00903DBA">
        <w:rPr>
          <w:highlight w:val="white"/>
        </w:rPr>
        <w:t xml:space="preserve"> method for the</w:t>
      </w:r>
      <w:r w:rsidR="00817451">
        <w:rPr>
          <w:highlight w:val="white"/>
        </w:rPr>
        <w:t xml:space="preserve"> </w:t>
      </w:r>
      <w:r w:rsidRPr="00903DBA">
        <w:rPr>
          <w:highlight w:val="white"/>
        </w:rPr>
        <w:t>assignment.</w:t>
      </w:r>
    </w:p>
    <w:p w14:paraId="0291D92E" w14:textId="77777777" w:rsidR="005E5A36" w:rsidRPr="00903DBA" w:rsidRDefault="005E5A36" w:rsidP="005E5A36">
      <w:pPr>
        <w:pStyle w:val="Code"/>
        <w:rPr>
          <w:highlight w:val="white"/>
        </w:rPr>
      </w:pPr>
      <w:r w:rsidRPr="00903DBA">
        <w:rPr>
          <w:highlight w:val="white"/>
        </w:rPr>
        <w:t xml:space="preserve">        case MiddleOperator.BinaryAdd:</w:t>
      </w:r>
    </w:p>
    <w:p w14:paraId="304574AE" w14:textId="77777777" w:rsidR="005E5A36" w:rsidRPr="00903DBA" w:rsidRDefault="005E5A36" w:rsidP="005E5A36">
      <w:pPr>
        <w:pStyle w:val="Code"/>
        <w:rPr>
          <w:highlight w:val="white"/>
        </w:rPr>
      </w:pPr>
      <w:r w:rsidRPr="00903DBA">
        <w:rPr>
          <w:highlight w:val="white"/>
        </w:rPr>
        <w:t xml:space="preserve">        case MiddleOperator.BinarySubtract:</w:t>
      </w:r>
    </w:p>
    <w:p w14:paraId="739A0F2D" w14:textId="77777777" w:rsidR="005E5A36" w:rsidRPr="00903DBA" w:rsidRDefault="005E5A36" w:rsidP="005E5A36">
      <w:pPr>
        <w:pStyle w:val="Code"/>
        <w:rPr>
          <w:highlight w:val="white"/>
        </w:rPr>
      </w:pPr>
      <w:r w:rsidRPr="00903DBA">
        <w:rPr>
          <w:highlight w:val="white"/>
        </w:rPr>
        <w:t xml:space="preserve">          return Assignment(leftExpression,</w:t>
      </w:r>
    </w:p>
    <w:p w14:paraId="78452BA1" w14:textId="77777777" w:rsidR="005E5A36" w:rsidRPr="00903DBA" w:rsidRDefault="005E5A36" w:rsidP="005E5A36">
      <w:pPr>
        <w:pStyle w:val="Code"/>
        <w:rPr>
          <w:highlight w:val="white"/>
        </w:rPr>
      </w:pPr>
      <w:r w:rsidRPr="00903DBA">
        <w:rPr>
          <w:highlight w:val="white"/>
        </w:rPr>
        <w:t xml:space="preserve">                            AdditionExpression(middleOp, leftExpression,</w:t>
      </w:r>
    </w:p>
    <w:p w14:paraId="10A7AA1D" w14:textId="77777777" w:rsidR="005E5A36" w:rsidRPr="00903DBA" w:rsidRDefault="005E5A36" w:rsidP="005E5A36">
      <w:pPr>
        <w:pStyle w:val="Code"/>
        <w:rPr>
          <w:highlight w:val="white"/>
        </w:rPr>
      </w:pPr>
      <w:r w:rsidRPr="00903DBA">
        <w:rPr>
          <w:highlight w:val="white"/>
        </w:rPr>
        <w:t xml:space="preserve">                                               rightExpression));</w:t>
      </w:r>
    </w:p>
    <w:p w14:paraId="0B35E04C" w14:textId="77777777" w:rsidR="005E5A36" w:rsidRPr="00903DBA" w:rsidRDefault="005E5A36" w:rsidP="005E5A36">
      <w:pPr>
        <w:pStyle w:val="Code"/>
        <w:rPr>
          <w:highlight w:val="white"/>
        </w:rPr>
      </w:pPr>
    </w:p>
    <w:p w14:paraId="2CEA7B35" w14:textId="77777777" w:rsidR="005E5A36" w:rsidRPr="00903DBA" w:rsidRDefault="005E5A36" w:rsidP="005E5A36">
      <w:pPr>
        <w:pStyle w:val="Code"/>
        <w:rPr>
          <w:highlight w:val="white"/>
        </w:rPr>
      </w:pPr>
      <w:r w:rsidRPr="00903DBA">
        <w:rPr>
          <w:highlight w:val="white"/>
        </w:rPr>
        <w:t xml:space="preserve">        case MiddleOperator.SignedMultiply:</w:t>
      </w:r>
    </w:p>
    <w:p w14:paraId="3A85718D" w14:textId="77777777" w:rsidR="005E5A36" w:rsidRPr="00903DBA" w:rsidRDefault="005E5A36" w:rsidP="005E5A36">
      <w:pPr>
        <w:pStyle w:val="Code"/>
        <w:rPr>
          <w:highlight w:val="white"/>
        </w:rPr>
      </w:pPr>
      <w:r w:rsidRPr="00903DBA">
        <w:rPr>
          <w:highlight w:val="white"/>
        </w:rPr>
        <w:t xml:space="preserve">        case MiddleOperator.SignedDivide:</w:t>
      </w:r>
    </w:p>
    <w:p w14:paraId="2C620B23" w14:textId="77777777" w:rsidR="005E5A36" w:rsidRPr="00903DBA" w:rsidRDefault="005E5A36" w:rsidP="005E5A36">
      <w:pPr>
        <w:pStyle w:val="Code"/>
        <w:rPr>
          <w:highlight w:val="white"/>
        </w:rPr>
      </w:pPr>
      <w:r w:rsidRPr="00903DBA">
        <w:rPr>
          <w:highlight w:val="white"/>
        </w:rPr>
        <w:t xml:space="preserve">        case MiddleOperator.SignedModulo:</w:t>
      </w:r>
    </w:p>
    <w:p w14:paraId="4851FA2F" w14:textId="77777777" w:rsidR="005E5A36" w:rsidRPr="00903DBA" w:rsidRDefault="005E5A36" w:rsidP="005E5A36">
      <w:pPr>
        <w:pStyle w:val="Code"/>
        <w:rPr>
          <w:highlight w:val="white"/>
        </w:rPr>
      </w:pPr>
      <w:r w:rsidRPr="00903DBA">
        <w:rPr>
          <w:highlight w:val="white"/>
        </w:rPr>
        <w:t xml:space="preserve">          return Assignment(leftExpression,</w:t>
      </w:r>
    </w:p>
    <w:p w14:paraId="0BF7A6F5" w14:textId="77777777" w:rsidR="005E5A36" w:rsidRPr="00903DBA" w:rsidRDefault="005E5A36" w:rsidP="005E5A36">
      <w:pPr>
        <w:pStyle w:val="Code"/>
        <w:rPr>
          <w:highlight w:val="white"/>
        </w:rPr>
      </w:pPr>
      <w:r w:rsidRPr="00903DBA">
        <w:rPr>
          <w:highlight w:val="white"/>
        </w:rPr>
        <w:t xml:space="preserve">                            MultiplyExpression(middleOp, leftExpression, </w:t>
      </w:r>
    </w:p>
    <w:p w14:paraId="36CCBC3A" w14:textId="77777777" w:rsidR="005E5A36" w:rsidRPr="00903DBA" w:rsidRDefault="005E5A36" w:rsidP="005E5A36">
      <w:pPr>
        <w:pStyle w:val="Code"/>
        <w:rPr>
          <w:highlight w:val="white"/>
        </w:rPr>
      </w:pPr>
      <w:r w:rsidRPr="00903DBA">
        <w:rPr>
          <w:highlight w:val="white"/>
        </w:rPr>
        <w:t xml:space="preserve">                                                         rightExpression));</w:t>
      </w:r>
    </w:p>
    <w:p w14:paraId="675DD1E3" w14:textId="77777777" w:rsidR="005E5A36" w:rsidRPr="00903DBA" w:rsidRDefault="005E5A36" w:rsidP="005E5A36">
      <w:pPr>
        <w:pStyle w:val="Code"/>
        <w:rPr>
          <w:highlight w:val="white"/>
        </w:rPr>
      </w:pPr>
    </w:p>
    <w:p w14:paraId="1549E2FC" w14:textId="77777777" w:rsidR="005E5A36" w:rsidRPr="00903DBA" w:rsidRDefault="005E5A36" w:rsidP="005E5A36">
      <w:pPr>
        <w:pStyle w:val="Code"/>
        <w:rPr>
          <w:highlight w:val="white"/>
        </w:rPr>
      </w:pPr>
      <w:r w:rsidRPr="00903DBA">
        <w:rPr>
          <w:highlight w:val="white"/>
        </w:rPr>
        <w:t xml:space="preserve">        case MiddleOperator.BitwiseAnd:</w:t>
      </w:r>
    </w:p>
    <w:p w14:paraId="4E959824" w14:textId="77777777" w:rsidR="005E5A36" w:rsidRPr="00903DBA" w:rsidRDefault="005E5A36" w:rsidP="005E5A36">
      <w:pPr>
        <w:pStyle w:val="Code"/>
        <w:rPr>
          <w:highlight w:val="white"/>
        </w:rPr>
      </w:pPr>
      <w:r w:rsidRPr="00903DBA">
        <w:rPr>
          <w:highlight w:val="white"/>
        </w:rPr>
        <w:t xml:space="preserve">        case MiddleOperator.BitwiseOr:</w:t>
      </w:r>
    </w:p>
    <w:p w14:paraId="5BFA7890" w14:textId="77777777" w:rsidR="005E5A36" w:rsidRPr="00903DBA" w:rsidRDefault="005E5A36" w:rsidP="005E5A36">
      <w:pPr>
        <w:pStyle w:val="Code"/>
        <w:rPr>
          <w:highlight w:val="white"/>
        </w:rPr>
      </w:pPr>
      <w:r w:rsidRPr="00903DBA">
        <w:rPr>
          <w:highlight w:val="white"/>
        </w:rPr>
        <w:t xml:space="preserve">        case MiddleOperator.BitwiseXOr:</w:t>
      </w:r>
    </w:p>
    <w:p w14:paraId="32F02433" w14:textId="77777777" w:rsidR="005E5A36" w:rsidRPr="00903DBA" w:rsidRDefault="005E5A36" w:rsidP="005E5A36">
      <w:pPr>
        <w:pStyle w:val="Code"/>
        <w:rPr>
          <w:highlight w:val="white"/>
        </w:rPr>
      </w:pPr>
      <w:r w:rsidRPr="00903DBA">
        <w:rPr>
          <w:highlight w:val="white"/>
        </w:rPr>
        <w:t xml:space="preserve">          return Assignment(leftExpression,</w:t>
      </w:r>
    </w:p>
    <w:p w14:paraId="41A983FB" w14:textId="77777777" w:rsidR="005E5A36" w:rsidRPr="00903DBA" w:rsidRDefault="005E5A36" w:rsidP="005E5A36">
      <w:pPr>
        <w:pStyle w:val="Code"/>
        <w:rPr>
          <w:highlight w:val="white"/>
        </w:rPr>
      </w:pPr>
      <w:r w:rsidRPr="00903DBA">
        <w:rPr>
          <w:highlight w:val="white"/>
        </w:rPr>
        <w:t xml:space="preserve">                            BitwiseExpression(middleOp, leftExpression,</w:t>
      </w:r>
    </w:p>
    <w:p w14:paraId="1F390AA7" w14:textId="77777777" w:rsidR="005E5A36" w:rsidRPr="00903DBA" w:rsidRDefault="005E5A36" w:rsidP="005E5A36">
      <w:pPr>
        <w:pStyle w:val="Code"/>
        <w:rPr>
          <w:highlight w:val="white"/>
        </w:rPr>
      </w:pPr>
      <w:r w:rsidRPr="00903DBA">
        <w:rPr>
          <w:highlight w:val="white"/>
        </w:rPr>
        <w:t xml:space="preserve">                                              rightExpression));</w:t>
      </w:r>
    </w:p>
    <w:p w14:paraId="6A5A73AB" w14:textId="77777777" w:rsidR="005E5A36" w:rsidRPr="00903DBA" w:rsidRDefault="005E5A36" w:rsidP="005E5A36">
      <w:pPr>
        <w:pStyle w:val="Code"/>
        <w:rPr>
          <w:highlight w:val="white"/>
        </w:rPr>
      </w:pPr>
    </w:p>
    <w:p w14:paraId="2B146082" w14:textId="77777777" w:rsidR="005E5A36" w:rsidRPr="00903DBA" w:rsidRDefault="005E5A36" w:rsidP="005E5A36">
      <w:pPr>
        <w:pStyle w:val="Code"/>
        <w:rPr>
          <w:highlight w:val="white"/>
        </w:rPr>
      </w:pPr>
      <w:r w:rsidRPr="00903DBA">
        <w:rPr>
          <w:highlight w:val="white"/>
        </w:rPr>
        <w:t xml:space="preserve">        default: // shift left, shift right</w:t>
      </w:r>
    </w:p>
    <w:p w14:paraId="47C71898" w14:textId="77777777" w:rsidR="005E5A36" w:rsidRPr="00903DBA" w:rsidRDefault="005E5A36" w:rsidP="005E5A36">
      <w:pPr>
        <w:pStyle w:val="Code"/>
        <w:rPr>
          <w:highlight w:val="white"/>
        </w:rPr>
      </w:pPr>
      <w:r w:rsidRPr="00903DBA">
        <w:rPr>
          <w:highlight w:val="white"/>
        </w:rPr>
        <w:t xml:space="preserve">          return Assignment(leftExpression,</w:t>
      </w:r>
    </w:p>
    <w:p w14:paraId="3C074FFE" w14:textId="77777777" w:rsidR="005E5A36" w:rsidRPr="00903DBA" w:rsidRDefault="005E5A36" w:rsidP="005E5A36">
      <w:pPr>
        <w:pStyle w:val="Code"/>
        <w:rPr>
          <w:highlight w:val="white"/>
        </w:rPr>
      </w:pPr>
      <w:r w:rsidRPr="00903DBA">
        <w:rPr>
          <w:highlight w:val="white"/>
        </w:rPr>
        <w:t xml:space="preserve">                            ShiftExpression(middleOp, leftExpression,</w:t>
      </w:r>
    </w:p>
    <w:p w14:paraId="7F9495C4" w14:textId="77777777" w:rsidR="005E5A36" w:rsidRPr="00903DBA" w:rsidRDefault="005E5A36" w:rsidP="005E5A36">
      <w:pPr>
        <w:pStyle w:val="Code"/>
        <w:rPr>
          <w:highlight w:val="white"/>
        </w:rPr>
      </w:pPr>
      <w:r w:rsidRPr="00903DBA">
        <w:rPr>
          <w:highlight w:val="white"/>
        </w:rPr>
        <w:t xml:space="preserve">                                            rightExpression));</w:t>
      </w:r>
    </w:p>
    <w:p w14:paraId="02427FE3" w14:textId="77777777" w:rsidR="005E5A36" w:rsidRPr="00903DBA" w:rsidRDefault="005E5A36" w:rsidP="005E5A36">
      <w:pPr>
        <w:pStyle w:val="Code"/>
        <w:rPr>
          <w:highlight w:val="white"/>
        </w:rPr>
      </w:pPr>
      <w:r w:rsidRPr="00903DBA">
        <w:rPr>
          <w:highlight w:val="white"/>
        </w:rPr>
        <w:t xml:space="preserve">      }</w:t>
      </w:r>
    </w:p>
    <w:p w14:paraId="4C30C85C" w14:textId="77777777" w:rsidR="005E5A36" w:rsidRPr="00903DBA" w:rsidRDefault="005E5A36" w:rsidP="005E5A36">
      <w:pPr>
        <w:pStyle w:val="Code"/>
        <w:rPr>
          <w:highlight w:val="white"/>
        </w:rPr>
      </w:pPr>
      <w:r w:rsidRPr="00903DBA">
        <w:rPr>
          <w:highlight w:val="white"/>
        </w:rPr>
        <w:t xml:space="preserve">    }</w:t>
      </w:r>
    </w:p>
    <w:p w14:paraId="0683414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Assignment</w:t>
      </w:r>
      <w:r w:rsidRPr="00903DBA">
        <w:rPr>
          <w:highlight w:val="white"/>
        </w:rPr>
        <w:t xml:space="preserve"> method performs simple or compound assignment. </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lastRenderedPageBreak/>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77777777" w:rsidR="005E5A36" w:rsidRPr="00903DBA" w:rsidRDefault="005E5A36" w:rsidP="005E5A36">
      <w:pPr>
        <w:rPr>
          <w:highlight w:val="white"/>
        </w:rPr>
      </w:pPr>
      <w:r w:rsidRPr="00903DBA">
        <w:rPr>
          <w:highlight w:val="white"/>
        </w:rPr>
        <w:t>We check that the register has the same size (in bytes) as the expression it is assigned to. If it is not, we report an error.</w:t>
      </w:r>
    </w:p>
    <w:p w14:paraId="7B55F53F" w14:textId="77777777" w:rsidR="005E5A36" w:rsidRPr="00903DBA" w:rsidRDefault="005E5A36" w:rsidP="005E5A36">
      <w:pPr>
        <w:pStyle w:val="Code"/>
        <w:rPr>
          <w:highlight w:val="white"/>
        </w:rPr>
      </w:pPr>
      <w:r w:rsidRPr="00903DBA">
        <w:rPr>
          <w:highlight w:val="white"/>
        </w:rPr>
        <w:t xml:space="preserve">        Assert.Error(AssemblyCode.SizeOfRegister(register.Value)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77777777" w:rsidR="005E5A36" w:rsidRPr="00903DBA" w:rsidRDefault="005E5A36" w:rsidP="005E5A36">
      <w:pPr>
        <w:rPr>
          <w:highlight w:val="white"/>
        </w:rPr>
      </w:pPr>
      <w:r w:rsidRPr="00903DBA">
        <w:rPr>
          <w:highlight w:val="white"/>
        </w:rPr>
        <w:t>If the left expression is not a register, we first check that the left expression is assignable. If it is not, we report an error.</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77777777" w:rsidR="005E5A36" w:rsidRPr="00903DBA" w:rsidRDefault="005E5A36" w:rsidP="005E5A36">
      <w:pPr>
        <w:pStyle w:val="Code"/>
        <w:rPr>
          <w:highlight w:val="white"/>
        </w:rPr>
      </w:pPr>
      <w:r w:rsidRPr="00903DBA">
        <w:rPr>
          <w:highlight w:val="white"/>
        </w:rPr>
        <w:t xml:space="preserve">        Assert.Error(leftExpression.Symbol.Assignable,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77777777" w:rsidR="005E5A36" w:rsidRPr="00903DBA" w:rsidRDefault="005E5A36" w:rsidP="005E5A36">
      <w:pPr>
        <w:rPr>
          <w:highlight w:val="white"/>
        </w:rPr>
      </w:pPr>
      <w:r w:rsidRPr="00903DBA">
        <w:rPr>
          <w:highlight w:val="white"/>
        </w:rPr>
        <w:t>In case of a simple assignment we add the long list of the left expression to the code list. In case of a compound assignment, the long list of the left expression has already been added to long list of the right expression. If we added the long list in case of a compound assignment, we would add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77777777" w:rsidR="005E5A36" w:rsidRPr="00903DBA" w:rsidRDefault="005E5A36" w:rsidP="005E5A36">
      <w:pPr>
        <w:rPr>
          <w:highlight w:val="white"/>
        </w:rPr>
      </w:pPr>
      <w:r w:rsidRPr="00903DBA">
        <w:rPr>
          <w:highlight w:val="white"/>
        </w:rPr>
        <w:t>If the left expression is of floating type, we need to pop the floating value stack in case of a simple assignment. In case of a compound assignment, we let the value stay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77777777" w:rsidR="005E5A36" w:rsidRPr="00903DBA" w:rsidRDefault="005E5A36" w:rsidP="005E5A36">
      <w:pPr>
        <w:rPr>
          <w:highlight w:val="white"/>
        </w:rPr>
      </w:pPr>
      <w:r w:rsidRPr="00903DBA">
        <w:rPr>
          <w:highlight w:val="white"/>
        </w:rPr>
        <w:t>We type cast the right expression to the type of the left expression and add its long list to the final code list.</w:t>
      </w:r>
    </w:p>
    <w:p w14:paraId="7A1AF16B" w14:textId="77777777" w:rsidR="005E5A36" w:rsidRPr="00903DBA" w:rsidRDefault="005E5A36" w:rsidP="005E5A36">
      <w:pPr>
        <w:pStyle w:val="Code"/>
        <w:rPr>
          <w:highlight w:val="white"/>
        </w:rPr>
      </w:pPr>
      <w:r w:rsidRPr="00903DBA">
        <w:rPr>
          <w:highlight w:val="white"/>
        </w:rPr>
        <w:t xml:space="preserve">        rightExpression = TypeCast.ImplicitCast(rightExpression,</w:t>
      </w:r>
    </w:p>
    <w:p w14:paraId="76AC8044" w14:textId="77777777" w:rsidR="005E5A36" w:rsidRPr="00903DBA" w:rsidRDefault="005E5A36" w:rsidP="005E5A36">
      <w:pPr>
        <w:pStyle w:val="Code"/>
        <w:rPr>
          <w:highlight w:val="white"/>
        </w:rPr>
      </w:pPr>
      <w:r w:rsidRPr="00903DBA">
        <w:rPr>
          <w:highlight w:val="white"/>
        </w:rPr>
        <w:t xml:space="preserve">                                                leftExpression.Symbol.Type);</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lastRenderedPageBreak/>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77777777"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 Therefore, it 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0855BFD" w14:textId="77777777" w:rsidR="005E5A36" w:rsidRPr="00903DBA" w:rsidRDefault="005E5A36" w:rsidP="005E5A36">
      <w:pPr>
        <w:pStyle w:val="Code"/>
        <w:rPr>
          <w:highlight w:val="white"/>
        </w:rPr>
      </w:pPr>
      <w:r w:rsidRPr="00903DBA">
        <w:rPr>
          <w:highlight w:val="white"/>
        </w:rPr>
        <w:t xml:space="preserve">          BigInteger? bitFieldMask =</w:t>
      </w:r>
    </w:p>
    <w:p w14:paraId="2726CC9B" w14:textId="77777777" w:rsidR="005E5A36" w:rsidRPr="00903DBA" w:rsidRDefault="005E5A36" w:rsidP="005E5A36">
      <w:pPr>
        <w:pStyle w:val="Code"/>
        <w:rPr>
          <w:highlight w:val="white"/>
        </w:rPr>
      </w:pPr>
      <w:r w:rsidRPr="00903DBA">
        <w:rPr>
          <w:highlight w:val="white"/>
        </w:rPr>
        <w:t xml:space="preserve">                     leftExpression.Symbol.Type.GetBitfieldMask();</w:t>
      </w:r>
    </w:p>
    <w:p w14:paraId="16842C08" w14:textId="77777777" w:rsidR="005E5A36" w:rsidRPr="00903DBA" w:rsidRDefault="005E5A36" w:rsidP="005E5A36">
      <w:pPr>
        <w:rPr>
          <w:highlight w:val="white"/>
        </w:rPr>
      </w:pPr>
      <w:r w:rsidRPr="00903DBA">
        <w:rPr>
          <w:highlight w:val="white"/>
        </w:rPr>
        <w:t>In case of bitfield, we add an add operation to set the non-relevant bits to zero.</w:t>
      </w:r>
    </w:p>
    <w:p w14:paraId="6799DA96" w14:textId="77777777" w:rsidR="005E5A36" w:rsidRPr="00903DBA" w:rsidRDefault="005E5A36" w:rsidP="005E5A36">
      <w:pPr>
        <w:pStyle w:val="Code"/>
        <w:rPr>
          <w:highlight w:val="white"/>
        </w:rPr>
      </w:pPr>
      <w:r w:rsidRPr="00903DBA">
        <w:rPr>
          <w:highlight w:val="white"/>
        </w:rPr>
        <w:t xml:space="preserve">          if (bitFieldMask != null) {</w:t>
      </w:r>
    </w:p>
    <w:p w14:paraId="1463A8BA" w14:textId="77777777" w:rsidR="005E5A36" w:rsidRPr="00903DBA" w:rsidRDefault="005E5A36" w:rsidP="005E5A36">
      <w:pPr>
        <w:pStyle w:val="Code"/>
        <w:rPr>
          <w:highlight w:val="white"/>
        </w:rPr>
      </w:pPr>
      <w:r w:rsidRPr="00903DBA">
        <w:rPr>
          <w:highlight w:val="white"/>
        </w:rPr>
        <w:t xml:space="preserve">            Symbol maskSymbol = new Symbol(leftExpression.Symbol.Type,</w:t>
      </w:r>
    </w:p>
    <w:p w14:paraId="4E4CA131" w14:textId="77777777" w:rsidR="005E5A36" w:rsidRPr="00903DBA" w:rsidRDefault="005E5A36" w:rsidP="005E5A36">
      <w:pPr>
        <w:pStyle w:val="Code"/>
        <w:rPr>
          <w:highlight w:val="white"/>
        </w:rPr>
      </w:pPr>
      <w:r w:rsidRPr="00903DBA">
        <w:rPr>
          <w:highlight w:val="white"/>
        </w:rPr>
        <w:t xml:space="preserve">                                           bitFieldMask);</w:t>
      </w:r>
    </w:p>
    <w:p w14:paraId="6CD0A26D" w14:textId="77777777" w:rsidR="005E5A36" w:rsidRPr="00903DBA" w:rsidRDefault="005E5A36" w:rsidP="005E5A36">
      <w:pPr>
        <w:pStyle w:val="Code"/>
        <w:rPr>
          <w:highlight w:val="white"/>
        </w:rPr>
      </w:pPr>
      <w:r w:rsidRPr="00903DBA">
        <w:rPr>
          <w:highlight w:val="white"/>
        </w:rPr>
        <w:t xml:space="preserve">            AddMiddleCode(longList, MiddleOperator.BitwiseAnd,</w:t>
      </w:r>
    </w:p>
    <w:p w14:paraId="1AF41055" w14:textId="77777777" w:rsidR="005E5A36" w:rsidRPr="00903DBA" w:rsidRDefault="005E5A36" w:rsidP="005E5A36">
      <w:pPr>
        <w:pStyle w:val="Code"/>
        <w:rPr>
          <w:highlight w:val="white"/>
        </w:rPr>
      </w:pPr>
      <w:r w:rsidRPr="00903DBA">
        <w:rPr>
          <w:highlight w:val="white"/>
        </w:rPr>
        <w:t xml:space="preserve">                          leftExpression.Symbol, leftExpression.Symbol,</w:t>
      </w:r>
    </w:p>
    <w:p w14:paraId="2023538A" w14:textId="77777777" w:rsidR="005E5A36" w:rsidRPr="00903DBA" w:rsidRDefault="005E5A36" w:rsidP="005E5A36">
      <w:pPr>
        <w:pStyle w:val="Code"/>
        <w:rPr>
          <w:highlight w:val="white"/>
        </w:rPr>
      </w:pPr>
      <w:r w:rsidRPr="00903DBA">
        <w:rPr>
          <w:highlight w:val="white"/>
        </w:rPr>
        <w:t xml:space="preserve">                          maskSymbol);</w:t>
      </w:r>
    </w:p>
    <w:p w14:paraId="064893A0" w14:textId="77777777" w:rsidR="005E5A36" w:rsidRPr="00903DBA" w:rsidRDefault="005E5A36" w:rsidP="005E5A36">
      <w:pPr>
        <w:pStyle w:val="Code"/>
        <w:rPr>
          <w:highlight w:val="white"/>
        </w:rPr>
      </w:pPr>
      <w:r w:rsidRPr="00903DBA">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3FB818B4" w:rsidR="005E5A36" w:rsidRDefault="005E5A36" w:rsidP="0060539D">
      <w:pPr>
        <w:pStyle w:val="Rubrik3"/>
      </w:pPr>
      <w:bookmarkStart w:id="254" w:name="_Toc59126156"/>
      <w:r w:rsidRPr="00903DBA">
        <w:t>The Condition Expression</w:t>
      </w:r>
      <w:bookmarkEnd w:id="254"/>
    </w:p>
    <w:p w14:paraId="14988FBA" w14:textId="3B2486DB" w:rsidR="004E31E7" w:rsidRPr="004E31E7" w:rsidRDefault="004E31E7" w:rsidP="004E31E7">
      <w:r>
        <w:t xml:space="preserve">The condition operator is rather complicated. </w:t>
      </w:r>
    </w:p>
    <w:p w14:paraId="7B1EA2F5" w14:textId="77777777" w:rsidR="005E5A36" w:rsidRPr="00903DBA" w:rsidRDefault="005E5A36" w:rsidP="005E5A36">
      <w:pPr>
        <w:pStyle w:val="Code"/>
        <w:rPr>
          <w:highlight w:val="white"/>
        </w:rPr>
      </w:pPr>
      <w:r w:rsidRPr="00903DBA">
        <w:rPr>
          <w:highlight w:val="white"/>
        </w:rPr>
        <w:t xml:space="preserve">    public static Expression ConditionalExpression(Expression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lastRenderedPageBreak/>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228D7D7" w14:textId="77777777" w:rsidR="005E5A36" w:rsidRPr="00903DBA" w:rsidRDefault="005E5A36" w:rsidP="005E5A36">
      <w:pPr>
        <w:rPr>
          <w:highlight w:val="white"/>
        </w:rPr>
      </w:pPr>
      <w:r w:rsidRPr="00903DBA">
        <w:rPr>
          <w:highlight w:val="white"/>
        </w:rPr>
        <w:t>If both the true and false expressions hold logical types, we keep their types.</w:t>
      </w:r>
    </w:p>
    <w:p w14:paraId="13ED066F" w14:textId="77777777" w:rsidR="005E5A36" w:rsidRPr="00903DBA" w:rsidRDefault="005E5A36" w:rsidP="005E5A36">
      <w:pPr>
        <w:pStyle w:val="Code"/>
        <w:rPr>
          <w:highlight w:val="white"/>
        </w:rPr>
      </w:pPr>
      <w:r w:rsidRPr="00903DBA">
        <w:rPr>
          <w:highlight w:val="white"/>
        </w:rPr>
        <w:t xml:space="preserve">      if (trueExpression.Symbol.Type.IsLogical() &amp;&amp;</w:t>
      </w:r>
    </w:p>
    <w:p w14:paraId="071C9410" w14:textId="77777777" w:rsidR="005E5A36" w:rsidRPr="00903DBA" w:rsidRDefault="005E5A36" w:rsidP="005E5A36">
      <w:pPr>
        <w:pStyle w:val="Code"/>
        <w:rPr>
          <w:highlight w:val="white"/>
        </w:rPr>
      </w:pPr>
      <w:r w:rsidRPr="00903DBA">
        <w:rPr>
          <w:highlight w:val="white"/>
        </w:rPr>
        <w:t xml:space="preserve">          falseExpression.Symbol.Type.IsLogical()) {</w:t>
      </w:r>
    </w:p>
    <w:p w14:paraId="6E68E514" w14:textId="573B582C" w:rsidR="005E5A36" w:rsidRPr="00903DBA" w:rsidRDefault="005E5A36" w:rsidP="005E5A36">
      <w:pPr>
        <w:rPr>
          <w:highlight w:val="white"/>
        </w:rPr>
      </w:pPr>
      <w:r w:rsidRPr="00903DBA">
        <w:rPr>
          <w:highlight w:val="white"/>
        </w:rPr>
        <w:t>We start by backpat</w:t>
      </w:r>
      <w:r w:rsidR="004033BD">
        <w:rPr>
          <w:highlight w:val="white"/>
        </w:rPr>
        <w:t>c</w:t>
      </w:r>
      <w:r w:rsidRPr="00903DBA">
        <w:rPr>
          <w:highlight w:val="white"/>
        </w:rPr>
        <w:t>hing the true</w:t>
      </w:r>
      <w:r w:rsidR="00D5148A">
        <w:rPr>
          <w:highlight w:val="white"/>
        </w:rPr>
        <w:t>-set</w:t>
      </w:r>
      <w:r w:rsidRPr="00903DBA">
        <w:rPr>
          <w:highlight w:val="white"/>
        </w:rPr>
        <w:t xml:space="preserve"> and </w:t>
      </w:r>
      <w:r w:rsidR="00A76052">
        <w:rPr>
          <w:highlight w:val="white"/>
        </w:rPr>
        <w:t>false-set</w:t>
      </w:r>
      <w:r w:rsidRPr="00903DBA">
        <w:rPr>
          <w:highlight w:val="white"/>
        </w:rPr>
        <w:t xml:space="preserve"> of the test expression to the beginning of the true and false expression’s code list.</w:t>
      </w:r>
    </w:p>
    <w:p w14:paraId="4929241B"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4A5AF2C1"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1E1FB2E0" w14:textId="7DCDDFE3" w:rsidR="005E5A36" w:rsidRPr="00903DBA" w:rsidRDefault="005E5A36" w:rsidP="005E5A36">
      <w:pPr>
        <w:rPr>
          <w:highlight w:val="white"/>
        </w:rPr>
      </w:pPr>
      <w:r w:rsidRPr="00903DBA">
        <w:rPr>
          <w:highlight w:val="white"/>
        </w:rPr>
        <w:t xml:space="preserve">The resulting </w:t>
      </w:r>
      <w:r w:rsidR="009C3C27">
        <w:rPr>
          <w:highlight w:val="white"/>
        </w:rPr>
        <w:t>true-set</w:t>
      </w:r>
      <w:r w:rsidRPr="00903DBA">
        <w:rPr>
          <w:highlight w:val="white"/>
        </w:rPr>
        <w:t xml:space="preserve"> is the union of the </w:t>
      </w:r>
      <w:r w:rsidR="009C3C27">
        <w:rPr>
          <w:highlight w:val="white"/>
        </w:rPr>
        <w:t>true-set</w:t>
      </w:r>
      <w:r w:rsidRPr="00903DBA">
        <w:rPr>
          <w:highlight w:val="white"/>
        </w:rPr>
        <w:t xml:space="preserve">s of the true and false expression, and the resulting </w:t>
      </w:r>
      <w:r w:rsidR="00A76052">
        <w:rPr>
          <w:highlight w:val="white"/>
        </w:rPr>
        <w:t>false-set</w:t>
      </w:r>
      <w:r w:rsidRPr="00903DBA">
        <w:rPr>
          <w:highlight w:val="white"/>
        </w:rPr>
        <w:t xml:space="preserve"> is the union of the </w:t>
      </w:r>
      <w:r w:rsidR="00A76052">
        <w:rPr>
          <w:highlight w:val="white"/>
        </w:rPr>
        <w:t>false-set</w:t>
      </w:r>
      <w:r w:rsidRPr="00903DBA">
        <w:rPr>
          <w:highlight w:val="white"/>
        </w:rPr>
        <w:t>s of the true and false expression.</w:t>
      </w:r>
    </w:p>
    <w:p w14:paraId="411E1045"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3962F930" w14:textId="77777777" w:rsidR="005E5A36" w:rsidRPr="00903DBA" w:rsidRDefault="005E5A36" w:rsidP="005E5A36">
      <w:pPr>
        <w:pStyle w:val="Code"/>
        <w:rPr>
          <w:highlight w:val="white"/>
        </w:rPr>
      </w:pPr>
      <w:r w:rsidRPr="00903DBA">
        <w:rPr>
          <w:highlight w:val="white"/>
        </w:rPr>
        <w:t xml:space="preserve">                         falseSet = new HashSet&lt;MiddleCode&gt;();</w:t>
      </w:r>
    </w:p>
    <w:p w14:paraId="24FE8347" w14:textId="77777777" w:rsidR="005E5A36" w:rsidRPr="00903DBA" w:rsidRDefault="005E5A36" w:rsidP="005E5A36">
      <w:pPr>
        <w:pStyle w:val="Code"/>
        <w:rPr>
          <w:highlight w:val="white"/>
        </w:rPr>
      </w:pPr>
      <w:r w:rsidRPr="00903DBA">
        <w:rPr>
          <w:highlight w:val="white"/>
        </w:rPr>
        <w:t xml:space="preserve">        trueSet.UnionWith(trueExpression.Symbol.TrueSet);</w:t>
      </w:r>
    </w:p>
    <w:p w14:paraId="52FEF04A" w14:textId="77777777" w:rsidR="005E5A36" w:rsidRPr="00903DBA" w:rsidRDefault="005E5A36" w:rsidP="005E5A36">
      <w:pPr>
        <w:pStyle w:val="Code"/>
        <w:rPr>
          <w:highlight w:val="white"/>
        </w:rPr>
      </w:pPr>
      <w:r w:rsidRPr="00903DBA">
        <w:rPr>
          <w:highlight w:val="white"/>
        </w:rPr>
        <w:t xml:space="preserve">        trueSet.UnionWith(falseExpression.Symbol.TrueSet);</w:t>
      </w:r>
    </w:p>
    <w:p w14:paraId="19553B40" w14:textId="77777777" w:rsidR="005E5A36" w:rsidRPr="00903DBA" w:rsidRDefault="005E5A36" w:rsidP="005E5A36">
      <w:pPr>
        <w:pStyle w:val="Code"/>
        <w:rPr>
          <w:highlight w:val="white"/>
        </w:rPr>
      </w:pPr>
      <w:r w:rsidRPr="00903DBA">
        <w:rPr>
          <w:highlight w:val="white"/>
        </w:rPr>
        <w:t xml:space="preserve">        falseSet.UnionWith(trueExpression.Symbol.FalseSet);</w:t>
      </w:r>
    </w:p>
    <w:p w14:paraId="75CEBD18" w14:textId="77777777" w:rsidR="005E5A36" w:rsidRPr="00903DBA" w:rsidRDefault="005E5A36" w:rsidP="005E5A36">
      <w:pPr>
        <w:pStyle w:val="Code"/>
        <w:rPr>
          <w:highlight w:val="white"/>
        </w:rPr>
      </w:pPr>
      <w:r w:rsidRPr="00903DBA">
        <w:rPr>
          <w:highlight w:val="white"/>
        </w:rPr>
        <w:t xml:space="preserve">        falseSet.UnionWith(falseExpression.Symbol.FalseSet);</w:t>
      </w:r>
    </w:p>
    <w:p w14:paraId="1739406D" w14:textId="77777777" w:rsidR="005E5A36" w:rsidRPr="00903DBA" w:rsidRDefault="005E5A36" w:rsidP="005E5A36">
      <w:pPr>
        <w:pStyle w:val="Code"/>
        <w:rPr>
          <w:highlight w:val="white"/>
        </w:rPr>
      </w:pPr>
    </w:p>
    <w:p w14:paraId="0A694F12"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0B253B" w14:textId="4B712496" w:rsidR="005E5A36" w:rsidRPr="00903DBA" w:rsidRDefault="005E5A36" w:rsidP="005E5A36">
      <w:pPr>
        <w:rPr>
          <w:highlight w:val="white"/>
        </w:rPr>
      </w:pPr>
      <w:r w:rsidRPr="00903DBA">
        <w:rPr>
          <w:highlight w:val="white"/>
        </w:rPr>
        <w:t>If the short list</w:t>
      </w:r>
      <w:r w:rsidR="00791946">
        <w:rPr>
          <w:highlight w:val="white"/>
        </w:rPr>
        <w:t>s</w:t>
      </w:r>
      <w:r w:rsidRPr="00903DBA">
        <w:rPr>
          <w:highlight w:val="white"/>
        </w:rPr>
        <w:t xml:space="preserve"> of both the true and false expression is empty, it does not matter if the test expression is true or false, and we let the resulting short list be the short list of the true expression (which may be empty).</w:t>
      </w:r>
    </w:p>
    <w:p w14:paraId="17A00B0C" w14:textId="77777777" w:rsidR="005E5A36" w:rsidRPr="00903DBA" w:rsidRDefault="005E5A36" w:rsidP="005E5A36">
      <w:pPr>
        <w:pStyle w:val="Code"/>
        <w:rPr>
          <w:highlight w:val="white"/>
        </w:rPr>
      </w:pPr>
      <w:r w:rsidRPr="00903DBA">
        <w:rPr>
          <w:highlight w:val="white"/>
        </w:rPr>
        <w:t xml:space="preserve">        if (IsEmpty(trueExpression.ShortList) &amp;&amp;</w:t>
      </w:r>
    </w:p>
    <w:p w14:paraId="71D49131" w14:textId="77777777" w:rsidR="005E5A36" w:rsidRPr="00903DBA" w:rsidRDefault="005E5A36" w:rsidP="005E5A36">
      <w:pPr>
        <w:pStyle w:val="Code"/>
        <w:rPr>
          <w:highlight w:val="white"/>
        </w:rPr>
      </w:pPr>
      <w:r w:rsidRPr="00903DBA">
        <w:rPr>
          <w:highlight w:val="white"/>
        </w:rPr>
        <w:t xml:space="preserve">            IsEmpty(falseExpression.ShortList)) {</w:t>
      </w:r>
    </w:p>
    <w:p w14:paraId="02D2E9BC" w14:textId="77777777" w:rsidR="005E5A36" w:rsidRPr="00903DBA" w:rsidRDefault="005E5A36" w:rsidP="005E5A36">
      <w:pPr>
        <w:pStyle w:val="Code"/>
        <w:rPr>
          <w:highlight w:val="white"/>
        </w:rPr>
      </w:pPr>
      <w:r w:rsidRPr="00903DBA">
        <w:rPr>
          <w:highlight w:val="white"/>
        </w:rPr>
        <w:t xml:space="preserve">          shortList.AddRange(testExpression.ShortList);</w:t>
      </w:r>
    </w:p>
    <w:p w14:paraId="705D782F" w14:textId="77777777" w:rsidR="005E5A36" w:rsidRPr="00903DBA" w:rsidRDefault="005E5A36" w:rsidP="005E5A36">
      <w:pPr>
        <w:pStyle w:val="Code"/>
        <w:rPr>
          <w:highlight w:val="white"/>
        </w:rPr>
      </w:pPr>
      <w:r w:rsidRPr="00903DBA">
        <w:rPr>
          <w:highlight w:val="white"/>
        </w:rPr>
        <w:t xml:space="preserve">        }</w:t>
      </w:r>
    </w:p>
    <w:p w14:paraId="4CD88755" w14:textId="0F3C754F" w:rsidR="005E5A36" w:rsidRPr="00903DBA" w:rsidRDefault="005E5A36" w:rsidP="005E5A36">
      <w:pPr>
        <w:rPr>
          <w:highlight w:val="white"/>
        </w:rPr>
      </w:pPr>
      <w:r w:rsidRPr="00903DBA">
        <w:rPr>
          <w:highlight w:val="white"/>
        </w:rPr>
        <w:t xml:space="preserve">If the short list of the test expression is not empty, the situation becomes a bit more complicated. We add the long list, rather than the short list, of the test expression to the final short list since we need the value of the test expression in order to jump to the </w:t>
      </w:r>
      <w:r w:rsidR="00791946">
        <w:rPr>
          <w:highlight w:val="white"/>
        </w:rPr>
        <w:t xml:space="preserve">beginning of the </w:t>
      </w:r>
      <w:r w:rsidRPr="00903DBA">
        <w:rPr>
          <w:highlight w:val="white"/>
        </w:rPr>
        <w:t xml:space="preserve">short list of </w:t>
      </w:r>
      <w:r w:rsidR="00791946">
        <w:rPr>
          <w:highlight w:val="white"/>
        </w:rPr>
        <w:t xml:space="preserve">either </w:t>
      </w:r>
      <w:r w:rsidRPr="00903DBA">
        <w:rPr>
          <w:highlight w:val="white"/>
        </w:rPr>
        <w:t>the true of false expression.</w:t>
      </w:r>
    </w:p>
    <w:p w14:paraId="29CC93C8" w14:textId="77777777" w:rsidR="005E5A36" w:rsidRPr="00903DBA" w:rsidRDefault="005E5A36" w:rsidP="005E5A36">
      <w:pPr>
        <w:pStyle w:val="Code"/>
        <w:rPr>
          <w:highlight w:val="white"/>
        </w:rPr>
      </w:pPr>
      <w:r w:rsidRPr="00903DBA">
        <w:rPr>
          <w:highlight w:val="white"/>
        </w:rPr>
        <w:t xml:space="preserve">        else {</w:t>
      </w:r>
    </w:p>
    <w:p w14:paraId="284E3992" w14:textId="77777777" w:rsidR="005E5A36" w:rsidRPr="00903DBA" w:rsidRDefault="005E5A36" w:rsidP="005E5A36">
      <w:pPr>
        <w:pStyle w:val="Code"/>
        <w:rPr>
          <w:highlight w:val="white"/>
        </w:rPr>
      </w:pPr>
      <w:r w:rsidRPr="00903DBA">
        <w:rPr>
          <w:highlight w:val="white"/>
        </w:rPr>
        <w:t xml:space="preserve">          shortList.AddRange(testExpression.LongList);</w:t>
      </w:r>
    </w:p>
    <w:p w14:paraId="5C036EAE" w14:textId="77777777" w:rsidR="005E5A36" w:rsidRPr="00903DBA" w:rsidRDefault="005E5A36" w:rsidP="005E5A36">
      <w:pPr>
        <w:pStyle w:val="Code"/>
        <w:rPr>
          <w:highlight w:val="white"/>
        </w:rPr>
      </w:pPr>
      <w:r w:rsidRPr="00903DBA">
        <w:rPr>
          <w:highlight w:val="white"/>
        </w:rPr>
        <w:t xml:space="preserve">          shortList.AddRange(trueExpression.ShortList);</w:t>
      </w:r>
    </w:p>
    <w:p w14:paraId="0AB9DE7C" w14:textId="77777777" w:rsidR="005E5A36" w:rsidRPr="00903DBA" w:rsidRDefault="005E5A36" w:rsidP="005E5A36">
      <w:pPr>
        <w:pStyle w:val="Code"/>
        <w:rPr>
          <w:highlight w:val="white"/>
        </w:rPr>
      </w:pPr>
      <w:r w:rsidRPr="00903DBA">
        <w:rPr>
          <w:highlight w:val="white"/>
        </w:rPr>
        <w:t xml:space="preserve">          shortList.AddRange(falseExpression.ShortList);</w:t>
      </w:r>
    </w:p>
    <w:p w14:paraId="1798E349" w14:textId="77777777" w:rsidR="005E5A36" w:rsidRPr="00903DBA" w:rsidRDefault="005E5A36" w:rsidP="005E5A36">
      <w:pPr>
        <w:pStyle w:val="Code"/>
        <w:rPr>
          <w:highlight w:val="white"/>
        </w:rPr>
      </w:pPr>
      <w:r w:rsidRPr="00903DBA">
        <w:rPr>
          <w:highlight w:val="white"/>
        </w:rPr>
        <w:t xml:space="preserve">        }</w:t>
      </w:r>
    </w:p>
    <w:p w14:paraId="5F542FC0" w14:textId="77777777" w:rsidR="005E5A36" w:rsidRPr="00903DBA" w:rsidRDefault="005E5A36" w:rsidP="005E5A36">
      <w:pPr>
        <w:rPr>
          <w:highlight w:val="white"/>
        </w:rPr>
      </w:pPr>
      <w:r w:rsidRPr="00903DBA">
        <w:rPr>
          <w:highlight w:val="white"/>
        </w:rPr>
        <w:t>We add the long list of the test, true, and false expression to the final long list.</w:t>
      </w:r>
    </w:p>
    <w:p w14:paraId="3BB8B67C"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83D95CE" w14:textId="77777777" w:rsidR="005E5A36" w:rsidRPr="00903DBA" w:rsidRDefault="005E5A36" w:rsidP="005E5A36">
      <w:pPr>
        <w:pStyle w:val="Code"/>
        <w:rPr>
          <w:highlight w:val="white"/>
        </w:rPr>
      </w:pPr>
      <w:r w:rsidRPr="00903DBA">
        <w:rPr>
          <w:highlight w:val="white"/>
        </w:rPr>
        <w:t xml:space="preserve">        longList.AddRange(testExpression.LongList);</w:t>
      </w:r>
    </w:p>
    <w:p w14:paraId="2DA8C2C0" w14:textId="77777777" w:rsidR="005E5A36" w:rsidRPr="00903DBA" w:rsidRDefault="005E5A36" w:rsidP="005E5A36">
      <w:pPr>
        <w:pStyle w:val="Code"/>
        <w:rPr>
          <w:highlight w:val="white"/>
        </w:rPr>
      </w:pPr>
      <w:r w:rsidRPr="00903DBA">
        <w:rPr>
          <w:highlight w:val="white"/>
        </w:rPr>
        <w:t xml:space="preserve">        longList.AddRange(trueExpression.LongList);</w:t>
      </w:r>
    </w:p>
    <w:p w14:paraId="3E43FB18" w14:textId="77777777" w:rsidR="005E5A36" w:rsidRPr="00903DBA" w:rsidRDefault="005E5A36" w:rsidP="005E5A36">
      <w:pPr>
        <w:pStyle w:val="Code"/>
        <w:rPr>
          <w:highlight w:val="white"/>
        </w:rPr>
      </w:pPr>
      <w:r w:rsidRPr="00903DBA">
        <w:rPr>
          <w:highlight w:val="white"/>
        </w:rPr>
        <w:t xml:space="preserve">        longList.AddRange(falseExpression.LongList);</w:t>
      </w:r>
    </w:p>
    <w:p w14:paraId="51049C2A" w14:textId="33311D8E" w:rsidR="005E5A36" w:rsidRPr="00903DBA" w:rsidRDefault="005E5A36" w:rsidP="005E5A36">
      <w:pPr>
        <w:rPr>
          <w:highlight w:val="white"/>
        </w:rPr>
      </w:pPr>
      <w:r w:rsidRPr="00903DBA">
        <w:rPr>
          <w:highlight w:val="white"/>
        </w:rPr>
        <w:t>Finally, we create a new symbol with logical type and the resulting true</w:t>
      </w:r>
      <w:r w:rsidR="001536A6">
        <w:rPr>
          <w:highlight w:val="white"/>
        </w:rPr>
        <w:t>-sets</w:t>
      </w:r>
      <w:r w:rsidRPr="00903DBA">
        <w:rPr>
          <w:highlight w:val="white"/>
        </w:rPr>
        <w:t xml:space="preserve"> and </w:t>
      </w:r>
      <w:r w:rsidR="00A76052">
        <w:rPr>
          <w:highlight w:val="white"/>
        </w:rPr>
        <w:t>false-set</w:t>
      </w:r>
      <w:r w:rsidRPr="00903DBA">
        <w:rPr>
          <w:highlight w:val="white"/>
        </w:rPr>
        <w:t>s.</w:t>
      </w:r>
    </w:p>
    <w:p w14:paraId="38E7C5EF" w14:textId="77777777" w:rsidR="005E5A36" w:rsidRPr="00903DBA" w:rsidRDefault="005E5A36" w:rsidP="005E5A36">
      <w:pPr>
        <w:pStyle w:val="Code"/>
        <w:rPr>
          <w:highlight w:val="white"/>
        </w:rPr>
      </w:pPr>
      <w:r w:rsidRPr="00903DBA">
        <w:rPr>
          <w:highlight w:val="white"/>
        </w:rPr>
        <w:t xml:space="preserve">        Symbol symbol = new Symbol(trueSet, falseSet);</w:t>
      </w:r>
    </w:p>
    <w:p w14:paraId="2EA13106"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78E28CCA" w14:textId="77777777" w:rsidR="005E5A36" w:rsidRPr="00903DBA" w:rsidRDefault="005E5A36" w:rsidP="005E5A36">
      <w:pPr>
        <w:pStyle w:val="Code"/>
        <w:rPr>
          <w:highlight w:val="white"/>
        </w:rPr>
      </w:pPr>
      <w:r w:rsidRPr="00903DBA">
        <w:rPr>
          <w:highlight w:val="white"/>
        </w:rPr>
        <w:t xml:space="preserve">      }</w:t>
      </w:r>
    </w:p>
    <w:p w14:paraId="26402AE1" w14:textId="77777777" w:rsidR="005E5A36" w:rsidRPr="00903DBA" w:rsidRDefault="005E5A36" w:rsidP="005E5A36">
      <w:pPr>
        <w:rPr>
          <w:highlight w:val="white"/>
        </w:rPr>
      </w:pPr>
      <w:r w:rsidRPr="00903DBA">
        <w:rPr>
          <w:highlight w:val="white"/>
        </w:rPr>
        <w:t xml:space="preserve">If at least one of the true or false expression does not hold logical type, we define </w:t>
      </w:r>
      <w:r w:rsidRPr="00903DBA">
        <w:rPr>
          <w:rStyle w:val="KeyWord0"/>
          <w:highlight w:val="white"/>
        </w:rPr>
        <w:t>maxType</w:t>
      </w:r>
      <w:r w:rsidRPr="00903DBA">
        <w:rPr>
          <w:highlight w:val="white"/>
        </w:rPr>
        <w:t xml:space="preserve"> as their largest type, and type cast both expressions to that type.</w:t>
      </w:r>
    </w:p>
    <w:p w14:paraId="06B9B935" w14:textId="77777777" w:rsidR="005E5A36" w:rsidRPr="00903DBA" w:rsidRDefault="005E5A36" w:rsidP="005E5A36">
      <w:pPr>
        <w:pStyle w:val="Code"/>
        <w:rPr>
          <w:highlight w:val="white"/>
        </w:rPr>
      </w:pPr>
      <w:r w:rsidRPr="00903DBA">
        <w:rPr>
          <w:highlight w:val="white"/>
        </w:rPr>
        <w:lastRenderedPageBreak/>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77777777" w:rsidR="005E5A36" w:rsidRPr="00903DBA" w:rsidRDefault="005E5A36" w:rsidP="005E5A36">
      <w:pPr>
        <w:pStyle w:val="Code"/>
        <w:rPr>
          <w:highlight w:val="white"/>
        </w:rPr>
      </w:pPr>
      <w:r w:rsidRPr="00903DBA">
        <w:rPr>
          <w:highlight w:val="white"/>
        </w:rPr>
        <w:t xml:space="preserve">        Symbol symbol = new Symbol(maxType);</w:t>
      </w:r>
    </w:p>
    <w:p w14:paraId="7631D980" w14:textId="77777777" w:rsidR="005E5A36" w:rsidRPr="00903DBA" w:rsidRDefault="005E5A36" w:rsidP="005E5A36">
      <w:pPr>
        <w:rPr>
          <w:highlight w:val="white"/>
        </w:rPr>
      </w:pPr>
      <w:r w:rsidRPr="00903DBA">
        <w:rPr>
          <w:highlight w:val="white"/>
        </w:rPr>
        <w:t>In case of non-floating type, we add the assignment instruction. In case of a floating type, the value is already placed at the floating value stack and we do not need to do anything.</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19160556" w14:textId="40710393" w:rsidR="005E5A36" w:rsidRPr="00903DBA" w:rsidRDefault="005E5A36" w:rsidP="005E5A36">
      <w:pPr>
        <w:pStyle w:val="Code"/>
        <w:rPr>
          <w:highlight w:val="white"/>
        </w:rPr>
      </w:pPr>
      <w:r w:rsidRPr="00903DBA">
        <w:rPr>
          <w:highlight w:val="white"/>
        </w:rPr>
        <w:t xml:space="preserve">        else {</w:t>
      </w:r>
      <w:r w:rsidR="001206B7">
        <w:rPr>
          <w:highlight w:val="white"/>
        </w:rPr>
        <w:t xml:space="preserve"> // XXX</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77777777" w:rsidR="005E5A36" w:rsidRPr="00903DBA" w:rsidRDefault="005E5A36" w:rsidP="005E5A36">
      <w:pPr>
        <w:pStyle w:val="Code"/>
        <w:rPr>
          <w:highlight w:val="white"/>
        </w:rPr>
      </w:pPr>
      <w:r w:rsidRPr="00903DBA">
        <w:rPr>
          <w:highlight w:val="white"/>
        </w:rPr>
        <w:t xml:space="preserve">                middleCode[0] = symbol;</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77777777" w:rsidR="005E5A36" w:rsidRPr="00903DBA" w:rsidRDefault="005E5A36" w:rsidP="005E5A36">
      <w:pPr>
        <w:pStyle w:val="Code"/>
        <w:rPr>
          <w:highlight w:val="white"/>
        </w:rPr>
      </w:pPr>
      <w:r w:rsidRPr="00903DBA">
        <w:rPr>
          <w:highlight w:val="white"/>
        </w:rPr>
        <w:t xml:space="preserve">                          symbol,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proofErr w:type="gramStart"/>
      <w:r w:rsidR="009C3C27">
        <w:rPr>
          <w:highlight w:val="white"/>
        </w:rPr>
        <w:t>true-set</w:t>
      </w:r>
      <w:proofErr w:type="gramEnd"/>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74A1EAE0" w14:textId="77777777" w:rsidR="005E5A36" w:rsidRPr="00903DBA" w:rsidRDefault="005E5A36" w:rsidP="005E5A36">
      <w:pPr>
        <w:rPr>
          <w:highlight w:val="white"/>
        </w:rPr>
      </w:pPr>
      <w:r w:rsidRPr="00903DBA">
        <w:rPr>
          <w:highlight w:val="white"/>
        </w:rPr>
        <w:t>We also assign the value of the false expression to the temporary symbol if it does not hold floating type. If it holds floating type, the value is already placed at the top of the floating value stack, and we do nothing.</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77777777" w:rsidR="005E5A36" w:rsidRPr="00903DBA" w:rsidRDefault="005E5A36" w:rsidP="005E5A36">
      <w:pPr>
        <w:pStyle w:val="Code"/>
        <w:rPr>
          <w:highlight w:val="white"/>
        </w:rPr>
      </w:pPr>
      <w:r w:rsidRPr="00903DBA">
        <w:rPr>
          <w:highlight w:val="white"/>
        </w:rPr>
        <w:t xml:space="preserve">                middleCode[0] = symbol;</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77777777" w:rsidR="005E5A36" w:rsidRPr="00903DBA" w:rsidRDefault="005E5A36" w:rsidP="005E5A36">
      <w:pPr>
        <w:pStyle w:val="Code"/>
        <w:rPr>
          <w:highlight w:val="white"/>
        </w:rPr>
      </w:pPr>
      <w:r w:rsidRPr="00903DBA">
        <w:rPr>
          <w:highlight w:val="white"/>
        </w:rPr>
        <w:t xml:space="preserve">                          symbol, falseExpression.Symbol);</w:t>
      </w:r>
    </w:p>
    <w:p w14:paraId="5FF0B5C4" w14:textId="77777777" w:rsidR="005E5A36" w:rsidRPr="00903DBA" w:rsidRDefault="005E5A36" w:rsidP="005E5A36">
      <w:pPr>
        <w:pStyle w:val="Code"/>
        <w:rPr>
          <w:highlight w:val="white"/>
        </w:rPr>
      </w:pPr>
      <w:r w:rsidRPr="00903DBA">
        <w:rPr>
          <w:highlight w:val="white"/>
        </w:rPr>
        <w:lastRenderedPageBreak/>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77777777" w:rsidR="005E5A36" w:rsidRPr="00903DBA" w:rsidRDefault="005E5A36" w:rsidP="005E5A36">
      <w:pPr>
        <w:rPr>
          <w:highlight w:val="white"/>
        </w:rPr>
      </w:pPr>
      <w:r w:rsidRPr="00903DBA">
        <w:rPr>
          <w:highlight w:val="white"/>
        </w:rPr>
        <w:t>If both the short lists of the true and false expressions are empty, we just add the short list of the test expression (which may be empty).</w:t>
      </w:r>
    </w:p>
    <w:p w14:paraId="459A1DDA"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44780618" w14:textId="77777777" w:rsidR="005E5A36" w:rsidRPr="00903DBA" w:rsidRDefault="005E5A36" w:rsidP="005E5A36">
      <w:pPr>
        <w:pStyle w:val="Code"/>
        <w:rPr>
          <w:highlight w:val="white"/>
        </w:rPr>
      </w:pPr>
      <w:r w:rsidRPr="00903DBA">
        <w:rPr>
          <w:highlight w:val="white"/>
        </w:rPr>
        <w:t xml:space="preserve">        if (IsEmpty(trueExpression.ShortList) &amp;&amp;</w:t>
      </w:r>
    </w:p>
    <w:p w14:paraId="4B8E8EA6" w14:textId="77777777" w:rsidR="005E5A36" w:rsidRPr="00903DBA" w:rsidRDefault="005E5A36" w:rsidP="005E5A36">
      <w:pPr>
        <w:pStyle w:val="Code"/>
        <w:rPr>
          <w:highlight w:val="white"/>
        </w:rPr>
      </w:pPr>
      <w:r w:rsidRPr="00903DBA">
        <w:rPr>
          <w:highlight w:val="white"/>
        </w:rPr>
        <w:t xml:space="preserve">            IsEmpty(falseExpression.ShortList)) {</w:t>
      </w:r>
    </w:p>
    <w:p w14:paraId="37035E88" w14:textId="77777777" w:rsidR="005E5A36" w:rsidRPr="00903DBA" w:rsidRDefault="005E5A36" w:rsidP="005E5A36">
      <w:pPr>
        <w:pStyle w:val="Code"/>
        <w:rPr>
          <w:highlight w:val="white"/>
        </w:rPr>
      </w:pPr>
      <w:r w:rsidRPr="00903DBA">
        <w:rPr>
          <w:highlight w:val="white"/>
        </w:rPr>
        <w:t xml:space="preserve">          shortList.AddRange(testExpression.ShortList);</w:t>
      </w:r>
    </w:p>
    <w:p w14:paraId="174E5449" w14:textId="77777777" w:rsidR="005E5A36" w:rsidRPr="00903DBA" w:rsidRDefault="005E5A36" w:rsidP="005E5A36">
      <w:pPr>
        <w:pStyle w:val="Code"/>
        <w:rPr>
          <w:highlight w:val="white"/>
        </w:rPr>
      </w:pPr>
      <w:r w:rsidRPr="00903DBA">
        <w:rPr>
          <w:highlight w:val="white"/>
        </w:rPr>
        <w:t xml:space="preserve">        }</w:t>
      </w:r>
    </w:p>
    <w:p w14:paraId="330435EF" w14:textId="77777777" w:rsidR="005E5A36" w:rsidRPr="00903DBA" w:rsidRDefault="005E5A36" w:rsidP="005E5A36">
      <w:pPr>
        <w:rPr>
          <w:highlight w:val="white"/>
        </w:rPr>
      </w:pPr>
      <w:r w:rsidRPr="00903DBA">
        <w:rPr>
          <w:highlight w:val="white"/>
        </w:rPr>
        <w:t>If not both the short lists of the true and false expressions are empty, we add the long list of the test expression, rather than the short list, since we need to value of the test expression, as well as the short lists of the true and false expressions.</w:t>
      </w:r>
    </w:p>
    <w:p w14:paraId="4395DB41" w14:textId="77777777" w:rsidR="005E5A36" w:rsidRPr="00903DBA" w:rsidRDefault="005E5A36" w:rsidP="005E5A36">
      <w:pPr>
        <w:pStyle w:val="Code"/>
        <w:rPr>
          <w:highlight w:val="white"/>
        </w:rPr>
      </w:pPr>
      <w:r w:rsidRPr="00903DBA">
        <w:rPr>
          <w:highlight w:val="white"/>
        </w:rPr>
        <w:t xml:space="preserve">        else {</w:t>
      </w:r>
    </w:p>
    <w:p w14:paraId="670926C0" w14:textId="77777777" w:rsidR="005E5A36" w:rsidRPr="00903DBA" w:rsidRDefault="005E5A36" w:rsidP="005E5A36">
      <w:pPr>
        <w:pStyle w:val="Code"/>
        <w:rPr>
          <w:highlight w:val="white"/>
        </w:rPr>
      </w:pPr>
      <w:r w:rsidRPr="00903DBA">
        <w:rPr>
          <w:highlight w:val="white"/>
        </w:rPr>
        <w:t xml:space="preserve">          shortList.AddRange(testExpression.LongList);</w:t>
      </w:r>
    </w:p>
    <w:p w14:paraId="6520814B" w14:textId="77777777" w:rsidR="005E5A36" w:rsidRPr="00903DBA" w:rsidRDefault="005E5A36" w:rsidP="005E5A36">
      <w:pPr>
        <w:pStyle w:val="Code"/>
        <w:rPr>
          <w:highlight w:val="white"/>
        </w:rPr>
      </w:pPr>
      <w:r w:rsidRPr="00903DBA">
        <w:rPr>
          <w:highlight w:val="white"/>
        </w:rPr>
        <w:t xml:space="preserve">          shortList.AddRange(trueExpression.ShortList);</w:t>
      </w:r>
    </w:p>
    <w:p w14:paraId="2B0D0984" w14:textId="77777777" w:rsidR="005E5A36" w:rsidRPr="00903DBA" w:rsidRDefault="005E5A36" w:rsidP="005E5A36">
      <w:pPr>
        <w:pStyle w:val="Code"/>
        <w:rPr>
          <w:highlight w:val="white"/>
        </w:rPr>
      </w:pPr>
      <w:r w:rsidRPr="00903DBA">
        <w:rPr>
          <w:highlight w:val="white"/>
        </w:rPr>
        <w:t xml:space="preserve">          shortList.AddRange(falseExpression.ShortList);</w:t>
      </w:r>
    </w:p>
    <w:p w14:paraId="2E32DCAE" w14:textId="77777777" w:rsidR="005E5A36" w:rsidRPr="00903DBA" w:rsidRDefault="005E5A36" w:rsidP="005E5A36">
      <w:pPr>
        <w:pStyle w:val="Code"/>
        <w:rPr>
          <w:highlight w:val="white"/>
        </w:rPr>
      </w:pPr>
      <w:r w:rsidRPr="00903DBA">
        <w:rPr>
          <w:highlight w:val="white"/>
        </w:rPr>
        <w:t xml:space="preserve">          shortList.Add(targetCode);</w:t>
      </w:r>
    </w:p>
    <w:p w14:paraId="7048BCE0" w14:textId="77777777" w:rsidR="005E5A36" w:rsidRPr="00903DBA" w:rsidRDefault="005E5A36" w:rsidP="005E5A36">
      <w:pPr>
        <w:pStyle w:val="Code"/>
        <w:rPr>
          <w:highlight w:val="white"/>
        </w:rPr>
      </w:pPr>
      <w:r w:rsidRPr="00903DBA">
        <w:rPr>
          <w:highlight w:val="white"/>
        </w:rPr>
        <w:t xml:space="preserve">        }</w:t>
      </w:r>
    </w:p>
    <w:p w14:paraId="3182CA06" w14:textId="77777777" w:rsidR="005E5A36" w:rsidRPr="00903DBA" w:rsidRDefault="005E5A36" w:rsidP="005E5A36">
      <w:pPr>
        <w:rPr>
          <w:highlight w:val="white"/>
        </w:rPr>
      </w:pPr>
      <w:r w:rsidRPr="00903DBA">
        <w:rPr>
          <w:highlight w:val="white"/>
        </w:rPr>
        <w:t>Finally, add the long lists and return the expression.</w:t>
      </w:r>
    </w:p>
    <w:p w14:paraId="018D0A58"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AD2945C" w14:textId="77777777" w:rsidR="005E5A36" w:rsidRPr="00903DBA" w:rsidRDefault="005E5A36" w:rsidP="005E5A36">
      <w:pPr>
        <w:pStyle w:val="Code"/>
        <w:rPr>
          <w:highlight w:val="white"/>
        </w:rPr>
      </w:pPr>
      <w:r w:rsidRPr="00903DBA">
        <w:rPr>
          <w:highlight w:val="white"/>
        </w:rPr>
        <w:t xml:space="preserve">        longList.AddRange(testExpression.LongList);</w:t>
      </w:r>
    </w:p>
    <w:p w14:paraId="1B923E5B" w14:textId="77777777" w:rsidR="005E5A36" w:rsidRPr="00903DBA" w:rsidRDefault="005E5A36" w:rsidP="005E5A36">
      <w:pPr>
        <w:pStyle w:val="Code"/>
        <w:rPr>
          <w:highlight w:val="white"/>
        </w:rPr>
      </w:pPr>
      <w:r w:rsidRPr="00903DBA">
        <w:rPr>
          <w:highlight w:val="white"/>
        </w:rPr>
        <w:t xml:space="preserve">        longList.AddRange(trueExpression.LongList);</w:t>
      </w:r>
    </w:p>
    <w:p w14:paraId="546ED920" w14:textId="77777777" w:rsidR="005E5A36" w:rsidRPr="00903DBA" w:rsidRDefault="005E5A36" w:rsidP="005E5A36">
      <w:pPr>
        <w:pStyle w:val="Code"/>
        <w:rPr>
          <w:highlight w:val="white"/>
        </w:rPr>
      </w:pPr>
      <w:r w:rsidRPr="00903DBA">
        <w:rPr>
          <w:highlight w:val="white"/>
        </w:rPr>
        <w:t xml:space="preserve">        longList.AddRange(falseExpression.LongList);</w:t>
      </w:r>
    </w:p>
    <w:p w14:paraId="3B8C7B54" w14:textId="77777777" w:rsidR="005E5A36" w:rsidRPr="00903DBA" w:rsidRDefault="005E5A36" w:rsidP="005E5A36">
      <w:pPr>
        <w:pStyle w:val="Code"/>
        <w:rPr>
          <w:highlight w:val="white"/>
        </w:rPr>
      </w:pPr>
      <w:r w:rsidRPr="00903DBA">
        <w:rPr>
          <w:highlight w:val="white"/>
        </w:rPr>
        <w:t xml:space="preserve">        longList.Add(targetCode);</w:t>
      </w:r>
    </w:p>
    <w:p w14:paraId="17640775" w14:textId="77777777" w:rsidR="005E5A36" w:rsidRPr="00903DBA" w:rsidRDefault="005E5A36" w:rsidP="005E5A36">
      <w:pPr>
        <w:pStyle w:val="Code"/>
        <w:rPr>
          <w:highlight w:val="white"/>
        </w:rPr>
      </w:pPr>
    </w:p>
    <w:p w14:paraId="737EC0FC"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0BE6733" w14:textId="77777777" w:rsidR="005E5A36" w:rsidRPr="00903DBA" w:rsidRDefault="005E5A36" w:rsidP="005E5A36">
      <w:pPr>
        <w:pStyle w:val="Code"/>
        <w:rPr>
          <w:highlight w:val="white"/>
        </w:rPr>
      </w:pPr>
      <w:r w:rsidRPr="00903DBA">
        <w:rPr>
          <w:highlight w:val="white"/>
        </w:rPr>
        <w:t xml:space="preserve">      }</w:t>
      </w:r>
    </w:p>
    <w:p w14:paraId="0389FFD9" w14:textId="77777777" w:rsidR="005E5A36" w:rsidRPr="00903DBA" w:rsidRDefault="005E5A36" w:rsidP="005E5A36">
      <w:pPr>
        <w:pStyle w:val="Code"/>
        <w:rPr>
          <w:highlight w:val="white"/>
        </w:rPr>
      </w:pPr>
      <w:r w:rsidRPr="00903DBA">
        <w:rPr>
          <w:highlight w:val="white"/>
        </w:rPr>
        <w:t xml:space="preserve">    }</w:t>
      </w:r>
    </w:p>
    <w:p w14:paraId="6028E605" w14:textId="77777777" w:rsidR="005E5A36" w:rsidRPr="00903DBA" w:rsidRDefault="005E5A36" w:rsidP="0060539D">
      <w:pPr>
        <w:pStyle w:val="Rubrik3"/>
      </w:pPr>
      <w:bookmarkStart w:id="255" w:name="_Toc59126157"/>
      <w:r w:rsidRPr="00903DBA">
        <w:t>Constant Expression</w:t>
      </w:r>
      <w:bookmarkEnd w:id="255"/>
    </w:p>
    <w:p w14:paraId="1C0D44E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ConstantIntegralExpression</w:t>
      </w:r>
      <w:r w:rsidRPr="00903DBA">
        <w:rPr>
          <w:highlight w:val="white"/>
        </w:rPr>
        <w:t xml:space="preserve"> methods makes sure the expression is indeed constant and either integral or 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77777777" w:rsidR="005E5A36" w:rsidRPr="00903DBA" w:rsidRDefault="005E5A36" w:rsidP="005E5A36">
      <w:pPr>
        <w:pStyle w:val="Code"/>
        <w:rPr>
          <w:highlight w:val="white"/>
        </w:rPr>
      </w:pPr>
      <w:r w:rsidRPr="00903DBA">
        <w:rPr>
          <w:highlight w:val="white"/>
        </w:rPr>
        <w:t xml:space="preserve">    { expression = ConstantExpression.Cast(expression,</w:t>
      </w:r>
    </w:p>
    <w:p w14:paraId="740E60E9" w14:textId="77777777" w:rsidR="005E5A36" w:rsidRPr="00903DBA" w:rsidRDefault="005E5A36" w:rsidP="005E5A36">
      <w:pPr>
        <w:pStyle w:val="Code"/>
        <w:rPr>
          <w:highlight w:val="white"/>
        </w:rPr>
      </w:pPr>
      <w:r w:rsidRPr="00903DBA">
        <w:rPr>
          <w:highlight w:val="white"/>
        </w:rPr>
        <w:t xml:space="preserve">                                           Type.SignedLongIntegerType);</w:t>
      </w:r>
    </w:p>
    <w:p w14:paraId="66A8B8C9" w14:textId="77777777" w:rsidR="005E5A36" w:rsidRPr="00903DBA" w:rsidRDefault="005E5A36" w:rsidP="005E5A36">
      <w:pPr>
        <w:pStyle w:val="Code"/>
        <w:rPr>
          <w:highlight w:val="white"/>
        </w:rPr>
      </w:pPr>
      <w:r w:rsidRPr="00903DBA">
        <w:rPr>
          <w:highlight w:val="white"/>
        </w:rPr>
        <w:t xml:space="preserve">      Assert.Error(expression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7777777" w:rsidR="005E5A36" w:rsidRPr="00903DBA" w:rsidRDefault="005E5A36" w:rsidP="005E5A36">
      <w:pPr>
        <w:pStyle w:val="Code"/>
        <w:rPr>
          <w:highlight w:val="white"/>
        </w:rPr>
      </w:pPr>
      <w:r w:rsidRPr="00903DBA">
        <w:rPr>
          <w:highlight w:val="white"/>
        </w:rPr>
        <w:t xml:space="preserve">      Assert.Error(expression.Symbol.Type.IsIntegralOrPointer(),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15566F47" w:rsidR="005E5A36" w:rsidRDefault="00333E66" w:rsidP="0060539D">
      <w:pPr>
        <w:pStyle w:val="Rubrik3"/>
        <w:numPr>
          <w:ilvl w:val="2"/>
          <w:numId w:val="123"/>
        </w:numPr>
      </w:pPr>
      <w:bookmarkStart w:id="256" w:name="_Toc59126158"/>
      <w:r>
        <w:t xml:space="preserve">The </w:t>
      </w:r>
      <w:r w:rsidR="005E5A36" w:rsidRPr="00903DBA">
        <w:t xml:space="preserve">Logical </w:t>
      </w:r>
      <w:proofErr w:type="gramStart"/>
      <w:r>
        <w:t>Or</w:t>
      </w:r>
      <w:proofErr w:type="gramEnd"/>
      <w:r>
        <w:t xml:space="preserve"> </w:t>
      </w:r>
      <w:r w:rsidR="005E5A36" w:rsidRPr="00903DBA">
        <w:t>Expression</w:t>
      </w:r>
      <w:bookmarkEnd w:id="256"/>
    </w:p>
    <w:p w14:paraId="361C6F9F" w14:textId="538C966C" w:rsidR="00B14220" w:rsidRPr="00903DBA" w:rsidRDefault="00C91C43" w:rsidP="00B14220">
      <w:pPr>
        <w:rPr>
          <w:color w:val="auto"/>
        </w:rPr>
      </w:pPr>
      <w:r w:rsidRPr="00FA571C">
        <w:rPr>
          <w:highlight w:val="white"/>
        </w:rPr>
        <w:t xml:space="preserve">The </w:t>
      </w:r>
      <w:r w:rsidRPr="00302B5C">
        <w:rPr>
          <w:rStyle w:val="KeyWord0"/>
          <w:highlight w:val="white"/>
        </w:rPr>
        <w:t>LogicalOrExpression</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proofErr w:type="gramStart"/>
      <w:r w:rsidR="009C3C27">
        <w:t>true-set</w:t>
      </w:r>
      <w:proofErr w:type="gramEnd"/>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6D41F947" w14:textId="77777777" w:rsidR="005E5A36" w:rsidRPr="00FA571C" w:rsidRDefault="005E5A36" w:rsidP="005E5A36">
      <w:pPr>
        <w:pStyle w:val="Code"/>
        <w:rPr>
          <w:highlight w:val="white"/>
        </w:rPr>
      </w:pPr>
      <w:r w:rsidRPr="00FA571C">
        <w:rPr>
          <w:highlight w:val="white"/>
        </w:rPr>
        <w:t>MiddleCodeGenerator.cs</w:t>
      </w:r>
    </w:p>
    <w:p w14:paraId="170505F7" w14:textId="77777777" w:rsidR="005E5A36" w:rsidRPr="00FA571C" w:rsidRDefault="005E5A36" w:rsidP="005E5A36">
      <w:pPr>
        <w:pStyle w:val="Code"/>
        <w:rPr>
          <w:highlight w:val="white"/>
        </w:rPr>
      </w:pPr>
      <w:r w:rsidRPr="00FA571C">
        <w:rPr>
          <w:highlight w:val="white"/>
        </w:rPr>
        <w:t xml:space="preserve">    public static Expression LogicalOrExpression(Expression leftExpression,</w:t>
      </w:r>
    </w:p>
    <w:p w14:paraId="36C2A13C" w14:textId="77777777" w:rsidR="005E5A36" w:rsidRPr="00FA571C" w:rsidRDefault="005E5A36" w:rsidP="005E5A36">
      <w:pPr>
        <w:pStyle w:val="Code"/>
        <w:rPr>
          <w:highlight w:val="white"/>
        </w:rPr>
      </w:pPr>
      <w:r w:rsidRPr="00FA571C">
        <w:rPr>
          <w:highlight w:val="white"/>
        </w:rPr>
        <w:lastRenderedPageBreak/>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6FA2F05B" w14:textId="77777777" w:rsidR="005E5A36" w:rsidRPr="00FA571C" w:rsidRDefault="005E5A36" w:rsidP="005E5A36">
      <w:pPr>
        <w:pStyle w:val="Code"/>
        <w:rPr>
          <w:highlight w:val="white"/>
        </w:rPr>
      </w:pPr>
      <w:r w:rsidRPr="00FA571C">
        <w:rPr>
          <w:highlight w:val="white"/>
        </w:rPr>
        <w:t xml:space="preserve">        ConstantExpression.Logical(MiddleOperator.LogicalOr,</w:t>
      </w:r>
    </w:p>
    <w:p w14:paraId="58EBD25C" w14:textId="77777777" w:rsidR="005E5A36" w:rsidRPr="00FA571C" w:rsidRDefault="005E5A36" w:rsidP="005E5A36">
      <w:pPr>
        <w:pStyle w:val="Code"/>
        <w:rPr>
          <w:highlight w:val="white"/>
        </w:rPr>
      </w:pPr>
      <w:r w:rsidRPr="00FA571C">
        <w:rPr>
          <w:highlight w:val="white"/>
        </w:rPr>
        <w:t xml:space="preserve">                                   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104F7C85" w:rsidR="005E5A36" w:rsidRPr="00FA571C" w:rsidRDefault="005E5A36" w:rsidP="005E5A36">
      <w:pPr>
        <w:rPr>
          <w:highlight w:val="white"/>
        </w:rPr>
      </w:pPr>
      <w:r w:rsidRPr="00FA571C">
        <w:rPr>
          <w:highlight w:val="white"/>
        </w:rPr>
        <w:t xml:space="preserve">For the resulting expression to be true,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proofErr w:type="gramStart"/>
      <w:r w:rsidR="00A76052">
        <w:rPr>
          <w:highlight w:val="white"/>
        </w:rPr>
        <w:t>false-set</w:t>
      </w:r>
      <w:r w:rsidRPr="00FA571C">
        <w:rPr>
          <w:highlight w:val="white"/>
        </w:rPr>
        <w:t>s</w:t>
      </w:r>
      <w:proofErr w:type="gramEnd"/>
      <w:r w:rsidRPr="00FA571C">
        <w:rPr>
          <w:highlight w:val="white"/>
        </w:rPr>
        <w:t xml:space="preserve">, on the other hand, are different. If the left expression is evaluated to false, we need to evaluate the right expression. Therefore, we backpatch the </w:t>
      </w:r>
      <w:proofErr w:type="gramStart"/>
      <w:r w:rsidR="00A76052">
        <w:rPr>
          <w:highlight w:val="white"/>
        </w:rPr>
        <w:t>false-set</w:t>
      </w:r>
      <w:proofErr w:type="gramEnd"/>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79E4947B" w14:textId="77777777" w:rsidR="005E5A36" w:rsidRPr="00FA571C" w:rsidRDefault="005E5A36" w:rsidP="005E5A36">
      <w:pPr>
        <w:pStyle w:val="Code"/>
        <w:rPr>
          <w:highlight w:val="white"/>
        </w:rPr>
      </w:pPr>
      <w:r w:rsidRPr="00FA571C">
        <w:rPr>
          <w:highlight w:val="white"/>
        </w:rPr>
        <w:t xml:space="preserve">      ISet&lt;MiddleCode&gt; trueSet = new HashSet&lt;MiddleCode&gt;();</w:t>
      </w:r>
    </w:p>
    <w:p w14:paraId="51212AB8" w14:textId="77777777" w:rsidR="005E5A36" w:rsidRPr="00FA571C" w:rsidRDefault="005E5A36" w:rsidP="005E5A36">
      <w:pPr>
        <w:pStyle w:val="Code"/>
        <w:rPr>
          <w:highlight w:val="white"/>
        </w:rPr>
      </w:pPr>
      <w:r w:rsidRPr="00FA571C">
        <w:rPr>
          <w:highlight w:val="white"/>
        </w:rPr>
        <w:t xml:space="preserve">      trueSet.UnionWith(leftExpression.Symbol.TrueSet);</w:t>
      </w:r>
    </w:p>
    <w:p w14:paraId="0070AE63" w14:textId="77777777" w:rsidR="005E5A36" w:rsidRPr="00FA571C" w:rsidRDefault="005E5A36" w:rsidP="005E5A36">
      <w:pPr>
        <w:pStyle w:val="Code"/>
        <w:rPr>
          <w:highlight w:val="white"/>
        </w:rPr>
      </w:pPr>
      <w:r w:rsidRPr="00FA571C">
        <w:rPr>
          <w:highlight w:val="white"/>
        </w:rPr>
        <w:t xml:space="preserve">      trueSet.UnionWith(rightExpression.Symbol.TrueSet);</w:t>
      </w:r>
    </w:p>
    <w:p w14:paraId="7DDEC1C3" w14:textId="77777777" w:rsidR="005E5A36" w:rsidRPr="00FA571C" w:rsidRDefault="005E5A36" w:rsidP="005E5A36">
      <w:pPr>
        <w:pStyle w:val="Code"/>
        <w:rPr>
          <w:highlight w:val="white"/>
        </w:rPr>
      </w:pPr>
      <w:r w:rsidRPr="00FA571C">
        <w:rPr>
          <w:highlight w:val="white"/>
        </w:rPr>
        <w:t xml:space="preserve">      Backpatch(leftExpression.Symbol.FalseSet, rightExpression.LongList);    </w:t>
      </w:r>
    </w:p>
    <w:p w14:paraId="65BC3FB6" w14:textId="77777777" w:rsidR="005E5A36" w:rsidRPr="00FA571C" w:rsidRDefault="005E5A36" w:rsidP="005E5A36">
      <w:pPr>
        <w:pStyle w:val="Code"/>
        <w:rPr>
          <w:highlight w:val="white"/>
        </w:rPr>
      </w:pPr>
      <w:r w:rsidRPr="00FA571C">
        <w:rPr>
          <w:highlight w:val="white"/>
        </w:rPr>
        <w:t xml:space="preserve">      Symbol symbol = new Symbol(trueSet, rightExpression.Symbol.FalseSet);</w:t>
      </w:r>
    </w:p>
    <w:p w14:paraId="01E527D3" w14:textId="77777777" w:rsidR="005E5A36" w:rsidRPr="00FA571C" w:rsidRDefault="005E5A36" w:rsidP="005E5A36">
      <w:pPr>
        <w:pStyle w:val="Code"/>
        <w:rPr>
          <w:highlight w:val="white"/>
        </w:rPr>
      </w:pPr>
      <w:r w:rsidRPr="00FA571C">
        <w:rPr>
          <w:highlight w:val="white"/>
        </w:rPr>
        <w:t xml:space="preserve">      </w:t>
      </w:r>
    </w:p>
    <w:p w14:paraId="4F35830C" w14:textId="77777777" w:rsidR="005E5A36" w:rsidRPr="00FA571C" w:rsidRDefault="005E5A36" w:rsidP="005E5A36">
      <w:pPr>
        <w:pStyle w:val="Code"/>
        <w:rPr>
          <w:highlight w:val="white"/>
        </w:rPr>
      </w:pPr>
      <w:r w:rsidRPr="00FA571C">
        <w:rPr>
          <w:highlight w:val="white"/>
        </w:rPr>
        <w:t xml:space="preserve">      List&lt;MiddleCode&gt; longList = new List&lt;MiddleCode&gt;();</w:t>
      </w:r>
    </w:p>
    <w:p w14:paraId="52F14272" w14:textId="77777777" w:rsidR="005E5A36" w:rsidRPr="00FA571C" w:rsidRDefault="005E5A36" w:rsidP="005E5A36">
      <w:pPr>
        <w:pStyle w:val="Code"/>
        <w:rPr>
          <w:highlight w:val="white"/>
        </w:rPr>
      </w:pPr>
      <w:r w:rsidRPr="00FA571C">
        <w:rPr>
          <w:highlight w:val="white"/>
        </w:rPr>
        <w:t xml:space="preserve">      longList.AddRange(leftExpression.LongList);</w:t>
      </w:r>
    </w:p>
    <w:p w14:paraId="0C8EED27" w14:textId="77777777" w:rsidR="005E5A36" w:rsidRPr="00FA571C" w:rsidRDefault="005E5A36" w:rsidP="005E5A36">
      <w:pPr>
        <w:pStyle w:val="Code"/>
        <w:rPr>
          <w:highlight w:val="white"/>
        </w:rPr>
      </w:pPr>
      <w:r w:rsidRPr="00FA571C">
        <w:rPr>
          <w:highlight w:val="white"/>
        </w:rPr>
        <w:t xml:space="preserve">      longList.AddRange(rightExpression.LongList);</w:t>
      </w:r>
    </w:p>
    <w:p w14:paraId="622CAD8F" w14:textId="77777777" w:rsidR="005E5A36" w:rsidRPr="00FA571C" w:rsidRDefault="005E5A36" w:rsidP="005E5A36">
      <w:pPr>
        <w:pStyle w:val="Code"/>
        <w:rPr>
          <w:highlight w:val="white"/>
        </w:rPr>
      </w:pPr>
    </w:p>
    <w:p w14:paraId="670B3039" w14:textId="77777777" w:rsidR="005E5A36" w:rsidRPr="00FA571C" w:rsidRDefault="005E5A36" w:rsidP="005E5A36">
      <w:pPr>
        <w:pStyle w:val="Code"/>
        <w:rPr>
          <w:highlight w:val="white"/>
        </w:rPr>
      </w:pPr>
      <w:r w:rsidRPr="00FA571C">
        <w:rPr>
          <w:highlight w:val="white"/>
        </w:rPr>
        <w:t xml:space="preserve">      List&lt;MiddleCode&gt; shortList = new List&lt;MiddleCode&gt;();</w:t>
      </w:r>
    </w:p>
    <w:p w14:paraId="3345DC6A" w14:textId="77777777" w:rsidR="005E5A36" w:rsidRPr="00FA571C" w:rsidRDefault="005E5A36" w:rsidP="005E5A36">
      <w:pPr>
        <w:pStyle w:val="Code"/>
        <w:rPr>
          <w:highlight w:val="white"/>
        </w:rPr>
      </w:pPr>
      <w:r w:rsidRPr="00FA571C">
        <w:rPr>
          <w:highlight w:val="white"/>
        </w:rPr>
        <w:t xml:space="preserve">      shortList.AddRange(leftExpression.ShortList);</w:t>
      </w:r>
    </w:p>
    <w:p w14:paraId="1A25A2F4" w14:textId="77777777" w:rsidR="005E5A36" w:rsidRPr="00FA571C" w:rsidRDefault="005E5A36" w:rsidP="005E5A36">
      <w:pPr>
        <w:pStyle w:val="Code"/>
        <w:rPr>
          <w:highlight w:val="white"/>
        </w:rPr>
      </w:pPr>
      <w:r w:rsidRPr="00FA571C">
        <w:rPr>
          <w:highlight w:val="white"/>
        </w:rPr>
        <w:t xml:space="preserve">      shortList.AddRange(rightExpression.ShortList);</w:t>
      </w:r>
    </w:p>
    <w:p w14:paraId="30E93951" w14:textId="77777777" w:rsidR="005E5A36" w:rsidRPr="00FA571C" w:rsidRDefault="005E5A36" w:rsidP="005E5A36">
      <w:pPr>
        <w:pStyle w:val="Code"/>
        <w:rPr>
          <w:highlight w:val="white"/>
        </w:rPr>
      </w:pPr>
    </w:p>
    <w:p w14:paraId="7E48A79F" w14:textId="77777777" w:rsidR="005E5A36" w:rsidRPr="00FA571C" w:rsidRDefault="005E5A36" w:rsidP="005E5A36">
      <w:pPr>
        <w:pStyle w:val="Code"/>
        <w:rPr>
          <w:highlight w:val="white"/>
        </w:rPr>
      </w:pPr>
      <w:r w:rsidRPr="00FA571C">
        <w:rPr>
          <w:highlight w:val="white"/>
        </w:rPr>
        <w:t xml:space="preserve">      return (new Expression(symbol, shortList, longList));</w:t>
      </w:r>
    </w:p>
    <w:p w14:paraId="44537EBD" w14:textId="77777777" w:rsidR="005E5A36" w:rsidRPr="00FA571C" w:rsidRDefault="005E5A36" w:rsidP="005E5A36">
      <w:pPr>
        <w:pStyle w:val="Code"/>
        <w:rPr>
          <w:highlight w:val="white"/>
        </w:rPr>
      </w:pPr>
      <w:r w:rsidRPr="00FA571C">
        <w:rPr>
          <w:highlight w:val="white"/>
        </w:rPr>
        <w:t xml:space="preserve">    }</w:t>
      </w:r>
    </w:p>
    <w:p w14:paraId="13CDB9B2" w14:textId="32C1B13C" w:rsidR="00333E66" w:rsidRDefault="00333E66" w:rsidP="0060539D">
      <w:pPr>
        <w:pStyle w:val="Rubrik3"/>
        <w:numPr>
          <w:ilvl w:val="2"/>
          <w:numId w:val="181"/>
        </w:numPr>
      </w:pPr>
      <w:bookmarkStart w:id="257" w:name="_Toc59126159"/>
      <w:r>
        <w:t xml:space="preserve">The </w:t>
      </w:r>
      <w:r w:rsidRPr="00903DBA">
        <w:t xml:space="preserve">Logical </w:t>
      </w:r>
      <w:proofErr w:type="gramStart"/>
      <w:r>
        <w:t>And</w:t>
      </w:r>
      <w:proofErr w:type="gramEnd"/>
      <w:r>
        <w:t xml:space="preserve"> </w:t>
      </w:r>
      <w:r w:rsidRPr="00903DBA">
        <w:t>Expression</w:t>
      </w:r>
      <w:bookmarkEnd w:id="257"/>
    </w:p>
    <w:p w14:paraId="1B88763C" w14:textId="77777777" w:rsidR="0079018B" w:rsidRDefault="00333E66" w:rsidP="0079018B">
      <w:r w:rsidRPr="00FA571C">
        <w:rPr>
          <w:highlight w:val="white"/>
        </w:rPr>
        <w:t xml:space="preserve">The </w:t>
      </w:r>
      <w:r w:rsidRPr="00302B5C">
        <w:rPr>
          <w:rStyle w:val="KeyWord0"/>
          <w:highlight w:val="white"/>
        </w:rPr>
        <w:t>Logical</w:t>
      </w:r>
      <w:r>
        <w:rPr>
          <w:rStyle w:val="KeyWord0"/>
          <w:highlight w:val="white"/>
        </w:rPr>
        <w:t>And</w:t>
      </w:r>
      <w:r w:rsidRPr="00302B5C">
        <w:rPr>
          <w:rStyle w:val="KeyWord0"/>
          <w:highlight w:val="white"/>
        </w:rPr>
        <w:t>Expression</w:t>
      </w:r>
      <w:r w:rsidRPr="00FA571C">
        <w:rPr>
          <w:highlight w:val="white"/>
        </w:rPr>
        <w:t xml:space="preserve"> method</w:t>
      </w:r>
      <w:r w:rsidRPr="00903DBA">
        <w:t xml:space="preserve"> </w:t>
      </w:r>
      <w:r w:rsidR="001A5A36">
        <w:t xml:space="preserve">works in the opposite way compared to the logical </w:t>
      </w:r>
      <w:r w:rsidR="001A5A36" w:rsidRPr="001A5A36">
        <w:rPr>
          <w:rStyle w:val="KeyWord0"/>
        </w:rPr>
        <w:t>or</w:t>
      </w:r>
      <w:r w:rsidR="001A5A36">
        <w:t xml:space="preserve"> expression </w:t>
      </w:r>
      <w:r w:rsidR="00955B61">
        <w:t xml:space="preserve">case </w:t>
      </w:r>
      <w:r w:rsidR="001A5A36">
        <w:t xml:space="preserve">above. </w:t>
      </w:r>
      <w:r w:rsidR="00955B61">
        <w:t>If the left expression is true, we shall continue to evaluate the</w:t>
      </w:r>
      <w:r w:rsidR="00992AC8">
        <w:t xml:space="preserve"> false expression. The resulting expression is true only if both the left and right expression is true. However, if the </w:t>
      </w:r>
      <w:r w:rsidR="00B53EF9">
        <w:t xml:space="preserve">left expression is false the resulting expression is false, without evaluation of the right expression. </w:t>
      </w:r>
      <w:r w:rsidR="00955B61">
        <w:t xml:space="preserve">Therefore, </w:t>
      </w:r>
      <w:r w:rsidR="00B53EF9">
        <w:t>w</w:t>
      </w:r>
      <w:r w:rsidR="00955B61">
        <w:t xml:space="preserve">e backpatch the </w:t>
      </w:r>
      <w:proofErr w:type="gramStart"/>
      <w:r w:rsidR="00955B61">
        <w:t>false</w:t>
      </w:r>
      <w:r>
        <w:t>-set</w:t>
      </w:r>
      <w:proofErr w:type="gramEnd"/>
      <w:r w:rsidRPr="00903DBA">
        <w:t xml:space="preserve"> of the first operand to the beginning of the right operand. </w:t>
      </w:r>
      <w:r w:rsidR="0079018B">
        <w:t xml:space="preserve">The true-set of the resulting expression is the true-set of the right expression, and the false set </w:t>
      </w:r>
      <w:proofErr w:type="spellStart"/>
      <w:r w:rsidR="0079018B">
        <w:t>ois</w:t>
      </w:r>
      <w:proofErr w:type="spellEnd"/>
      <w:r w:rsidR="0079018B">
        <w:t xml:space="preserve"> the union of the false sets of the left and right expression.</w:t>
      </w:r>
    </w:p>
    <w:p w14:paraId="48E708E3" w14:textId="77777777" w:rsidR="0079018B" w:rsidRPr="0079018B" w:rsidRDefault="0079018B" w:rsidP="0079018B">
      <w:pPr>
        <w:pStyle w:val="Code"/>
        <w:rPr>
          <w:highlight w:val="white"/>
        </w:rPr>
      </w:pPr>
      <w:r w:rsidRPr="0079018B">
        <w:rPr>
          <w:highlight w:val="white"/>
        </w:rPr>
        <w:t xml:space="preserve">    public static Expression LogicalAndExpression(Expression leftExpression,</w:t>
      </w:r>
    </w:p>
    <w:p w14:paraId="624CD104" w14:textId="77777777" w:rsidR="0079018B" w:rsidRPr="0079018B" w:rsidRDefault="0079018B" w:rsidP="0079018B">
      <w:pPr>
        <w:pStyle w:val="Code"/>
        <w:rPr>
          <w:highlight w:val="white"/>
        </w:rPr>
      </w:pPr>
      <w:r w:rsidRPr="0079018B">
        <w:rPr>
          <w:highlight w:val="white"/>
        </w:rPr>
        <w:t xml:space="preserve">                                                  Expression rightExpression) {</w:t>
      </w:r>
    </w:p>
    <w:p w14:paraId="37FB7D84" w14:textId="77777777" w:rsidR="0079018B" w:rsidRPr="0079018B" w:rsidRDefault="0079018B" w:rsidP="0079018B">
      <w:pPr>
        <w:pStyle w:val="Code"/>
        <w:rPr>
          <w:highlight w:val="white"/>
        </w:rPr>
      </w:pPr>
      <w:r w:rsidRPr="0079018B">
        <w:rPr>
          <w:highlight w:val="white"/>
        </w:rPr>
        <w:t xml:space="preserve">      Expression constantExpression =</w:t>
      </w:r>
    </w:p>
    <w:p w14:paraId="460AFC7B" w14:textId="77777777" w:rsidR="0079018B" w:rsidRPr="0079018B" w:rsidRDefault="0079018B" w:rsidP="0079018B">
      <w:pPr>
        <w:pStyle w:val="Code"/>
        <w:rPr>
          <w:highlight w:val="white"/>
        </w:rPr>
      </w:pPr>
      <w:r w:rsidRPr="0079018B">
        <w:rPr>
          <w:highlight w:val="white"/>
        </w:rPr>
        <w:t xml:space="preserve">        ConstantExpression.Logical(MiddleOperator.LogicalAnd,</w:t>
      </w:r>
    </w:p>
    <w:p w14:paraId="2E84D81F" w14:textId="77777777" w:rsidR="0079018B" w:rsidRPr="0079018B" w:rsidRDefault="0079018B" w:rsidP="0079018B">
      <w:pPr>
        <w:pStyle w:val="Code"/>
        <w:rPr>
          <w:highlight w:val="white"/>
        </w:rPr>
      </w:pPr>
      <w:r w:rsidRPr="0079018B">
        <w:rPr>
          <w:highlight w:val="white"/>
        </w:rPr>
        <w:t xml:space="preserve">                                   leftExpression, rightExpression);</w:t>
      </w:r>
    </w:p>
    <w:p w14:paraId="3963E425" w14:textId="77777777" w:rsidR="0079018B" w:rsidRPr="0079018B" w:rsidRDefault="0079018B" w:rsidP="0079018B">
      <w:pPr>
        <w:pStyle w:val="Code"/>
        <w:rPr>
          <w:highlight w:val="white"/>
        </w:rPr>
      </w:pPr>
    </w:p>
    <w:p w14:paraId="483432D6" w14:textId="77777777" w:rsidR="0079018B" w:rsidRPr="0079018B" w:rsidRDefault="0079018B" w:rsidP="0079018B">
      <w:pPr>
        <w:pStyle w:val="Code"/>
        <w:rPr>
          <w:highlight w:val="white"/>
        </w:rPr>
      </w:pPr>
      <w:r w:rsidRPr="0079018B">
        <w:rPr>
          <w:highlight w:val="white"/>
        </w:rPr>
        <w:t xml:space="preserve">      if (constantExpression != null) {</w:t>
      </w:r>
    </w:p>
    <w:p w14:paraId="158F1BF4" w14:textId="77777777" w:rsidR="0079018B" w:rsidRPr="0079018B" w:rsidRDefault="0079018B" w:rsidP="0079018B">
      <w:pPr>
        <w:pStyle w:val="Code"/>
        <w:rPr>
          <w:highlight w:val="white"/>
        </w:rPr>
      </w:pPr>
      <w:r w:rsidRPr="0079018B">
        <w:rPr>
          <w:highlight w:val="white"/>
        </w:rPr>
        <w:t xml:space="preserve">        return constantExpression;</w:t>
      </w:r>
    </w:p>
    <w:p w14:paraId="2E301BCF" w14:textId="77777777" w:rsidR="0079018B" w:rsidRPr="0079018B" w:rsidRDefault="0079018B" w:rsidP="0079018B">
      <w:pPr>
        <w:pStyle w:val="Code"/>
        <w:rPr>
          <w:highlight w:val="white"/>
        </w:rPr>
      </w:pPr>
      <w:r w:rsidRPr="0079018B">
        <w:rPr>
          <w:highlight w:val="white"/>
        </w:rPr>
        <w:t xml:space="preserve">      }</w:t>
      </w:r>
    </w:p>
    <w:p w14:paraId="06A7A893" w14:textId="77777777" w:rsidR="0079018B" w:rsidRPr="0079018B" w:rsidRDefault="0079018B" w:rsidP="0079018B">
      <w:pPr>
        <w:pStyle w:val="Code"/>
        <w:rPr>
          <w:highlight w:val="white"/>
        </w:rPr>
      </w:pPr>
    </w:p>
    <w:p w14:paraId="68FAB0BE" w14:textId="77777777" w:rsidR="0079018B" w:rsidRPr="0079018B" w:rsidRDefault="0079018B" w:rsidP="0079018B">
      <w:pPr>
        <w:pStyle w:val="Code"/>
        <w:rPr>
          <w:highlight w:val="white"/>
        </w:rPr>
      </w:pPr>
      <w:r w:rsidRPr="0079018B">
        <w:rPr>
          <w:highlight w:val="white"/>
        </w:rPr>
        <w:t xml:space="preserve">      leftExpression = TypeCast.ToLogical(leftExpression);</w:t>
      </w:r>
    </w:p>
    <w:p w14:paraId="745B62B4" w14:textId="77777777" w:rsidR="0079018B" w:rsidRPr="0079018B" w:rsidRDefault="0079018B" w:rsidP="0079018B">
      <w:pPr>
        <w:pStyle w:val="Code"/>
        <w:rPr>
          <w:highlight w:val="white"/>
        </w:rPr>
      </w:pPr>
      <w:r w:rsidRPr="0079018B">
        <w:rPr>
          <w:highlight w:val="white"/>
        </w:rPr>
        <w:t xml:space="preserve">      rightExpression = TypeCast.ToLogical(rightExpression);</w:t>
      </w:r>
    </w:p>
    <w:p w14:paraId="70E692FE" w14:textId="77777777" w:rsidR="0079018B" w:rsidRPr="0079018B" w:rsidRDefault="0079018B" w:rsidP="0079018B">
      <w:pPr>
        <w:pStyle w:val="Code"/>
        <w:rPr>
          <w:highlight w:val="white"/>
        </w:rPr>
      </w:pPr>
    </w:p>
    <w:p w14:paraId="58A20100" w14:textId="77777777" w:rsidR="0079018B" w:rsidRPr="0079018B" w:rsidRDefault="0079018B" w:rsidP="0079018B">
      <w:pPr>
        <w:pStyle w:val="Code"/>
        <w:rPr>
          <w:highlight w:val="white"/>
        </w:rPr>
      </w:pPr>
      <w:r w:rsidRPr="0079018B">
        <w:rPr>
          <w:highlight w:val="white"/>
        </w:rPr>
        <w:t xml:space="preserve">      ISet&lt;MiddleCode&gt; falseSet = new HashSet&lt;MiddleCode&gt;();</w:t>
      </w:r>
    </w:p>
    <w:p w14:paraId="5A0D3809" w14:textId="77777777" w:rsidR="0079018B" w:rsidRPr="0079018B" w:rsidRDefault="0079018B" w:rsidP="0079018B">
      <w:pPr>
        <w:pStyle w:val="Code"/>
        <w:rPr>
          <w:highlight w:val="white"/>
        </w:rPr>
      </w:pPr>
      <w:r w:rsidRPr="0079018B">
        <w:rPr>
          <w:highlight w:val="white"/>
        </w:rPr>
        <w:t xml:space="preserve">      falseSet.UnionWith(leftExpression.Symbol.FalseSet);</w:t>
      </w:r>
    </w:p>
    <w:p w14:paraId="482BA5B5" w14:textId="77777777" w:rsidR="0079018B" w:rsidRPr="0079018B" w:rsidRDefault="0079018B" w:rsidP="0079018B">
      <w:pPr>
        <w:pStyle w:val="Code"/>
        <w:rPr>
          <w:highlight w:val="white"/>
        </w:rPr>
      </w:pPr>
      <w:r w:rsidRPr="0079018B">
        <w:rPr>
          <w:highlight w:val="white"/>
        </w:rPr>
        <w:t xml:space="preserve">      falseSet.UnionWith(rightExpression.Symbol.FalseSet);</w:t>
      </w:r>
    </w:p>
    <w:p w14:paraId="4D80F4EF" w14:textId="77777777" w:rsidR="0079018B" w:rsidRPr="0079018B" w:rsidRDefault="0079018B" w:rsidP="0079018B">
      <w:pPr>
        <w:pStyle w:val="Code"/>
        <w:rPr>
          <w:highlight w:val="white"/>
        </w:rPr>
      </w:pPr>
    </w:p>
    <w:p w14:paraId="6741490B" w14:textId="77777777" w:rsidR="0079018B" w:rsidRPr="0079018B" w:rsidRDefault="0079018B" w:rsidP="0079018B">
      <w:pPr>
        <w:pStyle w:val="Code"/>
        <w:rPr>
          <w:highlight w:val="white"/>
        </w:rPr>
      </w:pPr>
      <w:r w:rsidRPr="0079018B">
        <w:rPr>
          <w:highlight w:val="white"/>
        </w:rPr>
        <w:t xml:space="preserve">      Backpatch(leftExpression.Symbol.TrueSet, rightExpression.LongList);</w:t>
      </w:r>
    </w:p>
    <w:p w14:paraId="4E9C0B21" w14:textId="77777777" w:rsidR="0079018B" w:rsidRPr="0079018B" w:rsidRDefault="0079018B" w:rsidP="0079018B">
      <w:pPr>
        <w:pStyle w:val="Code"/>
        <w:rPr>
          <w:highlight w:val="white"/>
        </w:rPr>
      </w:pPr>
      <w:r w:rsidRPr="0079018B">
        <w:rPr>
          <w:highlight w:val="white"/>
        </w:rPr>
        <w:t xml:space="preserve">      Symbol symbol = new Symbol(rightExpression.Symbol.TrueSet, falseSet);</w:t>
      </w:r>
    </w:p>
    <w:p w14:paraId="5363CC8D" w14:textId="77777777" w:rsidR="0079018B" w:rsidRPr="0079018B" w:rsidRDefault="0079018B" w:rsidP="0079018B">
      <w:pPr>
        <w:pStyle w:val="Code"/>
        <w:rPr>
          <w:highlight w:val="white"/>
        </w:rPr>
      </w:pPr>
      <w:r w:rsidRPr="0079018B">
        <w:rPr>
          <w:highlight w:val="white"/>
        </w:rPr>
        <w:t xml:space="preserve">    </w:t>
      </w:r>
    </w:p>
    <w:p w14:paraId="36AB15B7" w14:textId="77777777" w:rsidR="0079018B" w:rsidRPr="0079018B" w:rsidRDefault="0079018B" w:rsidP="0079018B">
      <w:pPr>
        <w:pStyle w:val="Code"/>
        <w:rPr>
          <w:highlight w:val="white"/>
        </w:rPr>
      </w:pPr>
      <w:r w:rsidRPr="0079018B">
        <w:rPr>
          <w:highlight w:val="white"/>
        </w:rPr>
        <w:t xml:space="preserve">      List&lt;MiddleCode&gt; longList = new List&lt;MiddleCode&gt;();</w:t>
      </w:r>
    </w:p>
    <w:p w14:paraId="5C6CD4D0" w14:textId="77777777" w:rsidR="0079018B" w:rsidRPr="0079018B" w:rsidRDefault="0079018B" w:rsidP="0079018B">
      <w:pPr>
        <w:pStyle w:val="Code"/>
        <w:rPr>
          <w:highlight w:val="white"/>
        </w:rPr>
      </w:pPr>
      <w:r w:rsidRPr="0079018B">
        <w:rPr>
          <w:highlight w:val="white"/>
        </w:rPr>
        <w:t xml:space="preserve">      longList.AddRange(leftExpression.LongList);</w:t>
      </w:r>
    </w:p>
    <w:p w14:paraId="562D0667" w14:textId="77777777" w:rsidR="0079018B" w:rsidRPr="0079018B" w:rsidRDefault="0079018B" w:rsidP="0079018B">
      <w:pPr>
        <w:pStyle w:val="Code"/>
        <w:rPr>
          <w:highlight w:val="white"/>
        </w:rPr>
      </w:pPr>
      <w:r w:rsidRPr="0079018B">
        <w:rPr>
          <w:highlight w:val="white"/>
        </w:rPr>
        <w:t xml:space="preserve">      longList.AddRange(rightExpression.LongList);</w:t>
      </w:r>
    </w:p>
    <w:p w14:paraId="185B8B44" w14:textId="77777777" w:rsidR="0079018B" w:rsidRPr="0079018B" w:rsidRDefault="0079018B" w:rsidP="0079018B">
      <w:pPr>
        <w:pStyle w:val="Code"/>
        <w:rPr>
          <w:highlight w:val="white"/>
        </w:rPr>
      </w:pPr>
    </w:p>
    <w:p w14:paraId="0AFA6E1F" w14:textId="77777777" w:rsidR="0079018B" w:rsidRPr="0079018B" w:rsidRDefault="0079018B" w:rsidP="0079018B">
      <w:pPr>
        <w:pStyle w:val="Code"/>
        <w:rPr>
          <w:highlight w:val="white"/>
        </w:rPr>
      </w:pPr>
      <w:r w:rsidRPr="0079018B">
        <w:rPr>
          <w:highlight w:val="white"/>
        </w:rPr>
        <w:t xml:space="preserve">      List&lt;MiddleCode&gt; shortList = new List&lt;MiddleCode&gt;();</w:t>
      </w:r>
    </w:p>
    <w:p w14:paraId="445F5A80" w14:textId="77777777" w:rsidR="0079018B" w:rsidRPr="0079018B" w:rsidRDefault="0079018B" w:rsidP="0079018B">
      <w:pPr>
        <w:pStyle w:val="Code"/>
        <w:rPr>
          <w:highlight w:val="white"/>
        </w:rPr>
      </w:pPr>
      <w:r w:rsidRPr="0079018B">
        <w:rPr>
          <w:highlight w:val="white"/>
        </w:rPr>
        <w:t xml:space="preserve">      shortList.AddRange(leftExpression.ShortList);</w:t>
      </w:r>
    </w:p>
    <w:p w14:paraId="191FC608" w14:textId="77777777" w:rsidR="0079018B" w:rsidRPr="0079018B" w:rsidRDefault="0079018B" w:rsidP="0079018B">
      <w:pPr>
        <w:pStyle w:val="Code"/>
        <w:rPr>
          <w:highlight w:val="white"/>
        </w:rPr>
      </w:pPr>
      <w:r w:rsidRPr="0079018B">
        <w:rPr>
          <w:highlight w:val="white"/>
        </w:rPr>
        <w:t xml:space="preserve">      shortList.AddRange(rightExpression.ShortList);</w:t>
      </w:r>
    </w:p>
    <w:p w14:paraId="72FCD91A" w14:textId="77777777" w:rsidR="0079018B" w:rsidRPr="0079018B" w:rsidRDefault="0079018B" w:rsidP="0079018B">
      <w:pPr>
        <w:pStyle w:val="Code"/>
        <w:rPr>
          <w:highlight w:val="white"/>
        </w:rPr>
      </w:pPr>
    </w:p>
    <w:p w14:paraId="69219D20" w14:textId="77777777" w:rsidR="0079018B" w:rsidRPr="0079018B" w:rsidRDefault="0079018B" w:rsidP="0079018B">
      <w:pPr>
        <w:pStyle w:val="Code"/>
        <w:rPr>
          <w:highlight w:val="white"/>
        </w:rPr>
      </w:pPr>
      <w:r w:rsidRPr="0079018B">
        <w:rPr>
          <w:highlight w:val="white"/>
        </w:rPr>
        <w:t xml:space="preserve">      return (new Expression(symbol, shortList, longList));</w:t>
      </w:r>
    </w:p>
    <w:p w14:paraId="4995B701" w14:textId="77777777" w:rsidR="0079018B" w:rsidRPr="0079018B" w:rsidRDefault="0079018B" w:rsidP="0079018B">
      <w:pPr>
        <w:pStyle w:val="Code"/>
        <w:rPr>
          <w:highlight w:val="white"/>
        </w:rPr>
      </w:pPr>
      <w:r w:rsidRPr="0079018B">
        <w:rPr>
          <w:highlight w:val="white"/>
        </w:rPr>
        <w:t xml:space="preserve">    }</w:t>
      </w:r>
    </w:p>
    <w:p w14:paraId="5231FBCA" w14:textId="3632A301" w:rsidR="005E5A36" w:rsidRDefault="005E5A36" w:rsidP="0060539D">
      <w:pPr>
        <w:pStyle w:val="Rubrik3"/>
        <w:numPr>
          <w:ilvl w:val="2"/>
          <w:numId w:val="11"/>
        </w:numPr>
        <w:rPr>
          <w:highlight w:val="white"/>
        </w:rPr>
      </w:pPr>
      <w:bookmarkStart w:id="258" w:name="_Toc59126160"/>
      <w:r w:rsidRPr="008B293C">
        <w:rPr>
          <w:highlight w:val="white"/>
        </w:rPr>
        <w:t>Bitwise Expressions</w:t>
      </w:r>
      <w:bookmarkEnd w:id="258"/>
    </w:p>
    <w:p w14:paraId="4FA43687" w14:textId="6CCC54BC" w:rsidR="0079018B" w:rsidRPr="0079018B" w:rsidRDefault="0079018B" w:rsidP="0079018B">
      <w:pPr>
        <w:rPr>
          <w:highlight w:val="white"/>
        </w:rPr>
      </w:pPr>
      <w:r>
        <w:rPr>
          <w:highlight w:val="white"/>
        </w:rPr>
        <w:t>There are three bitwise operator</w:t>
      </w:r>
      <w:r w:rsidR="00E248B5">
        <w:rPr>
          <w:highlight w:val="white"/>
        </w:rPr>
        <w:t>s</w:t>
      </w:r>
      <w:r>
        <w:rPr>
          <w:highlight w:val="white"/>
        </w:rPr>
        <w:t xml:space="preserve">: inclusive </w:t>
      </w:r>
      <w:r w:rsidRPr="0079018B">
        <w:rPr>
          <w:rStyle w:val="KeyWord0"/>
          <w:highlight w:val="white"/>
        </w:rPr>
        <w:t>or</w:t>
      </w:r>
      <w:r>
        <w:rPr>
          <w:highlight w:val="white"/>
        </w:rPr>
        <w:t xml:space="preserve">, exclusive </w:t>
      </w:r>
      <w:r w:rsidRPr="0079018B">
        <w:rPr>
          <w:rStyle w:val="KeyWord0"/>
          <w:highlight w:val="white"/>
        </w:rPr>
        <w:t>or</w:t>
      </w:r>
      <w:r>
        <w:rPr>
          <w:highlight w:val="white"/>
        </w:rPr>
        <w:t xml:space="preserve"> (</w:t>
      </w:r>
      <w:proofErr w:type="spellStart"/>
      <w:r w:rsidRPr="0079018B">
        <w:rPr>
          <w:rStyle w:val="KeyWord0"/>
          <w:highlight w:val="white"/>
        </w:rPr>
        <w:t>xor</w:t>
      </w:r>
      <w:proofErr w:type="spellEnd"/>
      <w:r>
        <w:rPr>
          <w:highlight w:val="white"/>
        </w:rPr>
        <w:t>)</w:t>
      </w:r>
      <w:r w:rsidR="00E248B5">
        <w:rPr>
          <w:highlight w:val="white"/>
        </w:rPr>
        <w:t>,</w:t>
      </w:r>
      <w:r>
        <w:rPr>
          <w:highlight w:val="white"/>
        </w:rPr>
        <w:t xml:space="preserve"> and </w:t>
      </w:r>
      <w:r w:rsidRPr="0079018B">
        <w:rPr>
          <w:rStyle w:val="KeyWord0"/>
          <w:highlight w:val="white"/>
        </w:rPr>
        <w:t>and</w:t>
      </w:r>
      <w:r>
        <w:rPr>
          <w:highlight w:val="white"/>
        </w:rPr>
        <w:t>.</w:t>
      </w:r>
    </w:p>
    <w:p w14:paraId="16AFBDD2" w14:textId="77777777" w:rsidR="005E5A36" w:rsidRPr="00903DBA" w:rsidRDefault="005E5A36" w:rsidP="005E5A36">
      <w:pPr>
        <w:pStyle w:val="Code"/>
        <w:rPr>
          <w:highlight w:val="white"/>
        </w:rPr>
      </w:pPr>
      <w:r w:rsidRPr="00903DBA">
        <w:rPr>
          <w:highlight w:val="white"/>
        </w:rPr>
        <w:t xml:space="preserve">    public static Expression BitwiseExpression(MiddleOperator middleOp,</w:t>
      </w:r>
    </w:p>
    <w:p w14:paraId="6F11D13E" w14:textId="77777777" w:rsidR="005E5A36" w:rsidRPr="00903DBA" w:rsidRDefault="005E5A36" w:rsidP="005E5A36">
      <w:pPr>
        <w:pStyle w:val="Code"/>
        <w:rPr>
          <w:highlight w:val="white"/>
        </w:rPr>
      </w:pPr>
      <w:r w:rsidRPr="00903DBA">
        <w:rPr>
          <w:highlight w:val="white"/>
        </w:rPr>
        <w:t xml:space="preserve">                                               Expression leftExpression,</w:t>
      </w:r>
    </w:p>
    <w:p w14:paraId="19951AF5" w14:textId="77777777" w:rsidR="005E5A36" w:rsidRPr="00903DBA" w:rsidRDefault="005E5A36" w:rsidP="005E5A36">
      <w:pPr>
        <w:pStyle w:val="Code"/>
        <w:rPr>
          <w:highlight w:val="white"/>
        </w:rPr>
      </w:pPr>
      <w:r w:rsidRPr="00903DBA">
        <w:rPr>
          <w:highlight w:val="white"/>
        </w:rPr>
        <w:t xml:space="preserve">                                               Expression rightExpression) {</w:t>
      </w:r>
    </w:p>
    <w:p w14:paraId="0837DDFB" w14:textId="77777777" w:rsidR="005E5A36" w:rsidRPr="00903DBA" w:rsidRDefault="005E5A36" w:rsidP="005E5A36">
      <w:pPr>
        <w:rPr>
          <w:highlight w:val="white"/>
        </w:rPr>
      </w:pPr>
      <w:r w:rsidRPr="00903DBA">
        <w:rPr>
          <w:highlight w:val="white"/>
        </w:rPr>
        <w:t>If the expression can be evaluated to a constant value, we return the constant expression.</w:t>
      </w:r>
    </w:p>
    <w:p w14:paraId="624BA9C4" w14:textId="77777777" w:rsidR="005E5A36" w:rsidRPr="00903DBA" w:rsidRDefault="005E5A36" w:rsidP="005E5A36">
      <w:pPr>
        <w:pStyle w:val="Code"/>
        <w:rPr>
          <w:highlight w:val="white"/>
        </w:rPr>
      </w:pPr>
      <w:r w:rsidRPr="00903DBA">
        <w:rPr>
          <w:highlight w:val="white"/>
        </w:rPr>
        <w:t xml:space="preserve">      Expression constantExpression = ConstantExpression.</w:t>
      </w:r>
    </w:p>
    <w:p w14:paraId="0BBCBE44" w14:textId="77777777" w:rsidR="005E5A36" w:rsidRPr="00903DBA" w:rsidRDefault="005E5A36" w:rsidP="005E5A36">
      <w:pPr>
        <w:pStyle w:val="Code"/>
        <w:rPr>
          <w:highlight w:val="white"/>
        </w:rPr>
      </w:pPr>
      <w:r w:rsidRPr="00903DBA">
        <w:rPr>
          <w:highlight w:val="white"/>
        </w:rPr>
        <w:t xml:space="preserve">         Arithmetic(middleOp, leftExpression, rightExpression);</w:t>
      </w:r>
    </w:p>
    <w:p w14:paraId="62DBE60E" w14:textId="77777777" w:rsidR="005E5A36" w:rsidRPr="00903DBA" w:rsidRDefault="005E5A36" w:rsidP="005E5A36">
      <w:pPr>
        <w:pStyle w:val="Code"/>
        <w:rPr>
          <w:highlight w:val="white"/>
        </w:rPr>
      </w:pPr>
    </w:p>
    <w:p w14:paraId="29159F7F" w14:textId="77777777" w:rsidR="005E5A36" w:rsidRPr="00903DBA" w:rsidRDefault="005E5A36" w:rsidP="005E5A36">
      <w:pPr>
        <w:pStyle w:val="Code"/>
        <w:rPr>
          <w:highlight w:val="white"/>
        </w:rPr>
      </w:pPr>
      <w:r w:rsidRPr="00903DBA">
        <w:rPr>
          <w:highlight w:val="white"/>
        </w:rPr>
        <w:t xml:space="preserve">      if (constantExpression != null) {</w:t>
      </w:r>
    </w:p>
    <w:p w14:paraId="3D94A101" w14:textId="77777777" w:rsidR="005E5A36" w:rsidRPr="00903DBA" w:rsidRDefault="005E5A36" w:rsidP="005E5A36">
      <w:pPr>
        <w:pStyle w:val="Code"/>
        <w:rPr>
          <w:highlight w:val="white"/>
        </w:rPr>
      </w:pPr>
      <w:r w:rsidRPr="00903DBA">
        <w:rPr>
          <w:highlight w:val="white"/>
        </w:rPr>
        <w:t xml:space="preserve">        return constantExpression;</w:t>
      </w:r>
    </w:p>
    <w:p w14:paraId="09F1835A" w14:textId="77777777" w:rsidR="005E5A36" w:rsidRPr="00903DBA" w:rsidRDefault="005E5A36" w:rsidP="005E5A36">
      <w:pPr>
        <w:pStyle w:val="Code"/>
        <w:rPr>
          <w:highlight w:val="white"/>
        </w:rPr>
      </w:pPr>
      <w:r w:rsidRPr="00903DBA">
        <w:rPr>
          <w:highlight w:val="white"/>
        </w:rPr>
        <w:t xml:space="preserve">      }</w:t>
      </w:r>
    </w:p>
    <w:p w14:paraId="1148BAF6" w14:textId="77777777" w:rsidR="005E5A36" w:rsidRPr="00903DBA" w:rsidRDefault="005E5A36" w:rsidP="005E5A36">
      <w:pPr>
        <w:rPr>
          <w:highlight w:val="white"/>
        </w:rPr>
      </w:pPr>
      <w:r w:rsidRPr="00903DBA">
        <w:rPr>
          <w:highlight w:val="white"/>
        </w:rPr>
        <w:t>We find the maximal type of the left and right expression.</w:t>
      </w:r>
    </w:p>
    <w:p w14:paraId="2E3929BD"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6202FE3E" w14:textId="77777777" w:rsidR="005E5A36" w:rsidRPr="00903DBA" w:rsidRDefault="005E5A36" w:rsidP="005E5A36">
      <w:pPr>
        <w:pStyle w:val="Code"/>
        <w:rPr>
          <w:highlight w:val="white"/>
        </w:rPr>
      </w:pPr>
      <w:r w:rsidRPr="00903DBA">
        <w:rPr>
          <w:highlight w:val="white"/>
        </w:rPr>
        <w:t xml:space="preserve">                                      rightExpression.Symbol.Type);</w:t>
      </w:r>
    </w:p>
    <w:p w14:paraId="27E06E69" w14:textId="77777777" w:rsidR="005E5A36" w:rsidRPr="00903DBA" w:rsidRDefault="005E5A36" w:rsidP="005E5A36">
      <w:pPr>
        <w:pStyle w:val="Code"/>
        <w:rPr>
          <w:highlight w:val="white"/>
        </w:rPr>
      </w:pPr>
      <w:r w:rsidRPr="00903DBA">
        <w:rPr>
          <w:highlight w:val="white"/>
        </w:rPr>
        <w:t xml:space="preserve">      Symbol resultSymbol = new Symbol(maxType);</w:t>
      </w:r>
    </w:p>
    <w:p w14:paraId="67F87C79" w14:textId="77777777" w:rsidR="005E5A36" w:rsidRPr="00903DBA" w:rsidRDefault="005E5A36" w:rsidP="005E5A36">
      <w:pPr>
        <w:rPr>
          <w:highlight w:val="white"/>
        </w:rPr>
      </w:pPr>
      <w:r w:rsidRPr="00903DBA">
        <w:rPr>
          <w:highlight w:val="white"/>
        </w:rPr>
        <w:t>The type of the left and right expression must be integral or pointer. Array, string, and functions are converted to pointers.</w:t>
      </w:r>
    </w:p>
    <w:p w14:paraId="42CC0EFD" w14:textId="77777777" w:rsidR="005E5A36" w:rsidRPr="00903DBA" w:rsidRDefault="005E5A36" w:rsidP="005E5A36">
      <w:pPr>
        <w:pStyle w:val="Code"/>
        <w:rPr>
          <w:highlight w:val="white"/>
        </w:rPr>
      </w:pPr>
      <w:r w:rsidRPr="00903DBA">
        <w:rPr>
          <w:highlight w:val="white"/>
        </w:rPr>
        <w:t xml:space="preserve">      Assert.Error(maxType.IsIntegralPointerArrayStringOrFunction(),</w:t>
      </w:r>
    </w:p>
    <w:p w14:paraId="2967E25E" w14:textId="77777777" w:rsidR="005E5A36" w:rsidRPr="00903DBA" w:rsidRDefault="005E5A36" w:rsidP="005E5A36">
      <w:pPr>
        <w:pStyle w:val="Code"/>
        <w:rPr>
          <w:highlight w:val="white"/>
        </w:rPr>
      </w:pPr>
      <w:r w:rsidRPr="00903DBA">
        <w:rPr>
          <w:highlight w:val="white"/>
        </w:rPr>
        <w:t xml:space="preserve">                   maxType, Message.Invalid_type_in_bitwise_expression);</w:t>
      </w:r>
    </w:p>
    <w:p w14:paraId="1163FD8D" w14:textId="77777777" w:rsidR="005E5A36" w:rsidRPr="00903DBA" w:rsidRDefault="005E5A36" w:rsidP="005E5A36">
      <w:pPr>
        <w:rPr>
          <w:highlight w:val="white"/>
        </w:rPr>
      </w:pPr>
      <w:r w:rsidRPr="00903DBA">
        <w:rPr>
          <w:highlight w:val="white"/>
        </w:rPr>
        <w:t>We type cast both expressions into the maximal type.</w:t>
      </w:r>
    </w:p>
    <w:p w14:paraId="4402D60D"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3BDA83AB"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48FA13E2" w14:textId="77777777" w:rsidR="005E5A36" w:rsidRPr="00903DBA" w:rsidRDefault="005E5A36" w:rsidP="005E5A36">
      <w:pPr>
        <w:rPr>
          <w:highlight w:val="white"/>
        </w:rPr>
      </w:pPr>
      <w:r w:rsidRPr="00903DBA">
        <w:rPr>
          <w:highlight w:val="white"/>
        </w:rPr>
        <w:lastRenderedPageBreak/>
        <w:t>The short list of the resulting expression is simply the short list of the expressions.</w:t>
      </w:r>
    </w:p>
    <w:p w14:paraId="3CD999FF"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2F59DC3" w14:textId="77777777" w:rsidR="005E5A36" w:rsidRPr="00903DBA" w:rsidRDefault="005E5A36" w:rsidP="005E5A36">
      <w:pPr>
        <w:pStyle w:val="Code"/>
        <w:rPr>
          <w:highlight w:val="white"/>
        </w:rPr>
      </w:pPr>
      <w:r w:rsidRPr="00903DBA">
        <w:rPr>
          <w:highlight w:val="white"/>
        </w:rPr>
        <w:t xml:space="preserve">      shortList.AddRange(leftExpression.ShortList);</w:t>
      </w:r>
    </w:p>
    <w:p w14:paraId="23B1F851" w14:textId="77777777" w:rsidR="005E5A36" w:rsidRPr="00903DBA" w:rsidRDefault="005E5A36" w:rsidP="005E5A36">
      <w:pPr>
        <w:pStyle w:val="Code"/>
        <w:rPr>
          <w:highlight w:val="white"/>
        </w:rPr>
      </w:pPr>
      <w:r w:rsidRPr="00903DBA">
        <w:rPr>
          <w:highlight w:val="white"/>
        </w:rPr>
        <w:t xml:space="preserve">      shortList.AddRange(rightExpression.ShortList);</w:t>
      </w:r>
    </w:p>
    <w:p w14:paraId="7D8FF0EC" w14:textId="77777777" w:rsidR="005E5A36" w:rsidRPr="00903DBA" w:rsidRDefault="005E5A36" w:rsidP="005E5A36">
      <w:pPr>
        <w:rPr>
          <w:highlight w:val="white"/>
        </w:rPr>
      </w:pPr>
      <w:r w:rsidRPr="00903DBA">
        <w:rPr>
          <w:highlight w:val="white"/>
        </w:rPr>
        <w:t>The long list of the resulting expression is the long list of the expressions, and the bitwise operation.</w:t>
      </w:r>
    </w:p>
    <w:p w14:paraId="161A991B"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5704E98" w14:textId="77777777" w:rsidR="005E5A36" w:rsidRPr="00903DBA" w:rsidRDefault="005E5A36" w:rsidP="005E5A36">
      <w:pPr>
        <w:pStyle w:val="Code"/>
        <w:rPr>
          <w:highlight w:val="white"/>
        </w:rPr>
      </w:pPr>
      <w:r w:rsidRPr="00903DBA">
        <w:rPr>
          <w:highlight w:val="white"/>
        </w:rPr>
        <w:t xml:space="preserve">      longList.AddRange(leftExpression.LongList);</w:t>
      </w:r>
    </w:p>
    <w:p w14:paraId="1083D006" w14:textId="77777777" w:rsidR="005E5A36" w:rsidRPr="00903DBA" w:rsidRDefault="005E5A36" w:rsidP="005E5A36">
      <w:pPr>
        <w:pStyle w:val="Code"/>
        <w:rPr>
          <w:highlight w:val="white"/>
        </w:rPr>
      </w:pPr>
      <w:r w:rsidRPr="00903DBA">
        <w:rPr>
          <w:highlight w:val="white"/>
        </w:rPr>
        <w:t xml:space="preserve">      longList.AddRange(rightExpression.LongList);</w:t>
      </w:r>
    </w:p>
    <w:p w14:paraId="2BD02F80" w14:textId="77777777" w:rsidR="005E5A36" w:rsidRPr="00903DBA" w:rsidRDefault="005E5A36" w:rsidP="005E5A36">
      <w:pPr>
        <w:pStyle w:val="Code"/>
        <w:rPr>
          <w:highlight w:val="white"/>
        </w:rPr>
      </w:pPr>
    </w:p>
    <w:p w14:paraId="6CBB199D"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60D28D40"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0881BBC7"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40D6781" w14:textId="77777777" w:rsidR="005E5A36" w:rsidRPr="00903DBA" w:rsidRDefault="005E5A36" w:rsidP="005E5A36">
      <w:pPr>
        <w:pStyle w:val="Code"/>
        <w:rPr>
          <w:highlight w:val="white"/>
        </w:rPr>
      </w:pPr>
      <w:r w:rsidRPr="00903DBA">
        <w:rPr>
          <w:highlight w:val="white"/>
        </w:rPr>
        <w:t xml:space="preserve">    }</w:t>
      </w:r>
    </w:p>
    <w:p w14:paraId="4148B221" w14:textId="570860B0" w:rsidR="005E5A36" w:rsidRDefault="005E5A36" w:rsidP="0060539D">
      <w:pPr>
        <w:pStyle w:val="Rubrik3"/>
      </w:pPr>
      <w:bookmarkStart w:id="259" w:name="_Toc59126161"/>
      <w:r w:rsidRPr="00903DBA">
        <w:t>Shift Expression</w:t>
      </w:r>
      <w:bookmarkEnd w:id="259"/>
    </w:p>
    <w:p w14:paraId="7772351F" w14:textId="63CD97A0" w:rsidR="001A0682" w:rsidRPr="001A0682" w:rsidRDefault="001A0682" w:rsidP="001A0682">
      <w:r>
        <w:t>In C, there are both left shift and right shift.</w:t>
      </w:r>
    </w:p>
    <w:p w14:paraId="5048D76E" w14:textId="77777777" w:rsidR="005E5A36" w:rsidRPr="00903DBA" w:rsidRDefault="005E5A36" w:rsidP="005E5A36">
      <w:pPr>
        <w:pStyle w:val="Code"/>
        <w:rPr>
          <w:highlight w:val="white"/>
        </w:rPr>
      </w:pPr>
      <w:r w:rsidRPr="00903DBA">
        <w:rPr>
          <w:highlight w:val="white"/>
        </w:rPr>
        <w:t xml:space="preserve">    public static Expression ShiftExpression(MiddleOperator middleOp,</w:t>
      </w:r>
    </w:p>
    <w:p w14:paraId="157D681C" w14:textId="77777777" w:rsidR="005E5A36" w:rsidRPr="00903DBA" w:rsidRDefault="005E5A36" w:rsidP="005E5A36">
      <w:pPr>
        <w:pStyle w:val="Code"/>
        <w:rPr>
          <w:highlight w:val="white"/>
        </w:rPr>
      </w:pPr>
      <w:r w:rsidRPr="00903DBA">
        <w:rPr>
          <w:highlight w:val="white"/>
        </w:rPr>
        <w:t xml:space="preserve">                                             Expression leftExpression,</w:t>
      </w:r>
    </w:p>
    <w:p w14:paraId="070FC926" w14:textId="77777777" w:rsidR="005E5A36" w:rsidRPr="00903DBA" w:rsidRDefault="005E5A36" w:rsidP="005E5A36">
      <w:pPr>
        <w:pStyle w:val="Code"/>
        <w:rPr>
          <w:highlight w:val="white"/>
        </w:rPr>
      </w:pPr>
      <w:r w:rsidRPr="00903DBA">
        <w:rPr>
          <w:highlight w:val="white"/>
        </w:rPr>
        <w:t xml:space="preserve">                                             Expression rightExpression) {</w:t>
      </w:r>
    </w:p>
    <w:p w14:paraId="03A47B85" w14:textId="77777777" w:rsidR="005E5A36" w:rsidRPr="00903DBA" w:rsidRDefault="005E5A36" w:rsidP="005E5A36">
      <w:pPr>
        <w:rPr>
          <w:highlight w:val="white"/>
        </w:rPr>
      </w:pPr>
      <w:r w:rsidRPr="00903DBA">
        <w:rPr>
          <w:highlight w:val="white"/>
        </w:rPr>
        <w:t>First, we check that the left expression hol</w:t>
      </w:r>
      <w:r>
        <w:rPr>
          <w:highlight w:val="white"/>
        </w:rPr>
        <w:t>d</w:t>
      </w:r>
      <w:r w:rsidRPr="00903DBA">
        <w:rPr>
          <w:highlight w:val="white"/>
        </w:rPr>
        <w:t>s integral or pointer type. An array, a string, or a function is cast to a pointer.</w:t>
      </w:r>
    </w:p>
    <w:p w14:paraId="58234015" w14:textId="77777777" w:rsidR="005E5A36" w:rsidRPr="00903DBA" w:rsidRDefault="005E5A36" w:rsidP="005E5A36">
      <w:pPr>
        <w:pStyle w:val="Code"/>
        <w:rPr>
          <w:highlight w:val="white"/>
        </w:rPr>
      </w:pPr>
      <w:r w:rsidRPr="00903DBA">
        <w:rPr>
          <w:highlight w:val="white"/>
        </w:rPr>
        <w:t xml:space="preserve">      Assert.Error(leftExpression.Symbol.Type.</w:t>
      </w:r>
    </w:p>
    <w:p w14:paraId="5B5E4A42" w14:textId="77777777" w:rsidR="005E5A36" w:rsidRPr="00903DBA" w:rsidRDefault="005E5A36" w:rsidP="005E5A36">
      <w:pPr>
        <w:pStyle w:val="Code"/>
        <w:rPr>
          <w:highlight w:val="white"/>
        </w:rPr>
      </w:pPr>
      <w:r w:rsidRPr="00903DBA">
        <w:rPr>
          <w:highlight w:val="white"/>
        </w:rPr>
        <w:t xml:space="preserve">                   IsIntegralPointerArrayStringOrFunction(),</w:t>
      </w:r>
    </w:p>
    <w:p w14:paraId="4B539DA4" w14:textId="77777777" w:rsidR="005E5A36" w:rsidRPr="00903DBA" w:rsidRDefault="005E5A36" w:rsidP="005E5A36">
      <w:pPr>
        <w:pStyle w:val="Code"/>
        <w:rPr>
          <w:highlight w:val="white"/>
        </w:rPr>
      </w:pPr>
      <w:r w:rsidRPr="00903DBA">
        <w:rPr>
          <w:highlight w:val="white"/>
        </w:rPr>
        <w:t xml:space="preserve">                   leftExpression, Message.Invalid_type_in_shift_expression);</w:t>
      </w:r>
    </w:p>
    <w:p w14:paraId="61D38A59" w14:textId="77777777" w:rsidR="005E5A36" w:rsidRPr="00903DBA" w:rsidRDefault="005E5A36" w:rsidP="005E5A36">
      <w:pPr>
        <w:rPr>
          <w:highlight w:val="white"/>
        </w:rPr>
      </w:pPr>
      <w:r w:rsidRPr="00903DBA">
        <w:rPr>
          <w:highlight w:val="white"/>
        </w:rPr>
        <w:t>If the expression can be evaluated to a constant expression, we return the constant expression.</w:t>
      </w:r>
    </w:p>
    <w:p w14:paraId="0B6F5625" w14:textId="77777777" w:rsidR="005E5A36" w:rsidRPr="00903DBA" w:rsidRDefault="005E5A36" w:rsidP="005E5A36">
      <w:pPr>
        <w:pStyle w:val="Code"/>
        <w:rPr>
          <w:highlight w:val="white"/>
        </w:rPr>
      </w:pPr>
      <w:r w:rsidRPr="00903DBA">
        <w:rPr>
          <w:highlight w:val="white"/>
        </w:rPr>
        <w:t xml:space="preserve">      Expression constantExpression = </w:t>
      </w:r>
    </w:p>
    <w:p w14:paraId="49488CCD"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7F4E799F" w14:textId="77777777" w:rsidR="005E5A36" w:rsidRPr="00903DBA" w:rsidRDefault="005E5A36" w:rsidP="005E5A36">
      <w:pPr>
        <w:pStyle w:val="Code"/>
        <w:rPr>
          <w:highlight w:val="white"/>
        </w:rPr>
      </w:pPr>
      <w:r w:rsidRPr="00903DBA">
        <w:rPr>
          <w:highlight w:val="white"/>
        </w:rPr>
        <w:t xml:space="preserve">                                      rightExpression);</w:t>
      </w:r>
    </w:p>
    <w:p w14:paraId="009CD136" w14:textId="77777777" w:rsidR="005E5A36" w:rsidRPr="00903DBA" w:rsidRDefault="005E5A36" w:rsidP="005E5A36">
      <w:pPr>
        <w:pStyle w:val="Code"/>
        <w:rPr>
          <w:highlight w:val="white"/>
        </w:rPr>
      </w:pPr>
      <w:r w:rsidRPr="00903DBA">
        <w:rPr>
          <w:highlight w:val="white"/>
        </w:rPr>
        <w:t xml:space="preserve">      if (constantExpression != null) {</w:t>
      </w:r>
    </w:p>
    <w:p w14:paraId="1B12AF41" w14:textId="77777777" w:rsidR="005E5A36" w:rsidRPr="00903DBA" w:rsidRDefault="005E5A36" w:rsidP="005E5A36">
      <w:pPr>
        <w:pStyle w:val="Code"/>
        <w:rPr>
          <w:highlight w:val="white"/>
        </w:rPr>
      </w:pPr>
      <w:r w:rsidRPr="00903DBA">
        <w:rPr>
          <w:highlight w:val="white"/>
        </w:rPr>
        <w:t xml:space="preserve">        return constantExpression;</w:t>
      </w:r>
    </w:p>
    <w:p w14:paraId="36DA11A7" w14:textId="77777777" w:rsidR="005E5A36" w:rsidRPr="00903DBA" w:rsidRDefault="005E5A36" w:rsidP="005E5A36">
      <w:pPr>
        <w:pStyle w:val="Code"/>
        <w:rPr>
          <w:highlight w:val="white"/>
        </w:rPr>
      </w:pPr>
      <w:r w:rsidRPr="00903DBA">
        <w:rPr>
          <w:highlight w:val="white"/>
        </w:rPr>
        <w:t xml:space="preserve">      }</w:t>
      </w:r>
    </w:p>
    <w:p w14:paraId="66E40C1E" w14:textId="77777777" w:rsidR="005E5A36" w:rsidRPr="00903DBA" w:rsidRDefault="005E5A36" w:rsidP="005E5A36">
      <w:pPr>
        <w:rPr>
          <w:highlight w:val="white"/>
        </w:rPr>
      </w:pPr>
      <w:r w:rsidRPr="00903DBA">
        <w:rPr>
          <w:highlight w:val="white"/>
        </w:rPr>
        <w:t>The right expression is type cast to an unsigned character, which always have a size of one byte.</w:t>
      </w:r>
    </w:p>
    <w:p w14:paraId="55B1D854" w14:textId="77777777" w:rsidR="005E5A36" w:rsidRPr="00903DBA" w:rsidRDefault="005E5A36" w:rsidP="005E5A36">
      <w:pPr>
        <w:pStyle w:val="Code"/>
        <w:rPr>
          <w:highlight w:val="white"/>
        </w:rPr>
      </w:pPr>
      <w:r w:rsidRPr="00903DBA">
        <w:rPr>
          <w:highlight w:val="white"/>
        </w:rPr>
        <w:t xml:space="preserve">      rightExpression =</w:t>
      </w:r>
    </w:p>
    <w:p w14:paraId="22C4EAE8" w14:textId="77777777" w:rsidR="005E5A36" w:rsidRPr="00903DBA" w:rsidRDefault="005E5A36" w:rsidP="005E5A36">
      <w:pPr>
        <w:pStyle w:val="Code"/>
        <w:rPr>
          <w:highlight w:val="white"/>
        </w:rPr>
      </w:pPr>
      <w:r w:rsidRPr="00903DBA">
        <w:rPr>
          <w:highlight w:val="white"/>
        </w:rPr>
        <w:t xml:space="preserve">        TypeCast.ImplicitCast(rightExpression, Type.UnsignedCharType);</w:t>
      </w:r>
    </w:p>
    <w:p w14:paraId="77747855"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4A393B9B"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10B0845A" w14:textId="77777777" w:rsidR="005E5A36" w:rsidRPr="00903DBA" w:rsidRDefault="005E5A36" w:rsidP="005E5A36">
      <w:pPr>
        <w:pStyle w:val="Code"/>
        <w:rPr>
          <w:highlight w:val="white"/>
        </w:rPr>
      </w:pPr>
      <w:r w:rsidRPr="00903DBA">
        <w:rPr>
          <w:highlight w:val="white"/>
        </w:rPr>
        <w:t xml:space="preserve">      shortList.AddRange(leftExpression.ShortList);</w:t>
      </w:r>
    </w:p>
    <w:p w14:paraId="5ED21868" w14:textId="77777777" w:rsidR="005E5A36" w:rsidRPr="00903DBA" w:rsidRDefault="005E5A36" w:rsidP="005E5A36">
      <w:pPr>
        <w:pStyle w:val="Code"/>
        <w:rPr>
          <w:highlight w:val="white"/>
        </w:rPr>
      </w:pPr>
      <w:r w:rsidRPr="00903DBA">
        <w:rPr>
          <w:highlight w:val="white"/>
        </w:rPr>
        <w:t xml:space="preserve">      shortList.AddRange(rightExpression.ShortList);</w:t>
      </w:r>
    </w:p>
    <w:p w14:paraId="3CFF31F6"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252C7E97"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70120A0" w14:textId="77777777" w:rsidR="005E5A36" w:rsidRPr="00903DBA" w:rsidRDefault="005E5A36" w:rsidP="005E5A36">
      <w:pPr>
        <w:pStyle w:val="Code"/>
        <w:rPr>
          <w:highlight w:val="white"/>
        </w:rPr>
      </w:pPr>
      <w:r w:rsidRPr="00903DBA">
        <w:rPr>
          <w:highlight w:val="white"/>
        </w:rPr>
        <w:t xml:space="preserve">      longList.AddRange(leftExpression.LongList);</w:t>
      </w:r>
    </w:p>
    <w:p w14:paraId="414D75B0" w14:textId="77777777" w:rsidR="005E5A36" w:rsidRPr="00903DBA" w:rsidRDefault="005E5A36" w:rsidP="005E5A36">
      <w:pPr>
        <w:pStyle w:val="Code"/>
        <w:rPr>
          <w:highlight w:val="white"/>
        </w:rPr>
      </w:pPr>
      <w:r w:rsidRPr="00903DBA">
        <w:rPr>
          <w:highlight w:val="white"/>
        </w:rPr>
        <w:t xml:space="preserve">      longList.AddRange(rightExpression.LongList);</w:t>
      </w:r>
    </w:p>
    <w:p w14:paraId="53A8B96D" w14:textId="77777777" w:rsidR="005E5A36" w:rsidRPr="00903DBA" w:rsidRDefault="005E5A36" w:rsidP="005E5A36">
      <w:pPr>
        <w:rPr>
          <w:highlight w:val="white"/>
        </w:rPr>
      </w:pPr>
      <w:r w:rsidRPr="00903DBA">
        <w:rPr>
          <w:highlight w:val="white"/>
        </w:rPr>
        <w:t>The final long list is the short lists of the left and right expression, and the shift operation.</w:t>
      </w:r>
    </w:p>
    <w:p w14:paraId="0ADE784C" w14:textId="77777777" w:rsidR="005E5A36" w:rsidRPr="00903DBA" w:rsidRDefault="005E5A36" w:rsidP="005E5A36">
      <w:pPr>
        <w:pStyle w:val="Code"/>
        <w:rPr>
          <w:highlight w:val="white"/>
        </w:rPr>
      </w:pPr>
      <w:r w:rsidRPr="00903DBA">
        <w:rPr>
          <w:highlight w:val="white"/>
        </w:rPr>
        <w:t xml:space="preserve">      Symbol resultSymbol = new Symbol(leftExpression.Symbol.Type);</w:t>
      </w:r>
    </w:p>
    <w:p w14:paraId="13B9AC17"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550BB5D6" w14:textId="77777777" w:rsidR="005E5A36" w:rsidRPr="00903DBA" w:rsidRDefault="005E5A36" w:rsidP="005E5A36">
      <w:pPr>
        <w:pStyle w:val="Code"/>
        <w:rPr>
          <w:highlight w:val="white"/>
        </w:rPr>
      </w:pPr>
      <w:r w:rsidRPr="00903DBA">
        <w:rPr>
          <w:highlight w:val="white"/>
        </w:rPr>
        <w:lastRenderedPageBreak/>
        <w:t xml:space="preserve">                    leftExpression.Symbol, rightExpression.Symbol);</w:t>
      </w:r>
    </w:p>
    <w:p w14:paraId="3D4BB785"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1CCC4EEC" w14:textId="77777777" w:rsidR="005E5A36" w:rsidRPr="00903DBA" w:rsidRDefault="005E5A36" w:rsidP="005E5A36">
      <w:pPr>
        <w:pStyle w:val="Code"/>
        <w:rPr>
          <w:highlight w:val="white"/>
        </w:rPr>
      </w:pPr>
      <w:r w:rsidRPr="00903DBA">
        <w:rPr>
          <w:highlight w:val="white"/>
        </w:rPr>
        <w:t xml:space="preserve">    }</w:t>
      </w:r>
    </w:p>
    <w:p w14:paraId="64FC72E6" w14:textId="77777777" w:rsidR="005E5A36" w:rsidRPr="00903DBA" w:rsidRDefault="005E5A36" w:rsidP="0060539D">
      <w:pPr>
        <w:pStyle w:val="Rubrik3"/>
      </w:pPr>
      <w:bookmarkStart w:id="260" w:name="_Toc59126162"/>
      <w:r w:rsidRPr="00903DBA">
        <w:t>Equality and Relation Expressions</w:t>
      </w:r>
      <w:bookmarkEnd w:id="260"/>
    </w:p>
    <w:p w14:paraId="20B9E3BE" w14:textId="061EB57B" w:rsidR="00F76CBE" w:rsidRDefault="00F76CBE" w:rsidP="00F76CBE">
      <w:pPr>
        <w:rPr>
          <w:highlight w:val="white"/>
        </w:rPr>
      </w:pPr>
      <w:r>
        <w:rPr>
          <w:highlight w:val="white"/>
        </w:rPr>
        <w:t xml:space="preserve">In C, there are the two equality operators </w:t>
      </w:r>
      <w:r w:rsidRPr="00BB4D00">
        <w:rPr>
          <w:rStyle w:val="KeyWord0"/>
          <w:highlight w:val="white"/>
        </w:rPr>
        <w:t>equal</w:t>
      </w:r>
      <w:r>
        <w:rPr>
          <w:highlight w:val="white"/>
        </w:rPr>
        <w:t xml:space="preserve"> and </w:t>
      </w:r>
      <w:r w:rsidRPr="00BB4D00">
        <w:rPr>
          <w:rStyle w:val="KeyWord0"/>
          <w:highlight w:val="white"/>
        </w:rPr>
        <w:t>not</w:t>
      </w:r>
      <w:r>
        <w:rPr>
          <w:highlight w:val="white"/>
        </w:rPr>
        <w:t xml:space="preserve"> </w:t>
      </w:r>
      <w:r w:rsidRPr="00BB4D00">
        <w:rPr>
          <w:rStyle w:val="KeyWord0"/>
          <w:highlight w:val="white"/>
        </w:rPr>
        <w:t>equal</w:t>
      </w:r>
      <w:r>
        <w:rPr>
          <w:highlight w:val="white"/>
        </w:rPr>
        <w:t xml:space="preserve">, as well as the relational operators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 xml:space="preserve">,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and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77777777" w:rsidR="005E5A36" w:rsidRPr="00903DBA" w:rsidRDefault="005E5A36" w:rsidP="005E5A36">
      <w:pPr>
        <w:pStyle w:val="Code"/>
        <w:rPr>
          <w:highlight w:val="white"/>
        </w:rPr>
      </w:pPr>
      <w:r w:rsidRPr="00903DBA">
        <w:rPr>
          <w:highlight w:val="white"/>
        </w:rPr>
        <w:t xml:space="preserve">      Assert.Error(!leftExpression.Symbol.Type.IsStructOrUnion(),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7777777" w:rsidR="005E5A36" w:rsidRPr="00903DBA" w:rsidRDefault="005E5A36" w:rsidP="005E5A36">
      <w:pPr>
        <w:pStyle w:val="Code"/>
        <w:rPr>
          <w:highlight w:val="white"/>
        </w:rPr>
      </w:pPr>
      <w:r w:rsidRPr="00903DBA">
        <w:rPr>
          <w:highlight w:val="white"/>
        </w:rPr>
        <w:t xml:space="preserve">      Assert.Error(!rightExpression.Symbol.Type.IsStructOrUnion(),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289FBF25" w14:textId="77777777" w:rsidR="005E5A36" w:rsidRPr="00903DBA" w:rsidRDefault="005E5A36" w:rsidP="005E5A36">
      <w:pPr>
        <w:rPr>
          <w:highlight w:val="white"/>
        </w:rPr>
      </w:pPr>
      <w:r w:rsidRPr="00903DBA">
        <w:rPr>
          <w:highlight w:val="white"/>
        </w:rPr>
        <w:t>If the maximal type is unsigned, we change to operator from signed to unsigned.</w:t>
      </w:r>
    </w:p>
    <w:p w14:paraId="1374C9B5" w14:textId="77777777" w:rsidR="005E5A36" w:rsidRPr="00903DBA" w:rsidRDefault="005E5A36" w:rsidP="005E5A36">
      <w:pPr>
        <w:pStyle w:val="Code"/>
        <w:rPr>
          <w:highlight w:val="white"/>
        </w:rPr>
      </w:pPr>
      <w:r w:rsidRPr="00903DBA">
        <w:rPr>
          <w:highlight w:val="white"/>
        </w:rPr>
        <w:t xml:space="preserve">      if (maxType.IsUnsigned()) {</w:t>
      </w:r>
    </w:p>
    <w:p w14:paraId="026AE160" w14:textId="77777777" w:rsidR="005E5A36" w:rsidRPr="00903DBA" w:rsidRDefault="005E5A36" w:rsidP="005E5A36">
      <w:pPr>
        <w:pStyle w:val="Code"/>
        <w:rPr>
          <w:highlight w:val="white"/>
        </w:rPr>
      </w:pPr>
      <w:r w:rsidRPr="00903DBA">
        <w:rPr>
          <w:highlight w:val="white"/>
        </w:rPr>
        <w:t xml:space="preserve">        string name = Enum.GetName(typeof(MiddleOperator), middleOp);</w:t>
      </w:r>
    </w:p>
    <w:p w14:paraId="5954D154" w14:textId="77777777" w:rsidR="005E5A36" w:rsidRPr="00903DBA" w:rsidRDefault="005E5A36" w:rsidP="005E5A36">
      <w:pPr>
        <w:pStyle w:val="Code"/>
        <w:rPr>
          <w:highlight w:val="white"/>
        </w:rPr>
      </w:pPr>
      <w:r w:rsidRPr="00903DBA">
        <w:rPr>
          <w:highlight w:val="white"/>
        </w:rPr>
        <w:t xml:space="preserve">        middleOp = (MiddleOperator) Enum.Parse(typeof(MiddleOperator),</w:t>
      </w:r>
    </w:p>
    <w:p w14:paraId="25EF58DD" w14:textId="77777777" w:rsidR="005E5A36" w:rsidRPr="00903DBA" w:rsidRDefault="005E5A36" w:rsidP="005E5A36">
      <w:pPr>
        <w:pStyle w:val="Code"/>
        <w:rPr>
          <w:highlight w:val="white"/>
        </w:rPr>
      </w:pPr>
      <w:r w:rsidRPr="00903DBA">
        <w:rPr>
          <w:highlight w:val="white"/>
        </w:rPr>
        <w:t xml:space="preserve">                                         name.Replace("Signed", "Unsigned"));</w:t>
      </w:r>
    </w:p>
    <w:p w14:paraId="6A30DC7E" w14:textId="77777777" w:rsidR="005E5A36" w:rsidRPr="00903DBA" w:rsidRDefault="005E5A36" w:rsidP="005E5A36">
      <w:pPr>
        <w:pStyle w:val="Code"/>
        <w:rPr>
          <w:highlight w:val="white"/>
        </w:rPr>
      </w:pPr>
      <w:r w:rsidRPr="00903DBA">
        <w:rPr>
          <w:highlight w:val="white"/>
        </w:rPr>
        <w:t xml:space="preserve">      }</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70959858" w:rsidR="005E5A36" w:rsidRPr="00903DBA" w:rsidRDefault="005E5A36" w:rsidP="005E5A36">
      <w:pPr>
        <w:rPr>
          <w:highlight w:val="white"/>
        </w:rPr>
      </w:pPr>
      <w:r w:rsidRPr="00903DBA">
        <w:rPr>
          <w:highlight w:val="white"/>
        </w:rPr>
        <w:t>We add two instruction to the long list. The first is an if-</w:t>
      </w:r>
      <w:proofErr w:type="spellStart"/>
      <w:r w:rsidRPr="00903DBA">
        <w:rPr>
          <w:highlight w:val="white"/>
        </w:rPr>
        <w:t>goto</w:t>
      </w:r>
      <w:proofErr w:type="spellEnd"/>
      <w:r w:rsidRPr="00903DBA">
        <w:rPr>
          <w:highlight w:val="white"/>
        </w:rPr>
        <w:t xml:space="preserve"> instruction that we add to the </w:t>
      </w:r>
      <w:r w:rsidR="009C3C27">
        <w:rPr>
          <w:highlight w:val="white"/>
        </w:rPr>
        <w:t>true-set</w:t>
      </w:r>
      <w:r w:rsidRPr="00903DBA">
        <w:rPr>
          <w:highlight w:val="white"/>
        </w:rPr>
        <w:t xml:space="preserve">. If the expression is true, this instruction will jump to the target that later will be backpatched into the instruction. </w:t>
      </w:r>
      <w:r w:rsidRPr="00903DBA">
        <w:rPr>
          <w:highlight w:val="white"/>
        </w:rPr>
        <w:lastRenderedPageBreak/>
        <w:t xml:space="preserve">In the same way, we add a </w:t>
      </w:r>
      <w:proofErr w:type="spellStart"/>
      <w:r w:rsidRPr="00903DBA">
        <w:rPr>
          <w:highlight w:val="white"/>
        </w:rPr>
        <w:t>goto</w:t>
      </w:r>
      <w:proofErr w:type="spellEnd"/>
      <w:r w:rsidRPr="00903DBA">
        <w:rPr>
          <w:highlight w:val="white"/>
        </w:rPr>
        <w:t xml:space="preserve"> instruction to the </w:t>
      </w:r>
      <w:proofErr w:type="gramStart"/>
      <w:r w:rsidR="00A76052">
        <w:rPr>
          <w:highlight w:val="white"/>
        </w:rPr>
        <w:t>false-set</w:t>
      </w:r>
      <w:proofErr w:type="gramEnd"/>
      <w:r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157D05A4" w14:textId="11EDD991" w:rsidR="005E5A36" w:rsidRPr="00903DBA" w:rsidRDefault="005E5A36" w:rsidP="005E5A36">
      <w:pPr>
        <w:rPr>
          <w:highlight w:val="white"/>
        </w:rPr>
      </w:pPr>
      <w:r w:rsidRPr="00903DBA">
        <w:rPr>
          <w:highlight w:val="white"/>
        </w:rPr>
        <w:t xml:space="preserve">The final symbol holds logical type with true and </w:t>
      </w:r>
      <w:proofErr w:type="gramStart"/>
      <w:r w:rsidR="00A76052">
        <w:rPr>
          <w:highlight w:val="white"/>
        </w:rPr>
        <w:t>false-set</w:t>
      </w:r>
      <w:proofErr w:type="gramEnd"/>
      <w:r w:rsidRPr="00903DBA">
        <w:rPr>
          <w:highlight w:val="white"/>
        </w:rPr>
        <w:t>.</w:t>
      </w:r>
    </w:p>
    <w:p w14:paraId="784E162D"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5B97AEAC" w14:textId="2F1C5FD1" w:rsidR="005E5A36" w:rsidRDefault="005E5A36" w:rsidP="0060539D">
      <w:pPr>
        <w:pStyle w:val="Rubrik3"/>
      </w:pPr>
      <w:bookmarkStart w:id="261" w:name="_Toc59126163"/>
      <w:r w:rsidRPr="00903DBA">
        <w:t>Addition and Subtraction Expression</w:t>
      </w:r>
      <w:bookmarkEnd w:id="261"/>
    </w:p>
    <w:p w14:paraId="6E94B26F" w14:textId="1E03BAB2" w:rsidR="003A004A" w:rsidRPr="003A004A" w:rsidRDefault="003A004A" w:rsidP="003A004A">
      <w:r>
        <w:t>The addition and subtraction operators are a bit complicated, since it is possible to add and subtract pointers in C.</w:t>
      </w:r>
    </w:p>
    <w:p w14:paraId="6514F5CB" w14:textId="77777777" w:rsidR="005E5A36" w:rsidRPr="00903DBA" w:rsidRDefault="005E5A36" w:rsidP="005E5A36">
      <w:pPr>
        <w:pStyle w:val="CodeHeader"/>
      </w:pPr>
      <w:proofErr w:type="spellStart"/>
      <w:r w:rsidRPr="00903DBA">
        <w:t>MiddleCodeGenerator.cs</w:t>
      </w:r>
      <w:proofErr w:type="spellEnd"/>
    </w:p>
    <w:p w14:paraId="70264981" w14:textId="77777777" w:rsidR="005E5A36" w:rsidRPr="00903DBA" w:rsidRDefault="005E5A36" w:rsidP="005E5A36">
      <w:pPr>
        <w:pStyle w:val="Code"/>
        <w:rPr>
          <w:highlight w:val="white"/>
        </w:rPr>
      </w:pPr>
      <w:r w:rsidRPr="00903DBA">
        <w:rPr>
          <w:highlight w:val="white"/>
        </w:rPr>
        <w:t xml:space="preserve">    public static Expression AdditionExpression(MiddleOperator middleOp,</w:t>
      </w:r>
    </w:p>
    <w:p w14:paraId="07DED520" w14:textId="77777777" w:rsidR="005E5A36" w:rsidRPr="00903DBA" w:rsidRDefault="005E5A36" w:rsidP="005E5A36">
      <w:pPr>
        <w:pStyle w:val="Code"/>
        <w:rPr>
          <w:highlight w:val="white"/>
        </w:rPr>
      </w:pPr>
      <w:r w:rsidRPr="00903DBA">
        <w:rPr>
          <w:highlight w:val="white"/>
        </w:rPr>
        <w:t xml:space="preserve">                                                Expression leftExpression,</w:t>
      </w:r>
    </w:p>
    <w:p w14:paraId="0AA2D876" w14:textId="77777777" w:rsidR="005E5A36" w:rsidRPr="00903DBA" w:rsidRDefault="005E5A36" w:rsidP="005E5A36">
      <w:pPr>
        <w:pStyle w:val="Code"/>
        <w:rPr>
          <w:highlight w:val="white"/>
        </w:rPr>
      </w:pPr>
      <w:r w:rsidRPr="00903DBA">
        <w:rPr>
          <w:highlight w:val="white"/>
        </w:rPr>
        <w:t xml:space="preserve">                                                Expression rightExpression) {</w:t>
      </w:r>
    </w:p>
    <w:p w14:paraId="2456E44F" w14:textId="77777777" w:rsidR="005E5A36" w:rsidRPr="00903DBA" w:rsidRDefault="005E5A36" w:rsidP="005E5A36">
      <w:pPr>
        <w:pStyle w:val="Code"/>
        <w:rPr>
          <w:highlight w:val="white"/>
        </w:rPr>
      </w:pPr>
      <w:r w:rsidRPr="00903DBA">
        <w:rPr>
          <w:highlight w:val="white"/>
        </w:rPr>
        <w:t xml:space="preserve">      Type leftType = leftExpression.Symbol.Type,</w:t>
      </w:r>
    </w:p>
    <w:p w14:paraId="34818271" w14:textId="77777777" w:rsidR="005E5A36" w:rsidRPr="00903DBA" w:rsidRDefault="005E5A36" w:rsidP="005E5A36">
      <w:pPr>
        <w:pStyle w:val="Code"/>
        <w:rPr>
          <w:highlight w:val="white"/>
        </w:rPr>
      </w:pPr>
      <w:r w:rsidRPr="00903DBA">
        <w:rPr>
          <w:highlight w:val="white"/>
        </w:rPr>
        <w:t xml:space="preserve">           rightType = rightExpression.Symbol.Type;</w:t>
      </w:r>
    </w:p>
    <w:p w14:paraId="6775F76C" w14:textId="77777777" w:rsidR="005E5A36" w:rsidRPr="00903DBA" w:rsidRDefault="005E5A36" w:rsidP="005E5A36">
      <w:pPr>
        <w:rPr>
          <w:highlight w:val="white"/>
        </w:rPr>
      </w:pPr>
      <w:proofErr w:type="gramStart"/>
      <w:r w:rsidRPr="00903DBA">
        <w:rPr>
          <w:highlight w:val="white"/>
        </w:rPr>
        <w:t>Similar to</w:t>
      </w:r>
      <w:proofErr w:type="gramEnd"/>
      <w:r w:rsidRPr="00903DBA">
        <w:rPr>
          <w:highlight w:val="white"/>
        </w:rPr>
        <w:t xml:space="preserve"> the other cases above, the return the possible constant expression.</w:t>
      </w:r>
    </w:p>
    <w:p w14:paraId="33A1EA4A" w14:textId="77777777" w:rsidR="005E5A36" w:rsidRPr="00903DBA" w:rsidRDefault="005E5A36" w:rsidP="005E5A36">
      <w:pPr>
        <w:pStyle w:val="Code"/>
        <w:rPr>
          <w:highlight w:val="white"/>
        </w:rPr>
      </w:pPr>
      <w:r w:rsidRPr="00903DBA">
        <w:rPr>
          <w:highlight w:val="white"/>
        </w:rPr>
        <w:t xml:space="preserve">      Expression constantExpression =</w:t>
      </w:r>
    </w:p>
    <w:p w14:paraId="65A5DC9E"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270D7B08" w14:textId="77777777" w:rsidR="005E5A36" w:rsidRPr="00903DBA" w:rsidRDefault="005E5A36" w:rsidP="005E5A36">
      <w:pPr>
        <w:pStyle w:val="Code"/>
        <w:rPr>
          <w:highlight w:val="white"/>
        </w:rPr>
      </w:pPr>
      <w:r w:rsidRPr="00903DBA">
        <w:rPr>
          <w:highlight w:val="white"/>
        </w:rPr>
        <w:t xml:space="preserve">                                      rightExpression);</w:t>
      </w:r>
    </w:p>
    <w:p w14:paraId="4B35AF62" w14:textId="77777777" w:rsidR="005E5A36" w:rsidRPr="00903DBA" w:rsidRDefault="005E5A36" w:rsidP="005E5A36">
      <w:pPr>
        <w:pStyle w:val="Code"/>
        <w:rPr>
          <w:highlight w:val="white"/>
        </w:rPr>
      </w:pPr>
      <w:r w:rsidRPr="00903DBA">
        <w:rPr>
          <w:highlight w:val="white"/>
        </w:rPr>
        <w:t xml:space="preserve">      if (constantExpression != null) {</w:t>
      </w:r>
    </w:p>
    <w:p w14:paraId="65961565" w14:textId="77777777" w:rsidR="005E5A36" w:rsidRPr="00903DBA" w:rsidRDefault="005E5A36" w:rsidP="005E5A36">
      <w:pPr>
        <w:pStyle w:val="Code"/>
        <w:rPr>
          <w:highlight w:val="white"/>
        </w:rPr>
      </w:pPr>
      <w:r w:rsidRPr="00903DBA">
        <w:rPr>
          <w:highlight w:val="white"/>
        </w:rPr>
        <w:t xml:space="preserve">        return constantExpression;</w:t>
      </w:r>
    </w:p>
    <w:p w14:paraId="49BFB8E1" w14:textId="77777777" w:rsidR="005E5A36" w:rsidRPr="00903DBA" w:rsidRDefault="005E5A36" w:rsidP="005E5A36">
      <w:pPr>
        <w:pStyle w:val="Code"/>
        <w:rPr>
          <w:highlight w:val="white"/>
        </w:rPr>
      </w:pPr>
      <w:r w:rsidRPr="00903DBA">
        <w:rPr>
          <w:highlight w:val="white"/>
        </w:rPr>
        <w:t xml:space="preserve">      }</w:t>
      </w:r>
    </w:p>
    <w:p w14:paraId="5B246CDF" w14:textId="77777777" w:rsidR="005E5A36" w:rsidRPr="00903DBA" w:rsidRDefault="005E5A36" w:rsidP="005E5A36">
      <w:pPr>
        <w:rPr>
          <w:highlight w:val="white"/>
        </w:rPr>
      </w:pPr>
      <w:r w:rsidRPr="00903DBA">
        <w:rPr>
          <w:highlight w:val="white"/>
        </w:rPr>
        <w:t>In the addition case, we also check if the expression is a static expression, in which case we return the expression.</w:t>
      </w:r>
    </w:p>
    <w:p w14:paraId="1F719EC0" w14:textId="77777777" w:rsidR="005E5A36" w:rsidRPr="00903DBA" w:rsidRDefault="005E5A36" w:rsidP="005E5A36">
      <w:pPr>
        <w:pStyle w:val="Code"/>
        <w:rPr>
          <w:highlight w:val="white"/>
        </w:rPr>
      </w:pPr>
      <w:r w:rsidRPr="00903DBA">
        <w:rPr>
          <w:highlight w:val="white"/>
        </w:rPr>
        <w:t xml:space="preserve">      Expression staticExpression =</w:t>
      </w:r>
    </w:p>
    <w:p w14:paraId="64E3E944" w14:textId="77777777" w:rsidR="005E5A36" w:rsidRPr="00903DBA" w:rsidRDefault="005E5A36" w:rsidP="005E5A36">
      <w:pPr>
        <w:pStyle w:val="Code"/>
        <w:rPr>
          <w:highlight w:val="white"/>
        </w:rPr>
      </w:pPr>
      <w:r w:rsidRPr="00903DBA">
        <w:rPr>
          <w:highlight w:val="white"/>
        </w:rPr>
        <w:t xml:space="preserve">        StaticExpression.Binary(MiddleOperator.BinarySubtract,</w:t>
      </w:r>
    </w:p>
    <w:p w14:paraId="1678B46A" w14:textId="77777777" w:rsidR="005E5A36" w:rsidRPr="00903DBA" w:rsidRDefault="005E5A36" w:rsidP="005E5A36">
      <w:pPr>
        <w:pStyle w:val="Code"/>
        <w:rPr>
          <w:highlight w:val="white"/>
        </w:rPr>
      </w:pPr>
      <w:r w:rsidRPr="00903DBA">
        <w:rPr>
          <w:highlight w:val="white"/>
        </w:rPr>
        <w:t xml:space="preserve">                                leftExpression, rightExpression);</w:t>
      </w:r>
    </w:p>
    <w:p w14:paraId="2FAE10C3" w14:textId="77777777" w:rsidR="005E5A36" w:rsidRPr="00903DBA" w:rsidRDefault="005E5A36" w:rsidP="005E5A36">
      <w:pPr>
        <w:pStyle w:val="Code"/>
        <w:rPr>
          <w:highlight w:val="white"/>
        </w:rPr>
      </w:pPr>
      <w:r w:rsidRPr="00903DBA">
        <w:rPr>
          <w:highlight w:val="white"/>
        </w:rPr>
        <w:t xml:space="preserve">      if (staticExpression != null) {</w:t>
      </w:r>
    </w:p>
    <w:p w14:paraId="43C5E2E7" w14:textId="77777777" w:rsidR="005E5A36" w:rsidRPr="00903DBA" w:rsidRDefault="005E5A36" w:rsidP="005E5A36">
      <w:pPr>
        <w:pStyle w:val="Code"/>
        <w:rPr>
          <w:highlight w:val="white"/>
        </w:rPr>
      </w:pPr>
      <w:r w:rsidRPr="00903DBA">
        <w:rPr>
          <w:highlight w:val="white"/>
        </w:rPr>
        <w:t xml:space="preserve">        return staticExpression;</w:t>
      </w:r>
    </w:p>
    <w:p w14:paraId="199E9E7F" w14:textId="77777777" w:rsidR="005E5A36" w:rsidRPr="00903DBA" w:rsidRDefault="005E5A36" w:rsidP="005E5A36">
      <w:pPr>
        <w:pStyle w:val="Code"/>
        <w:rPr>
          <w:highlight w:val="white"/>
        </w:rPr>
      </w:pPr>
      <w:r w:rsidRPr="00903DBA">
        <w:rPr>
          <w:highlight w:val="white"/>
        </w:rPr>
        <w:t xml:space="preserve">      }</w:t>
      </w:r>
    </w:p>
    <w:p w14:paraId="75333B29"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4971899B"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3B8E6F0" w14:textId="77777777" w:rsidR="005E5A36" w:rsidRPr="00903DBA" w:rsidRDefault="005E5A36" w:rsidP="005E5A36">
      <w:pPr>
        <w:pStyle w:val="Code"/>
        <w:rPr>
          <w:highlight w:val="white"/>
        </w:rPr>
      </w:pPr>
      <w:r w:rsidRPr="00903DBA">
        <w:rPr>
          <w:highlight w:val="white"/>
        </w:rPr>
        <w:t xml:space="preserve">      shortList.AddRange(leftExpression.ShortList);</w:t>
      </w:r>
    </w:p>
    <w:p w14:paraId="078040AF" w14:textId="77777777" w:rsidR="005E5A36" w:rsidRPr="00903DBA" w:rsidRDefault="005E5A36" w:rsidP="005E5A36">
      <w:pPr>
        <w:pStyle w:val="Code"/>
        <w:rPr>
          <w:highlight w:val="white"/>
        </w:rPr>
      </w:pPr>
      <w:r w:rsidRPr="00903DBA">
        <w:rPr>
          <w:highlight w:val="white"/>
        </w:rPr>
        <w:t xml:space="preserve">      shortList.AddRange(rightExpression.ShortList);    </w:t>
      </w:r>
    </w:p>
    <w:p w14:paraId="5E3E3597" w14:textId="77777777" w:rsidR="005E5A36" w:rsidRPr="00903DBA" w:rsidRDefault="005E5A36" w:rsidP="005E5A36">
      <w:pPr>
        <w:rPr>
          <w:highlight w:val="white"/>
        </w:rPr>
      </w:pPr>
      <w:r w:rsidRPr="00903DBA">
        <w:rPr>
          <w:highlight w:val="white"/>
        </w:rPr>
        <w:t xml:space="preserve">If at least on the expressions has pointer or array type, we call the </w:t>
      </w:r>
      <w:r w:rsidRPr="00903DBA">
        <w:rPr>
          <w:rStyle w:val="KeyWord0"/>
          <w:highlight w:val="white"/>
        </w:rPr>
        <w:t>PointerArithmetic</w:t>
      </w:r>
      <w:r w:rsidRPr="00903DBA">
        <w:rPr>
          <w:highlight w:val="white"/>
        </w:rPr>
        <w:t xml:space="preserve"> methods that handles pointer arithmetic.</w:t>
      </w:r>
    </w:p>
    <w:p w14:paraId="139ACEA8" w14:textId="77777777" w:rsidR="005E5A36" w:rsidRPr="00903DBA" w:rsidRDefault="005E5A36" w:rsidP="005E5A36">
      <w:pPr>
        <w:pStyle w:val="Code"/>
        <w:rPr>
          <w:highlight w:val="white"/>
        </w:rPr>
      </w:pPr>
      <w:r w:rsidRPr="00903DBA">
        <w:rPr>
          <w:highlight w:val="white"/>
        </w:rPr>
        <w:t xml:space="preserve">      if (leftType.IsPointerOrArray()) {</w:t>
      </w:r>
    </w:p>
    <w:p w14:paraId="34F6AC9E" w14:textId="77777777" w:rsidR="005E5A36" w:rsidRPr="00903DBA" w:rsidRDefault="005E5A36" w:rsidP="005E5A36">
      <w:pPr>
        <w:pStyle w:val="Code"/>
        <w:rPr>
          <w:highlight w:val="white"/>
        </w:rPr>
      </w:pPr>
      <w:r w:rsidRPr="00903DBA">
        <w:rPr>
          <w:highlight w:val="white"/>
        </w:rPr>
        <w:t xml:space="preserve">        return PointerArithmetics(middleOp, leftExpression, rightExpression);</w:t>
      </w:r>
    </w:p>
    <w:p w14:paraId="7648FBF7" w14:textId="77777777" w:rsidR="005E5A36" w:rsidRPr="00903DBA" w:rsidRDefault="005E5A36" w:rsidP="005E5A36">
      <w:pPr>
        <w:pStyle w:val="Code"/>
        <w:rPr>
          <w:highlight w:val="white"/>
        </w:rPr>
      </w:pPr>
      <w:r w:rsidRPr="00903DBA">
        <w:rPr>
          <w:highlight w:val="white"/>
        </w:rPr>
        <w:t xml:space="preserve">      }</w:t>
      </w:r>
    </w:p>
    <w:p w14:paraId="68F73960" w14:textId="77777777" w:rsidR="005E5A36" w:rsidRPr="00903DBA" w:rsidRDefault="005E5A36" w:rsidP="005E5A36">
      <w:pPr>
        <w:rPr>
          <w:highlight w:val="white"/>
        </w:rPr>
      </w:pPr>
      <w:r w:rsidRPr="00903DBA">
        <w:rPr>
          <w:highlight w:val="white"/>
        </w:rPr>
        <w:lastRenderedPageBreak/>
        <w:t xml:space="preserve">In the right expression has pointer type, the operator must be addition, not subtraction. Note that we swap the expressions in the call to </w:t>
      </w:r>
      <w:r w:rsidRPr="00903DBA">
        <w:rPr>
          <w:rStyle w:val="KeyWord0"/>
          <w:highlight w:val="white"/>
        </w:rPr>
        <w:t>PointerArithmetic</w:t>
      </w:r>
      <w:r w:rsidRPr="00903DBA">
        <w:rPr>
          <w:highlight w:val="white"/>
        </w:rPr>
        <w:t>, so that the pointer is the first expression. XXX</w:t>
      </w:r>
    </w:p>
    <w:p w14:paraId="6F610172" w14:textId="77777777" w:rsidR="005E5A36" w:rsidRPr="00903DBA" w:rsidRDefault="005E5A36" w:rsidP="005E5A36">
      <w:pPr>
        <w:pStyle w:val="Code"/>
        <w:rPr>
          <w:highlight w:val="white"/>
        </w:rPr>
      </w:pPr>
      <w:r w:rsidRPr="00903DBA">
        <w:rPr>
          <w:highlight w:val="white"/>
        </w:rPr>
        <w:t xml:space="preserve">      else if (rightType.IsPointerOrArray()) {</w:t>
      </w:r>
    </w:p>
    <w:p w14:paraId="77816FFE" w14:textId="77777777" w:rsidR="005E5A36" w:rsidRPr="00903DBA" w:rsidRDefault="005E5A36" w:rsidP="005E5A36">
      <w:pPr>
        <w:pStyle w:val="Code"/>
        <w:rPr>
          <w:highlight w:val="white"/>
        </w:rPr>
      </w:pPr>
      <w:r w:rsidRPr="00903DBA">
        <w:rPr>
          <w:highlight w:val="white"/>
        </w:rPr>
        <w:t xml:space="preserve">        Assert.Error(middleOp == MiddleOperator.BinaryAdd, middleOp,</w:t>
      </w:r>
    </w:p>
    <w:p w14:paraId="3BB24D99" w14:textId="77777777" w:rsidR="005E5A36" w:rsidRPr="00903DBA" w:rsidRDefault="005E5A36" w:rsidP="005E5A36">
      <w:pPr>
        <w:pStyle w:val="Code"/>
        <w:rPr>
          <w:highlight w:val="white"/>
        </w:rPr>
      </w:pPr>
      <w:r w:rsidRPr="00903DBA">
        <w:rPr>
          <w:highlight w:val="white"/>
        </w:rPr>
        <w:t xml:space="preserve">                     Message.Invalid_types_in_subtraction_expression);</w:t>
      </w:r>
    </w:p>
    <w:p w14:paraId="4257B6D5" w14:textId="77777777" w:rsidR="005E5A36" w:rsidRPr="00903DBA" w:rsidRDefault="005E5A36" w:rsidP="005E5A36">
      <w:pPr>
        <w:pStyle w:val="Code"/>
        <w:rPr>
          <w:highlight w:val="white"/>
        </w:rPr>
      </w:pPr>
      <w:r w:rsidRPr="00903DBA">
        <w:rPr>
          <w:highlight w:val="white"/>
        </w:rPr>
        <w:t xml:space="preserve">        return PointerArithmetics(middleOp, rightExpression, leftExpression);</w:t>
      </w:r>
    </w:p>
    <w:p w14:paraId="3A0DD176" w14:textId="77777777" w:rsidR="005E5A36" w:rsidRPr="00903DBA" w:rsidRDefault="005E5A36" w:rsidP="005E5A36">
      <w:pPr>
        <w:pStyle w:val="Code"/>
        <w:rPr>
          <w:highlight w:val="white"/>
        </w:rPr>
      </w:pPr>
      <w:r w:rsidRPr="00903DBA">
        <w:rPr>
          <w:highlight w:val="white"/>
        </w:rPr>
        <w:t xml:space="preserve">      }</w:t>
      </w:r>
    </w:p>
    <w:p w14:paraId="3F296BAB" w14:textId="77777777" w:rsidR="005E5A36" w:rsidRPr="00903DBA" w:rsidRDefault="005E5A36" w:rsidP="005E5A36">
      <w:pPr>
        <w:rPr>
          <w:highlight w:val="white"/>
        </w:rPr>
      </w:pPr>
      <w:r w:rsidRPr="00903DBA">
        <w:rPr>
          <w:highlight w:val="white"/>
        </w:rPr>
        <w:t>If none of the left or right expressions are pointers, we perform an arithmetic operation. First, we make sure that both expressions have arithmetic types (integral or floating).</w:t>
      </w:r>
    </w:p>
    <w:p w14:paraId="331443C2" w14:textId="77777777" w:rsidR="005E5A36" w:rsidRPr="00903DBA" w:rsidRDefault="005E5A36" w:rsidP="005E5A36">
      <w:pPr>
        <w:pStyle w:val="Code"/>
        <w:rPr>
          <w:highlight w:val="white"/>
        </w:rPr>
      </w:pPr>
      <w:r w:rsidRPr="00903DBA">
        <w:rPr>
          <w:highlight w:val="white"/>
        </w:rPr>
        <w:t xml:space="preserve">      else {</w:t>
      </w:r>
    </w:p>
    <w:p w14:paraId="2B782BA4" w14:textId="77777777" w:rsidR="005E5A36" w:rsidRPr="00903DBA" w:rsidRDefault="005E5A36" w:rsidP="005E5A36">
      <w:pPr>
        <w:pStyle w:val="Code"/>
        <w:rPr>
          <w:highlight w:val="white"/>
        </w:rPr>
      </w:pPr>
      <w:r w:rsidRPr="00903DBA">
        <w:rPr>
          <w:highlight w:val="white"/>
        </w:rPr>
        <w:t xml:space="preserve">        Assert.Error(leftExpression.Symbol.Type.IsArithmetic(),</w:t>
      </w:r>
    </w:p>
    <w:p w14:paraId="3C2EF4F7" w14:textId="77777777" w:rsidR="005E5A36" w:rsidRPr="00903DBA" w:rsidRDefault="005E5A36" w:rsidP="005E5A36">
      <w:pPr>
        <w:pStyle w:val="Code"/>
        <w:rPr>
          <w:highlight w:val="white"/>
        </w:rPr>
      </w:pPr>
      <w:r w:rsidRPr="00903DBA">
        <w:rPr>
          <w:highlight w:val="white"/>
        </w:rPr>
        <w:t xml:space="preserve">                     leftExpression, Message.Non__arithmetic_expression);</w:t>
      </w:r>
    </w:p>
    <w:p w14:paraId="70787F05" w14:textId="77777777" w:rsidR="005E5A36" w:rsidRPr="00903DBA" w:rsidRDefault="005E5A36" w:rsidP="005E5A36">
      <w:pPr>
        <w:pStyle w:val="Code"/>
        <w:rPr>
          <w:highlight w:val="white"/>
        </w:rPr>
      </w:pPr>
      <w:r w:rsidRPr="00903DBA">
        <w:rPr>
          <w:highlight w:val="white"/>
        </w:rPr>
        <w:t xml:space="preserve">        Assert.Error(rightExpression.Symbol.Type.IsArithmetic(),</w:t>
      </w:r>
    </w:p>
    <w:p w14:paraId="59ADD41B" w14:textId="77777777" w:rsidR="005E5A36" w:rsidRPr="00903DBA" w:rsidRDefault="005E5A36" w:rsidP="005E5A36">
      <w:pPr>
        <w:pStyle w:val="Code"/>
        <w:rPr>
          <w:highlight w:val="white"/>
        </w:rPr>
      </w:pPr>
      <w:r w:rsidRPr="00903DBA">
        <w:rPr>
          <w:highlight w:val="white"/>
        </w:rPr>
        <w:t xml:space="preserve">                     rightExpression, Message.Non__arithmetic_expression);</w:t>
      </w:r>
    </w:p>
    <w:p w14:paraId="7CAF0239" w14:textId="77777777" w:rsidR="005E5A36" w:rsidRPr="00903DBA" w:rsidRDefault="005E5A36" w:rsidP="005E5A36">
      <w:pPr>
        <w:rPr>
          <w:highlight w:val="white"/>
        </w:rPr>
      </w:pPr>
      <w:r w:rsidRPr="00903DBA">
        <w:rPr>
          <w:highlight w:val="white"/>
        </w:rPr>
        <w:t>The we find the maximal type and cast both expressions to the type. The resulting expression does also have the maximal type.</w:t>
      </w:r>
    </w:p>
    <w:p w14:paraId="60F52C8E" w14:textId="77777777" w:rsidR="005E5A36" w:rsidRPr="00903DBA" w:rsidRDefault="005E5A36" w:rsidP="005E5A36">
      <w:pPr>
        <w:pStyle w:val="Code"/>
        <w:rPr>
          <w:highlight w:val="white"/>
        </w:rPr>
      </w:pPr>
      <w:r w:rsidRPr="00903DBA">
        <w:rPr>
          <w:highlight w:val="white"/>
        </w:rPr>
        <w:t xml:space="preserve">        Type maxType = TypeCast.MaxType(leftType, rightType);</w:t>
      </w:r>
    </w:p>
    <w:p w14:paraId="38BB3A7F"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1BFFE18"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3D839E09" w14:textId="77777777" w:rsidR="005E5A36" w:rsidRPr="00903DBA" w:rsidRDefault="005E5A36" w:rsidP="005E5A36">
      <w:pPr>
        <w:pStyle w:val="Code"/>
        <w:rPr>
          <w:highlight w:val="white"/>
        </w:rPr>
      </w:pPr>
      <w:r w:rsidRPr="00903DBA">
        <w:rPr>
          <w:highlight w:val="white"/>
        </w:rPr>
        <w:t xml:space="preserve">        Symbol resultSymbol = new Symbol(maxType);</w:t>
      </w:r>
    </w:p>
    <w:p w14:paraId="7D528567" w14:textId="77777777" w:rsidR="005E5A36" w:rsidRPr="00903DBA" w:rsidRDefault="005E5A36" w:rsidP="005E5A36">
      <w:pPr>
        <w:rPr>
          <w:highlight w:val="white"/>
        </w:rPr>
      </w:pPr>
      <w:r w:rsidRPr="00903DBA">
        <w:rPr>
          <w:highlight w:val="white"/>
        </w:rPr>
        <w:t>The final long list is the long lists of the two expressions, and the operation (addition or subtraction).</w:t>
      </w:r>
    </w:p>
    <w:p w14:paraId="61D4B1DC"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7B81F10" w14:textId="77777777" w:rsidR="005E5A36" w:rsidRPr="00903DBA" w:rsidRDefault="005E5A36" w:rsidP="005E5A36">
      <w:pPr>
        <w:pStyle w:val="Code"/>
        <w:rPr>
          <w:highlight w:val="white"/>
        </w:rPr>
      </w:pPr>
      <w:r w:rsidRPr="00903DBA">
        <w:rPr>
          <w:highlight w:val="white"/>
        </w:rPr>
        <w:t xml:space="preserve">        longList.AddRange(leftExpression.LongList);</w:t>
      </w:r>
    </w:p>
    <w:p w14:paraId="2D8C6FFF" w14:textId="77777777" w:rsidR="005E5A36" w:rsidRPr="00903DBA" w:rsidRDefault="005E5A36" w:rsidP="005E5A36">
      <w:pPr>
        <w:pStyle w:val="Code"/>
        <w:rPr>
          <w:highlight w:val="white"/>
        </w:rPr>
      </w:pPr>
      <w:r w:rsidRPr="00903DBA">
        <w:rPr>
          <w:highlight w:val="white"/>
        </w:rPr>
        <w:t xml:space="preserve">        longList.AddRange(rightExpression.LongList);</w:t>
      </w:r>
    </w:p>
    <w:p w14:paraId="7FB1528A"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50B86E38"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4E693E5F"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368AAF29" w14:textId="77777777" w:rsidR="005E5A36" w:rsidRPr="00903DBA" w:rsidRDefault="005E5A36" w:rsidP="005E5A36">
      <w:pPr>
        <w:pStyle w:val="Code"/>
        <w:rPr>
          <w:highlight w:val="white"/>
        </w:rPr>
      </w:pPr>
      <w:r w:rsidRPr="00903DBA">
        <w:rPr>
          <w:highlight w:val="white"/>
        </w:rPr>
        <w:t xml:space="preserve">      }</w:t>
      </w:r>
    </w:p>
    <w:p w14:paraId="016E79E9" w14:textId="77777777" w:rsidR="005E5A36" w:rsidRPr="00903DBA" w:rsidRDefault="005E5A36" w:rsidP="005E5A36">
      <w:pPr>
        <w:pStyle w:val="Code"/>
        <w:rPr>
          <w:highlight w:val="white"/>
        </w:rPr>
      </w:pPr>
      <w:r w:rsidRPr="00903DBA">
        <w:rPr>
          <w:highlight w:val="white"/>
        </w:rPr>
        <w:t xml:space="preserve">    }</w:t>
      </w:r>
    </w:p>
    <w:p w14:paraId="0647941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PointerArithmetic</w:t>
      </w:r>
      <w:r w:rsidRPr="00903DBA">
        <w:rPr>
          <w:highlight w:val="white"/>
        </w:rPr>
        <w:t xml:space="preserve"> methods performs pointer arithmetic. We have two cases: addition of a pointer and an integral value, and subtraction of two pointer values.</w:t>
      </w:r>
    </w:p>
    <w:p w14:paraId="03093C42" w14:textId="77777777" w:rsidR="005E5A36" w:rsidRPr="00903DBA" w:rsidRDefault="005E5A36" w:rsidP="005E5A36">
      <w:pPr>
        <w:pStyle w:val="Code"/>
        <w:rPr>
          <w:highlight w:val="white"/>
        </w:rPr>
      </w:pPr>
      <w:r w:rsidRPr="00903DBA">
        <w:rPr>
          <w:highlight w:val="white"/>
        </w:rPr>
        <w:t xml:space="preserve">    private static Expression PointerArithmetic(MiddleOperator middleOp,</w:t>
      </w:r>
    </w:p>
    <w:p w14:paraId="14595F4B" w14:textId="77777777" w:rsidR="005E5A36" w:rsidRPr="00903DBA" w:rsidRDefault="005E5A36" w:rsidP="005E5A36">
      <w:pPr>
        <w:pStyle w:val="Code"/>
        <w:rPr>
          <w:highlight w:val="white"/>
        </w:rPr>
      </w:pPr>
      <w:r w:rsidRPr="00903DBA">
        <w:rPr>
          <w:highlight w:val="white"/>
        </w:rPr>
        <w:t xml:space="preserve">                                                Expression leftExpression,</w:t>
      </w:r>
    </w:p>
    <w:p w14:paraId="43A97400" w14:textId="77777777" w:rsidR="005E5A36" w:rsidRPr="00903DBA" w:rsidRDefault="005E5A36" w:rsidP="005E5A36">
      <w:pPr>
        <w:pStyle w:val="Code"/>
        <w:rPr>
          <w:highlight w:val="white"/>
        </w:rPr>
      </w:pPr>
      <w:r w:rsidRPr="00903DBA">
        <w:rPr>
          <w:highlight w:val="white"/>
        </w:rPr>
        <w:t xml:space="preserve">                                                Expression rightExpression) {</w:t>
      </w:r>
    </w:p>
    <w:p w14:paraId="56D4026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1E6C92F1" w14:textId="77777777" w:rsidR="005E5A36" w:rsidRPr="00903DBA" w:rsidRDefault="005E5A36" w:rsidP="005E5A36">
      <w:pPr>
        <w:pStyle w:val="Code"/>
        <w:rPr>
          <w:highlight w:val="white"/>
        </w:rPr>
      </w:pPr>
      <w:r w:rsidRPr="00903DBA">
        <w:rPr>
          <w:highlight w:val="white"/>
        </w:rPr>
        <w:t xml:space="preserve">      shortList.AddRange(leftExpression.LongList);</w:t>
      </w:r>
    </w:p>
    <w:p w14:paraId="464DEE82" w14:textId="77777777" w:rsidR="005E5A36" w:rsidRPr="00903DBA" w:rsidRDefault="005E5A36" w:rsidP="005E5A36">
      <w:pPr>
        <w:pStyle w:val="Code"/>
        <w:rPr>
          <w:highlight w:val="white"/>
        </w:rPr>
      </w:pPr>
      <w:r w:rsidRPr="00903DBA">
        <w:rPr>
          <w:highlight w:val="white"/>
        </w:rPr>
        <w:t xml:space="preserve">      shortList.AddRange(rightExpression.LongList);</w:t>
      </w:r>
    </w:p>
    <w:p w14:paraId="36C3CB97" w14:textId="77777777" w:rsidR="005E5A36" w:rsidRPr="00903DBA" w:rsidRDefault="005E5A36" w:rsidP="005E5A36">
      <w:pPr>
        <w:pStyle w:val="Code"/>
        <w:rPr>
          <w:highlight w:val="white"/>
        </w:rPr>
      </w:pPr>
    </w:p>
    <w:p w14:paraId="10663BF2" w14:textId="77777777" w:rsidR="005E5A36" w:rsidRPr="00903DBA" w:rsidRDefault="005E5A36" w:rsidP="005E5A36">
      <w:pPr>
        <w:pStyle w:val="Code"/>
        <w:rPr>
          <w:highlight w:val="white"/>
        </w:rPr>
      </w:pPr>
      <w:r w:rsidRPr="00903DBA">
        <w:rPr>
          <w:highlight w:val="white"/>
        </w:rPr>
        <w:t xml:space="preserve">      Type leftType = leftExpression.Symbol.Type,</w:t>
      </w:r>
    </w:p>
    <w:p w14:paraId="3D166F75" w14:textId="77777777" w:rsidR="005E5A36" w:rsidRPr="00903DBA" w:rsidRDefault="005E5A36" w:rsidP="005E5A36">
      <w:pPr>
        <w:pStyle w:val="Code"/>
        <w:rPr>
          <w:highlight w:val="white"/>
        </w:rPr>
      </w:pPr>
      <w:r w:rsidRPr="00903DBA">
        <w:rPr>
          <w:highlight w:val="white"/>
        </w:rPr>
        <w:t xml:space="preserve">           rightType = rightExpression.Symbol.Type;</w:t>
      </w:r>
    </w:p>
    <w:p w14:paraId="20BEAC5B" w14:textId="77777777" w:rsidR="005E5A36" w:rsidRPr="00903DBA" w:rsidRDefault="005E5A36" w:rsidP="005E5A36">
      <w:pPr>
        <w:rPr>
          <w:highlight w:val="white"/>
        </w:rPr>
      </w:pPr>
      <w:r w:rsidRPr="00903DBA">
        <w:rPr>
          <w:highlight w:val="white"/>
        </w:rPr>
        <w:t>If the left type is pointer and the right type is integral, we add an integer values to and pointer. What makes this different compared to regular addition is that we need take the size of the pointer type into consideration.</w:t>
      </w:r>
    </w:p>
    <w:p w14:paraId="4DE6D229" w14:textId="77777777" w:rsidR="005E5A36" w:rsidRPr="00903DBA" w:rsidRDefault="005E5A36" w:rsidP="005E5A36">
      <w:pPr>
        <w:pStyle w:val="Code"/>
        <w:rPr>
          <w:highlight w:val="white"/>
        </w:rPr>
      </w:pPr>
      <w:r w:rsidRPr="00903DBA">
        <w:rPr>
          <w:highlight w:val="white"/>
        </w:rPr>
        <w:t xml:space="preserve">      if (leftType.IsPointerOrArray() &amp;&amp; rightType.IsIntegral()) {</w:t>
      </w:r>
    </w:p>
    <w:p w14:paraId="2B194417" w14:textId="77777777" w:rsidR="005E5A36" w:rsidRPr="00903DBA" w:rsidRDefault="005E5A36" w:rsidP="005E5A36">
      <w:pPr>
        <w:rPr>
          <w:highlight w:val="white"/>
        </w:rPr>
      </w:pPr>
      <w:r w:rsidRPr="00903DBA">
        <w:rPr>
          <w:highlight w:val="white"/>
        </w:rPr>
        <w:t>We make sure that the left pointer type is not void, since pointer arithmetic is not allowed on void pointers.</w:t>
      </w:r>
    </w:p>
    <w:p w14:paraId="0355EDFE" w14:textId="77777777" w:rsidR="005E5A36" w:rsidRPr="00903DBA" w:rsidRDefault="005E5A36" w:rsidP="005E5A36">
      <w:pPr>
        <w:pStyle w:val="Code"/>
        <w:rPr>
          <w:highlight w:val="white"/>
        </w:rPr>
      </w:pPr>
      <w:r w:rsidRPr="00903DBA">
        <w:rPr>
          <w:highlight w:val="white"/>
        </w:rPr>
        <w:t xml:space="preserve">        Assert.Error(!leftType.PointerOrArrayType.IsVoid(),</w:t>
      </w:r>
    </w:p>
    <w:p w14:paraId="1297CF44" w14:textId="77777777" w:rsidR="005E5A36" w:rsidRPr="00903DBA" w:rsidRDefault="005E5A36" w:rsidP="005E5A36">
      <w:pPr>
        <w:pStyle w:val="Code"/>
        <w:rPr>
          <w:highlight w:val="white"/>
        </w:rPr>
      </w:pPr>
      <w:r w:rsidRPr="00903DBA">
        <w:rPr>
          <w:highlight w:val="white"/>
        </w:rPr>
        <w:t xml:space="preserve">                      leftExpression, Message.Pointer_to_void);</w:t>
      </w:r>
    </w:p>
    <w:p w14:paraId="64F71AB3" w14:textId="77777777" w:rsidR="005E5A36" w:rsidRPr="00903DBA" w:rsidRDefault="005E5A36" w:rsidP="005E5A36">
      <w:pPr>
        <w:rPr>
          <w:highlight w:val="white"/>
        </w:rPr>
      </w:pPr>
      <w:r w:rsidRPr="00903DBA">
        <w:rPr>
          <w:highlight w:val="white"/>
        </w:rPr>
        <w:lastRenderedPageBreak/>
        <w:t>We type cast the integral right expression to the left pointer type for the arithmetic to be performed on values of the same size.</w:t>
      </w:r>
    </w:p>
    <w:p w14:paraId="76C82B4D" w14:textId="77777777" w:rsidR="005E5A36" w:rsidRPr="00903DBA" w:rsidRDefault="005E5A36" w:rsidP="005E5A36">
      <w:pPr>
        <w:pStyle w:val="Code"/>
        <w:rPr>
          <w:highlight w:val="white"/>
        </w:rPr>
      </w:pPr>
      <w:r w:rsidRPr="00903DBA">
        <w:rPr>
          <w:highlight w:val="white"/>
        </w:rPr>
        <w:t xml:space="preserve">        rightExpression = TypeCast.ImplicitCast(rightExpression, leftType);</w:t>
      </w:r>
    </w:p>
    <w:p w14:paraId="783226D9" w14:textId="77777777" w:rsidR="005E5A36" w:rsidRPr="00903DBA" w:rsidRDefault="005E5A36" w:rsidP="005E5A36">
      <w:pPr>
        <w:rPr>
          <w:highlight w:val="white"/>
        </w:rPr>
      </w:pPr>
      <w:r w:rsidRPr="00903DBA">
        <w:rPr>
          <w:highlight w:val="white"/>
        </w:rPr>
        <w:t>The final long list is the long lists of the left and right expression, and the pointer arithmetic.</w:t>
      </w:r>
    </w:p>
    <w:p w14:paraId="37095908"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CA947AB" w14:textId="77777777" w:rsidR="005E5A36" w:rsidRPr="00903DBA" w:rsidRDefault="005E5A36" w:rsidP="005E5A36">
      <w:pPr>
        <w:pStyle w:val="Code"/>
        <w:rPr>
          <w:highlight w:val="white"/>
        </w:rPr>
      </w:pPr>
      <w:r w:rsidRPr="00903DBA">
        <w:rPr>
          <w:highlight w:val="white"/>
        </w:rPr>
        <w:t xml:space="preserve">        longList.AddRange(leftExpression.LongList);</w:t>
      </w:r>
    </w:p>
    <w:p w14:paraId="052F5B11" w14:textId="77777777" w:rsidR="005E5A36" w:rsidRPr="00903DBA" w:rsidRDefault="005E5A36" w:rsidP="005E5A36">
      <w:pPr>
        <w:pStyle w:val="Code"/>
        <w:rPr>
          <w:highlight w:val="white"/>
        </w:rPr>
      </w:pPr>
      <w:r w:rsidRPr="00903DBA">
        <w:rPr>
          <w:highlight w:val="white"/>
        </w:rPr>
        <w:t xml:space="preserve">        longList.AddRange(rightExpression.LongList);</w:t>
      </w:r>
    </w:p>
    <w:p w14:paraId="04C55D0B" w14:textId="77777777" w:rsidR="005E5A36" w:rsidRPr="00903DBA" w:rsidRDefault="005E5A36" w:rsidP="005E5A36">
      <w:pPr>
        <w:rPr>
          <w:highlight w:val="white"/>
        </w:rPr>
      </w:pPr>
      <w:r w:rsidRPr="00903DBA">
        <w:rPr>
          <w:highlight w:val="white"/>
        </w:rPr>
        <w:t>The result symbol has the same type as the pointer expression.</w:t>
      </w:r>
    </w:p>
    <w:p w14:paraId="228F1583" w14:textId="77777777" w:rsidR="005E5A36" w:rsidRPr="00903DBA" w:rsidRDefault="005E5A36" w:rsidP="005E5A36">
      <w:pPr>
        <w:pStyle w:val="Code"/>
        <w:rPr>
          <w:highlight w:val="white"/>
        </w:rPr>
      </w:pPr>
      <w:r w:rsidRPr="00903DBA">
        <w:rPr>
          <w:highlight w:val="white"/>
        </w:rPr>
        <w:t xml:space="preserve">        Symbol resultSymbol =</w:t>
      </w:r>
    </w:p>
    <w:p w14:paraId="66390400" w14:textId="77777777" w:rsidR="005E5A36" w:rsidRPr="00903DBA" w:rsidRDefault="005E5A36" w:rsidP="005E5A36">
      <w:pPr>
        <w:pStyle w:val="Code"/>
        <w:rPr>
          <w:highlight w:val="white"/>
        </w:rPr>
      </w:pPr>
      <w:r w:rsidRPr="00903DBA">
        <w:rPr>
          <w:highlight w:val="white"/>
        </w:rPr>
        <w:t xml:space="preserve">          new Symbol(new Type(leftType.PointerOrArrayType));</w:t>
      </w:r>
    </w:p>
    <w:p w14:paraId="345B63CB" w14:textId="77777777" w:rsidR="005E5A36" w:rsidRPr="00903DBA" w:rsidRDefault="005E5A36" w:rsidP="005E5A36">
      <w:pPr>
        <w:rPr>
          <w:highlight w:val="white"/>
        </w:rPr>
      </w:pPr>
      <w:r w:rsidRPr="00903DBA">
        <w:rPr>
          <w:highlight w:val="white"/>
        </w:rPr>
        <w:t xml:space="preserve">The pointer arithmetic is performed in two steps. First, we multiply the integral value with the pointer size, and then we add the product to the </w:t>
      </w:r>
    </w:p>
    <w:p w14:paraId="31103CE3" w14:textId="77777777" w:rsidR="005E5A36" w:rsidRPr="00903DBA" w:rsidRDefault="005E5A36" w:rsidP="005E5A36">
      <w:pPr>
        <w:pStyle w:val="Code"/>
        <w:rPr>
          <w:highlight w:val="white"/>
        </w:rPr>
      </w:pPr>
      <w:r w:rsidRPr="00903DBA">
        <w:rPr>
          <w:highlight w:val="white"/>
        </w:rPr>
        <w:t xml:space="preserve">        int pointerSize = leftType.PointerOrArrayType.Size();</w:t>
      </w:r>
    </w:p>
    <w:p w14:paraId="56FC97A5" w14:textId="77777777" w:rsidR="005E5A36" w:rsidRPr="00903DBA" w:rsidRDefault="005E5A36" w:rsidP="005E5A36">
      <w:pPr>
        <w:pStyle w:val="Code"/>
        <w:rPr>
          <w:highlight w:val="white"/>
        </w:rPr>
      </w:pPr>
      <w:r w:rsidRPr="00903DBA">
        <w:rPr>
          <w:highlight w:val="white"/>
        </w:rPr>
        <w:t xml:space="preserve">        Symbol multSymbol = new Symbol(Type.PointerTypeX),</w:t>
      </w:r>
    </w:p>
    <w:p w14:paraId="33528436" w14:textId="77777777" w:rsidR="005E5A36" w:rsidRPr="00903DBA" w:rsidRDefault="005E5A36" w:rsidP="005E5A36">
      <w:pPr>
        <w:pStyle w:val="Code"/>
        <w:rPr>
          <w:highlight w:val="white"/>
        </w:rPr>
      </w:pPr>
      <w:r w:rsidRPr="00903DBA">
        <w:rPr>
          <w:highlight w:val="white"/>
        </w:rPr>
        <w:t xml:space="preserve">               sizeSymbol = new Symbol(Type.PointerTypeX,</w:t>
      </w:r>
    </w:p>
    <w:p w14:paraId="7FA6DB56" w14:textId="77777777" w:rsidR="005E5A36" w:rsidRPr="00903DBA" w:rsidRDefault="005E5A36" w:rsidP="005E5A36">
      <w:pPr>
        <w:pStyle w:val="Code"/>
        <w:rPr>
          <w:highlight w:val="white"/>
        </w:rPr>
      </w:pPr>
      <w:r w:rsidRPr="00903DBA">
        <w:rPr>
          <w:highlight w:val="white"/>
        </w:rPr>
        <w:t xml:space="preserve">                                       (BigInteger) pointerSize);</w:t>
      </w:r>
    </w:p>
    <w:p w14:paraId="3F397CA3" w14:textId="3306E30B" w:rsidR="005E5A36" w:rsidRPr="00903DBA" w:rsidRDefault="005E5A36" w:rsidP="005E5A36">
      <w:pPr>
        <w:rPr>
          <w:highlight w:val="white"/>
        </w:rPr>
      </w:pPr>
      <w:r w:rsidRPr="00903DBA">
        <w:rPr>
          <w:highlight w:val="white"/>
        </w:rPr>
        <w:t xml:space="preserve">We multiply the integral value with the size of the pointer type and add the product to the pointer value. The </w:t>
      </w:r>
      <w:r w:rsidRPr="00903DBA">
        <w:rPr>
          <w:rStyle w:val="KeyWord0"/>
          <w:highlight w:val="white"/>
        </w:rPr>
        <w:t>multSymbol</w:t>
      </w:r>
      <w:r w:rsidRPr="00903DBA">
        <w:rPr>
          <w:highlight w:val="white"/>
        </w:rPr>
        <w:t xml:space="preserve"> value be the result of two constant values, in case of a constant integral value, or the integral value times one, in case of a pointer size of one, which is inefficient. However, the Middle Code Optimizer in Chapter </w:t>
      </w:r>
      <w:r w:rsidRPr="00903DBA">
        <w:rPr>
          <w:highlight w:val="white"/>
        </w:rPr>
        <w:fldChar w:fldCharType="begin"/>
      </w:r>
      <w:r w:rsidRPr="00903DBA">
        <w:rPr>
          <w:highlight w:val="white"/>
        </w:rPr>
        <w:instrText xml:space="preserve"> REF _Ref54016644 \r \h </w:instrText>
      </w:r>
      <w:r w:rsidRPr="00903DBA">
        <w:rPr>
          <w:highlight w:val="white"/>
        </w:rPr>
      </w:r>
      <w:r w:rsidRPr="00903DBA">
        <w:rPr>
          <w:highlight w:val="white"/>
        </w:rPr>
        <w:fldChar w:fldCharType="separate"/>
      </w:r>
      <w:r w:rsidR="00461860">
        <w:rPr>
          <w:highlight w:val="white"/>
        </w:rPr>
        <w:t>11</w:t>
      </w:r>
      <w:r w:rsidRPr="00903DBA">
        <w:rPr>
          <w:highlight w:val="white"/>
        </w:rPr>
        <w:fldChar w:fldCharType="end"/>
      </w:r>
      <w:r w:rsidRPr="00903DBA">
        <w:rPr>
          <w:highlight w:val="white"/>
        </w:rPr>
        <w:t xml:space="preserve"> will take care of those cases.</w:t>
      </w:r>
    </w:p>
    <w:p w14:paraId="1B6F3F93" w14:textId="77777777" w:rsidR="005E5A36" w:rsidRPr="00903DBA" w:rsidRDefault="005E5A36" w:rsidP="005E5A36">
      <w:pPr>
        <w:pStyle w:val="Code"/>
        <w:rPr>
          <w:highlight w:val="white"/>
        </w:rPr>
      </w:pPr>
      <w:r w:rsidRPr="00903DBA">
        <w:rPr>
          <w:highlight w:val="white"/>
        </w:rPr>
        <w:t xml:space="preserve">        AddMiddleCode(longList, MiddleOperator.UnsignedMultiply, multSymbol,</w:t>
      </w:r>
    </w:p>
    <w:p w14:paraId="15E6B363" w14:textId="77777777" w:rsidR="005E5A36" w:rsidRPr="00903DBA" w:rsidRDefault="005E5A36" w:rsidP="005E5A36">
      <w:pPr>
        <w:pStyle w:val="Code"/>
        <w:rPr>
          <w:highlight w:val="white"/>
        </w:rPr>
      </w:pPr>
      <w:r w:rsidRPr="00903DBA">
        <w:rPr>
          <w:highlight w:val="white"/>
        </w:rPr>
        <w:t xml:space="preserve">                      rightExpression.Symbol, sizeSymbol);</w:t>
      </w:r>
    </w:p>
    <w:p w14:paraId="4E7C8D4B"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1B455628" w14:textId="77777777" w:rsidR="005E5A36" w:rsidRPr="00903DBA" w:rsidRDefault="005E5A36" w:rsidP="005E5A36">
      <w:pPr>
        <w:pStyle w:val="Code"/>
        <w:rPr>
          <w:highlight w:val="white"/>
        </w:rPr>
      </w:pPr>
      <w:r w:rsidRPr="00903DBA">
        <w:rPr>
          <w:highlight w:val="white"/>
        </w:rPr>
        <w:t xml:space="preserve">                      leftExpression.Symbol, multSymbol);</w:t>
      </w:r>
    </w:p>
    <w:p w14:paraId="4E070330"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E122D4A" w14:textId="77777777" w:rsidR="005E5A36" w:rsidRPr="00903DBA" w:rsidRDefault="005E5A36" w:rsidP="005E5A36">
      <w:pPr>
        <w:pStyle w:val="Code"/>
        <w:rPr>
          <w:highlight w:val="white"/>
        </w:rPr>
      </w:pPr>
      <w:r w:rsidRPr="00903DBA">
        <w:rPr>
          <w:highlight w:val="white"/>
        </w:rPr>
        <w:t xml:space="preserve">      }</w:t>
      </w:r>
    </w:p>
    <w:p w14:paraId="1A605C75" w14:textId="77777777" w:rsidR="005E5A36" w:rsidRPr="00903DBA" w:rsidRDefault="005E5A36" w:rsidP="005E5A36">
      <w:pPr>
        <w:rPr>
          <w:highlight w:val="white"/>
        </w:rPr>
      </w:pPr>
      <w:r w:rsidRPr="00903DBA">
        <w:rPr>
          <w:highlight w:val="white"/>
        </w:rPr>
        <w:t>If it is not the case of a pointer and an integral value, then there must be two pointer values. We make sure that none of them pointes at void. Moreover, we also make sure that their pointer types have the same size.</w:t>
      </w:r>
    </w:p>
    <w:p w14:paraId="7DC7AF9E" w14:textId="77777777" w:rsidR="005E5A36" w:rsidRPr="00903DBA" w:rsidRDefault="005E5A36" w:rsidP="005E5A36">
      <w:pPr>
        <w:pStyle w:val="Code"/>
        <w:rPr>
          <w:highlight w:val="white"/>
        </w:rPr>
      </w:pPr>
      <w:r w:rsidRPr="00903DBA">
        <w:rPr>
          <w:highlight w:val="white"/>
        </w:rPr>
        <w:t xml:space="preserve">      else {</w:t>
      </w:r>
    </w:p>
    <w:p w14:paraId="70A94CA9" w14:textId="77777777" w:rsidR="005E5A36" w:rsidRPr="00903DBA" w:rsidRDefault="005E5A36" w:rsidP="005E5A36">
      <w:pPr>
        <w:pStyle w:val="Code"/>
        <w:rPr>
          <w:highlight w:val="white"/>
        </w:rPr>
      </w:pPr>
      <w:r w:rsidRPr="00903DBA">
        <w:rPr>
          <w:highlight w:val="white"/>
        </w:rPr>
        <w:t xml:space="preserve">        Assert.Error(!leftType.PointerOrArrayType.IsVoid(),</w:t>
      </w:r>
    </w:p>
    <w:p w14:paraId="29EEF0CC" w14:textId="77777777" w:rsidR="005E5A36" w:rsidRPr="00903DBA" w:rsidRDefault="005E5A36" w:rsidP="005E5A36">
      <w:pPr>
        <w:pStyle w:val="Code"/>
        <w:rPr>
          <w:highlight w:val="white"/>
        </w:rPr>
      </w:pPr>
      <w:r w:rsidRPr="00903DBA">
        <w:rPr>
          <w:highlight w:val="white"/>
        </w:rPr>
        <w:t xml:space="preserve">                     leftExpression, Message.Pointer_to_void);</w:t>
      </w:r>
    </w:p>
    <w:p w14:paraId="4E989042" w14:textId="77777777" w:rsidR="005E5A36" w:rsidRPr="00903DBA" w:rsidRDefault="005E5A36" w:rsidP="005E5A36">
      <w:pPr>
        <w:pStyle w:val="Code"/>
        <w:rPr>
          <w:highlight w:val="white"/>
        </w:rPr>
      </w:pPr>
      <w:r w:rsidRPr="00903DBA">
        <w:rPr>
          <w:highlight w:val="white"/>
        </w:rPr>
        <w:t xml:space="preserve">        Assert.Error(!rightType.PointerOrArrayType.IsVoid(),</w:t>
      </w:r>
    </w:p>
    <w:p w14:paraId="4DE31F20" w14:textId="77777777" w:rsidR="005E5A36" w:rsidRPr="00903DBA" w:rsidRDefault="005E5A36" w:rsidP="005E5A36">
      <w:pPr>
        <w:pStyle w:val="Code"/>
        <w:rPr>
          <w:highlight w:val="white"/>
        </w:rPr>
      </w:pPr>
      <w:r w:rsidRPr="00903DBA">
        <w:rPr>
          <w:highlight w:val="white"/>
        </w:rPr>
        <w:t xml:space="preserve">                     rightExpression, Message.Pointer_to_void);</w:t>
      </w:r>
    </w:p>
    <w:p w14:paraId="1D2DDEBA" w14:textId="77777777" w:rsidR="005E5A36" w:rsidRPr="00903DBA" w:rsidRDefault="005E5A36" w:rsidP="005E5A36">
      <w:pPr>
        <w:pStyle w:val="Code"/>
        <w:rPr>
          <w:highlight w:val="white"/>
        </w:rPr>
      </w:pPr>
      <w:r w:rsidRPr="00903DBA">
        <w:rPr>
          <w:highlight w:val="white"/>
        </w:rPr>
        <w:t xml:space="preserve">        Assert.Error(leftType.PointerOrArrayType.Size() ==</w:t>
      </w:r>
    </w:p>
    <w:p w14:paraId="03C63FB8" w14:textId="77777777" w:rsidR="005E5A36" w:rsidRPr="00903DBA" w:rsidRDefault="005E5A36" w:rsidP="005E5A36">
      <w:pPr>
        <w:pStyle w:val="Code"/>
        <w:rPr>
          <w:highlight w:val="white"/>
        </w:rPr>
      </w:pPr>
      <w:r w:rsidRPr="00903DBA">
        <w:rPr>
          <w:highlight w:val="white"/>
        </w:rPr>
        <w:t xml:space="preserve">                     rightType.PointerOrArrayType.Size(),</w:t>
      </w:r>
    </w:p>
    <w:p w14:paraId="67872785" w14:textId="77777777" w:rsidR="005E5A36" w:rsidRPr="00903DBA" w:rsidRDefault="005E5A36" w:rsidP="005E5A36">
      <w:pPr>
        <w:pStyle w:val="Code"/>
        <w:rPr>
          <w:highlight w:val="white"/>
        </w:rPr>
      </w:pPr>
      <w:r w:rsidRPr="00903DBA">
        <w:rPr>
          <w:highlight w:val="white"/>
        </w:rPr>
        <w:t xml:space="preserve">                     leftType + " and " + rightType,</w:t>
      </w:r>
    </w:p>
    <w:p w14:paraId="47040391" w14:textId="77777777" w:rsidR="005E5A36" w:rsidRPr="00903DBA" w:rsidRDefault="005E5A36" w:rsidP="005E5A36">
      <w:pPr>
        <w:pStyle w:val="Code"/>
        <w:rPr>
          <w:highlight w:val="white"/>
        </w:rPr>
      </w:pPr>
      <w:r w:rsidRPr="00903DBA">
        <w:rPr>
          <w:highlight w:val="white"/>
        </w:rPr>
        <w:t xml:space="preserve">                     Message.Invalid_expression);</w:t>
      </w:r>
    </w:p>
    <w:p w14:paraId="00099AE3" w14:textId="77777777" w:rsidR="005E5A36" w:rsidRPr="00903DBA" w:rsidRDefault="005E5A36" w:rsidP="005E5A36">
      <w:pPr>
        <w:pStyle w:val="Code"/>
        <w:rPr>
          <w:highlight w:val="white"/>
        </w:rPr>
      </w:pPr>
      <w:r w:rsidRPr="00903DBA">
        <w:rPr>
          <w:highlight w:val="white"/>
        </w:rPr>
        <w:t xml:space="preserve">                     </w:t>
      </w:r>
    </w:p>
    <w:p w14:paraId="0B879557"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6B78D7C9" w14:textId="77777777" w:rsidR="005E5A36" w:rsidRPr="00903DBA" w:rsidRDefault="005E5A36" w:rsidP="005E5A36">
      <w:pPr>
        <w:pStyle w:val="Code"/>
        <w:rPr>
          <w:highlight w:val="white"/>
        </w:rPr>
      </w:pPr>
      <w:r w:rsidRPr="00903DBA">
        <w:rPr>
          <w:highlight w:val="white"/>
        </w:rPr>
        <w:t xml:space="preserve">        longList.AddRange(leftExpression.LongList);</w:t>
      </w:r>
    </w:p>
    <w:p w14:paraId="15FB35D3" w14:textId="77777777" w:rsidR="005E5A36" w:rsidRPr="00903DBA" w:rsidRDefault="005E5A36" w:rsidP="005E5A36">
      <w:pPr>
        <w:pStyle w:val="Code"/>
        <w:rPr>
          <w:highlight w:val="white"/>
        </w:rPr>
      </w:pPr>
      <w:r w:rsidRPr="00903DBA">
        <w:rPr>
          <w:highlight w:val="white"/>
        </w:rPr>
        <w:t xml:space="preserve">        longList.AddRange(rightExpression.LongList);</w:t>
      </w:r>
    </w:p>
    <w:p w14:paraId="614C8E08" w14:textId="77777777" w:rsidR="005E5A36" w:rsidRPr="00903DBA" w:rsidRDefault="005E5A36" w:rsidP="005E5A36">
      <w:pPr>
        <w:pStyle w:val="Code"/>
        <w:rPr>
          <w:highlight w:val="white"/>
        </w:rPr>
      </w:pPr>
      <w:r w:rsidRPr="00903DBA">
        <w:rPr>
          <w:highlight w:val="white"/>
        </w:rPr>
        <w:t xml:space="preserve">        Symbol resultSymbol = new Symbol(Type.VoidPointerType);</w:t>
      </w:r>
    </w:p>
    <w:p w14:paraId="50F1B374" w14:textId="77777777" w:rsidR="005E5A36" w:rsidRPr="00903DBA" w:rsidRDefault="005E5A36" w:rsidP="005E5A36">
      <w:pPr>
        <w:pStyle w:val="Code"/>
        <w:rPr>
          <w:highlight w:val="white"/>
        </w:rPr>
      </w:pPr>
      <w:r w:rsidRPr="00903DBA">
        <w:rPr>
          <w:highlight w:val="white"/>
        </w:rPr>
        <w:t xml:space="preserve">        </w:t>
      </w:r>
    </w:p>
    <w:p w14:paraId="637E4E38" w14:textId="77777777" w:rsidR="005E5A36" w:rsidRPr="00903DBA" w:rsidRDefault="005E5A36" w:rsidP="005E5A36">
      <w:pPr>
        <w:pStyle w:val="Code"/>
        <w:rPr>
          <w:highlight w:val="white"/>
        </w:rPr>
      </w:pPr>
      <w:r w:rsidRPr="00903DBA">
        <w:rPr>
          <w:highlight w:val="white"/>
        </w:rPr>
        <w:t xml:space="preserve">        int pointerSize = rightType.PointerOrArrayType.Size();</w:t>
      </w:r>
    </w:p>
    <w:p w14:paraId="7F8B9574" w14:textId="77777777" w:rsidR="005E5A36" w:rsidRPr="00903DBA" w:rsidRDefault="005E5A36" w:rsidP="005E5A36">
      <w:pPr>
        <w:pStyle w:val="Code"/>
        <w:rPr>
          <w:highlight w:val="white"/>
        </w:rPr>
      </w:pPr>
      <w:r w:rsidRPr="00903DBA">
        <w:rPr>
          <w:highlight w:val="white"/>
        </w:rPr>
        <w:t xml:space="preserve">        Symbol additionSymbol = new Symbol(Type.IntegerPointerType),</w:t>
      </w:r>
    </w:p>
    <w:p w14:paraId="28F17E8D" w14:textId="77777777" w:rsidR="005E5A36" w:rsidRPr="00903DBA" w:rsidRDefault="005E5A36" w:rsidP="005E5A36">
      <w:pPr>
        <w:pStyle w:val="Code"/>
        <w:rPr>
          <w:highlight w:val="white"/>
        </w:rPr>
      </w:pPr>
      <w:r w:rsidRPr="00903DBA">
        <w:rPr>
          <w:highlight w:val="white"/>
        </w:rPr>
        <w:t xml:space="preserve">               sizeSymbol = new Symbol(Type.IntegerPointerType,</w:t>
      </w:r>
    </w:p>
    <w:p w14:paraId="5390A0FE" w14:textId="77777777" w:rsidR="005E5A36" w:rsidRPr="00903DBA" w:rsidRDefault="005E5A36" w:rsidP="005E5A36">
      <w:pPr>
        <w:pStyle w:val="Code"/>
        <w:rPr>
          <w:highlight w:val="white"/>
        </w:rPr>
      </w:pPr>
      <w:r w:rsidRPr="00903DBA">
        <w:rPr>
          <w:highlight w:val="white"/>
        </w:rPr>
        <w:t xml:space="preserve">                                       (BigInteger) pointerSize);</w:t>
      </w:r>
    </w:p>
    <w:p w14:paraId="6E7D0BD5" w14:textId="177B763D" w:rsidR="005E5A36" w:rsidRPr="00903DBA" w:rsidRDefault="005E5A36" w:rsidP="005E5A36">
      <w:pPr>
        <w:rPr>
          <w:highlight w:val="white"/>
        </w:rPr>
      </w:pPr>
      <w:r w:rsidRPr="00903DBA">
        <w:rPr>
          <w:highlight w:val="white"/>
        </w:rPr>
        <w:lastRenderedPageBreak/>
        <w:t xml:space="preserve">We first subtract the pointer values, and then divide the difference by the size of the pointer types. There may be a division by one, in case the pointer types have size one, which is inefficient. However, the Middle Code Optimizer in Chapter </w:t>
      </w:r>
      <w:r w:rsidRPr="00903DBA">
        <w:rPr>
          <w:highlight w:val="white"/>
        </w:rPr>
        <w:fldChar w:fldCharType="begin"/>
      </w:r>
      <w:r w:rsidRPr="00903DBA">
        <w:rPr>
          <w:highlight w:val="white"/>
        </w:rPr>
        <w:instrText xml:space="preserve"> REF _Ref54016644 \r \h </w:instrText>
      </w:r>
      <w:r w:rsidRPr="00903DBA">
        <w:rPr>
          <w:highlight w:val="white"/>
        </w:rPr>
      </w:r>
      <w:r w:rsidRPr="00903DBA">
        <w:rPr>
          <w:highlight w:val="white"/>
        </w:rPr>
        <w:fldChar w:fldCharType="separate"/>
      </w:r>
      <w:r w:rsidR="00461860">
        <w:rPr>
          <w:highlight w:val="white"/>
        </w:rPr>
        <w:t>11</w:t>
      </w:r>
      <w:r w:rsidRPr="00903DBA">
        <w:rPr>
          <w:highlight w:val="white"/>
        </w:rPr>
        <w:fldChar w:fldCharType="end"/>
      </w:r>
      <w:r w:rsidRPr="00903DBA">
        <w:rPr>
          <w:highlight w:val="white"/>
        </w:rPr>
        <w:t xml:space="preserve"> will take care of the case.</w:t>
      </w:r>
    </w:p>
    <w:p w14:paraId="4E3BE93B" w14:textId="77777777" w:rsidR="005E5A36" w:rsidRPr="00903DBA" w:rsidRDefault="005E5A36" w:rsidP="005E5A36">
      <w:pPr>
        <w:pStyle w:val="Code"/>
        <w:rPr>
          <w:highlight w:val="white"/>
        </w:rPr>
      </w:pPr>
      <w:r w:rsidRPr="00903DBA">
        <w:rPr>
          <w:highlight w:val="white"/>
        </w:rPr>
        <w:t xml:space="preserve">        AddMiddleCode(longList, middleOp, additionSymbol,</w:t>
      </w:r>
    </w:p>
    <w:p w14:paraId="6B6F6A34"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2C4A2AB4" w14:textId="77777777" w:rsidR="005E5A36" w:rsidRPr="00903DBA" w:rsidRDefault="005E5A36" w:rsidP="005E5A36">
      <w:pPr>
        <w:pStyle w:val="Code"/>
        <w:rPr>
          <w:highlight w:val="white"/>
        </w:rPr>
      </w:pPr>
      <w:r w:rsidRPr="00903DBA">
        <w:rPr>
          <w:highlight w:val="white"/>
        </w:rPr>
        <w:t xml:space="preserve">        AddMiddleCode(longList, MiddleOperator.UnsignedDivide, resultSymbol,</w:t>
      </w:r>
    </w:p>
    <w:p w14:paraId="3454FEC1" w14:textId="77777777" w:rsidR="005E5A36" w:rsidRPr="00903DBA" w:rsidRDefault="005E5A36" w:rsidP="005E5A36">
      <w:pPr>
        <w:pStyle w:val="Code"/>
        <w:rPr>
          <w:highlight w:val="white"/>
        </w:rPr>
      </w:pPr>
      <w:r w:rsidRPr="00903DBA">
        <w:rPr>
          <w:highlight w:val="white"/>
        </w:rPr>
        <w:t xml:space="preserve">                      additionSymbol, sizeSymbol);</w:t>
      </w:r>
    </w:p>
    <w:p w14:paraId="3BBDF0E7" w14:textId="77777777" w:rsidR="005E5A36" w:rsidRPr="00903DBA" w:rsidRDefault="005E5A36" w:rsidP="005E5A36">
      <w:pPr>
        <w:pStyle w:val="Code"/>
        <w:rPr>
          <w:highlight w:val="white"/>
        </w:rPr>
      </w:pPr>
    </w:p>
    <w:p w14:paraId="00CFB001" w14:textId="77777777" w:rsidR="005E5A36" w:rsidRPr="00903DBA" w:rsidRDefault="005E5A36" w:rsidP="005E5A36">
      <w:pPr>
        <w:pStyle w:val="Code"/>
        <w:rPr>
          <w:highlight w:val="white"/>
        </w:rPr>
      </w:pPr>
      <w:r w:rsidRPr="00903DBA">
        <w:rPr>
          <w:highlight w:val="white"/>
        </w:rPr>
        <w:t xml:space="preserve">        Expression resultExpression = new Expression(resultSymbol,</w:t>
      </w:r>
    </w:p>
    <w:p w14:paraId="3A9FC0EC" w14:textId="77777777" w:rsidR="005E5A36" w:rsidRPr="00903DBA" w:rsidRDefault="005E5A36" w:rsidP="005E5A36">
      <w:pPr>
        <w:pStyle w:val="Code"/>
        <w:rPr>
          <w:highlight w:val="white"/>
        </w:rPr>
      </w:pPr>
      <w:r w:rsidRPr="00903DBA">
        <w:rPr>
          <w:highlight w:val="white"/>
        </w:rPr>
        <w:t xml:space="preserve">                                                     shortList, longList);</w:t>
      </w:r>
    </w:p>
    <w:p w14:paraId="1DB8FE2C" w14:textId="77777777" w:rsidR="005E5A36" w:rsidRPr="00903DBA" w:rsidRDefault="005E5A36" w:rsidP="005E5A36">
      <w:pPr>
        <w:rPr>
          <w:highlight w:val="white"/>
        </w:rPr>
      </w:pPr>
      <w:r w:rsidRPr="00903DBA">
        <w:rPr>
          <w:highlight w:val="white"/>
        </w:rPr>
        <w:t>Finally, we type cast the result of the division into signed integer.</w:t>
      </w:r>
    </w:p>
    <w:p w14:paraId="5CFB9428" w14:textId="77777777" w:rsidR="005E5A36" w:rsidRPr="00903DBA" w:rsidRDefault="005E5A36" w:rsidP="005E5A36">
      <w:pPr>
        <w:pStyle w:val="Code"/>
        <w:rPr>
          <w:highlight w:val="white"/>
        </w:rPr>
      </w:pPr>
      <w:r w:rsidRPr="00903DBA">
        <w:rPr>
          <w:highlight w:val="white"/>
        </w:rPr>
        <w:t xml:space="preserve">        return TypeCast.ImplicitCast(resultExpression,</w:t>
      </w:r>
    </w:p>
    <w:p w14:paraId="3A6FA8E2" w14:textId="77777777" w:rsidR="005E5A36" w:rsidRPr="00903DBA" w:rsidRDefault="005E5A36" w:rsidP="005E5A36">
      <w:pPr>
        <w:pStyle w:val="Code"/>
        <w:rPr>
          <w:highlight w:val="white"/>
        </w:rPr>
      </w:pPr>
      <w:r w:rsidRPr="00903DBA">
        <w:rPr>
          <w:highlight w:val="white"/>
        </w:rPr>
        <w:t xml:space="preserve">                                     Type.SignedIntegerType);</w:t>
      </w:r>
    </w:p>
    <w:p w14:paraId="68AEC495" w14:textId="77777777" w:rsidR="005E5A36" w:rsidRPr="00903DBA" w:rsidRDefault="005E5A36" w:rsidP="005E5A36">
      <w:pPr>
        <w:pStyle w:val="Code"/>
        <w:rPr>
          <w:highlight w:val="white"/>
        </w:rPr>
      </w:pPr>
      <w:r w:rsidRPr="00903DBA">
        <w:rPr>
          <w:highlight w:val="white"/>
        </w:rPr>
        <w:t xml:space="preserve">      }</w:t>
      </w:r>
    </w:p>
    <w:p w14:paraId="13B88A35" w14:textId="77777777" w:rsidR="005E5A36" w:rsidRPr="00903DBA" w:rsidRDefault="005E5A36" w:rsidP="005E5A36">
      <w:pPr>
        <w:pStyle w:val="Code"/>
        <w:rPr>
          <w:highlight w:val="white"/>
        </w:rPr>
      </w:pPr>
      <w:r w:rsidRPr="00903DBA">
        <w:rPr>
          <w:highlight w:val="white"/>
        </w:rPr>
        <w:t xml:space="preserve">    }</w:t>
      </w:r>
    </w:p>
    <w:p w14:paraId="299AD352" w14:textId="7A4F0FAA" w:rsidR="005E5A36" w:rsidRPr="0024406E" w:rsidRDefault="005E5A36" w:rsidP="0060539D">
      <w:pPr>
        <w:pStyle w:val="Rubrik3"/>
        <w:rPr>
          <w:highlight w:val="white"/>
        </w:rPr>
      </w:pPr>
      <w:bookmarkStart w:id="262" w:name="_Toc59126164"/>
      <w:r w:rsidRPr="0024406E">
        <w:rPr>
          <w:highlight w:val="white"/>
        </w:rPr>
        <w:t>Multiplication Expressions</w:t>
      </w:r>
      <w:r w:rsidR="000B4F2B">
        <w:rPr>
          <w:highlight w:val="white"/>
        </w:rPr>
        <w:t xml:space="preserve"> // XXX</w:t>
      </w:r>
      <w:bookmarkEnd w:id="262"/>
    </w:p>
    <w:p w14:paraId="0FCD2255" w14:textId="77777777" w:rsidR="005E5A36" w:rsidRPr="00903DBA" w:rsidRDefault="005E5A36" w:rsidP="005E5A36">
      <w:pPr>
        <w:pStyle w:val="Code"/>
        <w:rPr>
          <w:highlight w:val="white"/>
        </w:rPr>
      </w:pPr>
      <w:r w:rsidRPr="00903DBA">
        <w:rPr>
          <w:highlight w:val="white"/>
        </w:rPr>
        <w:t xml:space="preserve">    public static Expression MultiplyExpression(MiddleOperator middleOp,</w:t>
      </w:r>
    </w:p>
    <w:p w14:paraId="4BAAD751" w14:textId="77777777" w:rsidR="005E5A36" w:rsidRPr="00903DBA" w:rsidRDefault="005E5A36" w:rsidP="005E5A36">
      <w:pPr>
        <w:pStyle w:val="Code"/>
        <w:rPr>
          <w:highlight w:val="white"/>
        </w:rPr>
      </w:pPr>
      <w:r w:rsidRPr="00903DBA">
        <w:rPr>
          <w:highlight w:val="white"/>
        </w:rPr>
        <w:t xml:space="preserve">                                                Expression leftExpression,</w:t>
      </w:r>
    </w:p>
    <w:p w14:paraId="7413205B" w14:textId="77777777" w:rsidR="005E5A36" w:rsidRPr="00903DBA" w:rsidRDefault="005E5A36" w:rsidP="005E5A36">
      <w:pPr>
        <w:pStyle w:val="Code"/>
        <w:rPr>
          <w:highlight w:val="white"/>
        </w:rPr>
      </w:pPr>
      <w:r w:rsidRPr="00903DBA">
        <w:rPr>
          <w:highlight w:val="white"/>
        </w:rPr>
        <w:t xml:space="preserve">                                                Expression rightExpression) {</w:t>
      </w:r>
    </w:p>
    <w:p w14:paraId="1CCD2C69" w14:textId="77777777" w:rsidR="005E5A36" w:rsidRPr="00903DBA" w:rsidRDefault="005E5A36" w:rsidP="005E5A36">
      <w:pPr>
        <w:pStyle w:val="Code"/>
        <w:rPr>
          <w:highlight w:val="white"/>
        </w:rPr>
      </w:pPr>
      <w:r w:rsidRPr="00903DBA">
        <w:rPr>
          <w:highlight w:val="white"/>
        </w:rPr>
        <w:t xml:space="preserve">      List&lt;MiddleCode&gt; constLongList = new List&lt;MiddleCode&gt;();</w:t>
      </w:r>
    </w:p>
    <w:p w14:paraId="062D7A9C" w14:textId="77777777" w:rsidR="005E5A36" w:rsidRPr="00903DBA" w:rsidRDefault="005E5A36" w:rsidP="005E5A36">
      <w:pPr>
        <w:pStyle w:val="Code"/>
        <w:rPr>
          <w:highlight w:val="white"/>
        </w:rPr>
      </w:pPr>
      <w:r w:rsidRPr="00903DBA">
        <w:rPr>
          <w:highlight w:val="white"/>
        </w:rPr>
        <w:t xml:space="preserve">      constLongList.AddRange(leftExpression.LongList);</w:t>
      </w:r>
    </w:p>
    <w:p w14:paraId="19C56A92" w14:textId="77777777" w:rsidR="005E5A36" w:rsidRPr="00903DBA" w:rsidRDefault="005E5A36" w:rsidP="005E5A36">
      <w:pPr>
        <w:pStyle w:val="Code"/>
        <w:rPr>
          <w:highlight w:val="white"/>
        </w:rPr>
      </w:pPr>
      <w:r w:rsidRPr="00903DBA">
        <w:rPr>
          <w:highlight w:val="white"/>
        </w:rPr>
        <w:t xml:space="preserve">      constLongList.AddRange(rightExpression.LongList);</w:t>
      </w:r>
    </w:p>
    <w:p w14:paraId="459629D9" w14:textId="77777777" w:rsidR="005E5A36" w:rsidRPr="00903DBA" w:rsidRDefault="005E5A36" w:rsidP="005E5A36">
      <w:pPr>
        <w:pStyle w:val="Code"/>
        <w:rPr>
          <w:highlight w:val="white"/>
        </w:rPr>
      </w:pPr>
      <w:r w:rsidRPr="00903DBA">
        <w:rPr>
          <w:highlight w:val="white"/>
        </w:rPr>
        <w:t xml:space="preserve">           </w:t>
      </w:r>
    </w:p>
    <w:p w14:paraId="2CD03643" w14:textId="77777777" w:rsidR="005E5A36" w:rsidRPr="00903DBA" w:rsidRDefault="005E5A36" w:rsidP="005E5A36">
      <w:pPr>
        <w:pStyle w:val="Code"/>
        <w:rPr>
          <w:highlight w:val="white"/>
        </w:rPr>
      </w:pPr>
      <w:r w:rsidRPr="00903DBA">
        <w:rPr>
          <w:highlight w:val="white"/>
        </w:rPr>
        <w:t xml:space="preserve">      Expression constantExpression =</w:t>
      </w:r>
    </w:p>
    <w:p w14:paraId="4ABE664E"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0567A07F" w14:textId="77777777" w:rsidR="005E5A36" w:rsidRPr="00903DBA" w:rsidRDefault="005E5A36" w:rsidP="005E5A36">
      <w:pPr>
        <w:pStyle w:val="Code"/>
        <w:rPr>
          <w:highlight w:val="white"/>
        </w:rPr>
      </w:pPr>
      <w:r w:rsidRPr="00903DBA">
        <w:rPr>
          <w:highlight w:val="white"/>
        </w:rPr>
        <w:t xml:space="preserve">                                      rightExpression);</w:t>
      </w:r>
    </w:p>
    <w:p w14:paraId="7384D9A9" w14:textId="77777777" w:rsidR="005E5A36" w:rsidRPr="00903DBA" w:rsidRDefault="005E5A36" w:rsidP="005E5A36">
      <w:pPr>
        <w:pStyle w:val="Code"/>
        <w:rPr>
          <w:highlight w:val="white"/>
        </w:rPr>
      </w:pPr>
      <w:r w:rsidRPr="00903DBA">
        <w:rPr>
          <w:highlight w:val="white"/>
        </w:rPr>
        <w:t xml:space="preserve">      if (constantExpression != null) {</w:t>
      </w:r>
    </w:p>
    <w:p w14:paraId="4A9F2B12" w14:textId="77777777" w:rsidR="005E5A36" w:rsidRPr="00903DBA" w:rsidRDefault="005E5A36" w:rsidP="005E5A36">
      <w:pPr>
        <w:pStyle w:val="Code"/>
        <w:rPr>
          <w:highlight w:val="white"/>
        </w:rPr>
      </w:pPr>
      <w:r w:rsidRPr="00903DBA">
        <w:rPr>
          <w:highlight w:val="white"/>
        </w:rPr>
        <w:t xml:space="preserve">        return constantExpression;</w:t>
      </w:r>
    </w:p>
    <w:p w14:paraId="574422FC" w14:textId="77777777" w:rsidR="005E5A36" w:rsidRPr="00903DBA" w:rsidRDefault="005E5A36" w:rsidP="005E5A36">
      <w:pPr>
        <w:pStyle w:val="Code"/>
        <w:rPr>
          <w:highlight w:val="white"/>
        </w:rPr>
      </w:pPr>
      <w:r w:rsidRPr="00903DBA">
        <w:rPr>
          <w:highlight w:val="white"/>
        </w:rPr>
        <w:t xml:space="preserve">      }</w:t>
      </w:r>
    </w:p>
    <w:p w14:paraId="6BFF0864" w14:textId="77777777" w:rsidR="005E5A36" w:rsidRPr="00903DBA" w:rsidRDefault="005E5A36" w:rsidP="005E5A36">
      <w:pPr>
        <w:pStyle w:val="Code"/>
        <w:rPr>
          <w:highlight w:val="white"/>
        </w:rPr>
      </w:pPr>
    </w:p>
    <w:p w14:paraId="31F1E548"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7F5C5DD" w14:textId="77777777" w:rsidR="005E5A36" w:rsidRPr="00903DBA" w:rsidRDefault="005E5A36" w:rsidP="005E5A36">
      <w:pPr>
        <w:pStyle w:val="Code"/>
        <w:rPr>
          <w:highlight w:val="white"/>
        </w:rPr>
      </w:pPr>
      <w:r w:rsidRPr="00903DBA">
        <w:rPr>
          <w:highlight w:val="white"/>
        </w:rPr>
        <w:t xml:space="preserve">                                      rightExpression.Symbol.Type);</w:t>
      </w:r>
    </w:p>
    <w:p w14:paraId="1AB4666F" w14:textId="77777777" w:rsidR="005E5A36" w:rsidRPr="00903DBA" w:rsidRDefault="005E5A36" w:rsidP="005E5A36">
      <w:pPr>
        <w:pStyle w:val="Code"/>
        <w:rPr>
          <w:highlight w:val="white"/>
        </w:rPr>
      </w:pPr>
    </w:p>
    <w:p w14:paraId="15CA7E2D" w14:textId="77777777" w:rsidR="005E5A36" w:rsidRPr="00903DBA" w:rsidRDefault="005E5A36" w:rsidP="005E5A36">
      <w:pPr>
        <w:pStyle w:val="Code"/>
        <w:rPr>
          <w:highlight w:val="white"/>
        </w:rPr>
      </w:pPr>
      <w:r w:rsidRPr="00903DBA">
        <w:rPr>
          <w:highlight w:val="white"/>
        </w:rPr>
        <w:t xml:space="preserve">      if ((middleOp == MiddleOperator.SignedModulo) ||</w:t>
      </w:r>
    </w:p>
    <w:p w14:paraId="145753A0" w14:textId="77777777" w:rsidR="005E5A36" w:rsidRPr="00903DBA" w:rsidRDefault="005E5A36" w:rsidP="005E5A36">
      <w:pPr>
        <w:pStyle w:val="Code"/>
        <w:rPr>
          <w:highlight w:val="white"/>
        </w:rPr>
      </w:pPr>
      <w:r w:rsidRPr="00903DBA">
        <w:rPr>
          <w:highlight w:val="white"/>
        </w:rPr>
        <w:t xml:space="preserve">          (middleOp == MiddleOperator.UnsignedModulo)) {</w:t>
      </w:r>
    </w:p>
    <w:p w14:paraId="752FDB57" w14:textId="77777777" w:rsidR="005E5A36" w:rsidRPr="00903DBA" w:rsidRDefault="005E5A36" w:rsidP="005E5A36">
      <w:pPr>
        <w:pStyle w:val="Code"/>
        <w:rPr>
          <w:highlight w:val="white"/>
        </w:rPr>
      </w:pPr>
      <w:r w:rsidRPr="00903DBA">
        <w:rPr>
          <w:highlight w:val="white"/>
        </w:rPr>
        <w:t xml:space="preserve">        Assert.Error(maxType.IsIntegralPointerArrayStringOrFunction(),</w:t>
      </w:r>
    </w:p>
    <w:p w14:paraId="47FE9DFA" w14:textId="77777777" w:rsidR="005E5A36" w:rsidRPr="00903DBA" w:rsidRDefault="005E5A36" w:rsidP="005E5A36">
      <w:pPr>
        <w:pStyle w:val="Code"/>
        <w:rPr>
          <w:highlight w:val="white"/>
        </w:rPr>
      </w:pPr>
      <w:r w:rsidRPr="00903DBA">
        <w:rPr>
          <w:highlight w:val="white"/>
        </w:rPr>
        <w:t xml:space="preserve">                      maxType, Message.Invalid_type_in_expression);</w:t>
      </w:r>
    </w:p>
    <w:p w14:paraId="0DFF65F3" w14:textId="77777777" w:rsidR="005E5A36" w:rsidRPr="00903DBA" w:rsidRDefault="005E5A36" w:rsidP="005E5A36">
      <w:pPr>
        <w:pStyle w:val="Code"/>
        <w:rPr>
          <w:highlight w:val="white"/>
        </w:rPr>
      </w:pPr>
      <w:r w:rsidRPr="00903DBA">
        <w:rPr>
          <w:highlight w:val="white"/>
        </w:rPr>
        <w:t xml:space="preserve">      }</w:t>
      </w:r>
    </w:p>
    <w:p w14:paraId="19F6E4DC" w14:textId="77777777" w:rsidR="005E5A36" w:rsidRPr="00903DBA" w:rsidRDefault="005E5A36" w:rsidP="005E5A36">
      <w:pPr>
        <w:pStyle w:val="Code"/>
        <w:rPr>
          <w:highlight w:val="white"/>
        </w:rPr>
      </w:pPr>
      <w:r w:rsidRPr="00903DBA">
        <w:rPr>
          <w:highlight w:val="white"/>
        </w:rPr>
        <w:t xml:space="preserve">      else {</w:t>
      </w:r>
    </w:p>
    <w:p w14:paraId="2FB68DA3" w14:textId="77777777" w:rsidR="005E5A36" w:rsidRPr="00903DBA" w:rsidRDefault="005E5A36" w:rsidP="005E5A36">
      <w:pPr>
        <w:pStyle w:val="Code"/>
        <w:rPr>
          <w:highlight w:val="white"/>
        </w:rPr>
      </w:pPr>
      <w:r w:rsidRPr="00903DBA">
        <w:rPr>
          <w:highlight w:val="white"/>
        </w:rPr>
        <w:t xml:space="preserve">        Assert.Error(maxType.IsArithmeticPointerArrayStringOrFunction(),</w:t>
      </w:r>
    </w:p>
    <w:p w14:paraId="09646529" w14:textId="77777777" w:rsidR="005E5A36" w:rsidRPr="00903DBA" w:rsidRDefault="005E5A36" w:rsidP="005E5A36">
      <w:pPr>
        <w:pStyle w:val="Code"/>
        <w:rPr>
          <w:highlight w:val="white"/>
        </w:rPr>
      </w:pPr>
      <w:r w:rsidRPr="00903DBA">
        <w:rPr>
          <w:highlight w:val="white"/>
        </w:rPr>
        <w:t xml:space="preserve">                      maxType, Message.Invalid_type_in_expression);</w:t>
      </w:r>
    </w:p>
    <w:p w14:paraId="6B89792F" w14:textId="77777777" w:rsidR="005E5A36" w:rsidRPr="00903DBA" w:rsidRDefault="005E5A36" w:rsidP="005E5A36">
      <w:pPr>
        <w:pStyle w:val="Code"/>
        <w:rPr>
          <w:highlight w:val="white"/>
        </w:rPr>
      </w:pPr>
      <w:r w:rsidRPr="00903DBA">
        <w:rPr>
          <w:highlight w:val="white"/>
        </w:rPr>
        <w:t xml:space="preserve">      }</w:t>
      </w:r>
    </w:p>
    <w:p w14:paraId="13FAEF1F" w14:textId="77777777" w:rsidR="005E5A36" w:rsidRPr="00903DBA" w:rsidRDefault="005E5A36" w:rsidP="005E5A36">
      <w:pPr>
        <w:pStyle w:val="Code"/>
        <w:rPr>
          <w:highlight w:val="white"/>
        </w:rPr>
      </w:pPr>
    </w:p>
    <w:p w14:paraId="1CB4333C"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481E366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4A19CA56" w14:textId="77777777" w:rsidR="005E5A36" w:rsidRPr="00903DBA" w:rsidRDefault="005E5A36" w:rsidP="005E5A36">
      <w:pPr>
        <w:pStyle w:val="Code"/>
        <w:rPr>
          <w:highlight w:val="white"/>
        </w:rPr>
      </w:pPr>
      <w:r w:rsidRPr="00903DBA">
        <w:rPr>
          <w:highlight w:val="white"/>
        </w:rPr>
        <w:t xml:space="preserve">      Symbol resultSymbol = new Symbol(maxType);</w:t>
      </w:r>
    </w:p>
    <w:p w14:paraId="5A741291" w14:textId="77777777" w:rsidR="005E5A36" w:rsidRPr="00903DBA" w:rsidRDefault="005E5A36" w:rsidP="005E5A36">
      <w:pPr>
        <w:pStyle w:val="Code"/>
        <w:rPr>
          <w:highlight w:val="white"/>
        </w:rPr>
      </w:pPr>
    </w:p>
    <w:p w14:paraId="31F92FE6" w14:textId="77777777" w:rsidR="005E5A36" w:rsidRPr="00903DBA" w:rsidRDefault="005E5A36" w:rsidP="005E5A36">
      <w:pPr>
        <w:pStyle w:val="Code"/>
        <w:rPr>
          <w:highlight w:val="white"/>
        </w:rPr>
      </w:pPr>
      <w:r w:rsidRPr="00903DBA">
        <w:rPr>
          <w:highlight w:val="white"/>
        </w:rPr>
        <w:t xml:space="preserve">      if (maxType.IsUnsigned()) {</w:t>
      </w:r>
    </w:p>
    <w:p w14:paraId="3FAF619F" w14:textId="77777777" w:rsidR="005E5A36" w:rsidRPr="00903DBA" w:rsidRDefault="005E5A36" w:rsidP="005E5A36">
      <w:pPr>
        <w:pStyle w:val="Code"/>
        <w:rPr>
          <w:highlight w:val="white"/>
        </w:rPr>
      </w:pPr>
      <w:r w:rsidRPr="00903DBA">
        <w:rPr>
          <w:highlight w:val="white"/>
        </w:rPr>
        <w:t xml:space="preserve">        string name = Enum.GetName(typeof(MiddleOperator), middleOp);</w:t>
      </w:r>
    </w:p>
    <w:p w14:paraId="4640ED26" w14:textId="77777777" w:rsidR="005E5A36" w:rsidRPr="00903DBA" w:rsidRDefault="005E5A36" w:rsidP="005E5A36">
      <w:pPr>
        <w:pStyle w:val="Code"/>
        <w:rPr>
          <w:highlight w:val="white"/>
        </w:rPr>
      </w:pPr>
      <w:r w:rsidRPr="00903DBA">
        <w:rPr>
          <w:highlight w:val="white"/>
        </w:rPr>
        <w:t xml:space="preserve">        middleOp = (MiddleOperator) Enum.Parse(typeof(MiddleOperator),</w:t>
      </w:r>
    </w:p>
    <w:p w14:paraId="43D6A338" w14:textId="77777777" w:rsidR="005E5A36" w:rsidRPr="00903DBA" w:rsidRDefault="005E5A36" w:rsidP="005E5A36">
      <w:pPr>
        <w:pStyle w:val="Code"/>
        <w:rPr>
          <w:highlight w:val="white"/>
        </w:rPr>
      </w:pPr>
      <w:r w:rsidRPr="00903DBA">
        <w:rPr>
          <w:highlight w:val="white"/>
        </w:rPr>
        <w:t xml:space="preserve">                                         name.Replace("Signed", "Unsigned"));</w:t>
      </w:r>
    </w:p>
    <w:p w14:paraId="1C408213" w14:textId="77777777" w:rsidR="005E5A36" w:rsidRPr="00903DBA" w:rsidRDefault="005E5A36" w:rsidP="005E5A36">
      <w:pPr>
        <w:pStyle w:val="Code"/>
        <w:rPr>
          <w:highlight w:val="white"/>
        </w:rPr>
      </w:pPr>
      <w:r w:rsidRPr="00903DBA">
        <w:rPr>
          <w:highlight w:val="white"/>
        </w:rPr>
        <w:t xml:space="preserve">      }</w:t>
      </w:r>
    </w:p>
    <w:p w14:paraId="71CAC780" w14:textId="77777777" w:rsidR="005E5A36" w:rsidRPr="00903DBA" w:rsidRDefault="005E5A36" w:rsidP="005E5A36">
      <w:pPr>
        <w:pStyle w:val="Code"/>
        <w:rPr>
          <w:highlight w:val="white"/>
        </w:rPr>
      </w:pPr>
    </w:p>
    <w:p w14:paraId="0B5466F9" w14:textId="77777777" w:rsidR="005E5A36" w:rsidRPr="00903DBA" w:rsidRDefault="005E5A36" w:rsidP="005E5A36">
      <w:pPr>
        <w:pStyle w:val="Code"/>
        <w:rPr>
          <w:highlight w:val="white"/>
        </w:rPr>
      </w:pPr>
      <w:r w:rsidRPr="00903DBA">
        <w:rPr>
          <w:highlight w:val="white"/>
        </w:rPr>
        <w:lastRenderedPageBreak/>
        <w:t xml:space="preserve">      List&lt;MiddleCode&gt; shortList = new List&lt;MiddleCode&gt;(),</w:t>
      </w:r>
    </w:p>
    <w:p w14:paraId="3FFF2078" w14:textId="77777777" w:rsidR="005E5A36" w:rsidRPr="00903DBA" w:rsidRDefault="005E5A36" w:rsidP="005E5A36">
      <w:pPr>
        <w:pStyle w:val="Code"/>
        <w:rPr>
          <w:highlight w:val="white"/>
        </w:rPr>
      </w:pPr>
      <w:r w:rsidRPr="00903DBA">
        <w:rPr>
          <w:highlight w:val="white"/>
        </w:rPr>
        <w:t xml:space="preserve">                       longList = new List&lt;MiddleCode&gt;();</w:t>
      </w:r>
    </w:p>
    <w:p w14:paraId="398D7668" w14:textId="77777777" w:rsidR="005E5A36" w:rsidRPr="00903DBA" w:rsidRDefault="005E5A36" w:rsidP="005E5A36">
      <w:pPr>
        <w:pStyle w:val="Code"/>
        <w:rPr>
          <w:highlight w:val="white"/>
        </w:rPr>
      </w:pPr>
      <w:r w:rsidRPr="00903DBA">
        <w:rPr>
          <w:highlight w:val="white"/>
        </w:rPr>
        <w:t xml:space="preserve">      shortList.AddRange(leftExpression.ShortList);</w:t>
      </w:r>
    </w:p>
    <w:p w14:paraId="03045352" w14:textId="77777777" w:rsidR="005E5A36" w:rsidRPr="00903DBA" w:rsidRDefault="005E5A36" w:rsidP="005E5A36">
      <w:pPr>
        <w:pStyle w:val="Code"/>
        <w:rPr>
          <w:highlight w:val="white"/>
        </w:rPr>
      </w:pPr>
      <w:r w:rsidRPr="00903DBA">
        <w:rPr>
          <w:highlight w:val="white"/>
        </w:rPr>
        <w:t xml:space="preserve">      shortList.AddRange(rightExpression.ShortList);    </w:t>
      </w:r>
    </w:p>
    <w:p w14:paraId="57FD149B" w14:textId="77777777" w:rsidR="005E5A36" w:rsidRPr="00903DBA" w:rsidRDefault="005E5A36" w:rsidP="005E5A36">
      <w:pPr>
        <w:pStyle w:val="Code"/>
        <w:rPr>
          <w:highlight w:val="white"/>
        </w:rPr>
      </w:pPr>
      <w:r w:rsidRPr="00903DBA">
        <w:rPr>
          <w:highlight w:val="white"/>
        </w:rPr>
        <w:t xml:space="preserve">      longList.AddRange(leftExpression.LongList);</w:t>
      </w:r>
    </w:p>
    <w:p w14:paraId="230C5169" w14:textId="77777777" w:rsidR="005E5A36" w:rsidRPr="00903DBA" w:rsidRDefault="005E5A36" w:rsidP="005E5A36">
      <w:pPr>
        <w:pStyle w:val="Code"/>
        <w:rPr>
          <w:highlight w:val="white"/>
        </w:rPr>
      </w:pPr>
      <w:r w:rsidRPr="00903DBA">
        <w:rPr>
          <w:highlight w:val="white"/>
        </w:rPr>
        <w:t xml:space="preserve">      longList.AddRange(rightExpression.LongList);</w:t>
      </w:r>
    </w:p>
    <w:p w14:paraId="2A9BDE1F" w14:textId="77777777" w:rsidR="005E5A36" w:rsidRPr="00903DBA" w:rsidRDefault="005E5A36" w:rsidP="005E5A36">
      <w:pPr>
        <w:pStyle w:val="Code"/>
        <w:rPr>
          <w:highlight w:val="white"/>
        </w:rPr>
      </w:pPr>
    </w:p>
    <w:p w14:paraId="38A50ED9"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2F376E87"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7C9806C2"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6F4838E2" w14:textId="77777777" w:rsidR="005E5A36" w:rsidRPr="00903DBA" w:rsidRDefault="005E5A36" w:rsidP="005E5A36">
      <w:pPr>
        <w:pStyle w:val="Code"/>
        <w:rPr>
          <w:highlight w:val="white"/>
        </w:rPr>
      </w:pPr>
      <w:r w:rsidRPr="00903DBA">
        <w:rPr>
          <w:highlight w:val="white"/>
        </w:rPr>
        <w:t xml:space="preserve">    }</w:t>
      </w:r>
    </w:p>
    <w:p w14:paraId="40BB3268" w14:textId="77777777" w:rsidR="005E5A36" w:rsidRPr="00903DBA" w:rsidRDefault="005E5A36" w:rsidP="0060539D">
      <w:pPr>
        <w:pStyle w:val="Rubrik3"/>
      </w:pPr>
      <w:bookmarkStart w:id="263" w:name="_Toc59126165"/>
      <w:r w:rsidRPr="00903DBA">
        <w:t>Cast Expressions</w:t>
      </w:r>
      <w:bookmarkEnd w:id="263"/>
    </w:p>
    <w:p w14:paraId="6889A6CE" w14:textId="4B447385" w:rsidR="005E5A36" w:rsidRPr="00903DBA" w:rsidRDefault="00317E0F" w:rsidP="005E5A36">
      <w:pPr>
        <w:rPr>
          <w:highlight w:val="white"/>
        </w:rPr>
      </w:pPr>
      <w:r>
        <w:rPr>
          <w:highlight w:val="white"/>
        </w:rPr>
        <w:t xml:space="preserve">The TypeName method returns the type of the expression. </w:t>
      </w:r>
      <w:r w:rsidR="005E5A36" w:rsidRPr="00903DBA">
        <w:rPr>
          <w:highlight w:val="white"/>
        </w:rPr>
        <w:t xml:space="preserve">The </w:t>
      </w:r>
      <w:r w:rsidR="005E5A36" w:rsidRPr="00903DBA">
        <w:rPr>
          <w:rStyle w:val="KeyWord0"/>
          <w:highlight w:val="white"/>
        </w:rPr>
        <w:t>specifier</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6722CE7B" w:rsidR="005E5A36" w:rsidRDefault="005E5A36" w:rsidP="0060539D">
      <w:pPr>
        <w:pStyle w:val="Rubrik3"/>
      </w:pPr>
      <w:bookmarkStart w:id="264" w:name="_Toc59126166"/>
      <w:r w:rsidRPr="00903DBA">
        <w:t>Unary Addition Expressions</w:t>
      </w:r>
      <w:bookmarkEnd w:id="264"/>
    </w:p>
    <w:p w14:paraId="3D582B1D" w14:textId="73935FB4" w:rsidR="00D001BA" w:rsidRPr="00D001BA" w:rsidRDefault="00D001BA" w:rsidP="00D001BA">
      <w:r>
        <w:t xml:space="preserve">The unary addition operators are plus and minus. The operand must be a </w:t>
      </w:r>
      <w:r w:rsidR="0040535C">
        <w:t>logical or arithmetic value.</w:t>
      </w:r>
    </w:p>
    <w:p w14:paraId="64AA9C16" w14:textId="77777777" w:rsidR="005E5A36" w:rsidRPr="00903DBA" w:rsidRDefault="005E5A36" w:rsidP="005E5A36">
      <w:pPr>
        <w:pStyle w:val="Code"/>
        <w:rPr>
          <w:highlight w:val="white"/>
        </w:rPr>
      </w:pPr>
      <w:r w:rsidRPr="00903DBA">
        <w:rPr>
          <w:highlight w:val="white"/>
        </w:rPr>
        <w:t xml:space="preserve">    public static Expression UnaryExpression(MiddleOperator middleOp,</w:t>
      </w:r>
    </w:p>
    <w:p w14:paraId="0032E252" w14:textId="77777777" w:rsidR="005E5A36" w:rsidRPr="00903DBA" w:rsidRDefault="005E5A36" w:rsidP="005E5A36">
      <w:pPr>
        <w:pStyle w:val="Code"/>
        <w:rPr>
          <w:highlight w:val="white"/>
        </w:rPr>
      </w:pPr>
      <w:r w:rsidRPr="00903DBA">
        <w:rPr>
          <w:highlight w:val="white"/>
        </w:rPr>
        <w:t xml:space="preserve">                                             Expression expression) {</w:t>
      </w:r>
    </w:p>
    <w:p w14:paraId="3B210D9A" w14:textId="77777777" w:rsidR="005E5A36" w:rsidRPr="00903DBA" w:rsidRDefault="005E5A36" w:rsidP="005E5A36">
      <w:pPr>
        <w:pStyle w:val="Code"/>
        <w:rPr>
          <w:highlight w:val="white"/>
        </w:rPr>
      </w:pPr>
      <w:r w:rsidRPr="00903DBA">
        <w:rPr>
          <w:highlight w:val="white"/>
        </w:rPr>
        <w:t xml:space="preserve">      Type type = expression.Symbol.Type;</w:t>
      </w:r>
    </w:p>
    <w:p w14:paraId="4F3DB7C1" w14:textId="340AA282" w:rsidR="005E5A36" w:rsidRDefault="005E5A36" w:rsidP="005E5A36">
      <w:pPr>
        <w:pStyle w:val="Code"/>
        <w:rPr>
          <w:highlight w:val="white"/>
        </w:rPr>
      </w:pPr>
      <w:r w:rsidRPr="00903DBA">
        <w:rPr>
          <w:highlight w:val="white"/>
        </w:rPr>
        <w:t xml:space="preserve">      Assert.Error(type.IsLogical() || type.IsArithmetic</w:t>
      </w:r>
      <w:r w:rsidR="00D001BA" w:rsidRPr="00903DBA">
        <w:rPr>
          <w:highlight w:val="white"/>
        </w:rPr>
        <w:t xml:space="preserve"> </w:t>
      </w:r>
      <w:r w:rsidRPr="00903DBA">
        <w:rPr>
          <w:highlight w:val="white"/>
        </w:rPr>
        <w:t>(),</w:t>
      </w:r>
    </w:p>
    <w:p w14:paraId="0DBF4CF2" w14:textId="1D5B052E" w:rsidR="005E5A36" w:rsidRPr="00903DBA" w:rsidRDefault="00D001BA" w:rsidP="00D001BA">
      <w:pPr>
        <w:pStyle w:val="Code"/>
        <w:rPr>
          <w:highlight w:val="white"/>
        </w:rPr>
      </w:pPr>
      <w:r>
        <w:rPr>
          <w:highlight w:val="white"/>
        </w:rPr>
        <w:t xml:space="preserve">                   </w:t>
      </w:r>
      <w:r w:rsidR="005E5A36" w:rsidRPr="00903DBA">
        <w:rPr>
          <w:highlight w:val="white"/>
        </w:rPr>
        <w:t>expression, Message.Non__arithmetic_expression);</w:t>
      </w:r>
    </w:p>
    <w:p w14:paraId="7EF78D9E" w14:textId="77777777" w:rsidR="005E5A36" w:rsidRPr="00903DBA" w:rsidRDefault="005E5A36" w:rsidP="005E5A36">
      <w:pPr>
        <w:pStyle w:val="Code"/>
        <w:rPr>
          <w:highlight w:val="white"/>
        </w:rPr>
      </w:pPr>
    </w:p>
    <w:p w14:paraId="7A00DEF4" w14:textId="77777777" w:rsidR="005E5A36" w:rsidRPr="00903DBA" w:rsidRDefault="005E5A36" w:rsidP="005E5A36">
      <w:pPr>
        <w:pStyle w:val="Code"/>
        <w:rPr>
          <w:highlight w:val="white"/>
        </w:rPr>
      </w:pPr>
      <w:r w:rsidRPr="00903DBA">
        <w:rPr>
          <w:highlight w:val="white"/>
        </w:rPr>
        <w:t xml:space="preserve">      Expression constantExpression =</w:t>
      </w:r>
    </w:p>
    <w:p w14:paraId="0E7640E3" w14:textId="77777777" w:rsidR="005E5A36" w:rsidRPr="00903DBA" w:rsidRDefault="005E5A36" w:rsidP="005E5A36">
      <w:pPr>
        <w:pStyle w:val="Code"/>
        <w:rPr>
          <w:highlight w:val="white"/>
        </w:rPr>
      </w:pPr>
      <w:r w:rsidRPr="00903DBA">
        <w:rPr>
          <w:highlight w:val="white"/>
        </w:rPr>
        <w:t xml:space="preserve">        ConstantExpression.Arithmetic(middleOp, expression);    </w:t>
      </w:r>
    </w:p>
    <w:p w14:paraId="69A3FCE2" w14:textId="77777777" w:rsidR="005E5A36" w:rsidRPr="00903DBA" w:rsidRDefault="005E5A36" w:rsidP="005E5A36">
      <w:pPr>
        <w:pStyle w:val="Code"/>
        <w:rPr>
          <w:highlight w:val="white"/>
        </w:rPr>
      </w:pPr>
      <w:r w:rsidRPr="00903DBA">
        <w:rPr>
          <w:highlight w:val="white"/>
        </w:rPr>
        <w:t xml:space="preserve">      if (constantExpression != null) {</w:t>
      </w:r>
    </w:p>
    <w:p w14:paraId="532961B0" w14:textId="77777777" w:rsidR="005E5A36" w:rsidRPr="00903DBA" w:rsidRDefault="005E5A36" w:rsidP="005E5A36">
      <w:pPr>
        <w:pStyle w:val="Code"/>
        <w:rPr>
          <w:highlight w:val="white"/>
        </w:rPr>
      </w:pPr>
      <w:r w:rsidRPr="00903DBA">
        <w:rPr>
          <w:highlight w:val="white"/>
        </w:rPr>
        <w:t xml:space="preserve">        return constantExpression;</w:t>
      </w:r>
    </w:p>
    <w:p w14:paraId="759572E1" w14:textId="77777777" w:rsidR="005E5A36" w:rsidRPr="00903DBA" w:rsidRDefault="005E5A36" w:rsidP="005E5A36">
      <w:pPr>
        <w:pStyle w:val="Code"/>
        <w:rPr>
          <w:highlight w:val="white"/>
        </w:rPr>
      </w:pPr>
      <w:r w:rsidRPr="00903DBA">
        <w:rPr>
          <w:highlight w:val="white"/>
        </w:rPr>
        <w:t xml:space="preserve">      }</w:t>
      </w:r>
    </w:p>
    <w:p w14:paraId="016508B2" w14:textId="77777777" w:rsidR="005E5A36" w:rsidRPr="00903DBA" w:rsidRDefault="005E5A36" w:rsidP="005E5A36">
      <w:pPr>
        <w:pStyle w:val="Code"/>
        <w:rPr>
          <w:highlight w:val="white"/>
        </w:rPr>
      </w:pPr>
      <w:r w:rsidRPr="00903DBA">
        <w:rPr>
          <w:highlight w:val="white"/>
        </w:rPr>
        <w:t xml:space="preserve">    </w:t>
      </w:r>
    </w:p>
    <w:p w14:paraId="1C0B37F5"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756E7AAF" w14:textId="77777777" w:rsidR="005E5A36" w:rsidRPr="00903DBA" w:rsidRDefault="005E5A36" w:rsidP="005E5A36">
      <w:pPr>
        <w:pStyle w:val="Code"/>
        <w:rPr>
          <w:highlight w:val="white"/>
        </w:rPr>
      </w:pPr>
      <w:r w:rsidRPr="00903DBA">
        <w:rPr>
          <w:highlight w:val="white"/>
        </w:rPr>
        <w:t xml:space="preserve">      AddMiddleCode(expression.LongList, middleOp,</w:t>
      </w:r>
    </w:p>
    <w:p w14:paraId="2A657842" w14:textId="77777777" w:rsidR="005E5A36" w:rsidRPr="00903DBA" w:rsidRDefault="005E5A36" w:rsidP="005E5A36">
      <w:pPr>
        <w:pStyle w:val="Code"/>
        <w:rPr>
          <w:highlight w:val="white"/>
        </w:rPr>
      </w:pPr>
      <w:r w:rsidRPr="00903DBA">
        <w:rPr>
          <w:highlight w:val="white"/>
        </w:rPr>
        <w:t xml:space="preserve">                    resultSymbol, expression.Symbol);</w:t>
      </w:r>
    </w:p>
    <w:p w14:paraId="11C354C5"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D97C669" w14:textId="77777777" w:rsidR="005E5A36" w:rsidRPr="00903DBA" w:rsidRDefault="005E5A36" w:rsidP="005E5A36">
      <w:pPr>
        <w:pStyle w:val="Code"/>
        <w:rPr>
          <w:highlight w:val="white"/>
        </w:rPr>
      </w:pPr>
      <w:r w:rsidRPr="00903DBA">
        <w:rPr>
          <w:highlight w:val="white"/>
        </w:rPr>
        <w:t xml:space="preserve">                             expression.LongList));</w:t>
      </w:r>
    </w:p>
    <w:p w14:paraId="12A37081" w14:textId="77777777" w:rsidR="005E5A36" w:rsidRPr="00903DBA" w:rsidRDefault="005E5A36" w:rsidP="005E5A36">
      <w:pPr>
        <w:pStyle w:val="Code"/>
        <w:rPr>
          <w:highlight w:val="white"/>
        </w:rPr>
      </w:pPr>
      <w:r w:rsidRPr="00903DBA">
        <w:rPr>
          <w:highlight w:val="white"/>
        </w:rPr>
        <w:t xml:space="preserve">    }</w:t>
      </w:r>
    </w:p>
    <w:p w14:paraId="231FCDD8" w14:textId="7A5AC88E" w:rsidR="005E5A36" w:rsidRDefault="005E5A36" w:rsidP="0060539D">
      <w:pPr>
        <w:pStyle w:val="Rubrik3"/>
        <w:rPr>
          <w:highlight w:val="white"/>
        </w:rPr>
      </w:pPr>
      <w:bookmarkStart w:id="265" w:name="_Toc59126167"/>
      <w:r w:rsidRPr="00DC37F5">
        <w:rPr>
          <w:highlight w:val="white"/>
        </w:rPr>
        <w:lastRenderedPageBreak/>
        <w:t>Logical Not Expression</w:t>
      </w:r>
      <w:bookmarkEnd w:id="265"/>
    </w:p>
    <w:p w14:paraId="07CCE2D4" w14:textId="30F7D2BB" w:rsidR="003C29E5" w:rsidRPr="003C29E5" w:rsidRDefault="003C29E5" w:rsidP="003C29E5">
      <w:pPr>
        <w:rPr>
          <w:highlight w:val="white"/>
        </w:rPr>
      </w:pPr>
      <w:r>
        <w:rPr>
          <w:highlight w:val="white"/>
        </w:rPr>
        <w:t xml:space="preserve">The </w:t>
      </w:r>
      <w:r w:rsidRPr="003C29E5">
        <w:rPr>
          <w:rStyle w:val="KeyWord0"/>
          <w:highlight w:val="white"/>
        </w:rPr>
        <w:t>LogicalNotExpression</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37EBBB31" w14:textId="28558FE6" w:rsidR="005E5A36" w:rsidRPr="00903DBA" w:rsidRDefault="005E5A36" w:rsidP="005E5A36">
      <w:pPr>
        <w:rPr>
          <w:highlight w:val="white"/>
        </w:rPr>
      </w:pPr>
      <w:r w:rsidRPr="00903DBA">
        <w:rPr>
          <w:highlight w:val="white"/>
        </w:rPr>
        <w:t xml:space="preserve">The resulting expression is the original expression with swapped true and </w:t>
      </w:r>
      <w:proofErr w:type="gramStart"/>
      <w:r w:rsidR="00A76052">
        <w:rPr>
          <w:highlight w:val="white"/>
        </w:rPr>
        <w:t>false-set</w:t>
      </w:r>
      <w:r w:rsidRPr="00903DBA">
        <w:rPr>
          <w:highlight w:val="white"/>
        </w:rPr>
        <w:t>s</w:t>
      </w:r>
      <w:proofErr w:type="gramEnd"/>
      <w:r w:rsidRPr="00903DBA">
        <w:rPr>
          <w:highlight w:val="white"/>
        </w:rPr>
        <w:t>.</w:t>
      </w:r>
    </w:p>
    <w:p w14:paraId="69791B78" w14:textId="77777777" w:rsidR="005E5A36" w:rsidRPr="00903DBA" w:rsidRDefault="005E5A36" w:rsidP="005E5A36">
      <w:pPr>
        <w:pStyle w:val="Code"/>
        <w:rPr>
          <w:highlight w:val="white"/>
        </w:rPr>
      </w:pPr>
      <w:r w:rsidRPr="00903DBA">
        <w:rPr>
          <w:highlight w:val="white"/>
        </w:rPr>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5BC8ADAD" w14:textId="052D83E1" w:rsidR="005E5A36" w:rsidRDefault="005E5A36" w:rsidP="0060539D">
      <w:pPr>
        <w:pStyle w:val="Rubrik3"/>
        <w:rPr>
          <w:highlight w:val="white"/>
        </w:rPr>
      </w:pPr>
      <w:bookmarkStart w:id="266" w:name="_Toc59126168"/>
      <w:r w:rsidRPr="00DC37F5">
        <w:rPr>
          <w:highlight w:val="white"/>
        </w:rPr>
        <w:t>Bitwise Not Expression</w:t>
      </w:r>
      <w:bookmarkEnd w:id="266"/>
    </w:p>
    <w:p w14:paraId="3E291180" w14:textId="30ABE147" w:rsidR="007F4765" w:rsidRPr="007F4765" w:rsidRDefault="007F4765" w:rsidP="007F4765">
      <w:pPr>
        <w:rPr>
          <w:highlight w:val="white"/>
        </w:rPr>
      </w:pPr>
      <w:r>
        <w:rPr>
          <w:highlight w:val="white"/>
        </w:rPr>
        <w:t xml:space="preserve">The </w:t>
      </w:r>
      <w:r w:rsidRPr="00382722">
        <w:rPr>
          <w:rStyle w:val="KeyWord0"/>
          <w:highlight w:val="white"/>
        </w:rPr>
        <w:t>BitwiseNotExpression</w:t>
      </w:r>
      <w:r>
        <w:rPr>
          <w:highlight w:val="white"/>
        </w:rPr>
        <w:t xml:space="preserve"> </w:t>
      </w:r>
      <w:r w:rsidR="0009044D">
        <w:rPr>
          <w:highlight w:val="white"/>
        </w:rPr>
        <w:t>method generates code for the bitwise not unary operator.</w:t>
      </w:r>
    </w:p>
    <w:p w14:paraId="09032569" w14:textId="77777777" w:rsidR="005E5A36" w:rsidRPr="00903DBA" w:rsidRDefault="005E5A36" w:rsidP="005E5A36">
      <w:pPr>
        <w:pStyle w:val="Code"/>
        <w:rPr>
          <w:highlight w:val="white"/>
        </w:rPr>
      </w:pPr>
      <w:r w:rsidRPr="00903DBA">
        <w:rPr>
          <w:highlight w:val="white"/>
        </w:rPr>
        <w:t xml:space="preserve">    public static Expression BitwiseNotExpression(Expression expression) {</w:t>
      </w:r>
    </w:p>
    <w:p w14:paraId="58BED827" w14:textId="77777777" w:rsidR="005E5A36" w:rsidRPr="00903DBA" w:rsidRDefault="005E5A36" w:rsidP="005E5A36">
      <w:pPr>
        <w:pStyle w:val="Code"/>
        <w:rPr>
          <w:highlight w:val="white"/>
        </w:rPr>
      </w:pPr>
      <w:r w:rsidRPr="00903DBA">
        <w:rPr>
          <w:highlight w:val="white"/>
        </w:rPr>
        <w:t xml:space="preserve">      expression = TypeCast.LogicalToIntegral(expression);      </w:t>
      </w:r>
    </w:p>
    <w:p w14:paraId="2C77340D" w14:textId="667C683C" w:rsidR="005E5A36" w:rsidRPr="00903DBA" w:rsidRDefault="005E5A36" w:rsidP="005E5A36">
      <w:pPr>
        <w:pStyle w:val="Code"/>
        <w:rPr>
          <w:highlight w:val="white"/>
        </w:rPr>
      </w:pPr>
      <w:r w:rsidRPr="00903DBA">
        <w:rPr>
          <w:highlight w:val="white"/>
        </w:rPr>
        <w:t xml:space="preserve">      Assert.Error(expression.Symbol.Type.IsIntegral(),</w:t>
      </w:r>
    </w:p>
    <w:p w14:paraId="74148F11" w14:textId="77777777" w:rsidR="005E5A36" w:rsidRPr="00903DBA" w:rsidRDefault="005E5A36" w:rsidP="005E5A36">
      <w:pPr>
        <w:pStyle w:val="Code"/>
        <w:rPr>
          <w:highlight w:val="white"/>
        </w:rPr>
      </w:pPr>
      <w:r w:rsidRPr="00903DBA">
        <w:rPr>
          <w:highlight w:val="white"/>
        </w:rPr>
        <w:t xml:space="preserve">                   Message.Only_integral_values_for_bitwise_not);</w:t>
      </w:r>
    </w:p>
    <w:p w14:paraId="53C16FCB" w14:textId="77777777" w:rsidR="005E5A36" w:rsidRPr="00903DBA" w:rsidRDefault="005E5A36" w:rsidP="005E5A36">
      <w:pPr>
        <w:pStyle w:val="Code"/>
        <w:rPr>
          <w:highlight w:val="white"/>
        </w:rPr>
      </w:pPr>
      <w:r w:rsidRPr="00903DBA">
        <w:rPr>
          <w:highlight w:val="white"/>
        </w:rPr>
        <w:t xml:space="preserve">      Expression constantExpression =</w:t>
      </w:r>
    </w:p>
    <w:p w14:paraId="3EEA98E3" w14:textId="77777777" w:rsidR="005E5A36" w:rsidRPr="00903DBA" w:rsidRDefault="005E5A36" w:rsidP="005E5A36">
      <w:pPr>
        <w:pStyle w:val="Code"/>
        <w:rPr>
          <w:highlight w:val="white"/>
        </w:rPr>
      </w:pPr>
      <w:r w:rsidRPr="00903DBA">
        <w:rPr>
          <w:highlight w:val="white"/>
        </w:rPr>
        <w:t xml:space="preserve">        ConstantExpression.Arithmetic(MiddleOperator.BitwiseNot, expression);</w:t>
      </w:r>
    </w:p>
    <w:p w14:paraId="48F803A6" w14:textId="77777777" w:rsidR="005E5A36" w:rsidRPr="00903DBA" w:rsidRDefault="005E5A36" w:rsidP="005E5A36">
      <w:pPr>
        <w:pStyle w:val="Code"/>
        <w:rPr>
          <w:highlight w:val="white"/>
        </w:rPr>
      </w:pPr>
      <w:r w:rsidRPr="00903DBA">
        <w:rPr>
          <w:highlight w:val="white"/>
        </w:rPr>
        <w:t xml:space="preserve">      if (constantExpression != null) {</w:t>
      </w:r>
    </w:p>
    <w:p w14:paraId="6DB0C035" w14:textId="77777777" w:rsidR="005E5A36" w:rsidRPr="00903DBA" w:rsidRDefault="005E5A36" w:rsidP="005E5A36">
      <w:pPr>
        <w:pStyle w:val="Code"/>
        <w:rPr>
          <w:highlight w:val="white"/>
        </w:rPr>
      </w:pPr>
      <w:r w:rsidRPr="00903DBA">
        <w:rPr>
          <w:highlight w:val="white"/>
        </w:rPr>
        <w:t xml:space="preserve">        return constantExpression;</w:t>
      </w:r>
    </w:p>
    <w:p w14:paraId="30CAA758" w14:textId="77777777" w:rsidR="005E5A36" w:rsidRPr="00903DBA" w:rsidRDefault="005E5A36" w:rsidP="005E5A36">
      <w:pPr>
        <w:pStyle w:val="Code"/>
        <w:rPr>
          <w:highlight w:val="white"/>
        </w:rPr>
      </w:pPr>
      <w:r w:rsidRPr="00903DBA">
        <w:rPr>
          <w:highlight w:val="white"/>
        </w:rPr>
        <w:t xml:space="preserve">      }</w:t>
      </w:r>
    </w:p>
    <w:p w14:paraId="698298A2" w14:textId="77777777" w:rsidR="005E5A36" w:rsidRPr="00903DBA" w:rsidRDefault="005E5A36" w:rsidP="005E5A36">
      <w:pPr>
        <w:pStyle w:val="Code"/>
        <w:rPr>
          <w:highlight w:val="white"/>
        </w:rPr>
      </w:pPr>
    </w:p>
    <w:p w14:paraId="52266B7F"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6F6CF84"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6583AF67" w14:textId="77777777" w:rsidR="005E5A36" w:rsidRPr="00903DBA" w:rsidRDefault="005E5A36" w:rsidP="005E5A36">
      <w:pPr>
        <w:pStyle w:val="Code"/>
        <w:rPr>
          <w:highlight w:val="white"/>
        </w:rPr>
      </w:pPr>
      <w:r w:rsidRPr="00903DBA">
        <w:rPr>
          <w:highlight w:val="white"/>
        </w:rPr>
        <w:t xml:space="preserve">      AddMiddleCode(expression.LongList, MiddleOperator.BitwiseNot,</w:t>
      </w:r>
    </w:p>
    <w:p w14:paraId="07ECE1F5" w14:textId="77777777" w:rsidR="005E5A36" w:rsidRPr="00903DBA" w:rsidRDefault="005E5A36" w:rsidP="005E5A36">
      <w:pPr>
        <w:pStyle w:val="Code"/>
        <w:rPr>
          <w:highlight w:val="white"/>
        </w:rPr>
      </w:pPr>
      <w:r w:rsidRPr="00903DBA">
        <w:rPr>
          <w:highlight w:val="white"/>
        </w:rPr>
        <w:t xml:space="preserve">                    resultSymbol, expression.Symbol);</w:t>
      </w:r>
    </w:p>
    <w:p w14:paraId="25A517D2"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498FA662" w14:textId="77777777" w:rsidR="005E5A36" w:rsidRPr="00903DBA" w:rsidRDefault="005E5A36" w:rsidP="005E5A36">
      <w:pPr>
        <w:pStyle w:val="Code"/>
        <w:rPr>
          <w:highlight w:val="white"/>
        </w:rPr>
      </w:pPr>
      <w:r w:rsidRPr="00903DBA">
        <w:rPr>
          <w:highlight w:val="white"/>
        </w:rPr>
        <w:t xml:space="preserve">                             expression.LongList));</w:t>
      </w:r>
    </w:p>
    <w:p w14:paraId="26EEE84D" w14:textId="77777777" w:rsidR="005E5A36" w:rsidRPr="00903DBA" w:rsidRDefault="005E5A36" w:rsidP="005E5A36">
      <w:pPr>
        <w:pStyle w:val="Code"/>
        <w:rPr>
          <w:highlight w:val="white"/>
        </w:rPr>
      </w:pPr>
      <w:r w:rsidRPr="00903DBA">
        <w:rPr>
          <w:highlight w:val="white"/>
        </w:rPr>
        <w:t xml:space="preserve">    }</w:t>
      </w:r>
    </w:p>
    <w:p w14:paraId="36529EA0" w14:textId="77777777" w:rsidR="005E5A36" w:rsidRPr="00DC37F5" w:rsidRDefault="005E5A36" w:rsidP="0060539D">
      <w:pPr>
        <w:pStyle w:val="Rubrik3"/>
        <w:rPr>
          <w:highlight w:val="white"/>
        </w:rPr>
      </w:pPr>
      <w:bookmarkStart w:id="267" w:name="_Toc59126169"/>
      <w:r w:rsidRPr="00DC37F5">
        <w:rPr>
          <w:highlight w:val="white"/>
        </w:rPr>
        <w:t xml:space="preserve">The </w:t>
      </w:r>
      <w:proofErr w:type="spellStart"/>
      <w:r w:rsidRPr="00DC37F5">
        <w:rPr>
          <w:highlight w:val="white"/>
        </w:rPr>
        <w:t>sizeof</w:t>
      </w:r>
      <w:proofErr w:type="spellEnd"/>
      <w:r w:rsidRPr="00DC37F5">
        <w:rPr>
          <w:highlight w:val="white"/>
        </w:rPr>
        <w:t xml:space="preserve"> Expression</w:t>
      </w:r>
      <w:bookmarkEnd w:id="267"/>
    </w:p>
    <w:p w14:paraId="1D37B880" w14:textId="192A0EE6" w:rsidR="003A56E5" w:rsidRDefault="0009044D" w:rsidP="003A56E5">
      <w:pPr>
        <w:rPr>
          <w:highlight w:val="white"/>
        </w:rPr>
      </w:pPr>
      <w:r>
        <w:rPr>
          <w:highlight w:val="white"/>
        </w:rPr>
        <w:t xml:space="preserve">The </w:t>
      </w:r>
      <w:r w:rsidR="00A51F5C">
        <w:rPr>
          <w:highlight w:val="white"/>
        </w:rPr>
        <w:t xml:space="preserve">first </w:t>
      </w:r>
      <w:r w:rsidRPr="00A51F5C">
        <w:rPr>
          <w:rStyle w:val="KeyWord0"/>
          <w:highlight w:val="white"/>
        </w:rPr>
        <w:t>sizeof</w:t>
      </w:r>
      <w:r>
        <w:rPr>
          <w:highlight w:val="white"/>
        </w:rPr>
        <w:t xml:space="preserve"> operator </w:t>
      </w:r>
      <w:r w:rsidR="00A51F5C">
        <w:rPr>
          <w:highlight w:val="white"/>
        </w:rPr>
        <w:t>takes</w:t>
      </w:r>
      <w:r>
        <w:rPr>
          <w:highlight w:val="white"/>
        </w:rPr>
        <w:t xml:space="preserve"> </w:t>
      </w:r>
      <w:r w:rsidR="003A56E5">
        <w:rPr>
          <w:highlight w:val="white"/>
        </w:rPr>
        <w:t>a type or an expression as operand.</w:t>
      </w:r>
    </w:p>
    <w:p w14:paraId="755D366D" w14:textId="61F8B4AA" w:rsidR="005E5A36" w:rsidRPr="00903DBA" w:rsidRDefault="005E5A36" w:rsidP="005E5A36">
      <w:pPr>
        <w:pStyle w:val="Code"/>
        <w:rPr>
          <w:highlight w:val="white"/>
        </w:rPr>
      </w:pPr>
      <w:r w:rsidRPr="00903DBA">
        <w:rPr>
          <w:highlight w:val="white"/>
        </w:rPr>
        <w:t xml:space="preserve">    public static Expression SizeOfExpression(Expression expression) {</w:t>
      </w:r>
    </w:p>
    <w:p w14:paraId="13FDF2FB" w14:textId="77777777" w:rsidR="005E5A36" w:rsidRPr="00903DBA" w:rsidRDefault="005E5A36" w:rsidP="005E5A36">
      <w:pPr>
        <w:rPr>
          <w:highlight w:val="white"/>
        </w:rPr>
      </w:pPr>
      <w:r w:rsidRPr="00903DBA">
        <w:rPr>
          <w:highlight w:val="white"/>
        </w:rPr>
        <w:t xml:space="preserve">We check that the storage of the expression is not </w:t>
      </w:r>
      <w:r w:rsidRPr="00903DBA">
        <w:rPr>
          <w:rStyle w:val="KeyWord0"/>
          <w:highlight w:val="white"/>
        </w:rPr>
        <w:t>register</w:t>
      </w:r>
      <w:r w:rsidRPr="00903DBA">
        <w:rPr>
          <w:highlight w:val="white"/>
        </w:rPr>
        <w:t>, since it is not allowed.</w:t>
      </w:r>
    </w:p>
    <w:p w14:paraId="105F3292" w14:textId="77777777" w:rsidR="005E5A36" w:rsidRPr="00903DBA" w:rsidRDefault="005E5A36" w:rsidP="005E5A36">
      <w:pPr>
        <w:pStyle w:val="Code"/>
        <w:rPr>
          <w:highlight w:val="white"/>
        </w:rPr>
      </w:pPr>
      <w:r w:rsidRPr="00903DBA">
        <w:rPr>
          <w:highlight w:val="white"/>
        </w:rPr>
        <w:t xml:space="preserve">      Assert.Error(!expression.Symbol.IsRegister(), expression,</w:t>
      </w:r>
    </w:p>
    <w:p w14:paraId="2F23C509" w14:textId="77777777" w:rsidR="005E5A36" w:rsidRPr="00903DBA" w:rsidRDefault="005E5A36" w:rsidP="005E5A36">
      <w:pPr>
        <w:pStyle w:val="Code"/>
        <w:rPr>
          <w:highlight w:val="white"/>
        </w:rPr>
      </w:pPr>
      <w:r w:rsidRPr="00903DBA">
        <w:rPr>
          <w:highlight w:val="white"/>
        </w:rPr>
        <w:t xml:space="preserve">                   Message.Register_storage_not_allowed_in_sizof_expression);</w:t>
      </w:r>
    </w:p>
    <w:p w14:paraId="0A4AB461" w14:textId="77777777" w:rsidR="005E5A36" w:rsidRPr="00903DBA" w:rsidRDefault="005E5A36" w:rsidP="005E5A36">
      <w:pPr>
        <w:rPr>
          <w:highlight w:val="white"/>
        </w:rPr>
      </w:pPr>
      <w:r w:rsidRPr="00903DBA">
        <w:rPr>
          <w:highlight w:val="white"/>
        </w:rPr>
        <w:t xml:space="preserve">Moreover, we check that it is not a function or a </w:t>
      </w:r>
      <w:proofErr w:type="gramStart"/>
      <w:r w:rsidRPr="00903DBA">
        <w:rPr>
          <w:highlight w:val="white"/>
        </w:rPr>
        <w:t>bitfield, since</w:t>
      </w:r>
      <w:proofErr w:type="gramEnd"/>
      <w:r w:rsidRPr="00903DBA">
        <w:rPr>
          <w:highlight w:val="white"/>
        </w:rPr>
        <w:t xml:space="preserve"> they do not have sizes.</w:t>
      </w:r>
    </w:p>
    <w:p w14:paraId="6EF69300" w14:textId="77777777" w:rsidR="005E5A36" w:rsidRPr="00903DBA" w:rsidRDefault="005E5A36" w:rsidP="005E5A36">
      <w:pPr>
        <w:pStyle w:val="Code"/>
        <w:rPr>
          <w:highlight w:val="white"/>
        </w:rPr>
      </w:pPr>
      <w:r w:rsidRPr="00903DBA">
        <w:rPr>
          <w:highlight w:val="white"/>
        </w:rPr>
        <w:t xml:space="preserve">      Type type = expression.Symbol.Type;</w:t>
      </w:r>
    </w:p>
    <w:p w14:paraId="047255D3" w14:textId="77777777" w:rsidR="005E5A36" w:rsidRPr="00903DBA" w:rsidRDefault="005E5A36" w:rsidP="005E5A36">
      <w:pPr>
        <w:pStyle w:val="Code"/>
        <w:rPr>
          <w:highlight w:val="white"/>
        </w:rPr>
      </w:pPr>
      <w:r w:rsidRPr="00903DBA">
        <w:rPr>
          <w:highlight w:val="white"/>
        </w:rPr>
        <w:t xml:space="preserve">      Assert.Error(!type.IsFunction(),</w:t>
      </w:r>
    </w:p>
    <w:p w14:paraId="315325A4"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DD7E1F0" w14:textId="77777777" w:rsidR="005E5A36" w:rsidRPr="00903DBA" w:rsidRDefault="005E5A36" w:rsidP="005E5A36">
      <w:pPr>
        <w:pStyle w:val="Code"/>
        <w:rPr>
          <w:highlight w:val="white"/>
        </w:rPr>
      </w:pPr>
      <w:r w:rsidRPr="00903DBA">
        <w:rPr>
          <w:highlight w:val="white"/>
        </w:rPr>
        <w:t xml:space="preserve">      Assert.Error(!type.IsBitfield(),</w:t>
      </w:r>
    </w:p>
    <w:p w14:paraId="3E039A77" w14:textId="77777777" w:rsidR="005E5A36" w:rsidRPr="00903DBA" w:rsidRDefault="005E5A36" w:rsidP="005E5A36">
      <w:pPr>
        <w:pStyle w:val="Code"/>
        <w:rPr>
          <w:highlight w:val="white"/>
        </w:rPr>
      </w:pPr>
      <w:r w:rsidRPr="00903DBA">
        <w:rPr>
          <w:highlight w:val="white"/>
        </w:rPr>
        <w:lastRenderedPageBreak/>
        <w:t xml:space="preserve">                   Message.Sizeof_applied_to_bitfield_not_allowed);</w:t>
      </w:r>
    </w:p>
    <w:p w14:paraId="2B499EC0" w14:textId="77777777" w:rsidR="005E5A36" w:rsidRPr="00903DBA" w:rsidRDefault="005E5A36" w:rsidP="005E5A36">
      <w:pPr>
        <w:rPr>
          <w:highlight w:val="white"/>
        </w:rPr>
      </w:pPr>
      <w:r w:rsidRPr="00903DBA">
        <w:rPr>
          <w:highlight w:val="white"/>
        </w:rPr>
        <w:t>We create a symbol of signed integer types with the size as its value.</w:t>
      </w:r>
    </w:p>
    <w:p w14:paraId="425BE538" w14:textId="77777777" w:rsidR="005E5A36" w:rsidRPr="00903DBA" w:rsidRDefault="005E5A36" w:rsidP="005E5A36">
      <w:pPr>
        <w:pStyle w:val="Code"/>
        <w:rPr>
          <w:highlight w:val="white"/>
        </w:rPr>
      </w:pPr>
      <w:r w:rsidRPr="00903DBA">
        <w:rPr>
          <w:highlight w:val="white"/>
        </w:rPr>
        <w:t xml:space="preserve">      Symbol symbol = new Symbol(Type.SignedIntegerType,</w:t>
      </w:r>
    </w:p>
    <w:p w14:paraId="5A757B65" w14:textId="77777777" w:rsidR="005E5A36" w:rsidRPr="00903DBA" w:rsidRDefault="005E5A36" w:rsidP="005E5A36">
      <w:pPr>
        <w:pStyle w:val="Code"/>
        <w:rPr>
          <w:highlight w:val="white"/>
        </w:rPr>
      </w:pPr>
      <w:r w:rsidRPr="00903DBA">
        <w:rPr>
          <w:highlight w:val="white"/>
        </w:rPr>
        <w:t xml:space="preserve">                                (BigInteger) (expression.Symbol.Type.Size()));</w:t>
      </w:r>
    </w:p>
    <w:p w14:paraId="680BBAAA" w14:textId="77777777" w:rsidR="005E5A36" w:rsidRPr="00903DBA" w:rsidRDefault="005E5A36" w:rsidP="005E5A36">
      <w:pPr>
        <w:pStyle w:val="Code"/>
        <w:rPr>
          <w:highlight w:val="white"/>
        </w:rPr>
      </w:pPr>
      <w:r w:rsidRPr="00903DBA">
        <w:rPr>
          <w:highlight w:val="white"/>
        </w:rPr>
        <w:t xml:space="preserve">      symbol.StaticSymbol =</w:t>
      </w:r>
    </w:p>
    <w:p w14:paraId="2504F7F5" w14:textId="77777777" w:rsidR="005E5A36" w:rsidRPr="00903DBA" w:rsidRDefault="005E5A36" w:rsidP="005E5A36">
      <w:pPr>
        <w:pStyle w:val="Code"/>
        <w:rPr>
          <w:highlight w:val="white"/>
        </w:rPr>
      </w:pPr>
      <w:r w:rsidRPr="00903DBA">
        <w:rPr>
          <w:highlight w:val="white"/>
        </w:rPr>
        <w:t xml:space="preserve">        ConstantExpression.Value(symbol.UniqueName, Type.SignedIntegerType,</w:t>
      </w:r>
    </w:p>
    <w:p w14:paraId="4AA93092" w14:textId="77777777" w:rsidR="005E5A36" w:rsidRPr="00903DBA" w:rsidRDefault="005E5A36" w:rsidP="005E5A36">
      <w:pPr>
        <w:pStyle w:val="Code"/>
        <w:rPr>
          <w:highlight w:val="white"/>
        </w:rPr>
      </w:pPr>
      <w:r w:rsidRPr="00903DBA">
        <w:rPr>
          <w:highlight w:val="white"/>
        </w:rPr>
        <w:t xml:space="preserve">                                (BigInteger) (expression.Symbol.Type.Size()));</w:t>
      </w:r>
    </w:p>
    <w:p w14:paraId="57B91E37" w14:textId="77777777" w:rsidR="005E5A36" w:rsidRPr="00903DBA" w:rsidRDefault="005E5A36" w:rsidP="005E5A36">
      <w:pPr>
        <w:pStyle w:val="Code"/>
        <w:rPr>
          <w:highlight w:val="white"/>
        </w:rPr>
      </w:pPr>
      <w:r w:rsidRPr="00903DBA">
        <w:rPr>
          <w:highlight w:val="white"/>
        </w:rPr>
        <w:t xml:space="preserve">      SymbolTable.StaticSet.Add(symbol.StaticSymbol);</w:t>
      </w:r>
    </w:p>
    <w:p w14:paraId="73C901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01426D04" w14:textId="77777777" w:rsidR="005E5A36" w:rsidRPr="00903DBA" w:rsidRDefault="005E5A36" w:rsidP="005E5A36">
      <w:pPr>
        <w:pStyle w:val="Code"/>
        <w:rPr>
          <w:highlight w:val="white"/>
        </w:rPr>
      </w:pPr>
      <w:r w:rsidRPr="00903DBA">
        <w:rPr>
          <w:highlight w:val="white"/>
        </w:rPr>
        <w:t xml:space="preserve">                             new List&lt;MiddleCode&gt;()));</w:t>
      </w:r>
    </w:p>
    <w:p w14:paraId="6C5CE7BA" w14:textId="77777777" w:rsidR="005E5A36" w:rsidRPr="00903DBA" w:rsidRDefault="005E5A36" w:rsidP="005E5A36">
      <w:pPr>
        <w:pStyle w:val="Code"/>
        <w:rPr>
          <w:highlight w:val="white"/>
        </w:rPr>
      </w:pPr>
      <w:r w:rsidRPr="00903DBA">
        <w:rPr>
          <w:highlight w:val="white"/>
        </w:rPr>
        <w:t xml:space="preserve">    }</w:t>
      </w:r>
    </w:p>
    <w:p w14:paraId="4332AA08" w14:textId="77777777" w:rsidR="005E5A36" w:rsidRPr="00903DBA" w:rsidRDefault="005E5A36" w:rsidP="005E5A36">
      <w:pPr>
        <w:rPr>
          <w:highlight w:val="white"/>
        </w:rPr>
      </w:pPr>
      <w:r w:rsidRPr="00903DBA">
        <w:rPr>
          <w:highlight w:val="white"/>
        </w:rPr>
        <w:t>In the case of the type name, we also check that the expression is not a function or a bitfield.</w:t>
      </w:r>
    </w:p>
    <w:p w14:paraId="03ABDA34" w14:textId="29A69635" w:rsidR="005E5A36" w:rsidRPr="00903DBA" w:rsidRDefault="005E5A36" w:rsidP="005E5A36">
      <w:pPr>
        <w:pStyle w:val="Code"/>
        <w:rPr>
          <w:highlight w:val="white"/>
        </w:rPr>
      </w:pPr>
      <w:r w:rsidRPr="00903DBA">
        <w:rPr>
          <w:highlight w:val="white"/>
        </w:rPr>
        <w:t xml:space="preserve">    public static Expression SizeOfType(Type type) {</w:t>
      </w:r>
    </w:p>
    <w:p w14:paraId="72DEAC05" w14:textId="77777777" w:rsidR="005E5A36" w:rsidRPr="00903DBA" w:rsidRDefault="005E5A36" w:rsidP="005E5A36">
      <w:pPr>
        <w:pStyle w:val="Code"/>
        <w:rPr>
          <w:highlight w:val="white"/>
        </w:rPr>
      </w:pPr>
      <w:r w:rsidRPr="00903DBA">
        <w:rPr>
          <w:highlight w:val="white"/>
        </w:rPr>
        <w:t xml:space="preserve">      Assert.Error(!type.IsFunction(),</w:t>
      </w:r>
    </w:p>
    <w:p w14:paraId="637A1F52"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F106F05" w14:textId="77777777" w:rsidR="005E5A36" w:rsidRPr="00903DBA" w:rsidRDefault="005E5A36" w:rsidP="005E5A36">
      <w:pPr>
        <w:pStyle w:val="Code"/>
        <w:rPr>
          <w:highlight w:val="white"/>
        </w:rPr>
      </w:pPr>
      <w:r w:rsidRPr="00903DBA">
        <w:rPr>
          <w:highlight w:val="white"/>
        </w:rPr>
        <w:t xml:space="preserve">      Assert.Error(!type.IsBitfield(), </w:t>
      </w:r>
    </w:p>
    <w:p w14:paraId="147FF1AE"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0B67520B" w14:textId="77777777" w:rsidR="005E5A36" w:rsidRPr="00903DBA" w:rsidRDefault="005E5A36" w:rsidP="005E5A36">
      <w:pPr>
        <w:pStyle w:val="Code"/>
        <w:rPr>
          <w:highlight w:val="white"/>
        </w:rPr>
      </w:pPr>
      <w:r w:rsidRPr="00903DBA">
        <w:rPr>
          <w:highlight w:val="white"/>
        </w:rPr>
        <w:t xml:space="preserve">      Symbol symbol =</w:t>
      </w:r>
    </w:p>
    <w:p w14:paraId="15C31B75" w14:textId="77777777" w:rsidR="005E5A36" w:rsidRPr="00903DBA" w:rsidRDefault="005E5A36" w:rsidP="005E5A36">
      <w:pPr>
        <w:pStyle w:val="Code"/>
        <w:rPr>
          <w:highlight w:val="white"/>
        </w:rPr>
      </w:pPr>
      <w:r w:rsidRPr="00903DBA">
        <w:rPr>
          <w:highlight w:val="white"/>
        </w:rPr>
        <w:t xml:space="preserve">        new Symbol(Type.SignedIntegerType, (BigInteger) type.Size());</w:t>
      </w:r>
    </w:p>
    <w:p w14:paraId="79011877"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3A147994" w14:textId="77777777" w:rsidR="005E5A36" w:rsidRPr="00903DBA" w:rsidRDefault="005E5A36" w:rsidP="005E5A36">
      <w:pPr>
        <w:pStyle w:val="Code"/>
        <w:rPr>
          <w:highlight w:val="white"/>
        </w:rPr>
      </w:pPr>
      <w:r w:rsidRPr="00903DBA">
        <w:rPr>
          <w:highlight w:val="white"/>
        </w:rPr>
        <w:t xml:space="preserve">                             new List&lt;MiddleCode&gt;()));</w:t>
      </w:r>
    </w:p>
    <w:p w14:paraId="3E88EF6B" w14:textId="77777777" w:rsidR="005E5A36" w:rsidRPr="00903DBA" w:rsidRDefault="005E5A36" w:rsidP="005E5A36">
      <w:pPr>
        <w:pStyle w:val="Code"/>
        <w:rPr>
          <w:highlight w:val="white"/>
        </w:rPr>
      </w:pPr>
      <w:r w:rsidRPr="00903DBA">
        <w:rPr>
          <w:highlight w:val="white"/>
        </w:rPr>
        <w:t xml:space="preserve">    }</w:t>
      </w:r>
    </w:p>
    <w:p w14:paraId="2655AEBE" w14:textId="4AE307F2" w:rsidR="005E5A36" w:rsidRPr="00DC37F5" w:rsidRDefault="005E5A36" w:rsidP="0060539D">
      <w:pPr>
        <w:pStyle w:val="Rubrik3"/>
        <w:rPr>
          <w:highlight w:val="white"/>
        </w:rPr>
      </w:pPr>
      <w:bookmarkStart w:id="268" w:name="_Toc59126170"/>
      <w:r w:rsidRPr="00DC37F5">
        <w:rPr>
          <w:highlight w:val="white"/>
        </w:rPr>
        <w:t>Address Expression</w:t>
      </w:r>
      <w:r w:rsidR="00AA1323">
        <w:rPr>
          <w:highlight w:val="white"/>
        </w:rPr>
        <w:t xml:space="preserve"> // XXX</w:t>
      </w:r>
      <w:bookmarkEnd w:id="268"/>
    </w:p>
    <w:p w14:paraId="477D1EF1" w14:textId="77777777" w:rsidR="005E5A36" w:rsidRPr="00903DBA" w:rsidRDefault="005E5A36" w:rsidP="005E5A36">
      <w:pPr>
        <w:pStyle w:val="Code"/>
        <w:rPr>
          <w:highlight w:val="white"/>
        </w:rPr>
      </w:pPr>
      <w:r w:rsidRPr="00903DBA">
        <w:rPr>
          <w:highlight w:val="white"/>
        </w:rPr>
        <w:t xml:space="preserve">    public static Expression AddressExpression(Expression expression) {</w:t>
      </w:r>
    </w:p>
    <w:p w14:paraId="2618D54D" w14:textId="77777777" w:rsidR="005E5A36" w:rsidRPr="00903DBA" w:rsidRDefault="005E5A36" w:rsidP="005E5A36">
      <w:pPr>
        <w:pStyle w:val="Code"/>
        <w:rPr>
          <w:highlight w:val="white"/>
        </w:rPr>
      </w:pPr>
      <w:r w:rsidRPr="00903DBA">
        <w:rPr>
          <w:highlight w:val="white"/>
        </w:rPr>
        <w:t xml:space="preserve">      Assert.Error(!symbol.IsRegister() &amp;&amp; !symbol.Type.IsBitfield(),</w:t>
      </w:r>
    </w:p>
    <w:p w14:paraId="21BBA4F8" w14:textId="77777777" w:rsidR="005E5A36" w:rsidRPr="00903DBA" w:rsidRDefault="005E5A36" w:rsidP="005E5A36">
      <w:pPr>
        <w:pStyle w:val="Code"/>
        <w:rPr>
          <w:highlight w:val="white"/>
        </w:rPr>
      </w:pPr>
      <w:r w:rsidRPr="00903DBA">
        <w:rPr>
          <w:highlight w:val="white"/>
        </w:rPr>
        <w:t xml:space="preserve">                   expression,  Message.Not_addressable);</w:t>
      </w:r>
    </w:p>
    <w:p w14:paraId="36B48833" w14:textId="77777777" w:rsidR="005E5A36" w:rsidRPr="00903DBA" w:rsidRDefault="005E5A36" w:rsidP="005E5A36">
      <w:pPr>
        <w:pStyle w:val="Code"/>
        <w:rPr>
          <w:highlight w:val="white"/>
        </w:rPr>
      </w:pPr>
      <w:r w:rsidRPr="00903DBA">
        <w:rPr>
          <w:highlight w:val="white"/>
        </w:rPr>
        <w:t xml:space="preserve">      Assert.Error(!expression.Symbol.IsRegister(), expression,</w:t>
      </w:r>
    </w:p>
    <w:p w14:paraId="46D9D8A8" w14:textId="77777777" w:rsidR="005E5A36" w:rsidRPr="00903DBA" w:rsidRDefault="005E5A36" w:rsidP="005E5A36">
      <w:pPr>
        <w:pStyle w:val="Code"/>
        <w:rPr>
          <w:highlight w:val="white"/>
        </w:rPr>
      </w:pPr>
      <w:r w:rsidRPr="00903DBA">
        <w:rPr>
          <w:highlight w:val="white"/>
        </w:rPr>
        <w:t xml:space="preserve">                   Message.Invalid_address_of_register_storage);</w:t>
      </w:r>
    </w:p>
    <w:p w14:paraId="2E596D7D" w14:textId="77777777" w:rsidR="005E5A36" w:rsidRPr="00903DBA" w:rsidRDefault="005E5A36" w:rsidP="005E5A36">
      <w:pPr>
        <w:rPr>
          <w:highlight w:val="white"/>
        </w:rPr>
      </w:pPr>
      <w:r w:rsidRPr="00903DBA">
        <w:rPr>
          <w:highlight w:val="white"/>
        </w:rPr>
        <w:t xml:space="preserve">The address operator may result in a static address. </w:t>
      </w:r>
    </w:p>
    <w:p w14:paraId="37CA20B0" w14:textId="77777777" w:rsidR="005E5A36" w:rsidRPr="00903DBA" w:rsidRDefault="005E5A36" w:rsidP="005E5A36">
      <w:pPr>
        <w:pStyle w:val="Code"/>
        <w:rPr>
          <w:highlight w:val="white"/>
        </w:rPr>
      </w:pPr>
      <w:r w:rsidRPr="00903DBA">
        <w:rPr>
          <w:highlight w:val="white"/>
        </w:rPr>
        <w:t xml:space="preserve">      Expression staticExpression =</w:t>
      </w:r>
    </w:p>
    <w:p w14:paraId="6054D654" w14:textId="77777777" w:rsidR="005E5A36" w:rsidRPr="00903DBA" w:rsidRDefault="005E5A36" w:rsidP="005E5A36">
      <w:pPr>
        <w:pStyle w:val="Code"/>
        <w:rPr>
          <w:highlight w:val="white"/>
        </w:rPr>
      </w:pPr>
      <w:r w:rsidRPr="00903DBA">
        <w:rPr>
          <w:highlight w:val="white"/>
        </w:rPr>
        <w:t xml:space="preserve">        StaticExpression.Unary(MiddleOperator.Address, expression);</w:t>
      </w:r>
    </w:p>
    <w:p w14:paraId="31AF3EEA" w14:textId="77777777" w:rsidR="005E5A36" w:rsidRPr="00903DBA" w:rsidRDefault="005E5A36" w:rsidP="005E5A36">
      <w:pPr>
        <w:pStyle w:val="Code"/>
        <w:rPr>
          <w:highlight w:val="white"/>
        </w:rPr>
      </w:pPr>
      <w:r w:rsidRPr="00903DBA">
        <w:rPr>
          <w:highlight w:val="white"/>
        </w:rPr>
        <w:t xml:space="preserve">      if (staticExpression!= null) {</w:t>
      </w:r>
    </w:p>
    <w:p w14:paraId="2B0D6E27" w14:textId="77777777" w:rsidR="005E5A36" w:rsidRPr="00903DBA" w:rsidRDefault="005E5A36" w:rsidP="005E5A36">
      <w:pPr>
        <w:pStyle w:val="Code"/>
        <w:rPr>
          <w:highlight w:val="white"/>
        </w:rPr>
      </w:pPr>
      <w:r w:rsidRPr="00903DBA">
        <w:rPr>
          <w:highlight w:val="white"/>
        </w:rPr>
        <w:t xml:space="preserve">        return staticExpression ;</w:t>
      </w:r>
    </w:p>
    <w:p w14:paraId="3D478B29" w14:textId="77777777" w:rsidR="005E5A36" w:rsidRPr="00903DBA" w:rsidRDefault="005E5A36" w:rsidP="005E5A36">
      <w:pPr>
        <w:pStyle w:val="Code"/>
        <w:rPr>
          <w:highlight w:val="white"/>
        </w:rPr>
      </w:pPr>
      <w:r w:rsidRPr="00903DBA">
        <w:rPr>
          <w:highlight w:val="white"/>
        </w:rPr>
        <w:t xml:space="preserve">      }</w:t>
      </w:r>
    </w:p>
    <w:p w14:paraId="7CB2782F" w14:textId="77777777" w:rsidR="005E5A36" w:rsidRPr="00903DBA" w:rsidRDefault="005E5A36" w:rsidP="005E5A36">
      <w:pPr>
        <w:rPr>
          <w:highlight w:val="white"/>
        </w:rPr>
      </w:pPr>
      <w:r w:rsidRPr="00903DBA">
        <w:rPr>
          <w:highlight w:val="white"/>
        </w:rPr>
        <w:t>If the expression has floating type, we need to pop the value from the floating value stack.</w:t>
      </w:r>
    </w:p>
    <w:p w14:paraId="65B9B089" w14:textId="77777777" w:rsidR="005E5A36" w:rsidRPr="00903DBA" w:rsidRDefault="005E5A36" w:rsidP="005E5A36">
      <w:pPr>
        <w:pStyle w:val="Code"/>
        <w:rPr>
          <w:highlight w:val="white"/>
        </w:rPr>
      </w:pPr>
      <w:r w:rsidRPr="00903DBA">
        <w:rPr>
          <w:highlight w:val="white"/>
        </w:rPr>
        <w:t xml:space="preserve">      if (expression.Symbol.Type.IsFloating()) {</w:t>
      </w:r>
    </w:p>
    <w:p w14:paraId="1FB67594" w14:textId="77777777" w:rsidR="005E5A36" w:rsidRPr="00903DBA" w:rsidRDefault="005E5A36" w:rsidP="005E5A36">
      <w:pPr>
        <w:pStyle w:val="Code"/>
        <w:rPr>
          <w:highlight w:val="white"/>
        </w:rPr>
      </w:pPr>
      <w:r w:rsidRPr="00903DBA">
        <w:rPr>
          <w:highlight w:val="white"/>
        </w:rPr>
        <w:t xml:space="preserve">        AddMiddleCode(expression.LongList, MiddleOperator.PopFloat);</w:t>
      </w:r>
    </w:p>
    <w:p w14:paraId="35C96145" w14:textId="77777777" w:rsidR="005E5A36" w:rsidRPr="00903DBA" w:rsidRDefault="005E5A36" w:rsidP="005E5A36">
      <w:pPr>
        <w:pStyle w:val="Code"/>
        <w:rPr>
          <w:highlight w:val="white"/>
        </w:rPr>
      </w:pPr>
      <w:r w:rsidRPr="00903DBA">
        <w:rPr>
          <w:highlight w:val="white"/>
        </w:rPr>
        <w:t xml:space="preserve">      }</w:t>
      </w:r>
    </w:p>
    <w:p w14:paraId="09A557E1" w14:textId="77777777" w:rsidR="005E5A36" w:rsidRPr="00903DBA" w:rsidRDefault="005E5A36" w:rsidP="005E5A36">
      <w:pPr>
        <w:rPr>
          <w:highlight w:val="white"/>
        </w:rPr>
      </w:pPr>
      <w:r w:rsidRPr="00903DBA">
        <w:rPr>
          <w:highlight w:val="white"/>
        </w:rPr>
        <w:t>The type of the resulting expression is a pointer to the type of the original expression</w:t>
      </w:r>
    </w:p>
    <w:p w14:paraId="272914FA" w14:textId="77777777" w:rsidR="005E5A36" w:rsidRPr="00903DBA" w:rsidRDefault="005E5A36" w:rsidP="005E5A36">
      <w:pPr>
        <w:pStyle w:val="Code"/>
        <w:rPr>
          <w:highlight w:val="white"/>
        </w:rPr>
      </w:pPr>
      <w:r w:rsidRPr="00903DBA">
        <w:rPr>
          <w:highlight w:val="white"/>
        </w:rPr>
        <w:t xml:space="preserve">      Type pointerType = new Type(expression.Symbol.Type);</w:t>
      </w:r>
    </w:p>
    <w:p w14:paraId="6E16842C" w14:textId="77777777" w:rsidR="005E5A36" w:rsidRPr="00903DBA" w:rsidRDefault="005E5A36" w:rsidP="005E5A36">
      <w:pPr>
        <w:pStyle w:val="Code"/>
        <w:rPr>
          <w:highlight w:val="white"/>
        </w:rPr>
      </w:pPr>
      <w:r w:rsidRPr="00903DBA">
        <w:rPr>
          <w:highlight w:val="white"/>
        </w:rPr>
        <w:t xml:space="preserve">      Symbol resultSymbol = new Symbol(pointerType);</w:t>
      </w:r>
    </w:p>
    <w:p w14:paraId="70D98584" w14:textId="77777777" w:rsidR="005E5A36" w:rsidRPr="00903DBA" w:rsidRDefault="005E5A36" w:rsidP="005E5A36">
      <w:pPr>
        <w:pStyle w:val="Code"/>
        <w:rPr>
          <w:highlight w:val="white"/>
        </w:rPr>
      </w:pPr>
      <w:r w:rsidRPr="00903DBA">
        <w:rPr>
          <w:highlight w:val="white"/>
        </w:rPr>
        <w:t xml:space="preserve">      AddMiddleCode(expression.LongList, MiddleOperator.Address,</w:t>
      </w:r>
    </w:p>
    <w:p w14:paraId="63E40AC4" w14:textId="77777777" w:rsidR="005E5A36" w:rsidRPr="00903DBA" w:rsidRDefault="005E5A36" w:rsidP="005E5A36">
      <w:pPr>
        <w:pStyle w:val="Code"/>
        <w:rPr>
          <w:highlight w:val="white"/>
        </w:rPr>
      </w:pPr>
      <w:r w:rsidRPr="00903DBA">
        <w:rPr>
          <w:highlight w:val="white"/>
        </w:rPr>
        <w:t xml:space="preserve">                    resultSymbol, expression.Symbol);</w:t>
      </w:r>
    </w:p>
    <w:p w14:paraId="3E7DFE1C"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28A4A26" w14:textId="77777777" w:rsidR="005E5A36" w:rsidRPr="00903DBA" w:rsidRDefault="005E5A36" w:rsidP="005E5A36">
      <w:pPr>
        <w:pStyle w:val="Code"/>
        <w:rPr>
          <w:highlight w:val="white"/>
        </w:rPr>
      </w:pPr>
      <w:r w:rsidRPr="00903DBA">
        <w:rPr>
          <w:highlight w:val="white"/>
        </w:rPr>
        <w:t xml:space="preserve">                             expression.LongList));</w:t>
      </w:r>
    </w:p>
    <w:p w14:paraId="0E4B3C58" w14:textId="77777777" w:rsidR="005E5A36" w:rsidRPr="00903DBA" w:rsidRDefault="005E5A36" w:rsidP="005E5A36">
      <w:pPr>
        <w:pStyle w:val="Code"/>
        <w:rPr>
          <w:highlight w:val="white"/>
        </w:rPr>
      </w:pPr>
      <w:r w:rsidRPr="00903DBA">
        <w:rPr>
          <w:highlight w:val="white"/>
        </w:rPr>
        <w:t xml:space="preserve">    }</w:t>
      </w:r>
    </w:p>
    <w:p w14:paraId="7756B9B5" w14:textId="77777777" w:rsidR="005E5A36" w:rsidRPr="00DC37F5" w:rsidRDefault="005E5A36" w:rsidP="0060539D">
      <w:pPr>
        <w:pStyle w:val="Rubrik3"/>
        <w:rPr>
          <w:highlight w:val="white"/>
        </w:rPr>
      </w:pPr>
      <w:bookmarkStart w:id="269" w:name="_Toc59126171"/>
      <w:r w:rsidRPr="00DC37F5">
        <w:rPr>
          <w:highlight w:val="white"/>
        </w:rPr>
        <w:lastRenderedPageBreak/>
        <w:t>Dereference Expression</w:t>
      </w:r>
      <w:bookmarkEnd w:id="269"/>
    </w:p>
    <w:p w14:paraId="551F5F5F" w14:textId="77777777" w:rsidR="005E5A36" w:rsidRPr="00903DBA" w:rsidRDefault="005E5A36" w:rsidP="005E5A36">
      <w:pPr>
        <w:rPr>
          <w:highlight w:val="white"/>
        </w:rPr>
      </w:pPr>
      <w:r w:rsidRPr="00903DBA">
        <w:rPr>
          <w:highlight w:val="white"/>
        </w:rPr>
        <w:t>The dereference operator applies to pointers, arrays, strings, and functions. In the function case, the expression is regarded as a pointer to a function.</w:t>
      </w:r>
    </w:p>
    <w:p w14:paraId="2F9A9ADA" w14:textId="77777777" w:rsidR="005E5A36" w:rsidRPr="00903DBA" w:rsidRDefault="005E5A36" w:rsidP="005E5A36">
      <w:pPr>
        <w:pStyle w:val="CodeHeader"/>
      </w:pPr>
      <w:proofErr w:type="spellStart"/>
      <w:r w:rsidRPr="00903DBA">
        <w:t>MiddleCodeGenerator.cs</w:t>
      </w:r>
      <w:proofErr w:type="spellEnd"/>
    </w:p>
    <w:p w14:paraId="593360C8" w14:textId="77777777" w:rsidR="005E5A36" w:rsidRPr="00903DBA" w:rsidRDefault="005E5A36" w:rsidP="005E5A36">
      <w:pPr>
        <w:pStyle w:val="Code"/>
        <w:rPr>
          <w:highlight w:val="white"/>
        </w:rPr>
      </w:pPr>
      <w:r w:rsidRPr="00903DBA">
        <w:rPr>
          <w:highlight w:val="white"/>
        </w:rPr>
        <w:t xml:space="preserve">    public static Expression DereferenceExpression(Expression expression) {</w:t>
      </w:r>
    </w:p>
    <w:p w14:paraId="2314AC5A" w14:textId="77777777" w:rsidR="005E5A36" w:rsidRPr="00903DBA" w:rsidRDefault="005E5A36" w:rsidP="005E5A36">
      <w:pPr>
        <w:pStyle w:val="Code"/>
        <w:rPr>
          <w:highlight w:val="white"/>
        </w:rPr>
      </w:pPr>
      <w:r w:rsidRPr="00903DBA">
        <w:rPr>
          <w:highlight w:val="white"/>
        </w:rPr>
        <w:t xml:space="preserve">      Assert.Error(expression.Symbol.Type.IsPointerArrayStringOrFunction(),</w:t>
      </w:r>
    </w:p>
    <w:p w14:paraId="6B24CE69" w14:textId="77777777" w:rsidR="005E5A36" w:rsidRPr="00903DBA" w:rsidRDefault="005E5A36" w:rsidP="005E5A36">
      <w:pPr>
        <w:pStyle w:val="Code"/>
        <w:rPr>
          <w:highlight w:val="white"/>
        </w:rPr>
      </w:pPr>
      <w:r w:rsidRPr="00903DBA">
        <w:rPr>
          <w:highlight w:val="white"/>
        </w:rPr>
        <w:t xml:space="preserve">                   Message.Invalid_dereference_of_non__pointer);</w:t>
      </w:r>
    </w:p>
    <w:p w14:paraId="7E0F8A8D" w14:textId="77777777" w:rsidR="005E5A36" w:rsidRPr="00903DBA" w:rsidRDefault="005E5A36" w:rsidP="005E5A36">
      <w:pPr>
        <w:pStyle w:val="Code"/>
        <w:rPr>
          <w:highlight w:val="white"/>
        </w:rPr>
      </w:pPr>
      <w:r w:rsidRPr="00903DBA">
        <w:rPr>
          <w:highlight w:val="white"/>
        </w:rPr>
        <w:t xml:space="preserve">      Symbol resultSymbol =</w:t>
      </w:r>
    </w:p>
    <w:p w14:paraId="35433F88" w14:textId="77777777" w:rsidR="005E5A36" w:rsidRPr="00903DBA" w:rsidRDefault="005E5A36" w:rsidP="005E5A36">
      <w:pPr>
        <w:pStyle w:val="Code"/>
        <w:rPr>
          <w:highlight w:val="white"/>
        </w:rPr>
      </w:pPr>
      <w:r w:rsidRPr="00903DBA">
        <w:rPr>
          <w:highlight w:val="white"/>
        </w:rPr>
        <w:t xml:space="preserve">        new Symbol(expression.Symbol.Type.PointerOrArrayType);</w:t>
      </w:r>
    </w:p>
    <w:p w14:paraId="6FE90511" w14:textId="77777777" w:rsidR="005E5A36" w:rsidRPr="00903DBA" w:rsidRDefault="005E5A36" w:rsidP="005E5A36">
      <w:pPr>
        <w:pStyle w:val="Code"/>
        <w:rPr>
          <w:highlight w:val="white"/>
        </w:rPr>
      </w:pPr>
      <w:r w:rsidRPr="00903DBA">
        <w:rPr>
          <w:highlight w:val="white"/>
        </w:rPr>
        <w:t xml:space="preserve">      return Dereference(expression, resultSymbol, 0);</w:t>
      </w:r>
    </w:p>
    <w:p w14:paraId="59745403" w14:textId="77777777" w:rsidR="005E5A36" w:rsidRPr="00903DBA" w:rsidRDefault="005E5A36" w:rsidP="005E5A36">
      <w:pPr>
        <w:pStyle w:val="Code"/>
        <w:rPr>
          <w:highlight w:val="white"/>
        </w:rPr>
      </w:pPr>
      <w:r w:rsidRPr="00903DBA">
        <w:rPr>
          <w:highlight w:val="white"/>
        </w:rPr>
        <w:t xml:space="preserve">    }</w:t>
      </w:r>
    </w:p>
    <w:p w14:paraId="5EC7D439" w14:textId="77777777" w:rsidR="005E5A36" w:rsidRPr="00903DBA" w:rsidRDefault="005E5A36" w:rsidP="0060539D">
      <w:pPr>
        <w:pStyle w:val="Rubrik3"/>
        <w:rPr>
          <w:highlight w:val="white"/>
        </w:rPr>
      </w:pPr>
      <w:bookmarkStart w:id="270" w:name="_Toc59126172"/>
      <w:r w:rsidRPr="00903DBA">
        <w:rPr>
          <w:highlight w:val="white"/>
        </w:rPr>
        <w:t>Prefix Increment and Decrement Expression</w:t>
      </w:r>
      <w:bookmarkEnd w:id="270"/>
    </w:p>
    <w:p w14:paraId="33258672" w14:textId="77777777" w:rsidR="005E5A36" w:rsidRPr="00903DBA" w:rsidRDefault="005E5A36" w:rsidP="005E5A36">
      <w:pPr>
        <w:pStyle w:val="CodeHeader"/>
      </w:pPr>
      <w:proofErr w:type="spellStart"/>
      <w:r w:rsidRPr="00903DBA">
        <w:t>MiddleCodeGenerator.cs</w:t>
      </w:r>
      <w:proofErr w:type="spellEnd"/>
    </w:p>
    <w:p w14:paraId="41A380EE" w14:textId="77777777" w:rsidR="005E5A36" w:rsidRPr="00903DBA" w:rsidRDefault="005E5A36" w:rsidP="005E5A36">
      <w:pPr>
        <w:pStyle w:val="Code"/>
        <w:rPr>
          <w:highlight w:val="white"/>
        </w:rPr>
      </w:pPr>
      <w:r w:rsidRPr="00903DBA">
        <w:rPr>
          <w:highlight w:val="white"/>
        </w:rPr>
        <w:t xml:space="preserve">    private static IDictionary&lt;MiddleOperator,MiddleOperator&gt; m_incrementMap =</w:t>
      </w:r>
    </w:p>
    <w:p w14:paraId="3896092C" w14:textId="77777777" w:rsidR="005E5A36" w:rsidRPr="00903DBA" w:rsidRDefault="005E5A36" w:rsidP="005E5A36">
      <w:pPr>
        <w:pStyle w:val="Code"/>
        <w:rPr>
          <w:highlight w:val="white"/>
        </w:rPr>
      </w:pPr>
      <w:r w:rsidRPr="00903DBA">
        <w:rPr>
          <w:highlight w:val="white"/>
        </w:rPr>
        <w:t xml:space="preserve">      new Dictionary&lt;MiddleOperator, MiddleOperator&gt;();</w:t>
      </w:r>
    </w:p>
    <w:p w14:paraId="6EEAA73C" w14:textId="77777777" w:rsidR="005E5A36" w:rsidRPr="00903DBA" w:rsidRDefault="005E5A36" w:rsidP="005E5A36">
      <w:pPr>
        <w:pStyle w:val="Code"/>
        <w:rPr>
          <w:highlight w:val="white"/>
        </w:rPr>
      </w:pPr>
    </w:p>
    <w:p w14:paraId="3B1EA939" w14:textId="77777777" w:rsidR="005E5A36" w:rsidRPr="00903DBA" w:rsidRDefault="005E5A36" w:rsidP="005E5A36">
      <w:pPr>
        <w:pStyle w:val="Code"/>
        <w:rPr>
          <w:highlight w:val="white"/>
        </w:rPr>
      </w:pPr>
      <w:r w:rsidRPr="00903DBA">
        <w:rPr>
          <w:highlight w:val="white"/>
        </w:rPr>
        <w:t xml:space="preserve">    private static IDictionary&lt;MiddleOperator,MiddleOperator&gt;</w:t>
      </w:r>
    </w:p>
    <w:p w14:paraId="224ED670" w14:textId="77777777" w:rsidR="005E5A36" w:rsidRPr="00903DBA" w:rsidRDefault="005E5A36" w:rsidP="005E5A36">
      <w:pPr>
        <w:pStyle w:val="Code"/>
        <w:rPr>
          <w:highlight w:val="white"/>
        </w:rPr>
      </w:pPr>
      <w:r w:rsidRPr="00903DBA">
        <w:rPr>
          <w:highlight w:val="white"/>
        </w:rPr>
        <w:t xml:space="preserve">      m_incrementInverseMap = new Dictionary&lt;MiddleOperator,MiddleOperator&gt;();</w:t>
      </w:r>
    </w:p>
    <w:p w14:paraId="45853B4A" w14:textId="77777777" w:rsidR="005E5A36" w:rsidRPr="00903DBA" w:rsidRDefault="005E5A36" w:rsidP="005E5A36">
      <w:pPr>
        <w:pStyle w:val="Code"/>
        <w:rPr>
          <w:highlight w:val="white"/>
        </w:rPr>
      </w:pPr>
    </w:p>
    <w:p w14:paraId="23404CFE" w14:textId="77777777" w:rsidR="005E5A36" w:rsidRPr="00903DBA" w:rsidRDefault="005E5A36" w:rsidP="005E5A36">
      <w:pPr>
        <w:pStyle w:val="Code"/>
        <w:rPr>
          <w:highlight w:val="white"/>
        </w:rPr>
      </w:pPr>
      <w:r w:rsidRPr="00903DBA">
        <w:rPr>
          <w:highlight w:val="white"/>
        </w:rPr>
        <w:t xml:space="preserve">    static MiddleCodeGenerator() {</w:t>
      </w:r>
    </w:p>
    <w:p w14:paraId="74D66E35" w14:textId="77777777" w:rsidR="005E5A36" w:rsidRPr="00903DBA" w:rsidRDefault="005E5A36" w:rsidP="005E5A36">
      <w:pPr>
        <w:pStyle w:val="Code"/>
        <w:rPr>
          <w:highlight w:val="white"/>
        </w:rPr>
      </w:pPr>
      <w:r w:rsidRPr="00903DBA">
        <w:rPr>
          <w:highlight w:val="white"/>
        </w:rPr>
        <w:t xml:space="preserve">      m_incrementMap.Add(MiddleOperator.Increment,</w:t>
      </w:r>
    </w:p>
    <w:p w14:paraId="614EE176" w14:textId="77777777" w:rsidR="005E5A36" w:rsidRPr="00903DBA" w:rsidRDefault="005E5A36" w:rsidP="005E5A36">
      <w:pPr>
        <w:pStyle w:val="Code"/>
        <w:rPr>
          <w:highlight w:val="white"/>
        </w:rPr>
      </w:pPr>
      <w:r w:rsidRPr="00903DBA">
        <w:rPr>
          <w:highlight w:val="white"/>
        </w:rPr>
        <w:t xml:space="preserve">                         MiddleOperator.BinaryAdd);</w:t>
      </w:r>
    </w:p>
    <w:p w14:paraId="2A2C4F99" w14:textId="77777777" w:rsidR="005E5A36" w:rsidRPr="00903DBA" w:rsidRDefault="005E5A36" w:rsidP="005E5A36">
      <w:pPr>
        <w:pStyle w:val="Code"/>
        <w:rPr>
          <w:highlight w:val="white"/>
        </w:rPr>
      </w:pPr>
      <w:r w:rsidRPr="00903DBA">
        <w:rPr>
          <w:highlight w:val="white"/>
        </w:rPr>
        <w:t xml:space="preserve">      m_incrementMap.Add(MiddleOperator.Decrement,</w:t>
      </w:r>
    </w:p>
    <w:p w14:paraId="00F6715C" w14:textId="77777777" w:rsidR="005E5A36" w:rsidRPr="00903DBA" w:rsidRDefault="005E5A36" w:rsidP="005E5A36">
      <w:pPr>
        <w:pStyle w:val="Code"/>
        <w:rPr>
          <w:highlight w:val="white"/>
        </w:rPr>
      </w:pPr>
      <w:r w:rsidRPr="00903DBA">
        <w:rPr>
          <w:highlight w:val="white"/>
        </w:rPr>
        <w:t xml:space="preserve">                         MiddleOperator.BinarySubtract);</w:t>
      </w:r>
    </w:p>
    <w:p w14:paraId="0967828F" w14:textId="77777777" w:rsidR="005E5A36" w:rsidRPr="00903DBA" w:rsidRDefault="005E5A36" w:rsidP="005E5A36">
      <w:pPr>
        <w:pStyle w:val="Code"/>
        <w:rPr>
          <w:highlight w:val="white"/>
        </w:rPr>
      </w:pPr>
      <w:r w:rsidRPr="00903DBA">
        <w:rPr>
          <w:highlight w:val="white"/>
        </w:rPr>
        <w:t xml:space="preserve">      m_incrementInverseMap.Add(MiddleOperator.Increment,</w:t>
      </w:r>
    </w:p>
    <w:p w14:paraId="63085AE6" w14:textId="77777777" w:rsidR="005E5A36" w:rsidRPr="00903DBA" w:rsidRDefault="005E5A36" w:rsidP="005E5A36">
      <w:pPr>
        <w:pStyle w:val="Code"/>
        <w:rPr>
          <w:highlight w:val="white"/>
        </w:rPr>
      </w:pPr>
      <w:r w:rsidRPr="00903DBA">
        <w:rPr>
          <w:highlight w:val="white"/>
        </w:rPr>
        <w:t xml:space="preserve">                                 MiddleOperator.BinarySubtract);</w:t>
      </w:r>
    </w:p>
    <w:p w14:paraId="529422AD" w14:textId="77777777" w:rsidR="005E5A36" w:rsidRPr="00903DBA" w:rsidRDefault="005E5A36" w:rsidP="005E5A36">
      <w:pPr>
        <w:pStyle w:val="Code"/>
        <w:rPr>
          <w:highlight w:val="white"/>
        </w:rPr>
      </w:pPr>
      <w:r w:rsidRPr="00903DBA">
        <w:rPr>
          <w:highlight w:val="white"/>
        </w:rPr>
        <w:t xml:space="preserve">      m_incrementInverseMap.Add(MiddleOperator.Decrement,</w:t>
      </w:r>
    </w:p>
    <w:p w14:paraId="18032569" w14:textId="77777777" w:rsidR="005E5A36" w:rsidRPr="00903DBA" w:rsidRDefault="005E5A36" w:rsidP="005E5A36">
      <w:pPr>
        <w:pStyle w:val="Code"/>
        <w:rPr>
          <w:highlight w:val="white"/>
        </w:rPr>
      </w:pPr>
      <w:r w:rsidRPr="00903DBA">
        <w:rPr>
          <w:highlight w:val="white"/>
        </w:rPr>
        <w:t xml:space="preserve">                                 MiddleOperator.BinaryAdd);</w:t>
      </w:r>
    </w:p>
    <w:p w14:paraId="4BBEE976" w14:textId="77777777" w:rsidR="005E5A36" w:rsidRPr="00903DBA" w:rsidRDefault="005E5A36" w:rsidP="005E5A36">
      <w:pPr>
        <w:pStyle w:val="Code"/>
        <w:rPr>
          <w:highlight w:val="white"/>
        </w:rPr>
      </w:pPr>
      <w:r w:rsidRPr="00903DBA">
        <w:rPr>
          <w:highlight w:val="white"/>
        </w:rPr>
        <w:t xml:space="preserve">    }</w:t>
      </w:r>
    </w:p>
    <w:p w14:paraId="760F362C" w14:textId="77777777" w:rsidR="005E5A36" w:rsidRPr="00903DBA" w:rsidRDefault="005E5A36" w:rsidP="005E5A36">
      <w:pPr>
        <w:pStyle w:val="Code"/>
        <w:rPr>
          <w:highlight w:val="white"/>
        </w:rPr>
      </w:pPr>
    </w:p>
    <w:p w14:paraId="409E1BD0" w14:textId="77777777" w:rsidR="005E5A36" w:rsidRPr="00903DBA" w:rsidRDefault="005E5A36" w:rsidP="005E5A36">
      <w:pPr>
        <w:pStyle w:val="Code"/>
        <w:rPr>
          <w:highlight w:val="white"/>
        </w:rPr>
      </w:pPr>
      <w:r w:rsidRPr="00903DBA">
        <w:rPr>
          <w:highlight w:val="white"/>
        </w:rPr>
        <w:t xml:space="preserve">    public static Expression PrefixIncrementExpression</w:t>
      </w:r>
    </w:p>
    <w:p w14:paraId="0C9DCEB6" w14:textId="77777777" w:rsidR="005E5A36" w:rsidRPr="00903DBA" w:rsidRDefault="005E5A36" w:rsidP="005E5A36">
      <w:pPr>
        <w:pStyle w:val="Code"/>
        <w:rPr>
          <w:highlight w:val="white"/>
        </w:rPr>
      </w:pPr>
      <w:r w:rsidRPr="00903DBA">
        <w:rPr>
          <w:highlight w:val="white"/>
        </w:rPr>
        <w:t xml:space="preserve">                             (MiddleOperator middleOp, Expression expression){</w:t>
      </w:r>
    </w:p>
    <w:p w14:paraId="1D0FCEEC" w14:textId="77777777" w:rsidR="005E5A36" w:rsidRPr="00903DBA" w:rsidRDefault="005E5A36" w:rsidP="005E5A36">
      <w:pPr>
        <w:pStyle w:val="Code"/>
        <w:rPr>
          <w:highlight w:val="white"/>
        </w:rPr>
      </w:pPr>
      <w:r w:rsidRPr="00903DBA">
        <w:rPr>
          <w:highlight w:val="white"/>
        </w:rPr>
        <w:t xml:space="preserve">      Symbol symbol = expression.Symbol;</w:t>
      </w:r>
    </w:p>
    <w:p w14:paraId="0281ED0F" w14:textId="77777777" w:rsidR="005E5A36" w:rsidRPr="00903DBA" w:rsidRDefault="005E5A36" w:rsidP="005E5A36">
      <w:pPr>
        <w:pStyle w:val="Code"/>
        <w:rPr>
          <w:highlight w:val="white"/>
        </w:rPr>
      </w:pPr>
      <w:r w:rsidRPr="00903DBA">
        <w:rPr>
          <w:highlight w:val="white"/>
        </w:rPr>
        <w:t xml:space="preserve">      Assert.Error(symbol.Assignable,  Message.Not_assignable);</w:t>
      </w:r>
    </w:p>
    <w:p w14:paraId="4D700A33" w14:textId="77777777" w:rsidR="005E5A36" w:rsidRPr="00903DBA" w:rsidRDefault="005E5A36" w:rsidP="005E5A36">
      <w:pPr>
        <w:pStyle w:val="Code"/>
        <w:rPr>
          <w:highlight w:val="white"/>
        </w:rPr>
      </w:pPr>
      <w:r w:rsidRPr="00903DBA">
        <w:rPr>
          <w:highlight w:val="white"/>
        </w:rPr>
        <w:t xml:space="preserve">      Assert.Error(symbol.Type.IsArithmeticOrPointer(),</w:t>
      </w:r>
    </w:p>
    <w:p w14:paraId="5E4437BF" w14:textId="77777777" w:rsidR="005E5A36" w:rsidRPr="00903DBA" w:rsidRDefault="005E5A36" w:rsidP="005E5A36">
      <w:pPr>
        <w:pStyle w:val="Code"/>
        <w:rPr>
          <w:highlight w:val="white"/>
        </w:rPr>
      </w:pPr>
      <w:r w:rsidRPr="00903DBA">
        <w:rPr>
          <w:highlight w:val="white"/>
        </w:rPr>
        <w:t xml:space="preserve">                   expression, Message.Invalid_type_in_increment_expression);</w:t>
      </w:r>
    </w:p>
    <w:p w14:paraId="7A1B7678" w14:textId="77777777" w:rsidR="005E5A36" w:rsidRPr="00903DBA" w:rsidRDefault="005E5A36" w:rsidP="005E5A36">
      <w:pPr>
        <w:pStyle w:val="Code"/>
        <w:rPr>
          <w:highlight w:val="white"/>
        </w:rPr>
      </w:pPr>
    </w:p>
    <w:p w14:paraId="0A9CE2DE" w14:textId="77777777" w:rsidR="005E5A36" w:rsidRPr="00903DBA" w:rsidRDefault="005E5A36" w:rsidP="005E5A36">
      <w:pPr>
        <w:pStyle w:val="Code"/>
        <w:rPr>
          <w:highlight w:val="white"/>
        </w:rPr>
      </w:pPr>
      <w:r w:rsidRPr="00903DBA">
        <w:rPr>
          <w:highlight w:val="white"/>
        </w:rPr>
        <w:t xml:space="preserve">      if (symbol.Type.IsIntegralOrPointer()) {</w:t>
      </w:r>
    </w:p>
    <w:p w14:paraId="3FB80922" w14:textId="77777777" w:rsidR="005E5A36" w:rsidRPr="00903DBA" w:rsidRDefault="005E5A36" w:rsidP="005E5A36">
      <w:pPr>
        <w:pStyle w:val="Code"/>
        <w:rPr>
          <w:highlight w:val="white"/>
        </w:rPr>
      </w:pPr>
      <w:r w:rsidRPr="00903DBA">
        <w:rPr>
          <w:highlight w:val="white"/>
        </w:rPr>
        <w:t xml:space="preserve">        AddMiddleCode(expression.ShortList, middleOp, null, symbol);</w:t>
      </w:r>
    </w:p>
    <w:p w14:paraId="124336D2" w14:textId="77777777" w:rsidR="005E5A36" w:rsidRPr="00903DBA" w:rsidRDefault="005E5A36" w:rsidP="005E5A36">
      <w:pPr>
        <w:pStyle w:val="Code"/>
        <w:rPr>
          <w:highlight w:val="white"/>
        </w:rPr>
      </w:pPr>
      <w:r w:rsidRPr="00903DBA">
        <w:rPr>
          <w:highlight w:val="white"/>
        </w:rPr>
        <w:t xml:space="preserve">        AddMiddleCode(expression.LongList, middleOp, null, symbol);</w:t>
      </w:r>
    </w:p>
    <w:p w14:paraId="379AC51F" w14:textId="77777777" w:rsidR="005E5A36" w:rsidRPr="00903DBA" w:rsidRDefault="005E5A36" w:rsidP="005E5A36">
      <w:pPr>
        <w:pStyle w:val="Code"/>
        <w:rPr>
          <w:highlight w:val="white"/>
        </w:rPr>
      </w:pPr>
    </w:p>
    <w:p w14:paraId="4788FDE5" w14:textId="77777777" w:rsidR="005E5A36" w:rsidRPr="00903DBA" w:rsidRDefault="005E5A36" w:rsidP="005E5A36">
      <w:pPr>
        <w:pStyle w:val="Code"/>
        <w:rPr>
          <w:highlight w:val="white"/>
        </w:rPr>
      </w:pPr>
      <w:r w:rsidRPr="00903DBA">
        <w:rPr>
          <w:highlight w:val="white"/>
        </w:rPr>
        <w:t xml:space="preserve">        BigInteger? bitFieldMask = symbol.Type.GetBitfieldMask();</w:t>
      </w:r>
    </w:p>
    <w:p w14:paraId="6D81068A" w14:textId="77777777" w:rsidR="005E5A36" w:rsidRPr="00903DBA" w:rsidRDefault="005E5A36" w:rsidP="005E5A36">
      <w:pPr>
        <w:pStyle w:val="Code"/>
        <w:rPr>
          <w:highlight w:val="white"/>
        </w:rPr>
      </w:pPr>
      <w:r w:rsidRPr="00903DBA">
        <w:rPr>
          <w:highlight w:val="white"/>
        </w:rPr>
        <w:t xml:space="preserve">        if (bitFieldMask != null) {</w:t>
      </w:r>
    </w:p>
    <w:p w14:paraId="09E4DFDC" w14:textId="77777777" w:rsidR="005E5A36" w:rsidRPr="00903DBA" w:rsidRDefault="005E5A36" w:rsidP="005E5A36">
      <w:pPr>
        <w:pStyle w:val="Code"/>
        <w:rPr>
          <w:highlight w:val="white"/>
        </w:rPr>
      </w:pPr>
      <w:r w:rsidRPr="00903DBA">
        <w:rPr>
          <w:highlight w:val="white"/>
        </w:rPr>
        <w:t xml:space="preserve">          Symbol maskSymbol = new Symbol(symbol.Type, bitFieldMask.Value);</w:t>
      </w:r>
    </w:p>
    <w:p w14:paraId="2C6CBAFD" w14:textId="77777777" w:rsidR="005E5A36" w:rsidRPr="00903DBA" w:rsidRDefault="005E5A36" w:rsidP="005E5A36">
      <w:pPr>
        <w:pStyle w:val="Code"/>
        <w:rPr>
          <w:highlight w:val="white"/>
        </w:rPr>
      </w:pPr>
      <w:r w:rsidRPr="00903DBA">
        <w:rPr>
          <w:highlight w:val="white"/>
        </w:rPr>
        <w:t xml:space="preserve">          MiddleCode maskCode = new MiddleCode(MiddleOperator.BitwiseAnd,</w:t>
      </w:r>
    </w:p>
    <w:p w14:paraId="624E3AFF" w14:textId="77777777" w:rsidR="005E5A36" w:rsidRPr="00903DBA" w:rsidRDefault="005E5A36" w:rsidP="005E5A36">
      <w:pPr>
        <w:pStyle w:val="Code"/>
        <w:rPr>
          <w:highlight w:val="white"/>
        </w:rPr>
      </w:pPr>
      <w:r w:rsidRPr="00903DBA">
        <w:rPr>
          <w:highlight w:val="white"/>
        </w:rPr>
        <w:t xml:space="preserve">                                               symbol, symbol, maskSymbol);</w:t>
      </w:r>
    </w:p>
    <w:p w14:paraId="6E3A4697" w14:textId="77777777" w:rsidR="005E5A36" w:rsidRPr="00903DBA" w:rsidRDefault="005E5A36" w:rsidP="005E5A36">
      <w:pPr>
        <w:pStyle w:val="Code"/>
        <w:rPr>
          <w:highlight w:val="white"/>
        </w:rPr>
      </w:pPr>
      <w:r w:rsidRPr="00903DBA">
        <w:rPr>
          <w:highlight w:val="white"/>
        </w:rPr>
        <w:t xml:space="preserve">          expression.ShortList.Add(maskCode);</w:t>
      </w:r>
    </w:p>
    <w:p w14:paraId="4CB2F5A8" w14:textId="77777777" w:rsidR="005E5A36" w:rsidRPr="00903DBA" w:rsidRDefault="005E5A36" w:rsidP="005E5A36">
      <w:pPr>
        <w:pStyle w:val="Code"/>
        <w:rPr>
          <w:highlight w:val="white"/>
        </w:rPr>
      </w:pPr>
      <w:r w:rsidRPr="00903DBA">
        <w:rPr>
          <w:highlight w:val="white"/>
        </w:rPr>
        <w:t xml:space="preserve">          expression.LongList.Add(maskCode);</w:t>
      </w:r>
    </w:p>
    <w:p w14:paraId="08870FF7" w14:textId="77777777" w:rsidR="005E5A36" w:rsidRPr="00903DBA" w:rsidRDefault="005E5A36" w:rsidP="005E5A36">
      <w:pPr>
        <w:pStyle w:val="Code"/>
        <w:rPr>
          <w:highlight w:val="white"/>
        </w:rPr>
      </w:pPr>
      <w:r w:rsidRPr="00903DBA">
        <w:rPr>
          <w:highlight w:val="white"/>
        </w:rPr>
        <w:t xml:space="preserve">        }</w:t>
      </w:r>
    </w:p>
    <w:p w14:paraId="407C39B7" w14:textId="77777777" w:rsidR="005E5A36" w:rsidRPr="00903DBA" w:rsidRDefault="005E5A36" w:rsidP="005E5A36">
      <w:pPr>
        <w:pStyle w:val="Code"/>
        <w:rPr>
          <w:highlight w:val="white"/>
        </w:rPr>
      </w:pPr>
      <w:r w:rsidRPr="00903DBA">
        <w:rPr>
          <w:highlight w:val="white"/>
        </w:rPr>
        <w:t xml:space="preserve">    </w:t>
      </w:r>
    </w:p>
    <w:p w14:paraId="78BF0A27" w14:textId="77777777" w:rsidR="005E5A36" w:rsidRPr="00903DBA" w:rsidRDefault="005E5A36" w:rsidP="005E5A36">
      <w:pPr>
        <w:pStyle w:val="Code"/>
        <w:rPr>
          <w:highlight w:val="white"/>
        </w:rPr>
      </w:pPr>
      <w:r w:rsidRPr="00903DBA">
        <w:rPr>
          <w:highlight w:val="white"/>
        </w:rPr>
        <w:t xml:space="preserve">        Symbol resultSymbol = new Symbol(symbol.Type);</w:t>
      </w:r>
    </w:p>
    <w:p w14:paraId="53F570DA" w14:textId="77777777" w:rsidR="005E5A36" w:rsidRPr="00903DBA" w:rsidRDefault="005E5A36" w:rsidP="005E5A36">
      <w:pPr>
        <w:pStyle w:val="Code"/>
        <w:rPr>
          <w:highlight w:val="white"/>
        </w:rPr>
      </w:pPr>
      <w:r w:rsidRPr="00903DBA">
        <w:rPr>
          <w:highlight w:val="white"/>
        </w:rPr>
        <w:t xml:space="preserve">        AddMiddleCode(expression.LongList, MiddleOperator.Assign,</w:t>
      </w:r>
    </w:p>
    <w:p w14:paraId="09F7509D" w14:textId="77777777" w:rsidR="005E5A36" w:rsidRPr="00903DBA" w:rsidRDefault="005E5A36" w:rsidP="005E5A36">
      <w:pPr>
        <w:pStyle w:val="Code"/>
        <w:rPr>
          <w:highlight w:val="white"/>
        </w:rPr>
      </w:pPr>
      <w:r w:rsidRPr="00903DBA">
        <w:rPr>
          <w:highlight w:val="white"/>
        </w:rPr>
        <w:lastRenderedPageBreak/>
        <w:t xml:space="preserve">                      resultSymbol, symbol);</w:t>
      </w:r>
    </w:p>
    <w:p w14:paraId="6FDC3C59" w14:textId="77777777" w:rsidR="005E5A36" w:rsidRPr="00903DBA" w:rsidRDefault="005E5A36" w:rsidP="005E5A36">
      <w:pPr>
        <w:pStyle w:val="Code"/>
        <w:rPr>
          <w:highlight w:val="white"/>
        </w:rPr>
      </w:pPr>
      <w:r w:rsidRPr="00903DBA">
        <w:rPr>
          <w:highlight w:val="white"/>
        </w:rPr>
        <w:t xml:space="preserve">      </w:t>
      </w:r>
    </w:p>
    <w:p w14:paraId="6F040DB4"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98E9779" w14:textId="77777777" w:rsidR="005E5A36" w:rsidRPr="00903DBA" w:rsidRDefault="005E5A36" w:rsidP="005E5A36">
      <w:pPr>
        <w:pStyle w:val="Code"/>
        <w:rPr>
          <w:highlight w:val="white"/>
        </w:rPr>
      </w:pPr>
      <w:r w:rsidRPr="00903DBA">
        <w:rPr>
          <w:highlight w:val="white"/>
        </w:rPr>
        <w:t xml:space="preserve">                               expression.LongList));</w:t>
      </w:r>
    </w:p>
    <w:p w14:paraId="3E55B1C8" w14:textId="77777777" w:rsidR="005E5A36" w:rsidRPr="00903DBA" w:rsidRDefault="005E5A36" w:rsidP="005E5A36">
      <w:pPr>
        <w:pStyle w:val="Code"/>
        <w:rPr>
          <w:highlight w:val="white"/>
        </w:rPr>
      </w:pPr>
      <w:r w:rsidRPr="00903DBA">
        <w:rPr>
          <w:highlight w:val="white"/>
        </w:rPr>
        <w:t xml:space="preserve">      }</w:t>
      </w:r>
    </w:p>
    <w:p w14:paraId="789221AA" w14:textId="77777777" w:rsidR="005E5A36" w:rsidRPr="00903DBA" w:rsidRDefault="005E5A36" w:rsidP="005E5A36">
      <w:pPr>
        <w:rPr>
          <w:highlight w:val="white"/>
        </w:rPr>
      </w:pPr>
      <w:r w:rsidRPr="00903DBA">
        <w:rPr>
          <w:highlight w:val="white"/>
        </w:rPr>
        <w:t xml:space="preserve">The increment and decrement operator apply not only to integral values, but also to floating values. The operation. We start by pushing the value one at the floating value stack, the value to be incremented or decremented has already been pushed at the stack by earlier operations. We perform the operation, which is addition or subtraction. We </w:t>
      </w:r>
      <w:proofErr w:type="spellStart"/>
      <w:r w:rsidRPr="00903DBA">
        <w:rPr>
          <w:highlight w:val="white"/>
        </w:rPr>
        <w:t>preform</w:t>
      </w:r>
      <w:proofErr w:type="spellEnd"/>
      <w:r w:rsidRPr="00903DBA">
        <w:rPr>
          <w:highlight w:val="white"/>
        </w:rPr>
        <w:t xml:space="preserve"> the operation on both the short list and list of the expression. The difference is that in the short list case we pop the value off the stack since we do not need it anymore. In the long list case we do nothing, we just let the value stay on the stack to be used by later operations.</w:t>
      </w:r>
    </w:p>
    <w:p w14:paraId="19227910" w14:textId="77777777" w:rsidR="005E5A36" w:rsidRPr="00903DBA" w:rsidRDefault="005E5A36" w:rsidP="005E5A36">
      <w:pPr>
        <w:pStyle w:val="Code"/>
        <w:rPr>
          <w:highlight w:val="white"/>
        </w:rPr>
      </w:pPr>
      <w:r w:rsidRPr="00903DBA">
        <w:rPr>
          <w:highlight w:val="white"/>
        </w:rPr>
        <w:t xml:space="preserve">      else {</w:t>
      </w:r>
    </w:p>
    <w:p w14:paraId="5A8B097E" w14:textId="77777777" w:rsidR="005E5A36" w:rsidRPr="00903DBA" w:rsidRDefault="005E5A36" w:rsidP="005E5A36">
      <w:pPr>
        <w:pStyle w:val="Code"/>
        <w:rPr>
          <w:highlight w:val="white"/>
        </w:rPr>
      </w:pPr>
      <w:r w:rsidRPr="00903DBA">
        <w:rPr>
          <w:highlight w:val="white"/>
        </w:rPr>
        <w:t xml:space="preserve">        AddMiddleCode(expression.ShortList, MiddleOperator.PushOne);</w:t>
      </w:r>
    </w:p>
    <w:p w14:paraId="22F806D5" w14:textId="77777777" w:rsidR="005E5A36" w:rsidRPr="00903DBA" w:rsidRDefault="005E5A36" w:rsidP="005E5A36">
      <w:pPr>
        <w:pStyle w:val="Code"/>
        <w:rPr>
          <w:highlight w:val="white"/>
        </w:rPr>
      </w:pPr>
      <w:r w:rsidRPr="00903DBA">
        <w:rPr>
          <w:highlight w:val="white"/>
        </w:rPr>
        <w:t xml:space="preserve">        Symbol oneSymbol = new Symbol(symbol.Type, (decimal) 1);</w:t>
      </w:r>
    </w:p>
    <w:p w14:paraId="202AEDFA" w14:textId="77777777" w:rsidR="005E5A36" w:rsidRPr="00903DBA" w:rsidRDefault="005E5A36" w:rsidP="005E5A36">
      <w:pPr>
        <w:pStyle w:val="Code"/>
        <w:rPr>
          <w:highlight w:val="white"/>
        </w:rPr>
      </w:pPr>
      <w:r w:rsidRPr="00903DBA">
        <w:rPr>
          <w:highlight w:val="white"/>
        </w:rPr>
        <w:t xml:space="preserve">        AddMiddleCode(expression.ShortList, m_incrementMap[middleOp],</w:t>
      </w:r>
    </w:p>
    <w:p w14:paraId="29F84612" w14:textId="77777777" w:rsidR="005E5A36" w:rsidRPr="00903DBA" w:rsidRDefault="005E5A36" w:rsidP="005E5A36">
      <w:pPr>
        <w:pStyle w:val="Code"/>
        <w:rPr>
          <w:highlight w:val="white"/>
        </w:rPr>
      </w:pPr>
      <w:r w:rsidRPr="00903DBA">
        <w:rPr>
          <w:highlight w:val="white"/>
        </w:rPr>
        <w:t xml:space="preserve">                      symbol, symbol, oneSymbol);</w:t>
      </w:r>
    </w:p>
    <w:p w14:paraId="34A4E77F" w14:textId="77777777" w:rsidR="005E5A36" w:rsidRPr="00903DBA" w:rsidRDefault="005E5A36" w:rsidP="005E5A36">
      <w:pPr>
        <w:pStyle w:val="Code"/>
        <w:rPr>
          <w:highlight w:val="white"/>
        </w:rPr>
      </w:pPr>
      <w:r w:rsidRPr="00903DBA">
        <w:rPr>
          <w:highlight w:val="white"/>
        </w:rPr>
        <w:t xml:space="preserve">        AddMiddleCode(expression.ShortList, MiddleOperator.PopFloat, symbol);</w:t>
      </w:r>
    </w:p>
    <w:p w14:paraId="3551CD80" w14:textId="77777777" w:rsidR="005E5A36" w:rsidRPr="00903DBA" w:rsidRDefault="005E5A36" w:rsidP="005E5A36">
      <w:pPr>
        <w:pStyle w:val="Code"/>
        <w:rPr>
          <w:highlight w:val="white"/>
        </w:rPr>
      </w:pPr>
    </w:p>
    <w:p w14:paraId="1E458397" w14:textId="77777777" w:rsidR="005E5A36" w:rsidRPr="00903DBA" w:rsidRDefault="005E5A36" w:rsidP="005E5A36">
      <w:pPr>
        <w:pStyle w:val="Code"/>
        <w:rPr>
          <w:highlight w:val="white"/>
        </w:rPr>
      </w:pPr>
      <w:r w:rsidRPr="00903DBA">
        <w:rPr>
          <w:highlight w:val="white"/>
        </w:rPr>
        <w:t xml:space="preserve">        AddMiddleCode(expression.LongList, MiddleOperator.PushOne);</w:t>
      </w:r>
    </w:p>
    <w:p w14:paraId="6BD5F465" w14:textId="77777777" w:rsidR="005E5A36" w:rsidRPr="00903DBA" w:rsidRDefault="005E5A36" w:rsidP="005E5A36">
      <w:pPr>
        <w:pStyle w:val="Code"/>
        <w:rPr>
          <w:highlight w:val="white"/>
        </w:rPr>
      </w:pPr>
      <w:r w:rsidRPr="00903DBA">
        <w:rPr>
          <w:highlight w:val="white"/>
        </w:rPr>
        <w:t xml:space="preserve">        AddMiddleCode(expression.LongList, m_incrementMap[middleOp],</w:t>
      </w:r>
    </w:p>
    <w:p w14:paraId="0A0DBDE8" w14:textId="77777777" w:rsidR="005E5A36" w:rsidRPr="00903DBA" w:rsidRDefault="005E5A36" w:rsidP="005E5A36">
      <w:pPr>
        <w:pStyle w:val="Code"/>
        <w:rPr>
          <w:highlight w:val="white"/>
        </w:rPr>
      </w:pPr>
      <w:r w:rsidRPr="00903DBA">
        <w:rPr>
          <w:highlight w:val="white"/>
        </w:rPr>
        <w:t xml:space="preserve">                      symbol, symbol, oneSymbol);</w:t>
      </w:r>
    </w:p>
    <w:p w14:paraId="4C3B2075" w14:textId="77777777" w:rsidR="005E5A36" w:rsidRPr="00903DBA" w:rsidRDefault="005E5A36" w:rsidP="005E5A36">
      <w:pPr>
        <w:pStyle w:val="Code"/>
        <w:rPr>
          <w:highlight w:val="white"/>
        </w:rPr>
      </w:pPr>
      <w:r w:rsidRPr="00903DBA">
        <w:rPr>
          <w:highlight w:val="white"/>
        </w:rPr>
        <w:t xml:space="preserve">        AddMiddleCode(expression.LongList, MiddleOperator.TopFloat, symbol);</w:t>
      </w:r>
    </w:p>
    <w:p w14:paraId="135904AB" w14:textId="77777777" w:rsidR="005E5A36" w:rsidRPr="00903DBA" w:rsidRDefault="005E5A36" w:rsidP="005E5A36">
      <w:pPr>
        <w:pStyle w:val="Code"/>
        <w:rPr>
          <w:highlight w:val="white"/>
        </w:rPr>
      </w:pPr>
    </w:p>
    <w:p w14:paraId="5914D7A1" w14:textId="77777777" w:rsidR="005E5A36" w:rsidRPr="00903DBA" w:rsidRDefault="005E5A36" w:rsidP="005E5A36">
      <w:pPr>
        <w:pStyle w:val="Code"/>
        <w:rPr>
          <w:highlight w:val="white"/>
        </w:rPr>
      </w:pPr>
      <w:r w:rsidRPr="00903DBA">
        <w:rPr>
          <w:highlight w:val="white"/>
        </w:rPr>
        <w:t xml:space="preserve">        Symbol resultSymbol = new Symbol(symbol.Type);</w:t>
      </w:r>
    </w:p>
    <w:p w14:paraId="0FA12E95"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3584BD9B" w14:textId="77777777" w:rsidR="005E5A36" w:rsidRPr="00903DBA" w:rsidRDefault="005E5A36" w:rsidP="005E5A36">
      <w:pPr>
        <w:pStyle w:val="Code"/>
        <w:rPr>
          <w:highlight w:val="white"/>
        </w:rPr>
      </w:pPr>
      <w:r w:rsidRPr="00903DBA">
        <w:rPr>
          <w:highlight w:val="white"/>
        </w:rPr>
        <w:t xml:space="preserve">                               expression.LongList));</w:t>
      </w:r>
    </w:p>
    <w:p w14:paraId="406AB4FB" w14:textId="77777777" w:rsidR="005E5A36" w:rsidRPr="00903DBA" w:rsidRDefault="005E5A36" w:rsidP="005E5A36">
      <w:pPr>
        <w:pStyle w:val="Code"/>
        <w:rPr>
          <w:highlight w:val="white"/>
        </w:rPr>
      </w:pPr>
      <w:r w:rsidRPr="00903DBA">
        <w:rPr>
          <w:highlight w:val="white"/>
        </w:rPr>
        <w:t xml:space="preserve">      }</w:t>
      </w:r>
    </w:p>
    <w:p w14:paraId="58ADDA92" w14:textId="77777777" w:rsidR="005E5A36" w:rsidRPr="00903DBA" w:rsidRDefault="005E5A36" w:rsidP="005E5A36">
      <w:pPr>
        <w:pStyle w:val="Code"/>
        <w:rPr>
          <w:highlight w:val="white"/>
        </w:rPr>
      </w:pPr>
      <w:r w:rsidRPr="00903DBA">
        <w:rPr>
          <w:highlight w:val="white"/>
        </w:rPr>
        <w:t xml:space="preserve">    }</w:t>
      </w:r>
    </w:p>
    <w:p w14:paraId="20A707A1" w14:textId="77777777" w:rsidR="005E5A36" w:rsidRPr="00DC37F5" w:rsidRDefault="005E5A36" w:rsidP="0060539D">
      <w:pPr>
        <w:pStyle w:val="Rubrik3"/>
        <w:rPr>
          <w:highlight w:val="white"/>
        </w:rPr>
      </w:pPr>
      <w:bookmarkStart w:id="271" w:name="_Toc59126173"/>
      <w:r w:rsidRPr="00DC37F5">
        <w:rPr>
          <w:highlight w:val="white"/>
        </w:rPr>
        <w:t>Postfix Increment and Decrement Expression</w:t>
      </w:r>
      <w:bookmarkEnd w:id="271"/>
    </w:p>
    <w:p w14:paraId="42DC773E" w14:textId="77777777" w:rsidR="005E5A36" w:rsidRPr="00903DBA" w:rsidRDefault="005E5A36" w:rsidP="005E5A36">
      <w:pPr>
        <w:pStyle w:val="CodeHeader"/>
      </w:pPr>
      <w:proofErr w:type="spellStart"/>
      <w:r w:rsidRPr="00903DBA">
        <w:t>MiddleCodeGenerator.cs</w:t>
      </w:r>
      <w:proofErr w:type="spellEnd"/>
    </w:p>
    <w:p w14:paraId="1ED75181" w14:textId="77777777" w:rsidR="005E5A36" w:rsidRPr="00903DBA" w:rsidRDefault="005E5A36" w:rsidP="005E5A36">
      <w:pPr>
        <w:pStyle w:val="Code"/>
        <w:rPr>
          <w:highlight w:val="white"/>
        </w:rPr>
      </w:pPr>
      <w:r w:rsidRPr="00903DBA">
        <w:rPr>
          <w:highlight w:val="white"/>
        </w:rPr>
        <w:t xml:space="preserve">    </w:t>
      </w:r>
      <w:bookmarkStart w:id="272" w:name="_Hlk57718952"/>
      <w:r w:rsidRPr="00903DBA">
        <w:rPr>
          <w:highlight w:val="white"/>
        </w:rPr>
        <w:t>public static Expression PostfixIncrementExpression</w:t>
      </w:r>
    </w:p>
    <w:p w14:paraId="455E7C62" w14:textId="77777777" w:rsidR="005E5A36" w:rsidRPr="00903DBA" w:rsidRDefault="005E5A36" w:rsidP="005E5A36">
      <w:pPr>
        <w:pStyle w:val="Code"/>
        <w:rPr>
          <w:highlight w:val="white"/>
        </w:rPr>
      </w:pPr>
      <w:r w:rsidRPr="00903DBA">
        <w:rPr>
          <w:highlight w:val="white"/>
        </w:rPr>
        <w:t xml:space="preserve">      (MiddleOperator middleOp, Expression expression) {</w:t>
      </w:r>
    </w:p>
    <w:p w14:paraId="54D6901F" w14:textId="77777777" w:rsidR="005E5A36" w:rsidRPr="00903DBA" w:rsidRDefault="005E5A36" w:rsidP="005E5A36">
      <w:pPr>
        <w:pStyle w:val="Code"/>
        <w:rPr>
          <w:highlight w:val="white"/>
        </w:rPr>
      </w:pPr>
      <w:r w:rsidRPr="00903DBA">
        <w:rPr>
          <w:highlight w:val="white"/>
        </w:rPr>
        <w:t xml:space="preserve">      Symbol symbol = expression.Symbol;</w:t>
      </w:r>
    </w:p>
    <w:p w14:paraId="4663CAE8" w14:textId="77777777" w:rsidR="005E5A36" w:rsidRPr="00903DBA" w:rsidRDefault="005E5A36" w:rsidP="005E5A36">
      <w:pPr>
        <w:pStyle w:val="Code"/>
        <w:rPr>
          <w:highlight w:val="white"/>
        </w:rPr>
      </w:pPr>
      <w:r w:rsidRPr="00903DBA">
        <w:rPr>
          <w:highlight w:val="white"/>
        </w:rPr>
        <w:t xml:space="preserve">      Assert.Error(symbol.Assignable, Message.Not_assignable);</w:t>
      </w:r>
    </w:p>
    <w:p w14:paraId="7D6BF15B" w14:textId="77777777" w:rsidR="005E5A36" w:rsidRPr="00903DBA" w:rsidRDefault="005E5A36" w:rsidP="005E5A36">
      <w:pPr>
        <w:pStyle w:val="Code"/>
        <w:rPr>
          <w:highlight w:val="white"/>
        </w:rPr>
      </w:pPr>
      <w:r w:rsidRPr="00903DBA">
        <w:rPr>
          <w:highlight w:val="white"/>
        </w:rPr>
        <w:t xml:space="preserve">      Assert.Error(symbol.Type.IsArithmeticOrPointer(),</w:t>
      </w:r>
    </w:p>
    <w:p w14:paraId="31173069" w14:textId="77777777" w:rsidR="005E5A36" w:rsidRPr="00903DBA" w:rsidRDefault="005E5A36" w:rsidP="005E5A36">
      <w:pPr>
        <w:pStyle w:val="Code"/>
        <w:rPr>
          <w:highlight w:val="white"/>
        </w:rPr>
      </w:pPr>
      <w:r w:rsidRPr="00903DBA">
        <w:rPr>
          <w:highlight w:val="white"/>
        </w:rPr>
        <w:t xml:space="preserve">                   expression, Message.Invalid_type_in_increment_expression);</w:t>
      </w:r>
    </w:p>
    <w:p w14:paraId="61A90BD4" w14:textId="77777777" w:rsidR="005E5A36" w:rsidRPr="00903DBA" w:rsidRDefault="005E5A36" w:rsidP="005E5A36">
      <w:pPr>
        <w:pStyle w:val="Code"/>
        <w:rPr>
          <w:highlight w:val="white"/>
        </w:rPr>
      </w:pPr>
      <w:r w:rsidRPr="00903DBA">
        <w:rPr>
          <w:highlight w:val="white"/>
        </w:rPr>
        <w:t xml:space="preserve">    </w:t>
      </w:r>
    </w:p>
    <w:p w14:paraId="2D379C22" w14:textId="77777777" w:rsidR="005E5A36" w:rsidRPr="00903DBA" w:rsidRDefault="005E5A36" w:rsidP="005E5A36">
      <w:pPr>
        <w:pStyle w:val="Code"/>
        <w:rPr>
          <w:highlight w:val="white"/>
        </w:rPr>
      </w:pPr>
      <w:r w:rsidRPr="00903DBA">
        <w:rPr>
          <w:highlight w:val="white"/>
        </w:rPr>
        <w:t xml:space="preserve">      if (symbol.Type.IsIntegralOrPointer()) {</w:t>
      </w:r>
    </w:p>
    <w:p w14:paraId="496D8F34" w14:textId="77777777" w:rsidR="005E5A36" w:rsidRPr="00903DBA" w:rsidRDefault="005E5A36" w:rsidP="005E5A36">
      <w:pPr>
        <w:pStyle w:val="Code"/>
        <w:rPr>
          <w:highlight w:val="white"/>
        </w:rPr>
      </w:pPr>
      <w:r w:rsidRPr="00903DBA">
        <w:rPr>
          <w:highlight w:val="white"/>
        </w:rPr>
        <w:t xml:space="preserve">        Symbol resultSymbol = new Symbol(symbol.Type);</w:t>
      </w:r>
    </w:p>
    <w:p w14:paraId="0B1BA957" w14:textId="77777777" w:rsidR="005E5A36" w:rsidRPr="00903DBA" w:rsidRDefault="005E5A36" w:rsidP="005E5A36">
      <w:pPr>
        <w:pStyle w:val="Code"/>
        <w:rPr>
          <w:highlight w:val="white"/>
        </w:rPr>
      </w:pPr>
      <w:r w:rsidRPr="00903DBA">
        <w:rPr>
          <w:highlight w:val="white"/>
        </w:rPr>
        <w:t xml:space="preserve">        AddMiddleCode(expression.LongList, MiddleOperator.Assign,</w:t>
      </w:r>
    </w:p>
    <w:p w14:paraId="3F3C3437" w14:textId="77777777" w:rsidR="005E5A36" w:rsidRPr="00903DBA" w:rsidRDefault="005E5A36" w:rsidP="005E5A36">
      <w:pPr>
        <w:pStyle w:val="Code"/>
        <w:rPr>
          <w:highlight w:val="white"/>
        </w:rPr>
      </w:pPr>
      <w:r w:rsidRPr="00903DBA">
        <w:rPr>
          <w:highlight w:val="white"/>
        </w:rPr>
        <w:t xml:space="preserve">                      resultSymbol, symbol);</w:t>
      </w:r>
    </w:p>
    <w:p w14:paraId="03ABF202" w14:textId="77777777" w:rsidR="005E5A36" w:rsidRPr="00903DBA" w:rsidRDefault="005E5A36" w:rsidP="005E5A36">
      <w:pPr>
        <w:pStyle w:val="Code"/>
        <w:rPr>
          <w:highlight w:val="white"/>
        </w:rPr>
      </w:pPr>
      <w:r w:rsidRPr="00903DBA">
        <w:rPr>
          <w:highlight w:val="white"/>
        </w:rPr>
        <w:t xml:space="preserve">        AddMiddleCode(expression.ShortList, middleOp, null, symbol);</w:t>
      </w:r>
    </w:p>
    <w:p w14:paraId="766FE9E6" w14:textId="77777777" w:rsidR="005E5A36" w:rsidRPr="00903DBA" w:rsidRDefault="005E5A36" w:rsidP="005E5A36">
      <w:pPr>
        <w:pStyle w:val="Code"/>
        <w:rPr>
          <w:highlight w:val="white"/>
        </w:rPr>
      </w:pPr>
      <w:r w:rsidRPr="00903DBA">
        <w:rPr>
          <w:highlight w:val="white"/>
        </w:rPr>
        <w:t xml:space="preserve">        AddMiddleCode(expression.LongList, middleOp, null, symbol);</w:t>
      </w:r>
    </w:p>
    <w:p w14:paraId="3E6D1F15" w14:textId="77777777" w:rsidR="005E5A36" w:rsidRPr="00903DBA" w:rsidRDefault="005E5A36" w:rsidP="005E5A36">
      <w:pPr>
        <w:pStyle w:val="Code"/>
        <w:rPr>
          <w:highlight w:val="white"/>
        </w:rPr>
      </w:pPr>
    </w:p>
    <w:p w14:paraId="7B4E2C49" w14:textId="77777777" w:rsidR="005E5A36" w:rsidRPr="00903DBA" w:rsidRDefault="005E5A36" w:rsidP="005E5A36">
      <w:pPr>
        <w:pStyle w:val="Code"/>
        <w:rPr>
          <w:highlight w:val="white"/>
        </w:rPr>
      </w:pPr>
      <w:r w:rsidRPr="00903DBA">
        <w:rPr>
          <w:highlight w:val="white"/>
        </w:rPr>
        <w:t xml:space="preserve">        BigInteger? bitFieldMask = symbol.Type.GetBitfieldMask();</w:t>
      </w:r>
    </w:p>
    <w:p w14:paraId="0105ED8D" w14:textId="77777777" w:rsidR="005E5A36" w:rsidRPr="00903DBA" w:rsidRDefault="005E5A36" w:rsidP="005E5A36">
      <w:pPr>
        <w:pStyle w:val="Code"/>
        <w:rPr>
          <w:highlight w:val="white"/>
        </w:rPr>
      </w:pPr>
      <w:r w:rsidRPr="00903DBA">
        <w:rPr>
          <w:highlight w:val="white"/>
        </w:rPr>
        <w:t xml:space="preserve">        if (bitFieldMask != null) {</w:t>
      </w:r>
    </w:p>
    <w:p w14:paraId="5B76E59B" w14:textId="77777777" w:rsidR="005E5A36" w:rsidRPr="00903DBA" w:rsidRDefault="005E5A36" w:rsidP="005E5A36">
      <w:pPr>
        <w:pStyle w:val="Code"/>
        <w:rPr>
          <w:highlight w:val="white"/>
        </w:rPr>
      </w:pPr>
      <w:r w:rsidRPr="00903DBA">
        <w:rPr>
          <w:highlight w:val="white"/>
        </w:rPr>
        <w:t xml:space="preserve">          Symbol maskSymbol = new Symbol(symbol.Type, bitFieldMask.Value);</w:t>
      </w:r>
    </w:p>
    <w:p w14:paraId="7B534BAA" w14:textId="77777777" w:rsidR="005E5A36" w:rsidRPr="00903DBA" w:rsidRDefault="005E5A36" w:rsidP="005E5A36">
      <w:pPr>
        <w:pStyle w:val="Code"/>
        <w:rPr>
          <w:highlight w:val="white"/>
        </w:rPr>
      </w:pPr>
      <w:r w:rsidRPr="00903DBA">
        <w:rPr>
          <w:highlight w:val="white"/>
        </w:rPr>
        <w:t xml:space="preserve">          AddMiddleCode(expression.ShortList, MiddleOperator.BitwiseAnd,</w:t>
      </w:r>
    </w:p>
    <w:p w14:paraId="458AB4B0" w14:textId="77777777" w:rsidR="005E5A36" w:rsidRPr="00903DBA" w:rsidRDefault="005E5A36" w:rsidP="005E5A36">
      <w:pPr>
        <w:pStyle w:val="Code"/>
        <w:rPr>
          <w:highlight w:val="white"/>
        </w:rPr>
      </w:pPr>
      <w:r w:rsidRPr="00903DBA">
        <w:rPr>
          <w:highlight w:val="white"/>
        </w:rPr>
        <w:t xml:space="preserve">                        symbol, symbol, maskSymbol);</w:t>
      </w:r>
    </w:p>
    <w:p w14:paraId="7542AE8F" w14:textId="77777777" w:rsidR="005E5A36" w:rsidRPr="00903DBA" w:rsidRDefault="005E5A36" w:rsidP="005E5A36">
      <w:pPr>
        <w:pStyle w:val="Code"/>
        <w:rPr>
          <w:highlight w:val="white"/>
        </w:rPr>
      </w:pPr>
      <w:r w:rsidRPr="00903DBA">
        <w:rPr>
          <w:highlight w:val="white"/>
        </w:rPr>
        <w:t xml:space="preserve">          AddMiddleCode(expression.LongList, MiddleOperator.BitwiseAnd,</w:t>
      </w:r>
    </w:p>
    <w:p w14:paraId="1A2F9000" w14:textId="77777777" w:rsidR="005E5A36" w:rsidRPr="00903DBA" w:rsidRDefault="005E5A36" w:rsidP="005E5A36">
      <w:pPr>
        <w:pStyle w:val="Code"/>
        <w:rPr>
          <w:highlight w:val="white"/>
        </w:rPr>
      </w:pPr>
      <w:r w:rsidRPr="00903DBA">
        <w:rPr>
          <w:highlight w:val="white"/>
        </w:rPr>
        <w:t xml:space="preserve">                        symbol, symbol, maskSymbol);</w:t>
      </w:r>
    </w:p>
    <w:p w14:paraId="2DB400C8" w14:textId="77777777" w:rsidR="005E5A36" w:rsidRPr="00903DBA" w:rsidRDefault="005E5A36" w:rsidP="005E5A36">
      <w:pPr>
        <w:pStyle w:val="Code"/>
        <w:rPr>
          <w:highlight w:val="white"/>
        </w:rPr>
      </w:pPr>
      <w:r w:rsidRPr="00903DBA">
        <w:rPr>
          <w:highlight w:val="white"/>
        </w:rPr>
        <w:t xml:space="preserve">        }</w:t>
      </w:r>
    </w:p>
    <w:p w14:paraId="6D8EB5A5" w14:textId="77777777" w:rsidR="005E5A36" w:rsidRPr="00903DBA" w:rsidRDefault="005E5A36" w:rsidP="005E5A36">
      <w:pPr>
        <w:pStyle w:val="Code"/>
        <w:rPr>
          <w:highlight w:val="white"/>
        </w:rPr>
      </w:pPr>
    </w:p>
    <w:p w14:paraId="16DB759A"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7C3B55C1" w14:textId="77777777" w:rsidR="005E5A36" w:rsidRPr="00903DBA" w:rsidRDefault="005E5A36" w:rsidP="005E5A36">
      <w:pPr>
        <w:pStyle w:val="Code"/>
        <w:rPr>
          <w:highlight w:val="white"/>
        </w:rPr>
      </w:pPr>
      <w:r w:rsidRPr="00903DBA">
        <w:rPr>
          <w:highlight w:val="white"/>
        </w:rPr>
        <w:t xml:space="preserve">                               expression.LongList));</w:t>
      </w:r>
    </w:p>
    <w:p w14:paraId="0B55D1E4" w14:textId="77777777" w:rsidR="005E5A36" w:rsidRPr="00903DBA" w:rsidRDefault="005E5A36" w:rsidP="005E5A36">
      <w:pPr>
        <w:pStyle w:val="Code"/>
        <w:rPr>
          <w:highlight w:val="white"/>
        </w:rPr>
      </w:pPr>
      <w:r w:rsidRPr="00903DBA">
        <w:rPr>
          <w:highlight w:val="white"/>
        </w:rPr>
        <w:t xml:space="preserve">      }</w:t>
      </w:r>
    </w:p>
    <w:p w14:paraId="7661C635" w14:textId="77777777" w:rsidR="005E5A36" w:rsidRPr="00903DBA" w:rsidRDefault="005E5A36" w:rsidP="005E5A36">
      <w:pPr>
        <w:pStyle w:val="Code"/>
        <w:rPr>
          <w:highlight w:val="white"/>
        </w:rPr>
      </w:pPr>
      <w:r w:rsidRPr="00903DBA">
        <w:rPr>
          <w:highlight w:val="white"/>
        </w:rPr>
        <w:t xml:space="preserve">      else {</w:t>
      </w:r>
    </w:p>
    <w:p w14:paraId="1FFDC9CE" w14:textId="77777777" w:rsidR="005E5A36" w:rsidRPr="00903DBA" w:rsidRDefault="005E5A36" w:rsidP="005E5A36">
      <w:pPr>
        <w:pStyle w:val="Code"/>
        <w:rPr>
          <w:highlight w:val="white"/>
        </w:rPr>
      </w:pPr>
      <w:r w:rsidRPr="00903DBA">
        <w:rPr>
          <w:highlight w:val="white"/>
        </w:rPr>
        <w:t xml:space="preserve">        AddMiddleCode(expression.ShortList, MiddleOperator.PushOne);</w:t>
      </w:r>
    </w:p>
    <w:p w14:paraId="6633A2B3" w14:textId="77777777" w:rsidR="005E5A36" w:rsidRPr="00903DBA" w:rsidRDefault="005E5A36" w:rsidP="005E5A36">
      <w:pPr>
        <w:pStyle w:val="Code"/>
        <w:rPr>
          <w:highlight w:val="white"/>
        </w:rPr>
      </w:pPr>
      <w:r w:rsidRPr="00903DBA">
        <w:rPr>
          <w:highlight w:val="white"/>
        </w:rPr>
        <w:t xml:space="preserve">        Symbol oneSymbol = new Symbol(symbol.Type, (decimal) 1);</w:t>
      </w:r>
    </w:p>
    <w:p w14:paraId="65F59613" w14:textId="77777777" w:rsidR="005E5A36" w:rsidRPr="00903DBA" w:rsidRDefault="005E5A36" w:rsidP="005E5A36">
      <w:pPr>
        <w:pStyle w:val="Code"/>
        <w:rPr>
          <w:highlight w:val="white"/>
        </w:rPr>
      </w:pPr>
      <w:r w:rsidRPr="00903DBA">
        <w:rPr>
          <w:highlight w:val="white"/>
        </w:rPr>
        <w:t xml:space="preserve">        AddMiddleCode(expression.ShortList, m_incrementMap[middleOp],</w:t>
      </w:r>
    </w:p>
    <w:p w14:paraId="198B4A12" w14:textId="77777777" w:rsidR="005E5A36" w:rsidRPr="00903DBA" w:rsidRDefault="005E5A36" w:rsidP="005E5A36">
      <w:pPr>
        <w:pStyle w:val="Code"/>
        <w:rPr>
          <w:highlight w:val="white"/>
        </w:rPr>
      </w:pPr>
      <w:r w:rsidRPr="00903DBA">
        <w:rPr>
          <w:highlight w:val="white"/>
        </w:rPr>
        <w:t xml:space="preserve">                      symbol, symbol, oneSymbol);</w:t>
      </w:r>
    </w:p>
    <w:p w14:paraId="0FA54EFD" w14:textId="77777777" w:rsidR="005E5A36" w:rsidRPr="00903DBA" w:rsidRDefault="005E5A36" w:rsidP="005E5A36">
      <w:pPr>
        <w:pStyle w:val="Code"/>
        <w:rPr>
          <w:highlight w:val="white"/>
        </w:rPr>
      </w:pPr>
      <w:r w:rsidRPr="00903DBA">
        <w:rPr>
          <w:highlight w:val="white"/>
        </w:rPr>
        <w:t xml:space="preserve">        AddMiddleCode(expression.ShortList, MiddleOperator.PopFloat, symbol);</w:t>
      </w:r>
    </w:p>
    <w:p w14:paraId="53D3E719" w14:textId="77777777" w:rsidR="005E5A36" w:rsidRPr="00903DBA" w:rsidRDefault="005E5A36" w:rsidP="005E5A36">
      <w:pPr>
        <w:rPr>
          <w:highlight w:val="white"/>
        </w:rPr>
      </w:pPr>
      <w:r w:rsidRPr="00903DBA">
        <w:rPr>
          <w:highlight w:val="white"/>
        </w:rPr>
        <w:t xml:space="preserve">In the long list case, the situation becomes a little more complicated, since the result of the operations shall be the original value, not the resulting value. Therefore, we must perform the inverse operation on the value on the stack </w:t>
      </w:r>
      <w:proofErr w:type="gramStart"/>
      <w:r w:rsidRPr="00903DBA">
        <w:rPr>
          <w:highlight w:val="white"/>
        </w:rPr>
        <w:t>in order to</w:t>
      </w:r>
      <w:proofErr w:type="gramEnd"/>
      <w:r w:rsidRPr="00903DBA">
        <w:rPr>
          <w:highlight w:val="white"/>
        </w:rPr>
        <w:t xml:space="preserve"> return to the original value.</w:t>
      </w:r>
    </w:p>
    <w:p w14:paraId="035583DA" w14:textId="77777777" w:rsidR="005E5A36" w:rsidRPr="00903DBA" w:rsidRDefault="005E5A36" w:rsidP="005E5A36">
      <w:pPr>
        <w:pStyle w:val="Code"/>
        <w:rPr>
          <w:highlight w:val="white"/>
        </w:rPr>
      </w:pPr>
      <w:r w:rsidRPr="00903DBA">
        <w:rPr>
          <w:highlight w:val="white"/>
        </w:rPr>
        <w:t xml:space="preserve">        AddMiddleCode(expression.LongList, MiddleOperator.PushOne);</w:t>
      </w:r>
    </w:p>
    <w:p w14:paraId="02AFE68A" w14:textId="77777777" w:rsidR="005E5A36" w:rsidRPr="00903DBA" w:rsidRDefault="005E5A36" w:rsidP="005E5A36">
      <w:pPr>
        <w:pStyle w:val="Code"/>
        <w:rPr>
          <w:highlight w:val="white"/>
        </w:rPr>
      </w:pPr>
      <w:r w:rsidRPr="00903DBA">
        <w:rPr>
          <w:highlight w:val="white"/>
        </w:rPr>
        <w:t xml:space="preserve">        AddMiddleCode(expression.LongList, m_incrementMap[middleOp],</w:t>
      </w:r>
    </w:p>
    <w:p w14:paraId="312BF348" w14:textId="77777777" w:rsidR="005E5A36" w:rsidRPr="00903DBA" w:rsidRDefault="005E5A36" w:rsidP="005E5A36">
      <w:pPr>
        <w:pStyle w:val="Code"/>
        <w:rPr>
          <w:highlight w:val="white"/>
        </w:rPr>
      </w:pPr>
      <w:r w:rsidRPr="00903DBA">
        <w:rPr>
          <w:highlight w:val="white"/>
        </w:rPr>
        <w:t xml:space="preserve">                      symbol, symbol, oneSymbol);</w:t>
      </w:r>
    </w:p>
    <w:p w14:paraId="7E20DF01" w14:textId="77777777" w:rsidR="005E5A36" w:rsidRPr="00903DBA" w:rsidRDefault="005E5A36" w:rsidP="005E5A36">
      <w:pPr>
        <w:pStyle w:val="Code"/>
        <w:rPr>
          <w:highlight w:val="white"/>
        </w:rPr>
      </w:pPr>
      <w:r w:rsidRPr="00903DBA">
        <w:rPr>
          <w:highlight w:val="white"/>
        </w:rPr>
        <w:t xml:space="preserve">        AddMiddleCode(expression.ShortList, MiddleOperator.TopFloat, symbol);</w:t>
      </w:r>
    </w:p>
    <w:p w14:paraId="4E183601" w14:textId="77777777" w:rsidR="005E5A36" w:rsidRPr="00903DBA" w:rsidRDefault="005E5A36" w:rsidP="005E5A36">
      <w:pPr>
        <w:pStyle w:val="Code"/>
        <w:rPr>
          <w:highlight w:val="white"/>
        </w:rPr>
      </w:pPr>
    </w:p>
    <w:p w14:paraId="11DC9BF5" w14:textId="77777777" w:rsidR="005E5A36" w:rsidRPr="00903DBA" w:rsidRDefault="005E5A36" w:rsidP="005E5A36">
      <w:pPr>
        <w:pStyle w:val="Code"/>
        <w:rPr>
          <w:highlight w:val="white"/>
        </w:rPr>
      </w:pPr>
      <w:r w:rsidRPr="00903DBA">
        <w:rPr>
          <w:highlight w:val="white"/>
        </w:rPr>
        <w:t xml:space="preserve">        AddMiddleCode(expression.LongList, MiddleOperator.PushOne);</w:t>
      </w:r>
    </w:p>
    <w:p w14:paraId="5757C671" w14:textId="77777777" w:rsidR="005E5A36" w:rsidRPr="00903DBA" w:rsidRDefault="005E5A36" w:rsidP="005E5A36">
      <w:pPr>
        <w:pStyle w:val="Code"/>
        <w:rPr>
          <w:highlight w:val="white"/>
        </w:rPr>
      </w:pPr>
      <w:r w:rsidRPr="00903DBA">
        <w:rPr>
          <w:highlight w:val="white"/>
        </w:rPr>
        <w:t xml:space="preserve">        AddMiddleCode(expression.LongList, m_incrementInverseMap[middleOp],</w:t>
      </w:r>
    </w:p>
    <w:p w14:paraId="5D64BEFB" w14:textId="77777777" w:rsidR="005E5A36" w:rsidRPr="00903DBA" w:rsidRDefault="005E5A36" w:rsidP="005E5A36">
      <w:pPr>
        <w:pStyle w:val="Code"/>
        <w:rPr>
          <w:highlight w:val="white"/>
        </w:rPr>
      </w:pPr>
      <w:r w:rsidRPr="00903DBA">
        <w:rPr>
          <w:highlight w:val="white"/>
        </w:rPr>
        <w:t xml:space="preserve">                      symbol, symbol, oneSymbol);</w:t>
      </w:r>
    </w:p>
    <w:p w14:paraId="7CFF8C88" w14:textId="77777777" w:rsidR="005E5A36" w:rsidRPr="00903DBA" w:rsidRDefault="005E5A36" w:rsidP="005E5A36">
      <w:pPr>
        <w:pStyle w:val="Code"/>
        <w:rPr>
          <w:highlight w:val="white"/>
        </w:rPr>
      </w:pPr>
    </w:p>
    <w:p w14:paraId="72BF2614" w14:textId="77777777" w:rsidR="005E5A36" w:rsidRPr="00903DBA" w:rsidRDefault="005E5A36" w:rsidP="005E5A36">
      <w:pPr>
        <w:pStyle w:val="Code"/>
        <w:rPr>
          <w:highlight w:val="white"/>
        </w:rPr>
      </w:pPr>
      <w:r w:rsidRPr="00903DBA">
        <w:rPr>
          <w:highlight w:val="white"/>
        </w:rPr>
        <w:t xml:space="preserve">        Symbol resultSymbol = new Symbol(symbol.Type);</w:t>
      </w:r>
    </w:p>
    <w:p w14:paraId="2A24C407"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5F8116A2" w14:textId="77777777" w:rsidR="005E5A36" w:rsidRPr="00903DBA" w:rsidRDefault="005E5A36" w:rsidP="005E5A36">
      <w:pPr>
        <w:pStyle w:val="Code"/>
        <w:rPr>
          <w:highlight w:val="white"/>
        </w:rPr>
      </w:pPr>
      <w:r w:rsidRPr="00903DBA">
        <w:rPr>
          <w:highlight w:val="white"/>
        </w:rPr>
        <w:t xml:space="preserve">                               expression.LongList));</w:t>
      </w:r>
    </w:p>
    <w:p w14:paraId="764E39BD" w14:textId="77777777" w:rsidR="005E5A36" w:rsidRPr="00903DBA" w:rsidRDefault="005E5A36" w:rsidP="005E5A36">
      <w:pPr>
        <w:pStyle w:val="Code"/>
        <w:rPr>
          <w:highlight w:val="white"/>
        </w:rPr>
      </w:pPr>
      <w:r w:rsidRPr="00903DBA">
        <w:rPr>
          <w:highlight w:val="white"/>
        </w:rPr>
        <w:t xml:space="preserve">      }</w:t>
      </w:r>
    </w:p>
    <w:p w14:paraId="3209EF4A" w14:textId="77777777" w:rsidR="005E5A36" w:rsidRPr="00903DBA" w:rsidRDefault="005E5A36" w:rsidP="005E5A36">
      <w:pPr>
        <w:pStyle w:val="Code"/>
        <w:rPr>
          <w:highlight w:val="white"/>
        </w:rPr>
      </w:pPr>
      <w:r w:rsidRPr="00903DBA">
        <w:rPr>
          <w:highlight w:val="white"/>
        </w:rPr>
        <w:t xml:space="preserve">    }</w:t>
      </w:r>
    </w:p>
    <w:p w14:paraId="422DA573" w14:textId="77777777" w:rsidR="005E5A36" w:rsidRPr="00DC37F5" w:rsidRDefault="005E5A36" w:rsidP="0060539D">
      <w:pPr>
        <w:pStyle w:val="Rubrik3"/>
        <w:rPr>
          <w:highlight w:val="white"/>
        </w:rPr>
      </w:pPr>
      <w:bookmarkStart w:id="273" w:name="_Toc59126174"/>
      <w:bookmarkEnd w:id="272"/>
      <w:r w:rsidRPr="00DC37F5">
        <w:rPr>
          <w:highlight w:val="white"/>
        </w:rPr>
        <w:t>Arrow Expression</w:t>
      </w:r>
      <w:bookmarkEnd w:id="273"/>
    </w:p>
    <w:p w14:paraId="6C311620" w14:textId="77777777" w:rsidR="005E5A36" w:rsidRPr="00903DBA" w:rsidRDefault="005E5A36" w:rsidP="005E5A36">
      <w:pPr>
        <w:pStyle w:val="CodeHeader"/>
      </w:pPr>
      <w:proofErr w:type="spellStart"/>
      <w:r w:rsidRPr="00903DBA">
        <w:t>MiddleCodeGenerator.cs</w:t>
      </w:r>
      <w:proofErr w:type="spellEnd"/>
    </w:p>
    <w:p w14:paraId="322AB24D" w14:textId="77777777" w:rsidR="005E5A36" w:rsidRPr="00903DBA" w:rsidRDefault="005E5A36" w:rsidP="005E5A36">
      <w:pPr>
        <w:pStyle w:val="Code"/>
        <w:rPr>
          <w:highlight w:val="white"/>
        </w:rPr>
      </w:pPr>
      <w:r w:rsidRPr="00903DBA">
        <w:rPr>
          <w:highlight w:val="white"/>
        </w:rPr>
        <w:t xml:space="preserve">    public static Expression ArrowExpression(Expression expression,</w:t>
      </w:r>
    </w:p>
    <w:p w14:paraId="2B07045F" w14:textId="77777777" w:rsidR="005E5A36" w:rsidRPr="00903DBA" w:rsidRDefault="005E5A36" w:rsidP="005E5A36">
      <w:pPr>
        <w:pStyle w:val="Code"/>
        <w:rPr>
          <w:highlight w:val="white"/>
        </w:rPr>
      </w:pPr>
      <w:r w:rsidRPr="00903DBA">
        <w:rPr>
          <w:highlight w:val="white"/>
        </w:rPr>
        <w:t xml:space="preserve">                                             string memberName) {</w:t>
      </w:r>
    </w:p>
    <w:p w14:paraId="473F8687" w14:textId="77777777" w:rsidR="005E5A36" w:rsidRPr="00903DBA" w:rsidRDefault="005E5A36" w:rsidP="005E5A36">
      <w:pPr>
        <w:pStyle w:val="Code"/>
        <w:rPr>
          <w:highlight w:val="white"/>
        </w:rPr>
      </w:pPr>
      <w:r w:rsidRPr="00903DBA">
        <w:rPr>
          <w:highlight w:val="white"/>
        </w:rPr>
        <w:t xml:space="preserve">      Assert.Error(expression.Symbol.Type.IsPointer() &amp;&amp;</w:t>
      </w:r>
    </w:p>
    <w:p w14:paraId="6B18D6F6" w14:textId="77777777" w:rsidR="005E5A36" w:rsidRPr="00903DBA" w:rsidRDefault="005E5A36" w:rsidP="005E5A36">
      <w:pPr>
        <w:pStyle w:val="Code"/>
        <w:rPr>
          <w:highlight w:val="white"/>
        </w:rPr>
      </w:pPr>
      <w:r w:rsidRPr="00903DBA">
        <w:rPr>
          <w:highlight w:val="white"/>
        </w:rPr>
        <w:t xml:space="preserve">                   expression.Symbol.Type.PointerType.IsStructOrUnion(),</w:t>
      </w:r>
    </w:p>
    <w:p w14:paraId="32FB871D" w14:textId="77777777" w:rsidR="005E5A36" w:rsidRPr="00903DBA" w:rsidRDefault="005E5A36" w:rsidP="005E5A36">
      <w:pPr>
        <w:pStyle w:val="Code"/>
        <w:rPr>
          <w:highlight w:val="white"/>
        </w:rPr>
      </w:pPr>
      <w:r w:rsidRPr="00903DBA">
        <w:rPr>
          <w:highlight w:val="white"/>
        </w:rPr>
        <w:t xml:space="preserve">                   expression,</w:t>
      </w:r>
    </w:p>
    <w:p w14:paraId="117589B8" w14:textId="69D263F0" w:rsidR="0070422C" w:rsidRPr="0070422C" w:rsidRDefault="005E5A36" w:rsidP="0070422C">
      <w:pPr>
        <w:pStyle w:val="Code"/>
        <w:rPr>
          <w:highlight w:val="white"/>
        </w:rPr>
      </w:pPr>
      <w:r w:rsidRPr="0085128A">
        <w:rPr>
          <w:highlight w:val="white"/>
        </w:rPr>
        <w:t xml:space="preserve">             Message.Not_a_pointer_to_a_struct_or_union_in_arrow_expression);</w:t>
      </w:r>
    </w:p>
    <w:p w14:paraId="662C5600" w14:textId="4750E8D8" w:rsidR="0085128A" w:rsidRDefault="0070422C" w:rsidP="0085128A">
      <w:pPr>
        <w:pStyle w:val="Code"/>
        <w:rPr>
          <w:highlight w:val="white"/>
        </w:rPr>
      </w:pPr>
      <w:r>
        <w:rPr>
          <w:highlight w:val="white"/>
        </w:rPr>
        <w:t xml:space="preserve"> </w:t>
      </w:r>
      <w:r w:rsidR="0085128A" w:rsidRPr="0085128A">
        <w:rPr>
          <w:highlight w:val="white"/>
        </w:rPr>
        <w:t xml:space="preserve">     Symbol memberSymbol;</w:t>
      </w:r>
    </w:p>
    <w:p w14:paraId="1A1A71C3" w14:textId="77777777" w:rsidR="0085128A" w:rsidRDefault="0085128A" w:rsidP="0085128A">
      <w:pPr>
        <w:pStyle w:val="Code"/>
        <w:rPr>
          <w:highlight w:val="white"/>
        </w:rPr>
      </w:pPr>
      <w:r>
        <w:rPr>
          <w:highlight w:val="white"/>
        </w:rPr>
        <w:t xml:space="preserve">      </w:t>
      </w:r>
      <w:r w:rsidRPr="0085128A">
        <w:rPr>
          <w:highlight w:val="white"/>
        </w:rPr>
        <w:t>Assert.Error(expression.Symbol.Type.PointerType.MemberMap.</w:t>
      </w:r>
    </w:p>
    <w:p w14:paraId="713000DA" w14:textId="0C31D613" w:rsidR="0085128A" w:rsidRPr="0085128A" w:rsidRDefault="0085128A" w:rsidP="0085128A">
      <w:pPr>
        <w:pStyle w:val="Code"/>
        <w:rPr>
          <w:highlight w:val="white"/>
        </w:rPr>
      </w:pPr>
      <w:r>
        <w:rPr>
          <w:highlight w:val="white"/>
        </w:rPr>
        <w:t xml:space="preserve">                   </w:t>
      </w:r>
      <w:r w:rsidRPr="0085128A">
        <w:rPr>
          <w:highlight w:val="white"/>
        </w:rPr>
        <w:t>TryGetValue(memberName, out memberSymbol),</w:t>
      </w:r>
    </w:p>
    <w:p w14:paraId="599D960B" w14:textId="77777777" w:rsidR="0085128A" w:rsidRPr="0085128A" w:rsidRDefault="0085128A" w:rsidP="0085128A">
      <w:pPr>
        <w:pStyle w:val="Code"/>
        <w:rPr>
          <w:highlight w:val="white"/>
        </w:rPr>
      </w:pPr>
      <w:r w:rsidRPr="0085128A">
        <w:rPr>
          <w:highlight w:val="white"/>
        </w:rPr>
        <w:t xml:space="preserve">                   memberName, Message.Unknown_member_in_arrow_expression);</w:t>
      </w:r>
    </w:p>
    <w:p w14:paraId="5BAEC361" w14:textId="77777777" w:rsidR="005E5A36" w:rsidRPr="00903DBA" w:rsidRDefault="005E5A36" w:rsidP="005E5A36">
      <w:pPr>
        <w:pStyle w:val="Code"/>
        <w:rPr>
          <w:highlight w:val="white"/>
        </w:rPr>
      </w:pPr>
      <w:r w:rsidRPr="00903DBA">
        <w:rPr>
          <w:highlight w:val="white"/>
        </w:rPr>
        <w:t xml:space="preserve">      Assert.Error(memberSymbol != null, memberName,</w:t>
      </w:r>
    </w:p>
    <w:p w14:paraId="5A8A3C19" w14:textId="77777777" w:rsidR="005E5A36" w:rsidRPr="00903DBA" w:rsidRDefault="005E5A36" w:rsidP="005E5A36">
      <w:pPr>
        <w:pStyle w:val="Code"/>
        <w:rPr>
          <w:highlight w:val="white"/>
        </w:rPr>
      </w:pPr>
      <w:r w:rsidRPr="00903DBA">
        <w:rPr>
          <w:highlight w:val="white"/>
        </w:rPr>
        <w:t xml:space="preserve">                   Message.Unknown_member_in_arrow_expression);</w:t>
      </w:r>
    </w:p>
    <w:p w14:paraId="04307F73" w14:textId="77777777" w:rsidR="005E5A36" w:rsidRPr="00903DBA" w:rsidRDefault="005E5A36" w:rsidP="005E5A36">
      <w:pPr>
        <w:pStyle w:val="Code"/>
        <w:rPr>
          <w:highlight w:val="white"/>
        </w:rPr>
      </w:pPr>
    </w:p>
    <w:p w14:paraId="539615A0" w14:textId="77777777" w:rsidR="005E5A36" w:rsidRPr="00903DBA" w:rsidRDefault="005E5A36" w:rsidP="005E5A36">
      <w:pPr>
        <w:pStyle w:val="Code"/>
        <w:rPr>
          <w:highlight w:val="white"/>
        </w:rPr>
      </w:pPr>
      <w:r w:rsidRPr="00903DBA">
        <w:rPr>
          <w:highlight w:val="white"/>
        </w:rPr>
        <w:t xml:space="preserve">      Symbol resultSymbol = new Symbol(memberSymbol.Type);</w:t>
      </w:r>
    </w:p>
    <w:p w14:paraId="3FC87377" w14:textId="77777777" w:rsidR="005E5A36" w:rsidRPr="00903DBA" w:rsidRDefault="005E5A36" w:rsidP="005E5A36">
      <w:pPr>
        <w:pStyle w:val="Code"/>
        <w:rPr>
          <w:highlight w:val="white"/>
        </w:rPr>
      </w:pPr>
      <w:r w:rsidRPr="00903DBA">
        <w:rPr>
          <w:highlight w:val="white"/>
        </w:rPr>
        <w:t xml:space="preserve">      return Dereference(expression, resultSymbol, memberSymbol.Offset);</w:t>
      </w:r>
    </w:p>
    <w:p w14:paraId="08027BFE" w14:textId="77777777" w:rsidR="005E5A36" w:rsidRPr="00903DBA" w:rsidRDefault="005E5A36" w:rsidP="005E5A36">
      <w:pPr>
        <w:pStyle w:val="Code"/>
        <w:rPr>
          <w:highlight w:val="white"/>
        </w:rPr>
      </w:pPr>
      <w:r w:rsidRPr="00903DBA">
        <w:rPr>
          <w:highlight w:val="white"/>
        </w:rPr>
        <w:t xml:space="preserve">    }</w:t>
      </w:r>
    </w:p>
    <w:p w14:paraId="625B77FE" w14:textId="77777777" w:rsidR="005E5A36" w:rsidRPr="00DC37F5" w:rsidRDefault="005E5A36" w:rsidP="0060539D">
      <w:pPr>
        <w:pStyle w:val="Rubrik3"/>
        <w:rPr>
          <w:highlight w:val="white"/>
        </w:rPr>
      </w:pPr>
      <w:bookmarkStart w:id="274" w:name="_Toc59126175"/>
      <w:r w:rsidRPr="00DC37F5">
        <w:rPr>
          <w:highlight w:val="white"/>
        </w:rPr>
        <w:t>Index Expression</w:t>
      </w:r>
      <w:bookmarkEnd w:id="274"/>
    </w:p>
    <w:p w14:paraId="6A17385E" w14:textId="77777777" w:rsidR="005E5A36" w:rsidRPr="00903DBA" w:rsidRDefault="005E5A36" w:rsidP="005E5A36">
      <w:pPr>
        <w:pStyle w:val="CodeHeader"/>
      </w:pPr>
      <w:proofErr w:type="spellStart"/>
      <w:r w:rsidRPr="00903DBA">
        <w:t>MiddleCodeGenerator.cs</w:t>
      </w:r>
      <w:proofErr w:type="spellEnd"/>
    </w:p>
    <w:p w14:paraId="17DA59F9" w14:textId="77777777" w:rsidR="005E5A36" w:rsidRPr="00903DBA" w:rsidRDefault="005E5A36" w:rsidP="005E5A36">
      <w:pPr>
        <w:pStyle w:val="Code"/>
        <w:rPr>
          <w:highlight w:val="white"/>
        </w:rPr>
      </w:pPr>
      <w:r w:rsidRPr="00903DBA">
        <w:rPr>
          <w:highlight w:val="white"/>
        </w:rPr>
        <w:t xml:space="preserve">    public static Expression IndexExpression(Expression leftExpression,</w:t>
      </w:r>
    </w:p>
    <w:p w14:paraId="2EBA678C" w14:textId="77777777" w:rsidR="005E5A36" w:rsidRPr="00903DBA" w:rsidRDefault="005E5A36" w:rsidP="005E5A36">
      <w:pPr>
        <w:pStyle w:val="Code"/>
        <w:rPr>
          <w:highlight w:val="white"/>
        </w:rPr>
      </w:pPr>
      <w:r w:rsidRPr="00903DBA">
        <w:rPr>
          <w:highlight w:val="white"/>
        </w:rPr>
        <w:t xml:space="preserve">                                             Expression rightExpression) {</w:t>
      </w:r>
    </w:p>
    <w:p w14:paraId="40232147" w14:textId="77777777" w:rsidR="005E5A36" w:rsidRPr="00903DBA" w:rsidRDefault="005E5A36" w:rsidP="005E5A36">
      <w:pPr>
        <w:pStyle w:val="Code"/>
        <w:rPr>
          <w:highlight w:val="white"/>
        </w:rPr>
      </w:pPr>
      <w:r w:rsidRPr="00903DBA">
        <w:rPr>
          <w:highlight w:val="white"/>
        </w:rPr>
        <w:t xml:space="preserve">      Expression staticExpression =</w:t>
      </w:r>
    </w:p>
    <w:p w14:paraId="1EC07C35" w14:textId="77777777" w:rsidR="005E5A36" w:rsidRPr="00903DBA" w:rsidRDefault="005E5A36" w:rsidP="005E5A36">
      <w:pPr>
        <w:pStyle w:val="Code"/>
        <w:rPr>
          <w:highlight w:val="white"/>
        </w:rPr>
      </w:pPr>
      <w:r w:rsidRPr="00903DBA">
        <w:rPr>
          <w:highlight w:val="white"/>
        </w:rPr>
        <w:t xml:space="preserve">        StaticExpression.Binary(MiddleOperator.Index, leftExpression,</w:t>
      </w:r>
    </w:p>
    <w:p w14:paraId="5969C7CE" w14:textId="77777777" w:rsidR="005E5A36" w:rsidRPr="00903DBA" w:rsidRDefault="005E5A36" w:rsidP="005E5A36">
      <w:pPr>
        <w:pStyle w:val="Code"/>
        <w:rPr>
          <w:highlight w:val="white"/>
        </w:rPr>
      </w:pPr>
      <w:r w:rsidRPr="00903DBA">
        <w:rPr>
          <w:highlight w:val="white"/>
        </w:rPr>
        <w:lastRenderedPageBreak/>
        <w:t xml:space="preserve">                                rightExpression);</w:t>
      </w:r>
    </w:p>
    <w:p w14:paraId="4A231FC6" w14:textId="77777777" w:rsidR="005E5A36" w:rsidRPr="00903DBA" w:rsidRDefault="005E5A36" w:rsidP="005E5A36">
      <w:pPr>
        <w:pStyle w:val="Code"/>
        <w:rPr>
          <w:highlight w:val="white"/>
        </w:rPr>
      </w:pPr>
      <w:r w:rsidRPr="00903DBA">
        <w:rPr>
          <w:highlight w:val="white"/>
        </w:rPr>
        <w:t xml:space="preserve">      if (staticExpression != null) {</w:t>
      </w:r>
    </w:p>
    <w:p w14:paraId="4086C506" w14:textId="77777777" w:rsidR="005E5A36" w:rsidRPr="00903DBA" w:rsidRDefault="005E5A36" w:rsidP="005E5A36">
      <w:pPr>
        <w:pStyle w:val="Code"/>
        <w:rPr>
          <w:highlight w:val="white"/>
        </w:rPr>
      </w:pPr>
      <w:r w:rsidRPr="00903DBA">
        <w:rPr>
          <w:highlight w:val="white"/>
        </w:rPr>
        <w:t xml:space="preserve">        return staticExpression;</w:t>
      </w:r>
    </w:p>
    <w:p w14:paraId="0D4145B5" w14:textId="77777777" w:rsidR="005E5A36" w:rsidRPr="00903DBA" w:rsidRDefault="005E5A36" w:rsidP="005E5A36">
      <w:pPr>
        <w:pStyle w:val="Code"/>
        <w:rPr>
          <w:highlight w:val="white"/>
        </w:rPr>
      </w:pPr>
      <w:r w:rsidRPr="00903DBA">
        <w:rPr>
          <w:highlight w:val="white"/>
        </w:rPr>
        <w:t xml:space="preserve">      }</w:t>
      </w:r>
    </w:p>
    <w:p w14:paraId="1C1BF205" w14:textId="77777777" w:rsidR="005E5A36" w:rsidRPr="00903DBA" w:rsidRDefault="005E5A36" w:rsidP="005E5A36">
      <w:pPr>
        <w:pStyle w:val="Code"/>
        <w:rPr>
          <w:highlight w:val="white"/>
        </w:rPr>
      </w:pPr>
    </w:p>
    <w:p w14:paraId="7720654E" w14:textId="77777777" w:rsidR="005E5A36" w:rsidRPr="00903DBA" w:rsidRDefault="005E5A36" w:rsidP="005E5A36">
      <w:pPr>
        <w:pStyle w:val="Code"/>
        <w:rPr>
          <w:highlight w:val="white"/>
        </w:rPr>
      </w:pPr>
      <w:r w:rsidRPr="00903DBA">
        <w:rPr>
          <w:highlight w:val="white"/>
        </w:rPr>
        <w:t xml:space="preserve">      Expression arrayExpression, indexExpression;</w:t>
      </w:r>
    </w:p>
    <w:p w14:paraId="30DB6A15" w14:textId="77777777" w:rsidR="005E5A36" w:rsidRPr="00903DBA" w:rsidRDefault="005E5A36" w:rsidP="005E5A36">
      <w:pPr>
        <w:pStyle w:val="Code"/>
        <w:rPr>
          <w:highlight w:val="white"/>
        </w:rPr>
      </w:pPr>
    </w:p>
    <w:p w14:paraId="6C816E22" w14:textId="77777777" w:rsidR="005E5A36" w:rsidRPr="00903DBA" w:rsidRDefault="005E5A36" w:rsidP="005E5A36">
      <w:pPr>
        <w:pStyle w:val="Code"/>
        <w:rPr>
          <w:highlight w:val="white"/>
        </w:rPr>
      </w:pPr>
      <w:r w:rsidRPr="00903DBA">
        <w:rPr>
          <w:highlight w:val="white"/>
        </w:rPr>
        <w:t xml:space="preserve">      if (leftExpression.Symbol.Type.IsPointerOrArray()) {</w:t>
      </w:r>
    </w:p>
    <w:p w14:paraId="3C6B0BA2" w14:textId="77777777" w:rsidR="005E5A36" w:rsidRPr="00903DBA" w:rsidRDefault="005E5A36" w:rsidP="005E5A36">
      <w:pPr>
        <w:pStyle w:val="Code"/>
        <w:rPr>
          <w:highlight w:val="white"/>
        </w:rPr>
      </w:pPr>
      <w:r w:rsidRPr="00903DBA">
        <w:rPr>
          <w:highlight w:val="white"/>
        </w:rPr>
        <w:t xml:space="preserve">        arrayExpression = leftExpression;</w:t>
      </w:r>
    </w:p>
    <w:p w14:paraId="71AA144C" w14:textId="77777777" w:rsidR="005E5A36" w:rsidRPr="00903DBA" w:rsidRDefault="005E5A36" w:rsidP="005E5A36">
      <w:pPr>
        <w:pStyle w:val="Code"/>
        <w:rPr>
          <w:highlight w:val="white"/>
        </w:rPr>
      </w:pPr>
      <w:r w:rsidRPr="00903DBA">
        <w:rPr>
          <w:highlight w:val="white"/>
        </w:rPr>
        <w:t xml:space="preserve">        indexExpression = rightExpression;</w:t>
      </w:r>
    </w:p>
    <w:p w14:paraId="24D9AEA2" w14:textId="77777777" w:rsidR="005E5A36" w:rsidRPr="00903DBA" w:rsidRDefault="005E5A36" w:rsidP="005E5A36">
      <w:pPr>
        <w:pStyle w:val="Code"/>
        <w:rPr>
          <w:highlight w:val="white"/>
        </w:rPr>
      </w:pPr>
      <w:r w:rsidRPr="00903DBA">
        <w:rPr>
          <w:highlight w:val="white"/>
        </w:rPr>
        <w:t xml:space="preserve">      }</w:t>
      </w:r>
    </w:p>
    <w:p w14:paraId="4E0D3C9D" w14:textId="77777777" w:rsidR="005E5A36" w:rsidRPr="00903DBA" w:rsidRDefault="005E5A36" w:rsidP="005E5A36">
      <w:pPr>
        <w:pStyle w:val="Code"/>
        <w:rPr>
          <w:highlight w:val="white"/>
        </w:rPr>
      </w:pPr>
      <w:r w:rsidRPr="00903DBA">
        <w:rPr>
          <w:highlight w:val="white"/>
        </w:rPr>
        <w:t xml:space="preserve">      else {</w:t>
      </w:r>
    </w:p>
    <w:p w14:paraId="6CDB42FA" w14:textId="77777777" w:rsidR="005E5A36" w:rsidRPr="00903DBA" w:rsidRDefault="005E5A36" w:rsidP="005E5A36">
      <w:pPr>
        <w:pStyle w:val="Code"/>
        <w:rPr>
          <w:highlight w:val="white"/>
        </w:rPr>
      </w:pPr>
      <w:r w:rsidRPr="00903DBA">
        <w:rPr>
          <w:highlight w:val="white"/>
        </w:rPr>
        <w:t xml:space="preserve">        indexExpression = leftExpression;</w:t>
      </w:r>
    </w:p>
    <w:p w14:paraId="32A558E6" w14:textId="77777777" w:rsidR="005E5A36" w:rsidRPr="00903DBA" w:rsidRDefault="005E5A36" w:rsidP="005E5A36">
      <w:pPr>
        <w:pStyle w:val="Code"/>
        <w:rPr>
          <w:highlight w:val="white"/>
        </w:rPr>
      </w:pPr>
      <w:r w:rsidRPr="00903DBA">
        <w:rPr>
          <w:highlight w:val="white"/>
        </w:rPr>
        <w:t xml:space="preserve">        arrayExpression = rightExpression;</w:t>
      </w:r>
    </w:p>
    <w:p w14:paraId="0C502E93" w14:textId="77777777" w:rsidR="005E5A36" w:rsidRPr="00903DBA" w:rsidRDefault="005E5A36" w:rsidP="005E5A36">
      <w:pPr>
        <w:pStyle w:val="Code"/>
        <w:rPr>
          <w:highlight w:val="white"/>
        </w:rPr>
      </w:pPr>
      <w:r w:rsidRPr="00903DBA">
        <w:rPr>
          <w:highlight w:val="white"/>
        </w:rPr>
        <w:t xml:space="preserve">      }</w:t>
      </w:r>
    </w:p>
    <w:p w14:paraId="7B1767A9" w14:textId="77777777" w:rsidR="005E5A36" w:rsidRPr="00903DBA" w:rsidRDefault="005E5A36" w:rsidP="005E5A36">
      <w:pPr>
        <w:pStyle w:val="Code"/>
        <w:rPr>
          <w:highlight w:val="white"/>
        </w:rPr>
      </w:pPr>
    </w:p>
    <w:p w14:paraId="4BF0A951" w14:textId="77777777" w:rsidR="005E5A36" w:rsidRPr="00903DBA" w:rsidRDefault="005E5A36" w:rsidP="005E5A36">
      <w:pPr>
        <w:pStyle w:val="Code"/>
        <w:rPr>
          <w:highlight w:val="white"/>
        </w:rPr>
      </w:pPr>
      <w:r w:rsidRPr="00903DBA">
        <w:rPr>
          <w:highlight w:val="white"/>
        </w:rPr>
        <w:t xml:space="preserve">      Type arrayType = arrayExpression.Symbol.Type,</w:t>
      </w:r>
    </w:p>
    <w:p w14:paraId="6A9C6A0E" w14:textId="77777777" w:rsidR="005E5A36" w:rsidRPr="00903DBA" w:rsidRDefault="005E5A36" w:rsidP="005E5A36">
      <w:pPr>
        <w:pStyle w:val="Code"/>
        <w:rPr>
          <w:highlight w:val="white"/>
        </w:rPr>
      </w:pPr>
      <w:r w:rsidRPr="00903DBA">
        <w:rPr>
          <w:highlight w:val="white"/>
        </w:rPr>
        <w:t xml:space="preserve">           indexType = indexExpression.Symbol.Type;</w:t>
      </w:r>
    </w:p>
    <w:p w14:paraId="0D9D8EEE" w14:textId="77777777" w:rsidR="005E5A36" w:rsidRPr="00903DBA" w:rsidRDefault="005E5A36" w:rsidP="005E5A36">
      <w:pPr>
        <w:pStyle w:val="Code"/>
        <w:rPr>
          <w:highlight w:val="white"/>
        </w:rPr>
      </w:pPr>
    </w:p>
    <w:p w14:paraId="7080ECE4" w14:textId="77777777" w:rsidR="005E5A36" w:rsidRPr="00903DBA" w:rsidRDefault="005E5A36" w:rsidP="005E5A36">
      <w:pPr>
        <w:pStyle w:val="Code"/>
        <w:rPr>
          <w:highlight w:val="white"/>
        </w:rPr>
      </w:pPr>
      <w:r w:rsidRPr="00903DBA">
        <w:rPr>
          <w:highlight w:val="white"/>
        </w:rPr>
        <w:t xml:space="preserve">      Assert.Error(arrayType.IsPointerOrArray() &amp;&amp;</w:t>
      </w:r>
    </w:p>
    <w:p w14:paraId="1D0CDC05" w14:textId="77777777" w:rsidR="005E5A36" w:rsidRPr="00903DBA" w:rsidRDefault="005E5A36" w:rsidP="005E5A36">
      <w:pPr>
        <w:pStyle w:val="Code"/>
        <w:rPr>
          <w:highlight w:val="white"/>
        </w:rPr>
      </w:pPr>
      <w:r w:rsidRPr="00903DBA">
        <w:rPr>
          <w:highlight w:val="white"/>
        </w:rPr>
        <w:t xml:space="preserve">                   !arrayType.PointerOrArrayType.IsVoid(),</w:t>
      </w:r>
    </w:p>
    <w:p w14:paraId="11616298" w14:textId="77777777" w:rsidR="005E5A36" w:rsidRPr="00903DBA" w:rsidRDefault="005E5A36" w:rsidP="005E5A36">
      <w:pPr>
        <w:pStyle w:val="Code"/>
        <w:rPr>
          <w:highlight w:val="white"/>
        </w:rPr>
      </w:pPr>
      <w:r w:rsidRPr="00903DBA">
        <w:rPr>
          <w:highlight w:val="white"/>
        </w:rPr>
        <w:t xml:space="preserve">                   arrayType, Message.Invalid_type_in_index_expression);</w:t>
      </w:r>
    </w:p>
    <w:p w14:paraId="60100C3A" w14:textId="77777777" w:rsidR="005E5A36" w:rsidRPr="00903DBA" w:rsidRDefault="005E5A36" w:rsidP="005E5A36">
      <w:pPr>
        <w:pStyle w:val="Code"/>
        <w:rPr>
          <w:highlight w:val="white"/>
        </w:rPr>
      </w:pPr>
      <w:r w:rsidRPr="00903DBA">
        <w:rPr>
          <w:highlight w:val="white"/>
        </w:rPr>
        <w:t xml:space="preserve">      Assert.Error(indexType.IsIntegral(), indexExpression,</w:t>
      </w:r>
    </w:p>
    <w:p w14:paraId="62B1F0F3" w14:textId="77777777" w:rsidR="005E5A36" w:rsidRPr="00903DBA" w:rsidRDefault="005E5A36" w:rsidP="005E5A36">
      <w:pPr>
        <w:pStyle w:val="Code"/>
        <w:rPr>
          <w:highlight w:val="white"/>
        </w:rPr>
      </w:pPr>
      <w:r w:rsidRPr="00903DBA">
        <w:rPr>
          <w:highlight w:val="white"/>
        </w:rPr>
        <w:t xml:space="preserve">                   Message.Invalid_type_in_index_expression);</w:t>
      </w:r>
    </w:p>
    <w:p w14:paraId="5F7578FC" w14:textId="77777777" w:rsidR="005E5A36" w:rsidRPr="00903DBA" w:rsidRDefault="005E5A36" w:rsidP="005E5A36">
      <w:pPr>
        <w:pStyle w:val="Code"/>
        <w:rPr>
          <w:highlight w:val="white"/>
        </w:rPr>
      </w:pPr>
    </w:p>
    <w:p w14:paraId="38AF4C2A"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3809C153" w14:textId="77777777" w:rsidR="005E5A36" w:rsidRPr="00903DBA" w:rsidRDefault="005E5A36" w:rsidP="005E5A36">
      <w:pPr>
        <w:pStyle w:val="Code"/>
        <w:rPr>
          <w:highlight w:val="white"/>
        </w:rPr>
      </w:pPr>
      <w:r w:rsidRPr="00903DBA">
        <w:rPr>
          <w:highlight w:val="white"/>
        </w:rPr>
        <w:t xml:space="preserve">      shortList.AddRange(arrayExpression.ShortList);</w:t>
      </w:r>
    </w:p>
    <w:p w14:paraId="694A4D5D" w14:textId="77777777" w:rsidR="005E5A36" w:rsidRPr="00903DBA" w:rsidRDefault="005E5A36" w:rsidP="005E5A36">
      <w:pPr>
        <w:pStyle w:val="Code"/>
        <w:rPr>
          <w:highlight w:val="white"/>
        </w:rPr>
      </w:pPr>
      <w:r w:rsidRPr="00903DBA">
        <w:rPr>
          <w:highlight w:val="white"/>
        </w:rPr>
        <w:t xml:space="preserve">      shortList.AddRange(indexExpression.ShortList);</w:t>
      </w:r>
    </w:p>
    <w:p w14:paraId="6286DC2C" w14:textId="77777777" w:rsidR="005E5A36" w:rsidRPr="00903DBA" w:rsidRDefault="005E5A36" w:rsidP="005E5A36">
      <w:pPr>
        <w:pStyle w:val="Code"/>
        <w:rPr>
          <w:highlight w:val="white"/>
        </w:rPr>
      </w:pPr>
    </w:p>
    <w:p w14:paraId="6AB979B2" w14:textId="77777777" w:rsidR="005E5A36" w:rsidRPr="00903DBA" w:rsidRDefault="005E5A36" w:rsidP="005E5A36">
      <w:pPr>
        <w:pStyle w:val="Code"/>
        <w:rPr>
          <w:highlight w:val="white"/>
        </w:rPr>
      </w:pPr>
      <w:r w:rsidRPr="00903DBA">
        <w:rPr>
          <w:highlight w:val="white"/>
        </w:rPr>
        <w:t xml:space="preserve">      Symbol resultSymbol =</w:t>
      </w:r>
    </w:p>
    <w:p w14:paraId="687E8936" w14:textId="77777777" w:rsidR="005E5A36" w:rsidRPr="00903DBA" w:rsidRDefault="005E5A36" w:rsidP="005E5A36">
      <w:pPr>
        <w:pStyle w:val="Code"/>
        <w:rPr>
          <w:highlight w:val="white"/>
        </w:rPr>
      </w:pPr>
      <w:r w:rsidRPr="00903DBA">
        <w:rPr>
          <w:highlight w:val="white"/>
        </w:rPr>
        <w:t xml:space="preserve">        new Symbol(arrayExpression.Symbol.Type.PointerOrArrayType);</w:t>
      </w:r>
    </w:p>
    <w:p w14:paraId="5962DDDE" w14:textId="77777777" w:rsidR="005E5A36" w:rsidRPr="00903DBA" w:rsidRDefault="005E5A36" w:rsidP="005E5A36">
      <w:pPr>
        <w:pStyle w:val="Code"/>
        <w:rPr>
          <w:highlight w:val="white"/>
        </w:rPr>
      </w:pPr>
    </w:p>
    <w:p w14:paraId="40E67427" w14:textId="77777777" w:rsidR="005E5A36" w:rsidRPr="00903DBA" w:rsidRDefault="005E5A36" w:rsidP="005E5A36">
      <w:pPr>
        <w:pStyle w:val="Code"/>
        <w:rPr>
          <w:highlight w:val="white"/>
        </w:rPr>
      </w:pPr>
      <w:r w:rsidRPr="00903DBA">
        <w:rPr>
          <w:highlight w:val="white"/>
        </w:rPr>
        <w:t xml:space="preserve">      if (indexExpression.Symbol.Value is BigInteger) {</w:t>
      </w:r>
    </w:p>
    <w:p w14:paraId="6402C239" w14:textId="77777777" w:rsidR="005E5A36" w:rsidRPr="00903DBA" w:rsidRDefault="005E5A36" w:rsidP="005E5A36">
      <w:pPr>
        <w:pStyle w:val="Code"/>
        <w:rPr>
          <w:highlight w:val="white"/>
        </w:rPr>
      </w:pPr>
      <w:r w:rsidRPr="00903DBA">
        <w:rPr>
          <w:highlight w:val="white"/>
        </w:rPr>
        <w:t xml:space="preserve">        int indexValue = (int) ((BigInteger)indexExpression.Symbol.Value),</w:t>
      </w:r>
    </w:p>
    <w:p w14:paraId="58E1FE8A" w14:textId="77777777" w:rsidR="005E5A36" w:rsidRPr="00903DBA" w:rsidRDefault="005E5A36" w:rsidP="005E5A36">
      <w:pPr>
        <w:pStyle w:val="Code"/>
        <w:rPr>
          <w:highlight w:val="white"/>
        </w:rPr>
      </w:pPr>
      <w:r w:rsidRPr="00903DBA">
        <w:rPr>
          <w:highlight w:val="white"/>
        </w:rPr>
        <w:t xml:space="preserve">            indexSize = arrayExpression.Symbol.Type.PointerOrArrayType.Size();</w:t>
      </w:r>
    </w:p>
    <w:p w14:paraId="70EEDB4E" w14:textId="77777777" w:rsidR="005E5A36" w:rsidRPr="00903DBA" w:rsidRDefault="005E5A36" w:rsidP="005E5A36">
      <w:pPr>
        <w:pStyle w:val="Code"/>
        <w:rPr>
          <w:highlight w:val="white"/>
        </w:rPr>
      </w:pPr>
      <w:r w:rsidRPr="00903DBA">
        <w:rPr>
          <w:highlight w:val="white"/>
        </w:rPr>
        <w:t xml:space="preserve">        return Dereference(arrayExpression, resultSymbol,</w:t>
      </w:r>
    </w:p>
    <w:p w14:paraId="1660441D" w14:textId="77777777" w:rsidR="005E5A36" w:rsidRPr="00903DBA" w:rsidRDefault="005E5A36" w:rsidP="005E5A36">
      <w:pPr>
        <w:pStyle w:val="Code"/>
        <w:rPr>
          <w:highlight w:val="white"/>
        </w:rPr>
      </w:pPr>
      <w:r w:rsidRPr="00903DBA">
        <w:rPr>
          <w:highlight w:val="white"/>
        </w:rPr>
        <w:t xml:space="preserve">                           indexValue * indexSize);</w:t>
      </w:r>
    </w:p>
    <w:p w14:paraId="0621BAEB" w14:textId="77777777" w:rsidR="005E5A36" w:rsidRPr="00903DBA" w:rsidRDefault="005E5A36" w:rsidP="005E5A36">
      <w:pPr>
        <w:pStyle w:val="Code"/>
        <w:rPr>
          <w:highlight w:val="white"/>
        </w:rPr>
      </w:pPr>
      <w:r w:rsidRPr="00903DBA">
        <w:rPr>
          <w:highlight w:val="white"/>
        </w:rPr>
        <w:t xml:space="preserve">      }</w:t>
      </w:r>
    </w:p>
    <w:p w14:paraId="570C8D8E" w14:textId="77777777" w:rsidR="005E5A36" w:rsidRPr="00903DBA" w:rsidRDefault="005E5A36" w:rsidP="005E5A36">
      <w:pPr>
        <w:pStyle w:val="Code"/>
        <w:rPr>
          <w:highlight w:val="white"/>
        </w:rPr>
      </w:pPr>
      <w:r w:rsidRPr="00903DBA">
        <w:rPr>
          <w:highlight w:val="white"/>
        </w:rPr>
        <w:t xml:space="preserve">      else {</w:t>
      </w:r>
    </w:p>
    <w:p w14:paraId="179F65AB" w14:textId="77777777" w:rsidR="005E5A36" w:rsidRPr="00903DBA" w:rsidRDefault="005E5A36" w:rsidP="005E5A36">
      <w:pPr>
        <w:pStyle w:val="Code"/>
        <w:rPr>
          <w:highlight w:val="white"/>
        </w:rPr>
      </w:pPr>
      <w:r w:rsidRPr="00903DBA">
        <w:rPr>
          <w:highlight w:val="white"/>
        </w:rPr>
        <w:t xml:space="preserve">        indexExpression =</w:t>
      </w:r>
    </w:p>
    <w:p w14:paraId="590C05DF" w14:textId="77777777" w:rsidR="005E5A36" w:rsidRPr="00903DBA" w:rsidRDefault="005E5A36" w:rsidP="005E5A36">
      <w:pPr>
        <w:pStyle w:val="Code"/>
        <w:rPr>
          <w:highlight w:val="white"/>
        </w:rPr>
      </w:pPr>
      <w:r w:rsidRPr="00903DBA">
        <w:rPr>
          <w:highlight w:val="white"/>
        </w:rPr>
        <w:t xml:space="preserve">          TypeCast.ImplicitCast(indexExpression, arrayExpression.Symbol.Type);</w:t>
      </w:r>
    </w:p>
    <w:p w14:paraId="3D4A110E" w14:textId="77777777" w:rsidR="005E5A36" w:rsidRPr="00903DBA" w:rsidRDefault="005E5A36" w:rsidP="005E5A36">
      <w:pPr>
        <w:pStyle w:val="Code"/>
        <w:rPr>
          <w:highlight w:val="white"/>
        </w:rPr>
      </w:pPr>
    </w:p>
    <w:p w14:paraId="5D7D2624"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52D2E0A" w14:textId="77777777" w:rsidR="005E5A36" w:rsidRPr="00903DBA" w:rsidRDefault="005E5A36" w:rsidP="005E5A36">
      <w:pPr>
        <w:pStyle w:val="Code"/>
        <w:rPr>
          <w:highlight w:val="white"/>
        </w:rPr>
      </w:pPr>
      <w:r w:rsidRPr="00903DBA">
        <w:rPr>
          <w:highlight w:val="white"/>
        </w:rPr>
        <w:t xml:space="preserve">        longList.AddRange(arrayExpression.LongList);</w:t>
      </w:r>
    </w:p>
    <w:p w14:paraId="514BEBE1" w14:textId="77777777" w:rsidR="005E5A36" w:rsidRPr="00903DBA" w:rsidRDefault="005E5A36" w:rsidP="005E5A36">
      <w:pPr>
        <w:pStyle w:val="Code"/>
        <w:rPr>
          <w:highlight w:val="white"/>
        </w:rPr>
      </w:pPr>
      <w:r w:rsidRPr="00903DBA">
        <w:rPr>
          <w:highlight w:val="white"/>
        </w:rPr>
        <w:t xml:space="preserve">        longList.AddRange(indexExpression.LongList);</w:t>
      </w:r>
    </w:p>
    <w:p w14:paraId="68A5040E" w14:textId="77777777" w:rsidR="005E5A36" w:rsidRPr="00903DBA" w:rsidRDefault="005E5A36" w:rsidP="005E5A36">
      <w:pPr>
        <w:pStyle w:val="Code"/>
        <w:rPr>
          <w:highlight w:val="white"/>
        </w:rPr>
      </w:pPr>
    </w:p>
    <w:p w14:paraId="1D998DD1" w14:textId="77777777" w:rsidR="005E5A36" w:rsidRPr="00903DBA" w:rsidRDefault="005E5A36" w:rsidP="005E5A36">
      <w:pPr>
        <w:pStyle w:val="Code"/>
        <w:rPr>
          <w:highlight w:val="white"/>
        </w:rPr>
      </w:pPr>
      <w:r w:rsidRPr="00903DBA">
        <w:rPr>
          <w:highlight w:val="white"/>
        </w:rPr>
        <w:t xml:space="preserve">        Symbol arraySymbol = arrayExpression.Symbol,</w:t>
      </w:r>
    </w:p>
    <w:p w14:paraId="26E240A7" w14:textId="77777777" w:rsidR="005E5A36" w:rsidRPr="00903DBA" w:rsidRDefault="005E5A36" w:rsidP="005E5A36">
      <w:pPr>
        <w:pStyle w:val="Code"/>
        <w:rPr>
          <w:highlight w:val="white"/>
        </w:rPr>
      </w:pPr>
      <w:r w:rsidRPr="00903DBA">
        <w:rPr>
          <w:highlight w:val="white"/>
        </w:rPr>
        <w:t xml:space="preserve">               indexSymbol = indexExpression.Symbol;</w:t>
      </w:r>
    </w:p>
    <w:p w14:paraId="50D70336" w14:textId="77777777" w:rsidR="005E5A36" w:rsidRPr="00903DBA" w:rsidRDefault="005E5A36" w:rsidP="005E5A36">
      <w:pPr>
        <w:pStyle w:val="Code"/>
        <w:rPr>
          <w:highlight w:val="white"/>
        </w:rPr>
      </w:pPr>
      <w:r w:rsidRPr="00903DBA">
        <w:rPr>
          <w:highlight w:val="white"/>
        </w:rPr>
        <w:t xml:space="preserve">        Symbol sizeSymbol = new Symbol(indexSymbol.Type, (BigInteger)</w:t>
      </w:r>
    </w:p>
    <w:p w14:paraId="63A2FF77" w14:textId="77777777" w:rsidR="005E5A36" w:rsidRPr="00903DBA" w:rsidRDefault="005E5A36" w:rsidP="005E5A36">
      <w:pPr>
        <w:pStyle w:val="Code"/>
        <w:rPr>
          <w:highlight w:val="white"/>
        </w:rPr>
      </w:pPr>
      <w:r w:rsidRPr="00903DBA">
        <w:rPr>
          <w:highlight w:val="white"/>
        </w:rPr>
        <w:t xml:space="preserve">                               arraySymbol.Type.PointerOrArrayType.Size()),</w:t>
      </w:r>
    </w:p>
    <w:p w14:paraId="7F2F51B1" w14:textId="77777777" w:rsidR="005E5A36" w:rsidRPr="00903DBA" w:rsidRDefault="005E5A36" w:rsidP="005E5A36">
      <w:pPr>
        <w:pStyle w:val="Code"/>
        <w:rPr>
          <w:highlight w:val="white"/>
        </w:rPr>
      </w:pPr>
      <w:r w:rsidRPr="00903DBA">
        <w:rPr>
          <w:highlight w:val="white"/>
        </w:rPr>
        <w:t xml:space="preserve">               multSymbol = new Symbol(arraySymbol.Type);</w:t>
      </w:r>
    </w:p>
    <w:p w14:paraId="555DEEDB" w14:textId="77777777" w:rsidR="005E5A36" w:rsidRPr="00903DBA" w:rsidRDefault="005E5A36" w:rsidP="005E5A36">
      <w:pPr>
        <w:pStyle w:val="Code"/>
        <w:rPr>
          <w:highlight w:val="white"/>
        </w:rPr>
      </w:pPr>
      <w:r w:rsidRPr="00903DBA">
        <w:rPr>
          <w:highlight w:val="white"/>
        </w:rPr>
        <w:t xml:space="preserve">        AddMiddleCode(longList, MiddleOperator.UnsignedMultiply,</w:t>
      </w:r>
    </w:p>
    <w:p w14:paraId="0FA135A2" w14:textId="77777777" w:rsidR="005E5A36" w:rsidRPr="00903DBA" w:rsidRDefault="005E5A36" w:rsidP="005E5A36">
      <w:pPr>
        <w:pStyle w:val="Code"/>
        <w:rPr>
          <w:highlight w:val="white"/>
        </w:rPr>
      </w:pPr>
      <w:r w:rsidRPr="00903DBA">
        <w:rPr>
          <w:highlight w:val="white"/>
        </w:rPr>
        <w:t xml:space="preserve">                      multSymbol, indexSymbol, sizeSymbol);</w:t>
      </w:r>
    </w:p>
    <w:p w14:paraId="369334CF" w14:textId="77777777" w:rsidR="005E5A36" w:rsidRPr="00903DBA" w:rsidRDefault="005E5A36" w:rsidP="005E5A36">
      <w:pPr>
        <w:pStyle w:val="Code"/>
        <w:rPr>
          <w:highlight w:val="white"/>
        </w:rPr>
      </w:pPr>
      <w:r w:rsidRPr="00903DBA">
        <w:rPr>
          <w:highlight w:val="white"/>
        </w:rPr>
        <w:t xml:space="preserve">        Symbol addSymbol = new Symbol(arraySymbol.Type);</w:t>
      </w:r>
    </w:p>
    <w:p w14:paraId="485DC270" w14:textId="77777777" w:rsidR="005E5A36" w:rsidRPr="00903DBA" w:rsidRDefault="005E5A36" w:rsidP="005E5A36">
      <w:pPr>
        <w:pStyle w:val="Code"/>
        <w:rPr>
          <w:highlight w:val="white"/>
        </w:rPr>
      </w:pPr>
      <w:r w:rsidRPr="00903DBA">
        <w:rPr>
          <w:highlight w:val="white"/>
        </w:rPr>
        <w:t xml:space="preserve">        AddMiddleCode(longList, MiddleOperator.BinaryAdd,</w:t>
      </w:r>
    </w:p>
    <w:p w14:paraId="4FF92957" w14:textId="77777777" w:rsidR="005E5A36" w:rsidRPr="00903DBA" w:rsidRDefault="005E5A36" w:rsidP="005E5A36">
      <w:pPr>
        <w:pStyle w:val="Code"/>
        <w:rPr>
          <w:highlight w:val="white"/>
        </w:rPr>
      </w:pPr>
      <w:r w:rsidRPr="00903DBA">
        <w:rPr>
          <w:highlight w:val="white"/>
        </w:rPr>
        <w:t xml:space="preserve">                      addSymbol, arraySymbol, multSymbol);</w:t>
      </w:r>
    </w:p>
    <w:p w14:paraId="24B3C29A" w14:textId="77777777" w:rsidR="005E5A36" w:rsidRPr="00903DBA" w:rsidRDefault="005E5A36" w:rsidP="005E5A36">
      <w:pPr>
        <w:pStyle w:val="Code"/>
        <w:rPr>
          <w:highlight w:val="white"/>
        </w:rPr>
      </w:pPr>
    </w:p>
    <w:p w14:paraId="1F3D592D" w14:textId="77777777" w:rsidR="005E5A36" w:rsidRPr="00903DBA" w:rsidRDefault="005E5A36" w:rsidP="005E5A36">
      <w:pPr>
        <w:pStyle w:val="Code"/>
        <w:rPr>
          <w:highlight w:val="white"/>
        </w:rPr>
      </w:pPr>
      <w:r w:rsidRPr="00903DBA">
        <w:rPr>
          <w:highlight w:val="white"/>
        </w:rPr>
        <w:lastRenderedPageBreak/>
        <w:t xml:space="preserve">        Expression addExpression =</w:t>
      </w:r>
    </w:p>
    <w:p w14:paraId="0F92D4EA" w14:textId="77777777" w:rsidR="005E5A36" w:rsidRPr="00903DBA" w:rsidRDefault="005E5A36" w:rsidP="005E5A36">
      <w:pPr>
        <w:pStyle w:val="Code"/>
        <w:rPr>
          <w:highlight w:val="white"/>
        </w:rPr>
      </w:pPr>
      <w:r w:rsidRPr="00903DBA">
        <w:rPr>
          <w:highlight w:val="white"/>
        </w:rPr>
        <w:t xml:space="preserve">          new Expression(addSymbol, shortList, longList);</w:t>
      </w:r>
    </w:p>
    <w:p w14:paraId="0EFEC604" w14:textId="77777777" w:rsidR="005E5A36" w:rsidRPr="00903DBA" w:rsidRDefault="005E5A36" w:rsidP="005E5A36">
      <w:pPr>
        <w:pStyle w:val="Code"/>
        <w:rPr>
          <w:highlight w:val="white"/>
        </w:rPr>
      </w:pPr>
      <w:r w:rsidRPr="00903DBA">
        <w:rPr>
          <w:highlight w:val="white"/>
        </w:rPr>
        <w:t xml:space="preserve">        return Dereference(addExpression, resultSymbol, 0);</w:t>
      </w:r>
    </w:p>
    <w:p w14:paraId="5EFF32FC" w14:textId="77777777" w:rsidR="005E5A36" w:rsidRPr="00903DBA" w:rsidRDefault="005E5A36" w:rsidP="005E5A36">
      <w:pPr>
        <w:pStyle w:val="Code"/>
        <w:rPr>
          <w:highlight w:val="white"/>
        </w:rPr>
      </w:pPr>
      <w:r w:rsidRPr="00903DBA">
        <w:rPr>
          <w:highlight w:val="white"/>
        </w:rPr>
        <w:t xml:space="preserve">      }</w:t>
      </w:r>
    </w:p>
    <w:p w14:paraId="7F53DBD6" w14:textId="77777777" w:rsidR="005E5A36" w:rsidRPr="00903DBA" w:rsidRDefault="005E5A36" w:rsidP="005E5A36">
      <w:pPr>
        <w:pStyle w:val="Code"/>
        <w:rPr>
          <w:highlight w:val="white"/>
        </w:rPr>
      </w:pPr>
      <w:r w:rsidRPr="00903DBA">
        <w:rPr>
          <w:highlight w:val="white"/>
        </w:rPr>
        <w:t xml:space="preserve">    }</w:t>
      </w:r>
    </w:p>
    <w:p w14:paraId="4F25AF55" w14:textId="77777777" w:rsidR="005E5A36" w:rsidRPr="00903DBA" w:rsidRDefault="005E5A36" w:rsidP="005E5A36">
      <w:pPr>
        <w:pStyle w:val="Code"/>
        <w:rPr>
          <w:highlight w:val="white"/>
        </w:rPr>
      </w:pPr>
    </w:p>
    <w:p w14:paraId="73C41CD4" w14:textId="77777777" w:rsidR="005E5A36" w:rsidRPr="00903DBA" w:rsidRDefault="005E5A36" w:rsidP="005E5A36">
      <w:pPr>
        <w:pStyle w:val="Code"/>
        <w:rPr>
          <w:highlight w:val="white"/>
        </w:rPr>
      </w:pPr>
      <w:r w:rsidRPr="00903DBA">
        <w:rPr>
          <w:highlight w:val="white"/>
        </w:rPr>
        <w:t xml:space="preserve">    private static Expression Dereference(Expression expression,</w:t>
      </w:r>
    </w:p>
    <w:p w14:paraId="4592DFC2" w14:textId="77777777" w:rsidR="005E5A36" w:rsidRPr="00903DBA" w:rsidRDefault="005E5A36" w:rsidP="005E5A36">
      <w:pPr>
        <w:pStyle w:val="Code"/>
        <w:rPr>
          <w:highlight w:val="white"/>
        </w:rPr>
      </w:pPr>
      <w:r w:rsidRPr="00903DBA">
        <w:rPr>
          <w:highlight w:val="white"/>
        </w:rPr>
        <w:t xml:space="preserve">                                          Symbol resultSymbol, int offset) {</w:t>
      </w:r>
    </w:p>
    <w:p w14:paraId="2E9F014D" w14:textId="77777777" w:rsidR="005E5A36" w:rsidRPr="00903DBA" w:rsidRDefault="005E5A36" w:rsidP="005E5A36">
      <w:pPr>
        <w:pStyle w:val="Code"/>
        <w:rPr>
          <w:highlight w:val="white"/>
        </w:rPr>
      </w:pPr>
      <w:r w:rsidRPr="00903DBA">
        <w:rPr>
          <w:highlight w:val="white"/>
        </w:rPr>
        <w:t xml:space="preserve">      resultSymbol.AddressSymbol = expression.Symbol;</w:t>
      </w:r>
    </w:p>
    <w:p w14:paraId="2501A910" w14:textId="77777777" w:rsidR="005E5A36" w:rsidRPr="00903DBA" w:rsidRDefault="005E5A36" w:rsidP="005E5A36">
      <w:pPr>
        <w:pStyle w:val="Code"/>
        <w:rPr>
          <w:highlight w:val="white"/>
        </w:rPr>
      </w:pPr>
      <w:r w:rsidRPr="00903DBA">
        <w:rPr>
          <w:highlight w:val="white"/>
        </w:rPr>
        <w:t xml:space="preserve">      resultSymbol.AddressOffset = offset;</w:t>
      </w:r>
    </w:p>
    <w:p w14:paraId="4BBF863B" w14:textId="77777777" w:rsidR="005E5A36" w:rsidRPr="00903DBA" w:rsidRDefault="005E5A36" w:rsidP="005E5A36">
      <w:pPr>
        <w:pStyle w:val="Code"/>
        <w:rPr>
          <w:highlight w:val="white"/>
        </w:rPr>
      </w:pPr>
      <w:r w:rsidRPr="00903DBA">
        <w:rPr>
          <w:highlight w:val="white"/>
        </w:rPr>
        <w:t xml:space="preserve">      AddMiddleCode(expression.LongList, MiddleOperator.Dereference,</w:t>
      </w:r>
    </w:p>
    <w:p w14:paraId="0D8D60D9" w14:textId="77777777" w:rsidR="005E5A36" w:rsidRPr="00903DBA" w:rsidRDefault="005E5A36" w:rsidP="005E5A36">
      <w:pPr>
        <w:pStyle w:val="Code"/>
        <w:rPr>
          <w:highlight w:val="white"/>
        </w:rPr>
      </w:pPr>
      <w:r w:rsidRPr="00903DBA">
        <w:rPr>
          <w:highlight w:val="white"/>
        </w:rPr>
        <w:t xml:space="preserve">                    resultSymbol, expression.Symbol, 0);</w:t>
      </w:r>
    </w:p>
    <w:p w14:paraId="03C92F64" w14:textId="77777777" w:rsidR="005E5A36" w:rsidRPr="00903DBA" w:rsidRDefault="005E5A36" w:rsidP="005E5A36">
      <w:pPr>
        <w:rPr>
          <w:highlight w:val="white"/>
        </w:rPr>
      </w:pPr>
      <w:r w:rsidRPr="00903DBA">
        <w:rPr>
          <w:highlight w:val="white"/>
        </w:rPr>
        <w:t>If the resulting expression holds floating type, we need to pop the value from the floating value stack.</w:t>
      </w:r>
    </w:p>
    <w:p w14:paraId="582BB88A" w14:textId="77777777" w:rsidR="005E5A36" w:rsidRPr="00903DBA" w:rsidRDefault="005E5A36" w:rsidP="005E5A36">
      <w:pPr>
        <w:pStyle w:val="Code"/>
        <w:rPr>
          <w:highlight w:val="white"/>
        </w:rPr>
      </w:pPr>
      <w:r w:rsidRPr="00903DBA">
        <w:rPr>
          <w:highlight w:val="white"/>
        </w:rPr>
        <w:t xml:space="preserve">      if (resultSymbol.Type.IsFloating()) {</w:t>
      </w:r>
    </w:p>
    <w:p w14:paraId="20535C3A" w14:textId="77777777" w:rsidR="005E5A36" w:rsidRPr="00903DBA" w:rsidRDefault="005E5A36" w:rsidP="005E5A36">
      <w:pPr>
        <w:pStyle w:val="Code"/>
        <w:rPr>
          <w:highlight w:val="white"/>
        </w:rPr>
      </w:pPr>
      <w:r w:rsidRPr="00903DBA">
        <w:rPr>
          <w:highlight w:val="white"/>
        </w:rPr>
        <w:t xml:space="preserve">        AddMiddleCode(expression.LongList, MiddleOperator.PushFloat,</w:t>
      </w:r>
    </w:p>
    <w:p w14:paraId="3905EB99" w14:textId="77777777" w:rsidR="005E5A36" w:rsidRPr="00903DBA" w:rsidRDefault="005E5A36" w:rsidP="005E5A36">
      <w:pPr>
        <w:pStyle w:val="Code"/>
        <w:rPr>
          <w:highlight w:val="white"/>
        </w:rPr>
      </w:pPr>
      <w:r w:rsidRPr="00903DBA">
        <w:rPr>
          <w:highlight w:val="white"/>
        </w:rPr>
        <w:t xml:space="preserve">                      resultSymbol);</w:t>
      </w:r>
    </w:p>
    <w:p w14:paraId="332C0DD8" w14:textId="77777777" w:rsidR="005E5A36" w:rsidRPr="00903DBA" w:rsidRDefault="005E5A36" w:rsidP="005E5A36">
      <w:pPr>
        <w:pStyle w:val="Code"/>
        <w:rPr>
          <w:highlight w:val="white"/>
        </w:rPr>
      </w:pPr>
      <w:r w:rsidRPr="00903DBA">
        <w:rPr>
          <w:highlight w:val="white"/>
        </w:rPr>
        <w:t xml:space="preserve">      }</w:t>
      </w:r>
    </w:p>
    <w:p w14:paraId="3C1BF953" w14:textId="77777777" w:rsidR="005E5A36" w:rsidRPr="00903DBA" w:rsidRDefault="005E5A36" w:rsidP="005E5A36">
      <w:pPr>
        <w:pStyle w:val="Code"/>
        <w:rPr>
          <w:highlight w:val="white"/>
        </w:rPr>
      </w:pPr>
    </w:p>
    <w:p w14:paraId="1838C789"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554B9933" w14:textId="77777777" w:rsidR="005E5A36" w:rsidRPr="00903DBA" w:rsidRDefault="005E5A36" w:rsidP="005E5A36">
      <w:pPr>
        <w:pStyle w:val="Code"/>
        <w:rPr>
          <w:highlight w:val="white"/>
        </w:rPr>
      </w:pPr>
      <w:r w:rsidRPr="00903DBA">
        <w:rPr>
          <w:highlight w:val="white"/>
        </w:rPr>
        <w:t xml:space="preserve">                             expression.LongList));</w:t>
      </w:r>
    </w:p>
    <w:p w14:paraId="50412FD7" w14:textId="77777777" w:rsidR="005E5A36" w:rsidRPr="00903DBA" w:rsidRDefault="005E5A36" w:rsidP="005E5A36">
      <w:pPr>
        <w:pStyle w:val="Code"/>
        <w:rPr>
          <w:highlight w:val="white"/>
        </w:rPr>
      </w:pPr>
      <w:r w:rsidRPr="00903DBA">
        <w:rPr>
          <w:highlight w:val="white"/>
        </w:rPr>
        <w:t xml:space="preserve">    }</w:t>
      </w:r>
    </w:p>
    <w:p w14:paraId="6FD51DAD" w14:textId="77777777" w:rsidR="005E5A36" w:rsidRPr="0060539D" w:rsidRDefault="005E5A36" w:rsidP="0060539D">
      <w:pPr>
        <w:pStyle w:val="Rubrik3"/>
        <w:numPr>
          <w:ilvl w:val="2"/>
          <w:numId w:val="131"/>
        </w:numPr>
        <w:rPr>
          <w:highlight w:val="white"/>
        </w:rPr>
      </w:pPr>
      <w:bookmarkStart w:id="275" w:name="_Toc59126176"/>
      <w:r w:rsidRPr="0060539D">
        <w:rPr>
          <w:highlight w:val="white"/>
        </w:rPr>
        <w:t>Dot Expression</w:t>
      </w:r>
      <w:bookmarkEnd w:id="275"/>
    </w:p>
    <w:p w14:paraId="5DE05621" w14:textId="77777777" w:rsidR="005E5A36" w:rsidRPr="0074406C" w:rsidRDefault="005E5A36" w:rsidP="005E5A36">
      <w:pPr>
        <w:pStyle w:val="CodeHeader"/>
      </w:pPr>
      <w:bookmarkStart w:id="276" w:name="_Hlk57718999"/>
      <w:proofErr w:type="spellStart"/>
      <w:r w:rsidRPr="00903DBA">
        <w:t>Mi</w:t>
      </w:r>
      <w:r w:rsidRPr="0074406C">
        <w:t>ddleCodeGenerator.cs</w:t>
      </w:r>
      <w:proofErr w:type="spellEnd"/>
    </w:p>
    <w:p w14:paraId="02551991" w14:textId="77777777" w:rsidR="005E5A36" w:rsidRPr="0074406C" w:rsidRDefault="005E5A36" w:rsidP="005E5A36">
      <w:pPr>
        <w:pStyle w:val="Code"/>
        <w:rPr>
          <w:highlight w:val="white"/>
        </w:rPr>
      </w:pPr>
      <w:r w:rsidRPr="0074406C">
        <w:rPr>
          <w:highlight w:val="white"/>
        </w:rPr>
        <w:t xml:space="preserve">    public static Expression DotExpression(Expression expression,</w:t>
      </w:r>
    </w:p>
    <w:p w14:paraId="15C28088" w14:textId="77777777" w:rsidR="005E5A36" w:rsidRPr="0074406C" w:rsidRDefault="005E5A36" w:rsidP="005E5A36">
      <w:pPr>
        <w:pStyle w:val="Code"/>
        <w:rPr>
          <w:highlight w:val="white"/>
        </w:rPr>
      </w:pPr>
      <w:r w:rsidRPr="0074406C">
        <w:rPr>
          <w:highlight w:val="white"/>
        </w:rPr>
        <w:t xml:space="preserve">                                           string memberName) {</w:t>
      </w:r>
    </w:p>
    <w:p w14:paraId="61C9A55E" w14:textId="77777777" w:rsidR="005E5A36" w:rsidRPr="0074406C" w:rsidRDefault="005E5A36" w:rsidP="005E5A36">
      <w:pPr>
        <w:pStyle w:val="Code"/>
        <w:rPr>
          <w:highlight w:val="white"/>
        </w:rPr>
      </w:pPr>
      <w:r w:rsidRPr="0074406C">
        <w:rPr>
          <w:highlight w:val="white"/>
        </w:rPr>
        <w:t xml:space="preserve">      Symbol parentSymbol = expression.Symbol;</w:t>
      </w:r>
    </w:p>
    <w:p w14:paraId="0FD9EE54" w14:textId="77777777" w:rsidR="005E5A36" w:rsidRPr="0074406C" w:rsidRDefault="005E5A36" w:rsidP="005E5A36">
      <w:pPr>
        <w:pStyle w:val="Code"/>
        <w:rPr>
          <w:highlight w:val="white"/>
        </w:rPr>
      </w:pPr>
      <w:r w:rsidRPr="0074406C">
        <w:rPr>
          <w:highlight w:val="white"/>
        </w:rPr>
        <w:t xml:space="preserve">      Assert.Error(parentSymbol.Type.IsStructOrUnion(), expression,</w:t>
      </w:r>
    </w:p>
    <w:p w14:paraId="3698C490" w14:textId="77777777" w:rsidR="005E5A36" w:rsidRPr="0074406C" w:rsidRDefault="005E5A36" w:rsidP="005E5A36">
      <w:pPr>
        <w:pStyle w:val="Code"/>
        <w:rPr>
          <w:highlight w:val="white"/>
        </w:rPr>
      </w:pPr>
      <w:r w:rsidRPr="0074406C">
        <w:rPr>
          <w:highlight w:val="white"/>
        </w:rPr>
        <w:t xml:space="preserve">                   Message.Not_a_struct_or_union_in_dot_expression);</w:t>
      </w:r>
    </w:p>
    <w:p w14:paraId="1DB99D0F" w14:textId="77777777" w:rsidR="005E5A36" w:rsidRPr="0074406C" w:rsidRDefault="005E5A36" w:rsidP="005E5A36">
      <w:pPr>
        <w:pStyle w:val="Code"/>
        <w:rPr>
          <w:highlight w:val="white"/>
        </w:rPr>
      </w:pPr>
      <w:r w:rsidRPr="0074406C">
        <w:rPr>
          <w:highlight w:val="white"/>
        </w:rPr>
        <w:t xml:space="preserve">      Assert.Error(parentSymbol.Type.MemberMap != null, expression,</w:t>
      </w:r>
    </w:p>
    <w:p w14:paraId="74CB0CA2" w14:textId="77777777" w:rsidR="005E5A36" w:rsidRPr="0074406C" w:rsidRDefault="005E5A36" w:rsidP="005E5A36">
      <w:pPr>
        <w:pStyle w:val="Code"/>
        <w:rPr>
          <w:highlight w:val="white"/>
        </w:rPr>
      </w:pPr>
      <w:r w:rsidRPr="0074406C">
        <w:rPr>
          <w:highlight w:val="white"/>
        </w:rPr>
        <w:t xml:space="preserve">                   Message.Member_access_of_uncomplete_struct_or_union);</w:t>
      </w:r>
    </w:p>
    <w:p w14:paraId="0B5B90A7" w14:textId="77777777" w:rsidR="005E5A36" w:rsidRPr="00DF0A5A" w:rsidRDefault="005E5A36" w:rsidP="00DC6569">
      <w:pPr>
        <w:pStyle w:val="Code"/>
        <w:rPr>
          <w:b/>
          <w:bCs/>
          <w:highlight w:val="white"/>
        </w:rPr>
      </w:pPr>
      <w:r w:rsidRPr="00DC6569">
        <w:rPr>
          <w:highlight w:val="white"/>
        </w:rPr>
        <w:t xml:space="preserve">      Symbol memberSymbol;</w:t>
      </w:r>
    </w:p>
    <w:p w14:paraId="5E6E2CE7" w14:textId="77777777" w:rsidR="00DC6569" w:rsidRPr="00DC6569" w:rsidRDefault="00DC6569" w:rsidP="00DC6569">
      <w:pPr>
        <w:pStyle w:val="Code"/>
        <w:rPr>
          <w:highlight w:val="white"/>
        </w:rPr>
      </w:pPr>
      <w:r w:rsidRPr="00DC6569">
        <w:rPr>
          <w:highlight w:val="white"/>
        </w:rPr>
        <w:t xml:space="preserve">      Assert.Error(parentSymbol.Type.MemberMap.</w:t>
      </w:r>
    </w:p>
    <w:p w14:paraId="689EB18C" w14:textId="77777777" w:rsidR="007C6C33" w:rsidRDefault="00DC6569" w:rsidP="00DC6569">
      <w:pPr>
        <w:pStyle w:val="Code"/>
        <w:rPr>
          <w:highlight w:val="white"/>
        </w:rPr>
      </w:pPr>
      <w:r w:rsidRPr="00DC6569">
        <w:rPr>
          <w:highlight w:val="white"/>
        </w:rPr>
        <w:t xml:space="preserve">                   TryGetValue(memberName, out memberSymbol),</w:t>
      </w:r>
    </w:p>
    <w:p w14:paraId="56F780AC" w14:textId="7DD5E03C" w:rsidR="00DC6569" w:rsidRPr="00DC6569" w:rsidRDefault="007C6C33" w:rsidP="00DC6569">
      <w:pPr>
        <w:pStyle w:val="Code"/>
        <w:rPr>
          <w:highlight w:val="white"/>
        </w:rPr>
      </w:pPr>
      <w:r>
        <w:rPr>
          <w:highlight w:val="white"/>
        </w:rPr>
        <w:t xml:space="preserve">                  </w:t>
      </w:r>
      <w:r w:rsidR="00DC6569" w:rsidRPr="00DC6569">
        <w:rPr>
          <w:highlight w:val="white"/>
        </w:rPr>
        <w:t xml:space="preserve"> memberName, Message.Unknown_member_in_dot_expression);</w:t>
      </w:r>
    </w:p>
    <w:p w14:paraId="7C2B6C33" w14:textId="77777777" w:rsidR="005E5A36" w:rsidRPr="00DC6569" w:rsidRDefault="005E5A36" w:rsidP="00DC6569">
      <w:pPr>
        <w:pStyle w:val="Code"/>
        <w:rPr>
          <w:highlight w:val="white"/>
        </w:rPr>
      </w:pPr>
    </w:p>
    <w:p w14:paraId="28E2DF9C" w14:textId="77777777" w:rsidR="005E5A36" w:rsidRPr="0074406C" w:rsidRDefault="005E5A36" w:rsidP="005E5A36">
      <w:pPr>
        <w:pStyle w:val="Code"/>
        <w:rPr>
          <w:highlight w:val="white"/>
        </w:rPr>
      </w:pPr>
      <w:r w:rsidRPr="0074406C">
        <w:rPr>
          <w:highlight w:val="white"/>
        </w:rPr>
        <w:t xml:space="preserve">      Symbol resultSymbol;</w:t>
      </w:r>
    </w:p>
    <w:p w14:paraId="22A9198C" w14:textId="77777777" w:rsidR="005E5A36" w:rsidRPr="0074406C" w:rsidRDefault="005E5A36" w:rsidP="005E5A36">
      <w:pPr>
        <w:pStyle w:val="Code"/>
        <w:rPr>
          <w:highlight w:val="white"/>
        </w:rPr>
      </w:pPr>
      <w:r w:rsidRPr="0074406C">
        <w:rPr>
          <w:highlight w:val="white"/>
        </w:rPr>
        <w:t xml:space="preserve">      if (parentSymbol.AddressSymbol != null) {</w:t>
      </w:r>
    </w:p>
    <w:p w14:paraId="4C45DA56" w14:textId="77777777" w:rsidR="005E5A36" w:rsidRPr="0074406C" w:rsidRDefault="005E5A36" w:rsidP="005E5A36">
      <w:pPr>
        <w:pStyle w:val="Code"/>
        <w:rPr>
          <w:highlight w:val="white"/>
        </w:rPr>
      </w:pPr>
      <w:r w:rsidRPr="0074406C">
        <w:rPr>
          <w:highlight w:val="white"/>
        </w:rPr>
        <w:t xml:space="preserve">        string name = parentSymbol.Name + "." + memberSymbol.Name +</w:t>
      </w:r>
    </w:p>
    <w:p w14:paraId="2ED60436" w14:textId="77777777" w:rsidR="005E5A36" w:rsidRPr="0074406C" w:rsidRDefault="005E5A36" w:rsidP="005E5A36">
      <w:pPr>
        <w:pStyle w:val="Code"/>
        <w:rPr>
          <w:highlight w:val="white"/>
        </w:rPr>
      </w:pPr>
      <w:r w:rsidRPr="0074406C">
        <w:rPr>
          <w:highlight w:val="white"/>
        </w:rPr>
        <w:t xml:space="preserve">                      Symbol.SeparatorId + memberSymbol.Offset;</w:t>
      </w:r>
    </w:p>
    <w:p w14:paraId="636C65D4" w14:textId="77777777" w:rsidR="005E5A36" w:rsidRPr="0074406C" w:rsidRDefault="005E5A36" w:rsidP="005E5A36">
      <w:pPr>
        <w:pStyle w:val="Code"/>
        <w:rPr>
          <w:highlight w:val="white"/>
        </w:rPr>
      </w:pPr>
      <w:r w:rsidRPr="0074406C">
        <w:rPr>
          <w:highlight w:val="white"/>
        </w:rPr>
        <w:t xml:space="preserve">        resultSymbol = new Symbol(name, parentSymbol.ExternalLinkage,</w:t>
      </w:r>
    </w:p>
    <w:p w14:paraId="508B6A87" w14:textId="77777777" w:rsidR="005E5A36" w:rsidRPr="0074406C" w:rsidRDefault="005E5A36" w:rsidP="005E5A36">
      <w:pPr>
        <w:pStyle w:val="Code"/>
        <w:rPr>
          <w:highlight w:val="white"/>
        </w:rPr>
      </w:pPr>
      <w:r w:rsidRPr="0074406C">
        <w:rPr>
          <w:highlight w:val="white"/>
        </w:rPr>
        <w:t xml:space="preserve">                                  parentSymbol.Storage, memberSymbol.Type,</w:t>
      </w:r>
    </w:p>
    <w:p w14:paraId="0F82A832" w14:textId="77777777" w:rsidR="005E5A36" w:rsidRPr="0074406C" w:rsidRDefault="005E5A36" w:rsidP="005E5A36">
      <w:pPr>
        <w:pStyle w:val="Code"/>
        <w:rPr>
          <w:highlight w:val="white"/>
        </w:rPr>
      </w:pPr>
      <w:r w:rsidRPr="0074406C">
        <w:rPr>
          <w:highlight w:val="white"/>
        </w:rPr>
        <w:t xml:space="preserve">                                  parentSymbol.IsParameter());</w:t>
      </w:r>
    </w:p>
    <w:p w14:paraId="227B2FE7"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6AE96B0F" w14:textId="77777777" w:rsidR="005E5A36" w:rsidRPr="0074406C" w:rsidRDefault="005E5A36" w:rsidP="005E5A36">
      <w:pPr>
        <w:pStyle w:val="Code"/>
        <w:rPr>
          <w:highlight w:val="white"/>
        </w:rPr>
      </w:pPr>
      <w:r w:rsidRPr="0074406C">
        <w:rPr>
          <w:highlight w:val="white"/>
        </w:rPr>
        <w:t xml:space="preserve">        resultSymbol.AddressSymbol = parentSymbol.AddressSymbol;</w:t>
      </w:r>
    </w:p>
    <w:p w14:paraId="17BD1CDB" w14:textId="77777777" w:rsidR="005E5A36" w:rsidRPr="0074406C" w:rsidRDefault="005E5A36" w:rsidP="005E5A36">
      <w:pPr>
        <w:pStyle w:val="Code"/>
        <w:rPr>
          <w:highlight w:val="white"/>
        </w:rPr>
      </w:pPr>
      <w:r w:rsidRPr="0074406C">
        <w:rPr>
          <w:highlight w:val="white"/>
        </w:rPr>
        <w:t xml:space="preserve">        resultSymbol.AddressOffset = parentSymbol.AddressOffset;</w:t>
      </w:r>
    </w:p>
    <w:p w14:paraId="4D08C185"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63F4DB7D" w14:textId="77777777" w:rsidR="005E5A36" w:rsidRPr="0074406C" w:rsidRDefault="005E5A36" w:rsidP="005E5A36">
      <w:pPr>
        <w:pStyle w:val="Code"/>
        <w:rPr>
          <w:highlight w:val="white"/>
        </w:rPr>
      </w:pPr>
      <w:r w:rsidRPr="0074406C">
        <w:rPr>
          <w:highlight w:val="white"/>
        </w:rPr>
        <w:t xml:space="preserve">      }</w:t>
      </w:r>
    </w:p>
    <w:p w14:paraId="439531E3" w14:textId="77777777" w:rsidR="005E5A36" w:rsidRPr="0074406C" w:rsidRDefault="005E5A36" w:rsidP="005E5A36">
      <w:pPr>
        <w:pStyle w:val="Code"/>
        <w:rPr>
          <w:highlight w:val="white"/>
        </w:rPr>
      </w:pPr>
      <w:r w:rsidRPr="0074406C">
        <w:rPr>
          <w:highlight w:val="white"/>
        </w:rPr>
        <w:t xml:space="preserve">      else {</w:t>
      </w:r>
    </w:p>
    <w:p w14:paraId="4DA7A562" w14:textId="77777777" w:rsidR="005E5A36" w:rsidRPr="0074406C" w:rsidRDefault="005E5A36" w:rsidP="005E5A36">
      <w:pPr>
        <w:pStyle w:val="Code"/>
        <w:rPr>
          <w:highlight w:val="white"/>
        </w:rPr>
      </w:pPr>
      <w:r w:rsidRPr="0074406C">
        <w:rPr>
          <w:highlight w:val="white"/>
        </w:rPr>
        <w:t xml:space="preserve">        resultSymbol = new Symbol(memberSymbol.Type);</w:t>
      </w:r>
    </w:p>
    <w:p w14:paraId="33808B3A" w14:textId="77777777" w:rsidR="005E5A36" w:rsidRPr="0074406C" w:rsidRDefault="005E5A36" w:rsidP="005E5A36">
      <w:pPr>
        <w:pStyle w:val="Code"/>
        <w:rPr>
          <w:highlight w:val="white"/>
        </w:rPr>
      </w:pPr>
      <w:r w:rsidRPr="0074406C">
        <w:rPr>
          <w:highlight w:val="white"/>
        </w:rPr>
        <w:t xml:space="preserve">        resultSymbol.Name = parentSymbol.Name + Symbol.SeparatorId +</w:t>
      </w:r>
    </w:p>
    <w:p w14:paraId="6569F5C0" w14:textId="77777777" w:rsidR="005E5A36" w:rsidRPr="0074406C" w:rsidRDefault="005E5A36" w:rsidP="005E5A36">
      <w:pPr>
        <w:pStyle w:val="Code"/>
        <w:rPr>
          <w:highlight w:val="white"/>
        </w:rPr>
      </w:pPr>
      <w:r w:rsidRPr="0074406C">
        <w:rPr>
          <w:highlight w:val="white"/>
        </w:rPr>
        <w:t xml:space="preserve">                            memberName;</w:t>
      </w:r>
    </w:p>
    <w:p w14:paraId="2D05C41B"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5141153A" w14:textId="77777777" w:rsidR="005E5A36" w:rsidRPr="0074406C" w:rsidRDefault="005E5A36" w:rsidP="005E5A36">
      <w:pPr>
        <w:pStyle w:val="Code"/>
        <w:rPr>
          <w:highlight w:val="white"/>
        </w:rPr>
      </w:pPr>
      <w:r w:rsidRPr="0074406C">
        <w:rPr>
          <w:highlight w:val="white"/>
        </w:rPr>
        <w:t xml:space="preserve">        resultSymbol.Storage = parentSymbol.Storage;</w:t>
      </w:r>
    </w:p>
    <w:p w14:paraId="48D82E9B"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2880D6AA" w14:textId="77777777" w:rsidR="005E5A36" w:rsidRPr="0074406C" w:rsidRDefault="005E5A36" w:rsidP="005E5A36">
      <w:pPr>
        <w:pStyle w:val="Code"/>
        <w:rPr>
          <w:highlight w:val="white"/>
        </w:rPr>
      </w:pPr>
      <w:r w:rsidRPr="0074406C">
        <w:rPr>
          <w:highlight w:val="white"/>
        </w:rPr>
        <w:lastRenderedPageBreak/>
        <w:t xml:space="preserve">      }</w:t>
      </w:r>
    </w:p>
    <w:p w14:paraId="71B7EFE0" w14:textId="77777777" w:rsidR="005E5A36" w:rsidRPr="0074406C" w:rsidRDefault="005E5A36" w:rsidP="005E5A36">
      <w:pPr>
        <w:pStyle w:val="Code"/>
        <w:rPr>
          <w:highlight w:val="white"/>
        </w:rPr>
      </w:pPr>
    </w:p>
    <w:p w14:paraId="387A6674" w14:textId="77777777" w:rsidR="005E5A36" w:rsidRPr="0074406C" w:rsidRDefault="005E5A36" w:rsidP="005E5A36">
      <w:pPr>
        <w:pStyle w:val="Code"/>
        <w:rPr>
          <w:highlight w:val="white"/>
        </w:rPr>
      </w:pPr>
      <w:r w:rsidRPr="0074406C">
        <w:rPr>
          <w:highlight w:val="white"/>
        </w:rPr>
        <w:t xml:space="preserve">      return (new Expression(resultSymbol, expression.ShortList,</w:t>
      </w:r>
    </w:p>
    <w:p w14:paraId="4AB93034" w14:textId="77777777" w:rsidR="005E5A36" w:rsidRPr="0074406C" w:rsidRDefault="005E5A36" w:rsidP="005E5A36">
      <w:pPr>
        <w:pStyle w:val="Code"/>
        <w:rPr>
          <w:highlight w:val="white"/>
        </w:rPr>
      </w:pPr>
      <w:r w:rsidRPr="0074406C">
        <w:rPr>
          <w:highlight w:val="white"/>
        </w:rPr>
        <w:t xml:space="preserve">                             expression.LongList));</w:t>
      </w:r>
    </w:p>
    <w:p w14:paraId="3D7B2058" w14:textId="77777777" w:rsidR="005E5A36" w:rsidRPr="0074406C" w:rsidRDefault="005E5A36" w:rsidP="005E5A36">
      <w:pPr>
        <w:pStyle w:val="Code"/>
        <w:rPr>
          <w:highlight w:val="white"/>
        </w:rPr>
      </w:pPr>
      <w:r w:rsidRPr="0074406C">
        <w:rPr>
          <w:highlight w:val="white"/>
        </w:rPr>
        <w:t xml:space="preserve">    }</w:t>
      </w:r>
    </w:p>
    <w:p w14:paraId="3794A790" w14:textId="77777777" w:rsidR="005E5A36" w:rsidRPr="00DC37F5" w:rsidRDefault="005E5A36" w:rsidP="0060539D">
      <w:pPr>
        <w:pStyle w:val="Rubrik3"/>
        <w:rPr>
          <w:highlight w:val="white"/>
        </w:rPr>
      </w:pPr>
      <w:bookmarkStart w:id="277" w:name="_Toc59126177"/>
      <w:bookmarkEnd w:id="276"/>
      <w:r w:rsidRPr="00DC37F5">
        <w:rPr>
          <w:highlight w:val="white"/>
        </w:rPr>
        <w:t>Function Call Expression</w:t>
      </w:r>
      <w:bookmarkEnd w:id="277"/>
    </w:p>
    <w:p w14:paraId="5CECFFC0" w14:textId="77777777" w:rsidR="005E5A36" w:rsidRPr="00C968FE" w:rsidRDefault="005E5A36" w:rsidP="005E5A36">
      <w:pPr>
        <w:rPr>
          <w:highlight w:val="white"/>
        </w:rPr>
      </w:pPr>
      <w:r w:rsidRPr="00C968FE">
        <w:rPr>
          <w:highlight w:val="white"/>
        </w:rPr>
        <w:t xml:space="preserve">The </w:t>
      </w:r>
      <w:r w:rsidRPr="00C968FE">
        <w:rPr>
          <w:rStyle w:val="KeyWord0"/>
          <w:highlight w:val="white"/>
        </w:rPr>
        <w:t>FunctionPreCall</w:t>
      </w:r>
      <w:r w:rsidRPr="00C968FE">
        <w:rPr>
          <w:highlight w:val="white"/>
        </w:rPr>
        <w:t xml:space="preserve"> method is called before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B1C4AAF" w14:textId="77777777" w:rsidR="005E5A36" w:rsidRPr="00903DBA" w:rsidRDefault="005E5A36" w:rsidP="005E5A36">
      <w:pPr>
        <w:pStyle w:val="Code"/>
      </w:pPr>
      <w:r w:rsidRPr="00903DBA">
        <w:t>MiddleCodeGenerator.cs</w:t>
      </w:r>
    </w:p>
    <w:p w14:paraId="5769DE8F" w14:textId="77777777" w:rsidR="005E5A36" w:rsidRPr="00C968FE" w:rsidRDefault="005E5A36" w:rsidP="005E5A36">
      <w:pPr>
        <w:pStyle w:val="Code"/>
        <w:rPr>
          <w:highlight w:val="white"/>
        </w:rPr>
      </w:pPr>
      <w:r w:rsidRPr="00C968FE">
        <w:rPr>
          <w:highlight w:val="white"/>
        </w:rPr>
        <w:t xml:space="preserve">    public static void FunctionPreCall(Expression expression) {</w:t>
      </w:r>
    </w:p>
    <w:p w14:paraId="138BFCA1" w14:textId="77777777" w:rsidR="005E5A36" w:rsidRPr="00C968FE" w:rsidRDefault="005E5A36" w:rsidP="005E5A36">
      <w:pPr>
        <w:pStyle w:val="Code"/>
        <w:rPr>
          <w:highlight w:val="white"/>
        </w:rPr>
      </w:pPr>
      <w:r w:rsidRPr="00C968FE">
        <w:rPr>
          <w:highlight w:val="white"/>
        </w:rPr>
        <w:t xml:space="preserve">      Type type = expression.Symbol.Type;</w:t>
      </w:r>
    </w:p>
    <w:p w14:paraId="7C675672" w14:textId="4A3C5B66" w:rsidR="005E5A36" w:rsidRPr="00C968FE" w:rsidRDefault="005E5A36" w:rsidP="005E5A36">
      <w:pPr>
        <w:pStyle w:val="Code"/>
        <w:rPr>
          <w:highlight w:val="white"/>
        </w:rPr>
      </w:pPr>
      <w:r w:rsidRPr="00C968FE">
        <w:rPr>
          <w:highlight w:val="white"/>
        </w:rPr>
        <w:t xml:space="preserve">      Assert.Error(</w:t>
      </w:r>
      <w:r w:rsidR="009F06D3" w:rsidRPr="00C968FE">
        <w:rPr>
          <w:highlight w:val="white"/>
        </w:rPr>
        <w:t>type.IsFunction()</w:t>
      </w:r>
      <w:r w:rsidR="009F06D3">
        <w:rPr>
          <w:highlight w:val="white"/>
        </w:rPr>
        <w:t xml:space="preserve"> || </w:t>
      </w:r>
      <w:r w:rsidRPr="00C968FE">
        <w:rPr>
          <w:highlight w:val="white"/>
        </w:rPr>
        <w:t>type.Is</w:t>
      </w:r>
      <w:r w:rsidR="009F06D3">
        <w:rPr>
          <w:highlight w:val="white"/>
        </w:rPr>
        <w:t>Function</w:t>
      </w:r>
      <w:r w:rsidRPr="00C968FE">
        <w:rPr>
          <w:highlight w:val="white"/>
        </w:rPr>
        <w:t>Pointer()</w:t>
      </w:r>
      <w:r w:rsidR="00462C35">
        <w:rPr>
          <w:highlight w:val="white"/>
        </w:rPr>
        <w:t>,</w:t>
      </w:r>
    </w:p>
    <w:p w14:paraId="0C32B8C6" w14:textId="507C43A8" w:rsidR="005E5A36" w:rsidRPr="00C968FE" w:rsidRDefault="005E5A36" w:rsidP="005E5A36">
      <w:pPr>
        <w:pStyle w:val="Code"/>
        <w:rPr>
          <w:highlight w:val="white"/>
        </w:rPr>
      </w:pPr>
      <w:r w:rsidRPr="00C968FE">
        <w:rPr>
          <w:highlight w:val="white"/>
        </w:rPr>
        <w:t xml:space="preserve">                   expression.Symbol,</w:t>
      </w:r>
      <w:r w:rsidR="00462C35">
        <w:rPr>
          <w:highlight w:val="white"/>
        </w:rPr>
        <w:t xml:space="preserve"> </w:t>
      </w:r>
      <w:r w:rsidRPr="00C968FE">
        <w:rPr>
          <w:highlight w:val="white"/>
        </w:rPr>
        <w:t>Message.Not_a_function);</w:t>
      </w:r>
    </w:p>
    <w:p w14:paraId="10E7298C" w14:textId="77777777" w:rsidR="005E5A36" w:rsidRPr="00C968FE" w:rsidRDefault="005E5A36" w:rsidP="005E5A36">
      <w:pPr>
        <w:pStyle w:val="Code"/>
        <w:rPr>
          <w:highlight w:val="white"/>
        </w:rPr>
      </w:pPr>
      <w:r w:rsidRPr="00C968FE">
        <w:rPr>
          <w:highlight w:val="white"/>
        </w:rPr>
        <w:t xml:space="preserve">      Type functionType = type.IsFunction() ? type : type.PointerType;</w:t>
      </w:r>
    </w:p>
    <w:p w14:paraId="0F319A62" w14:textId="77777777" w:rsidR="005E5A36" w:rsidRPr="00C968FE" w:rsidRDefault="005E5A36" w:rsidP="005E5A36">
      <w:pPr>
        <w:pStyle w:val="Code"/>
        <w:rPr>
          <w:highlight w:val="white"/>
        </w:rPr>
      </w:pPr>
    </w:p>
    <w:p w14:paraId="7CFC4FC1" w14:textId="77777777" w:rsidR="005E5A36" w:rsidRPr="00C968FE" w:rsidRDefault="005E5A36" w:rsidP="005E5A36">
      <w:pPr>
        <w:pStyle w:val="Code"/>
        <w:rPr>
          <w:highlight w:val="white"/>
        </w:rPr>
      </w:pPr>
      <w:r w:rsidRPr="00C968FE">
        <w:rPr>
          <w:highlight w:val="white"/>
        </w:rPr>
        <w:t xml:space="preserve">      TypeListStack.Push(functionType.TypeList);</w:t>
      </w:r>
    </w:p>
    <w:p w14:paraId="768C9B1E" w14:textId="77777777" w:rsidR="005E5A36" w:rsidRPr="00C968FE" w:rsidRDefault="005E5A36" w:rsidP="005E5A36">
      <w:pPr>
        <w:pStyle w:val="Code"/>
        <w:rPr>
          <w:highlight w:val="white"/>
        </w:rPr>
      </w:pPr>
      <w:r w:rsidRPr="00C968FE">
        <w:rPr>
          <w:highlight w:val="white"/>
        </w:rPr>
        <w:t xml:space="preserve">      ParameterOffsetStack.Push(0);</w:t>
      </w:r>
    </w:p>
    <w:p w14:paraId="0B27BF6B" w14:textId="77777777" w:rsidR="005E5A36" w:rsidRPr="00C968FE" w:rsidRDefault="005E5A36" w:rsidP="005E5A36">
      <w:pPr>
        <w:pStyle w:val="Code"/>
        <w:rPr>
          <w:highlight w:val="white"/>
        </w:rPr>
      </w:pPr>
    </w:p>
    <w:p w14:paraId="0EE7268B" w14:textId="77777777" w:rsidR="005E5A36" w:rsidRPr="00C968FE" w:rsidRDefault="005E5A36" w:rsidP="005E5A36">
      <w:pPr>
        <w:pStyle w:val="Code"/>
        <w:rPr>
          <w:highlight w:val="white"/>
        </w:rPr>
      </w:pPr>
      <w:r w:rsidRPr="00C968FE">
        <w:rPr>
          <w:highlight w:val="white"/>
        </w:rPr>
        <w:t xml:space="preserve">      AddMiddleCode(expression.ShortList, MiddleOperator.FunctionPreCall,</w:t>
      </w:r>
    </w:p>
    <w:p w14:paraId="54BE5E96" w14:textId="77777777" w:rsidR="005E5A36" w:rsidRPr="00C968FE" w:rsidRDefault="005E5A36" w:rsidP="005E5A36">
      <w:pPr>
        <w:pStyle w:val="Code"/>
        <w:rPr>
          <w:highlight w:val="white"/>
        </w:rPr>
      </w:pPr>
      <w:r w:rsidRPr="00C968FE">
        <w:rPr>
          <w:highlight w:val="white"/>
        </w:rPr>
        <w:t xml:space="preserve">                    SymbolTable.CurrentTable.CurrentOffset);</w:t>
      </w:r>
    </w:p>
    <w:p w14:paraId="263F9442" w14:textId="77777777" w:rsidR="005E5A36" w:rsidRPr="00C968FE" w:rsidRDefault="005E5A36" w:rsidP="005E5A36">
      <w:pPr>
        <w:pStyle w:val="Code"/>
        <w:rPr>
          <w:highlight w:val="white"/>
        </w:rPr>
      </w:pPr>
      <w:r w:rsidRPr="00C968FE">
        <w:rPr>
          <w:highlight w:val="white"/>
        </w:rPr>
        <w:t xml:space="preserve">      AddMiddleCode(expression.LongList, MiddleOperator.FunctionPreCall,</w:t>
      </w:r>
    </w:p>
    <w:p w14:paraId="702773CD" w14:textId="77777777" w:rsidR="005E5A36" w:rsidRPr="00C968FE" w:rsidRDefault="005E5A36" w:rsidP="005E5A36">
      <w:pPr>
        <w:pStyle w:val="Code"/>
        <w:rPr>
          <w:highlight w:val="white"/>
        </w:rPr>
      </w:pPr>
      <w:r w:rsidRPr="00C968FE">
        <w:rPr>
          <w:highlight w:val="white"/>
        </w:rPr>
        <w:t xml:space="preserve">                    SymbolTable.CurrentTable.CurrentOffset);</w:t>
      </w:r>
    </w:p>
    <w:p w14:paraId="349278C8" w14:textId="77777777" w:rsidR="005E5A36" w:rsidRPr="00C968FE" w:rsidRDefault="005E5A36" w:rsidP="005E5A36">
      <w:pPr>
        <w:pStyle w:val="Code"/>
        <w:rPr>
          <w:highlight w:val="white"/>
        </w:rPr>
      </w:pPr>
      <w:r w:rsidRPr="00C968FE">
        <w:rPr>
          <w:highlight w:val="white"/>
        </w:rPr>
        <w:t xml:space="preserve">    }</w:t>
      </w:r>
    </w:p>
    <w:p w14:paraId="72306D7D" w14:textId="77777777" w:rsidR="005E5A36" w:rsidRPr="00C968FE" w:rsidRDefault="005E5A36" w:rsidP="005E5A36">
      <w:pPr>
        <w:pStyle w:val="Code"/>
        <w:rPr>
          <w:highlight w:val="white"/>
        </w:rPr>
      </w:pPr>
      <w:r w:rsidRPr="00C968FE">
        <w:rPr>
          <w:highlight w:val="white"/>
        </w:rPr>
        <w:t xml:space="preserve">The </w:t>
      </w:r>
      <w:r w:rsidRPr="00C968FE">
        <w:rPr>
          <w:rStyle w:val="KeyWord0"/>
          <w:highlight w:val="white"/>
        </w:rPr>
        <w:t>CallExpression</w:t>
      </w:r>
      <w:r w:rsidRPr="00C968FE">
        <w:rPr>
          <w:highlight w:val="white"/>
        </w:rPr>
        <w:t xml:space="preserve"> method is called after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46E556A3" w14:textId="77777777" w:rsidR="005E5A36" w:rsidRPr="00C968FE" w:rsidRDefault="005E5A36" w:rsidP="005E5A36">
      <w:pPr>
        <w:pStyle w:val="Code"/>
        <w:rPr>
          <w:highlight w:val="white"/>
        </w:rPr>
      </w:pPr>
      <w:r w:rsidRPr="00C968FE">
        <w:rPr>
          <w:highlight w:val="white"/>
        </w:rPr>
        <w:t xml:space="preserve">    public static Expression CallExpression(Expression functionExpression,</w:t>
      </w:r>
    </w:p>
    <w:p w14:paraId="6739795D" w14:textId="77777777" w:rsidR="005E5A36" w:rsidRPr="00C968FE" w:rsidRDefault="005E5A36" w:rsidP="005E5A36">
      <w:pPr>
        <w:pStyle w:val="Code"/>
        <w:rPr>
          <w:highlight w:val="white"/>
        </w:rPr>
      </w:pPr>
      <w:r w:rsidRPr="00C968FE">
        <w:rPr>
          <w:highlight w:val="white"/>
        </w:rPr>
        <w:t xml:space="preserve">                                            List&lt;Expression&gt; argumentList){</w:t>
      </w:r>
    </w:p>
    <w:p w14:paraId="22F1CFEF" w14:textId="77777777" w:rsidR="005E5A36" w:rsidRPr="00C968FE" w:rsidRDefault="005E5A36" w:rsidP="005E5A36">
      <w:pPr>
        <w:pStyle w:val="Code"/>
        <w:rPr>
          <w:highlight w:val="white"/>
        </w:rPr>
      </w:pPr>
      <w:r w:rsidRPr="00C968FE">
        <w:rPr>
          <w:highlight w:val="white"/>
        </w:rPr>
        <w:t xml:space="preserve">      List&lt;Type&gt; typeList = TypeListStack.Pop();</w:t>
      </w:r>
    </w:p>
    <w:p w14:paraId="31C2D3EC" w14:textId="77777777" w:rsidR="005E5A36" w:rsidRPr="00C968FE" w:rsidRDefault="005E5A36" w:rsidP="005E5A36">
      <w:pPr>
        <w:pStyle w:val="Code"/>
        <w:rPr>
          <w:highlight w:val="white"/>
        </w:rPr>
      </w:pPr>
      <w:r w:rsidRPr="00C968FE">
        <w:rPr>
          <w:highlight w:val="white"/>
        </w:rPr>
        <w:t xml:space="preserve">      ParameterOffsetStack.Pop();</w:t>
      </w:r>
    </w:p>
    <w:p w14:paraId="1A48E53F" w14:textId="77777777" w:rsidR="005E5A36" w:rsidRPr="00C968FE" w:rsidRDefault="005E5A36" w:rsidP="005E5A36">
      <w:pPr>
        <w:rPr>
          <w:highlight w:val="white"/>
        </w:rPr>
      </w:pPr>
      <w:r w:rsidRPr="00C968FE">
        <w:rPr>
          <w:highlight w:val="white"/>
        </w:rPr>
        <w:t>The reason we keep track of the current offset is that we in case of nested function calls need to allocate space for the previous arguments of the functions call outside the nested function. If the current offset is more than zero, we add it together with the size of the standard function top the total offset. If the current offset is zero, no argument has yet been passed, and we do not need to increase the total offset.</w:t>
      </w:r>
    </w:p>
    <w:p w14:paraId="798F5390" w14:textId="77777777" w:rsidR="005E5A36" w:rsidRPr="00C968FE" w:rsidRDefault="005E5A36" w:rsidP="005E5A36">
      <w:pPr>
        <w:pStyle w:val="Code"/>
        <w:rPr>
          <w:highlight w:val="white"/>
        </w:rPr>
      </w:pPr>
      <w:r w:rsidRPr="00C968FE">
        <w:rPr>
          <w:highlight w:val="white"/>
        </w:rPr>
        <w:t xml:space="preserve">      int totalOffset = 0;</w:t>
      </w:r>
    </w:p>
    <w:p w14:paraId="0A85A590" w14:textId="77777777" w:rsidR="005E5A36" w:rsidRPr="00C968FE" w:rsidRDefault="005E5A36" w:rsidP="005E5A36">
      <w:pPr>
        <w:pStyle w:val="Code"/>
        <w:rPr>
          <w:highlight w:val="white"/>
        </w:rPr>
      </w:pPr>
      <w:r w:rsidRPr="00C968FE">
        <w:rPr>
          <w:highlight w:val="white"/>
        </w:rPr>
        <w:t xml:space="preserve">      foreach (int currentOffset in ParameterOffsetStack) {</w:t>
      </w:r>
    </w:p>
    <w:p w14:paraId="442D4EAB" w14:textId="77777777" w:rsidR="005E5A36" w:rsidRPr="00C968FE" w:rsidRDefault="005E5A36" w:rsidP="005E5A36">
      <w:pPr>
        <w:pStyle w:val="Code"/>
        <w:rPr>
          <w:highlight w:val="white"/>
        </w:rPr>
      </w:pPr>
      <w:r w:rsidRPr="00C968FE">
        <w:rPr>
          <w:highlight w:val="white"/>
        </w:rPr>
        <w:t xml:space="preserve">        if (currentOffset &gt; 0) {</w:t>
      </w:r>
    </w:p>
    <w:p w14:paraId="192FC94B" w14:textId="77777777" w:rsidR="005E5A36" w:rsidRPr="00C968FE" w:rsidRDefault="005E5A36" w:rsidP="005E5A36">
      <w:pPr>
        <w:pStyle w:val="Code"/>
        <w:rPr>
          <w:highlight w:val="white"/>
        </w:rPr>
      </w:pPr>
      <w:r w:rsidRPr="00C968FE">
        <w:rPr>
          <w:highlight w:val="white"/>
        </w:rPr>
        <w:t xml:space="preserve">          totalOffset += (SymbolTable.FunctionHeaderSize + currentOffset);</w:t>
      </w:r>
    </w:p>
    <w:p w14:paraId="594A0D8C" w14:textId="77777777" w:rsidR="005E5A36" w:rsidRPr="00C968FE" w:rsidRDefault="005E5A36" w:rsidP="005E5A36">
      <w:pPr>
        <w:pStyle w:val="Code"/>
        <w:rPr>
          <w:highlight w:val="white"/>
        </w:rPr>
      </w:pPr>
      <w:r w:rsidRPr="00C968FE">
        <w:rPr>
          <w:highlight w:val="white"/>
        </w:rPr>
        <w:t xml:space="preserve">        }</w:t>
      </w:r>
    </w:p>
    <w:p w14:paraId="08F6A2C2" w14:textId="77777777" w:rsidR="005E5A36" w:rsidRPr="00C968FE" w:rsidRDefault="005E5A36" w:rsidP="005E5A36">
      <w:pPr>
        <w:pStyle w:val="Code"/>
        <w:rPr>
          <w:highlight w:val="white"/>
        </w:rPr>
      </w:pPr>
      <w:r w:rsidRPr="00C968FE">
        <w:rPr>
          <w:highlight w:val="white"/>
        </w:rPr>
        <w:t xml:space="preserve">      }</w:t>
      </w:r>
    </w:p>
    <w:p w14:paraId="78CE995B" w14:textId="77777777" w:rsidR="005E5A36" w:rsidRPr="00C968FE" w:rsidRDefault="005E5A36" w:rsidP="005E5A36">
      <w:pPr>
        <w:pStyle w:val="Code"/>
        <w:rPr>
          <w:highlight w:val="white"/>
        </w:rPr>
      </w:pPr>
    </w:p>
    <w:p w14:paraId="28DE30B2" w14:textId="77777777" w:rsidR="005E5A36" w:rsidRPr="00C968FE" w:rsidRDefault="005E5A36" w:rsidP="005E5A36">
      <w:pPr>
        <w:pStyle w:val="Code"/>
        <w:rPr>
          <w:highlight w:val="white"/>
        </w:rPr>
      </w:pPr>
      <w:r w:rsidRPr="00C968FE">
        <w:rPr>
          <w:highlight w:val="white"/>
        </w:rPr>
        <w:t xml:space="preserve">      Type functionType = functionExpression.Symbol.Type.IsPointer() ?</w:t>
      </w:r>
    </w:p>
    <w:p w14:paraId="6EFEE139" w14:textId="77777777" w:rsidR="005E5A36" w:rsidRPr="00C968FE" w:rsidRDefault="005E5A36" w:rsidP="005E5A36">
      <w:pPr>
        <w:pStyle w:val="Code"/>
        <w:rPr>
          <w:highlight w:val="white"/>
        </w:rPr>
      </w:pPr>
      <w:r w:rsidRPr="00C968FE">
        <w:rPr>
          <w:highlight w:val="white"/>
        </w:rPr>
        <w:t xml:space="preserve">                          functionExpression.Symbol.Type.PointerType :</w:t>
      </w:r>
    </w:p>
    <w:p w14:paraId="43132944" w14:textId="77777777" w:rsidR="005E5A36" w:rsidRPr="00C968FE" w:rsidRDefault="005E5A36" w:rsidP="005E5A36">
      <w:pPr>
        <w:pStyle w:val="Code"/>
        <w:rPr>
          <w:highlight w:val="white"/>
        </w:rPr>
      </w:pPr>
      <w:r w:rsidRPr="00C968FE">
        <w:rPr>
          <w:highlight w:val="white"/>
        </w:rPr>
        <w:t xml:space="preserve">                          functionExpression.Symbol.Type;</w:t>
      </w:r>
    </w:p>
    <w:p w14:paraId="5122DC5C" w14:textId="77777777" w:rsidR="005E5A36" w:rsidRPr="00C968FE" w:rsidRDefault="005E5A36" w:rsidP="005E5A36">
      <w:pPr>
        <w:rPr>
          <w:highlight w:val="white"/>
        </w:rPr>
      </w:pPr>
      <w:r w:rsidRPr="00C968FE">
        <w:rPr>
          <w:highlight w:val="white"/>
        </w:rPr>
        <w:t>We check that there are not too few parameters in the call. If the type list is null, the number of arguments does not matter. However, if the type list is not null, the number of arguments must be at least the number of parameters in the type list.</w:t>
      </w:r>
    </w:p>
    <w:p w14:paraId="416C9A47" w14:textId="77777777" w:rsidR="005E5A36" w:rsidRPr="00C968FE" w:rsidRDefault="005E5A36" w:rsidP="005E5A36">
      <w:pPr>
        <w:pStyle w:val="Code"/>
        <w:rPr>
          <w:highlight w:val="white"/>
        </w:rPr>
      </w:pPr>
      <w:r w:rsidRPr="00C968FE">
        <w:rPr>
          <w:highlight w:val="white"/>
        </w:rPr>
        <w:lastRenderedPageBreak/>
        <w:t xml:space="preserve">      Assert.Error((typeList == null) ||</w:t>
      </w:r>
    </w:p>
    <w:p w14:paraId="7E675BFF" w14:textId="77777777" w:rsidR="005E5A36" w:rsidRPr="00C968FE" w:rsidRDefault="005E5A36" w:rsidP="005E5A36">
      <w:pPr>
        <w:pStyle w:val="Code"/>
        <w:rPr>
          <w:highlight w:val="white"/>
        </w:rPr>
      </w:pPr>
      <w:r w:rsidRPr="00C968FE">
        <w:rPr>
          <w:highlight w:val="white"/>
        </w:rPr>
        <w:t xml:space="preserve">                   (argumentList.Count &gt;= typeList.Count),</w:t>
      </w:r>
    </w:p>
    <w:p w14:paraId="5E414D68" w14:textId="77777777" w:rsidR="005E5A36" w:rsidRPr="00C968FE" w:rsidRDefault="005E5A36" w:rsidP="005E5A36">
      <w:pPr>
        <w:pStyle w:val="Code"/>
        <w:rPr>
          <w:highlight w:val="white"/>
        </w:rPr>
      </w:pPr>
      <w:r w:rsidRPr="00C968FE">
        <w:rPr>
          <w:highlight w:val="white"/>
        </w:rPr>
        <w:t xml:space="preserve">                   functionExpression,</w:t>
      </w:r>
    </w:p>
    <w:p w14:paraId="0A436DB8" w14:textId="77777777" w:rsidR="005E5A36" w:rsidRPr="00C968FE" w:rsidRDefault="005E5A36" w:rsidP="005E5A36">
      <w:pPr>
        <w:pStyle w:val="Code"/>
        <w:rPr>
          <w:highlight w:val="white"/>
        </w:rPr>
      </w:pPr>
      <w:r w:rsidRPr="00C968FE">
        <w:rPr>
          <w:highlight w:val="white"/>
        </w:rPr>
        <w:t xml:space="preserve">                   Message.Too_few_actual_parameters_in_function_call);</w:t>
      </w:r>
    </w:p>
    <w:p w14:paraId="57D4E4A3" w14:textId="6CBA180D" w:rsidR="005E5A36" w:rsidRPr="00C968FE" w:rsidRDefault="005E5A36" w:rsidP="005E5A36">
      <w:pPr>
        <w:rPr>
          <w:highlight w:val="white"/>
        </w:rPr>
      </w:pPr>
      <w:r w:rsidRPr="00C968FE">
        <w:rPr>
          <w:highlight w:val="white"/>
        </w:rPr>
        <w:t xml:space="preserve">We also check that there are not too many parameters in the call. If the type list is null or if the callee function has </w:t>
      </w:r>
      <w:r w:rsidR="00DC0B5B">
        <w:rPr>
          <w:highlight w:val="white"/>
        </w:rPr>
        <w:t>a variadic</w:t>
      </w:r>
      <w:r w:rsidRPr="00C968FE">
        <w:rPr>
          <w:highlight w:val="white"/>
        </w:rPr>
        <w:t xml:space="preserve"> parameter list, the number of arguments does not matter. There may be more arguments than parameters, we already know that the arguments are not fewer than the parameters. However, if the type list is not null and the function does not have </w:t>
      </w:r>
      <w:r w:rsidR="00DC0B5B">
        <w:rPr>
          <w:highlight w:val="white"/>
        </w:rPr>
        <w:t>a variadic</w:t>
      </w:r>
      <w:r w:rsidRPr="00C968FE">
        <w:rPr>
          <w:highlight w:val="white"/>
        </w:rPr>
        <w:t xml:space="preserve"> parameter list, the number of arguments must equal the number of parameters.</w:t>
      </w:r>
    </w:p>
    <w:p w14:paraId="1D543548" w14:textId="32C10CF8" w:rsidR="005E5A36" w:rsidRPr="00C968FE" w:rsidRDefault="005E5A36" w:rsidP="005E5A36">
      <w:pPr>
        <w:pStyle w:val="Code"/>
        <w:rPr>
          <w:highlight w:val="white"/>
        </w:rPr>
      </w:pPr>
      <w:r w:rsidRPr="00C968FE">
        <w:rPr>
          <w:highlight w:val="white"/>
        </w:rPr>
        <w:t xml:space="preserve">      Assert.Error(functionType.</w:t>
      </w:r>
      <w:r w:rsidR="0010453D">
        <w:rPr>
          <w:highlight w:val="white"/>
        </w:rPr>
        <w:t>IsVariadic</w:t>
      </w:r>
      <w:r w:rsidRPr="00C968FE">
        <w:rPr>
          <w:highlight w:val="white"/>
        </w:rPr>
        <w:t>() || (typeList == null) ||</w:t>
      </w:r>
    </w:p>
    <w:p w14:paraId="428CCC7E" w14:textId="77777777" w:rsidR="005E5A36" w:rsidRPr="00C968FE" w:rsidRDefault="005E5A36" w:rsidP="005E5A36">
      <w:pPr>
        <w:pStyle w:val="Code"/>
        <w:rPr>
          <w:highlight w:val="white"/>
        </w:rPr>
      </w:pPr>
      <w:r w:rsidRPr="00C968FE">
        <w:rPr>
          <w:highlight w:val="white"/>
        </w:rPr>
        <w:t xml:space="preserve">                   (argumentList.Count == typeList.Count),</w:t>
      </w:r>
    </w:p>
    <w:p w14:paraId="2E8DE699" w14:textId="77777777" w:rsidR="005E5A36" w:rsidRPr="00C968FE" w:rsidRDefault="005E5A36" w:rsidP="005E5A36">
      <w:pPr>
        <w:pStyle w:val="Code"/>
        <w:rPr>
          <w:highlight w:val="white"/>
        </w:rPr>
      </w:pPr>
      <w:r w:rsidRPr="00C968FE">
        <w:rPr>
          <w:highlight w:val="white"/>
        </w:rPr>
        <w:t xml:space="preserve">                   functionExpression,</w:t>
      </w:r>
    </w:p>
    <w:p w14:paraId="14D459D8" w14:textId="77777777" w:rsidR="005E5A36" w:rsidRPr="00C968FE" w:rsidRDefault="005E5A36" w:rsidP="005E5A36">
      <w:pPr>
        <w:pStyle w:val="Code"/>
        <w:rPr>
          <w:highlight w:val="white"/>
        </w:rPr>
      </w:pPr>
      <w:r w:rsidRPr="00C968FE">
        <w:rPr>
          <w:highlight w:val="white"/>
        </w:rPr>
        <w:t xml:space="preserve">                   Message.Too_many_parameters_in_function_call);</w:t>
      </w:r>
    </w:p>
    <w:p w14:paraId="31877A47" w14:textId="77777777" w:rsidR="005E5A36" w:rsidRPr="00C968FE" w:rsidRDefault="005E5A36" w:rsidP="005E5A36">
      <w:pPr>
        <w:pStyle w:val="Code"/>
        <w:rPr>
          <w:highlight w:val="white"/>
        </w:rPr>
      </w:pPr>
    </w:p>
    <w:p w14:paraId="356AC239" w14:textId="77777777" w:rsidR="005E5A36" w:rsidRPr="00C968FE" w:rsidRDefault="005E5A36" w:rsidP="005E5A36">
      <w:pPr>
        <w:pStyle w:val="Code"/>
        <w:rPr>
          <w:highlight w:val="white"/>
        </w:rPr>
      </w:pPr>
      <w:r w:rsidRPr="00C968FE">
        <w:rPr>
          <w:highlight w:val="white"/>
        </w:rPr>
        <w:t xml:space="preserve">      List&lt;MiddleCode&gt; longList = new List&lt;MiddleCode&gt;();</w:t>
      </w:r>
    </w:p>
    <w:p w14:paraId="5BA9C2AC" w14:textId="77777777" w:rsidR="005E5A36" w:rsidRPr="00C968FE" w:rsidRDefault="005E5A36" w:rsidP="005E5A36">
      <w:pPr>
        <w:pStyle w:val="Code"/>
        <w:rPr>
          <w:highlight w:val="white"/>
        </w:rPr>
      </w:pPr>
      <w:r w:rsidRPr="00C968FE">
        <w:rPr>
          <w:highlight w:val="white"/>
        </w:rPr>
        <w:t xml:space="preserve">      longList.AddRange(functionExpression.LongList);</w:t>
      </w:r>
    </w:p>
    <w:p w14:paraId="1A9E22A5" w14:textId="2CB9B002" w:rsidR="005E5A36" w:rsidRPr="00C968FE" w:rsidRDefault="005E5A36" w:rsidP="005E5A36">
      <w:pPr>
        <w:rPr>
          <w:highlight w:val="white"/>
        </w:rPr>
      </w:pPr>
      <w:r w:rsidRPr="00C968FE">
        <w:rPr>
          <w:highlight w:val="white"/>
        </w:rPr>
        <w:t xml:space="preserve">When iterate through the, we keep track of the extra size. In </w:t>
      </w:r>
      <w:r w:rsidR="004A5B68">
        <w:rPr>
          <w:highlight w:val="white"/>
        </w:rPr>
        <w:t>variadic</w:t>
      </w:r>
      <w:r w:rsidRPr="00C968FE">
        <w:rPr>
          <w:highlight w:val="white"/>
        </w:rPr>
        <w:t xml:space="preserve"> function calls we need to allocate memory for the extra parameters that is not included in the regular parameter list.</w:t>
      </w:r>
    </w:p>
    <w:p w14:paraId="3FA3C578" w14:textId="77777777" w:rsidR="005E5A36" w:rsidRPr="00C968FE" w:rsidRDefault="005E5A36" w:rsidP="005E5A36">
      <w:pPr>
        <w:pStyle w:val="Code"/>
        <w:rPr>
          <w:highlight w:val="white"/>
        </w:rPr>
      </w:pPr>
      <w:r w:rsidRPr="00C968FE">
        <w:rPr>
          <w:highlight w:val="white"/>
        </w:rPr>
        <w:t xml:space="preserve">      int count = 0, offset = SymbolTable.FunctionHeaderSize, extra = 0;</w:t>
      </w:r>
    </w:p>
    <w:p w14:paraId="08DB68E9" w14:textId="77777777" w:rsidR="005E5A36" w:rsidRPr="00C968FE" w:rsidRDefault="005E5A36" w:rsidP="005E5A36">
      <w:pPr>
        <w:pStyle w:val="Code"/>
        <w:rPr>
          <w:highlight w:val="white"/>
        </w:rPr>
      </w:pPr>
      <w:r w:rsidRPr="00C968FE">
        <w:rPr>
          <w:highlight w:val="white"/>
        </w:rPr>
        <w:t xml:space="preserve">      foreach (Expression argumentExpression in argumentList) {</w:t>
      </w:r>
    </w:p>
    <w:p w14:paraId="64545DBA" w14:textId="77777777" w:rsidR="005E5A36" w:rsidRPr="00C968FE" w:rsidRDefault="005E5A36" w:rsidP="005E5A36">
      <w:pPr>
        <w:pStyle w:val="Code"/>
        <w:rPr>
          <w:highlight w:val="white"/>
        </w:rPr>
      </w:pPr>
      <w:r w:rsidRPr="00C968FE">
        <w:rPr>
          <w:highlight w:val="white"/>
        </w:rPr>
        <w:t xml:space="preserve">        longList.AddRange(argumentExpression.LongList);</w:t>
      </w:r>
    </w:p>
    <w:p w14:paraId="139C936C" w14:textId="77777777" w:rsidR="005E5A36" w:rsidRPr="00C968FE" w:rsidRDefault="005E5A36" w:rsidP="005E5A36">
      <w:pPr>
        <w:pStyle w:val="Code"/>
        <w:rPr>
          <w:highlight w:val="white"/>
        </w:rPr>
      </w:pPr>
    </w:p>
    <w:p w14:paraId="78D04A75" w14:textId="77777777" w:rsidR="005E5A36" w:rsidRPr="00C968FE" w:rsidRDefault="005E5A36" w:rsidP="005E5A36">
      <w:pPr>
        <w:pStyle w:val="Code"/>
        <w:rPr>
          <w:highlight w:val="white"/>
        </w:rPr>
      </w:pPr>
      <w:r w:rsidRPr="00C968FE">
        <w:rPr>
          <w:highlight w:val="white"/>
        </w:rPr>
        <w:t xml:space="preserve">        Type type;</w:t>
      </w:r>
    </w:p>
    <w:p w14:paraId="69C55B7E" w14:textId="77777777" w:rsidR="005E5A36" w:rsidRPr="00C968FE" w:rsidRDefault="005E5A36" w:rsidP="005E5A36">
      <w:pPr>
        <w:pStyle w:val="Code"/>
        <w:rPr>
          <w:highlight w:val="white"/>
        </w:rPr>
      </w:pPr>
      <w:r w:rsidRPr="00C968FE">
        <w:rPr>
          <w:highlight w:val="white"/>
        </w:rPr>
        <w:t xml:space="preserve">        if ((typeList != null) &amp;&amp; (count++ &lt; typeList.Count)) {</w:t>
      </w:r>
    </w:p>
    <w:p w14:paraId="5353EDAE" w14:textId="77777777" w:rsidR="005E5A36" w:rsidRPr="00C968FE" w:rsidRDefault="005E5A36" w:rsidP="005E5A36">
      <w:pPr>
        <w:pStyle w:val="Code"/>
        <w:rPr>
          <w:highlight w:val="white"/>
        </w:rPr>
      </w:pPr>
      <w:r w:rsidRPr="00C968FE">
        <w:rPr>
          <w:highlight w:val="white"/>
        </w:rPr>
        <w:t xml:space="preserve">          type = typeList[count];</w:t>
      </w:r>
    </w:p>
    <w:p w14:paraId="55D1FE2E" w14:textId="77777777" w:rsidR="005E5A36" w:rsidRPr="00C968FE" w:rsidRDefault="005E5A36" w:rsidP="005E5A36">
      <w:pPr>
        <w:pStyle w:val="Code"/>
        <w:rPr>
          <w:highlight w:val="white"/>
        </w:rPr>
      </w:pPr>
      <w:r w:rsidRPr="00C968FE">
        <w:rPr>
          <w:highlight w:val="white"/>
        </w:rPr>
        <w:t xml:space="preserve">        }</w:t>
      </w:r>
    </w:p>
    <w:p w14:paraId="74111FF9" w14:textId="77777777" w:rsidR="005E5A36" w:rsidRPr="00C968FE" w:rsidRDefault="005E5A36" w:rsidP="005E5A36">
      <w:pPr>
        <w:pStyle w:val="Code"/>
        <w:rPr>
          <w:highlight w:val="white"/>
        </w:rPr>
      </w:pPr>
      <w:r w:rsidRPr="00C968FE">
        <w:rPr>
          <w:highlight w:val="white"/>
        </w:rPr>
        <w:t xml:space="preserve">        else {</w:t>
      </w:r>
    </w:p>
    <w:p w14:paraId="50047790" w14:textId="77777777" w:rsidR="005E5A36" w:rsidRPr="00C968FE" w:rsidRDefault="005E5A36" w:rsidP="005E5A36">
      <w:pPr>
        <w:pStyle w:val="Code"/>
        <w:rPr>
          <w:highlight w:val="white"/>
        </w:rPr>
      </w:pPr>
      <w:r w:rsidRPr="00C968FE">
        <w:rPr>
          <w:highlight w:val="white"/>
        </w:rPr>
        <w:t xml:space="preserve">          type = ParameterType(argumentExpression.Symbol);</w:t>
      </w:r>
    </w:p>
    <w:p w14:paraId="566B9C90" w14:textId="77777777" w:rsidR="005E5A36" w:rsidRPr="00C968FE" w:rsidRDefault="005E5A36" w:rsidP="005E5A36">
      <w:pPr>
        <w:pStyle w:val="Code"/>
        <w:rPr>
          <w:highlight w:val="white"/>
        </w:rPr>
      </w:pPr>
      <w:r w:rsidRPr="00C968FE">
        <w:rPr>
          <w:highlight w:val="white"/>
        </w:rPr>
        <w:t xml:space="preserve">          extra += type.Size();</w:t>
      </w:r>
    </w:p>
    <w:p w14:paraId="79622490" w14:textId="77777777" w:rsidR="005E5A36" w:rsidRPr="00C968FE" w:rsidRDefault="005E5A36" w:rsidP="005E5A36">
      <w:pPr>
        <w:pStyle w:val="Code"/>
        <w:rPr>
          <w:highlight w:val="white"/>
        </w:rPr>
      </w:pPr>
      <w:r w:rsidRPr="00C968FE">
        <w:rPr>
          <w:highlight w:val="white"/>
        </w:rPr>
        <w:t xml:space="preserve">        }</w:t>
      </w:r>
    </w:p>
    <w:p w14:paraId="4521A9DD" w14:textId="77777777" w:rsidR="005E5A36" w:rsidRPr="00C968FE" w:rsidRDefault="005E5A36" w:rsidP="005E5A36">
      <w:pPr>
        <w:rPr>
          <w:highlight w:val="white"/>
        </w:rPr>
      </w:pPr>
      <w:r w:rsidRPr="00C968FE">
        <w:rPr>
          <w:highlight w:val="white"/>
        </w:rPr>
        <w:t>We add the argument to the parameter list and update the current offset.</w:t>
      </w:r>
    </w:p>
    <w:p w14:paraId="377E5F5F" w14:textId="77777777" w:rsidR="005E5A36" w:rsidRPr="00C968FE" w:rsidRDefault="005E5A36" w:rsidP="005E5A36">
      <w:pPr>
        <w:pStyle w:val="Code"/>
        <w:rPr>
          <w:highlight w:val="white"/>
        </w:rPr>
      </w:pPr>
      <w:r w:rsidRPr="00C968FE">
        <w:rPr>
          <w:highlight w:val="white"/>
        </w:rPr>
        <w:t xml:space="preserve">        if (type.IsStructOrUnion()) {</w:t>
      </w:r>
    </w:p>
    <w:p w14:paraId="061DA26C" w14:textId="77777777" w:rsidR="005E5A36" w:rsidRPr="00C968FE" w:rsidRDefault="005E5A36" w:rsidP="005E5A36">
      <w:pPr>
        <w:pStyle w:val="Code"/>
        <w:rPr>
          <w:highlight w:val="white"/>
        </w:rPr>
      </w:pPr>
      <w:r w:rsidRPr="00C968FE">
        <w:rPr>
          <w:highlight w:val="white"/>
        </w:rPr>
        <w:t xml:space="preserve">          AddMiddleCode(longList, MiddleOperator.ParameterInitSize,</w:t>
      </w:r>
    </w:p>
    <w:p w14:paraId="39ECB3B8" w14:textId="77777777" w:rsidR="005E5A36" w:rsidRPr="00C968FE" w:rsidRDefault="005E5A36" w:rsidP="005E5A36">
      <w:pPr>
        <w:pStyle w:val="Code"/>
        <w:rPr>
          <w:highlight w:val="white"/>
        </w:rPr>
      </w:pPr>
      <w:r w:rsidRPr="00C968FE">
        <w:rPr>
          <w:highlight w:val="white"/>
        </w:rPr>
        <w:t xml:space="preserve">                        SymbolTable.CurrentTable.CurrentOffset + totalOffset +</w:t>
      </w:r>
    </w:p>
    <w:p w14:paraId="48B7734F" w14:textId="77777777" w:rsidR="005E5A36" w:rsidRPr="00C968FE" w:rsidRDefault="005E5A36" w:rsidP="005E5A36">
      <w:pPr>
        <w:pStyle w:val="Code"/>
        <w:rPr>
          <w:highlight w:val="white"/>
        </w:rPr>
      </w:pPr>
      <w:r w:rsidRPr="00C968FE">
        <w:rPr>
          <w:highlight w:val="white"/>
        </w:rPr>
        <w:t xml:space="preserve">                        offset, type, argumentExpression.Symbol);</w:t>
      </w:r>
    </w:p>
    <w:p w14:paraId="40CF72E5" w14:textId="77777777" w:rsidR="005E5A36" w:rsidRPr="00C968FE" w:rsidRDefault="005E5A36" w:rsidP="005E5A36">
      <w:pPr>
        <w:pStyle w:val="Code"/>
        <w:rPr>
          <w:highlight w:val="white"/>
        </w:rPr>
      </w:pPr>
      <w:r w:rsidRPr="00C968FE">
        <w:rPr>
          <w:highlight w:val="white"/>
        </w:rPr>
        <w:t xml:space="preserve">        }</w:t>
      </w:r>
    </w:p>
    <w:p w14:paraId="717782D2" w14:textId="77777777" w:rsidR="005E5A36" w:rsidRPr="00C968FE" w:rsidRDefault="005E5A36" w:rsidP="005E5A36">
      <w:pPr>
        <w:pStyle w:val="Code"/>
        <w:rPr>
          <w:highlight w:val="white"/>
        </w:rPr>
      </w:pPr>
    </w:p>
    <w:p w14:paraId="10E2A502" w14:textId="77777777" w:rsidR="005E5A36" w:rsidRPr="00C968FE" w:rsidRDefault="005E5A36" w:rsidP="005E5A36">
      <w:pPr>
        <w:pStyle w:val="Code"/>
        <w:rPr>
          <w:highlight w:val="white"/>
        </w:rPr>
      </w:pPr>
      <w:r w:rsidRPr="00C968FE">
        <w:rPr>
          <w:highlight w:val="white"/>
        </w:rPr>
        <w:t xml:space="preserve">        AddMiddleCode(longList, MiddleOperator.Parameter,</w:t>
      </w:r>
    </w:p>
    <w:p w14:paraId="61E0F4CC" w14:textId="77777777" w:rsidR="005E5A36" w:rsidRPr="00C968FE" w:rsidRDefault="005E5A36" w:rsidP="005E5A36">
      <w:pPr>
        <w:pStyle w:val="Code"/>
        <w:rPr>
          <w:highlight w:val="white"/>
        </w:rPr>
      </w:pPr>
      <w:r w:rsidRPr="00C968FE">
        <w:rPr>
          <w:highlight w:val="white"/>
        </w:rPr>
        <w:t xml:space="preserve">                      SymbolTable.CurrentTable. CurrentOffset + totalOffset +</w:t>
      </w:r>
    </w:p>
    <w:p w14:paraId="0E1C235C" w14:textId="77777777" w:rsidR="005E5A36" w:rsidRPr="00C968FE" w:rsidRDefault="005E5A36" w:rsidP="005E5A36">
      <w:pPr>
        <w:pStyle w:val="Code"/>
        <w:rPr>
          <w:highlight w:val="white"/>
        </w:rPr>
      </w:pPr>
      <w:r w:rsidRPr="00C968FE">
        <w:rPr>
          <w:highlight w:val="white"/>
        </w:rPr>
        <w:t xml:space="preserve">                      offset, type, argumentExpression.Symbol);</w:t>
      </w:r>
    </w:p>
    <w:p w14:paraId="68852D74" w14:textId="77777777" w:rsidR="005E5A36" w:rsidRPr="00C968FE" w:rsidRDefault="005E5A36" w:rsidP="005E5A36">
      <w:pPr>
        <w:pStyle w:val="Code"/>
        <w:rPr>
          <w:highlight w:val="white"/>
        </w:rPr>
      </w:pPr>
      <w:r w:rsidRPr="00C968FE">
        <w:rPr>
          <w:highlight w:val="white"/>
        </w:rPr>
        <w:t xml:space="preserve">        offset += type.Size();</w:t>
      </w:r>
    </w:p>
    <w:p w14:paraId="582D9B59" w14:textId="77777777" w:rsidR="005E5A36" w:rsidRPr="00C968FE" w:rsidRDefault="005E5A36" w:rsidP="005E5A36">
      <w:pPr>
        <w:pStyle w:val="Code"/>
        <w:rPr>
          <w:highlight w:val="white"/>
        </w:rPr>
      </w:pPr>
      <w:r w:rsidRPr="00C968FE">
        <w:rPr>
          <w:highlight w:val="white"/>
        </w:rPr>
        <w:t xml:space="preserve">      }</w:t>
      </w:r>
    </w:p>
    <w:p w14:paraId="68AD87DC" w14:textId="77777777" w:rsidR="005E5A36" w:rsidRPr="00C968FE" w:rsidRDefault="005E5A36" w:rsidP="005E5A36">
      <w:pPr>
        <w:rPr>
          <w:highlight w:val="white"/>
        </w:rPr>
      </w:pPr>
      <w:r w:rsidRPr="00C968FE">
        <w:rPr>
          <w:highlight w:val="white"/>
        </w:rPr>
        <w:t xml:space="preserve">We add both the function call and post call instructions to the long list. The post call instruction is for </w:t>
      </w:r>
    </w:p>
    <w:p w14:paraId="6441FDA7" w14:textId="77777777" w:rsidR="005E5A36" w:rsidRPr="00C968FE" w:rsidRDefault="005E5A36" w:rsidP="005E5A36">
      <w:pPr>
        <w:pStyle w:val="Code"/>
        <w:rPr>
          <w:highlight w:val="white"/>
        </w:rPr>
      </w:pPr>
      <w:r w:rsidRPr="00C968FE">
        <w:rPr>
          <w:highlight w:val="white"/>
        </w:rPr>
        <w:t xml:space="preserve">      Symbol functionSymbol = functionExpression.Symbol;</w:t>
      </w:r>
    </w:p>
    <w:p w14:paraId="52ACDDBD" w14:textId="77777777" w:rsidR="005E5A36" w:rsidRPr="00C968FE" w:rsidRDefault="005E5A36" w:rsidP="005E5A36">
      <w:pPr>
        <w:pStyle w:val="Code"/>
        <w:rPr>
          <w:highlight w:val="white"/>
        </w:rPr>
      </w:pPr>
      <w:r w:rsidRPr="00C968FE">
        <w:rPr>
          <w:highlight w:val="white"/>
        </w:rPr>
        <w:t xml:space="preserve">      AddMiddleCode(longList, MiddleOperator.Call,</w:t>
      </w:r>
    </w:p>
    <w:p w14:paraId="4CC36EFB"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00856C6D" w14:textId="77777777" w:rsidR="005E5A36" w:rsidRPr="00C968FE" w:rsidRDefault="005E5A36" w:rsidP="005E5A36">
      <w:pPr>
        <w:pStyle w:val="Code"/>
        <w:rPr>
          <w:highlight w:val="white"/>
        </w:rPr>
      </w:pPr>
      <w:r w:rsidRPr="00C968FE">
        <w:rPr>
          <w:highlight w:val="white"/>
        </w:rPr>
        <w:t xml:space="preserve">                    functionSymbol, extra);</w:t>
      </w:r>
    </w:p>
    <w:p w14:paraId="199D51E4" w14:textId="77777777" w:rsidR="005E5A36" w:rsidRPr="00C968FE" w:rsidRDefault="005E5A36" w:rsidP="005E5A36">
      <w:pPr>
        <w:pStyle w:val="Code"/>
        <w:rPr>
          <w:highlight w:val="white"/>
        </w:rPr>
      </w:pPr>
      <w:r w:rsidRPr="00C968FE">
        <w:rPr>
          <w:highlight w:val="white"/>
        </w:rPr>
        <w:t xml:space="preserve">      AddMiddleCode(longList, MiddleOperator.PostCall,</w:t>
      </w:r>
    </w:p>
    <w:p w14:paraId="435B4576"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1F849699" w14:textId="77777777" w:rsidR="005E5A36" w:rsidRPr="00C968FE" w:rsidRDefault="005E5A36" w:rsidP="005E5A36">
      <w:pPr>
        <w:pStyle w:val="Code"/>
        <w:rPr>
          <w:highlight w:val="white"/>
        </w:rPr>
      </w:pPr>
      <w:r w:rsidRPr="00C968FE">
        <w:rPr>
          <w:highlight w:val="white"/>
        </w:rPr>
        <w:t xml:space="preserve">    </w:t>
      </w:r>
    </w:p>
    <w:p w14:paraId="3C923BC1" w14:textId="77777777" w:rsidR="005E5A36" w:rsidRPr="00C968FE" w:rsidRDefault="005E5A36" w:rsidP="005E5A36">
      <w:pPr>
        <w:pStyle w:val="Code"/>
        <w:rPr>
          <w:highlight w:val="white"/>
        </w:rPr>
      </w:pPr>
      <w:r w:rsidRPr="00C968FE">
        <w:rPr>
          <w:highlight w:val="white"/>
        </w:rPr>
        <w:t xml:space="preserve">      Type returnType = functionType.ReturnType;</w:t>
      </w:r>
    </w:p>
    <w:p w14:paraId="510B4297" w14:textId="77777777" w:rsidR="005E5A36" w:rsidRPr="00C968FE" w:rsidRDefault="005E5A36" w:rsidP="005E5A36">
      <w:pPr>
        <w:pStyle w:val="Code"/>
        <w:rPr>
          <w:highlight w:val="white"/>
        </w:rPr>
      </w:pPr>
      <w:r w:rsidRPr="00C968FE">
        <w:rPr>
          <w:highlight w:val="white"/>
        </w:rPr>
        <w:lastRenderedPageBreak/>
        <w:t xml:space="preserve">      Symbol returnSymbol = new Symbol(returnType);</w:t>
      </w:r>
    </w:p>
    <w:p w14:paraId="38066EC7" w14:textId="77777777" w:rsidR="005E5A36" w:rsidRPr="00C968FE" w:rsidRDefault="005E5A36" w:rsidP="005E5A36">
      <w:pPr>
        <w:rPr>
          <w:highlight w:val="white"/>
        </w:rPr>
      </w:pPr>
      <w:r w:rsidRPr="00C968FE">
        <w:rPr>
          <w:highlight w:val="white"/>
        </w:rPr>
        <w:t>We make the short list be a copy of the long list. However, there is one difference between the lists if the function returns a floating value. In that case, we pop the value off the floating value stack in the short list, since the value is not interesting in the short list, only the side effect of the function call. However, we keep the value on the stack in the long list, since the value shall be used in the long list.</w:t>
      </w:r>
    </w:p>
    <w:p w14:paraId="69D48C8D" w14:textId="77777777" w:rsidR="005E5A36" w:rsidRPr="00C968FE" w:rsidRDefault="005E5A36" w:rsidP="005E5A36">
      <w:pPr>
        <w:pStyle w:val="Code"/>
        <w:rPr>
          <w:highlight w:val="white"/>
        </w:rPr>
      </w:pPr>
      <w:r w:rsidRPr="00C968FE">
        <w:rPr>
          <w:highlight w:val="white"/>
        </w:rPr>
        <w:t xml:space="preserve">      List&lt;MiddleCode&gt; shortList = new List&lt;MiddleCode&gt;();</w:t>
      </w:r>
    </w:p>
    <w:p w14:paraId="1A20E946" w14:textId="77777777" w:rsidR="005E5A36" w:rsidRPr="00C968FE" w:rsidRDefault="005E5A36" w:rsidP="005E5A36">
      <w:pPr>
        <w:pStyle w:val="Code"/>
        <w:rPr>
          <w:highlight w:val="white"/>
        </w:rPr>
      </w:pPr>
      <w:r w:rsidRPr="00C968FE">
        <w:rPr>
          <w:highlight w:val="white"/>
        </w:rPr>
        <w:t xml:space="preserve">      shortList.AddRange(longList);</w:t>
      </w:r>
    </w:p>
    <w:p w14:paraId="7BA1D30E" w14:textId="77777777" w:rsidR="005E5A36" w:rsidRPr="00C968FE" w:rsidRDefault="005E5A36" w:rsidP="005E5A36">
      <w:pPr>
        <w:pStyle w:val="Code"/>
        <w:rPr>
          <w:highlight w:val="white"/>
        </w:rPr>
      </w:pPr>
      <w:r w:rsidRPr="00C968FE">
        <w:rPr>
          <w:highlight w:val="white"/>
        </w:rPr>
        <w:t xml:space="preserve">    </w:t>
      </w:r>
    </w:p>
    <w:p w14:paraId="0A2ABBDF" w14:textId="77777777" w:rsidR="005E5A36" w:rsidRPr="00C968FE" w:rsidRDefault="005E5A36" w:rsidP="005E5A36">
      <w:pPr>
        <w:pStyle w:val="Code"/>
        <w:rPr>
          <w:highlight w:val="white"/>
        </w:rPr>
      </w:pPr>
      <w:r w:rsidRPr="00C968FE">
        <w:rPr>
          <w:highlight w:val="white"/>
        </w:rPr>
        <w:t xml:space="preserve">      if (!returnType.IsVoid()) {</w:t>
      </w:r>
    </w:p>
    <w:p w14:paraId="24761030" w14:textId="77777777" w:rsidR="005E5A36" w:rsidRPr="00C968FE" w:rsidRDefault="005E5A36" w:rsidP="005E5A36">
      <w:pPr>
        <w:pStyle w:val="Code"/>
        <w:rPr>
          <w:highlight w:val="white"/>
        </w:rPr>
      </w:pPr>
      <w:r w:rsidRPr="00C968FE">
        <w:rPr>
          <w:highlight w:val="white"/>
        </w:rPr>
        <w:t xml:space="preserve">        if (returnType.IsStructOrUnion()) {</w:t>
      </w:r>
    </w:p>
    <w:p w14:paraId="6057C16D" w14:textId="77777777" w:rsidR="005E5A36" w:rsidRPr="00C968FE" w:rsidRDefault="005E5A36" w:rsidP="005E5A36">
      <w:pPr>
        <w:pStyle w:val="Code"/>
        <w:rPr>
          <w:highlight w:val="white"/>
        </w:rPr>
      </w:pPr>
      <w:r w:rsidRPr="00C968FE">
        <w:rPr>
          <w:highlight w:val="white"/>
        </w:rPr>
        <w:t xml:space="preserve">          Type pointerType = new Type(returnType);</w:t>
      </w:r>
    </w:p>
    <w:p w14:paraId="21A45116" w14:textId="77777777" w:rsidR="005E5A36" w:rsidRPr="00C968FE" w:rsidRDefault="005E5A36" w:rsidP="005E5A36">
      <w:pPr>
        <w:pStyle w:val="Code"/>
        <w:rPr>
          <w:highlight w:val="white"/>
        </w:rPr>
      </w:pPr>
      <w:r w:rsidRPr="00C968FE">
        <w:rPr>
          <w:highlight w:val="white"/>
        </w:rPr>
        <w:t xml:space="preserve">          Symbol addressSymbol = new Symbol(pointerType);</w:t>
      </w:r>
    </w:p>
    <w:p w14:paraId="37C76E58" w14:textId="77777777" w:rsidR="005E5A36" w:rsidRPr="00C968FE" w:rsidRDefault="005E5A36" w:rsidP="005E5A36">
      <w:pPr>
        <w:pStyle w:val="Code"/>
        <w:rPr>
          <w:highlight w:val="white"/>
        </w:rPr>
      </w:pPr>
      <w:r w:rsidRPr="00C968FE">
        <w:rPr>
          <w:highlight w:val="white"/>
        </w:rPr>
        <w:t xml:space="preserve">          returnSymbol.AddressSymbol = addressSymbol;</w:t>
      </w:r>
    </w:p>
    <w:p w14:paraId="78E0E607" w14:textId="77777777" w:rsidR="005E5A36" w:rsidRPr="00C968FE" w:rsidRDefault="005E5A36" w:rsidP="005E5A36">
      <w:pPr>
        <w:pStyle w:val="Code"/>
        <w:rPr>
          <w:highlight w:val="white"/>
        </w:rPr>
      </w:pPr>
      <w:r w:rsidRPr="00C968FE">
        <w:rPr>
          <w:highlight w:val="white"/>
        </w:rPr>
        <w:t xml:space="preserve">        }</w:t>
      </w:r>
    </w:p>
    <w:p w14:paraId="66E5A65B" w14:textId="77777777" w:rsidR="005E5A36" w:rsidRPr="00C968FE" w:rsidRDefault="005E5A36" w:rsidP="005E5A36">
      <w:pPr>
        <w:pStyle w:val="Code"/>
        <w:rPr>
          <w:highlight w:val="white"/>
        </w:rPr>
      </w:pPr>
      <w:r w:rsidRPr="00C968FE">
        <w:rPr>
          <w:highlight w:val="white"/>
        </w:rPr>
        <w:t xml:space="preserve">      </w:t>
      </w:r>
    </w:p>
    <w:p w14:paraId="132BEF2A" w14:textId="77777777" w:rsidR="005E5A36" w:rsidRPr="00C968FE" w:rsidRDefault="005E5A36" w:rsidP="005E5A36">
      <w:pPr>
        <w:pStyle w:val="Code"/>
        <w:rPr>
          <w:highlight w:val="white"/>
        </w:rPr>
      </w:pPr>
      <w:r w:rsidRPr="00C968FE">
        <w:rPr>
          <w:highlight w:val="white"/>
        </w:rPr>
        <w:t xml:space="preserve">        AddMiddleCode(longList, MiddleOperator.GetReturnValue,</w:t>
      </w:r>
    </w:p>
    <w:p w14:paraId="1782ECA3" w14:textId="77777777" w:rsidR="005E5A36" w:rsidRPr="00C968FE" w:rsidRDefault="005E5A36" w:rsidP="005E5A36">
      <w:pPr>
        <w:pStyle w:val="Code"/>
        <w:rPr>
          <w:highlight w:val="white"/>
        </w:rPr>
      </w:pPr>
      <w:r w:rsidRPr="00C968FE">
        <w:rPr>
          <w:highlight w:val="white"/>
        </w:rPr>
        <w:t xml:space="preserve">                      returnSymbol);</w:t>
      </w:r>
    </w:p>
    <w:p w14:paraId="14BCDC8B" w14:textId="77777777" w:rsidR="005E5A36" w:rsidRPr="00C968FE" w:rsidRDefault="005E5A36" w:rsidP="005E5A36">
      <w:pPr>
        <w:pStyle w:val="Code"/>
        <w:rPr>
          <w:highlight w:val="white"/>
        </w:rPr>
      </w:pPr>
      <w:r w:rsidRPr="00C968FE">
        <w:rPr>
          <w:highlight w:val="white"/>
        </w:rPr>
        <w:t xml:space="preserve">      </w:t>
      </w:r>
    </w:p>
    <w:p w14:paraId="2C65843C" w14:textId="77777777" w:rsidR="005E5A36" w:rsidRPr="00C968FE" w:rsidRDefault="005E5A36" w:rsidP="005E5A36">
      <w:pPr>
        <w:pStyle w:val="Code"/>
        <w:rPr>
          <w:highlight w:val="white"/>
        </w:rPr>
      </w:pPr>
      <w:r w:rsidRPr="00C968FE">
        <w:rPr>
          <w:highlight w:val="white"/>
        </w:rPr>
        <w:t xml:space="preserve">        if (returnType.IsFloating()) {</w:t>
      </w:r>
    </w:p>
    <w:p w14:paraId="4D8EAD11" w14:textId="77777777" w:rsidR="005E5A36" w:rsidRPr="00C968FE" w:rsidRDefault="005E5A36" w:rsidP="005E5A36">
      <w:pPr>
        <w:pStyle w:val="Code"/>
        <w:rPr>
          <w:highlight w:val="white"/>
        </w:rPr>
      </w:pPr>
      <w:r w:rsidRPr="00C968FE">
        <w:rPr>
          <w:highlight w:val="white"/>
        </w:rPr>
        <w:t xml:space="preserve">          AddMiddleCode(shortList, MiddleOperator.PopEmpty);</w:t>
      </w:r>
    </w:p>
    <w:p w14:paraId="759232A6" w14:textId="77777777" w:rsidR="005E5A36" w:rsidRPr="00C968FE" w:rsidRDefault="005E5A36" w:rsidP="005E5A36">
      <w:pPr>
        <w:pStyle w:val="Code"/>
        <w:rPr>
          <w:highlight w:val="white"/>
        </w:rPr>
      </w:pPr>
      <w:r w:rsidRPr="00C968FE">
        <w:rPr>
          <w:highlight w:val="white"/>
        </w:rPr>
        <w:t xml:space="preserve">        }</w:t>
      </w:r>
    </w:p>
    <w:p w14:paraId="04AE0378" w14:textId="77777777" w:rsidR="005E5A36" w:rsidRPr="00C968FE" w:rsidRDefault="005E5A36" w:rsidP="005E5A36">
      <w:pPr>
        <w:pStyle w:val="Code"/>
        <w:rPr>
          <w:highlight w:val="white"/>
        </w:rPr>
      </w:pPr>
      <w:r w:rsidRPr="00C968FE">
        <w:rPr>
          <w:highlight w:val="white"/>
        </w:rPr>
        <w:t xml:space="preserve">      }</w:t>
      </w:r>
    </w:p>
    <w:p w14:paraId="22C7BB22" w14:textId="77777777" w:rsidR="005E5A36" w:rsidRPr="00C968FE" w:rsidRDefault="005E5A36" w:rsidP="005E5A36">
      <w:pPr>
        <w:pStyle w:val="Code"/>
        <w:rPr>
          <w:highlight w:val="white"/>
        </w:rPr>
      </w:pPr>
    </w:p>
    <w:p w14:paraId="6362C517" w14:textId="77777777" w:rsidR="005E5A36" w:rsidRPr="00C968FE" w:rsidRDefault="005E5A36" w:rsidP="005E5A36">
      <w:pPr>
        <w:pStyle w:val="Code"/>
        <w:rPr>
          <w:highlight w:val="white"/>
        </w:rPr>
      </w:pPr>
      <w:r w:rsidRPr="00C968FE">
        <w:rPr>
          <w:highlight w:val="white"/>
        </w:rPr>
        <w:t xml:space="preserve">      return (new Expression(returnSymbol, shortList, longList));</w:t>
      </w:r>
    </w:p>
    <w:p w14:paraId="5F2FF6F8" w14:textId="77777777" w:rsidR="005E5A36" w:rsidRPr="00C968FE" w:rsidRDefault="005E5A36" w:rsidP="005E5A36">
      <w:pPr>
        <w:pStyle w:val="Code"/>
        <w:rPr>
          <w:highlight w:val="white"/>
        </w:rPr>
      </w:pPr>
      <w:r w:rsidRPr="00C968FE">
        <w:rPr>
          <w:highlight w:val="white"/>
        </w:rPr>
        <w:t xml:space="preserve">    }</w:t>
      </w:r>
    </w:p>
    <w:p w14:paraId="4E226C59" w14:textId="77777777" w:rsidR="005E5A36" w:rsidRDefault="005E5A36" w:rsidP="0060539D">
      <w:pPr>
        <w:pStyle w:val="Rubrik3"/>
      </w:pPr>
      <w:bookmarkStart w:id="278" w:name="_Toc59126178"/>
      <w:r w:rsidRPr="00903DBA">
        <w:t>Argument Expression List</w:t>
      </w:r>
      <w:bookmarkEnd w:id="278"/>
    </w:p>
    <w:p w14:paraId="19A36D8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ArgumentExpression</w:t>
      </w:r>
      <w:r w:rsidRPr="00903DBA">
        <w:rPr>
          <w:highlight w:val="white"/>
        </w:rPr>
        <w:t xml:space="preserve"> method type casts the argument into an appropriate type.</w:t>
      </w:r>
    </w:p>
    <w:p w14:paraId="2DAD6354" w14:textId="77777777" w:rsidR="005E5A36" w:rsidRPr="00903DBA" w:rsidRDefault="005E5A36" w:rsidP="005E5A36">
      <w:pPr>
        <w:pStyle w:val="CodeHeader"/>
      </w:pPr>
      <w:proofErr w:type="spellStart"/>
      <w:r w:rsidRPr="00903DBA">
        <w:t>MiddleCodeGenerator.cs</w:t>
      </w:r>
      <w:proofErr w:type="spellEnd"/>
    </w:p>
    <w:p w14:paraId="6FC86973" w14:textId="77777777" w:rsidR="005E5A36" w:rsidRPr="00903DBA" w:rsidRDefault="005E5A36" w:rsidP="005E5A36">
      <w:pPr>
        <w:pStyle w:val="Code"/>
        <w:rPr>
          <w:highlight w:val="white"/>
        </w:rPr>
      </w:pPr>
      <w:r w:rsidRPr="00903DBA">
        <w:rPr>
          <w:highlight w:val="white"/>
        </w:rPr>
        <w:t xml:space="preserve">    public static Expression ArgumentExpression(int index,</w:t>
      </w:r>
    </w:p>
    <w:p w14:paraId="76825C1B" w14:textId="77777777" w:rsidR="005E5A36" w:rsidRPr="00903DBA" w:rsidRDefault="005E5A36" w:rsidP="005E5A36">
      <w:pPr>
        <w:pStyle w:val="Code"/>
        <w:rPr>
          <w:highlight w:val="white"/>
        </w:rPr>
      </w:pPr>
      <w:r w:rsidRPr="00903DBA">
        <w:rPr>
          <w:highlight w:val="white"/>
        </w:rPr>
        <w:t xml:space="preserve">                                                Expression expression) {</w:t>
      </w:r>
    </w:p>
    <w:p w14:paraId="0214776A" w14:textId="77777777" w:rsidR="005E5A36" w:rsidRPr="00903DBA" w:rsidRDefault="005E5A36" w:rsidP="005E5A36">
      <w:pPr>
        <w:rPr>
          <w:highlight w:val="white"/>
        </w:rPr>
      </w:pPr>
      <w:r w:rsidRPr="00903DBA">
        <w:rPr>
          <w:highlight w:val="white"/>
        </w:rPr>
        <w:t>We need to type list on top of the type list stack to compare the argument expression with the parameter type.</w:t>
      </w:r>
    </w:p>
    <w:p w14:paraId="6635DDDF" w14:textId="77777777" w:rsidR="005E5A36" w:rsidRPr="00903DBA" w:rsidRDefault="005E5A36" w:rsidP="005E5A36">
      <w:pPr>
        <w:pStyle w:val="Code"/>
        <w:rPr>
          <w:highlight w:val="white"/>
        </w:rPr>
      </w:pPr>
      <w:r w:rsidRPr="00903DBA">
        <w:rPr>
          <w:highlight w:val="white"/>
        </w:rPr>
        <w:t xml:space="preserve">      List&lt;Type&gt; typeList = TypeListStack.Peek();</w:t>
      </w:r>
    </w:p>
    <w:p w14:paraId="3B8D8EFA" w14:textId="77777777" w:rsidR="005E5A36" w:rsidRPr="00903DBA" w:rsidRDefault="005E5A36" w:rsidP="005E5A36">
      <w:pPr>
        <w:rPr>
          <w:highlight w:val="white"/>
        </w:rPr>
      </w:pPr>
      <w:r w:rsidRPr="00903DBA">
        <w:rPr>
          <w:highlight w:val="white"/>
        </w:rPr>
        <w:t>If the argument is within the parameter list, we type cast the argument into the parameter type.</w:t>
      </w:r>
    </w:p>
    <w:p w14:paraId="40B2EAEE" w14:textId="77777777" w:rsidR="005E5A36" w:rsidRPr="00903DBA" w:rsidRDefault="005E5A36" w:rsidP="005E5A36">
      <w:pPr>
        <w:pStyle w:val="Code"/>
        <w:rPr>
          <w:highlight w:val="white"/>
        </w:rPr>
      </w:pPr>
      <w:r w:rsidRPr="00903DBA">
        <w:rPr>
          <w:highlight w:val="white"/>
        </w:rPr>
        <w:t xml:space="preserve">      if ((typeList != null) &amp;&amp; (index &lt; typeList.Count)) {</w:t>
      </w:r>
    </w:p>
    <w:p w14:paraId="2AEB8BB2" w14:textId="77777777" w:rsidR="005E5A36" w:rsidRPr="00903DBA" w:rsidRDefault="005E5A36" w:rsidP="005E5A36">
      <w:pPr>
        <w:pStyle w:val="Code"/>
        <w:rPr>
          <w:highlight w:val="white"/>
        </w:rPr>
      </w:pPr>
      <w:r w:rsidRPr="00903DBA">
        <w:rPr>
          <w:highlight w:val="white"/>
        </w:rPr>
        <w:t xml:space="preserve">        expression = TypeCast.ImplicitCast(expression, typeList[index]);</w:t>
      </w:r>
    </w:p>
    <w:p w14:paraId="295B0056" w14:textId="77777777" w:rsidR="005E5A36" w:rsidRPr="00903DBA" w:rsidRDefault="005E5A36" w:rsidP="005E5A36">
      <w:pPr>
        <w:pStyle w:val="Code"/>
        <w:rPr>
          <w:highlight w:val="white"/>
        </w:rPr>
      </w:pPr>
      <w:r w:rsidRPr="00903DBA">
        <w:rPr>
          <w:highlight w:val="white"/>
        </w:rPr>
        <w:t xml:space="preserve">      }</w:t>
      </w:r>
    </w:p>
    <w:p w14:paraId="2328A076" w14:textId="77777777" w:rsidR="005E5A36" w:rsidRPr="00903DBA" w:rsidRDefault="005E5A36" w:rsidP="005E5A36">
      <w:pPr>
        <w:pStyle w:val="Code"/>
        <w:rPr>
          <w:highlight w:val="white"/>
        </w:rPr>
      </w:pPr>
      <w:r w:rsidRPr="00903DBA">
        <w:rPr>
          <w:highlight w:val="white"/>
        </w:rPr>
        <w:t xml:space="preserve">      else {</w:t>
      </w:r>
    </w:p>
    <w:p w14:paraId="68A091B3" w14:textId="6575EC48" w:rsidR="005E5A36" w:rsidRPr="00903DBA" w:rsidRDefault="005E5A36" w:rsidP="005E5A36">
      <w:pPr>
        <w:rPr>
          <w:highlight w:val="white"/>
        </w:rPr>
      </w:pPr>
      <w:r w:rsidRPr="00903DBA">
        <w:rPr>
          <w:highlight w:val="white"/>
        </w:rPr>
        <w:t>If the argument is not within the parameter list (</w:t>
      </w:r>
      <w:r w:rsidR="004A5B68">
        <w:rPr>
          <w:highlight w:val="white"/>
        </w:rPr>
        <w:t>variadic</w:t>
      </w:r>
      <w:r w:rsidRPr="00903DBA">
        <w:rPr>
          <w:highlight w:val="white"/>
        </w:rPr>
        <w:t xml:space="preserve"> call), we type cast the argument into an appropriate type: character and short integer are cast into (signed or unsigned) integer, and float is cast into double. These type casts apply to the </w:t>
      </w:r>
      <w:r w:rsidR="004A5B68">
        <w:rPr>
          <w:highlight w:val="white"/>
        </w:rPr>
        <w:t>variadic</w:t>
      </w:r>
      <w:r w:rsidRPr="00903DBA">
        <w:rPr>
          <w:highlight w:val="white"/>
        </w:rPr>
        <w:t xml:space="preserve"> function call rules of ANSI C.</w:t>
      </w:r>
    </w:p>
    <w:p w14:paraId="73028120" w14:textId="77777777" w:rsidR="005E5A36" w:rsidRPr="00903DBA" w:rsidRDefault="005E5A36" w:rsidP="005E5A36">
      <w:pPr>
        <w:pStyle w:val="Code"/>
        <w:rPr>
          <w:highlight w:val="white"/>
        </w:rPr>
      </w:pPr>
      <w:r w:rsidRPr="00903DBA">
        <w:rPr>
          <w:highlight w:val="white"/>
        </w:rPr>
        <w:t xml:space="preserve">        Type type = expression.Symbol.Type;</w:t>
      </w:r>
    </w:p>
    <w:p w14:paraId="4220A78E" w14:textId="77777777" w:rsidR="005E5A36" w:rsidRPr="00903DBA" w:rsidRDefault="005E5A36" w:rsidP="005E5A36">
      <w:pPr>
        <w:pStyle w:val="Code"/>
        <w:rPr>
          <w:highlight w:val="white"/>
        </w:rPr>
      </w:pPr>
      <w:r w:rsidRPr="00903DBA">
        <w:rPr>
          <w:highlight w:val="white"/>
        </w:rPr>
        <w:t xml:space="preserve">        </w:t>
      </w:r>
    </w:p>
    <w:p w14:paraId="79C8C108" w14:textId="77777777" w:rsidR="005E5A36" w:rsidRPr="00903DBA" w:rsidRDefault="005E5A36" w:rsidP="005E5A36">
      <w:pPr>
        <w:pStyle w:val="Code"/>
        <w:rPr>
          <w:highlight w:val="white"/>
        </w:rPr>
      </w:pPr>
      <w:r w:rsidRPr="00903DBA">
        <w:rPr>
          <w:highlight w:val="white"/>
        </w:rPr>
        <w:t xml:space="preserve">        if (type.IsChar() || type.IsShort()) {</w:t>
      </w:r>
    </w:p>
    <w:p w14:paraId="25A256EE" w14:textId="77777777" w:rsidR="005E5A36" w:rsidRPr="00903DBA" w:rsidRDefault="005E5A36" w:rsidP="005E5A36">
      <w:pPr>
        <w:pStyle w:val="Code"/>
        <w:rPr>
          <w:highlight w:val="white"/>
        </w:rPr>
      </w:pPr>
      <w:r w:rsidRPr="00903DBA">
        <w:rPr>
          <w:highlight w:val="white"/>
        </w:rPr>
        <w:t xml:space="preserve">          if (type.IsSigned()) {</w:t>
      </w:r>
    </w:p>
    <w:p w14:paraId="5FEDA839" w14:textId="77777777" w:rsidR="005E5A36" w:rsidRPr="00903DBA" w:rsidRDefault="005E5A36" w:rsidP="005E5A36">
      <w:pPr>
        <w:pStyle w:val="Code"/>
        <w:rPr>
          <w:highlight w:val="white"/>
        </w:rPr>
      </w:pPr>
      <w:r w:rsidRPr="00903DBA">
        <w:rPr>
          <w:highlight w:val="white"/>
        </w:rPr>
        <w:t xml:space="preserve">            expression =</w:t>
      </w:r>
    </w:p>
    <w:p w14:paraId="3B5B82A7" w14:textId="77777777" w:rsidR="005E5A36" w:rsidRPr="00903DBA" w:rsidRDefault="005E5A36" w:rsidP="005E5A36">
      <w:pPr>
        <w:pStyle w:val="Code"/>
        <w:rPr>
          <w:highlight w:val="white"/>
        </w:rPr>
      </w:pPr>
      <w:r w:rsidRPr="00903DBA">
        <w:rPr>
          <w:highlight w:val="white"/>
        </w:rPr>
        <w:t xml:space="preserve">              TypeCast.ImplicitCast(expression, Type.SignedIntegerType);</w:t>
      </w:r>
    </w:p>
    <w:p w14:paraId="40B00261" w14:textId="77777777" w:rsidR="005E5A36" w:rsidRPr="00903DBA" w:rsidRDefault="005E5A36" w:rsidP="005E5A36">
      <w:pPr>
        <w:pStyle w:val="Code"/>
        <w:rPr>
          <w:highlight w:val="white"/>
        </w:rPr>
      </w:pPr>
      <w:r w:rsidRPr="00903DBA">
        <w:rPr>
          <w:highlight w:val="white"/>
        </w:rPr>
        <w:t xml:space="preserve">          }</w:t>
      </w:r>
    </w:p>
    <w:p w14:paraId="3B58288B" w14:textId="77777777" w:rsidR="005E5A36" w:rsidRPr="00903DBA" w:rsidRDefault="005E5A36" w:rsidP="005E5A36">
      <w:pPr>
        <w:pStyle w:val="Code"/>
        <w:rPr>
          <w:highlight w:val="white"/>
        </w:rPr>
      </w:pPr>
      <w:r w:rsidRPr="00903DBA">
        <w:rPr>
          <w:highlight w:val="white"/>
        </w:rPr>
        <w:lastRenderedPageBreak/>
        <w:t xml:space="preserve">          else {</w:t>
      </w:r>
    </w:p>
    <w:p w14:paraId="40182627" w14:textId="77777777" w:rsidR="005E5A36" w:rsidRPr="00903DBA" w:rsidRDefault="005E5A36" w:rsidP="005E5A36">
      <w:pPr>
        <w:pStyle w:val="Code"/>
        <w:rPr>
          <w:highlight w:val="white"/>
        </w:rPr>
      </w:pPr>
      <w:r w:rsidRPr="00903DBA">
        <w:rPr>
          <w:highlight w:val="white"/>
        </w:rPr>
        <w:t xml:space="preserve">            expression =</w:t>
      </w:r>
    </w:p>
    <w:p w14:paraId="797C6ED8" w14:textId="77777777" w:rsidR="005E5A36" w:rsidRPr="00903DBA" w:rsidRDefault="005E5A36" w:rsidP="005E5A36">
      <w:pPr>
        <w:pStyle w:val="Code"/>
        <w:rPr>
          <w:highlight w:val="white"/>
        </w:rPr>
      </w:pPr>
      <w:r w:rsidRPr="00903DBA">
        <w:rPr>
          <w:highlight w:val="white"/>
        </w:rPr>
        <w:t xml:space="preserve">              TypeCast.ImplicitCast(expression, Type.UnsignedIntegerType);</w:t>
      </w:r>
    </w:p>
    <w:p w14:paraId="35B55C04" w14:textId="77777777" w:rsidR="005E5A36" w:rsidRPr="00903DBA" w:rsidRDefault="005E5A36" w:rsidP="005E5A36">
      <w:pPr>
        <w:pStyle w:val="Code"/>
        <w:rPr>
          <w:highlight w:val="white"/>
        </w:rPr>
      </w:pPr>
      <w:r w:rsidRPr="00903DBA">
        <w:rPr>
          <w:highlight w:val="white"/>
        </w:rPr>
        <w:t xml:space="preserve">          }      </w:t>
      </w:r>
    </w:p>
    <w:p w14:paraId="0997CF90" w14:textId="77777777" w:rsidR="005E5A36" w:rsidRPr="00903DBA" w:rsidRDefault="005E5A36" w:rsidP="005E5A36">
      <w:pPr>
        <w:pStyle w:val="Code"/>
        <w:rPr>
          <w:highlight w:val="white"/>
        </w:rPr>
      </w:pPr>
      <w:r w:rsidRPr="00903DBA">
        <w:rPr>
          <w:highlight w:val="white"/>
        </w:rPr>
        <w:t xml:space="preserve">        }</w:t>
      </w:r>
    </w:p>
    <w:p w14:paraId="20026D14" w14:textId="77777777" w:rsidR="005E5A36" w:rsidRPr="00903DBA" w:rsidRDefault="005E5A36" w:rsidP="005E5A36">
      <w:pPr>
        <w:pStyle w:val="Code"/>
        <w:rPr>
          <w:highlight w:val="white"/>
        </w:rPr>
      </w:pPr>
      <w:r w:rsidRPr="00903DBA">
        <w:rPr>
          <w:highlight w:val="white"/>
        </w:rPr>
        <w:t xml:space="preserve">        else if (type.IsFloat()) {</w:t>
      </w:r>
    </w:p>
    <w:p w14:paraId="181F60B9" w14:textId="77777777" w:rsidR="005E5A36" w:rsidRPr="00903DBA" w:rsidRDefault="005E5A36" w:rsidP="005E5A36">
      <w:pPr>
        <w:pStyle w:val="Code"/>
        <w:rPr>
          <w:highlight w:val="white"/>
        </w:rPr>
      </w:pPr>
      <w:r w:rsidRPr="00903DBA">
        <w:rPr>
          <w:highlight w:val="white"/>
        </w:rPr>
        <w:t xml:space="preserve">          expression = TypeCast.ImplicitCast(expression, Type.DoubleType);</w:t>
      </w:r>
    </w:p>
    <w:p w14:paraId="06CE657D" w14:textId="77777777" w:rsidR="005E5A36" w:rsidRPr="00903DBA" w:rsidRDefault="005E5A36" w:rsidP="005E5A36">
      <w:pPr>
        <w:pStyle w:val="Code"/>
        <w:rPr>
          <w:highlight w:val="white"/>
        </w:rPr>
      </w:pPr>
      <w:r w:rsidRPr="00903DBA">
        <w:rPr>
          <w:highlight w:val="white"/>
        </w:rPr>
        <w:t xml:space="preserve">        }</w:t>
      </w:r>
    </w:p>
    <w:p w14:paraId="37181C71" w14:textId="77777777" w:rsidR="005E5A36" w:rsidRPr="00903DBA" w:rsidRDefault="005E5A36" w:rsidP="005E5A36">
      <w:pPr>
        <w:pStyle w:val="Code"/>
        <w:rPr>
          <w:highlight w:val="white"/>
        </w:rPr>
      </w:pPr>
      <w:r w:rsidRPr="00903DBA">
        <w:rPr>
          <w:highlight w:val="white"/>
        </w:rPr>
        <w:t xml:space="preserve">      }</w:t>
      </w:r>
    </w:p>
    <w:p w14:paraId="3307DF16" w14:textId="77777777" w:rsidR="005E5A36" w:rsidRPr="00903DBA" w:rsidRDefault="005E5A36" w:rsidP="005E5A36">
      <w:pPr>
        <w:pStyle w:val="Code"/>
        <w:rPr>
          <w:highlight w:val="white"/>
        </w:rPr>
      </w:pPr>
    </w:p>
    <w:p w14:paraId="50062622" w14:textId="77777777" w:rsidR="005E5A36" w:rsidRPr="00903DBA" w:rsidRDefault="005E5A36" w:rsidP="005E5A36">
      <w:pPr>
        <w:rPr>
          <w:highlight w:val="white"/>
        </w:rPr>
      </w:pPr>
      <w:r w:rsidRPr="00903DBA">
        <w:rPr>
          <w:highlight w:val="white"/>
        </w:rPr>
        <w:t>We need to update current offset to allocate space in case of nested function calls.</w:t>
      </w:r>
    </w:p>
    <w:p w14:paraId="16F1C9B6" w14:textId="77777777" w:rsidR="005E5A36" w:rsidRPr="00903DBA" w:rsidRDefault="005E5A36" w:rsidP="005E5A36">
      <w:pPr>
        <w:pStyle w:val="Code"/>
        <w:rPr>
          <w:highlight w:val="white"/>
        </w:rPr>
      </w:pPr>
      <w:r w:rsidRPr="00903DBA">
        <w:rPr>
          <w:highlight w:val="white"/>
        </w:rPr>
        <w:t xml:space="preserve">      int offset = ParameterOffsetStack.Pop();</w:t>
      </w:r>
    </w:p>
    <w:p w14:paraId="54D3F90C" w14:textId="77777777" w:rsidR="005E5A36" w:rsidRPr="00903DBA" w:rsidRDefault="005E5A36" w:rsidP="005E5A36">
      <w:pPr>
        <w:pStyle w:val="Code"/>
        <w:rPr>
          <w:highlight w:val="white"/>
        </w:rPr>
      </w:pPr>
      <w:r w:rsidRPr="00903DBA">
        <w:rPr>
          <w:highlight w:val="white"/>
        </w:rPr>
        <w:t xml:space="preserve">      ParameterOffsetStack.Push(offset +</w:t>
      </w:r>
    </w:p>
    <w:p w14:paraId="63062875" w14:textId="77777777" w:rsidR="005E5A36" w:rsidRPr="00903DBA" w:rsidRDefault="005E5A36" w:rsidP="005E5A36">
      <w:pPr>
        <w:pStyle w:val="Code"/>
        <w:rPr>
          <w:highlight w:val="white"/>
        </w:rPr>
      </w:pPr>
      <w:r w:rsidRPr="00903DBA">
        <w:rPr>
          <w:highlight w:val="white"/>
        </w:rPr>
        <w:t xml:space="preserve">                                ParameterType(expression.Symbol).Size());</w:t>
      </w:r>
    </w:p>
    <w:p w14:paraId="7E4B0E4E" w14:textId="77777777" w:rsidR="005E5A36" w:rsidRPr="00903DBA" w:rsidRDefault="005E5A36" w:rsidP="005E5A36">
      <w:pPr>
        <w:pStyle w:val="Code"/>
        <w:rPr>
          <w:highlight w:val="white"/>
        </w:rPr>
      </w:pPr>
      <w:r w:rsidRPr="00903DBA">
        <w:rPr>
          <w:highlight w:val="white"/>
        </w:rPr>
        <w:t xml:space="preserve">      return (new Expression(expression.Symbol, expression.LongList,</w:t>
      </w:r>
    </w:p>
    <w:p w14:paraId="2070C591" w14:textId="77777777" w:rsidR="005E5A36" w:rsidRPr="00903DBA" w:rsidRDefault="005E5A36" w:rsidP="005E5A36">
      <w:pPr>
        <w:pStyle w:val="Code"/>
        <w:rPr>
          <w:highlight w:val="white"/>
        </w:rPr>
      </w:pPr>
      <w:r w:rsidRPr="00903DBA">
        <w:rPr>
          <w:highlight w:val="white"/>
        </w:rPr>
        <w:t xml:space="preserve">                             expression.LongList));</w:t>
      </w:r>
    </w:p>
    <w:p w14:paraId="21580FA3" w14:textId="77777777" w:rsidR="005E5A36" w:rsidRPr="00903DBA" w:rsidRDefault="005E5A36" w:rsidP="005E5A36">
      <w:pPr>
        <w:pStyle w:val="Code"/>
        <w:rPr>
          <w:highlight w:val="white"/>
        </w:rPr>
      </w:pPr>
      <w:r w:rsidRPr="00903DBA">
        <w:rPr>
          <w:highlight w:val="white"/>
        </w:rPr>
        <w:t xml:space="preserve">    }</w:t>
      </w:r>
    </w:p>
    <w:p w14:paraId="4A5CB06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ParameterType</w:t>
      </w:r>
      <w:r w:rsidRPr="00903DBA">
        <w:rPr>
          <w:highlight w:val="white"/>
        </w:rPr>
        <w:t xml:space="preserve"> method returns the type of the parameter. In case of array, string, or function, it returns pointer types. Otherwise, it returns the regular type. </w:t>
      </w:r>
    </w:p>
    <w:p w14:paraId="60E7AD70" w14:textId="77777777" w:rsidR="005E5A36" w:rsidRPr="00903DBA" w:rsidRDefault="005E5A36" w:rsidP="005E5A36">
      <w:pPr>
        <w:pStyle w:val="Code"/>
        <w:rPr>
          <w:highlight w:val="white"/>
        </w:rPr>
      </w:pPr>
      <w:r w:rsidRPr="00903DBA">
        <w:rPr>
          <w:highlight w:val="white"/>
        </w:rPr>
        <w:t xml:space="preserve">    private static Type ParameterType(Symbol symbol) {</w:t>
      </w:r>
    </w:p>
    <w:p w14:paraId="32F59BF9" w14:textId="77777777" w:rsidR="005E5A36" w:rsidRPr="00903DBA" w:rsidRDefault="005E5A36" w:rsidP="005E5A36">
      <w:pPr>
        <w:pStyle w:val="Code"/>
        <w:rPr>
          <w:highlight w:val="white"/>
        </w:rPr>
      </w:pPr>
      <w:r w:rsidRPr="00903DBA">
        <w:rPr>
          <w:highlight w:val="white"/>
        </w:rPr>
        <w:t xml:space="preserve">      switch (symbol.Type.Sort) {</w:t>
      </w:r>
    </w:p>
    <w:p w14:paraId="136D63B8" w14:textId="77777777" w:rsidR="005E5A36" w:rsidRPr="00903DBA" w:rsidRDefault="005E5A36" w:rsidP="005E5A36">
      <w:pPr>
        <w:pStyle w:val="Code"/>
        <w:rPr>
          <w:highlight w:val="white"/>
        </w:rPr>
      </w:pPr>
      <w:r w:rsidRPr="00903DBA">
        <w:rPr>
          <w:highlight w:val="white"/>
        </w:rPr>
        <w:t xml:space="preserve">        case Sort.Array:</w:t>
      </w:r>
    </w:p>
    <w:p w14:paraId="66974F86" w14:textId="77777777" w:rsidR="005E5A36" w:rsidRPr="00903DBA" w:rsidRDefault="005E5A36" w:rsidP="005E5A36">
      <w:pPr>
        <w:pStyle w:val="Code"/>
        <w:rPr>
          <w:highlight w:val="white"/>
        </w:rPr>
      </w:pPr>
      <w:r w:rsidRPr="00903DBA">
        <w:rPr>
          <w:highlight w:val="white"/>
        </w:rPr>
        <w:t xml:space="preserve">          return (new Type(symbol.Type.ArrayType));</w:t>
      </w:r>
    </w:p>
    <w:p w14:paraId="55D2C509" w14:textId="77777777" w:rsidR="005E5A36" w:rsidRPr="00903DBA" w:rsidRDefault="005E5A36" w:rsidP="005E5A36">
      <w:pPr>
        <w:pStyle w:val="Code"/>
        <w:rPr>
          <w:highlight w:val="white"/>
        </w:rPr>
      </w:pPr>
    </w:p>
    <w:p w14:paraId="11DDBFB1" w14:textId="77777777" w:rsidR="005E5A36" w:rsidRPr="00903DBA" w:rsidRDefault="005E5A36" w:rsidP="005E5A36">
      <w:pPr>
        <w:pStyle w:val="Code"/>
        <w:rPr>
          <w:highlight w:val="white"/>
        </w:rPr>
      </w:pPr>
      <w:r w:rsidRPr="00903DBA">
        <w:rPr>
          <w:highlight w:val="white"/>
        </w:rPr>
        <w:t xml:space="preserve">        case Sort.Function:</w:t>
      </w:r>
    </w:p>
    <w:p w14:paraId="030F9F7A" w14:textId="77777777" w:rsidR="005E5A36" w:rsidRPr="00903DBA" w:rsidRDefault="005E5A36" w:rsidP="005E5A36">
      <w:pPr>
        <w:pStyle w:val="Code"/>
        <w:rPr>
          <w:highlight w:val="white"/>
        </w:rPr>
      </w:pPr>
      <w:r w:rsidRPr="00903DBA">
        <w:rPr>
          <w:highlight w:val="white"/>
        </w:rPr>
        <w:t xml:space="preserve">          return (new Type(symbol.Type));</w:t>
      </w:r>
    </w:p>
    <w:p w14:paraId="0965CB50" w14:textId="77777777" w:rsidR="005E5A36" w:rsidRPr="00903DBA" w:rsidRDefault="005E5A36" w:rsidP="005E5A36">
      <w:pPr>
        <w:pStyle w:val="Code"/>
        <w:rPr>
          <w:highlight w:val="white"/>
        </w:rPr>
      </w:pPr>
    </w:p>
    <w:p w14:paraId="21357430" w14:textId="77777777" w:rsidR="005E5A36" w:rsidRPr="00903DBA" w:rsidRDefault="005E5A36" w:rsidP="005E5A36">
      <w:pPr>
        <w:pStyle w:val="Code"/>
        <w:rPr>
          <w:highlight w:val="white"/>
        </w:rPr>
      </w:pPr>
      <w:r w:rsidRPr="00903DBA">
        <w:rPr>
          <w:highlight w:val="white"/>
        </w:rPr>
        <w:t xml:space="preserve">        case Sort.String:</w:t>
      </w:r>
    </w:p>
    <w:p w14:paraId="1AB721C8" w14:textId="77777777" w:rsidR="005E5A36" w:rsidRPr="00903DBA" w:rsidRDefault="005E5A36" w:rsidP="005E5A36">
      <w:pPr>
        <w:pStyle w:val="Code"/>
        <w:rPr>
          <w:highlight w:val="white"/>
        </w:rPr>
      </w:pPr>
      <w:r w:rsidRPr="00903DBA">
        <w:rPr>
          <w:highlight w:val="white"/>
        </w:rPr>
        <w:t xml:space="preserve">          return (new Type(new Type(Sort.SignedChar)));</w:t>
      </w:r>
    </w:p>
    <w:p w14:paraId="7E97C3C4" w14:textId="77777777" w:rsidR="005E5A36" w:rsidRPr="00903DBA" w:rsidRDefault="005E5A36" w:rsidP="005E5A36">
      <w:pPr>
        <w:pStyle w:val="Code"/>
        <w:rPr>
          <w:highlight w:val="white"/>
        </w:rPr>
      </w:pPr>
    </w:p>
    <w:p w14:paraId="1F3E310D" w14:textId="77777777" w:rsidR="005E5A36" w:rsidRPr="00903DBA" w:rsidRDefault="005E5A36" w:rsidP="005E5A36">
      <w:pPr>
        <w:pStyle w:val="Code"/>
        <w:rPr>
          <w:highlight w:val="white"/>
        </w:rPr>
      </w:pPr>
      <w:r w:rsidRPr="00903DBA">
        <w:rPr>
          <w:highlight w:val="white"/>
        </w:rPr>
        <w:t xml:space="preserve">        default:</w:t>
      </w:r>
    </w:p>
    <w:p w14:paraId="2FEC7EBD" w14:textId="77777777" w:rsidR="005E5A36" w:rsidRPr="00903DBA" w:rsidRDefault="005E5A36" w:rsidP="005E5A36">
      <w:pPr>
        <w:pStyle w:val="Code"/>
        <w:rPr>
          <w:highlight w:val="white"/>
        </w:rPr>
      </w:pPr>
      <w:r w:rsidRPr="00903DBA">
        <w:rPr>
          <w:highlight w:val="white"/>
        </w:rPr>
        <w:t xml:space="preserve">          return symbol.Type;</w:t>
      </w:r>
    </w:p>
    <w:p w14:paraId="1EC6E949" w14:textId="77777777" w:rsidR="005E5A36" w:rsidRPr="00903DBA" w:rsidRDefault="005E5A36" w:rsidP="005E5A36">
      <w:pPr>
        <w:pStyle w:val="Code"/>
        <w:rPr>
          <w:highlight w:val="white"/>
        </w:rPr>
      </w:pPr>
      <w:r w:rsidRPr="00903DBA">
        <w:rPr>
          <w:highlight w:val="white"/>
        </w:rPr>
        <w:t xml:space="preserve">      }</w:t>
      </w:r>
    </w:p>
    <w:p w14:paraId="4FF05A14" w14:textId="77777777" w:rsidR="005E5A36" w:rsidRPr="00903DBA" w:rsidRDefault="005E5A36" w:rsidP="005E5A36">
      <w:pPr>
        <w:pStyle w:val="Code"/>
        <w:rPr>
          <w:highlight w:val="white"/>
        </w:rPr>
      </w:pPr>
      <w:r w:rsidRPr="00903DBA">
        <w:rPr>
          <w:highlight w:val="white"/>
        </w:rPr>
        <w:t xml:space="preserve">    }</w:t>
      </w:r>
    </w:p>
    <w:p w14:paraId="52BC92D2" w14:textId="77777777" w:rsidR="005E5A36" w:rsidRPr="00C968FE" w:rsidRDefault="005E5A36" w:rsidP="0060539D">
      <w:pPr>
        <w:pStyle w:val="Rubrik3"/>
        <w:rPr>
          <w:highlight w:val="white"/>
        </w:rPr>
      </w:pPr>
      <w:bookmarkStart w:id="279" w:name="_Toc59126179"/>
      <w:r w:rsidRPr="00C968FE">
        <w:rPr>
          <w:highlight w:val="white"/>
        </w:rPr>
        <w:t>Primary Expressions</w:t>
      </w:r>
      <w:bookmarkEnd w:id="279"/>
    </w:p>
    <w:p w14:paraId="27596F29" w14:textId="77777777" w:rsidR="005E5A36" w:rsidRPr="00903DBA" w:rsidRDefault="005E5A36" w:rsidP="005E5A36">
      <w:pPr>
        <w:rPr>
          <w:highlight w:val="white"/>
        </w:rPr>
      </w:pPr>
      <w:r w:rsidRPr="00903DBA">
        <w:rPr>
          <w:highlight w:val="white"/>
        </w:rPr>
        <w:t>The value holds floating type, we push it at the floating value stack.</w:t>
      </w:r>
    </w:p>
    <w:p w14:paraId="2D0A4ED0" w14:textId="77777777" w:rsidR="005E5A36" w:rsidRPr="00903DBA" w:rsidRDefault="005E5A36" w:rsidP="005E5A36">
      <w:pPr>
        <w:pStyle w:val="CodeHeader"/>
      </w:pPr>
      <w:proofErr w:type="spellStart"/>
      <w:r w:rsidRPr="00903DBA">
        <w:t>MiddleCodeGenerator.cs</w:t>
      </w:r>
      <w:proofErr w:type="spellEnd"/>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77777777" w:rsidR="005E5A36" w:rsidRPr="00903DBA" w:rsidRDefault="005E5A36" w:rsidP="005E5A36">
      <w:pPr>
        <w:rPr>
          <w:highlight w:val="white"/>
        </w:rPr>
      </w:pPr>
      <w:r w:rsidRPr="00903DBA">
        <w:rPr>
          <w:highlight w:val="white"/>
        </w:rPr>
        <w:t xml:space="preserve">Given a name, we look it up in the current symbol table. If there is no symbol, we add a function without a parameter list, that returns a signed integer, to the symbol table. </w:t>
      </w:r>
    </w:p>
    <w:p w14:paraId="7E007E44" w14:textId="77777777" w:rsidR="005E5A36" w:rsidRPr="00903DBA" w:rsidRDefault="005E5A36" w:rsidP="005E5A36">
      <w:pPr>
        <w:pStyle w:val="CodeHeader"/>
      </w:pPr>
      <w:proofErr w:type="spellStart"/>
      <w:r w:rsidRPr="00903DBA">
        <w:t>MiddleCodeGenerator.cs</w:t>
      </w:r>
      <w:proofErr w:type="spellEnd"/>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lastRenderedPageBreak/>
        <w:t xml:space="preserve">      Symbol symbol = SymbolTable.CurrentTable.LookupSymbol(name);</w:t>
      </w:r>
    </w:p>
    <w:p w14:paraId="10F7BDE1" w14:textId="77777777" w:rsidR="005E5A36" w:rsidRPr="00903DBA" w:rsidRDefault="005E5A36" w:rsidP="005E5A36">
      <w:pPr>
        <w:pStyle w:val="Code"/>
        <w:rPr>
          <w:highlight w:val="white"/>
        </w:rPr>
      </w:pPr>
      <w:r w:rsidRPr="00903DBA">
        <w:rPr>
          <w:highlight w:val="white"/>
        </w:rPr>
        <w:t xml:space="preserve">      Assert.Error(symbol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77777777" w:rsidR="005E5A36" w:rsidRPr="00903DBA" w:rsidRDefault="005E5A36" w:rsidP="005E5A36">
      <w:pPr>
        <w:pStyle w:val="Code"/>
        <w:rPr>
          <w:highlight w:val="white"/>
        </w:rPr>
      </w:pPr>
      <w:r w:rsidRPr="00903DBA">
        <w:rPr>
          <w:highlight w:val="white"/>
        </w:rPr>
        <w:t xml:space="preserve">    }</w:t>
      </w:r>
    </w:p>
    <w:p w14:paraId="0A78FD24" w14:textId="77777777" w:rsidR="005E5A36" w:rsidRPr="00903DBA" w:rsidRDefault="005E5A36" w:rsidP="005E5A36">
      <w:r w:rsidRPr="00903DBA">
        <w:rPr>
          <w:highlight w:val="white"/>
        </w:rPr>
        <w:t>The registers are only used internally, in conjunction with system calls.</w:t>
      </w:r>
      <w:r w:rsidRPr="00903DBA">
        <w:t xml:space="preserve"> On some occasion the interrupt call returns information stored in a register.</w:t>
      </w:r>
    </w:p>
    <w:p w14:paraId="5E93F2CB" w14:textId="77777777" w:rsidR="005E5A36" w:rsidRPr="00903DBA" w:rsidRDefault="005E5A36" w:rsidP="005E5A36">
      <w:r w:rsidRPr="00903DBA">
        <w:t>The closed statements do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6CD62FBC" w14:textId="77777777" w:rsidR="005E5A36" w:rsidRPr="00903DBA" w:rsidRDefault="005E5A36" w:rsidP="005E5A36">
      <w:pPr>
        <w:pStyle w:val="CodeHeader"/>
      </w:pPr>
      <w:proofErr w:type="spellStart"/>
      <w:r w:rsidRPr="00903DBA">
        <w:t>MiddleCodeGenerator.cs</w:t>
      </w:r>
      <w:proofErr w:type="spellEnd"/>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69627E76" w14:textId="77777777" w:rsidR="005E5A36" w:rsidRPr="00903DBA" w:rsidRDefault="005E5A36" w:rsidP="005E5A36">
      <w:pPr>
        <w:pStyle w:val="CodeHeader"/>
      </w:pPr>
      <w:proofErr w:type="spellStart"/>
      <w:r w:rsidRPr="00903DBA">
        <w:t>MiddleCodeGenerator.cs</w:t>
      </w:r>
      <w:proofErr w:type="spellEnd"/>
    </w:p>
    <w:p w14:paraId="029A6052" w14:textId="77777777" w:rsidR="005E5A36" w:rsidRPr="00903DBA" w:rsidRDefault="005E5A36" w:rsidP="005E5A36">
      <w:pPr>
        <w:pStyle w:val="Code"/>
        <w:rPr>
          <w:highlight w:val="white"/>
        </w:rPr>
      </w:pPr>
      <w:r w:rsidRPr="00903DBA">
        <w:rPr>
          <w:highlight w:val="white"/>
        </w:rPr>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48751E59" w14:textId="77777777" w:rsidR="005E5A36" w:rsidRPr="00903DBA" w:rsidRDefault="005E5A36" w:rsidP="005E5A36">
      <w:pPr>
        <w:pStyle w:val="CodeHeader"/>
      </w:pPr>
      <w:proofErr w:type="spellStart"/>
      <w:r w:rsidRPr="00903DBA">
        <w:t>MiddleCodeGenerator.cs</w:t>
      </w:r>
      <w:proofErr w:type="spellEnd"/>
    </w:p>
    <w:p w14:paraId="501A22D5" w14:textId="77777777"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5E5A36">
      <w:r w:rsidRPr="00903DBA">
        <w:rPr>
          <w:highlight w:val="white"/>
        </w:rPr>
        <w:t xml:space="preserve">    }</w:t>
      </w:r>
    </w:p>
    <w:p w14:paraId="05F1CCA6" w14:textId="77777777" w:rsidR="005E5A36" w:rsidRPr="00DC37F5" w:rsidRDefault="005E5A36" w:rsidP="005E5A36">
      <w:pPr>
        <w:pStyle w:val="Code"/>
      </w:pPr>
    </w:p>
    <w:p w14:paraId="3D1C8AC0" w14:textId="5E3F3CB9" w:rsidR="002A4B3E" w:rsidRPr="00903DBA" w:rsidRDefault="00B73D32" w:rsidP="0060539D">
      <w:pPr>
        <w:pStyle w:val="Rubrik1"/>
      </w:pPr>
      <w:bookmarkStart w:id="280" w:name="_Ref58079178"/>
      <w:bookmarkStart w:id="281" w:name="_Toc59126180"/>
      <w:r w:rsidRPr="00903DBA">
        <w:lastRenderedPageBreak/>
        <w:t xml:space="preserve">Declaration </w:t>
      </w:r>
      <w:r w:rsidR="002A4B3E" w:rsidRPr="00903DBA">
        <w:t>Specifier</w:t>
      </w:r>
      <w:r w:rsidRPr="00903DBA">
        <w:t>s</w:t>
      </w:r>
      <w:r w:rsidR="003F62B8" w:rsidRPr="00903DBA">
        <w:t xml:space="preserve"> and Declarators</w:t>
      </w:r>
      <w:bookmarkEnd w:id="221"/>
      <w:bookmarkEnd w:id="222"/>
      <w:bookmarkEnd w:id="223"/>
      <w:bookmarkEnd w:id="280"/>
      <w:bookmarkEnd w:id="281"/>
    </w:p>
    <w:p w14:paraId="3D7EEB91" w14:textId="1C479DC4" w:rsidR="00F255BB" w:rsidRPr="00903DBA" w:rsidRDefault="00C957DB" w:rsidP="00F255BB">
      <w:pPr>
        <w:rPr>
          <w:color w:val="auto"/>
        </w:rPr>
      </w:pPr>
      <w:r w:rsidRPr="00903DBA">
        <w:t xml:space="preserve">A </w:t>
      </w:r>
      <w:r w:rsidR="00AA1323">
        <w:t>symbol</w:t>
      </w:r>
      <w:r w:rsidRPr="00903DBA">
        <w:t xml:space="preserve"> definition is made up by a </w:t>
      </w:r>
      <w:r w:rsidRPr="00903DBA">
        <w:rPr>
          <w:rStyle w:val="KeyWord0"/>
        </w:rPr>
        <w:t>specifier</w:t>
      </w:r>
      <w:r w:rsidRPr="00903DBA">
        <w:t xml:space="preserve"> and a </w:t>
      </w:r>
      <w:r w:rsidRPr="00903DBA">
        <w:rPr>
          <w:rStyle w:val="KeyWord0"/>
        </w:rPr>
        <w:t>declarator</w:t>
      </w:r>
      <w:r w:rsidRPr="00903DBA">
        <w:t xml:space="preserve">. </w:t>
      </w:r>
      <w:r w:rsidR="00F255BB" w:rsidRPr="00903DBA">
        <w:t xml:space="preserve">The </w:t>
      </w:r>
      <w:r w:rsidR="00F255BB" w:rsidRPr="00903DBA">
        <w:rPr>
          <w:rStyle w:val="KeyWord0"/>
        </w:rPr>
        <w:t>Mask</w:t>
      </w:r>
      <w:r w:rsidR="00F255BB" w:rsidRPr="00903DBA">
        <w:t xml:space="preserve"> class is used to distinguish between the different type </w:t>
      </w:r>
      <w:r w:rsidR="00DC5DF9" w:rsidRPr="00903DBA">
        <w:t>specifiers and</w:t>
      </w:r>
      <w:r w:rsidR="00F255BB" w:rsidRPr="00903DBA">
        <w:t xml:space="preserve"> </w:t>
      </w:r>
      <w:r w:rsidR="00B805AB" w:rsidRPr="00903DBA">
        <w:t xml:space="preserve">is </w:t>
      </w:r>
      <w:r w:rsidR="00F255BB" w:rsidRPr="00903DBA">
        <w:t xml:space="preserve">used by the </w:t>
      </w:r>
      <w:r w:rsidR="00F255BB" w:rsidRPr="00903DBA">
        <w:rPr>
          <w:rStyle w:val="KeyWord0"/>
        </w:rPr>
        <w:t>Specifier</w:t>
      </w:r>
      <w:r w:rsidR="00F255BB" w:rsidRPr="00903DBA">
        <w:t xml:space="preserve"> class below.</w:t>
      </w:r>
    </w:p>
    <w:p w14:paraId="2A23C6A9" w14:textId="7F2E4ADC" w:rsidR="002A4B3E" w:rsidRPr="00903DBA" w:rsidRDefault="002A4B3E" w:rsidP="002A4B3E">
      <w:pPr>
        <w:pStyle w:val="CodeHeader"/>
      </w:pPr>
      <w:proofErr w:type="spellStart"/>
      <w:r w:rsidRPr="00903DBA">
        <w:t>Mask.cs</w:t>
      </w:r>
      <w:proofErr w:type="spellEnd"/>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45BE5B74" w:rsidR="00626D3B" w:rsidRPr="00903DBA" w:rsidRDefault="00C957DB" w:rsidP="00C957DB">
      <w:pPr>
        <w:rPr>
          <w:highlight w:val="white"/>
        </w:rPr>
      </w:pPr>
      <w:r w:rsidRPr="00903DBA">
        <w:rPr>
          <w:highlight w:val="white"/>
        </w:rPr>
        <w:t>We use the bitwise or operator to mask together simply mask to compound masks.</w:t>
      </w:r>
    </w:p>
    <w:p w14:paraId="4E026C8B" w14:textId="77777777" w:rsidR="00626D3B" w:rsidRPr="00903DBA" w:rsidRDefault="00626D3B" w:rsidP="00626D3B">
      <w:pPr>
        <w:pStyle w:val="Code"/>
        <w:rPr>
          <w:highlight w:val="white"/>
        </w:rPr>
      </w:pPr>
      <w:r w:rsidRPr="00903DBA">
        <w:rPr>
          <w:highlight w:val="white"/>
        </w:rPr>
        <w:t xml:space="preserve">                    SignedChar = Signed | Char,</w:t>
      </w:r>
    </w:p>
    <w:p w14:paraId="4E0AE670" w14:textId="77777777" w:rsidR="00626D3B" w:rsidRPr="00903DBA" w:rsidRDefault="00626D3B" w:rsidP="00626D3B">
      <w:pPr>
        <w:pStyle w:val="Code"/>
        <w:rPr>
          <w:highlight w:val="white"/>
        </w:rPr>
      </w:pPr>
      <w:r w:rsidRPr="00903DBA">
        <w:rPr>
          <w:highlight w:val="white"/>
        </w:rPr>
        <w:t xml:space="preserve">                    UnsignedChar = Unsigned |  Char,</w:t>
      </w:r>
    </w:p>
    <w:p w14:paraId="13373DA4" w14:textId="77777777" w:rsidR="00626D3B" w:rsidRPr="00903DBA" w:rsidRDefault="00626D3B" w:rsidP="00626D3B">
      <w:pPr>
        <w:pStyle w:val="Code"/>
        <w:rPr>
          <w:highlight w:val="white"/>
        </w:rPr>
      </w:pPr>
      <w:r w:rsidRPr="00903DBA">
        <w:rPr>
          <w:highlight w:val="white"/>
        </w:rPr>
        <w:t xml:space="preserve">                    ShortInt = Short |  Int,</w:t>
      </w:r>
    </w:p>
    <w:p w14:paraId="49448615" w14:textId="77777777" w:rsidR="00626D3B" w:rsidRPr="00903DBA" w:rsidRDefault="00626D3B" w:rsidP="00626D3B">
      <w:pPr>
        <w:pStyle w:val="Code"/>
        <w:rPr>
          <w:highlight w:val="white"/>
        </w:rPr>
      </w:pPr>
      <w:r w:rsidRPr="00903DBA">
        <w:rPr>
          <w:highlight w:val="white"/>
        </w:rPr>
        <w:t xml:space="preserve">                    SignedShort = Signed |  Short,</w:t>
      </w:r>
    </w:p>
    <w:p w14:paraId="64D8B4BC" w14:textId="77777777" w:rsidR="00626D3B" w:rsidRPr="00903DBA" w:rsidRDefault="00626D3B" w:rsidP="00626D3B">
      <w:pPr>
        <w:pStyle w:val="Code"/>
        <w:rPr>
          <w:highlight w:val="white"/>
        </w:rPr>
      </w:pPr>
      <w:r w:rsidRPr="00903DBA">
        <w:rPr>
          <w:highlight w:val="white"/>
        </w:rPr>
        <w:t xml:space="preserve">                    SignedShortInt = Signed |  Short |  Int,</w:t>
      </w:r>
    </w:p>
    <w:p w14:paraId="689A79B8" w14:textId="77777777" w:rsidR="00626D3B" w:rsidRPr="00903DBA" w:rsidRDefault="00626D3B" w:rsidP="00626D3B">
      <w:pPr>
        <w:pStyle w:val="Code"/>
        <w:rPr>
          <w:highlight w:val="white"/>
        </w:rPr>
      </w:pPr>
      <w:r w:rsidRPr="00903DBA">
        <w:rPr>
          <w:highlight w:val="white"/>
        </w:rPr>
        <w:t xml:space="preserve">                    UnsignedShort = Unsigned |  Short,</w:t>
      </w:r>
    </w:p>
    <w:p w14:paraId="093C777E" w14:textId="77777777" w:rsidR="00626D3B" w:rsidRPr="00903DBA" w:rsidRDefault="00626D3B" w:rsidP="00626D3B">
      <w:pPr>
        <w:pStyle w:val="Code"/>
        <w:rPr>
          <w:highlight w:val="white"/>
        </w:rPr>
      </w:pPr>
      <w:r w:rsidRPr="00903DBA">
        <w:rPr>
          <w:highlight w:val="white"/>
        </w:rPr>
        <w:t xml:space="preserve">                    UnsignedShortInt = Unsigned |  Short |  Int,</w:t>
      </w:r>
    </w:p>
    <w:p w14:paraId="6FC0C29C" w14:textId="77777777" w:rsidR="00626D3B" w:rsidRPr="00903DBA" w:rsidRDefault="00626D3B" w:rsidP="00626D3B">
      <w:pPr>
        <w:pStyle w:val="Code"/>
        <w:rPr>
          <w:highlight w:val="white"/>
        </w:rPr>
      </w:pPr>
      <w:r w:rsidRPr="00903DBA">
        <w:rPr>
          <w:highlight w:val="white"/>
        </w:rPr>
        <w:t xml:space="preserve">                    SignedInt = Signed |  Int,</w:t>
      </w:r>
    </w:p>
    <w:p w14:paraId="50F6D075" w14:textId="77777777" w:rsidR="00626D3B" w:rsidRPr="00903DBA" w:rsidRDefault="00626D3B" w:rsidP="00626D3B">
      <w:pPr>
        <w:pStyle w:val="Code"/>
        <w:rPr>
          <w:highlight w:val="white"/>
        </w:rPr>
      </w:pPr>
      <w:r w:rsidRPr="00903DBA">
        <w:rPr>
          <w:highlight w:val="white"/>
        </w:rPr>
        <w:t xml:space="preserve">                    UnsignedInt = Unsigned |  Int,</w:t>
      </w:r>
    </w:p>
    <w:p w14:paraId="27A80706" w14:textId="77777777" w:rsidR="00626D3B" w:rsidRPr="00903DBA" w:rsidRDefault="00626D3B" w:rsidP="00626D3B">
      <w:pPr>
        <w:pStyle w:val="Code"/>
        <w:rPr>
          <w:highlight w:val="white"/>
        </w:rPr>
      </w:pPr>
      <w:r w:rsidRPr="00903DBA">
        <w:rPr>
          <w:highlight w:val="white"/>
        </w:rPr>
        <w:t xml:space="preserve">                    LongInt = Long |  Int,</w:t>
      </w:r>
    </w:p>
    <w:p w14:paraId="742247F2" w14:textId="77777777" w:rsidR="00626D3B" w:rsidRPr="00903DBA" w:rsidRDefault="00626D3B" w:rsidP="00626D3B">
      <w:pPr>
        <w:pStyle w:val="Code"/>
        <w:rPr>
          <w:highlight w:val="white"/>
        </w:rPr>
      </w:pPr>
      <w:r w:rsidRPr="00903DBA">
        <w:rPr>
          <w:highlight w:val="white"/>
        </w:rPr>
        <w:t xml:space="preserve">                    SignedLong = Signed |  Long,</w:t>
      </w:r>
    </w:p>
    <w:p w14:paraId="622EF5CA" w14:textId="77777777" w:rsidR="00626D3B" w:rsidRPr="00903DBA" w:rsidRDefault="00626D3B" w:rsidP="00626D3B">
      <w:pPr>
        <w:pStyle w:val="Code"/>
        <w:rPr>
          <w:highlight w:val="white"/>
        </w:rPr>
      </w:pPr>
      <w:r w:rsidRPr="00903DBA">
        <w:rPr>
          <w:highlight w:val="white"/>
        </w:rPr>
        <w:t xml:space="preserve">                    SignedLongInt = Signed |  Long |  Int,</w:t>
      </w:r>
    </w:p>
    <w:p w14:paraId="3E982F5C" w14:textId="77777777" w:rsidR="00626D3B" w:rsidRPr="00903DBA" w:rsidRDefault="00626D3B" w:rsidP="00626D3B">
      <w:pPr>
        <w:pStyle w:val="Code"/>
        <w:rPr>
          <w:highlight w:val="white"/>
        </w:rPr>
      </w:pPr>
      <w:r w:rsidRPr="00903DBA">
        <w:rPr>
          <w:highlight w:val="white"/>
        </w:rPr>
        <w:t xml:space="preserve">                    UnsignedLong = Unsigned |  Long,</w:t>
      </w:r>
    </w:p>
    <w:p w14:paraId="6F5DA241" w14:textId="77777777" w:rsidR="00626D3B" w:rsidRPr="00903DBA" w:rsidRDefault="00626D3B" w:rsidP="00626D3B">
      <w:pPr>
        <w:pStyle w:val="Code"/>
        <w:rPr>
          <w:highlight w:val="white"/>
        </w:rPr>
      </w:pPr>
      <w:r w:rsidRPr="00903DBA">
        <w:rPr>
          <w:highlight w:val="white"/>
        </w:rPr>
        <w:t xml:space="preserve">                    UnsignedLongInt = Unsigned |  Long |  Int,</w:t>
      </w:r>
    </w:p>
    <w:p w14:paraId="76267C8A" w14:textId="77777777" w:rsidR="00626D3B" w:rsidRPr="00903DBA" w:rsidRDefault="00626D3B" w:rsidP="00626D3B">
      <w:pPr>
        <w:pStyle w:val="Code"/>
        <w:rPr>
          <w:highlight w:val="white"/>
        </w:rPr>
      </w:pPr>
      <w:r w:rsidRPr="00903DBA">
        <w:rPr>
          <w:highlight w:val="white"/>
        </w:rPr>
        <w:t xml:space="preserve">                    LongDouble = Long |  Double};</w:t>
      </w:r>
    </w:p>
    <w:p w14:paraId="2DFAE3B7" w14:textId="7FFD77FA" w:rsidR="002A4B3E" w:rsidRPr="00903DBA" w:rsidRDefault="00626D3B" w:rsidP="00626D3B">
      <w:pPr>
        <w:pStyle w:val="Code"/>
      </w:pPr>
      <w:r w:rsidRPr="00903DBA">
        <w:rPr>
          <w:highlight w:val="white"/>
        </w:rPr>
        <w:t>}</w:t>
      </w:r>
    </w:p>
    <w:p w14:paraId="39F0BFE3" w14:textId="4A15723B" w:rsidR="00095E9A" w:rsidRPr="00903DBA" w:rsidRDefault="00095E9A" w:rsidP="00095E9A">
      <w:pPr>
        <w:rPr>
          <w:color w:val="auto"/>
        </w:rPr>
      </w:pPr>
      <w:r w:rsidRPr="00903DBA">
        <w:t xml:space="preserve">The </w:t>
      </w:r>
      <w:r w:rsidRPr="00903DBA">
        <w:rPr>
          <w:rStyle w:val="KeyWord0"/>
        </w:rPr>
        <w:t>Specifier</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617D4F23" w:rsidR="00626D3B" w:rsidRPr="00903DBA" w:rsidRDefault="006B225B" w:rsidP="006B225B">
      <w:pPr>
        <w:pStyle w:val="CodeHeader"/>
      </w:pPr>
      <w:proofErr w:type="spellStart"/>
      <w:r w:rsidRPr="00903DBA">
        <w:t>Specifier.cs</w:t>
      </w:r>
      <w:proofErr w:type="spellEnd"/>
    </w:p>
    <w:p w14:paraId="10542080" w14:textId="77777777" w:rsidR="00F72370" w:rsidRPr="00903DBA" w:rsidRDefault="00F72370" w:rsidP="00297092">
      <w:pPr>
        <w:pStyle w:val="Code"/>
        <w:rPr>
          <w:highlight w:val="white"/>
        </w:rPr>
      </w:pPr>
      <w:r w:rsidRPr="00903DBA">
        <w:rPr>
          <w:highlight w:val="white"/>
        </w:rPr>
        <w:lastRenderedPageBreak/>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77777777" w:rsidR="00F72370" w:rsidRPr="00903DBA" w:rsidRDefault="00F72370" w:rsidP="00297092">
      <w:pPr>
        <w:pStyle w:val="Code"/>
        <w:rPr>
          <w:highlight w:val="white"/>
        </w:rPr>
      </w:pPr>
      <w:r w:rsidRPr="00903DBA">
        <w:rPr>
          <w:highlight w:val="white"/>
        </w:rPr>
        <w:t xml:space="preserve">    private bool m_externalLinkage;</w:t>
      </w:r>
    </w:p>
    <w:p w14:paraId="4FA32098" w14:textId="77777777" w:rsidR="00F72370" w:rsidRPr="00903DBA" w:rsidRDefault="00F72370" w:rsidP="00297092">
      <w:pPr>
        <w:pStyle w:val="Code"/>
        <w:rPr>
          <w:highlight w:val="white"/>
        </w:rPr>
      </w:pPr>
      <w:r w:rsidRPr="00903DBA">
        <w:rPr>
          <w:highlight w:val="white"/>
        </w:rPr>
        <w:t xml:space="preserve">    private Storage? m_storage;</w:t>
      </w:r>
    </w:p>
    <w:p w14:paraId="40264D0C" w14:textId="77777777" w:rsidR="00F72370" w:rsidRPr="00903DBA" w:rsidRDefault="00F72370" w:rsidP="00297092">
      <w:pPr>
        <w:pStyle w:val="Code"/>
        <w:rPr>
          <w:highlight w:val="white"/>
        </w:rPr>
      </w:pPr>
      <w:r w:rsidRPr="00903DBA">
        <w:rPr>
          <w:highlight w:val="white"/>
        </w:rPr>
        <w:t xml:space="preserve">    private Type m_type;</w:t>
      </w:r>
    </w:p>
    <w:p w14:paraId="5A8BBB34" w14:textId="17A3DD42" w:rsidR="002F395A" w:rsidRPr="00903DBA" w:rsidRDefault="002F395A" w:rsidP="002F395A">
      <w:pPr>
        <w:rPr>
          <w:highlight w:val="white"/>
        </w:rPr>
      </w:pPr>
      <w:r w:rsidRPr="00903DBA">
        <w:rPr>
          <w:highlight w:val="white"/>
        </w:rPr>
        <w:t xml:space="preserve">The </w:t>
      </w:r>
      <w:r w:rsidR="009F0B56" w:rsidRPr="009F0B56">
        <w:rPr>
          <w:rStyle w:val="KeyWord0"/>
          <w:highlight w:val="white"/>
        </w:rPr>
        <w:t>m_maskToSortMap</w:t>
      </w:r>
      <w:r w:rsidRPr="00903DBA">
        <w:rPr>
          <w:highlight w:val="white"/>
        </w:rPr>
        <w:t xml:space="preserve"> map maps the </w:t>
      </w:r>
      <w:r w:rsidR="00455B6C" w:rsidRPr="00903DBA">
        <w:rPr>
          <w:highlight w:val="white"/>
        </w:rPr>
        <w:t xml:space="preserve">masks of the </w:t>
      </w:r>
      <w:r w:rsidR="00455B6C" w:rsidRPr="00903DBA">
        <w:rPr>
          <w:rStyle w:val="KeyWord0"/>
          <w:highlight w:val="white"/>
        </w:rPr>
        <w:t>Mask</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455B6C" w:rsidRPr="00903DBA">
        <w:rPr>
          <w:rStyle w:val="KeyWord0"/>
          <w:highlight w:val="white"/>
        </w:rPr>
        <w:t>Sort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to mask the keywords of the </w:t>
      </w:r>
      <w:r w:rsidR="00280BC0" w:rsidRPr="00903DBA">
        <w:rPr>
          <w:highlight w:val="white"/>
        </w:rPr>
        <w:t xml:space="preserve">declaration specifiers in the </w:t>
      </w:r>
      <w:r w:rsidR="00280BC0" w:rsidRPr="00903DBA">
        <w:rPr>
          <w:rStyle w:val="KeyWord0"/>
          <w:highlight w:val="white"/>
        </w:rPr>
        <w:t>SpecifierList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903DBA" w:rsidRDefault="00297092" w:rsidP="002F4EEE">
      <w:pPr>
        <w:pStyle w:val="Code"/>
        <w:rPr>
          <w:highlight w:val="white"/>
        </w:rPr>
      </w:pPr>
      <w:r w:rsidRPr="00903DBA">
        <w:rPr>
          <w:highlight w:val="white"/>
        </w:rPr>
        <w:t xml:space="preserve">        {(int) Mask.UnsignedChar, Sort.</w:t>
      </w:r>
      <w:r w:rsidR="005D4E81" w:rsidRPr="00903DBA">
        <w:rPr>
          <w:highlight w:val="white"/>
        </w:rPr>
        <w:t>UnsignedChar</w:t>
      </w:r>
      <w:r w:rsidRPr="00903DBA">
        <w:rPr>
          <w:highlight w:val="white"/>
        </w:rPr>
        <w:t>},</w:t>
      </w:r>
    </w:p>
    <w:p w14:paraId="3E55877E" w14:textId="671C751E" w:rsidR="00297092" w:rsidRPr="00903DBA" w:rsidRDefault="00297092" w:rsidP="002F4EEE">
      <w:pPr>
        <w:pStyle w:val="Code"/>
        <w:rPr>
          <w:highlight w:val="white"/>
        </w:rPr>
      </w:pPr>
      <w:r w:rsidRPr="00903DBA">
        <w:rPr>
          <w:highlight w:val="white"/>
        </w:rPr>
        <w:t xml:space="preserve">        {(int)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82" w:name="_Ref417813097"/>
      <w:r w:rsidRPr="00903DBA">
        <w:rPr>
          <w:highlight w:val="white"/>
        </w:rPr>
        <w:lastRenderedPageBreak/>
        <w:t xml:space="preserve">    public Storage Storage {</w:t>
      </w:r>
    </w:p>
    <w:p w14:paraId="15743264" w14:textId="77777777" w:rsidR="00247DD6" w:rsidRPr="00903DBA" w:rsidRDefault="00247DD6" w:rsidP="00247DD6">
      <w:pPr>
        <w:pStyle w:val="Code"/>
        <w:rPr>
          <w:highlight w:val="white"/>
        </w:rPr>
      </w:pPr>
      <w:r w:rsidRPr="00903DBA">
        <w:rPr>
          <w:highlight w:val="white"/>
        </w:rPr>
        <w:t xml:space="preserve">      get { Assert.ErrorXXX(m_storage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3AA87921"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Pr="00903DBA">
        <w:rPr>
          <w:rStyle w:val="KeyWord0"/>
          <w:highlight w:val="white"/>
        </w:rPr>
        <w:t>SpecifierList</w:t>
      </w:r>
      <w:r w:rsidRPr="00903DBA">
        <w:rPr>
          <w:highlight w:val="white"/>
        </w:rPr>
        <w:t xml:space="preserve"> method</w:t>
      </w:r>
      <w:r w:rsidR="00A06B47" w:rsidRPr="00903DBA">
        <w:rPr>
          <w:highlight w:val="white"/>
        </w:rPr>
        <w:t xml:space="preserve"> </w:t>
      </w:r>
      <w:r w:rsidR="00370A66" w:rsidRPr="00903DBA">
        <w:rPr>
          <w:highlight w:val="white"/>
        </w:rPr>
        <w:t>takes a list of declaration specifiers and returns a Specifier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413526E"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EF5D33" w:rsidRPr="00903DBA">
        <w:rPr>
          <w:rStyle w:val="KeyWord0"/>
          <w:highlight w:val="white"/>
        </w:rPr>
        <w:t>Mask</w:t>
      </w:r>
      <w:r w:rsidR="00EF5D33" w:rsidRPr="00903DBA">
        <w:rPr>
          <w:highlight w:val="white"/>
        </w:rPr>
        <w:t xml:space="preserve"> enumeration</w:t>
      </w:r>
      <w:r w:rsidR="00E22AD3" w:rsidRPr="00903DBA">
        <w:rPr>
          <w:highlight w:val="white"/>
        </w:rPr>
        <w:t>. If a keyword occurs twice, 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77777777" w:rsidR="00EC65DE" w:rsidRPr="00903DBA" w:rsidRDefault="00EC65DE" w:rsidP="00EC65DE">
      <w:pPr>
        <w:pStyle w:val="Code"/>
        <w:rPr>
          <w:highlight w:val="white"/>
        </w:rPr>
      </w:pPr>
      <w:r w:rsidRPr="00903DBA">
        <w:rPr>
          <w:highlight w:val="white"/>
        </w:rPr>
        <w:t xml:space="preserve">            Assert.Error(MaskToString(maskValue),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12788183" w:rsidR="007C46DD" w:rsidRPr="00903DBA" w:rsidRDefault="007C46DD" w:rsidP="009D6D7F">
      <w:pPr>
        <w:rPr>
          <w:highlight w:val="white"/>
        </w:rPr>
      </w:pPr>
      <w:r w:rsidRPr="00903DBA">
        <w:rPr>
          <w:highlight w:val="white"/>
        </w:rPr>
        <w:t xml:space="preserve">If the element of the list is not a </w:t>
      </w:r>
      <w:r w:rsidRPr="00903DBA">
        <w:rPr>
          <w:rStyle w:val="KeyWord0"/>
          <w:highlight w:val="white"/>
        </w:rPr>
        <w:t>Mask</w:t>
      </w:r>
      <w:r w:rsidRPr="00903DBA">
        <w:rPr>
          <w:highlight w:val="white"/>
        </w:rPr>
        <w:t xml:space="preserve"> enumeration, it mu</w:t>
      </w:r>
      <w:r w:rsidR="00830CE9" w:rsidRPr="00903DBA">
        <w:rPr>
          <w:highlight w:val="white"/>
        </w:rPr>
        <w:t>st</w:t>
      </w:r>
      <w:r w:rsidRPr="00903DBA">
        <w:rPr>
          <w:highlight w:val="white"/>
        </w:rPr>
        <w:t xml:space="preserve"> be a type. If </w:t>
      </w:r>
      <w:r w:rsidR="009D6D7F" w:rsidRPr="00903DBA">
        <w:rPr>
          <w:highlight w:val="white"/>
        </w:rPr>
        <w:t xml:space="preserve">more than one type </w:t>
      </w:r>
      <w:r w:rsidR="00251639" w:rsidRPr="00903DBA">
        <w:rPr>
          <w:highlight w:val="white"/>
        </w:rPr>
        <w:t>occurs</w:t>
      </w:r>
      <w:r w:rsidR="009D6D7F" w:rsidRPr="00903DBA">
        <w:rPr>
          <w:highlight w:val="white"/>
        </w:rPr>
        <w:t xml:space="preserve"> in the list,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77777777" w:rsidR="00EC65DE" w:rsidRPr="00903DBA" w:rsidRDefault="00EC65DE" w:rsidP="00EC65DE">
      <w:pPr>
        <w:pStyle w:val="Code"/>
        <w:rPr>
          <w:highlight w:val="white"/>
        </w:rPr>
      </w:pPr>
      <w:r w:rsidRPr="00903DBA">
        <w:rPr>
          <w:highlight w:val="white"/>
        </w:rPr>
        <w:t xml:space="preserve">            Assert.Error(MaskToString(totalMaskValue),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644C3182" w:rsidR="00FE286F" w:rsidRPr="00903DBA" w:rsidRDefault="000B76E5" w:rsidP="00C550E9">
      <w:r w:rsidRPr="00903DBA">
        <w:t>When we have the final mask, we begin by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one of the storage masks. If it does not match, more than one storage specifiers w</w:t>
      </w:r>
      <w:r w:rsidR="00C33004" w:rsidRPr="00903DBA">
        <w:t>ere</w:t>
      </w:r>
      <w:r w:rsidR="004F1F6D" w:rsidRPr="00903DBA">
        <w:t xml:space="preserve"> present in the declaration specifier list, 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1DBF94B3" w:rsidR="00EC65DE" w:rsidRPr="00903DBA" w:rsidRDefault="00EC65DE" w:rsidP="00EC65DE">
      <w:pPr>
        <w:pStyle w:val="Code"/>
        <w:rPr>
          <w:highlight w:val="white"/>
        </w:rPr>
      </w:pPr>
      <w:r w:rsidRPr="00903DBA">
        <w:rPr>
          <w:highlight w:val="white"/>
        </w:rPr>
        <w:t xml:space="preserve">          </w:t>
      </w:r>
      <w:r w:rsidR="00A636A4" w:rsidRPr="00903DBA">
        <w:rPr>
          <w:highlight w:val="white"/>
        </w:rPr>
        <w:t>Assert.Error(</w:t>
      </w:r>
      <w:r w:rsidRPr="00903DBA">
        <w:rPr>
          <w:highlight w:val="white"/>
        </w:rPr>
        <w:t>Enum.IsDefined(typeof(Mask), totalStorageValue)</w:t>
      </w:r>
      <w:r w:rsidR="00A636A4" w:rsidRPr="00903DBA">
        <w:rPr>
          <w:highlight w:val="white"/>
        </w:rPr>
        <w:t>,</w:t>
      </w:r>
    </w:p>
    <w:p w14:paraId="4AB03C7B" w14:textId="121EC432" w:rsidR="00EC65DE" w:rsidRPr="00903DBA" w:rsidRDefault="00A636A4" w:rsidP="00EC65DE">
      <w:pPr>
        <w:pStyle w:val="Code"/>
        <w:rPr>
          <w:highlight w:val="white"/>
        </w:rPr>
      </w:pPr>
      <w:r w:rsidRPr="00903DBA">
        <w:rPr>
          <w:highlight w:val="white"/>
        </w:rPr>
        <w:t xml:space="preserve">                       </w:t>
      </w:r>
      <w:r w:rsidR="00EC65DE" w:rsidRPr="00903DBA">
        <w:rPr>
          <w:highlight w:val="white"/>
        </w:rPr>
        <w:t>MaskToString(totalStorageValue),</w:t>
      </w:r>
    </w:p>
    <w:p w14:paraId="660D260E" w14:textId="12141A3D" w:rsidR="00EC65DE" w:rsidRPr="00903DBA" w:rsidRDefault="00EC65DE" w:rsidP="00EC65DE">
      <w:pPr>
        <w:pStyle w:val="Code"/>
        <w:rPr>
          <w:highlight w:val="white"/>
        </w:rPr>
      </w:pPr>
      <w:r w:rsidRPr="00903DBA">
        <w:rPr>
          <w:highlight w:val="white"/>
        </w:rPr>
        <w:t xml:space="preserve">                       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lastRenderedPageBreak/>
        <w:t xml:space="preserve">      }</w:t>
      </w:r>
    </w:p>
    <w:p w14:paraId="73A46988" w14:textId="4CFBB754"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 xml:space="preserve">in global scope </w:t>
      </w:r>
      <w:r w:rsidR="006B6A45" w:rsidRPr="00903DBA">
        <w:rPr>
          <w:highlight w:val="white"/>
        </w:rPr>
        <w:t>it has not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62B3EA9E" w14:textId="77777777" w:rsidR="00EF6383" w:rsidRPr="00903DBA" w:rsidRDefault="00EF6383" w:rsidP="00EF6383">
      <w:pPr>
        <w:pStyle w:val="Code"/>
        <w:rPr>
          <w:highlight w:val="white"/>
        </w:rPr>
      </w:pPr>
      <w:r w:rsidRPr="00903DBA">
        <w:rPr>
          <w:highlight w:val="white"/>
        </w:rPr>
        <w:t xml:space="preserve">                             &amp;&amp; ((storage == null) ||</w:t>
      </w:r>
    </w:p>
    <w:p w14:paraId="2B3CA38A" w14:textId="77777777" w:rsidR="00EF6383" w:rsidRPr="00903DBA" w:rsidRDefault="00EF6383" w:rsidP="00EF6383">
      <w:pPr>
        <w:pStyle w:val="Code"/>
        <w:rPr>
          <w:highlight w:val="white"/>
        </w:rPr>
      </w:pPr>
      <w:r w:rsidRPr="00903DBA">
        <w:rPr>
          <w:highlight w:val="white"/>
        </w:rPr>
        <w:t xml:space="preserve">                                 (storage == CCompiler.Storage.Extern));</w:t>
      </w:r>
    </w:p>
    <w:p w14:paraId="209B0CEF" w14:textId="77777777" w:rsidR="00126149" w:rsidRPr="00903DBA" w:rsidRDefault="00126149" w:rsidP="00BE2C05">
      <w:pPr>
        <w:pStyle w:val="Code"/>
        <w:rPr>
          <w:highlight w:val="white"/>
        </w:rPr>
      </w:pP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3973C288"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(function scope</w:t>
      </w:r>
      <w:r w:rsidR="00430FD1" w:rsidRPr="00903DBA">
        <w:rPr>
          <w:highlight w:val="white"/>
        </w:rPr>
        <w:t>) the storage must be null,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5C4CE5BE" w:rsidR="005D43B5" w:rsidRPr="00903DBA" w:rsidRDefault="00EC65DE" w:rsidP="00EC65DE">
      <w:pPr>
        <w:pStyle w:val="Code"/>
        <w:rPr>
          <w:highlight w:val="white"/>
        </w:rPr>
      </w:pPr>
      <w:r w:rsidRPr="00903DBA">
        <w:rPr>
          <w:highlight w:val="white"/>
        </w:rPr>
        <w:t xml:space="preserve">        Assert.Error((storage == Storage.Auto) || </w:t>
      </w:r>
    </w:p>
    <w:p w14:paraId="40FE73BD" w14:textId="648BF7CF" w:rsidR="002709A0" w:rsidRPr="00903DBA" w:rsidRDefault="005D43B5" w:rsidP="00EC65DE">
      <w:pPr>
        <w:pStyle w:val="Code"/>
        <w:rPr>
          <w:highlight w:val="white"/>
        </w:rPr>
      </w:pPr>
      <w:r w:rsidRPr="00903DBA">
        <w:rPr>
          <w:highlight w:val="white"/>
        </w:rPr>
        <w:t xml:space="preserve">                     </w:t>
      </w:r>
      <w:r w:rsidR="00EC65DE" w:rsidRPr="00903DBA">
        <w:rPr>
          <w:highlight w:val="white"/>
        </w:rPr>
        <w:t>(storage == Storage.Register), storage,</w:t>
      </w:r>
      <w:r w:rsidR="003F62B8" w:rsidRPr="00903DBA">
        <w:rPr>
          <w:highlight w:val="white"/>
        </w:rPr>
        <w:t xml:space="preserve"> </w:t>
      </w:r>
      <w:r w:rsidR="00EC65DE" w:rsidRPr="00903DBA">
        <w:rPr>
          <w:highlight w:val="white"/>
        </w:rPr>
        <w:t>Message.</w:t>
      </w:r>
    </w:p>
    <w:p w14:paraId="60F50CD1" w14:textId="6ECC5F79" w:rsidR="00EC65DE" w:rsidRPr="00903DBA" w:rsidRDefault="00D22AD4"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15FB631E"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null,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0138CC00" w:rsidR="002C6080" w:rsidRPr="00903DBA" w:rsidRDefault="00EC65DE" w:rsidP="00EC65DE">
      <w:pPr>
        <w:pStyle w:val="Code"/>
        <w:rPr>
          <w:highlight w:val="white"/>
        </w:rPr>
      </w:pPr>
      <w:r w:rsidRPr="00903DBA">
        <w:rPr>
          <w:highlight w:val="white"/>
        </w:rPr>
        <w:t xml:space="preserve">          Assert.Error((storage == Storage.Auto) ||</w:t>
      </w:r>
    </w:p>
    <w:p w14:paraId="062BE95E" w14:textId="2D384059" w:rsidR="00024F2D" w:rsidRPr="00903DBA" w:rsidRDefault="002C6080" w:rsidP="00EC65DE">
      <w:pPr>
        <w:pStyle w:val="Code"/>
        <w:rPr>
          <w:highlight w:val="white"/>
        </w:rPr>
      </w:pPr>
      <w:r w:rsidRPr="00903DBA">
        <w:rPr>
          <w:highlight w:val="white"/>
        </w:rPr>
        <w:t xml:space="preserve">                      </w:t>
      </w:r>
      <w:r w:rsidR="00EC65DE" w:rsidRPr="00903DBA">
        <w:rPr>
          <w:highlight w:val="white"/>
        </w:rPr>
        <w:t xml:space="preserve"> (storage == Storage.Register), storage,</w:t>
      </w:r>
      <w:r w:rsidR="00034A97" w:rsidRPr="00903DBA">
        <w:rPr>
          <w:highlight w:val="white"/>
        </w:rPr>
        <w:t xml:space="preserve"> </w:t>
      </w:r>
      <w:r w:rsidR="00EC65DE" w:rsidRPr="00903DBA">
        <w:rPr>
          <w:highlight w:val="white"/>
        </w:rPr>
        <w:t>Message.</w:t>
      </w:r>
    </w:p>
    <w:p w14:paraId="6A344F72" w14:textId="5C2AA193" w:rsidR="00EC65DE" w:rsidRPr="00903DBA" w:rsidRDefault="00024F2D" w:rsidP="00EC65DE">
      <w:pPr>
        <w:pStyle w:val="Code"/>
        <w:rPr>
          <w:highlight w:val="white"/>
        </w:rPr>
      </w:pPr>
      <w:r w:rsidRPr="00903DBA">
        <w:rPr>
          <w:highlight w:val="white"/>
        </w:rPr>
        <w:t xml:space="preserve">  </w:t>
      </w:r>
      <w:r w:rsidR="00D22AD4" w:rsidRPr="00903DBA">
        <w:rPr>
          <w:highlight w:val="white"/>
        </w:rPr>
        <w:t xml:space="preserve">  </w:t>
      </w:r>
      <w:r w:rsidRPr="00903DBA">
        <w:rPr>
          <w:highlight w:val="white"/>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19F3669B" w:rsidR="0047241D" w:rsidRPr="00903DBA" w:rsidRDefault="0047241D" w:rsidP="0047241D">
      <w:pPr>
        <w:rPr>
          <w:highlight w:val="white"/>
        </w:rPr>
      </w:pPr>
      <w:r w:rsidRPr="00903DBA">
        <w:rPr>
          <w:highlight w:val="white"/>
        </w:rPr>
        <w:t xml:space="preserve">If the scope of the current symbol table is global, the storage must also be null, </w:t>
      </w:r>
      <w:r w:rsidR="0086362A" w:rsidRPr="00903DBA">
        <w:rPr>
          <w:highlight w:val="white"/>
        </w:rPr>
        <w:t>extern, static,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62FCAF02" w:rsidR="00EC65DE" w:rsidRPr="00903DBA" w:rsidRDefault="00EC65DE" w:rsidP="00EC65DE">
      <w:pPr>
        <w:pStyle w:val="Code"/>
        <w:rPr>
          <w:highlight w:val="white"/>
        </w:rPr>
      </w:pPr>
      <w:r w:rsidRPr="00903DBA">
        <w:rPr>
          <w:highlight w:val="white"/>
        </w:rPr>
        <w:t xml:space="preserve">          Assert.Error((storage == Storage.Extern) ||</w:t>
      </w:r>
    </w:p>
    <w:p w14:paraId="6CEC0000" w14:textId="77777777" w:rsidR="002709A0" w:rsidRPr="00903DBA" w:rsidRDefault="00EC65DE" w:rsidP="00EC65DE">
      <w:pPr>
        <w:pStyle w:val="Code"/>
        <w:rPr>
          <w:highlight w:val="white"/>
        </w:rPr>
      </w:pPr>
      <w:r w:rsidRPr="00903DBA">
        <w:rPr>
          <w:highlight w:val="white"/>
        </w:rPr>
        <w:t xml:space="preserve">                       (storage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51C335DF" w14:textId="0FA808D8" w:rsidR="006B225B" w:rsidRPr="00903DBA" w:rsidRDefault="00853E5D" w:rsidP="00853E5D">
      <w:pPr>
        <w:rPr>
          <w:color w:val="auto"/>
        </w:rPr>
      </w:pPr>
      <w:r w:rsidRPr="00903DBA">
        <w:t>If there is a compound type and if it is an enumeration, we need to add its members as signed integers to the symbol table.</w:t>
      </w:r>
    </w:p>
    <w:p w14:paraId="05120DF4" w14:textId="77777777" w:rsidR="00A149ED" w:rsidRPr="00903DBA" w:rsidRDefault="00A149ED" w:rsidP="00A149ED">
      <w:pPr>
        <w:pStyle w:val="Code"/>
        <w:rPr>
          <w:highlight w:val="white"/>
        </w:rPr>
      </w:pPr>
      <w:r w:rsidRPr="00903DBA">
        <w:rPr>
          <w:highlight w:val="white"/>
        </w:rPr>
        <w:t xml:space="preserve">      if ((compoundType != null) &amp;&amp; (compoundType.EnumItemSet != null)){</w:t>
      </w:r>
    </w:p>
    <w:p w14:paraId="20AE04FC" w14:textId="77777777" w:rsidR="00A149ED" w:rsidRPr="00903DBA" w:rsidRDefault="00A149ED" w:rsidP="00A149ED">
      <w:pPr>
        <w:pStyle w:val="Code"/>
        <w:rPr>
          <w:highlight w:val="white"/>
        </w:rPr>
      </w:pPr>
      <w:r w:rsidRPr="00903DBA">
        <w:rPr>
          <w:highlight w:val="white"/>
        </w:rPr>
        <w:t xml:space="preserve">        foreach (Pair&lt;Symbol,bool&gt; pair in compoundType.EnumItemSet){</w:t>
      </w:r>
    </w:p>
    <w:p w14:paraId="4F020BFE" w14:textId="77777777" w:rsidR="00A149ED" w:rsidRPr="00903DBA" w:rsidRDefault="00A149ED" w:rsidP="00A149ED">
      <w:pPr>
        <w:pStyle w:val="Code"/>
        <w:rPr>
          <w:highlight w:val="white"/>
        </w:rPr>
      </w:pPr>
      <w:r w:rsidRPr="00903DBA">
        <w:rPr>
          <w:highlight w:val="white"/>
        </w:rPr>
        <w:t xml:space="preserve">          Symbol enumSymbol = pair.First;          </w:t>
      </w:r>
    </w:p>
    <w:p w14:paraId="61865989" w14:textId="77777777" w:rsidR="008B1C33" w:rsidRPr="00903DBA" w:rsidRDefault="008B1C33" w:rsidP="00A149ED">
      <w:pPr>
        <w:pStyle w:val="Code"/>
        <w:rPr>
          <w:highlight w:val="white"/>
        </w:rPr>
      </w:pPr>
    </w:p>
    <w:p w14:paraId="4959827A" w14:textId="74E0721B" w:rsidR="00A149ED" w:rsidRPr="00903DBA" w:rsidRDefault="00A149ED" w:rsidP="00A149ED">
      <w:pPr>
        <w:pStyle w:val="Code"/>
        <w:rPr>
          <w:highlight w:val="white"/>
        </w:rPr>
      </w:pPr>
      <w:r w:rsidRPr="00903DBA">
        <w:rPr>
          <w:highlight w:val="white"/>
        </w:rPr>
        <w:t xml:space="preserve">          switch (enumSymbol.Storage = storage.Value) {</w:t>
      </w:r>
    </w:p>
    <w:p w14:paraId="09EF5BF0" w14:textId="77777777" w:rsidR="00A149ED" w:rsidRPr="00903DBA" w:rsidRDefault="00A149ED" w:rsidP="00A149ED">
      <w:pPr>
        <w:pStyle w:val="Code"/>
        <w:rPr>
          <w:highlight w:val="white"/>
        </w:rPr>
      </w:pPr>
      <w:r w:rsidRPr="00903DBA">
        <w:rPr>
          <w:highlight w:val="white"/>
        </w:rPr>
        <w:t xml:space="preserve">            case CCompiler.Storage.Static:</w:t>
      </w:r>
    </w:p>
    <w:p w14:paraId="3EA6C2F4" w14:textId="188B0F87" w:rsidR="00A149ED" w:rsidRPr="00903DBA" w:rsidRDefault="00A149ED" w:rsidP="00A149ED">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w:t>
      </w:r>
    </w:p>
    <w:p w14:paraId="1E91F065" w14:textId="77777777" w:rsidR="00A149ED" w:rsidRPr="00903DBA" w:rsidRDefault="00A149ED" w:rsidP="00A149ED">
      <w:pPr>
        <w:pStyle w:val="Code"/>
        <w:rPr>
          <w:highlight w:val="white"/>
        </w:rPr>
      </w:pPr>
      <w:r w:rsidRPr="00903DBA">
        <w:rPr>
          <w:highlight w:val="white"/>
        </w:rPr>
        <w:t xml:space="preserve">                                        Value(enumSymbol));</w:t>
      </w:r>
    </w:p>
    <w:p w14:paraId="5FC01FCA" w14:textId="77777777" w:rsidR="00A149ED" w:rsidRPr="00903DBA" w:rsidRDefault="00A149ED" w:rsidP="00A149ED">
      <w:pPr>
        <w:pStyle w:val="Code"/>
        <w:rPr>
          <w:highlight w:val="white"/>
        </w:rPr>
      </w:pPr>
      <w:r w:rsidRPr="00903DBA">
        <w:rPr>
          <w:highlight w:val="white"/>
        </w:rPr>
        <w:t xml:space="preserve">              break;</w:t>
      </w:r>
    </w:p>
    <w:p w14:paraId="68908510" w14:textId="77777777" w:rsidR="00A149ED" w:rsidRPr="00903DBA" w:rsidRDefault="00A149ED" w:rsidP="00A149ED">
      <w:pPr>
        <w:pStyle w:val="Code"/>
        <w:rPr>
          <w:highlight w:val="white"/>
        </w:rPr>
      </w:pPr>
    </w:p>
    <w:p w14:paraId="0B4D9A3F" w14:textId="77777777" w:rsidR="00A149ED" w:rsidRPr="00903DBA" w:rsidRDefault="00A149ED" w:rsidP="00A149ED">
      <w:pPr>
        <w:pStyle w:val="Code"/>
        <w:rPr>
          <w:highlight w:val="white"/>
        </w:rPr>
      </w:pPr>
      <w:r w:rsidRPr="00903DBA">
        <w:rPr>
          <w:highlight w:val="white"/>
        </w:rPr>
        <w:t xml:space="preserve">            case CCompiler.Storage.Extern: {</w:t>
      </w:r>
    </w:p>
    <w:p w14:paraId="3B2317C9" w14:textId="77777777" w:rsidR="00A149ED" w:rsidRPr="00903DBA" w:rsidRDefault="00A149ED" w:rsidP="00A149ED">
      <w:pPr>
        <w:pStyle w:val="Code"/>
        <w:rPr>
          <w:highlight w:val="white"/>
        </w:rPr>
      </w:pPr>
      <w:r w:rsidRPr="00903DBA">
        <w:rPr>
          <w:highlight w:val="white"/>
        </w:rPr>
        <w:t xml:space="preserve">                bool enumInitializer = pair.Second;</w:t>
      </w:r>
    </w:p>
    <w:p w14:paraId="4C545D00" w14:textId="77777777" w:rsidR="00A149ED" w:rsidRPr="00903DBA" w:rsidRDefault="00A149ED" w:rsidP="00A149ED">
      <w:pPr>
        <w:pStyle w:val="Code"/>
        <w:rPr>
          <w:highlight w:val="white"/>
        </w:rPr>
      </w:pPr>
      <w:r w:rsidRPr="00903DBA">
        <w:rPr>
          <w:highlight w:val="white"/>
        </w:rPr>
        <w:t xml:space="preserve">                Assert.Error(!enumInitializer,</w:t>
      </w:r>
    </w:p>
    <w:p w14:paraId="5B80A0D1" w14:textId="77777777" w:rsidR="00A149ED" w:rsidRPr="00903DBA" w:rsidRDefault="00A149ED" w:rsidP="00A149ED">
      <w:pPr>
        <w:pStyle w:val="Code"/>
        <w:rPr>
          <w:highlight w:val="white"/>
        </w:rPr>
      </w:pPr>
      <w:r w:rsidRPr="00903DBA">
        <w:rPr>
          <w:highlight w:val="white"/>
        </w:rPr>
        <w:t xml:space="preserve">                              enumSymbol + " = " + enumSymbol.Value,</w:t>
      </w:r>
    </w:p>
    <w:p w14:paraId="70A64744" w14:textId="77777777" w:rsidR="00A149ED" w:rsidRPr="00903DBA" w:rsidRDefault="00A149ED" w:rsidP="00A149ED">
      <w:pPr>
        <w:pStyle w:val="Code"/>
        <w:rPr>
          <w:highlight w:val="white"/>
        </w:rPr>
      </w:pPr>
      <w:r w:rsidRPr="00903DBA">
        <w:rPr>
          <w:highlight w:val="white"/>
        </w:rPr>
        <w:t xml:space="preserve">                  Message.Extern_enumeration_item_cannot_be_initialized);</w:t>
      </w:r>
    </w:p>
    <w:p w14:paraId="3608F7A3" w14:textId="77777777" w:rsidR="00A149ED" w:rsidRPr="00903DBA" w:rsidRDefault="00A149ED" w:rsidP="00A149ED">
      <w:pPr>
        <w:pStyle w:val="Code"/>
        <w:rPr>
          <w:highlight w:val="white"/>
        </w:rPr>
      </w:pPr>
      <w:r w:rsidRPr="00903DBA">
        <w:rPr>
          <w:highlight w:val="white"/>
        </w:rPr>
        <w:t xml:space="preserve">              }</w:t>
      </w:r>
    </w:p>
    <w:p w14:paraId="1110EC7A" w14:textId="77777777" w:rsidR="00A149ED" w:rsidRPr="00903DBA" w:rsidRDefault="00A149ED" w:rsidP="00A149ED">
      <w:pPr>
        <w:pStyle w:val="Code"/>
        <w:rPr>
          <w:highlight w:val="white"/>
        </w:rPr>
      </w:pPr>
      <w:r w:rsidRPr="00903DBA">
        <w:rPr>
          <w:highlight w:val="white"/>
        </w:rPr>
        <w:t xml:space="preserve">              break;</w:t>
      </w:r>
    </w:p>
    <w:p w14:paraId="514CCA01" w14:textId="77777777" w:rsidR="00A149ED" w:rsidRPr="00903DBA" w:rsidRDefault="00A149ED" w:rsidP="00A149ED">
      <w:pPr>
        <w:pStyle w:val="Code"/>
        <w:rPr>
          <w:highlight w:val="white"/>
        </w:rPr>
      </w:pPr>
    </w:p>
    <w:p w14:paraId="09EE5F5C" w14:textId="77777777" w:rsidR="00A149ED" w:rsidRPr="00903DBA" w:rsidRDefault="00A149ED" w:rsidP="00A149ED">
      <w:pPr>
        <w:pStyle w:val="Code"/>
        <w:rPr>
          <w:highlight w:val="white"/>
        </w:rPr>
      </w:pPr>
      <w:r w:rsidRPr="00903DBA">
        <w:rPr>
          <w:highlight w:val="white"/>
        </w:rPr>
        <w:t xml:space="preserve">            case CCompiler.Storage.Auto:</w:t>
      </w:r>
    </w:p>
    <w:p w14:paraId="18CCFB7B" w14:textId="77777777" w:rsidR="00A149ED" w:rsidRPr="00903DBA" w:rsidRDefault="00A149ED" w:rsidP="00A149ED">
      <w:pPr>
        <w:pStyle w:val="Code"/>
        <w:rPr>
          <w:highlight w:val="white"/>
        </w:rPr>
      </w:pPr>
      <w:r w:rsidRPr="00903DBA">
        <w:rPr>
          <w:highlight w:val="white"/>
        </w:rPr>
        <w:t xml:space="preserve">            case CCompiler.Storage.Register:</w:t>
      </w:r>
    </w:p>
    <w:p w14:paraId="0AD853DC" w14:textId="77777777" w:rsidR="00A149ED" w:rsidRPr="00903DBA" w:rsidRDefault="00A149ED" w:rsidP="00A149ED">
      <w:pPr>
        <w:pStyle w:val="Code"/>
        <w:rPr>
          <w:highlight w:val="white"/>
        </w:rPr>
      </w:pPr>
      <w:r w:rsidRPr="00903DBA">
        <w:rPr>
          <w:highlight w:val="white"/>
        </w:rPr>
        <w:t xml:space="preserve">              SymbolTable.CurrentTable.SetOffset(enumSymbol);</w:t>
      </w:r>
    </w:p>
    <w:p w14:paraId="2815DEEA" w14:textId="77777777" w:rsidR="00A149ED" w:rsidRPr="00903DBA" w:rsidRDefault="00A149ED" w:rsidP="00A149ED">
      <w:pPr>
        <w:pStyle w:val="Code"/>
        <w:rPr>
          <w:highlight w:val="white"/>
        </w:rPr>
      </w:pPr>
      <w:r w:rsidRPr="00903DBA">
        <w:rPr>
          <w:highlight w:val="white"/>
        </w:rPr>
        <w:t xml:space="preserve">              break;</w:t>
      </w:r>
    </w:p>
    <w:p w14:paraId="6A156F20" w14:textId="77777777" w:rsidR="00A149ED" w:rsidRPr="00903DBA" w:rsidRDefault="00A149ED" w:rsidP="00A149ED">
      <w:pPr>
        <w:pStyle w:val="Code"/>
        <w:rPr>
          <w:highlight w:val="white"/>
        </w:rPr>
      </w:pPr>
      <w:r w:rsidRPr="00903DBA">
        <w:rPr>
          <w:highlight w:val="white"/>
        </w:rPr>
        <w:t xml:space="preserve">          }</w:t>
      </w:r>
    </w:p>
    <w:p w14:paraId="535520B3" w14:textId="77777777" w:rsidR="00A149ED" w:rsidRPr="00903DBA" w:rsidRDefault="00A149ED" w:rsidP="00A149ED">
      <w:pPr>
        <w:pStyle w:val="Code"/>
        <w:rPr>
          <w:highlight w:val="white"/>
        </w:rPr>
      </w:pPr>
      <w:r w:rsidRPr="00903DBA">
        <w:rPr>
          <w:highlight w:val="white"/>
        </w:rPr>
        <w:t xml:space="preserve">        }</w:t>
      </w:r>
    </w:p>
    <w:p w14:paraId="03D45975" w14:textId="77777777" w:rsidR="00A149ED" w:rsidRPr="00903DBA" w:rsidRDefault="00A149ED" w:rsidP="00A149ED">
      <w:pPr>
        <w:pStyle w:val="Code"/>
        <w:rPr>
          <w:highlight w:val="white"/>
        </w:rPr>
      </w:pPr>
      <w:r w:rsidRPr="00903DBA">
        <w:rPr>
          <w:highlight w:val="white"/>
        </w:rPr>
        <w:t xml:space="preserve">      }</w:t>
      </w:r>
    </w:p>
    <w:p w14:paraId="0C0D346B" w14:textId="3A07BB21" w:rsidR="007B1917" w:rsidRPr="00903DBA" w:rsidRDefault="00201822" w:rsidP="00201822">
      <w:r w:rsidRPr="00903DBA">
        <w:t xml:space="preserve">We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24EC40F3" w:rsidR="009A5544" w:rsidRPr="00903DBA" w:rsidRDefault="000F6B2E" w:rsidP="000F6B2E">
      <w:pPr>
        <w:rPr>
          <w:highlight w:val="white"/>
        </w:rPr>
      </w:pPr>
      <w:r w:rsidRPr="00903DBA">
        <w:rPr>
          <w:highlight w:val="white"/>
        </w:rPr>
        <w:t xml:space="preserve">If the type is constant or </w:t>
      </w:r>
      <w:r w:rsidR="009F0B56" w:rsidRPr="00903DBA">
        <w:rPr>
          <w:highlight w:val="white"/>
        </w:rPr>
        <w:t>volatile,</w:t>
      </w:r>
      <w:r w:rsidRPr="00903DBA">
        <w:rPr>
          <w:highlight w:val="white"/>
        </w:rPr>
        <w:t xml:space="preserve"> we face a rather complicated situation.</w:t>
      </w:r>
      <w:r w:rsidR="00231049">
        <w:rPr>
          <w:highlight w:val="white"/>
        </w:rPr>
        <w:t xml:space="preserve"> We need to mark the compound type as constant or volatile. However, we do not want to mark the struct or union specification. Therefore, we </w:t>
      </w:r>
      <w:r w:rsidR="008C12B7">
        <w:rPr>
          <w:highlight w:val="white"/>
        </w:rPr>
        <w:t>create a new compound type.</w:t>
      </w:r>
    </w:p>
    <w:p w14:paraId="44F34740" w14:textId="161468ED" w:rsidR="009A5544" w:rsidRPr="00903DBA" w:rsidRDefault="009A5544" w:rsidP="009A5544">
      <w:pPr>
        <w:pStyle w:val="Code"/>
        <w:rPr>
          <w:highlight w:val="white"/>
        </w:rPr>
      </w:pPr>
      <w:r w:rsidRPr="00903DBA">
        <w:rPr>
          <w:highlight w:val="white"/>
        </w:rPr>
        <w:t xml:space="preserve">        if ((isConstant || isVolatile) &amp;&amp; (compoundType != null) &amp;&amp;</w:t>
      </w:r>
    </w:p>
    <w:p w14:paraId="44014A2D" w14:textId="77777777" w:rsidR="009A5544" w:rsidRPr="00903DBA" w:rsidRDefault="009A5544" w:rsidP="009A5544">
      <w:pPr>
        <w:pStyle w:val="Code"/>
        <w:rPr>
          <w:highlight w:val="white"/>
        </w:rPr>
      </w:pPr>
      <w:r w:rsidRPr="00903DBA">
        <w:rPr>
          <w:highlight w:val="white"/>
        </w:rPr>
        <w:t xml:space="preserve">             compoundType.IsStructOrUnion() /*&amp;&amp; compoundType.HasTag()*/)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1FD19C57" w:rsidR="001508B3" w:rsidRPr="00903DBA" w:rsidRDefault="006A39B5" w:rsidP="006A39B5">
      <w:r w:rsidRPr="00903DBA">
        <w:t>Finally, we extract the sort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6A2188" w:rsidRPr="00903DBA">
        <w:rPr>
          <w:rStyle w:val="KeyWord0"/>
        </w:rPr>
        <w:t>signed</w:t>
      </w:r>
      <w:r w:rsidR="006A2188" w:rsidRPr="00903DBA">
        <w:t xml:space="preserve"> </w:t>
      </w:r>
      <w:r w:rsidR="006A2188" w:rsidRPr="00903DBA">
        <w:rPr>
          <w:rStyle w:val="KeyWord0"/>
        </w:rPr>
        <w:t>short</w:t>
      </w:r>
      <w:r w:rsidR="006A2188" w:rsidRPr="00903DBA">
        <w:t xml:space="preserve"> </w:t>
      </w:r>
      <w:r w:rsidR="006A2188" w:rsidRPr="00903DBA">
        <w:rPr>
          <w:rStyle w:val="KeyWord0"/>
        </w:rPr>
        <w:t>double</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77777777" w:rsidR="00DA382D" w:rsidRPr="00903DBA" w:rsidRDefault="00DA382D" w:rsidP="00DA382D">
      <w:pPr>
        <w:pStyle w:val="Code"/>
        <w:rPr>
          <w:highlight w:val="white"/>
        </w:rPr>
      </w:pPr>
      <w:r w:rsidRPr="00903DBA">
        <w:rPr>
          <w:highlight w:val="white"/>
        </w:rPr>
        <w:t xml:space="preserve">            Assert.Error(MaskToString(sortMaskValue),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209178E8" w14:textId="77777777" w:rsidR="00AD3A4E" w:rsidRPr="00903DBA" w:rsidRDefault="00AD3A4E" w:rsidP="00AD3A4E">
      <w:r w:rsidRPr="00903DBA">
        <w:t>When defining the final type, there are four cases. If the compound type is not null and the sort is null, the result type is the compound type, with the possible addition of constant or volatile qualifiers.</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2772668B" w:rsidR="00AD3A4E" w:rsidRPr="00903DBA" w:rsidRDefault="00AD3A4E" w:rsidP="00AD3A4E">
      <w:r w:rsidRPr="00903DBA">
        <w:t>If the compound type is null and the sort is not null, the result type is based on the sort.</w:t>
      </w:r>
    </w:p>
    <w:p w14:paraId="1F3D0D34" w14:textId="77777777" w:rsidR="00DA382D" w:rsidRPr="00903DBA" w:rsidRDefault="00DA382D" w:rsidP="00DA382D">
      <w:pPr>
        <w:pStyle w:val="Code"/>
        <w:rPr>
          <w:highlight w:val="white"/>
        </w:rPr>
      </w:pPr>
      <w:r w:rsidRPr="00903DBA">
        <w:rPr>
          <w:highlight w:val="white"/>
        </w:rPr>
        <w:lastRenderedPageBreak/>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3BD429DB" w:rsidR="001A71FC" w:rsidRPr="00903DBA" w:rsidRDefault="00961AA1" w:rsidP="001A71FC">
      <w:r w:rsidRPr="00903DBA">
        <w:t>If t</w:t>
      </w:r>
      <w:r w:rsidR="001A71FC" w:rsidRPr="00903DBA">
        <w:t xml:space="preserve">he compound type and sort are both null, </w:t>
      </w:r>
      <w:r w:rsidR="009245C0" w:rsidRPr="00903DBA">
        <w:t xml:space="preserve">there is no type. This is valid in function </w:t>
      </w:r>
      <w:proofErr w:type="gramStart"/>
      <w:r w:rsidR="00C37108" w:rsidRPr="00903DBA">
        <w:t>definition</w:t>
      </w:r>
      <w:r w:rsidR="009245C0" w:rsidRPr="00903DBA">
        <w:t>s,</w:t>
      </w:r>
      <w:proofErr w:type="gramEnd"/>
      <w:r w:rsidR="009245C0" w:rsidRPr="00903DBA">
        <w:t xml:space="preserve"> in which case the </w:t>
      </w:r>
      <w:r w:rsidR="001A71FC" w:rsidRPr="00903DBA">
        <w:t>type shall be a signed integer.</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1B0496AD" w:rsidR="001A71FC" w:rsidRPr="00903DBA" w:rsidRDefault="001A71FC" w:rsidP="001A71FC">
      <w:r w:rsidRPr="00903DBA">
        <w:t>If both the compound type and the sort are not null, the type specification is invalid.</w:t>
      </w:r>
      <w:r w:rsidR="00E858B0" w:rsidRPr="00903DBA">
        <w:t xml:space="preserve"> For instance, </w:t>
      </w:r>
      <w:r w:rsidR="00E858B0" w:rsidRPr="00903DBA">
        <w:rPr>
          <w:rStyle w:val="KeyWord0"/>
        </w:rPr>
        <w:t>unsigned</w:t>
      </w:r>
      <w:r w:rsidR="00411C65" w:rsidRPr="00903DBA">
        <w:t xml:space="preserve"> </w:t>
      </w:r>
      <w:r w:rsidR="00411C65" w:rsidRPr="00903DBA">
        <w:rPr>
          <w:rStyle w:val="KeyWord0"/>
        </w:rPr>
        <w:t>short</w:t>
      </w:r>
      <w:r w:rsidR="00411C65" w:rsidRPr="00903DBA">
        <w:t xml:space="preserve"> </w:t>
      </w:r>
      <w:r w:rsidR="00411C65" w:rsidRPr="00903DBA">
        <w:rPr>
          <w:rStyle w:val="KeyWord0"/>
        </w:rPr>
        <w:t>struct</w:t>
      </w:r>
      <w:r w:rsidR="00411C65" w:rsidRPr="00903DBA">
        <w:t xml:space="preserve"> </w:t>
      </w:r>
      <w:r w:rsidR="00411C65" w:rsidRPr="00903DBA">
        <w:rPr>
          <w:rStyle w:val="KeyWord0"/>
        </w:rPr>
        <w:t>{int</w:t>
      </w:r>
      <w:r w:rsidR="00411C65" w:rsidRPr="00903DBA">
        <w:t xml:space="preserve"> </w:t>
      </w:r>
      <w:r w:rsidR="00411C65" w:rsidRPr="00903DBA">
        <w:rPr>
          <w:rStyle w:val="KeyWord0"/>
        </w:rPr>
        <w:t>i;}</w:t>
      </w:r>
      <w:r w:rsidR="00411C65" w:rsidRPr="00903DBA">
        <w:t xml:space="preserve"> is an invalid combination.</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77777777" w:rsidR="00DA382D" w:rsidRPr="00903DBA" w:rsidRDefault="00DA382D" w:rsidP="00DA382D">
      <w:pPr>
        <w:pStyle w:val="Code"/>
        <w:rPr>
          <w:highlight w:val="white"/>
        </w:rPr>
      </w:pPr>
      <w:r w:rsidRPr="00903DBA">
        <w:rPr>
          <w:highlight w:val="white"/>
        </w:rPr>
        <w:t xml:space="preserve">          Assert.Error(MaskToString((int) sortMaskValue), Message.</w:t>
      </w:r>
    </w:p>
    <w:p w14:paraId="0A9EE1DC" w14:textId="77777777" w:rsidR="00DA382D" w:rsidRPr="00903DBA" w:rsidRDefault="00DA382D" w:rsidP="00DA382D">
      <w:pPr>
        <w:pStyle w:val="Code"/>
        <w:rPr>
          <w:highlight w:val="white"/>
        </w:rPr>
      </w:pPr>
      <w:r w:rsidRPr="00903DBA">
        <w:rPr>
          <w:highlight w:val="white"/>
        </w:rPr>
        <w:t xml:space="preserve">                             Invalid_specifier_sequence_together_with_type);</w:t>
      </w:r>
    </w:p>
    <w:p w14:paraId="0C4B6FE5" w14:textId="77777777" w:rsidR="00DA382D" w:rsidRPr="00903DBA"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569C020" w:rsidR="006B225B" w:rsidRPr="00903DBA" w:rsidRDefault="006A39B5" w:rsidP="006A39B5">
      <w:pPr>
        <w:rPr>
          <w:color w:val="auto"/>
        </w:rPr>
      </w:pPr>
      <w:r w:rsidRPr="00903DBA">
        <w:t xml:space="preserve">The </w:t>
      </w:r>
      <w:r w:rsidR="00491CEF" w:rsidRPr="00903DBA">
        <w:rPr>
          <w:rStyle w:val="KeyWord0"/>
        </w:rPr>
        <w:t>QualifierList</w:t>
      </w:r>
      <w:r w:rsidR="00491CEF" w:rsidRPr="00903DBA">
        <w:t xml:space="preserve"> </w:t>
      </w:r>
      <w:r w:rsidRPr="00903DBA">
        <w:t xml:space="preserve">method is called when a pointer is declared. </w:t>
      </w:r>
      <w:proofErr w:type="gramStart"/>
      <w:r w:rsidRPr="00903DBA">
        <w:t>It</w:t>
      </w:r>
      <w:proofErr w:type="gramEnd"/>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77777777" w:rsidR="00816992" w:rsidRPr="00903DBA" w:rsidRDefault="00816992" w:rsidP="00816992">
      <w:pPr>
        <w:pStyle w:val="Code"/>
        <w:rPr>
          <w:highlight w:val="white"/>
        </w:rPr>
      </w:pPr>
      <w:r w:rsidRPr="00903DBA">
        <w:rPr>
          <w:highlight w:val="white"/>
        </w:rPr>
        <w:t xml:space="preserve">          Assert.Error(MaskToString(maskValue),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235A96F2" w:rsidR="00816992" w:rsidRPr="00903DBA" w:rsidRDefault="00C870F7" w:rsidP="00C870F7">
      <w:pPr>
        <w:rPr>
          <w:highlight w:val="white"/>
        </w:rPr>
      </w:pPr>
      <w:r w:rsidRPr="00903DBA">
        <w:rPr>
          <w:highlight w:val="white"/>
        </w:rPr>
        <w:t>T</w:t>
      </w:r>
      <w:r w:rsidR="00491CEF" w:rsidRPr="00903DBA">
        <w:rPr>
          <w:highlight w:val="white"/>
        </w:rPr>
        <w:t xml:space="preserve">he </w:t>
      </w:r>
      <w:r w:rsidR="00491CEF" w:rsidRPr="00903DBA">
        <w:rPr>
          <w:rStyle w:val="KeyWord0"/>
          <w:highlight w:val="white"/>
        </w:rPr>
        <w:t>MaskToString</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903DBA" w:rsidRDefault="00816992" w:rsidP="00816992">
      <w:pPr>
        <w:pStyle w:val="Code"/>
        <w:rPr>
          <w:highlight w:val="white"/>
        </w:rPr>
      </w:pPr>
      <w:r w:rsidRPr="00903DBA">
        <w:rPr>
          <w:highlight w:val="white"/>
        </w:rPr>
        <w:t xml:space="preserve">    private static string MaskToString(int totalMaskValue) {</w:t>
      </w:r>
    </w:p>
    <w:p w14:paraId="1E636816" w14:textId="77777777" w:rsidR="00816992" w:rsidRPr="00903DBA" w:rsidRDefault="00816992" w:rsidP="00816992">
      <w:pPr>
        <w:pStyle w:val="Code"/>
        <w:rPr>
          <w:highlight w:val="white"/>
        </w:rPr>
      </w:pPr>
      <w:r w:rsidRPr="00903DBA">
        <w:rPr>
          <w:highlight w:val="white"/>
        </w:rPr>
        <w:t xml:space="preserve">      StringBuilder maskBuffer = new StringBuilder();</w:t>
      </w:r>
    </w:p>
    <w:p w14:paraId="669CDDDF" w14:textId="0BE9D0A2"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B47878" w:rsidRPr="008C12B7">
        <w:rPr>
          <w:rStyle w:val="KeyWord0"/>
          <w:highlight w:val="white"/>
        </w:rPr>
        <w:t>Mask</w:t>
      </w:r>
      <w:r w:rsidR="00B47878" w:rsidRPr="00903DBA">
        <w:rPr>
          <w:highlight w:val="white"/>
        </w:rPr>
        <w:t xml:space="preserve"> enumeration matching each true bit (bit with value one).</w:t>
      </w:r>
    </w:p>
    <w:p w14:paraId="2AF89199" w14:textId="77777777" w:rsidR="00816992" w:rsidRPr="00903DBA" w:rsidRDefault="00816992" w:rsidP="00816992">
      <w:pPr>
        <w:pStyle w:val="Code"/>
        <w:rPr>
          <w:highlight w:val="white"/>
        </w:rPr>
      </w:pPr>
      <w:r w:rsidRPr="00903DBA">
        <w:rPr>
          <w:highlight w:val="white"/>
        </w:rPr>
        <w:lastRenderedPageBreak/>
        <w:t xml:space="preserve">      for (int maskValue = 1; maskValue != 0; maskValue &lt;&lt;= 1) {</w:t>
      </w:r>
    </w:p>
    <w:p w14:paraId="1CF66F67" w14:textId="77777777" w:rsidR="00816992" w:rsidRPr="00903DBA" w:rsidRDefault="00816992" w:rsidP="00816992">
      <w:pPr>
        <w:pStyle w:val="Code"/>
        <w:rPr>
          <w:highlight w:val="white"/>
        </w:rPr>
      </w:pPr>
      <w:r w:rsidRPr="00903DBA">
        <w:rPr>
          <w:highlight w:val="white"/>
        </w:rPr>
        <w:t xml:space="preserve">        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716F4A25" w:rsidR="007126A2" w:rsidRPr="00903DBA" w:rsidRDefault="00566B7F" w:rsidP="0060539D">
      <w:pPr>
        <w:pStyle w:val="Rubrik2"/>
      </w:pPr>
      <w:bookmarkStart w:id="283" w:name="_Toc59126181"/>
      <w:r w:rsidRPr="00903DBA">
        <w:t>Declarators</w:t>
      </w:r>
      <w:bookmarkEnd w:id="283"/>
    </w:p>
    <w:p w14:paraId="557C5883" w14:textId="0B5DB69C" w:rsidR="00C830CD" w:rsidRPr="00903DBA" w:rsidRDefault="00793045" w:rsidP="00C830CD">
      <w:r w:rsidRPr="00903DBA">
        <w:t>A declarator follows the declaration specifiers</w:t>
      </w:r>
      <w:r w:rsidR="00D5715C">
        <w:t>, it</w:t>
      </w:r>
      <w:r w:rsidR="00D5715C" w:rsidRPr="00903DBA">
        <w:t xml:space="preserve"> can be a simple variable,</w:t>
      </w:r>
      <w:r w:rsidR="00D5715C">
        <w:t xml:space="preserve"> a pointer,</w:t>
      </w:r>
      <w:r w:rsidR="00D5715C" w:rsidRPr="00903DBA">
        <w:t xml:space="preserve"> an array, or a function with old-style or new-style parameter list.</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27A94CB7" w:rsidR="00A853BF" w:rsidRPr="00903DBA" w:rsidRDefault="00A853BF" w:rsidP="00A853BF">
      <w:pPr>
        <w:pStyle w:val="Code"/>
      </w:pPr>
      <w:r w:rsidRPr="00903DBA">
        <w:t xml:space="preserve">int </w:t>
      </w:r>
      <w:r w:rsidR="004D3890" w:rsidRPr="00903DBA">
        <w:rPr>
          <w:rStyle w:val="KeyWord0"/>
        </w:rPr>
        <w:t>i</w:t>
      </w:r>
      <w:r w:rsidR="004D3890" w:rsidRPr="00903DBA">
        <w:t xml:space="preserve">, </w:t>
      </w:r>
      <w:r w:rsidR="004D3890" w:rsidRPr="00903DBA">
        <w:rPr>
          <w:rStyle w:val="KeyWord0"/>
        </w:rPr>
        <w:t>j</w:t>
      </w:r>
      <w:r w:rsidR="008D7E9D" w:rsidRPr="00903DBA">
        <w:t xml:space="preserve"> </w:t>
      </w:r>
      <w:r w:rsidR="008D7E9D" w:rsidRPr="00903DBA">
        <w:rPr>
          <w:rStyle w:val="KeyWord0"/>
        </w:rPr>
        <w:t>=</w:t>
      </w:r>
      <w:r w:rsidR="008D7E9D" w:rsidRPr="00903DBA">
        <w:t xml:space="preserve"> </w:t>
      </w:r>
      <w:r w:rsidR="008D7E9D" w:rsidRPr="00903DBA">
        <w:rPr>
          <w:rStyle w:val="KeyWord0"/>
        </w:rPr>
        <w:t>2</w:t>
      </w:r>
      <w:r w:rsidRPr="00903DBA">
        <w:t>;</w:t>
      </w:r>
    </w:p>
    <w:p w14:paraId="41F8A89D" w14:textId="2CF475EA" w:rsidR="00A853BF" w:rsidRPr="00903DBA" w:rsidRDefault="00A853BF" w:rsidP="00A853BF">
      <w:pPr>
        <w:pStyle w:val="Code"/>
      </w:pPr>
      <w:r w:rsidRPr="00903DBA">
        <w:t xml:space="preserve">double </w:t>
      </w:r>
      <w:r w:rsidRPr="00903DBA">
        <w:rPr>
          <w:rStyle w:val="KeyWord0"/>
        </w:rPr>
        <w:t>x</w:t>
      </w:r>
      <w:r w:rsidRPr="00903DBA">
        <w:t xml:space="preserve"> </w:t>
      </w:r>
      <w:r w:rsidRPr="00903DBA">
        <w:rPr>
          <w:rStyle w:val="KeyWord0"/>
        </w:rPr>
        <w:t>=</w:t>
      </w:r>
      <w:r w:rsidRPr="00903DBA">
        <w:t xml:space="preserve"> </w:t>
      </w:r>
      <w:r w:rsidRPr="00903DBA">
        <w:rPr>
          <w:rStyle w:val="KeyWord0"/>
        </w:rPr>
        <w:t>3.14</w:t>
      </w:r>
      <w:r w:rsidRPr="00903DBA">
        <w:t>;</w:t>
      </w:r>
    </w:p>
    <w:p w14:paraId="395C52EF" w14:textId="04E52E45" w:rsidR="00A853BF" w:rsidRPr="00903DBA" w:rsidRDefault="00A853BF" w:rsidP="00A853BF">
      <w:pPr>
        <w:pStyle w:val="Code"/>
      </w:pPr>
      <w:r w:rsidRPr="00903DBA">
        <w:t xml:space="preserve">int </w:t>
      </w:r>
      <w:r w:rsidRPr="00903DBA">
        <w:rPr>
          <w:rStyle w:val="KeyWord0"/>
        </w:rPr>
        <w:t>f(a,</w:t>
      </w:r>
      <w:r w:rsidRPr="00903DBA">
        <w:t xml:space="preserve"> </w:t>
      </w:r>
      <w:r w:rsidRPr="00903DBA">
        <w:rPr>
          <w:rStyle w:val="KeyWord0"/>
        </w:rPr>
        <w:t>b,</w:t>
      </w:r>
      <w:r w:rsidRPr="00903DBA">
        <w:t xml:space="preserve"> </w:t>
      </w:r>
      <w:r w:rsidRPr="00903DBA">
        <w:rPr>
          <w:rStyle w:val="KeyWord0"/>
        </w:rPr>
        <w:t>c)</w:t>
      </w:r>
      <w:r w:rsidR="00D5715C" w:rsidRPr="00D5715C">
        <w:t xml:space="preserve">, </w:t>
      </w:r>
      <w:r w:rsidR="00D5715C">
        <w:rPr>
          <w:rStyle w:val="KeyWord0"/>
        </w:rPr>
        <w:t>g(int i, double x)</w:t>
      </w:r>
      <w:r w:rsidRPr="00903DBA">
        <w:t>;</w:t>
      </w:r>
    </w:p>
    <w:p w14:paraId="058B64EF" w14:textId="368E0800" w:rsidR="00A853BF" w:rsidRPr="00903DBA" w:rsidRDefault="00A853BF" w:rsidP="00A853BF">
      <w:pPr>
        <w:pStyle w:val="Code"/>
      </w:pPr>
      <w:r w:rsidRPr="00903DBA">
        <w:t xml:space="preserve">char </w:t>
      </w:r>
      <w:r w:rsidRPr="00903DBA">
        <w:rPr>
          <w:rStyle w:val="KeyWord0"/>
        </w:rPr>
        <w:t>s[]</w:t>
      </w:r>
      <w:r w:rsidRPr="00903DBA">
        <w:t xml:space="preserve"> </w:t>
      </w:r>
      <w:r w:rsidRPr="00903DBA">
        <w:rPr>
          <w:rStyle w:val="KeyWord0"/>
        </w:rPr>
        <w:t>=</w:t>
      </w:r>
      <w:r w:rsidRPr="00903DBA">
        <w:t xml:space="preserve"> </w:t>
      </w:r>
      <w:r w:rsidR="007C3E24" w:rsidRPr="00903DBA">
        <w:rPr>
          <w:rStyle w:val="KeyWord0"/>
        </w:rPr>
        <w:t>"</w:t>
      </w:r>
      <w:r w:rsidRPr="00903DBA">
        <w:rPr>
          <w:rStyle w:val="KeyWord0"/>
        </w:rPr>
        <w:t>Hello</w:t>
      </w:r>
      <w:r w:rsidR="007C3E24" w:rsidRPr="00903DBA">
        <w:rPr>
          <w:rStyle w:val="KeyWord0"/>
        </w:rPr>
        <w:t>"</w:t>
      </w:r>
      <w:r w:rsidRPr="00903DBA">
        <w:t>;</w:t>
      </w:r>
    </w:p>
    <w:p w14:paraId="42DA3A4C" w14:textId="3B82AB3E" w:rsidR="00A853BF" w:rsidRPr="00903DBA" w:rsidRDefault="00A853BF" w:rsidP="00A853BF">
      <w:pPr>
        <w:pStyle w:val="Code"/>
      </w:pPr>
      <w:r w:rsidRPr="00903DBA">
        <w:t xml:space="preserve">int </w:t>
      </w:r>
      <w:r w:rsidRPr="00903DBA">
        <w:rPr>
          <w:rStyle w:val="KeyWord0"/>
        </w:rPr>
        <w:t>*p</w:t>
      </w:r>
      <w:r w:rsidRPr="00903DBA">
        <w:t xml:space="preserve">, </w:t>
      </w:r>
      <w:r w:rsidRPr="00903DBA">
        <w:rPr>
          <w:rStyle w:val="KeyWord0"/>
        </w:rPr>
        <w:t>*q</w:t>
      </w:r>
      <w:r w:rsidRPr="00903DBA">
        <w:t xml:space="preserve"> </w:t>
      </w:r>
      <w:r w:rsidRPr="00903DBA">
        <w:rPr>
          <w:rStyle w:val="KeyWord0"/>
        </w:rPr>
        <w:t>=</w:t>
      </w:r>
      <w:r w:rsidRPr="00903DBA">
        <w:t xml:space="preserve"> </w:t>
      </w:r>
      <w:r w:rsidRPr="00903DBA">
        <w:rPr>
          <w:rStyle w:val="KeyWord0"/>
        </w:rPr>
        <w:t>&amp;i</w:t>
      </w:r>
      <w:r w:rsidRPr="00903DBA">
        <w:t>;</w:t>
      </w:r>
    </w:p>
    <w:p w14:paraId="1EF03714" w14:textId="79F843C5" w:rsidR="00A853BF" w:rsidRDefault="009641C9" w:rsidP="00A853BF">
      <w:pPr>
        <w:pStyle w:val="Code"/>
      </w:pPr>
      <w:r w:rsidRPr="00903DBA">
        <w:t xml:space="preserve">long int </w:t>
      </w:r>
      <w:r w:rsidRPr="00903DBA">
        <w:rPr>
          <w:rStyle w:val="KeyWord0"/>
        </w:rPr>
        <w:t>value</w:t>
      </w:r>
      <w:r w:rsidR="00D05526">
        <w:rPr>
          <w:rStyle w:val="KeyWord0"/>
        </w:rPr>
        <w:t xml:space="preserve"> </w:t>
      </w:r>
      <w:r w:rsidRPr="00903DBA">
        <w:rPr>
          <w:rStyle w:val="KeyWord0"/>
        </w:rPr>
        <w:t>:</w:t>
      </w:r>
      <w:r w:rsidR="00D05526">
        <w:rPr>
          <w:rStyle w:val="KeyWord0"/>
        </w:rPr>
        <w:t xml:space="preserve"> </w:t>
      </w:r>
      <w:r w:rsidR="004D3890" w:rsidRPr="00903DBA">
        <w:rPr>
          <w:rStyle w:val="KeyWord0"/>
        </w:rPr>
        <w:t>7</w:t>
      </w:r>
      <w:r w:rsidR="004D3890" w:rsidRPr="00903DBA">
        <w:t>;</w:t>
      </w:r>
      <w:r w:rsidR="00466DB4">
        <w:t xml:space="preserve"> // Struct members only</w:t>
      </w:r>
    </w:p>
    <w:p w14:paraId="1E6BE235" w14:textId="4C30012E" w:rsidR="00D5715C" w:rsidRPr="00903DBA" w:rsidRDefault="002A70F9" w:rsidP="002A70F9">
      <w:r>
        <w:t xml:space="preserve">The </w:t>
      </w:r>
      <w:r w:rsidRPr="002A70F9">
        <w:rPr>
          <w:rStyle w:val="KeyWord0"/>
        </w:rPr>
        <w:t>Declarator</w:t>
      </w:r>
      <w:r>
        <w:t xml:space="preserve"> class handles a declarator. For each new </w:t>
      </w:r>
      <w:r w:rsidR="00F540CF">
        <w:t xml:space="preserve">element of the declarator, the </w:t>
      </w:r>
      <w:r w:rsidR="00F540CF" w:rsidRPr="00F540CF">
        <w:rPr>
          <w:rStyle w:val="KeyWord0"/>
        </w:rPr>
        <w:t>add</w:t>
      </w:r>
      <w:r w:rsidR="00F540CF">
        <w:t xml:space="preserve"> method is called.</w:t>
      </w:r>
      <w:r w:rsidR="002B3340">
        <w:t xml:space="preserve"> For instance, if the declaration specifier is an integer and the declarator is a pointer (</w:t>
      </w:r>
      <w:r w:rsidR="002B3340" w:rsidRPr="002B3340">
        <w:rPr>
          <w:rStyle w:val="KeyWord0"/>
        </w:rPr>
        <w:t>int *p;</w:t>
      </w:r>
      <w:r w:rsidR="002B3340">
        <w:t>)</w:t>
      </w:r>
      <w:r w:rsidR="006A5FCA">
        <w:t>, add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lastRenderedPageBreak/>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75FF3182" w:rsidR="00566B7F" w:rsidRPr="00903DBA" w:rsidRDefault="00AA39D4" w:rsidP="00AA39D4">
      <w:pPr>
        <w:rPr>
          <w:highlight w:val="white"/>
        </w:rPr>
      </w:pPr>
      <w:r w:rsidRPr="00903DBA">
        <w:rPr>
          <w:highlight w:val="white"/>
        </w:rPr>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CF2DDEE"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6F0E34AF"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353D5052"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is a function, 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15CF93D2"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4DFBD77" w:rsidR="00E0239C"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220E5526" w:rsidR="007126A2" w:rsidRPr="00903DBA" w:rsidRDefault="00E0239C" w:rsidP="0060539D">
      <w:pPr>
        <w:pStyle w:val="Rubrik1"/>
      </w:pPr>
      <w:bookmarkStart w:id="284" w:name="_Toc59126182"/>
      <w:r w:rsidRPr="00903DBA">
        <w:lastRenderedPageBreak/>
        <w:t>The Symbol Table</w:t>
      </w:r>
      <w:bookmarkEnd w:id="284"/>
    </w:p>
    <w:p w14:paraId="4A71480E" w14:textId="2DA59589" w:rsidR="0050082D" w:rsidRPr="00903DBA" w:rsidRDefault="00B634C7" w:rsidP="00CE158A">
      <w:r w:rsidRPr="00903DBA">
        <w:t xml:space="preserve">The symbol table keeps track of the values, types, functions, and variables of the code, variables defined by the programmer and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033A0C" w:rsidRPr="00903DBA">
        <w:t xml:space="preserve">There are </w:t>
      </w:r>
      <w:proofErr w:type="gramStart"/>
      <w:r w:rsidR="00033A0C" w:rsidRPr="00903DBA">
        <w:t>actually several</w:t>
      </w:r>
      <w:proofErr w:type="gramEnd"/>
      <w:r w:rsidR="00033A0C" w:rsidRPr="00903DBA">
        <w:t xml:space="preserve"> symbol tables. </w:t>
      </w:r>
      <w:r w:rsidR="00333897" w:rsidRPr="00903DBA">
        <w:t>There are symbol tables</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xml:space="preserve">, and for </w:t>
      </w:r>
      <w:r w:rsidR="00333897" w:rsidRPr="00903DBA">
        <w:t xml:space="preserve">the members of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(except the table for the global space, which table parent reference is null).</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2FA8B9B4" w:rsidR="00370480" w:rsidRPr="00903DBA" w:rsidRDefault="00370480" w:rsidP="00AC74F8">
      <w:r w:rsidRPr="00903DBA">
        <w:t xml:space="preserve">When the parsing reaches point </w:t>
      </w:r>
      <w:r w:rsidRPr="00903DBA">
        <w:rPr>
          <w:rStyle w:val="KeyWord0"/>
        </w:rPr>
        <w:t>p</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53189F" w:rsidRPr="00903DBA">
        <w:rPr>
          <w:rStyle w:val="KeyWord0"/>
        </w:rPr>
        <w:t>i</w:t>
      </w:r>
      <w:r w:rsidR="0053189F" w:rsidRPr="00903DBA">
        <w:t xml:space="preserve"> </w:t>
      </w:r>
      <w:r w:rsidR="00A134C2" w:rsidRPr="00903DBA">
        <w:t xml:space="preserve">defined in every block and </w:t>
      </w:r>
      <w:r w:rsidR="0053189F" w:rsidRPr="00903DBA">
        <w:t xml:space="preserve">is present in every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32247A" w:rsidRPr="00903DBA">
        <w:t xml:space="preserve">parent symbol reference is null, </w:t>
      </w:r>
      <w:r w:rsidR="00D64F22" w:rsidRPr="00903DBA">
        <w:t xml:space="preserve">in </w:t>
      </w:r>
      <w:r w:rsidR="0032247A" w:rsidRPr="00903DBA">
        <w:t xml:space="preserve">which </w:t>
      </w:r>
      <w:r w:rsidR="00D64F22" w:rsidRPr="00903DBA">
        <w:t xml:space="preserve">case </w:t>
      </w:r>
      <w:r w:rsidR="0032247A" w:rsidRPr="00903DBA">
        <w:t>the table representing the global space.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758F5626">
                <wp:extent cx="4508500" cy="559054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486C75" w:rsidRPr="00D2146B" w:rsidRDefault="00486C75" w:rsidP="0050082D">
                              <w:pPr>
                                <w:spacing w:before="0" w:after="0"/>
                                <w:rPr>
                                  <w:sz w:val="18"/>
                                  <w:szCs w:val="18"/>
                                  <w:lang w:val="sv-SE"/>
                                </w:rPr>
                              </w:pPr>
                              <w:r>
                                <w:rPr>
                                  <w:sz w:val="18"/>
                                  <w:szCs w:val="18"/>
                                  <w:lang w:val="sv-SE"/>
                                </w:rPr>
                                <w:t>Static int globalInt</w:t>
                              </w:r>
                            </w:p>
                            <w:p w14:paraId="69A6032C" w14:textId="768161F7" w:rsidR="00486C75" w:rsidRDefault="00486C75" w:rsidP="0050082D">
                              <w:pPr>
                                <w:spacing w:before="0" w:after="0"/>
                                <w:rPr>
                                  <w:sz w:val="18"/>
                                  <w:szCs w:val="18"/>
                                  <w:lang w:val="sv-SE"/>
                                </w:rPr>
                              </w:pPr>
                              <w:r>
                                <w:rPr>
                                  <w:sz w:val="18"/>
                                  <w:szCs w:val="18"/>
                                  <w:lang w:val="sv-SE"/>
                                </w:rPr>
                                <w:t>Static int i</w:t>
                              </w:r>
                            </w:p>
                            <w:p w14:paraId="65DC2C71" w14:textId="7AEEED2D" w:rsidR="00486C75" w:rsidRDefault="00486C75" w:rsidP="0050082D">
                              <w:pPr>
                                <w:spacing w:before="0" w:after="0"/>
                                <w:rPr>
                                  <w:sz w:val="18"/>
                                  <w:szCs w:val="18"/>
                                  <w:lang w:val="sv-SE"/>
                                </w:rPr>
                              </w:pPr>
                            </w:p>
                            <w:p w14:paraId="3B0DD407" w14:textId="21D67AC3" w:rsidR="00486C75" w:rsidRPr="001B6705" w:rsidRDefault="00486C75"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486C75" w:rsidRPr="00D2146B" w:rsidRDefault="00486C75"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486C75" w:rsidRPr="00D2146B" w:rsidRDefault="00486C75"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486C75" w:rsidRDefault="00486C75"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486C75" w:rsidRPr="00D2146B" w:rsidRDefault="00486C75" w:rsidP="0050082D">
                              <w:pPr>
                                <w:spacing w:before="0" w:after="0" w:line="256" w:lineRule="auto"/>
                                <w:rPr>
                                  <w:sz w:val="18"/>
                                  <w:szCs w:val="18"/>
                                </w:rPr>
                              </w:pPr>
                              <w:r>
                                <w:rPr>
                                  <w:sz w:val="18"/>
                                  <w:szCs w:val="18"/>
                                </w:rPr>
                                <w:t>Auto mainChar : char</w:t>
                              </w:r>
                            </w:p>
                            <w:p w14:paraId="302437A3" w14:textId="77777777" w:rsidR="00486C75" w:rsidRDefault="00486C75" w:rsidP="0050082D">
                              <w:pPr>
                                <w:spacing w:before="0" w:after="0" w:line="256" w:lineRule="auto"/>
                                <w:rPr>
                                  <w:rFonts w:eastAsia="Calibri"/>
                                  <w:color w:val="000000"/>
                                  <w:sz w:val="18"/>
                                  <w:szCs w:val="18"/>
                                </w:rPr>
                              </w:pPr>
                            </w:p>
                            <w:p w14:paraId="71CC6A80" w14:textId="77C30F45" w:rsidR="00486C75" w:rsidRPr="00D2146B" w:rsidRDefault="00486C75" w:rsidP="008C458D">
                              <w:pPr>
                                <w:spacing w:before="0" w:after="0" w:line="256" w:lineRule="auto"/>
                                <w:rPr>
                                  <w:sz w:val="18"/>
                                  <w:szCs w:val="18"/>
                                </w:rPr>
                              </w:pPr>
                              <w:r>
                                <w:rPr>
                                  <w:rFonts w:eastAsia="Calibri"/>
                                  <w:color w:val="000000"/>
                                  <w:sz w:val="18"/>
                                  <w:szCs w:val="18"/>
                                </w:rPr>
                                <w:t>m_parentTable</w:t>
                              </w:r>
                            </w:p>
                            <w:p w14:paraId="4A1EB75F" w14:textId="77777777" w:rsidR="00486C75" w:rsidRPr="00D2146B" w:rsidRDefault="00486C75" w:rsidP="0050082D">
                              <w:pPr>
                                <w:spacing w:before="0" w:after="0" w:line="256" w:lineRule="auto"/>
                                <w:rPr>
                                  <w:sz w:val="18"/>
                                  <w:szCs w:val="18"/>
                                </w:rPr>
                              </w:pPr>
                              <w:r w:rsidRPr="00D2146B">
                                <w:rPr>
                                  <w:rFonts w:eastAsia="Calibri"/>
                                  <w:color w:val="000000"/>
                                  <w:sz w:val="18"/>
                                  <w:szCs w:val="18"/>
                                </w:rPr>
                                <w:t> </w:t>
                              </w:r>
                            </w:p>
                            <w:p w14:paraId="176D8F8E" w14:textId="77777777" w:rsidR="00486C75" w:rsidRPr="00D2146B" w:rsidRDefault="00486C75"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486C75" w:rsidRPr="00D2146B" w:rsidRDefault="00486C75"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486C75" w:rsidRPr="00D2146B" w:rsidRDefault="00486C75" w:rsidP="0050082D">
                              <w:pPr>
                                <w:spacing w:before="0" w:after="0" w:line="254" w:lineRule="auto"/>
                                <w:rPr>
                                  <w:sz w:val="18"/>
                                  <w:szCs w:val="18"/>
                                </w:rPr>
                              </w:pPr>
                              <w:r>
                                <w:rPr>
                                  <w:rFonts w:eastAsia="Calibri"/>
                                  <w:color w:val="000000"/>
                                  <w:sz w:val="18"/>
                                  <w:szCs w:val="18"/>
                                </w:rPr>
                                <w:t>auto int i</w:t>
                              </w:r>
                            </w:p>
                            <w:p w14:paraId="1EB866A9" w14:textId="57278A33" w:rsidR="00486C75" w:rsidRDefault="00486C75"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486C75" w:rsidRDefault="00486C75" w:rsidP="00073BF2">
                              <w:pPr>
                                <w:spacing w:before="0" w:after="0" w:line="254" w:lineRule="auto"/>
                                <w:rPr>
                                  <w:rFonts w:eastAsia="Calibri"/>
                                  <w:color w:val="000000"/>
                                  <w:sz w:val="18"/>
                                  <w:szCs w:val="18"/>
                                </w:rPr>
                              </w:pPr>
                            </w:p>
                            <w:p w14:paraId="55FF5C13" w14:textId="77777777" w:rsidR="00486C75" w:rsidRPr="00D2146B" w:rsidRDefault="00486C75" w:rsidP="00073BF2">
                              <w:pPr>
                                <w:spacing w:before="0" w:after="0" w:line="256" w:lineRule="auto"/>
                                <w:rPr>
                                  <w:sz w:val="18"/>
                                  <w:szCs w:val="18"/>
                                </w:rPr>
                              </w:pPr>
                              <w:r>
                                <w:rPr>
                                  <w:rFonts w:eastAsia="Calibri"/>
                                  <w:color w:val="000000"/>
                                  <w:sz w:val="18"/>
                                  <w:szCs w:val="18"/>
                                </w:rPr>
                                <w:t>m_parentTable</w:t>
                              </w:r>
                            </w:p>
                            <w:p w14:paraId="20CF0F08" w14:textId="77777777" w:rsidR="00486C75" w:rsidRPr="00D2146B" w:rsidRDefault="00486C75" w:rsidP="00073BF2">
                              <w:pPr>
                                <w:spacing w:before="0" w:after="0" w:line="254" w:lineRule="auto"/>
                                <w:rPr>
                                  <w:sz w:val="18"/>
                                  <w:szCs w:val="18"/>
                                </w:rPr>
                              </w:pPr>
                            </w:p>
                            <w:p w14:paraId="2347329E" w14:textId="77777777" w:rsidR="00486C75" w:rsidRPr="00D2146B" w:rsidRDefault="00486C75" w:rsidP="0050082D">
                              <w:pPr>
                                <w:spacing w:before="0" w:after="0" w:line="254" w:lineRule="auto"/>
                                <w:rPr>
                                  <w:sz w:val="18"/>
                                  <w:szCs w:val="18"/>
                                </w:rPr>
                              </w:pPr>
                              <w:r w:rsidRPr="00D2146B">
                                <w:rPr>
                                  <w:rFonts w:eastAsia="Calibri"/>
                                  <w:color w:val="000000"/>
                                  <w:sz w:val="18"/>
                                  <w:szCs w:val="18"/>
                                </w:rPr>
                                <w:t> </w:t>
                              </w:r>
                            </w:p>
                            <w:p w14:paraId="7D6DAD56" w14:textId="77777777" w:rsidR="00486C75" w:rsidRPr="00D2146B" w:rsidRDefault="00486C75"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486C75" w:rsidRPr="00D2146B" w:rsidRDefault="00486C75"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486C75" w:rsidRPr="00100F82" w:rsidRDefault="00486C75" w:rsidP="00100F82">
                              <w:pPr>
                                <w:spacing w:before="0" w:after="0"/>
                                <w:rPr>
                                  <w:sz w:val="18"/>
                                  <w:szCs w:val="18"/>
                                </w:rPr>
                              </w:pPr>
                              <w:r w:rsidRPr="00100F82">
                                <w:rPr>
                                  <w:sz w:val="18"/>
                                  <w:szCs w:val="18"/>
                                </w:rPr>
                                <w:t>auto int i</w:t>
                              </w:r>
                            </w:p>
                            <w:p w14:paraId="5D0A676C" w14:textId="673BC4F3" w:rsidR="00486C75" w:rsidRPr="00100F82" w:rsidRDefault="00486C75" w:rsidP="00100F82">
                              <w:pPr>
                                <w:spacing w:before="0" w:after="0"/>
                                <w:rPr>
                                  <w:sz w:val="18"/>
                                  <w:szCs w:val="18"/>
                                </w:rPr>
                              </w:pPr>
                              <w:r w:rsidRPr="00100F82">
                                <w:rPr>
                                  <w:sz w:val="18"/>
                                  <w:szCs w:val="18"/>
                                </w:rPr>
                                <w:t>auto double blockDouble</w:t>
                              </w:r>
                            </w:p>
                            <w:p w14:paraId="5B01AFF6" w14:textId="77777777" w:rsidR="00486C75" w:rsidRDefault="00486C75" w:rsidP="00100F82">
                              <w:pPr>
                                <w:spacing w:before="0" w:after="0" w:line="256" w:lineRule="auto"/>
                                <w:rPr>
                                  <w:rFonts w:eastAsia="Calibri"/>
                                  <w:color w:val="000000"/>
                                  <w:sz w:val="18"/>
                                  <w:szCs w:val="18"/>
                                </w:rPr>
                              </w:pPr>
                            </w:p>
                            <w:p w14:paraId="35EF25BA" w14:textId="6D9A7EDC" w:rsidR="00486C75" w:rsidRPr="00D2146B" w:rsidRDefault="00486C75" w:rsidP="00100F82">
                              <w:pPr>
                                <w:spacing w:before="0" w:after="0" w:line="256" w:lineRule="auto"/>
                                <w:rPr>
                                  <w:sz w:val="18"/>
                                  <w:szCs w:val="18"/>
                                </w:rPr>
                              </w:pPr>
                              <w:r>
                                <w:rPr>
                                  <w:rFonts w:eastAsia="Calibri"/>
                                  <w:color w:val="000000"/>
                                  <w:sz w:val="18"/>
                                  <w:szCs w:val="18"/>
                                </w:rPr>
                                <w:t>m_parentTable</w:t>
                              </w:r>
                            </w:p>
                            <w:p w14:paraId="274031CF" w14:textId="32871C06" w:rsidR="00486C75" w:rsidRDefault="00486C75"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486C75" w:rsidRDefault="00486C75"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541020"/>
                          </a:xfrm>
                          <a:prstGeom prst="rect">
                            <a:avLst/>
                          </a:prstGeom>
                          <a:solidFill>
                            <a:schemeClr val="lt1"/>
                          </a:solidFill>
                          <a:ln w="12700">
                            <a:noFill/>
                          </a:ln>
                        </wps:spPr>
                        <wps:txbx>
                          <w:txbxContent>
                            <w:p w14:paraId="3D4EF70D" w14:textId="087FD547" w:rsidR="00486C75" w:rsidRDefault="00486C75" w:rsidP="00D44BB8">
                              <w:pPr>
                                <w:spacing w:line="252" w:lineRule="auto"/>
                              </w:pPr>
                              <w:r>
                                <w:rPr>
                                  <w:rFonts w:eastAsia="Calibri"/>
                                  <w:color w:val="000000"/>
                                  <w:sz w:val="18"/>
                                  <w:szCs w:val="18"/>
                                </w:rPr>
                                <w:t>SymbolTable.CurrentTable</w:t>
                              </w:r>
                            </w:p>
                            <w:p w14:paraId="332537CB" w14:textId="66AB52F1" w:rsidR="00486C75" w:rsidRDefault="00486C75" w:rsidP="00D44BB8">
                              <w:pPr>
                                <w:spacing w:line="252" w:lineRule="auto"/>
                              </w:pPr>
                            </w:p>
                            <w:p w14:paraId="35DA4169" w14:textId="77777777" w:rsidR="00486C75" w:rsidRDefault="00486C75"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486C75" w:rsidRPr="00610E6C" w:rsidRDefault="00486C75"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40.2pt;mso-position-horizontal-relative:char;mso-position-vertical-relative:line" coordsize="45085,5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vGi7QYAADk9AAAOAAAAZHJzL2Uyb0RvYy54bWzsW1tv2zYYfR+w/yDofbXuF6NOkaXrNqBo&#10;i6ZbnxlZioXIokYxsdNfv+8jRUryZ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">
                <v:shape id="_x0000_s1103" type="#_x0000_t75" style="position:absolute;width:45085;height:55905;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486C75" w:rsidRPr="00D2146B" w:rsidRDefault="00486C75" w:rsidP="0050082D">
                        <w:pPr>
                          <w:spacing w:before="0" w:after="0"/>
                          <w:rPr>
                            <w:sz w:val="18"/>
                            <w:szCs w:val="18"/>
                            <w:lang w:val="sv-SE"/>
                          </w:rPr>
                        </w:pPr>
                        <w:r>
                          <w:rPr>
                            <w:sz w:val="18"/>
                            <w:szCs w:val="18"/>
                            <w:lang w:val="sv-SE"/>
                          </w:rPr>
                          <w:t>Static int globalInt</w:t>
                        </w:r>
                      </w:p>
                      <w:p w14:paraId="69A6032C" w14:textId="768161F7" w:rsidR="00486C75" w:rsidRDefault="00486C75" w:rsidP="0050082D">
                        <w:pPr>
                          <w:spacing w:before="0" w:after="0"/>
                          <w:rPr>
                            <w:sz w:val="18"/>
                            <w:szCs w:val="18"/>
                            <w:lang w:val="sv-SE"/>
                          </w:rPr>
                        </w:pPr>
                        <w:r>
                          <w:rPr>
                            <w:sz w:val="18"/>
                            <w:szCs w:val="18"/>
                            <w:lang w:val="sv-SE"/>
                          </w:rPr>
                          <w:t>Static int i</w:t>
                        </w:r>
                      </w:p>
                      <w:p w14:paraId="65DC2C71" w14:textId="7AEEED2D" w:rsidR="00486C75" w:rsidRDefault="00486C75" w:rsidP="0050082D">
                        <w:pPr>
                          <w:spacing w:before="0" w:after="0"/>
                          <w:rPr>
                            <w:sz w:val="18"/>
                            <w:szCs w:val="18"/>
                            <w:lang w:val="sv-SE"/>
                          </w:rPr>
                        </w:pPr>
                      </w:p>
                      <w:p w14:paraId="3B0DD407" w14:textId="21D67AC3" w:rsidR="00486C75" w:rsidRPr="001B6705" w:rsidRDefault="00486C75"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486C75" w:rsidRPr="00D2146B" w:rsidRDefault="00486C75"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486C75" w:rsidRPr="00D2146B" w:rsidRDefault="00486C75"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486C75" w:rsidRDefault="00486C75"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486C75" w:rsidRPr="00D2146B" w:rsidRDefault="00486C75" w:rsidP="0050082D">
                        <w:pPr>
                          <w:spacing w:before="0" w:after="0" w:line="256" w:lineRule="auto"/>
                          <w:rPr>
                            <w:sz w:val="18"/>
                            <w:szCs w:val="18"/>
                          </w:rPr>
                        </w:pPr>
                        <w:r>
                          <w:rPr>
                            <w:sz w:val="18"/>
                            <w:szCs w:val="18"/>
                          </w:rPr>
                          <w:t>Auto mainChar : char</w:t>
                        </w:r>
                      </w:p>
                      <w:p w14:paraId="302437A3" w14:textId="77777777" w:rsidR="00486C75" w:rsidRDefault="00486C75" w:rsidP="0050082D">
                        <w:pPr>
                          <w:spacing w:before="0" w:after="0" w:line="256" w:lineRule="auto"/>
                          <w:rPr>
                            <w:rFonts w:eastAsia="Calibri"/>
                            <w:color w:val="000000"/>
                            <w:sz w:val="18"/>
                            <w:szCs w:val="18"/>
                          </w:rPr>
                        </w:pPr>
                      </w:p>
                      <w:p w14:paraId="71CC6A80" w14:textId="77C30F45" w:rsidR="00486C75" w:rsidRPr="00D2146B" w:rsidRDefault="00486C75" w:rsidP="008C458D">
                        <w:pPr>
                          <w:spacing w:before="0" w:after="0" w:line="256" w:lineRule="auto"/>
                          <w:rPr>
                            <w:sz w:val="18"/>
                            <w:szCs w:val="18"/>
                          </w:rPr>
                        </w:pPr>
                        <w:r>
                          <w:rPr>
                            <w:rFonts w:eastAsia="Calibri"/>
                            <w:color w:val="000000"/>
                            <w:sz w:val="18"/>
                            <w:szCs w:val="18"/>
                          </w:rPr>
                          <w:t>m_parentTable</w:t>
                        </w:r>
                      </w:p>
                      <w:p w14:paraId="4A1EB75F" w14:textId="77777777" w:rsidR="00486C75" w:rsidRPr="00D2146B" w:rsidRDefault="00486C75" w:rsidP="0050082D">
                        <w:pPr>
                          <w:spacing w:before="0" w:after="0" w:line="256" w:lineRule="auto"/>
                          <w:rPr>
                            <w:sz w:val="18"/>
                            <w:szCs w:val="18"/>
                          </w:rPr>
                        </w:pPr>
                        <w:r w:rsidRPr="00D2146B">
                          <w:rPr>
                            <w:rFonts w:eastAsia="Calibri"/>
                            <w:color w:val="000000"/>
                            <w:sz w:val="18"/>
                            <w:szCs w:val="18"/>
                          </w:rPr>
                          <w:t> </w:t>
                        </w:r>
                      </w:p>
                      <w:p w14:paraId="176D8F8E" w14:textId="77777777" w:rsidR="00486C75" w:rsidRPr="00D2146B" w:rsidRDefault="00486C75"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486C75" w:rsidRPr="00D2146B" w:rsidRDefault="00486C75"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486C75" w:rsidRPr="00D2146B" w:rsidRDefault="00486C75" w:rsidP="0050082D">
                        <w:pPr>
                          <w:spacing w:before="0" w:after="0" w:line="254" w:lineRule="auto"/>
                          <w:rPr>
                            <w:sz w:val="18"/>
                            <w:szCs w:val="18"/>
                          </w:rPr>
                        </w:pPr>
                        <w:r>
                          <w:rPr>
                            <w:rFonts w:eastAsia="Calibri"/>
                            <w:color w:val="000000"/>
                            <w:sz w:val="18"/>
                            <w:szCs w:val="18"/>
                          </w:rPr>
                          <w:t>auto int i</w:t>
                        </w:r>
                      </w:p>
                      <w:p w14:paraId="1EB866A9" w14:textId="57278A33" w:rsidR="00486C75" w:rsidRDefault="00486C75"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486C75" w:rsidRDefault="00486C75" w:rsidP="00073BF2">
                        <w:pPr>
                          <w:spacing w:before="0" w:after="0" w:line="254" w:lineRule="auto"/>
                          <w:rPr>
                            <w:rFonts w:eastAsia="Calibri"/>
                            <w:color w:val="000000"/>
                            <w:sz w:val="18"/>
                            <w:szCs w:val="18"/>
                          </w:rPr>
                        </w:pPr>
                      </w:p>
                      <w:p w14:paraId="55FF5C13" w14:textId="77777777" w:rsidR="00486C75" w:rsidRPr="00D2146B" w:rsidRDefault="00486C75" w:rsidP="00073BF2">
                        <w:pPr>
                          <w:spacing w:before="0" w:after="0" w:line="256" w:lineRule="auto"/>
                          <w:rPr>
                            <w:sz w:val="18"/>
                            <w:szCs w:val="18"/>
                          </w:rPr>
                        </w:pPr>
                        <w:r>
                          <w:rPr>
                            <w:rFonts w:eastAsia="Calibri"/>
                            <w:color w:val="000000"/>
                            <w:sz w:val="18"/>
                            <w:szCs w:val="18"/>
                          </w:rPr>
                          <w:t>m_parentTable</w:t>
                        </w:r>
                      </w:p>
                      <w:p w14:paraId="20CF0F08" w14:textId="77777777" w:rsidR="00486C75" w:rsidRPr="00D2146B" w:rsidRDefault="00486C75" w:rsidP="00073BF2">
                        <w:pPr>
                          <w:spacing w:before="0" w:after="0" w:line="254" w:lineRule="auto"/>
                          <w:rPr>
                            <w:sz w:val="18"/>
                            <w:szCs w:val="18"/>
                          </w:rPr>
                        </w:pPr>
                      </w:p>
                      <w:p w14:paraId="2347329E" w14:textId="77777777" w:rsidR="00486C75" w:rsidRPr="00D2146B" w:rsidRDefault="00486C75" w:rsidP="0050082D">
                        <w:pPr>
                          <w:spacing w:before="0" w:after="0" w:line="254" w:lineRule="auto"/>
                          <w:rPr>
                            <w:sz w:val="18"/>
                            <w:szCs w:val="18"/>
                          </w:rPr>
                        </w:pPr>
                        <w:r w:rsidRPr="00D2146B">
                          <w:rPr>
                            <w:rFonts w:eastAsia="Calibri"/>
                            <w:color w:val="000000"/>
                            <w:sz w:val="18"/>
                            <w:szCs w:val="18"/>
                          </w:rPr>
                          <w:t> </w:t>
                        </w:r>
                      </w:p>
                      <w:p w14:paraId="7D6DAD56" w14:textId="77777777" w:rsidR="00486C75" w:rsidRPr="00D2146B" w:rsidRDefault="00486C75"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486C75" w:rsidRPr="00D2146B" w:rsidRDefault="00486C75"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486C75" w:rsidRPr="00100F82" w:rsidRDefault="00486C75" w:rsidP="00100F82">
                        <w:pPr>
                          <w:spacing w:before="0" w:after="0"/>
                          <w:rPr>
                            <w:sz w:val="18"/>
                            <w:szCs w:val="18"/>
                          </w:rPr>
                        </w:pPr>
                        <w:r w:rsidRPr="00100F82">
                          <w:rPr>
                            <w:sz w:val="18"/>
                            <w:szCs w:val="18"/>
                          </w:rPr>
                          <w:t>auto int i</w:t>
                        </w:r>
                      </w:p>
                      <w:p w14:paraId="5D0A676C" w14:textId="673BC4F3" w:rsidR="00486C75" w:rsidRPr="00100F82" w:rsidRDefault="00486C75" w:rsidP="00100F82">
                        <w:pPr>
                          <w:spacing w:before="0" w:after="0"/>
                          <w:rPr>
                            <w:sz w:val="18"/>
                            <w:szCs w:val="18"/>
                          </w:rPr>
                        </w:pPr>
                        <w:r w:rsidRPr="00100F82">
                          <w:rPr>
                            <w:sz w:val="18"/>
                            <w:szCs w:val="18"/>
                          </w:rPr>
                          <w:t>auto double blockDouble</w:t>
                        </w:r>
                      </w:p>
                      <w:p w14:paraId="5B01AFF6" w14:textId="77777777" w:rsidR="00486C75" w:rsidRDefault="00486C75" w:rsidP="00100F82">
                        <w:pPr>
                          <w:spacing w:before="0" w:after="0" w:line="256" w:lineRule="auto"/>
                          <w:rPr>
                            <w:rFonts w:eastAsia="Calibri"/>
                            <w:color w:val="000000"/>
                            <w:sz w:val="18"/>
                            <w:szCs w:val="18"/>
                          </w:rPr>
                        </w:pPr>
                      </w:p>
                      <w:p w14:paraId="35EF25BA" w14:textId="6D9A7EDC" w:rsidR="00486C75" w:rsidRPr="00D2146B" w:rsidRDefault="00486C75" w:rsidP="00100F82">
                        <w:pPr>
                          <w:spacing w:before="0" w:after="0" w:line="256" w:lineRule="auto"/>
                          <w:rPr>
                            <w:sz w:val="18"/>
                            <w:szCs w:val="18"/>
                          </w:rPr>
                        </w:pPr>
                        <w:r>
                          <w:rPr>
                            <w:rFonts w:eastAsia="Calibri"/>
                            <w:color w:val="000000"/>
                            <w:sz w:val="18"/>
                            <w:szCs w:val="18"/>
                          </w:rPr>
                          <w:t>m_parentTable</w:t>
                        </w:r>
                      </w:p>
                      <w:p w14:paraId="274031CF" w14:textId="32871C06" w:rsidR="00486C75" w:rsidRDefault="00486C75"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486C75" w:rsidRDefault="00486C75"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5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486C75" w:rsidRDefault="00486C75" w:rsidP="00D44BB8">
                        <w:pPr>
                          <w:spacing w:line="252" w:lineRule="auto"/>
                        </w:pPr>
                        <w:r>
                          <w:rPr>
                            <w:rFonts w:eastAsia="Calibri"/>
                            <w:color w:val="000000"/>
                            <w:sz w:val="18"/>
                            <w:szCs w:val="18"/>
                          </w:rPr>
                          <w:t>SymbolTable.CurrentTable</w:t>
                        </w:r>
                      </w:p>
                      <w:p w14:paraId="332537CB" w14:textId="66AB52F1" w:rsidR="00486C75" w:rsidRDefault="00486C75" w:rsidP="00D44BB8">
                        <w:pPr>
                          <w:spacing w:line="252" w:lineRule="auto"/>
                        </w:pPr>
                      </w:p>
                      <w:p w14:paraId="35DA4169" w14:textId="77777777" w:rsidR="00486C75" w:rsidRDefault="00486C75"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486C75" w:rsidRPr="00610E6C" w:rsidRDefault="00486C75"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642DDB83" w14:textId="1E662EEC" w:rsidR="00F631F0" w:rsidRPr="00903DBA" w:rsidRDefault="00F631F0" w:rsidP="00F631F0">
      <w:r w:rsidRPr="00903DBA">
        <w:t xml:space="preserve">The </w:t>
      </w:r>
      <w:r w:rsidRPr="00903DBA">
        <w:rPr>
          <w:rStyle w:val="KeyWord0"/>
        </w:rPr>
        <w:t>Scope</w:t>
      </w:r>
      <w:r w:rsidRPr="00903DBA">
        <w:t xml:space="preserve"> enumeration hold</w:t>
      </w:r>
      <w:r w:rsidR="00733BE6">
        <w:t>s</w:t>
      </w:r>
      <w:r w:rsidRPr="00903DBA">
        <w:t xml:space="preserve"> the possible scopes of the symbol table. Each symbol table in the hierarchy </w:t>
      </w:r>
      <w:r w:rsidR="009F50AC" w:rsidRPr="00903DBA">
        <w:t>holds a specific scope</w:t>
      </w:r>
      <w:r w:rsidR="008F366E" w:rsidRPr="00903DBA">
        <w:t xml:space="preserve">. The </w:t>
      </w:r>
      <w:r w:rsidR="008F366E" w:rsidRPr="00903DBA">
        <w:rPr>
          <w:rStyle w:val="KeyWord0"/>
        </w:rPr>
        <w:t>Block</w:t>
      </w:r>
      <w:r w:rsidR="008F366E" w:rsidRPr="00903DBA">
        <w:t xml:space="preserve"> scope corresponds to a block inside a function.</w:t>
      </w:r>
    </w:p>
    <w:p w14:paraId="5A08517A" w14:textId="09E9AA10" w:rsidR="009E55B1" w:rsidRPr="00903DBA" w:rsidRDefault="009E55B1" w:rsidP="009E55B1">
      <w:pPr>
        <w:pStyle w:val="CodeHeader"/>
      </w:pPr>
      <w:proofErr w:type="spellStart"/>
      <w:r w:rsidRPr="00903DBA">
        <w:t>Scope.cs</w:t>
      </w:r>
      <w:proofErr w:type="spellEnd"/>
    </w:p>
    <w:p w14:paraId="01C121A6" w14:textId="77777777" w:rsidR="009E55B1" w:rsidRPr="00903DBA" w:rsidRDefault="009E55B1" w:rsidP="009E55B1">
      <w:pPr>
        <w:pStyle w:val="Code"/>
        <w:rPr>
          <w:highlight w:val="white"/>
        </w:rPr>
      </w:pPr>
      <w:r w:rsidRPr="00903DBA">
        <w:rPr>
          <w:highlight w:val="white"/>
        </w:rPr>
        <w:t>namespace CCompiler {</w:t>
      </w:r>
    </w:p>
    <w:p w14:paraId="6934963F" w14:textId="77777777" w:rsidR="009E55B1" w:rsidRPr="00903DBA" w:rsidRDefault="009E55B1" w:rsidP="009E55B1">
      <w:pPr>
        <w:pStyle w:val="Code"/>
        <w:rPr>
          <w:highlight w:val="white"/>
        </w:rPr>
      </w:pPr>
      <w:r w:rsidRPr="00903DBA">
        <w:rPr>
          <w:highlight w:val="white"/>
        </w:rPr>
        <w:t xml:space="preserve">  public enum Scope { Struct = (int) Sort.Struct,</w:t>
      </w:r>
    </w:p>
    <w:p w14:paraId="2174F0E4" w14:textId="77777777" w:rsidR="009E55B1" w:rsidRPr="00903DBA" w:rsidRDefault="009E55B1" w:rsidP="009E55B1">
      <w:pPr>
        <w:pStyle w:val="Code"/>
        <w:rPr>
          <w:highlight w:val="white"/>
        </w:rPr>
      </w:pPr>
      <w:r w:rsidRPr="00903DBA">
        <w:rPr>
          <w:highlight w:val="white"/>
        </w:rPr>
        <w:t xml:space="preserve">                      Union = (int) Sort.Union,</w:t>
      </w:r>
    </w:p>
    <w:p w14:paraId="1E4A2AEE" w14:textId="77777777" w:rsidR="009E55B1" w:rsidRPr="00903DBA" w:rsidRDefault="009E55B1" w:rsidP="009E55B1">
      <w:pPr>
        <w:pStyle w:val="Code"/>
        <w:rPr>
          <w:highlight w:val="white"/>
        </w:rPr>
      </w:pPr>
      <w:r w:rsidRPr="00903DBA">
        <w:rPr>
          <w:highlight w:val="white"/>
        </w:rPr>
        <w:t xml:space="preserve">                      Function, Global, Block};</w:t>
      </w:r>
    </w:p>
    <w:p w14:paraId="1E5DA69C" w14:textId="77777777" w:rsidR="009E55B1" w:rsidRPr="00903DBA" w:rsidRDefault="009E55B1" w:rsidP="009E55B1">
      <w:pPr>
        <w:pStyle w:val="Code"/>
        <w:rPr>
          <w:highlight w:val="white"/>
        </w:rPr>
      </w:pPr>
      <w:r w:rsidRPr="00903DBA">
        <w:rPr>
          <w:highlight w:val="white"/>
        </w:rPr>
        <w:t>}</w:t>
      </w:r>
    </w:p>
    <w:p w14:paraId="49C60647" w14:textId="49A7F9CD" w:rsidR="00733BE6" w:rsidRPr="00903DBA" w:rsidRDefault="00733BE6" w:rsidP="00733BE6">
      <w:r w:rsidRPr="00903DBA">
        <w:t xml:space="preserve">The </w:t>
      </w:r>
      <w:r>
        <w:rPr>
          <w:rStyle w:val="KeyWord0"/>
        </w:rPr>
        <w:t>Storage</w:t>
      </w:r>
      <w:r w:rsidRPr="00903DBA">
        <w:t xml:space="preserve"> enumeration hold</w:t>
      </w:r>
      <w:r w:rsidR="00D06E76">
        <w:t>s</w:t>
      </w:r>
      <w:r w:rsidRPr="00903DBA">
        <w:t xml:space="preserve"> the </w:t>
      </w:r>
      <w:r w:rsidR="00D06E76">
        <w:t>storage specifiers of a symbol.</w:t>
      </w:r>
    </w:p>
    <w:p w14:paraId="206561AE" w14:textId="77777777" w:rsidR="00733BE6" w:rsidRPr="00903DBA" w:rsidRDefault="00733BE6" w:rsidP="00733BE6">
      <w:pPr>
        <w:pStyle w:val="CodeHeader"/>
        <w:rPr>
          <w:highlight w:val="white"/>
        </w:rPr>
      </w:pPr>
      <w:proofErr w:type="spellStart"/>
      <w:r w:rsidRPr="00903DBA">
        <w:rPr>
          <w:highlight w:val="white"/>
        </w:rPr>
        <w:t>Storage.cs</w:t>
      </w:r>
      <w:proofErr w:type="spellEnd"/>
    </w:p>
    <w:p w14:paraId="6C610D33" w14:textId="77777777" w:rsidR="00733BE6" w:rsidRPr="00903DBA" w:rsidRDefault="00733BE6" w:rsidP="00733BE6">
      <w:pPr>
        <w:pStyle w:val="Code"/>
        <w:rPr>
          <w:highlight w:val="white"/>
        </w:rPr>
      </w:pPr>
      <w:r w:rsidRPr="00903DBA">
        <w:rPr>
          <w:highlight w:val="white"/>
        </w:rPr>
        <w:t>namespace CCompiler {</w:t>
      </w:r>
    </w:p>
    <w:p w14:paraId="6244582F" w14:textId="77777777" w:rsidR="00733BE6" w:rsidRPr="00903DBA" w:rsidRDefault="00733BE6" w:rsidP="00733BE6">
      <w:pPr>
        <w:pStyle w:val="Code"/>
        <w:rPr>
          <w:highlight w:val="white"/>
        </w:rPr>
      </w:pPr>
      <w:r w:rsidRPr="00903DBA">
        <w:rPr>
          <w:highlight w:val="white"/>
        </w:rPr>
        <w:t xml:space="preserve">  public enum Storage {Auto     = (int) Mask.Auto,</w:t>
      </w:r>
    </w:p>
    <w:p w14:paraId="72F7EA3F" w14:textId="77777777" w:rsidR="00733BE6" w:rsidRPr="00903DBA" w:rsidRDefault="00733BE6" w:rsidP="00733BE6">
      <w:pPr>
        <w:pStyle w:val="Code"/>
        <w:rPr>
          <w:highlight w:val="white"/>
        </w:rPr>
      </w:pPr>
      <w:r w:rsidRPr="00903DBA">
        <w:rPr>
          <w:highlight w:val="white"/>
        </w:rPr>
        <w:t xml:space="preserve">                       Register = (int) Mask.Register,</w:t>
      </w:r>
    </w:p>
    <w:p w14:paraId="2BE277A9" w14:textId="77777777" w:rsidR="00733BE6" w:rsidRPr="00903DBA" w:rsidRDefault="00733BE6" w:rsidP="00733BE6">
      <w:pPr>
        <w:pStyle w:val="Code"/>
        <w:rPr>
          <w:highlight w:val="white"/>
        </w:rPr>
      </w:pPr>
      <w:r w:rsidRPr="00903DBA">
        <w:rPr>
          <w:highlight w:val="white"/>
        </w:rPr>
        <w:t xml:space="preserve">                       Static   = (int) Mask.Static,</w:t>
      </w:r>
    </w:p>
    <w:p w14:paraId="2A156324" w14:textId="77777777" w:rsidR="00733BE6" w:rsidRPr="00903DBA" w:rsidRDefault="00733BE6" w:rsidP="00733BE6">
      <w:pPr>
        <w:pStyle w:val="Code"/>
        <w:rPr>
          <w:highlight w:val="white"/>
        </w:rPr>
      </w:pPr>
      <w:r w:rsidRPr="00903DBA">
        <w:rPr>
          <w:highlight w:val="white"/>
        </w:rPr>
        <w:t xml:space="preserve">                       Extern   = (int) Mask.Extern,</w:t>
      </w:r>
    </w:p>
    <w:p w14:paraId="11892044" w14:textId="77777777" w:rsidR="00733BE6" w:rsidRPr="00903DBA" w:rsidRDefault="00733BE6" w:rsidP="00733BE6">
      <w:pPr>
        <w:pStyle w:val="Code"/>
        <w:rPr>
          <w:highlight w:val="white"/>
        </w:rPr>
      </w:pPr>
      <w:r w:rsidRPr="00903DBA">
        <w:rPr>
          <w:highlight w:val="white"/>
        </w:rPr>
        <w:lastRenderedPageBreak/>
        <w:t xml:space="preserve">                       Typedef  = (int) Mask.Typedef};</w:t>
      </w:r>
    </w:p>
    <w:p w14:paraId="54A78F6B" w14:textId="77777777" w:rsidR="00733BE6" w:rsidRPr="00903DBA" w:rsidRDefault="00733BE6" w:rsidP="00733BE6">
      <w:pPr>
        <w:pStyle w:val="Code"/>
        <w:rPr>
          <w:highlight w:val="white"/>
        </w:rPr>
      </w:pPr>
      <w:r w:rsidRPr="00903DBA">
        <w:rPr>
          <w:highlight w:val="white"/>
        </w:rPr>
        <w:t>}</w:t>
      </w:r>
    </w:p>
    <w:p w14:paraId="75705EFE" w14:textId="790BD2F4" w:rsidR="00DB1DED" w:rsidRPr="00903DBA" w:rsidRDefault="00DB1DED" w:rsidP="00DB1DED">
      <w:pPr>
        <w:rPr>
          <w:highlight w:val="white"/>
        </w:rPr>
      </w:pPr>
      <w:r w:rsidRPr="00903DBA">
        <w:t xml:space="preserve">The </w:t>
      </w:r>
      <w:r w:rsidRPr="00903DBA">
        <w:rPr>
          <w:rStyle w:val="KeyWord0"/>
        </w:rPr>
        <w:t>SymbolTable</w:t>
      </w:r>
      <w:r w:rsidRPr="00903DBA">
        <w:t xml:space="preserve"> class </w:t>
      </w:r>
      <w:r w:rsidR="003C6008" w:rsidRPr="00903DBA">
        <w:t>holds a symbol table.</w:t>
      </w:r>
      <w:r w:rsidR="003C6008" w:rsidRPr="00903DBA">
        <w:rPr>
          <w:highlight w:val="white"/>
        </w:rPr>
        <w:t xml:space="preserve"> The scope of a table is </w:t>
      </w:r>
      <w:r w:rsidR="003C6008" w:rsidRPr="00903DBA">
        <w:rPr>
          <w:rStyle w:val="KeyWord0"/>
          <w:highlight w:val="white"/>
        </w:rPr>
        <w:t>Global</w:t>
      </w:r>
      <w:r w:rsidR="003C6008" w:rsidRPr="00903DBA">
        <w:rPr>
          <w:highlight w:val="white"/>
        </w:rPr>
        <w:t xml:space="preserve">, </w:t>
      </w:r>
      <w:r w:rsidR="003C6008" w:rsidRPr="00903DBA">
        <w:rPr>
          <w:rStyle w:val="KeyWord0"/>
          <w:highlight w:val="white"/>
        </w:rPr>
        <w:t>Function</w:t>
      </w:r>
      <w:r w:rsidR="003C6008" w:rsidRPr="00903DBA">
        <w:rPr>
          <w:highlight w:val="white"/>
        </w:rPr>
        <w:t xml:space="preserve">, </w:t>
      </w:r>
      <w:r w:rsidR="003C6008" w:rsidRPr="00903DBA">
        <w:rPr>
          <w:rStyle w:val="KeyWord0"/>
          <w:highlight w:val="white"/>
        </w:rPr>
        <w:t>Block</w:t>
      </w:r>
      <w:r w:rsidR="003C6008" w:rsidRPr="00903DBA">
        <w:rPr>
          <w:highlight w:val="white"/>
        </w:rPr>
        <w:t xml:space="preserve">, </w:t>
      </w:r>
      <w:r w:rsidR="003C6008" w:rsidRPr="00903DBA">
        <w:rPr>
          <w:rStyle w:val="KeyWord0"/>
          <w:highlight w:val="white"/>
        </w:rPr>
        <w:t>Struct</w:t>
      </w:r>
      <w:r w:rsidR="003C6008" w:rsidRPr="00903DBA">
        <w:rPr>
          <w:highlight w:val="white"/>
        </w:rPr>
        <w:t xml:space="preserve">, or </w:t>
      </w:r>
      <w:r w:rsidR="003C6008" w:rsidRPr="00903DBA">
        <w:rPr>
          <w:rStyle w:val="KeyWord0"/>
          <w:highlight w:val="white"/>
        </w:rPr>
        <w:t>Union</w:t>
      </w:r>
      <w:r w:rsidR="003C6008" w:rsidRPr="00903DBA">
        <w:rPr>
          <w:highlight w:val="white"/>
        </w:rPr>
        <w:t xml:space="preserve"> as described above.</w:t>
      </w:r>
    </w:p>
    <w:p w14:paraId="70A04421" w14:textId="4AE60591" w:rsidR="000C7243" w:rsidRPr="00903DBA" w:rsidRDefault="000C7243" w:rsidP="000C7243">
      <w:pPr>
        <w:pStyle w:val="CodeHeader"/>
      </w:pPr>
      <w:proofErr w:type="spellStart"/>
      <w:r w:rsidRPr="00903DBA">
        <w:t>SymbolTable.cs</w:t>
      </w:r>
      <w:proofErr w:type="spellEnd"/>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4EFDB343"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461860">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77777777" w:rsidR="00ED72CD" w:rsidRPr="00903DBA" w:rsidRDefault="00ED72CD" w:rsidP="00ED72CD">
      <w:pPr>
        <w:pStyle w:val="Code"/>
        <w:rPr>
          <w:highlight w:val="white"/>
        </w:rPr>
      </w:pPr>
      <w:r w:rsidRPr="00903DBA">
        <w:rPr>
          <w:highlight w:val="white"/>
        </w:rPr>
        <w:t xml:space="preserve">    private 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23804EC2" w:rsidR="00AE2B4C" w:rsidRDefault="00AE2B4C" w:rsidP="00AE2B4C">
      <w:pPr>
        <w:pStyle w:val="Liststycke"/>
        <w:numPr>
          <w:ilvl w:val="0"/>
          <w:numId w:val="180"/>
        </w:numPr>
        <w:rPr>
          <w:highlight w:val="white"/>
        </w:rPr>
      </w:pPr>
      <w:r w:rsidRPr="00AE2B4C">
        <w:rPr>
          <w:highlight w:val="white"/>
        </w:rPr>
        <w:t xml:space="preserve">The offsets of the </w:t>
      </w:r>
      <w:r w:rsidR="00DC336D" w:rsidRPr="00AE2B4C">
        <w:rPr>
          <w:highlight w:val="white"/>
        </w:rPr>
        <w:t xml:space="preserve">return </w:t>
      </w:r>
      <w:r w:rsidRPr="00AE2B4C">
        <w:rPr>
          <w:highlight w:val="white"/>
        </w:rPr>
        <w:t xml:space="preserve">jump </w:t>
      </w:r>
      <w:r w:rsidR="00DC336D" w:rsidRPr="00AE2B4C">
        <w:rPr>
          <w:highlight w:val="white"/>
        </w:rPr>
        <w:t>address</w:t>
      </w:r>
      <w:r w:rsidRPr="00AE2B4C">
        <w:rPr>
          <w:highlight w:val="white"/>
        </w:rPr>
        <w:t>, the r</w:t>
      </w:r>
      <w:r w:rsidR="00DC336D" w:rsidRPr="00AE2B4C">
        <w:rPr>
          <w:highlight w:val="white"/>
        </w:rPr>
        <w:t>egular frame pointer</w:t>
      </w:r>
      <w:r w:rsidRPr="00AE2B4C">
        <w:rPr>
          <w:highlight w:val="white"/>
        </w:rPr>
        <w:t>, and the</w:t>
      </w:r>
      <w:r>
        <w:rPr>
          <w:highlight w:val="white"/>
        </w:rPr>
        <w:t xml:space="preserve"> </w:t>
      </w:r>
      <w:r w:rsidR="0016674F">
        <w:rPr>
          <w:highlight w:val="white"/>
        </w:rPr>
        <w:t>variadic frame pointer</w:t>
      </w:r>
      <w:r>
        <w:rPr>
          <w:highlight w:val="white"/>
        </w:rPr>
        <w:t>.</w:t>
      </w:r>
    </w:p>
    <w:p w14:paraId="2CD2B4FE" w14:textId="77777777" w:rsidR="00920B2F" w:rsidRDefault="00920B2F" w:rsidP="00AE2B4C">
      <w:pPr>
        <w:pStyle w:val="Liststycke"/>
        <w:numPr>
          <w:ilvl w:val="0"/>
          <w:numId w:val="180"/>
        </w:numPr>
        <w:rPr>
          <w:highlight w:val="white"/>
        </w:rPr>
      </w:pPr>
      <w:r>
        <w:rPr>
          <w:highlight w:val="white"/>
        </w:rPr>
        <w:t xml:space="preserve">The regular </w:t>
      </w:r>
      <w:r w:rsidR="00F606AA" w:rsidRPr="00AE2B4C">
        <w:rPr>
          <w:highlight w:val="white"/>
        </w:rPr>
        <w:t>function parameters</w:t>
      </w:r>
      <w:r>
        <w:rPr>
          <w:highlight w:val="white"/>
        </w:rPr>
        <w:t>.</w:t>
      </w:r>
    </w:p>
    <w:p w14:paraId="3E0C50E1" w14:textId="3741B922" w:rsidR="00920B2F" w:rsidRDefault="00920B2F" w:rsidP="00AE2B4C">
      <w:pPr>
        <w:pStyle w:val="Liststycke"/>
        <w:numPr>
          <w:ilvl w:val="0"/>
          <w:numId w:val="180"/>
        </w:numPr>
        <w:rPr>
          <w:highlight w:val="white"/>
        </w:rPr>
      </w:pPr>
      <w:r>
        <w:rPr>
          <w:highlight w:val="white"/>
        </w:rPr>
        <w:t>T</w:t>
      </w:r>
      <w:r w:rsidR="00F606AA" w:rsidRPr="00AE2B4C">
        <w:rPr>
          <w:highlight w:val="white"/>
        </w:rPr>
        <w:t>he ex</w:t>
      </w:r>
      <w:r w:rsidR="00A12A5B" w:rsidRPr="00AE2B4C">
        <w:rPr>
          <w:highlight w:val="white"/>
        </w:rPr>
        <w:t xml:space="preserve">tra parameters in case of </w:t>
      </w:r>
      <w:r w:rsidR="00DC0B5B">
        <w:rPr>
          <w:highlight w:val="white"/>
        </w:rPr>
        <w:t>a variadic</w:t>
      </w:r>
      <w:r w:rsidR="00A12A5B" w:rsidRPr="00AE2B4C">
        <w:rPr>
          <w:highlight w:val="white"/>
        </w:rPr>
        <w:t xml:space="preserve"> ca</w:t>
      </w:r>
      <w:r w:rsidR="00AE2B4C" w:rsidRPr="00AE2B4C">
        <w:rPr>
          <w:highlight w:val="white"/>
        </w:rPr>
        <w:t>ll</w:t>
      </w:r>
      <w:r>
        <w:rPr>
          <w:highlight w:val="white"/>
        </w:rPr>
        <w:t>.</w:t>
      </w:r>
    </w:p>
    <w:p w14:paraId="234D6D19" w14:textId="77777777" w:rsidR="00920B2F" w:rsidRDefault="00920B2F" w:rsidP="00AE2B4C">
      <w:pPr>
        <w:pStyle w:val="Liststycke"/>
        <w:numPr>
          <w:ilvl w:val="0"/>
          <w:numId w:val="180"/>
        </w:numPr>
        <w:rPr>
          <w:highlight w:val="white"/>
        </w:rPr>
      </w:pPr>
      <w:r>
        <w:rPr>
          <w:highlight w:val="white"/>
        </w:rPr>
        <w:t>V</w:t>
      </w:r>
      <w:r w:rsidR="00A12A5B" w:rsidRPr="00AE2B4C">
        <w:rPr>
          <w:highlight w:val="white"/>
        </w:rPr>
        <w:t>ariables of auto or register storage</w:t>
      </w:r>
      <w:r>
        <w:rPr>
          <w:highlight w:val="white"/>
        </w:rPr>
        <w:t>.</w:t>
      </w:r>
    </w:p>
    <w:p w14:paraId="18795C9E" w14:textId="78C4F828" w:rsidR="00920B2F" w:rsidRDefault="00920B2F" w:rsidP="00AE2B4C">
      <w:pPr>
        <w:pStyle w:val="Liststycke"/>
        <w:numPr>
          <w:ilvl w:val="0"/>
          <w:numId w:val="180"/>
        </w:numPr>
        <w:rPr>
          <w:highlight w:val="white"/>
        </w:rPr>
      </w:pPr>
      <w:r>
        <w:rPr>
          <w:highlight w:val="white"/>
        </w:rPr>
        <w:t>Temporary integral values</w:t>
      </w:r>
      <w:r w:rsidR="00757DA4">
        <w:rPr>
          <w:highlight w:val="white"/>
        </w:rPr>
        <w:t xml:space="preserve"> are stored are loaded from the registers and stored to the activation record during function calls.</w:t>
      </w:r>
    </w:p>
    <w:p w14:paraId="06209777" w14:textId="436310FE" w:rsidR="00757DA4" w:rsidRDefault="00757DA4" w:rsidP="00757DA4">
      <w:pPr>
        <w:pStyle w:val="Liststycke"/>
        <w:numPr>
          <w:ilvl w:val="0"/>
          <w:numId w:val="180"/>
        </w:numPr>
        <w:rPr>
          <w:highlight w:val="white"/>
        </w:rPr>
      </w:pPr>
      <w:r>
        <w:rPr>
          <w:highlight w:val="white"/>
        </w:rPr>
        <w:t>Temporary floating-point values are loaded from the floating-point stack and to the activation record during function calls.</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17C6DBA7"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4037D9" w:rsidRPr="00903DBA">
        <w:rPr>
          <w:rStyle w:val="KeyWord0"/>
          <w:highlight w:val="white"/>
        </w:rPr>
        <w:t>m_</w:t>
      </w:r>
      <w:r w:rsidR="00FD4035" w:rsidRPr="00903DBA">
        <w:rPr>
          <w:rStyle w:val="KeyWord0"/>
          <w:highlight w:val="white"/>
        </w:rPr>
        <w:t>entry</w:t>
      </w:r>
      <w:r w:rsidR="004037D9" w:rsidRPr="00903DBA">
        <w:rPr>
          <w:rStyle w:val="KeyWord0"/>
          <w:highlight w:val="white"/>
        </w:rPr>
        <w:t>M</w:t>
      </w:r>
      <w:r w:rsidR="00FD4035" w:rsidRPr="00903DBA">
        <w:rPr>
          <w:rStyle w:val="KeyWord0"/>
          <w:highlight w:val="white"/>
        </w:rPr>
        <w:t>ap</w:t>
      </w:r>
      <w:r w:rsidR="004037D9" w:rsidRPr="00903DBA">
        <w:rPr>
          <w:highlight w:val="white"/>
        </w:rPr>
        <w:t xml:space="preserve"> and </w:t>
      </w:r>
      <w:r w:rsidR="004037D9" w:rsidRPr="00903DBA">
        <w:rPr>
          <w:rStyle w:val="KeyWord0"/>
          <w:highlight w:val="white"/>
        </w:rPr>
        <w:t>m_entryList</w:t>
      </w:r>
      <w:r w:rsidR="00FD4035" w:rsidRPr="00903DBA">
        <w:rPr>
          <w:highlight w:val="white"/>
        </w:rPr>
        <w:t xml:space="preserve">. </w:t>
      </w:r>
      <w:r w:rsidR="004037D9" w:rsidRPr="00903DBA">
        <w:rPr>
          <w:highlight w:val="white"/>
        </w:rPr>
        <w:t>W</w:t>
      </w:r>
      <w:r w:rsidR="00D846BE" w:rsidRPr="00903DBA">
        <w:rPr>
          <w:highlight w:val="white"/>
        </w:rPr>
        <w:t xml:space="preserve">e use </w:t>
      </w:r>
      <w:r w:rsidR="004037D9" w:rsidRPr="00903DBA">
        <w:rPr>
          <w:rStyle w:val="KeyWord0"/>
          <w:highlight w:val="white"/>
        </w:rPr>
        <w:t>m_entry</w:t>
      </w:r>
      <w:r w:rsidR="00FD4035" w:rsidRPr="00903DBA">
        <w:rPr>
          <w:rStyle w:val="KeyWord0"/>
          <w:highlight w:val="white"/>
        </w:rPr>
        <w:t>Map</w:t>
      </w:r>
      <w:r w:rsidR="00FD4035" w:rsidRPr="00903DBA">
        <w:rPr>
          <w:highlight w:val="white"/>
        </w:rPr>
        <w:t xml:space="preserve"> </w:t>
      </w:r>
      <w:r w:rsidR="004037D9" w:rsidRPr="00903DBA">
        <w:rPr>
          <w:highlight w:val="white"/>
        </w:rPr>
        <w:t xml:space="preserve">to look up symbols and </w:t>
      </w:r>
      <w:r w:rsidR="004037D9" w:rsidRPr="00903DBA">
        <w:rPr>
          <w:rStyle w:val="KeyWord0"/>
          <w:highlight w:val="white"/>
        </w:rPr>
        <w:t>m_entryList</w:t>
      </w:r>
      <w:r w:rsidR="004037D9" w:rsidRPr="00903DBA">
        <w:rPr>
          <w:highlight w:val="white"/>
        </w:rPr>
        <w:t xml:space="preserve"> when initializing values in a struct or union,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Dictionary</w:t>
      </w:r>
      <w:r w:rsidR="004037D9" w:rsidRPr="00903DBA">
        <w:rPr>
          <w:highlight w:val="white"/>
        </w:rPr>
        <w:t xml:space="preserve"> class provides fast searching but does not guarantee any order among its </w:t>
      </w:r>
      <w:r w:rsidR="000C33C7">
        <w:rPr>
          <w:highlight w:val="white"/>
        </w:rPr>
        <w:t>key-</w:t>
      </w:r>
      <w:r w:rsidR="004037D9" w:rsidRPr="00903DBA">
        <w:rPr>
          <w:highlight w:val="white"/>
        </w:rPr>
        <w:t>value</w:t>
      </w:r>
      <w:r w:rsidR="000C33C7">
        <w:rPr>
          <w:highlight w:val="white"/>
        </w:rPr>
        <w:t xml:space="preserve"> pair</w:t>
      </w:r>
      <w:r w:rsidR="004037D9" w:rsidRPr="00903DBA">
        <w:rPr>
          <w:highlight w:val="white"/>
        </w:rPr>
        <w:t>s.</w:t>
      </w:r>
    </w:p>
    <w:p w14:paraId="078619E2" w14:textId="77777777" w:rsidR="00ED72CD" w:rsidRPr="00903DBA" w:rsidRDefault="00ED72CD" w:rsidP="00ED72CD">
      <w:pPr>
        <w:pStyle w:val="Code"/>
        <w:rPr>
          <w:highlight w:val="white"/>
        </w:rPr>
      </w:pPr>
      <w:r w:rsidRPr="00903DBA">
        <w:rPr>
          <w:highlight w:val="white"/>
        </w:rPr>
        <w:t xml:space="preserve">    private 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7219BFAA" w:rsidR="006B29C3" w:rsidRPr="00903DBA" w:rsidRDefault="006B29C3" w:rsidP="006B29C3">
      <w:pPr>
        <w:pStyle w:val="Code"/>
        <w:rPr>
          <w:highlight w:val="white"/>
        </w:rPr>
      </w:pPr>
      <w:r w:rsidRPr="00903DBA">
        <w:rPr>
          <w:highlight w:val="white"/>
        </w:rPr>
        <w:t xml:space="preserve">    private 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7777777" w:rsidR="006C1DAB" w:rsidRPr="00903DBA" w:rsidRDefault="006C1DAB" w:rsidP="006C1DAB">
      <w:pPr>
        <w:pStyle w:val="Code"/>
        <w:rPr>
          <w:highlight w:val="white"/>
        </w:rPr>
      </w:pPr>
      <w:r w:rsidRPr="00903DBA">
        <w:rPr>
          <w:highlight w:val="white"/>
        </w:rPr>
        <w:lastRenderedPageBreak/>
        <w:t xml:space="preserve">    private IDictionary&lt;string,Type&gt; m_tagMap = new Dictionary&lt;string,Type&gt;();</w:t>
      </w:r>
    </w:p>
    <w:p w14:paraId="11094DF9" w14:textId="1E5DDD5B" w:rsidR="008F5511" w:rsidRPr="00903DBA" w:rsidRDefault="00A32AEB" w:rsidP="00323ED4">
      <w:pPr>
        <w:rPr>
          <w:highlight w:val="white"/>
        </w:rPr>
      </w:pPr>
      <w:r w:rsidRPr="00903DBA">
        <w:rPr>
          <w:rStyle w:val="KeyWord0"/>
          <w:highlight w:val="white"/>
        </w:rPr>
        <w:t>CurrentTable</w:t>
      </w:r>
      <w:r w:rsidRPr="00903DBA">
        <w:rPr>
          <w:highlight w:val="white"/>
        </w:rPr>
        <w:t xml:space="preserve"> and </w:t>
      </w:r>
      <w:r w:rsidRPr="00903DBA">
        <w:rPr>
          <w:rStyle w:val="KeyWord0"/>
          <w:highlight w:val="white"/>
        </w:rPr>
        <w:t>CurrentFunction</w:t>
      </w:r>
      <w:r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Pr="00903DBA">
        <w:rPr>
          <w:highlight w:val="white"/>
        </w:rPr>
        <w:t xml:space="preserve">symbol </w:t>
      </w:r>
      <w:r w:rsidR="00FD4035" w:rsidRPr="00903DBA">
        <w:rPr>
          <w:highlight w:val="white"/>
        </w:rPr>
        <w:t>table</w:t>
      </w:r>
      <w:r w:rsidR="00872364" w:rsidRPr="00903DBA">
        <w:rPr>
          <w:highlight w:val="white"/>
        </w:rPr>
        <w:t xml:space="preserve"> </w:t>
      </w:r>
      <w:r w:rsidRPr="00903DBA">
        <w:rPr>
          <w:highlight w:val="white"/>
        </w:rPr>
        <w:t>a</w:t>
      </w:r>
      <w:r w:rsidR="00CC76F6" w:rsidRPr="00903DBA">
        <w:rPr>
          <w:highlight w:val="white"/>
        </w:rPr>
        <w:t>nd</w:t>
      </w:r>
      <w:r w:rsidRPr="00903DBA">
        <w:rPr>
          <w:highlight w:val="white"/>
        </w:rPr>
        <w:t xml:space="preserve"> </w:t>
      </w:r>
      <w:r w:rsidR="00046195">
        <w:rPr>
          <w:highlight w:val="white"/>
        </w:rPr>
        <w:t xml:space="preserve">the </w:t>
      </w:r>
      <w:r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 xml:space="preserve">calling a function or returning a value. In global scope, the </w:t>
      </w:r>
      <w:r w:rsidR="0014513D" w:rsidRPr="00903DBA">
        <w:rPr>
          <w:rStyle w:val="KeyWord0"/>
          <w:highlight w:val="white"/>
        </w:rPr>
        <w:t>C</w:t>
      </w:r>
      <w:r w:rsidR="003E6819" w:rsidRPr="00903DBA">
        <w:rPr>
          <w:rStyle w:val="KeyWord0"/>
          <w:highlight w:val="white"/>
        </w:rPr>
        <w:t>urrent</w:t>
      </w:r>
      <w:r w:rsidR="0014513D" w:rsidRPr="00903DBA">
        <w:rPr>
          <w:rStyle w:val="KeyWord0"/>
          <w:highlight w:val="white"/>
        </w:rPr>
        <w:t>F</w:t>
      </w:r>
      <w:r w:rsidR="003E6819" w:rsidRPr="00903DBA">
        <w:rPr>
          <w:rStyle w:val="KeyWord0"/>
          <w:highlight w:val="white"/>
        </w:rPr>
        <w:t>unction</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75583ED6" w:rsidR="002A4DF0" w:rsidRPr="00903DBA" w:rsidRDefault="00B52224" w:rsidP="002A4DF0">
      <w:pPr>
        <w:rPr>
          <w:highlight w:val="white"/>
        </w:rPr>
      </w:pPr>
      <w:r w:rsidRPr="00903DBA">
        <w:rPr>
          <w:rStyle w:val="KeyWord0"/>
          <w:highlight w:val="white"/>
        </w:rPr>
        <w:t>GlobalS</w:t>
      </w:r>
      <w:r w:rsidR="00872364" w:rsidRPr="00903DBA">
        <w:rPr>
          <w:rStyle w:val="KeyWord0"/>
          <w:highlight w:val="white"/>
        </w:rPr>
        <w:t>tatic</w:t>
      </w:r>
      <w:r w:rsidR="006F324F" w:rsidRPr="00903DBA">
        <w:rPr>
          <w:rStyle w:val="KeyWord0"/>
          <w:highlight w:val="white"/>
        </w:rPr>
        <w:t>S</w:t>
      </w:r>
      <w:r w:rsidR="00872364" w:rsidRPr="00903DBA">
        <w:rPr>
          <w:rStyle w:val="KeyWord0"/>
          <w:highlight w:val="white"/>
        </w:rPr>
        <w:t>et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2A4DF0" w:rsidRPr="00903DBA">
        <w:rPr>
          <w:highlight w:val="white"/>
        </w:rPr>
        <w:t>static, extern,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 xml:space="preserve">given </w:t>
      </w:r>
      <w:proofErr w:type="gramStart"/>
      <w:r w:rsidR="002A4DF0" w:rsidRPr="00903DBA">
        <w:rPr>
          <w:highlight w:val="white"/>
        </w:rPr>
        <w:t>offset</w:t>
      </w:r>
      <w:r w:rsidR="002A4DF0">
        <w:rPr>
          <w:highlight w:val="white"/>
        </w:rPr>
        <w:t>s</w:t>
      </w:r>
      <w:r w:rsidR="002A4DF0" w:rsidRPr="00903DBA">
        <w:rPr>
          <w:highlight w:val="white"/>
        </w:rPr>
        <w:t>, since</w:t>
      </w:r>
      <w:proofErr w:type="gramEnd"/>
      <w:r w:rsidR="002A4DF0" w:rsidRPr="00903DBA">
        <w:rPr>
          <w:highlight w:val="white"/>
        </w:rPr>
        <w:t xml:space="preserv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06A65EB4" w:rsidR="008F5511" w:rsidRPr="00903DBA" w:rsidRDefault="00323ED4" w:rsidP="00323ED4">
      <w:pPr>
        <w:rPr>
          <w:highlight w:val="white"/>
        </w:rPr>
      </w:pPr>
      <w:r w:rsidRPr="00903DBA">
        <w:rPr>
          <w:highlight w:val="white"/>
        </w:rPr>
        <w:t xml:space="preserve">The constructor of the </w:t>
      </w:r>
      <w:r w:rsidRPr="00903DBA">
        <w:rPr>
          <w:rStyle w:val="KeyWord0"/>
          <w:highlight w:val="white"/>
        </w:rPr>
        <w:t>SymbolTable</w:t>
      </w:r>
      <w:r w:rsidRPr="00903DBA">
        <w:rPr>
          <w:highlight w:val="white"/>
        </w:rPr>
        <w:t xml:space="preserve"> class takes the parent table</w:t>
      </w:r>
      <w:r w:rsidR="00637B04" w:rsidRPr="00903DBA">
        <w:rPr>
          <w:highlight w:val="white"/>
        </w:rPr>
        <w:t xml:space="preserve"> (which is null in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11C413CF" w:rsidR="008F5511" w:rsidRPr="00903DBA"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7CD679FB" w14:textId="5C2CEE20" w:rsidR="00D4186A" w:rsidRPr="00903DBA" w:rsidRDefault="00D4186A" w:rsidP="00323ED4">
      <w:pPr>
        <w:pStyle w:val="Code"/>
        <w:rPr>
          <w:highlight w:val="white"/>
        </w:rPr>
      </w:pPr>
      <w:r w:rsidRPr="00903DBA">
        <w:rPr>
          <w:highlight w:val="white"/>
        </w:rPr>
        <w:t xml:space="preserve">          InitSymbol = ArgsSymbol = null; </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1E96C3EE"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ifferent block</w:t>
      </w:r>
      <w:r w:rsidR="004316D8" w:rsidRPr="00903DBA">
        <w:rPr>
          <w:highlight w:val="white"/>
        </w:rPr>
        <w:t>s</w:t>
      </w:r>
      <w:r w:rsidR="00DC70AB" w:rsidRPr="00903DBA">
        <w:rPr>
          <w:highlight w:val="white"/>
        </w:rPr>
        <w:t xml:space="preserve"> can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lastRenderedPageBreak/>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3599C6D" w14:textId="0EB7D420" w:rsidR="008F5511" w:rsidRPr="00903DBA" w:rsidRDefault="00BA450C" w:rsidP="00BA450C">
      <w:pPr>
        <w:rPr>
          <w:highlight w:val="white"/>
        </w:rPr>
      </w:pPr>
      <w:r w:rsidRPr="00903DBA">
        <w:rPr>
          <w:highlight w:val="white"/>
        </w:rPr>
        <w:t xml:space="preserve">The </w:t>
      </w:r>
      <w:r w:rsidRPr="00903DBA">
        <w:rPr>
          <w:rStyle w:val="KeyWord0"/>
          <w:highlight w:val="white"/>
        </w:rPr>
        <w:t>AddSymbol</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at least one them holds extern storage</w:t>
      </w:r>
      <w:r w:rsidR="000C5DFA" w:rsidRPr="00903DBA">
        <w:rPr>
          <w:highlight w:val="white"/>
        </w:rPr>
        <w:t>.</w:t>
      </w:r>
    </w:p>
    <w:p w14:paraId="68526DCC" w14:textId="3B4044D6" w:rsidR="00A63536" w:rsidRPr="00903DBA" w:rsidRDefault="00A63536" w:rsidP="00247312">
      <w:r w:rsidRPr="00903DBA">
        <w:t xml:space="preserve">When adding a symbol with a name we </w:t>
      </w:r>
      <w:proofErr w:type="gramStart"/>
      <w:r w:rsidRPr="00903DBA">
        <w:t>have to</w:t>
      </w:r>
      <w:proofErr w:type="gramEnd"/>
      <w:r w:rsidRPr="00903DBA">
        <w:t xml:space="preserve"> check a few things</w:t>
      </w:r>
      <w:r w:rsidR="00DC4DD7">
        <w:t xml:space="preserve">. </w:t>
      </w:r>
      <w:r w:rsidRPr="00903DBA">
        <w:t xml:space="preserve">If the symbol is </w:t>
      </w:r>
      <w:proofErr w:type="gramStart"/>
      <w:r w:rsidRPr="00903DBA">
        <w:t>extern</w:t>
      </w:r>
      <w:proofErr w:type="gramEnd"/>
      <w:r w:rsidRPr="00903DBA">
        <w:t xml:space="preserve"> it cannot be initialized (its value </w:t>
      </w:r>
      <w:r w:rsidR="00DC4DD7">
        <w:t xml:space="preserve">must be </w:t>
      </w:r>
      <w:r w:rsidRPr="00903DBA">
        <w:t>null).</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1C16FEA3" w14:textId="77777777" w:rsidR="00A10233" w:rsidRPr="00903DBA" w:rsidRDefault="00A10233" w:rsidP="00A10233">
      <w:pPr>
        <w:pStyle w:val="Code"/>
        <w:rPr>
          <w:highlight w:val="white"/>
        </w:rPr>
      </w:pPr>
      <w:r w:rsidRPr="00903DBA">
        <w:rPr>
          <w:highlight w:val="white"/>
        </w:rPr>
        <w:t xml:space="preserve">          if (oldSymbol.Type.IsFunction() &amp;&amp; newSymbol.Type.IsFunction()) {</w:t>
      </w:r>
    </w:p>
    <w:p w14:paraId="21A2CB83" w14:textId="77777777" w:rsidR="00A10233" w:rsidRPr="00903DBA" w:rsidRDefault="00A10233" w:rsidP="00A10233">
      <w:pPr>
        <w:pStyle w:val="Code"/>
        <w:rPr>
          <w:highlight w:val="white"/>
        </w:rPr>
      </w:pPr>
      <w:r w:rsidRPr="00903DBA">
        <w:rPr>
          <w:highlight w:val="white"/>
        </w:rPr>
        <w:t xml:space="preserve">            Assert.Error(!oldSymbol.FunctionDefinition ||</w:t>
      </w:r>
    </w:p>
    <w:p w14:paraId="0C3319D3" w14:textId="25C68804" w:rsidR="00A10233" w:rsidRPr="00903DBA" w:rsidRDefault="00A10233" w:rsidP="00A10233">
      <w:pPr>
        <w:pStyle w:val="Code"/>
        <w:rPr>
          <w:highlight w:val="white"/>
        </w:rPr>
      </w:pPr>
      <w:r w:rsidRPr="00903DBA">
        <w:rPr>
          <w:highlight w:val="white"/>
        </w:rPr>
        <w:t xml:space="preserve">                         !newSymbol.FunctionDefinition, name,</w:t>
      </w:r>
    </w:p>
    <w:p w14:paraId="05AC5252" w14:textId="0545C240" w:rsidR="00A10233" w:rsidRPr="00903DBA" w:rsidRDefault="00A10233" w:rsidP="00A10233">
      <w:pPr>
        <w:pStyle w:val="Code"/>
        <w:rPr>
          <w:highlight w:val="white"/>
        </w:rPr>
      </w:pPr>
      <w:r w:rsidRPr="00903DBA">
        <w:rPr>
          <w:highlight w:val="white"/>
        </w:rPr>
        <w:t xml:space="preserve">                         Message.Name_already_defined);</w:t>
      </w:r>
    </w:p>
    <w:p w14:paraId="3EDEBA3A" w14:textId="77777777" w:rsidR="00A10233" w:rsidRPr="00903DBA" w:rsidRDefault="00A10233" w:rsidP="00A10233">
      <w:pPr>
        <w:pStyle w:val="Code"/>
        <w:rPr>
          <w:highlight w:val="white"/>
        </w:rPr>
      </w:pPr>
      <w:r w:rsidRPr="00903DBA">
        <w:rPr>
          <w:highlight w:val="white"/>
        </w:rPr>
        <w:t xml:space="preserve">          }</w:t>
      </w:r>
    </w:p>
    <w:p w14:paraId="019B23E2" w14:textId="77777777" w:rsidR="00A10233" w:rsidRPr="00903DBA" w:rsidRDefault="00A10233" w:rsidP="00A10233">
      <w:pPr>
        <w:pStyle w:val="Code"/>
        <w:rPr>
          <w:highlight w:val="white"/>
        </w:rPr>
      </w:pPr>
      <w:r w:rsidRPr="00903DBA">
        <w:rPr>
          <w:highlight w:val="white"/>
        </w:rPr>
        <w:t xml:space="preserve">          else {</w:t>
      </w:r>
    </w:p>
    <w:p w14:paraId="37BC3C4A" w14:textId="77777777" w:rsidR="00A10233" w:rsidRPr="00903DBA" w:rsidRDefault="00A10233" w:rsidP="00A10233">
      <w:pPr>
        <w:pStyle w:val="Code"/>
        <w:rPr>
          <w:highlight w:val="white"/>
        </w:rPr>
      </w:pPr>
      <w:r w:rsidRPr="00903DBA">
        <w:rPr>
          <w:highlight w:val="white"/>
        </w:rPr>
        <w:t xml:space="preserve">            Assert.Error(oldSymbol.IsExtern() || newSymbol.IsExtern(),</w:t>
      </w:r>
    </w:p>
    <w:p w14:paraId="4B61BCA6" w14:textId="77777777" w:rsidR="00A10233" w:rsidRPr="00903DBA" w:rsidRDefault="00A10233" w:rsidP="00A10233">
      <w:pPr>
        <w:pStyle w:val="Code"/>
        <w:rPr>
          <w:highlight w:val="white"/>
        </w:rPr>
      </w:pPr>
      <w:r w:rsidRPr="00903DBA">
        <w:rPr>
          <w:highlight w:val="white"/>
        </w:rPr>
        <w:t xml:space="preserve">                         name, Message.Name_already_defined);</w:t>
      </w:r>
    </w:p>
    <w:p w14:paraId="7F8F0278" w14:textId="77777777" w:rsidR="00A10233" w:rsidRPr="00903DBA" w:rsidRDefault="00A10233" w:rsidP="00A10233">
      <w:pPr>
        <w:pStyle w:val="Code"/>
        <w:rPr>
          <w:highlight w:val="white"/>
        </w:rPr>
      </w:pPr>
      <w:r w:rsidRPr="00903DBA">
        <w:rPr>
          <w:highlight w:val="white"/>
        </w:rPr>
        <w:t xml:space="preserve">          }</w:t>
      </w:r>
    </w:p>
    <w:p w14:paraId="2C5EB174" w14:textId="77777777" w:rsidR="00A10233" w:rsidRPr="00903DBA" w:rsidRDefault="00A10233" w:rsidP="00A10233">
      <w:pPr>
        <w:pStyle w:val="Code"/>
        <w:rPr>
          <w:highlight w:val="white"/>
        </w:rPr>
      </w:pPr>
    </w:p>
    <w:p w14:paraId="47CA6C5B" w14:textId="77777777" w:rsidR="00A10233" w:rsidRPr="00903DBA" w:rsidRDefault="00A10233" w:rsidP="00A10233">
      <w:pPr>
        <w:pStyle w:val="Code"/>
        <w:rPr>
          <w:highlight w:val="white"/>
        </w:rPr>
      </w:pPr>
      <w:r w:rsidRPr="00903DBA">
        <w:rPr>
          <w:highlight w:val="white"/>
        </w:rPr>
        <w:t xml:space="preserve">          Assert.Error(oldSymbol.Type.Equals(newSymbol.Type),</w:t>
      </w:r>
    </w:p>
    <w:p w14:paraId="3BABC842" w14:textId="77777777" w:rsidR="00A10233" w:rsidRPr="00903DBA" w:rsidRDefault="00A10233" w:rsidP="00A10233">
      <w:pPr>
        <w:pStyle w:val="Code"/>
        <w:rPr>
          <w:highlight w:val="white"/>
        </w:rPr>
      </w:pPr>
      <w:r w:rsidRPr="00903DBA">
        <w:rPr>
          <w:highlight w:val="white"/>
        </w:rPr>
        <w:t xml:space="preserve">                       name, Message.Different_types_in_redeclaration);</w:t>
      </w:r>
    </w:p>
    <w:p w14:paraId="7644E9B7" w14:textId="0AB7F5C9" w:rsidR="00DA125B" w:rsidRPr="00DA125B" w:rsidRDefault="00A0396D" w:rsidP="00A0396D">
      <w:pPr>
        <w:rPr>
          <w:highlight w:val="white"/>
        </w:rPr>
      </w:pPr>
      <w:r>
        <w:rPr>
          <w:highlight w:val="white"/>
        </w:rPr>
        <w:t>If the new symbol is not extern, we remove the old symbol and replace it with the new symbol.</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090D1A35" w14:textId="77777777" w:rsidR="00DA125B" w:rsidRPr="00DA125B" w:rsidRDefault="00DA125B" w:rsidP="00DA125B">
      <w:pPr>
        <w:pStyle w:val="Code"/>
        <w:rPr>
          <w:highlight w:val="white"/>
        </w:rPr>
      </w:pPr>
      <w:r w:rsidRPr="00DA125B">
        <w:rPr>
          <w:highlight w:val="white"/>
        </w:rPr>
        <w:t xml:space="preserve">            m_entryList.Remove(oldSymbol);</w:t>
      </w:r>
    </w:p>
    <w:p w14:paraId="56B322CB" w14:textId="77777777" w:rsidR="00DA125B" w:rsidRPr="00DA125B" w:rsidRDefault="00DA125B" w:rsidP="00DA125B">
      <w:pPr>
        <w:pStyle w:val="Code"/>
        <w:rPr>
          <w:highlight w:val="white"/>
        </w:rPr>
      </w:pPr>
      <w:r w:rsidRPr="00DA125B">
        <w:rPr>
          <w:highlight w:val="white"/>
        </w:rPr>
        <w:t xml:space="preserve">            m_entryList.Add(newSymbol);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lastRenderedPageBreak/>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2C0A7B83" w:rsidR="008F5511" w:rsidRPr="00903DBA" w:rsidRDefault="00364207" w:rsidP="00364207">
      <w:pPr>
        <w:rPr>
          <w:highlight w:val="white"/>
        </w:rPr>
      </w:pPr>
      <w:r w:rsidRPr="00903DBA">
        <w:rPr>
          <w:highlight w:val="white"/>
        </w:rPr>
        <w:t>If the variable is auto or register,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5A407492"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beginning, but that may change when the </w:t>
      </w:r>
      <w:r w:rsidR="00F34093" w:rsidRPr="00903DBA">
        <w:rPr>
          <w:highlight w:val="white"/>
        </w:rPr>
        <w:t>whole enumeration is given its storage, which is done after the item is stored in the symbol table.</w:t>
      </w:r>
    </w:p>
    <w:p w14:paraId="798C7A82" w14:textId="77777777" w:rsidR="003D3E15" w:rsidRPr="00903DBA" w:rsidRDefault="003D3E15" w:rsidP="003D3E15">
      <w:pPr>
        <w:pStyle w:val="Code"/>
        <w:rPr>
          <w:highlight w:val="white"/>
        </w:rPr>
      </w:pPr>
      <w:r w:rsidRPr="00903DBA">
        <w:rPr>
          <w:highlight w:val="white"/>
        </w:rPr>
        <w:t xml:space="preserve">          else if (!newSymbol.Type.EnumeratorItem)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2BC71FA7" w:rsidR="008F5511" w:rsidRPr="00903DBA" w:rsidRDefault="00E44E65" w:rsidP="00E44E65">
      <w:pPr>
        <w:rPr>
          <w:highlight w:val="white"/>
        </w:rPr>
      </w:pPr>
      <w:r w:rsidRPr="00903DBA">
        <w:rPr>
          <w:highlight w:val="white"/>
        </w:rPr>
        <w:t xml:space="preserve">The </w:t>
      </w:r>
      <w:r w:rsidRPr="00903DBA">
        <w:rPr>
          <w:rStyle w:val="KeyWord0"/>
          <w:highlight w:val="white"/>
        </w:rPr>
        <w:t>SetOffset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069905B2" w:rsidR="008F5511" w:rsidRPr="00903DBA" w:rsidRDefault="007C17B1" w:rsidP="007C17B1">
      <w:pPr>
        <w:rPr>
          <w:highlight w:val="white"/>
        </w:rPr>
      </w:pPr>
      <w:r w:rsidRPr="00903DBA">
        <w:rPr>
          <w:highlight w:val="white"/>
        </w:rPr>
        <w:t xml:space="preserve">The </w:t>
      </w:r>
      <w:r w:rsidRPr="00903DBA">
        <w:rPr>
          <w:rStyle w:val="KeyWord0"/>
          <w:highlight w:val="white"/>
        </w:rPr>
        <w:t>LookupSymbol</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A66A7D" w:rsidRPr="00903DBA">
        <w:rPr>
          <w:rStyle w:val="KeyWord0"/>
          <w:highlight w:val="white"/>
        </w:rPr>
        <w:t>AddSymbol</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6799BF9E" w:rsidR="008F5511" w:rsidRPr="00903DBA" w:rsidRDefault="000B01AA" w:rsidP="000B01AA">
      <w:pPr>
        <w:rPr>
          <w:highlight w:val="white"/>
        </w:rPr>
      </w:pPr>
      <w:r w:rsidRPr="00903DBA">
        <w:rPr>
          <w:highlight w:val="white"/>
        </w:rPr>
        <w:lastRenderedPageBreak/>
        <w:t xml:space="preserve">The </w:t>
      </w:r>
      <w:r w:rsidRPr="00903DBA">
        <w:rPr>
          <w:rStyle w:val="KeyWord0"/>
          <w:highlight w:val="white"/>
        </w:rPr>
        <w:t>AddTag</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proofErr w:type="gramStart"/>
      <w:r w:rsidR="00DA68CB" w:rsidRPr="00903DBA">
        <w:rPr>
          <w:highlight w:val="white"/>
        </w:rPr>
        <w:t>struct</w:t>
      </w:r>
      <w:r w:rsidR="009929D4" w:rsidRPr="00903DBA">
        <w:rPr>
          <w:highlight w:val="white"/>
        </w:rPr>
        <w:t>s</w:t>
      </w:r>
      <w:proofErr w:type="gramEnd"/>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28FA6515" w14:textId="77777777" w:rsidR="008F5511" w:rsidRPr="00903DBA" w:rsidRDefault="008F5511" w:rsidP="00323ED4">
      <w:pPr>
        <w:pStyle w:val="Code"/>
        <w:rPr>
          <w:highlight w:val="white"/>
        </w:rPr>
      </w:pPr>
      <w:r w:rsidRPr="00903DBA">
        <w:rPr>
          <w:highlight w:val="white"/>
        </w:rPr>
        <w:t xml:space="preserve">    public void AddTag(string name, Type newType) {</w:t>
      </w:r>
    </w:p>
    <w:p w14:paraId="29049BA4" w14:textId="77777777" w:rsidR="008F5511" w:rsidRPr="00903DBA" w:rsidRDefault="008F5511" w:rsidP="00323ED4">
      <w:pPr>
        <w:pStyle w:val="Code"/>
        <w:rPr>
          <w:highlight w:val="white"/>
        </w:rPr>
      </w:pPr>
      <w:r w:rsidRPr="00903DBA">
        <w:rPr>
          <w:highlight w:val="white"/>
        </w:rPr>
        <w:t xml:space="preserve">      if (m_tagMap.ContainsKey(name)) {</w:t>
      </w:r>
    </w:p>
    <w:p w14:paraId="30D3A138" w14:textId="77777777" w:rsidR="008F5511" w:rsidRPr="00903DBA" w:rsidRDefault="008F5511" w:rsidP="00323ED4">
      <w:pPr>
        <w:pStyle w:val="Code"/>
        <w:rPr>
          <w:highlight w:val="white"/>
        </w:rPr>
      </w:pPr>
      <w:r w:rsidRPr="00903DBA">
        <w:rPr>
          <w:highlight w:val="white"/>
        </w:rPr>
        <w:t xml:space="preserve">        Type oldType = m_tagMap[name];</w:t>
      </w:r>
    </w:p>
    <w:p w14:paraId="41DCB57D" w14:textId="77777777" w:rsidR="008F5511" w:rsidRPr="00903DBA" w:rsidRDefault="008F5511" w:rsidP="00323ED4">
      <w:pPr>
        <w:pStyle w:val="Code"/>
        <w:rPr>
          <w:highlight w:val="white"/>
        </w:rPr>
      </w:pPr>
      <w:r w:rsidRPr="00903DBA">
        <w:rPr>
          <w:highlight w:val="white"/>
        </w:rPr>
        <w:t xml:space="preserve">        Assert.Error(!oldType.IsEnumerator() &amp;&amp;</w:t>
      </w:r>
    </w:p>
    <w:p w14:paraId="4B2B5593" w14:textId="77777777" w:rsidR="008F5511" w:rsidRPr="00903DBA" w:rsidRDefault="008F5511" w:rsidP="00323ED4">
      <w:pPr>
        <w:pStyle w:val="Code"/>
        <w:rPr>
          <w:highlight w:val="white"/>
        </w:rPr>
      </w:pPr>
      <w:r w:rsidRPr="00903DBA">
        <w:rPr>
          <w:highlight w:val="white"/>
        </w:rPr>
        <w:t xml:space="preserve">                     (oldType.Sort == newType.Sort), name,</w:t>
      </w:r>
    </w:p>
    <w:p w14:paraId="587EC816" w14:textId="77777777" w:rsidR="008F5511" w:rsidRPr="00903DBA" w:rsidRDefault="008F5511" w:rsidP="00323ED4">
      <w:pPr>
        <w:pStyle w:val="Code"/>
        <w:rPr>
          <w:highlight w:val="white"/>
        </w:rPr>
      </w:pPr>
      <w:r w:rsidRPr="00903DBA">
        <w:rPr>
          <w:highlight w:val="white"/>
        </w:rPr>
        <w:t xml:space="preserve">                     Message.Name_already_defined);</w:t>
      </w:r>
    </w:p>
    <w:p w14:paraId="12CECC1C" w14:textId="6AF08611"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p>
    <w:p w14:paraId="22791907" w14:textId="77777777" w:rsidR="008F5511" w:rsidRPr="00903DBA" w:rsidRDefault="008F5511" w:rsidP="00323ED4">
      <w:pPr>
        <w:pStyle w:val="Code"/>
        <w:rPr>
          <w:highlight w:val="white"/>
        </w:rPr>
      </w:pPr>
      <w:r w:rsidRPr="00903DBA">
        <w:rPr>
          <w:highlight w:val="white"/>
        </w:rPr>
        <w:t xml:space="preserve">        if (oldType.MemberMap == null) {</w:t>
      </w:r>
    </w:p>
    <w:p w14:paraId="24F5043E" w14:textId="77777777" w:rsidR="00251952" w:rsidRPr="00903DBA" w:rsidRDefault="00251952" w:rsidP="00251952">
      <w:pPr>
        <w:pStyle w:val="Code"/>
        <w:rPr>
          <w:highlight w:val="white"/>
        </w:rPr>
      </w:pPr>
      <w:r w:rsidRPr="00903DBA">
        <w:rPr>
          <w:highlight w:val="white"/>
        </w:rPr>
        <w:t xml:space="preserve">          oldType.MemberMap = newType.MemberMap;</w:t>
      </w:r>
    </w:p>
    <w:p w14:paraId="66B08CD2" w14:textId="44D5AE9D" w:rsidR="00251952" w:rsidRPr="00903DBA" w:rsidRDefault="00251952" w:rsidP="00251952">
      <w:pPr>
        <w:pStyle w:val="Code"/>
        <w:rPr>
          <w:highlight w:val="white"/>
        </w:rPr>
      </w:pPr>
      <w:r w:rsidRPr="00903DBA">
        <w:rPr>
          <w:highlight w:val="white"/>
        </w:rPr>
        <w:t xml:space="preserve">          oldType.MemberList = newType.MemberList;</w:t>
      </w:r>
    </w:p>
    <w:p w14:paraId="1BB97419" w14:textId="73DD6212" w:rsidR="008F5511" w:rsidRPr="00903DBA" w:rsidRDefault="008F5511" w:rsidP="00323ED4">
      <w:pPr>
        <w:pStyle w:val="Code"/>
        <w:rPr>
          <w:highlight w:val="white"/>
        </w:rPr>
      </w:pPr>
      <w:r w:rsidRPr="00903DBA">
        <w:rPr>
          <w:highlight w:val="white"/>
        </w:rPr>
        <w:t xml:space="preserve">        }</w:t>
      </w:r>
    </w:p>
    <w:p w14:paraId="0F083BD0" w14:textId="31F8C8A8" w:rsidR="00CF5537" w:rsidRPr="00903DBA" w:rsidRDefault="00CF5537" w:rsidP="00CF5537">
      <w:pPr>
        <w:rPr>
          <w:highlight w:val="white"/>
        </w:rPr>
      </w:pPr>
      <w:r w:rsidRPr="00903DBA">
        <w:rPr>
          <w:highlight w:val="white"/>
        </w:rPr>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34A7B31B" w14:textId="77777777" w:rsidR="008F5511" w:rsidRPr="00903DBA" w:rsidRDefault="008F5511" w:rsidP="00323ED4">
      <w:pPr>
        <w:pStyle w:val="Code"/>
        <w:rPr>
          <w:highlight w:val="white"/>
        </w:rPr>
      </w:pPr>
      <w:r w:rsidRPr="00903DBA">
        <w:rPr>
          <w:highlight w:val="white"/>
        </w:rPr>
        <w:t xml:space="preserve">        else {</w:t>
      </w:r>
    </w:p>
    <w:p w14:paraId="208EEC5A" w14:textId="77777777" w:rsidR="008F5511" w:rsidRPr="00903DBA" w:rsidRDefault="008F5511" w:rsidP="00323ED4">
      <w:pPr>
        <w:pStyle w:val="Code"/>
        <w:rPr>
          <w:highlight w:val="white"/>
        </w:rPr>
      </w:pPr>
      <w:r w:rsidRPr="00903DBA">
        <w:rPr>
          <w:highlight w:val="white"/>
        </w:rPr>
        <w:t xml:space="preserve">          Assert.Error(newType.MemberMap == null, name,</w:t>
      </w:r>
    </w:p>
    <w:p w14:paraId="260DEE7F" w14:textId="77777777" w:rsidR="008F5511" w:rsidRPr="00903DBA" w:rsidRDefault="008F5511" w:rsidP="00323ED4">
      <w:pPr>
        <w:pStyle w:val="Code"/>
        <w:rPr>
          <w:highlight w:val="white"/>
        </w:rPr>
      </w:pPr>
      <w:r w:rsidRPr="00903DBA">
        <w:rPr>
          <w:highlight w:val="white"/>
        </w:rPr>
        <w:t xml:space="preserve">                       Message.Name_already_defined);</w:t>
      </w:r>
    </w:p>
    <w:p w14:paraId="7F8341A5" w14:textId="77777777" w:rsidR="008F5511" w:rsidRPr="00903DBA" w:rsidRDefault="008F5511" w:rsidP="00323ED4">
      <w:pPr>
        <w:pStyle w:val="Code"/>
        <w:rPr>
          <w:highlight w:val="white"/>
        </w:rPr>
      </w:pPr>
      <w:r w:rsidRPr="00903DBA">
        <w:rPr>
          <w:highlight w:val="white"/>
        </w:rPr>
        <w:t xml:space="preserve">        }</w:t>
      </w:r>
    </w:p>
    <w:p w14:paraId="697A4A07" w14:textId="5DBA7CB7" w:rsidR="008F5511" w:rsidRPr="00903DBA" w:rsidRDefault="008F5511" w:rsidP="00323ED4">
      <w:pPr>
        <w:pStyle w:val="Code"/>
        <w:rPr>
          <w:highlight w:val="white"/>
        </w:rPr>
      </w:pPr>
      <w:r w:rsidRPr="00903DBA">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1376EEC0" w14:textId="77777777" w:rsidR="008F5511" w:rsidRPr="00903DBA" w:rsidRDefault="008F5511" w:rsidP="00323ED4">
      <w:pPr>
        <w:pStyle w:val="Code"/>
        <w:rPr>
          <w:highlight w:val="white"/>
        </w:rPr>
      </w:pPr>
      <w:r w:rsidRPr="00903DBA">
        <w:rPr>
          <w:highlight w:val="white"/>
        </w:rPr>
        <w:t xml:space="preserve">      else {</w:t>
      </w:r>
    </w:p>
    <w:p w14:paraId="54B1E70F" w14:textId="77777777" w:rsidR="008F5511" w:rsidRPr="00903DBA" w:rsidRDefault="008F5511" w:rsidP="00323ED4">
      <w:pPr>
        <w:pStyle w:val="Code"/>
        <w:rPr>
          <w:highlight w:val="white"/>
        </w:rPr>
      </w:pPr>
      <w:r w:rsidRPr="00903DBA">
        <w:rPr>
          <w:highlight w:val="white"/>
        </w:rPr>
        <w:t xml:space="preserve">        m_tagMap.Add(name, newType);</w:t>
      </w:r>
    </w:p>
    <w:p w14:paraId="47FA03D7" w14:textId="77777777" w:rsidR="008F5511" w:rsidRPr="00903DBA" w:rsidRDefault="008F5511" w:rsidP="00323ED4">
      <w:pPr>
        <w:pStyle w:val="Code"/>
        <w:rPr>
          <w:highlight w:val="white"/>
        </w:rPr>
      </w:pPr>
      <w:r w:rsidRPr="00903DBA">
        <w:rPr>
          <w:highlight w:val="white"/>
        </w:rPr>
        <w:t xml:space="preserve">      }</w:t>
      </w:r>
    </w:p>
    <w:p w14:paraId="5D721D54" w14:textId="77777777" w:rsidR="008F5511" w:rsidRPr="00903DBA" w:rsidRDefault="008F5511" w:rsidP="00323ED4">
      <w:pPr>
        <w:pStyle w:val="Code"/>
        <w:rPr>
          <w:highlight w:val="white"/>
        </w:rPr>
      </w:pPr>
      <w:r w:rsidRPr="00903DBA">
        <w:rPr>
          <w:highlight w:val="white"/>
        </w:rPr>
        <w:t xml:space="preserve">    }</w:t>
      </w:r>
    </w:p>
    <w:p w14:paraId="7DDC11A1" w14:textId="1AAD77B3" w:rsidR="008F5511" w:rsidRPr="00903DBA" w:rsidRDefault="00CA25D8" w:rsidP="00CA25D8">
      <w:pPr>
        <w:rPr>
          <w:highlight w:val="white"/>
        </w:rPr>
      </w:pPr>
      <w:r w:rsidRPr="00903DBA">
        <w:rPr>
          <w:highlight w:val="white"/>
        </w:rPr>
        <w:t xml:space="preserve">The </w:t>
      </w:r>
      <w:r w:rsidRPr="00903DBA">
        <w:rPr>
          <w:rStyle w:val="KeyWord0"/>
          <w:highlight w:val="white"/>
        </w:rPr>
        <w:t>LookUp</w:t>
      </w:r>
      <w:r w:rsidR="00996DF4" w:rsidRPr="00903DBA">
        <w:rPr>
          <w:rStyle w:val="KeyWord0"/>
          <w:highlight w:val="white"/>
        </w:rPr>
        <w:t>Tag</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2678BD46" w:rsidR="00386E50" w:rsidRPr="00903DBA" w:rsidRDefault="00386E50" w:rsidP="0060539D">
      <w:pPr>
        <w:pStyle w:val="Rubrik2"/>
      </w:pPr>
      <w:bookmarkStart w:id="285" w:name="_Toc59126183"/>
      <w:r w:rsidRPr="00903DBA">
        <w:t>The Symbol</w:t>
      </w:r>
      <w:bookmarkEnd w:id="285"/>
    </w:p>
    <w:p w14:paraId="127CE67F" w14:textId="69B48658" w:rsidR="00AE29E2" w:rsidRPr="007A1E1B" w:rsidRDefault="00355537" w:rsidP="00B175A2">
      <w:pPr>
        <w:rPr>
          <w:highlight w:val="white"/>
        </w:rPr>
      </w:pPr>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I</w:t>
      </w:r>
      <w:r w:rsidR="00852E12" w:rsidRPr="00903DBA">
        <w:rPr>
          <w:highlight w:val="white"/>
        </w:rPr>
        <w:t>f the storage</w:t>
      </w:r>
      <w:r w:rsidR="008154C7" w:rsidRPr="00903DBA">
        <w:rPr>
          <w:highlight w:val="white"/>
        </w:rPr>
        <w:t xml:space="preserve"> specifier is omitted</w:t>
      </w:r>
      <w:r w:rsidR="00852E12" w:rsidRPr="00903DBA">
        <w:rPr>
          <w:highlight w:val="white"/>
        </w:rPr>
        <w:t xml:space="preserve">, </w:t>
      </w:r>
      <w:r w:rsidR="00570E60" w:rsidRPr="00903DBA">
        <w:rPr>
          <w:highlight w:val="white"/>
        </w:rPr>
        <w:t>a variable</w:t>
      </w:r>
      <w:r w:rsidR="00852E12" w:rsidRPr="00903DBA">
        <w:rPr>
          <w:highlight w:val="white"/>
        </w:rPr>
        <w:t xml:space="preserve"> becomes static in global scope and auto in a function</w:t>
      </w:r>
      <w:r w:rsidR="00570E60" w:rsidRPr="00903DBA">
        <w:rPr>
          <w:highlight w:val="white"/>
        </w:rPr>
        <w:t xml:space="preserve"> while a </w:t>
      </w:r>
      <w:r w:rsidR="0077469C" w:rsidRPr="00903DBA">
        <w:t>function becomes extern</w:t>
      </w:r>
      <w:r w:rsidR="008C7EFF" w:rsidRPr="00903DBA">
        <w:t>, unless it has a body in which case is becomes static</w:t>
      </w:r>
      <w:r w:rsidR="008154C7" w:rsidRPr="00903DBA">
        <w:t>.</w:t>
      </w:r>
      <w:r w:rsidR="00AE29E2" w:rsidRPr="00903DBA">
        <w:t xml:space="preserve"> </w:t>
      </w:r>
      <w:ins w:id="286" w:author="Stefan Bjornander" w:date="2015-04-25T18:28:00Z">
        <w:r w:rsidR="008154C7" w:rsidRPr="00903DBA">
          <w:t>T</w:t>
        </w:r>
      </w:ins>
      <w:ins w:id="287" w:author="Stefan Bjornander" w:date="2015-04-25T16:11:00Z">
        <w:r w:rsidR="008154C7" w:rsidRPr="00903DBA">
          <w:t xml:space="preserve">he </w:t>
        </w:r>
      </w:ins>
      <w:r w:rsidR="00FB1C41" w:rsidRPr="00903DBA">
        <w:t>r</w:t>
      </w:r>
      <w:ins w:id="288" w:author="Stefan Bjornander" w:date="2015-04-25T16:11:00Z">
        <w:r w:rsidR="008154C7" w:rsidRPr="00903DBA">
          <w:t xml:space="preserve">egister storage has been included </w:t>
        </w:r>
        <w:r w:rsidR="008154C7" w:rsidRPr="00903DBA">
          <w:lastRenderedPageBreak/>
          <w:t>for the sake of completeness</w:t>
        </w:r>
      </w:ins>
      <w:r w:rsidR="00FB1C41" w:rsidRPr="00903DBA">
        <w:t>. T</w:t>
      </w:r>
      <w:ins w:id="289" w:author="Stefan Bjornander" w:date="2015-04-25T16:11:00Z">
        <w:r w:rsidR="00AE29E2" w:rsidRPr="00903DBA">
          <w:t xml:space="preserve">he </w:t>
        </w:r>
      </w:ins>
      <w:r w:rsidR="00AE29E2" w:rsidRPr="00903DBA">
        <w:t>only difference between an auto or register symbol is that the address operator cannot be applied to a</w:t>
      </w:r>
      <w:r w:rsidR="002C1ECE">
        <w:t>n</w:t>
      </w:r>
      <w:r w:rsidR="00AE29E2" w:rsidRPr="00903DBA">
        <w:t xml:space="preserve"> </w:t>
      </w:r>
      <w:r w:rsidR="00182780">
        <w:t>auto</w:t>
      </w:r>
      <w:r w:rsidR="00AE29E2" w:rsidRPr="00903DBA">
        <w:t xml:space="preserve"> symbol</w:t>
      </w:r>
      <w:r w:rsidR="00182780">
        <w:t xml:space="preserve"> only</w:t>
      </w:r>
      <w:r w:rsidR="00AE29E2" w:rsidRPr="00903DBA">
        <w:t>.</w:t>
      </w:r>
    </w:p>
    <w:p w14:paraId="4B99FC27" w14:textId="34860AA6" w:rsidR="00386E50" w:rsidRPr="00903DBA" w:rsidRDefault="00386E50" w:rsidP="00A06AF9">
      <w:r w:rsidRPr="00903DBA">
        <w:t xml:space="preserve">The </w:t>
      </w:r>
      <w:r w:rsidRPr="00903DBA">
        <w:rPr>
          <w:rStyle w:val="KeyWord0"/>
        </w:rPr>
        <w:t>Symbol</w:t>
      </w:r>
      <w:r w:rsidRPr="00903DBA">
        <w:t xml:space="preserve"> class describes a variable, a value, a function, or a type specified with </w:t>
      </w:r>
      <w:r w:rsidRPr="005F5EAA">
        <w:rPr>
          <w:rStyle w:val="KeyWord0"/>
        </w:rPr>
        <w:t>typedef</w:t>
      </w:r>
      <w:r w:rsidRPr="00903DBA">
        <w:t>.</w:t>
      </w:r>
    </w:p>
    <w:p w14:paraId="306729BC" w14:textId="77777777" w:rsidR="009F7A62" w:rsidRPr="00903DBA" w:rsidRDefault="009F7A62" w:rsidP="009F7A62">
      <w:pPr>
        <w:pStyle w:val="CodeHeader"/>
      </w:pPr>
      <w:proofErr w:type="spellStart"/>
      <w:r w:rsidRPr="00903DBA">
        <w:t>Symbol.cs</w:t>
      </w:r>
      <w:proofErr w:type="spellEnd"/>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32A7C77D" w:rsidR="00B80D34" w:rsidRPr="00903DBA" w:rsidRDefault="00B80D34" w:rsidP="00B80D34">
      <w:r w:rsidRPr="00903DBA">
        <w:t>A symbol may have external linkage; that is, is visible from other source code files.</w:t>
      </w:r>
      <w:r>
        <w:t xml:space="preserve"> A function may have a definition (a body</w:t>
      </w:r>
      <w:r w:rsidR="008C1B05">
        <w:t xml:space="preserve"> with code</w:t>
      </w:r>
      <w:r>
        <w:t>) or be just a declaration (just the name, return type, and parameter list).</w:t>
      </w:r>
    </w:p>
    <w:p w14:paraId="3AC553C4" w14:textId="77777777" w:rsidR="00B80D34" w:rsidRPr="00903DBA" w:rsidRDefault="00B80D34" w:rsidP="00B80D34">
      <w:pPr>
        <w:pStyle w:val="Code"/>
        <w:rPr>
          <w:highlight w:val="white"/>
        </w:rPr>
      </w:pPr>
      <w:r w:rsidRPr="00903DBA">
        <w:rPr>
          <w:highlight w:val="white"/>
        </w:rPr>
        <w:t xml:space="preserve">    private bool m_externalLinkage, m_functionDefinition;</w:t>
      </w:r>
    </w:p>
    <w:p w14:paraId="6D69287C" w14:textId="2E04DBDB" w:rsidR="004D4A36" w:rsidRPr="00903DBA" w:rsidRDefault="00CB5205" w:rsidP="00095BB8">
      <w:pPr>
        <w:rPr>
          <w:rStyle w:val="CodeInText"/>
          <w:b w:val="0"/>
          <w:bCs/>
        </w:rPr>
      </w:pPr>
      <w:r w:rsidRPr="00903DBA">
        <w:rPr>
          <w:rStyle w:val="CodeInText"/>
          <w:b w:val="0"/>
          <w:bCs/>
        </w:rPr>
        <w:t xml:space="preserve">A symbol </w:t>
      </w:r>
      <w:proofErr w:type="gramStart"/>
      <w:r w:rsidRPr="00903DBA">
        <w:rPr>
          <w:rStyle w:val="CodeInText"/>
          <w:b w:val="0"/>
          <w:bCs/>
        </w:rPr>
        <w:t xml:space="preserve">actually </w:t>
      </w:r>
      <w:r w:rsidR="008C7EFF" w:rsidRPr="00903DBA">
        <w:rPr>
          <w:rStyle w:val="CodeInText"/>
          <w:b w:val="0"/>
          <w:bCs/>
        </w:rPr>
        <w:t>has</w:t>
      </w:r>
      <w:proofErr w:type="gramEnd"/>
      <w:r w:rsidR="008C7EFF" w:rsidRPr="00903DBA">
        <w:rPr>
          <w:rStyle w:val="CodeInText"/>
          <w:b w:val="0"/>
          <w:bCs/>
        </w:rPr>
        <w:t xml:space="preserve"> </w:t>
      </w:r>
      <w:r w:rsidRPr="00903DBA">
        <w:rPr>
          <w:rStyle w:val="CodeInText"/>
          <w:b w:val="0"/>
          <w:bCs/>
        </w:rPr>
        <w:t xml:space="preserve">two names: the regular name it has been defined </w:t>
      </w:r>
      <w:r w:rsidR="001208D6" w:rsidRPr="00903DBA">
        <w:rPr>
          <w:rStyle w:val="CodeInText"/>
          <w:b w:val="0"/>
          <w:bCs/>
        </w:rPr>
        <w:t xml:space="preserve">with </w:t>
      </w:r>
      <w:r w:rsidRPr="00903DBA">
        <w:rPr>
          <w:rStyle w:val="CodeInText"/>
          <w:b w:val="0"/>
          <w:bCs/>
        </w:rPr>
        <w:t>and is looked up</w:t>
      </w:r>
      <w:r w:rsidR="004110C0" w:rsidRPr="00903DBA">
        <w:rPr>
          <w:rStyle w:val="CodeInText"/>
          <w:b w:val="0"/>
          <w:bCs/>
        </w:rPr>
        <w:t xml:space="preserve"> by</w:t>
      </w:r>
      <w:r w:rsidR="001208D6" w:rsidRPr="00903DBA">
        <w:rPr>
          <w:rStyle w:val="CodeInText"/>
          <w:b w:val="0"/>
          <w:bCs/>
        </w:rPr>
        <w:t xml:space="preserve"> the symbol table</w:t>
      </w:r>
      <w:r w:rsidRPr="00903DBA">
        <w:rPr>
          <w:rStyle w:val="CodeInText"/>
          <w:b w:val="0"/>
          <w:bCs/>
        </w:rPr>
        <w:t xml:space="preserve">, and a unique name. </w:t>
      </w:r>
      <w:r w:rsidR="00251756" w:rsidRPr="00903DBA">
        <w:rPr>
          <w:rStyle w:val="CodeInText"/>
          <w:b w:val="0"/>
          <w:bCs/>
        </w:rPr>
        <w:t>For symbols with external linkage, t</w:t>
      </w:r>
      <w:r w:rsidRPr="00903DBA">
        <w:rPr>
          <w:rStyle w:val="CodeInText"/>
          <w:b w:val="0"/>
          <w:bCs/>
        </w:rPr>
        <w:t xml:space="preserve">he </w:t>
      </w:r>
      <w:r w:rsidR="00251756" w:rsidRPr="00903DBA">
        <w:rPr>
          <w:rStyle w:val="CodeInText"/>
          <w:b w:val="0"/>
          <w:bCs/>
        </w:rPr>
        <w:t xml:space="preserve">regular and unique </w:t>
      </w:r>
      <w:r w:rsidRPr="00903DBA">
        <w:rPr>
          <w:rStyle w:val="CodeInText"/>
          <w:b w:val="0"/>
          <w:bCs/>
        </w:rPr>
        <w:t xml:space="preserve">names are the same. For symbols without external linkage, the unique name is </w:t>
      </w:r>
      <w:proofErr w:type="gramStart"/>
      <w:r w:rsidRPr="00903DBA">
        <w:rPr>
          <w:rStyle w:val="CodeInText"/>
          <w:b w:val="0"/>
          <w:bCs/>
        </w:rPr>
        <w:t>really unique</w:t>
      </w:r>
      <w:proofErr w:type="gramEnd"/>
      <w:r w:rsidRPr="00903DBA">
        <w:rPr>
          <w:rStyle w:val="CodeInText"/>
          <w:b w:val="0"/>
          <w:bCs/>
        </w:rPr>
        <w:t>. The id</w:t>
      </w:r>
      <w:r w:rsidR="004D4A36" w:rsidRPr="00903DBA">
        <w:rPr>
          <w:rStyle w:val="CodeInText"/>
          <w:b w:val="0"/>
          <w:bCs/>
        </w:rPr>
        <w:t>ea is th</w:t>
      </w:r>
      <w:r w:rsidR="00526E71" w:rsidRPr="00903DBA">
        <w:rPr>
          <w:rStyle w:val="CodeInText"/>
          <w:b w:val="0"/>
          <w:bCs/>
        </w:rPr>
        <w:t>at the</w:t>
      </w:r>
      <w:r w:rsidR="004D4A36" w:rsidRPr="00903DBA">
        <w:rPr>
          <w:rStyle w:val="CodeInText"/>
          <w:b w:val="0"/>
          <w:bCs/>
        </w:rPr>
        <w:t xml:space="preserve"> no two names </w:t>
      </w:r>
      <w:r w:rsidR="006F6174" w:rsidRPr="00903DBA">
        <w:rPr>
          <w:rStyle w:val="CodeInText"/>
          <w:b w:val="0"/>
          <w:bCs/>
        </w:rPr>
        <w:t xml:space="preserve">without external linkage </w:t>
      </w:r>
      <w:r w:rsidR="004D4A36" w:rsidRPr="00903DBA">
        <w:rPr>
          <w:rStyle w:val="CodeInText"/>
          <w:b w:val="0"/>
          <w:bCs/>
        </w:rPr>
        <w:t xml:space="preserve">in any </w:t>
      </w:r>
      <w:r w:rsidR="00D4302B" w:rsidRPr="00903DBA">
        <w:rPr>
          <w:rStyle w:val="CodeInText"/>
          <w:b w:val="0"/>
          <w:bCs/>
        </w:rPr>
        <w:t xml:space="preserve">file </w:t>
      </w:r>
      <w:r w:rsidR="004D4A36" w:rsidRPr="00903DBA">
        <w:rPr>
          <w:rStyle w:val="CodeInText"/>
          <w:b w:val="0"/>
          <w:bCs/>
        </w:rPr>
        <w:t>shall have the same name.</w:t>
      </w:r>
      <w:r w:rsidR="006F6174" w:rsidRPr="00903DBA">
        <w:rPr>
          <w:rStyle w:val="CodeInText"/>
          <w:b w:val="0"/>
          <w:bCs/>
        </w:rPr>
        <w:t xml:space="preserve"> For instance, two static symbols in two different functions, or two global symbols in two different files</w:t>
      </w:r>
      <w:r w:rsidR="00D4302B" w:rsidRPr="00903DBA">
        <w:rPr>
          <w:rStyle w:val="CodeInText"/>
          <w:b w:val="0"/>
          <w:bCs/>
        </w:rPr>
        <w:t>, shall have different unique names.</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05D7883F" w14:textId="1C7ADDB9" w:rsidR="004D4A36" w:rsidRPr="00903DBA" w:rsidRDefault="004D4A36" w:rsidP="004D4A36">
      <w:pPr>
        <w:rPr>
          <w:highlight w:val="white"/>
        </w:rPr>
      </w:pPr>
      <w:r w:rsidRPr="00903DBA">
        <w:rPr>
          <w:highlight w:val="white"/>
        </w:rPr>
        <w:t xml:space="preserve">A symbol may </w:t>
      </w:r>
      <w:r w:rsidR="00032EF4" w:rsidRPr="00903DBA">
        <w:rPr>
          <w:highlight w:val="white"/>
        </w:rPr>
        <w:t xml:space="preserve">be </w:t>
      </w:r>
      <w:r w:rsidR="00526E71" w:rsidRPr="00903DBA">
        <w:rPr>
          <w:highlight w:val="white"/>
        </w:rPr>
        <w:t xml:space="preserve">a </w:t>
      </w:r>
      <w:r w:rsidR="00032EF4" w:rsidRPr="00903DBA">
        <w:rPr>
          <w:highlight w:val="white"/>
        </w:rPr>
        <w:t xml:space="preserve">parameter in a function </w:t>
      </w:r>
      <w:r w:rsidR="00C37108" w:rsidRPr="00903DBA">
        <w:rPr>
          <w:highlight w:val="white"/>
        </w:rPr>
        <w:t>definition</w:t>
      </w:r>
      <w:r w:rsidR="00735B47" w:rsidRPr="00903DBA">
        <w:rPr>
          <w:highlight w:val="white"/>
        </w:rPr>
        <w:t>.</w:t>
      </w:r>
    </w:p>
    <w:p w14:paraId="2F7A53E7" w14:textId="4B467075" w:rsidR="000C3B21" w:rsidRPr="00903DBA" w:rsidRDefault="000C3B21" w:rsidP="000C3B21">
      <w:pPr>
        <w:pStyle w:val="Code"/>
        <w:rPr>
          <w:highlight w:val="white"/>
        </w:rPr>
      </w:pPr>
      <w:r w:rsidRPr="00903DBA">
        <w:rPr>
          <w:highlight w:val="white"/>
        </w:rPr>
        <w:t xml:space="preserve">    private bool</w:t>
      </w:r>
      <w:r w:rsidR="00696107" w:rsidRPr="00903DBA">
        <w:rPr>
          <w:highlight w:val="white"/>
        </w:rPr>
        <w:t xml:space="preserve"> </w:t>
      </w:r>
      <w:r w:rsidRPr="00903DBA">
        <w:rPr>
          <w:highlight w:val="white"/>
        </w:rPr>
        <w:t>m_parameter;</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903DBA" w:rsidRDefault="009F7A62" w:rsidP="00013F62">
      <w:pPr>
        <w:pStyle w:val="Code"/>
        <w:rPr>
          <w:highlight w:val="white"/>
        </w:rPr>
      </w:pPr>
      <w:r w:rsidRPr="00903DBA">
        <w:rPr>
          <w:highlight w:val="white"/>
        </w:rPr>
        <w:t xml:space="preserve">    private Storage m_storage;</w:t>
      </w:r>
    </w:p>
    <w:p w14:paraId="47B72F69" w14:textId="77777777" w:rsidR="009F7A62" w:rsidRPr="00903DBA" w:rsidRDefault="009F7A62" w:rsidP="00013F62">
      <w:pPr>
        <w:pStyle w:val="Code"/>
        <w:rPr>
          <w:highlight w:val="white"/>
        </w:rPr>
      </w:pPr>
      <w:r w:rsidRPr="00903DBA">
        <w:rPr>
          <w:highlight w:val="white"/>
        </w:rPr>
        <w:t xml:space="preserve">    private Type m_type;</w:t>
      </w:r>
    </w:p>
    <w:p w14:paraId="59A2B199" w14:textId="431FB0BC" w:rsidR="009F7A62" w:rsidRPr="00903DBA" w:rsidRDefault="009F7A62" w:rsidP="00013F62">
      <w:pPr>
        <w:pStyle w:val="Code"/>
        <w:rPr>
          <w:highlight w:val="white"/>
        </w:rPr>
      </w:pPr>
      <w:r w:rsidRPr="00903DBA">
        <w:rPr>
          <w:highlight w:val="white"/>
        </w:rPr>
        <w:t xml:space="preserve">    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2BD95E25"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in the address symbol, with its offset. The offset is zero in the dereference case, the offset of the field in the arrow case, and the index value times the size of the array type in the index case.</w:t>
      </w:r>
      <w:r w:rsidR="00A1408B" w:rsidRPr="00903DBA">
        <w:rPr>
          <w:highlight w:val="white"/>
        </w:rPr>
        <w:t xml:space="preserve"> In case of the index operator with a non-constant index value, the value of the address offset 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556FB322" w:rsidR="0009447A" w:rsidRPr="00903DBA" w:rsidRDefault="0009447A" w:rsidP="0009447A">
      <w:pPr>
        <w:rPr>
          <w:highlight w:val="white"/>
        </w:rPr>
      </w:pPr>
      <w:r w:rsidRPr="00903DBA">
        <w:rPr>
          <w:highlight w:val="white"/>
        </w:rPr>
        <w:t xml:space="preserve">A symbol may hold logical type, in which case the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w:t>
      </w:r>
      <w:r w:rsidR="006E0969">
        <w:rPr>
          <w:highlight w:val="white"/>
        </w:rPr>
        <w:t>are</w:t>
      </w:r>
      <w:r w:rsidRPr="00903DBA">
        <w:rPr>
          <w:highlight w:val="white"/>
        </w:rPr>
        <w:t xml:space="preserve"> stored in the symbol.</w:t>
      </w:r>
    </w:p>
    <w:p w14:paraId="2A43848B" w14:textId="77777777" w:rsidR="009F7A62" w:rsidRPr="00903DBA" w:rsidRDefault="009F7A62" w:rsidP="00013F62">
      <w:pPr>
        <w:pStyle w:val="Code"/>
        <w:rPr>
          <w:highlight w:val="white"/>
        </w:rPr>
      </w:pPr>
      <w:r w:rsidRPr="00903DBA">
        <w:rPr>
          <w:highlight w:val="white"/>
        </w:rPr>
        <w:t xml:space="preserve">    private ISet&lt;MiddleCode&gt; m_trueSet, m_falseSet;</w:t>
      </w:r>
    </w:p>
    <w:p w14:paraId="7B409AB0" w14:textId="32E590E5" w:rsidR="009F7A62" w:rsidRPr="00903DBA" w:rsidRDefault="009B7E0D" w:rsidP="000B07CE">
      <w:pPr>
        <w:rPr>
          <w:highlight w:val="white"/>
        </w:rPr>
      </w:pPr>
      <w:r w:rsidRPr="00903DBA">
        <w:rPr>
          <w:highlight w:val="white"/>
        </w:rPr>
        <w:lastRenderedPageBreak/>
        <w:t>Finally, we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165280F" w14:textId="77777777" w:rsidR="009F7A62" w:rsidRPr="00903DBA" w:rsidRDefault="009F7A62" w:rsidP="00192E63">
      <w:pPr>
        <w:pStyle w:val="Code"/>
        <w:rPr>
          <w:highlight w:val="white"/>
        </w:rPr>
      </w:pPr>
      <w:r w:rsidRPr="00903DBA">
        <w:rPr>
          <w:highlight w:val="white"/>
        </w:rPr>
        <w:t xml:space="preserve">    public Symbol(string name, bool externalLinkage, Storage storage,</w:t>
      </w:r>
    </w:p>
    <w:p w14:paraId="10BE8318" w14:textId="77777777" w:rsidR="009F7A62" w:rsidRPr="00903DBA" w:rsidRDefault="009F7A62" w:rsidP="00013F62">
      <w:pPr>
        <w:pStyle w:val="Code"/>
        <w:rPr>
          <w:highlight w:val="white"/>
        </w:rPr>
      </w:pPr>
      <w:r w:rsidRPr="00903DBA">
        <w:rPr>
          <w:highlight w:val="white"/>
        </w:rPr>
        <w:t xml:space="preserve">                  Type type, bool parameter = false, object value = null) {</w:t>
      </w:r>
    </w:p>
    <w:p w14:paraId="77B7F9AB" w14:textId="77777777" w:rsidR="009F7A62" w:rsidRPr="00903DBA" w:rsidRDefault="009F7A62" w:rsidP="00013F62">
      <w:pPr>
        <w:pStyle w:val="Code"/>
        <w:rPr>
          <w:highlight w:val="white"/>
        </w:rPr>
      </w:pPr>
      <w:r w:rsidRPr="00903DBA">
        <w:rPr>
          <w:highlight w:val="white"/>
        </w:rPr>
        <w:t xml:space="preserve">      m_name = name;</w:t>
      </w:r>
    </w:p>
    <w:p w14:paraId="67F22009" w14:textId="77777777" w:rsidR="009F7A62" w:rsidRPr="00903DBA" w:rsidRDefault="009F7A62" w:rsidP="00013F62">
      <w:pPr>
        <w:pStyle w:val="Code"/>
        <w:rPr>
          <w:highlight w:val="white"/>
        </w:rPr>
      </w:pPr>
      <w:r w:rsidRPr="00903DBA">
        <w:rPr>
          <w:highlight w:val="white"/>
        </w:rPr>
        <w:t xml:space="preserve">      m_externalLinkage = externalLinkage;</w:t>
      </w:r>
    </w:p>
    <w:p w14:paraId="4EC3F07B" w14:textId="332DF6E3" w:rsidR="009F7A62" w:rsidRPr="00903DBA" w:rsidRDefault="009F7A62" w:rsidP="00013F62">
      <w:pPr>
        <w:pStyle w:val="Code"/>
        <w:rPr>
          <w:highlight w:val="white"/>
        </w:rPr>
      </w:pPr>
      <w:r w:rsidRPr="00903DBA">
        <w:rPr>
          <w:highlight w:val="white"/>
        </w:rPr>
        <w:t xml:space="preserve">      m_storage = storage;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2A271F00" w14:textId="77777777" w:rsidR="009F7A62" w:rsidRPr="00903DBA" w:rsidRDefault="009F7A62" w:rsidP="00013F62">
      <w:pPr>
        <w:pStyle w:val="Code"/>
        <w:rPr>
          <w:highlight w:val="white"/>
        </w:rPr>
      </w:pPr>
      <w:r w:rsidRPr="00903DBA">
        <w:rPr>
          <w:highlight w:val="white"/>
        </w:rPr>
        <w:t xml:space="preserve">      if (m_externalLinkage) {</w:t>
      </w:r>
    </w:p>
    <w:p w14:paraId="0DFA773E" w14:textId="77777777" w:rsidR="00C47AB7" w:rsidRPr="00903DBA" w:rsidRDefault="00C47AB7" w:rsidP="00C47AB7">
      <w:pPr>
        <w:pStyle w:val="Code"/>
        <w:rPr>
          <w:highlight w:val="white"/>
        </w:rPr>
      </w:pPr>
      <w:r w:rsidRPr="00903DBA">
        <w:rPr>
          <w:highlight w:val="white"/>
        </w:rPr>
        <w:t xml:space="preserve">        m_uniqueName = m_name;</w:t>
      </w:r>
    </w:p>
    <w:p w14:paraId="6FEDB533" w14:textId="3398C5BF" w:rsidR="009F7A62" w:rsidRPr="00903DBA" w:rsidRDefault="009F7A62" w:rsidP="00013F62">
      <w:pPr>
        <w:pStyle w:val="Code"/>
        <w:rPr>
          <w:highlight w:val="white"/>
        </w:rPr>
      </w:pPr>
      <w:r w:rsidRPr="00903DBA">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0D4D6941" w14:textId="77777777" w:rsidR="009F7A62" w:rsidRPr="00903DBA" w:rsidRDefault="009F7A62" w:rsidP="00013F62">
      <w:pPr>
        <w:pStyle w:val="Code"/>
        <w:rPr>
          <w:highlight w:val="white"/>
        </w:rPr>
      </w:pPr>
      <w:r w:rsidRPr="00903DBA">
        <w:rPr>
          <w:highlight w:val="white"/>
        </w:rPr>
        <w:t xml:space="preserve">      else {</w:t>
      </w:r>
    </w:p>
    <w:p w14:paraId="5847D5CE" w14:textId="6E148940" w:rsidR="00013F62" w:rsidRPr="00903DBA" w:rsidRDefault="009F7A62" w:rsidP="00013F62">
      <w:pPr>
        <w:pStyle w:val="Code"/>
        <w:rPr>
          <w:highlight w:val="white"/>
        </w:rPr>
      </w:pPr>
      <w:r w:rsidRPr="00903DBA">
        <w:rPr>
          <w:highlight w:val="white"/>
        </w:rPr>
        <w:t xml:space="preserve">        m_uniqueName = Symbol.FileMarker + (UniqueNameCount++) +</w:t>
      </w:r>
    </w:p>
    <w:p w14:paraId="6DCBA2AD" w14:textId="489BCC3C" w:rsidR="009F7A62" w:rsidRPr="00903DBA" w:rsidRDefault="00013F62" w:rsidP="00013F62">
      <w:pPr>
        <w:pStyle w:val="Code"/>
        <w:rPr>
          <w:highlight w:val="white"/>
        </w:rPr>
      </w:pPr>
      <w:r w:rsidRPr="00903DBA">
        <w:rPr>
          <w:highlight w:val="white"/>
        </w:rPr>
        <w:t xml:space="preserve">                       </w:t>
      </w:r>
      <w:r w:rsidR="009F7A62" w:rsidRPr="00903DBA">
        <w:rPr>
          <w:highlight w:val="white"/>
        </w:rPr>
        <w:t>Symbol.SeparatorId + m_name;</w:t>
      </w:r>
    </w:p>
    <w:p w14:paraId="382CAC4D" w14:textId="77777777" w:rsidR="009F7A62" w:rsidRPr="00903DBA" w:rsidRDefault="009F7A62" w:rsidP="00013F62">
      <w:pPr>
        <w:pStyle w:val="Code"/>
        <w:rPr>
          <w:highlight w:val="white"/>
        </w:rPr>
      </w:pPr>
      <w:r w:rsidRPr="00903DBA">
        <w:rPr>
          <w:highlight w:val="white"/>
        </w:rPr>
        <w:t xml:space="preserve">      }</w:t>
      </w:r>
    </w:p>
    <w:p w14:paraId="24DADDB7" w14:textId="77777777" w:rsidR="009F7A62" w:rsidRPr="00903DBA" w:rsidRDefault="009F7A62" w:rsidP="00B024FB">
      <w:pPr>
        <w:pStyle w:val="Code"/>
        <w:rPr>
          <w:highlight w:val="white"/>
        </w:rPr>
      </w:pPr>
    </w:p>
    <w:p w14:paraId="57F99740" w14:textId="77777777" w:rsidR="00B024FB" w:rsidRPr="00903DBA" w:rsidRDefault="00B024FB" w:rsidP="00B024FB">
      <w:pPr>
        <w:pStyle w:val="Code"/>
        <w:rPr>
          <w:highlight w:val="white"/>
        </w:rPr>
      </w:pPr>
      <w:r w:rsidRPr="00903DBA">
        <w:rPr>
          <w:highlight w:val="white"/>
        </w:rPr>
        <w:t xml:space="preserve">      m_parameter = parameter;</w:t>
      </w:r>
    </w:p>
    <w:p w14:paraId="1D2C4DAA" w14:textId="77777777" w:rsidR="00B024FB" w:rsidRPr="00903DBA" w:rsidRDefault="00B024FB" w:rsidP="00B024FB">
      <w:pPr>
        <w:pStyle w:val="Code"/>
        <w:rPr>
          <w:highlight w:val="white"/>
        </w:rPr>
      </w:pPr>
      <w:r w:rsidRPr="00903DBA">
        <w:rPr>
          <w:highlight w:val="white"/>
        </w:rPr>
        <w:t xml:space="preserve">      m_value = CheckValue(m_type = type, value);</w:t>
      </w:r>
    </w:p>
    <w:p w14:paraId="092A4A21" w14:textId="77777777" w:rsidR="009F7A62" w:rsidRPr="00903DBA" w:rsidRDefault="009F7A62" w:rsidP="00013F62">
      <w:pPr>
        <w:pStyle w:val="Code"/>
        <w:rPr>
          <w:highlight w:val="white"/>
        </w:rPr>
      </w:pPr>
      <w:r w:rsidRPr="00903DBA">
        <w:rPr>
          <w:highlight w:val="white"/>
        </w:rPr>
        <w:t xml:space="preserve">    }</w:t>
      </w:r>
    </w:p>
    <w:p w14:paraId="40D5CE48" w14:textId="1F160B29" w:rsidR="004A6AD6" w:rsidRPr="00903DBA" w:rsidRDefault="006435EF" w:rsidP="004A6AD6">
      <w:pPr>
        <w:rPr>
          <w:highlight w:val="white"/>
        </w:rPr>
      </w:pPr>
      <w:r w:rsidRPr="00903DBA">
        <w:rPr>
          <w:highlight w:val="white"/>
        </w:rPr>
        <w:t xml:space="preserve">If the value of the symbol is a </w:t>
      </w:r>
      <w:r w:rsidRPr="00903DBA">
        <w:rPr>
          <w:rStyle w:val="KeyWord0"/>
          <w:highlight w:val="white"/>
        </w:rPr>
        <w:t>BigInteger</w:t>
      </w:r>
      <w:r w:rsidRPr="00903DBA">
        <w:rPr>
          <w:highlight w:val="white"/>
        </w:rPr>
        <w:t xml:space="preserve"> value, we check that it does not exceed its limits</w:t>
      </w:r>
      <w:r w:rsidR="00DE574B" w:rsidRPr="00903DBA">
        <w:rPr>
          <w:highlight w:val="white"/>
        </w:rPr>
        <w:t>, which is defined for each integral type.</w:t>
      </w:r>
    </w:p>
    <w:p w14:paraId="035A8B10" w14:textId="77777777" w:rsidR="00EC19DF" w:rsidRPr="00903DBA" w:rsidRDefault="00EC19DF" w:rsidP="00EC19DF">
      <w:pPr>
        <w:pStyle w:val="Code"/>
        <w:rPr>
          <w:highlight w:val="white"/>
        </w:rPr>
      </w:pPr>
      <w:r w:rsidRPr="00903DBA">
        <w:rPr>
          <w:highlight w:val="white"/>
        </w:rPr>
        <w:t xml:space="preserve">    private static object CheckValue(Type type, object value) {</w:t>
      </w:r>
    </w:p>
    <w:p w14:paraId="439585A2" w14:textId="77777777" w:rsidR="00EC19DF" w:rsidRPr="00903DBA" w:rsidRDefault="00EC19DF" w:rsidP="00EC19DF">
      <w:pPr>
        <w:pStyle w:val="Code"/>
        <w:rPr>
          <w:highlight w:val="white"/>
        </w:rPr>
      </w:pPr>
      <w:r w:rsidRPr="00903DBA">
        <w:rPr>
          <w:highlight w:val="white"/>
        </w:rPr>
        <w:t xml:space="preserve">      if (value is BigInteger) {</w:t>
      </w:r>
    </w:p>
    <w:p w14:paraId="5A3460C1" w14:textId="77777777" w:rsidR="00EC19DF" w:rsidRPr="00903DBA" w:rsidRDefault="00EC19DF" w:rsidP="00EC19DF">
      <w:pPr>
        <w:pStyle w:val="Code"/>
        <w:rPr>
          <w:highlight w:val="white"/>
        </w:rPr>
      </w:pPr>
      <w:r w:rsidRPr="00903DBA">
        <w:rPr>
          <w:highlight w:val="white"/>
        </w:rPr>
        <w:t xml:space="preserve">        BigInteger bigValue = (BigInteger) value;</w:t>
      </w:r>
    </w:p>
    <w:p w14:paraId="2670C234" w14:textId="77777777" w:rsidR="00EC19DF" w:rsidRPr="00903DBA" w:rsidRDefault="00EC19DF" w:rsidP="00EC19DF">
      <w:pPr>
        <w:pStyle w:val="Code"/>
        <w:rPr>
          <w:highlight w:val="white"/>
        </w:rPr>
      </w:pPr>
    </w:p>
    <w:p w14:paraId="4ED7028E" w14:textId="77777777" w:rsidR="00EC19DF" w:rsidRPr="00903DBA" w:rsidRDefault="00EC19DF" w:rsidP="00EC19DF">
      <w:pPr>
        <w:pStyle w:val="Code"/>
        <w:rPr>
          <w:highlight w:val="white"/>
        </w:rPr>
      </w:pPr>
      <w:r w:rsidRPr="00903DBA">
        <w:rPr>
          <w:highlight w:val="white"/>
        </w:rPr>
        <w:t xml:space="preserve">        if (type.IsUnsigned() &amp;&amp; (bigValue &lt; 0)) {</w:t>
      </w:r>
    </w:p>
    <w:p w14:paraId="2989EE3C" w14:textId="77777777" w:rsidR="00EC19DF" w:rsidRPr="00903DBA" w:rsidRDefault="00EC19DF" w:rsidP="00EC19DF">
      <w:pPr>
        <w:pStyle w:val="Code"/>
        <w:rPr>
          <w:highlight w:val="white"/>
        </w:rPr>
      </w:pPr>
      <w:r w:rsidRPr="00903DBA">
        <w:rPr>
          <w:highlight w:val="white"/>
        </w:rPr>
        <w:t xml:space="preserve">          bigValue += TypeSize.GetMaxValue(type.Sort) + 1;</w:t>
      </w:r>
    </w:p>
    <w:p w14:paraId="2B8535CF" w14:textId="77777777" w:rsidR="00EC19DF" w:rsidRPr="00903DBA" w:rsidRDefault="00EC19DF" w:rsidP="00EC19DF">
      <w:pPr>
        <w:pStyle w:val="Code"/>
        <w:rPr>
          <w:highlight w:val="white"/>
        </w:rPr>
      </w:pPr>
      <w:r w:rsidRPr="00903DBA">
        <w:rPr>
          <w:highlight w:val="white"/>
        </w:rPr>
        <w:t xml:space="preserve">        }</w:t>
      </w:r>
    </w:p>
    <w:p w14:paraId="306E2103" w14:textId="77777777" w:rsidR="00EC19DF" w:rsidRPr="00903DBA" w:rsidRDefault="00EC19DF" w:rsidP="00EC19DF">
      <w:pPr>
        <w:pStyle w:val="Code"/>
        <w:rPr>
          <w:highlight w:val="white"/>
        </w:rPr>
      </w:pPr>
    </w:p>
    <w:p w14:paraId="0BF54FA0" w14:textId="77777777" w:rsidR="00EC19DF" w:rsidRPr="00903DBA" w:rsidRDefault="00EC19DF" w:rsidP="00EC19DF">
      <w:pPr>
        <w:pStyle w:val="Code"/>
        <w:rPr>
          <w:highlight w:val="white"/>
        </w:rPr>
      </w:pPr>
      <w:r w:rsidRPr="00903DBA">
        <w:rPr>
          <w:highlight w:val="white"/>
        </w:rPr>
        <w:t xml:space="preserve">        Assert.Error((bigValue &gt;= TypeSize.GetMinValue(type.Sort)) &amp;&amp;</w:t>
      </w:r>
    </w:p>
    <w:p w14:paraId="5CFC774D" w14:textId="77777777" w:rsidR="00EC19DF" w:rsidRPr="00903DBA" w:rsidRDefault="00EC19DF" w:rsidP="00EC19DF">
      <w:pPr>
        <w:pStyle w:val="Code"/>
        <w:rPr>
          <w:highlight w:val="white"/>
        </w:rPr>
      </w:pPr>
      <w:r w:rsidRPr="00903DBA">
        <w:rPr>
          <w:highlight w:val="white"/>
        </w:rPr>
        <w:t xml:space="preserve">                     (bigValue &lt;= TypeSize.GetMaxValue(type.Sort)),</w:t>
      </w:r>
    </w:p>
    <w:p w14:paraId="5C79BE6E" w14:textId="77777777" w:rsidR="00EC19DF" w:rsidRPr="00903DBA" w:rsidRDefault="00EC19DF" w:rsidP="00EC19DF">
      <w:pPr>
        <w:pStyle w:val="Code"/>
        <w:rPr>
          <w:highlight w:val="white"/>
        </w:rPr>
      </w:pPr>
      <w:r w:rsidRPr="00903DBA">
        <w:rPr>
          <w:highlight w:val="white"/>
        </w:rPr>
        <w:t xml:space="preserve">                     type + ": " + value, Message.Value_overflow);</w:t>
      </w:r>
    </w:p>
    <w:p w14:paraId="458B6CA9" w14:textId="77777777" w:rsidR="00EC19DF" w:rsidRPr="00903DBA" w:rsidRDefault="00EC19DF" w:rsidP="00EC19DF">
      <w:pPr>
        <w:pStyle w:val="Code"/>
        <w:rPr>
          <w:highlight w:val="white"/>
        </w:rPr>
      </w:pPr>
      <w:r w:rsidRPr="00903DBA">
        <w:rPr>
          <w:highlight w:val="white"/>
        </w:rPr>
        <w:t xml:space="preserve">        return bigValue;</w:t>
      </w:r>
    </w:p>
    <w:p w14:paraId="10D45C0D" w14:textId="77777777" w:rsidR="00EC19DF" w:rsidRPr="00903DBA" w:rsidRDefault="00EC19DF" w:rsidP="00EC19DF">
      <w:pPr>
        <w:pStyle w:val="Code"/>
        <w:rPr>
          <w:highlight w:val="white"/>
        </w:rPr>
      </w:pPr>
      <w:r w:rsidRPr="00903DBA">
        <w:rPr>
          <w:highlight w:val="white"/>
        </w:rPr>
        <w:t xml:space="preserve">      }</w:t>
      </w:r>
    </w:p>
    <w:p w14:paraId="3DDC0B3B" w14:textId="77777777" w:rsidR="00EC19DF" w:rsidRPr="00903DBA" w:rsidRDefault="00EC19DF" w:rsidP="00EC19DF">
      <w:pPr>
        <w:pStyle w:val="Code"/>
        <w:rPr>
          <w:highlight w:val="white"/>
        </w:rPr>
      </w:pPr>
    </w:p>
    <w:p w14:paraId="3DA7AC3A" w14:textId="77777777" w:rsidR="00EC19DF" w:rsidRPr="00903DBA" w:rsidRDefault="00EC19DF" w:rsidP="00EC19DF">
      <w:pPr>
        <w:pStyle w:val="Code"/>
        <w:rPr>
          <w:highlight w:val="white"/>
        </w:rPr>
      </w:pPr>
      <w:r w:rsidRPr="00903DBA">
        <w:rPr>
          <w:highlight w:val="white"/>
        </w:rPr>
        <w:t xml:space="preserve">      return value;</w:t>
      </w:r>
    </w:p>
    <w:p w14:paraId="64870615" w14:textId="77777777" w:rsidR="00EC19DF" w:rsidRPr="00903DBA" w:rsidRDefault="00EC19DF" w:rsidP="00EC19DF">
      <w:pPr>
        <w:pStyle w:val="Code"/>
        <w:rPr>
          <w:highlight w:val="white"/>
        </w:rPr>
      </w:pPr>
      <w:r w:rsidRPr="00903DBA">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14B0835C" w14:textId="77777777" w:rsidR="009F7A62" w:rsidRPr="00903DBA" w:rsidRDefault="009F7A62" w:rsidP="00013F62">
      <w:pPr>
        <w:pStyle w:val="Code"/>
        <w:rPr>
          <w:highlight w:val="white"/>
        </w:rPr>
      </w:pPr>
      <w:r w:rsidRPr="00903DBA">
        <w:rPr>
          <w:highlight w:val="white"/>
        </w:rPr>
        <w:t xml:space="preserve">    public Symbol(Type type) {</w:t>
      </w:r>
    </w:p>
    <w:p w14:paraId="52AC1ACA" w14:textId="77777777" w:rsidR="009F7A62" w:rsidRPr="00903DBA" w:rsidRDefault="009F7A62" w:rsidP="00013F62">
      <w:pPr>
        <w:pStyle w:val="Code"/>
        <w:rPr>
          <w:highlight w:val="white"/>
        </w:rPr>
      </w:pPr>
      <w:r w:rsidRPr="00903DBA">
        <w:rPr>
          <w:highlight w:val="white"/>
        </w:rPr>
        <w:t xml:space="preserve">      m_name = Symbol.TemporaryId + "temporary" + (TemporaryNameCount++);</w:t>
      </w:r>
    </w:p>
    <w:p w14:paraId="2F8CA454" w14:textId="77777777" w:rsidR="009F7A62" w:rsidRPr="00903DBA" w:rsidRDefault="009F7A62" w:rsidP="00013F62">
      <w:pPr>
        <w:pStyle w:val="Code"/>
        <w:rPr>
          <w:highlight w:val="white"/>
        </w:rPr>
      </w:pPr>
      <w:r w:rsidRPr="00903DBA">
        <w:rPr>
          <w:highlight w:val="white"/>
        </w:rPr>
        <w:t xml:space="preserve">      m_externalLinkage = false;</w:t>
      </w:r>
    </w:p>
    <w:p w14:paraId="41890867" w14:textId="77777777" w:rsidR="009F7A62" w:rsidRPr="00903DBA" w:rsidRDefault="009F7A62" w:rsidP="00013F62">
      <w:pPr>
        <w:pStyle w:val="Code"/>
        <w:rPr>
          <w:highlight w:val="white"/>
        </w:rPr>
      </w:pPr>
      <w:r w:rsidRPr="00903DBA">
        <w:rPr>
          <w:highlight w:val="white"/>
        </w:rPr>
        <w:t xml:space="preserve">      m_storage = Storage.Auto;</w:t>
      </w:r>
    </w:p>
    <w:p w14:paraId="411421BF" w14:textId="77777777" w:rsidR="009F7A62" w:rsidRPr="00903DBA" w:rsidRDefault="009F7A62" w:rsidP="00013F62">
      <w:pPr>
        <w:pStyle w:val="Code"/>
        <w:rPr>
          <w:highlight w:val="white"/>
        </w:rPr>
      </w:pPr>
      <w:r w:rsidRPr="00903DBA">
        <w:rPr>
          <w:highlight w:val="white"/>
        </w:rPr>
        <w:t xml:space="preserve">      m_type = type;</w:t>
      </w:r>
    </w:p>
    <w:p w14:paraId="365B5454" w14:textId="77777777" w:rsidR="009F7A62" w:rsidRPr="00903DBA" w:rsidRDefault="009F7A62" w:rsidP="00013F62">
      <w:pPr>
        <w:pStyle w:val="Code"/>
        <w:rPr>
          <w:highlight w:val="white"/>
        </w:rPr>
      </w:pPr>
      <w:r w:rsidRPr="00903DBA">
        <w:rPr>
          <w:highlight w:val="white"/>
        </w:rPr>
        <w:lastRenderedPageBreak/>
        <w:t xml:space="preserve">      m_parameter = false;</w:t>
      </w:r>
    </w:p>
    <w:p w14:paraId="2365ED7A" w14:textId="77777777" w:rsidR="009F7A62" w:rsidRPr="00903DBA" w:rsidRDefault="009F7A62" w:rsidP="00013F62">
      <w:pPr>
        <w:pStyle w:val="Code"/>
        <w:rPr>
          <w:highlight w:val="white"/>
        </w:rPr>
      </w:pPr>
      <w:r w:rsidRPr="00903DBA">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6D21A29B" w14:textId="77777777" w:rsidR="009F7A62" w:rsidRPr="00903DBA" w:rsidRDefault="009F7A62" w:rsidP="00013F62">
      <w:pPr>
        <w:pStyle w:val="Code"/>
        <w:rPr>
          <w:highlight w:val="white"/>
        </w:rPr>
      </w:pPr>
      <w:r w:rsidRPr="00903DBA">
        <w:rPr>
          <w:highlight w:val="white"/>
        </w:rPr>
        <w:t xml:space="preserve">    public Symbol(ISet&lt;MiddleCode&gt; trueSet, ISet&lt;MiddleCode&gt; falseSet) {</w:t>
      </w:r>
    </w:p>
    <w:p w14:paraId="3E6808AC" w14:textId="77777777" w:rsidR="009F7A62" w:rsidRPr="00903DBA" w:rsidRDefault="009F7A62" w:rsidP="00013F62">
      <w:pPr>
        <w:pStyle w:val="Code"/>
        <w:rPr>
          <w:highlight w:val="white"/>
        </w:rPr>
      </w:pPr>
      <w:r w:rsidRPr="00903DBA">
        <w:rPr>
          <w:highlight w:val="white"/>
        </w:rPr>
        <w:t xml:space="preserve">      m_name = Symbol.TemporaryId + "logical" + (TemporaryNameCount++);</w:t>
      </w:r>
    </w:p>
    <w:p w14:paraId="38218BC5" w14:textId="77777777" w:rsidR="009F7A62" w:rsidRPr="00903DBA" w:rsidRDefault="009F7A62" w:rsidP="00013F62">
      <w:pPr>
        <w:pStyle w:val="Code"/>
        <w:rPr>
          <w:highlight w:val="white"/>
        </w:rPr>
      </w:pPr>
      <w:r w:rsidRPr="00903DBA">
        <w:rPr>
          <w:highlight w:val="white"/>
        </w:rPr>
        <w:t xml:space="preserve">      m_storage = Storage.Auto;</w:t>
      </w:r>
    </w:p>
    <w:p w14:paraId="79FBE3DF" w14:textId="77777777" w:rsidR="009F7A62" w:rsidRPr="00903DBA" w:rsidRDefault="009F7A62" w:rsidP="00013F62">
      <w:pPr>
        <w:pStyle w:val="Code"/>
        <w:rPr>
          <w:highlight w:val="white"/>
        </w:rPr>
      </w:pPr>
      <w:r w:rsidRPr="00903DBA">
        <w:rPr>
          <w:highlight w:val="white"/>
        </w:rPr>
        <w:t xml:space="preserve">      m_type = new Type(Sort.Logical);</w:t>
      </w:r>
    </w:p>
    <w:p w14:paraId="4F61E403" w14:textId="77777777" w:rsidR="009F7A62" w:rsidRPr="00903DBA" w:rsidRDefault="009F7A62" w:rsidP="00013F62">
      <w:pPr>
        <w:pStyle w:val="Code"/>
        <w:rPr>
          <w:highlight w:val="white"/>
        </w:rPr>
      </w:pPr>
      <w:r w:rsidRPr="00903DBA">
        <w:rPr>
          <w:highlight w:val="white"/>
        </w:rPr>
        <w:t xml:space="preserve">      m_trueSet = (trueSet != null) ? trueSet : (new HashSet&lt;MiddleCode&gt;());</w:t>
      </w:r>
    </w:p>
    <w:p w14:paraId="6A8022C3" w14:textId="77777777" w:rsidR="00D46DBD" w:rsidRPr="00903DBA" w:rsidRDefault="009F7A62" w:rsidP="00013F62">
      <w:pPr>
        <w:pStyle w:val="Code"/>
        <w:rPr>
          <w:highlight w:val="white"/>
        </w:rPr>
      </w:pPr>
      <w:r w:rsidRPr="00903DBA">
        <w:rPr>
          <w:highlight w:val="white"/>
        </w:rPr>
        <w:t xml:space="preserve">      m_falseSet = (falseSet != null) ? falseSet</w:t>
      </w:r>
    </w:p>
    <w:p w14:paraId="7975269F" w14:textId="5A8C7333" w:rsidR="009F7A62" w:rsidRPr="00903DBA" w:rsidRDefault="00D46DBD" w:rsidP="00013F62">
      <w:pPr>
        <w:pStyle w:val="Code"/>
        <w:rPr>
          <w:highlight w:val="white"/>
        </w:rPr>
      </w:pPr>
      <w:r w:rsidRPr="00903DBA">
        <w:rPr>
          <w:highlight w:val="white"/>
        </w:rPr>
        <w:t xml:space="preserve">                                      </w:t>
      </w:r>
      <w:r w:rsidR="009F7A62" w:rsidRPr="00903DBA">
        <w:rPr>
          <w:highlight w:val="white"/>
        </w:rPr>
        <w:t>: (new HashSet&lt;MiddleCode&gt;());</w:t>
      </w:r>
    </w:p>
    <w:p w14:paraId="20948D95" w14:textId="77777777" w:rsidR="009F7A62" w:rsidRPr="00903DBA" w:rsidRDefault="009F7A62" w:rsidP="00013F62">
      <w:pPr>
        <w:pStyle w:val="Code"/>
        <w:rPr>
          <w:highlight w:val="white"/>
        </w:rPr>
      </w:pPr>
      <w:r w:rsidRPr="00903DBA">
        <w:rPr>
          <w:highlight w:val="white"/>
        </w:rPr>
        <w:t xml:space="preserve">      m_parameter = false;</w:t>
      </w:r>
    </w:p>
    <w:p w14:paraId="27B2B6B6" w14:textId="77777777" w:rsidR="009F7A62" w:rsidRPr="00903DBA" w:rsidRDefault="009F7A62" w:rsidP="00013F62">
      <w:pPr>
        <w:pStyle w:val="Code"/>
        <w:rPr>
          <w:highlight w:val="white"/>
        </w:rPr>
      </w:pPr>
      <w:r w:rsidRPr="00903DBA">
        <w:rPr>
          <w:highlight w:val="white"/>
        </w:rPr>
        <w:t xml:space="preserve">    }</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40E3A63C" w14:textId="77777777" w:rsidR="001D60C8" w:rsidRPr="00903DBA" w:rsidRDefault="001D60C8" w:rsidP="001D60C8">
      <w:pPr>
        <w:pStyle w:val="Code"/>
        <w:rPr>
          <w:highlight w:val="white"/>
        </w:rPr>
      </w:pPr>
      <w:r w:rsidRPr="00903DBA">
        <w:rPr>
          <w:highlight w:val="white"/>
        </w:rPr>
        <w:t xml:space="preserve">    public Symbol(Type type, object value) {</w:t>
      </w:r>
    </w:p>
    <w:p w14:paraId="786D11C7" w14:textId="77777777" w:rsidR="001D60C8" w:rsidRPr="00903DBA" w:rsidRDefault="001D60C8" w:rsidP="001D60C8">
      <w:pPr>
        <w:pStyle w:val="Code"/>
        <w:rPr>
          <w:highlight w:val="white"/>
        </w:rPr>
      </w:pPr>
      <w:r w:rsidRPr="00903DBA">
        <w:rPr>
          <w:highlight w:val="white"/>
        </w:rPr>
        <w:t xml:space="preserve">      Assert.ErrorXXX(!(value is bool));</w:t>
      </w:r>
    </w:p>
    <w:p w14:paraId="0B4FF229" w14:textId="77777777" w:rsidR="001D60C8" w:rsidRPr="00903DBA" w:rsidRDefault="001D60C8" w:rsidP="001D60C8">
      <w:pPr>
        <w:pStyle w:val="Code"/>
        <w:rPr>
          <w:highlight w:val="white"/>
        </w:rPr>
      </w:pPr>
      <w:r w:rsidRPr="00903DBA">
        <w:rPr>
          <w:highlight w:val="white"/>
        </w:rPr>
        <w:t xml:space="preserve">      m_name = ValueName(type, value);</w:t>
      </w:r>
    </w:p>
    <w:p w14:paraId="1509D3E8" w14:textId="77777777" w:rsidR="001D60C8" w:rsidRPr="00903DBA" w:rsidRDefault="001D60C8" w:rsidP="001D60C8">
      <w:pPr>
        <w:pStyle w:val="Code"/>
        <w:rPr>
          <w:highlight w:val="white"/>
        </w:rPr>
      </w:pPr>
      <w:r w:rsidRPr="00903DBA">
        <w:rPr>
          <w:highlight w:val="white"/>
        </w:rPr>
        <w:t xml:space="preserve">      m_uniqueName = Symbol.FileMarker + (UniqueNameCount++) +</w:t>
      </w:r>
    </w:p>
    <w:p w14:paraId="351329EC" w14:textId="77777777" w:rsidR="001D60C8" w:rsidRPr="00903DBA" w:rsidRDefault="001D60C8" w:rsidP="001D60C8">
      <w:pPr>
        <w:pStyle w:val="Code"/>
        <w:rPr>
          <w:highlight w:val="white"/>
        </w:rPr>
      </w:pPr>
      <w:r w:rsidRPr="00903DBA">
        <w:rPr>
          <w:highlight w:val="white"/>
        </w:rPr>
        <w:t xml:space="preserve">                     Symbol.SeparatorId + m_name;</w:t>
      </w:r>
    </w:p>
    <w:p w14:paraId="3B3C16E1" w14:textId="77777777" w:rsidR="001D60C8" w:rsidRPr="00903DBA" w:rsidRDefault="001D60C8" w:rsidP="001D60C8">
      <w:pPr>
        <w:pStyle w:val="Code"/>
        <w:rPr>
          <w:highlight w:val="white"/>
        </w:rPr>
      </w:pPr>
      <w:r w:rsidRPr="00903DBA">
        <w:rPr>
          <w:highlight w:val="white"/>
        </w:rPr>
        <w:t xml:space="preserve">      m_storage = Storage.Static;</w:t>
      </w:r>
    </w:p>
    <w:p w14:paraId="0B468EE8" w14:textId="77777777" w:rsidR="001D60C8" w:rsidRPr="00903DBA" w:rsidRDefault="001D60C8" w:rsidP="001D60C8">
      <w:pPr>
        <w:pStyle w:val="Code"/>
        <w:rPr>
          <w:highlight w:val="white"/>
        </w:rPr>
      </w:pPr>
      <w:r w:rsidRPr="00903DBA">
        <w:rPr>
          <w:highlight w:val="white"/>
        </w:rPr>
        <w:t xml:space="preserve">      m_parameter = false;</w:t>
      </w:r>
    </w:p>
    <w:p w14:paraId="2CE5139A" w14:textId="77777777" w:rsidR="001D60C8" w:rsidRPr="00903DBA" w:rsidRDefault="001D60C8" w:rsidP="001D60C8">
      <w:pPr>
        <w:pStyle w:val="Code"/>
        <w:rPr>
          <w:highlight w:val="white"/>
        </w:rPr>
      </w:pPr>
      <w:r w:rsidRPr="00903DBA">
        <w:rPr>
          <w:highlight w:val="white"/>
        </w:rPr>
        <w:t xml:space="preserve">      m_value = CheckValue(m_type = type, value);</w:t>
      </w:r>
    </w:p>
    <w:p w14:paraId="6B2DD30F" w14:textId="77777777" w:rsidR="001D60C8" w:rsidRPr="00903DBA" w:rsidRDefault="001D60C8" w:rsidP="001D60C8">
      <w:pPr>
        <w:pStyle w:val="Code"/>
        <w:rPr>
          <w:highlight w:val="white"/>
        </w:rPr>
      </w:pPr>
      <w:r w:rsidRPr="00903DBA">
        <w:rPr>
          <w:highlight w:val="white"/>
        </w:rPr>
        <w:t xml:space="preserve">    }</w:t>
      </w:r>
    </w:p>
    <w:p w14:paraId="47728415" w14:textId="672A242E" w:rsidR="009F7A62" w:rsidRPr="00903DBA" w:rsidRDefault="003A4F94" w:rsidP="003A4F94">
      <w:pPr>
        <w:rPr>
          <w:highlight w:val="white"/>
        </w:rPr>
      </w:pPr>
      <w:r w:rsidRPr="00903DBA">
        <w:rPr>
          <w:highlight w:val="white"/>
        </w:rPr>
        <w:t xml:space="preserve">The value is given a name the </w:t>
      </w:r>
      <w:r w:rsidR="004572CC" w:rsidRPr="00903DBA">
        <w:rPr>
          <w:highlight w:val="white"/>
        </w:rPr>
        <w:t>reflects</w:t>
      </w:r>
      <w:r w:rsidRPr="00903DBA">
        <w:rPr>
          <w:highlight w:val="white"/>
        </w:rPr>
        <w:t xml:space="preserve"> its type and its actual value.</w:t>
      </w:r>
    </w:p>
    <w:p w14:paraId="0F41F98A" w14:textId="77777777" w:rsidR="009F7A62" w:rsidRPr="00903DBA" w:rsidRDefault="009F7A62" w:rsidP="00013F62">
      <w:pPr>
        <w:pStyle w:val="Code"/>
        <w:rPr>
          <w:highlight w:val="white"/>
        </w:rPr>
      </w:pPr>
      <w:r w:rsidRPr="00903DBA">
        <w:rPr>
          <w:highlight w:val="white"/>
        </w:rPr>
        <w:t xml:space="preserve">    public static string ValueName(CCompiler.Type type, object value) {</w:t>
      </w:r>
    </w:p>
    <w:p w14:paraId="710EE9CA" w14:textId="7CAD8344" w:rsidR="009F7A62" w:rsidRPr="00903DBA" w:rsidRDefault="009F7A62" w:rsidP="00013F62">
      <w:pPr>
        <w:pStyle w:val="Code"/>
        <w:rPr>
          <w:highlight w:val="white"/>
        </w:rPr>
      </w:pPr>
      <w:r w:rsidRPr="00903DBA">
        <w:rPr>
          <w:highlight w:val="white"/>
        </w:rPr>
        <w:t xml:space="preserve">      Assert.</w:t>
      </w:r>
      <w:r w:rsidR="00D324D8" w:rsidRPr="00903DBA">
        <w:rPr>
          <w:highlight w:val="white"/>
        </w:rPr>
        <w:t>ErrorXXX</w:t>
      </w:r>
      <w:r w:rsidRPr="00903DBA">
        <w:rPr>
          <w:highlight w:val="white"/>
        </w:rPr>
        <w:t>(value != null);</w:t>
      </w:r>
    </w:p>
    <w:p w14:paraId="642BCF3C" w14:textId="35708A11" w:rsidR="009F7A62" w:rsidRPr="00903DBA" w:rsidRDefault="00703B1A" w:rsidP="00703B1A">
      <w:pPr>
        <w:rPr>
          <w:highlight w:val="white"/>
        </w:rPr>
      </w:pPr>
      <w:r>
        <w:rPr>
          <w:highlight w:val="white"/>
        </w:rPr>
        <w:t xml:space="preserve">If the value is a </w:t>
      </w:r>
      <w:proofErr w:type="spellStart"/>
      <w:r>
        <w:rPr>
          <w:highlight w:val="white"/>
        </w:rPr>
        <w:t>stgring</w:t>
      </w:r>
      <w:proofErr w:type="spellEnd"/>
      <w:r>
        <w:rPr>
          <w:highlight w:val="white"/>
        </w:rPr>
        <w:t>, its name becomes the text with each character that is not a letter or digit replaced by its hex code.</w:t>
      </w:r>
    </w:p>
    <w:p w14:paraId="7FBA1D84" w14:textId="77777777" w:rsidR="009F7A62" w:rsidRPr="00903DBA" w:rsidRDefault="009F7A62" w:rsidP="00013F62">
      <w:pPr>
        <w:pStyle w:val="Code"/>
        <w:rPr>
          <w:highlight w:val="white"/>
        </w:rPr>
      </w:pPr>
      <w:r w:rsidRPr="00903DBA">
        <w:rPr>
          <w:highlight w:val="white"/>
        </w:rPr>
        <w:t xml:space="preserve">      if (value is string) {</w:t>
      </w:r>
    </w:p>
    <w:p w14:paraId="220B404C" w14:textId="77777777" w:rsidR="009F7A62" w:rsidRPr="00903DBA" w:rsidRDefault="009F7A62" w:rsidP="00013F62">
      <w:pPr>
        <w:pStyle w:val="Code"/>
        <w:rPr>
          <w:highlight w:val="white"/>
        </w:rPr>
      </w:pPr>
      <w:r w:rsidRPr="00903DBA">
        <w:rPr>
          <w:highlight w:val="white"/>
        </w:rPr>
        <w:t xml:space="preserve">        string text = (string) value;</w:t>
      </w:r>
    </w:p>
    <w:p w14:paraId="24AE7A74" w14:textId="77777777" w:rsidR="009F7A62" w:rsidRPr="00903DBA" w:rsidRDefault="009F7A62" w:rsidP="00013F62">
      <w:pPr>
        <w:pStyle w:val="Code"/>
        <w:rPr>
          <w:highlight w:val="white"/>
        </w:rPr>
      </w:pPr>
      <w:r w:rsidRPr="00903DBA">
        <w:rPr>
          <w:highlight w:val="white"/>
        </w:rPr>
        <w:t xml:space="preserve">        StringBuilder buffer = new StringBuilder();</w:t>
      </w:r>
    </w:p>
    <w:p w14:paraId="549C7B9F" w14:textId="77777777" w:rsidR="009F7A62" w:rsidRPr="00903DBA" w:rsidRDefault="009F7A62" w:rsidP="00013F62">
      <w:pPr>
        <w:pStyle w:val="Code"/>
        <w:rPr>
          <w:highlight w:val="white"/>
        </w:rPr>
      </w:pPr>
    </w:p>
    <w:p w14:paraId="123F678B" w14:textId="77777777" w:rsidR="009F7A62" w:rsidRPr="00903DBA" w:rsidRDefault="009F7A62" w:rsidP="00013F62">
      <w:pPr>
        <w:pStyle w:val="Code"/>
        <w:rPr>
          <w:highlight w:val="white"/>
        </w:rPr>
      </w:pPr>
      <w:r w:rsidRPr="00903DBA">
        <w:rPr>
          <w:highlight w:val="white"/>
        </w:rPr>
        <w:t xml:space="preserve">        for (int index = 0; index &lt; text.Length; ++index) {</w:t>
      </w:r>
    </w:p>
    <w:p w14:paraId="2573FEBD" w14:textId="77777777" w:rsidR="009F7A62" w:rsidRPr="00903DBA" w:rsidRDefault="009F7A62" w:rsidP="00013F62">
      <w:pPr>
        <w:pStyle w:val="Code"/>
        <w:rPr>
          <w:highlight w:val="white"/>
        </w:rPr>
      </w:pPr>
      <w:r w:rsidRPr="00903DBA">
        <w:rPr>
          <w:highlight w:val="white"/>
        </w:rPr>
        <w:t xml:space="preserve">          if (char.IsLetterOrDigit(text[index]) ||</w:t>
      </w:r>
    </w:p>
    <w:p w14:paraId="6E0057D2" w14:textId="77777777" w:rsidR="009F7A62" w:rsidRPr="00903DBA" w:rsidRDefault="009F7A62" w:rsidP="00013F62">
      <w:pPr>
        <w:pStyle w:val="Code"/>
        <w:rPr>
          <w:highlight w:val="white"/>
        </w:rPr>
      </w:pPr>
      <w:r w:rsidRPr="00903DBA">
        <w:rPr>
          <w:highlight w:val="white"/>
        </w:rPr>
        <w:t xml:space="preserve">              (text[index] == '_')) {</w:t>
      </w:r>
    </w:p>
    <w:p w14:paraId="1E361837" w14:textId="77777777" w:rsidR="009F7A62" w:rsidRPr="00903DBA" w:rsidRDefault="009F7A62" w:rsidP="00013F62">
      <w:pPr>
        <w:pStyle w:val="Code"/>
        <w:rPr>
          <w:highlight w:val="white"/>
        </w:rPr>
      </w:pPr>
      <w:r w:rsidRPr="00903DBA">
        <w:rPr>
          <w:highlight w:val="white"/>
        </w:rPr>
        <w:t xml:space="preserve">            buffer.Append(text[index]);</w:t>
      </w:r>
    </w:p>
    <w:p w14:paraId="1C4BB273" w14:textId="77777777" w:rsidR="009F7A62" w:rsidRPr="00903DBA" w:rsidRDefault="009F7A62" w:rsidP="00013F62">
      <w:pPr>
        <w:pStyle w:val="Code"/>
        <w:rPr>
          <w:highlight w:val="white"/>
        </w:rPr>
      </w:pPr>
      <w:r w:rsidRPr="00903DBA">
        <w:rPr>
          <w:highlight w:val="white"/>
        </w:rPr>
        <w:t xml:space="preserve">          }</w:t>
      </w:r>
    </w:p>
    <w:p w14:paraId="1F09AFA9" w14:textId="77777777" w:rsidR="009F7A62" w:rsidRPr="00903DBA" w:rsidRDefault="009F7A62" w:rsidP="00013F62">
      <w:pPr>
        <w:pStyle w:val="Code"/>
        <w:rPr>
          <w:highlight w:val="white"/>
        </w:rPr>
      </w:pPr>
      <w:r w:rsidRPr="00903DBA">
        <w:rPr>
          <w:highlight w:val="white"/>
        </w:rPr>
        <w:t xml:space="preserve">          else if (text[index] != '\0') {</w:t>
      </w:r>
    </w:p>
    <w:p w14:paraId="51A49D9E" w14:textId="77777777" w:rsidR="009F7A62" w:rsidRPr="00903DBA" w:rsidRDefault="009F7A62" w:rsidP="00013F62">
      <w:pPr>
        <w:pStyle w:val="Code"/>
        <w:rPr>
          <w:highlight w:val="white"/>
        </w:rPr>
      </w:pPr>
      <w:r w:rsidRPr="00903DBA">
        <w:rPr>
          <w:highlight w:val="white"/>
        </w:rPr>
        <w:t xml:space="preserve">            int asciiValue = (int) text[index];</w:t>
      </w:r>
    </w:p>
    <w:p w14:paraId="333F8B38" w14:textId="77777777" w:rsidR="009F7A62" w:rsidRPr="00903DBA" w:rsidRDefault="009F7A62" w:rsidP="00013F62">
      <w:pPr>
        <w:pStyle w:val="Code"/>
        <w:rPr>
          <w:highlight w:val="white"/>
        </w:rPr>
      </w:pPr>
      <w:r w:rsidRPr="00903DBA">
        <w:rPr>
          <w:highlight w:val="white"/>
        </w:rPr>
        <w:t xml:space="preserve">            char hex1 = "0123456789ABCDEF"[asciiValue / 16],</w:t>
      </w:r>
    </w:p>
    <w:p w14:paraId="27CCAE80" w14:textId="77777777" w:rsidR="009F7A62" w:rsidRPr="00903DBA" w:rsidRDefault="009F7A62" w:rsidP="00013F62">
      <w:pPr>
        <w:pStyle w:val="Code"/>
        <w:rPr>
          <w:highlight w:val="white"/>
        </w:rPr>
      </w:pPr>
      <w:r w:rsidRPr="00903DBA">
        <w:rPr>
          <w:highlight w:val="white"/>
        </w:rPr>
        <w:t xml:space="preserve">                 hex2 = "0123456789ABCDEF"[asciiValue % 16];</w:t>
      </w:r>
    </w:p>
    <w:p w14:paraId="724F1F17" w14:textId="77777777" w:rsidR="009F7A62" w:rsidRPr="00903DBA" w:rsidRDefault="009F7A62" w:rsidP="009F7A62">
      <w:pPr>
        <w:pStyle w:val="Code"/>
        <w:rPr>
          <w:highlight w:val="white"/>
        </w:rPr>
      </w:pPr>
      <w:r w:rsidRPr="00903DBA">
        <w:rPr>
          <w:highlight w:val="white"/>
        </w:rPr>
        <w:t xml:space="preserve">            buffer.Append(hex1.ToString() + hex2.ToString());</w:t>
      </w:r>
    </w:p>
    <w:p w14:paraId="6068B734" w14:textId="77777777" w:rsidR="009F7A62" w:rsidRPr="00903DBA" w:rsidRDefault="009F7A62" w:rsidP="009F7A62">
      <w:pPr>
        <w:pStyle w:val="Code"/>
        <w:rPr>
          <w:highlight w:val="white"/>
        </w:rPr>
      </w:pPr>
      <w:r w:rsidRPr="00903DBA">
        <w:rPr>
          <w:highlight w:val="white"/>
        </w:rPr>
        <w:t xml:space="preserve">          }</w:t>
      </w:r>
    </w:p>
    <w:p w14:paraId="2C493DDA" w14:textId="77777777" w:rsidR="009F7A62" w:rsidRPr="00903DBA" w:rsidRDefault="009F7A62" w:rsidP="009F7A62">
      <w:pPr>
        <w:pStyle w:val="Code"/>
        <w:rPr>
          <w:highlight w:val="white"/>
        </w:rPr>
      </w:pPr>
      <w:r w:rsidRPr="00903DBA">
        <w:rPr>
          <w:highlight w:val="white"/>
        </w:rPr>
        <w:t xml:space="preserve">        }</w:t>
      </w:r>
    </w:p>
    <w:p w14:paraId="10D6A69F" w14:textId="77777777" w:rsidR="009F7A62" w:rsidRPr="00903DBA" w:rsidRDefault="009F7A62" w:rsidP="009F7A62">
      <w:pPr>
        <w:pStyle w:val="Code"/>
        <w:rPr>
          <w:highlight w:val="white"/>
        </w:rPr>
      </w:pPr>
    </w:p>
    <w:p w14:paraId="15C2CDBF" w14:textId="77777777" w:rsidR="009F7A62" w:rsidRPr="00903DBA" w:rsidRDefault="009F7A62" w:rsidP="009F7A62">
      <w:pPr>
        <w:pStyle w:val="Code"/>
        <w:rPr>
          <w:highlight w:val="white"/>
        </w:rPr>
      </w:pPr>
      <w:r w:rsidRPr="00903DBA">
        <w:rPr>
          <w:highlight w:val="white"/>
        </w:rPr>
        <w:t xml:space="preserve">        return "string_" + buffer.ToString() + Symbol.NumberId;</w:t>
      </w:r>
    </w:p>
    <w:p w14:paraId="6D5BE3C3" w14:textId="396D78F4" w:rsidR="009F7A62" w:rsidRDefault="009F7A62" w:rsidP="009F7A62">
      <w:pPr>
        <w:pStyle w:val="Code"/>
        <w:rPr>
          <w:highlight w:val="white"/>
        </w:rPr>
      </w:pPr>
      <w:r w:rsidRPr="00903DBA">
        <w:rPr>
          <w:highlight w:val="white"/>
        </w:rPr>
        <w:t xml:space="preserve">      }</w:t>
      </w:r>
    </w:p>
    <w:p w14:paraId="37C60D1F" w14:textId="14EACD03" w:rsidR="00703B1A" w:rsidRPr="00903DBA" w:rsidRDefault="00703B1A" w:rsidP="006440C6">
      <w:pPr>
        <w:rPr>
          <w:highlight w:val="white"/>
        </w:rPr>
      </w:pPr>
      <w:r>
        <w:rPr>
          <w:highlight w:val="white"/>
        </w:rPr>
        <w:t xml:space="preserve">If the value is a static address, </w:t>
      </w:r>
      <w:r w:rsidR="009421F3">
        <w:rPr>
          <w:highlight w:val="white"/>
        </w:rPr>
        <w:t>the name is the text “</w:t>
      </w:r>
      <w:proofErr w:type="spellStart"/>
      <w:r w:rsidR="009421F3">
        <w:rPr>
          <w:highlight w:val="white"/>
        </w:rPr>
        <w:t>staticaddress</w:t>
      </w:r>
      <w:proofErr w:type="spellEnd"/>
      <w:r w:rsidR="009421F3">
        <w:rPr>
          <w:highlight w:val="white"/>
        </w:rPr>
        <w:t>” with the unique name and offset.</w:t>
      </w:r>
    </w:p>
    <w:p w14:paraId="793DA5B3" w14:textId="77777777" w:rsidR="009F7A62" w:rsidRPr="00903DBA" w:rsidRDefault="009F7A62" w:rsidP="009F7A62">
      <w:pPr>
        <w:pStyle w:val="Code"/>
        <w:rPr>
          <w:highlight w:val="white"/>
        </w:rPr>
      </w:pPr>
      <w:r w:rsidRPr="00903DBA">
        <w:rPr>
          <w:highlight w:val="white"/>
        </w:rPr>
        <w:t xml:space="preserve">      else if (value is StaticAddress) {</w:t>
      </w:r>
    </w:p>
    <w:p w14:paraId="4D0AB997" w14:textId="77777777" w:rsidR="009F7A62" w:rsidRPr="00903DBA" w:rsidRDefault="009F7A62" w:rsidP="009F7A62">
      <w:pPr>
        <w:pStyle w:val="Code"/>
        <w:rPr>
          <w:highlight w:val="white"/>
        </w:rPr>
      </w:pPr>
      <w:r w:rsidRPr="00903DBA">
        <w:rPr>
          <w:highlight w:val="white"/>
        </w:rPr>
        <w:t xml:space="preserve">        StaticAddress staticAddress = (StaticAddress) value;</w:t>
      </w:r>
    </w:p>
    <w:p w14:paraId="7C4E037D" w14:textId="77777777" w:rsidR="00013F62" w:rsidRPr="00903DBA" w:rsidRDefault="009F7A62" w:rsidP="009F7A62">
      <w:pPr>
        <w:pStyle w:val="Code"/>
        <w:rPr>
          <w:highlight w:val="white"/>
        </w:rPr>
      </w:pPr>
      <w:r w:rsidRPr="00903DBA">
        <w:rPr>
          <w:highlight w:val="white"/>
        </w:rPr>
        <w:lastRenderedPageBreak/>
        <w:t xml:space="preserve">        return "staticaddress" + Symbol.SeparatorId + staticAddress.UniqueName</w:t>
      </w:r>
    </w:p>
    <w:p w14:paraId="2A215199" w14:textId="742C998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w:t>
      </w:r>
      <w:r w:rsidRPr="00903DBA">
        <w:rPr>
          <w:highlight w:val="white"/>
        </w:rPr>
        <w:t xml:space="preserve"> </w:t>
      </w:r>
      <w:r w:rsidR="009F7A62" w:rsidRPr="00903DBA">
        <w:rPr>
          <w:highlight w:val="white"/>
        </w:rPr>
        <w:t>Symbol.SeparatorId + staticAddress.Offset + Symbol.NumberId;</w:t>
      </w:r>
    </w:p>
    <w:p w14:paraId="5B4415D9" w14:textId="77777777" w:rsidR="009F7A62" w:rsidRPr="00903DBA" w:rsidRDefault="009F7A62" w:rsidP="009F7A62">
      <w:pPr>
        <w:pStyle w:val="Code"/>
        <w:rPr>
          <w:highlight w:val="white"/>
        </w:rPr>
      </w:pPr>
      <w:r w:rsidRPr="00903DBA">
        <w:rPr>
          <w:highlight w:val="white"/>
        </w:rPr>
        <w:t xml:space="preserve">      }</w:t>
      </w:r>
    </w:p>
    <w:p w14:paraId="29F56511" w14:textId="154AAF78" w:rsidR="00A8479D" w:rsidRDefault="009421F3" w:rsidP="00A8479D">
      <w:pPr>
        <w:rPr>
          <w:highlight w:val="white"/>
        </w:rPr>
      </w:pPr>
      <w:r>
        <w:rPr>
          <w:highlight w:val="white"/>
        </w:rPr>
        <w:t xml:space="preserve">An array, floating, or integral value </w:t>
      </w:r>
      <w:r w:rsidR="00A8479D">
        <w:rPr>
          <w:highlight w:val="white"/>
        </w:rPr>
        <w:t xml:space="preserve">is given the name of the </w:t>
      </w:r>
      <w:proofErr w:type="spellStart"/>
      <w:r w:rsidR="00A8479D">
        <w:rPr>
          <w:highlight w:val="white"/>
        </w:rPr>
        <w:t>values’s</w:t>
      </w:r>
      <w:proofErr w:type="spellEnd"/>
      <w:r w:rsidR="00A8479D">
        <w:rPr>
          <w:highlight w:val="white"/>
        </w:rPr>
        <w:t xml:space="preserve"> string with the minus sign replaced by the text “minus”.</w:t>
      </w:r>
    </w:p>
    <w:p w14:paraId="5E0719AB" w14:textId="2F8C0700" w:rsidR="009F7A62" w:rsidRPr="00903DBA" w:rsidRDefault="009F7A62" w:rsidP="009F7A62">
      <w:pPr>
        <w:pStyle w:val="Code"/>
        <w:rPr>
          <w:highlight w:val="white"/>
        </w:rPr>
      </w:pPr>
      <w:r w:rsidRPr="00903DBA">
        <w:rPr>
          <w:highlight w:val="white"/>
        </w:rPr>
        <w:t xml:space="preserve">      else if (type.IsArray()) {</w:t>
      </w:r>
    </w:p>
    <w:p w14:paraId="65EA08B0" w14:textId="77777777" w:rsidR="004D13ED" w:rsidRPr="00903DBA" w:rsidRDefault="004D13ED" w:rsidP="004D13ED">
      <w:pPr>
        <w:pStyle w:val="Code"/>
        <w:rPr>
          <w:highlight w:val="white"/>
        </w:rPr>
      </w:pPr>
      <w:r w:rsidRPr="00903DBA">
        <w:rPr>
          <w:highlight w:val="white"/>
        </w:rPr>
        <w:t xml:space="preserve">        return "Array_" + value.ToString() + Symbol.NumberId;</w:t>
      </w:r>
    </w:p>
    <w:p w14:paraId="6ADACEFB" w14:textId="3271DDE3" w:rsidR="009F7A62" w:rsidRPr="00903DBA" w:rsidRDefault="004D13ED" w:rsidP="004D13ED">
      <w:pPr>
        <w:pStyle w:val="Code"/>
        <w:rPr>
          <w:highlight w:val="white"/>
        </w:rPr>
      </w:pPr>
      <w:r w:rsidRPr="00903DBA">
        <w:rPr>
          <w:highlight w:val="white"/>
        </w:rPr>
        <w:t xml:space="preserve">      </w:t>
      </w:r>
      <w:r w:rsidR="009F7A62" w:rsidRPr="00903DBA">
        <w:rPr>
          <w:highlight w:val="white"/>
        </w:rPr>
        <w:t>}</w:t>
      </w:r>
    </w:p>
    <w:p w14:paraId="67435051" w14:textId="77777777" w:rsidR="009F7A62" w:rsidRPr="00903DBA" w:rsidRDefault="009F7A62" w:rsidP="009F7A62">
      <w:pPr>
        <w:pStyle w:val="Code"/>
        <w:rPr>
          <w:highlight w:val="white"/>
        </w:rPr>
      </w:pPr>
      <w:r w:rsidRPr="00903DBA">
        <w:rPr>
          <w:highlight w:val="white"/>
        </w:rPr>
        <w:t xml:space="preserve">      else if (type.IsFloating()) {</w:t>
      </w:r>
    </w:p>
    <w:p w14:paraId="3A1E7CE5" w14:textId="77777777" w:rsidR="00013F62" w:rsidRPr="00903DBA" w:rsidRDefault="009F7A62" w:rsidP="009F7A62">
      <w:pPr>
        <w:pStyle w:val="Code"/>
        <w:rPr>
          <w:highlight w:val="white"/>
        </w:rPr>
      </w:pPr>
      <w:r w:rsidRPr="00903DBA">
        <w:rPr>
          <w:highlight w:val="white"/>
        </w:rPr>
        <w:t xml:space="preserve">        return "float" + type.Size().ToString() + Symbol.SeparatorId +</w:t>
      </w:r>
    </w:p>
    <w:p w14:paraId="1C6D2B3D" w14:textId="7F1D211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value.ToString().Replace("-", "minus") + Symbol.NumberId;</w:t>
      </w:r>
    </w:p>
    <w:p w14:paraId="232087A6" w14:textId="77777777" w:rsidR="009F7A62" w:rsidRPr="00903DBA" w:rsidRDefault="009F7A62" w:rsidP="009F7A62">
      <w:pPr>
        <w:pStyle w:val="Code"/>
        <w:rPr>
          <w:highlight w:val="white"/>
        </w:rPr>
      </w:pPr>
      <w:r w:rsidRPr="00903DBA">
        <w:rPr>
          <w:highlight w:val="white"/>
        </w:rPr>
        <w:t xml:space="preserve">      }</w:t>
      </w:r>
    </w:p>
    <w:p w14:paraId="2C0FB789" w14:textId="77777777" w:rsidR="009F7A62" w:rsidRPr="00903DBA" w:rsidRDefault="009F7A62" w:rsidP="009F7A62">
      <w:pPr>
        <w:pStyle w:val="Code"/>
        <w:rPr>
          <w:highlight w:val="white"/>
        </w:rPr>
      </w:pPr>
      <w:r w:rsidRPr="00903DBA">
        <w:rPr>
          <w:highlight w:val="white"/>
        </w:rPr>
        <w:t xml:space="preserve">      else {</w:t>
      </w:r>
    </w:p>
    <w:p w14:paraId="54B73AA3" w14:textId="77777777" w:rsidR="00013F62" w:rsidRPr="00903DBA" w:rsidRDefault="009F7A62" w:rsidP="009F7A62">
      <w:pPr>
        <w:pStyle w:val="Code"/>
        <w:rPr>
          <w:highlight w:val="white"/>
        </w:rPr>
      </w:pPr>
      <w:r w:rsidRPr="00903DBA">
        <w:rPr>
          <w:highlight w:val="white"/>
        </w:rPr>
        <w:t xml:space="preserve">        return "int" + type.Size().ToString() + Symbol.SeparatorId +</w:t>
      </w:r>
    </w:p>
    <w:p w14:paraId="7200D1AB" w14:textId="5F5419A1" w:rsidR="009F7A62" w:rsidRPr="00903DBA" w:rsidRDefault="00013F62" w:rsidP="009F7A62">
      <w:pPr>
        <w:pStyle w:val="Code"/>
        <w:rPr>
          <w:highlight w:val="white"/>
        </w:rPr>
      </w:pPr>
      <w:r w:rsidRPr="00903DBA">
        <w:rPr>
          <w:highlight w:val="white"/>
        </w:rPr>
        <w:t xml:space="preserve">               </w:t>
      </w:r>
      <w:r w:rsidR="009F7A62" w:rsidRPr="00903DBA">
        <w:rPr>
          <w:highlight w:val="white"/>
        </w:rPr>
        <w:t>value.ToString().Replace("-", "minus") + Symbol.NumberId;</w:t>
      </w:r>
    </w:p>
    <w:p w14:paraId="2478713A" w14:textId="77777777" w:rsidR="009F7A62" w:rsidRPr="00903DBA" w:rsidRDefault="009F7A62" w:rsidP="009F7A62">
      <w:pPr>
        <w:pStyle w:val="Code"/>
        <w:rPr>
          <w:highlight w:val="white"/>
        </w:rPr>
      </w:pPr>
      <w:r w:rsidRPr="00903DBA">
        <w:rPr>
          <w:highlight w:val="white"/>
        </w:rPr>
        <w:t xml:space="preserve">      }</w:t>
      </w:r>
    </w:p>
    <w:p w14:paraId="3B9C8B52" w14:textId="77777777" w:rsidR="009F7A62" w:rsidRPr="00903DBA" w:rsidRDefault="009F7A62" w:rsidP="009F7A62">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1AED94D0" w14:textId="77777777" w:rsidR="00EE197F" w:rsidRPr="00903DBA" w:rsidRDefault="00EE197F" w:rsidP="00EE197F">
      <w:pPr>
        <w:pStyle w:val="Code"/>
        <w:rPr>
          <w:highlight w:val="white"/>
        </w:rPr>
      </w:pPr>
      <w:r w:rsidRPr="00903DBA">
        <w:rPr>
          <w:highlight w:val="white"/>
        </w:rPr>
        <w:t xml:space="preserve">    public bool FunctionDefinition {</w:t>
      </w:r>
    </w:p>
    <w:p w14:paraId="2772A690" w14:textId="77777777" w:rsidR="00EE197F" w:rsidRPr="00903DBA" w:rsidRDefault="00EE197F" w:rsidP="00EE197F">
      <w:pPr>
        <w:pStyle w:val="Code"/>
        <w:rPr>
          <w:highlight w:val="white"/>
        </w:rPr>
      </w:pPr>
      <w:r w:rsidRPr="00903DBA">
        <w:rPr>
          <w:highlight w:val="white"/>
        </w:rPr>
        <w:t xml:space="preserve">      get { return m_functionDefinition; }</w:t>
      </w:r>
    </w:p>
    <w:p w14:paraId="746CA239" w14:textId="77777777" w:rsidR="00EE197F" w:rsidRPr="00903DBA" w:rsidRDefault="00EE197F" w:rsidP="00EE197F">
      <w:pPr>
        <w:pStyle w:val="Code"/>
        <w:rPr>
          <w:highlight w:val="white"/>
        </w:rPr>
      </w:pPr>
      <w:r w:rsidRPr="00903DBA">
        <w:rPr>
          <w:highlight w:val="white"/>
        </w:rPr>
        <w:t xml:space="preserve">      set { m_functionDefinition = value; }</w:t>
      </w:r>
    </w:p>
    <w:p w14:paraId="06986297" w14:textId="77777777" w:rsidR="00EE197F" w:rsidRPr="00903DBA" w:rsidRDefault="00EE197F" w:rsidP="00EE197F">
      <w:pPr>
        <w:pStyle w:val="Code"/>
        <w:rPr>
          <w:highlight w:val="white"/>
        </w:rPr>
      </w:pPr>
      <w:r w:rsidRPr="00903DBA">
        <w:rPr>
          <w:highlight w:val="white"/>
        </w:rPr>
        <w:t xml:space="preserve">    }</w:t>
      </w:r>
    </w:p>
    <w:p w14:paraId="08A4D023" w14:textId="77777777" w:rsidR="00EE197F" w:rsidRPr="00903DBA" w:rsidRDefault="00EE197F"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lastRenderedPageBreak/>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34B1E943" w14:textId="77777777" w:rsidR="009F7A62" w:rsidRPr="00903DBA" w:rsidRDefault="009F7A62" w:rsidP="009F7A62">
      <w:pPr>
        <w:pStyle w:val="Code"/>
        <w:rPr>
          <w:highlight w:val="white"/>
        </w:rPr>
      </w:pPr>
      <w:r w:rsidRPr="00903DBA">
        <w:rPr>
          <w:highlight w:val="white"/>
        </w:rPr>
        <w:t xml:space="preserve">    }</w:t>
      </w:r>
    </w:p>
    <w:p w14:paraId="284E6C8F" w14:textId="77777777" w:rsidR="009F7A62" w:rsidRPr="00903DBA" w:rsidRDefault="009F7A62" w:rsidP="009F7A62">
      <w:pPr>
        <w:pStyle w:val="Code"/>
        <w:rPr>
          <w:highlight w:val="white"/>
        </w:rPr>
      </w:pPr>
      <w:r w:rsidRPr="00903DBA">
        <w:rPr>
          <w:highlight w:val="white"/>
        </w:rPr>
        <w:t xml:space="preserve">  </w:t>
      </w: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4C1E14A0" w14:textId="77777777" w:rsidR="009F7A62" w:rsidRPr="00903DBA" w:rsidRDefault="009F7A62" w:rsidP="009F7A62">
      <w:pPr>
        <w:pStyle w:val="Code"/>
        <w:rPr>
          <w:highlight w:val="white"/>
        </w:rPr>
      </w:pPr>
      <w:r w:rsidRPr="00903DBA">
        <w:rPr>
          <w:highlight w:val="white"/>
        </w:rPr>
        <w:t xml:space="preserve">    public ISet&lt;MiddleCode&gt; TrueSet {</w:t>
      </w:r>
    </w:p>
    <w:p w14:paraId="390A0C0D" w14:textId="77777777" w:rsidR="009F7A62" w:rsidRPr="00903DBA" w:rsidRDefault="009F7A62" w:rsidP="009F7A62">
      <w:pPr>
        <w:pStyle w:val="Code"/>
        <w:rPr>
          <w:highlight w:val="white"/>
        </w:rPr>
      </w:pPr>
      <w:r w:rsidRPr="00903DBA">
        <w:rPr>
          <w:highlight w:val="white"/>
        </w:rPr>
        <w:t xml:space="preserve">      get { return m_trueSet; }</w:t>
      </w:r>
    </w:p>
    <w:p w14:paraId="517D24F7" w14:textId="77777777" w:rsidR="009F7A62" w:rsidRPr="00903DBA" w:rsidRDefault="009F7A62" w:rsidP="009F7A62">
      <w:pPr>
        <w:pStyle w:val="Code"/>
        <w:rPr>
          <w:highlight w:val="white"/>
        </w:rPr>
      </w:pPr>
      <w:r w:rsidRPr="00903DBA">
        <w:rPr>
          <w:highlight w:val="white"/>
        </w:rPr>
        <w:t xml:space="preserve">    }</w:t>
      </w:r>
    </w:p>
    <w:p w14:paraId="48FFF431" w14:textId="77777777" w:rsidR="009F7A62" w:rsidRPr="00903DBA" w:rsidRDefault="009F7A62" w:rsidP="009F7A62">
      <w:pPr>
        <w:pStyle w:val="Code"/>
        <w:rPr>
          <w:highlight w:val="white"/>
        </w:rPr>
      </w:pPr>
    </w:p>
    <w:p w14:paraId="1E47DB30" w14:textId="77777777" w:rsidR="009F7A62" w:rsidRPr="00903DBA" w:rsidRDefault="009F7A62" w:rsidP="009F7A62">
      <w:pPr>
        <w:pStyle w:val="Code"/>
        <w:rPr>
          <w:highlight w:val="white"/>
        </w:rPr>
      </w:pPr>
      <w:r w:rsidRPr="00903DBA">
        <w:rPr>
          <w:highlight w:val="white"/>
        </w:rPr>
        <w:t xml:space="preserve">    public ISet&lt;MiddleCode&gt; FalseSet {</w:t>
      </w:r>
    </w:p>
    <w:p w14:paraId="45B07CAE" w14:textId="77777777" w:rsidR="009F7A62" w:rsidRPr="00903DBA" w:rsidRDefault="009F7A62" w:rsidP="009F7A62">
      <w:pPr>
        <w:pStyle w:val="Code"/>
        <w:rPr>
          <w:highlight w:val="white"/>
        </w:rPr>
      </w:pPr>
      <w:r w:rsidRPr="00903DBA">
        <w:rPr>
          <w:highlight w:val="white"/>
        </w:rPr>
        <w:t xml:space="preserve">      get { return m_falseSet; }</w:t>
      </w:r>
    </w:p>
    <w:p w14:paraId="1EABFA8D" w14:textId="77777777" w:rsidR="009F7A62" w:rsidRPr="00903DBA" w:rsidRDefault="009F7A62" w:rsidP="009F7A62">
      <w:pPr>
        <w:pStyle w:val="Code"/>
        <w:rPr>
          <w:highlight w:val="white"/>
        </w:rPr>
      </w:pPr>
      <w:r w:rsidRPr="00903DBA">
        <w:rPr>
          <w:highlight w:val="white"/>
        </w:rPr>
        <w:t xml:space="preserve">    }</w:t>
      </w:r>
    </w:p>
    <w:p w14:paraId="46B7B6CF"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lastRenderedPageBreak/>
        <w:t xml:space="preserve">    }</w:t>
      </w:r>
    </w:p>
    <w:p w14:paraId="5FC2A051" w14:textId="00F3F320"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r w:rsidR="001F1580" w:rsidRPr="00903DBA">
        <w:rPr>
          <w:highlight w:val="white"/>
        </w:rPr>
        <w:t xml:space="preserve"> Technically, it may still be a temporary symbol if its address symbol is not null. However, in that case it shall not be regarded as a temporary symbol.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77777777" w:rsidR="00C50D3D" w:rsidRPr="00903DBA"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6457479A" w14:textId="77777777" w:rsidR="009F7A62" w:rsidRPr="00903DBA" w:rsidRDefault="009F7A62" w:rsidP="00CA1218">
      <w:pPr>
        <w:pStyle w:val="Code"/>
        <w:rPr>
          <w:highlight w:val="white"/>
        </w:rPr>
      </w:pPr>
    </w:p>
    <w:p w14:paraId="0362CD9E" w14:textId="5E991511" w:rsidR="009F7A62" w:rsidRPr="00903DBA" w:rsidRDefault="009F7A62" w:rsidP="009F7A62">
      <w:pPr>
        <w:pStyle w:val="Code"/>
        <w:rPr>
          <w:highlight w:val="white"/>
        </w:rPr>
      </w:pPr>
      <w:r w:rsidRPr="00903DBA">
        <w:rPr>
          <w:highlight w:val="white"/>
        </w:rPr>
        <w:t xml:space="preserve">    </w:t>
      </w:r>
      <w:r w:rsidR="009F0FA6" w:rsidRPr="00903DBA">
        <w:rPr>
          <w:highlight w:val="white"/>
        </w:rPr>
        <w:t>public</w:t>
      </w:r>
      <w:r w:rsidRPr="00903DBA">
        <w:rPr>
          <w:highlight w:val="white"/>
        </w:rPr>
        <w:t xml:space="preserve"> static string SimpleName(string name) {</w:t>
      </w:r>
    </w:p>
    <w:p w14:paraId="0076E4BE" w14:textId="77777777" w:rsidR="009F7A62" w:rsidRPr="00903DBA" w:rsidRDefault="009F7A62" w:rsidP="009F7A62">
      <w:pPr>
        <w:pStyle w:val="Code"/>
        <w:rPr>
          <w:highlight w:val="white"/>
        </w:rPr>
      </w:pPr>
      <w:r w:rsidRPr="00903DBA">
        <w:rPr>
          <w:highlight w:val="white"/>
        </w:rPr>
        <w:t xml:space="preserve">      int index = name.LastIndexOf(Symbol.SeparatorId);</w:t>
      </w:r>
    </w:p>
    <w:p w14:paraId="16D4C621" w14:textId="77777777" w:rsidR="00D46DBD" w:rsidRPr="00903DBA" w:rsidRDefault="009F7A62" w:rsidP="009F7A62">
      <w:pPr>
        <w:pStyle w:val="Code"/>
        <w:rPr>
          <w:highlight w:val="white"/>
        </w:rPr>
      </w:pPr>
      <w:r w:rsidRPr="00903DBA">
        <w:rPr>
          <w:highlight w:val="white"/>
        </w:rPr>
        <w:t xml:space="preserve">      return (index != -1) ? name.Substring(index + 1).Replace("#", "")</w:t>
      </w:r>
    </w:p>
    <w:p w14:paraId="6C32054B" w14:textId="5FF3A32B" w:rsidR="009F7A62" w:rsidRPr="00903DBA" w:rsidRDefault="00D46DBD" w:rsidP="009F7A62">
      <w:pPr>
        <w:pStyle w:val="Code"/>
        <w:rPr>
          <w:highlight w:val="white"/>
        </w:rPr>
      </w:pPr>
      <w:r w:rsidRPr="00903DBA">
        <w:rPr>
          <w:highlight w:val="white"/>
        </w:rPr>
        <w:t xml:space="preserve">                          </w:t>
      </w:r>
      <w:r w:rsidR="009F7A62" w:rsidRPr="00903DBA">
        <w:rPr>
          <w:highlight w:val="white"/>
        </w:rPr>
        <w:t xml:space="preserve"> : name;</w:t>
      </w:r>
    </w:p>
    <w:p w14:paraId="5601F7E5" w14:textId="77777777" w:rsidR="009F7A62" w:rsidRPr="00903DBA" w:rsidRDefault="009F7A62" w:rsidP="009F7A62">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6ABBFC3D" w:rsidR="0034798B" w:rsidRPr="00903DBA" w:rsidRDefault="00FB5E5E" w:rsidP="0060539D">
      <w:pPr>
        <w:pStyle w:val="Rubrik2"/>
      </w:pPr>
      <w:bookmarkStart w:id="290" w:name="_Ref58962643"/>
      <w:bookmarkStart w:id="291" w:name="_Toc59126184"/>
      <w:r>
        <w:t xml:space="preserve">The </w:t>
      </w:r>
      <w:r w:rsidR="0034798B" w:rsidRPr="00903DBA">
        <w:t>Static Symbol</w:t>
      </w:r>
      <w:bookmarkEnd w:id="290"/>
      <w:bookmarkEnd w:id="291"/>
    </w:p>
    <w:p w14:paraId="0F83C858" w14:textId="2D568C98" w:rsidR="00D25C8E" w:rsidRPr="00903DBA" w:rsidRDefault="00D25C8E" w:rsidP="00D25C8E">
      <w:r w:rsidRPr="00903DBA">
        <w:t xml:space="preserve">The </w:t>
      </w:r>
      <w:r w:rsidRPr="00903DBA">
        <w:rPr>
          <w:rStyle w:val="KeyWord0"/>
        </w:rPr>
        <w:t>StaticSymbol</w:t>
      </w:r>
      <w:r w:rsidRPr="00903DBA">
        <w:t xml:space="preserve"> class is the base class of </w:t>
      </w:r>
      <w:r w:rsidR="000C27BF" w:rsidRPr="00903DBA">
        <w:rPr>
          <w:rStyle w:val="KeyWord0"/>
        </w:rPr>
        <w:t>StaticSymbolLinux</w:t>
      </w:r>
      <w:r w:rsidR="000C27BF" w:rsidRPr="00903DBA">
        <w:t xml:space="preserve"> and </w:t>
      </w:r>
      <w:r w:rsidR="000C27BF" w:rsidRPr="00903DBA">
        <w:rPr>
          <w:rStyle w:val="KeyWord0"/>
        </w:rPr>
        <w:t>StaticSymbolWindows</w:t>
      </w:r>
      <w:r w:rsidR="000C27BF" w:rsidRPr="00903DBA">
        <w:t>.</w:t>
      </w:r>
    </w:p>
    <w:p w14:paraId="0AA5AF9F" w14:textId="782A72D2" w:rsidR="0034798B" w:rsidRPr="00903DBA" w:rsidRDefault="0034798B" w:rsidP="00AB7E45">
      <w:pPr>
        <w:pStyle w:val="CodeHeader"/>
      </w:pPr>
      <w:proofErr w:type="spellStart"/>
      <w:r w:rsidRPr="00903DBA">
        <w:t>StaticSymbol.cs</w:t>
      </w:r>
      <w:proofErr w:type="spellEnd"/>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lastRenderedPageBreak/>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088D2161" w14:textId="77777777" w:rsidR="00AB7E45" w:rsidRPr="00903DBA" w:rsidRDefault="00AB7E45" w:rsidP="00AB7E45">
      <w:pPr>
        <w:pStyle w:val="Code"/>
        <w:rPr>
          <w:highlight w:val="white"/>
        </w:rPr>
      </w:pPr>
      <w:r w:rsidRPr="00903DBA">
        <w:rPr>
          <w:highlight w:val="white"/>
        </w:rPr>
        <w:t xml:space="preserve">      // Empty.</w:t>
      </w:r>
    </w:p>
    <w:p w14:paraId="29463B37" w14:textId="77777777"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357DEC17"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may happen if 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7777777" w:rsidR="00AB7E45" w:rsidRPr="00903DBA" w:rsidRDefault="00AB7E45" w:rsidP="00AB7E45">
      <w:pPr>
        <w:pStyle w:val="Code"/>
        <w:rPr>
          <w:highlight w:val="white"/>
        </w:rPr>
      </w:pPr>
      <w:r w:rsidRPr="00903DBA">
        <w:rPr>
          <w:highlight w:val="white"/>
        </w:rPr>
        <w:t xml:space="preserve">      if (obj is StaticSymbol) {</w:t>
      </w:r>
    </w:p>
    <w:p w14:paraId="44CB4C57" w14:textId="77777777" w:rsidR="00AB7E45" w:rsidRPr="00903DBA" w:rsidRDefault="00AB7E45" w:rsidP="00AB7E45">
      <w:pPr>
        <w:pStyle w:val="Code"/>
        <w:rPr>
          <w:highlight w:val="white"/>
        </w:rPr>
      </w:pPr>
      <w:r w:rsidRPr="00903DBA">
        <w:rPr>
          <w:highlight w:val="white"/>
        </w:rPr>
        <w:t xml:space="preserve">        return m_uniqueName.Equals(((StaticSymbol) obj).m_uniqueName);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B6232D1" w:rsidR="00AB7E45" w:rsidRPr="00903DBA" w:rsidRDefault="000C27BF" w:rsidP="005879DD">
      <w:pPr>
        <w:rPr>
          <w:highlight w:val="white"/>
        </w:rPr>
      </w:pPr>
      <w:r w:rsidRPr="00903DBA">
        <w:rPr>
          <w:highlight w:val="white"/>
        </w:rPr>
        <w:t xml:space="preserve">The </w:t>
      </w:r>
      <w:r w:rsidR="002C2AFE" w:rsidRPr="00903DBA">
        <w:rPr>
          <w:rStyle w:val="KeyWord0"/>
          <w:highlight w:val="white"/>
        </w:rPr>
        <w:t>Write</w:t>
      </w:r>
      <w:r w:rsidRPr="00903DBA">
        <w:rPr>
          <w:highlight w:val="white"/>
        </w:rPr>
        <w:t xml:space="preserve"> and </w:t>
      </w:r>
      <w:r w:rsidR="002C2AFE" w:rsidRPr="00903DBA">
        <w:rPr>
          <w:rStyle w:val="KeyWord0"/>
          <w:highlight w:val="white"/>
        </w:rPr>
        <w:t>Read</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3B36B54" w:rsidR="008F09F5" w:rsidRPr="00903DBA" w:rsidRDefault="008F09F5" w:rsidP="008F09F5">
      <w:r w:rsidRPr="00903DBA">
        <w:rPr>
          <w:highlight w:val="white"/>
        </w:rPr>
        <w:t xml:space="preserve">The </w:t>
      </w:r>
      <w:r w:rsidRPr="00903DBA">
        <w:rPr>
          <w:rStyle w:val="KeyWord0"/>
        </w:rPr>
        <w:t>StaticSymbolLinux</w:t>
      </w:r>
      <w:r w:rsidRPr="00903DBA">
        <w:t xml:space="preserve"> class</w:t>
      </w:r>
      <w:r w:rsidR="00E30E31" w:rsidRPr="00903DBA">
        <w:t xml:space="preserve"> is a sub class of </w:t>
      </w:r>
      <w:r w:rsidR="00E30E31" w:rsidRPr="00903DBA">
        <w:rPr>
          <w:rStyle w:val="KeyWord0"/>
        </w:rPr>
        <w:t>StaticSymbol</w:t>
      </w:r>
      <w:r w:rsidR="00E30E31" w:rsidRPr="00903DBA">
        <w:t>.</w:t>
      </w:r>
      <w:r w:rsidR="002D10F0" w:rsidRPr="00903DBA">
        <w:t xml:space="preserve"> The </w:t>
      </w:r>
      <w:r w:rsidR="002D10F0" w:rsidRPr="00903DBA">
        <w:rPr>
          <w:rStyle w:val="KeyWord0"/>
        </w:rPr>
        <w:t>m_textList</w:t>
      </w:r>
      <w:r w:rsidR="002D10F0" w:rsidRPr="00903DBA">
        <w:t xml:space="preserve"> field hold the assembly code instructions, and </w:t>
      </w:r>
      <w:r w:rsidR="002D10F0" w:rsidRPr="00903DBA">
        <w:rPr>
          <w:rStyle w:val="KeyWord0"/>
        </w:rPr>
        <w:t>m_externSet</w:t>
      </w:r>
      <w:r w:rsidR="002D10F0" w:rsidRPr="00903DBA">
        <w:t xml:space="preserve"> holds the extern references of the assembly code.</w:t>
      </w:r>
    </w:p>
    <w:p w14:paraId="114F2EEC" w14:textId="2E2FCEFC" w:rsidR="0034798B" w:rsidRPr="00903DBA" w:rsidRDefault="0034798B" w:rsidP="00AB7E45">
      <w:pPr>
        <w:pStyle w:val="CodeHeader"/>
      </w:pPr>
      <w:proofErr w:type="spellStart"/>
      <w:r w:rsidRPr="00903DBA">
        <w:t>StaticSymbolLinux.cs</w:t>
      </w:r>
      <w:proofErr w:type="spellEnd"/>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lastRenderedPageBreak/>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903DBA" w:rsidRDefault="00753E1A" w:rsidP="00753E1A">
      <w:pPr>
        <w:pStyle w:val="Code"/>
        <w:rPr>
          <w:highlight w:val="white"/>
        </w:rPr>
      </w:pPr>
      <w:r w:rsidRPr="00903DBA">
        <w:rPr>
          <w:highlight w:val="white"/>
        </w:rPr>
        <w:t xml:space="preserve">      m_textList = textList;</w:t>
      </w:r>
    </w:p>
    <w:p w14:paraId="6C5A14B1" w14:textId="77777777" w:rsidR="00753E1A" w:rsidRPr="00903DBA" w:rsidRDefault="00753E1A" w:rsidP="00753E1A">
      <w:pPr>
        <w:pStyle w:val="Code"/>
        <w:rPr>
          <w:highlight w:val="white"/>
        </w:rPr>
      </w:pPr>
      <w:r w:rsidRPr="00903DBA">
        <w:rPr>
          <w:highlight w:val="white"/>
        </w:rPr>
        <w:t xml:space="preserve">      m_externSet = externSet;</w:t>
      </w:r>
    </w:p>
    <w:p w14:paraId="56D8B3B9" w14:textId="77777777" w:rsidR="00753E1A" w:rsidRPr="00903DBA" w:rsidRDefault="00753E1A" w:rsidP="00753E1A">
      <w:pPr>
        <w:pStyle w:val="Code"/>
        <w:rPr>
          <w:highlight w:val="white"/>
        </w:rPr>
      </w:pPr>
      <w:r w:rsidRPr="00903DBA">
        <w:rPr>
          <w:highlight w:val="white"/>
        </w:rPr>
        <w:t xml:space="preserve">    }</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14DB0DD6" w:rsidR="002344AC" w:rsidRPr="00903DBA" w:rsidRDefault="002344AC" w:rsidP="002344AC">
      <w:r>
        <w:t xml:space="preserve">There is also the </w:t>
      </w:r>
      <w:r w:rsidRPr="002344AC">
        <w:rPr>
          <w:rStyle w:val="KeyWord0"/>
          <w:highlight w:val="white"/>
        </w:rPr>
        <w:t>StaticSymbolWindows</w:t>
      </w:r>
      <w:r>
        <w:t xml:space="preserve"> class for </w:t>
      </w:r>
      <w:r w:rsidR="00721ABF">
        <w:t>the Windows environment</w:t>
      </w:r>
      <w:r>
        <w:t xml:space="preserve">. We will </w:t>
      </w:r>
      <w:proofErr w:type="gramStart"/>
      <w:r>
        <w:t>look into</w:t>
      </w:r>
      <w:proofErr w:type="gramEnd"/>
      <w:r>
        <w:t xml:space="preserve"> it in Chapter </w:t>
      </w:r>
      <w:r>
        <w:fldChar w:fldCharType="begin"/>
      </w:r>
      <w:r>
        <w:instrText xml:space="preserve"> REF _Ref54009755 \r \h </w:instrText>
      </w:r>
      <w:r>
        <w:fldChar w:fldCharType="separate"/>
      </w:r>
      <w:r w:rsidR="00461860">
        <w:t>13</w:t>
      </w:r>
      <w:r>
        <w:fldChar w:fldCharType="end"/>
      </w:r>
      <w:r>
        <w:t>.</w:t>
      </w:r>
    </w:p>
    <w:p w14:paraId="1942D344" w14:textId="71C033EC" w:rsidR="00A149DE" w:rsidRPr="00903DBA" w:rsidRDefault="00A149DE" w:rsidP="00A149DE">
      <w:pPr>
        <w:pStyle w:val="CodeHeader"/>
      </w:pPr>
      <w:proofErr w:type="spellStart"/>
      <w:r w:rsidRPr="00903DBA">
        <w:rPr>
          <w:highlight w:val="white"/>
        </w:rPr>
        <w:t>StaticSymbolWindows</w:t>
      </w:r>
      <w:r w:rsidRPr="00903DBA">
        <w:t>.cs</w:t>
      </w:r>
      <w:proofErr w:type="spellEnd"/>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1869EA27" w14:textId="581A25EA" w:rsidR="00A149DE" w:rsidRPr="00903DBA" w:rsidRDefault="00A149DE" w:rsidP="00A149DE">
      <w:pPr>
        <w:pStyle w:val="Code"/>
        <w:rPr>
          <w:highlight w:val="white"/>
        </w:rPr>
      </w:pPr>
      <w:r w:rsidRPr="00903DBA">
        <w:rPr>
          <w:highlight w:val="white"/>
        </w:rPr>
        <w:t xml:space="preserve">    // ...</w:t>
      </w:r>
    </w:p>
    <w:p w14:paraId="0F3B77CD" w14:textId="2E666611"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414F320C" w:rsidR="00DF053B" w:rsidRPr="00903DBA" w:rsidRDefault="00DF053B" w:rsidP="0060539D">
      <w:pPr>
        <w:pStyle w:val="Rubrik1"/>
      </w:pPr>
      <w:bookmarkStart w:id="292" w:name="_Ref54541618"/>
      <w:bookmarkStart w:id="293" w:name="_Toc59126185"/>
      <w:r w:rsidRPr="00903DBA">
        <w:lastRenderedPageBreak/>
        <w:t>The Type System</w:t>
      </w:r>
      <w:bookmarkEnd w:id="292"/>
      <w:bookmarkEnd w:id="293"/>
    </w:p>
    <w:p w14:paraId="50AC3F00" w14:textId="7A491EBC" w:rsidR="00B96124" w:rsidRDefault="00D84FDE" w:rsidP="003E7318">
      <w:r w:rsidRPr="00196A59">
        <w:t xml:space="preserve">C has a rather large set of types. The simple types are made up of the integral types </w:t>
      </w:r>
      <w:r w:rsidRPr="003E7318">
        <w:rPr>
          <w:rStyle w:val="KeyWord0"/>
        </w:rPr>
        <w:t>signed</w:t>
      </w:r>
      <w:r w:rsidRPr="00196A59">
        <w:t xml:space="preserve"> and </w:t>
      </w:r>
      <w:r w:rsidRPr="003E7318">
        <w:rPr>
          <w:rStyle w:val="KeyWord0"/>
        </w:rPr>
        <w:t>unsigned</w:t>
      </w:r>
      <w:r w:rsidRPr="00196A59">
        <w:t xml:space="preserve"> </w:t>
      </w:r>
      <w:r w:rsidRPr="003E7318">
        <w:rPr>
          <w:rStyle w:val="KeyWord0"/>
        </w:rPr>
        <w:t>char</w:t>
      </w:r>
      <w:r w:rsidRPr="00196A59">
        <w:t xml:space="preserve">, </w:t>
      </w:r>
      <w:r w:rsidRPr="003E7318">
        <w:rPr>
          <w:rStyle w:val="KeyWord0"/>
        </w:rPr>
        <w:t>short</w:t>
      </w:r>
      <w:r w:rsidR="00DA04BA" w:rsidRPr="00196A59">
        <w:rPr>
          <w:rStyle w:val="CodeInText"/>
          <w:b w:val="0"/>
          <w:bCs/>
        </w:rPr>
        <w:t xml:space="preserve"> </w:t>
      </w:r>
      <w:r w:rsidR="00DA04BA" w:rsidRPr="003E7318">
        <w:rPr>
          <w:rStyle w:val="KeyWord0"/>
        </w:rPr>
        <w:t>int</w:t>
      </w:r>
      <w:r w:rsidRPr="00196A59">
        <w:t xml:space="preserve">, </w:t>
      </w:r>
      <w:r w:rsidRPr="003E7318">
        <w:rPr>
          <w:rStyle w:val="KeyWord0"/>
        </w:rPr>
        <w:t>int</w:t>
      </w:r>
      <w:r w:rsidRPr="00196A59">
        <w:t xml:space="preserve">, and </w:t>
      </w:r>
      <w:r w:rsidRPr="003E7318">
        <w:rPr>
          <w:rStyle w:val="KeyWord0"/>
        </w:rPr>
        <w:t>long</w:t>
      </w:r>
      <w:r w:rsidR="00DA04BA" w:rsidRPr="00196A59">
        <w:rPr>
          <w:rStyle w:val="CodeInText"/>
          <w:b w:val="0"/>
          <w:bCs/>
        </w:rPr>
        <w:t xml:space="preserve"> </w:t>
      </w:r>
      <w:r w:rsidR="00DA04BA" w:rsidRPr="003E7318">
        <w:rPr>
          <w:rStyle w:val="KeyWord0"/>
        </w:rPr>
        <w:t>int</w:t>
      </w:r>
      <w:r w:rsidRPr="00196A59">
        <w:t xml:space="preserve"> as well as the floating types </w:t>
      </w:r>
      <w:r w:rsidRPr="003E7318">
        <w:rPr>
          <w:rStyle w:val="KeyWord0"/>
        </w:rPr>
        <w:t>float</w:t>
      </w:r>
      <w:r w:rsidRPr="00196A59">
        <w:rPr>
          <w:rStyle w:val="CodeInText"/>
          <w:b w:val="0"/>
          <w:bCs/>
        </w:rPr>
        <w:t>,</w:t>
      </w:r>
      <w:r w:rsidRPr="00196A59">
        <w:t xml:space="preserve"> </w:t>
      </w:r>
      <w:r w:rsidRPr="003E7318">
        <w:rPr>
          <w:rStyle w:val="KeyWord0"/>
        </w:rPr>
        <w:t>double</w:t>
      </w:r>
      <w:r w:rsidRPr="00196A59">
        <w:t xml:space="preserve">, and </w:t>
      </w:r>
      <w:r w:rsidRPr="003E7318">
        <w:rPr>
          <w:rStyle w:val="KeyWord0"/>
        </w:rPr>
        <w:t>long</w:t>
      </w:r>
      <w:r w:rsidRPr="00196A59">
        <w:t xml:space="preserve"> </w:t>
      </w:r>
      <w:r w:rsidRPr="003E7318">
        <w:rPr>
          <w:rStyle w:val="KeyWord0"/>
        </w:rPr>
        <w:t>double</w:t>
      </w:r>
      <w:r w:rsidRPr="00196A59">
        <w:t>. The compound type</w:t>
      </w:r>
      <w:r w:rsidR="00616924">
        <w:t>s</w:t>
      </w:r>
      <w:r w:rsidRPr="00196A59">
        <w:t xml:space="preserve"> are pointers, arrays, structs, unions, and functions. Values of enumeration types (</w:t>
      </w:r>
      <w:proofErr w:type="spellStart"/>
      <w:r w:rsidRPr="003E7318">
        <w:rPr>
          <w:rStyle w:val="KeyWord0"/>
        </w:rPr>
        <w:t>enum</w:t>
      </w:r>
      <w:proofErr w:type="spellEnd"/>
      <w:r w:rsidRPr="00196A59">
        <w:t xml:space="preserve">) are stored as signed integer. Moreover, a type can also be </w:t>
      </w:r>
      <w:r w:rsidRPr="006165EC">
        <w:t>constant</w:t>
      </w:r>
      <w:r w:rsidRPr="00196A59">
        <w:t xml:space="preserve"> or </w:t>
      </w:r>
      <w:r w:rsidRPr="00196A59">
        <w:rPr>
          <w:rStyle w:val="CodeInText"/>
          <w:b w:val="0"/>
          <w:bCs/>
        </w:rPr>
        <w:t>volatile</w:t>
      </w:r>
      <w:r w:rsidRPr="00196A59">
        <w:t>.</w:t>
      </w:r>
      <w:r w:rsidR="00FC032A" w:rsidRPr="003E7318">
        <w:t xml:space="preserve"> </w:t>
      </w:r>
      <w:r w:rsidR="00333473" w:rsidRPr="003E7318">
        <w:t xml:space="preserve">Internally, we </w:t>
      </w:r>
      <w:r w:rsidR="00FC032A" w:rsidRPr="003E7318">
        <w:t>intro</w:t>
      </w:r>
      <w:r w:rsidR="00333473" w:rsidRPr="003E7318">
        <w:t>d</w:t>
      </w:r>
      <w:r w:rsidR="00FC032A" w:rsidRPr="003E7318">
        <w:t xml:space="preserve">uce the </w:t>
      </w:r>
      <w:r w:rsidR="0023025C" w:rsidRPr="00196A59">
        <w:rPr>
          <w:color w:val="auto"/>
        </w:rPr>
        <w:t>logical</w:t>
      </w:r>
      <w:r w:rsidR="00FC032A" w:rsidRPr="00196A59">
        <w:rPr>
          <w:color w:val="auto"/>
        </w:rPr>
        <w:t xml:space="preserve"> and string types, even thoug</w:t>
      </w:r>
      <w:r w:rsidR="00333473" w:rsidRPr="00196A59">
        <w:rPr>
          <w:color w:val="auto"/>
        </w:rPr>
        <w:t>h there are no such types in C.</w:t>
      </w:r>
      <w:r w:rsidR="00025BEA" w:rsidRPr="00196A59">
        <w:t xml:space="preserve"> </w:t>
      </w:r>
      <w:r w:rsidR="00F212C9" w:rsidRPr="00903DBA">
        <w:rPr>
          <w:highlight w:val="white"/>
        </w:rPr>
        <w:t xml:space="preserve">We also have the </w:t>
      </w:r>
      <w:r w:rsidR="00F212C9" w:rsidRPr="00903DBA">
        <w:rPr>
          <w:rStyle w:val="KeyWord0"/>
          <w:highlight w:val="white"/>
        </w:rPr>
        <w:t>void</w:t>
      </w:r>
      <w:r w:rsidR="00F212C9" w:rsidRPr="00903DBA">
        <w:rPr>
          <w:highlight w:val="white"/>
        </w:rPr>
        <w:t xml:space="preserve"> type, which technically is not a type, but rather mark the absence of a type. It is used to mark the absence of a function return type, parameter list, or pointer type.</w:t>
      </w:r>
      <w:r w:rsidR="00B96124">
        <w:t xml:space="preserve"> However, array of void is not allowed.</w:t>
      </w:r>
    </w:p>
    <w:p w14:paraId="5819696F" w14:textId="2F69AAFC" w:rsidR="00B96124" w:rsidRDefault="00B96124" w:rsidP="003E7318">
      <w:r>
        <w:t xml:space="preserve">The </w:t>
      </w:r>
      <w:r w:rsidRPr="00B96124">
        <w:rPr>
          <w:rStyle w:val="KeyWord0"/>
        </w:rPr>
        <w:t>Sort</w:t>
      </w:r>
      <w:r>
        <w:t xml:space="preserve"> enumeration </w:t>
      </w:r>
      <w:r w:rsidR="00E92637">
        <w:t xml:space="preserve">holds the simple and compound types of C. Note that </w:t>
      </w:r>
      <w:r w:rsidR="00E92637" w:rsidRPr="00E92637">
        <w:rPr>
          <w:rStyle w:val="KeyWord0"/>
        </w:rPr>
        <w:t>String</w:t>
      </w:r>
      <w:r w:rsidR="00E92637">
        <w:t xml:space="preserve"> and </w:t>
      </w:r>
      <w:r w:rsidR="00E92637" w:rsidRPr="00E92637">
        <w:rPr>
          <w:rStyle w:val="KeyWord0"/>
        </w:rPr>
        <w:t>Logical</w:t>
      </w:r>
      <w:r w:rsidR="00E92637">
        <w:t xml:space="preserve"> are present, even though they are not </w:t>
      </w:r>
      <w:proofErr w:type="gramStart"/>
      <w:r w:rsidR="00E92637">
        <w:t>types</w:t>
      </w:r>
      <w:proofErr w:type="gramEnd"/>
      <w:r w:rsidR="00E92637">
        <w:t xml:space="preserve"> in C.</w:t>
      </w:r>
      <w:r w:rsidR="00860ED6">
        <w:t xml:space="preserve"> However, temporary vale may hold these types.</w:t>
      </w:r>
    </w:p>
    <w:p w14:paraId="7710D623" w14:textId="370A39D9" w:rsidR="00692204" w:rsidRDefault="00692204" w:rsidP="0060539D">
      <w:pPr>
        <w:pStyle w:val="Rubrik2"/>
      </w:pPr>
      <w:bookmarkStart w:id="294" w:name="_Toc59126186"/>
      <w:r>
        <w:t>The Sort Enumeration</w:t>
      </w:r>
      <w:bookmarkEnd w:id="294"/>
    </w:p>
    <w:p w14:paraId="142D086C" w14:textId="2DA03B54" w:rsidR="004242EC" w:rsidRPr="00903DBA" w:rsidRDefault="004242EC" w:rsidP="008C43F9">
      <w:pPr>
        <w:pStyle w:val="CodeHeader"/>
      </w:pPr>
      <w:proofErr w:type="spellStart"/>
      <w:r w:rsidRPr="00903DBA">
        <w:t>Sort.cs</w:t>
      </w:r>
      <w:proofErr w:type="spellEnd"/>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6638CCD" w:rsidR="00692204" w:rsidRPr="00903DBA" w:rsidRDefault="00692204" w:rsidP="0060539D">
      <w:pPr>
        <w:pStyle w:val="Rubrik2"/>
      </w:pPr>
      <w:bookmarkStart w:id="295" w:name="_Toc59126187"/>
      <w:r>
        <w:t>The Type Class</w:t>
      </w:r>
      <w:bookmarkEnd w:id="295"/>
    </w:p>
    <w:p w14:paraId="0A039911" w14:textId="1C6CA38F" w:rsidR="00AC17D8" w:rsidRPr="00903DBA" w:rsidRDefault="00AC17D8" w:rsidP="00AC17D8">
      <w:r w:rsidRPr="00903DBA">
        <w:t xml:space="preserve">The </w:t>
      </w:r>
      <w:r w:rsidRPr="00903DBA">
        <w:rPr>
          <w:rStyle w:val="KeyWord0"/>
        </w:rPr>
        <w:t>Type</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and a struct or union has a member map</w:t>
      </w:r>
      <w:r w:rsidR="007545EA">
        <w:t xml:space="preserve">. A struct </w:t>
      </w:r>
      <w:r w:rsidR="00544820">
        <w:t xml:space="preserve">or union </w:t>
      </w:r>
      <w:r w:rsidR="00B67BFE" w:rsidRPr="00903DBA">
        <w:t xml:space="preserve">member </w:t>
      </w:r>
      <w:r w:rsidR="00672D44">
        <w:t>may</w:t>
      </w:r>
      <w:r w:rsidR="00B67BFE" w:rsidRPr="00903DBA">
        <w:t xml:space="preserve"> have a bitfield.</w:t>
      </w:r>
    </w:p>
    <w:p w14:paraId="5EBDC23E" w14:textId="088BB8CD" w:rsidR="00DF053B" w:rsidRPr="00903DBA" w:rsidRDefault="008C43F9" w:rsidP="004242EC">
      <w:pPr>
        <w:pStyle w:val="CodeHeader"/>
      </w:pPr>
      <w:proofErr w:type="spellStart"/>
      <w:r w:rsidRPr="00903DBA">
        <w:t>Type.cs</w:t>
      </w:r>
      <w:proofErr w:type="spellEnd"/>
    </w:p>
    <w:p w14:paraId="31261FF7" w14:textId="77777777" w:rsidR="006E1FB9" w:rsidRPr="00903DBA" w:rsidRDefault="006E1FB9" w:rsidP="006E1FB9">
      <w:pPr>
        <w:pStyle w:val="Code"/>
        <w:rPr>
          <w:highlight w:val="white"/>
        </w:rPr>
      </w:pPr>
      <w:r w:rsidRPr="00903DBA">
        <w:rPr>
          <w:highlight w:val="white"/>
        </w:rPr>
        <w:t>using System;</w:t>
      </w:r>
    </w:p>
    <w:p w14:paraId="1EA5201F" w14:textId="77777777" w:rsidR="006E1FB9" w:rsidRPr="00903DBA" w:rsidRDefault="006E1FB9" w:rsidP="006E1FB9">
      <w:pPr>
        <w:pStyle w:val="Code"/>
        <w:rPr>
          <w:highlight w:val="white"/>
        </w:rPr>
      </w:pPr>
      <w:r w:rsidRPr="00903DBA">
        <w:rPr>
          <w:highlight w:val="white"/>
        </w:rPr>
        <w:t>using System.Linq;</w:t>
      </w:r>
    </w:p>
    <w:p w14:paraId="3FCE137D" w14:textId="77777777" w:rsidR="006E1FB9" w:rsidRPr="00903DBA" w:rsidRDefault="006E1FB9" w:rsidP="006E1FB9">
      <w:pPr>
        <w:pStyle w:val="Code"/>
        <w:rPr>
          <w:highlight w:val="white"/>
        </w:rPr>
      </w:pPr>
      <w:r w:rsidRPr="00903DBA">
        <w:rPr>
          <w:highlight w:val="white"/>
        </w:rPr>
        <w:t>using System.Numerics;</w:t>
      </w:r>
    </w:p>
    <w:p w14:paraId="0D650D3D" w14:textId="77777777" w:rsidR="006E1FB9" w:rsidRPr="00903DBA" w:rsidRDefault="006E1FB9" w:rsidP="006E1FB9">
      <w:pPr>
        <w:pStyle w:val="Code"/>
        <w:rPr>
          <w:highlight w:val="white"/>
        </w:rPr>
      </w:pPr>
      <w:r w:rsidRPr="00903DBA">
        <w:rPr>
          <w:highlight w:val="white"/>
        </w:rPr>
        <w:t>using System.Collections.Generic;</w:t>
      </w:r>
    </w:p>
    <w:p w14:paraId="78B997AD" w14:textId="77777777" w:rsidR="006E1FB9" w:rsidRPr="00903DBA" w:rsidRDefault="006E1FB9" w:rsidP="006E1FB9">
      <w:pPr>
        <w:pStyle w:val="Code"/>
        <w:rPr>
          <w:highlight w:val="white"/>
        </w:rPr>
      </w:pPr>
    </w:p>
    <w:p w14:paraId="02FCC2BC" w14:textId="77777777" w:rsidR="006E1FB9" w:rsidRPr="00903DBA" w:rsidRDefault="006E1FB9" w:rsidP="006E1FB9">
      <w:pPr>
        <w:pStyle w:val="Code"/>
        <w:rPr>
          <w:highlight w:val="white"/>
        </w:rPr>
      </w:pPr>
      <w:r w:rsidRPr="00903DBA">
        <w:rPr>
          <w:highlight w:val="white"/>
        </w:rPr>
        <w:t>namespace CCompiler {</w:t>
      </w:r>
    </w:p>
    <w:p w14:paraId="35C75594" w14:textId="77777777" w:rsidR="006E1FB9" w:rsidRPr="00903DBA" w:rsidRDefault="006E1FB9" w:rsidP="006E1FB9">
      <w:pPr>
        <w:pStyle w:val="Code"/>
        <w:rPr>
          <w:highlight w:val="white"/>
        </w:rPr>
      </w:pPr>
      <w:r w:rsidRPr="00903DBA">
        <w:rPr>
          <w:highlight w:val="white"/>
        </w:rPr>
        <w:t xml:space="preserve">  public class Type {</w:t>
      </w:r>
    </w:p>
    <w:p w14:paraId="7B8638D1" w14:textId="77777777" w:rsidR="006E1FB9" w:rsidRPr="00903DBA" w:rsidRDefault="006E1FB9" w:rsidP="006E1FB9">
      <w:pPr>
        <w:pStyle w:val="Code"/>
        <w:rPr>
          <w:highlight w:val="white"/>
        </w:rPr>
      </w:pPr>
      <w:r w:rsidRPr="00903DBA">
        <w:rPr>
          <w:highlight w:val="white"/>
        </w:rPr>
        <w:t xml:space="preserve">    private Sort m_sort;</w:t>
      </w:r>
    </w:p>
    <w:p w14:paraId="4430CAE1" w14:textId="3E525D73" w:rsidR="00024D4D" w:rsidRDefault="00024D4D" w:rsidP="0060539D">
      <w:pPr>
        <w:pStyle w:val="Rubrik3"/>
        <w:rPr>
          <w:highlight w:val="white"/>
        </w:rPr>
      </w:pPr>
      <w:bookmarkStart w:id="296" w:name="_Toc59126188"/>
      <w:r>
        <w:rPr>
          <w:highlight w:val="white"/>
        </w:rPr>
        <w:t>Integral</w:t>
      </w:r>
      <w:r w:rsidR="00943E00">
        <w:rPr>
          <w:highlight w:val="white"/>
        </w:rPr>
        <w:t>,</w:t>
      </w:r>
      <w:r>
        <w:rPr>
          <w:highlight w:val="white"/>
        </w:rPr>
        <w:t xml:space="preserve"> Floating</w:t>
      </w:r>
      <w:r w:rsidR="00943E00">
        <w:rPr>
          <w:highlight w:val="white"/>
        </w:rPr>
        <w:t>, and String</w:t>
      </w:r>
      <w:bookmarkEnd w:id="296"/>
    </w:p>
    <w:p w14:paraId="673EA33C" w14:textId="202B9CF3" w:rsidR="006E1FB9" w:rsidRPr="00903DBA" w:rsidRDefault="00900025" w:rsidP="00304A22">
      <w:pPr>
        <w:rPr>
          <w:highlight w:val="white"/>
        </w:rPr>
      </w:pPr>
      <w:r w:rsidRPr="00903DBA">
        <w:rPr>
          <w:highlight w:val="white"/>
        </w:rPr>
        <w:t>Each type holds a sort, it may be a</w:t>
      </w:r>
      <w:r w:rsidR="00E91094" w:rsidRPr="00903DBA">
        <w:rPr>
          <w:highlight w:val="white"/>
        </w:rPr>
        <w:t>n integral sort (</w:t>
      </w:r>
      <w:r w:rsidRPr="00903DBA">
        <w:rPr>
          <w:highlight w:val="white"/>
        </w:rPr>
        <w:t>signed or unsigne</w:t>
      </w:r>
      <w:r w:rsidR="00E91094" w:rsidRPr="00903DBA">
        <w:rPr>
          <w:highlight w:val="white"/>
        </w:rPr>
        <w:t>d</w:t>
      </w:r>
      <w:r w:rsidRPr="00903DBA">
        <w:rPr>
          <w:highlight w:val="white"/>
        </w:rPr>
        <w:t xml:space="preserve"> character, short integer, integer, or long integer</w:t>
      </w:r>
      <w:r w:rsidR="00E91094" w:rsidRPr="00903DBA">
        <w:rPr>
          <w:highlight w:val="white"/>
        </w:rPr>
        <w:t>) a floating sort (</w:t>
      </w:r>
      <w:r w:rsidRPr="00903DBA">
        <w:rPr>
          <w:highlight w:val="white"/>
        </w:rPr>
        <w:t>float, double, or long double</w:t>
      </w:r>
      <w:r w:rsidR="00E91094" w:rsidRPr="00903DBA">
        <w:rPr>
          <w:highlight w:val="white"/>
        </w:rPr>
        <w:t>)</w:t>
      </w:r>
      <w:r w:rsidRPr="00903DBA">
        <w:rPr>
          <w:highlight w:val="white"/>
        </w:rPr>
        <w:t xml:space="preserve">, </w:t>
      </w:r>
      <w:r w:rsidR="00F05D2C" w:rsidRPr="00903DBA">
        <w:rPr>
          <w:highlight w:val="white"/>
        </w:rPr>
        <w:t xml:space="preserve">a pointer or an array, </w:t>
      </w:r>
      <w:r w:rsidRPr="00903DBA">
        <w:rPr>
          <w:highlight w:val="white"/>
        </w:rPr>
        <w:t xml:space="preserve">a struct or </w:t>
      </w:r>
      <w:r w:rsidR="00F05D2C" w:rsidRPr="00903DBA">
        <w:rPr>
          <w:highlight w:val="white"/>
        </w:rPr>
        <w:t xml:space="preserve">a </w:t>
      </w:r>
      <w:r w:rsidRPr="00903DBA">
        <w:rPr>
          <w:highlight w:val="white"/>
        </w:rPr>
        <w:t xml:space="preserve">union, </w:t>
      </w:r>
      <w:r w:rsidR="00F05D2C" w:rsidRPr="00903DBA">
        <w:rPr>
          <w:highlight w:val="white"/>
        </w:rPr>
        <w:t xml:space="preserve">or </w:t>
      </w:r>
      <w:r w:rsidRPr="00903DBA">
        <w:rPr>
          <w:highlight w:val="white"/>
        </w:rPr>
        <w:t>a function</w:t>
      </w:r>
      <w:r w:rsidR="00F05D2C" w:rsidRPr="00903DBA">
        <w:rPr>
          <w:highlight w:val="white"/>
        </w:rPr>
        <w:t>.</w:t>
      </w:r>
    </w:p>
    <w:p w14:paraId="690911A1" w14:textId="77777777" w:rsidR="006E1FB9" w:rsidRPr="00903DBA" w:rsidRDefault="006E1FB9" w:rsidP="006E1FB9">
      <w:pPr>
        <w:pStyle w:val="Code"/>
        <w:rPr>
          <w:highlight w:val="white"/>
        </w:rPr>
      </w:pPr>
      <w:r w:rsidRPr="00903DBA">
        <w:rPr>
          <w:highlight w:val="white"/>
        </w:rPr>
        <w:t xml:space="preserve">    public Sort Sort {</w:t>
      </w:r>
    </w:p>
    <w:p w14:paraId="1BF64FB7" w14:textId="77777777" w:rsidR="006E1FB9" w:rsidRPr="00903DBA" w:rsidRDefault="006E1FB9" w:rsidP="006E1FB9">
      <w:pPr>
        <w:pStyle w:val="Code"/>
        <w:rPr>
          <w:highlight w:val="white"/>
        </w:rPr>
      </w:pPr>
      <w:r w:rsidRPr="00903DBA">
        <w:rPr>
          <w:highlight w:val="white"/>
        </w:rPr>
        <w:t xml:space="preserve">      get { return m_sort; }</w:t>
      </w:r>
    </w:p>
    <w:p w14:paraId="535CED7B" w14:textId="77777777" w:rsidR="006E1FB9" w:rsidRPr="00903DBA" w:rsidRDefault="006E1FB9" w:rsidP="006E1FB9">
      <w:pPr>
        <w:pStyle w:val="Code"/>
        <w:rPr>
          <w:highlight w:val="white"/>
        </w:rPr>
      </w:pPr>
      <w:r w:rsidRPr="00903DBA">
        <w:rPr>
          <w:highlight w:val="white"/>
        </w:rPr>
        <w:t xml:space="preserve">    }</w:t>
      </w:r>
    </w:p>
    <w:p w14:paraId="5B06166F" w14:textId="747FA1C2" w:rsidR="009248F5" w:rsidRPr="00903DBA" w:rsidRDefault="009248F5">
      <w:pPr>
        <w:ind w:left="720" w:hanging="720"/>
        <w:rPr>
          <w:ins w:id="297" w:author="Stefan Bjornander" w:date="2015-04-25T10:33:00Z"/>
          <w:color w:val="auto"/>
        </w:rPr>
        <w:pPrChange w:id="298" w:author="Stefan Bjornander" w:date="2015-04-25T10:34:00Z">
          <w:pPr>
            <w:pStyle w:val="Rubrik3"/>
          </w:pPr>
        </w:pPrChange>
      </w:pPr>
      <w:r w:rsidRPr="00903DBA">
        <w:t xml:space="preserve">The following </w:t>
      </w:r>
      <w:r w:rsidR="001335B8" w:rsidRPr="00903DBA">
        <w:t>constructor takes an integral or arithmetic type, or void.</w:t>
      </w:r>
    </w:p>
    <w:p w14:paraId="7C9E7D87" w14:textId="77777777" w:rsidR="006E1FB9" w:rsidRPr="00903DBA" w:rsidRDefault="006E1FB9" w:rsidP="006E1FB9">
      <w:pPr>
        <w:pStyle w:val="Code"/>
        <w:rPr>
          <w:highlight w:val="white"/>
        </w:rPr>
      </w:pPr>
      <w:r w:rsidRPr="00903DBA">
        <w:rPr>
          <w:highlight w:val="white"/>
        </w:rPr>
        <w:lastRenderedPageBreak/>
        <w:t xml:space="preserve">    public Type(Sort sort) { // arithmetic or logical</w:t>
      </w:r>
    </w:p>
    <w:p w14:paraId="6742AA2A" w14:textId="77777777" w:rsidR="006E1FB9" w:rsidRPr="00903DBA" w:rsidRDefault="006E1FB9" w:rsidP="006E1FB9">
      <w:pPr>
        <w:pStyle w:val="Code"/>
        <w:rPr>
          <w:highlight w:val="white"/>
        </w:rPr>
      </w:pPr>
      <w:r w:rsidRPr="00903DBA">
        <w:rPr>
          <w:highlight w:val="white"/>
        </w:rPr>
        <w:t xml:space="preserve">      m_sort = sort;</w:t>
      </w:r>
    </w:p>
    <w:p w14:paraId="0386EC7F" w14:textId="77777777" w:rsidR="006E1FB9" w:rsidRPr="00903DBA" w:rsidRDefault="006E1FB9" w:rsidP="006E1FB9">
      <w:pPr>
        <w:pStyle w:val="Code"/>
        <w:rPr>
          <w:highlight w:val="white"/>
        </w:rPr>
      </w:pPr>
      <w:r w:rsidRPr="00903DBA">
        <w:rPr>
          <w:highlight w:val="white"/>
        </w:rPr>
        <w:t xml:space="preserve">    }</w:t>
      </w:r>
    </w:p>
    <w:p w14:paraId="777EA917" w14:textId="77777777" w:rsidR="00024D4D" w:rsidRPr="00903DBA" w:rsidRDefault="00024D4D" w:rsidP="00024D4D">
      <w:pPr>
        <w:rPr>
          <w:highlight w:val="white"/>
        </w:rPr>
      </w:pPr>
      <w:r w:rsidRPr="00903DBA">
        <w:rPr>
          <w:highlight w:val="white"/>
        </w:rPr>
        <w:t xml:space="preserve">The </w:t>
      </w:r>
      <w:r w:rsidRPr="00903DBA">
        <w:rPr>
          <w:rStyle w:val="KeyWord0"/>
          <w:highlight w:val="white"/>
        </w:rPr>
        <w:t>IsSigned</w:t>
      </w:r>
      <w:r w:rsidRPr="00903DBA">
        <w:rPr>
          <w:highlight w:val="white"/>
        </w:rPr>
        <w:t xml:space="preserve"> method return true if the type a signed character, short integer, integer, or long integer.</w:t>
      </w:r>
    </w:p>
    <w:p w14:paraId="5129DEC0" w14:textId="77777777" w:rsidR="00024D4D" w:rsidRPr="00903DBA" w:rsidRDefault="00024D4D" w:rsidP="00024D4D">
      <w:pPr>
        <w:pStyle w:val="Code"/>
        <w:rPr>
          <w:highlight w:val="white"/>
        </w:rPr>
      </w:pPr>
      <w:r w:rsidRPr="00903DBA">
        <w:rPr>
          <w:highlight w:val="white"/>
        </w:rPr>
        <w:t xml:space="preserve">    public static bool IsSigned(Sort sort) {</w:t>
      </w:r>
    </w:p>
    <w:p w14:paraId="4E534E48" w14:textId="77777777" w:rsidR="00024D4D" w:rsidRPr="00903DBA" w:rsidRDefault="00024D4D" w:rsidP="00024D4D">
      <w:pPr>
        <w:pStyle w:val="Code"/>
        <w:rPr>
          <w:highlight w:val="white"/>
        </w:rPr>
      </w:pPr>
      <w:r w:rsidRPr="00903DBA">
        <w:rPr>
          <w:highlight w:val="white"/>
        </w:rPr>
        <w:t xml:space="preserve">      return (sort == Sort.SignedChar) || (sort == Sort.SignedShortInt) ||</w:t>
      </w:r>
    </w:p>
    <w:p w14:paraId="6CEEF486" w14:textId="77777777" w:rsidR="00024D4D" w:rsidRPr="00903DBA" w:rsidRDefault="00024D4D" w:rsidP="00024D4D">
      <w:pPr>
        <w:pStyle w:val="Code"/>
        <w:rPr>
          <w:highlight w:val="white"/>
        </w:rPr>
      </w:pPr>
      <w:r w:rsidRPr="00903DBA">
        <w:rPr>
          <w:highlight w:val="white"/>
        </w:rPr>
        <w:t xml:space="preserve">             (sort == Sort.SignedInt) || (sort == Sort.SignedLongInt);</w:t>
      </w:r>
    </w:p>
    <w:p w14:paraId="2627A6C0" w14:textId="758C0860" w:rsidR="00024D4D" w:rsidRDefault="00024D4D" w:rsidP="00024D4D">
      <w:pPr>
        <w:pStyle w:val="Code"/>
        <w:rPr>
          <w:highlight w:val="white"/>
        </w:rPr>
      </w:pPr>
      <w:r w:rsidRPr="00903DBA">
        <w:rPr>
          <w:highlight w:val="white"/>
        </w:rPr>
        <w:t xml:space="preserve">    }</w:t>
      </w:r>
    </w:p>
    <w:p w14:paraId="27308B3A" w14:textId="77777777" w:rsidR="00B84ED8" w:rsidRPr="00903DBA" w:rsidRDefault="00B84ED8" w:rsidP="00B84ED8">
      <w:pPr>
        <w:pStyle w:val="Code"/>
        <w:rPr>
          <w:highlight w:val="white"/>
        </w:rPr>
      </w:pPr>
      <w:r w:rsidRPr="00903DBA">
        <w:rPr>
          <w:highlight w:val="white"/>
        </w:rPr>
        <w:t xml:space="preserve">    public bool IsVoid() {</w:t>
      </w:r>
    </w:p>
    <w:p w14:paraId="0C59FCA7" w14:textId="77777777" w:rsidR="00B84ED8" w:rsidRPr="00903DBA" w:rsidRDefault="00B84ED8" w:rsidP="00B84ED8">
      <w:pPr>
        <w:pStyle w:val="Code"/>
        <w:rPr>
          <w:highlight w:val="white"/>
        </w:rPr>
      </w:pPr>
      <w:r w:rsidRPr="00903DBA">
        <w:rPr>
          <w:highlight w:val="white"/>
        </w:rPr>
        <w:t xml:space="preserve">      return (m_sort == Sort.Void);</w:t>
      </w:r>
    </w:p>
    <w:p w14:paraId="733E3834" w14:textId="77777777" w:rsidR="00B84ED8" w:rsidRPr="00903DBA" w:rsidRDefault="00B84ED8" w:rsidP="00B84ED8">
      <w:pPr>
        <w:pStyle w:val="Code"/>
        <w:rPr>
          <w:highlight w:val="white"/>
        </w:rPr>
      </w:pPr>
      <w:r w:rsidRPr="00903DBA">
        <w:rPr>
          <w:highlight w:val="white"/>
        </w:rPr>
        <w:t xml:space="preserve">    }</w:t>
      </w:r>
    </w:p>
    <w:p w14:paraId="34FF232B" w14:textId="77777777" w:rsidR="00B84ED8" w:rsidRPr="00903DBA" w:rsidRDefault="00B84ED8" w:rsidP="00B84ED8">
      <w:pPr>
        <w:pStyle w:val="Code"/>
        <w:rPr>
          <w:highlight w:val="white"/>
        </w:rPr>
      </w:pPr>
    </w:p>
    <w:p w14:paraId="3AF50143" w14:textId="77777777" w:rsidR="00B84ED8" w:rsidRPr="00903DBA" w:rsidRDefault="00B84ED8" w:rsidP="00B84ED8">
      <w:pPr>
        <w:pStyle w:val="Code"/>
        <w:rPr>
          <w:highlight w:val="white"/>
        </w:rPr>
      </w:pPr>
      <w:r w:rsidRPr="00903DBA">
        <w:rPr>
          <w:highlight w:val="white"/>
        </w:rPr>
        <w:t xml:space="preserve">    public bool IsChar() {</w:t>
      </w:r>
    </w:p>
    <w:p w14:paraId="643E3C9B" w14:textId="77777777" w:rsidR="00B84ED8" w:rsidRPr="00903DBA" w:rsidRDefault="00B84ED8" w:rsidP="00B84ED8">
      <w:pPr>
        <w:pStyle w:val="Code"/>
        <w:rPr>
          <w:highlight w:val="white"/>
        </w:rPr>
      </w:pPr>
      <w:r w:rsidRPr="00903DBA">
        <w:rPr>
          <w:highlight w:val="white"/>
        </w:rPr>
        <w:t xml:space="preserve">      return (m_sort == Sort.SignedChar) || (m_sort == Sort.UnsignedChar);</w:t>
      </w:r>
    </w:p>
    <w:p w14:paraId="42A7FB46" w14:textId="77777777" w:rsidR="00B84ED8" w:rsidRPr="00903DBA" w:rsidRDefault="00B84ED8" w:rsidP="00B84ED8">
      <w:pPr>
        <w:pStyle w:val="Code"/>
        <w:rPr>
          <w:highlight w:val="white"/>
        </w:rPr>
      </w:pPr>
      <w:r w:rsidRPr="00903DBA">
        <w:rPr>
          <w:highlight w:val="white"/>
        </w:rPr>
        <w:t xml:space="preserve">    }</w:t>
      </w:r>
    </w:p>
    <w:p w14:paraId="415F74A9" w14:textId="77777777" w:rsidR="00B84ED8" w:rsidRPr="00903DBA" w:rsidRDefault="00B84ED8" w:rsidP="00B84ED8">
      <w:pPr>
        <w:pStyle w:val="Code"/>
        <w:rPr>
          <w:highlight w:val="white"/>
        </w:rPr>
      </w:pPr>
    </w:p>
    <w:p w14:paraId="060B5522" w14:textId="77777777" w:rsidR="00B84ED8" w:rsidRPr="00903DBA" w:rsidRDefault="00B84ED8" w:rsidP="00B84ED8">
      <w:pPr>
        <w:pStyle w:val="Code"/>
        <w:rPr>
          <w:highlight w:val="white"/>
        </w:rPr>
      </w:pPr>
      <w:r w:rsidRPr="00903DBA">
        <w:rPr>
          <w:highlight w:val="white"/>
        </w:rPr>
        <w:t xml:space="preserve">    public bool IsShort() {</w:t>
      </w:r>
    </w:p>
    <w:p w14:paraId="7BCDB5BE" w14:textId="77777777" w:rsidR="00B84ED8" w:rsidRPr="00903DBA" w:rsidRDefault="00B84ED8" w:rsidP="00B84ED8">
      <w:pPr>
        <w:pStyle w:val="Code"/>
        <w:rPr>
          <w:highlight w:val="white"/>
        </w:rPr>
      </w:pPr>
      <w:r w:rsidRPr="00903DBA">
        <w:rPr>
          <w:highlight w:val="white"/>
        </w:rPr>
        <w:t xml:space="preserve">      return (m_sort == Sort.SignedShortInt) ||</w:t>
      </w:r>
    </w:p>
    <w:p w14:paraId="1DC2234D" w14:textId="77777777" w:rsidR="00B84ED8" w:rsidRPr="00903DBA" w:rsidRDefault="00B84ED8" w:rsidP="00B84ED8">
      <w:pPr>
        <w:pStyle w:val="Code"/>
        <w:rPr>
          <w:highlight w:val="white"/>
        </w:rPr>
      </w:pPr>
      <w:r w:rsidRPr="00903DBA">
        <w:rPr>
          <w:highlight w:val="white"/>
        </w:rPr>
        <w:t xml:space="preserve">             (m_sort == Sort.UnsignedShortInt);</w:t>
      </w:r>
    </w:p>
    <w:p w14:paraId="3BD0FC64" w14:textId="77777777" w:rsidR="00B84ED8" w:rsidRPr="00903DBA" w:rsidRDefault="00B84ED8" w:rsidP="00B84ED8">
      <w:pPr>
        <w:pStyle w:val="Code"/>
        <w:rPr>
          <w:highlight w:val="white"/>
        </w:rPr>
      </w:pPr>
      <w:r w:rsidRPr="00903DBA">
        <w:rPr>
          <w:highlight w:val="white"/>
        </w:rPr>
        <w:t xml:space="preserve">    }</w:t>
      </w:r>
    </w:p>
    <w:p w14:paraId="5B6F63BD" w14:textId="77777777" w:rsidR="00B84ED8" w:rsidRPr="00903DBA" w:rsidRDefault="00B84ED8" w:rsidP="00B84ED8">
      <w:pPr>
        <w:pStyle w:val="Code"/>
        <w:rPr>
          <w:highlight w:val="white"/>
        </w:rPr>
      </w:pPr>
    </w:p>
    <w:p w14:paraId="5B523A93" w14:textId="77777777" w:rsidR="00B84ED8" w:rsidRPr="00903DBA" w:rsidRDefault="00B84ED8" w:rsidP="00B84ED8">
      <w:pPr>
        <w:pStyle w:val="Code"/>
        <w:rPr>
          <w:highlight w:val="white"/>
        </w:rPr>
      </w:pPr>
      <w:r w:rsidRPr="00903DBA">
        <w:rPr>
          <w:highlight w:val="white"/>
        </w:rPr>
        <w:t xml:space="preserve">    public bool IsInteger() {</w:t>
      </w:r>
    </w:p>
    <w:p w14:paraId="7C9E0F56" w14:textId="77777777" w:rsidR="00B84ED8" w:rsidRPr="00903DBA" w:rsidRDefault="00B84ED8" w:rsidP="00B84ED8">
      <w:pPr>
        <w:pStyle w:val="Code"/>
        <w:rPr>
          <w:highlight w:val="white"/>
        </w:rPr>
      </w:pPr>
      <w:r w:rsidRPr="00903DBA">
        <w:rPr>
          <w:highlight w:val="white"/>
        </w:rPr>
        <w:t xml:space="preserve">      return (m_sort == Sort.SignedInt) || (m_sort == Sort.UnsignedInt);</w:t>
      </w:r>
    </w:p>
    <w:p w14:paraId="56BF52B2" w14:textId="77777777" w:rsidR="00B84ED8" w:rsidRPr="00903DBA" w:rsidRDefault="00B84ED8" w:rsidP="00B84ED8">
      <w:pPr>
        <w:pStyle w:val="Code"/>
        <w:rPr>
          <w:highlight w:val="white"/>
        </w:rPr>
      </w:pPr>
      <w:r w:rsidRPr="00903DBA">
        <w:rPr>
          <w:highlight w:val="white"/>
        </w:rPr>
        <w:t xml:space="preserve">    }</w:t>
      </w:r>
    </w:p>
    <w:p w14:paraId="04D46BA2" w14:textId="77777777" w:rsidR="00B84ED8" w:rsidRPr="00903DBA" w:rsidRDefault="00B84ED8" w:rsidP="00B84ED8">
      <w:pPr>
        <w:pStyle w:val="Code"/>
        <w:rPr>
          <w:highlight w:val="white"/>
        </w:rPr>
      </w:pPr>
    </w:p>
    <w:p w14:paraId="6431C7B8" w14:textId="77777777" w:rsidR="00B84ED8" w:rsidRPr="00903DBA" w:rsidRDefault="00B84ED8" w:rsidP="00B84ED8">
      <w:pPr>
        <w:pStyle w:val="Code"/>
        <w:rPr>
          <w:highlight w:val="white"/>
        </w:rPr>
      </w:pPr>
      <w:r w:rsidRPr="00903DBA">
        <w:rPr>
          <w:highlight w:val="white"/>
        </w:rPr>
        <w:t xml:space="preserve">    public bool IsIntegral() {</w:t>
      </w:r>
    </w:p>
    <w:p w14:paraId="64C7BB94" w14:textId="77777777" w:rsidR="00B84ED8" w:rsidRPr="00903DBA" w:rsidRDefault="00B84ED8" w:rsidP="00B84ED8">
      <w:pPr>
        <w:pStyle w:val="Code"/>
        <w:rPr>
          <w:highlight w:val="white"/>
        </w:rPr>
      </w:pPr>
      <w:r w:rsidRPr="00903DBA">
        <w:rPr>
          <w:highlight w:val="white"/>
        </w:rPr>
        <w:t xml:space="preserve">      return IsSigned() || IsUnsigned();</w:t>
      </w:r>
    </w:p>
    <w:p w14:paraId="5D73FF85" w14:textId="77777777" w:rsidR="00B84ED8" w:rsidRPr="00903DBA" w:rsidRDefault="00B84ED8" w:rsidP="00B84ED8">
      <w:pPr>
        <w:pStyle w:val="Code"/>
        <w:rPr>
          <w:highlight w:val="white"/>
        </w:rPr>
      </w:pPr>
      <w:r w:rsidRPr="00903DBA">
        <w:rPr>
          <w:highlight w:val="white"/>
        </w:rPr>
        <w:t xml:space="preserve">    }</w:t>
      </w:r>
    </w:p>
    <w:p w14:paraId="461E7A97" w14:textId="77777777" w:rsidR="00B84ED8" w:rsidRPr="00903DBA" w:rsidRDefault="00B84ED8" w:rsidP="00B84ED8">
      <w:pPr>
        <w:pStyle w:val="Code"/>
        <w:rPr>
          <w:highlight w:val="white"/>
        </w:rPr>
      </w:pPr>
    </w:p>
    <w:p w14:paraId="1A51D491" w14:textId="77777777" w:rsidR="00B84ED8" w:rsidRPr="00903DBA" w:rsidRDefault="00B84ED8" w:rsidP="00B84ED8">
      <w:pPr>
        <w:pStyle w:val="Code"/>
        <w:rPr>
          <w:highlight w:val="white"/>
        </w:rPr>
      </w:pPr>
      <w:r w:rsidRPr="00903DBA">
        <w:rPr>
          <w:highlight w:val="white"/>
        </w:rPr>
        <w:t xml:space="preserve">    public bool IsSigned() {</w:t>
      </w:r>
    </w:p>
    <w:p w14:paraId="50546CC2" w14:textId="77777777" w:rsidR="00B84ED8" w:rsidRPr="00903DBA" w:rsidRDefault="00B84ED8" w:rsidP="00B84ED8">
      <w:pPr>
        <w:pStyle w:val="Code"/>
        <w:rPr>
          <w:highlight w:val="white"/>
        </w:rPr>
      </w:pPr>
      <w:r w:rsidRPr="00903DBA">
        <w:rPr>
          <w:highlight w:val="white"/>
        </w:rPr>
        <w:t xml:space="preserve">      switch (m_sort) {</w:t>
      </w:r>
    </w:p>
    <w:p w14:paraId="51DD1D27" w14:textId="77777777" w:rsidR="00B84ED8" w:rsidRPr="00903DBA" w:rsidRDefault="00B84ED8" w:rsidP="00B84ED8">
      <w:pPr>
        <w:pStyle w:val="Code"/>
        <w:rPr>
          <w:highlight w:val="white"/>
        </w:rPr>
      </w:pPr>
      <w:r w:rsidRPr="00903DBA">
        <w:rPr>
          <w:highlight w:val="white"/>
        </w:rPr>
        <w:t xml:space="preserve">        case Sort.SignedChar:</w:t>
      </w:r>
    </w:p>
    <w:p w14:paraId="2AB4305E" w14:textId="77777777" w:rsidR="00B84ED8" w:rsidRPr="00903DBA" w:rsidRDefault="00B84ED8" w:rsidP="00B84ED8">
      <w:pPr>
        <w:pStyle w:val="Code"/>
        <w:rPr>
          <w:highlight w:val="white"/>
        </w:rPr>
      </w:pPr>
      <w:r w:rsidRPr="00903DBA">
        <w:rPr>
          <w:highlight w:val="white"/>
        </w:rPr>
        <w:t xml:space="preserve">        case Sort.SignedShortInt:</w:t>
      </w:r>
    </w:p>
    <w:p w14:paraId="5DB05FC3" w14:textId="77777777" w:rsidR="00B84ED8" w:rsidRPr="00903DBA" w:rsidRDefault="00B84ED8" w:rsidP="00B84ED8">
      <w:pPr>
        <w:pStyle w:val="Code"/>
        <w:rPr>
          <w:highlight w:val="white"/>
        </w:rPr>
      </w:pPr>
      <w:r w:rsidRPr="00903DBA">
        <w:rPr>
          <w:highlight w:val="white"/>
        </w:rPr>
        <w:t xml:space="preserve">        case Sort.SignedInt:</w:t>
      </w:r>
    </w:p>
    <w:p w14:paraId="52569EF8" w14:textId="77777777" w:rsidR="00B84ED8" w:rsidRPr="00903DBA" w:rsidRDefault="00B84ED8" w:rsidP="00B84ED8">
      <w:pPr>
        <w:pStyle w:val="Code"/>
        <w:rPr>
          <w:highlight w:val="white"/>
        </w:rPr>
      </w:pPr>
      <w:r w:rsidRPr="00903DBA">
        <w:rPr>
          <w:highlight w:val="white"/>
        </w:rPr>
        <w:t xml:space="preserve">        case Sort.SignedLongInt:</w:t>
      </w:r>
    </w:p>
    <w:p w14:paraId="601D75D8" w14:textId="77777777" w:rsidR="00B84ED8" w:rsidRPr="00903DBA" w:rsidRDefault="00B84ED8" w:rsidP="00B84ED8">
      <w:pPr>
        <w:pStyle w:val="Code"/>
        <w:rPr>
          <w:highlight w:val="white"/>
        </w:rPr>
      </w:pPr>
      <w:r w:rsidRPr="00903DBA">
        <w:rPr>
          <w:highlight w:val="white"/>
        </w:rPr>
        <w:t xml:space="preserve">          return true;</w:t>
      </w:r>
    </w:p>
    <w:p w14:paraId="653ED2EE" w14:textId="77777777" w:rsidR="00B84ED8" w:rsidRPr="00903DBA" w:rsidRDefault="00B84ED8" w:rsidP="00B84ED8">
      <w:pPr>
        <w:pStyle w:val="Code"/>
        <w:rPr>
          <w:highlight w:val="white"/>
        </w:rPr>
      </w:pPr>
    </w:p>
    <w:p w14:paraId="362EF124" w14:textId="77777777" w:rsidR="00B84ED8" w:rsidRPr="00903DBA" w:rsidRDefault="00B84ED8" w:rsidP="00B84ED8">
      <w:pPr>
        <w:pStyle w:val="Code"/>
        <w:rPr>
          <w:highlight w:val="white"/>
        </w:rPr>
      </w:pPr>
      <w:r w:rsidRPr="00903DBA">
        <w:rPr>
          <w:highlight w:val="white"/>
        </w:rPr>
        <w:t xml:space="preserve">        default:</w:t>
      </w:r>
    </w:p>
    <w:p w14:paraId="41E5D582" w14:textId="77777777" w:rsidR="00B84ED8" w:rsidRPr="00903DBA" w:rsidRDefault="00B84ED8" w:rsidP="00B84ED8">
      <w:pPr>
        <w:pStyle w:val="Code"/>
        <w:rPr>
          <w:highlight w:val="white"/>
        </w:rPr>
      </w:pPr>
      <w:r w:rsidRPr="00903DBA">
        <w:rPr>
          <w:highlight w:val="white"/>
        </w:rPr>
        <w:t xml:space="preserve">          return false;</w:t>
      </w:r>
    </w:p>
    <w:p w14:paraId="293CB77E" w14:textId="77777777" w:rsidR="00B84ED8" w:rsidRPr="00903DBA" w:rsidRDefault="00B84ED8" w:rsidP="00B84ED8">
      <w:pPr>
        <w:pStyle w:val="Code"/>
        <w:rPr>
          <w:highlight w:val="white"/>
        </w:rPr>
      </w:pPr>
      <w:r w:rsidRPr="00903DBA">
        <w:rPr>
          <w:highlight w:val="white"/>
        </w:rPr>
        <w:t xml:space="preserve">      }</w:t>
      </w:r>
    </w:p>
    <w:p w14:paraId="19581965" w14:textId="77777777" w:rsidR="00B84ED8" w:rsidRPr="00903DBA" w:rsidRDefault="00B84ED8" w:rsidP="00B84ED8">
      <w:pPr>
        <w:pStyle w:val="Code"/>
        <w:rPr>
          <w:highlight w:val="white"/>
        </w:rPr>
      </w:pPr>
      <w:r w:rsidRPr="00903DBA">
        <w:rPr>
          <w:highlight w:val="white"/>
        </w:rPr>
        <w:t xml:space="preserve">    }</w:t>
      </w:r>
    </w:p>
    <w:p w14:paraId="63D2E924" w14:textId="77777777" w:rsidR="00B84ED8" w:rsidRPr="00903DBA" w:rsidRDefault="00B84ED8" w:rsidP="00B84ED8">
      <w:pPr>
        <w:pStyle w:val="Code"/>
        <w:rPr>
          <w:highlight w:val="white"/>
        </w:rPr>
      </w:pPr>
    </w:p>
    <w:p w14:paraId="2D4705C9" w14:textId="77777777" w:rsidR="00B84ED8" w:rsidRPr="00903DBA" w:rsidRDefault="00B84ED8" w:rsidP="00B84ED8">
      <w:pPr>
        <w:pStyle w:val="Code"/>
        <w:rPr>
          <w:highlight w:val="white"/>
        </w:rPr>
      </w:pPr>
      <w:r w:rsidRPr="00903DBA">
        <w:rPr>
          <w:highlight w:val="white"/>
        </w:rPr>
        <w:t xml:space="preserve">    public bool IsUnsigned() {</w:t>
      </w:r>
    </w:p>
    <w:p w14:paraId="18B5C597" w14:textId="77777777" w:rsidR="00B84ED8" w:rsidRPr="00903DBA" w:rsidRDefault="00B84ED8" w:rsidP="00B84ED8">
      <w:pPr>
        <w:pStyle w:val="Code"/>
        <w:rPr>
          <w:highlight w:val="white"/>
        </w:rPr>
      </w:pPr>
      <w:r w:rsidRPr="00903DBA">
        <w:rPr>
          <w:highlight w:val="white"/>
        </w:rPr>
        <w:t xml:space="preserve">      switch (m_sort) {</w:t>
      </w:r>
    </w:p>
    <w:p w14:paraId="1069F5F8" w14:textId="77777777" w:rsidR="00B84ED8" w:rsidRPr="00903DBA" w:rsidRDefault="00B84ED8" w:rsidP="00B84ED8">
      <w:pPr>
        <w:pStyle w:val="Code"/>
        <w:rPr>
          <w:highlight w:val="white"/>
        </w:rPr>
      </w:pPr>
      <w:r w:rsidRPr="00903DBA">
        <w:rPr>
          <w:highlight w:val="white"/>
        </w:rPr>
        <w:t xml:space="preserve">        case Sort.UnsignedChar:</w:t>
      </w:r>
    </w:p>
    <w:p w14:paraId="4C0DE2D7" w14:textId="77777777" w:rsidR="00B84ED8" w:rsidRPr="00903DBA" w:rsidRDefault="00B84ED8" w:rsidP="00B84ED8">
      <w:pPr>
        <w:pStyle w:val="Code"/>
        <w:rPr>
          <w:highlight w:val="white"/>
        </w:rPr>
      </w:pPr>
      <w:r w:rsidRPr="00903DBA">
        <w:rPr>
          <w:highlight w:val="white"/>
        </w:rPr>
        <w:t xml:space="preserve">        case Sort.UnsignedShortInt:</w:t>
      </w:r>
    </w:p>
    <w:p w14:paraId="4BC43157" w14:textId="77777777" w:rsidR="00B84ED8" w:rsidRPr="00903DBA" w:rsidRDefault="00B84ED8" w:rsidP="00B84ED8">
      <w:pPr>
        <w:pStyle w:val="Code"/>
        <w:rPr>
          <w:highlight w:val="white"/>
        </w:rPr>
      </w:pPr>
      <w:r w:rsidRPr="00903DBA">
        <w:rPr>
          <w:highlight w:val="white"/>
        </w:rPr>
        <w:t xml:space="preserve">        case Sort.UnsignedInt:</w:t>
      </w:r>
    </w:p>
    <w:p w14:paraId="40A5AB46" w14:textId="77777777" w:rsidR="00B84ED8" w:rsidRPr="00903DBA" w:rsidRDefault="00B84ED8" w:rsidP="00B84ED8">
      <w:pPr>
        <w:pStyle w:val="Code"/>
        <w:rPr>
          <w:highlight w:val="white"/>
        </w:rPr>
      </w:pPr>
      <w:r w:rsidRPr="00903DBA">
        <w:rPr>
          <w:highlight w:val="white"/>
        </w:rPr>
        <w:t xml:space="preserve">        case Sort.UnsignedLongInt:</w:t>
      </w:r>
    </w:p>
    <w:p w14:paraId="2EA88003" w14:textId="77777777" w:rsidR="00B84ED8" w:rsidRPr="00903DBA" w:rsidRDefault="00B84ED8" w:rsidP="00B84ED8">
      <w:pPr>
        <w:pStyle w:val="Code"/>
        <w:rPr>
          <w:highlight w:val="white"/>
        </w:rPr>
      </w:pPr>
      <w:r w:rsidRPr="00903DBA">
        <w:rPr>
          <w:highlight w:val="white"/>
        </w:rPr>
        <w:t xml:space="preserve">          return true;</w:t>
      </w:r>
    </w:p>
    <w:p w14:paraId="1143B5EE" w14:textId="77777777" w:rsidR="00B84ED8" w:rsidRPr="00903DBA" w:rsidRDefault="00B84ED8" w:rsidP="00B84ED8">
      <w:pPr>
        <w:pStyle w:val="Code"/>
        <w:rPr>
          <w:highlight w:val="white"/>
        </w:rPr>
      </w:pPr>
    </w:p>
    <w:p w14:paraId="6DA71FD5" w14:textId="77777777" w:rsidR="00B84ED8" w:rsidRPr="00903DBA" w:rsidRDefault="00B84ED8" w:rsidP="00B84ED8">
      <w:pPr>
        <w:pStyle w:val="Code"/>
        <w:rPr>
          <w:highlight w:val="white"/>
        </w:rPr>
      </w:pPr>
      <w:r w:rsidRPr="00903DBA">
        <w:rPr>
          <w:highlight w:val="white"/>
        </w:rPr>
        <w:t xml:space="preserve">        default:</w:t>
      </w:r>
    </w:p>
    <w:p w14:paraId="3F7D2D4F" w14:textId="77777777" w:rsidR="00B84ED8" w:rsidRPr="00903DBA" w:rsidRDefault="00B84ED8" w:rsidP="00B84ED8">
      <w:pPr>
        <w:pStyle w:val="Code"/>
        <w:rPr>
          <w:highlight w:val="white"/>
        </w:rPr>
      </w:pPr>
      <w:r w:rsidRPr="00903DBA">
        <w:rPr>
          <w:highlight w:val="white"/>
        </w:rPr>
        <w:t xml:space="preserve">          return false;</w:t>
      </w:r>
    </w:p>
    <w:p w14:paraId="403FFE26" w14:textId="77777777" w:rsidR="00B84ED8" w:rsidRPr="00903DBA" w:rsidRDefault="00B84ED8" w:rsidP="00B84ED8">
      <w:pPr>
        <w:pStyle w:val="Code"/>
        <w:rPr>
          <w:highlight w:val="white"/>
        </w:rPr>
      </w:pPr>
      <w:r w:rsidRPr="00903DBA">
        <w:rPr>
          <w:highlight w:val="white"/>
        </w:rPr>
        <w:t xml:space="preserve">      }</w:t>
      </w:r>
    </w:p>
    <w:p w14:paraId="7205D876" w14:textId="77777777" w:rsidR="00B84ED8" w:rsidRPr="00903DBA" w:rsidRDefault="00B84ED8" w:rsidP="00B84ED8">
      <w:pPr>
        <w:pStyle w:val="Code"/>
        <w:rPr>
          <w:highlight w:val="white"/>
        </w:rPr>
      </w:pPr>
      <w:r w:rsidRPr="00903DBA">
        <w:rPr>
          <w:highlight w:val="white"/>
        </w:rPr>
        <w:t xml:space="preserve">    }</w:t>
      </w:r>
    </w:p>
    <w:p w14:paraId="654E0CD8" w14:textId="77777777" w:rsidR="00B84ED8" w:rsidRPr="00903DBA" w:rsidRDefault="00B84ED8" w:rsidP="00B84ED8">
      <w:pPr>
        <w:pStyle w:val="Code"/>
        <w:rPr>
          <w:highlight w:val="white"/>
        </w:rPr>
      </w:pPr>
    </w:p>
    <w:p w14:paraId="7E4F9C8C" w14:textId="77777777" w:rsidR="00B84ED8" w:rsidRPr="00903DBA" w:rsidRDefault="00B84ED8" w:rsidP="00B84ED8">
      <w:pPr>
        <w:pStyle w:val="Code"/>
        <w:rPr>
          <w:highlight w:val="white"/>
        </w:rPr>
      </w:pPr>
      <w:r w:rsidRPr="00903DBA">
        <w:rPr>
          <w:highlight w:val="white"/>
        </w:rPr>
        <w:lastRenderedPageBreak/>
        <w:t xml:space="preserve">    public bool IsFloat() {</w:t>
      </w:r>
    </w:p>
    <w:p w14:paraId="4F359E25" w14:textId="77777777" w:rsidR="00B84ED8" w:rsidRPr="00903DBA" w:rsidRDefault="00B84ED8" w:rsidP="00B84ED8">
      <w:pPr>
        <w:pStyle w:val="Code"/>
        <w:rPr>
          <w:highlight w:val="white"/>
        </w:rPr>
      </w:pPr>
      <w:r w:rsidRPr="00903DBA">
        <w:rPr>
          <w:highlight w:val="white"/>
        </w:rPr>
        <w:t xml:space="preserve">      return (m_sort == Sort.Float);</w:t>
      </w:r>
    </w:p>
    <w:p w14:paraId="5700D1DF" w14:textId="77777777" w:rsidR="00B84ED8" w:rsidRPr="00903DBA" w:rsidRDefault="00B84ED8" w:rsidP="00B84ED8">
      <w:pPr>
        <w:pStyle w:val="Code"/>
        <w:rPr>
          <w:highlight w:val="white"/>
        </w:rPr>
      </w:pPr>
      <w:r w:rsidRPr="00903DBA">
        <w:rPr>
          <w:highlight w:val="white"/>
        </w:rPr>
        <w:t xml:space="preserve">    }</w:t>
      </w:r>
    </w:p>
    <w:p w14:paraId="55804F72" w14:textId="77777777" w:rsidR="00B84ED8" w:rsidRPr="00903DBA" w:rsidRDefault="00B84ED8" w:rsidP="00B84ED8">
      <w:pPr>
        <w:pStyle w:val="Code"/>
        <w:rPr>
          <w:highlight w:val="white"/>
        </w:rPr>
      </w:pPr>
      <w:r w:rsidRPr="00903DBA">
        <w:rPr>
          <w:highlight w:val="white"/>
        </w:rPr>
        <w:t xml:space="preserve">  </w:t>
      </w:r>
    </w:p>
    <w:p w14:paraId="3674B6C9" w14:textId="77777777" w:rsidR="00B84ED8" w:rsidRPr="00903DBA" w:rsidRDefault="00B84ED8" w:rsidP="00B84ED8">
      <w:pPr>
        <w:pStyle w:val="Code"/>
        <w:rPr>
          <w:highlight w:val="white"/>
        </w:rPr>
      </w:pPr>
      <w:r w:rsidRPr="00903DBA">
        <w:rPr>
          <w:highlight w:val="white"/>
        </w:rPr>
        <w:t xml:space="preserve">    public bool IsFloating() {</w:t>
      </w:r>
    </w:p>
    <w:p w14:paraId="369505DA" w14:textId="77777777" w:rsidR="00B84ED8" w:rsidRPr="00903DBA" w:rsidRDefault="00B84ED8" w:rsidP="00B84ED8">
      <w:pPr>
        <w:pStyle w:val="Code"/>
        <w:rPr>
          <w:highlight w:val="white"/>
        </w:rPr>
      </w:pPr>
      <w:r w:rsidRPr="00903DBA">
        <w:rPr>
          <w:highlight w:val="white"/>
        </w:rPr>
        <w:t xml:space="preserve">      switch (m_sort) {</w:t>
      </w:r>
    </w:p>
    <w:p w14:paraId="0E0E44F4" w14:textId="77777777" w:rsidR="00B84ED8" w:rsidRPr="00903DBA" w:rsidRDefault="00B84ED8" w:rsidP="00B84ED8">
      <w:pPr>
        <w:pStyle w:val="Code"/>
        <w:rPr>
          <w:highlight w:val="white"/>
        </w:rPr>
      </w:pPr>
      <w:r w:rsidRPr="00903DBA">
        <w:rPr>
          <w:highlight w:val="white"/>
        </w:rPr>
        <w:t xml:space="preserve">        case Sort.Float:</w:t>
      </w:r>
    </w:p>
    <w:p w14:paraId="5478066D" w14:textId="77777777" w:rsidR="00B84ED8" w:rsidRPr="00903DBA" w:rsidRDefault="00B84ED8" w:rsidP="00B84ED8">
      <w:pPr>
        <w:pStyle w:val="Code"/>
        <w:rPr>
          <w:highlight w:val="white"/>
        </w:rPr>
      </w:pPr>
      <w:r w:rsidRPr="00903DBA">
        <w:rPr>
          <w:highlight w:val="white"/>
        </w:rPr>
        <w:t xml:space="preserve">        case Sort.Double:</w:t>
      </w:r>
    </w:p>
    <w:p w14:paraId="1B9B6FDF" w14:textId="77777777" w:rsidR="00B84ED8" w:rsidRPr="00903DBA" w:rsidRDefault="00B84ED8" w:rsidP="00B84ED8">
      <w:pPr>
        <w:pStyle w:val="Code"/>
        <w:rPr>
          <w:highlight w:val="white"/>
        </w:rPr>
      </w:pPr>
      <w:r w:rsidRPr="00903DBA">
        <w:rPr>
          <w:highlight w:val="white"/>
        </w:rPr>
        <w:t xml:space="preserve">        case Sort.LongDouble:</w:t>
      </w:r>
    </w:p>
    <w:p w14:paraId="351F838C" w14:textId="77777777" w:rsidR="00B84ED8" w:rsidRPr="00903DBA" w:rsidRDefault="00B84ED8" w:rsidP="00B84ED8">
      <w:pPr>
        <w:pStyle w:val="Code"/>
        <w:rPr>
          <w:highlight w:val="white"/>
        </w:rPr>
      </w:pPr>
      <w:r w:rsidRPr="00903DBA">
        <w:rPr>
          <w:highlight w:val="white"/>
        </w:rPr>
        <w:t xml:space="preserve">          return true;</w:t>
      </w:r>
    </w:p>
    <w:p w14:paraId="15065AEB" w14:textId="77777777" w:rsidR="00B84ED8" w:rsidRPr="00903DBA" w:rsidRDefault="00B84ED8" w:rsidP="00B84ED8">
      <w:pPr>
        <w:pStyle w:val="Code"/>
        <w:rPr>
          <w:highlight w:val="white"/>
        </w:rPr>
      </w:pPr>
    </w:p>
    <w:p w14:paraId="2FDAA0AB" w14:textId="77777777" w:rsidR="00B84ED8" w:rsidRPr="00903DBA" w:rsidRDefault="00B84ED8" w:rsidP="00B84ED8">
      <w:pPr>
        <w:pStyle w:val="Code"/>
        <w:rPr>
          <w:highlight w:val="white"/>
        </w:rPr>
      </w:pPr>
      <w:r w:rsidRPr="00903DBA">
        <w:rPr>
          <w:highlight w:val="white"/>
        </w:rPr>
        <w:t xml:space="preserve">        default:</w:t>
      </w:r>
    </w:p>
    <w:p w14:paraId="71529BE8" w14:textId="77777777" w:rsidR="00B84ED8" w:rsidRPr="00903DBA" w:rsidRDefault="00B84ED8" w:rsidP="00B84ED8">
      <w:pPr>
        <w:pStyle w:val="Code"/>
        <w:rPr>
          <w:highlight w:val="white"/>
        </w:rPr>
      </w:pPr>
      <w:r w:rsidRPr="00903DBA">
        <w:rPr>
          <w:highlight w:val="white"/>
        </w:rPr>
        <w:t xml:space="preserve">          return false;</w:t>
      </w:r>
    </w:p>
    <w:p w14:paraId="093400AE" w14:textId="77777777" w:rsidR="00B84ED8" w:rsidRPr="00903DBA" w:rsidRDefault="00B84ED8" w:rsidP="00B84ED8">
      <w:pPr>
        <w:pStyle w:val="Code"/>
        <w:rPr>
          <w:highlight w:val="white"/>
        </w:rPr>
      </w:pPr>
      <w:r w:rsidRPr="00903DBA">
        <w:rPr>
          <w:highlight w:val="white"/>
        </w:rPr>
        <w:t xml:space="preserve">      }</w:t>
      </w:r>
    </w:p>
    <w:p w14:paraId="182A3B45" w14:textId="3F4D1945" w:rsidR="00B84ED8" w:rsidRDefault="00B84ED8" w:rsidP="00024D4D">
      <w:pPr>
        <w:pStyle w:val="Code"/>
        <w:rPr>
          <w:highlight w:val="white"/>
        </w:rPr>
      </w:pPr>
      <w:r w:rsidRPr="00903DBA">
        <w:rPr>
          <w:highlight w:val="white"/>
        </w:rPr>
        <w:t xml:space="preserve">    }</w:t>
      </w:r>
    </w:p>
    <w:p w14:paraId="0BCF2FF4" w14:textId="266F6CD9" w:rsidR="00575E6A" w:rsidRDefault="00575E6A" w:rsidP="00024D4D">
      <w:pPr>
        <w:pStyle w:val="Code"/>
        <w:rPr>
          <w:highlight w:val="white"/>
        </w:rPr>
      </w:pPr>
    </w:p>
    <w:p w14:paraId="7F144035" w14:textId="77777777" w:rsidR="000E2C7B" w:rsidRPr="00903DBA" w:rsidRDefault="000E2C7B" w:rsidP="000E2C7B">
      <w:pPr>
        <w:pStyle w:val="Code"/>
        <w:rPr>
          <w:highlight w:val="white"/>
        </w:rPr>
      </w:pPr>
      <w:r w:rsidRPr="00903DBA">
        <w:rPr>
          <w:highlight w:val="white"/>
        </w:rPr>
        <w:t xml:space="preserve">    public bool IsArithmetic() {</w:t>
      </w:r>
    </w:p>
    <w:p w14:paraId="46F0210C" w14:textId="77777777" w:rsidR="000E2C7B" w:rsidRPr="00903DBA" w:rsidRDefault="000E2C7B" w:rsidP="000E2C7B">
      <w:pPr>
        <w:pStyle w:val="Code"/>
        <w:rPr>
          <w:highlight w:val="white"/>
        </w:rPr>
      </w:pPr>
      <w:r w:rsidRPr="00903DBA">
        <w:rPr>
          <w:highlight w:val="white"/>
        </w:rPr>
        <w:t xml:space="preserve">      return IsIntegral() || IsFloating();</w:t>
      </w:r>
    </w:p>
    <w:p w14:paraId="0530A381" w14:textId="77777777" w:rsidR="000E2C7B" w:rsidRPr="00903DBA" w:rsidRDefault="000E2C7B" w:rsidP="000E2C7B">
      <w:pPr>
        <w:pStyle w:val="Code"/>
        <w:rPr>
          <w:highlight w:val="white"/>
        </w:rPr>
      </w:pPr>
      <w:r w:rsidRPr="00903DBA">
        <w:rPr>
          <w:highlight w:val="white"/>
        </w:rPr>
        <w:t xml:space="preserve">    }</w:t>
      </w:r>
    </w:p>
    <w:p w14:paraId="48EE753B" w14:textId="25D187CC" w:rsidR="000E2C7B" w:rsidRDefault="000E2C7B" w:rsidP="00024D4D">
      <w:pPr>
        <w:pStyle w:val="Code"/>
        <w:rPr>
          <w:highlight w:val="white"/>
        </w:rPr>
      </w:pPr>
    </w:p>
    <w:p w14:paraId="055DAD18" w14:textId="77777777" w:rsidR="000E2C7B" w:rsidRPr="00903DBA" w:rsidRDefault="000E2C7B" w:rsidP="000E2C7B">
      <w:pPr>
        <w:pStyle w:val="Code"/>
        <w:rPr>
          <w:highlight w:val="white"/>
        </w:rPr>
      </w:pPr>
      <w:r w:rsidRPr="00903DBA">
        <w:rPr>
          <w:highlight w:val="white"/>
        </w:rPr>
        <w:t xml:space="preserve">    public bool IsString() {</w:t>
      </w:r>
    </w:p>
    <w:p w14:paraId="75C620FF" w14:textId="77777777" w:rsidR="000E2C7B" w:rsidRPr="00903DBA" w:rsidRDefault="000E2C7B" w:rsidP="000E2C7B">
      <w:pPr>
        <w:pStyle w:val="Code"/>
        <w:rPr>
          <w:highlight w:val="white"/>
        </w:rPr>
      </w:pPr>
      <w:r w:rsidRPr="00903DBA">
        <w:rPr>
          <w:highlight w:val="white"/>
        </w:rPr>
        <w:t xml:space="preserve">      return (m_sort == Sort.String);</w:t>
      </w:r>
    </w:p>
    <w:p w14:paraId="72536BDB" w14:textId="37A539F7" w:rsidR="000E2C7B" w:rsidRDefault="000E2C7B" w:rsidP="00024D4D">
      <w:pPr>
        <w:pStyle w:val="Code"/>
        <w:rPr>
          <w:highlight w:val="white"/>
        </w:rPr>
      </w:pPr>
      <w:r w:rsidRPr="00903DBA">
        <w:rPr>
          <w:highlight w:val="white"/>
        </w:rPr>
        <w:t xml:space="preserve">    }</w:t>
      </w:r>
    </w:p>
    <w:p w14:paraId="21043029" w14:textId="4B4E6A70" w:rsidR="00B84ED8" w:rsidRDefault="00B84ED8" w:rsidP="0060539D">
      <w:pPr>
        <w:pStyle w:val="Rubrik3"/>
        <w:rPr>
          <w:highlight w:val="white"/>
        </w:rPr>
      </w:pPr>
      <w:bookmarkStart w:id="299" w:name="_Toc59126189"/>
      <w:r>
        <w:rPr>
          <w:highlight w:val="white"/>
        </w:rPr>
        <w:t>Logical Types</w:t>
      </w:r>
      <w:bookmarkEnd w:id="299"/>
    </w:p>
    <w:p w14:paraId="6CCB805F" w14:textId="0F425628" w:rsidR="00EB6850" w:rsidRDefault="00EB6850" w:rsidP="00671562">
      <w:ins w:id="300" w:author="Stefan Bjornander" w:date="2015-04-25T10:41:00Z">
        <w:r w:rsidRPr="00903DBA">
          <w:t>Contrary</w:t>
        </w:r>
      </w:ins>
      <w:ins w:id="301" w:author="Stefan Bjornander" w:date="2015-04-25T10:40:00Z">
        <w:r w:rsidRPr="00903DBA">
          <w:t xml:space="preserve"> to some other languages, there is no logical type in C. </w:t>
        </w:r>
      </w:ins>
      <w:ins w:id="302" w:author="Stefan Bjornander" w:date="2015-04-25T10:41:00Z">
        <w:r w:rsidRPr="00903DBA">
          <w:t xml:space="preserve">However, as C applies </w:t>
        </w:r>
        <w:r w:rsidRPr="00903DBA">
          <w:rPr>
            <w:rStyle w:val="CodeInText"/>
          </w:rPr>
          <w:t>lazy evaluation</w:t>
        </w:r>
        <w:r w:rsidRPr="00903DBA">
          <w:t>, we need a logical type.</w:t>
        </w:r>
      </w:ins>
      <w:r w:rsidRPr="00903DBA">
        <w:t xml:space="preserve"> Lazy evaluation </w:t>
      </w:r>
      <w:ins w:id="303" w:author="Stefan Bjornander" w:date="2015-04-25T10:41:00Z">
        <w:r w:rsidRPr="00903DBA">
          <w:t>means that an expression shall be not be evaluated more than necessary to determine its value</w:t>
        </w:r>
      </w:ins>
      <w:r w:rsidRPr="00903DBA">
        <w:t xml:space="preserve">. More specifically, if the left operand of the logical </w:t>
      </w:r>
      <w:r w:rsidRPr="00671562">
        <w:rPr>
          <w:rStyle w:val="KeyWord0"/>
        </w:rPr>
        <w:t>or</w:t>
      </w:r>
      <w:r w:rsidR="00B67BFE" w:rsidRPr="00E65FE6">
        <w:t xml:space="preserve"> </w:t>
      </w:r>
      <w:r w:rsidRPr="00903DBA">
        <w:t xml:space="preserve">operator is true the right operand shall not be evaluated. In the same way, if the left operand of the logical </w:t>
      </w:r>
      <w:r w:rsidRPr="00E65FE6">
        <w:rPr>
          <w:rStyle w:val="CodeInText"/>
        </w:rPr>
        <w:t>and</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 </w:t>
      </w:r>
      <w:ins w:id="304" w:author="Stefan Bjornander" w:date="2015-04-25T10:42:00Z">
        <w:r w:rsidRPr="00903DBA">
          <w:t>The</w:t>
        </w:r>
      </w:ins>
      <w:r w:rsidRPr="00903DBA">
        <w:t xml:space="preserve"> logical</w:t>
      </w:r>
      <w:ins w:id="305" w:author="Stefan Bjornander" w:date="2015-04-25T10:42:00Z">
        <w:r w:rsidRPr="00903DBA">
          <w:t xml:space="preserve"> type holds the </w:t>
        </w:r>
      </w:ins>
      <w:ins w:id="306" w:author="Stefan Bjornander" w:date="2015-04-25T10:43:00Z">
        <w:r w:rsidRPr="00903DBA">
          <w:t xml:space="preserve">two </w:t>
        </w:r>
      </w:ins>
      <w:ins w:id="307" w:author="Stefan Bjornander" w:date="2015-04-25T10:42:00Z">
        <w:r w:rsidRPr="00903DBA">
          <w:t xml:space="preserve">sets </w:t>
        </w:r>
        <w:r w:rsidRPr="00903DBA">
          <w:rPr>
            <w:rStyle w:val="KeyWord0"/>
            <w:rPrChange w:id="308" w:author="Stefan Bjornander" w:date="2015-04-25T10:42:00Z">
              <w:rPr>
                <w:rStyle w:val="CodeInText"/>
              </w:rPr>
            </w:rPrChange>
          </w:rPr>
          <w:t>m_trueSet</w:t>
        </w:r>
        <w:r w:rsidRPr="00903DBA">
          <w:t xml:space="preserve"> and </w:t>
        </w:r>
        <w:r w:rsidRPr="00903DBA">
          <w:rPr>
            <w:rStyle w:val="KeyWord0"/>
            <w:rPrChange w:id="309" w:author="Stefan Bjornander" w:date="2015-04-25T10:42:00Z">
              <w:rPr>
                <w:rStyle w:val="CodeInText"/>
              </w:rPr>
            </w:rPrChange>
          </w:rPr>
          <w:t>m_falseSet</w:t>
        </w:r>
        <w:r w:rsidRPr="00903DBA">
          <w:t>, hold</w:t>
        </w:r>
      </w:ins>
      <w:r w:rsidR="003731AE">
        <w:t>ing the</w:t>
      </w:r>
      <w:ins w:id="310" w:author="Stefan Bjornander" w:date="2015-04-25T10:42:00Z">
        <w:r w:rsidRPr="00903DBA">
          <w:t xml:space="preserve"> </w:t>
        </w:r>
      </w:ins>
      <w:ins w:id="311" w:author="Stefan Bjornander" w:date="2015-04-25T10:43:00Z">
        <w:r w:rsidRPr="00903DBA">
          <w:t>middle code address</w:t>
        </w:r>
      </w:ins>
      <w:ins w:id="312" w:author="Stefan Bjornander" w:date="2015-04-25T10:44:00Z">
        <w:r w:rsidRPr="00903DBA">
          <w:t>es</w:t>
        </w:r>
      </w:ins>
      <w:ins w:id="313" w:author="Stefan Bjornander" w:date="2015-04-25T10:43:00Z">
        <w:r w:rsidRPr="00903DBA">
          <w:t xml:space="preserve"> to jumps </w:t>
        </w:r>
      </w:ins>
      <w:r w:rsidRPr="00903DBA">
        <w:t>instructions that</w:t>
      </w:r>
      <w:ins w:id="314" w:author="Stefan Bjornander" w:date="2015-04-25T10:44:00Z">
        <w:r w:rsidRPr="00903DBA">
          <w:t xml:space="preserve"> will later be filled with the address</w:t>
        </w:r>
      </w:ins>
      <w:r w:rsidRPr="00903DBA">
        <w:t>es</w:t>
      </w:r>
      <w:ins w:id="315" w:author="Stefan Bjornander" w:date="2015-04-25T10:44:00Z">
        <w:r w:rsidRPr="00903DBA">
          <w:t xml:space="preserve"> to jump </w:t>
        </w:r>
      </w:ins>
      <w:r w:rsidRPr="00903DBA">
        <w:t xml:space="preserve">to </w:t>
      </w:r>
      <w:ins w:id="316" w:author="Stefan Bjornander" w:date="2015-04-25T10:44:00Z">
        <w:r w:rsidRPr="00903DBA">
          <w:t>if the expression is true or false.</w:t>
        </w:r>
      </w:ins>
    </w:p>
    <w:p w14:paraId="57C5B827" w14:textId="77777777" w:rsidR="00B84ED8" w:rsidRPr="00903DBA" w:rsidRDefault="00B84ED8" w:rsidP="00B84ED8">
      <w:pPr>
        <w:pStyle w:val="Code"/>
        <w:rPr>
          <w:highlight w:val="white"/>
        </w:rPr>
      </w:pPr>
      <w:r w:rsidRPr="00903DBA">
        <w:rPr>
          <w:highlight w:val="white"/>
        </w:rPr>
        <w:t xml:space="preserve">    public bool IsLogical() {</w:t>
      </w:r>
    </w:p>
    <w:p w14:paraId="57369DC9" w14:textId="77777777" w:rsidR="00B84ED8" w:rsidRPr="00903DBA" w:rsidRDefault="00B84ED8" w:rsidP="00B84ED8">
      <w:pPr>
        <w:pStyle w:val="Code"/>
        <w:rPr>
          <w:highlight w:val="white"/>
        </w:rPr>
      </w:pPr>
      <w:r w:rsidRPr="00903DBA">
        <w:rPr>
          <w:highlight w:val="white"/>
        </w:rPr>
        <w:t xml:space="preserve">      return (m_sort == Sort.Logical);</w:t>
      </w:r>
    </w:p>
    <w:p w14:paraId="7EEFFCE4" w14:textId="1DD88DCC" w:rsidR="00B84ED8" w:rsidRDefault="00B84ED8" w:rsidP="00B84ED8">
      <w:pPr>
        <w:pStyle w:val="Code"/>
        <w:rPr>
          <w:highlight w:val="white"/>
        </w:rPr>
      </w:pPr>
      <w:r w:rsidRPr="00903DBA">
        <w:rPr>
          <w:highlight w:val="white"/>
        </w:rPr>
        <w:t xml:space="preserve">    }</w:t>
      </w:r>
    </w:p>
    <w:p w14:paraId="64ED3FB1" w14:textId="77777777" w:rsidR="00692204" w:rsidRDefault="00692204" w:rsidP="0060539D">
      <w:pPr>
        <w:pStyle w:val="Rubrik3"/>
        <w:rPr>
          <w:highlight w:val="white"/>
        </w:rPr>
      </w:pPr>
      <w:bookmarkStart w:id="317" w:name="_Toc59126190"/>
      <w:r>
        <w:rPr>
          <w:highlight w:val="white"/>
        </w:rPr>
        <w:t>Bitfields</w:t>
      </w:r>
      <w:bookmarkEnd w:id="317"/>
    </w:p>
    <w:p w14:paraId="7BB2347F" w14:textId="55F64CCD"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18" w:author="Stefan Bjornander" w:date="2015-04-25T10:39:00Z">
        <w:r w:rsidR="00B402D5" w:rsidRPr="00903DBA">
          <w:t>The bi</w:t>
        </w:r>
      </w:ins>
      <w:r w:rsidR="00B402D5" w:rsidRPr="00903DBA">
        <w:t>t</w:t>
      </w:r>
      <w:ins w:id="319"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20" w:author="Stefan Bjornander" w:date="2015-04-25T10:39:00Z">
        <w:r w:rsidR="00B402D5" w:rsidRPr="00903DBA">
          <w:t xml:space="preserve">is used </w:t>
        </w:r>
      </w:ins>
      <w:ins w:id="321" w:author="Stefan Bjornander" w:date="2015-04-25T10:40:00Z">
        <w:r w:rsidR="00481C24" w:rsidRPr="00903DBA">
          <w:t>to set the unused bits to zero</w:t>
        </w:r>
      </w:ins>
      <w:r w:rsidR="00481C24" w:rsidRPr="00903DBA">
        <w:t xml:space="preserve"> </w:t>
      </w:r>
      <w:ins w:id="322" w:author="Stefan Bjornander" w:date="2015-04-25T10:40:00Z">
        <w:r w:rsidR="00B402D5" w:rsidRPr="00903DBA">
          <w:t>when a bitfield variable is assigned a value.</w:t>
        </w:r>
      </w:ins>
    </w:p>
    <w:p w14:paraId="6D4E9BAC" w14:textId="77777777" w:rsidR="006E1FB9" w:rsidRPr="00903DBA" w:rsidRDefault="006E1FB9" w:rsidP="006E1FB9">
      <w:pPr>
        <w:pStyle w:val="Code"/>
        <w:rPr>
          <w:highlight w:val="white"/>
        </w:rPr>
      </w:pPr>
      <w:r w:rsidRPr="00903DBA">
        <w:rPr>
          <w:highlight w:val="white"/>
        </w:rPr>
        <w:t xml:space="preserve">    private BigInteger? m_bitfieldMask = null;</w:t>
      </w:r>
    </w:p>
    <w:p w14:paraId="7BB71469" w14:textId="77777777" w:rsidR="006E1FB9" w:rsidRPr="00903DBA" w:rsidRDefault="006E1FB9" w:rsidP="006E1FB9">
      <w:pPr>
        <w:pStyle w:val="Code"/>
        <w:rPr>
          <w:highlight w:val="white"/>
        </w:rPr>
      </w:pPr>
    </w:p>
    <w:p w14:paraId="49206F16" w14:textId="77777777" w:rsidR="001335B8" w:rsidRPr="00903DBA" w:rsidRDefault="001335B8" w:rsidP="001335B8">
      <w:pPr>
        <w:pStyle w:val="Code"/>
        <w:rPr>
          <w:highlight w:val="white"/>
        </w:rPr>
      </w:pPr>
      <w:r w:rsidRPr="00903DBA">
        <w:rPr>
          <w:highlight w:val="white"/>
        </w:rPr>
        <w:t xml:space="preserve">    public void SetBitfieldMask(int bits) {</w:t>
      </w:r>
    </w:p>
    <w:p w14:paraId="4B8577D9" w14:textId="04281CA4" w:rsidR="00735014" w:rsidRPr="00903DBA" w:rsidRDefault="00735014" w:rsidP="00735014">
      <w:pPr>
        <w:pStyle w:val="Code"/>
        <w:rPr>
          <w:highlight w:val="white"/>
        </w:rPr>
      </w:pPr>
      <w:r w:rsidRPr="00903DBA">
        <w:rPr>
          <w:highlight w:val="white"/>
        </w:rPr>
        <w:t xml:space="preserve">      m_bitfieldMask = (BigInteger) (Math.Pow(2, bits) - </w:t>
      </w:r>
      <w:r w:rsidR="006B7857" w:rsidRPr="00903DBA">
        <w:rPr>
          <w:highlight w:val="white"/>
        </w:rPr>
        <w:t>1</w:t>
      </w:r>
      <w:r w:rsidRPr="00903DBA">
        <w:rPr>
          <w:highlight w:val="white"/>
        </w:rPr>
        <w:t>);</w:t>
      </w:r>
    </w:p>
    <w:p w14:paraId="036B0FA0" w14:textId="77777777" w:rsidR="001335B8" w:rsidRPr="00903DBA" w:rsidRDefault="001335B8" w:rsidP="001335B8">
      <w:pPr>
        <w:pStyle w:val="Code"/>
        <w:rPr>
          <w:highlight w:val="white"/>
        </w:rPr>
      </w:pPr>
      <w:r w:rsidRPr="00903DBA">
        <w:rPr>
          <w:highlight w:val="white"/>
        </w:rPr>
        <w:t xml:space="preserve">    }</w:t>
      </w:r>
    </w:p>
    <w:p w14:paraId="3D430C85" w14:textId="77777777" w:rsidR="001335B8" w:rsidRPr="00903DBA" w:rsidRDefault="001335B8" w:rsidP="001335B8">
      <w:pPr>
        <w:pStyle w:val="Code"/>
        <w:rPr>
          <w:highlight w:val="white"/>
        </w:rPr>
      </w:pPr>
    </w:p>
    <w:p w14:paraId="3996F4F5" w14:textId="77777777" w:rsidR="006E1FB9" w:rsidRPr="00903DBA" w:rsidRDefault="006E1FB9" w:rsidP="006E1FB9">
      <w:pPr>
        <w:pStyle w:val="Code"/>
        <w:rPr>
          <w:highlight w:val="white"/>
        </w:rPr>
      </w:pPr>
      <w:r w:rsidRPr="00903DBA">
        <w:rPr>
          <w:highlight w:val="white"/>
        </w:rPr>
        <w:t xml:space="preserve">    public bool IsBitfield() {</w:t>
      </w:r>
    </w:p>
    <w:p w14:paraId="6F403BBC" w14:textId="77777777" w:rsidR="006E1FB9" w:rsidRPr="00903DBA" w:rsidRDefault="006E1FB9" w:rsidP="006E1FB9">
      <w:pPr>
        <w:pStyle w:val="Code"/>
        <w:rPr>
          <w:highlight w:val="white"/>
        </w:rPr>
      </w:pPr>
      <w:r w:rsidRPr="00903DBA">
        <w:rPr>
          <w:highlight w:val="white"/>
        </w:rPr>
        <w:t xml:space="preserve">      return (m_bitfieldMask != null);</w:t>
      </w:r>
    </w:p>
    <w:p w14:paraId="0E40883F" w14:textId="77777777" w:rsidR="006E1FB9" w:rsidRPr="00903DBA" w:rsidRDefault="006E1FB9" w:rsidP="006E1FB9">
      <w:pPr>
        <w:pStyle w:val="Code"/>
        <w:rPr>
          <w:highlight w:val="white"/>
        </w:rPr>
      </w:pPr>
      <w:r w:rsidRPr="00903DBA">
        <w:rPr>
          <w:highlight w:val="white"/>
        </w:rPr>
        <w:t xml:space="preserve">    }</w:t>
      </w:r>
    </w:p>
    <w:p w14:paraId="5CB7908F" w14:textId="77777777" w:rsidR="006E1FB9" w:rsidRPr="00903DBA" w:rsidRDefault="006E1FB9" w:rsidP="006E1FB9">
      <w:pPr>
        <w:pStyle w:val="Code"/>
        <w:rPr>
          <w:highlight w:val="white"/>
        </w:rPr>
      </w:pPr>
    </w:p>
    <w:p w14:paraId="09319638" w14:textId="5A3D2944" w:rsidR="006E1FB9" w:rsidRPr="00903DBA" w:rsidRDefault="006E1FB9" w:rsidP="006E1FB9">
      <w:pPr>
        <w:pStyle w:val="Code"/>
        <w:rPr>
          <w:highlight w:val="white"/>
        </w:rPr>
      </w:pPr>
      <w:r w:rsidRPr="00903DBA">
        <w:rPr>
          <w:highlight w:val="white"/>
        </w:rPr>
        <w:lastRenderedPageBreak/>
        <w:t xml:space="preserve">    public BigInteger? </w:t>
      </w:r>
      <w:r w:rsidR="001A34D2" w:rsidRPr="00903DBA">
        <w:rPr>
          <w:highlight w:val="white"/>
        </w:rPr>
        <w:t>Get</w:t>
      </w:r>
      <w:r w:rsidRPr="00903DBA">
        <w:rPr>
          <w:highlight w:val="white"/>
        </w:rPr>
        <w:t>BitfieldMask() {</w:t>
      </w:r>
    </w:p>
    <w:p w14:paraId="4E5C94C5" w14:textId="77777777" w:rsidR="006E1FB9" w:rsidRPr="00903DBA" w:rsidRDefault="006E1FB9" w:rsidP="006E1FB9">
      <w:pPr>
        <w:pStyle w:val="Code"/>
        <w:rPr>
          <w:highlight w:val="white"/>
        </w:rPr>
      </w:pPr>
      <w:r w:rsidRPr="00903DBA">
        <w:rPr>
          <w:highlight w:val="white"/>
        </w:rPr>
        <w:t xml:space="preserve">      return m_bitfieldMask;</w:t>
      </w:r>
    </w:p>
    <w:p w14:paraId="50C42CC5" w14:textId="5045A140" w:rsidR="006E1FB9" w:rsidRDefault="006E1FB9" w:rsidP="006E1FB9">
      <w:pPr>
        <w:pStyle w:val="Code"/>
        <w:rPr>
          <w:highlight w:val="white"/>
        </w:rPr>
      </w:pPr>
      <w:r w:rsidRPr="00903DBA">
        <w:rPr>
          <w:highlight w:val="white"/>
        </w:rPr>
        <w:t xml:space="preserve">    }</w:t>
      </w:r>
    </w:p>
    <w:p w14:paraId="1A480219" w14:textId="1E0D94E9" w:rsidR="0016675E" w:rsidRPr="00903DBA" w:rsidRDefault="0016675E" w:rsidP="0060539D">
      <w:pPr>
        <w:pStyle w:val="Rubrik3"/>
        <w:rPr>
          <w:highlight w:val="white"/>
        </w:rPr>
      </w:pPr>
      <w:bookmarkStart w:id="323" w:name="_Toc59126191"/>
      <w:r>
        <w:rPr>
          <w:highlight w:val="white"/>
        </w:rPr>
        <w:t>Pointers</w:t>
      </w:r>
      <w:bookmarkEnd w:id="323"/>
    </w:p>
    <w:p w14:paraId="02C33183" w14:textId="62F8CD2A" w:rsidR="00A41837" w:rsidRPr="00903DBA" w:rsidRDefault="00C45AA7" w:rsidP="00477362">
      <w:pPr>
        <w:rPr>
          <w:highlight w:val="white"/>
        </w:rPr>
      </w:pPr>
      <w:ins w:id="324" w:author="Stefan Bjornander" w:date="2015-04-25T11:02:00Z">
        <w:r w:rsidRPr="00903DBA">
          <w:t xml:space="preserve">The type pointed at is null when the type is created, it will later be set by the </w:t>
        </w:r>
      </w:ins>
      <w:r w:rsidR="00A66EE2" w:rsidRPr="00A66EE2">
        <w:rPr>
          <w:rStyle w:val="KeyWord0"/>
        </w:rPr>
        <w:t>D</w:t>
      </w:r>
      <w:r w:rsidRPr="00A66EE2">
        <w:rPr>
          <w:rStyle w:val="KeyWord0"/>
        </w:rPr>
        <w:t>eclarator</w:t>
      </w:r>
      <w:ins w:id="325" w:author="Stefan Bjornander" w:date="2015-04-25T11:02:00Z">
        <w:r w:rsidRPr="00903DBA">
          <w:t xml:space="preserve"> </w:t>
        </w:r>
      </w:ins>
      <w:r w:rsidR="00A66EE2">
        <w:t>class</w:t>
      </w:r>
      <w:ins w:id="326" w:author="Stefan Bjornander" w:date="2015-04-25T11:02:00Z">
        <w:r w:rsidRPr="00903DBA">
          <w:t>.</w:t>
        </w:r>
      </w:ins>
      <w:ins w:id="327"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03CEBD4E" w14:textId="6B691B5D" w:rsidR="006E1FB9" w:rsidRPr="00903DBA" w:rsidRDefault="006E1FB9" w:rsidP="006E1FB9">
      <w:pPr>
        <w:pStyle w:val="Code"/>
        <w:rPr>
          <w:highlight w:val="white"/>
        </w:rPr>
      </w:pPr>
      <w:r w:rsidRPr="00903DBA">
        <w:rPr>
          <w:highlight w:val="white"/>
        </w:rPr>
        <w:t xml:space="preserve">    private Type m_pointerType;</w:t>
      </w:r>
    </w:p>
    <w:p w14:paraId="2D4109AB" w14:textId="77777777" w:rsidR="006E1FB9" w:rsidRPr="00903DBA" w:rsidRDefault="006E1FB9" w:rsidP="006E1FB9">
      <w:pPr>
        <w:pStyle w:val="Code"/>
        <w:rPr>
          <w:highlight w:val="white"/>
        </w:rPr>
      </w:pPr>
    </w:p>
    <w:p w14:paraId="331C9EAB" w14:textId="77777777" w:rsidR="006E1FB9" w:rsidRPr="00903DBA" w:rsidRDefault="006E1FB9" w:rsidP="006E1FB9">
      <w:pPr>
        <w:pStyle w:val="Code"/>
        <w:rPr>
          <w:highlight w:val="white"/>
        </w:rPr>
      </w:pPr>
      <w:r w:rsidRPr="00903DBA">
        <w:rPr>
          <w:highlight w:val="white"/>
        </w:rPr>
        <w:t xml:space="preserve">    public Type(Type pointerType) {</w:t>
      </w:r>
    </w:p>
    <w:p w14:paraId="6BFFCCC7" w14:textId="77777777" w:rsidR="006E1FB9" w:rsidRPr="00903DBA" w:rsidRDefault="006E1FB9" w:rsidP="006E1FB9">
      <w:pPr>
        <w:pStyle w:val="Code"/>
        <w:rPr>
          <w:highlight w:val="white"/>
        </w:rPr>
      </w:pPr>
      <w:r w:rsidRPr="00903DBA">
        <w:rPr>
          <w:highlight w:val="white"/>
        </w:rPr>
        <w:t xml:space="preserve">      m_sort = Sort.Pointer;</w:t>
      </w:r>
    </w:p>
    <w:p w14:paraId="4F5FD325" w14:textId="77777777" w:rsidR="006E1FB9" w:rsidRPr="00903DBA" w:rsidRDefault="006E1FB9" w:rsidP="006E1FB9">
      <w:pPr>
        <w:pStyle w:val="Code"/>
        <w:rPr>
          <w:highlight w:val="white"/>
        </w:rPr>
      </w:pPr>
      <w:r w:rsidRPr="00903DBA">
        <w:rPr>
          <w:highlight w:val="white"/>
        </w:rPr>
        <w:t xml:space="preserve">      m_pointerType = pointerType;</w:t>
      </w:r>
    </w:p>
    <w:p w14:paraId="2A341F2A" w14:textId="77777777" w:rsidR="006E1FB9" w:rsidRPr="00903DBA" w:rsidRDefault="006E1FB9" w:rsidP="006E1FB9">
      <w:pPr>
        <w:pStyle w:val="Code"/>
        <w:rPr>
          <w:highlight w:val="white"/>
        </w:rPr>
      </w:pPr>
      <w:r w:rsidRPr="00903DBA">
        <w:rPr>
          <w:highlight w:val="white"/>
        </w:rPr>
        <w:t xml:space="preserve">    }</w:t>
      </w:r>
    </w:p>
    <w:p w14:paraId="2C9C573D" w14:textId="77777777" w:rsidR="006E1FB9" w:rsidRPr="00903DBA" w:rsidRDefault="006E1FB9" w:rsidP="006E1FB9">
      <w:pPr>
        <w:pStyle w:val="Code"/>
        <w:rPr>
          <w:highlight w:val="white"/>
        </w:rPr>
      </w:pPr>
    </w:p>
    <w:p w14:paraId="04CB95DB" w14:textId="77777777" w:rsidR="006E1FB9" w:rsidRPr="00903DBA" w:rsidRDefault="006E1FB9" w:rsidP="006E1FB9">
      <w:pPr>
        <w:pStyle w:val="Code"/>
        <w:rPr>
          <w:highlight w:val="white"/>
        </w:rPr>
      </w:pPr>
      <w:r w:rsidRPr="00903DBA">
        <w:rPr>
          <w:highlight w:val="white"/>
        </w:rPr>
        <w:t xml:space="preserve">    public Type PointerType {</w:t>
      </w:r>
    </w:p>
    <w:p w14:paraId="1140AC1B" w14:textId="77777777" w:rsidR="006E1FB9" w:rsidRPr="00903DBA" w:rsidRDefault="006E1FB9" w:rsidP="006E1FB9">
      <w:pPr>
        <w:pStyle w:val="Code"/>
        <w:rPr>
          <w:highlight w:val="white"/>
        </w:rPr>
      </w:pPr>
      <w:r w:rsidRPr="00903DBA">
        <w:rPr>
          <w:highlight w:val="white"/>
        </w:rPr>
        <w:t xml:space="preserve">      get { return m_pointerType; }</w:t>
      </w:r>
    </w:p>
    <w:p w14:paraId="79174E76" w14:textId="77777777" w:rsidR="006E1FB9" w:rsidRPr="00903DBA" w:rsidRDefault="006E1FB9" w:rsidP="006E1FB9">
      <w:pPr>
        <w:pStyle w:val="Code"/>
        <w:rPr>
          <w:highlight w:val="white"/>
        </w:rPr>
      </w:pPr>
      <w:r w:rsidRPr="00903DBA">
        <w:rPr>
          <w:highlight w:val="white"/>
        </w:rPr>
        <w:t xml:space="preserve">      set { m_pointerType = value; }</w:t>
      </w:r>
    </w:p>
    <w:p w14:paraId="0E2A1016" w14:textId="1B7B8B91" w:rsidR="006E1FB9" w:rsidRDefault="006E1FB9" w:rsidP="006E1FB9">
      <w:pPr>
        <w:pStyle w:val="Code"/>
        <w:rPr>
          <w:highlight w:val="white"/>
        </w:rPr>
      </w:pPr>
      <w:r w:rsidRPr="00903DBA">
        <w:rPr>
          <w:highlight w:val="white"/>
        </w:rPr>
        <w:t xml:space="preserve">    }</w:t>
      </w:r>
    </w:p>
    <w:p w14:paraId="6DA6062D" w14:textId="77777777" w:rsidR="00EF7420" w:rsidRDefault="00EF7420" w:rsidP="006E1FB9">
      <w:pPr>
        <w:pStyle w:val="Code"/>
        <w:rPr>
          <w:highlight w:val="white"/>
        </w:rPr>
      </w:pPr>
    </w:p>
    <w:p w14:paraId="51D41C70" w14:textId="77777777" w:rsidR="00EF7420" w:rsidRPr="00903DBA" w:rsidRDefault="00EF7420" w:rsidP="00EF7420">
      <w:pPr>
        <w:pStyle w:val="Code"/>
        <w:rPr>
          <w:highlight w:val="white"/>
        </w:rPr>
      </w:pPr>
      <w:r w:rsidRPr="00903DBA">
        <w:rPr>
          <w:highlight w:val="white"/>
        </w:rPr>
        <w:t xml:space="preserve">    public bool IsPointer() {</w:t>
      </w:r>
    </w:p>
    <w:p w14:paraId="5153DF76" w14:textId="77777777" w:rsidR="00EF7420" w:rsidRPr="00903DBA" w:rsidRDefault="00EF7420" w:rsidP="00EF7420">
      <w:pPr>
        <w:pStyle w:val="Code"/>
        <w:rPr>
          <w:highlight w:val="white"/>
        </w:rPr>
      </w:pPr>
      <w:r w:rsidRPr="00903DBA">
        <w:rPr>
          <w:highlight w:val="white"/>
        </w:rPr>
        <w:t xml:space="preserve">      return (m_sort == Sort.Pointer);</w:t>
      </w:r>
    </w:p>
    <w:p w14:paraId="188C1A28" w14:textId="4C42DB88" w:rsidR="00EF7420" w:rsidRDefault="00EF7420" w:rsidP="006E1FB9">
      <w:pPr>
        <w:pStyle w:val="Code"/>
        <w:rPr>
          <w:highlight w:val="white"/>
        </w:rPr>
      </w:pPr>
      <w:r w:rsidRPr="00903DBA">
        <w:rPr>
          <w:highlight w:val="white"/>
        </w:rPr>
        <w:t xml:space="preserve">    }</w:t>
      </w:r>
    </w:p>
    <w:p w14:paraId="04D5A118" w14:textId="77777777" w:rsidR="006C3EA8" w:rsidRDefault="006C3EA8" w:rsidP="006C3EA8">
      <w:pPr>
        <w:pStyle w:val="Code"/>
        <w:rPr>
          <w:highlight w:val="white"/>
        </w:rPr>
      </w:pPr>
    </w:p>
    <w:p w14:paraId="0480E6D3" w14:textId="2A150E62" w:rsidR="006C3EA8" w:rsidRPr="00903DBA" w:rsidRDefault="006C3EA8" w:rsidP="006C3EA8">
      <w:pPr>
        <w:pStyle w:val="Code"/>
        <w:rPr>
          <w:highlight w:val="white"/>
        </w:rPr>
      </w:pPr>
      <w:r w:rsidRPr="00903DBA">
        <w:rPr>
          <w:highlight w:val="white"/>
        </w:rPr>
        <w:t xml:space="preserve">    public bool IsIntegralOrPointer() {</w:t>
      </w:r>
    </w:p>
    <w:p w14:paraId="6023E3DF" w14:textId="77777777" w:rsidR="006C3EA8" w:rsidRPr="00903DBA" w:rsidRDefault="006C3EA8" w:rsidP="006C3EA8">
      <w:pPr>
        <w:pStyle w:val="Code"/>
        <w:rPr>
          <w:highlight w:val="white"/>
        </w:rPr>
      </w:pPr>
      <w:r w:rsidRPr="00903DBA">
        <w:rPr>
          <w:highlight w:val="white"/>
        </w:rPr>
        <w:t xml:space="preserve">      return IsIntegral() || IsPointer();</w:t>
      </w:r>
    </w:p>
    <w:p w14:paraId="5BE9DD31" w14:textId="10906EB1" w:rsidR="006C3EA8" w:rsidRDefault="006C3EA8" w:rsidP="006C3EA8">
      <w:pPr>
        <w:pStyle w:val="Code"/>
        <w:rPr>
          <w:highlight w:val="white"/>
        </w:rPr>
      </w:pPr>
      <w:r w:rsidRPr="00903DBA">
        <w:rPr>
          <w:highlight w:val="white"/>
        </w:rPr>
        <w:t xml:space="preserve">    }</w:t>
      </w:r>
    </w:p>
    <w:p w14:paraId="22F8FE20" w14:textId="77777777" w:rsidR="00333A2C" w:rsidRDefault="00333A2C" w:rsidP="00333A2C">
      <w:pPr>
        <w:pStyle w:val="Code"/>
        <w:rPr>
          <w:highlight w:val="white"/>
        </w:rPr>
      </w:pPr>
    </w:p>
    <w:p w14:paraId="09A9844C" w14:textId="77777777" w:rsidR="009F2E18" w:rsidRPr="00903DBA" w:rsidRDefault="009F2E18" w:rsidP="009F2E18">
      <w:pPr>
        <w:pStyle w:val="Code"/>
        <w:rPr>
          <w:highlight w:val="white"/>
        </w:rPr>
      </w:pPr>
      <w:r w:rsidRPr="00903DBA">
        <w:rPr>
          <w:highlight w:val="white"/>
        </w:rPr>
        <w:t xml:space="preserve">    public bool IsArithmeticOrPointer() {</w:t>
      </w:r>
    </w:p>
    <w:p w14:paraId="4744FC06" w14:textId="77777777" w:rsidR="009F2E18" w:rsidRPr="00903DBA" w:rsidRDefault="009F2E18" w:rsidP="009F2E18">
      <w:pPr>
        <w:pStyle w:val="Code"/>
        <w:rPr>
          <w:highlight w:val="white"/>
        </w:rPr>
      </w:pPr>
      <w:r w:rsidRPr="00903DBA">
        <w:rPr>
          <w:highlight w:val="white"/>
        </w:rPr>
        <w:t xml:space="preserve">      return IsArithmetic() || IsPointer();</w:t>
      </w:r>
    </w:p>
    <w:p w14:paraId="3C8556A9" w14:textId="77777777" w:rsidR="009F2E18" w:rsidRPr="00903DBA" w:rsidRDefault="009F2E18" w:rsidP="009F2E18">
      <w:pPr>
        <w:pStyle w:val="Code"/>
        <w:rPr>
          <w:highlight w:val="white"/>
        </w:rPr>
      </w:pPr>
      <w:r w:rsidRPr="00903DBA">
        <w:rPr>
          <w:highlight w:val="white"/>
        </w:rPr>
        <w:t xml:space="preserve">    }</w:t>
      </w:r>
    </w:p>
    <w:p w14:paraId="625A5B1F" w14:textId="77777777" w:rsidR="009F2E18" w:rsidRPr="00B12950" w:rsidRDefault="009F2E18" w:rsidP="009F2E18">
      <w:pPr>
        <w:pStyle w:val="Code"/>
        <w:rPr>
          <w:highlight w:val="white"/>
        </w:rPr>
      </w:pPr>
    </w:p>
    <w:p w14:paraId="000F5060" w14:textId="2741D0EE" w:rsidR="00333A2C" w:rsidRPr="00903DBA" w:rsidRDefault="00333A2C" w:rsidP="00333A2C">
      <w:pPr>
        <w:pStyle w:val="Code"/>
        <w:rPr>
          <w:highlight w:val="white"/>
        </w:rPr>
      </w:pPr>
      <w:r w:rsidRPr="00903DBA">
        <w:rPr>
          <w:highlight w:val="white"/>
        </w:rPr>
        <w:t xml:space="preserve">    public bool IsIntegralLogicalOrPointer() {</w:t>
      </w:r>
    </w:p>
    <w:p w14:paraId="668B138B" w14:textId="67874CB4" w:rsidR="00333A2C" w:rsidRPr="00903DBA" w:rsidRDefault="00333A2C" w:rsidP="00333A2C">
      <w:pPr>
        <w:pStyle w:val="Code"/>
        <w:rPr>
          <w:highlight w:val="white"/>
        </w:rPr>
      </w:pPr>
      <w:r w:rsidRPr="00903DBA">
        <w:rPr>
          <w:highlight w:val="white"/>
        </w:rPr>
        <w:t xml:space="preserve">      return </w:t>
      </w:r>
      <w:r w:rsidR="009853A3" w:rsidRPr="00903DBA">
        <w:rPr>
          <w:highlight w:val="white"/>
        </w:rPr>
        <w:t>IsIntegralOrPointer</w:t>
      </w:r>
      <w:r w:rsidRPr="00903DBA">
        <w:rPr>
          <w:highlight w:val="white"/>
        </w:rPr>
        <w:t>() || IsLogical();</w:t>
      </w:r>
    </w:p>
    <w:p w14:paraId="00799CD5" w14:textId="1A562D4C" w:rsidR="00333A2C" w:rsidRDefault="00333A2C" w:rsidP="00333A2C">
      <w:pPr>
        <w:pStyle w:val="Code"/>
        <w:rPr>
          <w:highlight w:val="white"/>
        </w:rPr>
      </w:pPr>
      <w:r w:rsidRPr="00903DBA">
        <w:rPr>
          <w:highlight w:val="white"/>
        </w:rPr>
        <w:t xml:space="preserve">    }</w:t>
      </w:r>
    </w:p>
    <w:p w14:paraId="1C599BEA" w14:textId="53A8BD6C" w:rsidR="0016675E" w:rsidRPr="00903DBA" w:rsidRDefault="0016675E" w:rsidP="0060539D">
      <w:pPr>
        <w:pStyle w:val="Rubrik3"/>
        <w:rPr>
          <w:highlight w:val="white"/>
        </w:rPr>
      </w:pPr>
      <w:bookmarkStart w:id="328" w:name="_Toc59126192"/>
      <w:r>
        <w:rPr>
          <w:highlight w:val="white"/>
        </w:rPr>
        <w:t>Arrays</w:t>
      </w:r>
      <w:bookmarkEnd w:id="328"/>
    </w:p>
    <w:p w14:paraId="38BE3263" w14:textId="466C14BB" w:rsidR="007071E3" w:rsidRPr="00903DBA" w:rsidRDefault="00F73509">
      <w:pPr>
        <w:rPr>
          <w:color w:val="auto"/>
        </w:rPr>
        <w:pPrChange w:id="329" w:author="Stefan Bjornander" w:date="2015-04-25T11:00:00Z">
          <w:pPr>
            <w:pStyle w:val="Rubrik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30" w:author="Stefan Bjornander" w:date="2015-04-25T11:00:00Z">
        <w:r w:rsidR="00270234" w:rsidRPr="00903DBA">
          <w:t>hen the type is created</w:t>
        </w:r>
      </w:ins>
      <w:r w:rsidR="00270234" w:rsidRPr="00903DBA">
        <w:t>, t</w:t>
      </w:r>
      <w:ins w:id="331" w:author="Stefan Bjornander" w:date="2015-04-25T11:00:00Z">
        <w:r w:rsidR="007071E3" w:rsidRPr="00903DBA">
          <w:t>he array size can be zero. In that case it will later be set by the length of its ini</w:t>
        </w:r>
      </w:ins>
      <w:ins w:id="332" w:author="Stefan Bjornander" w:date="2015-04-25T11:01:00Z">
        <w:r w:rsidR="007071E3" w:rsidRPr="00903DBA">
          <w:t xml:space="preserve">tialization </w:t>
        </w:r>
      </w:ins>
      <w:ins w:id="333"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6C1AC4E" w14:textId="77777777" w:rsidR="006E1FB9" w:rsidRPr="00903DBA" w:rsidRDefault="006E1FB9" w:rsidP="006E1FB9">
      <w:pPr>
        <w:pStyle w:val="Code"/>
        <w:rPr>
          <w:highlight w:val="white"/>
        </w:rPr>
      </w:pPr>
      <w:r w:rsidRPr="00903DBA">
        <w:rPr>
          <w:highlight w:val="white"/>
        </w:rPr>
        <w:t xml:space="preserve">    private int m_arraySize;</w:t>
      </w:r>
    </w:p>
    <w:p w14:paraId="5EFC0DD1" w14:textId="77777777" w:rsidR="006E1FB9" w:rsidRPr="00903DBA" w:rsidRDefault="006E1FB9" w:rsidP="006E1FB9">
      <w:pPr>
        <w:pStyle w:val="Code"/>
        <w:rPr>
          <w:highlight w:val="white"/>
        </w:rPr>
      </w:pPr>
      <w:r w:rsidRPr="00903DBA">
        <w:rPr>
          <w:highlight w:val="white"/>
        </w:rPr>
        <w:t xml:space="preserve">    private Type m_arrayType;</w:t>
      </w:r>
    </w:p>
    <w:p w14:paraId="06AAF0D5" w14:textId="77777777" w:rsidR="006E1FB9" w:rsidRPr="00903DBA" w:rsidRDefault="006E1FB9" w:rsidP="006E1FB9">
      <w:pPr>
        <w:pStyle w:val="Code"/>
        <w:rPr>
          <w:highlight w:val="white"/>
        </w:rPr>
      </w:pPr>
    </w:p>
    <w:p w14:paraId="66E5D00D" w14:textId="77777777" w:rsidR="006E1FB9" w:rsidRPr="00903DBA" w:rsidRDefault="006E1FB9" w:rsidP="006E1FB9">
      <w:pPr>
        <w:pStyle w:val="Code"/>
        <w:rPr>
          <w:highlight w:val="white"/>
        </w:rPr>
      </w:pPr>
      <w:r w:rsidRPr="00903DBA">
        <w:rPr>
          <w:highlight w:val="white"/>
        </w:rPr>
        <w:t xml:space="preserve">    public Type(int arraySize, Type arrayType) {</w:t>
      </w:r>
    </w:p>
    <w:p w14:paraId="196B772A" w14:textId="77777777" w:rsidR="006E1FB9" w:rsidRPr="00903DBA" w:rsidRDefault="006E1FB9" w:rsidP="006E1FB9">
      <w:pPr>
        <w:pStyle w:val="Code"/>
        <w:rPr>
          <w:highlight w:val="white"/>
        </w:rPr>
      </w:pPr>
      <w:r w:rsidRPr="00903DBA">
        <w:rPr>
          <w:highlight w:val="white"/>
        </w:rPr>
        <w:t xml:space="preserve">      m_sort = Sort.Array;</w:t>
      </w:r>
    </w:p>
    <w:p w14:paraId="4AC74413" w14:textId="77777777" w:rsidR="006E1FB9" w:rsidRPr="00903DBA" w:rsidRDefault="006E1FB9" w:rsidP="006E1FB9">
      <w:pPr>
        <w:pStyle w:val="Code"/>
        <w:rPr>
          <w:highlight w:val="white"/>
        </w:rPr>
      </w:pPr>
      <w:r w:rsidRPr="00903DBA">
        <w:rPr>
          <w:highlight w:val="white"/>
        </w:rPr>
        <w:t xml:space="preserve">      m_arraySize = arraySize;</w:t>
      </w:r>
    </w:p>
    <w:p w14:paraId="598B611F" w14:textId="77777777" w:rsidR="006E1FB9" w:rsidRPr="00903DBA" w:rsidRDefault="006E1FB9" w:rsidP="006E1FB9">
      <w:pPr>
        <w:pStyle w:val="Code"/>
        <w:rPr>
          <w:highlight w:val="white"/>
        </w:rPr>
      </w:pPr>
      <w:r w:rsidRPr="00903DBA">
        <w:rPr>
          <w:highlight w:val="white"/>
        </w:rPr>
        <w:t xml:space="preserve">      m_arrayType = arrayType;</w:t>
      </w:r>
    </w:p>
    <w:p w14:paraId="5319C265" w14:textId="77777777" w:rsidR="006E1FB9" w:rsidRPr="00903DBA" w:rsidRDefault="006E1FB9" w:rsidP="006E1FB9">
      <w:pPr>
        <w:pStyle w:val="Code"/>
        <w:rPr>
          <w:highlight w:val="white"/>
        </w:rPr>
      </w:pPr>
      <w:r w:rsidRPr="00903DBA">
        <w:rPr>
          <w:highlight w:val="white"/>
        </w:rPr>
        <w:t xml:space="preserve">    }</w:t>
      </w:r>
    </w:p>
    <w:p w14:paraId="1E437842" w14:textId="77777777" w:rsidR="006E1FB9" w:rsidRPr="00903DBA" w:rsidRDefault="006E1FB9" w:rsidP="006E1FB9">
      <w:pPr>
        <w:pStyle w:val="Code"/>
        <w:rPr>
          <w:highlight w:val="white"/>
        </w:rPr>
      </w:pPr>
    </w:p>
    <w:p w14:paraId="743D6CB7" w14:textId="77777777" w:rsidR="006E1FB9" w:rsidRPr="00903DBA" w:rsidRDefault="006E1FB9" w:rsidP="006E1FB9">
      <w:pPr>
        <w:pStyle w:val="Code"/>
        <w:rPr>
          <w:highlight w:val="white"/>
        </w:rPr>
      </w:pPr>
      <w:r w:rsidRPr="00903DBA">
        <w:rPr>
          <w:highlight w:val="white"/>
        </w:rPr>
        <w:t xml:space="preserve">    public int ArraySize {</w:t>
      </w:r>
    </w:p>
    <w:p w14:paraId="73809041" w14:textId="77777777" w:rsidR="006E1FB9" w:rsidRPr="00903DBA" w:rsidRDefault="006E1FB9" w:rsidP="006E1FB9">
      <w:pPr>
        <w:pStyle w:val="Code"/>
        <w:rPr>
          <w:highlight w:val="white"/>
        </w:rPr>
      </w:pPr>
      <w:r w:rsidRPr="00903DBA">
        <w:rPr>
          <w:highlight w:val="white"/>
        </w:rPr>
        <w:t xml:space="preserve">      get { return m_arraySize; }</w:t>
      </w:r>
    </w:p>
    <w:p w14:paraId="262AFD7C" w14:textId="77777777" w:rsidR="006E1FB9" w:rsidRPr="00903DBA" w:rsidRDefault="006E1FB9" w:rsidP="006E1FB9">
      <w:pPr>
        <w:pStyle w:val="Code"/>
        <w:rPr>
          <w:highlight w:val="white"/>
        </w:rPr>
      </w:pPr>
      <w:r w:rsidRPr="00903DBA">
        <w:rPr>
          <w:highlight w:val="white"/>
        </w:rPr>
        <w:t xml:space="preserve">      set { m_arraySize = value; }</w:t>
      </w:r>
    </w:p>
    <w:p w14:paraId="5A4B38DD" w14:textId="77777777" w:rsidR="006E1FB9" w:rsidRPr="00903DBA" w:rsidRDefault="006E1FB9" w:rsidP="006E1FB9">
      <w:pPr>
        <w:pStyle w:val="Code"/>
        <w:rPr>
          <w:highlight w:val="white"/>
        </w:rPr>
      </w:pPr>
      <w:r w:rsidRPr="00903DBA">
        <w:rPr>
          <w:highlight w:val="white"/>
        </w:rPr>
        <w:t xml:space="preserve">    }</w:t>
      </w:r>
    </w:p>
    <w:p w14:paraId="12D166AE" w14:textId="77777777" w:rsidR="006E1FB9" w:rsidRPr="00903DBA" w:rsidRDefault="006E1FB9" w:rsidP="006E1FB9">
      <w:pPr>
        <w:pStyle w:val="Code"/>
        <w:rPr>
          <w:highlight w:val="white"/>
        </w:rPr>
      </w:pPr>
    </w:p>
    <w:p w14:paraId="065CE660" w14:textId="77777777" w:rsidR="006E1FB9" w:rsidRPr="00903DBA" w:rsidRDefault="006E1FB9" w:rsidP="006E1FB9">
      <w:pPr>
        <w:pStyle w:val="Code"/>
        <w:rPr>
          <w:highlight w:val="white"/>
        </w:rPr>
      </w:pPr>
      <w:r w:rsidRPr="00903DBA">
        <w:rPr>
          <w:highlight w:val="white"/>
        </w:rPr>
        <w:lastRenderedPageBreak/>
        <w:t xml:space="preserve">    public Type ArrayType {</w:t>
      </w:r>
    </w:p>
    <w:p w14:paraId="34FE9717" w14:textId="77777777" w:rsidR="006E1FB9" w:rsidRPr="00903DBA" w:rsidRDefault="006E1FB9" w:rsidP="006E1FB9">
      <w:pPr>
        <w:pStyle w:val="Code"/>
        <w:rPr>
          <w:highlight w:val="white"/>
        </w:rPr>
      </w:pPr>
      <w:r w:rsidRPr="00903DBA">
        <w:rPr>
          <w:highlight w:val="white"/>
        </w:rPr>
        <w:t xml:space="preserve">      get { return m_arrayType; }</w:t>
      </w:r>
    </w:p>
    <w:p w14:paraId="25F71942" w14:textId="77777777" w:rsidR="006E1FB9" w:rsidRPr="00903DBA" w:rsidRDefault="006E1FB9" w:rsidP="006E1FB9">
      <w:pPr>
        <w:pStyle w:val="Code"/>
        <w:rPr>
          <w:highlight w:val="white"/>
        </w:rPr>
      </w:pPr>
      <w:r w:rsidRPr="00903DBA">
        <w:rPr>
          <w:highlight w:val="white"/>
        </w:rPr>
        <w:t xml:space="preserve">      set { m_arrayType = value; }</w:t>
      </w:r>
    </w:p>
    <w:p w14:paraId="1390D2E5" w14:textId="77777777" w:rsidR="006E1FB9" w:rsidRPr="00903DBA" w:rsidRDefault="006E1FB9" w:rsidP="006E1FB9">
      <w:pPr>
        <w:pStyle w:val="Code"/>
        <w:rPr>
          <w:highlight w:val="white"/>
        </w:rPr>
      </w:pPr>
      <w:r w:rsidRPr="00903DBA">
        <w:rPr>
          <w:highlight w:val="white"/>
        </w:rPr>
        <w:t xml:space="preserve">    }</w:t>
      </w:r>
    </w:p>
    <w:p w14:paraId="6625CF06" w14:textId="77777777" w:rsidR="00EF7420" w:rsidRPr="00903DBA" w:rsidRDefault="00EF7420" w:rsidP="00EF7420">
      <w:pPr>
        <w:pStyle w:val="Code"/>
        <w:rPr>
          <w:highlight w:val="white"/>
        </w:rPr>
      </w:pPr>
    </w:p>
    <w:p w14:paraId="5384152F" w14:textId="77777777" w:rsidR="00EF7420" w:rsidRPr="00903DBA" w:rsidRDefault="00EF7420" w:rsidP="00EF7420">
      <w:pPr>
        <w:pStyle w:val="Code"/>
        <w:rPr>
          <w:highlight w:val="white"/>
        </w:rPr>
      </w:pPr>
      <w:r w:rsidRPr="00903DBA">
        <w:rPr>
          <w:highlight w:val="white"/>
        </w:rPr>
        <w:t xml:space="preserve">    public bool IsArray() {</w:t>
      </w:r>
    </w:p>
    <w:p w14:paraId="0D2D9D85" w14:textId="77777777" w:rsidR="00EF7420" w:rsidRPr="00903DBA" w:rsidRDefault="00EF7420" w:rsidP="00EF7420">
      <w:pPr>
        <w:pStyle w:val="Code"/>
        <w:rPr>
          <w:highlight w:val="white"/>
        </w:rPr>
      </w:pPr>
      <w:r w:rsidRPr="00903DBA">
        <w:rPr>
          <w:highlight w:val="white"/>
        </w:rPr>
        <w:t xml:space="preserve">      return (m_sort == Sort.Array);</w:t>
      </w:r>
    </w:p>
    <w:p w14:paraId="2A00AAF2" w14:textId="77777777" w:rsidR="00EF7420" w:rsidRPr="00903DBA" w:rsidRDefault="00EF7420" w:rsidP="00EF7420">
      <w:pPr>
        <w:pStyle w:val="Code"/>
        <w:rPr>
          <w:highlight w:val="white"/>
        </w:rPr>
      </w:pPr>
      <w:r w:rsidRPr="00903DBA">
        <w:rPr>
          <w:highlight w:val="white"/>
        </w:rPr>
        <w:t xml:space="preserve">    }</w:t>
      </w:r>
    </w:p>
    <w:p w14:paraId="76AABF28" w14:textId="77777777" w:rsidR="00EF7420" w:rsidRPr="00903DBA" w:rsidRDefault="00EF7420" w:rsidP="00EF7420">
      <w:pPr>
        <w:pStyle w:val="Code"/>
        <w:rPr>
          <w:highlight w:val="white"/>
        </w:rPr>
      </w:pPr>
    </w:p>
    <w:p w14:paraId="0F74590C" w14:textId="77777777" w:rsidR="00EF7420" w:rsidRPr="00903DBA" w:rsidRDefault="00EF7420" w:rsidP="00EF7420">
      <w:pPr>
        <w:pStyle w:val="Code"/>
        <w:rPr>
          <w:highlight w:val="white"/>
        </w:rPr>
      </w:pPr>
      <w:r w:rsidRPr="00903DBA">
        <w:rPr>
          <w:highlight w:val="white"/>
        </w:rPr>
        <w:t xml:space="preserve">    public bool IsPointerOrArray() {</w:t>
      </w:r>
    </w:p>
    <w:p w14:paraId="7D88CA0B" w14:textId="77777777" w:rsidR="00EF7420" w:rsidRPr="00903DBA" w:rsidRDefault="00EF7420" w:rsidP="00EF7420">
      <w:pPr>
        <w:pStyle w:val="Code"/>
        <w:rPr>
          <w:highlight w:val="white"/>
        </w:rPr>
      </w:pPr>
      <w:r w:rsidRPr="00903DBA">
        <w:rPr>
          <w:highlight w:val="white"/>
        </w:rPr>
        <w:t xml:space="preserve">      return IsPointer() || IsArray();</w:t>
      </w:r>
    </w:p>
    <w:p w14:paraId="78A17C2D" w14:textId="12ECAE41" w:rsidR="00EF7420" w:rsidRDefault="00EF7420" w:rsidP="006E1FB9">
      <w:pPr>
        <w:pStyle w:val="Code"/>
        <w:rPr>
          <w:highlight w:val="white"/>
        </w:rPr>
      </w:pPr>
      <w:r w:rsidRPr="00903DBA">
        <w:rPr>
          <w:highlight w:val="white"/>
        </w:rPr>
        <w:t xml:space="preserve">    }</w:t>
      </w:r>
    </w:p>
    <w:p w14:paraId="25649BEA" w14:textId="77777777" w:rsidR="00A965AF" w:rsidRDefault="00A965AF" w:rsidP="00A965AF">
      <w:pPr>
        <w:pStyle w:val="Code"/>
        <w:rPr>
          <w:highlight w:val="white"/>
        </w:rPr>
      </w:pPr>
    </w:p>
    <w:p w14:paraId="319E2B26" w14:textId="294A607E" w:rsidR="00A965AF" w:rsidRPr="00903DBA" w:rsidRDefault="00A965AF" w:rsidP="00A965AF">
      <w:pPr>
        <w:pStyle w:val="Code"/>
        <w:rPr>
          <w:highlight w:val="white"/>
        </w:rPr>
      </w:pPr>
      <w:r w:rsidRPr="00903DBA">
        <w:rPr>
          <w:highlight w:val="white"/>
        </w:rPr>
        <w:t xml:space="preserve">    public bool IsIntegralPointerOrArray() {</w:t>
      </w:r>
    </w:p>
    <w:p w14:paraId="1BEA21A8" w14:textId="77777777" w:rsidR="00A965AF" w:rsidRPr="00903DBA" w:rsidRDefault="00A965AF" w:rsidP="00A965AF">
      <w:pPr>
        <w:pStyle w:val="Code"/>
        <w:rPr>
          <w:highlight w:val="white"/>
        </w:rPr>
      </w:pPr>
      <w:r w:rsidRPr="00903DBA">
        <w:rPr>
          <w:highlight w:val="white"/>
        </w:rPr>
        <w:t xml:space="preserve">      return IsIntegral() || IsPointer</w:t>
      </w:r>
      <w:r>
        <w:rPr>
          <w:highlight w:val="white"/>
        </w:rPr>
        <w:t>Or</w:t>
      </w:r>
      <w:r w:rsidRPr="00903DBA">
        <w:rPr>
          <w:highlight w:val="white"/>
        </w:rPr>
        <w:t>Array();</w:t>
      </w:r>
    </w:p>
    <w:p w14:paraId="0019DD23" w14:textId="77777777" w:rsidR="00A965AF" w:rsidRPr="00903DBA" w:rsidRDefault="00A965AF" w:rsidP="00A965AF">
      <w:pPr>
        <w:pStyle w:val="Code"/>
        <w:rPr>
          <w:highlight w:val="white"/>
        </w:rPr>
      </w:pPr>
      <w:r w:rsidRPr="00903DBA">
        <w:rPr>
          <w:highlight w:val="white"/>
        </w:rPr>
        <w:t xml:space="preserve">    }</w:t>
      </w:r>
    </w:p>
    <w:p w14:paraId="38B17352" w14:textId="77777777" w:rsidR="00EF7420" w:rsidRPr="00903DBA" w:rsidRDefault="00EF7420" w:rsidP="00EF7420">
      <w:pPr>
        <w:rPr>
          <w:highlight w:val="white"/>
        </w:rPr>
      </w:pPr>
      <w:r w:rsidRPr="00903DBA">
        <w:rPr>
          <w:highlight w:val="white"/>
        </w:rPr>
        <w:t xml:space="preserve">The </w:t>
      </w:r>
      <w:r w:rsidRPr="00903DBA">
        <w:rPr>
          <w:rStyle w:val="KeyWord0"/>
          <w:highlight w:val="white"/>
        </w:rPr>
        <w:t>PointerOrArrayType</w:t>
      </w:r>
      <w:r w:rsidRPr="00903DBA">
        <w:rPr>
          <w:highlight w:val="white"/>
        </w:rPr>
        <w:t xml:space="preserve"> </w:t>
      </w:r>
      <w:r>
        <w:rPr>
          <w:highlight w:val="white"/>
        </w:rPr>
        <w:t>property gets</w:t>
      </w:r>
      <w:r w:rsidRPr="00903DBA">
        <w:rPr>
          <w:highlight w:val="white"/>
        </w:rPr>
        <w:t xml:space="preserve"> the pointer or array type, which case it may be.</w:t>
      </w:r>
    </w:p>
    <w:p w14:paraId="0AA1F38C" w14:textId="77777777" w:rsidR="00EF7420" w:rsidRPr="00903DBA" w:rsidRDefault="00EF7420" w:rsidP="00EF7420">
      <w:pPr>
        <w:pStyle w:val="Code"/>
        <w:rPr>
          <w:highlight w:val="white"/>
        </w:rPr>
      </w:pPr>
      <w:r w:rsidRPr="00903DBA">
        <w:rPr>
          <w:highlight w:val="white"/>
        </w:rPr>
        <w:t xml:space="preserve">    public Type PointerOrArrayType {</w:t>
      </w:r>
    </w:p>
    <w:p w14:paraId="020904C6" w14:textId="77777777" w:rsidR="00EF7420" w:rsidRPr="00903DBA" w:rsidRDefault="00EF7420" w:rsidP="00EF7420">
      <w:pPr>
        <w:pStyle w:val="Code"/>
        <w:rPr>
          <w:highlight w:val="white"/>
        </w:rPr>
      </w:pPr>
      <w:r w:rsidRPr="00903DBA">
        <w:rPr>
          <w:highlight w:val="white"/>
        </w:rPr>
        <w:t xml:space="preserve">      get { return (m_sort == Sort.Pointer) ? m_pointerType : m_arrayType; }</w:t>
      </w:r>
    </w:p>
    <w:p w14:paraId="2F08DB46" w14:textId="77777777" w:rsidR="00EF7420" w:rsidRDefault="00EF7420" w:rsidP="00EF7420">
      <w:pPr>
        <w:pStyle w:val="Code"/>
        <w:rPr>
          <w:highlight w:val="white"/>
        </w:rPr>
      </w:pPr>
      <w:r w:rsidRPr="00903DBA">
        <w:rPr>
          <w:highlight w:val="white"/>
        </w:rPr>
        <w:t xml:space="preserve">    }</w:t>
      </w:r>
    </w:p>
    <w:p w14:paraId="0E7BA68F" w14:textId="77777777" w:rsidR="00EF7420" w:rsidRDefault="00EF7420" w:rsidP="006E1FB9">
      <w:pPr>
        <w:pStyle w:val="Code"/>
        <w:rPr>
          <w:highlight w:val="white"/>
        </w:rPr>
      </w:pPr>
    </w:p>
    <w:p w14:paraId="06461AEA" w14:textId="0BE5B092" w:rsidR="0016675E" w:rsidRPr="00903DBA" w:rsidRDefault="0016675E" w:rsidP="0060539D">
      <w:pPr>
        <w:pStyle w:val="Rubrik3"/>
        <w:rPr>
          <w:highlight w:val="white"/>
        </w:rPr>
      </w:pPr>
      <w:bookmarkStart w:id="334" w:name="_Toc59126193"/>
      <w:r>
        <w:rPr>
          <w:highlight w:val="white"/>
        </w:rPr>
        <w:t>Functions</w:t>
      </w:r>
      <w:bookmarkEnd w:id="334"/>
    </w:p>
    <w:p w14:paraId="609F437A" w14:textId="07966D36" w:rsidR="006E1FB9" w:rsidRPr="00903DBA" w:rsidRDefault="009C1D3E" w:rsidP="00243B8E">
      <w:pPr>
        <w:rPr>
          <w:highlight w:val="white"/>
        </w:rPr>
      </w:pPr>
      <w:ins w:id="335" w:author="Stefan Bjornander" w:date="2015-04-25T11:04:00Z">
        <w:r w:rsidRPr="00903DBA">
          <w:t xml:space="preserve">C support both old-style and new-style function declarations. The old-style declaration </w:t>
        </w:r>
      </w:ins>
      <w:r w:rsidRPr="00903DBA">
        <w:t>takes a parameter list of identifiers, that is matched to a set of declarations, while the new-style declaration takes a parameter list of declarations.</w:t>
      </w:r>
      <w:r w:rsidR="00B44DBB" w:rsidRPr="00903DBA">
        <w:t xml:space="preserve"> Therefore</w:t>
      </w:r>
      <w:r w:rsidR="00D958D4" w:rsidRPr="00903DBA">
        <w:t>,</w:t>
      </w:r>
      <w:r w:rsidR="00B44DBB" w:rsidRPr="00903DBA">
        <w:t xml:space="preserve"> </w:t>
      </w:r>
      <w:r w:rsidR="00243B8E" w:rsidRPr="00903DBA">
        <w:rPr>
          <w:highlight w:val="white"/>
        </w:rPr>
        <w:t>function constructor is a bit complicated</w:t>
      </w:r>
      <w:r w:rsidR="00B44DBB" w:rsidRPr="00903DBA">
        <w:rPr>
          <w:highlight w:val="white"/>
        </w:rPr>
        <w:t>.</w:t>
      </w:r>
      <w:r w:rsidR="002E2493" w:rsidRPr="00903DBA">
        <w:rPr>
          <w:highlight w:val="white"/>
        </w:rPr>
        <w:t xml:space="preserve"> However, both styles have in common that the function has a return type.</w:t>
      </w:r>
    </w:p>
    <w:p w14:paraId="58EC81A0" w14:textId="77777777" w:rsidR="006E1FB9" w:rsidRPr="00903DBA" w:rsidRDefault="006E1FB9" w:rsidP="006E1FB9">
      <w:pPr>
        <w:pStyle w:val="Code"/>
        <w:rPr>
          <w:highlight w:val="white"/>
        </w:rPr>
      </w:pPr>
      <w:r w:rsidRPr="00903DBA">
        <w:rPr>
          <w:highlight w:val="white"/>
        </w:rPr>
        <w:t xml:space="preserve">    public enum FunctionStyle {Old, New};</w:t>
      </w:r>
    </w:p>
    <w:p w14:paraId="0435BCF5" w14:textId="77777777" w:rsidR="006E1FB9" w:rsidRPr="00903DBA" w:rsidRDefault="006E1FB9" w:rsidP="006E1FB9">
      <w:pPr>
        <w:pStyle w:val="Code"/>
        <w:rPr>
          <w:highlight w:val="white"/>
        </w:rPr>
      </w:pPr>
      <w:r w:rsidRPr="00903DBA">
        <w:rPr>
          <w:highlight w:val="white"/>
        </w:rPr>
        <w:t xml:space="preserve">    private FunctionStyle m_functionStyle;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6E4E8DC1" w:rsidR="002E2493" w:rsidRPr="00903DBA" w:rsidRDefault="00BC1BD7" w:rsidP="007B5818">
      <w:pPr>
        <w:rPr>
          <w:highlight w:val="white"/>
        </w:rPr>
      </w:pPr>
      <w:r w:rsidRPr="00903DBA">
        <w:rPr>
          <w:highlight w:val="white"/>
        </w:rPr>
        <w:t>The old-style function has name list, while the new style function has a parameter</w:t>
      </w:r>
      <w:r w:rsidR="007B5818" w:rsidRPr="00903DBA">
        <w:rPr>
          <w:highlight w:val="white"/>
        </w:rPr>
        <w:t xml:space="preserve"> list, mad</w:t>
      </w:r>
      <w:r w:rsidR="00C65118" w:rsidRPr="00903DBA">
        <w:rPr>
          <w:highlight w:val="white"/>
        </w:rPr>
        <w:t>e</w:t>
      </w:r>
      <w:r w:rsidR="007B5818" w:rsidRPr="00903DBA">
        <w:rPr>
          <w:highlight w:val="white"/>
        </w:rPr>
        <w:t xml:space="preserve"> up by name-symbol pairs.</w:t>
      </w:r>
    </w:p>
    <w:p w14:paraId="5CC1C8DE" w14:textId="77777777" w:rsidR="006E1FB9" w:rsidRPr="00903DBA" w:rsidRDefault="006E1FB9" w:rsidP="006E1FB9">
      <w:pPr>
        <w:pStyle w:val="Code"/>
        <w:rPr>
          <w:highlight w:val="white"/>
        </w:rPr>
      </w:pPr>
      <w:r w:rsidRPr="00903DBA">
        <w:rPr>
          <w:highlight w:val="white"/>
        </w:rPr>
        <w:t xml:space="preserve">    private List&lt;string&gt; m_nameList;</w:t>
      </w:r>
    </w:p>
    <w:p w14:paraId="1143C465" w14:textId="2917C901" w:rsidR="006E1FB9" w:rsidRPr="00903DBA" w:rsidRDefault="006E1FB9" w:rsidP="006E1FB9">
      <w:pPr>
        <w:pStyle w:val="Code"/>
        <w:rPr>
          <w:highlight w:val="white"/>
        </w:rPr>
      </w:pPr>
      <w:r w:rsidRPr="00903DBA">
        <w:rPr>
          <w:highlight w:val="white"/>
        </w:rPr>
        <w:t xml:space="preserve">    private List&lt;Symbol&gt; m_parameterList;</w:t>
      </w:r>
    </w:p>
    <w:p w14:paraId="37D10D67" w14:textId="38DC384A" w:rsidR="00B34C0A" w:rsidRPr="00903DBA" w:rsidRDefault="00B34C0A" w:rsidP="00B34C0A">
      <w:pPr>
        <w:rPr>
          <w:highlight w:val="white"/>
        </w:rPr>
      </w:pPr>
      <w:r w:rsidRPr="00903DBA">
        <w:rPr>
          <w:highlight w:val="white"/>
        </w:rPr>
        <w:t xml:space="preserve">The parameter list is </w:t>
      </w:r>
      <w:r w:rsidR="005870FD" w:rsidRPr="00903DBA">
        <w:rPr>
          <w:highlight w:val="white"/>
        </w:rPr>
        <w:t xml:space="preserve">transformed into </w:t>
      </w:r>
      <w:r w:rsidRPr="00903DBA">
        <w:rPr>
          <w:highlight w:val="white"/>
        </w:rPr>
        <w:t>a type list</w:t>
      </w:r>
      <w:r w:rsidR="00A93726" w:rsidRPr="00903DBA">
        <w:rPr>
          <w:highlight w:val="white"/>
        </w:rPr>
        <w:t xml:space="preserve">, </w:t>
      </w:r>
      <w:r w:rsidR="00EF2330" w:rsidRPr="00903DBA">
        <w:rPr>
          <w:highlight w:val="white"/>
        </w:rPr>
        <w:t>h</w:t>
      </w:r>
      <w:r w:rsidRPr="00903DBA">
        <w:rPr>
          <w:highlight w:val="white"/>
        </w:rPr>
        <w:t>old</w:t>
      </w:r>
      <w:r w:rsidR="00A93726" w:rsidRPr="00903DBA">
        <w:rPr>
          <w:highlight w:val="white"/>
        </w:rPr>
        <w:t>ing</w:t>
      </w:r>
      <w:r w:rsidRPr="00903DBA">
        <w:rPr>
          <w:highlight w:val="white"/>
        </w:rPr>
        <w:t xml:space="preserve"> the types of each parameter.</w:t>
      </w:r>
    </w:p>
    <w:p w14:paraId="6FD1FEB3" w14:textId="6FB2B961" w:rsidR="006E1FB9" w:rsidRPr="00903DBA" w:rsidRDefault="006E1FB9" w:rsidP="006E1FB9">
      <w:pPr>
        <w:pStyle w:val="Code"/>
        <w:rPr>
          <w:highlight w:val="white"/>
        </w:rPr>
      </w:pPr>
      <w:r w:rsidRPr="00903DBA">
        <w:rPr>
          <w:highlight w:val="white"/>
        </w:rPr>
        <w:t xml:space="preserve">    private List&lt;Type&gt; m_typeList;</w:t>
      </w:r>
    </w:p>
    <w:p w14:paraId="367EB0CE" w14:textId="6EA44B58"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Pr="00903DBA">
        <w:rPr>
          <w:rStyle w:val="KeyWord0"/>
          <w:highlight w:val="white"/>
        </w:rPr>
        <w:t>printf</w:t>
      </w:r>
      <w:r w:rsidRPr="00903DBA">
        <w:rPr>
          <w:highlight w:val="white"/>
        </w:rPr>
        <w:t xml:space="preserve"> and </w:t>
      </w:r>
      <w:r w:rsidRPr="00903DBA">
        <w:rPr>
          <w:rStyle w:val="KeyWord0"/>
          <w:highlight w:val="white"/>
        </w:rPr>
        <w:t>scanf</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53845C9" w:rsidR="006E1FB9" w:rsidRPr="00903DBA" w:rsidRDefault="006E1FB9" w:rsidP="006E1FB9">
      <w:pPr>
        <w:pStyle w:val="Code"/>
        <w:rPr>
          <w:highlight w:val="white"/>
        </w:rPr>
      </w:pPr>
      <w:r w:rsidRPr="00903DBA">
        <w:rPr>
          <w:highlight w:val="white"/>
        </w:rPr>
        <w:t xml:space="preserve">    private bool m_</w:t>
      </w:r>
      <w:r w:rsidR="00D47EB7">
        <w:rPr>
          <w:highlight w:val="white"/>
        </w:rPr>
        <w:t>variadic</w:t>
      </w:r>
      <w:r w:rsidRPr="00903DBA">
        <w:rPr>
          <w:highlight w:val="white"/>
        </w:rPr>
        <w:t>;</w:t>
      </w:r>
    </w:p>
    <w:p w14:paraId="383FFE71" w14:textId="2CD1ABBB"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that is, the same name may not appear twice in the list.</w:t>
      </w:r>
    </w:p>
    <w:p w14:paraId="0A10F74A" w14:textId="77777777" w:rsidR="006E1FB9" w:rsidRPr="00903DBA" w:rsidRDefault="006E1FB9" w:rsidP="006E1FB9">
      <w:pPr>
        <w:pStyle w:val="Code"/>
        <w:rPr>
          <w:highlight w:val="white"/>
        </w:rPr>
      </w:pPr>
      <w:r w:rsidRPr="00903DBA">
        <w:rPr>
          <w:highlight w:val="white"/>
        </w:rPr>
        <w:t xml:space="preserve">    public Type(Type returnType, List&lt;string&gt; nameList) {</w:t>
      </w:r>
    </w:p>
    <w:p w14:paraId="47EB9B3D" w14:textId="77777777" w:rsidR="006E1FB9" w:rsidRPr="00903DBA" w:rsidRDefault="006E1FB9" w:rsidP="006E1FB9">
      <w:pPr>
        <w:pStyle w:val="Code"/>
        <w:rPr>
          <w:highlight w:val="white"/>
        </w:rPr>
      </w:pPr>
      <w:r w:rsidRPr="00903DBA">
        <w:rPr>
          <w:highlight w:val="white"/>
        </w:rPr>
        <w:t xml:space="preserve">      m_sort = Sort.Function;</w:t>
      </w:r>
    </w:p>
    <w:p w14:paraId="34AF4655" w14:textId="77777777" w:rsidR="006E1FB9" w:rsidRPr="00903DBA" w:rsidRDefault="006E1FB9" w:rsidP="006E1FB9">
      <w:pPr>
        <w:pStyle w:val="Code"/>
        <w:rPr>
          <w:highlight w:val="white"/>
        </w:rPr>
      </w:pPr>
      <w:r w:rsidRPr="00903DBA">
        <w:rPr>
          <w:highlight w:val="white"/>
        </w:rPr>
        <w:t xml:space="preserve">      m_functionStyle = FunctionStyle.Old;</w:t>
      </w:r>
    </w:p>
    <w:p w14:paraId="4329F62F" w14:textId="77777777" w:rsidR="006E1FB9" w:rsidRPr="00903DBA" w:rsidRDefault="006E1FB9" w:rsidP="006E1FB9">
      <w:pPr>
        <w:pStyle w:val="Code"/>
        <w:rPr>
          <w:highlight w:val="white"/>
        </w:rPr>
      </w:pPr>
      <w:r w:rsidRPr="00903DBA">
        <w:rPr>
          <w:highlight w:val="white"/>
        </w:rPr>
        <w:t xml:space="preserve">      m_returnType = returnType;</w:t>
      </w:r>
    </w:p>
    <w:p w14:paraId="3BD6319B" w14:textId="77777777" w:rsidR="006E1FB9" w:rsidRPr="00903DBA" w:rsidRDefault="006E1FB9" w:rsidP="006E1FB9">
      <w:pPr>
        <w:pStyle w:val="Code"/>
        <w:rPr>
          <w:highlight w:val="white"/>
        </w:rPr>
      </w:pPr>
      <w:r w:rsidRPr="00903DBA">
        <w:rPr>
          <w:highlight w:val="white"/>
        </w:rPr>
        <w:t xml:space="preserve">      m_nameList = nameList;</w:t>
      </w:r>
    </w:p>
    <w:p w14:paraId="2339DA8E" w14:textId="77777777" w:rsidR="006E1FB9" w:rsidRPr="00903DBA" w:rsidRDefault="006E1FB9" w:rsidP="006E1FB9">
      <w:pPr>
        <w:pStyle w:val="Code"/>
        <w:rPr>
          <w:highlight w:val="white"/>
        </w:rPr>
      </w:pPr>
      <w:r w:rsidRPr="00903DBA">
        <w:rPr>
          <w:highlight w:val="white"/>
        </w:rPr>
        <w:t xml:space="preserve">      m_parameterList = null;</w:t>
      </w:r>
    </w:p>
    <w:p w14:paraId="7D824BDB" w14:textId="142D0E7C"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false;</w:t>
      </w:r>
    </w:p>
    <w:p w14:paraId="0AA4FB56" w14:textId="5CEE4628" w:rsidR="006E1FB9" w:rsidRPr="00903DBA" w:rsidRDefault="00CC0142" w:rsidP="00CC0142">
      <w:pPr>
        <w:rPr>
          <w:highlight w:val="white"/>
        </w:rPr>
      </w:pPr>
      <w:r w:rsidRPr="00903DBA">
        <w:rPr>
          <w:highlight w:val="white"/>
        </w:rPr>
        <w:lastRenderedPageBreak/>
        <w:t>We add the names of the list to a set, and check that they hold the same size. If the</w:t>
      </w:r>
      <w:r w:rsidR="007011B1" w:rsidRPr="00903DBA">
        <w:rPr>
          <w:highlight w:val="white"/>
        </w:rPr>
        <w:t>y</w:t>
      </w:r>
      <w:r w:rsidRPr="00903DBA">
        <w:rPr>
          <w:highlight w:val="white"/>
        </w:rPr>
        <w:t xml:space="preserve"> do not, there is at least two names with the sam</w:t>
      </w:r>
      <w:r w:rsidR="007011B1" w:rsidRPr="00903DBA">
        <w:rPr>
          <w:highlight w:val="white"/>
        </w:rPr>
        <w:t>e</w:t>
      </w:r>
      <w:r w:rsidRPr="00903DBA">
        <w:rPr>
          <w:highlight w:val="white"/>
        </w:rPr>
        <w:t xml:space="preserve"> name, which is not allowed. </w:t>
      </w:r>
      <w:r w:rsidR="000B5BAC" w:rsidRPr="00903DBA">
        <w:rPr>
          <w:highlight w:val="white"/>
        </w:rPr>
        <w:t xml:space="preserve">If the same name is added to set twice, only the first is stored in the set, and the set </w:t>
      </w:r>
      <w:r w:rsidR="001D7AFE" w:rsidRPr="00903DBA">
        <w:rPr>
          <w:highlight w:val="white"/>
        </w:rPr>
        <w:t xml:space="preserve">will be smaller </w:t>
      </w:r>
      <w:r w:rsidR="000B5BAC" w:rsidRPr="00903DBA">
        <w:rPr>
          <w:highlight w:val="white"/>
        </w:rPr>
        <w:t>than the list.</w:t>
      </w:r>
    </w:p>
    <w:p w14:paraId="764ABF92" w14:textId="77777777" w:rsidR="006E1FB9" w:rsidRPr="00903DBA" w:rsidRDefault="006E1FB9" w:rsidP="006E1FB9">
      <w:pPr>
        <w:pStyle w:val="Code"/>
        <w:rPr>
          <w:highlight w:val="white"/>
        </w:rPr>
      </w:pPr>
      <w:r w:rsidRPr="00903DBA">
        <w:rPr>
          <w:highlight w:val="white"/>
        </w:rPr>
        <w:t xml:space="preserve">      Assert.Error(nameList.Count == new HashSet&lt;string&gt;(nameList).Count,</w:t>
      </w:r>
    </w:p>
    <w:p w14:paraId="2CA4401F" w14:textId="77777777" w:rsidR="006E1FB9" w:rsidRPr="00903DBA" w:rsidRDefault="006E1FB9" w:rsidP="006E1FB9">
      <w:pPr>
        <w:pStyle w:val="Code"/>
        <w:rPr>
          <w:highlight w:val="white"/>
        </w:rPr>
      </w:pPr>
      <w:r w:rsidRPr="00903DBA">
        <w:rPr>
          <w:highlight w:val="white"/>
        </w:rPr>
        <w:t xml:space="preserve">                   null, Message.Duplicate_name_in_parameter_list);</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3488BB" w:rsidR="006E1FB9" w:rsidRPr="00903DBA" w:rsidRDefault="000B5BAC" w:rsidP="000B5BAC">
      <w:pPr>
        <w:rPr>
          <w:highlight w:val="white"/>
        </w:rPr>
      </w:pPr>
      <w:r w:rsidRPr="00903DBA">
        <w:rPr>
          <w:highlight w:val="white"/>
        </w:rPr>
        <w:t xml:space="preserve">The following construct takes a new-style function, with return type, parameter list, and </w:t>
      </w:r>
      <w:r w:rsidR="00D47EB7">
        <w:rPr>
          <w:highlight w:val="white"/>
        </w:rPr>
        <w:t>variadic</w:t>
      </w:r>
      <w:r w:rsidRPr="00903DBA">
        <w:rPr>
          <w:highlight w:val="white"/>
        </w:rPr>
        <w:t xml:space="preserve"> status.</w:t>
      </w:r>
    </w:p>
    <w:p w14:paraId="749F578E" w14:textId="5DB59917" w:rsidR="00747851" w:rsidRPr="00903DBA" w:rsidRDefault="006E1FB9" w:rsidP="006E1FB9">
      <w:pPr>
        <w:pStyle w:val="Code"/>
        <w:rPr>
          <w:highlight w:val="white"/>
        </w:rPr>
      </w:pPr>
      <w:r w:rsidRPr="00903DBA">
        <w:rPr>
          <w:highlight w:val="white"/>
        </w:rPr>
        <w:t xml:space="preserve">    public Type(Type returnType, List&lt;</w:t>
      </w:r>
      <w:r w:rsidR="00225A69" w:rsidRPr="00903DBA">
        <w:rPr>
          <w:highlight w:val="white"/>
        </w:rPr>
        <w:t xml:space="preserve"> </w:t>
      </w:r>
      <w:r w:rsidRPr="00903DBA">
        <w:rPr>
          <w:highlight w:val="white"/>
        </w:rPr>
        <w:t>Symbol&gt; parameterList,</w:t>
      </w:r>
    </w:p>
    <w:p w14:paraId="7C67C5A8" w14:textId="12A789E6" w:rsidR="006E1FB9" w:rsidRPr="00903DBA" w:rsidRDefault="00747851" w:rsidP="006E1FB9">
      <w:pPr>
        <w:pStyle w:val="Code"/>
        <w:rPr>
          <w:highlight w:val="white"/>
        </w:rPr>
      </w:pPr>
      <w:r w:rsidRPr="00903DBA">
        <w:rPr>
          <w:highlight w:val="white"/>
        </w:rPr>
        <w:t xml:space="preserve">             </w:t>
      </w:r>
      <w:r w:rsidR="006E1FB9" w:rsidRPr="00903DBA">
        <w:rPr>
          <w:highlight w:val="white"/>
        </w:rPr>
        <w:t xml:space="preserve"> </w:t>
      </w:r>
      <w:r w:rsidRPr="00903DBA">
        <w:rPr>
          <w:highlight w:val="white"/>
        </w:rPr>
        <w:t xml:space="preserve">  </w:t>
      </w:r>
      <w:r w:rsidR="006E1FB9" w:rsidRPr="00903DBA">
        <w:rPr>
          <w:highlight w:val="white"/>
        </w:rPr>
        <w:t xml:space="preserve">bool </w:t>
      </w:r>
      <w:r w:rsidR="00D47EB7">
        <w:rPr>
          <w:highlight w:val="white"/>
        </w:rPr>
        <w:t>variadic</w:t>
      </w:r>
      <w:r w:rsidR="006E1FB9"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6A10C9CE" w14:textId="77777777" w:rsidR="006E1FB9" w:rsidRPr="00903DBA" w:rsidRDefault="006E1FB9" w:rsidP="006E1FB9">
      <w:pPr>
        <w:pStyle w:val="Code"/>
        <w:rPr>
          <w:highlight w:val="white"/>
        </w:rPr>
      </w:pPr>
      <w:r w:rsidRPr="00903DBA">
        <w:rPr>
          <w:highlight w:val="white"/>
        </w:rPr>
        <w:t xml:space="preserve">      m_returnType = returnType;</w:t>
      </w:r>
    </w:p>
    <w:p w14:paraId="211AC1B9" w14:textId="77777777" w:rsidR="006E1FB9" w:rsidRPr="00903DBA" w:rsidRDefault="006E1FB9" w:rsidP="006E1FB9">
      <w:pPr>
        <w:pStyle w:val="Code"/>
        <w:rPr>
          <w:highlight w:val="white"/>
        </w:rPr>
      </w:pPr>
      <w:r w:rsidRPr="00903DBA">
        <w:rPr>
          <w:highlight w:val="white"/>
        </w:rPr>
        <w:t xml:space="preserve">      m_nameList = null;</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039202EF" w14:textId="77777777" w:rsidR="006E1FB9" w:rsidRPr="00903DBA" w:rsidRDefault="006E1FB9" w:rsidP="006E1FB9">
      <w:pPr>
        <w:pStyle w:val="Code"/>
        <w:rPr>
          <w:highlight w:val="white"/>
        </w:rPr>
      </w:pPr>
      <w:r w:rsidRPr="00903DBA">
        <w:rPr>
          <w:highlight w:val="white"/>
        </w:rPr>
        <w:t xml:space="preserve">      m_typeList = null;</w:t>
      </w:r>
    </w:p>
    <w:p w14:paraId="138731DD" w14:textId="67C3BDF6"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we iterate through it and add the types to the type list. If the parameter list is null, the type list also becomes null. In that case the function lacks a parameter list and</w:t>
      </w:r>
      <w:r w:rsidR="008E1FA3" w:rsidRPr="00903DBA">
        <w:rPr>
          <w:highlight w:val="white"/>
        </w:rPr>
        <w:t xml:space="preserve">, when called, </w:t>
      </w:r>
      <w:r w:rsidR="00C52057" w:rsidRPr="00903DBA">
        <w:rPr>
          <w:highlight w:val="white"/>
        </w:rPr>
        <w:t>accepts all arguments.</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903DBA" w:rsidRDefault="006E1FB9" w:rsidP="006E1FB9">
      <w:pPr>
        <w:pStyle w:val="Code"/>
        <w:rPr>
          <w:highlight w:val="white"/>
        </w:rPr>
      </w:pPr>
      <w:r w:rsidRPr="00903DBA">
        <w:rPr>
          <w:highlight w:val="white"/>
        </w:rPr>
        <w:t xml:space="preserve">          m_typeList.Add(</w:t>
      </w:r>
      <w:r w:rsidR="00225A69" w:rsidRPr="00903DBA">
        <w:rPr>
          <w:highlight w:val="white"/>
        </w:rPr>
        <w:t>symbol</w:t>
      </w:r>
      <w:r w:rsidRPr="00903DBA">
        <w:rPr>
          <w:highlight w:val="white"/>
        </w:rPr>
        <w:t>.Type);</w:t>
      </w:r>
    </w:p>
    <w:p w14:paraId="3DBFE7E8" w14:textId="77777777" w:rsidR="006E1FB9" w:rsidRPr="00903DBA" w:rsidRDefault="006E1FB9" w:rsidP="006E1FB9">
      <w:pPr>
        <w:pStyle w:val="Code"/>
        <w:rPr>
          <w:highlight w:val="white"/>
        </w:rPr>
      </w:pPr>
      <w:r w:rsidRPr="00903DBA">
        <w:rPr>
          <w:highlight w:val="white"/>
        </w:rPr>
        <w:t xml:space="preserve">        }</w:t>
      </w:r>
    </w:p>
    <w:p w14:paraId="06308BE5" w14:textId="77777777" w:rsidR="006E1FB9" w:rsidRPr="00903DBA" w:rsidRDefault="006E1FB9" w:rsidP="006E1FB9">
      <w:pPr>
        <w:pStyle w:val="Code"/>
        <w:rPr>
          <w:highlight w:val="white"/>
        </w:rPr>
      </w:pPr>
      <w:r w:rsidRPr="00903DBA">
        <w:rPr>
          <w:highlight w:val="white"/>
        </w:rPr>
        <w:t xml:space="preserve">      }</w:t>
      </w:r>
    </w:p>
    <w:p w14:paraId="0F739727" w14:textId="1C810EB9" w:rsidR="006E1FB9" w:rsidRDefault="006E1FB9" w:rsidP="006E1FB9">
      <w:pPr>
        <w:pStyle w:val="Code"/>
        <w:rPr>
          <w:highlight w:val="white"/>
        </w:rPr>
      </w:pPr>
      <w:r w:rsidRPr="00903DBA">
        <w:rPr>
          <w:highlight w:val="white"/>
        </w:rPr>
        <w:t xml:space="preserve">    }</w:t>
      </w:r>
    </w:p>
    <w:p w14:paraId="1E1E848F" w14:textId="77777777" w:rsidR="00F97B47" w:rsidRPr="00903DBA" w:rsidRDefault="00F97B47" w:rsidP="006E1FB9">
      <w:pPr>
        <w:pStyle w:val="Code"/>
        <w:rPr>
          <w:highlight w:val="white"/>
        </w:rPr>
      </w:pPr>
    </w:p>
    <w:p w14:paraId="34B58C14" w14:textId="77777777" w:rsidR="00F97B47" w:rsidRPr="00903DBA" w:rsidRDefault="00F97B47" w:rsidP="00F97B47">
      <w:pPr>
        <w:pStyle w:val="Code"/>
        <w:rPr>
          <w:highlight w:val="white"/>
        </w:rPr>
      </w:pPr>
      <w:r w:rsidRPr="00903DBA">
        <w:rPr>
          <w:highlight w:val="white"/>
        </w:rPr>
        <w:t xml:space="preserve">    public bool IsFunction() {</w:t>
      </w:r>
    </w:p>
    <w:p w14:paraId="33CBB242" w14:textId="77777777" w:rsidR="00F97B47" w:rsidRPr="00903DBA" w:rsidRDefault="00F97B47" w:rsidP="00F97B47">
      <w:pPr>
        <w:pStyle w:val="Code"/>
        <w:rPr>
          <w:highlight w:val="white"/>
        </w:rPr>
      </w:pPr>
      <w:r w:rsidRPr="00903DBA">
        <w:rPr>
          <w:highlight w:val="white"/>
        </w:rPr>
        <w:t xml:space="preserve">      return (m_sort == Sort.Function);</w:t>
      </w:r>
    </w:p>
    <w:p w14:paraId="2D2BF63B" w14:textId="53A0D463" w:rsidR="00F97B47" w:rsidRDefault="00F97B47" w:rsidP="00F97B47">
      <w:pPr>
        <w:pStyle w:val="Code"/>
        <w:rPr>
          <w:highlight w:val="white"/>
        </w:rPr>
      </w:pPr>
      <w:r w:rsidRPr="00903DBA">
        <w:rPr>
          <w:highlight w:val="white"/>
        </w:rPr>
        <w:t xml:space="preserve">    }</w:t>
      </w:r>
    </w:p>
    <w:p w14:paraId="5C00ABA3" w14:textId="20C5659B" w:rsidR="00DA7590" w:rsidRDefault="00DA7590" w:rsidP="00F97B47">
      <w:pPr>
        <w:pStyle w:val="Code"/>
        <w:rPr>
          <w:highlight w:val="white"/>
        </w:rPr>
      </w:pPr>
    </w:p>
    <w:p w14:paraId="21F58886" w14:textId="77777777" w:rsidR="00DA7590" w:rsidRPr="00903DBA" w:rsidRDefault="00DA7590" w:rsidP="00DA7590">
      <w:pPr>
        <w:pStyle w:val="Code"/>
        <w:rPr>
          <w:highlight w:val="white"/>
        </w:rPr>
      </w:pPr>
      <w:r w:rsidRPr="00903DBA">
        <w:rPr>
          <w:highlight w:val="white"/>
        </w:rPr>
        <w:t xml:space="preserve">    public bool IsFunctionPointer() {</w:t>
      </w:r>
    </w:p>
    <w:p w14:paraId="638348A8" w14:textId="77777777" w:rsidR="00DA7590" w:rsidRPr="00903DBA" w:rsidRDefault="00DA7590" w:rsidP="00DA7590">
      <w:pPr>
        <w:pStyle w:val="Code"/>
        <w:rPr>
          <w:highlight w:val="white"/>
        </w:rPr>
      </w:pPr>
      <w:r w:rsidRPr="00903DBA">
        <w:rPr>
          <w:highlight w:val="white"/>
        </w:rPr>
        <w:t xml:space="preserve">      return (m_sort == Sort.Pointer) &amp;&amp; m_pointerType.IsFunction();</w:t>
      </w:r>
    </w:p>
    <w:p w14:paraId="4FD7B988" w14:textId="1791535B" w:rsidR="00DA7590" w:rsidRDefault="00DA7590" w:rsidP="00F97B47">
      <w:pPr>
        <w:pStyle w:val="Code"/>
        <w:rPr>
          <w:highlight w:val="white"/>
        </w:rPr>
      </w:pPr>
      <w:r w:rsidRPr="00903DBA">
        <w:rPr>
          <w:highlight w:val="white"/>
        </w:rPr>
        <w:t xml:space="preserve">    }</w:t>
      </w:r>
    </w:p>
    <w:p w14:paraId="52E54945" w14:textId="77777777" w:rsidR="00D64B9E" w:rsidRDefault="00D64B9E" w:rsidP="00D64B9E">
      <w:pPr>
        <w:pStyle w:val="Code"/>
        <w:rPr>
          <w:highlight w:val="white"/>
        </w:rPr>
      </w:pPr>
    </w:p>
    <w:p w14:paraId="183BDB63" w14:textId="4EACB695" w:rsidR="00D64B9E" w:rsidRPr="00903DBA" w:rsidRDefault="00D64B9E" w:rsidP="00D64B9E">
      <w:pPr>
        <w:pStyle w:val="Code"/>
        <w:rPr>
          <w:highlight w:val="white"/>
        </w:rPr>
      </w:pPr>
      <w:r w:rsidRPr="00903DBA">
        <w:rPr>
          <w:highlight w:val="white"/>
        </w:rPr>
        <w:t xml:space="preserve">    public bool IsArrayFunctionOrString() {</w:t>
      </w:r>
    </w:p>
    <w:p w14:paraId="4B5C2D6C" w14:textId="77777777" w:rsidR="00D64B9E" w:rsidRPr="00903DBA" w:rsidRDefault="00D64B9E" w:rsidP="00D64B9E">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w:t>
      </w:r>
    </w:p>
    <w:p w14:paraId="2A475483" w14:textId="0B2A2CFF" w:rsidR="00D64B9E" w:rsidRDefault="00D64B9E" w:rsidP="00D64B9E">
      <w:pPr>
        <w:pStyle w:val="Code"/>
        <w:rPr>
          <w:highlight w:val="white"/>
        </w:rPr>
      </w:pPr>
      <w:r w:rsidRPr="00903DBA">
        <w:rPr>
          <w:highlight w:val="white"/>
        </w:rPr>
        <w:t xml:space="preserve">    }</w:t>
      </w:r>
    </w:p>
    <w:p w14:paraId="49FAA5C6" w14:textId="77777777" w:rsidR="0016059B" w:rsidRDefault="0016059B" w:rsidP="0016059B">
      <w:pPr>
        <w:pStyle w:val="Code"/>
        <w:rPr>
          <w:highlight w:val="white"/>
        </w:rPr>
      </w:pPr>
    </w:p>
    <w:p w14:paraId="2A1B796B" w14:textId="77777777" w:rsidR="00B61D96" w:rsidRPr="00903DBA" w:rsidRDefault="00B61D96" w:rsidP="00B61D96">
      <w:pPr>
        <w:pStyle w:val="Code"/>
        <w:rPr>
          <w:highlight w:val="white"/>
        </w:rPr>
      </w:pPr>
      <w:r w:rsidRPr="00903DBA">
        <w:rPr>
          <w:highlight w:val="white"/>
        </w:rPr>
        <w:t xml:space="preserve">    public bool IsIntegralPointerOrFunction() {</w:t>
      </w:r>
    </w:p>
    <w:p w14:paraId="7B0DB7DD" w14:textId="77777777" w:rsidR="00B61D96" w:rsidRPr="00903DBA" w:rsidRDefault="00B61D96" w:rsidP="00B61D96">
      <w:pPr>
        <w:pStyle w:val="Code"/>
        <w:rPr>
          <w:highlight w:val="white"/>
        </w:rPr>
      </w:pPr>
      <w:r w:rsidRPr="00903DBA">
        <w:rPr>
          <w:highlight w:val="white"/>
        </w:rPr>
        <w:t xml:space="preserve">      return IsIntegralOrPointer() || IsFunction();</w:t>
      </w:r>
    </w:p>
    <w:p w14:paraId="585389C0" w14:textId="77777777" w:rsidR="00B61D96" w:rsidRPr="00903DBA" w:rsidRDefault="00B61D96" w:rsidP="00B61D96">
      <w:pPr>
        <w:pStyle w:val="Code"/>
        <w:rPr>
          <w:highlight w:val="white"/>
        </w:rPr>
      </w:pPr>
      <w:r w:rsidRPr="00903DBA">
        <w:rPr>
          <w:highlight w:val="white"/>
        </w:rPr>
        <w:t xml:space="preserve">    }</w:t>
      </w:r>
    </w:p>
    <w:p w14:paraId="17D87D51" w14:textId="77777777" w:rsidR="00B61D96" w:rsidRDefault="00B61D96" w:rsidP="00B61D96">
      <w:pPr>
        <w:pStyle w:val="Code"/>
        <w:rPr>
          <w:highlight w:val="white"/>
        </w:rPr>
      </w:pPr>
    </w:p>
    <w:p w14:paraId="4765E6E1" w14:textId="08874F52" w:rsidR="0016059B" w:rsidRPr="00903DBA" w:rsidRDefault="0016059B" w:rsidP="0016059B">
      <w:pPr>
        <w:pStyle w:val="Code"/>
        <w:rPr>
          <w:highlight w:val="white"/>
        </w:rPr>
      </w:pPr>
      <w:r w:rsidRPr="00903DBA">
        <w:rPr>
          <w:highlight w:val="white"/>
        </w:rPr>
        <w:t xml:space="preserve">    public bool IsPointerArrayStringOrFunction() {</w:t>
      </w:r>
    </w:p>
    <w:p w14:paraId="41530DD3" w14:textId="77777777" w:rsidR="0016059B" w:rsidRDefault="0016059B" w:rsidP="0016059B">
      <w:pPr>
        <w:pStyle w:val="Code"/>
        <w:rPr>
          <w:highlight w:val="white"/>
        </w:rPr>
      </w:pPr>
      <w:r w:rsidRPr="00903DBA">
        <w:rPr>
          <w:highlight w:val="white"/>
        </w:rPr>
        <w:t xml:space="preserve">      return IsPointer() || IsArrayFunctionOrString</w:t>
      </w:r>
      <w:r>
        <w:rPr>
          <w:highlight w:val="white"/>
        </w:rPr>
        <w:t xml:space="preserve"> ();</w:t>
      </w:r>
    </w:p>
    <w:p w14:paraId="460D5D56" w14:textId="03C48CCD" w:rsidR="0016059B" w:rsidRDefault="0016059B" w:rsidP="0016059B">
      <w:pPr>
        <w:pStyle w:val="Code"/>
        <w:rPr>
          <w:highlight w:val="white"/>
        </w:rPr>
      </w:pPr>
      <w:r w:rsidRPr="00903DBA">
        <w:rPr>
          <w:highlight w:val="white"/>
        </w:rPr>
        <w:t xml:space="preserve">    }</w:t>
      </w:r>
    </w:p>
    <w:p w14:paraId="265A4481" w14:textId="1F4E41F5" w:rsidR="00A965AF" w:rsidRDefault="00A965AF" w:rsidP="0016059B">
      <w:pPr>
        <w:pStyle w:val="Code"/>
        <w:rPr>
          <w:highlight w:val="white"/>
        </w:rPr>
      </w:pPr>
    </w:p>
    <w:p w14:paraId="72DFF6F9" w14:textId="77777777" w:rsidR="00594BB3" w:rsidRPr="00903DBA" w:rsidRDefault="00594BB3" w:rsidP="00594BB3">
      <w:pPr>
        <w:pStyle w:val="Code"/>
        <w:rPr>
          <w:highlight w:val="white"/>
        </w:rPr>
      </w:pPr>
      <w:r w:rsidRPr="00903DBA">
        <w:rPr>
          <w:highlight w:val="white"/>
        </w:rPr>
        <w:t xml:space="preserve">    public bool IsIntegralPointerOrFunction() {</w:t>
      </w:r>
    </w:p>
    <w:p w14:paraId="15129483" w14:textId="77777777" w:rsidR="00594BB3" w:rsidRPr="00903DBA" w:rsidRDefault="00594BB3" w:rsidP="00594BB3">
      <w:pPr>
        <w:pStyle w:val="Code"/>
        <w:rPr>
          <w:highlight w:val="white"/>
        </w:rPr>
      </w:pPr>
      <w:r w:rsidRPr="00903DBA">
        <w:rPr>
          <w:highlight w:val="white"/>
        </w:rPr>
        <w:t xml:space="preserve">      return IsIntegralOrPointer() || IsFunction();</w:t>
      </w:r>
    </w:p>
    <w:p w14:paraId="04D8285B" w14:textId="77777777" w:rsidR="00594BB3" w:rsidRPr="00903DBA" w:rsidRDefault="00594BB3" w:rsidP="00594BB3">
      <w:pPr>
        <w:pStyle w:val="Code"/>
        <w:rPr>
          <w:highlight w:val="white"/>
        </w:rPr>
      </w:pPr>
      <w:r w:rsidRPr="00903DBA">
        <w:rPr>
          <w:highlight w:val="white"/>
        </w:rPr>
        <w:t xml:space="preserve">    }</w:t>
      </w:r>
    </w:p>
    <w:p w14:paraId="7390D876" w14:textId="77777777" w:rsidR="00594BB3" w:rsidRPr="00903DBA" w:rsidRDefault="00594BB3" w:rsidP="00594BB3">
      <w:pPr>
        <w:pStyle w:val="Code"/>
        <w:rPr>
          <w:highlight w:val="white"/>
        </w:rPr>
      </w:pPr>
    </w:p>
    <w:p w14:paraId="16CD29EB" w14:textId="77777777" w:rsidR="00594BB3" w:rsidRPr="00903DBA" w:rsidRDefault="00594BB3" w:rsidP="00594BB3">
      <w:pPr>
        <w:pStyle w:val="Code"/>
        <w:rPr>
          <w:highlight w:val="white"/>
        </w:rPr>
      </w:pPr>
      <w:r w:rsidRPr="00903DBA">
        <w:rPr>
          <w:highlight w:val="white"/>
        </w:rPr>
        <w:t xml:space="preserve">    public bool IsIntegralPointerArrayOrFunction() {</w:t>
      </w:r>
    </w:p>
    <w:p w14:paraId="57CDEA5F" w14:textId="77777777" w:rsidR="00594BB3" w:rsidRPr="00903DBA" w:rsidRDefault="00594BB3" w:rsidP="00594BB3">
      <w:pPr>
        <w:pStyle w:val="Code"/>
        <w:rPr>
          <w:highlight w:val="white"/>
        </w:rPr>
      </w:pPr>
      <w:r w:rsidRPr="00903DBA">
        <w:rPr>
          <w:highlight w:val="white"/>
        </w:rPr>
        <w:lastRenderedPageBreak/>
        <w:t xml:space="preserve">      return IsIntegralPointerOrArray() || IsFunction();</w:t>
      </w:r>
    </w:p>
    <w:p w14:paraId="11A51BBA" w14:textId="77777777" w:rsidR="00594BB3" w:rsidRPr="00903DBA" w:rsidRDefault="00594BB3" w:rsidP="00594BB3">
      <w:pPr>
        <w:pStyle w:val="Code"/>
        <w:rPr>
          <w:highlight w:val="white"/>
        </w:rPr>
      </w:pPr>
      <w:r w:rsidRPr="00903DBA">
        <w:rPr>
          <w:highlight w:val="white"/>
        </w:rPr>
        <w:t xml:space="preserve">    }</w:t>
      </w:r>
    </w:p>
    <w:p w14:paraId="6A0C2B79" w14:textId="77777777" w:rsidR="006E123B" w:rsidRDefault="006E123B" w:rsidP="006E123B">
      <w:pPr>
        <w:pStyle w:val="Code"/>
        <w:rPr>
          <w:highlight w:val="white"/>
        </w:rPr>
      </w:pPr>
    </w:p>
    <w:p w14:paraId="7EEE5B19" w14:textId="6EB67DFC" w:rsidR="006E123B" w:rsidRPr="00FC61A7" w:rsidRDefault="006E123B" w:rsidP="006E123B">
      <w:pPr>
        <w:pStyle w:val="Code"/>
        <w:rPr>
          <w:highlight w:val="white"/>
        </w:rPr>
      </w:pPr>
      <w:r w:rsidRPr="00FC61A7">
        <w:rPr>
          <w:highlight w:val="white"/>
        </w:rPr>
        <w:t xml:space="preserve">    public bool IsIntegralPointerArrayStringOrFunction() {</w:t>
      </w:r>
    </w:p>
    <w:p w14:paraId="1929D195" w14:textId="2D25E792" w:rsidR="006E123B" w:rsidRPr="00FC61A7" w:rsidRDefault="006E123B" w:rsidP="006E123B">
      <w:pPr>
        <w:pStyle w:val="Code"/>
        <w:rPr>
          <w:highlight w:val="white"/>
        </w:rPr>
      </w:pPr>
      <w:r w:rsidRPr="00FC61A7">
        <w:rPr>
          <w:highlight w:val="white"/>
        </w:rPr>
        <w:t xml:space="preserve">      return </w:t>
      </w:r>
      <w:r w:rsidRPr="00903DBA">
        <w:rPr>
          <w:highlight w:val="white"/>
        </w:rPr>
        <w:t>IsIntegralPointerArrayOrFunction</w:t>
      </w:r>
      <w:r>
        <w:rPr>
          <w:highlight w:val="white"/>
        </w:rPr>
        <w:t>() || IsString</w:t>
      </w:r>
      <w:r w:rsidRPr="00FC61A7">
        <w:rPr>
          <w:highlight w:val="white"/>
        </w:rPr>
        <w:t>();</w:t>
      </w:r>
    </w:p>
    <w:p w14:paraId="745A1293" w14:textId="173F3B0C" w:rsidR="006E123B" w:rsidRDefault="006E123B" w:rsidP="006E123B">
      <w:pPr>
        <w:pStyle w:val="Code"/>
        <w:rPr>
          <w:highlight w:val="white"/>
        </w:rPr>
      </w:pPr>
      <w:r w:rsidRPr="00FC61A7">
        <w:rPr>
          <w:highlight w:val="white"/>
        </w:rPr>
        <w:t xml:space="preserve">    }</w:t>
      </w:r>
    </w:p>
    <w:p w14:paraId="098264CC" w14:textId="77777777" w:rsidR="00E53AE0" w:rsidRDefault="00E53AE0" w:rsidP="00E53AE0">
      <w:pPr>
        <w:pStyle w:val="Code"/>
        <w:rPr>
          <w:highlight w:val="white"/>
        </w:rPr>
      </w:pPr>
    </w:p>
    <w:p w14:paraId="6A61AAAB" w14:textId="77777777" w:rsidR="00E53AE0" w:rsidRPr="00B12950" w:rsidRDefault="00E53AE0" w:rsidP="00E53AE0">
      <w:pPr>
        <w:pStyle w:val="Code"/>
        <w:rPr>
          <w:highlight w:val="white"/>
        </w:rPr>
      </w:pPr>
      <w:r w:rsidRPr="00B12950">
        <w:rPr>
          <w:highlight w:val="white"/>
        </w:rPr>
        <w:t xml:space="preserve">    public bool IsArithmeticPointerArrayStringOrFunction() {</w:t>
      </w:r>
    </w:p>
    <w:p w14:paraId="3FDD43AE" w14:textId="77777777" w:rsidR="00E53AE0" w:rsidRDefault="00E53AE0" w:rsidP="00E53AE0">
      <w:pPr>
        <w:pStyle w:val="Code"/>
        <w:rPr>
          <w:highlight w:val="white"/>
        </w:rPr>
      </w:pPr>
      <w:r w:rsidRPr="00B12950">
        <w:rPr>
          <w:highlight w:val="white"/>
        </w:rPr>
        <w:t xml:space="preserve">      return IsArithmeticOrPointer() || IsArray() ||</w:t>
      </w:r>
    </w:p>
    <w:p w14:paraId="267A30B8" w14:textId="77777777" w:rsidR="00E53AE0" w:rsidRPr="00B12950" w:rsidRDefault="00E53AE0" w:rsidP="00E53AE0">
      <w:pPr>
        <w:pStyle w:val="Code"/>
        <w:rPr>
          <w:highlight w:val="white"/>
        </w:rPr>
      </w:pPr>
      <w:r>
        <w:rPr>
          <w:highlight w:val="white"/>
        </w:rPr>
        <w:t xml:space="preserve">            </w:t>
      </w:r>
      <w:r w:rsidRPr="00B12950">
        <w:rPr>
          <w:highlight w:val="white"/>
        </w:rPr>
        <w:t xml:space="preserve"> IsFunction() || IsString();</w:t>
      </w:r>
    </w:p>
    <w:p w14:paraId="38ABD9C3" w14:textId="77777777" w:rsidR="00E53AE0" w:rsidRPr="00903DBA" w:rsidRDefault="00E53AE0" w:rsidP="00E53AE0">
      <w:pPr>
        <w:pStyle w:val="Code"/>
        <w:rPr>
          <w:highlight w:val="white"/>
        </w:rPr>
      </w:pPr>
      <w:r w:rsidRPr="00B12950">
        <w:rPr>
          <w:highlight w:val="white"/>
        </w:rPr>
        <w:t xml:space="preserve">    }</w:t>
      </w:r>
    </w:p>
    <w:p w14:paraId="6FC8E83D" w14:textId="77777777" w:rsidR="00E53AE0" w:rsidRDefault="00E53AE0" w:rsidP="006E123B">
      <w:pPr>
        <w:pStyle w:val="Code"/>
        <w:rPr>
          <w:highlight w:val="white"/>
        </w:rPr>
      </w:pPr>
    </w:p>
    <w:p w14:paraId="607A672B" w14:textId="729F6490" w:rsidR="006E1FB9" w:rsidRDefault="000B32B1" w:rsidP="008B1538">
      <w:pPr>
        <w:rPr>
          <w:highlight w:val="white"/>
        </w:rPr>
      </w:pPr>
      <w:r>
        <w:rPr>
          <w:highlight w:val="white"/>
        </w:rPr>
        <w:t xml:space="preserve">The following properties gets the style, name list, parameter list, </w:t>
      </w:r>
      <w:r w:rsidR="008B1538">
        <w:rPr>
          <w:highlight w:val="white"/>
        </w:rPr>
        <w:t xml:space="preserve">type list, return type, and </w:t>
      </w:r>
      <w:proofErr w:type="spellStart"/>
      <w:r w:rsidR="008B1538">
        <w:rPr>
          <w:highlight w:val="white"/>
        </w:rPr>
        <w:t>whther</w:t>
      </w:r>
      <w:proofErr w:type="spellEnd"/>
      <w:r w:rsidR="008B1538">
        <w:rPr>
          <w:highlight w:val="white"/>
        </w:rPr>
        <w:t xml:space="preserve"> the function is </w:t>
      </w:r>
      <w:r w:rsidR="004A5B68">
        <w:rPr>
          <w:highlight w:val="white"/>
        </w:rPr>
        <w:t>variadic</w:t>
      </w:r>
      <w:r w:rsidR="008B1538">
        <w:rPr>
          <w:highlight w:val="white"/>
        </w:rPr>
        <w:t>.</w:t>
      </w:r>
    </w:p>
    <w:p w14:paraId="52D4B8B5" w14:textId="77777777" w:rsidR="006E1FB9" w:rsidRPr="00903DBA" w:rsidRDefault="006E1FB9" w:rsidP="006E1FB9">
      <w:pPr>
        <w:pStyle w:val="Code"/>
        <w:rPr>
          <w:highlight w:val="white"/>
        </w:rPr>
      </w:pPr>
      <w:r w:rsidRPr="00903DBA">
        <w:rPr>
          <w:highlight w:val="white"/>
        </w:rPr>
        <w:t xml:space="preserve">    public FunctionStyle Style {</w:t>
      </w:r>
    </w:p>
    <w:p w14:paraId="45BEDAA9" w14:textId="77777777" w:rsidR="006E1FB9" w:rsidRPr="00903DBA" w:rsidRDefault="006E1FB9" w:rsidP="006E1FB9">
      <w:pPr>
        <w:pStyle w:val="Code"/>
        <w:rPr>
          <w:highlight w:val="white"/>
        </w:rPr>
      </w:pPr>
      <w:r w:rsidRPr="00903DBA">
        <w:rPr>
          <w:highlight w:val="white"/>
        </w:rPr>
        <w:t xml:space="preserve">      get { return m_functionStyle; }</w:t>
      </w:r>
    </w:p>
    <w:p w14:paraId="45D7563E" w14:textId="77777777" w:rsidR="006E1FB9" w:rsidRPr="00903DBA" w:rsidRDefault="006E1FB9" w:rsidP="006E1FB9">
      <w:pPr>
        <w:pStyle w:val="Code"/>
        <w:rPr>
          <w:highlight w:val="white"/>
        </w:rPr>
      </w:pPr>
      <w:r w:rsidRPr="00903DBA">
        <w:rPr>
          <w:highlight w:val="white"/>
        </w:rPr>
        <w:t xml:space="preserve">    }</w:t>
      </w:r>
    </w:p>
    <w:p w14:paraId="711461FC" w14:textId="77777777" w:rsidR="006E1FB9" w:rsidRPr="00903DBA" w:rsidRDefault="006E1FB9" w:rsidP="006E1FB9">
      <w:pPr>
        <w:pStyle w:val="Code"/>
        <w:rPr>
          <w:highlight w:val="white"/>
        </w:rPr>
      </w:pPr>
    </w:p>
    <w:p w14:paraId="35FFFC1B" w14:textId="77777777" w:rsidR="006E1FB9" w:rsidRPr="00903DBA" w:rsidRDefault="006E1FB9" w:rsidP="006E1FB9">
      <w:pPr>
        <w:pStyle w:val="Code"/>
        <w:rPr>
          <w:highlight w:val="white"/>
        </w:rPr>
      </w:pPr>
      <w:r w:rsidRPr="00903DBA">
        <w:rPr>
          <w:highlight w:val="white"/>
        </w:rPr>
        <w:t xml:space="preserve">    public List&lt;string&gt; NameList {</w:t>
      </w:r>
    </w:p>
    <w:p w14:paraId="38775F84" w14:textId="77777777" w:rsidR="006E1FB9" w:rsidRPr="00903DBA" w:rsidRDefault="006E1FB9" w:rsidP="006E1FB9">
      <w:pPr>
        <w:pStyle w:val="Code"/>
        <w:rPr>
          <w:highlight w:val="white"/>
        </w:rPr>
      </w:pPr>
      <w:r w:rsidRPr="00903DBA">
        <w:rPr>
          <w:highlight w:val="white"/>
        </w:rPr>
        <w:t xml:space="preserve">      get { return m_nameList; }</w:t>
      </w:r>
    </w:p>
    <w:p w14:paraId="56981E46" w14:textId="77777777" w:rsidR="006E1FB9" w:rsidRPr="00903DBA" w:rsidRDefault="006E1FB9" w:rsidP="006E1FB9">
      <w:pPr>
        <w:pStyle w:val="Code"/>
        <w:rPr>
          <w:highlight w:val="white"/>
        </w:rPr>
      </w:pPr>
      <w:r w:rsidRPr="00903DBA">
        <w:rPr>
          <w:highlight w:val="white"/>
        </w:rPr>
        <w:t xml:space="preserve">    }</w:t>
      </w:r>
    </w:p>
    <w:p w14:paraId="24CE3CAC" w14:textId="77777777" w:rsidR="006E1FB9" w:rsidRPr="00903DBA" w:rsidRDefault="006E1FB9" w:rsidP="006E1FB9">
      <w:pPr>
        <w:pStyle w:val="Code"/>
        <w:rPr>
          <w:highlight w:val="white"/>
        </w:rPr>
      </w:pPr>
    </w:p>
    <w:p w14:paraId="16FA52C7" w14:textId="543C41C4" w:rsidR="006E1FB9" w:rsidRPr="00903DBA" w:rsidRDefault="006E1FB9" w:rsidP="006E1FB9">
      <w:pPr>
        <w:pStyle w:val="Code"/>
        <w:rPr>
          <w:highlight w:val="white"/>
        </w:rPr>
      </w:pPr>
      <w:r w:rsidRPr="00903DBA">
        <w:rPr>
          <w:highlight w:val="white"/>
        </w:rPr>
        <w:t xml:space="preserve">    public List&lt;Symbol&gt; ParameterList {</w:t>
      </w:r>
    </w:p>
    <w:p w14:paraId="1C4649ED" w14:textId="77777777" w:rsidR="006E1FB9" w:rsidRPr="00903DBA" w:rsidRDefault="006E1FB9" w:rsidP="006E1FB9">
      <w:pPr>
        <w:pStyle w:val="Code"/>
        <w:rPr>
          <w:highlight w:val="white"/>
        </w:rPr>
      </w:pPr>
      <w:r w:rsidRPr="00903DBA">
        <w:rPr>
          <w:highlight w:val="white"/>
        </w:rPr>
        <w:t xml:space="preserve">      get { return m_parameterList; }</w:t>
      </w:r>
    </w:p>
    <w:p w14:paraId="4F8ED453" w14:textId="77777777" w:rsidR="006E1FB9" w:rsidRPr="00903DBA" w:rsidRDefault="006E1FB9" w:rsidP="006E1FB9">
      <w:pPr>
        <w:pStyle w:val="Code"/>
        <w:rPr>
          <w:highlight w:val="white"/>
        </w:rPr>
      </w:pPr>
      <w:r w:rsidRPr="00903DBA">
        <w:rPr>
          <w:highlight w:val="white"/>
        </w:rPr>
        <w:t xml:space="preserve">    }</w:t>
      </w:r>
    </w:p>
    <w:p w14:paraId="35745C14" w14:textId="77777777" w:rsidR="006E1FB9" w:rsidRPr="00903DBA" w:rsidRDefault="006E1FB9" w:rsidP="006E1FB9">
      <w:pPr>
        <w:pStyle w:val="Code"/>
        <w:rPr>
          <w:highlight w:val="white"/>
        </w:rPr>
      </w:pPr>
    </w:p>
    <w:p w14:paraId="4BFD42A2" w14:textId="77777777" w:rsidR="006E1FB9" w:rsidRPr="00903DBA" w:rsidRDefault="006E1FB9" w:rsidP="006E1FB9">
      <w:pPr>
        <w:pStyle w:val="Code"/>
        <w:rPr>
          <w:highlight w:val="white"/>
        </w:rPr>
      </w:pPr>
      <w:r w:rsidRPr="00903DBA">
        <w:rPr>
          <w:highlight w:val="white"/>
        </w:rPr>
        <w:t xml:space="preserve">    public List&lt;Type&gt; TypeList {</w:t>
      </w:r>
    </w:p>
    <w:p w14:paraId="4DF212BF" w14:textId="77777777" w:rsidR="006E1FB9" w:rsidRPr="00903DBA" w:rsidRDefault="006E1FB9" w:rsidP="006E1FB9">
      <w:pPr>
        <w:pStyle w:val="Code"/>
        <w:rPr>
          <w:highlight w:val="white"/>
        </w:rPr>
      </w:pPr>
      <w:r w:rsidRPr="00903DBA">
        <w:rPr>
          <w:highlight w:val="white"/>
        </w:rPr>
        <w:t xml:space="preserve">      get { return m_typeList; }</w:t>
      </w:r>
    </w:p>
    <w:p w14:paraId="5AC617AE" w14:textId="77777777" w:rsidR="006E1FB9" w:rsidRPr="00903DBA" w:rsidRDefault="006E1FB9" w:rsidP="006E1FB9">
      <w:pPr>
        <w:pStyle w:val="Code"/>
        <w:rPr>
          <w:highlight w:val="white"/>
        </w:rPr>
      </w:pPr>
      <w:r w:rsidRPr="00903DBA">
        <w:rPr>
          <w:highlight w:val="white"/>
        </w:rPr>
        <w:t xml:space="preserve">    }</w:t>
      </w:r>
    </w:p>
    <w:p w14:paraId="7C87566F" w14:textId="77777777" w:rsidR="006E1FB9" w:rsidRPr="00903DBA" w:rsidRDefault="006E1FB9" w:rsidP="006E1FB9">
      <w:pPr>
        <w:pStyle w:val="Code"/>
        <w:rPr>
          <w:highlight w:val="white"/>
        </w:rPr>
      </w:pPr>
    </w:p>
    <w:p w14:paraId="6F0BD390" w14:textId="77777777" w:rsidR="006E1FB9" w:rsidRPr="00903DBA" w:rsidRDefault="006E1FB9" w:rsidP="006E1FB9">
      <w:pPr>
        <w:pStyle w:val="Code"/>
        <w:rPr>
          <w:highlight w:val="white"/>
        </w:rPr>
      </w:pPr>
      <w:r w:rsidRPr="00903DBA">
        <w:rPr>
          <w:highlight w:val="white"/>
        </w:rPr>
        <w:t xml:space="preserve">    public Type ReturnType {</w:t>
      </w:r>
    </w:p>
    <w:p w14:paraId="33C0233D" w14:textId="77777777" w:rsidR="006E1FB9" w:rsidRPr="00903DBA" w:rsidRDefault="006E1FB9" w:rsidP="006E1FB9">
      <w:pPr>
        <w:pStyle w:val="Code"/>
        <w:rPr>
          <w:highlight w:val="white"/>
        </w:rPr>
      </w:pPr>
      <w:r w:rsidRPr="00903DBA">
        <w:rPr>
          <w:highlight w:val="white"/>
        </w:rPr>
        <w:t xml:space="preserve">      get { return m_returnType; }</w:t>
      </w:r>
    </w:p>
    <w:p w14:paraId="6D14B299" w14:textId="77777777" w:rsidR="006E1FB9" w:rsidRPr="00903DBA" w:rsidRDefault="006E1FB9" w:rsidP="006E1FB9">
      <w:pPr>
        <w:pStyle w:val="Code"/>
        <w:rPr>
          <w:highlight w:val="white"/>
        </w:rPr>
      </w:pPr>
      <w:r w:rsidRPr="00903DBA">
        <w:rPr>
          <w:highlight w:val="white"/>
        </w:rPr>
        <w:t xml:space="preserve">      set { m_returnType = value; }</w:t>
      </w:r>
    </w:p>
    <w:p w14:paraId="4E1496CF" w14:textId="77777777" w:rsidR="006E1FB9" w:rsidRPr="00903DBA" w:rsidRDefault="006E1FB9" w:rsidP="006E1FB9">
      <w:pPr>
        <w:pStyle w:val="Code"/>
        <w:rPr>
          <w:highlight w:val="white"/>
        </w:rPr>
      </w:pPr>
      <w:r w:rsidRPr="00903DBA">
        <w:rPr>
          <w:highlight w:val="white"/>
        </w:rPr>
        <w:t xml:space="preserve">    }</w:t>
      </w:r>
    </w:p>
    <w:p w14:paraId="06EA6D87" w14:textId="77777777" w:rsidR="006E1FB9" w:rsidRPr="00903DBA" w:rsidRDefault="006E1FB9" w:rsidP="006E1FB9">
      <w:pPr>
        <w:pStyle w:val="Code"/>
        <w:rPr>
          <w:highlight w:val="white"/>
        </w:rPr>
      </w:pPr>
    </w:p>
    <w:p w14:paraId="6A787DDA" w14:textId="5B3828E8" w:rsidR="006E1FB9" w:rsidRPr="00903DBA" w:rsidRDefault="006E1FB9" w:rsidP="006E1FB9">
      <w:pPr>
        <w:pStyle w:val="Code"/>
        <w:rPr>
          <w:highlight w:val="white"/>
        </w:rPr>
      </w:pPr>
      <w:r w:rsidRPr="00903DBA">
        <w:rPr>
          <w:highlight w:val="white"/>
        </w:rPr>
        <w:t xml:space="preserve">    public bool </w:t>
      </w:r>
      <w:r w:rsidR="0010453D">
        <w:rPr>
          <w:highlight w:val="white"/>
        </w:rPr>
        <w:t>IsVariadic</w:t>
      </w:r>
      <w:r w:rsidRPr="00903DBA">
        <w:rPr>
          <w:highlight w:val="white"/>
        </w:rPr>
        <w:t>() {</w:t>
      </w:r>
    </w:p>
    <w:p w14:paraId="2B80FBAC" w14:textId="1E85696B" w:rsidR="006E1FB9" w:rsidRPr="00903DBA" w:rsidRDefault="006E1FB9" w:rsidP="006E1FB9">
      <w:pPr>
        <w:pStyle w:val="Code"/>
        <w:rPr>
          <w:highlight w:val="white"/>
        </w:rPr>
      </w:pPr>
      <w:r w:rsidRPr="00903DBA">
        <w:rPr>
          <w:highlight w:val="white"/>
        </w:rPr>
        <w:t xml:space="preserve">      return m_</w:t>
      </w:r>
      <w:r w:rsidR="00D47EB7">
        <w:rPr>
          <w:highlight w:val="white"/>
        </w:rPr>
        <w:t>variadic</w:t>
      </w:r>
      <w:r w:rsidRPr="00903DBA">
        <w:rPr>
          <w:highlight w:val="white"/>
        </w:rPr>
        <w:t>;</w:t>
      </w:r>
    </w:p>
    <w:p w14:paraId="0E43C968" w14:textId="527BB8D5" w:rsidR="006E1FB9" w:rsidRDefault="006E1FB9" w:rsidP="006E1FB9">
      <w:pPr>
        <w:pStyle w:val="Code"/>
        <w:rPr>
          <w:highlight w:val="white"/>
        </w:rPr>
      </w:pPr>
      <w:r w:rsidRPr="00903DBA">
        <w:rPr>
          <w:highlight w:val="white"/>
        </w:rPr>
        <w:t xml:space="preserve">    }</w:t>
      </w:r>
    </w:p>
    <w:p w14:paraId="54C6D6A8" w14:textId="6B25BF66" w:rsidR="0016675E" w:rsidRDefault="0016675E" w:rsidP="0060539D">
      <w:pPr>
        <w:pStyle w:val="Rubrik3"/>
      </w:pPr>
      <w:bookmarkStart w:id="336" w:name="_Toc59126194"/>
      <w:r>
        <w:t>Structs and Unions</w:t>
      </w:r>
      <w:bookmarkEnd w:id="336"/>
    </w:p>
    <w:p w14:paraId="288BBCA7" w14:textId="36D642A0" w:rsidR="00117AB0" w:rsidRPr="00903DBA" w:rsidRDefault="00117AB0" w:rsidP="00117AB0">
      <w:pPr>
        <w:rPr>
          <w:color w:val="auto"/>
        </w:rPr>
      </w:pPr>
      <w:r w:rsidRPr="00903DBA">
        <w:t>A struct and union takes a list of symbols</w:t>
      </w:r>
      <w:r w:rsidR="004B7EF8" w:rsidRPr="00903DBA">
        <w:t>.</w:t>
      </w:r>
      <w:r w:rsidRPr="00903DBA">
        <w:t xml:space="preserve"> A struct or union is </w:t>
      </w:r>
      <w:r w:rsidRPr="00903DBA">
        <w:rPr>
          <w:rStyle w:val="KeyWord0"/>
        </w:rPr>
        <w:t>tagged</w:t>
      </w:r>
      <w:r w:rsidRPr="00903DBA">
        <w:t xml:space="preserve"> i</w:t>
      </w:r>
      <w:r w:rsidR="004B7EF8" w:rsidRPr="00903DBA">
        <w:t>f</w:t>
      </w:r>
      <w:r w:rsidRPr="00903DBA">
        <w:t xml:space="preserve"> is given a name:</w:t>
      </w:r>
    </w:p>
    <w:tbl>
      <w:tblPr>
        <w:tblStyle w:val="Tabellrutnt"/>
        <w:tblW w:w="0" w:type="auto"/>
        <w:tblLook w:val="04A0" w:firstRow="1" w:lastRow="0" w:firstColumn="1" w:lastColumn="0" w:noHBand="0" w:noVBand="1"/>
      </w:tblPr>
      <w:tblGrid>
        <w:gridCol w:w="4675"/>
        <w:gridCol w:w="4675"/>
      </w:tblGrid>
      <w:tr w:rsidR="00117AB0" w:rsidRPr="00903DBA" w14:paraId="1A933E51" w14:textId="77777777" w:rsidTr="00117AB0">
        <w:tc>
          <w:tcPr>
            <w:tcW w:w="4675" w:type="dxa"/>
            <w:tcBorders>
              <w:top w:val="nil"/>
              <w:left w:val="nil"/>
              <w:bottom w:val="nil"/>
              <w:right w:val="nil"/>
            </w:tcBorders>
            <w:hideMark/>
          </w:tcPr>
          <w:p w14:paraId="13D12B3C" w14:textId="77777777" w:rsidR="00117AB0" w:rsidRPr="00903DBA" w:rsidRDefault="00117AB0">
            <w:pPr>
              <w:pStyle w:val="Code"/>
            </w:pPr>
            <w:r w:rsidRPr="00903DBA">
              <w:t>struct {</w:t>
            </w:r>
          </w:p>
          <w:p w14:paraId="5A746B18" w14:textId="77777777" w:rsidR="00117AB0" w:rsidRPr="00903DBA" w:rsidRDefault="00117AB0">
            <w:pPr>
              <w:pStyle w:val="Code"/>
            </w:pPr>
            <w:r w:rsidRPr="00903DBA">
              <w:t xml:space="preserve">  int a, b;</w:t>
            </w:r>
          </w:p>
          <w:p w14:paraId="3F3D70CE" w14:textId="77777777" w:rsidR="00117AB0" w:rsidRPr="00903DBA" w:rsidRDefault="00117AB0">
            <w:pPr>
              <w:pStyle w:val="Code"/>
            </w:pPr>
            <w:r w:rsidRPr="00903DBA">
              <w:t>};</w:t>
            </w:r>
          </w:p>
        </w:tc>
        <w:tc>
          <w:tcPr>
            <w:tcW w:w="4675" w:type="dxa"/>
            <w:tcBorders>
              <w:top w:val="nil"/>
              <w:left w:val="nil"/>
              <w:bottom w:val="nil"/>
              <w:right w:val="nil"/>
            </w:tcBorders>
            <w:hideMark/>
          </w:tcPr>
          <w:p w14:paraId="331D56B1" w14:textId="77777777" w:rsidR="00117AB0" w:rsidRPr="00903DBA" w:rsidRDefault="00117AB0">
            <w:pPr>
              <w:pStyle w:val="Code"/>
            </w:pPr>
            <w:r w:rsidRPr="00903DBA">
              <w:t>struct s {</w:t>
            </w:r>
          </w:p>
          <w:p w14:paraId="0793A590" w14:textId="77777777" w:rsidR="00117AB0" w:rsidRPr="00903DBA" w:rsidRDefault="00117AB0">
            <w:pPr>
              <w:pStyle w:val="Code"/>
            </w:pPr>
            <w:r w:rsidRPr="00903DBA">
              <w:t xml:space="preserve">  int a, b;</w:t>
            </w:r>
          </w:p>
          <w:p w14:paraId="46432FF2" w14:textId="77777777" w:rsidR="00117AB0" w:rsidRPr="00903DBA" w:rsidRDefault="00117AB0">
            <w:pPr>
              <w:pStyle w:val="Code"/>
            </w:pPr>
            <w:r w:rsidRPr="00903DBA">
              <w:t>};</w:t>
            </w:r>
          </w:p>
        </w:tc>
      </w:tr>
      <w:tr w:rsidR="00117AB0" w:rsidRPr="00903DBA" w14:paraId="692BAC11" w14:textId="77777777" w:rsidTr="00117AB0">
        <w:tc>
          <w:tcPr>
            <w:tcW w:w="4675" w:type="dxa"/>
            <w:tcBorders>
              <w:top w:val="nil"/>
              <w:left w:val="nil"/>
              <w:bottom w:val="nil"/>
              <w:right w:val="nil"/>
            </w:tcBorders>
            <w:hideMark/>
          </w:tcPr>
          <w:p w14:paraId="1DCA7661" w14:textId="77777777" w:rsidR="00117AB0" w:rsidRPr="00903DBA" w:rsidRDefault="00117AB0">
            <w:r w:rsidRPr="00903DBA">
              <w:t>(a) An untagged struct</w:t>
            </w:r>
          </w:p>
        </w:tc>
        <w:tc>
          <w:tcPr>
            <w:tcW w:w="4675" w:type="dxa"/>
            <w:tcBorders>
              <w:top w:val="nil"/>
              <w:left w:val="nil"/>
              <w:bottom w:val="nil"/>
              <w:right w:val="nil"/>
            </w:tcBorders>
            <w:hideMark/>
          </w:tcPr>
          <w:p w14:paraId="7B2C2F9E" w14:textId="507A6165" w:rsidR="00117AB0" w:rsidRPr="00903DBA" w:rsidRDefault="00117AB0">
            <w:r w:rsidRPr="00903DBA">
              <w:t xml:space="preserve">(b) A struct tagged with the name </w:t>
            </w:r>
            <w:r w:rsidR="00707457" w:rsidRPr="00903DBA">
              <w:rPr>
                <w:rStyle w:val="KeyWord0"/>
              </w:rPr>
              <w:t>s</w:t>
            </w:r>
          </w:p>
        </w:tc>
      </w:tr>
    </w:tbl>
    <w:p w14:paraId="67DD76EA" w14:textId="1B5A5E14" w:rsidR="00752124" w:rsidRPr="00903DBA" w:rsidRDefault="00097F16" w:rsidP="0028684D">
      <w:r w:rsidRPr="00903DBA">
        <w:t>A struct or union definition can be meaningful or meaningless.</w:t>
      </w:r>
      <w:r w:rsidR="00752124" w:rsidRPr="00903DBA">
        <w:t xml:space="preserve"> The </w:t>
      </w:r>
      <w:r w:rsidR="006240E7" w:rsidRPr="00903DBA">
        <w:t>declaration</w:t>
      </w:r>
      <w:r w:rsidR="00752124" w:rsidRPr="00903DBA">
        <w:t xml:space="preserve"> </w:t>
      </w:r>
      <w:r w:rsidR="0028684D" w:rsidRPr="00903DBA">
        <w:rPr>
          <w:rStyle w:val="KeyWord0"/>
        </w:rPr>
        <w:t>struct s {int i;};</w:t>
      </w:r>
      <w:r w:rsidR="0028684D" w:rsidRPr="00903DBA">
        <w:t xml:space="preserve"> </w:t>
      </w:r>
      <w:r w:rsidR="00752124" w:rsidRPr="00903DBA">
        <w:t xml:space="preserve">is </w:t>
      </w:r>
      <w:proofErr w:type="gramStart"/>
      <w:r w:rsidR="00752124" w:rsidRPr="00903DBA">
        <w:t>meaningful, since</w:t>
      </w:r>
      <w:proofErr w:type="gramEnd"/>
      <w:r w:rsidR="00752124" w:rsidRPr="00903DBA">
        <w:t xml:space="preserve"> </w:t>
      </w:r>
      <w:r w:rsidR="00752124" w:rsidRPr="00903DBA">
        <w:rPr>
          <w:rStyle w:val="KeyWord0"/>
        </w:rPr>
        <w:t>s</w:t>
      </w:r>
      <w:r w:rsidR="00752124" w:rsidRPr="00903DBA">
        <w:t xml:space="preserve"> can later be used to define variables.</w:t>
      </w:r>
      <w:r w:rsidR="0028684D" w:rsidRPr="00903DBA">
        <w:t xml:space="preserve"> </w:t>
      </w:r>
      <w:r w:rsidR="00752124" w:rsidRPr="00903DBA">
        <w:t xml:space="preserve">The </w:t>
      </w:r>
      <w:r w:rsidR="006240E7" w:rsidRPr="00903DBA">
        <w:t xml:space="preserve">declaration </w:t>
      </w:r>
      <w:r w:rsidR="0028684D" w:rsidRPr="00903DBA">
        <w:rPr>
          <w:rStyle w:val="KeyWord0"/>
        </w:rPr>
        <w:t>struct {int i;} t;</w:t>
      </w:r>
      <w:r w:rsidR="0028684D" w:rsidRPr="00903DBA">
        <w:t xml:space="preserve"> </w:t>
      </w:r>
      <w:r w:rsidR="00752124" w:rsidRPr="00903DBA">
        <w:t xml:space="preserve">is </w:t>
      </w:r>
      <w:r w:rsidR="0028684D" w:rsidRPr="00903DBA">
        <w:t xml:space="preserve">also </w:t>
      </w:r>
      <w:proofErr w:type="gramStart"/>
      <w:r w:rsidR="00752124" w:rsidRPr="00903DBA">
        <w:t>meaningful, since</w:t>
      </w:r>
      <w:proofErr w:type="gramEnd"/>
      <w:r w:rsidR="00752124" w:rsidRPr="00903DBA">
        <w:t xml:space="preserve"> </w:t>
      </w:r>
      <w:r w:rsidR="00752124" w:rsidRPr="00903DBA">
        <w:rPr>
          <w:rStyle w:val="KeyWord0"/>
        </w:rPr>
        <w:t>t</w:t>
      </w:r>
      <w:r w:rsidR="00752124" w:rsidRPr="00903DBA">
        <w:t xml:space="preserve"> is a defined variable.</w:t>
      </w:r>
      <w:r w:rsidR="0028684D" w:rsidRPr="00903DBA">
        <w:t xml:space="preserve"> However, t</w:t>
      </w:r>
      <w:r w:rsidR="00752124" w:rsidRPr="00903DBA">
        <w:t xml:space="preserve">he </w:t>
      </w:r>
      <w:r w:rsidR="0028684D" w:rsidRPr="00903DBA">
        <w:t>d</w:t>
      </w:r>
      <w:r w:rsidR="006240E7" w:rsidRPr="00903DBA">
        <w:t xml:space="preserve">eclaration </w:t>
      </w:r>
      <w:r w:rsidR="0028684D" w:rsidRPr="00903DBA">
        <w:rPr>
          <w:rStyle w:val="KeyWord0"/>
        </w:rPr>
        <w:t>struct {int i;};</w:t>
      </w:r>
      <w:r w:rsidR="0028684D" w:rsidRPr="00903DBA">
        <w:t xml:space="preserve"> </w:t>
      </w:r>
      <w:r w:rsidR="00752124" w:rsidRPr="00903DBA">
        <w:t xml:space="preserve">is </w:t>
      </w:r>
      <w:proofErr w:type="gramStart"/>
      <w:r w:rsidR="00752124" w:rsidRPr="00903DBA">
        <w:t>meaningless, but</w:t>
      </w:r>
      <w:proofErr w:type="gramEnd"/>
      <w:r w:rsidR="00752124" w:rsidRPr="00903DBA">
        <w:t xml:space="preserve"> allowed.</w:t>
      </w:r>
    </w:p>
    <w:p w14:paraId="4E9C3ECE" w14:textId="44169615" w:rsidR="0079004F" w:rsidRPr="00903DBA" w:rsidRDefault="0079004F" w:rsidP="0079004F">
      <w:r w:rsidRPr="00903DBA">
        <w:t xml:space="preserve">The member map may be null, in which case the declaration is </w:t>
      </w:r>
      <w:r w:rsidR="004C0028" w:rsidRPr="00903DBA">
        <w:t>uncomplete</w:t>
      </w:r>
      <w:r w:rsidRPr="00903DBA">
        <w:t xml:space="preserve">. Then it can only be used when </w:t>
      </w:r>
      <w:r w:rsidR="004C0028" w:rsidRPr="00903DBA">
        <w:t>defining a pointer to it, which is useful when constructing linked lists.</w:t>
      </w:r>
    </w:p>
    <w:p w14:paraId="64B2389E" w14:textId="77777777" w:rsidR="00DF3A80" w:rsidRPr="00903DBA" w:rsidRDefault="00DF3A80" w:rsidP="00DF3A80">
      <w:pPr>
        <w:pStyle w:val="Code"/>
        <w:rPr>
          <w:highlight w:val="white"/>
        </w:rPr>
      </w:pPr>
      <w:r w:rsidRPr="00903DBA">
        <w:rPr>
          <w:highlight w:val="white"/>
        </w:rPr>
        <w:lastRenderedPageBreak/>
        <w:t xml:space="preserve">    private IDictionary&lt;string,Symbol&gt; m_memberMap;</w:t>
      </w:r>
    </w:p>
    <w:p w14:paraId="2432F1AC" w14:textId="15D77430" w:rsidR="00DF3A80" w:rsidRPr="00903DBA" w:rsidRDefault="00DF3A80" w:rsidP="00DF3A80">
      <w:pPr>
        <w:pStyle w:val="Code"/>
        <w:rPr>
          <w:highlight w:val="white"/>
        </w:rPr>
      </w:pPr>
      <w:r w:rsidRPr="00903DBA">
        <w:rPr>
          <w:highlight w:val="white"/>
        </w:rPr>
        <w:t xml:space="preserve">    private List&lt;Symbol&gt; m_memberList;</w:t>
      </w:r>
    </w:p>
    <w:p w14:paraId="043F333D" w14:textId="77777777" w:rsidR="006E1FB9" w:rsidRPr="00903DBA" w:rsidRDefault="006E1FB9" w:rsidP="006E1FB9">
      <w:pPr>
        <w:pStyle w:val="Code"/>
        <w:rPr>
          <w:highlight w:val="white"/>
        </w:rPr>
      </w:pPr>
      <w:r w:rsidRPr="00903DBA">
        <w:rPr>
          <w:highlight w:val="white"/>
        </w:rPr>
        <w:t xml:space="preserve">    </w:t>
      </w:r>
    </w:p>
    <w:p w14:paraId="2369A6FD" w14:textId="77777777" w:rsidR="00902D38" w:rsidRPr="00903DBA" w:rsidRDefault="006E1FB9" w:rsidP="006E1FB9">
      <w:pPr>
        <w:pStyle w:val="Code"/>
        <w:rPr>
          <w:highlight w:val="white"/>
        </w:rPr>
      </w:pPr>
      <w:r w:rsidRPr="00903DBA">
        <w:rPr>
          <w:highlight w:val="white"/>
        </w:rPr>
        <w:t xml:space="preserve">    public Type(Sort sort, IDictionary&lt;string,Symbol&gt; symbolMap</w:t>
      </w:r>
      <w:r w:rsidR="00902D38" w:rsidRPr="00903DBA">
        <w:rPr>
          <w:highlight w:val="white"/>
        </w:rPr>
        <w:t>,</w:t>
      </w:r>
    </w:p>
    <w:p w14:paraId="079D6B27" w14:textId="62C08685" w:rsidR="006E1FB9" w:rsidRPr="00903DBA" w:rsidRDefault="00902D38" w:rsidP="006E1FB9">
      <w:pPr>
        <w:pStyle w:val="Code"/>
        <w:rPr>
          <w:highlight w:val="white"/>
        </w:rPr>
      </w:pPr>
      <w:r w:rsidRPr="00903DBA">
        <w:rPr>
          <w:highlight w:val="white"/>
        </w:rPr>
        <w:t xml:space="preserve">                List&lt;Symbol&gt; </w:t>
      </w:r>
      <w:r w:rsidR="00613550" w:rsidRPr="00903DBA">
        <w:rPr>
          <w:highlight w:val="white"/>
        </w:rPr>
        <w:t>symbolList</w:t>
      </w:r>
      <w:r w:rsidR="006E1FB9" w:rsidRPr="00903DBA">
        <w:rPr>
          <w:highlight w:val="white"/>
        </w:rPr>
        <w:t>) {</w:t>
      </w:r>
    </w:p>
    <w:p w14:paraId="3D246F4A" w14:textId="77777777" w:rsidR="006E1FB9" w:rsidRPr="00903DBA" w:rsidRDefault="006E1FB9" w:rsidP="006E1FB9">
      <w:pPr>
        <w:pStyle w:val="Code"/>
        <w:rPr>
          <w:highlight w:val="white"/>
        </w:rPr>
      </w:pPr>
      <w:r w:rsidRPr="00903DBA">
        <w:rPr>
          <w:highlight w:val="white"/>
        </w:rPr>
        <w:t xml:space="preserve">      m_sort = sort;</w:t>
      </w:r>
    </w:p>
    <w:p w14:paraId="3279AA37" w14:textId="77777777" w:rsidR="00613550" w:rsidRPr="00903DBA" w:rsidRDefault="00613550" w:rsidP="00613550">
      <w:pPr>
        <w:pStyle w:val="Code"/>
        <w:rPr>
          <w:highlight w:val="white"/>
        </w:rPr>
      </w:pPr>
      <w:r w:rsidRPr="00903DBA">
        <w:rPr>
          <w:highlight w:val="white"/>
        </w:rPr>
        <w:t xml:space="preserve">      m_memberMap = symbolMap;</w:t>
      </w:r>
    </w:p>
    <w:p w14:paraId="0083CE6F" w14:textId="37195FEC" w:rsidR="00613550" w:rsidRPr="00903DBA" w:rsidRDefault="00613550" w:rsidP="00613550">
      <w:pPr>
        <w:pStyle w:val="Code"/>
        <w:rPr>
          <w:highlight w:val="white"/>
        </w:rPr>
      </w:pPr>
      <w:r w:rsidRPr="00903DBA">
        <w:rPr>
          <w:highlight w:val="white"/>
        </w:rPr>
        <w:t xml:space="preserve">      m_memberList = symbolList;</w:t>
      </w:r>
    </w:p>
    <w:p w14:paraId="3950BEA5" w14:textId="77777777" w:rsidR="006E1FB9" w:rsidRPr="00903DBA" w:rsidRDefault="006E1FB9" w:rsidP="006E1FB9">
      <w:pPr>
        <w:pStyle w:val="Code"/>
        <w:rPr>
          <w:highlight w:val="white"/>
        </w:rPr>
      </w:pPr>
      <w:r w:rsidRPr="00903DBA">
        <w:rPr>
          <w:highlight w:val="white"/>
        </w:rPr>
        <w:t xml:space="preserve">    }</w:t>
      </w:r>
    </w:p>
    <w:p w14:paraId="1B540431" w14:textId="77777777" w:rsidR="00DF3A80" w:rsidRPr="00903DBA" w:rsidRDefault="00DF3A80" w:rsidP="00DF3A80">
      <w:pPr>
        <w:pStyle w:val="Code"/>
        <w:rPr>
          <w:highlight w:val="white"/>
        </w:rPr>
      </w:pPr>
    </w:p>
    <w:p w14:paraId="01318A85" w14:textId="77777777" w:rsidR="00DF3A80" w:rsidRPr="00903DBA" w:rsidRDefault="00DF3A80" w:rsidP="00DF3A80">
      <w:pPr>
        <w:pStyle w:val="Code"/>
        <w:rPr>
          <w:highlight w:val="white"/>
        </w:rPr>
      </w:pPr>
      <w:r w:rsidRPr="00903DBA">
        <w:rPr>
          <w:highlight w:val="white"/>
        </w:rPr>
        <w:t xml:space="preserve">    public IDictionary&lt;string,Symbol&gt; MemberMap {</w:t>
      </w:r>
    </w:p>
    <w:p w14:paraId="649BC510" w14:textId="77777777" w:rsidR="00DF3A80" w:rsidRPr="00903DBA" w:rsidRDefault="00DF3A80" w:rsidP="00DF3A80">
      <w:pPr>
        <w:pStyle w:val="Code"/>
        <w:rPr>
          <w:highlight w:val="white"/>
        </w:rPr>
      </w:pPr>
      <w:r w:rsidRPr="00903DBA">
        <w:rPr>
          <w:highlight w:val="white"/>
        </w:rPr>
        <w:t xml:space="preserve">      get { return m_memberMap; }</w:t>
      </w:r>
    </w:p>
    <w:p w14:paraId="46E3F238" w14:textId="77777777" w:rsidR="00DF3A80" w:rsidRPr="00903DBA" w:rsidRDefault="00DF3A80" w:rsidP="00DF3A80">
      <w:pPr>
        <w:pStyle w:val="Code"/>
        <w:rPr>
          <w:highlight w:val="white"/>
        </w:rPr>
      </w:pPr>
      <w:r w:rsidRPr="00903DBA">
        <w:rPr>
          <w:highlight w:val="white"/>
        </w:rPr>
        <w:t xml:space="preserve">      set { m_memberMap = value; }</w:t>
      </w:r>
    </w:p>
    <w:p w14:paraId="31D039DE" w14:textId="77777777" w:rsidR="00DF3A80" w:rsidRPr="00903DBA" w:rsidRDefault="00DF3A80" w:rsidP="00DF3A80">
      <w:pPr>
        <w:pStyle w:val="Code"/>
        <w:rPr>
          <w:highlight w:val="white"/>
        </w:rPr>
      </w:pPr>
      <w:r w:rsidRPr="00903DBA">
        <w:rPr>
          <w:highlight w:val="white"/>
        </w:rPr>
        <w:t xml:space="preserve">    }</w:t>
      </w:r>
    </w:p>
    <w:p w14:paraId="1C48C63A" w14:textId="77777777" w:rsidR="00DF3A80" w:rsidRPr="00903DBA" w:rsidRDefault="00DF3A80" w:rsidP="00DF3A80">
      <w:pPr>
        <w:pStyle w:val="Code"/>
        <w:rPr>
          <w:highlight w:val="white"/>
        </w:rPr>
      </w:pPr>
    </w:p>
    <w:p w14:paraId="2EE96AF9" w14:textId="76740166" w:rsidR="00DF3A80" w:rsidRPr="00903DBA" w:rsidRDefault="00DF3A80" w:rsidP="00DF3A80">
      <w:pPr>
        <w:pStyle w:val="Code"/>
        <w:rPr>
          <w:highlight w:val="white"/>
        </w:rPr>
      </w:pPr>
      <w:r w:rsidRPr="00903DBA">
        <w:rPr>
          <w:highlight w:val="white"/>
        </w:rPr>
        <w:t xml:space="preserve">    public List&lt;Symbol&gt; MemberList {</w:t>
      </w:r>
    </w:p>
    <w:p w14:paraId="4BB9AC5F" w14:textId="7B835BE5" w:rsidR="00DF3A80" w:rsidRPr="00903DBA" w:rsidRDefault="00DF3A80" w:rsidP="00DF3A80">
      <w:pPr>
        <w:pStyle w:val="Code"/>
        <w:rPr>
          <w:highlight w:val="white"/>
        </w:rPr>
      </w:pPr>
      <w:r w:rsidRPr="00903DBA">
        <w:rPr>
          <w:highlight w:val="white"/>
        </w:rPr>
        <w:t xml:space="preserve">      get { return m_memberList; }</w:t>
      </w:r>
    </w:p>
    <w:p w14:paraId="2D169127" w14:textId="583FA6FD" w:rsidR="00DF3A80" w:rsidRPr="00903DBA" w:rsidRDefault="00DF3A80" w:rsidP="00DF3A80">
      <w:pPr>
        <w:pStyle w:val="Code"/>
        <w:rPr>
          <w:highlight w:val="white"/>
        </w:rPr>
      </w:pPr>
      <w:r w:rsidRPr="00903DBA">
        <w:rPr>
          <w:highlight w:val="white"/>
        </w:rPr>
        <w:t xml:space="preserve">      set { m_memberList = value; }</w:t>
      </w:r>
    </w:p>
    <w:p w14:paraId="55CB5A6F" w14:textId="248D0E4A" w:rsidR="00DF3A80" w:rsidRDefault="00DF3A80" w:rsidP="00DF3A80">
      <w:pPr>
        <w:pStyle w:val="Code"/>
        <w:rPr>
          <w:highlight w:val="white"/>
        </w:rPr>
      </w:pPr>
      <w:r w:rsidRPr="00903DBA">
        <w:rPr>
          <w:highlight w:val="white"/>
        </w:rPr>
        <w:t xml:space="preserve">    }</w:t>
      </w:r>
    </w:p>
    <w:p w14:paraId="5269EA19" w14:textId="77777777" w:rsidR="00CC7B9E" w:rsidRDefault="00CC7B9E" w:rsidP="00DF3A80">
      <w:pPr>
        <w:pStyle w:val="Code"/>
        <w:rPr>
          <w:highlight w:val="white"/>
        </w:rPr>
      </w:pPr>
    </w:p>
    <w:p w14:paraId="3C030F30" w14:textId="77777777" w:rsidR="00CC7B9E" w:rsidRPr="00903DBA" w:rsidRDefault="00CC7B9E" w:rsidP="00CC7B9E">
      <w:pPr>
        <w:pStyle w:val="Code"/>
        <w:rPr>
          <w:highlight w:val="white"/>
        </w:rPr>
      </w:pPr>
      <w:r w:rsidRPr="00903DBA">
        <w:rPr>
          <w:highlight w:val="white"/>
        </w:rPr>
        <w:t xml:space="preserve">    public bool IsStruct() {</w:t>
      </w:r>
    </w:p>
    <w:p w14:paraId="5C6A7B47" w14:textId="77777777" w:rsidR="00CC7B9E" w:rsidRPr="00903DBA" w:rsidRDefault="00CC7B9E" w:rsidP="00CC7B9E">
      <w:pPr>
        <w:pStyle w:val="Code"/>
        <w:rPr>
          <w:highlight w:val="white"/>
        </w:rPr>
      </w:pPr>
      <w:r w:rsidRPr="00903DBA">
        <w:rPr>
          <w:highlight w:val="white"/>
        </w:rPr>
        <w:t xml:space="preserve">      return (m_sort == Sort.Struct);</w:t>
      </w:r>
    </w:p>
    <w:p w14:paraId="7C0840A2" w14:textId="77777777" w:rsidR="00CC7B9E" w:rsidRPr="00903DBA" w:rsidRDefault="00CC7B9E" w:rsidP="00CC7B9E">
      <w:pPr>
        <w:pStyle w:val="Code"/>
        <w:rPr>
          <w:highlight w:val="white"/>
        </w:rPr>
      </w:pPr>
      <w:r w:rsidRPr="00903DBA">
        <w:rPr>
          <w:highlight w:val="white"/>
        </w:rPr>
        <w:t xml:space="preserve">    }</w:t>
      </w:r>
    </w:p>
    <w:p w14:paraId="63A491FE" w14:textId="77777777" w:rsidR="00CC7B9E" w:rsidRPr="00903DBA" w:rsidRDefault="00CC7B9E" w:rsidP="00CC7B9E">
      <w:pPr>
        <w:pStyle w:val="Code"/>
        <w:rPr>
          <w:highlight w:val="white"/>
        </w:rPr>
      </w:pPr>
    </w:p>
    <w:p w14:paraId="3B81A2F4" w14:textId="77777777" w:rsidR="00CC7B9E" w:rsidRPr="00903DBA" w:rsidRDefault="00CC7B9E" w:rsidP="00CC7B9E">
      <w:pPr>
        <w:pStyle w:val="Code"/>
        <w:rPr>
          <w:highlight w:val="white"/>
        </w:rPr>
      </w:pPr>
      <w:r w:rsidRPr="00903DBA">
        <w:rPr>
          <w:highlight w:val="white"/>
        </w:rPr>
        <w:t xml:space="preserve">    public bool IsUnion() {</w:t>
      </w:r>
    </w:p>
    <w:p w14:paraId="775530C5" w14:textId="77777777" w:rsidR="00CC7B9E" w:rsidRPr="00903DBA" w:rsidRDefault="00CC7B9E" w:rsidP="00CC7B9E">
      <w:pPr>
        <w:pStyle w:val="Code"/>
        <w:rPr>
          <w:highlight w:val="white"/>
        </w:rPr>
      </w:pPr>
      <w:r w:rsidRPr="00903DBA">
        <w:rPr>
          <w:highlight w:val="white"/>
        </w:rPr>
        <w:t xml:space="preserve">      return (m_sort == Sort.Union);</w:t>
      </w:r>
    </w:p>
    <w:p w14:paraId="1A3CF65F" w14:textId="77777777" w:rsidR="00CC7B9E" w:rsidRPr="00903DBA" w:rsidRDefault="00CC7B9E" w:rsidP="00CC7B9E">
      <w:pPr>
        <w:pStyle w:val="Code"/>
        <w:rPr>
          <w:highlight w:val="white"/>
        </w:rPr>
      </w:pPr>
      <w:r w:rsidRPr="00903DBA">
        <w:rPr>
          <w:highlight w:val="white"/>
        </w:rPr>
        <w:t xml:space="preserve">    }</w:t>
      </w:r>
    </w:p>
    <w:p w14:paraId="2FC45748" w14:textId="77777777" w:rsidR="00CC7B9E" w:rsidRPr="00903DBA" w:rsidRDefault="00CC7B9E" w:rsidP="00CC7B9E">
      <w:pPr>
        <w:pStyle w:val="Code"/>
        <w:rPr>
          <w:highlight w:val="white"/>
        </w:rPr>
      </w:pPr>
      <w:r w:rsidRPr="00903DBA">
        <w:rPr>
          <w:highlight w:val="white"/>
        </w:rPr>
        <w:t xml:space="preserve">  </w:t>
      </w:r>
    </w:p>
    <w:p w14:paraId="1A55248C" w14:textId="77777777" w:rsidR="00CC7B9E" w:rsidRPr="00903DBA" w:rsidRDefault="00CC7B9E" w:rsidP="00CC7B9E">
      <w:pPr>
        <w:pStyle w:val="Code"/>
        <w:rPr>
          <w:highlight w:val="white"/>
        </w:rPr>
      </w:pPr>
      <w:r w:rsidRPr="00903DBA">
        <w:rPr>
          <w:highlight w:val="white"/>
        </w:rPr>
        <w:t xml:space="preserve">    public bool IsStructOrUnion() {</w:t>
      </w:r>
    </w:p>
    <w:p w14:paraId="4F67DBF6" w14:textId="77777777" w:rsidR="00CC7B9E" w:rsidRPr="00903DBA" w:rsidRDefault="00CC7B9E" w:rsidP="00CC7B9E">
      <w:pPr>
        <w:pStyle w:val="Code"/>
        <w:rPr>
          <w:highlight w:val="white"/>
        </w:rPr>
      </w:pPr>
      <w:r w:rsidRPr="00903DBA">
        <w:rPr>
          <w:highlight w:val="white"/>
        </w:rPr>
        <w:t xml:space="preserve">      return IsStruct() || IsUnion();</w:t>
      </w:r>
    </w:p>
    <w:p w14:paraId="5035D396" w14:textId="5699C277" w:rsidR="00CC7B9E" w:rsidRDefault="00CC7B9E" w:rsidP="00DF3A80">
      <w:pPr>
        <w:pStyle w:val="Code"/>
        <w:rPr>
          <w:highlight w:val="white"/>
        </w:rPr>
      </w:pPr>
      <w:r w:rsidRPr="00903DBA">
        <w:rPr>
          <w:highlight w:val="white"/>
        </w:rPr>
        <w:t xml:space="preserve">    }  </w:t>
      </w:r>
    </w:p>
    <w:p w14:paraId="63C63714" w14:textId="77777777" w:rsidR="00A7217B" w:rsidRDefault="00A7217B" w:rsidP="00DF3A80">
      <w:pPr>
        <w:pStyle w:val="Code"/>
        <w:rPr>
          <w:highlight w:val="white"/>
        </w:rPr>
      </w:pPr>
    </w:p>
    <w:p w14:paraId="26F49582" w14:textId="77777777" w:rsidR="00A7217B" w:rsidRPr="00903DBA" w:rsidRDefault="00A7217B" w:rsidP="00A7217B">
      <w:pPr>
        <w:pStyle w:val="Code"/>
        <w:rPr>
          <w:highlight w:val="white"/>
        </w:rPr>
      </w:pPr>
      <w:r w:rsidRPr="00903DBA">
        <w:rPr>
          <w:highlight w:val="white"/>
        </w:rPr>
        <w:t xml:space="preserve">    public bool IsArrayFunctionStringStructOrUnion() {</w:t>
      </w:r>
    </w:p>
    <w:p w14:paraId="10185E9E" w14:textId="77777777" w:rsidR="00A7217B" w:rsidRPr="00903DBA" w:rsidRDefault="00A7217B" w:rsidP="00A7217B">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 || IsStructOrUnion();</w:t>
      </w:r>
    </w:p>
    <w:p w14:paraId="11F28454" w14:textId="77777777" w:rsidR="00A7217B" w:rsidRPr="00903DBA" w:rsidRDefault="00A7217B" w:rsidP="00A7217B">
      <w:pPr>
        <w:pStyle w:val="Code"/>
        <w:rPr>
          <w:highlight w:val="white"/>
        </w:rPr>
      </w:pPr>
      <w:r w:rsidRPr="00903DBA">
        <w:rPr>
          <w:highlight w:val="white"/>
        </w:rPr>
        <w:t xml:space="preserve">    }</w:t>
      </w:r>
    </w:p>
    <w:p w14:paraId="4EA83B37" w14:textId="77777777" w:rsidR="00A7217B" w:rsidRDefault="00A7217B" w:rsidP="00DF3A80">
      <w:pPr>
        <w:pStyle w:val="Code"/>
        <w:rPr>
          <w:highlight w:val="white"/>
        </w:rPr>
      </w:pPr>
    </w:p>
    <w:p w14:paraId="0B937231" w14:textId="7D2D8BAF" w:rsidR="000B32B1" w:rsidRPr="00903DBA" w:rsidRDefault="000B32B1" w:rsidP="0060539D">
      <w:pPr>
        <w:pStyle w:val="Rubrik3"/>
        <w:rPr>
          <w:highlight w:val="white"/>
        </w:rPr>
      </w:pPr>
      <w:bookmarkStart w:id="337" w:name="_Toc59126195"/>
      <w:r>
        <w:rPr>
          <w:highlight w:val="white"/>
        </w:rPr>
        <w:t>Enumerations</w:t>
      </w:r>
      <w:bookmarkEnd w:id="337"/>
    </w:p>
    <w:p w14:paraId="069F7392" w14:textId="6B6C392B" w:rsidR="00D36967" w:rsidRPr="00903DBA" w:rsidRDefault="00D36967">
      <w:pPr>
        <w:rPr>
          <w:color w:val="auto"/>
        </w:rPr>
        <w:pPrChange w:id="338" w:author="Stefan Bjornander" w:date="2015-04-25T10:38:00Z">
          <w:pPr>
            <w:pStyle w:val="Rubrik3"/>
          </w:pPr>
        </w:pPrChange>
      </w:pPr>
      <w:ins w:id="339" w:author="Stefan Bjornander" w:date="2015-04-25T10:38:00Z">
        <w:r w:rsidRPr="00903DBA">
          <w:t>The enumeration type (</w:t>
        </w:r>
        <w:proofErr w:type="spellStart"/>
        <w:r w:rsidRPr="00903DBA">
          <w:rPr>
            <w:rStyle w:val="KeyWord0"/>
            <w:rPrChange w:id="340" w:author="Stefan Bjornander" w:date="2015-04-25T10:38:00Z">
              <w:rPr>
                <w:rStyle w:val="CodeInText"/>
                <w:sz w:val="32"/>
              </w:rPr>
            </w:rPrChange>
          </w:rPr>
          <w:t>enum</w:t>
        </w:r>
        <w:proofErr w:type="spellEnd"/>
        <w:r w:rsidRPr="00903DBA">
          <w:t>) is stored as an integer</w:t>
        </w:r>
      </w:ins>
      <w:r w:rsidR="00425ABA" w:rsidRPr="00903DBA">
        <w:t xml:space="preserve"> with </w:t>
      </w:r>
      <w:r w:rsidR="007E763E" w:rsidRPr="00903DBA">
        <w:t>a</w:t>
      </w:r>
      <w:r w:rsidR="00425ABA" w:rsidRPr="00903DBA">
        <w:t xml:space="preserve"> value, explicitly stated or implicitly assigned</w:t>
      </w:r>
      <w:ins w:id="341" w:author="Stefan Bjornander" w:date="2015-04-25T10:38:00Z">
        <w:r w:rsidRPr="00903DBA">
          <w:t xml:space="preserve">. However, the </w:t>
        </w:r>
        <w:r w:rsidRPr="00903DBA">
          <w:rPr>
            <w:rStyle w:val="CodeInText"/>
          </w:rPr>
          <w:t>Specifi</w:t>
        </w:r>
      </w:ins>
      <w:r w:rsidRPr="00903DBA">
        <w:rPr>
          <w:rStyle w:val="CodeInText"/>
        </w:rPr>
        <w:t>er</w:t>
      </w:r>
      <w:ins w:id="342" w:author="Stefan Bjornander" w:date="2015-04-25T10:38:00Z">
        <w:r w:rsidRPr="00903DBA">
          <w:t xml:space="preserve"> class of</w:t>
        </w:r>
      </w:ins>
      <w:r w:rsidR="006F4865">
        <w:t xml:space="preserve"> Chapter </w:t>
      </w:r>
      <w:r w:rsidR="006F4865">
        <w:fldChar w:fldCharType="begin"/>
      </w:r>
      <w:r w:rsidR="006F4865">
        <w:instrText xml:space="preserve"> REF _Ref58079178 \r \h </w:instrText>
      </w:r>
      <w:r w:rsidR="006F4865">
        <w:fldChar w:fldCharType="separate"/>
      </w:r>
      <w:r w:rsidR="00461860">
        <w:t>5</w:t>
      </w:r>
      <w:r w:rsidR="006F4865">
        <w:fldChar w:fldCharType="end"/>
      </w:r>
      <w:r w:rsidRPr="00903DBA">
        <w:t xml:space="preserve"> </w:t>
      </w:r>
      <w:ins w:id="343" w:author="Stefan Bjornander" w:date="2015-04-25T10:38:00Z">
        <w:r w:rsidRPr="00903DBA">
          <w:t xml:space="preserve">needs to know if the type is </w:t>
        </w:r>
        <w:r w:rsidRPr="00903DBA">
          <w:rPr>
            <w:rStyle w:val="KeyWord0"/>
          </w:rPr>
          <w:t>enum</w:t>
        </w:r>
        <w:r w:rsidRPr="00903DBA">
          <w:t xml:space="preserve"> </w:t>
        </w:r>
      </w:ins>
      <w:r w:rsidRPr="00903DBA">
        <w:t>to</w:t>
      </w:r>
      <w:ins w:id="344" w:author="Stefan Bjornander" w:date="2015-04-25T10:38:00Z">
        <w:r w:rsidRPr="00903DBA">
          <w:t xml:space="preserve"> initialize its value. </w:t>
        </w:r>
      </w:ins>
      <w:r w:rsidRPr="00903DBA">
        <w:t>Therefore,</w:t>
      </w:r>
      <w:ins w:id="345" w:author="Stefan Bjornander" w:date="2015-04-25T10:38:00Z">
        <w:r w:rsidRPr="00903DBA">
          <w:t xml:space="preserve"> we add the </w:t>
        </w:r>
        <w:r w:rsidRPr="00903DBA">
          <w:rPr>
            <w:rStyle w:val="KeyWord0"/>
            <w:rPrChange w:id="346" w:author="Stefan Bjornander" w:date="2015-04-25T10:39:00Z">
              <w:rPr>
                <w:rStyle w:val="CodeInText"/>
                <w:sz w:val="32"/>
              </w:rPr>
            </w:rPrChange>
          </w:rPr>
          <w:t>m_enum</w:t>
        </w:r>
        <w:r w:rsidRPr="00903DBA">
          <w:t xml:space="preserve"> field</w:t>
        </w:r>
      </w:ins>
      <w:r w:rsidR="004D41FC">
        <w:t>.</w:t>
      </w:r>
    </w:p>
    <w:p w14:paraId="2BF9FE47" w14:textId="374D75D3" w:rsidR="006E1FB9" w:rsidRPr="00903DBA" w:rsidRDefault="006E1FB9" w:rsidP="006E1FB9">
      <w:pPr>
        <w:pStyle w:val="Code"/>
        <w:rPr>
          <w:highlight w:val="white"/>
        </w:rPr>
      </w:pPr>
      <w:r w:rsidRPr="00903DBA">
        <w:rPr>
          <w:highlight w:val="white"/>
        </w:rPr>
        <w:t xml:space="preserve">    private ISet&lt;Pair&lt;Symbol,bool&gt;&gt; m_enumeratorItemSet;</w:t>
      </w:r>
    </w:p>
    <w:p w14:paraId="309CA7C3" w14:textId="77777777" w:rsidR="006E1FB9" w:rsidRPr="00903DBA" w:rsidRDefault="006E1FB9" w:rsidP="006E1FB9">
      <w:pPr>
        <w:pStyle w:val="Code"/>
        <w:rPr>
          <w:highlight w:val="white"/>
        </w:rPr>
      </w:pPr>
      <w:r w:rsidRPr="00903DBA">
        <w:rPr>
          <w:highlight w:val="white"/>
        </w:rPr>
        <w:t xml:space="preserve">    private bool m_enumeratorItem;</w:t>
      </w:r>
    </w:p>
    <w:p w14:paraId="04DC9FA3" w14:textId="77777777" w:rsidR="006E1FB9" w:rsidRPr="00903DBA" w:rsidRDefault="006E1FB9" w:rsidP="006E1FB9">
      <w:pPr>
        <w:pStyle w:val="Code"/>
        <w:rPr>
          <w:highlight w:val="white"/>
        </w:rPr>
      </w:pPr>
    </w:p>
    <w:p w14:paraId="1EE4E1BF" w14:textId="77777777" w:rsidR="006E1FB9" w:rsidRPr="00903DBA" w:rsidRDefault="006E1FB9" w:rsidP="006E1FB9">
      <w:pPr>
        <w:pStyle w:val="Code"/>
        <w:rPr>
          <w:highlight w:val="white"/>
        </w:rPr>
      </w:pPr>
      <w:r w:rsidRPr="00903DBA">
        <w:rPr>
          <w:highlight w:val="white"/>
        </w:rPr>
        <w:t xml:space="preserve">    public Type(Sort sort, bool enumeratorItem) {</w:t>
      </w:r>
    </w:p>
    <w:p w14:paraId="4DB51256" w14:textId="77777777" w:rsidR="006E1FB9" w:rsidRPr="00903DBA" w:rsidRDefault="006E1FB9" w:rsidP="006E1FB9">
      <w:pPr>
        <w:pStyle w:val="Code"/>
        <w:rPr>
          <w:highlight w:val="white"/>
        </w:rPr>
      </w:pPr>
      <w:r w:rsidRPr="00903DBA">
        <w:rPr>
          <w:highlight w:val="white"/>
        </w:rPr>
        <w:t xml:space="preserve">      m_sort = sort;</w:t>
      </w:r>
    </w:p>
    <w:p w14:paraId="368D3EB1" w14:textId="77777777" w:rsidR="006E1FB9" w:rsidRPr="00903DBA" w:rsidRDefault="006E1FB9" w:rsidP="006E1FB9">
      <w:pPr>
        <w:pStyle w:val="Code"/>
        <w:rPr>
          <w:highlight w:val="white"/>
        </w:rPr>
      </w:pPr>
      <w:r w:rsidRPr="00903DBA">
        <w:rPr>
          <w:highlight w:val="white"/>
        </w:rPr>
        <w:t xml:space="preserve">      m_enumeratorItem = enumeratorItem;</w:t>
      </w:r>
    </w:p>
    <w:p w14:paraId="63AAD0C9" w14:textId="77777777" w:rsidR="006E1FB9" w:rsidRPr="00903DBA" w:rsidRDefault="006E1FB9" w:rsidP="006E1FB9">
      <w:pPr>
        <w:pStyle w:val="Code"/>
        <w:rPr>
          <w:highlight w:val="white"/>
        </w:rPr>
      </w:pPr>
      <w:r w:rsidRPr="00903DBA">
        <w:rPr>
          <w:highlight w:val="white"/>
        </w:rPr>
        <w:t xml:space="preserve">    }</w:t>
      </w:r>
    </w:p>
    <w:p w14:paraId="2B18899C" w14:textId="77777777" w:rsidR="006E1FB9" w:rsidRPr="00903DBA" w:rsidRDefault="006E1FB9" w:rsidP="006E1FB9">
      <w:pPr>
        <w:pStyle w:val="Code"/>
        <w:rPr>
          <w:highlight w:val="white"/>
        </w:rPr>
      </w:pPr>
    </w:p>
    <w:p w14:paraId="6763F04C" w14:textId="77777777" w:rsidR="006E1FB9" w:rsidRPr="00903DBA" w:rsidRDefault="006E1FB9" w:rsidP="006E1FB9">
      <w:pPr>
        <w:pStyle w:val="Code"/>
        <w:rPr>
          <w:highlight w:val="white"/>
        </w:rPr>
      </w:pPr>
      <w:r w:rsidRPr="00903DBA">
        <w:rPr>
          <w:highlight w:val="white"/>
        </w:rPr>
        <w:t xml:space="preserve">    public bool EnumeratorItem {</w:t>
      </w:r>
    </w:p>
    <w:p w14:paraId="00069085" w14:textId="77777777" w:rsidR="006E1FB9" w:rsidRPr="00903DBA" w:rsidRDefault="006E1FB9" w:rsidP="006E1FB9">
      <w:pPr>
        <w:pStyle w:val="Code"/>
        <w:rPr>
          <w:highlight w:val="white"/>
        </w:rPr>
      </w:pPr>
      <w:r w:rsidRPr="00903DBA">
        <w:rPr>
          <w:highlight w:val="white"/>
        </w:rPr>
        <w:t xml:space="preserve">      get { return m_enumeratorItem; }</w:t>
      </w:r>
    </w:p>
    <w:p w14:paraId="16E2E9ED" w14:textId="77777777" w:rsidR="006E1FB9" w:rsidRPr="00903DBA" w:rsidRDefault="006E1FB9" w:rsidP="006E1FB9">
      <w:pPr>
        <w:pStyle w:val="Code"/>
        <w:rPr>
          <w:highlight w:val="white"/>
        </w:rPr>
      </w:pPr>
      <w:r w:rsidRPr="00903DBA">
        <w:rPr>
          <w:highlight w:val="white"/>
        </w:rPr>
        <w:t xml:space="preserve">    }</w:t>
      </w:r>
    </w:p>
    <w:p w14:paraId="1A34F800" w14:textId="77777777" w:rsidR="006E1FB9" w:rsidRPr="00903DBA" w:rsidRDefault="006E1FB9" w:rsidP="006E1FB9">
      <w:pPr>
        <w:pStyle w:val="Code"/>
        <w:rPr>
          <w:highlight w:val="white"/>
        </w:rPr>
      </w:pPr>
    </w:p>
    <w:p w14:paraId="7D1AE365" w14:textId="77777777" w:rsidR="006E1FB9" w:rsidRPr="00903DBA" w:rsidRDefault="006E1FB9" w:rsidP="006E1FB9">
      <w:pPr>
        <w:pStyle w:val="Code"/>
        <w:rPr>
          <w:highlight w:val="white"/>
        </w:rPr>
      </w:pPr>
      <w:r w:rsidRPr="00903DBA">
        <w:rPr>
          <w:highlight w:val="white"/>
        </w:rPr>
        <w:t xml:space="preserve">    public Type(Sort sort, ISet&lt;Pair&lt;Symbol,bool&gt;&gt; enumSet) {</w:t>
      </w:r>
    </w:p>
    <w:p w14:paraId="0B9287B5" w14:textId="77777777" w:rsidR="006E1FB9" w:rsidRPr="00903DBA" w:rsidRDefault="006E1FB9" w:rsidP="006E1FB9">
      <w:pPr>
        <w:pStyle w:val="Code"/>
        <w:rPr>
          <w:highlight w:val="white"/>
        </w:rPr>
      </w:pPr>
      <w:r w:rsidRPr="00903DBA">
        <w:rPr>
          <w:highlight w:val="white"/>
        </w:rPr>
        <w:t xml:space="preserve">      m_sort = sort;</w:t>
      </w:r>
    </w:p>
    <w:p w14:paraId="0F6CEF51" w14:textId="77777777" w:rsidR="006E1FB9" w:rsidRPr="00903DBA" w:rsidRDefault="006E1FB9" w:rsidP="006E1FB9">
      <w:pPr>
        <w:pStyle w:val="Code"/>
        <w:rPr>
          <w:highlight w:val="white"/>
        </w:rPr>
      </w:pPr>
      <w:r w:rsidRPr="00903DBA">
        <w:rPr>
          <w:highlight w:val="white"/>
        </w:rPr>
        <w:lastRenderedPageBreak/>
        <w:t xml:space="preserve">      m_enumeratorItemSet = enumSet;</w:t>
      </w:r>
    </w:p>
    <w:p w14:paraId="6125B19E" w14:textId="77777777" w:rsidR="006E1FB9" w:rsidRPr="00903DBA" w:rsidRDefault="006E1FB9" w:rsidP="006E1FB9">
      <w:pPr>
        <w:pStyle w:val="Code"/>
        <w:rPr>
          <w:highlight w:val="white"/>
        </w:rPr>
      </w:pPr>
      <w:r w:rsidRPr="00903DBA">
        <w:rPr>
          <w:highlight w:val="white"/>
        </w:rPr>
        <w:t xml:space="preserve">    }</w:t>
      </w:r>
    </w:p>
    <w:p w14:paraId="7E1BE744" w14:textId="77777777" w:rsidR="006E1FB9" w:rsidRPr="00903DBA" w:rsidRDefault="006E1FB9" w:rsidP="006E1FB9">
      <w:pPr>
        <w:pStyle w:val="Code"/>
        <w:rPr>
          <w:highlight w:val="white"/>
        </w:rPr>
      </w:pPr>
    </w:p>
    <w:p w14:paraId="0F8418FD" w14:textId="5FF19228" w:rsidR="006E1FB9" w:rsidRPr="00903DBA" w:rsidRDefault="006E1FB9" w:rsidP="006E1FB9">
      <w:pPr>
        <w:pStyle w:val="Code"/>
        <w:rPr>
          <w:highlight w:val="white"/>
        </w:rPr>
      </w:pPr>
      <w:r w:rsidRPr="00903DBA">
        <w:rPr>
          <w:highlight w:val="white"/>
        </w:rPr>
        <w:t xml:space="preserve">    public ISet&lt;Pair&lt;Symbol,bool&gt;&gt; </w:t>
      </w:r>
      <w:r w:rsidR="00F92D2F" w:rsidRPr="00903DBA">
        <w:rPr>
          <w:highlight w:val="white"/>
        </w:rPr>
        <w:t>EnumItemSet</w:t>
      </w:r>
      <w:r w:rsidRPr="00903DBA">
        <w:rPr>
          <w:highlight w:val="white"/>
        </w:rPr>
        <w:t xml:space="preserve"> {</w:t>
      </w:r>
    </w:p>
    <w:p w14:paraId="59BF49FF" w14:textId="77777777" w:rsidR="006E1FB9" w:rsidRPr="00903DBA" w:rsidRDefault="006E1FB9" w:rsidP="006E1FB9">
      <w:pPr>
        <w:pStyle w:val="Code"/>
        <w:rPr>
          <w:highlight w:val="white"/>
        </w:rPr>
      </w:pPr>
      <w:r w:rsidRPr="00903DBA">
        <w:rPr>
          <w:highlight w:val="white"/>
        </w:rPr>
        <w:t xml:space="preserve">      get { return m_enumeratorItemSet; }</w:t>
      </w:r>
    </w:p>
    <w:p w14:paraId="3926CF39" w14:textId="5268EDB0" w:rsidR="006E1FB9" w:rsidRDefault="006E1FB9" w:rsidP="006E1FB9">
      <w:pPr>
        <w:pStyle w:val="Code"/>
        <w:rPr>
          <w:highlight w:val="white"/>
        </w:rPr>
      </w:pPr>
      <w:r w:rsidRPr="00903DBA">
        <w:rPr>
          <w:highlight w:val="white"/>
        </w:rPr>
        <w:t xml:space="preserve">    }</w:t>
      </w:r>
    </w:p>
    <w:p w14:paraId="1E734E35" w14:textId="77777777" w:rsidR="00E1437E" w:rsidRDefault="00E1437E" w:rsidP="006E1FB9">
      <w:pPr>
        <w:pStyle w:val="Code"/>
        <w:rPr>
          <w:highlight w:val="white"/>
        </w:rPr>
      </w:pPr>
    </w:p>
    <w:p w14:paraId="170DB8C6" w14:textId="77777777" w:rsidR="00E1437E" w:rsidRPr="00903DBA" w:rsidRDefault="00E1437E" w:rsidP="00E1437E">
      <w:pPr>
        <w:pStyle w:val="Code"/>
        <w:rPr>
          <w:highlight w:val="white"/>
        </w:rPr>
      </w:pPr>
      <w:r w:rsidRPr="00903DBA">
        <w:rPr>
          <w:highlight w:val="white"/>
        </w:rPr>
        <w:t xml:space="preserve">    public bool IsEnumerator() {</w:t>
      </w:r>
    </w:p>
    <w:p w14:paraId="04764918" w14:textId="77777777" w:rsidR="00E1437E" w:rsidRPr="00903DBA" w:rsidRDefault="00E1437E" w:rsidP="00E1437E">
      <w:pPr>
        <w:pStyle w:val="Code"/>
        <w:rPr>
          <w:highlight w:val="white"/>
        </w:rPr>
      </w:pPr>
      <w:r w:rsidRPr="00903DBA">
        <w:rPr>
          <w:highlight w:val="white"/>
        </w:rPr>
        <w:t xml:space="preserve">      return (m_enumeratorItemSet != null);</w:t>
      </w:r>
    </w:p>
    <w:p w14:paraId="69FC81D5" w14:textId="5CD7807C" w:rsidR="00E1437E" w:rsidRPr="00903DBA" w:rsidRDefault="00E1437E" w:rsidP="006E1FB9">
      <w:pPr>
        <w:pStyle w:val="Code"/>
        <w:rPr>
          <w:highlight w:val="white"/>
        </w:rPr>
      </w:pPr>
      <w:r w:rsidRPr="00903DBA">
        <w:rPr>
          <w:highlight w:val="white"/>
        </w:rPr>
        <w:t xml:space="preserve">    }</w:t>
      </w:r>
    </w:p>
    <w:p w14:paraId="4B70AF47" w14:textId="134333A0" w:rsidR="00024D4D" w:rsidRPr="00903DBA" w:rsidRDefault="00024D4D" w:rsidP="0060539D">
      <w:pPr>
        <w:pStyle w:val="Rubrik3"/>
        <w:rPr>
          <w:highlight w:val="white"/>
        </w:rPr>
      </w:pPr>
      <w:bookmarkStart w:id="347" w:name="_Toc59126196"/>
      <w:r>
        <w:rPr>
          <w:highlight w:val="white"/>
        </w:rPr>
        <w:t>Type Size</w:t>
      </w:r>
      <w:bookmarkEnd w:id="347"/>
    </w:p>
    <w:p w14:paraId="1ACBF843" w14:textId="6FF48969" w:rsidR="003903B8" w:rsidRPr="00903DBA" w:rsidRDefault="003903B8">
      <w:pPr>
        <w:rPr>
          <w:ins w:id="348" w:author="Stefan Bjornander" w:date="2015-04-25T11:15:00Z"/>
        </w:rPr>
        <w:pPrChange w:id="349" w:author="Stefan Bjornander" w:date="2015-04-25T14:54:00Z">
          <w:pPr>
            <w:pStyle w:val="Rubrik3"/>
          </w:pPr>
        </w:pPrChange>
      </w:pPr>
      <w:ins w:id="350" w:author="Stefan Bjornander" w:date="2015-04-25T14:54:00Z">
        <w:r w:rsidRPr="00903DBA">
          <w:t xml:space="preserve">Each type has a size, even though void </w:t>
        </w:r>
      </w:ins>
      <w:ins w:id="351" w:author="Stefan Bjornander" w:date="2015-04-25T16:04:00Z">
        <w:r w:rsidRPr="00903DBA">
          <w:t>and</w:t>
        </w:r>
      </w:ins>
      <w:ins w:id="352" w:author="Stefan Bjornander" w:date="2015-04-25T14:54:00Z">
        <w:r w:rsidRPr="00903DBA">
          <w:t xml:space="preserve"> function </w:t>
        </w:r>
      </w:ins>
      <w:r w:rsidR="00A80393">
        <w:t>as well as incomplete arrays, struct, and union</w:t>
      </w:r>
      <w:r w:rsidR="00F1082A">
        <w:t xml:space="preserve"> </w:t>
      </w:r>
      <w:r w:rsidR="00A80393">
        <w:t>sizes are defined to zero</w:t>
      </w:r>
      <w:ins w:id="353" w:author="Stefan Bjornander" w:date="2015-04-25T14:54:00Z">
        <w:r w:rsidRPr="00903DBA">
          <w:t>. The size of an array is its size times the size of its type</w:t>
        </w:r>
      </w:ins>
      <w:ins w:id="354" w:author="Stefan Bjornander" w:date="2015-04-25T14:55:00Z">
        <w:r w:rsidRPr="00903DBA">
          <w:t xml:space="preserve">, the size of a struct is the sum of the sizes of its members, and the size of a union is the size of its </w:t>
        </w:r>
      </w:ins>
      <w:ins w:id="355" w:author="Stefan Bjornander" w:date="2015-04-25T16:04:00Z">
        <w:r w:rsidRPr="00903DBA">
          <w:t>largest</w:t>
        </w:r>
      </w:ins>
      <w:ins w:id="356" w:author="Stefan Bjornander" w:date="2015-04-25T14:55:00Z">
        <w:r w:rsidRPr="00903DBA">
          <w:t xml:space="preserve"> member. Not</w:t>
        </w:r>
      </w:ins>
      <w:ins w:id="357" w:author="Stefan Bjornander" w:date="2015-04-25T16:04:00Z">
        <w:r w:rsidRPr="00903DBA">
          <w:t>e</w:t>
        </w:r>
      </w:ins>
      <w:ins w:id="358" w:author="Stefan Bjornander" w:date="2015-04-25T14:55:00Z">
        <w:r w:rsidRPr="00903DBA">
          <w:t xml:space="preserve"> that a pointer always has the same size, regardless of what it points at.</w:t>
        </w:r>
      </w:ins>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lastRenderedPageBreak/>
        <w:t xml:space="preserve">    }</w:t>
      </w:r>
    </w:p>
    <w:p w14:paraId="72460D23" w14:textId="7395C2BF" w:rsidR="006E1FB9" w:rsidRPr="00903DBA" w:rsidRDefault="005B37F6" w:rsidP="005B37F6">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works as </w:t>
      </w:r>
      <w:r w:rsidRPr="00903DBA">
        <w:rPr>
          <w:rStyle w:val="KeyWord0"/>
          <w:highlight w:val="white"/>
        </w:rPr>
        <w:t>Size</w:t>
      </w:r>
      <w:r w:rsidRPr="00903DBA">
        <w:rPr>
          <w:highlight w:val="white"/>
        </w:rPr>
        <w:t xml:space="preserve"> above, with the difference that </w:t>
      </w:r>
      <w:r w:rsidR="00EA627A" w:rsidRPr="00903DBA">
        <w:rPr>
          <w:highlight w:val="white"/>
        </w:rPr>
        <w:t>arrays, functions, and strings is given pointer size.</w:t>
      </w:r>
      <w:r w:rsidR="008C07AF">
        <w:rPr>
          <w:highlight w:val="white"/>
        </w:rPr>
        <w:t xml:space="preserve"> This method is called when arguments are passed in function calls.</w:t>
      </w:r>
    </w:p>
    <w:p w14:paraId="70C42BA2" w14:textId="77777777" w:rsidR="00D6402F" w:rsidRPr="00903DBA" w:rsidRDefault="00D6402F" w:rsidP="00D6402F">
      <w:pPr>
        <w:pStyle w:val="Code"/>
        <w:rPr>
          <w:highlight w:val="white"/>
        </w:rPr>
      </w:pPr>
      <w:r w:rsidRPr="00903DBA">
        <w:rPr>
          <w:highlight w:val="white"/>
        </w:rPr>
        <w:t xml:space="preserve">    public int SizeArray() {</w:t>
      </w:r>
    </w:p>
    <w:p w14:paraId="30CADBDD" w14:textId="77777777" w:rsidR="00D6402F" w:rsidRPr="00903DBA" w:rsidRDefault="00D6402F" w:rsidP="00D6402F">
      <w:pPr>
        <w:pStyle w:val="Code"/>
        <w:rPr>
          <w:highlight w:val="white"/>
        </w:rPr>
      </w:pPr>
      <w:r w:rsidRPr="00903DBA">
        <w:rPr>
          <w:highlight w:val="white"/>
        </w:rPr>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6F639819" w:rsidR="008C07AF" w:rsidRPr="00903DBA" w:rsidRDefault="008C07AF" w:rsidP="0060539D">
      <w:pPr>
        <w:pStyle w:val="Rubrik3"/>
        <w:rPr>
          <w:highlight w:val="white"/>
        </w:rPr>
      </w:pPr>
      <w:bookmarkStart w:id="359" w:name="_Toc59126197"/>
      <w:r>
        <w:rPr>
          <w:highlight w:val="white"/>
        </w:rPr>
        <w:t>Complete Types</w:t>
      </w:r>
      <w:bookmarkEnd w:id="359"/>
    </w:p>
    <w:p w14:paraId="004BF223" w14:textId="35F438FA" w:rsidR="004409FB" w:rsidRPr="00903DBA" w:rsidRDefault="004409FB">
      <w:pPr>
        <w:rPr>
          <w:noProof/>
        </w:rPr>
      </w:pPr>
      <w:ins w:id="360" w:author="Stefan Bjornander" w:date="2015-04-25T11:37:00Z">
        <w:r w:rsidRPr="00903DBA">
          <w:t xml:space="preserve">It is possible to define an array without </w:t>
        </w:r>
      </w:ins>
      <w:ins w:id="361" w:author="Stefan Bjornander" w:date="2015-04-25T11:38:00Z">
        <w:r w:rsidRPr="00903DBA">
          <w:rPr>
            <w:noProof/>
          </w:rPr>
          <w:t xml:space="preserve">stating its size, </w:t>
        </w:r>
      </w:ins>
      <w:ins w:id="362" w:author="Stefan Bjornander" w:date="2015-04-25T14:31:00Z">
        <w:r w:rsidRPr="00903DBA">
          <w:rPr>
            <w:noProof/>
          </w:rPr>
          <w:t>in which case the array is given the size zero. I</w:t>
        </w:r>
      </w:ins>
      <w:ins w:id="363" w:author="Stefan Bjornander" w:date="2015-04-25T11:38:00Z">
        <w:r w:rsidRPr="00903DBA">
          <w:rPr>
            <w:noProof/>
          </w:rPr>
          <w:t>n that case</w:t>
        </w:r>
      </w:ins>
      <w:ins w:id="364" w:author="Stefan Bjornander" w:date="2015-04-25T14:31:00Z">
        <w:r w:rsidRPr="00903DBA">
          <w:rPr>
            <w:noProof/>
          </w:rPr>
          <w:t>,</w:t>
        </w:r>
      </w:ins>
      <w:ins w:id="365" w:author="Stefan Bjornander" w:date="2015-04-25T11:38:00Z">
        <w:r w:rsidRPr="00903DBA">
          <w:rPr>
            <w:noProof/>
          </w:rPr>
          <w:t xml:space="preserve"> </w:t>
        </w:r>
      </w:ins>
      <w:ins w:id="366" w:author="Stefan Bjornander" w:date="2015-04-25T14:31:00Z">
        <w:r w:rsidRPr="00903DBA">
          <w:rPr>
            <w:noProof/>
          </w:rPr>
          <w:t>the</w:t>
        </w:r>
      </w:ins>
      <w:ins w:id="367" w:author="Stefan Bjornander" w:date="2015-04-25T11:38:00Z">
        <w:r w:rsidRPr="00903DBA">
          <w:rPr>
            <w:noProof/>
          </w:rPr>
          <w:t xml:space="preserve"> </w:t>
        </w:r>
      </w:ins>
      <w:ins w:id="368" w:author="Stefan Bjornander" w:date="2015-04-25T14:31:00Z">
        <w:r w:rsidRPr="00903DBA">
          <w:rPr>
            <w:noProof/>
          </w:rPr>
          <w:t xml:space="preserve">array </w:t>
        </w:r>
      </w:ins>
      <w:ins w:id="369" w:author="Stefan Bjornander" w:date="2015-04-25T11:38:00Z">
        <w:r w:rsidRPr="00903DBA">
          <w:rPr>
            <w:noProof/>
          </w:rPr>
          <w:t xml:space="preserve">size must be determined by the size of its initialization list. </w:t>
        </w:r>
      </w:ins>
      <w:ins w:id="370" w:author="Stefan Bjornander" w:date="2015-04-25T11:39:00Z">
        <w:r w:rsidRPr="00903DBA">
          <w:rPr>
            <w:noProof/>
          </w:rPr>
          <w:t xml:space="preserve">However, if the </w:t>
        </w:r>
      </w:ins>
      <w:ins w:id="371" w:author="Stefan Bjornander" w:date="2015-04-25T11:40:00Z">
        <w:r w:rsidRPr="00903DBA">
          <w:rPr>
            <w:noProof/>
          </w:rPr>
          <w:t xml:space="preserve">array </w:t>
        </w:r>
      </w:ins>
      <w:ins w:id="372" w:author="Stefan Bjornander" w:date="2015-04-25T11:39:00Z">
        <w:r w:rsidRPr="00903DBA">
          <w:rPr>
            <w:noProof/>
          </w:rPr>
          <w:t xml:space="preserve">definition </w:t>
        </w:r>
      </w:ins>
      <w:ins w:id="373" w:author="Stefan Bjornander" w:date="2015-04-25T11:40:00Z">
        <w:r w:rsidRPr="00903DBA">
          <w:rPr>
            <w:noProof/>
          </w:rPr>
          <w:t>lacks</w:t>
        </w:r>
      </w:ins>
      <w:ins w:id="374" w:author="Stefan Bjornander" w:date="2015-04-25T11:39:00Z">
        <w:r w:rsidRPr="00903DBA">
          <w:rPr>
            <w:noProof/>
          </w:rPr>
          <w:t xml:space="preserve"> an initialization list</w:t>
        </w:r>
      </w:ins>
      <w:ins w:id="375" w:author="Stefan Bjornander" w:date="2015-04-25T11:40:00Z">
        <w:r w:rsidRPr="00903DBA">
          <w:rPr>
            <w:noProof/>
          </w:rPr>
          <w:t xml:space="preserve">, the array </w:t>
        </w:r>
      </w:ins>
      <w:ins w:id="376" w:author="Stefan Bjornander" w:date="2015-04-25T14:31:00Z">
        <w:r w:rsidRPr="00903DBA">
          <w:rPr>
            <w:noProof/>
          </w:rPr>
          <w:t xml:space="preserve">keeps the size zero and is considered </w:t>
        </w:r>
      </w:ins>
      <w:ins w:id="377" w:author="Stefan Bjornander" w:date="2015-04-25T11:40:00Z">
        <w:r w:rsidRPr="00903DBA">
          <w:rPr>
            <w:noProof/>
          </w:rPr>
          <w:t>incomplete</w:t>
        </w:r>
      </w:ins>
      <w:ins w:id="378" w:author="Stefan Bjornander" w:date="2015-04-25T11:39:00Z">
        <w:r w:rsidRPr="00903DBA">
          <w:rPr>
            <w:noProof/>
          </w:rPr>
          <w:t>.</w:t>
        </w:r>
      </w:ins>
      <w:ins w:id="379" w:author="Stefan Bjornander" w:date="2015-04-25T14:30:00Z">
        <w:r w:rsidRPr="00903DBA">
          <w:rPr>
            <w:noProof/>
          </w:rPr>
          <w:t xml:space="preserve"> In the same</w:t>
        </w:r>
      </w:ins>
      <w:ins w:id="380" w:author="Stefan Bjornander" w:date="2015-04-25T14:33:00Z">
        <w:r w:rsidRPr="00903DBA">
          <w:rPr>
            <w:noProof/>
          </w:rPr>
          <w:t xml:space="preserve"> way</w:t>
        </w:r>
      </w:ins>
      <w:ins w:id="381" w:author="Stefan Bjornander" w:date="2015-04-25T14:30:00Z">
        <w:r w:rsidRPr="00903DBA">
          <w:rPr>
            <w:noProof/>
          </w:rPr>
          <w:t xml:space="preserve">, it is possible to define only the </w:t>
        </w:r>
      </w:ins>
      <w:ins w:id="382" w:author="Stefan Bjornander" w:date="2015-04-25T14:32:00Z">
        <w:r w:rsidRPr="00903DBA">
          <w:rPr>
            <w:noProof/>
          </w:rPr>
          <w:t>n</w:t>
        </w:r>
      </w:ins>
      <w:ins w:id="383" w:author="Stefan Bjornander" w:date="2015-04-25T14:33:00Z">
        <w:r w:rsidRPr="00903DBA">
          <w:rPr>
            <w:noProof/>
          </w:rPr>
          <w:t>ame tag</w:t>
        </w:r>
      </w:ins>
      <w:ins w:id="384" w:author="Stefan Bjornander" w:date="2015-04-25T14:30:00Z">
        <w:r w:rsidRPr="00903DBA">
          <w:rPr>
            <w:noProof/>
          </w:rPr>
          <w:t xml:space="preserve"> of a struct</w:t>
        </w:r>
      </w:ins>
      <w:ins w:id="385" w:author="Stefan Bjornander" w:date="2015-04-25T14:33:00Z">
        <w:r w:rsidRPr="00903DBA">
          <w:rPr>
            <w:noProof/>
          </w:rPr>
          <w:t xml:space="preserve"> or union</w:t>
        </w:r>
      </w:ins>
      <w:ins w:id="386" w:author="Stefan Bjornander" w:date="2015-04-25T14:30:00Z">
        <w:r w:rsidRPr="00903DBA">
          <w:rPr>
            <w:noProof/>
          </w:rPr>
          <w:t xml:space="preserve">, with its </w:t>
        </w:r>
      </w:ins>
      <w:ins w:id="387" w:author="Stefan Bjornander" w:date="2015-04-25T14:33:00Z">
        <w:r w:rsidRPr="00903DBA">
          <w:rPr>
            <w:noProof/>
          </w:rPr>
          <w:t xml:space="preserve">member </w:t>
        </w:r>
      </w:ins>
      <w:r w:rsidRPr="00903DBA">
        <w:rPr>
          <w:noProof/>
        </w:rPr>
        <w:t>map</w:t>
      </w:r>
      <w:ins w:id="388" w:author="Stefan Bjornander" w:date="2015-04-25T14:33:00Z">
        <w:r w:rsidRPr="00903DBA">
          <w:rPr>
            <w:noProof/>
          </w:rPr>
          <w:t xml:space="preserve"> </w:t>
        </w:r>
      </w:ins>
      <w:ins w:id="389" w:author="Stefan Bjornander" w:date="2015-04-25T14:30:00Z">
        <w:r w:rsidRPr="00903DBA">
          <w:rPr>
            <w:noProof/>
          </w:rPr>
          <w:t xml:space="preserve">to be defined later. </w:t>
        </w:r>
      </w:ins>
      <w:ins w:id="390" w:author="Stefan Bjornander" w:date="2015-04-25T14:32:00Z">
        <w:r w:rsidRPr="00903DBA">
          <w:rPr>
            <w:noProof/>
          </w:rPr>
          <w:t xml:space="preserve">In that case, the member </w:t>
        </w:r>
      </w:ins>
      <w:r w:rsidRPr="00903DBA">
        <w:rPr>
          <w:noProof/>
        </w:rPr>
        <w:t>map</w:t>
      </w:r>
      <w:ins w:id="391" w:author="Stefan Bjornander" w:date="2015-04-25T14:32:00Z">
        <w:r w:rsidRPr="00903DBA">
          <w:rPr>
            <w:noProof/>
          </w:rPr>
          <w:t xml:space="preserve"> is given the value null, which is keep if the </w:t>
        </w:r>
      </w:ins>
      <w:ins w:id="392" w:author="Stefan Bjornander" w:date="2015-04-25T14:33:00Z">
        <w:r w:rsidRPr="00903DBA">
          <w:rPr>
            <w:noProof/>
          </w:rPr>
          <w:t xml:space="preserve">member </w:t>
        </w:r>
      </w:ins>
      <w:r w:rsidRPr="00903DBA">
        <w:rPr>
          <w:noProof/>
        </w:rPr>
        <w:t>map</w:t>
      </w:r>
      <w:ins w:id="393" w:author="Stefan Bjornander" w:date="2015-04-25T14:33:00Z">
        <w:r w:rsidRPr="00903DBA">
          <w:rPr>
            <w:noProof/>
          </w:rPr>
          <w:t xml:space="preserve"> is n</w:t>
        </w:r>
      </w:ins>
      <w:r w:rsidRPr="00903DBA">
        <w:rPr>
          <w:noProof/>
        </w:rPr>
        <w:t>ot</w:t>
      </w:r>
      <w:ins w:id="394" w:author="Stefan Bjornander" w:date="2015-04-25T14:33:00Z">
        <w:r w:rsidRPr="00903DBA">
          <w:rPr>
            <w:noProof/>
          </w:rPr>
          <w:t xml:space="preserve"> defined, and the struct or union is consider incomplete.</w:t>
        </w:r>
      </w:ins>
      <w:ins w:id="395" w:author="Stefan Bjornander" w:date="2015-04-25T14:34:00Z">
        <w:r w:rsidRPr="00903DBA">
          <w:rPr>
            <w:noProof/>
          </w:rPr>
          <w:t xml:space="preserve"> Variables can only have complete types, and the pointer type, array type or function return type must be </w:t>
        </w:r>
      </w:ins>
      <w:r w:rsidRPr="00903DBA">
        <w:rPr>
          <w:noProof/>
        </w:rPr>
        <w:t xml:space="preserve">also </w:t>
      </w:r>
      <w:ins w:id="396" w:author="Stefan Bjornander" w:date="2015-04-25T14:34:00Z">
        <w:r w:rsidRPr="00903DBA">
          <w:rPr>
            <w:noProof/>
          </w:rPr>
          <w:t>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2ECEC345" w:rsidR="008C07AF" w:rsidRPr="00903DBA" w:rsidRDefault="008C07AF" w:rsidP="0060539D">
      <w:pPr>
        <w:pStyle w:val="Rubrik3"/>
        <w:rPr>
          <w:highlight w:val="white"/>
        </w:rPr>
      </w:pPr>
      <w:bookmarkStart w:id="397" w:name="_Toc59126198"/>
      <w:r>
        <w:rPr>
          <w:highlight w:val="white"/>
        </w:rPr>
        <w:t>Constant and Volatile</w:t>
      </w:r>
      <w:bookmarkEnd w:id="397"/>
    </w:p>
    <w:p w14:paraId="66A16E10" w14:textId="1F0EA97E" w:rsidR="00B864B2" w:rsidRPr="00903DBA" w:rsidRDefault="00B864B2">
      <w:pPr>
        <w:pPrChange w:id="398" w:author="Stefan Bjornander" w:date="2015-04-25T10:27:00Z">
          <w:pPr>
            <w:pStyle w:val="Rubrik3"/>
          </w:pPr>
        </w:pPrChange>
      </w:pPr>
      <w:ins w:id="399" w:author="Stefan Bjornander" w:date="2015-04-25T10:30:00Z">
        <w:r w:rsidRPr="00903DBA">
          <w:t xml:space="preserve">The idea of the volatile </w:t>
        </w:r>
      </w:ins>
      <w:ins w:id="400" w:author="Stefan Bjornander" w:date="2015-04-25T10:31:00Z">
        <w:r w:rsidRPr="00903DBA">
          <w:t xml:space="preserve">qualifier is to </w:t>
        </w:r>
      </w:ins>
      <w:ins w:id="401" w:author="Stefan Bjornander" w:date="2015-04-25T10:30:00Z">
        <w:r w:rsidRPr="00903DBA">
          <w:t xml:space="preserve">prevent optimization, and since this book </w:t>
        </w:r>
      </w:ins>
      <w:ins w:id="402" w:author="Stefan Bjornander" w:date="2015-04-25T10:31:00Z">
        <w:r w:rsidRPr="00903DBA">
          <w:t>is focused on optimization techniques</w:t>
        </w:r>
      </w:ins>
      <w:r w:rsidR="001832E0" w:rsidRPr="00903DBA">
        <w:t>,</w:t>
      </w:r>
      <w:ins w:id="403" w:author="Stefan Bjornander" w:date="2015-04-25T10:31:00Z">
        <w:r w:rsidRPr="00903DBA">
          <w:t xml:space="preserve"> we have no real use for the volatile </w:t>
        </w:r>
      </w:ins>
      <w:r w:rsidRPr="00903DBA">
        <w:t>qualifier</w:t>
      </w:r>
      <w:ins w:id="404" w:author="Stefan Bjornander" w:date="2015-04-25T10:31:00Z">
        <w:r w:rsidRPr="00903DBA">
          <w:t xml:space="preserve">. However, for the sake of </w:t>
        </w:r>
      </w:ins>
      <w:r w:rsidRPr="00903DBA">
        <w:t>completeness</w:t>
      </w:r>
      <w:ins w:id="405" w:author="Stefan Bjornander" w:date="2015-04-25T10:31:00Z">
        <w:r w:rsidRPr="00903DBA">
          <w:t xml:space="preserve"> we include the </w:t>
        </w:r>
        <w:r w:rsidRPr="00903DBA">
          <w:rPr>
            <w:rStyle w:val="KeyWord0"/>
            <w:rPrChange w:id="406" w:author="Stefan Bjornander" w:date="2015-04-25T10:32:00Z">
              <w:rPr>
                <w:rStyle w:val="CodeInText"/>
                <w:sz w:val="32"/>
              </w:rPr>
            </w:rPrChange>
          </w:rPr>
          <w:t>m_volatile</w:t>
        </w:r>
        <w:r w:rsidRPr="00903DBA">
          <w:t xml:space="preserve"> field in the </w:t>
        </w:r>
        <w:r w:rsidRPr="00903DBA">
          <w:rPr>
            <w:rStyle w:val="KeyWord0"/>
            <w:rPrChange w:id="407" w:author="Stefan Bjornander" w:date="2015-04-25T10:32:00Z">
              <w:rPr>
                <w:rStyle w:val="CodeInText"/>
                <w:sz w:val="32"/>
              </w:rPr>
            </w:rPrChange>
          </w:rPr>
          <w:t>Type</w:t>
        </w:r>
        <w:r w:rsidRPr="00903DBA">
          <w:t xml:space="preserve"> class.</w:t>
        </w:r>
      </w:ins>
      <w:r w:rsidR="001832E0" w:rsidRPr="00903DBA">
        <w:t xml:space="preserve"> However, note that there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lastRenderedPageBreak/>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43D3497D" w:rsidR="006E1FB9" w:rsidRPr="00903DBA" w:rsidRDefault="0026755D" w:rsidP="0026755D">
      <w:pPr>
        <w:rPr>
          <w:color w:val="auto"/>
        </w:rPr>
      </w:pPr>
      <w:r w:rsidRPr="00903DBA">
        <w:t>A</w:t>
      </w:r>
      <w:ins w:id="408" w:author="Stefan Bjornander" w:date="2015-04-25T10:28:00Z">
        <w:r w:rsidRPr="00903DBA">
          <w:t xml:space="preserve"> type is constant if its field </w:t>
        </w:r>
        <w:r w:rsidRPr="00903DBA">
          <w:rPr>
            <w:rStyle w:val="KeyWord0"/>
            <w:rPrChange w:id="409" w:author="Stefan Bjornander" w:date="2015-04-25T10:28:00Z">
              <w:rPr>
                <w:rStyle w:val="CodeInText"/>
              </w:rPr>
            </w:rPrChange>
          </w:rPr>
          <w:t>m_constant</w:t>
        </w:r>
        <w:r w:rsidRPr="00903DBA">
          <w:t xml:space="preserve"> is true. However, </w:t>
        </w:r>
      </w:ins>
      <w:r w:rsidRPr="00903DBA">
        <w:t>a</w:t>
      </w:r>
      <w:ins w:id="410" w:author="Stefan Bjornander" w:date="2015-04-25T10:28:00Z">
        <w:r w:rsidRPr="00903DBA">
          <w:t xml:space="preserve"> struct or union is </w:t>
        </w:r>
      </w:ins>
      <w:r w:rsidR="00D96162" w:rsidRPr="00903DBA">
        <w:t>c</w:t>
      </w:r>
      <w:ins w:id="411" w:author="Stefan Bjornander" w:date="2015-04-25T10:29:00Z">
        <w:r w:rsidRPr="00903DBA">
          <w:t>onstant</w:t>
        </w:r>
      </w:ins>
      <w:ins w:id="412" w:author="Stefan Bjornander" w:date="2015-04-25T10:28:00Z">
        <w:r w:rsidRPr="00903DBA">
          <w:t xml:space="preserve"> if </w:t>
        </w:r>
      </w:ins>
      <w:ins w:id="413" w:author="Stefan Bjornander" w:date="2015-04-25T10:29:00Z">
        <w:r w:rsidRPr="00903DBA">
          <w:t xml:space="preserve">it is </w:t>
        </w:r>
        <w:proofErr w:type="gramStart"/>
        <w:r w:rsidRPr="00903DBA">
          <w:t>constant</w:t>
        </w:r>
      </w:ins>
      <w:r w:rsidR="00D96162" w:rsidRPr="00903DBA">
        <w:t xml:space="preserve"> in </w:t>
      </w:r>
      <w:r w:rsidR="00984E72" w:rsidRPr="00903DBA">
        <w:t>itself</w:t>
      </w:r>
      <w:r w:rsidR="00C04FC7" w:rsidRPr="00903DBA">
        <w:t>,</w:t>
      </w:r>
      <w:r w:rsidR="00984E72" w:rsidRPr="00903DBA">
        <w:t xml:space="preserve"> or</w:t>
      </w:r>
      <w:proofErr w:type="gramEnd"/>
      <w:ins w:id="414" w:author="Stefan Bjornander" w:date="2015-04-25T10:29:00Z">
        <w:r w:rsidRPr="00903DBA">
          <w:t xml:space="preserve"> </w:t>
        </w:r>
      </w:ins>
      <w:r w:rsidR="00C04FC7" w:rsidRPr="00903DBA">
        <w:t xml:space="preserve">if </w:t>
      </w:r>
      <w:ins w:id="415" w:author="Stefan Bjornander" w:date="2015-04-25T10:29:00Z">
        <w:r w:rsidRPr="00903DBA">
          <w:t>is any of its members if (</w:t>
        </w:r>
      </w:ins>
      <w:ins w:id="416" w:author="Stefan Bjornander" w:date="2015-04-25T10:30:00Z">
        <w:r w:rsidRPr="00903DBA">
          <w:t>recursively</w:t>
        </w:r>
      </w:ins>
      <w:ins w:id="417" w:author="Stefan Bjornander" w:date="2015-04-25T10:29:00Z">
        <w:r w:rsidRPr="00903DBA">
          <w:t>)</w:t>
        </w:r>
      </w:ins>
      <w:ins w:id="418"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5DB3CB56" w:rsidR="00A86C0C" w:rsidRPr="00903DBA" w:rsidRDefault="00A86C0C" w:rsidP="0060539D">
      <w:pPr>
        <w:pStyle w:val="Rubrik3"/>
        <w:rPr>
          <w:highlight w:val="white"/>
        </w:rPr>
      </w:pPr>
      <w:bookmarkStart w:id="419" w:name="_Toc59126199"/>
      <w:r>
        <w:rPr>
          <w:highlight w:val="white"/>
        </w:rPr>
        <w:t>Hash Code and Equals</w:t>
      </w:r>
      <w:bookmarkEnd w:id="419"/>
    </w:p>
    <w:p w14:paraId="59ED11FD" w14:textId="42D9FEE0" w:rsidR="006E1FB9" w:rsidRPr="00903DBA" w:rsidRDefault="0031522E" w:rsidP="0031522E">
      <w:pPr>
        <w:rPr>
          <w:highlight w:val="white"/>
        </w:rPr>
      </w:pPr>
      <w:r w:rsidRPr="00903DBA">
        <w:rPr>
          <w:highlight w:val="white"/>
        </w:rPr>
        <w:t xml:space="preserve">The </w:t>
      </w:r>
      <w:r w:rsidRPr="00903DBA">
        <w:rPr>
          <w:rStyle w:val="KeyWord0"/>
          <w:highlight w:val="white"/>
        </w:rPr>
        <w:t>GetHashCode</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Pr="00903DBA">
        <w:rPr>
          <w:rStyle w:val="KeyWord0"/>
          <w:highlight w:val="white"/>
        </w:rPr>
        <w:t>Equals</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7777777" w:rsidR="00B95083" w:rsidRPr="00903DBA" w:rsidRDefault="00B95083">
      <w:r w:rsidRPr="00903DBA">
        <w:t>The Equals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77777777" w:rsidR="006E1FB9" w:rsidRPr="00903DBA" w:rsidRDefault="006E1FB9" w:rsidP="006E1FB9">
      <w:pPr>
        <w:pStyle w:val="Code"/>
        <w:rPr>
          <w:highlight w:val="white"/>
        </w:rPr>
      </w:pPr>
      <w:r w:rsidRPr="00903DBA">
        <w:rPr>
          <w:highlight w:val="white"/>
        </w:rPr>
        <w:t xml:space="preserve">      if (obj is Type) {</w:t>
      </w:r>
    </w:p>
    <w:p w14:paraId="581C0AAF" w14:textId="77777777" w:rsidR="006E1FB9" w:rsidRPr="00903DBA" w:rsidRDefault="006E1FB9" w:rsidP="006E1FB9">
      <w:pPr>
        <w:pStyle w:val="Code"/>
        <w:rPr>
          <w:highlight w:val="white"/>
        </w:rPr>
      </w:pPr>
      <w:r w:rsidRPr="00903DBA">
        <w:rPr>
          <w:highlight w:val="white"/>
        </w:rPr>
        <w:t xml:space="preserve">        Type type = (Type) obj;</w:t>
      </w:r>
    </w:p>
    <w:p w14:paraId="46D2D34F" w14:textId="77777777" w:rsidR="006E1FB9" w:rsidRPr="00903DBA" w:rsidRDefault="006E1FB9" w:rsidP="00636ADF">
      <w:pPr>
        <w:pStyle w:val="Code"/>
        <w:rPr>
          <w:highlight w:val="white"/>
        </w:rPr>
      </w:pP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20" w:author="Stefan Bjornander" w:date="2015-04-25T14:35:00Z">
        <w:r w:rsidRPr="00903DBA">
          <w:t>Two pointer</w:t>
        </w:r>
      </w:ins>
      <w:r w:rsidRPr="00903DBA">
        <w:rPr>
          <w:noProof/>
        </w:rPr>
        <w:t>s</w:t>
      </w:r>
      <w:ins w:id="421" w:author="Stefan Bjornander" w:date="2015-04-25T14:35:00Z">
        <w:r w:rsidRPr="00903DBA">
          <w:rPr>
            <w:noProof/>
          </w:rPr>
          <w:t xml:space="preserve"> are </w:t>
        </w:r>
      </w:ins>
      <w:r w:rsidRPr="00903DBA">
        <w:rPr>
          <w:noProof/>
        </w:rPr>
        <w:t xml:space="preserve">considered to be </w:t>
      </w:r>
      <w:ins w:id="422" w:author="Stefan Bjornander" w:date="2015-04-25T14:35:00Z">
        <w:r w:rsidRPr="00903DBA">
          <w:rPr>
            <w:noProof/>
          </w:rPr>
          <w:t>equal if the type</w:t>
        </w:r>
      </w:ins>
      <w:r w:rsidRPr="00903DBA">
        <w:rPr>
          <w:noProof/>
        </w:rPr>
        <w:t>s</w:t>
      </w:r>
      <w:ins w:id="423"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24" w:author="Stefan Bjornander" w:date="2015-04-25T14:56:00Z">
        <w:r w:rsidRPr="00903DBA">
          <w:rPr>
            <w:noProof/>
          </w:rPr>
          <w:t xml:space="preserve">wo arrays are </w:t>
        </w:r>
      </w:ins>
      <w:r w:rsidRPr="00903DBA">
        <w:rPr>
          <w:noProof/>
        </w:rPr>
        <w:t xml:space="preserve">equal </w:t>
      </w:r>
      <w:ins w:id="425" w:author="Stefan Bjornander" w:date="2015-04-25T17:26:00Z">
        <w:r w:rsidRPr="00903DBA">
          <w:rPr>
            <w:noProof/>
          </w:rPr>
          <w:t>if</w:t>
        </w:r>
      </w:ins>
      <w:r w:rsidRPr="00903DBA">
        <w:rPr>
          <w:noProof/>
        </w:rPr>
        <w:t xml:space="preserve"> </w:t>
      </w:r>
      <w:ins w:id="426"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ACDECDC" w:rsidR="006E1FB9" w:rsidRPr="00903DBA" w:rsidRDefault="00B40B97" w:rsidP="00B40B97">
      <w:pPr>
        <w:rPr>
          <w:color w:val="auto"/>
        </w:rPr>
      </w:pPr>
      <w:ins w:id="427" w:author="Stefan Bjornander" w:date="2015-04-25T14:58:00Z">
        <w:r w:rsidRPr="00903DBA">
          <w:rPr>
            <w:noProof/>
          </w:rPr>
          <w:t>Two struct</w:t>
        </w:r>
      </w:ins>
      <w:ins w:id="428" w:author="Stefan Bjornander" w:date="2015-04-25T16:07:00Z">
        <w:r w:rsidRPr="00903DBA">
          <w:rPr>
            <w:noProof/>
          </w:rPr>
          <w:t>s</w:t>
        </w:r>
      </w:ins>
      <w:ins w:id="429" w:author="Stefan Bjornander" w:date="2015-04-25T14:58:00Z">
        <w:r w:rsidRPr="00903DBA">
          <w:rPr>
            <w:noProof/>
          </w:rPr>
          <w:t xml:space="preserve"> or unions are equals if </w:t>
        </w:r>
      </w:ins>
      <w:ins w:id="430" w:author="Stefan Bjornander" w:date="2015-04-25T16:06:00Z">
        <w:r w:rsidRPr="00903DBA">
          <w:rPr>
            <w:noProof/>
          </w:rPr>
          <w:t xml:space="preserve">they both are incomplete </w:t>
        </w:r>
      </w:ins>
      <w:r w:rsidRPr="00903DBA">
        <w:rPr>
          <w:noProof/>
        </w:rPr>
        <w:t xml:space="preserve">(their member maps are null) </w:t>
      </w:r>
      <w:ins w:id="431" w:author="Stefan Bjornander" w:date="2015-04-25T16:06:00Z">
        <w:r w:rsidRPr="00903DBA">
          <w:rPr>
            <w:noProof/>
          </w:rPr>
          <w:t xml:space="preserve">or if </w:t>
        </w:r>
      </w:ins>
      <w:ins w:id="432" w:author="Stefan Bjornander" w:date="2015-04-25T14:58:00Z">
        <w:r w:rsidRPr="00903DBA">
          <w:rPr>
            <w:noProof/>
          </w:rPr>
          <w:t xml:space="preserve">their member </w:t>
        </w:r>
      </w:ins>
      <w:r w:rsidRPr="00903DBA">
        <w:rPr>
          <w:noProof/>
        </w:rPr>
        <w:t>maps</w:t>
      </w:r>
      <w:ins w:id="433" w:author="Stefan Bjornander" w:date="2015-04-25T14:58:00Z">
        <w:r w:rsidRPr="00903DBA">
          <w:rPr>
            <w:noProof/>
          </w:rPr>
          <w:t xml:space="preserve"> are equal</w:t>
        </w:r>
      </w:ins>
      <w:ins w:id="434" w:author="Stefan Bjornander" w:date="2015-04-25T16:07:00Z">
        <w:r w:rsidRPr="00903DBA">
          <w:rPr>
            <w:noProof/>
          </w:rPr>
          <w:t>. N</w:t>
        </w:r>
      </w:ins>
      <w:ins w:id="435" w:author="Stefan Bjornander" w:date="2015-04-25T16:05:00Z">
        <w:r w:rsidRPr="00903DBA">
          <w:rPr>
            <w:noProof/>
          </w:rPr>
          <w:t xml:space="preserve">ote that they </w:t>
        </w:r>
      </w:ins>
      <w:r w:rsidRPr="00903DBA">
        <w:rPr>
          <w:noProof/>
        </w:rPr>
        <w:t xml:space="preserve">must not only </w:t>
      </w:r>
      <w:ins w:id="436" w:author="Stefan Bjornander" w:date="2015-04-25T16:06:00Z">
        <w:r w:rsidRPr="00903DBA">
          <w:rPr>
            <w:noProof/>
          </w:rPr>
          <w:t>have the same members, the</w:t>
        </w:r>
      </w:ins>
      <w:r w:rsidRPr="00903DBA">
        <w:rPr>
          <w:noProof/>
        </w:rPr>
        <w:t xml:space="preserve"> members</w:t>
      </w:r>
      <w:ins w:id="437" w:author="Stefan Bjornander" w:date="2015-04-25T16:06:00Z">
        <w:r w:rsidRPr="00903DBA">
          <w:rPr>
            <w:noProof/>
          </w:rPr>
          <w:t xml:space="preserve"> </w:t>
        </w:r>
      </w:ins>
      <w:r w:rsidRPr="00903DBA">
        <w:rPr>
          <w:noProof/>
        </w:rPr>
        <w:t xml:space="preserve">must also appear in the </w:t>
      </w:r>
      <w:ins w:id="438"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lastRenderedPageBreak/>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3DB89B92" w:rsidR="006E1FB9" w:rsidRPr="00903DBA" w:rsidRDefault="000B4F48" w:rsidP="000B4F48">
      <w:pPr>
        <w:rPr>
          <w:highlight w:val="white"/>
        </w:rPr>
      </w:pPr>
      <w:ins w:id="439" w:author="Stefan Bjornander" w:date="2015-04-25T16:08:00Z">
        <w:r w:rsidRPr="00903DBA">
          <w:rPr>
            <w:noProof/>
          </w:rPr>
          <w:t>Two functions are equal if their return types are equal, they have the same style (old or new) and their type lists, respectively,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903DBA" w:rsidRDefault="00A17B20" w:rsidP="00A17B20">
      <w:pPr>
        <w:pStyle w:val="Code"/>
        <w:rPr>
          <w:highlight w:val="white"/>
        </w:rPr>
      </w:pPr>
      <w:r w:rsidRPr="00903DBA">
        <w:rPr>
          <w:highlight w:val="white"/>
        </w:rPr>
        <w:t xml:space="preserve">                     (((m_typeList == null) &amp;&amp; (type.m_typeList == null)) ||</w:t>
      </w:r>
    </w:p>
    <w:p w14:paraId="504521A6" w14:textId="77777777" w:rsidR="00A17B20" w:rsidRPr="00903DBA" w:rsidRDefault="00A17B20" w:rsidP="00A17B20">
      <w:pPr>
        <w:pStyle w:val="Code"/>
        <w:rPr>
          <w:highlight w:val="white"/>
        </w:rPr>
      </w:pPr>
      <w:r w:rsidRPr="00903DBA">
        <w:rPr>
          <w:highlight w:val="white"/>
        </w:rPr>
        <w:t xml:space="preserve">                      ((m_typeList != null) &amp;&amp; (type.m_typeList != null) &amp;&amp;</w:t>
      </w:r>
    </w:p>
    <w:p w14:paraId="0728BBB8" w14:textId="77777777" w:rsidR="00A17B20" w:rsidRPr="00903DBA" w:rsidRDefault="00A17B20" w:rsidP="00A17B20">
      <w:pPr>
        <w:pStyle w:val="Code"/>
        <w:rPr>
          <w:highlight w:val="white"/>
        </w:rPr>
      </w:pPr>
      <w:r w:rsidRPr="00903DBA">
        <w:rPr>
          <w:highlight w:val="white"/>
        </w:rPr>
        <w:t xml:space="preserve">                     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23B2B7F5" w:rsidR="00FC32A3" w:rsidRPr="00903DBA" w:rsidRDefault="00FC32A3" w:rsidP="0060539D">
      <w:pPr>
        <w:pStyle w:val="Rubrik3"/>
        <w:rPr>
          <w:highlight w:val="white"/>
        </w:rPr>
      </w:pPr>
      <w:bookmarkStart w:id="440" w:name="_Toc59126200"/>
      <w:r>
        <w:rPr>
          <w:highlight w:val="white"/>
        </w:rPr>
        <w:t>Predefined Types</w:t>
      </w:r>
      <w:bookmarkEnd w:id="440"/>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5FE2BFE1" w:rsidR="00AD5B79" w:rsidRPr="00B12950" w:rsidRDefault="00AD5B79" w:rsidP="0060539D">
      <w:pPr>
        <w:pStyle w:val="Rubrik3"/>
        <w:rPr>
          <w:highlight w:val="white"/>
        </w:rPr>
      </w:pPr>
      <w:bookmarkStart w:id="441" w:name="_Toc59126201"/>
      <w:proofErr w:type="spellStart"/>
      <w:r>
        <w:rPr>
          <w:highlight w:val="white"/>
        </w:rPr>
        <w:t>ToString</w:t>
      </w:r>
      <w:bookmarkEnd w:id="441"/>
      <w:proofErr w:type="spellEnd"/>
    </w:p>
    <w:p w14:paraId="319867AD" w14:textId="7D2502F4" w:rsidR="006E0C59" w:rsidRDefault="00AD5B79" w:rsidP="00AD5B79">
      <w:pPr>
        <w:rPr>
          <w:highlight w:val="white"/>
        </w:rPr>
      </w:pPr>
      <w:r>
        <w:rPr>
          <w:highlight w:val="white"/>
        </w:rPr>
        <w:t xml:space="preserve">Finally, we the </w:t>
      </w:r>
      <w:r w:rsidRPr="00AD5B79">
        <w:rPr>
          <w:rStyle w:val="KeyWord0"/>
          <w:highlight w:val="white"/>
        </w:rPr>
        <w:t>ToString</w:t>
      </w:r>
      <w:r>
        <w:rPr>
          <w:highlight w:val="white"/>
        </w:rPr>
        <w:t xml:space="preserve"> method. It returns the </w:t>
      </w:r>
      <w:r w:rsidR="006E0C59">
        <w:rPr>
          <w:highlight w:val="white"/>
        </w:rPr>
        <w:t xml:space="preserve">sort of the type as a string, with underlines replaced </w:t>
      </w:r>
      <w:proofErr w:type="spellStart"/>
      <w:r w:rsidR="006E0C59">
        <w:rPr>
          <w:highlight w:val="white"/>
        </w:rPr>
        <w:t>bu</w:t>
      </w:r>
      <w:proofErr w:type="spellEnd"/>
      <w:r w:rsidR="006E0C59">
        <w:rPr>
          <w:highlight w:val="white"/>
        </w:rPr>
        <w:t xml:space="preserve"> spaces </w:t>
      </w:r>
      <w:proofErr w:type="gramStart"/>
      <w:r w:rsidR="006E0C59">
        <w:rPr>
          <w:highlight w:val="white"/>
        </w:rPr>
        <w:t>(‘ ‘</w:t>
      </w:r>
      <w:proofErr w:type="gramEnd"/>
      <w:r w:rsidR="006E0C59">
        <w:rPr>
          <w:highlight w:val="white"/>
        </w:rPr>
        <w:t xml:space="preserve">).For instance, The sort </w:t>
      </w:r>
      <w:r w:rsidR="006E0C59" w:rsidRPr="006E0C59">
        <w:rPr>
          <w:rStyle w:val="KeyWord0"/>
          <w:highlight w:val="white"/>
        </w:rPr>
        <w:t>signed_short_int</w:t>
      </w:r>
      <w:r w:rsidR="006E0C59">
        <w:rPr>
          <w:highlight w:val="white"/>
        </w:rPr>
        <w:t xml:space="preserve"> becomes the string “signed short int”. It is only called in error message</w:t>
      </w:r>
      <w:r w:rsidR="00113CF7">
        <w:rPr>
          <w:highlight w:val="white"/>
        </w:rPr>
        <w:t>s</w:t>
      </w:r>
      <w:r w:rsidR="006E0C59">
        <w:rPr>
          <w:highlight w:val="white"/>
        </w:rPr>
        <w:t>.</w:t>
      </w:r>
    </w:p>
    <w:p w14:paraId="643E738C" w14:textId="5203F564" w:rsidR="00AD5B79" w:rsidRPr="00903DBA" w:rsidRDefault="00AD5B79" w:rsidP="00AD5B79">
      <w:pPr>
        <w:pStyle w:val="Code"/>
        <w:rPr>
          <w:highlight w:val="white"/>
        </w:rPr>
      </w:pPr>
      <w:r w:rsidRPr="00903DBA">
        <w:rPr>
          <w:highlight w:val="white"/>
        </w:rPr>
        <w:t xml:space="preserve">   public override string ToString() {</w:t>
      </w:r>
    </w:p>
    <w:p w14:paraId="4AE3A0DE" w14:textId="77777777" w:rsidR="00AD5B79" w:rsidRPr="00903DBA" w:rsidRDefault="00AD5B79" w:rsidP="00AD5B79">
      <w:pPr>
        <w:pStyle w:val="Code"/>
        <w:rPr>
          <w:highlight w:val="white"/>
        </w:rPr>
      </w:pPr>
      <w:r w:rsidRPr="00903DBA">
        <w:rPr>
          <w:highlight w:val="white"/>
        </w:rPr>
        <w:t xml:space="preserve">      return Enum.GetName(typeof(Sort), m_sort).Replace("_", " ").ToLower();</w:t>
      </w:r>
    </w:p>
    <w:p w14:paraId="199F4AC7" w14:textId="77777777" w:rsidR="00AD5B79" w:rsidRDefault="00AD5B79" w:rsidP="00AD5B79">
      <w:pPr>
        <w:pStyle w:val="Code"/>
        <w:rPr>
          <w:highlight w:val="white"/>
        </w:rPr>
      </w:pPr>
      <w:r w:rsidRPr="00903DBA">
        <w:rPr>
          <w:highlight w:val="white"/>
        </w:rPr>
        <w:lastRenderedPageBreak/>
        <w:t xml:space="preserve">    }</w:t>
      </w:r>
    </w:p>
    <w:p w14:paraId="3034E8B8" w14:textId="77777777" w:rsidR="006E1FB9" w:rsidRPr="00903DBA" w:rsidRDefault="006E1FB9" w:rsidP="006E1FB9">
      <w:pPr>
        <w:pStyle w:val="Code"/>
        <w:rPr>
          <w:highlight w:val="white"/>
        </w:rPr>
      </w:pPr>
      <w:r w:rsidRPr="00903DBA">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77777777" w:rsidR="001F7724" w:rsidRPr="00903DBA" w:rsidRDefault="001F7724" w:rsidP="0060539D">
      <w:pPr>
        <w:pStyle w:val="Rubrik2"/>
      </w:pPr>
      <w:bookmarkStart w:id="442" w:name="_Toc59126202"/>
      <w:r w:rsidRPr="00903DBA">
        <w:t>Type Size</w:t>
      </w:r>
      <w:bookmarkEnd w:id="442"/>
    </w:p>
    <w:p w14:paraId="4134D035" w14:textId="652222A6" w:rsidR="00981D97" w:rsidRPr="00903DBA" w:rsidRDefault="00981D97" w:rsidP="00981D97">
      <w:r w:rsidRPr="00903DBA">
        <w:t xml:space="preserve">The </w:t>
      </w:r>
      <w:r w:rsidRPr="00903DBA">
        <w:rPr>
          <w:rStyle w:val="KeyWord0"/>
        </w:rPr>
        <w:t>TypeSize</w:t>
      </w:r>
      <w:r w:rsidRPr="00903DBA">
        <w:t xml:space="preserve"> class holds the sizes of the types and the minimum and maximum values of each type.</w:t>
      </w:r>
    </w:p>
    <w:p w14:paraId="4E50C195" w14:textId="397CFBD3" w:rsidR="00FB7182" w:rsidRPr="00903DBA" w:rsidRDefault="00FB7182" w:rsidP="00FB7182">
      <w:pPr>
        <w:pStyle w:val="CodeHeader"/>
      </w:pPr>
      <w:proofErr w:type="spellStart"/>
      <w:r w:rsidRPr="00903DBA">
        <w:t>TypeSize.cs</w:t>
      </w:r>
      <w:proofErr w:type="spellEnd"/>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739E6B38" w:rsidR="005F3B9F" w:rsidRPr="00903DBA" w:rsidRDefault="00655C13" w:rsidP="00655C13">
      <w:pPr>
        <w:rPr>
          <w:highlight w:val="white"/>
        </w:rPr>
      </w:pPr>
      <w:r w:rsidRPr="00903DBA">
        <w:rPr>
          <w:highlight w:val="white"/>
        </w:rPr>
        <w:t xml:space="preserve">The </w:t>
      </w:r>
      <w:r w:rsidRPr="00903DBA">
        <w:rPr>
          <w:rStyle w:val="KeyWord0"/>
          <w:highlight w:val="white"/>
        </w:rPr>
        <w:t>m_maskMap</w:t>
      </w:r>
      <w:r w:rsidRPr="00903DBA">
        <w:rPr>
          <w:highlight w:val="white"/>
        </w:rPr>
        <w:t xml:space="preserve"> map holds the bit masks for integer values of one, two, and four bytes.</w:t>
      </w:r>
      <w:r w:rsidR="00450D60" w:rsidRPr="00903DBA">
        <w:rPr>
          <w:highlight w:val="white"/>
        </w:rPr>
        <w:t xml:space="preserve"> </w:t>
      </w:r>
      <w:r w:rsidR="00FE6477" w:rsidRPr="00903DBA">
        <w:rPr>
          <w:highlight w:val="white"/>
        </w:rPr>
        <w:t>Note that i</w:t>
      </w:r>
      <w:r w:rsidR="00450D60" w:rsidRPr="00903DBA">
        <w:rPr>
          <w:highlight w:val="white"/>
        </w:rPr>
        <w:t xml:space="preserve">ts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3451AEC3" w:rsidR="005F3B9F" w:rsidRPr="00903DBA" w:rsidRDefault="00655CA6" w:rsidP="00655CA6">
      <w:pPr>
        <w:rPr>
          <w:highlight w:val="white"/>
        </w:rPr>
      </w:pPr>
      <w:r w:rsidRPr="00903DBA">
        <w:rPr>
          <w:highlight w:val="white"/>
        </w:rPr>
        <w:t xml:space="preserve">The </w:t>
      </w:r>
      <w:r w:rsidRPr="00903DBA">
        <w:rPr>
          <w:rStyle w:val="KeyWord0"/>
          <w:highlight w:val="white"/>
        </w:rPr>
        <w:t>m_sizeMap</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5CF257FD" w:rsidR="00A074C7" w:rsidRPr="00903DBA" w:rsidRDefault="00A074C7" w:rsidP="00A074C7">
      <w:pPr>
        <w:rPr>
          <w:highlight w:val="white"/>
        </w:rPr>
      </w:pPr>
      <w:r w:rsidRPr="00903DBA">
        <w:rPr>
          <w:highlight w:val="white"/>
        </w:rPr>
        <w:t xml:space="preserve">The </w:t>
      </w:r>
      <w:r w:rsidRPr="00903DBA">
        <w:rPr>
          <w:rStyle w:val="KeyWord0"/>
          <w:highlight w:val="white"/>
        </w:rPr>
        <w:t>m_signedMap</w:t>
      </w:r>
      <w:r w:rsidRPr="00903DBA">
        <w:rPr>
          <w:highlight w:val="white"/>
        </w:rPr>
        <w:t xml:space="preserve"> and </w:t>
      </w:r>
      <w:r w:rsidRPr="00903DBA">
        <w:rPr>
          <w:rStyle w:val="KeyWord0"/>
          <w:highlight w:val="white"/>
        </w:rPr>
        <w:t>m_unsignedMap</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38E5159E" w:rsidR="005F3B9F" w:rsidRPr="00903DBA" w:rsidRDefault="00C7562D" w:rsidP="00C7562D">
      <w:pPr>
        <w:rPr>
          <w:highlight w:val="white"/>
        </w:rPr>
      </w:pPr>
      <w:r w:rsidRPr="00903DBA">
        <w:rPr>
          <w:highlight w:val="white"/>
        </w:rPr>
        <w:t xml:space="preserve">The </w:t>
      </w:r>
      <w:r w:rsidRPr="00903DBA">
        <w:rPr>
          <w:rStyle w:val="KeyWord0"/>
          <w:highlight w:val="white"/>
        </w:rPr>
        <w:t>m_minValueMap</w:t>
      </w:r>
      <w:r w:rsidRPr="00903DBA">
        <w:rPr>
          <w:highlight w:val="white"/>
        </w:rPr>
        <w:t xml:space="preserve"> and </w:t>
      </w:r>
      <w:r w:rsidRPr="00903DBA">
        <w:rPr>
          <w:rStyle w:val="KeyWord0"/>
          <w:highlight w:val="white"/>
        </w:rPr>
        <w:t>m_maxValueMap</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7996DC9F"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is eight </w:t>
      </w:r>
      <w:proofErr w:type="gramStart"/>
      <w:r w:rsidR="008B5B58" w:rsidRPr="00903DBA">
        <w:rPr>
          <w:highlight w:val="white"/>
        </w:rPr>
        <w:t>bytes</w:t>
      </w:r>
      <w:proofErr w:type="gramEnd"/>
      <w:r w:rsidR="008B5B58" w:rsidRPr="00903DBA">
        <w:rPr>
          <w:highlight w:val="white"/>
        </w:rPr>
        <w:t xml:space="preserve"> and an integer is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77777777" w:rsidR="0063592A" w:rsidRPr="00903DBA" w:rsidRDefault="0063592A" w:rsidP="0063592A">
      <w:pPr>
        <w:pStyle w:val="Code"/>
        <w:rPr>
          <w:highlight w:val="white"/>
        </w:rPr>
      </w:pPr>
      <w:r w:rsidRPr="00903DBA">
        <w:rPr>
          <w:highlight w:val="white"/>
        </w:rPr>
        <w:t xml:space="preserve">        m_sizeMap.Add(Sort.String, 4);</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lastRenderedPageBreak/>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16E8573C"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461860">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78D08B72" w14:textId="0120198D" w:rsidR="005448D2" w:rsidRPr="00903DBA" w:rsidRDefault="005448D2" w:rsidP="005448D2">
      <w:pPr>
        <w:pStyle w:val="Code"/>
        <w:rPr>
          <w:highlight w:val="white"/>
        </w:rPr>
      </w:pPr>
      <w:r w:rsidRPr="00903DBA">
        <w:rPr>
          <w:highlight w:val="white"/>
        </w:rPr>
        <w:t xml:space="preserve">        // ...</w:t>
      </w:r>
    </w:p>
    <w:p w14:paraId="6627F9C3" w14:textId="09E38D8E"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lastRenderedPageBreak/>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1BA719D7" w:rsidR="00FB7182" w:rsidRPr="00903DBA" w:rsidRDefault="00EF74E4" w:rsidP="0060539D">
      <w:pPr>
        <w:pStyle w:val="Rubrik2"/>
      </w:pPr>
      <w:bookmarkStart w:id="443" w:name="_Toc59126203"/>
      <w:r w:rsidRPr="00903DBA">
        <w:t>Type Cast</w:t>
      </w:r>
      <w:r w:rsidR="0026522D">
        <w:t>ing</w:t>
      </w:r>
      <w:bookmarkEnd w:id="443"/>
    </w:p>
    <w:p w14:paraId="3EF8B06E" w14:textId="77777777" w:rsidR="007D10DD" w:rsidRPr="00903DBA" w:rsidRDefault="007D10DD" w:rsidP="007D10DD">
      <w:pPr>
        <w:rPr>
          <w:color w:val="auto"/>
        </w:rPr>
      </w:pPr>
      <w:r w:rsidRPr="00903DBA">
        <w:t>Type casting occurs on several occasions in C. There are two types of cast: explicit (manual) conversation where type cast is stated and implicit (automatic) where it the type cast is omitted:</w:t>
      </w:r>
    </w:p>
    <w:p w14:paraId="659549FE" w14:textId="77777777" w:rsidR="007D10DD" w:rsidRPr="00903DBA" w:rsidRDefault="007D10DD" w:rsidP="007D10DD">
      <w:pPr>
        <w:pStyle w:val="Code"/>
      </w:pPr>
      <w:r w:rsidRPr="00903DBA">
        <w:t>double x = 3.1;</w:t>
      </w:r>
    </w:p>
    <w:p w14:paraId="2B4493E7" w14:textId="77777777" w:rsidR="007D10DD" w:rsidRPr="00903DBA" w:rsidRDefault="007D10DD" w:rsidP="007D10DD">
      <w:pPr>
        <w:pStyle w:val="Code"/>
      </w:pPr>
      <w:r w:rsidRPr="00903DBA">
        <w:t>int y = x,       // implicit cast</w:t>
      </w:r>
    </w:p>
    <w:p w14:paraId="00EADDB6" w14:textId="77777777" w:rsidR="007D10DD" w:rsidRPr="00903DBA" w:rsidRDefault="007D10DD" w:rsidP="007D10DD">
      <w:pPr>
        <w:pStyle w:val="Code"/>
      </w:pPr>
      <w:r w:rsidRPr="00903DBA">
        <w:t xml:space="preserve">    z = (int) x; // explicit cast</w:t>
      </w:r>
    </w:p>
    <w:p w14:paraId="78973DCD" w14:textId="5685A701" w:rsidR="00862B4D" w:rsidRPr="00903DBA" w:rsidRDefault="00862B4D" w:rsidP="00862B4D">
      <w:pPr>
        <w:pStyle w:val="CodeHeader"/>
      </w:pPr>
      <w:proofErr w:type="spellStart"/>
      <w:r w:rsidRPr="00903DBA">
        <w:t>TypeCast.cs</w:t>
      </w:r>
      <w:proofErr w:type="spellEnd"/>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77777777" w:rsidR="003653BA" w:rsidRPr="00903DBA" w:rsidRDefault="003653BA" w:rsidP="003653BA">
      <w:pPr>
        <w:rPr>
          <w:highlight w:val="white"/>
        </w:rPr>
      </w:pPr>
      <w:r w:rsidRPr="00903DBA">
        <w:rPr>
          <w:highlight w:val="white"/>
        </w:rPr>
        <w:t xml:space="preserve">The </w:t>
      </w:r>
      <w:r w:rsidRPr="00903DBA">
        <w:rPr>
          <w:rStyle w:val="KeyWord0"/>
          <w:highlight w:val="white"/>
        </w:rPr>
        <w:t>LogicalToIntegral</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77777777" w:rsidR="008D5237" w:rsidRPr="00903DBA" w:rsidRDefault="008D5237" w:rsidP="008D5237">
      <w:pPr>
        <w:rPr>
          <w:highlight w:val="white"/>
        </w:rPr>
      </w:pPr>
      <w:r w:rsidRPr="00903DBA">
        <w:rPr>
          <w:highlight w:val="white"/>
        </w:rPr>
        <w:t xml:space="preserve">The </w:t>
      </w:r>
      <w:r w:rsidRPr="00903DBA">
        <w:rPr>
          <w:rStyle w:val="KeyWord0"/>
          <w:highlight w:val="white"/>
        </w:rPr>
        <w:t>LogicalToFloating</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374ECA12" w:rsidR="008D5237" w:rsidRPr="00903DBA" w:rsidRDefault="008D5237" w:rsidP="008D5237">
      <w:pPr>
        <w:rPr>
          <w:highlight w:val="white"/>
        </w:rPr>
      </w:pPr>
      <w:r w:rsidRPr="00903DBA">
        <w:rPr>
          <w:highlight w:val="white"/>
        </w:rPr>
        <w:lastRenderedPageBreak/>
        <w:t xml:space="preserve">The </w:t>
      </w:r>
      <w:r w:rsidRPr="00903DBA">
        <w:rPr>
          <w:rStyle w:val="KeyWord0"/>
          <w:highlight w:val="white"/>
        </w:rPr>
        <w:t>ToLogical</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1E1B0DA0" w:rsidR="00EF25EB" w:rsidRPr="00903DBA" w:rsidRDefault="00EF25EB" w:rsidP="0060539D">
      <w:pPr>
        <w:pStyle w:val="Rubrik3"/>
        <w:rPr>
          <w:highlight w:val="white"/>
        </w:rPr>
      </w:pPr>
      <w:bookmarkStart w:id="444" w:name="_Toc59126204"/>
      <w:r>
        <w:rPr>
          <w:highlight w:val="white"/>
        </w:rPr>
        <w:t>Implicit Cast</w:t>
      </w:r>
      <w:bookmarkEnd w:id="444"/>
    </w:p>
    <w:p w14:paraId="3E204B2B" w14:textId="2C166C37" w:rsidR="005159E1" w:rsidRPr="00903DBA" w:rsidRDefault="00E03614" w:rsidP="00E03614">
      <w:pPr>
        <w:rPr>
          <w:highlight w:val="white"/>
        </w:rPr>
      </w:pPr>
      <w:r w:rsidRPr="00903DBA">
        <w:rPr>
          <w:highlight w:val="white"/>
        </w:rPr>
        <w:t xml:space="preserve">The </w:t>
      </w:r>
      <w:r w:rsidRPr="00903DBA">
        <w:rPr>
          <w:rStyle w:val="KeyWord0"/>
          <w:highlight w:val="white"/>
        </w:rPr>
        <w:t>ImplicitCast</w:t>
      </w:r>
      <w:r w:rsidRPr="00903DBA">
        <w:rPr>
          <w:highlight w:val="white"/>
        </w:rPr>
        <w:t xml:space="preserve"> method</w:t>
      </w:r>
      <w:r w:rsidR="00DA10C7" w:rsidRPr="00903DBA">
        <w:rPr>
          <w:highlight w:val="white"/>
        </w:rPr>
        <w:t xml:space="preserve"> performs an implicit cast. To begin with, if the expression is constant, we return the constant casted expression.</w:t>
      </w:r>
    </w:p>
    <w:p w14:paraId="53A7F68E" w14:textId="77777777" w:rsidR="009F0030" w:rsidRPr="00903DBA" w:rsidRDefault="005159E1" w:rsidP="005159E1">
      <w:pPr>
        <w:pStyle w:val="Code"/>
        <w:rPr>
          <w:highlight w:val="white"/>
        </w:rPr>
      </w:pPr>
      <w:r w:rsidRPr="00903DBA">
        <w:rPr>
          <w:highlight w:val="white"/>
        </w:rPr>
        <w:t xml:space="preserve">    public static Expression ImplicitCast(Expression fromExpression,</w:t>
      </w:r>
    </w:p>
    <w:p w14:paraId="77F082BD" w14:textId="403FB83B" w:rsidR="005159E1" w:rsidRPr="00903DBA" w:rsidRDefault="009F0030" w:rsidP="005159E1">
      <w:pPr>
        <w:pStyle w:val="Code"/>
        <w:rPr>
          <w:highlight w:val="white"/>
        </w:rPr>
      </w:pPr>
      <w:r w:rsidRPr="00903DBA">
        <w:rPr>
          <w:highlight w:val="white"/>
        </w:rPr>
        <w:t xml:space="preserve">                                         </w:t>
      </w:r>
      <w:r w:rsidR="005159E1" w:rsidRPr="00903DBA">
        <w:rPr>
          <w:highlight w:val="white"/>
        </w:rPr>
        <w:t xml:space="preserve"> Type toType) {</w:t>
      </w:r>
    </w:p>
    <w:p w14:paraId="3D4BB61B" w14:textId="77777777" w:rsidR="009F0030" w:rsidRPr="00903DBA" w:rsidRDefault="005159E1" w:rsidP="005159E1">
      <w:pPr>
        <w:pStyle w:val="Code"/>
        <w:rPr>
          <w:highlight w:val="white"/>
        </w:rPr>
      </w:pPr>
      <w:r w:rsidRPr="00903DBA">
        <w:rPr>
          <w:highlight w:val="white"/>
        </w:rPr>
        <w:t xml:space="preserve">      Expression constantExpression =</w:t>
      </w:r>
    </w:p>
    <w:p w14:paraId="60D48FDC" w14:textId="53740774" w:rsidR="005159E1" w:rsidRPr="00903DBA" w:rsidRDefault="009F0030" w:rsidP="005159E1">
      <w:pPr>
        <w:pStyle w:val="Code"/>
        <w:rPr>
          <w:highlight w:val="white"/>
        </w:rPr>
      </w:pPr>
      <w:r w:rsidRPr="00903DBA">
        <w:rPr>
          <w:highlight w:val="white"/>
        </w:rPr>
        <w:t xml:space="preserve">        </w:t>
      </w:r>
      <w:r w:rsidR="005159E1" w:rsidRPr="00903DBA">
        <w:rPr>
          <w:highlight w:val="white"/>
        </w:rPr>
        <w:t>ConstantExpression.Cast(fromExpression, toType);</w:t>
      </w:r>
    </w:p>
    <w:p w14:paraId="559FC6DC" w14:textId="77777777" w:rsidR="005159E1" w:rsidRPr="00903DBA" w:rsidRDefault="005159E1" w:rsidP="005159E1">
      <w:pPr>
        <w:pStyle w:val="Code"/>
        <w:rPr>
          <w:highlight w:val="white"/>
        </w:rPr>
      </w:pPr>
      <w:r w:rsidRPr="00903DBA">
        <w:rPr>
          <w:highlight w:val="white"/>
        </w:rPr>
        <w:t xml:space="preserve">      if (constantExpression != null) {</w:t>
      </w:r>
    </w:p>
    <w:p w14:paraId="6D9CBAE3" w14:textId="77777777" w:rsidR="005159E1" w:rsidRPr="00903DBA" w:rsidRDefault="005159E1" w:rsidP="005159E1">
      <w:pPr>
        <w:pStyle w:val="Code"/>
        <w:rPr>
          <w:highlight w:val="white"/>
        </w:rPr>
      </w:pPr>
      <w:r w:rsidRPr="00903DBA">
        <w:rPr>
          <w:highlight w:val="white"/>
        </w:rPr>
        <w:t xml:space="preserve">        return constantExpression;</w:t>
      </w:r>
    </w:p>
    <w:p w14:paraId="30BA95EB" w14:textId="77777777" w:rsidR="005159E1" w:rsidRPr="00903DBA" w:rsidRDefault="005159E1" w:rsidP="005159E1">
      <w:pPr>
        <w:pStyle w:val="Code"/>
        <w:rPr>
          <w:highlight w:val="white"/>
        </w:rPr>
      </w:pPr>
      <w:r w:rsidRPr="00903DBA">
        <w:rPr>
          <w:highlight w:val="white"/>
        </w:rPr>
        <w:t xml:space="preserve">      }</w:t>
      </w:r>
    </w:p>
    <w:p w14:paraId="0116312A" w14:textId="77777777" w:rsidR="005159E1" w:rsidRPr="00903DBA" w:rsidRDefault="005159E1" w:rsidP="005159E1">
      <w:pPr>
        <w:pStyle w:val="Code"/>
        <w:rPr>
          <w:highlight w:val="white"/>
        </w:rPr>
      </w:pPr>
      <w:r w:rsidRPr="00903DBA">
        <w:rPr>
          <w:highlight w:val="white"/>
        </w:rPr>
        <w:t xml:space="preserve">      Type fromType = fromExpression.Symbol.Type;</w:t>
      </w:r>
    </w:p>
    <w:p w14:paraId="4B68D519" w14:textId="77777777" w:rsidR="005159E1" w:rsidRPr="00903DBA" w:rsidRDefault="005159E1" w:rsidP="00FD6092">
      <w:pPr>
        <w:pStyle w:val="Code"/>
        <w:rPr>
          <w:highlight w:val="white"/>
        </w:rPr>
      </w:pPr>
    </w:p>
    <w:p w14:paraId="36DDBA58" w14:textId="77777777" w:rsidR="00FD6092" w:rsidRPr="00903DBA" w:rsidRDefault="00FD6092" w:rsidP="00FD6092">
      <w:pPr>
        <w:pStyle w:val="Code"/>
        <w:rPr>
          <w:highlight w:val="white"/>
        </w:rPr>
      </w:pPr>
      <w:r w:rsidRPr="00903DBA">
        <w:rPr>
          <w:highlight w:val="white"/>
        </w:rPr>
        <w:t xml:space="preserve">      if (fromType.Equals(toType) ||</w:t>
      </w:r>
    </w:p>
    <w:p w14:paraId="73429044" w14:textId="77777777" w:rsidR="00FD6092" w:rsidRPr="00903DBA" w:rsidRDefault="00FD6092" w:rsidP="00FD6092">
      <w:pPr>
        <w:pStyle w:val="Code"/>
        <w:rPr>
          <w:highlight w:val="white"/>
        </w:rPr>
      </w:pPr>
      <w:r w:rsidRPr="00903DBA">
        <w:rPr>
          <w:highlight w:val="white"/>
        </w:rPr>
        <w:t xml:space="preserve">          (fromType.IsLogical() &amp;&amp; toType.IsLogical()) ||</w:t>
      </w:r>
    </w:p>
    <w:p w14:paraId="5BA579C9"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763E023C" w14:textId="77777777" w:rsidR="00FD6092" w:rsidRPr="00903DBA" w:rsidRDefault="00FD6092" w:rsidP="00FD6092">
      <w:pPr>
        <w:pStyle w:val="Code"/>
        <w:rPr>
          <w:highlight w:val="white"/>
        </w:rPr>
      </w:pPr>
      <w:r w:rsidRPr="00903DBA">
        <w:rPr>
          <w:highlight w:val="white"/>
        </w:rPr>
        <w:t xml:space="preserve">           toType.IsPointerOrArray()) ||</w:t>
      </w:r>
    </w:p>
    <w:p w14:paraId="43E8BF6B"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53043D05" w14:textId="77777777" w:rsidR="00FD6092" w:rsidRPr="00903DBA" w:rsidRDefault="00FD6092" w:rsidP="00FD6092">
      <w:pPr>
        <w:pStyle w:val="Code"/>
        <w:rPr>
          <w:highlight w:val="white"/>
        </w:rPr>
      </w:pPr>
      <w:r w:rsidRPr="00903DBA">
        <w:rPr>
          <w:highlight w:val="white"/>
        </w:rPr>
        <w:t xml:space="preserve">           toType.IsIntegral() &amp;&amp; (fromType.Size() == toType.Size())) ||</w:t>
      </w:r>
    </w:p>
    <w:p w14:paraId="64A5B7CA" w14:textId="77777777" w:rsidR="00FD6092" w:rsidRPr="00903DBA" w:rsidRDefault="00FD6092" w:rsidP="00FD6092">
      <w:pPr>
        <w:pStyle w:val="Code"/>
        <w:rPr>
          <w:highlight w:val="white"/>
        </w:rPr>
      </w:pPr>
      <w:r w:rsidRPr="00903DBA">
        <w:rPr>
          <w:highlight w:val="white"/>
        </w:rPr>
        <w:t xml:space="preserve">          (((fromType.IsFloating() &amp;&amp; toType.IsFloating()) ||</w:t>
      </w:r>
    </w:p>
    <w:p w14:paraId="4488AB75" w14:textId="77777777" w:rsidR="00FD6092" w:rsidRPr="00903DBA" w:rsidRDefault="00FD6092" w:rsidP="00FD6092">
      <w:pPr>
        <w:pStyle w:val="Code"/>
        <w:rPr>
          <w:highlight w:val="white"/>
        </w:rPr>
      </w:pPr>
      <w:r w:rsidRPr="00903DBA">
        <w:rPr>
          <w:highlight w:val="white"/>
        </w:rPr>
        <w:t xml:space="preserve">            (fromType.IsIntegralPointerOrFunction() &amp;&amp;</w:t>
      </w:r>
    </w:p>
    <w:p w14:paraId="4A2670A2" w14:textId="77777777" w:rsidR="00FD6092" w:rsidRPr="00903DBA" w:rsidRDefault="00FD6092" w:rsidP="00FD6092">
      <w:pPr>
        <w:pStyle w:val="Code"/>
        <w:rPr>
          <w:highlight w:val="white"/>
        </w:rPr>
      </w:pPr>
      <w:r w:rsidRPr="00903DBA">
        <w:rPr>
          <w:highlight w:val="white"/>
        </w:rPr>
        <w:t xml:space="preserve">             toType.IsIntegralPointerArrayOrFunction())) &amp;&amp;</w:t>
      </w:r>
    </w:p>
    <w:p w14:paraId="3FBBDB7B" w14:textId="77777777" w:rsidR="00FD6092" w:rsidRPr="00903DBA" w:rsidRDefault="00FD6092" w:rsidP="00FD6092">
      <w:pPr>
        <w:pStyle w:val="Code"/>
        <w:rPr>
          <w:highlight w:val="white"/>
        </w:rPr>
      </w:pPr>
      <w:r w:rsidRPr="00903DBA">
        <w:rPr>
          <w:highlight w:val="white"/>
        </w:rPr>
        <w:t xml:space="preserve">           (fromType.SizeArray() == toType.SizeArray()))) {        </w:t>
      </w:r>
    </w:p>
    <w:p w14:paraId="4CCBB40C" w14:textId="77777777" w:rsidR="005159E1" w:rsidRPr="00903DBA" w:rsidRDefault="005159E1" w:rsidP="009F0030">
      <w:pPr>
        <w:pStyle w:val="Code"/>
        <w:rPr>
          <w:highlight w:val="white"/>
        </w:rPr>
      </w:pPr>
      <w:r w:rsidRPr="00903DBA">
        <w:rPr>
          <w:highlight w:val="white"/>
        </w:rPr>
        <w:t xml:space="preserve">        return fromExpression;</w:t>
      </w:r>
    </w:p>
    <w:p w14:paraId="3DC7148A" w14:textId="77777777" w:rsidR="005159E1" w:rsidRPr="00903DBA" w:rsidRDefault="005159E1" w:rsidP="009F0030">
      <w:pPr>
        <w:pStyle w:val="Code"/>
        <w:rPr>
          <w:highlight w:val="white"/>
        </w:rPr>
      </w:pPr>
      <w:r w:rsidRPr="00903DBA">
        <w:rPr>
          <w:highlight w:val="white"/>
        </w:rPr>
        <w:t xml:space="preserve">      }</w:t>
      </w:r>
    </w:p>
    <w:p w14:paraId="196BC65B" w14:textId="77777777" w:rsidR="005159E1" w:rsidRPr="00903DBA" w:rsidRDefault="005159E1" w:rsidP="009F0030">
      <w:pPr>
        <w:pStyle w:val="Code"/>
        <w:rPr>
          <w:highlight w:val="white"/>
        </w:rPr>
      </w:pPr>
      <w:r w:rsidRPr="00903DBA">
        <w:rPr>
          <w:highlight w:val="white"/>
        </w:rPr>
        <w:t xml:space="preserve">      else {</w:t>
      </w:r>
    </w:p>
    <w:p w14:paraId="56A54AD4" w14:textId="77777777" w:rsidR="005159E1" w:rsidRPr="00903DBA" w:rsidRDefault="005159E1" w:rsidP="005159E1">
      <w:pPr>
        <w:pStyle w:val="Code"/>
        <w:rPr>
          <w:highlight w:val="white"/>
        </w:rPr>
      </w:pPr>
      <w:r w:rsidRPr="00903DBA">
        <w:rPr>
          <w:highlight w:val="white"/>
        </w:rPr>
        <w:t xml:space="preserve">        return ExplicitCast(fromExpression, toType);</w:t>
      </w:r>
    </w:p>
    <w:p w14:paraId="1E348295" w14:textId="77777777" w:rsidR="005159E1" w:rsidRPr="00903DBA" w:rsidRDefault="005159E1" w:rsidP="005159E1">
      <w:pPr>
        <w:pStyle w:val="Code"/>
        <w:rPr>
          <w:highlight w:val="white"/>
        </w:rPr>
      </w:pPr>
      <w:r w:rsidRPr="00903DBA">
        <w:rPr>
          <w:highlight w:val="white"/>
        </w:rPr>
        <w:t xml:space="preserve">      }</w:t>
      </w:r>
    </w:p>
    <w:p w14:paraId="22E7EB4F" w14:textId="0EE663C2" w:rsidR="005159E1" w:rsidRDefault="005159E1" w:rsidP="005159E1">
      <w:pPr>
        <w:pStyle w:val="Code"/>
        <w:rPr>
          <w:highlight w:val="white"/>
        </w:rPr>
      </w:pPr>
      <w:r w:rsidRPr="00903DBA">
        <w:rPr>
          <w:highlight w:val="white"/>
        </w:rPr>
        <w:t xml:space="preserve">    }</w:t>
      </w:r>
    </w:p>
    <w:p w14:paraId="378DB888" w14:textId="111F2414" w:rsidR="00EF25EB" w:rsidRPr="00903DBA" w:rsidRDefault="00EF25EB" w:rsidP="0060539D">
      <w:pPr>
        <w:pStyle w:val="Rubrik3"/>
        <w:rPr>
          <w:highlight w:val="white"/>
        </w:rPr>
      </w:pPr>
      <w:bookmarkStart w:id="445" w:name="_Toc59126205"/>
      <w:r>
        <w:rPr>
          <w:highlight w:val="white"/>
        </w:rPr>
        <w:t>Explicit Cast</w:t>
      </w:r>
      <w:bookmarkEnd w:id="445"/>
    </w:p>
    <w:p w14:paraId="5611962E" w14:textId="77777777" w:rsidR="00703CB0" w:rsidRPr="00903DBA" w:rsidRDefault="00887489" w:rsidP="00887489">
      <w:pPr>
        <w:rPr>
          <w:highlight w:val="white"/>
        </w:rPr>
      </w:pPr>
      <w:r w:rsidRPr="00903DBA">
        <w:rPr>
          <w:highlight w:val="white"/>
        </w:rPr>
        <w:t xml:space="preserve">The </w:t>
      </w:r>
      <w:r w:rsidRPr="00903DBA">
        <w:rPr>
          <w:rStyle w:val="KeyWord0"/>
          <w:highlight w:val="white"/>
        </w:rPr>
        <w:t>ExplicitCast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77777777" w:rsidR="00D56183" w:rsidRPr="00903DBA" w:rsidRDefault="00AB5B3F" w:rsidP="00AB5B3F">
      <w:pPr>
        <w:pStyle w:val="Code"/>
        <w:rPr>
          <w:highlight w:val="white"/>
        </w:rPr>
      </w:pPr>
      <w:r w:rsidRPr="00903DBA">
        <w:rPr>
          <w:highlight w:val="white"/>
        </w:rPr>
        <w:t xml:space="preserve">        Assert.Error(sourceType.Equals(targetType),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proofErr w:type="gramStart"/>
      <w:r w:rsidR="009C3C27">
        <w:rPr>
          <w:highlight w:val="white"/>
        </w:rPr>
        <w:t>true-set</w:t>
      </w:r>
      <w:proofErr w:type="gramEnd"/>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 xml:space="preserve">the </w:t>
      </w:r>
      <w:proofErr w:type="gramStart"/>
      <w:r w:rsidR="000523A8" w:rsidRPr="00903DBA">
        <w:rPr>
          <w:highlight w:val="white"/>
        </w:rPr>
        <w:t>zero value</w:t>
      </w:r>
      <w:proofErr w:type="gramEnd"/>
      <w:r w:rsidR="000523A8" w:rsidRPr="00903DBA">
        <w:rPr>
          <w:highlight w:val="white"/>
        </w:rPr>
        <w:t xml:space="preserv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proofErr w:type="gramStart"/>
      <w:r w:rsidR="00A76052">
        <w:rPr>
          <w:highlight w:val="white"/>
        </w:rPr>
        <w:t>false-set</w:t>
      </w:r>
      <w:proofErr w:type="gramEnd"/>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proofErr w:type="gramStart"/>
      <w:r w:rsidRPr="00903DBA">
        <w:rPr>
          <w:highlight w:val="white"/>
        </w:rPr>
        <w:t>Similar to</w:t>
      </w:r>
      <w:proofErr w:type="gramEnd"/>
      <w:r w:rsidRPr="00903DBA">
        <w:rPr>
          <w:highlight w:val="white"/>
        </w:rPr>
        <w:t xml:space="preserve">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lastRenderedPageBreak/>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3866001E"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Pr="00903DBA">
        <w:rPr>
          <w:rStyle w:val="KeyWord0"/>
          <w:highlight w:val="white"/>
        </w:rPr>
        <w:t>decimal</w:t>
      </w:r>
      <w:r w:rsidRPr="00903DBA">
        <w:rPr>
          <w:highlight w:val="white"/>
        </w:rPr>
        <w:t xml:space="preserve"> in case of floating type, and </w:t>
      </w:r>
      <w:r w:rsidRPr="00903DBA">
        <w:rPr>
          <w:rStyle w:val="KeyWord0"/>
          <w:highlight w:val="white"/>
        </w:rPr>
        <w:t>BigInteger</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w:t>
      </w:r>
      <w:proofErr w:type="gramStart"/>
      <w:r w:rsidRPr="00903DBA">
        <w:rPr>
          <w:highlight w:val="white"/>
        </w:rPr>
        <w:t>zero</w:t>
      </w:r>
      <w:proofErr w:type="gramEnd"/>
      <w:r w:rsidRPr="00903DBA">
        <w:rPr>
          <w:highlight w:val="white"/>
        </w:rPr>
        <w:t xml:space="preserve">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proofErr w:type="gramStart"/>
      <w:r w:rsidR="009C3C27">
        <w:rPr>
          <w:highlight w:val="white"/>
        </w:rPr>
        <w:t>true-set</w:t>
      </w:r>
      <w:proofErr w:type="gramEnd"/>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proofErr w:type="gramStart"/>
      <w:r w:rsidR="00A76052">
        <w:rPr>
          <w:highlight w:val="white"/>
        </w:rPr>
        <w:t>false-set</w:t>
      </w:r>
      <w:proofErr w:type="gramEnd"/>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lastRenderedPageBreak/>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lastRenderedPageBreak/>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77777777" w:rsidR="00AB5B3F" w:rsidRPr="00903DBA" w:rsidRDefault="00AB5B3F" w:rsidP="00AB5B3F">
      <w:pPr>
        <w:pStyle w:val="Code"/>
        <w:rPr>
          <w:highlight w:val="white"/>
        </w:rPr>
      </w:pPr>
      <w:r w:rsidRPr="00903DBA">
        <w:rPr>
          <w:highlight w:val="white"/>
        </w:rPr>
        <w:t xml:space="preserve">      Assert.Error(targetSymbol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79DFE4B0" w:rsidR="00A47350" w:rsidRPr="00903DBA" w:rsidRDefault="00A47350" w:rsidP="0060539D">
      <w:pPr>
        <w:pStyle w:val="Rubrik3"/>
      </w:pPr>
      <w:bookmarkStart w:id="446" w:name="_Toc59126206"/>
      <w:r w:rsidRPr="00903DBA">
        <w:t>Type Promotion</w:t>
      </w:r>
      <w:bookmarkEnd w:id="446"/>
    </w:p>
    <w:p w14:paraId="711F3ADD" w14:textId="501E76AE"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proofErr w:type="spellStart"/>
      <w:r w:rsidRPr="00E65FE6">
        <w:rPr>
          <w:rStyle w:val="CodeInText"/>
        </w:rPr>
        <w:t>i</w:t>
      </w:r>
      <w:proofErr w:type="spellEnd"/>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19A0F102" w:rsidR="00BB78E9" w:rsidRPr="00903DBA" w:rsidRDefault="00BB78E9" w:rsidP="00212911">
      <w:r w:rsidRPr="00903DBA">
        <w:t xml:space="preserve">Below is a table holding the relations of the types. Note that </w:t>
      </w:r>
      <w:r w:rsidRPr="00B66BAB">
        <w:rPr>
          <w:rStyle w:val="KeyWord0"/>
        </w:rPr>
        <w:t>float</w:t>
      </w:r>
      <w:r w:rsidRPr="00903DBA">
        <w:t xml:space="preserve"> </w:t>
      </w:r>
      <w:proofErr w:type="gramStart"/>
      <w:r w:rsidRPr="00903DBA">
        <w:t>is considered to be</w:t>
      </w:r>
      <w:proofErr w:type="gramEnd"/>
      <w:r w:rsidRPr="00903DBA">
        <w:t xml:space="preserve"> larger than </w:t>
      </w:r>
      <w:r w:rsidRPr="00B66BAB">
        <w:rPr>
          <w:rStyle w:val="KeyWord0"/>
        </w:rPr>
        <w:t>long</w:t>
      </w:r>
      <w:r w:rsidR="00B66BAB">
        <w:t xml:space="preserve"> </w:t>
      </w:r>
      <w:r w:rsidR="00B66BAB" w:rsidRPr="00B66BAB">
        <w:rPr>
          <w:rStyle w:val="KeyWord0"/>
        </w:rPr>
        <w:t>int</w:t>
      </w:r>
      <w:r w:rsidRPr="00903DBA">
        <w:t>, even</w:t>
      </w:r>
      <w:r w:rsidR="00BA59CE" w:rsidRPr="00903DBA">
        <w:t xml:space="preserve"> if </w:t>
      </w:r>
      <w:r w:rsidRPr="00903DBA">
        <w:t xml:space="preserve">they have the same size. </w:t>
      </w:r>
      <w:r w:rsidR="00BA59CE" w:rsidRPr="00903DBA">
        <w:t xml:space="preserve">In the same way, </w:t>
      </w:r>
      <w:r w:rsidRPr="00B66BAB">
        <w:rPr>
          <w:rStyle w:val="KeyWord0"/>
        </w:rPr>
        <w:t>short</w:t>
      </w:r>
      <w:r w:rsidRPr="00903DBA">
        <w:t xml:space="preserve"> </w:t>
      </w:r>
      <w:r w:rsidR="00BA59CE" w:rsidRPr="00903DBA">
        <w:t xml:space="preserve">is considered to the larger than </w:t>
      </w:r>
      <w:r w:rsidRPr="00E65FE6">
        <w:rPr>
          <w:rStyle w:val="CodeInText"/>
        </w:rPr>
        <w:t>char</w:t>
      </w:r>
      <w:r w:rsidR="00BA59CE" w:rsidRPr="00903DBA">
        <w:t xml:space="preserve"> even if they have the same size.</w:t>
      </w:r>
    </w:p>
    <w:tbl>
      <w:tblPr>
        <w:tblStyle w:val="Tabellrutnt"/>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66BAB" w:rsidRPr="00903DBA" w:rsidRDefault="00B66BAB">
            <w:pPr>
              <w:pStyle w:val="NormalSingle"/>
            </w:pPr>
            <w:r w:rsidRPr="00903DBA">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66BAB" w:rsidRPr="00903DBA" w:rsidRDefault="00B66BAB">
            <w:pPr>
              <w:pStyle w:val="NormalSingle"/>
            </w:pPr>
            <w:r w:rsidRPr="00903DBA">
              <w:t>long double</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66BAB" w:rsidRPr="00903DBA" w:rsidRDefault="00B66BAB">
            <w:pPr>
              <w:pStyle w:val="NormalSingle"/>
            </w:pPr>
            <w:r w:rsidRPr="00903DBA">
              <w:t>double</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66BAB" w:rsidRPr="00903DBA" w:rsidRDefault="00B66BAB">
            <w:pPr>
              <w:pStyle w:val="NormalSingle"/>
            </w:pPr>
            <w:r w:rsidRPr="00903DBA">
              <w:t>float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66BAB" w:rsidRPr="00903DBA" w:rsidRDefault="00B66BAB">
            <w:pPr>
              <w:pStyle w:val="NormalSingle"/>
            </w:pPr>
            <w:r w:rsidRPr="00903DBA">
              <w:t>signed long int</w:t>
            </w:r>
          </w:p>
          <w:p w14:paraId="39C41758" w14:textId="77777777" w:rsidR="00B66BAB" w:rsidRPr="00903DBA" w:rsidRDefault="00B66BAB">
            <w:pPr>
              <w:pStyle w:val="NormalSingle"/>
            </w:pPr>
            <w:r w:rsidRPr="00903DBA">
              <w:t>unsigned long int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66BAB" w:rsidRPr="00903DBA" w:rsidRDefault="00B66BAB">
            <w:pPr>
              <w:pStyle w:val="NormalSingle"/>
            </w:pPr>
            <w:r w:rsidRPr="00903DBA">
              <w:t>signed int</w:t>
            </w:r>
          </w:p>
          <w:p w14:paraId="1E2BE434" w14:textId="77777777" w:rsidR="00B66BAB" w:rsidRPr="00903DBA" w:rsidRDefault="00B66BAB">
            <w:pPr>
              <w:pStyle w:val="NormalSingle"/>
            </w:pPr>
            <w:r w:rsidRPr="00903DBA">
              <w:t>unsigned int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66BAB" w:rsidRPr="00903DBA" w:rsidRDefault="00B66BAB">
            <w:pPr>
              <w:pStyle w:val="NormalSingle"/>
            </w:pPr>
            <w:r w:rsidRPr="00903DBA">
              <w:t>signed short int</w:t>
            </w:r>
          </w:p>
          <w:p w14:paraId="12E0D1ED" w14:textId="77777777" w:rsidR="00B66BAB" w:rsidRPr="00903DBA" w:rsidRDefault="00B66BAB">
            <w:pPr>
              <w:pStyle w:val="NormalSingle"/>
            </w:pPr>
            <w:r w:rsidRPr="00903DBA">
              <w:t>unsigned short int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66BAB" w:rsidRPr="00903DBA" w:rsidRDefault="00B66BAB">
            <w:pPr>
              <w:pStyle w:val="NormalSingle"/>
            </w:pPr>
            <w:r w:rsidRPr="00903DBA">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66BAB" w:rsidRPr="00903DBA" w:rsidRDefault="00B66BAB">
            <w:pPr>
              <w:pStyle w:val="NormalSingle"/>
            </w:pPr>
            <w:r w:rsidRPr="00903DBA">
              <w:t>signed char</w:t>
            </w:r>
          </w:p>
          <w:p w14:paraId="73C03805" w14:textId="77777777" w:rsidR="00B66BAB" w:rsidRPr="00903DBA" w:rsidRDefault="00B66BAB">
            <w:pPr>
              <w:pStyle w:val="NormalSingle"/>
            </w:pPr>
            <w:r w:rsidRPr="00903DBA">
              <w:t>unsigned char</w:t>
            </w:r>
          </w:p>
        </w:tc>
      </w:tr>
    </w:tbl>
    <w:p w14:paraId="6ADAA5CE" w14:textId="0DBEEFC1" w:rsidR="00BB78E9" w:rsidRPr="00903DBA" w:rsidRDefault="00BB78E9" w:rsidP="00212911">
      <w:r w:rsidRPr="00903DBA">
        <w:t xml:space="preserve">In accordance with the </w:t>
      </w:r>
      <w:proofErr w:type="spellStart"/>
      <w:r w:rsidRPr="00903DBA">
        <w:t>Ansi</w:t>
      </w:r>
      <w:proofErr w:type="spellEnd"/>
      <w:r w:rsidRPr="00903DBA">
        <w:t xml:space="preserve"> C standard the signed and unsigned </w:t>
      </w:r>
      <w:r w:rsidR="00B61219" w:rsidRPr="00903DBA">
        <w:t>types</w:t>
      </w:r>
      <w:r w:rsidRPr="00903DBA">
        <w:t xml:space="preserve"> have the same size, and a character is always one byte. </w:t>
      </w:r>
      <w:r w:rsidR="00C17E06" w:rsidRPr="00903DBA">
        <w:t xml:space="preserve">This due to historical reasons. In the early versions of C, there was no </w:t>
      </w:r>
      <w:r w:rsidR="00C17E06" w:rsidRPr="00E65FE6">
        <w:t>void</w:t>
      </w:r>
      <w:r w:rsidR="00C17E06" w:rsidRPr="00903DBA">
        <w:t xml:space="preserve"> type. Instead, </w:t>
      </w:r>
      <w:r w:rsidR="00C17E06" w:rsidRPr="00E65FE6">
        <w:rPr>
          <w:rStyle w:val="CodeInText"/>
        </w:rPr>
        <w:t>char</w:t>
      </w:r>
      <w:r w:rsidR="00C17E06" w:rsidRPr="00903DBA">
        <w:t xml:space="preserve"> was used a generic type in pointer expressions. Therefore, a </w:t>
      </w:r>
      <w:r w:rsidR="00B47C7B" w:rsidRPr="00903DBA">
        <w:t>character</w:t>
      </w:r>
      <w:r w:rsidR="00C17E06" w:rsidRPr="00903DBA">
        <w:t xml:space="preserve"> </w:t>
      </w:r>
      <w:r w:rsidR="00C7119C">
        <w:t xml:space="preserve">always </w:t>
      </w:r>
      <w:r w:rsidR="00C17E06" w:rsidRPr="00903DBA">
        <w:t xml:space="preserve">holds one byte. </w:t>
      </w:r>
      <w:r w:rsidRPr="00903DBA">
        <w:t xml:space="preserve">However, the standard does not state whether a signed value shall be converted to an unsigned value or the other way </w:t>
      </w:r>
      <w:r w:rsidRPr="00903DBA">
        <w:lastRenderedPageBreak/>
        <w:t xml:space="preserve">around in the expression below. </w:t>
      </w:r>
      <w:r w:rsidR="00C60865">
        <w:t>However, 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903DBA" w:rsidRDefault="00BB78E9" w:rsidP="00BB78E9">
      <w:pPr>
        <w:pStyle w:val="Code"/>
      </w:pPr>
      <w:r w:rsidRPr="00903DBA">
        <w:t>signed int i = -3;</w:t>
      </w:r>
    </w:p>
    <w:p w14:paraId="68FF681A" w14:textId="77777777" w:rsidR="00BB78E9" w:rsidRPr="00903DBA" w:rsidRDefault="00BB78E9" w:rsidP="00BB78E9">
      <w:pPr>
        <w:pStyle w:val="Code"/>
      </w:pPr>
      <w:r w:rsidRPr="00903DBA">
        <w:t>unsigned int u = 6;</w:t>
      </w:r>
    </w:p>
    <w:p w14:paraId="2949A449" w14:textId="77777777" w:rsidR="00BB78E9" w:rsidRPr="00903DBA" w:rsidRDefault="00BB78E9" w:rsidP="00BB78E9">
      <w:pPr>
        <w:pStyle w:val="Code"/>
      </w:pPr>
      <w:r w:rsidRPr="00903DBA">
        <w:t>i + u;</w:t>
      </w:r>
    </w:p>
    <w:p w14:paraId="5E8CF94E" w14:textId="77777777" w:rsidR="00B47C7B" w:rsidRPr="00903DBA" w:rsidRDefault="00B47C7B" w:rsidP="00B47C7B">
      <w:pPr>
        <w:pStyle w:val="CodeHeader"/>
      </w:pPr>
      <w:proofErr w:type="spellStart"/>
      <w:r w:rsidRPr="00903DBA">
        <w:t>TypeCast.cs</w:t>
      </w:r>
      <w:proofErr w:type="spellEnd"/>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1D9B876" w:rsidR="00CD295E" w:rsidRPr="00903DBA" w:rsidRDefault="00CD295E" w:rsidP="0060539D">
      <w:pPr>
        <w:pStyle w:val="Rubrik1"/>
      </w:pPr>
      <w:bookmarkStart w:id="447" w:name="_Ref54016854"/>
      <w:bookmarkStart w:id="448" w:name="_Toc59126207"/>
      <w:r w:rsidRPr="00903DBA">
        <w:lastRenderedPageBreak/>
        <w:t>Constant Expression</w:t>
      </w:r>
      <w:bookmarkEnd w:id="447"/>
      <w:bookmarkEnd w:id="448"/>
    </w:p>
    <w:p w14:paraId="78866B91" w14:textId="69E7043F" w:rsidR="005A389B" w:rsidRDefault="005A389B" w:rsidP="005A389B">
      <w:r w:rsidRPr="00903DBA">
        <w:t>There are advantages by calculating the values of constant expression during the compilation rather than</w:t>
      </w:r>
      <w:r w:rsidR="00212911">
        <w:t xml:space="preserve"> </w:t>
      </w:r>
      <w:r w:rsidRPr="00903DBA">
        <w:t xml:space="preserve">the execution. </w:t>
      </w:r>
      <w:r w:rsidR="004F7249" w:rsidRPr="00903DBA">
        <w:t xml:space="preserve">Besides the optimization benefits, </w:t>
      </w:r>
      <w:r w:rsidR="006B04AB">
        <w:t xml:space="preserve">resulting in smaller and faster code, </w:t>
      </w:r>
      <w:r w:rsidR="004F7249" w:rsidRPr="00903DBA">
        <w:t xml:space="preserve">there are some occasions when we need to calculate the value.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 xml:space="preserve">alue </w:t>
      </w:r>
      <w:r w:rsidR="000233CE" w:rsidRPr="00903DBA">
        <w:t>to be able to assign the next un</w:t>
      </w:r>
      <w:r w:rsidR="00266D64" w:rsidRPr="00903DBA">
        <w:t>initialized</w:t>
      </w:r>
      <w:r w:rsidR="000233CE" w:rsidRPr="00903DBA">
        <w:t xml:space="preserve"> enumeration its correct value,</w:t>
      </w:r>
      <w:r w:rsidR="00DF4A2D">
        <w:t xml:space="preserve"> in case statement we need to decide the value in order to make sure the same case value does not occur twice in the same switch statement,</w:t>
      </w:r>
      <w:r w:rsidR="000233CE" w:rsidRPr="00903DBA">
        <w:t xml:space="preserve"> and the preprocessor need to evaluate the value</w:t>
      </w:r>
      <w:r w:rsidR="00CB32B2">
        <w:t>s</w:t>
      </w:r>
      <w:r w:rsidR="000233CE" w:rsidRPr="00903DBA">
        <w:t xml:space="preserve"> of </w:t>
      </w:r>
      <w:r w:rsidR="000233CE" w:rsidRPr="00903DBA">
        <w:rPr>
          <w:rStyle w:val="KeyWord0"/>
        </w:rPr>
        <w:t>if</w:t>
      </w:r>
      <w:r w:rsidR="00D2762E" w:rsidRPr="00903DBA">
        <w:t xml:space="preserve"> </w:t>
      </w:r>
      <w:r w:rsidR="000233CE" w:rsidRPr="00903DBA">
        <w:t>directives.</w:t>
      </w:r>
    </w:p>
    <w:p w14:paraId="5E9AD2E1" w14:textId="78D0CEE1" w:rsidR="004D36BB" w:rsidRDefault="004D36BB" w:rsidP="0060539D">
      <w:pPr>
        <w:pStyle w:val="Rubrik2"/>
      </w:pPr>
      <w:bookmarkStart w:id="449" w:name="_Toc59126208"/>
      <w:r>
        <w:t>Unary and Binary Expressions</w:t>
      </w:r>
      <w:bookmarkEnd w:id="449"/>
    </w:p>
    <w:p w14:paraId="2E47FB49" w14:textId="7683A831" w:rsidR="004558D5" w:rsidRPr="00903DBA" w:rsidRDefault="004558D5" w:rsidP="005A389B">
      <w:r>
        <w:t xml:space="preserve">The </w:t>
      </w:r>
      <w:r w:rsidRPr="004558D5">
        <w:rPr>
          <w:rStyle w:val="KeyWord0"/>
        </w:rPr>
        <w:t>ConstantExpression</w:t>
      </w:r>
      <w:r>
        <w:t xml:space="preserve"> class </w:t>
      </w:r>
      <w:r w:rsidR="00FB7BE9">
        <w:t xml:space="preserve">holds methods that calculates the value of unary and binary logical and arithmetic </w:t>
      </w:r>
      <w:proofErr w:type="gramStart"/>
      <w:r w:rsidR="00FB7BE9">
        <w:t>expressions, if</w:t>
      </w:r>
      <w:proofErr w:type="gramEnd"/>
      <w:r w:rsidR="00FB7BE9">
        <w:t xml:space="preserve"> their operands are constant.</w:t>
      </w:r>
    </w:p>
    <w:p w14:paraId="1AF5F664" w14:textId="7A8CED78" w:rsidR="00862B4D" w:rsidRPr="00903DBA" w:rsidRDefault="00BB508B" w:rsidP="00CD295E">
      <w:pPr>
        <w:pStyle w:val="CodeHeader"/>
      </w:pPr>
      <w:proofErr w:type="spellStart"/>
      <w:r w:rsidRPr="00903DBA">
        <w:t>ConstantExpression.cs</w:t>
      </w:r>
      <w:proofErr w:type="spellEnd"/>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72EE1BCA" w:rsidR="00DF604F" w:rsidRPr="00903DBA" w:rsidRDefault="00DF604F" w:rsidP="00DF604F">
      <w:pPr>
        <w:rPr>
          <w:highlight w:val="white"/>
        </w:rPr>
      </w:pPr>
      <w:r w:rsidRPr="00903DBA">
        <w:rPr>
          <w:highlight w:val="white"/>
        </w:rPr>
        <w:t xml:space="preserve">The </w:t>
      </w:r>
      <w:r w:rsidRPr="00903DBA">
        <w:rPr>
          <w:rStyle w:val="KeyWord0"/>
          <w:highlight w:val="white"/>
        </w:rPr>
        <w:t>IsConstant</w:t>
      </w:r>
      <w:r w:rsidRPr="00903DBA">
        <w:rPr>
          <w:highlight w:val="white"/>
        </w:rPr>
        <w:t xml:space="preserve"> method </w:t>
      </w:r>
      <w:r w:rsidR="00801F2B" w:rsidRPr="00903DBA">
        <w:rPr>
          <w:highlight w:val="white"/>
        </w:rPr>
        <w:t xml:space="preserve">returns true if the expression can be evaluated to a value, which it can if it holds logical type and </w:t>
      </w:r>
      <w:r w:rsidR="00395E41" w:rsidRPr="00903DBA">
        <w:rPr>
          <w:highlight w:val="white"/>
        </w:rPr>
        <w:t>either</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is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81276F" w:rsidRPr="00903DBA">
        <w:rPr>
          <w:rStyle w:val="KeyWord0"/>
          <w:highlight w:val="white"/>
        </w:rPr>
        <w:t>if</w:t>
      </w:r>
      <w:r w:rsidR="00984ADE" w:rsidRPr="00903DBA">
        <w:rPr>
          <w:highlight w:val="white"/>
        </w:rPr>
        <w:t xml:space="preserve"> </w:t>
      </w:r>
      <w:r w:rsidR="0081276F" w:rsidRPr="00903DBA">
        <w:rPr>
          <w:highlight w:val="white"/>
        </w:rPr>
        <w:t xml:space="preserve">statement, only a </w:t>
      </w:r>
      <w:r w:rsidR="0081276F" w:rsidRPr="00903DBA">
        <w:rPr>
          <w:rStyle w:val="KeyWord0"/>
          <w:highlight w:val="white"/>
        </w:rPr>
        <w:t>goto</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30CFF52E" w14:textId="77777777" w:rsidR="00A333A9" w:rsidRPr="00903DBA" w:rsidRDefault="00A333A9" w:rsidP="00A333A9">
      <w:pPr>
        <w:pStyle w:val="Code"/>
        <w:rPr>
          <w:highlight w:val="white"/>
        </w:rPr>
      </w:pPr>
      <w:r w:rsidRPr="00903DBA">
        <w:rPr>
          <w:highlight w:val="white"/>
        </w:rPr>
        <w:t xml:space="preserve">    public static bool IsConstant(Expression expression) {</w:t>
      </w:r>
    </w:p>
    <w:p w14:paraId="34FDBCC7" w14:textId="77777777" w:rsidR="00A333A9" w:rsidRPr="00903DBA" w:rsidRDefault="00A333A9" w:rsidP="00A333A9">
      <w:pPr>
        <w:pStyle w:val="Code"/>
        <w:rPr>
          <w:highlight w:val="white"/>
        </w:rPr>
      </w:pPr>
      <w:r w:rsidRPr="00903DBA">
        <w:rPr>
          <w:highlight w:val="white"/>
        </w:rPr>
        <w:t xml:space="preserve">      Symbol resultSymbol = expression.Symbol;</w:t>
      </w:r>
    </w:p>
    <w:p w14:paraId="053FFAAF" w14:textId="77777777" w:rsidR="00A333A9" w:rsidRPr="00903DBA" w:rsidRDefault="00A333A9" w:rsidP="00A333A9">
      <w:pPr>
        <w:pStyle w:val="Code"/>
        <w:rPr>
          <w:highlight w:val="white"/>
        </w:rPr>
      </w:pPr>
      <w:r w:rsidRPr="00903DBA">
        <w:rPr>
          <w:highlight w:val="white"/>
        </w:rPr>
        <w:t xml:space="preserve">      Type type = resultSymbol.Type;</w:t>
      </w:r>
    </w:p>
    <w:p w14:paraId="0280BDA1" w14:textId="77777777" w:rsidR="00A333A9" w:rsidRPr="00903DBA" w:rsidRDefault="00A333A9" w:rsidP="00A333A9">
      <w:pPr>
        <w:pStyle w:val="Code"/>
        <w:rPr>
          <w:highlight w:val="white"/>
        </w:rPr>
      </w:pPr>
      <w:r w:rsidRPr="00903DBA">
        <w:rPr>
          <w:highlight w:val="white"/>
        </w:rPr>
        <w:t xml:space="preserve">      return (type.IsLogical() &amp;&amp; ((resultSymbol.TrueSet.Count == 0) ||</w:t>
      </w:r>
    </w:p>
    <w:p w14:paraId="1FF789DB" w14:textId="77777777" w:rsidR="00A333A9" w:rsidRPr="00903DBA" w:rsidRDefault="00A333A9" w:rsidP="00A333A9">
      <w:pPr>
        <w:pStyle w:val="Code"/>
        <w:rPr>
          <w:highlight w:val="white"/>
        </w:rPr>
      </w:pPr>
      <w:r w:rsidRPr="00903DBA">
        <w:rPr>
          <w:highlight w:val="white"/>
        </w:rPr>
        <w:t xml:space="preserve">              (resultSymbol.FalseSet.Count == 0))) ||</w:t>
      </w:r>
    </w:p>
    <w:p w14:paraId="247811B8" w14:textId="77777777" w:rsidR="00A333A9" w:rsidRPr="00903DBA" w:rsidRDefault="00A333A9" w:rsidP="00A333A9">
      <w:pPr>
        <w:pStyle w:val="Code"/>
        <w:rPr>
          <w:highlight w:val="white"/>
        </w:rPr>
      </w:pPr>
      <w:r w:rsidRPr="00903DBA">
        <w:rPr>
          <w:highlight w:val="white"/>
        </w:rPr>
        <w:t xml:space="preserve">             (type.IsIntegralOrPointer() &amp;&amp;</w:t>
      </w:r>
    </w:p>
    <w:p w14:paraId="76704B28" w14:textId="7B63780B" w:rsidR="00A333A9" w:rsidRPr="00903DBA" w:rsidRDefault="00A333A9" w:rsidP="00A333A9">
      <w:pPr>
        <w:pStyle w:val="Code"/>
        <w:rPr>
          <w:highlight w:val="white"/>
        </w:rPr>
      </w:pPr>
      <w:r w:rsidRPr="00903DBA">
        <w:rPr>
          <w:highlight w:val="white"/>
        </w:rPr>
        <w:t xml:space="preserve">              (resultSymbol.Value is BigInteger)) ||</w:t>
      </w:r>
    </w:p>
    <w:p w14:paraId="4D004201" w14:textId="77777777" w:rsidR="00A333A9" w:rsidRPr="00903DBA" w:rsidRDefault="00A333A9" w:rsidP="00A333A9">
      <w:pPr>
        <w:pStyle w:val="Code"/>
        <w:rPr>
          <w:highlight w:val="white"/>
        </w:rPr>
      </w:pPr>
      <w:r w:rsidRPr="00903DBA">
        <w:rPr>
          <w:highlight w:val="white"/>
        </w:rPr>
        <w:t xml:space="preserve">             (type.IsFloating() &amp;&amp; (resultSymbol.Value is decimal));</w:t>
      </w:r>
    </w:p>
    <w:p w14:paraId="1DF0FF99" w14:textId="77777777" w:rsidR="00A333A9" w:rsidRPr="00903DBA" w:rsidRDefault="00A333A9" w:rsidP="00A333A9">
      <w:pPr>
        <w:pStyle w:val="Code"/>
        <w:rPr>
          <w:highlight w:val="white"/>
        </w:rPr>
      </w:pPr>
      <w:r w:rsidRPr="00903DBA">
        <w:rPr>
          <w:highlight w:val="white"/>
        </w:rPr>
        <w:t xml:space="preserve">    }</w:t>
      </w:r>
    </w:p>
    <w:p w14:paraId="267AA082" w14:textId="3422A8A5" w:rsidR="00CD295E" w:rsidRPr="00903DBA" w:rsidRDefault="00AD4A44" w:rsidP="00AD4A44">
      <w:pPr>
        <w:rPr>
          <w:highlight w:val="white"/>
        </w:rPr>
      </w:pPr>
      <w:r w:rsidRPr="00903DBA">
        <w:rPr>
          <w:highlight w:val="white"/>
        </w:rPr>
        <w:t xml:space="preserve">The </w:t>
      </w:r>
      <w:r w:rsidRPr="00903DBA">
        <w:rPr>
          <w:rStyle w:val="KeyWord0"/>
          <w:highlight w:val="white"/>
        </w:rPr>
        <w:t>IsTrue</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B33D7B" w:rsidRPr="00903DBA">
        <w:rPr>
          <w:highlight w:val="white"/>
        </w:rPr>
        <w:t xml:space="preserve">, which it can if the value is a reference to a </w:t>
      </w:r>
      <w:r w:rsidR="00B33D7B" w:rsidRPr="00903DBA">
        <w:rPr>
          <w:rStyle w:val="KeyWord0"/>
          <w:highlight w:val="white"/>
        </w:rPr>
        <w:t>BigInteger</w:t>
      </w:r>
      <w:r w:rsidR="00B33D7B" w:rsidRPr="00903DBA">
        <w:rPr>
          <w:highlight w:val="white"/>
        </w:rPr>
        <w:t xml:space="preserve"> object </w:t>
      </w:r>
      <w:r w:rsidR="00410DDA" w:rsidRPr="00903DBA">
        <w:rPr>
          <w:highlight w:val="white"/>
        </w:rPr>
        <w:t xml:space="preserve">that is not zero, or a </w:t>
      </w:r>
      <w:r w:rsidR="00410DDA" w:rsidRPr="00903DBA">
        <w:rPr>
          <w:rStyle w:val="KeyWord0"/>
          <w:highlight w:val="white"/>
        </w:rPr>
        <w:t>decimal</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496C6AA6" w14:textId="77777777" w:rsidR="00CD295E" w:rsidRPr="00903DBA" w:rsidRDefault="00CD295E" w:rsidP="005926A0">
      <w:pPr>
        <w:pStyle w:val="Code"/>
        <w:rPr>
          <w:highlight w:val="white"/>
        </w:rPr>
      </w:pPr>
      <w:r w:rsidRPr="00903DBA">
        <w:rPr>
          <w:highlight w:val="white"/>
        </w:rPr>
        <w:t xml:space="preserve">    public static bool IsTrue(Expression expression) {</w:t>
      </w:r>
    </w:p>
    <w:p w14:paraId="388A4333" w14:textId="77777777" w:rsidR="005926A0" w:rsidRPr="00903DBA" w:rsidRDefault="00CD295E" w:rsidP="005926A0">
      <w:pPr>
        <w:pStyle w:val="Code"/>
        <w:rPr>
          <w:highlight w:val="white"/>
        </w:rPr>
      </w:pPr>
      <w:r w:rsidRPr="00903DBA">
        <w:rPr>
          <w:highlight w:val="white"/>
        </w:rPr>
        <w:t xml:space="preserve">      return ((expression.Symbol.Value is BigInteger) &amp;&amp;</w:t>
      </w:r>
    </w:p>
    <w:p w14:paraId="5F4450D3" w14:textId="63B8EBB3" w:rsidR="00CD295E" w:rsidRPr="00903DBA" w:rsidRDefault="005926A0" w:rsidP="005926A0">
      <w:pPr>
        <w:pStyle w:val="Code"/>
        <w:rPr>
          <w:highlight w:val="white"/>
        </w:rPr>
      </w:pPr>
      <w:r w:rsidRPr="00903DBA">
        <w:rPr>
          <w:highlight w:val="white"/>
        </w:rPr>
        <w:t xml:space="preserve">              </w:t>
      </w:r>
      <w:r w:rsidR="00CD295E" w:rsidRPr="00903DBA">
        <w:rPr>
          <w:highlight w:val="white"/>
        </w:rPr>
        <w:t>!((BigInteger) expression.Symbol.Value).IsZero) ||</w:t>
      </w:r>
    </w:p>
    <w:p w14:paraId="0DD7D587" w14:textId="77777777" w:rsidR="005926A0" w:rsidRPr="00903DBA" w:rsidRDefault="00CD295E" w:rsidP="005926A0">
      <w:pPr>
        <w:pStyle w:val="Code"/>
        <w:rPr>
          <w:highlight w:val="white"/>
        </w:rPr>
      </w:pPr>
      <w:r w:rsidRPr="00903DBA">
        <w:rPr>
          <w:highlight w:val="white"/>
        </w:rPr>
        <w:t xml:space="preserve">             ((expression.Symbol.Value is decimal) &amp;&amp;</w:t>
      </w:r>
    </w:p>
    <w:p w14:paraId="5ADD856B" w14:textId="21211B82" w:rsidR="00CD295E" w:rsidRPr="00903DBA" w:rsidRDefault="005926A0" w:rsidP="005926A0">
      <w:pPr>
        <w:pStyle w:val="Code"/>
        <w:rPr>
          <w:highlight w:val="white"/>
        </w:rPr>
      </w:pPr>
      <w:r w:rsidRPr="00903DBA">
        <w:rPr>
          <w:highlight w:val="white"/>
        </w:rPr>
        <w:t xml:space="preserve">              </w:t>
      </w:r>
      <w:r w:rsidR="00CD295E" w:rsidRPr="00903DBA">
        <w:rPr>
          <w:highlight w:val="white"/>
        </w:rPr>
        <w:t>!((decimal) expression.Symbol.Value).Equals((decimal) 0)) ||</w:t>
      </w:r>
    </w:p>
    <w:p w14:paraId="7F5440BE" w14:textId="3162B4C7" w:rsidR="00CD295E" w:rsidRPr="00903DBA" w:rsidRDefault="00CD295E" w:rsidP="005926A0">
      <w:pPr>
        <w:pStyle w:val="Code"/>
        <w:rPr>
          <w:highlight w:val="white"/>
        </w:rPr>
      </w:pPr>
      <w:r w:rsidRPr="00903DBA">
        <w:rPr>
          <w:highlight w:val="white"/>
        </w:rPr>
        <w:t xml:space="preserve">             (expression.Symbol.TrueSet.Count &gt; 0);</w:t>
      </w:r>
    </w:p>
    <w:p w14:paraId="5E44C849" w14:textId="2455CF72" w:rsidR="00CD295E" w:rsidRPr="00903DBA" w:rsidRDefault="00CD295E" w:rsidP="005926A0">
      <w:pPr>
        <w:pStyle w:val="Code"/>
        <w:rPr>
          <w:highlight w:val="white"/>
        </w:rPr>
      </w:pPr>
      <w:r w:rsidRPr="00903DBA">
        <w:rPr>
          <w:highlight w:val="white"/>
        </w:rPr>
        <w:t xml:space="preserve">    }</w:t>
      </w:r>
    </w:p>
    <w:p w14:paraId="0B0407E2" w14:textId="578FA7BD" w:rsidR="00AE1C44" w:rsidRPr="00903DBA" w:rsidRDefault="00AE1C44" w:rsidP="0060539D">
      <w:pPr>
        <w:pStyle w:val="Rubrik3"/>
        <w:rPr>
          <w:highlight w:val="white"/>
        </w:rPr>
      </w:pPr>
      <w:bookmarkStart w:id="450" w:name="_Toc59126209"/>
      <w:r w:rsidRPr="00903DBA">
        <w:rPr>
          <w:highlight w:val="white"/>
        </w:rPr>
        <w:t>Relation Expressions</w:t>
      </w:r>
      <w:bookmarkEnd w:id="450"/>
    </w:p>
    <w:p w14:paraId="73B4E185" w14:textId="77777777" w:rsidR="004F7E5A" w:rsidRPr="00903DBA" w:rsidRDefault="004F7E5A" w:rsidP="004F7E5A">
      <w:pPr>
        <w:rPr>
          <w:highlight w:val="white"/>
        </w:rPr>
      </w:pPr>
      <w:r w:rsidRPr="00903DBA">
        <w:rPr>
          <w:highlight w:val="white"/>
        </w:rPr>
        <w:t xml:space="preserve">The </w:t>
      </w:r>
      <w:r w:rsidRPr="00903DBA">
        <w:rPr>
          <w:rStyle w:val="KeyWord0"/>
          <w:highlight w:val="white"/>
        </w:rPr>
        <w:t>Relation</w:t>
      </w:r>
      <w:r w:rsidRPr="00903DBA">
        <w:rPr>
          <w:highlight w:val="white"/>
        </w:rPr>
        <w:t xml:space="preserve"> method returns the calculated value of the expression, if possible. Otherwise, it returns null.</w:t>
      </w:r>
    </w:p>
    <w:p w14:paraId="7D3CA393" w14:textId="77777777" w:rsidR="004F7E5A" w:rsidRPr="00903DBA" w:rsidRDefault="004F7E5A" w:rsidP="004F7E5A">
      <w:pPr>
        <w:pStyle w:val="Code"/>
        <w:rPr>
          <w:highlight w:val="white"/>
        </w:rPr>
      </w:pPr>
      <w:r w:rsidRPr="00903DBA">
        <w:rPr>
          <w:highlight w:val="white"/>
        </w:rPr>
        <w:lastRenderedPageBreak/>
        <w:t xml:space="preserve">    public static Expression Relation(MiddleOperator middleOp,</w:t>
      </w:r>
    </w:p>
    <w:p w14:paraId="1A5C2CC6" w14:textId="77777777" w:rsidR="004F7E5A" w:rsidRPr="00903DBA" w:rsidRDefault="004F7E5A" w:rsidP="004F7E5A">
      <w:pPr>
        <w:pStyle w:val="Code"/>
        <w:rPr>
          <w:highlight w:val="white"/>
        </w:rPr>
      </w:pPr>
      <w:r w:rsidRPr="00903DBA">
        <w:rPr>
          <w:highlight w:val="white"/>
        </w:rPr>
        <w:t xml:space="preserve">                                      Expression leftExpression,</w:t>
      </w:r>
    </w:p>
    <w:p w14:paraId="5D2E70D5" w14:textId="77777777" w:rsidR="004F7E5A" w:rsidRPr="00903DBA" w:rsidRDefault="004F7E5A" w:rsidP="004F7E5A">
      <w:pPr>
        <w:pStyle w:val="Code"/>
        <w:rPr>
          <w:highlight w:val="white"/>
        </w:rPr>
      </w:pPr>
      <w:r w:rsidRPr="00903DBA">
        <w:rPr>
          <w:highlight w:val="white"/>
        </w:rPr>
        <w:t xml:space="preserve">                                      Expression rightExpression) {</w:t>
      </w:r>
    </w:p>
    <w:p w14:paraId="59AB9177" w14:textId="77777777" w:rsidR="004F7E5A" w:rsidRPr="00903DBA" w:rsidRDefault="004F7E5A" w:rsidP="004F7E5A">
      <w:pPr>
        <w:rPr>
          <w:highlight w:val="white"/>
        </w:rPr>
      </w:pPr>
      <w:r w:rsidRPr="00903DBA">
        <w:rPr>
          <w:highlight w:val="white"/>
        </w:rPr>
        <w:t xml:space="preserve">If at least one of the expressions is not constant, we just return null. </w:t>
      </w:r>
    </w:p>
    <w:p w14:paraId="25F86643" w14:textId="77777777" w:rsidR="004F7E5A" w:rsidRPr="00903DBA" w:rsidRDefault="004F7E5A" w:rsidP="004F7E5A">
      <w:pPr>
        <w:pStyle w:val="Code"/>
        <w:rPr>
          <w:highlight w:val="white"/>
        </w:rPr>
      </w:pPr>
      <w:r w:rsidRPr="00903DBA">
        <w:rPr>
          <w:highlight w:val="white"/>
        </w:rPr>
        <w:t xml:space="preserve">      if (!IsConstant(leftExpression) || !IsConstant(rightExpression)) {</w:t>
      </w:r>
    </w:p>
    <w:p w14:paraId="4577DE9F" w14:textId="77777777" w:rsidR="004F7E5A" w:rsidRPr="00903DBA" w:rsidRDefault="004F7E5A" w:rsidP="004F7E5A">
      <w:pPr>
        <w:pStyle w:val="Code"/>
        <w:rPr>
          <w:highlight w:val="white"/>
        </w:rPr>
      </w:pPr>
      <w:r w:rsidRPr="00903DBA">
        <w:rPr>
          <w:highlight w:val="white"/>
        </w:rPr>
        <w:t xml:space="preserve">        return null;</w:t>
      </w:r>
    </w:p>
    <w:p w14:paraId="22A46224" w14:textId="77777777" w:rsidR="004F7E5A" w:rsidRPr="00903DBA" w:rsidRDefault="004F7E5A" w:rsidP="004F7E5A">
      <w:pPr>
        <w:pStyle w:val="Code"/>
        <w:rPr>
          <w:highlight w:val="white"/>
        </w:rPr>
      </w:pPr>
      <w:r w:rsidRPr="00903DBA">
        <w:rPr>
          <w:highlight w:val="white"/>
        </w:rPr>
        <w:t xml:space="preserve">      }</w:t>
      </w:r>
    </w:p>
    <w:p w14:paraId="1755B388" w14:textId="77777777" w:rsidR="004F7E5A" w:rsidRPr="00903DBA" w:rsidRDefault="004F7E5A" w:rsidP="004F7E5A">
      <w:pPr>
        <w:rPr>
          <w:highlight w:val="white"/>
        </w:rPr>
      </w:pPr>
      <w:r w:rsidRPr="00903DBA">
        <w:rPr>
          <w:highlight w:val="white"/>
        </w:rPr>
        <w:t xml:space="preserve">If at least one of the expressions have floating type, we call the </w:t>
      </w:r>
      <w:r w:rsidRPr="00903DBA">
        <w:rPr>
          <w:rStyle w:val="KeyWord0"/>
          <w:highlight w:val="white"/>
        </w:rPr>
        <w:t>RelationFloating</w:t>
      </w:r>
      <w:r w:rsidRPr="00903DBA">
        <w:rPr>
          <w:highlight w:val="white"/>
        </w:rPr>
        <w:t xml:space="preserve"> method. If not at least one of the expressions have floating type, both expressions must have integral type and we call </w:t>
      </w:r>
      <w:r w:rsidRPr="00903DBA">
        <w:rPr>
          <w:rStyle w:val="KeyWord0"/>
          <w:highlight w:val="white"/>
        </w:rPr>
        <w:t>RelationIntegral</w:t>
      </w:r>
      <w:r w:rsidRPr="00903DBA">
        <w:rPr>
          <w:highlight w:val="white"/>
        </w:rPr>
        <w:t xml:space="preserve"> instead.</w:t>
      </w:r>
    </w:p>
    <w:p w14:paraId="4DD52193" w14:textId="77777777" w:rsidR="004F7E5A" w:rsidRPr="00903DBA" w:rsidRDefault="004F7E5A" w:rsidP="004F7E5A">
      <w:pPr>
        <w:pStyle w:val="Code"/>
        <w:rPr>
          <w:highlight w:val="white"/>
        </w:rPr>
      </w:pPr>
      <w:r w:rsidRPr="00903DBA">
        <w:rPr>
          <w:highlight w:val="white"/>
        </w:rPr>
        <w:t xml:space="preserve">      else if (leftExpression.Symbol.Type.IsFloating() ||</w:t>
      </w:r>
    </w:p>
    <w:p w14:paraId="0475F4F3" w14:textId="77777777" w:rsidR="004F7E5A" w:rsidRPr="00903DBA" w:rsidRDefault="004F7E5A" w:rsidP="004F7E5A">
      <w:pPr>
        <w:pStyle w:val="Code"/>
        <w:rPr>
          <w:highlight w:val="white"/>
        </w:rPr>
      </w:pPr>
      <w:r w:rsidRPr="00903DBA">
        <w:rPr>
          <w:highlight w:val="white"/>
        </w:rPr>
        <w:t xml:space="preserve">               rightExpression.Symbol.Type.IsFloating()) {</w:t>
      </w:r>
    </w:p>
    <w:p w14:paraId="3C42BB03" w14:textId="77777777" w:rsidR="004F7E5A" w:rsidRPr="00903DBA" w:rsidRDefault="004F7E5A" w:rsidP="004F7E5A">
      <w:pPr>
        <w:pStyle w:val="Code"/>
        <w:rPr>
          <w:highlight w:val="white"/>
        </w:rPr>
      </w:pPr>
      <w:r w:rsidRPr="00903DBA">
        <w:rPr>
          <w:highlight w:val="white"/>
        </w:rPr>
        <w:t xml:space="preserve">        return RelationFloating(middleOp, leftExpression, rightExpression);</w:t>
      </w:r>
    </w:p>
    <w:p w14:paraId="670D266C" w14:textId="77777777" w:rsidR="004F7E5A" w:rsidRPr="00903DBA" w:rsidRDefault="004F7E5A" w:rsidP="004F7E5A">
      <w:pPr>
        <w:pStyle w:val="Code"/>
        <w:rPr>
          <w:highlight w:val="white"/>
        </w:rPr>
      </w:pPr>
      <w:r w:rsidRPr="00903DBA">
        <w:rPr>
          <w:highlight w:val="white"/>
        </w:rPr>
        <w:t xml:space="preserve">      }</w:t>
      </w:r>
    </w:p>
    <w:p w14:paraId="7E87F03F" w14:textId="77777777" w:rsidR="004F7E5A" w:rsidRPr="00903DBA" w:rsidRDefault="004F7E5A" w:rsidP="004F7E5A">
      <w:pPr>
        <w:pStyle w:val="Code"/>
        <w:rPr>
          <w:highlight w:val="white"/>
        </w:rPr>
      </w:pPr>
      <w:r w:rsidRPr="00903DBA">
        <w:rPr>
          <w:highlight w:val="white"/>
        </w:rPr>
        <w:t xml:space="preserve">      else {</w:t>
      </w:r>
    </w:p>
    <w:p w14:paraId="40189A1F" w14:textId="77777777" w:rsidR="004F7E5A" w:rsidRPr="00903DBA" w:rsidRDefault="004F7E5A" w:rsidP="004F7E5A">
      <w:pPr>
        <w:pStyle w:val="Code"/>
        <w:rPr>
          <w:highlight w:val="white"/>
        </w:rPr>
      </w:pPr>
      <w:r w:rsidRPr="00903DBA">
        <w:rPr>
          <w:highlight w:val="white"/>
        </w:rPr>
        <w:t xml:space="preserve">        return RelationIntegral(middleOp, leftExpression, rightExpression);</w:t>
      </w:r>
    </w:p>
    <w:p w14:paraId="0ADD6D35" w14:textId="77777777" w:rsidR="004F7E5A" w:rsidRPr="00903DBA" w:rsidRDefault="004F7E5A" w:rsidP="004F7E5A">
      <w:pPr>
        <w:pStyle w:val="Code"/>
        <w:rPr>
          <w:highlight w:val="white"/>
        </w:rPr>
      </w:pPr>
      <w:r w:rsidRPr="00903DBA">
        <w:rPr>
          <w:highlight w:val="white"/>
        </w:rPr>
        <w:t xml:space="preserve">      }</w:t>
      </w:r>
    </w:p>
    <w:p w14:paraId="6BB34AD7" w14:textId="77777777" w:rsidR="004F7E5A" w:rsidRPr="00903DBA" w:rsidRDefault="004F7E5A" w:rsidP="004F7E5A">
      <w:pPr>
        <w:pStyle w:val="Code"/>
        <w:rPr>
          <w:highlight w:val="white"/>
        </w:rPr>
      </w:pPr>
      <w:r w:rsidRPr="00903DBA">
        <w:rPr>
          <w:highlight w:val="white"/>
        </w:rPr>
        <w:t xml:space="preserve">    }</w:t>
      </w:r>
    </w:p>
    <w:p w14:paraId="4B80039B" w14:textId="59F23EF3" w:rsidR="00CD295E" w:rsidRPr="00903DBA" w:rsidRDefault="00AE3A74" w:rsidP="00AE3A74">
      <w:pPr>
        <w:rPr>
          <w:highlight w:val="white"/>
        </w:rPr>
      </w:pPr>
      <w:r w:rsidRPr="00903DBA">
        <w:rPr>
          <w:highlight w:val="white"/>
        </w:rPr>
        <w:t xml:space="preserve">The </w:t>
      </w:r>
      <w:r w:rsidRPr="00903DBA">
        <w:rPr>
          <w:rStyle w:val="KeyWord0"/>
          <w:highlight w:val="white"/>
        </w:rPr>
        <w:t>RelationIntegral</w:t>
      </w:r>
      <w:r w:rsidRPr="00903DBA">
        <w:rPr>
          <w:highlight w:val="white"/>
        </w:rPr>
        <w:t xml:space="preserve"> method</w:t>
      </w:r>
      <w:r w:rsidR="00AC13BA" w:rsidRPr="00903DBA">
        <w:rPr>
          <w:highlight w:val="white"/>
        </w:rPr>
        <w:t xml:space="preserve"> </w:t>
      </w:r>
      <w:r w:rsidR="00D42AF5" w:rsidRPr="00903DBA">
        <w:rPr>
          <w:highlight w:val="white"/>
        </w:rPr>
        <w:t>evaluates</w:t>
      </w:r>
      <w:r w:rsidR="00AC13BA" w:rsidRPr="00903DBA">
        <w:rPr>
          <w:highlight w:val="white"/>
        </w:rPr>
        <w:t xml:space="preserve"> the constant value of a relation expression.</w:t>
      </w:r>
      <w:r w:rsidR="008E2B66" w:rsidRPr="00903DBA">
        <w:rPr>
          <w:highlight w:val="white"/>
        </w:rPr>
        <w:t xml:space="preserve"> </w:t>
      </w:r>
      <w:r w:rsidR="0015733E">
        <w:rPr>
          <w:highlight w:val="white"/>
        </w:rPr>
        <w:t>At this point, w</w:t>
      </w:r>
      <w:r w:rsidR="008E2B66" w:rsidRPr="00903DBA">
        <w:rPr>
          <w:highlight w:val="white"/>
        </w:rPr>
        <w:t xml:space="preserve">e assume that both operands are constant. </w:t>
      </w:r>
    </w:p>
    <w:p w14:paraId="09172B73" w14:textId="77777777" w:rsidR="00CD295E" w:rsidRPr="00903DBA" w:rsidRDefault="00CD295E" w:rsidP="005926A0">
      <w:pPr>
        <w:pStyle w:val="Code"/>
        <w:rPr>
          <w:highlight w:val="white"/>
        </w:rPr>
      </w:pPr>
      <w:r w:rsidRPr="00903DBA">
        <w:rPr>
          <w:highlight w:val="white"/>
        </w:rPr>
        <w:t xml:space="preserve">    private static Expression RelationIntegral(MiddleOperator middleOp,</w:t>
      </w:r>
    </w:p>
    <w:p w14:paraId="1336B3E2" w14:textId="77777777" w:rsidR="005926A0" w:rsidRPr="00903DBA" w:rsidRDefault="00CD295E" w:rsidP="005926A0">
      <w:pPr>
        <w:pStyle w:val="Code"/>
        <w:rPr>
          <w:highlight w:val="white"/>
        </w:rPr>
      </w:pPr>
      <w:r w:rsidRPr="00903DBA">
        <w:rPr>
          <w:highlight w:val="white"/>
        </w:rPr>
        <w:t xml:space="preserve">                                               Expression leftExpression,</w:t>
      </w:r>
    </w:p>
    <w:p w14:paraId="58EAA1F5" w14:textId="7F977E5F" w:rsidR="00CD295E" w:rsidRPr="00903DBA" w:rsidRDefault="005926A0" w:rsidP="005926A0">
      <w:pPr>
        <w:pStyle w:val="Code"/>
        <w:rPr>
          <w:highlight w:val="white"/>
        </w:rPr>
      </w:pPr>
      <w:r w:rsidRPr="00903DBA">
        <w:rPr>
          <w:highlight w:val="white"/>
        </w:rPr>
        <w:t xml:space="preserve">                                              </w:t>
      </w:r>
      <w:r w:rsidR="00CD295E" w:rsidRPr="00903DBA">
        <w:rPr>
          <w:highlight w:val="white"/>
        </w:rPr>
        <w:t xml:space="preserve"> Expression rightExpression) {</w:t>
      </w:r>
    </w:p>
    <w:p w14:paraId="71D81080" w14:textId="78BFC88E" w:rsidR="008E2B66" w:rsidRPr="00903DBA" w:rsidRDefault="008E2B66" w:rsidP="008E2B66">
      <w:pPr>
        <w:rPr>
          <w:highlight w:val="white"/>
        </w:rPr>
      </w:pPr>
      <w:r w:rsidRPr="00903DBA">
        <w:rPr>
          <w:highlight w:val="white"/>
        </w:rPr>
        <w:t xml:space="preserve">First, we need to </w:t>
      </w:r>
      <w:r w:rsidR="004223AF" w:rsidRPr="00903DBA">
        <w:rPr>
          <w:highlight w:val="white"/>
        </w:rPr>
        <w:t xml:space="preserve">cast the expression from a possible logical type into </w:t>
      </w:r>
      <w:r w:rsidR="00CA024F">
        <w:rPr>
          <w:highlight w:val="white"/>
        </w:rPr>
        <w:t>the</w:t>
      </w:r>
      <w:r w:rsidR="004223AF" w:rsidRPr="00903DBA">
        <w:rPr>
          <w:highlight w:val="white"/>
        </w:rPr>
        <w:t xml:space="preserve"> integral type</w:t>
      </w:r>
      <w:r w:rsidR="00CA024F">
        <w:rPr>
          <w:highlight w:val="white"/>
        </w:rPr>
        <w:t xml:space="preserve">: </w:t>
      </w:r>
      <w:r w:rsidR="004223AF" w:rsidRPr="00903DBA">
        <w:rPr>
          <w:highlight w:val="white"/>
        </w:rPr>
        <w:t>signed integer.</w:t>
      </w:r>
    </w:p>
    <w:p w14:paraId="3C542346" w14:textId="75938C10" w:rsidR="00CD295E" w:rsidRPr="00903DBA" w:rsidRDefault="00CD295E" w:rsidP="005926A0">
      <w:pPr>
        <w:pStyle w:val="Code"/>
        <w:rPr>
          <w:highlight w:val="white"/>
        </w:rPr>
      </w:pPr>
      <w:r w:rsidRPr="00903DBA">
        <w:rPr>
          <w:highlight w:val="white"/>
        </w:rPr>
        <w:t xml:space="preserve">      leftExpression = </w:t>
      </w:r>
      <w:r w:rsidR="0047518E" w:rsidRPr="00903DBA">
        <w:rPr>
          <w:highlight w:val="white"/>
        </w:rPr>
        <w:t>TypeCast.LogicalToIntegral(</w:t>
      </w:r>
      <w:r w:rsidRPr="00903DBA">
        <w:rPr>
          <w:highlight w:val="white"/>
        </w:rPr>
        <w:t>leftExpression);</w:t>
      </w:r>
    </w:p>
    <w:p w14:paraId="02DA0428" w14:textId="76E7721F" w:rsidR="00CD295E" w:rsidRPr="00903DBA" w:rsidRDefault="00CD295E" w:rsidP="005926A0">
      <w:pPr>
        <w:pStyle w:val="Code"/>
        <w:rPr>
          <w:highlight w:val="white"/>
        </w:rPr>
      </w:pPr>
      <w:r w:rsidRPr="00903DBA">
        <w:rPr>
          <w:highlight w:val="white"/>
        </w:rPr>
        <w:t xml:space="preserve">      rightExpression = </w:t>
      </w:r>
      <w:r w:rsidR="0047518E" w:rsidRPr="00903DBA">
        <w:rPr>
          <w:highlight w:val="white"/>
        </w:rPr>
        <w:t>TypeCast.LogicalToIntegral(</w:t>
      </w:r>
      <w:r w:rsidR="00E819AF" w:rsidRPr="00903DBA">
        <w:rPr>
          <w:highlight w:val="white"/>
        </w:rPr>
        <w:t>right</w:t>
      </w:r>
      <w:r w:rsidRPr="00903DBA">
        <w:rPr>
          <w:highlight w:val="white"/>
        </w:rPr>
        <w:t>Expression);</w:t>
      </w:r>
    </w:p>
    <w:p w14:paraId="00DE3034" w14:textId="5E73B06D" w:rsidR="00CD295E" w:rsidRPr="00903DBA" w:rsidRDefault="004223AF" w:rsidP="004223AF">
      <w:pPr>
        <w:rPr>
          <w:highlight w:val="white"/>
        </w:rPr>
      </w:pPr>
      <w:r w:rsidRPr="00903DBA">
        <w:rPr>
          <w:highlight w:val="white"/>
        </w:rPr>
        <w:t xml:space="preserve">This method is called </w:t>
      </w:r>
      <w:r w:rsidR="00D7413B">
        <w:rPr>
          <w:highlight w:val="white"/>
        </w:rPr>
        <w:t xml:space="preserve">only </w:t>
      </w:r>
      <w:r w:rsidRPr="00903DBA">
        <w:rPr>
          <w:highlight w:val="white"/>
        </w:rPr>
        <w:t>if both expression</w:t>
      </w:r>
      <w:r w:rsidR="00E37C9D" w:rsidRPr="00903DBA">
        <w:rPr>
          <w:highlight w:val="white"/>
        </w:rPr>
        <w:t>s</w:t>
      </w:r>
      <w:r w:rsidRPr="00903DBA">
        <w:rPr>
          <w:highlight w:val="white"/>
        </w:rPr>
        <w:t xml:space="preserve"> have values.</w:t>
      </w:r>
      <w:r w:rsidR="004F0D94" w:rsidRPr="00903DBA">
        <w:rPr>
          <w:highlight w:val="white"/>
        </w:rPr>
        <w:t xml:space="preserve"> Therefore, we do not have to check that </w:t>
      </w:r>
      <w:r w:rsidR="00E37C9D" w:rsidRPr="00903DBA">
        <w:rPr>
          <w:highlight w:val="white"/>
        </w:rPr>
        <w:t>the values are not null.</w:t>
      </w:r>
    </w:p>
    <w:p w14:paraId="66EBDACF" w14:textId="77777777" w:rsidR="00CD295E" w:rsidRPr="00903DBA" w:rsidRDefault="00CD295E" w:rsidP="005926A0">
      <w:pPr>
        <w:pStyle w:val="Code"/>
        <w:rPr>
          <w:highlight w:val="white"/>
        </w:rPr>
      </w:pPr>
      <w:r w:rsidRPr="00903DBA">
        <w:rPr>
          <w:highlight w:val="white"/>
        </w:rPr>
        <w:t xml:space="preserve">      BigInteger leftValue = (BigInteger) leftExpression.Symbol.Value,</w:t>
      </w:r>
    </w:p>
    <w:p w14:paraId="01363693" w14:textId="77777777" w:rsidR="00CD295E" w:rsidRPr="00903DBA" w:rsidRDefault="00CD295E" w:rsidP="005926A0">
      <w:pPr>
        <w:pStyle w:val="Code"/>
        <w:rPr>
          <w:highlight w:val="white"/>
        </w:rPr>
      </w:pPr>
      <w:r w:rsidRPr="00903DBA">
        <w:rPr>
          <w:highlight w:val="white"/>
        </w:rPr>
        <w:t xml:space="preserve">                 rightValue = (BigInteger) rightExpression.Symbol.Value;</w:t>
      </w:r>
    </w:p>
    <w:p w14:paraId="17D8640C" w14:textId="290E5307" w:rsidR="00CD295E" w:rsidRPr="00903DBA" w:rsidRDefault="00F77146" w:rsidP="00F77146">
      <w:pPr>
        <w:rPr>
          <w:highlight w:val="white"/>
        </w:rPr>
      </w:pPr>
      <w:r w:rsidRPr="00903DBA">
        <w:rPr>
          <w:highlight w:val="white"/>
        </w:rPr>
        <w:t>Since the expression has a constant value, we only add one unconditional jump instruction.</w:t>
      </w:r>
    </w:p>
    <w:p w14:paraId="6382CE24" w14:textId="6014186D" w:rsidR="00CD295E" w:rsidRPr="00903DBA" w:rsidRDefault="00CD295E" w:rsidP="005926A0">
      <w:pPr>
        <w:pStyle w:val="Code"/>
        <w:rPr>
          <w:highlight w:val="white"/>
        </w:rPr>
      </w:pPr>
      <w:r w:rsidRPr="00903DBA">
        <w:rPr>
          <w:highlight w:val="white"/>
        </w:rPr>
        <w:t xml:space="preserve">      List&lt;MiddleCode&gt; </w:t>
      </w:r>
      <w:r w:rsidR="00E52D0D" w:rsidRPr="00903DBA">
        <w:rPr>
          <w:highlight w:val="white"/>
        </w:rPr>
        <w:t>longList</w:t>
      </w:r>
      <w:r w:rsidRPr="00903DBA">
        <w:rPr>
          <w:highlight w:val="white"/>
        </w:rPr>
        <w:t xml:space="preserve"> = new List&lt;MiddleCode&gt;();</w:t>
      </w:r>
    </w:p>
    <w:p w14:paraId="2C2B1FBF" w14:textId="45F225A1" w:rsidR="00CD295E" w:rsidRPr="00903DBA" w:rsidRDefault="00CD295E" w:rsidP="005926A0">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D6DAA52" w14:textId="7B8EB30C" w:rsidR="00CD295E" w:rsidRPr="00903DBA" w:rsidRDefault="00CD295E" w:rsidP="005926A0">
      <w:pPr>
        <w:pStyle w:val="Code"/>
        <w:rPr>
          <w:highlight w:val="white"/>
        </w:rPr>
      </w:pPr>
      <w:r w:rsidRPr="00903DBA">
        <w:rPr>
          <w:highlight w:val="white"/>
        </w:rPr>
        <w:t xml:space="preserve">      </w:t>
      </w:r>
      <w:r w:rsidR="00E52D0D" w:rsidRPr="00903DBA">
        <w:rPr>
          <w:highlight w:val="white"/>
        </w:rPr>
        <w:t>longList</w:t>
      </w:r>
      <w:r w:rsidRPr="00903DBA">
        <w:rPr>
          <w:highlight w:val="white"/>
        </w:rPr>
        <w:t>.Add(jumpCode);</w:t>
      </w:r>
    </w:p>
    <w:p w14:paraId="432BCDA7" w14:textId="77777777" w:rsidR="00CD295E" w:rsidRPr="00903DBA" w:rsidRDefault="00CD295E" w:rsidP="005926A0">
      <w:pPr>
        <w:pStyle w:val="Code"/>
        <w:rPr>
          <w:highlight w:val="white"/>
        </w:rPr>
      </w:pPr>
      <w:r w:rsidRPr="00903DBA">
        <w:rPr>
          <w:highlight w:val="white"/>
        </w:rPr>
        <w:t xml:space="preserve">      ISet&lt;MiddleCode&gt; jumpSet = new HashSet&lt;MiddleCode&gt;();</w:t>
      </w:r>
    </w:p>
    <w:p w14:paraId="027D4C8C" w14:textId="77777777" w:rsidR="00CD295E" w:rsidRPr="00903DBA" w:rsidRDefault="00CD295E" w:rsidP="005926A0">
      <w:pPr>
        <w:pStyle w:val="Code"/>
        <w:rPr>
          <w:highlight w:val="white"/>
        </w:rPr>
      </w:pPr>
      <w:r w:rsidRPr="00903DBA">
        <w:rPr>
          <w:highlight w:val="white"/>
        </w:rPr>
        <w:t xml:space="preserve">      jumpSet.Add(jumpCode);</w:t>
      </w:r>
    </w:p>
    <w:p w14:paraId="1BEE5846" w14:textId="6ED14812" w:rsidR="00CD295E" w:rsidRPr="00903DBA" w:rsidRDefault="00D22966" w:rsidP="005F0234">
      <w:pPr>
        <w:rPr>
          <w:highlight w:val="white"/>
        </w:rPr>
      </w:pPr>
      <w:r w:rsidRPr="00903DBA">
        <w:rPr>
          <w:highlight w:val="white"/>
        </w:rPr>
        <w:t>Then we need to evaluate the value of the expression.</w:t>
      </w:r>
      <w:r w:rsidR="005F0234" w:rsidRPr="00903DBA">
        <w:rPr>
          <w:highlight w:val="white"/>
        </w:rPr>
        <w:t xml:space="preserve"> Since the values are object of the </w:t>
      </w:r>
      <w:r w:rsidR="005F0234" w:rsidRPr="00903DBA">
        <w:rPr>
          <w:rStyle w:val="KeyWord0"/>
          <w:highlight w:val="white"/>
        </w:rPr>
        <w:t>BigInteger</w:t>
      </w:r>
      <w:r w:rsidR="005F0234" w:rsidRPr="00903DBA">
        <w:rPr>
          <w:highlight w:val="white"/>
        </w:rPr>
        <w:t xml:space="preserve"> class we can use the regular relation operators.</w:t>
      </w:r>
    </w:p>
    <w:p w14:paraId="21BD3EDD" w14:textId="77777777" w:rsidR="00CD295E" w:rsidRPr="00903DBA" w:rsidRDefault="00CD295E" w:rsidP="005926A0">
      <w:pPr>
        <w:pStyle w:val="Code"/>
        <w:rPr>
          <w:highlight w:val="white"/>
        </w:rPr>
      </w:pPr>
      <w:r w:rsidRPr="00903DBA">
        <w:rPr>
          <w:highlight w:val="white"/>
        </w:rPr>
        <w:t xml:space="preserve">      bool resultValue = false;</w:t>
      </w:r>
    </w:p>
    <w:p w14:paraId="74216F10" w14:textId="77777777" w:rsidR="00CD295E" w:rsidRPr="00903DBA" w:rsidRDefault="00CD295E" w:rsidP="005926A0">
      <w:pPr>
        <w:pStyle w:val="Code"/>
        <w:rPr>
          <w:highlight w:val="white"/>
        </w:rPr>
      </w:pPr>
      <w:r w:rsidRPr="00903DBA">
        <w:rPr>
          <w:highlight w:val="white"/>
        </w:rPr>
        <w:t xml:space="preserve">      switch (middleOp) {</w:t>
      </w:r>
    </w:p>
    <w:p w14:paraId="41AE9D4B" w14:textId="77777777" w:rsidR="00CD295E" w:rsidRPr="00903DBA" w:rsidRDefault="00CD295E" w:rsidP="005926A0">
      <w:pPr>
        <w:pStyle w:val="Code"/>
        <w:rPr>
          <w:highlight w:val="white"/>
        </w:rPr>
      </w:pPr>
      <w:r w:rsidRPr="00903DBA">
        <w:rPr>
          <w:highlight w:val="white"/>
        </w:rPr>
        <w:t xml:space="preserve">        case MiddleOperator.Equal:</w:t>
      </w:r>
    </w:p>
    <w:p w14:paraId="62D5100C" w14:textId="77777777" w:rsidR="00CD295E" w:rsidRPr="00903DBA" w:rsidRDefault="00CD295E" w:rsidP="005926A0">
      <w:pPr>
        <w:pStyle w:val="Code"/>
        <w:rPr>
          <w:highlight w:val="white"/>
        </w:rPr>
      </w:pPr>
      <w:r w:rsidRPr="00903DBA">
        <w:rPr>
          <w:highlight w:val="white"/>
        </w:rPr>
        <w:t xml:space="preserve">          resultValue = (leftValue == rightValue);</w:t>
      </w:r>
    </w:p>
    <w:p w14:paraId="22D59958" w14:textId="77777777" w:rsidR="00CD295E" w:rsidRPr="00903DBA" w:rsidRDefault="00CD295E" w:rsidP="005926A0">
      <w:pPr>
        <w:pStyle w:val="Code"/>
        <w:rPr>
          <w:highlight w:val="white"/>
        </w:rPr>
      </w:pPr>
      <w:r w:rsidRPr="00903DBA">
        <w:rPr>
          <w:highlight w:val="white"/>
        </w:rPr>
        <w:t xml:space="preserve">          break;</w:t>
      </w:r>
    </w:p>
    <w:p w14:paraId="7768778B" w14:textId="77777777" w:rsidR="00CD295E" w:rsidRPr="00903DBA" w:rsidRDefault="00CD295E" w:rsidP="005926A0">
      <w:pPr>
        <w:pStyle w:val="Code"/>
        <w:rPr>
          <w:highlight w:val="white"/>
        </w:rPr>
      </w:pPr>
    </w:p>
    <w:p w14:paraId="7DBF00A2" w14:textId="77777777" w:rsidR="00CD295E" w:rsidRPr="00903DBA" w:rsidRDefault="00CD295E" w:rsidP="005926A0">
      <w:pPr>
        <w:pStyle w:val="Code"/>
        <w:rPr>
          <w:highlight w:val="white"/>
        </w:rPr>
      </w:pPr>
      <w:r w:rsidRPr="00903DBA">
        <w:rPr>
          <w:highlight w:val="white"/>
        </w:rPr>
        <w:t xml:space="preserve">        case MiddleOperator.NotEqual:</w:t>
      </w:r>
    </w:p>
    <w:p w14:paraId="238851D8" w14:textId="77777777" w:rsidR="00CD295E" w:rsidRPr="00903DBA" w:rsidRDefault="00CD295E" w:rsidP="005926A0">
      <w:pPr>
        <w:pStyle w:val="Code"/>
        <w:rPr>
          <w:highlight w:val="white"/>
        </w:rPr>
      </w:pPr>
      <w:r w:rsidRPr="00903DBA">
        <w:rPr>
          <w:highlight w:val="white"/>
        </w:rPr>
        <w:t xml:space="preserve">          resultValue = (leftValue != rightValue);</w:t>
      </w:r>
    </w:p>
    <w:p w14:paraId="3FB8A336" w14:textId="77777777" w:rsidR="00CD295E" w:rsidRPr="00903DBA" w:rsidRDefault="00CD295E" w:rsidP="005926A0">
      <w:pPr>
        <w:pStyle w:val="Code"/>
        <w:rPr>
          <w:highlight w:val="white"/>
        </w:rPr>
      </w:pPr>
      <w:r w:rsidRPr="00903DBA">
        <w:rPr>
          <w:highlight w:val="white"/>
        </w:rPr>
        <w:t xml:space="preserve">          break;</w:t>
      </w:r>
    </w:p>
    <w:p w14:paraId="295A1CFE" w14:textId="77777777" w:rsidR="00CD295E" w:rsidRPr="00903DBA" w:rsidRDefault="00CD295E" w:rsidP="005926A0">
      <w:pPr>
        <w:pStyle w:val="Code"/>
        <w:rPr>
          <w:highlight w:val="white"/>
        </w:rPr>
      </w:pPr>
    </w:p>
    <w:p w14:paraId="011715F7" w14:textId="77777777" w:rsidR="00CD295E" w:rsidRPr="00903DBA" w:rsidRDefault="00CD295E" w:rsidP="005926A0">
      <w:pPr>
        <w:pStyle w:val="Code"/>
        <w:rPr>
          <w:highlight w:val="white"/>
        </w:rPr>
      </w:pPr>
      <w:r w:rsidRPr="00903DBA">
        <w:rPr>
          <w:highlight w:val="white"/>
        </w:rPr>
        <w:t xml:space="preserve">        case MiddleOperator.SignedLessThan:</w:t>
      </w:r>
    </w:p>
    <w:p w14:paraId="6DB26877" w14:textId="77777777" w:rsidR="00CD295E" w:rsidRPr="00903DBA" w:rsidRDefault="00CD295E" w:rsidP="005926A0">
      <w:pPr>
        <w:pStyle w:val="Code"/>
        <w:rPr>
          <w:highlight w:val="white"/>
        </w:rPr>
      </w:pPr>
      <w:r w:rsidRPr="00903DBA">
        <w:rPr>
          <w:highlight w:val="white"/>
        </w:rPr>
        <w:t xml:space="preserve">        case MiddleOperator.UnsignedLessThan:</w:t>
      </w:r>
    </w:p>
    <w:p w14:paraId="705E7EDC" w14:textId="77777777" w:rsidR="00CD295E" w:rsidRPr="00903DBA" w:rsidRDefault="00CD295E" w:rsidP="005926A0">
      <w:pPr>
        <w:pStyle w:val="Code"/>
        <w:rPr>
          <w:highlight w:val="white"/>
        </w:rPr>
      </w:pPr>
      <w:r w:rsidRPr="00903DBA">
        <w:rPr>
          <w:highlight w:val="white"/>
        </w:rPr>
        <w:t xml:space="preserve">          resultValue = (leftValue &lt; rightValue);</w:t>
      </w:r>
    </w:p>
    <w:p w14:paraId="7435BD5F" w14:textId="77777777" w:rsidR="00CD295E" w:rsidRPr="00903DBA" w:rsidRDefault="00CD295E" w:rsidP="005926A0">
      <w:pPr>
        <w:pStyle w:val="Code"/>
        <w:rPr>
          <w:highlight w:val="white"/>
        </w:rPr>
      </w:pPr>
      <w:r w:rsidRPr="00903DBA">
        <w:rPr>
          <w:highlight w:val="white"/>
        </w:rPr>
        <w:t xml:space="preserve">          break;</w:t>
      </w:r>
    </w:p>
    <w:p w14:paraId="4CAEE4AA" w14:textId="77777777" w:rsidR="00CD295E" w:rsidRPr="00903DBA" w:rsidRDefault="00CD295E" w:rsidP="005926A0">
      <w:pPr>
        <w:pStyle w:val="Code"/>
        <w:rPr>
          <w:highlight w:val="white"/>
        </w:rPr>
      </w:pPr>
    </w:p>
    <w:p w14:paraId="6C873109" w14:textId="77777777" w:rsidR="00CD295E" w:rsidRPr="00903DBA" w:rsidRDefault="00CD295E" w:rsidP="005926A0">
      <w:pPr>
        <w:pStyle w:val="Code"/>
        <w:rPr>
          <w:highlight w:val="white"/>
        </w:rPr>
      </w:pPr>
      <w:r w:rsidRPr="00903DBA">
        <w:rPr>
          <w:highlight w:val="white"/>
        </w:rPr>
        <w:t xml:space="preserve">        case MiddleOperator.SignedLessThanEqual:</w:t>
      </w:r>
    </w:p>
    <w:p w14:paraId="197119F6" w14:textId="77777777" w:rsidR="00CD295E" w:rsidRPr="00903DBA" w:rsidRDefault="00CD295E" w:rsidP="005926A0">
      <w:pPr>
        <w:pStyle w:val="Code"/>
        <w:rPr>
          <w:highlight w:val="white"/>
        </w:rPr>
      </w:pPr>
      <w:r w:rsidRPr="00903DBA">
        <w:rPr>
          <w:highlight w:val="white"/>
        </w:rPr>
        <w:t xml:space="preserve">        case MiddleOperator.UnsignedLessThanEqual:</w:t>
      </w:r>
    </w:p>
    <w:p w14:paraId="22FDB73A" w14:textId="77777777" w:rsidR="00CD295E" w:rsidRPr="00903DBA" w:rsidRDefault="00CD295E" w:rsidP="005926A0">
      <w:pPr>
        <w:pStyle w:val="Code"/>
        <w:rPr>
          <w:highlight w:val="white"/>
        </w:rPr>
      </w:pPr>
      <w:r w:rsidRPr="00903DBA">
        <w:rPr>
          <w:highlight w:val="white"/>
        </w:rPr>
        <w:t xml:space="preserve">          resultValue = (leftValue &lt;= rightValue);</w:t>
      </w:r>
    </w:p>
    <w:p w14:paraId="7A6B0322" w14:textId="77777777" w:rsidR="00CD295E" w:rsidRPr="00903DBA" w:rsidRDefault="00CD295E" w:rsidP="005926A0">
      <w:pPr>
        <w:pStyle w:val="Code"/>
        <w:rPr>
          <w:highlight w:val="white"/>
        </w:rPr>
      </w:pPr>
      <w:r w:rsidRPr="00903DBA">
        <w:rPr>
          <w:highlight w:val="white"/>
        </w:rPr>
        <w:t xml:space="preserve">          break;</w:t>
      </w:r>
    </w:p>
    <w:p w14:paraId="76643219" w14:textId="77777777" w:rsidR="00CD295E" w:rsidRPr="00903DBA" w:rsidRDefault="00CD295E" w:rsidP="005926A0">
      <w:pPr>
        <w:pStyle w:val="Code"/>
        <w:rPr>
          <w:highlight w:val="white"/>
        </w:rPr>
      </w:pPr>
    </w:p>
    <w:p w14:paraId="7CE2E7EF" w14:textId="77777777" w:rsidR="00CD295E" w:rsidRPr="00903DBA" w:rsidRDefault="00CD295E" w:rsidP="005926A0">
      <w:pPr>
        <w:pStyle w:val="Code"/>
        <w:rPr>
          <w:highlight w:val="white"/>
        </w:rPr>
      </w:pPr>
      <w:r w:rsidRPr="00903DBA">
        <w:rPr>
          <w:highlight w:val="white"/>
        </w:rPr>
        <w:t xml:space="preserve">        case MiddleOperator.SignedGreaterThan:</w:t>
      </w:r>
    </w:p>
    <w:p w14:paraId="27E8A999" w14:textId="77777777" w:rsidR="00CD295E" w:rsidRPr="00903DBA" w:rsidRDefault="00CD295E" w:rsidP="005926A0">
      <w:pPr>
        <w:pStyle w:val="Code"/>
        <w:rPr>
          <w:highlight w:val="white"/>
        </w:rPr>
      </w:pPr>
      <w:r w:rsidRPr="00903DBA">
        <w:rPr>
          <w:highlight w:val="white"/>
        </w:rPr>
        <w:t xml:space="preserve">        case MiddleOperator.UnsignedGreaterThan:</w:t>
      </w:r>
    </w:p>
    <w:p w14:paraId="23BF0A1B" w14:textId="77777777" w:rsidR="00CD295E" w:rsidRPr="00903DBA" w:rsidRDefault="00CD295E" w:rsidP="005926A0">
      <w:pPr>
        <w:pStyle w:val="Code"/>
        <w:rPr>
          <w:highlight w:val="white"/>
        </w:rPr>
      </w:pPr>
      <w:r w:rsidRPr="00903DBA">
        <w:rPr>
          <w:highlight w:val="white"/>
        </w:rPr>
        <w:t xml:space="preserve">          resultValue = (leftValue &gt; rightValue);</w:t>
      </w:r>
    </w:p>
    <w:p w14:paraId="72F37822" w14:textId="77777777" w:rsidR="00CD295E" w:rsidRPr="00903DBA" w:rsidRDefault="00CD295E" w:rsidP="005926A0">
      <w:pPr>
        <w:pStyle w:val="Code"/>
        <w:rPr>
          <w:highlight w:val="white"/>
        </w:rPr>
      </w:pPr>
      <w:r w:rsidRPr="00903DBA">
        <w:rPr>
          <w:highlight w:val="white"/>
        </w:rPr>
        <w:t xml:space="preserve">          break;</w:t>
      </w:r>
    </w:p>
    <w:p w14:paraId="0154B7C0" w14:textId="77777777" w:rsidR="00CD295E" w:rsidRPr="00903DBA" w:rsidRDefault="00CD295E" w:rsidP="005926A0">
      <w:pPr>
        <w:pStyle w:val="Code"/>
        <w:rPr>
          <w:highlight w:val="white"/>
        </w:rPr>
      </w:pPr>
    </w:p>
    <w:p w14:paraId="2A19FCEB" w14:textId="77777777" w:rsidR="00CD295E" w:rsidRPr="00903DBA" w:rsidRDefault="00CD295E" w:rsidP="005926A0">
      <w:pPr>
        <w:pStyle w:val="Code"/>
        <w:rPr>
          <w:highlight w:val="white"/>
        </w:rPr>
      </w:pPr>
      <w:r w:rsidRPr="00903DBA">
        <w:rPr>
          <w:highlight w:val="white"/>
        </w:rPr>
        <w:t xml:space="preserve">        case MiddleOperator.SignedGreaterThanEqual:</w:t>
      </w:r>
    </w:p>
    <w:p w14:paraId="420897BE" w14:textId="77777777" w:rsidR="00CD295E" w:rsidRPr="00903DBA" w:rsidRDefault="00CD295E" w:rsidP="005926A0">
      <w:pPr>
        <w:pStyle w:val="Code"/>
        <w:rPr>
          <w:highlight w:val="white"/>
        </w:rPr>
      </w:pPr>
      <w:r w:rsidRPr="00903DBA">
        <w:rPr>
          <w:highlight w:val="white"/>
        </w:rPr>
        <w:t xml:space="preserve">        case MiddleOperator.UnsignedGreaterThanEqual:</w:t>
      </w:r>
    </w:p>
    <w:p w14:paraId="5EB2273B" w14:textId="77777777" w:rsidR="00CD295E" w:rsidRPr="00903DBA" w:rsidRDefault="00CD295E" w:rsidP="005926A0">
      <w:pPr>
        <w:pStyle w:val="Code"/>
        <w:rPr>
          <w:highlight w:val="white"/>
        </w:rPr>
      </w:pPr>
      <w:r w:rsidRPr="00903DBA">
        <w:rPr>
          <w:highlight w:val="white"/>
        </w:rPr>
        <w:t xml:space="preserve">          resultValue = (leftValue &gt;= rightValue);</w:t>
      </w:r>
    </w:p>
    <w:p w14:paraId="7397E470" w14:textId="77777777" w:rsidR="00CD295E" w:rsidRPr="00903DBA" w:rsidRDefault="00CD295E" w:rsidP="005926A0">
      <w:pPr>
        <w:pStyle w:val="Code"/>
        <w:rPr>
          <w:highlight w:val="white"/>
        </w:rPr>
      </w:pPr>
      <w:r w:rsidRPr="00903DBA">
        <w:rPr>
          <w:highlight w:val="white"/>
        </w:rPr>
        <w:t xml:space="preserve">          break;</w:t>
      </w:r>
    </w:p>
    <w:p w14:paraId="25238D02" w14:textId="77777777" w:rsidR="00CD295E" w:rsidRPr="00903DBA" w:rsidRDefault="00CD295E" w:rsidP="005926A0">
      <w:pPr>
        <w:pStyle w:val="Code"/>
        <w:rPr>
          <w:highlight w:val="white"/>
        </w:rPr>
      </w:pPr>
      <w:r w:rsidRPr="00903DBA">
        <w:rPr>
          <w:highlight w:val="white"/>
        </w:rPr>
        <w:t xml:space="preserve">      }</w:t>
      </w:r>
    </w:p>
    <w:p w14:paraId="5FE543FE" w14:textId="0FDC48C2" w:rsidR="00CD295E" w:rsidRPr="00903DBA" w:rsidRDefault="00BD08B1" w:rsidP="00BD08B1">
      <w:pPr>
        <w:rPr>
          <w:highlight w:val="white"/>
        </w:rPr>
      </w:pPr>
      <w:r w:rsidRPr="00903DBA">
        <w:rPr>
          <w:highlight w:val="white"/>
        </w:rPr>
        <w:t xml:space="preserve">Finally, </w:t>
      </w:r>
      <w:r w:rsidR="00E63C3A" w:rsidRPr="00903DBA">
        <w:rPr>
          <w:highlight w:val="white"/>
        </w:rPr>
        <w:t xml:space="preserve">we define the logical </w:t>
      </w:r>
      <w:r w:rsidR="006A2A11" w:rsidRPr="00903DBA">
        <w:rPr>
          <w:highlight w:val="white"/>
        </w:rPr>
        <w:t>symbol</w:t>
      </w:r>
      <w:r w:rsidR="00E63C3A" w:rsidRPr="00903DBA">
        <w:rPr>
          <w:highlight w:val="white"/>
        </w:rPr>
        <w:t xml:space="preserve"> with the jump set, depending on the value of the expression. If the value is true the jump set becomes the </w:t>
      </w:r>
      <w:r w:rsidR="009C3C27">
        <w:rPr>
          <w:highlight w:val="white"/>
        </w:rPr>
        <w:t>true-set</w:t>
      </w:r>
      <w:r w:rsidR="00E63C3A" w:rsidRPr="00903DBA">
        <w:rPr>
          <w:highlight w:val="white"/>
        </w:rPr>
        <w:t xml:space="preserve"> of the </w:t>
      </w:r>
      <w:r w:rsidR="006A2A11" w:rsidRPr="00903DBA">
        <w:rPr>
          <w:highlight w:val="white"/>
        </w:rPr>
        <w:t>symbol</w:t>
      </w:r>
      <w:r w:rsidR="00E63C3A" w:rsidRPr="00903DBA">
        <w:rPr>
          <w:highlight w:val="white"/>
        </w:rPr>
        <w:t xml:space="preserve">, and if the value is false the jump set becomes the </w:t>
      </w:r>
      <w:r w:rsidR="00A76052">
        <w:rPr>
          <w:highlight w:val="white"/>
        </w:rPr>
        <w:t>false-set</w:t>
      </w:r>
      <w:r w:rsidR="00E63C3A" w:rsidRPr="00903DBA">
        <w:rPr>
          <w:highlight w:val="white"/>
        </w:rPr>
        <w:t xml:space="preserve"> of the </w:t>
      </w:r>
      <w:r w:rsidR="006A2A11" w:rsidRPr="00903DBA">
        <w:rPr>
          <w:highlight w:val="white"/>
        </w:rPr>
        <w:t>symbol</w:t>
      </w:r>
      <w:r w:rsidR="00E63C3A" w:rsidRPr="00903DBA">
        <w:rPr>
          <w:highlight w:val="white"/>
        </w:rPr>
        <w:t>.</w:t>
      </w:r>
    </w:p>
    <w:p w14:paraId="46F9B916" w14:textId="77777777" w:rsidR="007D39CD" w:rsidRPr="00903DBA" w:rsidRDefault="007D39CD" w:rsidP="007D39CD">
      <w:pPr>
        <w:pStyle w:val="Code"/>
        <w:rPr>
          <w:highlight w:val="white"/>
        </w:rPr>
      </w:pPr>
      <w:r w:rsidRPr="00903DBA">
        <w:rPr>
          <w:highlight w:val="white"/>
        </w:rPr>
        <w:t xml:space="preserve">      Symbol resultSymbol = resultValue ? (new Symbol(jumpSet, null))</w:t>
      </w:r>
    </w:p>
    <w:p w14:paraId="753E6CF6" w14:textId="77777777" w:rsidR="007D39CD" w:rsidRPr="00903DBA" w:rsidRDefault="007D39CD" w:rsidP="007D39CD">
      <w:pPr>
        <w:pStyle w:val="Code"/>
        <w:rPr>
          <w:highlight w:val="white"/>
        </w:rPr>
      </w:pPr>
      <w:r w:rsidRPr="00903DBA">
        <w:rPr>
          <w:highlight w:val="white"/>
        </w:rPr>
        <w:t xml:space="preserve">                                        : (new Symbol(null, jumpSet));</w:t>
      </w:r>
    </w:p>
    <w:p w14:paraId="66317196" w14:textId="2BD5D1CE" w:rsidR="007C7948" w:rsidRPr="00903DBA" w:rsidRDefault="007C7948" w:rsidP="007C7948">
      <w:pPr>
        <w:rPr>
          <w:highlight w:val="white"/>
        </w:rPr>
      </w:pPr>
      <w:r w:rsidRPr="00903DBA">
        <w:rPr>
          <w:highlight w:val="white"/>
        </w:rPr>
        <w:t>The resulting expression has no short list, and</w:t>
      </w:r>
      <w:r w:rsidR="00E52D0D" w:rsidRPr="00903DBA">
        <w:rPr>
          <w:highlight w:val="white"/>
        </w:rPr>
        <w:t xml:space="preserve"> its long list is made up be one instruction only: the unconditional jump.</w:t>
      </w:r>
    </w:p>
    <w:p w14:paraId="15716AF6" w14:textId="20018C87" w:rsidR="00CD295E" w:rsidRPr="00903DBA" w:rsidRDefault="00CD295E" w:rsidP="005926A0">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E52D0D" w:rsidRPr="00903DBA">
        <w:rPr>
          <w:highlight w:val="white"/>
        </w:rPr>
        <w:t>longList</w:t>
      </w:r>
      <w:r w:rsidRPr="00903DBA">
        <w:rPr>
          <w:highlight w:val="white"/>
        </w:rPr>
        <w:t>));</w:t>
      </w:r>
    </w:p>
    <w:p w14:paraId="3B2116E4" w14:textId="77777777" w:rsidR="00CD295E" w:rsidRPr="00903DBA" w:rsidRDefault="00CD295E" w:rsidP="005926A0">
      <w:pPr>
        <w:pStyle w:val="Code"/>
        <w:rPr>
          <w:highlight w:val="white"/>
        </w:rPr>
      </w:pPr>
      <w:r w:rsidRPr="00903DBA">
        <w:rPr>
          <w:highlight w:val="white"/>
        </w:rPr>
        <w:t xml:space="preserve">    }</w:t>
      </w:r>
    </w:p>
    <w:p w14:paraId="38D311E3" w14:textId="60AC75D8" w:rsidR="00CD2163" w:rsidRPr="00903DBA" w:rsidRDefault="00CD2163" w:rsidP="00CD2163">
      <w:pPr>
        <w:rPr>
          <w:highlight w:val="white"/>
        </w:rPr>
      </w:pPr>
      <w:r w:rsidRPr="00903DBA">
        <w:rPr>
          <w:highlight w:val="white"/>
        </w:rPr>
        <w:t xml:space="preserve">The </w:t>
      </w:r>
      <w:r w:rsidRPr="00903DBA">
        <w:rPr>
          <w:rStyle w:val="KeyWord0"/>
          <w:highlight w:val="white"/>
        </w:rPr>
        <w:t>RelationFloating</w:t>
      </w:r>
      <w:r w:rsidRPr="00903DBA">
        <w:rPr>
          <w:highlight w:val="white"/>
        </w:rPr>
        <w:t xml:space="preserve"> method makes sure the expression holds integral type. If it holds logical type, it is cast from logical type to signed integer type.</w:t>
      </w:r>
    </w:p>
    <w:p w14:paraId="2A3B80B0" w14:textId="06F9D0FC" w:rsidR="00CD295E" w:rsidRPr="00903DBA" w:rsidRDefault="00CD295E" w:rsidP="005926A0">
      <w:pPr>
        <w:pStyle w:val="Code"/>
        <w:rPr>
          <w:highlight w:val="white"/>
        </w:rPr>
      </w:pPr>
      <w:r w:rsidRPr="00903DBA">
        <w:rPr>
          <w:highlight w:val="white"/>
        </w:rPr>
        <w:t xml:space="preserve">    private static Expression RelationFloating(MiddleOperator middleOp,</w:t>
      </w:r>
    </w:p>
    <w:p w14:paraId="09894BA7" w14:textId="77777777" w:rsidR="005926A0" w:rsidRPr="00903DBA" w:rsidRDefault="00CD295E" w:rsidP="005926A0">
      <w:pPr>
        <w:pStyle w:val="Code"/>
        <w:rPr>
          <w:highlight w:val="white"/>
        </w:rPr>
      </w:pPr>
      <w:r w:rsidRPr="00903DBA">
        <w:rPr>
          <w:highlight w:val="white"/>
        </w:rPr>
        <w:t xml:space="preserve">                                               Expression leftExpression,</w:t>
      </w:r>
    </w:p>
    <w:p w14:paraId="47C4A180" w14:textId="58142935" w:rsidR="00CD295E" w:rsidRPr="00903DBA" w:rsidRDefault="005926A0" w:rsidP="005926A0">
      <w:pPr>
        <w:pStyle w:val="Code"/>
        <w:rPr>
          <w:highlight w:val="white"/>
        </w:rPr>
      </w:pPr>
      <w:r w:rsidRPr="00903DBA">
        <w:rPr>
          <w:highlight w:val="white"/>
        </w:rPr>
        <w:t xml:space="preserve">                                              </w:t>
      </w:r>
      <w:r w:rsidR="00CD295E" w:rsidRPr="00903DBA">
        <w:rPr>
          <w:highlight w:val="white"/>
        </w:rPr>
        <w:t xml:space="preserve"> Expression rightExpression) {</w:t>
      </w:r>
    </w:p>
    <w:p w14:paraId="73FED117" w14:textId="62289372" w:rsidR="004E56DA" w:rsidRPr="00903DBA" w:rsidRDefault="00A63A3E" w:rsidP="004D3A89">
      <w:pPr>
        <w:rPr>
          <w:highlight w:val="white"/>
        </w:rPr>
      </w:pPr>
      <w:r w:rsidRPr="00903DBA">
        <w:rPr>
          <w:highlight w:val="white"/>
        </w:rPr>
        <w:t>Firs</w:t>
      </w:r>
      <w:r w:rsidR="004D3A89" w:rsidRPr="00903DBA">
        <w:rPr>
          <w:highlight w:val="white"/>
        </w:rPr>
        <w:t>t,</w:t>
      </w:r>
      <w:r w:rsidR="004E56DA" w:rsidRPr="00903DBA">
        <w:rPr>
          <w:highlight w:val="white"/>
        </w:rPr>
        <w:t xml:space="preserve"> we need to cast the potential logical</w:t>
      </w:r>
      <w:r w:rsidR="004851C9" w:rsidRPr="00903DBA">
        <w:rPr>
          <w:highlight w:val="white"/>
        </w:rPr>
        <w:t xml:space="preserve"> or integral</w:t>
      </w:r>
      <w:r w:rsidR="004E56DA" w:rsidRPr="00903DBA">
        <w:rPr>
          <w:highlight w:val="white"/>
        </w:rPr>
        <w:t xml:space="preserve"> expressions to floating type</w:t>
      </w:r>
      <w:r w:rsidR="00CA2ABC" w:rsidRPr="00903DBA">
        <w:rPr>
          <w:highlight w:val="white"/>
        </w:rPr>
        <w:t xml:space="preserve"> (double).</w:t>
      </w:r>
    </w:p>
    <w:p w14:paraId="5D7482DD" w14:textId="3DB206D9" w:rsidR="00CD295E" w:rsidRPr="00903DBA" w:rsidRDefault="00CD295E" w:rsidP="005926A0">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59CD508B" w14:textId="0FDBB362" w:rsidR="00CD295E" w:rsidRPr="00903DBA" w:rsidRDefault="00CD295E" w:rsidP="005926A0">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leftExpression);</w:t>
      </w:r>
    </w:p>
    <w:p w14:paraId="3497D2CB" w14:textId="40C2B554" w:rsidR="00CD295E" w:rsidRPr="00903DBA" w:rsidRDefault="007D0413" w:rsidP="007D0413">
      <w:pPr>
        <w:rPr>
          <w:highlight w:val="white"/>
        </w:rPr>
      </w:pPr>
      <w:r w:rsidRPr="00903DBA">
        <w:rPr>
          <w:highlight w:val="white"/>
        </w:rPr>
        <w:t xml:space="preserve">Then we cast </w:t>
      </w:r>
      <w:r w:rsidR="00942F43" w:rsidRPr="00903DBA">
        <w:rPr>
          <w:highlight w:val="white"/>
        </w:rPr>
        <w:t xml:space="preserve">left </w:t>
      </w:r>
      <w:r w:rsidRPr="00903DBA">
        <w:rPr>
          <w:highlight w:val="white"/>
        </w:rPr>
        <w:t xml:space="preserve">value </w:t>
      </w:r>
      <w:r w:rsidR="00942F43" w:rsidRPr="00903DBA">
        <w:rPr>
          <w:highlight w:val="white"/>
        </w:rPr>
        <w:t xml:space="preserve">and right </w:t>
      </w:r>
      <w:r w:rsidRPr="00903DBA">
        <w:rPr>
          <w:highlight w:val="white"/>
        </w:rPr>
        <w:t xml:space="preserve">from </w:t>
      </w:r>
      <w:r w:rsidRPr="00903DBA">
        <w:rPr>
          <w:rStyle w:val="KeyWord0"/>
          <w:highlight w:val="white"/>
        </w:rPr>
        <w:t>BigInteger</w:t>
      </w:r>
      <w:r w:rsidRPr="00903DBA">
        <w:rPr>
          <w:highlight w:val="white"/>
        </w:rPr>
        <w:t xml:space="preserve"> to </w:t>
      </w:r>
      <w:r w:rsidRPr="00903DBA">
        <w:rPr>
          <w:rStyle w:val="KeyWord0"/>
          <w:highlight w:val="white"/>
        </w:rPr>
        <w:t>decimal</w:t>
      </w:r>
      <w:r w:rsidRPr="00903DBA">
        <w:rPr>
          <w:highlight w:val="white"/>
        </w:rPr>
        <w:t xml:space="preserve">, if </w:t>
      </w:r>
      <w:r w:rsidR="007A3A81" w:rsidRPr="00903DBA">
        <w:rPr>
          <w:highlight w:val="white"/>
        </w:rPr>
        <w:t>necessary</w:t>
      </w:r>
      <w:r w:rsidRPr="00903DBA">
        <w:rPr>
          <w:highlight w:val="white"/>
        </w:rPr>
        <w:t>.</w:t>
      </w:r>
    </w:p>
    <w:p w14:paraId="3F7E779C" w14:textId="77777777" w:rsidR="00CD295E" w:rsidRPr="00903DBA" w:rsidRDefault="00CD295E" w:rsidP="0092263B">
      <w:pPr>
        <w:pStyle w:val="Code"/>
        <w:rPr>
          <w:highlight w:val="white"/>
        </w:rPr>
      </w:pPr>
      <w:r w:rsidRPr="00903DBA">
        <w:rPr>
          <w:highlight w:val="white"/>
        </w:rPr>
        <w:t xml:space="preserve">      decimal leftValue;</w:t>
      </w:r>
    </w:p>
    <w:p w14:paraId="71BF688C" w14:textId="3979B996" w:rsidR="00CD295E" w:rsidRPr="00903DBA" w:rsidRDefault="00CD295E" w:rsidP="0092263B">
      <w:pPr>
        <w:pStyle w:val="Code"/>
        <w:rPr>
          <w:highlight w:val="white"/>
        </w:rPr>
      </w:pPr>
      <w:r w:rsidRPr="00903DBA">
        <w:rPr>
          <w:highlight w:val="white"/>
        </w:rPr>
        <w:t xml:space="preserve">      if (left</w:t>
      </w:r>
      <w:r w:rsidR="007F2244" w:rsidRPr="00903DBA">
        <w:rPr>
          <w:highlight w:val="white"/>
        </w:rPr>
        <w:t xml:space="preserve">Expression.Symbol.Value </w:t>
      </w:r>
      <w:r w:rsidR="00391D62" w:rsidRPr="00903DBA">
        <w:rPr>
          <w:highlight w:val="white"/>
        </w:rPr>
        <w:t xml:space="preserve">is BigInteger) </w:t>
      </w:r>
      <w:r w:rsidRPr="00903DBA">
        <w:rPr>
          <w:highlight w:val="white"/>
        </w:rPr>
        <w:t>{</w:t>
      </w:r>
    </w:p>
    <w:p w14:paraId="571AAAA2" w14:textId="77777777" w:rsidR="00CD295E" w:rsidRPr="00903DBA" w:rsidRDefault="00CD295E" w:rsidP="0092263B">
      <w:pPr>
        <w:pStyle w:val="Code"/>
        <w:rPr>
          <w:highlight w:val="white"/>
        </w:rPr>
      </w:pPr>
      <w:r w:rsidRPr="00903DBA">
        <w:rPr>
          <w:highlight w:val="white"/>
        </w:rPr>
        <w:t xml:space="preserve">        leftValue = (decimal) ((BigInteger) leftExpression.Symbol.Value);</w:t>
      </w:r>
    </w:p>
    <w:p w14:paraId="3510F8B8" w14:textId="77777777" w:rsidR="00CD295E" w:rsidRPr="00903DBA" w:rsidRDefault="00CD295E" w:rsidP="0092263B">
      <w:pPr>
        <w:pStyle w:val="Code"/>
        <w:rPr>
          <w:highlight w:val="white"/>
        </w:rPr>
      </w:pPr>
      <w:r w:rsidRPr="00903DBA">
        <w:rPr>
          <w:highlight w:val="white"/>
        </w:rPr>
        <w:t xml:space="preserve">      }</w:t>
      </w:r>
    </w:p>
    <w:p w14:paraId="67228BF3" w14:textId="77777777" w:rsidR="00CD295E" w:rsidRPr="00903DBA" w:rsidRDefault="00CD295E" w:rsidP="0092263B">
      <w:pPr>
        <w:pStyle w:val="Code"/>
        <w:rPr>
          <w:highlight w:val="white"/>
        </w:rPr>
      </w:pPr>
      <w:r w:rsidRPr="00903DBA">
        <w:rPr>
          <w:highlight w:val="white"/>
        </w:rPr>
        <w:t xml:space="preserve">      else {</w:t>
      </w:r>
    </w:p>
    <w:p w14:paraId="335FD2B4" w14:textId="77777777" w:rsidR="00CD295E" w:rsidRPr="00903DBA" w:rsidRDefault="00CD295E" w:rsidP="0092263B">
      <w:pPr>
        <w:pStyle w:val="Code"/>
        <w:rPr>
          <w:highlight w:val="white"/>
        </w:rPr>
      </w:pPr>
      <w:r w:rsidRPr="00903DBA">
        <w:rPr>
          <w:highlight w:val="white"/>
        </w:rPr>
        <w:t xml:space="preserve">        leftValue = (decimal) leftExpression.Symbol.Value;</w:t>
      </w:r>
    </w:p>
    <w:p w14:paraId="7E230CAB" w14:textId="77777777" w:rsidR="00CD295E" w:rsidRPr="00903DBA" w:rsidRDefault="00CD295E" w:rsidP="0092263B">
      <w:pPr>
        <w:pStyle w:val="Code"/>
        <w:rPr>
          <w:highlight w:val="white"/>
        </w:rPr>
      </w:pPr>
      <w:r w:rsidRPr="00903DBA">
        <w:rPr>
          <w:highlight w:val="white"/>
        </w:rPr>
        <w:t xml:space="preserve">      }</w:t>
      </w:r>
    </w:p>
    <w:p w14:paraId="21A9EEB0" w14:textId="77777777" w:rsidR="00CD295E" w:rsidRPr="00903DBA" w:rsidRDefault="00CD295E" w:rsidP="0092263B">
      <w:pPr>
        <w:pStyle w:val="Code"/>
        <w:rPr>
          <w:highlight w:val="white"/>
        </w:rPr>
      </w:pPr>
    </w:p>
    <w:p w14:paraId="0F36A571" w14:textId="77777777" w:rsidR="00CD295E" w:rsidRPr="00903DBA" w:rsidRDefault="00CD295E" w:rsidP="0092263B">
      <w:pPr>
        <w:pStyle w:val="Code"/>
        <w:rPr>
          <w:highlight w:val="white"/>
        </w:rPr>
      </w:pPr>
      <w:r w:rsidRPr="00903DBA">
        <w:rPr>
          <w:highlight w:val="white"/>
        </w:rPr>
        <w:t xml:space="preserve">      decimal rightValue;</w:t>
      </w:r>
    </w:p>
    <w:p w14:paraId="2C36DE16" w14:textId="516046B0" w:rsidR="007F2244" w:rsidRPr="00903DBA" w:rsidRDefault="007F2244" w:rsidP="007F2244">
      <w:pPr>
        <w:pStyle w:val="Code"/>
        <w:rPr>
          <w:highlight w:val="white"/>
        </w:rPr>
      </w:pPr>
      <w:r w:rsidRPr="00903DBA">
        <w:rPr>
          <w:highlight w:val="white"/>
        </w:rPr>
        <w:t xml:space="preserve">      if (rightExpression.Symbol.Value is BigInteger) {</w:t>
      </w:r>
    </w:p>
    <w:p w14:paraId="3E0E6635" w14:textId="77777777" w:rsidR="00CD295E" w:rsidRPr="00903DBA" w:rsidRDefault="00CD295E" w:rsidP="0092263B">
      <w:pPr>
        <w:pStyle w:val="Code"/>
        <w:rPr>
          <w:highlight w:val="white"/>
        </w:rPr>
      </w:pPr>
      <w:r w:rsidRPr="00903DBA">
        <w:rPr>
          <w:highlight w:val="white"/>
        </w:rPr>
        <w:t xml:space="preserve">        rightValue = (decimal) ((BigInteger) rightExpression.Symbol.Value);</w:t>
      </w:r>
    </w:p>
    <w:p w14:paraId="4973E681" w14:textId="77777777" w:rsidR="00CD295E" w:rsidRPr="00903DBA" w:rsidRDefault="00CD295E" w:rsidP="0092263B">
      <w:pPr>
        <w:pStyle w:val="Code"/>
        <w:rPr>
          <w:highlight w:val="white"/>
        </w:rPr>
      </w:pPr>
      <w:r w:rsidRPr="00903DBA">
        <w:rPr>
          <w:highlight w:val="white"/>
        </w:rPr>
        <w:lastRenderedPageBreak/>
        <w:t xml:space="preserve">      }</w:t>
      </w:r>
    </w:p>
    <w:p w14:paraId="7E5EC83D" w14:textId="77777777" w:rsidR="00CD295E" w:rsidRPr="00903DBA" w:rsidRDefault="00CD295E" w:rsidP="0092263B">
      <w:pPr>
        <w:pStyle w:val="Code"/>
        <w:rPr>
          <w:highlight w:val="white"/>
        </w:rPr>
      </w:pPr>
      <w:r w:rsidRPr="00903DBA">
        <w:rPr>
          <w:highlight w:val="white"/>
        </w:rPr>
        <w:t xml:space="preserve">      else {</w:t>
      </w:r>
    </w:p>
    <w:p w14:paraId="1534C326" w14:textId="77777777" w:rsidR="00CD295E" w:rsidRPr="00903DBA" w:rsidRDefault="00CD295E" w:rsidP="0092263B">
      <w:pPr>
        <w:pStyle w:val="Code"/>
        <w:rPr>
          <w:highlight w:val="white"/>
        </w:rPr>
      </w:pPr>
      <w:r w:rsidRPr="00903DBA">
        <w:rPr>
          <w:highlight w:val="white"/>
        </w:rPr>
        <w:t xml:space="preserve">        rightValue = (decimal) rightExpression.Symbol.Value;</w:t>
      </w:r>
    </w:p>
    <w:p w14:paraId="242F4D5E" w14:textId="77777777" w:rsidR="00CD295E" w:rsidRPr="00903DBA" w:rsidRDefault="00CD295E" w:rsidP="0092263B">
      <w:pPr>
        <w:pStyle w:val="Code"/>
        <w:rPr>
          <w:highlight w:val="white"/>
        </w:rPr>
      </w:pPr>
      <w:r w:rsidRPr="00903DBA">
        <w:rPr>
          <w:highlight w:val="white"/>
        </w:rPr>
        <w:t xml:space="preserve">      }</w:t>
      </w:r>
    </w:p>
    <w:p w14:paraId="45B7CA57" w14:textId="7D7B6FFC" w:rsidR="00CD295E" w:rsidRPr="00903DBA" w:rsidRDefault="0081321B" w:rsidP="00F611CB">
      <w:pPr>
        <w:rPr>
          <w:highlight w:val="white"/>
        </w:rPr>
      </w:pPr>
      <w:r w:rsidRPr="00903DBA">
        <w:rPr>
          <w:highlight w:val="white"/>
        </w:rPr>
        <w:t xml:space="preserve">We </w:t>
      </w:r>
      <w:r w:rsidR="00261E54" w:rsidRPr="00903DBA">
        <w:rPr>
          <w:highlight w:val="white"/>
        </w:rPr>
        <w:t>add an unconditional jump instruction</w:t>
      </w:r>
      <w:r w:rsidR="00F611CB" w:rsidRPr="00903DBA">
        <w:rPr>
          <w:highlight w:val="white"/>
        </w:rPr>
        <w:t xml:space="preserve"> to the long list and jump set. The jump set will take the place of </w:t>
      </w:r>
      <w:r w:rsidR="009C3C27">
        <w:rPr>
          <w:highlight w:val="white"/>
        </w:rPr>
        <w:t>true-set</w:t>
      </w:r>
      <w:r w:rsidR="00F611CB" w:rsidRPr="00903DBA">
        <w:rPr>
          <w:highlight w:val="white"/>
        </w:rPr>
        <w:t xml:space="preserve"> of </w:t>
      </w:r>
      <w:r w:rsidR="00A76052">
        <w:rPr>
          <w:highlight w:val="white"/>
        </w:rPr>
        <w:t>false-set</w:t>
      </w:r>
      <w:r w:rsidR="00F611CB" w:rsidRPr="00903DBA">
        <w:rPr>
          <w:highlight w:val="white"/>
        </w:rPr>
        <w:t>, depending on whether the value is true.</w:t>
      </w:r>
    </w:p>
    <w:p w14:paraId="36DA587A" w14:textId="38890FD5" w:rsidR="00CD295E" w:rsidRPr="00903DBA" w:rsidRDefault="00CD295E" w:rsidP="0092263B">
      <w:pPr>
        <w:pStyle w:val="Code"/>
        <w:rPr>
          <w:highlight w:val="white"/>
        </w:rPr>
      </w:pPr>
      <w:r w:rsidRPr="00903DBA">
        <w:rPr>
          <w:highlight w:val="white"/>
        </w:rPr>
        <w:t xml:space="preserve">      List&lt;MiddleCode&gt; </w:t>
      </w:r>
      <w:r w:rsidR="00D76AFB" w:rsidRPr="00903DBA">
        <w:rPr>
          <w:highlight w:val="white"/>
        </w:rPr>
        <w:t>longList</w:t>
      </w:r>
      <w:r w:rsidRPr="00903DBA">
        <w:rPr>
          <w:highlight w:val="white"/>
        </w:rPr>
        <w:t xml:space="preserve"> = new List&lt;MiddleCode&gt;();</w:t>
      </w:r>
    </w:p>
    <w:p w14:paraId="7181173C" w14:textId="3EBB56B5" w:rsidR="00CD295E" w:rsidRPr="00903DBA" w:rsidRDefault="00CD295E" w:rsidP="0092263B">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0654D9D" w14:textId="6454ED5E" w:rsidR="00CD295E" w:rsidRPr="00903DBA" w:rsidRDefault="00CD295E" w:rsidP="0092263B">
      <w:pPr>
        <w:pStyle w:val="Code"/>
        <w:rPr>
          <w:highlight w:val="white"/>
        </w:rPr>
      </w:pPr>
      <w:r w:rsidRPr="00903DBA">
        <w:rPr>
          <w:highlight w:val="white"/>
        </w:rPr>
        <w:t xml:space="preserve">      </w:t>
      </w:r>
      <w:r w:rsidR="00D76AFB" w:rsidRPr="00903DBA">
        <w:rPr>
          <w:highlight w:val="white"/>
        </w:rPr>
        <w:t>longList</w:t>
      </w:r>
      <w:r w:rsidRPr="00903DBA">
        <w:rPr>
          <w:highlight w:val="white"/>
        </w:rPr>
        <w:t>.Add(jumpCode);</w:t>
      </w:r>
    </w:p>
    <w:p w14:paraId="495F3A67" w14:textId="77777777" w:rsidR="00CD295E" w:rsidRPr="00903DBA" w:rsidRDefault="00CD295E" w:rsidP="0092263B">
      <w:pPr>
        <w:pStyle w:val="Code"/>
        <w:rPr>
          <w:highlight w:val="white"/>
        </w:rPr>
      </w:pPr>
      <w:r w:rsidRPr="00903DBA">
        <w:rPr>
          <w:highlight w:val="white"/>
        </w:rPr>
        <w:t xml:space="preserve">      ISet&lt;MiddleCode&gt; jumpSet = new HashSet&lt;MiddleCode&gt;();</w:t>
      </w:r>
    </w:p>
    <w:p w14:paraId="65506E5D" w14:textId="77777777" w:rsidR="00CD295E" w:rsidRPr="00903DBA" w:rsidRDefault="00CD295E" w:rsidP="0092263B">
      <w:pPr>
        <w:pStyle w:val="Code"/>
        <w:rPr>
          <w:highlight w:val="white"/>
        </w:rPr>
      </w:pPr>
      <w:r w:rsidRPr="00903DBA">
        <w:rPr>
          <w:highlight w:val="white"/>
        </w:rPr>
        <w:t xml:space="preserve">      jumpSet.Add(jumpCode);</w:t>
      </w:r>
    </w:p>
    <w:p w14:paraId="59A6D20E" w14:textId="057D7114" w:rsidR="00CD295E" w:rsidRPr="00903DBA" w:rsidRDefault="000A11EF" w:rsidP="000A11EF">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 the regular relation </w:t>
      </w:r>
      <w:r w:rsidR="00CD77C5" w:rsidRPr="00903DBA">
        <w:rPr>
          <w:highlight w:val="white"/>
        </w:rPr>
        <w:t>operators to evaluate the value.</w:t>
      </w:r>
    </w:p>
    <w:p w14:paraId="6FD54EFB" w14:textId="77777777" w:rsidR="00CD295E" w:rsidRPr="00903DBA" w:rsidRDefault="00CD295E" w:rsidP="0092263B">
      <w:pPr>
        <w:pStyle w:val="Code"/>
        <w:rPr>
          <w:highlight w:val="white"/>
        </w:rPr>
      </w:pPr>
      <w:r w:rsidRPr="00903DBA">
        <w:rPr>
          <w:highlight w:val="white"/>
        </w:rPr>
        <w:t xml:space="preserve">      bool resultValue = false;</w:t>
      </w:r>
    </w:p>
    <w:p w14:paraId="6543E29A" w14:textId="77777777" w:rsidR="00CD295E" w:rsidRPr="00903DBA" w:rsidRDefault="00CD295E" w:rsidP="0092263B">
      <w:pPr>
        <w:pStyle w:val="Code"/>
        <w:rPr>
          <w:highlight w:val="white"/>
        </w:rPr>
      </w:pPr>
      <w:r w:rsidRPr="00903DBA">
        <w:rPr>
          <w:highlight w:val="white"/>
        </w:rPr>
        <w:t xml:space="preserve">      switch (middleOp) {</w:t>
      </w:r>
    </w:p>
    <w:p w14:paraId="78590BAD" w14:textId="77777777" w:rsidR="00CD295E" w:rsidRPr="00903DBA" w:rsidRDefault="00CD295E" w:rsidP="0092263B">
      <w:pPr>
        <w:pStyle w:val="Code"/>
        <w:rPr>
          <w:highlight w:val="white"/>
        </w:rPr>
      </w:pPr>
      <w:r w:rsidRPr="00903DBA">
        <w:rPr>
          <w:highlight w:val="white"/>
        </w:rPr>
        <w:t xml:space="preserve">        case MiddleOperator.Equal:</w:t>
      </w:r>
    </w:p>
    <w:p w14:paraId="0B21F4F8" w14:textId="77777777" w:rsidR="00CD295E" w:rsidRPr="00903DBA" w:rsidRDefault="00CD295E" w:rsidP="0092263B">
      <w:pPr>
        <w:pStyle w:val="Code"/>
        <w:rPr>
          <w:highlight w:val="white"/>
        </w:rPr>
      </w:pPr>
      <w:r w:rsidRPr="00903DBA">
        <w:rPr>
          <w:highlight w:val="white"/>
        </w:rPr>
        <w:t xml:space="preserve">          resultValue = (leftValue == rightValue);</w:t>
      </w:r>
    </w:p>
    <w:p w14:paraId="30BF9128" w14:textId="77777777" w:rsidR="00CD295E" w:rsidRPr="00903DBA" w:rsidRDefault="00CD295E" w:rsidP="0092263B">
      <w:pPr>
        <w:pStyle w:val="Code"/>
        <w:rPr>
          <w:highlight w:val="white"/>
        </w:rPr>
      </w:pPr>
      <w:r w:rsidRPr="00903DBA">
        <w:rPr>
          <w:highlight w:val="white"/>
        </w:rPr>
        <w:t xml:space="preserve">          break;</w:t>
      </w:r>
    </w:p>
    <w:p w14:paraId="403074D0" w14:textId="77777777" w:rsidR="00CD295E" w:rsidRPr="00903DBA" w:rsidRDefault="00CD295E" w:rsidP="0092263B">
      <w:pPr>
        <w:pStyle w:val="Code"/>
        <w:rPr>
          <w:highlight w:val="white"/>
        </w:rPr>
      </w:pPr>
    </w:p>
    <w:p w14:paraId="1DFE1BC4" w14:textId="77777777" w:rsidR="00CD295E" w:rsidRPr="00903DBA" w:rsidRDefault="00CD295E" w:rsidP="0092263B">
      <w:pPr>
        <w:pStyle w:val="Code"/>
        <w:rPr>
          <w:highlight w:val="white"/>
        </w:rPr>
      </w:pPr>
      <w:r w:rsidRPr="00903DBA">
        <w:rPr>
          <w:highlight w:val="white"/>
        </w:rPr>
        <w:t xml:space="preserve">        case MiddleOperator.NotEqual:</w:t>
      </w:r>
    </w:p>
    <w:p w14:paraId="387BFDA1" w14:textId="77777777" w:rsidR="00CD295E" w:rsidRPr="00903DBA" w:rsidRDefault="00CD295E" w:rsidP="0092263B">
      <w:pPr>
        <w:pStyle w:val="Code"/>
        <w:rPr>
          <w:highlight w:val="white"/>
        </w:rPr>
      </w:pPr>
      <w:r w:rsidRPr="00903DBA">
        <w:rPr>
          <w:highlight w:val="white"/>
        </w:rPr>
        <w:t xml:space="preserve">          resultValue = (leftValue != rightValue);</w:t>
      </w:r>
    </w:p>
    <w:p w14:paraId="07BDD1A6" w14:textId="77777777" w:rsidR="00CD295E" w:rsidRPr="00903DBA" w:rsidRDefault="00CD295E" w:rsidP="0092263B">
      <w:pPr>
        <w:pStyle w:val="Code"/>
        <w:rPr>
          <w:highlight w:val="white"/>
        </w:rPr>
      </w:pPr>
      <w:r w:rsidRPr="00903DBA">
        <w:rPr>
          <w:highlight w:val="white"/>
        </w:rPr>
        <w:t xml:space="preserve">          break;</w:t>
      </w:r>
    </w:p>
    <w:p w14:paraId="18207DB6" w14:textId="77777777" w:rsidR="00CD295E" w:rsidRPr="00903DBA" w:rsidRDefault="00CD295E" w:rsidP="0092263B">
      <w:pPr>
        <w:pStyle w:val="Code"/>
        <w:rPr>
          <w:highlight w:val="white"/>
        </w:rPr>
      </w:pPr>
    </w:p>
    <w:p w14:paraId="31836FA2" w14:textId="77777777" w:rsidR="00CD295E" w:rsidRPr="00903DBA" w:rsidRDefault="00CD295E" w:rsidP="0092263B">
      <w:pPr>
        <w:pStyle w:val="Code"/>
        <w:rPr>
          <w:highlight w:val="white"/>
        </w:rPr>
      </w:pPr>
      <w:r w:rsidRPr="00903DBA">
        <w:rPr>
          <w:highlight w:val="white"/>
        </w:rPr>
        <w:t xml:space="preserve">        case MiddleOperator.SignedLessThan:</w:t>
      </w:r>
    </w:p>
    <w:p w14:paraId="1A5E5C64" w14:textId="77777777" w:rsidR="00CD295E" w:rsidRPr="00903DBA" w:rsidRDefault="00CD295E" w:rsidP="0092263B">
      <w:pPr>
        <w:pStyle w:val="Code"/>
        <w:rPr>
          <w:highlight w:val="white"/>
        </w:rPr>
      </w:pPr>
      <w:r w:rsidRPr="00903DBA">
        <w:rPr>
          <w:highlight w:val="white"/>
        </w:rPr>
        <w:t xml:space="preserve">          resultValue = (leftValue &lt; rightValue);</w:t>
      </w:r>
    </w:p>
    <w:p w14:paraId="310B2732" w14:textId="77777777" w:rsidR="00CD295E" w:rsidRPr="00903DBA" w:rsidRDefault="00CD295E" w:rsidP="0092263B">
      <w:pPr>
        <w:pStyle w:val="Code"/>
        <w:rPr>
          <w:highlight w:val="white"/>
        </w:rPr>
      </w:pPr>
      <w:r w:rsidRPr="00903DBA">
        <w:rPr>
          <w:highlight w:val="white"/>
        </w:rPr>
        <w:t xml:space="preserve">          break;</w:t>
      </w:r>
    </w:p>
    <w:p w14:paraId="13EB6BDA" w14:textId="77777777" w:rsidR="00CD295E" w:rsidRPr="00903DBA" w:rsidRDefault="00CD295E" w:rsidP="0092263B">
      <w:pPr>
        <w:pStyle w:val="Code"/>
        <w:rPr>
          <w:highlight w:val="white"/>
        </w:rPr>
      </w:pPr>
    </w:p>
    <w:p w14:paraId="499556FF" w14:textId="77777777" w:rsidR="00CD295E" w:rsidRPr="00903DBA" w:rsidRDefault="00CD295E" w:rsidP="0092263B">
      <w:pPr>
        <w:pStyle w:val="Code"/>
        <w:rPr>
          <w:highlight w:val="white"/>
        </w:rPr>
      </w:pPr>
      <w:r w:rsidRPr="00903DBA">
        <w:rPr>
          <w:highlight w:val="white"/>
        </w:rPr>
        <w:t xml:space="preserve">        case MiddleOperator.SignedLessThanEqual:</w:t>
      </w:r>
    </w:p>
    <w:p w14:paraId="01375573" w14:textId="77777777" w:rsidR="00CD295E" w:rsidRPr="00903DBA" w:rsidRDefault="00CD295E" w:rsidP="0092263B">
      <w:pPr>
        <w:pStyle w:val="Code"/>
        <w:rPr>
          <w:highlight w:val="white"/>
        </w:rPr>
      </w:pPr>
      <w:r w:rsidRPr="00903DBA">
        <w:rPr>
          <w:highlight w:val="white"/>
        </w:rPr>
        <w:t xml:space="preserve">          resultValue = (leftValue &lt;= rightValue);</w:t>
      </w:r>
    </w:p>
    <w:p w14:paraId="42D5C3F7" w14:textId="77777777" w:rsidR="00CD295E" w:rsidRPr="00903DBA" w:rsidRDefault="00CD295E" w:rsidP="0092263B">
      <w:pPr>
        <w:pStyle w:val="Code"/>
        <w:rPr>
          <w:highlight w:val="white"/>
        </w:rPr>
      </w:pPr>
      <w:r w:rsidRPr="00903DBA">
        <w:rPr>
          <w:highlight w:val="white"/>
        </w:rPr>
        <w:t xml:space="preserve">          break;</w:t>
      </w:r>
    </w:p>
    <w:p w14:paraId="1DCBB480" w14:textId="77777777" w:rsidR="00CD295E" w:rsidRPr="00903DBA" w:rsidRDefault="00CD295E" w:rsidP="0092263B">
      <w:pPr>
        <w:pStyle w:val="Code"/>
        <w:rPr>
          <w:highlight w:val="white"/>
        </w:rPr>
      </w:pPr>
    </w:p>
    <w:p w14:paraId="2AD8424E" w14:textId="77777777" w:rsidR="00CD295E" w:rsidRPr="00903DBA" w:rsidRDefault="00CD295E" w:rsidP="0092263B">
      <w:pPr>
        <w:pStyle w:val="Code"/>
        <w:rPr>
          <w:highlight w:val="white"/>
        </w:rPr>
      </w:pPr>
      <w:r w:rsidRPr="00903DBA">
        <w:rPr>
          <w:highlight w:val="white"/>
        </w:rPr>
        <w:t xml:space="preserve">        case MiddleOperator.SignedGreaterThan:</w:t>
      </w:r>
    </w:p>
    <w:p w14:paraId="45747FD4" w14:textId="77777777" w:rsidR="00CD295E" w:rsidRPr="00903DBA" w:rsidRDefault="00CD295E" w:rsidP="0092263B">
      <w:pPr>
        <w:pStyle w:val="Code"/>
        <w:rPr>
          <w:highlight w:val="white"/>
        </w:rPr>
      </w:pPr>
      <w:r w:rsidRPr="00903DBA">
        <w:rPr>
          <w:highlight w:val="white"/>
        </w:rPr>
        <w:t xml:space="preserve">          resultValue = (leftValue &gt; rightValue);</w:t>
      </w:r>
    </w:p>
    <w:p w14:paraId="2158CB86" w14:textId="77777777" w:rsidR="00CD295E" w:rsidRPr="00903DBA" w:rsidRDefault="00CD295E" w:rsidP="0092263B">
      <w:pPr>
        <w:pStyle w:val="Code"/>
        <w:rPr>
          <w:highlight w:val="white"/>
        </w:rPr>
      </w:pPr>
      <w:r w:rsidRPr="00903DBA">
        <w:rPr>
          <w:highlight w:val="white"/>
        </w:rPr>
        <w:t xml:space="preserve">          break;</w:t>
      </w:r>
    </w:p>
    <w:p w14:paraId="66848F8C" w14:textId="77777777" w:rsidR="00CD295E" w:rsidRPr="00903DBA" w:rsidRDefault="00CD295E" w:rsidP="0092263B">
      <w:pPr>
        <w:pStyle w:val="Code"/>
        <w:rPr>
          <w:highlight w:val="white"/>
        </w:rPr>
      </w:pPr>
    </w:p>
    <w:p w14:paraId="0683CCB9" w14:textId="77777777" w:rsidR="00CD295E" w:rsidRPr="00903DBA" w:rsidRDefault="00CD295E" w:rsidP="0092263B">
      <w:pPr>
        <w:pStyle w:val="Code"/>
        <w:rPr>
          <w:highlight w:val="white"/>
        </w:rPr>
      </w:pPr>
      <w:r w:rsidRPr="00903DBA">
        <w:rPr>
          <w:highlight w:val="white"/>
        </w:rPr>
        <w:t xml:space="preserve">        case MiddleOperator.SignedGreaterThanEqual:</w:t>
      </w:r>
    </w:p>
    <w:p w14:paraId="0951870A" w14:textId="77777777" w:rsidR="00CD295E" w:rsidRPr="00903DBA" w:rsidRDefault="00CD295E" w:rsidP="0092263B">
      <w:pPr>
        <w:pStyle w:val="Code"/>
        <w:rPr>
          <w:highlight w:val="white"/>
        </w:rPr>
      </w:pPr>
      <w:r w:rsidRPr="00903DBA">
        <w:rPr>
          <w:highlight w:val="white"/>
        </w:rPr>
        <w:t xml:space="preserve">          resultValue = (leftValue &gt;= rightValue);</w:t>
      </w:r>
    </w:p>
    <w:p w14:paraId="17B63618" w14:textId="77777777" w:rsidR="00CD295E" w:rsidRPr="00903DBA" w:rsidRDefault="00CD295E" w:rsidP="0092263B">
      <w:pPr>
        <w:pStyle w:val="Code"/>
        <w:rPr>
          <w:highlight w:val="white"/>
        </w:rPr>
      </w:pPr>
      <w:r w:rsidRPr="00903DBA">
        <w:rPr>
          <w:highlight w:val="white"/>
        </w:rPr>
        <w:t xml:space="preserve">          break;</w:t>
      </w:r>
    </w:p>
    <w:p w14:paraId="4445F7AF" w14:textId="77777777" w:rsidR="00CD295E" w:rsidRPr="00903DBA" w:rsidRDefault="00CD295E" w:rsidP="0092263B">
      <w:pPr>
        <w:pStyle w:val="Code"/>
        <w:rPr>
          <w:highlight w:val="white"/>
        </w:rPr>
      </w:pPr>
      <w:r w:rsidRPr="00903DBA">
        <w:rPr>
          <w:highlight w:val="white"/>
        </w:rPr>
        <w:t xml:space="preserve">      }</w:t>
      </w:r>
    </w:p>
    <w:p w14:paraId="4B3BBA8F" w14:textId="7D6C754A" w:rsidR="00CD295E" w:rsidRPr="00903DBA" w:rsidRDefault="00E119FA" w:rsidP="00E119FA">
      <w:pPr>
        <w:rPr>
          <w:highlight w:val="white"/>
        </w:rPr>
      </w:pPr>
      <w:r w:rsidRPr="00903DBA">
        <w:rPr>
          <w:highlight w:val="white"/>
        </w:rPr>
        <w:t xml:space="preserve">The resulting </w:t>
      </w:r>
      <w:r w:rsidR="005F0E3F" w:rsidRPr="00903DBA">
        <w:rPr>
          <w:highlight w:val="white"/>
        </w:rPr>
        <w:t>s</w:t>
      </w:r>
      <w:r w:rsidR="004036F0" w:rsidRPr="00903DBA">
        <w:rPr>
          <w:highlight w:val="white"/>
        </w:rPr>
        <w:t>ymbol</w:t>
      </w:r>
      <w:r w:rsidRPr="00903DBA">
        <w:rPr>
          <w:highlight w:val="white"/>
        </w:rPr>
        <w:t xml:space="preserve"> has a logical value. The jump set becomes its </w:t>
      </w:r>
      <w:r w:rsidR="009C3C27">
        <w:rPr>
          <w:highlight w:val="white"/>
        </w:rPr>
        <w:t>true-set</w:t>
      </w:r>
      <w:r w:rsidRPr="00903DBA">
        <w:rPr>
          <w:highlight w:val="white"/>
        </w:rPr>
        <w:t xml:space="preserve"> or </w:t>
      </w:r>
      <w:r w:rsidR="00A76052">
        <w:rPr>
          <w:highlight w:val="white"/>
        </w:rPr>
        <w:t>false-set</w:t>
      </w:r>
      <w:r w:rsidRPr="00903DBA">
        <w:rPr>
          <w:highlight w:val="white"/>
        </w:rPr>
        <w:t>, depending on whether the result value is true.</w:t>
      </w:r>
    </w:p>
    <w:p w14:paraId="54B480D4" w14:textId="77777777" w:rsidR="00302CBC" w:rsidRPr="00903DBA" w:rsidRDefault="00302CBC" w:rsidP="00302CBC">
      <w:pPr>
        <w:pStyle w:val="Code"/>
        <w:rPr>
          <w:highlight w:val="white"/>
        </w:rPr>
      </w:pPr>
      <w:r w:rsidRPr="00903DBA">
        <w:rPr>
          <w:highlight w:val="white"/>
        </w:rPr>
        <w:t xml:space="preserve">      Symbol resultSymbol = resultValue ? (new Symbol(jumpSet, null))</w:t>
      </w:r>
    </w:p>
    <w:p w14:paraId="2BBF25AD" w14:textId="77777777" w:rsidR="00302CBC" w:rsidRPr="00903DBA" w:rsidRDefault="00302CBC" w:rsidP="00302CBC">
      <w:pPr>
        <w:pStyle w:val="Code"/>
        <w:rPr>
          <w:highlight w:val="white"/>
        </w:rPr>
      </w:pPr>
      <w:r w:rsidRPr="00903DBA">
        <w:rPr>
          <w:highlight w:val="white"/>
        </w:rPr>
        <w:t xml:space="preserve">                                        : (new Symbol(null, jumpSet));</w:t>
      </w:r>
    </w:p>
    <w:p w14:paraId="7B604312" w14:textId="56F3D378" w:rsidR="00CD295E" w:rsidRPr="00903DBA" w:rsidRDefault="00CD295E" w:rsidP="0092263B">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D76AFB" w:rsidRPr="00903DBA">
        <w:rPr>
          <w:highlight w:val="white"/>
        </w:rPr>
        <w:t>longList</w:t>
      </w:r>
      <w:r w:rsidRPr="00903DBA">
        <w:rPr>
          <w:highlight w:val="white"/>
        </w:rPr>
        <w:t>));</w:t>
      </w:r>
    </w:p>
    <w:p w14:paraId="36FA0DF0" w14:textId="77777777" w:rsidR="00CD295E" w:rsidRPr="00903DBA" w:rsidRDefault="00CD295E" w:rsidP="0092263B">
      <w:pPr>
        <w:pStyle w:val="Code"/>
        <w:rPr>
          <w:highlight w:val="white"/>
        </w:rPr>
      </w:pPr>
      <w:r w:rsidRPr="00903DBA">
        <w:rPr>
          <w:highlight w:val="white"/>
        </w:rPr>
        <w:t xml:space="preserve">    }</w:t>
      </w:r>
    </w:p>
    <w:p w14:paraId="7765D712" w14:textId="630D08D5" w:rsidR="00CD295E" w:rsidRPr="00903DBA" w:rsidRDefault="00B51A4B" w:rsidP="00B51A4B">
      <w:pPr>
        <w:rPr>
          <w:highlight w:val="white"/>
        </w:rPr>
      </w:pPr>
      <w:r w:rsidRPr="00903DBA">
        <w:rPr>
          <w:highlight w:val="white"/>
        </w:rPr>
        <w:t xml:space="preserve">The </w:t>
      </w:r>
      <w:r w:rsidRPr="00903DBA">
        <w:rPr>
          <w:rStyle w:val="KeyWord0"/>
          <w:highlight w:val="white"/>
        </w:rPr>
        <w:t>Logical</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4B6C11" w:rsidRPr="00903DBA">
        <w:rPr>
          <w:rStyle w:val="KeyWord0"/>
          <w:highlight w:val="white"/>
        </w:rPr>
        <w:t>or</w:t>
      </w:r>
      <w:r w:rsidR="004B6C11" w:rsidRPr="00903DBA">
        <w:rPr>
          <w:highlight w:val="white"/>
        </w:rPr>
        <w:t xml:space="preserve"> </w:t>
      </w:r>
      <w:proofErr w:type="spellStart"/>
      <w:r w:rsidR="004B6C11" w:rsidRPr="00903DBA">
        <w:rPr>
          <w:highlight w:val="white"/>
        </w:rPr>
        <w:t>or</w:t>
      </w:r>
      <w:proofErr w:type="spellEnd"/>
      <w:r w:rsidR="004B6C11" w:rsidRPr="00903DBA">
        <w:rPr>
          <w:highlight w:val="white"/>
        </w:rPr>
        <w:t xml:space="preserve"> </w:t>
      </w:r>
      <w:r w:rsidR="004B6C11" w:rsidRPr="00903DBA">
        <w:rPr>
          <w:rStyle w:val="KeyWord0"/>
          <w:highlight w:val="white"/>
        </w:rPr>
        <w:t>and</w:t>
      </w:r>
      <w:r w:rsidR="004B6C11" w:rsidRPr="00903DBA">
        <w:rPr>
          <w:highlight w:val="white"/>
        </w:rPr>
        <w:t xml:space="preserve"> operator.</w:t>
      </w:r>
    </w:p>
    <w:p w14:paraId="18F8BFF5" w14:textId="77777777" w:rsidR="00CD295E" w:rsidRPr="00903DBA" w:rsidRDefault="00CD295E" w:rsidP="0092263B">
      <w:pPr>
        <w:pStyle w:val="Code"/>
        <w:rPr>
          <w:highlight w:val="white"/>
        </w:rPr>
      </w:pPr>
      <w:r w:rsidRPr="00903DBA">
        <w:rPr>
          <w:highlight w:val="white"/>
        </w:rPr>
        <w:t xml:space="preserve">    public static Expression Logical(MiddleOperator middleOp,</w:t>
      </w:r>
    </w:p>
    <w:p w14:paraId="17A05679" w14:textId="77777777" w:rsidR="00767911" w:rsidRPr="00903DBA" w:rsidRDefault="00CD295E" w:rsidP="0092263B">
      <w:pPr>
        <w:pStyle w:val="Code"/>
        <w:rPr>
          <w:highlight w:val="white"/>
        </w:rPr>
      </w:pPr>
      <w:r w:rsidRPr="00903DBA">
        <w:rPr>
          <w:highlight w:val="white"/>
        </w:rPr>
        <w:t xml:space="preserve">                                     Expression leftExpression,</w:t>
      </w:r>
    </w:p>
    <w:p w14:paraId="19E8DB92" w14:textId="5E96D98F" w:rsidR="00CD295E" w:rsidRPr="00903DBA" w:rsidRDefault="00767911" w:rsidP="0092263B">
      <w:pPr>
        <w:pStyle w:val="Code"/>
        <w:rPr>
          <w:highlight w:val="white"/>
        </w:rPr>
      </w:pPr>
      <w:r w:rsidRPr="00903DBA">
        <w:rPr>
          <w:highlight w:val="white"/>
        </w:rPr>
        <w:t xml:space="preserve">                                     </w:t>
      </w:r>
      <w:r w:rsidR="00CD295E" w:rsidRPr="00903DBA">
        <w:rPr>
          <w:highlight w:val="white"/>
        </w:rPr>
        <w:t>Expression rightExpression) {</w:t>
      </w:r>
    </w:p>
    <w:p w14:paraId="153C210C" w14:textId="77777777" w:rsidR="00CD295E" w:rsidRPr="00903DBA" w:rsidRDefault="00CD295E" w:rsidP="0092263B">
      <w:pPr>
        <w:pStyle w:val="Code"/>
        <w:rPr>
          <w:highlight w:val="white"/>
        </w:rPr>
      </w:pPr>
      <w:r w:rsidRPr="00903DBA">
        <w:rPr>
          <w:highlight w:val="white"/>
        </w:rPr>
        <w:t xml:space="preserve">      if (!IsConstant(leftExpression) || !IsConstant(rightExpression)) {</w:t>
      </w:r>
    </w:p>
    <w:p w14:paraId="3ECC74E5" w14:textId="77777777" w:rsidR="00CD295E" w:rsidRPr="00903DBA" w:rsidRDefault="00CD295E" w:rsidP="0092263B">
      <w:pPr>
        <w:pStyle w:val="Code"/>
        <w:rPr>
          <w:highlight w:val="white"/>
        </w:rPr>
      </w:pPr>
      <w:r w:rsidRPr="00903DBA">
        <w:rPr>
          <w:highlight w:val="white"/>
        </w:rPr>
        <w:t xml:space="preserve">        return null;</w:t>
      </w:r>
    </w:p>
    <w:p w14:paraId="44AD3D1F" w14:textId="77777777" w:rsidR="00CD295E" w:rsidRPr="00903DBA" w:rsidRDefault="00CD295E" w:rsidP="0092263B">
      <w:pPr>
        <w:pStyle w:val="Code"/>
        <w:rPr>
          <w:highlight w:val="white"/>
        </w:rPr>
      </w:pPr>
      <w:r w:rsidRPr="00903DBA">
        <w:rPr>
          <w:highlight w:val="white"/>
        </w:rPr>
        <w:lastRenderedPageBreak/>
        <w:t xml:space="preserve">      }</w:t>
      </w:r>
    </w:p>
    <w:p w14:paraId="450EB67D" w14:textId="060B7DE6" w:rsidR="00CD295E" w:rsidRPr="00903DBA" w:rsidRDefault="004B6C11" w:rsidP="004B6C11">
      <w:pPr>
        <w:rPr>
          <w:highlight w:val="white"/>
        </w:rPr>
      </w:pPr>
      <w:r w:rsidRPr="00903DBA">
        <w:rPr>
          <w:highlight w:val="white"/>
        </w:rPr>
        <w:t xml:space="preserve">We make sure that the expressions have logical type by calling </w:t>
      </w:r>
      <w:r w:rsidRPr="00903DBA">
        <w:rPr>
          <w:rStyle w:val="KeyWord0"/>
          <w:highlight w:val="white"/>
        </w:rPr>
        <w:t>ToLogical</w:t>
      </w:r>
      <w:r w:rsidRPr="00903DBA">
        <w:rPr>
          <w:highlight w:val="white"/>
        </w:rPr>
        <w:t>.</w:t>
      </w:r>
    </w:p>
    <w:p w14:paraId="607BA649" w14:textId="443B0072" w:rsidR="00CD295E" w:rsidRPr="00903DBA" w:rsidRDefault="00CD295E" w:rsidP="0092263B">
      <w:pPr>
        <w:pStyle w:val="Code"/>
        <w:rPr>
          <w:highlight w:val="white"/>
        </w:rPr>
      </w:pPr>
      <w:r w:rsidRPr="00903DBA">
        <w:rPr>
          <w:highlight w:val="white"/>
        </w:rPr>
        <w:t xml:space="preserve">      Expression leftLogicalExpression = </w:t>
      </w:r>
      <w:r w:rsidR="0047518E" w:rsidRPr="00903DBA">
        <w:rPr>
          <w:highlight w:val="white"/>
        </w:rPr>
        <w:t>TypeCast.ToLogical(</w:t>
      </w:r>
      <w:r w:rsidRPr="00903DBA">
        <w:rPr>
          <w:highlight w:val="white"/>
        </w:rPr>
        <w:t>leftExpression),</w:t>
      </w:r>
    </w:p>
    <w:p w14:paraId="02A7264D" w14:textId="063F53BF" w:rsidR="00CD295E" w:rsidRPr="00903DBA" w:rsidRDefault="00CD295E" w:rsidP="0092263B">
      <w:pPr>
        <w:pStyle w:val="Code"/>
        <w:rPr>
          <w:highlight w:val="white"/>
        </w:rPr>
      </w:pPr>
      <w:r w:rsidRPr="00903DBA">
        <w:rPr>
          <w:highlight w:val="white"/>
        </w:rPr>
        <w:t xml:space="preserve">                 rightLogicalExpression = </w:t>
      </w:r>
      <w:r w:rsidR="0047518E" w:rsidRPr="00903DBA">
        <w:rPr>
          <w:highlight w:val="white"/>
        </w:rPr>
        <w:t>TypeCast.ToLogical(</w:t>
      </w:r>
      <w:r w:rsidRPr="00903DBA">
        <w:rPr>
          <w:highlight w:val="white"/>
        </w:rPr>
        <w:t>rightExpression);</w:t>
      </w:r>
    </w:p>
    <w:p w14:paraId="2654D46F" w14:textId="5D13FDB4" w:rsidR="00987634" w:rsidRPr="00903DBA" w:rsidRDefault="002E4A5A" w:rsidP="00987634">
      <w:pPr>
        <w:rPr>
          <w:highlight w:val="white"/>
        </w:rPr>
      </w:pPr>
      <w:r w:rsidRPr="00903DBA">
        <w:rPr>
          <w:highlight w:val="white"/>
        </w:rPr>
        <w:t xml:space="preserve">We decide the value of the expression by looking at their </w:t>
      </w:r>
      <w:proofErr w:type="gramStart"/>
      <w:r w:rsidR="009C3C27">
        <w:rPr>
          <w:highlight w:val="white"/>
        </w:rPr>
        <w:t>true-set</w:t>
      </w:r>
      <w:r w:rsidRPr="00903DBA">
        <w:rPr>
          <w:highlight w:val="white"/>
        </w:rPr>
        <w:t>s</w:t>
      </w:r>
      <w:proofErr w:type="gramEnd"/>
      <w:r w:rsidRPr="00903DBA">
        <w:rPr>
          <w:highlight w:val="white"/>
        </w:rPr>
        <w:t xml:space="preserve">. If the value is true, the unconditional </w:t>
      </w:r>
      <w:r w:rsidR="00987634" w:rsidRPr="00903DBA">
        <w:rPr>
          <w:highlight w:val="white"/>
        </w:rPr>
        <w:t xml:space="preserve">jump instruction is stored in its </w:t>
      </w:r>
      <w:proofErr w:type="gramStart"/>
      <w:r w:rsidR="009C3C27">
        <w:rPr>
          <w:highlight w:val="white"/>
        </w:rPr>
        <w:t>true-set</w:t>
      </w:r>
      <w:proofErr w:type="gramEnd"/>
      <w:r w:rsidR="00987634" w:rsidRPr="00903DBA">
        <w:rPr>
          <w:highlight w:val="white"/>
        </w:rPr>
        <w:t xml:space="preserve">. Otherwise, the value is stored in the </w:t>
      </w:r>
      <w:proofErr w:type="gramStart"/>
      <w:r w:rsidR="00A76052">
        <w:rPr>
          <w:highlight w:val="white"/>
        </w:rPr>
        <w:t>false-set</w:t>
      </w:r>
      <w:proofErr w:type="gramEnd"/>
      <w:r w:rsidR="00987634" w:rsidRPr="00903DBA">
        <w:rPr>
          <w:highlight w:val="white"/>
        </w:rPr>
        <w:t>.</w:t>
      </w:r>
      <w:r w:rsidR="00164305" w:rsidRPr="00903DBA">
        <w:rPr>
          <w:highlight w:val="white"/>
        </w:rPr>
        <w:t xml:space="preserve"> In this way, we can conclude that the value is true if the </w:t>
      </w:r>
      <w:r w:rsidR="009C3C27">
        <w:rPr>
          <w:highlight w:val="white"/>
        </w:rPr>
        <w:t>true-set</w:t>
      </w:r>
      <w:r w:rsidR="00164305" w:rsidRPr="00903DBA">
        <w:rPr>
          <w:highlight w:val="white"/>
        </w:rPr>
        <w:t xml:space="preserve"> is not empty, and false if the </w:t>
      </w:r>
      <w:r w:rsidR="009C3C27">
        <w:rPr>
          <w:highlight w:val="white"/>
        </w:rPr>
        <w:t>true-set</w:t>
      </w:r>
      <w:r w:rsidR="00164305" w:rsidRPr="00903DBA">
        <w:rPr>
          <w:highlight w:val="white"/>
        </w:rPr>
        <w:t xml:space="preserve"> is empty.</w:t>
      </w:r>
    </w:p>
    <w:p w14:paraId="6174FB0A" w14:textId="77777777" w:rsidR="00CD295E" w:rsidRPr="00903DBA" w:rsidRDefault="00CD295E" w:rsidP="0092263B">
      <w:pPr>
        <w:pStyle w:val="Code"/>
        <w:rPr>
          <w:highlight w:val="white"/>
        </w:rPr>
      </w:pPr>
      <w:r w:rsidRPr="00903DBA">
        <w:rPr>
          <w:highlight w:val="white"/>
        </w:rPr>
        <w:t xml:space="preserve">      bool leftValue = leftLogicalExpression.Symbol.TrueSet.Count &gt; 0,</w:t>
      </w:r>
    </w:p>
    <w:p w14:paraId="5FCF88C6" w14:textId="77777777" w:rsidR="00CD295E" w:rsidRPr="00903DBA" w:rsidRDefault="00CD295E" w:rsidP="0092263B">
      <w:pPr>
        <w:pStyle w:val="Code"/>
        <w:rPr>
          <w:highlight w:val="white"/>
        </w:rPr>
      </w:pPr>
      <w:r w:rsidRPr="00903DBA">
        <w:rPr>
          <w:highlight w:val="white"/>
        </w:rPr>
        <w:t xml:space="preserve">           rightValue = rightLogicalExpression.Symbol.TrueSet.Count &gt; 0;</w:t>
      </w:r>
    </w:p>
    <w:p w14:paraId="37BEF21E" w14:textId="37CFE7A0" w:rsidR="00CD295E" w:rsidRPr="00903DBA" w:rsidRDefault="0069652C" w:rsidP="0069652C">
      <w:pPr>
        <w:rPr>
          <w:highlight w:val="white"/>
        </w:rPr>
      </w:pPr>
      <w:r w:rsidRPr="00903DBA">
        <w:rPr>
          <w:highlight w:val="white"/>
        </w:rPr>
        <w:t>The long list of the final expression hold</w:t>
      </w:r>
      <w:r w:rsidR="00B35B8D" w:rsidRPr="00903DBA">
        <w:rPr>
          <w:highlight w:val="white"/>
        </w:rPr>
        <w:t>s</w:t>
      </w:r>
      <w:r w:rsidRPr="00903DBA">
        <w:rPr>
          <w:highlight w:val="white"/>
        </w:rPr>
        <w:t xml:space="preserve"> only one unconditional jump instruction that is added to the jump set, which will be the </w:t>
      </w:r>
      <w:r w:rsidR="009C3C27">
        <w:rPr>
          <w:highlight w:val="white"/>
        </w:rPr>
        <w:t>true-set</w:t>
      </w:r>
      <w:r w:rsidRPr="00903DBA">
        <w:rPr>
          <w:highlight w:val="white"/>
        </w:rPr>
        <w:t xml:space="preserve"> or false of the final expression.</w:t>
      </w:r>
    </w:p>
    <w:p w14:paraId="335B28BD" w14:textId="5E94BC4C" w:rsidR="00CD295E" w:rsidRPr="00903DBA" w:rsidRDefault="00CD295E" w:rsidP="0092263B">
      <w:pPr>
        <w:pStyle w:val="Code"/>
        <w:rPr>
          <w:highlight w:val="white"/>
        </w:rPr>
      </w:pPr>
      <w:r w:rsidRPr="00903DBA">
        <w:rPr>
          <w:highlight w:val="white"/>
        </w:rPr>
        <w:t xml:space="preserve">      List&lt;MiddleCode&gt; </w:t>
      </w:r>
      <w:r w:rsidR="008936A0" w:rsidRPr="00903DBA">
        <w:rPr>
          <w:highlight w:val="white"/>
        </w:rPr>
        <w:t>longList</w:t>
      </w:r>
      <w:r w:rsidRPr="00903DBA">
        <w:rPr>
          <w:highlight w:val="white"/>
        </w:rPr>
        <w:t xml:space="preserve"> = new List&lt;MiddleCode&gt;();</w:t>
      </w:r>
    </w:p>
    <w:p w14:paraId="4B36AB35" w14:textId="20871BA7" w:rsidR="00CD295E" w:rsidRPr="00903DBA" w:rsidRDefault="00CD295E" w:rsidP="0092263B">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B52F436" w14:textId="665EFAF7" w:rsidR="00CD295E" w:rsidRPr="00903DBA" w:rsidRDefault="00CD295E" w:rsidP="0092263B">
      <w:pPr>
        <w:pStyle w:val="Code"/>
        <w:rPr>
          <w:highlight w:val="white"/>
        </w:rPr>
      </w:pPr>
      <w:r w:rsidRPr="00903DBA">
        <w:rPr>
          <w:highlight w:val="white"/>
        </w:rPr>
        <w:t xml:space="preserve">      </w:t>
      </w:r>
      <w:r w:rsidR="008936A0" w:rsidRPr="00903DBA">
        <w:rPr>
          <w:highlight w:val="white"/>
        </w:rPr>
        <w:t>longList</w:t>
      </w:r>
      <w:r w:rsidRPr="00903DBA">
        <w:rPr>
          <w:highlight w:val="white"/>
        </w:rPr>
        <w:t>.Add(jumpCode);</w:t>
      </w:r>
    </w:p>
    <w:p w14:paraId="086F7AEF" w14:textId="77777777" w:rsidR="00CD295E" w:rsidRPr="00903DBA" w:rsidRDefault="00CD295E" w:rsidP="0092263B">
      <w:pPr>
        <w:pStyle w:val="Code"/>
        <w:rPr>
          <w:highlight w:val="white"/>
        </w:rPr>
      </w:pPr>
      <w:r w:rsidRPr="00903DBA">
        <w:rPr>
          <w:highlight w:val="white"/>
        </w:rPr>
        <w:t xml:space="preserve">      ISet&lt;MiddleCode&gt; jumpSet = new HashSet&lt;MiddleCode&gt;();</w:t>
      </w:r>
    </w:p>
    <w:p w14:paraId="37CBE8F5" w14:textId="77777777" w:rsidR="00CD295E" w:rsidRPr="00903DBA" w:rsidRDefault="00CD295E" w:rsidP="0092263B">
      <w:pPr>
        <w:pStyle w:val="Code"/>
        <w:rPr>
          <w:highlight w:val="white"/>
        </w:rPr>
      </w:pPr>
      <w:r w:rsidRPr="00903DBA">
        <w:rPr>
          <w:highlight w:val="white"/>
        </w:rPr>
        <w:t xml:space="preserve">      jumpSet.Add(jumpCode);</w:t>
      </w:r>
    </w:p>
    <w:p w14:paraId="24B4D972" w14:textId="2D88BC48" w:rsidR="00CD295E" w:rsidRPr="00903DBA" w:rsidRDefault="004F3903" w:rsidP="002562D2">
      <w:pPr>
        <w:rPr>
          <w:highlight w:val="white"/>
        </w:rPr>
      </w:pPr>
      <w:r w:rsidRPr="00903DBA">
        <w:rPr>
          <w:highlight w:val="white"/>
        </w:rPr>
        <w:t xml:space="preserve">We compare the expression with the given </w:t>
      </w:r>
      <w:r w:rsidR="00964C6D" w:rsidRPr="00903DBA">
        <w:rPr>
          <w:highlight w:val="white"/>
        </w:rPr>
        <w:t>operator and</w:t>
      </w:r>
      <w:r w:rsidRPr="00903DBA">
        <w:rPr>
          <w:highlight w:val="white"/>
        </w:rPr>
        <w:t xml:space="preserve"> receive the final value.</w:t>
      </w:r>
    </w:p>
    <w:p w14:paraId="4906A71B" w14:textId="77777777" w:rsidR="00CD295E" w:rsidRPr="00903DBA" w:rsidRDefault="00CD295E" w:rsidP="0092263B">
      <w:pPr>
        <w:pStyle w:val="Code"/>
        <w:rPr>
          <w:highlight w:val="white"/>
        </w:rPr>
      </w:pPr>
      <w:r w:rsidRPr="00903DBA">
        <w:rPr>
          <w:highlight w:val="white"/>
        </w:rPr>
        <w:t xml:space="preserve">      bool resultValue = false;</w:t>
      </w:r>
    </w:p>
    <w:p w14:paraId="1F459598" w14:textId="77777777" w:rsidR="00CD295E" w:rsidRPr="00903DBA" w:rsidRDefault="00CD295E" w:rsidP="0092263B">
      <w:pPr>
        <w:pStyle w:val="Code"/>
        <w:rPr>
          <w:highlight w:val="white"/>
        </w:rPr>
      </w:pPr>
      <w:r w:rsidRPr="00903DBA">
        <w:rPr>
          <w:highlight w:val="white"/>
        </w:rPr>
        <w:t xml:space="preserve">      switch (middleOp) {</w:t>
      </w:r>
    </w:p>
    <w:p w14:paraId="4B88B971" w14:textId="77777777" w:rsidR="00CD295E" w:rsidRPr="00903DBA" w:rsidRDefault="00CD295E" w:rsidP="0092263B">
      <w:pPr>
        <w:pStyle w:val="Code"/>
        <w:rPr>
          <w:highlight w:val="white"/>
        </w:rPr>
      </w:pPr>
      <w:r w:rsidRPr="00903DBA">
        <w:rPr>
          <w:highlight w:val="white"/>
        </w:rPr>
        <w:t xml:space="preserve">        case MiddleOperator.LogicalAnd:</w:t>
      </w:r>
    </w:p>
    <w:p w14:paraId="573EF9FE" w14:textId="77777777" w:rsidR="00CD295E" w:rsidRPr="00903DBA" w:rsidRDefault="00CD295E" w:rsidP="0092263B">
      <w:pPr>
        <w:pStyle w:val="Code"/>
        <w:rPr>
          <w:highlight w:val="white"/>
        </w:rPr>
      </w:pPr>
      <w:r w:rsidRPr="00903DBA">
        <w:rPr>
          <w:highlight w:val="white"/>
        </w:rPr>
        <w:t xml:space="preserve">          resultValue = leftValue &amp;&amp; rightValue;</w:t>
      </w:r>
    </w:p>
    <w:p w14:paraId="26096C3A" w14:textId="77777777" w:rsidR="00CD295E" w:rsidRPr="00903DBA" w:rsidRDefault="00CD295E" w:rsidP="0092263B">
      <w:pPr>
        <w:pStyle w:val="Code"/>
        <w:rPr>
          <w:highlight w:val="white"/>
        </w:rPr>
      </w:pPr>
      <w:r w:rsidRPr="00903DBA">
        <w:rPr>
          <w:highlight w:val="white"/>
        </w:rPr>
        <w:t xml:space="preserve">          break;</w:t>
      </w:r>
    </w:p>
    <w:p w14:paraId="5289B693" w14:textId="77777777" w:rsidR="00CD295E" w:rsidRPr="00903DBA" w:rsidRDefault="00CD295E" w:rsidP="0092263B">
      <w:pPr>
        <w:pStyle w:val="Code"/>
        <w:rPr>
          <w:highlight w:val="white"/>
        </w:rPr>
      </w:pPr>
    </w:p>
    <w:p w14:paraId="082E0683" w14:textId="77777777" w:rsidR="00CD295E" w:rsidRPr="00903DBA" w:rsidRDefault="00CD295E" w:rsidP="0092263B">
      <w:pPr>
        <w:pStyle w:val="Code"/>
        <w:rPr>
          <w:highlight w:val="white"/>
        </w:rPr>
      </w:pPr>
      <w:r w:rsidRPr="00903DBA">
        <w:rPr>
          <w:highlight w:val="white"/>
        </w:rPr>
        <w:t xml:space="preserve">        case MiddleOperator.LogicalOr:</w:t>
      </w:r>
    </w:p>
    <w:p w14:paraId="68BC92A6" w14:textId="77777777" w:rsidR="00CD295E" w:rsidRPr="00903DBA" w:rsidRDefault="00CD295E" w:rsidP="0092263B">
      <w:pPr>
        <w:pStyle w:val="Code"/>
        <w:rPr>
          <w:highlight w:val="white"/>
        </w:rPr>
      </w:pPr>
      <w:r w:rsidRPr="00903DBA">
        <w:rPr>
          <w:highlight w:val="white"/>
        </w:rPr>
        <w:t xml:space="preserve">          resultValue = leftValue || rightValue;</w:t>
      </w:r>
    </w:p>
    <w:p w14:paraId="2552D9F3" w14:textId="77777777" w:rsidR="00CD295E" w:rsidRPr="00903DBA" w:rsidRDefault="00CD295E" w:rsidP="0092263B">
      <w:pPr>
        <w:pStyle w:val="Code"/>
        <w:rPr>
          <w:highlight w:val="white"/>
        </w:rPr>
      </w:pPr>
      <w:r w:rsidRPr="00903DBA">
        <w:rPr>
          <w:highlight w:val="white"/>
        </w:rPr>
        <w:t xml:space="preserve">          break;</w:t>
      </w:r>
    </w:p>
    <w:p w14:paraId="76800B7A" w14:textId="77777777" w:rsidR="00CD295E" w:rsidRPr="00903DBA" w:rsidRDefault="00CD295E" w:rsidP="0092263B">
      <w:pPr>
        <w:pStyle w:val="Code"/>
        <w:rPr>
          <w:highlight w:val="white"/>
        </w:rPr>
      </w:pPr>
      <w:r w:rsidRPr="00903DBA">
        <w:rPr>
          <w:highlight w:val="white"/>
        </w:rPr>
        <w:t xml:space="preserve">      }</w:t>
      </w:r>
    </w:p>
    <w:p w14:paraId="2A8E93A0" w14:textId="7ACD1B70" w:rsidR="00B35B8D" w:rsidRPr="00903DBA" w:rsidRDefault="00B35B8D" w:rsidP="00B35B8D">
      <w:pPr>
        <w:rPr>
          <w:highlight w:val="white"/>
        </w:rPr>
      </w:pPr>
      <w:r w:rsidRPr="00903DBA">
        <w:rPr>
          <w:highlight w:val="white"/>
        </w:rPr>
        <w:t xml:space="preserve">The resulting symbol has a logical value. The jump set becomes its </w:t>
      </w:r>
      <w:r w:rsidR="009C3C27">
        <w:rPr>
          <w:highlight w:val="white"/>
        </w:rPr>
        <w:t>true-set</w:t>
      </w:r>
      <w:r w:rsidRPr="00903DBA">
        <w:rPr>
          <w:highlight w:val="white"/>
        </w:rPr>
        <w:t xml:space="preserve"> or </w:t>
      </w:r>
      <w:r w:rsidR="00A76052">
        <w:rPr>
          <w:highlight w:val="white"/>
        </w:rPr>
        <w:t>false-set</w:t>
      </w:r>
      <w:r w:rsidRPr="00903DBA">
        <w:rPr>
          <w:highlight w:val="white"/>
        </w:rPr>
        <w:t>, depending on whether the result value is true.</w:t>
      </w:r>
    </w:p>
    <w:p w14:paraId="17B71895" w14:textId="3AFFBAAD" w:rsidR="00767911" w:rsidRPr="00903DBA" w:rsidRDefault="00CD295E" w:rsidP="0092263B">
      <w:pPr>
        <w:pStyle w:val="Code"/>
        <w:rPr>
          <w:highlight w:val="white"/>
        </w:rPr>
      </w:pPr>
      <w:r w:rsidRPr="00903DBA">
        <w:rPr>
          <w:highlight w:val="white"/>
        </w:rPr>
        <w:t xml:space="preserve">      Symbol </w:t>
      </w:r>
      <w:r w:rsidR="004036F0" w:rsidRPr="00903DBA">
        <w:rPr>
          <w:highlight w:val="white"/>
        </w:rPr>
        <w:t>resultSymbol</w:t>
      </w:r>
      <w:r w:rsidRPr="00903DBA">
        <w:rPr>
          <w:highlight w:val="white"/>
        </w:rPr>
        <w:t xml:space="preserve"> = resultValue ? (new Symbol(jumpSet</w:t>
      </w:r>
      <w:r w:rsidR="00DC776D" w:rsidRPr="00903DBA">
        <w:rPr>
          <w:highlight w:val="white"/>
        </w:rPr>
        <w:t>, null</w:t>
      </w:r>
      <w:r w:rsidRPr="00903DBA">
        <w:rPr>
          <w:highlight w:val="white"/>
        </w:rPr>
        <w:t>))</w:t>
      </w:r>
    </w:p>
    <w:p w14:paraId="60462354" w14:textId="4DEE1EA9" w:rsidR="00CD295E" w:rsidRPr="00903DBA" w:rsidRDefault="00767911" w:rsidP="0092263B">
      <w:pPr>
        <w:pStyle w:val="Code"/>
        <w:rPr>
          <w:highlight w:val="white"/>
        </w:rPr>
      </w:pPr>
      <w:r w:rsidRPr="00903DBA">
        <w:rPr>
          <w:highlight w:val="white"/>
        </w:rPr>
        <w:t xml:space="preserve">                                </w:t>
      </w:r>
      <w:r w:rsidR="00EF53C8" w:rsidRPr="00903DBA">
        <w:rPr>
          <w:highlight w:val="white"/>
        </w:rPr>
        <w:t xml:space="preserve">      </w:t>
      </w:r>
      <w:r w:rsidRPr="00903DBA">
        <w:rPr>
          <w:highlight w:val="white"/>
        </w:rPr>
        <w:t xml:space="preserve"> </w:t>
      </w:r>
      <w:r w:rsidR="00CD295E" w:rsidRPr="00903DBA">
        <w:rPr>
          <w:highlight w:val="white"/>
        </w:rPr>
        <w:t xml:space="preserve"> : (new Symbol(</w:t>
      </w:r>
      <w:r w:rsidR="00DC776D" w:rsidRPr="00903DBA">
        <w:rPr>
          <w:highlight w:val="white"/>
        </w:rPr>
        <w:t xml:space="preserve">null, </w:t>
      </w:r>
      <w:r w:rsidR="00CD295E" w:rsidRPr="00903DBA">
        <w:rPr>
          <w:highlight w:val="white"/>
        </w:rPr>
        <w:t>jumpSet));</w:t>
      </w:r>
    </w:p>
    <w:p w14:paraId="324CE702" w14:textId="77777777" w:rsidR="004E2CD3" w:rsidRPr="00903DBA" w:rsidRDefault="00324B53" w:rsidP="004E2CD3">
      <w:pPr>
        <w:rPr>
          <w:highlight w:val="white"/>
        </w:rPr>
      </w:pPr>
      <w:r w:rsidRPr="00903DBA">
        <w:rPr>
          <w:highlight w:val="white"/>
        </w:rPr>
        <w:t>The final expression</w:t>
      </w:r>
      <w:r w:rsidR="004E2CD3" w:rsidRPr="00903DBA">
        <w:rPr>
          <w:highlight w:val="white"/>
        </w:rPr>
        <w:t xml:space="preserve"> does not have a short list, and its long list is made up by the unconditional jump instruction only.</w:t>
      </w:r>
    </w:p>
    <w:p w14:paraId="7DC62447" w14:textId="153F23CB" w:rsidR="00CD295E" w:rsidRPr="00903DBA" w:rsidRDefault="00CD295E" w:rsidP="0092263B">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8936A0" w:rsidRPr="00903DBA">
        <w:rPr>
          <w:highlight w:val="white"/>
        </w:rPr>
        <w:t>longList</w:t>
      </w:r>
      <w:r w:rsidRPr="00903DBA">
        <w:rPr>
          <w:highlight w:val="white"/>
        </w:rPr>
        <w:t>));</w:t>
      </w:r>
    </w:p>
    <w:p w14:paraId="356AC509" w14:textId="512FBEF6" w:rsidR="00CD295E" w:rsidRPr="00903DBA" w:rsidRDefault="00CD295E" w:rsidP="0092263B">
      <w:pPr>
        <w:pStyle w:val="Code"/>
        <w:rPr>
          <w:highlight w:val="white"/>
        </w:rPr>
      </w:pPr>
      <w:r w:rsidRPr="00903DBA">
        <w:rPr>
          <w:highlight w:val="white"/>
        </w:rPr>
        <w:t xml:space="preserve">    }</w:t>
      </w:r>
    </w:p>
    <w:p w14:paraId="2FBDD75C" w14:textId="3FC8A87B" w:rsidR="00AE1C44" w:rsidRPr="00903DBA" w:rsidRDefault="00AE1C44" w:rsidP="0060539D">
      <w:pPr>
        <w:pStyle w:val="Rubrik3"/>
        <w:rPr>
          <w:highlight w:val="white"/>
        </w:rPr>
      </w:pPr>
      <w:bookmarkStart w:id="451" w:name="_Toc59126210"/>
      <w:r w:rsidRPr="00903DBA">
        <w:rPr>
          <w:highlight w:val="white"/>
        </w:rPr>
        <w:t>Arithmetic Expressions</w:t>
      </w:r>
      <w:bookmarkEnd w:id="451"/>
    </w:p>
    <w:p w14:paraId="5C15ACE1" w14:textId="3072B53C" w:rsidR="00CD295E" w:rsidRPr="00903DBA" w:rsidRDefault="002D5350" w:rsidP="002D5350">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p>
    <w:p w14:paraId="46961FEF" w14:textId="77777777" w:rsidR="00CD295E" w:rsidRPr="00903DBA" w:rsidRDefault="00CD295E" w:rsidP="0092263B">
      <w:pPr>
        <w:pStyle w:val="Code"/>
        <w:rPr>
          <w:highlight w:val="white"/>
        </w:rPr>
      </w:pPr>
      <w:r w:rsidRPr="00903DBA">
        <w:rPr>
          <w:highlight w:val="white"/>
        </w:rPr>
        <w:t xml:space="preserve">    public static Expression Arithmetic(MiddleOperator middleOp,</w:t>
      </w:r>
    </w:p>
    <w:p w14:paraId="25F4D2BD" w14:textId="77777777" w:rsidR="00767911" w:rsidRPr="00903DBA" w:rsidRDefault="00CD295E" w:rsidP="0092263B">
      <w:pPr>
        <w:pStyle w:val="Code"/>
        <w:rPr>
          <w:highlight w:val="white"/>
        </w:rPr>
      </w:pPr>
      <w:r w:rsidRPr="00903DBA">
        <w:rPr>
          <w:highlight w:val="white"/>
        </w:rPr>
        <w:t xml:space="preserve">                                        Expression leftExpression,</w:t>
      </w:r>
    </w:p>
    <w:p w14:paraId="0853F8C2" w14:textId="233BBD8C"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45E366D8" w14:textId="13ACA95C" w:rsidR="009C346B" w:rsidRPr="00903DBA" w:rsidRDefault="009C346B" w:rsidP="009C346B">
      <w:pPr>
        <w:rPr>
          <w:highlight w:val="white"/>
        </w:rPr>
      </w:pPr>
      <w:r w:rsidRPr="00903DBA">
        <w:rPr>
          <w:highlight w:val="white"/>
        </w:rPr>
        <w:t>If at least one of the operands is not constant, we just return null.</w:t>
      </w:r>
    </w:p>
    <w:p w14:paraId="187AD14B" w14:textId="77777777" w:rsidR="00CD295E" w:rsidRPr="00903DBA" w:rsidRDefault="00CD295E" w:rsidP="0092263B">
      <w:pPr>
        <w:pStyle w:val="Code"/>
        <w:rPr>
          <w:highlight w:val="white"/>
        </w:rPr>
      </w:pPr>
      <w:r w:rsidRPr="00903DBA">
        <w:rPr>
          <w:highlight w:val="white"/>
        </w:rPr>
        <w:t xml:space="preserve">      if (!IsConstant(leftExpression) || !IsConstant(rightExpression)) {</w:t>
      </w:r>
    </w:p>
    <w:p w14:paraId="3ABBE12B" w14:textId="77777777" w:rsidR="00CD295E" w:rsidRPr="00903DBA" w:rsidRDefault="00CD295E" w:rsidP="0092263B">
      <w:pPr>
        <w:pStyle w:val="Code"/>
        <w:rPr>
          <w:highlight w:val="white"/>
        </w:rPr>
      </w:pPr>
      <w:r w:rsidRPr="00903DBA">
        <w:rPr>
          <w:highlight w:val="white"/>
        </w:rPr>
        <w:t xml:space="preserve">        return null;</w:t>
      </w:r>
    </w:p>
    <w:p w14:paraId="54BA0DEE" w14:textId="569967D8" w:rsidR="00CD295E" w:rsidRPr="00903DBA" w:rsidRDefault="00CD295E" w:rsidP="0092263B">
      <w:pPr>
        <w:pStyle w:val="Code"/>
        <w:rPr>
          <w:highlight w:val="white"/>
        </w:rPr>
      </w:pPr>
      <w:r w:rsidRPr="00903DBA">
        <w:rPr>
          <w:highlight w:val="white"/>
        </w:rPr>
        <w:t xml:space="preserve">      }</w:t>
      </w:r>
    </w:p>
    <w:p w14:paraId="5631BA29" w14:textId="06A2AE2F" w:rsidR="00F953CE" w:rsidRPr="00903DBA" w:rsidRDefault="00F953CE" w:rsidP="00F953CE">
      <w:pPr>
        <w:rPr>
          <w:highlight w:val="white"/>
        </w:rPr>
      </w:pPr>
      <w:r w:rsidRPr="00903DBA">
        <w:rPr>
          <w:highlight w:val="white"/>
        </w:rPr>
        <w:lastRenderedPageBreak/>
        <w:t xml:space="preserve">If at least one of the expressions has floating type, we call </w:t>
      </w:r>
      <w:r w:rsidRPr="00903DBA">
        <w:rPr>
          <w:rStyle w:val="KeyWord0"/>
          <w:highlight w:val="white"/>
        </w:rPr>
        <w:t>ArithmeticFloating</w:t>
      </w:r>
      <w:r w:rsidRPr="00903DBA">
        <w:rPr>
          <w:highlight w:val="white"/>
        </w:rPr>
        <w:t>.</w:t>
      </w:r>
    </w:p>
    <w:p w14:paraId="0C943384" w14:textId="77777777" w:rsidR="00767911" w:rsidRPr="00903DBA" w:rsidRDefault="00CD295E" w:rsidP="0092263B">
      <w:pPr>
        <w:pStyle w:val="Code"/>
        <w:rPr>
          <w:highlight w:val="white"/>
        </w:rPr>
      </w:pPr>
      <w:r w:rsidRPr="00903DBA">
        <w:rPr>
          <w:highlight w:val="white"/>
        </w:rPr>
        <w:t xml:space="preserve">      else if (leftExpression.Symbol.Type.IsFloating() ||</w:t>
      </w:r>
    </w:p>
    <w:p w14:paraId="00B53F1A" w14:textId="2236D2DD"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rightExpression.Symbol.Type.IsFloating()) {</w:t>
      </w:r>
    </w:p>
    <w:p w14:paraId="4442818A" w14:textId="77777777" w:rsidR="00CD295E" w:rsidRPr="00903DBA" w:rsidRDefault="00CD295E" w:rsidP="0092263B">
      <w:pPr>
        <w:pStyle w:val="Code"/>
        <w:rPr>
          <w:highlight w:val="white"/>
        </w:rPr>
      </w:pPr>
      <w:r w:rsidRPr="00903DBA">
        <w:rPr>
          <w:highlight w:val="white"/>
        </w:rPr>
        <w:t xml:space="preserve">        return ArithmeticFloating(middleOp, leftExpression, rightExpression);</w:t>
      </w:r>
    </w:p>
    <w:p w14:paraId="467074B5" w14:textId="77777777" w:rsidR="00CD295E" w:rsidRPr="00903DBA" w:rsidRDefault="00CD295E" w:rsidP="0092263B">
      <w:pPr>
        <w:pStyle w:val="Code"/>
        <w:rPr>
          <w:highlight w:val="white"/>
        </w:rPr>
      </w:pPr>
      <w:r w:rsidRPr="00903DBA">
        <w:rPr>
          <w:highlight w:val="white"/>
        </w:rPr>
        <w:t xml:space="preserve">      }</w:t>
      </w:r>
    </w:p>
    <w:p w14:paraId="74698E42" w14:textId="6039501F" w:rsidR="00A10C87" w:rsidRPr="00903DBA" w:rsidRDefault="00A10C87" w:rsidP="00A10C87">
      <w:pPr>
        <w:rPr>
          <w:highlight w:val="white"/>
        </w:rPr>
      </w:pPr>
      <w:r w:rsidRPr="00903DBA">
        <w:rPr>
          <w:highlight w:val="white"/>
        </w:rPr>
        <w:t xml:space="preserve">If neither of the expressions has </w:t>
      </w:r>
      <w:r w:rsidR="00272521" w:rsidRPr="00903DBA">
        <w:rPr>
          <w:highlight w:val="white"/>
        </w:rPr>
        <w:t>floating type,</w:t>
      </w:r>
      <w:r w:rsidRPr="00903DBA">
        <w:rPr>
          <w:highlight w:val="white"/>
        </w:rPr>
        <w:t xml:space="preserve"> we call </w:t>
      </w:r>
      <w:r w:rsidRPr="00903DBA">
        <w:rPr>
          <w:rStyle w:val="KeyWord0"/>
          <w:highlight w:val="white"/>
        </w:rPr>
        <w:t>Arithmetic</w:t>
      </w:r>
      <w:r w:rsidR="00272521" w:rsidRPr="00903DBA">
        <w:rPr>
          <w:rStyle w:val="KeyWord0"/>
          <w:highlight w:val="white"/>
        </w:rPr>
        <w:t>Integral</w:t>
      </w:r>
      <w:r w:rsidRPr="00903DBA">
        <w:rPr>
          <w:highlight w:val="white"/>
        </w:rPr>
        <w:t>.</w:t>
      </w:r>
    </w:p>
    <w:p w14:paraId="633A266F" w14:textId="77777777" w:rsidR="00CD295E" w:rsidRPr="00903DBA" w:rsidRDefault="00CD295E" w:rsidP="0092263B">
      <w:pPr>
        <w:pStyle w:val="Code"/>
        <w:rPr>
          <w:highlight w:val="white"/>
        </w:rPr>
      </w:pPr>
      <w:r w:rsidRPr="00903DBA">
        <w:rPr>
          <w:highlight w:val="white"/>
        </w:rPr>
        <w:t xml:space="preserve">      else {</w:t>
      </w:r>
    </w:p>
    <w:p w14:paraId="48E152A1" w14:textId="77777777" w:rsidR="00CD295E" w:rsidRPr="00903DBA" w:rsidRDefault="00CD295E" w:rsidP="0092263B">
      <w:pPr>
        <w:pStyle w:val="Code"/>
        <w:rPr>
          <w:highlight w:val="white"/>
        </w:rPr>
      </w:pPr>
      <w:r w:rsidRPr="00903DBA">
        <w:rPr>
          <w:highlight w:val="white"/>
        </w:rPr>
        <w:t xml:space="preserve">        return ArithmeticIntegral(middleOp, leftExpression, rightExpression);</w:t>
      </w:r>
    </w:p>
    <w:p w14:paraId="072BD052" w14:textId="77777777" w:rsidR="00CD295E" w:rsidRPr="00903DBA" w:rsidRDefault="00CD295E" w:rsidP="0092263B">
      <w:pPr>
        <w:pStyle w:val="Code"/>
        <w:rPr>
          <w:highlight w:val="white"/>
        </w:rPr>
      </w:pPr>
      <w:r w:rsidRPr="00903DBA">
        <w:rPr>
          <w:highlight w:val="white"/>
        </w:rPr>
        <w:t xml:space="preserve">      }</w:t>
      </w:r>
    </w:p>
    <w:p w14:paraId="36E3877F" w14:textId="77777777" w:rsidR="00CD295E" w:rsidRPr="00903DBA" w:rsidRDefault="00CD295E" w:rsidP="0092263B">
      <w:pPr>
        <w:pStyle w:val="Code"/>
        <w:rPr>
          <w:highlight w:val="white"/>
        </w:rPr>
      </w:pPr>
      <w:r w:rsidRPr="00903DBA">
        <w:rPr>
          <w:highlight w:val="white"/>
        </w:rPr>
        <w:t xml:space="preserve">    }</w:t>
      </w:r>
    </w:p>
    <w:p w14:paraId="51D1E555" w14:textId="76E80CD7" w:rsidR="00CD295E" w:rsidRPr="00903DBA" w:rsidRDefault="00D05EDC" w:rsidP="00D05EDC">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5112B7" w:rsidRPr="00903DBA">
        <w:rPr>
          <w:rStyle w:val="KeyWord0"/>
          <w:highlight w:val="white"/>
        </w:rPr>
        <w:t>ArithmeticIntegral</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7C57D1AE" w14:textId="77777777" w:rsidR="00CD295E" w:rsidRPr="00903DBA" w:rsidRDefault="00CD295E" w:rsidP="0092263B">
      <w:pPr>
        <w:pStyle w:val="Code"/>
        <w:rPr>
          <w:highlight w:val="white"/>
        </w:rPr>
      </w:pPr>
      <w:r w:rsidRPr="00903DBA">
        <w:rPr>
          <w:highlight w:val="white"/>
        </w:rPr>
        <w:t xml:space="preserve">    private static Expression ArithmeticIntegral(MiddleOperator middleOp,</w:t>
      </w:r>
    </w:p>
    <w:p w14:paraId="4FD22C81" w14:textId="77777777" w:rsidR="00767911" w:rsidRPr="00903DBA" w:rsidRDefault="00CD295E" w:rsidP="0092263B">
      <w:pPr>
        <w:pStyle w:val="Code"/>
        <w:rPr>
          <w:highlight w:val="white"/>
        </w:rPr>
      </w:pPr>
      <w:r w:rsidRPr="00903DBA">
        <w:rPr>
          <w:highlight w:val="white"/>
        </w:rPr>
        <w:t xml:space="preserve">                                                 Expression leftExpression,</w:t>
      </w:r>
    </w:p>
    <w:p w14:paraId="5013FE51" w14:textId="2E9742A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Expression rightExpression){</w:t>
      </w:r>
    </w:p>
    <w:p w14:paraId="7BE514F3" w14:textId="2A65B9F0" w:rsidR="007921E1" w:rsidRPr="00903DBA" w:rsidRDefault="007921E1" w:rsidP="007921E1">
      <w:pPr>
        <w:rPr>
          <w:highlight w:val="white"/>
        </w:rPr>
      </w:pPr>
      <w:r w:rsidRPr="00903DBA">
        <w:rPr>
          <w:highlight w:val="white"/>
        </w:rPr>
        <w:t>We cast potential logical expression to integral type (signed integer).</w:t>
      </w:r>
    </w:p>
    <w:p w14:paraId="2A1037E1" w14:textId="2C9576F9"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TypeCast.LogicalToIntegral(</w:t>
      </w:r>
      <w:r w:rsidRPr="00903DBA">
        <w:rPr>
          <w:highlight w:val="white"/>
        </w:rPr>
        <w:t>leftExpression);</w:t>
      </w:r>
    </w:p>
    <w:p w14:paraId="4B3C6D08" w14:textId="4F339DBE"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TypeCast.LogicalToIntegral(</w:t>
      </w:r>
      <w:r w:rsidRPr="00903DBA">
        <w:rPr>
          <w:highlight w:val="white"/>
        </w:rPr>
        <w:t>rightExpression);</w:t>
      </w:r>
    </w:p>
    <w:p w14:paraId="15A40D46" w14:textId="77777777" w:rsidR="00767911" w:rsidRPr="00903DBA" w:rsidRDefault="00CD295E" w:rsidP="0092263B">
      <w:pPr>
        <w:pStyle w:val="Code"/>
        <w:rPr>
          <w:highlight w:val="white"/>
        </w:rPr>
      </w:pPr>
      <w:r w:rsidRPr="00903DBA">
        <w:rPr>
          <w:highlight w:val="white"/>
        </w:rPr>
        <w:t xml:space="preserve">      Symbol symbol = ArithmeticIntegral(middleOp, leftExpression.Symbol,</w:t>
      </w:r>
    </w:p>
    <w:p w14:paraId="682FB1E2" w14:textId="0D34E664"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rightExpression.Symbol);</w:t>
      </w:r>
    </w:p>
    <w:p w14:paraId="14BE7833" w14:textId="71ABF490" w:rsidR="00DC6329" w:rsidRPr="00903DBA" w:rsidRDefault="00DC6329" w:rsidP="00DC6329">
      <w:pPr>
        <w:rPr>
          <w:highlight w:val="white"/>
        </w:rPr>
      </w:pPr>
      <w:r w:rsidRPr="00903DBA">
        <w:rPr>
          <w:highlight w:val="white"/>
        </w:rPr>
        <w:t>The integral arithmetic evaluation does not generate any middle code, which is why the expression has neither a short nor a long list.</w:t>
      </w:r>
    </w:p>
    <w:p w14:paraId="08C80D1D" w14:textId="71D1B29F" w:rsidR="00CD295E" w:rsidRPr="00903DBA" w:rsidRDefault="00CD295E" w:rsidP="0092263B">
      <w:pPr>
        <w:pStyle w:val="Code"/>
        <w:rPr>
          <w:highlight w:val="white"/>
        </w:rPr>
      </w:pPr>
      <w:r w:rsidRPr="00903DBA">
        <w:rPr>
          <w:highlight w:val="white"/>
        </w:rPr>
        <w:t xml:space="preserve">      return (new Expression(symbol, null, null));</w:t>
      </w:r>
    </w:p>
    <w:p w14:paraId="7DABB51F" w14:textId="77777777" w:rsidR="00CD295E" w:rsidRPr="00903DBA" w:rsidRDefault="00CD295E" w:rsidP="0092263B">
      <w:pPr>
        <w:pStyle w:val="Code"/>
        <w:rPr>
          <w:highlight w:val="white"/>
        </w:rPr>
      </w:pPr>
      <w:r w:rsidRPr="00903DBA">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598E6756"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B764B9" w:rsidRPr="00903DBA">
        <w:rPr>
          <w:rStyle w:val="KeyWord0"/>
          <w:highlight w:val="white"/>
        </w:rPr>
        <w:t>BigInteger</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3AEE977A" w14:textId="77777777" w:rsidR="00CD295E" w:rsidRPr="00903DBA" w:rsidRDefault="00CD295E" w:rsidP="0092263B">
      <w:pPr>
        <w:pStyle w:val="Code"/>
        <w:rPr>
          <w:highlight w:val="white"/>
        </w:rPr>
      </w:pPr>
      <w:r w:rsidRPr="00903DBA">
        <w:rPr>
          <w:highlight w:val="white"/>
        </w:rPr>
        <w:t xml:space="preserve">      switch (middleOp) {</w:t>
      </w:r>
    </w:p>
    <w:p w14:paraId="6E35E5EE" w14:textId="77777777" w:rsidR="00CD295E" w:rsidRPr="00903DBA" w:rsidRDefault="00CD295E" w:rsidP="0092263B">
      <w:pPr>
        <w:pStyle w:val="Code"/>
        <w:rPr>
          <w:highlight w:val="white"/>
        </w:rPr>
      </w:pPr>
      <w:r w:rsidRPr="00903DBA">
        <w:rPr>
          <w:highlight w:val="white"/>
        </w:rPr>
        <w:t xml:space="preserve">        case MiddleOperator.BinaryAdd:</w:t>
      </w:r>
    </w:p>
    <w:p w14:paraId="24C2C7A9" w14:textId="77777777" w:rsidR="00CD295E" w:rsidRPr="00903DBA" w:rsidRDefault="00CD295E" w:rsidP="0092263B">
      <w:pPr>
        <w:pStyle w:val="Code"/>
        <w:rPr>
          <w:highlight w:val="white"/>
        </w:rPr>
      </w:pPr>
      <w:r w:rsidRPr="00903DBA">
        <w:rPr>
          <w:highlight w:val="white"/>
        </w:rPr>
        <w:t xml:space="preserve">          if (leftType.IsPointerOrArray()) {</w:t>
      </w:r>
    </w:p>
    <w:p w14:paraId="75A4DE07" w14:textId="77777777" w:rsidR="00767911" w:rsidRPr="00903DBA" w:rsidRDefault="00CD295E" w:rsidP="0092263B">
      <w:pPr>
        <w:pStyle w:val="Code"/>
        <w:rPr>
          <w:highlight w:val="white"/>
        </w:rPr>
      </w:pPr>
      <w:r w:rsidRPr="00903DBA">
        <w:rPr>
          <w:highlight w:val="white"/>
        </w:rPr>
        <w:t xml:space="preserve">            resultValue = leftValue +</w:t>
      </w:r>
    </w:p>
    <w:p w14:paraId="5F725CF5" w14:textId="0C9753F5" w:rsidR="00CD295E" w:rsidRPr="00903DBA" w:rsidRDefault="00767911" w:rsidP="0092263B">
      <w:pPr>
        <w:pStyle w:val="Code"/>
        <w:rPr>
          <w:highlight w:val="white"/>
        </w:rPr>
      </w:pPr>
      <w:r w:rsidRPr="00903DBA">
        <w:rPr>
          <w:highlight w:val="white"/>
        </w:rPr>
        <w:t xml:space="preserve">                          </w:t>
      </w:r>
      <w:r w:rsidR="00CD295E" w:rsidRPr="00903DBA">
        <w:rPr>
          <w:highlight w:val="white"/>
        </w:rPr>
        <w:t>(rightValue * leftType.PointerOrArrayType.Size());</w:t>
      </w:r>
    </w:p>
    <w:p w14:paraId="4165168B" w14:textId="77777777" w:rsidR="00CD295E" w:rsidRPr="00903DBA" w:rsidRDefault="00CD295E" w:rsidP="0092263B">
      <w:pPr>
        <w:pStyle w:val="Code"/>
        <w:rPr>
          <w:highlight w:val="white"/>
        </w:rPr>
      </w:pPr>
      <w:r w:rsidRPr="00903DBA">
        <w:rPr>
          <w:highlight w:val="white"/>
        </w:rPr>
        <w:t xml:space="preserve">          }</w:t>
      </w:r>
    </w:p>
    <w:p w14:paraId="7C26060A" w14:textId="45F48444" w:rsidR="008B6E84" w:rsidRPr="00903DBA" w:rsidRDefault="008B6E84" w:rsidP="008B6E84">
      <w:pPr>
        <w:rPr>
          <w:highlight w:val="white"/>
        </w:rPr>
      </w:pPr>
      <w:r w:rsidRPr="00903DBA">
        <w:rPr>
          <w:highlight w:val="white"/>
        </w:rPr>
        <w:lastRenderedPageBreak/>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5E1EAFC8" w14:textId="77777777" w:rsidR="00CD295E" w:rsidRPr="00903DBA" w:rsidRDefault="00CD295E" w:rsidP="0092263B">
      <w:pPr>
        <w:pStyle w:val="Code"/>
        <w:rPr>
          <w:highlight w:val="white"/>
        </w:rPr>
      </w:pPr>
      <w:r w:rsidRPr="00903DBA">
        <w:rPr>
          <w:highlight w:val="white"/>
        </w:rPr>
        <w:t xml:space="preserve">          else if (leftType.IsPointerOrArray()) {</w:t>
      </w:r>
    </w:p>
    <w:p w14:paraId="5AB85230" w14:textId="77777777" w:rsidR="007C42E5" w:rsidRPr="00903DBA" w:rsidRDefault="00CD295E" w:rsidP="0092263B">
      <w:pPr>
        <w:pStyle w:val="Code"/>
        <w:rPr>
          <w:highlight w:val="white"/>
        </w:rPr>
      </w:pPr>
      <w:r w:rsidRPr="00903DBA">
        <w:rPr>
          <w:highlight w:val="white"/>
        </w:rPr>
        <w:t xml:space="preserve">            resultValue = (leftValue * rightType.PointerOrArrayType.Size()) +</w:t>
      </w:r>
    </w:p>
    <w:p w14:paraId="5A4A6AF7" w14:textId="34A934D5" w:rsidR="00CD295E" w:rsidRPr="00903DBA" w:rsidRDefault="007C42E5" w:rsidP="0092263B">
      <w:pPr>
        <w:pStyle w:val="Code"/>
        <w:rPr>
          <w:highlight w:val="white"/>
        </w:rPr>
      </w:pPr>
      <w:r w:rsidRPr="00903DBA">
        <w:rPr>
          <w:highlight w:val="white"/>
        </w:rPr>
        <w:t xml:space="preserve">                         </w:t>
      </w:r>
      <w:r w:rsidR="00CD295E" w:rsidRPr="00903DBA">
        <w:rPr>
          <w:highlight w:val="white"/>
        </w:rPr>
        <w:t xml:space="preserve"> rightValue;</w:t>
      </w:r>
    </w:p>
    <w:p w14:paraId="73F6615D" w14:textId="63151BA5" w:rsidR="00CD295E" w:rsidRPr="00903DBA" w:rsidRDefault="00CD295E" w:rsidP="0092263B">
      <w:pPr>
        <w:pStyle w:val="Code"/>
        <w:rPr>
          <w:highlight w:val="white"/>
        </w:rPr>
      </w:pPr>
      <w:r w:rsidRPr="00903DBA">
        <w:rPr>
          <w:highlight w:val="white"/>
        </w:rPr>
        <w:t xml:space="preserve">          }</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4E02329B" w14:textId="77777777" w:rsidR="00CD295E" w:rsidRPr="00903DBA" w:rsidRDefault="00CD295E" w:rsidP="0092263B">
      <w:pPr>
        <w:pStyle w:val="Code"/>
        <w:rPr>
          <w:highlight w:val="white"/>
        </w:rPr>
      </w:pPr>
      <w:r w:rsidRPr="00903DBA">
        <w:rPr>
          <w:highlight w:val="white"/>
        </w:rPr>
        <w:t xml:space="preserve">          else {</w:t>
      </w:r>
    </w:p>
    <w:p w14:paraId="455C4E08" w14:textId="77777777" w:rsidR="00CD295E" w:rsidRPr="00903DBA" w:rsidRDefault="00CD295E" w:rsidP="0092263B">
      <w:pPr>
        <w:pStyle w:val="Code"/>
        <w:rPr>
          <w:highlight w:val="white"/>
        </w:rPr>
      </w:pPr>
      <w:r w:rsidRPr="00903DBA">
        <w:rPr>
          <w:highlight w:val="white"/>
        </w:rPr>
        <w:t xml:space="preserve">            resultValue = leftValue + rightValue;</w:t>
      </w:r>
    </w:p>
    <w:p w14:paraId="012A6E10" w14:textId="77777777" w:rsidR="00CD295E" w:rsidRPr="00903DBA" w:rsidRDefault="00CD295E" w:rsidP="0092263B">
      <w:pPr>
        <w:pStyle w:val="Code"/>
        <w:rPr>
          <w:highlight w:val="white"/>
        </w:rPr>
      </w:pPr>
      <w:r w:rsidRPr="00903DBA">
        <w:rPr>
          <w:highlight w:val="white"/>
        </w:rPr>
        <w:t xml:space="preserve">          }</w:t>
      </w:r>
    </w:p>
    <w:p w14:paraId="53CD1788" w14:textId="77777777" w:rsidR="00CD295E" w:rsidRPr="00903DBA" w:rsidRDefault="00CD295E" w:rsidP="0092263B">
      <w:pPr>
        <w:pStyle w:val="Code"/>
        <w:rPr>
          <w:highlight w:val="white"/>
        </w:rPr>
      </w:pPr>
      <w:r w:rsidRPr="00903DBA">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296BB6A" w14:textId="77777777" w:rsidR="00CD295E" w:rsidRPr="00903DBA" w:rsidRDefault="00CD295E" w:rsidP="0092263B">
      <w:pPr>
        <w:pStyle w:val="Code"/>
        <w:rPr>
          <w:highlight w:val="white"/>
        </w:rPr>
      </w:pPr>
      <w:r w:rsidRPr="00903DBA">
        <w:rPr>
          <w:highlight w:val="white"/>
        </w:rPr>
        <w:t xml:space="preserve">        case MiddleOperator.BinarySubtract:</w:t>
      </w:r>
    </w:p>
    <w:p w14:paraId="2BA09A91" w14:textId="77777777" w:rsidR="00CD295E" w:rsidRPr="00903DBA" w:rsidRDefault="00CD295E" w:rsidP="0092263B">
      <w:pPr>
        <w:pStyle w:val="Code"/>
        <w:rPr>
          <w:highlight w:val="white"/>
        </w:rPr>
      </w:pPr>
      <w:r w:rsidRPr="00903DBA">
        <w:rPr>
          <w:highlight w:val="white"/>
        </w:rPr>
        <w:t xml:space="preserve">          if (leftType.IsPointerOrArray() &amp;&amp; rightType.IsPointerOrArray()) {</w:t>
      </w:r>
    </w:p>
    <w:p w14:paraId="1015F05B" w14:textId="77777777" w:rsidR="00FE2C45" w:rsidRPr="00903DBA" w:rsidRDefault="00CD295E" w:rsidP="0092263B">
      <w:pPr>
        <w:pStyle w:val="Code"/>
        <w:rPr>
          <w:highlight w:val="white"/>
        </w:rPr>
      </w:pPr>
      <w:r w:rsidRPr="00903DBA">
        <w:rPr>
          <w:highlight w:val="white"/>
        </w:rPr>
        <w:t xml:space="preserve">            resultValue = (leftValue - rightValue) /</w:t>
      </w:r>
    </w:p>
    <w:p w14:paraId="4B5663F9" w14:textId="496954E5" w:rsidR="00CD295E" w:rsidRPr="00903DBA" w:rsidRDefault="00FE2C45" w:rsidP="0092263B">
      <w:pPr>
        <w:pStyle w:val="Code"/>
        <w:rPr>
          <w:highlight w:val="white"/>
        </w:rPr>
      </w:pPr>
      <w:r w:rsidRPr="00903DBA">
        <w:rPr>
          <w:highlight w:val="white"/>
        </w:rPr>
        <w:t xml:space="preserve">                         </w:t>
      </w:r>
      <w:r w:rsidR="00CD295E" w:rsidRPr="00903DBA">
        <w:rPr>
          <w:highlight w:val="white"/>
        </w:rPr>
        <w:t xml:space="preserve"> leftType.PointerOrArrayType.Size();</w:t>
      </w:r>
    </w:p>
    <w:p w14:paraId="4C46233E" w14:textId="42FEE898" w:rsidR="00CD295E" w:rsidRPr="00903DBA" w:rsidRDefault="00CD295E" w:rsidP="0092263B">
      <w:pPr>
        <w:pStyle w:val="Code"/>
        <w:rPr>
          <w:highlight w:val="white"/>
        </w:rPr>
      </w:pPr>
      <w:r w:rsidRPr="00903DBA">
        <w:rPr>
          <w:highlight w:val="white"/>
        </w:rPr>
        <w:t xml:space="preserve">          }</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39C2EEEB" w14:textId="77777777" w:rsidR="00CD295E" w:rsidRPr="00903DBA" w:rsidRDefault="00CD295E" w:rsidP="0092263B">
      <w:pPr>
        <w:pStyle w:val="Code"/>
        <w:rPr>
          <w:highlight w:val="white"/>
        </w:rPr>
      </w:pPr>
      <w:r w:rsidRPr="00903DBA">
        <w:rPr>
          <w:highlight w:val="white"/>
        </w:rPr>
        <w:t xml:space="preserve">          else if (leftType.IsPointerOrArray()) {</w:t>
      </w:r>
    </w:p>
    <w:p w14:paraId="521A7CF2" w14:textId="181278E4" w:rsidR="00FE2C45" w:rsidRPr="00903DBA" w:rsidRDefault="00CD295E" w:rsidP="0092263B">
      <w:pPr>
        <w:pStyle w:val="Code"/>
        <w:rPr>
          <w:highlight w:val="white"/>
        </w:rPr>
      </w:pPr>
      <w:r w:rsidRPr="00903DBA">
        <w:rPr>
          <w:highlight w:val="white"/>
        </w:rPr>
        <w:t xml:space="preserve">            resultValue = leftValue -</w:t>
      </w:r>
    </w:p>
    <w:p w14:paraId="06548EB5" w14:textId="03A9834D" w:rsidR="00CD295E" w:rsidRPr="00903DBA" w:rsidRDefault="00FE2C45" w:rsidP="0092263B">
      <w:pPr>
        <w:pStyle w:val="Code"/>
        <w:rPr>
          <w:highlight w:val="white"/>
        </w:rPr>
      </w:pPr>
      <w:r w:rsidRPr="00903DBA">
        <w:rPr>
          <w:highlight w:val="white"/>
        </w:rPr>
        <w:t xml:space="preserve">                          </w:t>
      </w:r>
      <w:r w:rsidR="00CD295E" w:rsidRPr="00903DBA">
        <w:rPr>
          <w:highlight w:val="white"/>
        </w:rPr>
        <w:t>(rightValue * leftType.PointerOrArrayType.Size());</w:t>
      </w:r>
    </w:p>
    <w:p w14:paraId="74F3675B" w14:textId="719BEA57" w:rsidR="00CD295E" w:rsidRPr="00903DBA" w:rsidRDefault="00CD295E" w:rsidP="0092263B">
      <w:pPr>
        <w:pStyle w:val="Code"/>
        <w:rPr>
          <w:highlight w:val="white"/>
        </w:rPr>
      </w:pPr>
      <w:r w:rsidRPr="00903DBA">
        <w:rPr>
          <w:highlight w:val="white"/>
        </w:rPr>
        <w:t xml:space="preserve">          }</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38D0F157" w14:textId="77777777" w:rsidR="00CD295E" w:rsidRPr="00903DBA" w:rsidRDefault="00CD295E" w:rsidP="0092263B">
      <w:pPr>
        <w:pStyle w:val="Code"/>
        <w:rPr>
          <w:highlight w:val="white"/>
        </w:rPr>
      </w:pPr>
      <w:r w:rsidRPr="00903DBA">
        <w:rPr>
          <w:highlight w:val="white"/>
        </w:rPr>
        <w:t xml:space="preserve">          else {</w:t>
      </w:r>
    </w:p>
    <w:p w14:paraId="42C76402" w14:textId="77777777" w:rsidR="00CD295E" w:rsidRPr="00903DBA" w:rsidRDefault="00CD295E" w:rsidP="0092263B">
      <w:pPr>
        <w:pStyle w:val="Code"/>
        <w:rPr>
          <w:highlight w:val="white"/>
        </w:rPr>
      </w:pPr>
      <w:r w:rsidRPr="00903DBA">
        <w:rPr>
          <w:highlight w:val="white"/>
        </w:rPr>
        <w:t xml:space="preserve">            resultValue = leftValue - rightValue;</w:t>
      </w:r>
    </w:p>
    <w:p w14:paraId="76546C8D" w14:textId="77777777" w:rsidR="00CD295E" w:rsidRPr="00903DBA" w:rsidRDefault="00CD295E" w:rsidP="0092263B">
      <w:pPr>
        <w:pStyle w:val="Code"/>
        <w:rPr>
          <w:highlight w:val="white"/>
        </w:rPr>
      </w:pPr>
      <w:r w:rsidRPr="00903DBA">
        <w:rPr>
          <w:highlight w:val="white"/>
        </w:rPr>
        <w:t xml:space="preserve">          }</w:t>
      </w:r>
    </w:p>
    <w:p w14:paraId="1FD55689" w14:textId="77777777" w:rsidR="00CD295E" w:rsidRPr="00903DBA" w:rsidRDefault="00CD295E" w:rsidP="0092263B">
      <w:pPr>
        <w:pStyle w:val="Code"/>
        <w:rPr>
          <w:highlight w:val="white"/>
        </w:rPr>
      </w:pPr>
      <w:r w:rsidRPr="00903DBA">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77777777" w:rsidR="00CD295E" w:rsidRPr="00903DBA" w:rsidRDefault="00CD295E" w:rsidP="0092263B">
      <w:pPr>
        <w:pStyle w:val="Code"/>
        <w:rPr>
          <w:highlight w:val="white"/>
        </w:rPr>
      </w:pPr>
      <w:r w:rsidRPr="00903DBA">
        <w:rPr>
          <w:highlight w:val="white"/>
        </w:rPr>
        <w:t xml:space="preserve">        case MiddleOperator.SignedMultiply:</w:t>
      </w:r>
    </w:p>
    <w:p w14:paraId="0205CDF8" w14:textId="77777777" w:rsidR="00CD295E" w:rsidRPr="00903DBA" w:rsidRDefault="00CD295E" w:rsidP="0092263B">
      <w:pPr>
        <w:pStyle w:val="Code"/>
        <w:rPr>
          <w:highlight w:val="white"/>
        </w:rPr>
      </w:pPr>
      <w:r w:rsidRPr="00903DBA">
        <w:rPr>
          <w:highlight w:val="white"/>
        </w:rPr>
        <w:t xml:space="preserve">        case MiddleOperator.UnsignedMultiply:</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77777777" w:rsidR="00CD295E" w:rsidRPr="00903DBA" w:rsidRDefault="00CD295E" w:rsidP="0092263B">
      <w:pPr>
        <w:pStyle w:val="Code"/>
        <w:rPr>
          <w:highlight w:val="white"/>
        </w:rPr>
      </w:pPr>
      <w:r w:rsidRPr="00903DBA">
        <w:rPr>
          <w:highlight w:val="white"/>
        </w:rPr>
        <w:t xml:space="preserve">        case MiddleOperator.SignedDivide:</w:t>
      </w:r>
    </w:p>
    <w:p w14:paraId="701191EE" w14:textId="77777777" w:rsidR="00CD295E" w:rsidRPr="00903DBA" w:rsidRDefault="00CD295E" w:rsidP="0092263B">
      <w:pPr>
        <w:pStyle w:val="Code"/>
        <w:rPr>
          <w:highlight w:val="white"/>
        </w:rPr>
      </w:pPr>
      <w:r w:rsidRPr="00903DBA">
        <w:rPr>
          <w:highlight w:val="white"/>
        </w:rPr>
        <w:t xml:space="preserve">        case MiddleOperator.UnsignedDivide:</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77777777" w:rsidR="00CD295E" w:rsidRPr="00903DBA" w:rsidRDefault="00CD295E" w:rsidP="0092263B">
      <w:pPr>
        <w:pStyle w:val="Code"/>
        <w:rPr>
          <w:highlight w:val="white"/>
        </w:rPr>
      </w:pPr>
      <w:r w:rsidRPr="00903DBA">
        <w:rPr>
          <w:highlight w:val="white"/>
        </w:rPr>
        <w:t xml:space="preserve">        case MiddleOperator.SignedModulo:</w:t>
      </w:r>
    </w:p>
    <w:p w14:paraId="1D672C37" w14:textId="77777777" w:rsidR="00CD295E" w:rsidRPr="00903DBA" w:rsidRDefault="00CD295E" w:rsidP="0092263B">
      <w:pPr>
        <w:pStyle w:val="Code"/>
        <w:rPr>
          <w:highlight w:val="white"/>
        </w:rPr>
      </w:pPr>
      <w:r w:rsidRPr="00903DBA">
        <w:rPr>
          <w:highlight w:val="white"/>
        </w:rPr>
        <w:t xml:space="preserve">        case MiddleOperator.UnsignedModulo:</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lastRenderedPageBreak/>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34F83F2B" w:rsidR="00CD295E" w:rsidRPr="00903DBA" w:rsidRDefault="00C165DC" w:rsidP="00C165DC">
      <w:pPr>
        <w:rPr>
          <w:highlight w:val="white"/>
        </w:rPr>
      </w:pPr>
      <w:r w:rsidRPr="00903DBA">
        <w:rPr>
          <w:highlight w:val="white"/>
        </w:rPr>
        <w:t xml:space="preserve">In case of shift operators, we need to type cast the right value from </w:t>
      </w:r>
      <w:r w:rsidRPr="00903DBA">
        <w:rPr>
          <w:rStyle w:val="KeyWord0"/>
          <w:highlight w:val="white"/>
        </w:rPr>
        <w:t>BigInteger</w:t>
      </w:r>
      <w:r w:rsidRPr="00903DBA">
        <w:rPr>
          <w:highlight w:val="white"/>
        </w:rPr>
        <w:t xml:space="preserve"> to </w:t>
      </w:r>
      <w:r w:rsidRPr="00903DBA">
        <w:rPr>
          <w:rStyle w:val="KeyWord0"/>
          <w:highlight w:val="white"/>
        </w:rPr>
        <w:t>int</w:t>
      </w:r>
      <w:r w:rsidRPr="00903DBA">
        <w:rPr>
          <w:highlight w:val="white"/>
        </w:rPr>
        <w:t xml:space="preserve">, simply because the </w:t>
      </w:r>
      <w:r w:rsidRPr="00903DBA">
        <w:rPr>
          <w:rStyle w:val="KeyWord0"/>
          <w:highlight w:val="white"/>
        </w:rPr>
        <w:t>BigInteger</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385FAB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E546DF" w:rsidRPr="00903DBA">
        <w:rPr>
          <w:rStyle w:val="KeyWord0"/>
          <w:highlight w:val="white"/>
        </w:rPr>
        <w:t>MaxType</w:t>
      </w:r>
      <w:r w:rsidR="00E546DF" w:rsidRPr="00903DBA">
        <w:rPr>
          <w:highlight w:val="white"/>
        </w:rPr>
        <w:t xml:space="preserve"> method in the </w:t>
      </w:r>
      <w:r w:rsidR="00E546DF" w:rsidRPr="00903DBA">
        <w:rPr>
          <w:rStyle w:val="KeyWord0"/>
          <w:highlight w:val="white"/>
        </w:rPr>
        <w:t>TypeCast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w:t>
      </w:r>
      <w:proofErr w:type="gramStart"/>
      <w:r w:rsidRPr="00903DBA">
        <w:rPr>
          <w:highlight w:val="white"/>
        </w:rPr>
        <w:t>expression, since</w:t>
      </w:r>
      <w:proofErr w:type="gramEnd"/>
      <w:r w:rsidRPr="00903DBA">
        <w:rPr>
          <w:highlight w:val="white"/>
        </w:rPr>
        <w:t xml:space="preserv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65E84D3D" w14:textId="77777777" w:rsidR="00CD295E" w:rsidRPr="00903DBA" w:rsidRDefault="00CD295E" w:rsidP="0092263B">
      <w:pPr>
        <w:pStyle w:val="Code"/>
        <w:rPr>
          <w:highlight w:val="white"/>
        </w:rPr>
      </w:pPr>
      <w:r w:rsidRPr="00903DBA">
        <w:rPr>
          <w:highlight w:val="white"/>
        </w:rPr>
        <w:t xml:space="preserve">      decimal leftValue, rightValue, resultValue = 0;</w:t>
      </w:r>
    </w:p>
    <w:p w14:paraId="1BE80AEF" w14:textId="77777777" w:rsidR="00CD295E" w:rsidRPr="00903DBA" w:rsidRDefault="00CD295E" w:rsidP="0092263B">
      <w:pPr>
        <w:pStyle w:val="Code"/>
        <w:rPr>
          <w:highlight w:val="white"/>
        </w:rPr>
      </w:pPr>
    </w:p>
    <w:p w14:paraId="52D905B8" w14:textId="51A83873" w:rsidR="00FF4A26" w:rsidRPr="00903DBA" w:rsidRDefault="00FF4A26" w:rsidP="00FF4A26">
      <w:pPr>
        <w:rPr>
          <w:highlight w:val="white"/>
        </w:rPr>
      </w:pPr>
      <w:r w:rsidRPr="00903DBA">
        <w:rPr>
          <w:highlight w:val="white"/>
        </w:rPr>
        <w:t xml:space="preserve">The value of each expression can be </w:t>
      </w:r>
      <w:r w:rsidRPr="00903DBA">
        <w:rPr>
          <w:rStyle w:val="KeyWord0"/>
          <w:highlight w:val="white"/>
        </w:rPr>
        <w:t>BigInteger</w:t>
      </w:r>
      <w:r w:rsidRPr="00903DBA">
        <w:rPr>
          <w:highlight w:val="white"/>
        </w:rPr>
        <w:t xml:space="preserve"> or </w:t>
      </w:r>
      <w:r w:rsidRPr="00903DBA">
        <w:rPr>
          <w:rStyle w:val="KeyWord0"/>
          <w:highlight w:val="white"/>
        </w:rPr>
        <w:t>decimal</w:t>
      </w:r>
      <w:r w:rsidRPr="00903DBA">
        <w:rPr>
          <w:highlight w:val="white"/>
        </w:rPr>
        <w:t xml:space="preserve">. In the case of </w:t>
      </w:r>
      <w:r w:rsidRPr="00903DBA">
        <w:rPr>
          <w:rStyle w:val="KeyWord0"/>
          <w:highlight w:val="white"/>
        </w:rPr>
        <w:t>BigInteger</w:t>
      </w:r>
      <w:r w:rsidRPr="00903DBA">
        <w:rPr>
          <w:highlight w:val="white"/>
        </w:rPr>
        <w:t xml:space="preserve">, we first cast the value to </w:t>
      </w:r>
      <w:r w:rsidRPr="00903DBA">
        <w:rPr>
          <w:rStyle w:val="KeyWord0"/>
          <w:highlight w:val="white"/>
        </w:rPr>
        <w:t>BigInteger</w:t>
      </w:r>
      <w:r w:rsidRPr="00903DBA">
        <w:rPr>
          <w:highlight w:val="white"/>
        </w:rPr>
        <w:t xml:space="preserve"> and then to </w:t>
      </w:r>
      <w:r w:rsidRPr="00903DBA">
        <w:rPr>
          <w:rStyle w:val="KeyWord0"/>
          <w:highlight w:val="white"/>
        </w:rPr>
        <w:t>decimal</w:t>
      </w:r>
      <w:r w:rsidRPr="00903DBA">
        <w:rPr>
          <w:highlight w:val="white"/>
        </w:rPr>
        <w:t>.</w:t>
      </w:r>
    </w:p>
    <w:p w14:paraId="2FF82A46" w14:textId="74B4B036" w:rsidR="00CD295E" w:rsidRPr="00903DBA" w:rsidRDefault="00CD295E" w:rsidP="0092263B">
      <w:pPr>
        <w:pStyle w:val="Code"/>
        <w:rPr>
          <w:highlight w:val="white"/>
        </w:rPr>
      </w:pPr>
      <w:r w:rsidRPr="00903DBA">
        <w:rPr>
          <w:highlight w:val="white"/>
        </w:rPr>
        <w:t xml:space="preserve">      if (leftExpression.Symbol.</w:t>
      </w:r>
      <w:r w:rsidR="00D63FD4" w:rsidRPr="00903DBA">
        <w:rPr>
          <w:highlight w:val="white"/>
        </w:rPr>
        <w:t>Value is BigInteger</w:t>
      </w:r>
      <w:r w:rsidRPr="00903DBA">
        <w:rPr>
          <w:highlight w:val="white"/>
        </w:rPr>
        <w:t>) {</w:t>
      </w:r>
    </w:p>
    <w:p w14:paraId="060F2412" w14:textId="77777777" w:rsidR="000E0C8B" w:rsidRPr="00903DBA" w:rsidRDefault="000E0C8B" w:rsidP="000E0C8B">
      <w:pPr>
        <w:pStyle w:val="Code"/>
        <w:rPr>
          <w:highlight w:val="white"/>
        </w:rPr>
      </w:pPr>
      <w:r w:rsidRPr="00903DBA">
        <w:rPr>
          <w:highlight w:val="white"/>
        </w:rPr>
        <w:t xml:space="preserve">        leftValue = (decimal) ((BigInteger) leftExpression.Symbol.Value);</w:t>
      </w:r>
    </w:p>
    <w:p w14:paraId="1CF8648A" w14:textId="77777777" w:rsidR="00CD295E" w:rsidRPr="00903DBA" w:rsidRDefault="00CD295E" w:rsidP="0092263B">
      <w:pPr>
        <w:pStyle w:val="Code"/>
        <w:rPr>
          <w:highlight w:val="white"/>
        </w:rPr>
      </w:pPr>
      <w:r w:rsidRPr="00903DBA">
        <w:rPr>
          <w:highlight w:val="white"/>
        </w:rPr>
        <w:t xml:space="preserve">      }</w:t>
      </w:r>
    </w:p>
    <w:p w14:paraId="0035BDDB" w14:textId="77777777" w:rsidR="00CD295E" w:rsidRPr="00903DBA" w:rsidRDefault="00CD295E" w:rsidP="0092263B">
      <w:pPr>
        <w:pStyle w:val="Code"/>
        <w:rPr>
          <w:highlight w:val="white"/>
        </w:rPr>
      </w:pPr>
      <w:r w:rsidRPr="00903DBA">
        <w:rPr>
          <w:highlight w:val="white"/>
        </w:rPr>
        <w:t xml:space="preserve">      else {</w:t>
      </w:r>
    </w:p>
    <w:p w14:paraId="05D8EAC4" w14:textId="77777777" w:rsidR="000E0C8B" w:rsidRPr="00903DBA" w:rsidRDefault="000E0C8B" w:rsidP="000E0C8B">
      <w:pPr>
        <w:pStyle w:val="Code"/>
        <w:rPr>
          <w:highlight w:val="white"/>
        </w:rPr>
      </w:pPr>
      <w:r w:rsidRPr="00903DBA">
        <w:rPr>
          <w:highlight w:val="white"/>
        </w:rPr>
        <w:t xml:space="preserve">        leftValue = (decimal) leftExpression.Symbol.Value;</w:t>
      </w:r>
    </w:p>
    <w:p w14:paraId="14B9D056" w14:textId="77777777" w:rsidR="00CD295E" w:rsidRPr="00903DBA" w:rsidRDefault="00CD295E" w:rsidP="0092263B">
      <w:pPr>
        <w:pStyle w:val="Code"/>
        <w:rPr>
          <w:highlight w:val="white"/>
        </w:rPr>
      </w:pPr>
      <w:r w:rsidRPr="00903DBA">
        <w:rPr>
          <w:highlight w:val="white"/>
        </w:rPr>
        <w:t xml:space="preserve">      }</w:t>
      </w:r>
    </w:p>
    <w:p w14:paraId="377A2C57" w14:textId="77777777" w:rsidR="00CD295E" w:rsidRPr="00903DBA" w:rsidRDefault="00CD295E" w:rsidP="0092263B">
      <w:pPr>
        <w:pStyle w:val="Code"/>
        <w:rPr>
          <w:highlight w:val="white"/>
        </w:rPr>
      </w:pPr>
    </w:p>
    <w:p w14:paraId="6503C8D0" w14:textId="0DFC6148" w:rsidR="00CD295E" w:rsidRPr="00903DBA" w:rsidRDefault="00CD295E" w:rsidP="0092263B">
      <w:pPr>
        <w:pStyle w:val="Code"/>
        <w:rPr>
          <w:highlight w:val="white"/>
        </w:rPr>
      </w:pPr>
      <w:r w:rsidRPr="00903DBA">
        <w:rPr>
          <w:highlight w:val="white"/>
        </w:rPr>
        <w:t xml:space="preserve">      if (rightExpression.Symbol.</w:t>
      </w:r>
      <w:r w:rsidR="006E32D5" w:rsidRPr="00903DBA">
        <w:rPr>
          <w:highlight w:val="white"/>
        </w:rPr>
        <w:t>Value is BigInteger</w:t>
      </w:r>
      <w:r w:rsidRPr="00903DBA">
        <w:rPr>
          <w:highlight w:val="white"/>
        </w:rPr>
        <w:t>) {</w:t>
      </w:r>
    </w:p>
    <w:p w14:paraId="1B4F02A8" w14:textId="77777777" w:rsidR="00035C84" w:rsidRPr="00903DBA" w:rsidRDefault="00035C84" w:rsidP="00035C84">
      <w:pPr>
        <w:pStyle w:val="Code"/>
        <w:rPr>
          <w:highlight w:val="white"/>
        </w:rPr>
      </w:pPr>
      <w:r w:rsidRPr="00903DBA">
        <w:rPr>
          <w:highlight w:val="white"/>
        </w:rPr>
        <w:t xml:space="preserve">        rightValue = (decimal) ((BigInteger) rightExpression.Symbol.Value);</w:t>
      </w:r>
    </w:p>
    <w:p w14:paraId="5AD33C66" w14:textId="77777777" w:rsidR="00CD295E" w:rsidRPr="00903DBA" w:rsidRDefault="00CD295E" w:rsidP="00CD295E">
      <w:pPr>
        <w:pStyle w:val="Code"/>
        <w:rPr>
          <w:highlight w:val="white"/>
        </w:rPr>
      </w:pPr>
      <w:r w:rsidRPr="00903DBA">
        <w:rPr>
          <w:highlight w:val="white"/>
        </w:rPr>
        <w:t xml:space="preserve">      }</w:t>
      </w:r>
    </w:p>
    <w:p w14:paraId="74C10B97" w14:textId="77777777" w:rsidR="00CD295E" w:rsidRPr="00903DBA" w:rsidRDefault="00CD295E" w:rsidP="00CD295E">
      <w:pPr>
        <w:pStyle w:val="Code"/>
        <w:rPr>
          <w:highlight w:val="white"/>
        </w:rPr>
      </w:pPr>
      <w:r w:rsidRPr="00903DBA">
        <w:rPr>
          <w:highlight w:val="white"/>
        </w:rPr>
        <w:t xml:space="preserve">      else {</w:t>
      </w:r>
    </w:p>
    <w:p w14:paraId="5D474D29" w14:textId="77777777" w:rsidR="00035C84" w:rsidRPr="00903DBA" w:rsidRDefault="00035C84" w:rsidP="00035C84">
      <w:pPr>
        <w:pStyle w:val="Code"/>
        <w:rPr>
          <w:highlight w:val="white"/>
        </w:rPr>
      </w:pPr>
      <w:r w:rsidRPr="00903DBA">
        <w:rPr>
          <w:highlight w:val="white"/>
        </w:rPr>
        <w:t xml:space="preserve">        rightValue = (decimal) rightExpression.Symbol.Value;</w:t>
      </w:r>
    </w:p>
    <w:p w14:paraId="22E29BE0" w14:textId="77777777" w:rsidR="00CD295E" w:rsidRPr="00903DBA" w:rsidRDefault="00CD295E" w:rsidP="00CD295E">
      <w:pPr>
        <w:pStyle w:val="Code"/>
        <w:rPr>
          <w:highlight w:val="white"/>
        </w:rPr>
      </w:pPr>
      <w:r w:rsidRPr="00903DBA">
        <w:rPr>
          <w:highlight w:val="white"/>
        </w:rPr>
        <w:t xml:space="preserve">      }</w:t>
      </w:r>
    </w:p>
    <w:p w14:paraId="6A82AB9A" w14:textId="06E2BFFB" w:rsidR="00CD295E" w:rsidRPr="00903DBA" w:rsidRDefault="007F19D4" w:rsidP="007F19D4">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user the regular operators.</w:t>
      </w:r>
    </w:p>
    <w:p w14:paraId="31FE1ADF" w14:textId="77777777" w:rsidR="00CD295E" w:rsidRPr="00903DBA" w:rsidRDefault="00CD295E" w:rsidP="00CD295E">
      <w:pPr>
        <w:pStyle w:val="Code"/>
        <w:rPr>
          <w:highlight w:val="white"/>
        </w:rPr>
      </w:pPr>
      <w:r w:rsidRPr="00903DBA">
        <w:rPr>
          <w:highlight w:val="white"/>
        </w:rPr>
        <w:lastRenderedPageBreak/>
        <w:t xml:space="preserve">      switch (middleOp) {</w:t>
      </w:r>
    </w:p>
    <w:p w14:paraId="7C59B460" w14:textId="77777777" w:rsidR="00CD295E" w:rsidRPr="00903DBA" w:rsidRDefault="00CD295E" w:rsidP="00CD295E">
      <w:pPr>
        <w:pStyle w:val="Code"/>
        <w:rPr>
          <w:highlight w:val="white"/>
        </w:rPr>
      </w:pPr>
      <w:r w:rsidRPr="00903DBA">
        <w:rPr>
          <w:highlight w:val="white"/>
        </w:rPr>
        <w:t xml:space="preserve">        case MiddleOperator.BinaryAdd:</w:t>
      </w:r>
    </w:p>
    <w:p w14:paraId="1869BF23" w14:textId="77777777" w:rsidR="00CD295E" w:rsidRPr="00903DBA" w:rsidRDefault="00CD295E" w:rsidP="00CD295E">
      <w:pPr>
        <w:pStyle w:val="Code"/>
        <w:rPr>
          <w:highlight w:val="white"/>
        </w:rPr>
      </w:pPr>
      <w:r w:rsidRPr="00903DBA">
        <w:rPr>
          <w:highlight w:val="white"/>
        </w:rPr>
        <w:t xml:space="preserve">          resultValue = leftValue + rightValue;</w:t>
      </w:r>
    </w:p>
    <w:p w14:paraId="2BD669B9" w14:textId="77777777" w:rsidR="00CD295E" w:rsidRPr="00903DBA" w:rsidRDefault="00CD295E" w:rsidP="00CD295E">
      <w:pPr>
        <w:pStyle w:val="Code"/>
        <w:rPr>
          <w:highlight w:val="white"/>
        </w:rPr>
      </w:pPr>
      <w:r w:rsidRPr="00903DBA">
        <w:rPr>
          <w:highlight w:val="white"/>
        </w:rPr>
        <w:t xml:space="preserve">          break;</w:t>
      </w:r>
    </w:p>
    <w:p w14:paraId="5BA2A709" w14:textId="77777777" w:rsidR="00CD295E" w:rsidRPr="00903DBA" w:rsidRDefault="00CD295E" w:rsidP="00CD295E">
      <w:pPr>
        <w:pStyle w:val="Code"/>
        <w:rPr>
          <w:highlight w:val="white"/>
        </w:rPr>
      </w:pPr>
      <w:r w:rsidRPr="00903DBA">
        <w:rPr>
          <w:highlight w:val="white"/>
        </w:rPr>
        <w:t xml:space="preserve">        </w:t>
      </w:r>
    </w:p>
    <w:p w14:paraId="09EEF364" w14:textId="77777777" w:rsidR="00CD295E" w:rsidRPr="00903DBA" w:rsidRDefault="00CD295E" w:rsidP="00CD295E">
      <w:pPr>
        <w:pStyle w:val="Code"/>
        <w:rPr>
          <w:highlight w:val="white"/>
        </w:rPr>
      </w:pPr>
      <w:r w:rsidRPr="00903DBA">
        <w:rPr>
          <w:highlight w:val="white"/>
        </w:rPr>
        <w:t xml:space="preserve">        case MiddleOperator.BinarySubtract:</w:t>
      </w:r>
    </w:p>
    <w:p w14:paraId="2EFC051E" w14:textId="77777777" w:rsidR="00CD295E" w:rsidRPr="00903DBA" w:rsidRDefault="00CD295E" w:rsidP="00CD295E">
      <w:pPr>
        <w:pStyle w:val="Code"/>
        <w:rPr>
          <w:highlight w:val="white"/>
        </w:rPr>
      </w:pPr>
      <w:r w:rsidRPr="00903DBA">
        <w:rPr>
          <w:highlight w:val="white"/>
        </w:rPr>
        <w:t xml:space="preserve">          resultValue = leftValue - rightValue;</w:t>
      </w:r>
    </w:p>
    <w:p w14:paraId="155D15CF" w14:textId="77777777" w:rsidR="00CD295E" w:rsidRPr="00903DBA" w:rsidRDefault="00CD295E" w:rsidP="00CD295E">
      <w:pPr>
        <w:pStyle w:val="Code"/>
        <w:rPr>
          <w:highlight w:val="white"/>
        </w:rPr>
      </w:pPr>
      <w:r w:rsidRPr="00903DBA">
        <w:rPr>
          <w:highlight w:val="white"/>
        </w:rPr>
        <w:t xml:space="preserve">          break;</w:t>
      </w:r>
    </w:p>
    <w:p w14:paraId="2F1A6BBC" w14:textId="77777777" w:rsidR="00CD295E" w:rsidRPr="00903DBA" w:rsidRDefault="00CD295E" w:rsidP="00CD295E">
      <w:pPr>
        <w:pStyle w:val="Code"/>
        <w:rPr>
          <w:highlight w:val="white"/>
        </w:rPr>
      </w:pPr>
      <w:r w:rsidRPr="00903DBA">
        <w:rPr>
          <w:highlight w:val="white"/>
        </w:rPr>
        <w:t xml:space="preserve">        </w:t>
      </w:r>
    </w:p>
    <w:p w14:paraId="23A3D45B" w14:textId="77777777" w:rsidR="00CD295E" w:rsidRPr="00903DBA" w:rsidRDefault="00CD295E" w:rsidP="00CD295E">
      <w:pPr>
        <w:pStyle w:val="Code"/>
        <w:rPr>
          <w:highlight w:val="white"/>
        </w:rPr>
      </w:pPr>
      <w:r w:rsidRPr="00903DBA">
        <w:rPr>
          <w:highlight w:val="white"/>
        </w:rPr>
        <w:t xml:space="preserve">        case MiddleOperator.SignedMultiply:</w:t>
      </w:r>
    </w:p>
    <w:p w14:paraId="5F165E5B" w14:textId="77777777" w:rsidR="00CD295E" w:rsidRPr="00903DBA" w:rsidRDefault="00CD295E" w:rsidP="00CD295E">
      <w:pPr>
        <w:pStyle w:val="Code"/>
        <w:rPr>
          <w:highlight w:val="white"/>
        </w:rPr>
      </w:pPr>
      <w:r w:rsidRPr="00903DBA">
        <w:rPr>
          <w:highlight w:val="white"/>
        </w:rPr>
        <w:t xml:space="preserve">          resultValue = leftValue * rightValue;</w:t>
      </w:r>
    </w:p>
    <w:p w14:paraId="782EA4D8" w14:textId="77777777" w:rsidR="00CD295E" w:rsidRPr="00903DBA" w:rsidRDefault="00CD295E" w:rsidP="00CD295E">
      <w:pPr>
        <w:pStyle w:val="Code"/>
        <w:rPr>
          <w:highlight w:val="white"/>
        </w:rPr>
      </w:pPr>
      <w:r w:rsidRPr="00903DBA">
        <w:rPr>
          <w:highlight w:val="white"/>
        </w:rPr>
        <w:t xml:space="preserve">          break;</w:t>
      </w:r>
    </w:p>
    <w:p w14:paraId="3076DFDE" w14:textId="77777777" w:rsidR="00CD295E" w:rsidRPr="00903DBA" w:rsidRDefault="00CD295E" w:rsidP="00CD295E">
      <w:pPr>
        <w:pStyle w:val="Code"/>
        <w:rPr>
          <w:highlight w:val="white"/>
        </w:rPr>
      </w:pPr>
      <w:r w:rsidRPr="00903DBA">
        <w:rPr>
          <w:highlight w:val="white"/>
        </w:rPr>
        <w:t xml:space="preserve">        </w:t>
      </w:r>
    </w:p>
    <w:p w14:paraId="5B77029E" w14:textId="77777777" w:rsidR="00CD295E" w:rsidRPr="00903DBA" w:rsidRDefault="00CD295E" w:rsidP="00CD295E">
      <w:pPr>
        <w:pStyle w:val="Code"/>
        <w:rPr>
          <w:highlight w:val="white"/>
        </w:rPr>
      </w:pPr>
      <w:r w:rsidRPr="00903DBA">
        <w:rPr>
          <w:highlight w:val="white"/>
        </w:rPr>
        <w:t xml:space="preserve">        case MiddleOperator.SignedDivide:</w:t>
      </w:r>
    </w:p>
    <w:p w14:paraId="7FAC3F5C" w14:textId="77777777" w:rsidR="00CD295E" w:rsidRPr="00903DBA" w:rsidRDefault="00CD295E" w:rsidP="00CD295E">
      <w:pPr>
        <w:pStyle w:val="Code"/>
        <w:rPr>
          <w:highlight w:val="white"/>
        </w:rPr>
      </w:pPr>
      <w:r w:rsidRPr="00903DBA">
        <w:rPr>
          <w:highlight w:val="white"/>
        </w:rPr>
        <w:t xml:space="preserve">          resultValue = leftValue / rightValue;</w:t>
      </w:r>
    </w:p>
    <w:p w14:paraId="0E07B612" w14:textId="77777777" w:rsidR="00CD295E" w:rsidRPr="00903DBA" w:rsidRDefault="00CD295E" w:rsidP="00CD295E">
      <w:pPr>
        <w:pStyle w:val="Code"/>
        <w:rPr>
          <w:highlight w:val="white"/>
        </w:rPr>
      </w:pPr>
      <w:r w:rsidRPr="00903DBA">
        <w:rPr>
          <w:highlight w:val="white"/>
        </w:rPr>
        <w:t xml:space="preserve">          break;</w:t>
      </w:r>
    </w:p>
    <w:p w14:paraId="58E07793" w14:textId="77777777" w:rsidR="00CD295E" w:rsidRPr="00903DBA" w:rsidRDefault="00CD295E" w:rsidP="00CD295E">
      <w:pPr>
        <w:pStyle w:val="Code"/>
        <w:rPr>
          <w:highlight w:val="white"/>
        </w:rPr>
      </w:pPr>
      <w:r w:rsidRPr="00903DBA">
        <w:rPr>
          <w:highlight w:val="white"/>
        </w:rPr>
        <w:t xml:space="preserve">      }</w:t>
      </w:r>
    </w:p>
    <w:p w14:paraId="36583498" w14:textId="0A6B562C" w:rsidR="00CD295E" w:rsidRPr="00903DBA" w:rsidRDefault="008C12A0" w:rsidP="00820FA5">
      <w:pPr>
        <w:rPr>
          <w:highlight w:val="white"/>
        </w:rPr>
      </w:pPr>
      <w:r w:rsidRPr="00903DBA">
        <w:rPr>
          <w:highlight w:val="white"/>
        </w:rPr>
        <w:t>When we have evaluated the value</w:t>
      </w:r>
      <w:r w:rsidR="003A5DE9" w:rsidRPr="00903DBA">
        <w:rPr>
          <w:highlight w:val="white"/>
        </w:rPr>
        <w:t>,</w:t>
      </w:r>
      <w:r w:rsidRPr="00903DBA">
        <w:rPr>
          <w:highlight w:val="white"/>
        </w:rPr>
        <w:t xml:space="preserve"> we must decide its type, which we do by calling</w:t>
      </w:r>
      <w:r w:rsidR="00820FA5" w:rsidRPr="00903DBA">
        <w:rPr>
          <w:highlight w:val="white"/>
        </w:rPr>
        <w:t xml:space="preserve"> the </w:t>
      </w:r>
      <w:r w:rsidR="00820FA5" w:rsidRPr="00903DBA">
        <w:rPr>
          <w:rStyle w:val="KeyWord0"/>
          <w:highlight w:val="white"/>
        </w:rPr>
        <w:t>MaxType</w:t>
      </w:r>
      <w:r w:rsidR="00820FA5" w:rsidRPr="00903DBA">
        <w:rPr>
          <w:highlight w:val="white"/>
        </w:rPr>
        <w:t xml:space="preserve"> method in the </w:t>
      </w:r>
      <w:r w:rsidR="00820FA5" w:rsidRPr="00903DBA">
        <w:rPr>
          <w:rStyle w:val="KeyWord0"/>
          <w:highlight w:val="white"/>
        </w:rPr>
        <w:t>TypeCast</w:t>
      </w:r>
      <w:r w:rsidR="00820FA5" w:rsidRPr="00903DBA">
        <w:rPr>
          <w:highlight w:val="white"/>
        </w:rPr>
        <w:t xml:space="preserve"> class.</w:t>
      </w:r>
    </w:p>
    <w:p w14:paraId="21CF6D9B" w14:textId="77777777" w:rsidR="002E00C1" w:rsidRPr="00903DBA" w:rsidRDefault="00CD295E" w:rsidP="00CD295E">
      <w:pPr>
        <w:pStyle w:val="Code"/>
        <w:rPr>
          <w:highlight w:val="white"/>
        </w:rPr>
      </w:pPr>
      <w:r w:rsidRPr="00903DBA">
        <w:rPr>
          <w:highlight w:val="white"/>
        </w:rPr>
        <w:t xml:space="preserve">      Type maxType = TypeCast.MaxType(leftExpression.Symbol.Type,</w:t>
      </w:r>
    </w:p>
    <w:p w14:paraId="70E67E29" w14:textId="713969F4" w:rsidR="00CD295E" w:rsidRPr="00903DBA" w:rsidRDefault="002E00C1" w:rsidP="00CD295E">
      <w:pPr>
        <w:pStyle w:val="Code"/>
        <w:rPr>
          <w:highlight w:val="white"/>
        </w:rPr>
      </w:pPr>
      <w:r w:rsidRPr="00903DBA">
        <w:rPr>
          <w:highlight w:val="white"/>
        </w:rPr>
        <w:t xml:space="preserve">                                     </w:t>
      </w:r>
      <w:r w:rsidR="00CD295E" w:rsidRPr="00903DBA">
        <w:rPr>
          <w:highlight w:val="white"/>
        </w:rPr>
        <w:t xml:space="preserve"> rightExpression.Symbol.Type);</w:t>
      </w:r>
    </w:p>
    <w:p w14:paraId="42A29F24" w14:textId="0B3D0422" w:rsidR="000F2FA4" w:rsidRPr="00903DBA" w:rsidRDefault="000F2FA4" w:rsidP="000F2FA4">
      <w:pPr>
        <w:rPr>
          <w:highlight w:val="white"/>
        </w:rPr>
      </w:pPr>
      <w:r w:rsidRPr="00903DBA">
        <w:rPr>
          <w:highlight w:val="white"/>
        </w:rPr>
        <w:t>The final symbol is a symbol with the maximum type and resulting value.</w:t>
      </w:r>
    </w:p>
    <w:p w14:paraId="5582EE05" w14:textId="250E1ACC" w:rsidR="00CD295E" w:rsidRPr="00903DBA" w:rsidRDefault="00CD295E" w:rsidP="00CD295E">
      <w:pPr>
        <w:pStyle w:val="Code"/>
        <w:rPr>
          <w:highlight w:val="white"/>
        </w:rPr>
      </w:pPr>
      <w:r w:rsidRPr="00903DBA">
        <w:rPr>
          <w:highlight w:val="white"/>
        </w:rPr>
        <w:t xml:space="preserve">      Symbol resultSymbol = new Symbol(maxType, resultValue);</w:t>
      </w:r>
    </w:p>
    <w:p w14:paraId="2926BC15" w14:textId="23489875" w:rsidR="00821169" w:rsidRPr="00903DBA" w:rsidRDefault="00821169" w:rsidP="00280429">
      <w:pPr>
        <w:rPr>
          <w:highlight w:val="white"/>
        </w:rPr>
      </w:pPr>
      <w:r w:rsidRPr="00903DBA">
        <w:rPr>
          <w:highlight w:val="white"/>
        </w:rPr>
        <w:t>In the floating evaluation case</w:t>
      </w:r>
      <w:r w:rsidR="00B612FD" w:rsidRPr="00903DBA">
        <w:rPr>
          <w:highlight w:val="white"/>
        </w:rPr>
        <w:t>,</w:t>
      </w:r>
      <w:r w:rsidRPr="00903DBA">
        <w:rPr>
          <w:highlight w:val="white"/>
        </w:rPr>
        <w:t xml:space="preserve"> we need to push the resulting value to the floating value stack.</w:t>
      </w:r>
    </w:p>
    <w:p w14:paraId="182F66C8" w14:textId="29F55DE7"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41CE1635" w14:textId="7FD755DD" w:rsidR="002E00C1"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6D86BCE7" w14:textId="10103B1C" w:rsidR="00CD295E" w:rsidRPr="00903DBA" w:rsidRDefault="002E00C1" w:rsidP="00CD295E">
      <w:pPr>
        <w:pStyle w:val="Code"/>
        <w:rPr>
          <w:highlight w:val="white"/>
        </w:rPr>
      </w:pPr>
      <w:r w:rsidRPr="00903DBA">
        <w:rPr>
          <w:highlight w:val="white"/>
        </w:rPr>
        <w:t xml:space="preserve">                                       </w:t>
      </w:r>
      <w:r w:rsidR="00CD295E" w:rsidRPr="00903DBA">
        <w:rPr>
          <w:highlight w:val="white"/>
        </w:rPr>
        <w:t xml:space="preserve"> resultSymbol);</w:t>
      </w:r>
    </w:p>
    <w:p w14:paraId="59B86727" w14:textId="1BFAF6A2" w:rsidR="0025564A" w:rsidRPr="00903DBA" w:rsidRDefault="0025564A" w:rsidP="0025564A">
      <w:pPr>
        <w:rPr>
          <w:highlight w:val="white"/>
        </w:rPr>
      </w:pPr>
      <w:r w:rsidRPr="00903DBA">
        <w:rPr>
          <w:highlight w:val="white"/>
        </w:rPr>
        <w:t>The final expression has no short list, and the long list hold the stack pushing instruction only.</w:t>
      </w:r>
    </w:p>
    <w:p w14:paraId="6509D73D" w14:textId="1675239D"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45931999" w14:textId="77777777" w:rsidR="00CD295E" w:rsidRPr="00903DBA" w:rsidRDefault="00CD295E" w:rsidP="00CD295E">
      <w:pPr>
        <w:pStyle w:val="Code"/>
        <w:rPr>
          <w:highlight w:val="white"/>
        </w:rPr>
      </w:pPr>
      <w:r w:rsidRPr="00903DBA">
        <w:rPr>
          <w:highlight w:val="white"/>
        </w:rPr>
        <w:t xml:space="preserve">    }</w:t>
      </w:r>
    </w:p>
    <w:p w14:paraId="3749E5A3" w14:textId="4C6565F1" w:rsidR="00CD295E" w:rsidRPr="00903DBA" w:rsidRDefault="007A565C" w:rsidP="00CD6DB7">
      <w:pPr>
        <w:rPr>
          <w:highlight w:val="white"/>
        </w:rPr>
      </w:pPr>
      <w:r w:rsidRPr="00903DBA">
        <w:rPr>
          <w:highlight w:val="white"/>
        </w:rPr>
        <w:t xml:space="preserve">The </w:t>
      </w:r>
      <w:r w:rsidRPr="00903DBA">
        <w:rPr>
          <w:rStyle w:val="KeyWord0"/>
          <w:highlight w:val="white"/>
        </w:rPr>
        <w:t>LogicalNot</w:t>
      </w:r>
      <w:r w:rsidRPr="00903DBA">
        <w:rPr>
          <w:highlight w:val="white"/>
        </w:rPr>
        <w:t xml:space="preserve"> method </w:t>
      </w:r>
      <w:r w:rsidR="00CD6DB7" w:rsidRPr="00903DBA">
        <w:rPr>
          <w:highlight w:val="white"/>
        </w:rPr>
        <w:t xml:space="preserve">evaluates the logical invers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7E8037AC" w:rsidR="002D2125" w:rsidRPr="00903DBA" w:rsidRDefault="00FD45A1" w:rsidP="002D2125">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2D2125" w:rsidRPr="00903DBA">
        <w:rPr>
          <w:rStyle w:val="KeyWord0"/>
          <w:highlight w:val="white"/>
        </w:rPr>
        <w:t>ArithmeticFloating</w:t>
      </w:r>
      <w:r w:rsidR="002D2125" w:rsidRPr="00903DBA">
        <w:rPr>
          <w:highlight w:val="white"/>
        </w:rPr>
        <w:t xml:space="preserve"> is called, and if it is constant and integral </w:t>
      </w:r>
      <w:r w:rsidR="002D2125" w:rsidRPr="00903DBA">
        <w:rPr>
          <w:rStyle w:val="KeyWord0"/>
          <w:highlight w:val="white"/>
        </w:rPr>
        <w:t>ArithmeticIntegral</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lastRenderedPageBreak/>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0698F5FC" w:rsidR="00CD295E" w:rsidRPr="00903DBA" w:rsidRDefault="004A3750" w:rsidP="004A3750">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5FD18830" w14:textId="77777777" w:rsidR="004A3750" w:rsidRPr="00903DBA" w:rsidRDefault="00CD295E" w:rsidP="00CD295E">
      <w:pPr>
        <w:pStyle w:val="Code"/>
        <w:rPr>
          <w:highlight w:val="white"/>
        </w:rPr>
      </w:pPr>
      <w:r w:rsidRPr="00903DBA">
        <w:rPr>
          <w:highlight w:val="white"/>
        </w:rPr>
        <w:t xml:space="preserve">      BigInteger value = (BigInteger) expression.Symbol.Value,</w:t>
      </w:r>
    </w:p>
    <w:p w14:paraId="0EDC9B5C" w14:textId="129222A0" w:rsidR="00CD295E" w:rsidRPr="00903DBA" w:rsidRDefault="004A3750" w:rsidP="00CD295E">
      <w:pPr>
        <w:pStyle w:val="Code"/>
        <w:rPr>
          <w:highlight w:val="white"/>
        </w:rPr>
      </w:pPr>
      <w:r w:rsidRPr="00903DBA">
        <w:rPr>
          <w:highlight w:val="white"/>
        </w:rPr>
        <w:t xml:space="preserve">                </w:t>
      </w:r>
      <w:r w:rsidR="00CD295E" w:rsidRPr="00903DBA">
        <w:rPr>
          <w:highlight w:val="white"/>
        </w:rPr>
        <w:t xml:space="preserve"> resultValue = 0;</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336AD12" w14:textId="77777777" w:rsidR="00CD295E" w:rsidRPr="00903DBA" w:rsidRDefault="00CD295E" w:rsidP="00CD295E">
      <w:pPr>
        <w:pStyle w:val="Code"/>
        <w:rPr>
          <w:highlight w:val="white"/>
        </w:rPr>
      </w:pPr>
      <w:r w:rsidRPr="00903DBA">
        <w:rPr>
          <w:highlight w:val="white"/>
        </w:rPr>
        <w:t xml:space="preserve">      switch (middleOp) {</w:t>
      </w:r>
    </w:p>
    <w:p w14:paraId="339A4F80" w14:textId="77777777" w:rsidR="00CD295E" w:rsidRPr="00903DBA" w:rsidRDefault="00CD295E" w:rsidP="00CD295E">
      <w:pPr>
        <w:pStyle w:val="Code"/>
        <w:rPr>
          <w:highlight w:val="white"/>
        </w:rPr>
      </w:pPr>
      <w:r w:rsidRPr="00903DBA">
        <w:rPr>
          <w:highlight w:val="white"/>
        </w:rPr>
        <w:t xml:space="preserve">        case MiddleOperator.UnaryAdd:</w:t>
      </w:r>
    </w:p>
    <w:p w14:paraId="41E8B1AC" w14:textId="77777777" w:rsidR="00CD295E" w:rsidRPr="00903DBA" w:rsidRDefault="00CD295E" w:rsidP="00CD295E">
      <w:pPr>
        <w:pStyle w:val="Code"/>
        <w:rPr>
          <w:highlight w:val="white"/>
        </w:rPr>
      </w:pPr>
      <w:r w:rsidRPr="00903DBA">
        <w:rPr>
          <w:highlight w:val="white"/>
        </w:rPr>
        <w:t xml:space="preserve">          resultValue = value;</w:t>
      </w:r>
    </w:p>
    <w:p w14:paraId="16F4FAF7" w14:textId="77777777" w:rsidR="00CD295E" w:rsidRPr="00903DBA" w:rsidRDefault="00CD295E" w:rsidP="00CD295E">
      <w:pPr>
        <w:pStyle w:val="Code"/>
        <w:rPr>
          <w:highlight w:val="white"/>
        </w:rPr>
      </w:pPr>
      <w:r w:rsidRPr="00903DBA">
        <w:rPr>
          <w:highlight w:val="white"/>
        </w:rPr>
        <w:t xml:space="preserve">          break;</w:t>
      </w:r>
    </w:p>
    <w:p w14:paraId="4F4C8349" w14:textId="77777777" w:rsidR="00CD295E" w:rsidRPr="00903DBA" w:rsidRDefault="00CD295E" w:rsidP="00CD295E">
      <w:pPr>
        <w:pStyle w:val="Code"/>
        <w:rPr>
          <w:highlight w:val="white"/>
        </w:rPr>
      </w:pPr>
      <w:r w:rsidRPr="00903DBA">
        <w:rPr>
          <w:highlight w:val="white"/>
        </w:rPr>
        <w:t xml:space="preserve">        </w:t>
      </w:r>
    </w:p>
    <w:p w14:paraId="45557224" w14:textId="77777777" w:rsidR="00CD295E" w:rsidRPr="00903DBA" w:rsidRDefault="00CD295E" w:rsidP="00CD295E">
      <w:pPr>
        <w:pStyle w:val="Code"/>
        <w:rPr>
          <w:highlight w:val="white"/>
        </w:rPr>
      </w:pPr>
      <w:r w:rsidRPr="00903DBA">
        <w:rPr>
          <w:highlight w:val="white"/>
        </w:rPr>
        <w:t xml:space="preserve">        case MiddleOperator.UnarySubtract:</w:t>
      </w:r>
    </w:p>
    <w:p w14:paraId="7A08BB1F" w14:textId="77777777" w:rsidR="00CD295E" w:rsidRPr="00903DBA" w:rsidRDefault="00CD295E" w:rsidP="00CD295E">
      <w:pPr>
        <w:pStyle w:val="Code"/>
        <w:rPr>
          <w:highlight w:val="white"/>
        </w:rPr>
      </w:pPr>
      <w:r w:rsidRPr="00903DBA">
        <w:rPr>
          <w:highlight w:val="white"/>
        </w:rPr>
        <w:t xml:space="preserve">          resultValue = -value;</w:t>
      </w:r>
    </w:p>
    <w:p w14:paraId="3BFF919E" w14:textId="77777777" w:rsidR="00CD295E" w:rsidRPr="00903DBA" w:rsidRDefault="00CD295E" w:rsidP="00CD295E">
      <w:pPr>
        <w:pStyle w:val="Code"/>
        <w:rPr>
          <w:highlight w:val="white"/>
        </w:rPr>
      </w:pPr>
      <w:r w:rsidRPr="00903DBA">
        <w:rPr>
          <w:highlight w:val="white"/>
        </w:rPr>
        <w:t xml:space="preserve">          break;</w:t>
      </w:r>
    </w:p>
    <w:p w14:paraId="56822FE4" w14:textId="77777777" w:rsidR="00CD295E" w:rsidRPr="00903DBA" w:rsidRDefault="00CD295E" w:rsidP="00CD295E">
      <w:pPr>
        <w:pStyle w:val="Code"/>
        <w:rPr>
          <w:highlight w:val="white"/>
        </w:rPr>
      </w:pPr>
    </w:p>
    <w:p w14:paraId="5B742155" w14:textId="77777777" w:rsidR="00CD295E" w:rsidRPr="00903DBA" w:rsidRDefault="00CD295E" w:rsidP="00CD295E">
      <w:pPr>
        <w:pStyle w:val="Code"/>
        <w:rPr>
          <w:highlight w:val="white"/>
        </w:rPr>
      </w:pPr>
      <w:r w:rsidRPr="00903DBA">
        <w:rPr>
          <w:highlight w:val="white"/>
        </w:rPr>
        <w:t xml:space="preserve">        case MiddleOperator.BitwiseNot:</w:t>
      </w:r>
    </w:p>
    <w:p w14:paraId="112F9C1D" w14:textId="77777777" w:rsidR="00CD295E" w:rsidRPr="00903DBA" w:rsidRDefault="00CD295E" w:rsidP="00CD295E">
      <w:pPr>
        <w:pStyle w:val="Code"/>
        <w:rPr>
          <w:highlight w:val="white"/>
        </w:rPr>
      </w:pPr>
      <w:r w:rsidRPr="00903DBA">
        <w:rPr>
          <w:highlight w:val="white"/>
        </w:rPr>
        <w:t xml:space="preserve">          resultValue = ~value;</w:t>
      </w:r>
    </w:p>
    <w:p w14:paraId="6A84BD07" w14:textId="77777777" w:rsidR="00CD295E" w:rsidRPr="00903DBA" w:rsidRDefault="00CD295E" w:rsidP="00CD295E">
      <w:pPr>
        <w:pStyle w:val="Code"/>
        <w:rPr>
          <w:highlight w:val="white"/>
        </w:rPr>
      </w:pPr>
      <w:r w:rsidRPr="00903DBA">
        <w:rPr>
          <w:highlight w:val="white"/>
        </w:rPr>
        <w:t xml:space="preserve">          break;</w:t>
      </w:r>
    </w:p>
    <w:p w14:paraId="0154B41A" w14:textId="77777777" w:rsidR="00CD295E" w:rsidRPr="00903DBA" w:rsidRDefault="00CD295E" w:rsidP="00CD295E">
      <w:pPr>
        <w:pStyle w:val="Code"/>
        <w:rPr>
          <w:highlight w:val="white"/>
        </w:rPr>
      </w:pPr>
      <w:r w:rsidRPr="00903DBA">
        <w:rPr>
          <w:highlight w:val="white"/>
        </w:rPr>
        <w:t xml:space="preserve">      }</w:t>
      </w:r>
    </w:p>
    <w:p w14:paraId="298DF4E8" w14:textId="5A08CEDA" w:rsidR="00CD295E" w:rsidRPr="00903DBA" w:rsidRDefault="00F1471D" w:rsidP="00F1471D">
      <w:pPr>
        <w:rPr>
          <w:highlight w:val="white"/>
        </w:rPr>
      </w:pPr>
      <w:r w:rsidRPr="00903DBA">
        <w:rPr>
          <w:highlight w:val="white"/>
        </w:rPr>
        <w:t xml:space="preserve">The resulting symbol hold the type of the </w:t>
      </w:r>
      <w:r w:rsidR="00F87C07" w:rsidRPr="00903DBA">
        <w:rPr>
          <w:highlight w:val="white"/>
        </w:rPr>
        <w:t>original</w:t>
      </w:r>
      <w:r w:rsidRPr="00903DBA">
        <w:rPr>
          <w:highlight w:val="white"/>
        </w:rPr>
        <w:t xml:space="preserve"> expression and the resulting value.</w:t>
      </w:r>
    </w:p>
    <w:p w14:paraId="45F9293F" w14:textId="77777777" w:rsidR="00CD295E" w:rsidRPr="00903DBA" w:rsidRDefault="00CD295E" w:rsidP="00CD295E">
      <w:pPr>
        <w:pStyle w:val="Code"/>
        <w:rPr>
          <w:highlight w:val="white"/>
        </w:rPr>
      </w:pPr>
      <w:r w:rsidRPr="00903DBA">
        <w:rPr>
          <w:highlight w:val="white"/>
        </w:rPr>
        <w:t xml:space="preserve">      Symbol resultSymbol = new Symbol(expression.Symbol.Type, resultValue);</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6FBB44AE" w:rsidR="00CD295E" w:rsidRPr="00903DBA" w:rsidRDefault="00D775B4" w:rsidP="00D8402F">
      <w:pPr>
        <w:rPr>
          <w:highlight w:val="white"/>
        </w:rPr>
      </w:pPr>
      <w:r w:rsidRPr="00903DBA">
        <w:rPr>
          <w:highlight w:val="white"/>
        </w:rPr>
        <w:t xml:space="preserve">The </w:t>
      </w:r>
      <w:r w:rsidR="00D8402F" w:rsidRPr="00903DBA">
        <w:rPr>
          <w:rStyle w:val="KeyWord0"/>
          <w:highlight w:val="white"/>
        </w:rPr>
        <w:t>ArithmeticFloating</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77777777" w:rsidR="00CD295E" w:rsidRPr="00903DBA" w:rsidRDefault="00CD295E" w:rsidP="00CD295E">
      <w:pPr>
        <w:pStyle w:val="Code"/>
        <w:rPr>
          <w:highlight w:val="white"/>
        </w:rPr>
      </w:pPr>
      <w:r w:rsidRPr="00903DBA">
        <w:rPr>
          <w:highlight w:val="white"/>
        </w:rPr>
        <w:t xml:space="preserve">        case MiddleOperator.UnaryAdd:</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lastRenderedPageBreak/>
        <w:t xml:space="preserve">        </w:t>
      </w:r>
    </w:p>
    <w:p w14:paraId="326E9114" w14:textId="77777777" w:rsidR="00CD295E" w:rsidRPr="00903DBA" w:rsidRDefault="00CD295E" w:rsidP="00CD295E">
      <w:pPr>
        <w:pStyle w:val="Code"/>
        <w:rPr>
          <w:highlight w:val="white"/>
        </w:rPr>
      </w:pPr>
      <w:r w:rsidRPr="00903DBA">
        <w:rPr>
          <w:highlight w:val="white"/>
        </w:rPr>
        <w:t xml:space="preserve">        case MiddleOperator.UnarySubtract: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3A6E6E3F" w:rsidR="00CD295E" w:rsidRPr="00903DBA" w:rsidRDefault="00443026" w:rsidP="00443026">
      <w:pPr>
        <w:rPr>
          <w:highlight w:val="white"/>
        </w:rPr>
      </w:pPr>
      <w:r w:rsidRPr="00903DBA">
        <w:rPr>
          <w:highlight w:val="white"/>
        </w:rPr>
        <w:t xml:space="preserve">In the </w:t>
      </w:r>
      <w:r w:rsidR="00905E09" w:rsidRPr="00903DBA">
        <w:rPr>
          <w:highlight w:val="white"/>
        </w:rPr>
        <w:t xml:space="preserve">case of </w:t>
      </w:r>
      <w:r w:rsidRPr="00903DBA">
        <w:rPr>
          <w:highlight w:val="white"/>
        </w:rPr>
        <w:t xml:space="preserve">floating </w:t>
      </w:r>
      <w:r w:rsidR="00905E09" w:rsidRPr="00903DBA">
        <w:rPr>
          <w:highlight w:val="white"/>
        </w:rPr>
        <w:t>operators</w:t>
      </w:r>
      <w:r w:rsidRPr="00903DBA">
        <w:rPr>
          <w:highlight w:val="white"/>
        </w:rPr>
        <w:t>, we push the resulting value on 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24833E4" w:rsidR="0080006D" w:rsidRPr="00903DBA" w:rsidRDefault="00DF4CF0" w:rsidP="0060539D">
      <w:pPr>
        <w:pStyle w:val="Rubrik2"/>
        <w:rPr>
          <w:highlight w:val="white"/>
        </w:rPr>
      </w:pPr>
      <w:bookmarkStart w:id="452" w:name="_Toc59126211"/>
      <w:r w:rsidRPr="00903DBA">
        <w:rPr>
          <w:highlight w:val="white"/>
        </w:rPr>
        <w:t xml:space="preserve">Constant </w:t>
      </w:r>
      <w:r w:rsidR="0080006D" w:rsidRPr="00903DBA">
        <w:rPr>
          <w:highlight w:val="white"/>
        </w:rPr>
        <w:t>Type Cast</w:t>
      </w:r>
      <w:bookmarkEnd w:id="452"/>
    </w:p>
    <w:p w14:paraId="4F48746B" w14:textId="70801E49" w:rsidR="00CD295E" w:rsidRPr="00903DBA" w:rsidRDefault="00C22B75" w:rsidP="003D1228">
      <w:pPr>
        <w:rPr>
          <w:highlight w:val="white"/>
        </w:rPr>
      </w:pPr>
      <w:r w:rsidRPr="00903DBA">
        <w:rPr>
          <w:highlight w:val="white"/>
        </w:rPr>
        <w:t xml:space="preserve">The </w:t>
      </w:r>
      <w:r w:rsidRPr="00903DBA">
        <w:rPr>
          <w:rStyle w:val="KeyWord0"/>
          <w:highlight w:val="white"/>
        </w:rPr>
        <w:t>C</w:t>
      </w:r>
      <w:r w:rsidR="0080006D" w:rsidRPr="00903DBA">
        <w:rPr>
          <w:rStyle w:val="KeyWord0"/>
          <w:highlight w:val="white"/>
        </w:rPr>
        <w:t>onstantC</w:t>
      </w:r>
      <w:r w:rsidRPr="00903DBA">
        <w:rPr>
          <w:rStyle w:val="KeyWord0"/>
          <w:highlight w:val="white"/>
        </w:rPr>
        <w:t>ast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just return null.</w:t>
      </w:r>
    </w:p>
    <w:p w14:paraId="44B04259" w14:textId="77777777" w:rsidR="00FC7B9E" w:rsidRPr="00903DBA" w:rsidRDefault="00FC7B9E" w:rsidP="00EA70D8">
      <w:pPr>
        <w:pStyle w:val="Code"/>
        <w:rPr>
          <w:highlight w:val="white"/>
        </w:rPr>
      </w:pPr>
      <w:r w:rsidRPr="00903DBA">
        <w:rPr>
          <w:highlight w:val="white"/>
        </w:rPr>
        <w:t xml:space="preserve">    public static Expression ConstantCast(Expression sourceExpression,</w:t>
      </w:r>
    </w:p>
    <w:p w14:paraId="38EE3470" w14:textId="77777777" w:rsidR="00FC7B9E" w:rsidRPr="00903DBA" w:rsidRDefault="00FC7B9E" w:rsidP="00EA70D8">
      <w:pPr>
        <w:pStyle w:val="Code"/>
        <w:rPr>
          <w:highlight w:val="white"/>
        </w:rPr>
      </w:pPr>
      <w:r w:rsidRPr="00903DBA">
        <w:rPr>
          <w:highlight w:val="white"/>
        </w:rPr>
        <w:t xml:space="preserve">                                          Type targetType) {</w:t>
      </w:r>
    </w:p>
    <w:p w14:paraId="255E79F1" w14:textId="77777777" w:rsidR="00FC7B9E" w:rsidRPr="00903DBA" w:rsidRDefault="00FC7B9E" w:rsidP="00EA70D8">
      <w:pPr>
        <w:pStyle w:val="Code"/>
        <w:rPr>
          <w:highlight w:val="white"/>
        </w:rPr>
      </w:pPr>
      <w:r w:rsidRPr="00903DBA">
        <w:rPr>
          <w:highlight w:val="white"/>
        </w:rPr>
        <w:t xml:space="preserve">      Symbol sourceSymbol = sourceExpression.Symbol, targetSymbol;</w:t>
      </w:r>
    </w:p>
    <w:p w14:paraId="3478D071" w14:textId="77777777" w:rsidR="00FC7B9E" w:rsidRPr="00903DBA" w:rsidRDefault="00FC7B9E" w:rsidP="00EA70D8">
      <w:pPr>
        <w:pStyle w:val="Code"/>
        <w:rPr>
          <w:highlight w:val="white"/>
        </w:rPr>
      </w:pPr>
      <w:r w:rsidRPr="00903DBA">
        <w:rPr>
          <w:highlight w:val="white"/>
        </w:rPr>
        <w:t xml:space="preserve">      Type sourceType = sourceSymbol.Type;</w:t>
      </w:r>
    </w:p>
    <w:p w14:paraId="19E15A3E" w14:textId="77777777" w:rsidR="00FC7B9E" w:rsidRPr="00903DBA" w:rsidRDefault="00FC7B9E" w:rsidP="00EA70D8">
      <w:pPr>
        <w:pStyle w:val="Code"/>
        <w:rPr>
          <w:highlight w:val="white"/>
        </w:rPr>
      </w:pPr>
      <w:r w:rsidRPr="00903DBA">
        <w:rPr>
          <w:highlight w:val="white"/>
        </w:rPr>
        <w:t xml:space="preserve">      </w:t>
      </w:r>
    </w:p>
    <w:p w14:paraId="754FB22B" w14:textId="77777777" w:rsidR="00FC7B9E" w:rsidRPr="00903DBA" w:rsidRDefault="00FC7B9E" w:rsidP="00EA70D8">
      <w:pPr>
        <w:pStyle w:val="Code"/>
        <w:rPr>
          <w:highlight w:val="white"/>
        </w:rPr>
      </w:pPr>
      <w:r w:rsidRPr="00903DBA">
        <w:rPr>
          <w:highlight w:val="white"/>
        </w:rPr>
        <w:t xml:space="preserve">      if (!IsConstant(sourceExpression) || sourceType.IsVoid()) {</w:t>
      </w:r>
    </w:p>
    <w:p w14:paraId="0D731DED" w14:textId="77777777" w:rsidR="00FC7B9E" w:rsidRPr="00903DBA" w:rsidRDefault="00FC7B9E" w:rsidP="00EA70D8">
      <w:pPr>
        <w:pStyle w:val="Code"/>
        <w:rPr>
          <w:highlight w:val="white"/>
        </w:rPr>
      </w:pPr>
      <w:r w:rsidRPr="00903DBA">
        <w:rPr>
          <w:highlight w:val="white"/>
        </w:rPr>
        <w:t xml:space="preserve">        return null;</w:t>
      </w:r>
    </w:p>
    <w:p w14:paraId="144FBBC8" w14:textId="77777777" w:rsidR="00FC7B9E" w:rsidRPr="00903DBA" w:rsidRDefault="00FC7B9E" w:rsidP="00EA70D8">
      <w:pPr>
        <w:pStyle w:val="Code"/>
        <w:rPr>
          <w:highlight w:val="white"/>
        </w:rPr>
      </w:pPr>
      <w:r w:rsidRPr="00903DBA">
        <w:rPr>
          <w:highlight w:val="white"/>
        </w:rPr>
        <w:t xml:space="preserve">      }</w:t>
      </w:r>
    </w:p>
    <w:p w14:paraId="51E3A15A" w14:textId="77777777" w:rsidR="00FC7B9E" w:rsidRPr="00903DBA" w:rsidRDefault="00FC7B9E" w:rsidP="00EA70D8">
      <w:pPr>
        <w:pStyle w:val="Code"/>
        <w:rPr>
          <w:highlight w:val="white"/>
        </w:rPr>
      </w:pPr>
    </w:p>
    <w:p w14:paraId="24B1CE4B" w14:textId="77777777" w:rsidR="00FC7B9E" w:rsidRPr="00903DBA" w:rsidRDefault="00FC7B9E" w:rsidP="00EA70D8">
      <w:pPr>
        <w:pStyle w:val="Code"/>
        <w:rPr>
          <w:highlight w:val="white"/>
        </w:rPr>
      </w:pPr>
      <w:r w:rsidRPr="00903DBA">
        <w:rPr>
          <w:highlight w:val="white"/>
        </w:rPr>
        <w:t xml:space="preserve">      object sourceValue = sourceSymbol.Value;</w:t>
      </w:r>
    </w:p>
    <w:p w14:paraId="5443C97E" w14:textId="77777777" w:rsidR="00FC7B9E" w:rsidRPr="00903DBA" w:rsidRDefault="00FC7B9E" w:rsidP="00EA70D8">
      <w:pPr>
        <w:pStyle w:val="Code"/>
        <w:rPr>
          <w:highlight w:val="white"/>
        </w:rPr>
      </w:pPr>
      <w:r w:rsidRPr="00903DBA">
        <w:rPr>
          <w:highlight w:val="white"/>
        </w:rPr>
        <w:t xml:space="preserve">      List&lt;MiddleCode&gt; longList = new List&lt;MiddleCode&gt;();</w:t>
      </w:r>
    </w:p>
    <w:p w14:paraId="172EAF3A" w14:textId="02C8C1F7" w:rsidR="00CD295E" w:rsidRPr="00903DBA" w:rsidRDefault="005A3966" w:rsidP="007D18E4">
      <w:pPr>
        <w:rPr>
          <w:highlight w:val="white"/>
        </w:rPr>
      </w:pPr>
      <w:r w:rsidRPr="00903DBA">
        <w:rPr>
          <w:highlight w:val="white"/>
        </w:rPr>
        <w:t xml:space="preserve">If the </w:t>
      </w:r>
      <w:r w:rsidR="007D18E4" w:rsidRPr="00903DBA">
        <w:rPr>
          <w:highlight w:val="white"/>
        </w:rPr>
        <w:t xml:space="preserve">source type equals the target type, we just return the </w:t>
      </w:r>
      <w:r w:rsidR="00412905" w:rsidRPr="00903DBA">
        <w:rPr>
          <w:highlight w:val="white"/>
        </w:rPr>
        <w:t>original</w:t>
      </w:r>
      <w:r w:rsidR="007D18E4" w:rsidRPr="00903DBA">
        <w:rPr>
          <w:highlight w:val="white"/>
        </w:rPr>
        <w:t xml:space="preserve"> expression.</w:t>
      </w:r>
    </w:p>
    <w:p w14:paraId="6C048606" w14:textId="77777777" w:rsidR="00FC7B9E" w:rsidRPr="00903DBA" w:rsidRDefault="00FC7B9E" w:rsidP="00EA70D8">
      <w:pPr>
        <w:pStyle w:val="Code"/>
        <w:rPr>
          <w:highlight w:val="white"/>
        </w:rPr>
      </w:pPr>
      <w:r w:rsidRPr="00903DBA">
        <w:rPr>
          <w:highlight w:val="white"/>
        </w:rPr>
        <w:t xml:space="preserve">      if (targetType.IsVoid()) {</w:t>
      </w:r>
    </w:p>
    <w:p w14:paraId="04968FBE" w14:textId="77777777" w:rsidR="00FC7B9E" w:rsidRPr="00903DBA" w:rsidRDefault="00FC7B9E" w:rsidP="00EA70D8">
      <w:pPr>
        <w:pStyle w:val="Code"/>
        <w:rPr>
          <w:highlight w:val="white"/>
        </w:rPr>
      </w:pPr>
      <w:r w:rsidRPr="00903DBA">
        <w:rPr>
          <w:highlight w:val="white"/>
        </w:rPr>
        <w:t xml:space="preserve">        targetSymbol = new Symbol(targetType);</w:t>
      </w:r>
    </w:p>
    <w:p w14:paraId="1F150D5E" w14:textId="77777777" w:rsidR="00FC7B9E" w:rsidRPr="00903DBA" w:rsidRDefault="00FC7B9E" w:rsidP="00EA70D8">
      <w:pPr>
        <w:pStyle w:val="Code"/>
        <w:rPr>
          <w:highlight w:val="white"/>
        </w:rPr>
      </w:pPr>
      <w:r w:rsidRPr="00903DBA">
        <w:rPr>
          <w:highlight w:val="white"/>
        </w:rPr>
        <w:t xml:space="preserve">      }</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20F5ED3E" w14:textId="77777777" w:rsidR="00EA70D8" w:rsidRPr="00903DBA" w:rsidRDefault="00EA70D8" w:rsidP="00EA70D8">
      <w:pPr>
        <w:pStyle w:val="Code"/>
        <w:rPr>
          <w:highlight w:val="white"/>
        </w:rPr>
      </w:pPr>
      <w:r w:rsidRPr="00903DBA">
        <w:rPr>
          <w:highlight w:val="white"/>
        </w:rPr>
        <w:t xml:space="preserve">      else if (sourceType.IsIntegralPointerArrayStringOrFunction() &amp;&amp;</w:t>
      </w:r>
    </w:p>
    <w:p w14:paraId="159B2E9B" w14:textId="77777777" w:rsidR="00EA70D8" w:rsidRPr="00903DBA" w:rsidRDefault="00EA70D8" w:rsidP="00EA70D8">
      <w:pPr>
        <w:pStyle w:val="Code"/>
        <w:rPr>
          <w:highlight w:val="white"/>
        </w:rPr>
      </w:pPr>
      <w:r w:rsidRPr="00903DBA">
        <w:rPr>
          <w:highlight w:val="white"/>
        </w:rPr>
        <w:t xml:space="preserve">               targetType.IsFloating()) {</w:t>
      </w:r>
    </w:p>
    <w:p w14:paraId="7D57A3EE" w14:textId="77777777" w:rsidR="00EA70D8" w:rsidRPr="00903DBA" w:rsidRDefault="00EA70D8" w:rsidP="00EA70D8">
      <w:pPr>
        <w:pStyle w:val="Code"/>
        <w:rPr>
          <w:highlight w:val="white"/>
        </w:rPr>
      </w:pPr>
      <w:r w:rsidRPr="00903DBA">
        <w:rPr>
          <w:highlight w:val="white"/>
        </w:rPr>
        <w:t xml:space="preserve">        decimal targetValue = ((decimal) ((BigInteger) sourceValue));</w:t>
      </w:r>
    </w:p>
    <w:p w14:paraId="2638E76F"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70135E78" w14:textId="77777777" w:rsidR="00EA70D8" w:rsidRPr="00903DBA" w:rsidRDefault="00EA70D8" w:rsidP="00EA70D8">
      <w:pPr>
        <w:pStyle w:val="Code"/>
        <w:rPr>
          <w:highlight w:val="white"/>
        </w:rPr>
      </w:pPr>
      <w:r w:rsidRPr="00903DBA">
        <w:rPr>
          <w:highlight w:val="white"/>
        </w:rPr>
        <w:t xml:space="preserve">      }</w:t>
      </w:r>
    </w:p>
    <w:p w14:paraId="27952424" w14:textId="77777777" w:rsidR="002B25CE" w:rsidRPr="00903DBA" w:rsidRDefault="00EA70D8" w:rsidP="00EA70D8">
      <w:pPr>
        <w:pStyle w:val="Code"/>
        <w:rPr>
          <w:highlight w:val="white"/>
        </w:rPr>
      </w:pPr>
      <w:r w:rsidRPr="00903DBA">
        <w:rPr>
          <w:highlight w:val="white"/>
        </w:rPr>
        <w:t xml:space="preserve">      else if (sourceType.IsFloating() &amp;&amp;</w:t>
      </w:r>
    </w:p>
    <w:p w14:paraId="7AA893AE" w14:textId="1F983A0B" w:rsidR="00EA70D8" w:rsidRPr="00903DBA" w:rsidRDefault="002B25CE" w:rsidP="00EA70D8">
      <w:pPr>
        <w:pStyle w:val="Code"/>
        <w:rPr>
          <w:highlight w:val="white"/>
        </w:rPr>
      </w:pPr>
      <w:r w:rsidRPr="00903DBA">
        <w:rPr>
          <w:highlight w:val="white"/>
        </w:rPr>
        <w:t xml:space="preserve"> </w:t>
      </w:r>
      <w:r w:rsidR="00EA70D8" w:rsidRPr="00903DBA">
        <w:rPr>
          <w:highlight w:val="white"/>
        </w:rPr>
        <w:t xml:space="preserve">              targetType.IsIntegralPointer</w:t>
      </w:r>
      <w:r w:rsidRPr="00903DBA">
        <w:rPr>
          <w:highlight w:val="white"/>
        </w:rPr>
        <w:t>Or</w:t>
      </w:r>
      <w:r w:rsidR="00EA70D8" w:rsidRPr="00903DBA">
        <w:rPr>
          <w:highlight w:val="white"/>
        </w:rPr>
        <w:t>Array()) {</w:t>
      </w:r>
    </w:p>
    <w:p w14:paraId="303677A4" w14:textId="77777777" w:rsidR="00EA70D8" w:rsidRPr="00903DBA" w:rsidRDefault="00EA70D8" w:rsidP="00EA70D8">
      <w:pPr>
        <w:pStyle w:val="Code"/>
        <w:rPr>
          <w:highlight w:val="white"/>
        </w:rPr>
      </w:pPr>
      <w:r w:rsidRPr="00903DBA">
        <w:rPr>
          <w:highlight w:val="white"/>
        </w:rPr>
        <w:t xml:space="preserve">        BigInteger targetValue = ((BigInteger) ((decimal) sourceValue));</w:t>
      </w:r>
    </w:p>
    <w:p w14:paraId="3498AB1E"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5FE95DE3" w14:textId="77777777" w:rsidR="00EA70D8" w:rsidRPr="00903DBA" w:rsidRDefault="00EA70D8" w:rsidP="00EA70D8">
      <w:pPr>
        <w:pStyle w:val="Code"/>
        <w:rPr>
          <w:highlight w:val="white"/>
        </w:rPr>
      </w:pPr>
      <w:r w:rsidRPr="00903DBA">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proofErr w:type="gramStart"/>
      <w:r w:rsidR="00A76052">
        <w:rPr>
          <w:highlight w:val="white"/>
        </w:rPr>
        <w:t>false-set</w:t>
      </w:r>
      <w:r w:rsidR="00B904B5" w:rsidRPr="00903DBA">
        <w:rPr>
          <w:highlight w:val="white"/>
        </w:rPr>
        <w:t>s</w:t>
      </w:r>
      <w:proofErr w:type="gramEnd"/>
      <w:r w:rsidR="00B904B5" w:rsidRPr="00903DBA">
        <w:rPr>
          <w:highlight w:val="white"/>
        </w:rPr>
        <w:t xml:space="preserve"> of the expression.</w:t>
      </w:r>
    </w:p>
    <w:p w14:paraId="4AE89BA8" w14:textId="6CEDBA03" w:rsidR="00C02A94" w:rsidRPr="00903DBA" w:rsidRDefault="00C02A94" w:rsidP="00C93FDB">
      <w:pPr>
        <w:rPr>
          <w:highlight w:val="white"/>
        </w:rPr>
      </w:pPr>
      <w:r w:rsidRPr="00903DBA">
        <w:rPr>
          <w:highlight w:val="white"/>
        </w:rPr>
        <w:lastRenderedPageBreak/>
        <w:t xml:space="preserve">If the </w:t>
      </w:r>
      <w:proofErr w:type="gramStart"/>
      <w:r w:rsidR="009C3C27">
        <w:rPr>
          <w:highlight w:val="white"/>
        </w:rPr>
        <w:t>true-set</w:t>
      </w:r>
      <w:proofErr w:type="gramEnd"/>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proofErr w:type="gramStart"/>
      <w:r w:rsidR="00A76052">
        <w:rPr>
          <w:highlight w:val="white"/>
        </w:rPr>
        <w:t>false-set</w:t>
      </w:r>
      <w:proofErr w:type="gramEnd"/>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478D0401" w14:textId="77777777" w:rsidR="00EA70D8" w:rsidRPr="00903DBA" w:rsidRDefault="00EA70D8" w:rsidP="00EA70D8">
      <w:pPr>
        <w:pStyle w:val="Code"/>
        <w:rPr>
          <w:highlight w:val="white"/>
        </w:rPr>
      </w:pPr>
      <w:r w:rsidRPr="00903DBA">
        <w:rPr>
          <w:highlight w:val="white"/>
        </w:rPr>
        <w:t xml:space="preserve">      else if (sourceType.IsLogical() &amp;&amp;</w:t>
      </w:r>
    </w:p>
    <w:p w14:paraId="07DF70D6" w14:textId="5F93011E" w:rsidR="00EA70D8" w:rsidRPr="00903DBA" w:rsidRDefault="00EA70D8" w:rsidP="00EA70D8">
      <w:pPr>
        <w:pStyle w:val="Code"/>
        <w:rPr>
          <w:highlight w:val="white"/>
        </w:rPr>
      </w:pPr>
      <w:r w:rsidRPr="00903DBA">
        <w:rPr>
          <w:highlight w:val="white"/>
        </w:rPr>
        <w:t xml:space="preserve">               targetType.</w:t>
      </w:r>
      <w:r w:rsidR="002B25CE" w:rsidRPr="00903DBA">
        <w:rPr>
          <w:highlight w:val="white"/>
        </w:rPr>
        <w:t xml:space="preserve">IsIntegralPointerOrArray </w:t>
      </w:r>
      <w:r w:rsidRPr="00903DBA">
        <w:rPr>
          <w:highlight w:val="white"/>
        </w:rPr>
        <w:t>()) {</w:t>
      </w:r>
    </w:p>
    <w:p w14:paraId="21F86662" w14:textId="77777777" w:rsidR="00EA70D8" w:rsidRPr="00903DBA" w:rsidRDefault="00EA70D8" w:rsidP="00EA70D8">
      <w:pPr>
        <w:pStyle w:val="Code"/>
        <w:rPr>
          <w:highlight w:val="white"/>
        </w:rPr>
      </w:pPr>
      <w:r w:rsidRPr="00903DBA">
        <w:rPr>
          <w:highlight w:val="white"/>
        </w:rPr>
        <w:t xml:space="preserve">        bool isTrue = (sourceSymbol.TrueSet.Count &gt; 0);</w:t>
      </w:r>
    </w:p>
    <w:p w14:paraId="517C909F" w14:textId="77777777" w:rsidR="00EA70D8" w:rsidRPr="00903DBA" w:rsidRDefault="00EA70D8" w:rsidP="00EA70D8">
      <w:pPr>
        <w:pStyle w:val="Code"/>
        <w:rPr>
          <w:highlight w:val="white"/>
        </w:rPr>
      </w:pPr>
      <w:r w:rsidRPr="00903DBA">
        <w:rPr>
          <w:highlight w:val="white"/>
        </w:rPr>
        <w:t xml:space="preserve">        BigInteger targetValue = isTrue ? BigInteger.One : BigInteger.Zero;</w:t>
      </w:r>
    </w:p>
    <w:p w14:paraId="32C5077E"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4BBD3D8C" w14:textId="77777777" w:rsidR="00EA70D8" w:rsidRPr="00903DBA" w:rsidRDefault="00EA70D8" w:rsidP="00EA70D8">
      <w:pPr>
        <w:pStyle w:val="Code"/>
        <w:rPr>
          <w:highlight w:val="white"/>
        </w:rPr>
      </w:pPr>
      <w:r w:rsidRPr="00903DBA">
        <w:rPr>
          <w:highlight w:val="white"/>
        </w:rPr>
        <w:t xml:space="preserve">      }</w:t>
      </w:r>
    </w:p>
    <w:p w14:paraId="35EEF65B" w14:textId="77777777" w:rsidR="00EA70D8" w:rsidRPr="00903DBA" w:rsidRDefault="00EA70D8" w:rsidP="00EA70D8">
      <w:pPr>
        <w:pStyle w:val="Code"/>
        <w:rPr>
          <w:highlight w:val="white"/>
        </w:rPr>
      </w:pPr>
      <w:r w:rsidRPr="00903DBA">
        <w:rPr>
          <w:highlight w:val="white"/>
        </w:rPr>
        <w:t xml:space="preserve">      else if (sourceType.IsLogical() &amp;&amp; targetType.IsFloating()) {</w:t>
      </w:r>
    </w:p>
    <w:p w14:paraId="2B6DDA60" w14:textId="77777777" w:rsidR="00EA70D8" w:rsidRPr="00903DBA" w:rsidRDefault="00EA70D8" w:rsidP="00EA70D8">
      <w:pPr>
        <w:pStyle w:val="Code"/>
        <w:rPr>
          <w:highlight w:val="white"/>
        </w:rPr>
      </w:pPr>
      <w:r w:rsidRPr="00903DBA">
        <w:rPr>
          <w:highlight w:val="white"/>
        </w:rPr>
        <w:t xml:space="preserve">        bool isTrue = (sourceSymbol.TrueSet.Count &gt; 0);</w:t>
      </w:r>
    </w:p>
    <w:p w14:paraId="305F5C22" w14:textId="77777777" w:rsidR="00EA70D8" w:rsidRPr="00903DBA" w:rsidRDefault="00EA70D8" w:rsidP="00EA70D8">
      <w:pPr>
        <w:pStyle w:val="Code"/>
        <w:rPr>
          <w:highlight w:val="white"/>
        </w:rPr>
      </w:pPr>
      <w:r w:rsidRPr="00903DBA">
        <w:rPr>
          <w:highlight w:val="white"/>
        </w:rPr>
        <w:t xml:space="preserve">        decimal targetValue = isTrue ? decimal.One : decimal.Zero;</w:t>
      </w:r>
    </w:p>
    <w:p w14:paraId="555E5439"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1ED200AD" w14:textId="77777777" w:rsidR="00EA70D8" w:rsidRPr="00903DBA" w:rsidRDefault="00EA70D8" w:rsidP="00EA70D8">
      <w:pPr>
        <w:pStyle w:val="Code"/>
        <w:rPr>
          <w:highlight w:val="white"/>
        </w:rPr>
      </w:pPr>
      <w:r w:rsidRPr="00903DBA">
        <w:rPr>
          <w:highlight w:val="white"/>
        </w:rPr>
        <w:t xml:space="preserve">      }</w:t>
      </w:r>
    </w:p>
    <w:p w14:paraId="4C24FA20" w14:textId="00AEF720" w:rsidR="000159E3" w:rsidRPr="00903DBA" w:rsidRDefault="000159E3" w:rsidP="000159E3">
      <w:pPr>
        <w:rPr>
          <w:highlight w:val="white"/>
        </w:rPr>
      </w:pPr>
      <w:r w:rsidRPr="00903DBA">
        <w:rPr>
          <w:highlight w:val="white"/>
        </w:rPr>
        <w:t xml:space="preserve">If the </w:t>
      </w:r>
      <w:r w:rsidR="00235142" w:rsidRPr="00903DBA">
        <w:rPr>
          <w:highlight w:val="white"/>
        </w:rPr>
        <w:t xml:space="preserve">source </w:t>
      </w:r>
      <w:r w:rsidR="00F65CC0" w:rsidRPr="00903DBA">
        <w:rPr>
          <w:highlight w:val="white"/>
        </w:rPr>
        <w:t xml:space="preserve">type is integral, array, pointer, or floating, and the target type is logical, we </w:t>
      </w:r>
      <w:r w:rsidR="004B67DB" w:rsidRPr="00903DBA">
        <w:rPr>
          <w:highlight w:val="white"/>
        </w:rPr>
        <w:t>start by constructing a jump set holding one unconditional jump instruction.</w:t>
      </w:r>
    </w:p>
    <w:p w14:paraId="2BA269FF" w14:textId="30CF9BFC" w:rsidR="00CD295E" w:rsidRPr="00903DBA" w:rsidRDefault="00362668" w:rsidP="00362668">
      <w:pPr>
        <w:rPr>
          <w:highlight w:val="white"/>
        </w:rPr>
      </w:pPr>
      <w:r w:rsidRPr="00903DBA">
        <w:rPr>
          <w:highlight w:val="white"/>
        </w:rPr>
        <w:t xml:space="preserve">If the value of the </w:t>
      </w:r>
      <w:r w:rsidR="006A6B4D" w:rsidRPr="00903DBA">
        <w:rPr>
          <w:highlight w:val="white"/>
        </w:rPr>
        <w:t>source</w:t>
      </w:r>
      <w:r w:rsidRPr="00903DBA">
        <w:rPr>
          <w:highlight w:val="white"/>
        </w:rPr>
        <w:t xml:space="preserve"> symbol is </w:t>
      </w:r>
      <w:r w:rsidR="006A6B4D" w:rsidRPr="00903DBA">
        <w:rPr>
          <w:highlight w:val="white"/>
        </w:rPr>
        <w:t xml:space="preserve">zero, we create a target symbol with </w:t>
      </w:r>
      <w:r w:rsidR="00F3514C" w:rsidRPr="00903DBA">
        <w:rPr>
          <w:highlight w:val="white"/>
        </w:rPr>
        <w:t xml:space="preserve">jump set as its </w:t>
      </w:r>
      <w:proofErr w:type="gramStart"/>
      <w:r w:rsidR="00A76052">
        <w:rPr>
          <w:highlight w:val="white"/>
        </w:rPr>
        <w:t>false-set</w:t>
      </w:r>
      <w:proofErr w:type="gramEnd"/>
      <w:r w:rsidR="00F3514C" w:rsidRPr="00903DBA">
        <w:rPr>
          <w:highlight w:val="white"/>
        </w:rPr>
        <w:t xml:space="preserve">. If it not zero, we create the target symbol with the jump set as its </w:t>
      </w:r>
      <w:proofErr w:type="gramStart"/>
      <w:r w:rsidR="009C3C27">
        <w:rPr>
          <w:highlight w:val="white"/>
        </w:rPr>
        <w:t>true-set</w:t>
      </w:r>
      <w:proofErr w:type="gramEnd"/>
      <w:r w:rsidR="00F3514C" w:rsidRPr="00903DBA">
        <w:rPr>
          <w:highlight w:val="white"/>
        </w:rPr>
        <w:t>.</w:t>
      </w:r>
    </w:p>
    <w:p w14:paraId="70A90707" w14:textId="2D6BCE52" w:rsidR="00CD295E" w:rsidRPr="00903DBA" w:rsidRDefault="00F3514C" w:rsidP="0061501B">
      <w:pPr>
        <w:rPr>
          <w:highlight w:val="white"/>
        </w:rPr>
      </w:pPr>
      <w:r w:rsidRPr="00903DBA">
        <w:rPr>
          <w:highlight w:val="white"/>
        </w:rPr>
        <w:t xml:space="preserve">The long list </w:t>
      </w:r>
      <w:r w:rsidR="00186F35" w:rsidRPr="00903DBA">
        <w:rPr>
          <w:highlight w:val="white"/>
        </w:rPr>
        <w:t>holds the unconditional jump instruction of the jump set.</w:t>
      </w:r>
    </w:p>
    <w:p w14:paraId="305C0279" w14:textId="77777777" w:rsidR="00EA70D8" w:rsidRPr="00903DBA" w:rsidRDefault="00EA70D8" w:rsidP="00EA70D8">
      <w:pPr>
        <w:pStyle w:val="Code"/>
        <w:rPr>
          <w:highlight w:val="white"/>
        </w:rPr>
      </w:pPr>
      <w:r w:rsidRPr="00903DBA">
        <w:rPr>
          <w:highlight w:val="white"/>
        </w:rPr>
        <w:t xml:space="preserve">      else if (sourceType.IsArithmeticPointerArrayStringOrFunction() &amp;&amp;</w:t>
      </w:r>
    </w:p>
    <w:p w14:paraId="54D7B1AD" w14:textId="77777777" w:rsidR="00EA70D8" w:rsidRPr="00903DBA" w:rsidRDefault="00EA70D8" w:rsidP="00EA70D8">
      <w:pPr>
        <w:pStyle w:val="Code"/>
        <w:rPr>
          <w:highlight w:val="white"/>
        </w:rPr>
      </w:pPr>
      <w:r w:rsidRPr="00903DBA">
        <w:rPr>
          <w:highlight w:val="white"/>
        </w:rPr>
        <w:t xml:space="preserve">               targetType.IsLogical()) {</w:t>
      </w:r>
    </w:p>
    <w:p w14:paraId="71C80BE4" w14:textId="77777777" w:rsidR="00EA70D8" w:rsidRPr="00903DBA" w:rsidRDefault="00EA70D8" w:rsidP="00EA70D8">
      <w:pPr>
        <w:pStyle w:val="Code"/>
        <w:rPr>
          <w:highlight w:val="white"/>
        </w:rPr>
      </w:pPr>
      <w:r w:rsidRPr="00903DBA">
        <w:rPr>
          <w:highlight w:val="white"/>
        </w:rPr>
        <w:t xml:space="preserve">        bool isTrue = !sourceValue.Equals(BigInteger.Zero) &amp;&amp;</w:t>
      </w:r>
    </w:p>
    <w:p w14:paraId="227D2610" w14:textId="77777777" w:rsidR="00EA70D8" w:rsidRPr="00903DBA" w:rsidRDefault="00EA70D8" w:rsidP="00EA70D8">
      <w:pPr>
        <w:pStyle w:val="Code"/>
        <w:rPr>
          <w:highlight w:val="white"/>
        </w:rPr>
      </w:pPr>
      <w:r w:rsidRPr="00903DBA">
        <w:rPr>
          <w:highlight w:val="white"/>
        </w:rPr>
        <w:t xml:space="preserve">                      !sourceValue.Equals(decimal.Zero);</w:t>
      </w:r>
    </w:p>
    <w:p w14:paraId="3629ED95" w14:textId="77777777" w:rsidR="00EA70D8" w:rsidRPr="00903DBA" w:rsidRDefault="00EA70D8" w:rsidP="00EA70D8">
      <w:pPr>
        <w:pStyle w:val="Code"/>
        <w:rPr>
          <w:highlight w:val="white"/>
        </w:rPr>
      </w:pPr>
    </w:p>
    <w:p w14:paraId="018C48B2" w14:textId="01E44568" w:rsidR="00EA70D8" w:rsidRPr="00903DBA" w:rsidRDefault="00EA70D8" w:rsidP="00EA7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7DCD86CA" w14:textId="77777777" w:rsidR="00EA70D8" w:rsidRPr="00903DBA" w:rsidRDefault="00EA70D8" w:rsidP="00EA70D8">
      <w:pPr>
        <w:pStyle w:val="Code"/>
        <w:rPr>
          <w:highlight w:val="white"/>
        </w:rPr>
      </w:pPr>
      <w:r w:rsidRPr="00903DBA">
        <w:rPr>
          <w:highlight w:val="white"/>
        </w:rPr>
        <w:t xml:space="preserve">        longList.Add(gotoCode);</w:t>
      </w:r>
    </w:p>
    <w:p w14:paraId="50B8E114" w14:textId="77777777" w:rsidR="00EA70D8" w:rsidRPr="00903DBA" w:rsidRDefault="00EA70D8" w:rsidP="00EA70D8">
      <w:pPr>
        <w:pStyle w:val="Code"/>
        <w:rPr>
          <w:highlight w:val="white"/>
        </w:rPr>
      </w:pPr>
    </w:p>
    <w:p w14:paraId="5F9F9EA5" w14:textId="77777777" w:rsidR="00EA70D8" w:rsidRPr="00903DBA" w:rsidRDefault="00EA70D8" w:rsidP="00EA70D8">
      <w:pPr>
        <w:pStyle w:val="Code"/>
        <w:rPr>
          <w:highlight w:val="white"/>
        </w:rPr>
      </w:pPr>
      <w:r w:rsidRPr="00903DBA">
        <w:rPr>
          <w:highlight w:val="white"/>
        </w:rPr>
        <w:t xml:space="preserve">        ISet&lt;MiddleCode&gt; trueSet = new HashSet&lt;MiddleCode&gt;(),</w:t>
      </w:r>
    </w:p>
    <w:p w14:paraId="09960CBE" w14:textId="77777777" w:rsidR="00EA70D8" w:rsidRPr="00903DBA" w:rsidRDefault="00EA70D8" w:rsidP="00EA70D8">
      <w:pPr>
        <w:pStyle w:val="Code"/>
        <w:rPr>
          <w:highlight w:val="white"/>
        </w:rPr>
      </w:pPr>
      <w:r w:rsidRPr="00903DBA">
        <w:rPr>
          <w:highlight w:val="white"/>
        </w:rPr>
        <w:t xml:space="preserve">                         falseSet = new HashSet&lt;MiddleCode&gt;();</w:t>
      </w:r>
    </w:p>
    <w:p w14:paraId="5C737E9B" w14:textId="77777777" w:rsidR="00EA70D8" w:rsidRPr="00903DBA" w:rsidRDefault="00EA70D8" w:rsidP="00EA70D8">
      <w:pPr>
        <w:pStyle w:val="Code"/>
        <w:rPr>
          <w:highlight w:val="white"/>
        </w:rPr>
      </w:pPr>
      <w:r w:rsidRPr="00903DBA">
        <w:rPr>
          <w:highlight w:val="white"/>
        </w:rPr>
        <w:t xml:space="preserve">        if (isTrue) {</w:t>
      </w:r>
    </w:p>
    <w:p w14:paraId="55CCF93E" w14:textId="77777777" w:rsidR="00EA70D8" w:rsidRPr="00903DBA" w:rsidRDefault="00EA70D8" w:rsidP="00EA70D8">
      <w:pPr>
        <w:pStyle w:val="Code"/>
        <w:rPr>
          <w:highlight w:val="white"/>
        </w:rPr>
      </w:pPr>
      <w:r w:rsidRPr="00903DBA">
        <w:rPr>
          <w:highlight w:val="white"/>
        </w:rPr>
        <w:t xml:space="preserve">          trueSet.Add(gotoCode);</w:t>
      </w:r>
    </w:p>
    <w:p w14:paraId="33829FCF" w14:textId="77777777" w:rsidR="00EA70D8" w:rsidRPr="00903DBA" w:rsidRDefault="00EA70D8" w:rsidP="00EA70D8">
      <w:pPr>
        <w:pStyle w:val="Code"/>
        <w:rPr>
          <w:highlight w:val="white"/>
        </w:rPr>
      </w:pPr>
      <w:r w:rsidRPr="00903DBA">
        <w:rPr>
          <w:highlight w:val="white"/>
        </w:rPr>
        <w:t xml:space="preserve">        }</w:t>
      </w:r>
    </w:p>
    <w:p w14:paraId="35398B56" w14:textId="77777777" w:rsidR="00EA70D8" w:rsidRPr="00903DBA" w:rsidRDefault="00EA70D8" w:rsidP="00EA70D8">
      <w:pPr>
        <w:pStyle w:val="Code"/>
        <w:rPr>
          <w:highlight w:val="white"/>
        </w:rPr>
      </w:pPr>
      <w:r w:rsidRPr="00903DBA">
        <w:rPr>
          <w:highlight w:val="white"/>
        </w:rPr>
        <w:t xml:space="preserve">        else {</w:t>
      </w:r>
    </w:p>
    <w:p w14:paraId="7BA3327D" w14:textId="77777777" w:rsidR="00EA70D8" w:rsidRPr="00903DBA" w:rsidRDefault="00EA70D8" w:rsidP="00EA70D8">
      <w:pPr>
        <w:pStyle w:val="Code"/>
        <w:rPr>
          <w:highlight w:val="white"/>
        </w:rPr>
      </w:pPr>
      <w:r w:rsidRPr="00903DBA">
        <w:rPr>
          <w:highlight w:val="white"/>
        </w:rPr>
        <w:t xml:space="preserve">          falseSet.Add(gotoCode);</w:t>
      </w:r>
    </w:p>
    <w:p w14:paraId="3ED4D3DB" w14:textId="77777777" w:rsidR="00EA70D8" w:rsidRPr="00903DBA" w:rsidRDefault="00EA70D8" w:rsidP="00EA70D8">
      <w:pPr>
        <w:pStyle w:val="Code"/>
        <w:rPr>
          <w:highlight w:val="white"/>
        </w:rPr>
      </w:pPr>
      <w:r w:rsidRPr="00903DBA">
        <w:rPr>
          <w:highlight w:val="white"/>
        </w:rPr>
        <w:t xml:space="preserve">        }</w:t>
      </w:r>
    </w:p>
    <w:p w14:paraId="05D04883" w14:textId="77777777" w:rsidR="00EA70D8" w:rsidRPr="00903DBA" w:rsidRDefault="00EA70D8" w:rsidP="00EA70D8">
      <w:pPr>
        <w:pStyle w:val="Code"/>
        <w:rPr>
          <w:highlight w:val="white"/>
        </w:rPr>
      </w:pPr>
    </w:p>
    <w:p w14:paraId="227A75CD" w14:textId="77777777" w:rsidR="00EA70D8" w:rsidRPr="00903DBA" w:rsidRDefault="00EA70D8" w:rsidP="00EA70D8">
      <w:pPr>
        <w:pStyle w:val="Code"/>
        <w:rPr>
          <w:highlight w:val="white"/>
        </w:rPr>
      </w:pPr>
      <w:r w:rsidRPr="00903DBA">
        <w:rPr>
          <w:highlight w:val="white"/>
        </w:rPr>
        <w:t xml:space="preserve">        targetSymbol = new Symbol(trueSet, falseSet);</w:t>
      </w:r>
    </w:p>
    <w:p w14:paraId="4F05F364" w14:textId="42816A1B" w:rsidR="00EA70D8" w:rsidRPr="00903DBA" w:rsidRDefault="00EA70D8" w:rsidP="005E4B23">
      <w:pPr>
        <w:pStyle w:val="Code"/>
        <w:rPr>
          <w:highlight w:val="white"/>
        </w:rPr>
      </w:pPr>
      <w:r w:rsidRPr="00903DBA">
        <w:rPr>
          <w:highlight w:val="white"/>
        </w:rPr>
        <w:t xml:space="preserve">      }</w:t>
      </w:r>
    </w:p>
    <w:p w14:paraId="7492C11F" w14:textId="77777777" w:rsidR="005E4B23" w:rsidRPr="00903DBA" w:rsidRDefault="005E4B23" w:rsidP="005E4B23">
      <w:pPr>
        <w:pStyle w:val="Code"/>
        <w:rPr>
          <w:highlight w:val="white"/>
        </w:rPr>
      </w:pPr>
      <w:r w:rsidRPr="00903DBA">
        <w:rPr>
          <w:highlight w:val="white"/>
        </w:rPr>
        <w:t xml:space="preserve">      else {</w:t>
      </w:r>
    </w:p>
    <w:p w14:paraId="3D07CA68" w14:textId="77777777" w:rsidR="005E4B23" w:rsidRPr="00903DBA" w:rsidRDefault="005E4B23" w:rsidP="005E4B23">
      <w:pPr>
        <w:pStyle w:val="Code"/>
        <w:rPr>
          <w:highlight w:val="white"/>
        </w:rPr>
      </w:pPr>
      <w:r w:rsidRPr="00903DBA">
        <w:rPr>
          <w:highlight w:val="white"/>
        </w:rPr>
        <w:t xml:space="preserve">        targetSymbol = new Symbol(targetType, sourceValue);</w:t>
      </w:r>
    </w:p>
    <w:p w14:paraId="6EECD344" w14:textId="77777777" w:rsidR="005E4B23" w:rsidRPr="00903DBA" w:rsidRDefault="005E4B23" w:rsidP="005E4B23">
      <w:pPr>
        <w:pStyle w:val="Code"/>
        <w:rPr>
          <w:highlight w:val="white"/>
        </w:rPr>
      </w:pPr>
      <w:r w:rsidRPr="00903DBA">
        <w:rPr>
          <w:highlight w:val="white"/>
        </w:rPr>
        <w:t xml:space="preserve">      }</w:t>
      </w:r>
    </w:p>
    <w:p w14:paraId="0E71CF97" w14:textId="77777777" w:rsidR="005E4B23" w:rsidRPr="00903DBA" w:rsidRDefault="005E4B23" w:rsidP="005E4B23">
      <w:pPr>
        <w:pStyle w:val="Code"/>
        <w:rPr>
          <w:highlight w:val="white"/>
        </w:rPr>
      </w:pPr>
    </w:p>
    <w:p w14:paraId="3F359F4F" w14:textId="77777777" w:rsidR="005E4B23" w:rsidRPr="00903DBA" w:rsidRDefault="005E4B23" w:rsidP="005E4B23">
      <w:pPr>
        <w:pStyle w:val="Code"/>
        <w:rPr>
          <w:highlight w:val="white"/>
        </w:rPr>
      </w:pPr>
      <w:r w:rsidRPr="00903DBA">
        <w:rPr>
          <w:highlight w:val="white"/>
        </w:rPr>
        <w:t xml:space="preserve">      if (targetType.IsFloating()) {</w:t>
      </w:r>
    </w:p>
    <w:p w14:paraId="072D702C" w14:textId="77777777" w:rsidR="005E4B23" w:rsidRPr="00903DBA" w:rsidRDefault="005E4B23" w:rsidP="005E4B23">
      <w:pPr>
        <w:pStyle w:val="Code"/>
        <w:rPr>
          <w:highlight w:val="white"/>
        </w:rPr>
      </w:pPr>
      <w:r w:rsidRPr="00903DBA">
        <w:rPr>
          <w:highlight w:val="white"/>
        </w:rPr>
        <w:t xml:space="preserve">        longList.Add(new MiddleCode(MiddleOperator.PushFloat, targetSymbol));</w:t>
      </w:r>
    </w:p>
    <w:p w14:paraId="7534EC9F" w14:textId="77777777" w:rsidR="005E4B23" w:rsidRPr="00903DBA" w:rsidRDefault="005E4B23" w:rsidP="005E4B23">
      <w:pPr>
        <w:pStyle w:val="Code"/>
        <w:rPr>
          <w:highlight w:val="white"/>
        </w:rPr>
      </w:pPr>
      <w:r w:rsidRPr="00903DBA">
        <w:rPr>
          <w:highlight w:val="white"/>
        </w:rPr>
        <w:t xml:space="preserve">      }</w:t>
      </w:r>
    </w:p>
    <w:p w14:paraId="0A668926" w14:textId="77777777" w:rsidR="005E4B23" w:rsidRPr="00903DBA" w:rsidRDefault="005E4B23" w:rsidP="005E4B23">
      <w:pPr>
        <w:pStyle w:val="Code"/>
        <w:rPr>
          <w:highlight w:val="white"/>
        </w:rPr>
      </w:pPr>
    </w:p>
    <w:p w14:paraId="1AA8342C" w14:textId="77777777" w:rsidR="005E4B23" w:rsidRPr="00903DBA" w:rsidRDefault="005E4B23" w:rsidP="005E4B23">
      <w:pPr>
        <w:pStyle w:val="Code"/>
        <w:rPr>
          <w:highlight w:val="white"/>
        </w:rPr>
      </w:pPr>
      <w:r w:rsidRPr="00903DBA">
        <w:rPr>
          <w:highlight w:val="white"/>
        </w:rPr>
        <w:t xml:space="preserve">      return (new Expression(targetSymbol, null, longList));</w:t>
      </w:r>
    </w:p>
    <w:p w14:paraId="41E64CC2" w14:textId="77777777" w:rsidR="005E4B23" w:rsidRPr="00903DBA" w:rsidRDefault="005E4B23" w:rsidP="005E4B23">
      <w:pPr>
        <w:pStyle w:val="Code"/>
        <w:rPr>
          <w:highlight w:val="white"/>
        </w:rPr>
      </w:pPr>
      <w:r w:rsidRPr="00903DBA">
        <w:rPr>
          <w:highlight w:val="white"/>
        </w:rPr>
        <w:t xml:space="preserve">    }</w:t>
      </w:r>
    </w:p>
    <w:p w14:paraId="07D93073" w14:textId="479F130D" w:rsidR="00373232" w:rsidRPr="00903DBA" w:rsidRDefault="00871323" w:rsidP="005E4B23">
      <w:pPr>
        <w:rPr>
          <w:highlight w:val="white"/>
        </w:rPr>
      </w:pPr>
      <w:r w:rsidRPr="00903DBA">
        <w:rPr>
          <w:highlight w:val="white"/>
        </w:rPr>
        <w:lastRenderedPageBreak/>
        <w:t xml:space="preserve">Finally, we have reached the point where </w:t>
      </w:r>
      <w:r w:rsidR="005D6F45" w:rsidRPr="00903DBA">
        <w:rPr>
          <w:highlight w:val="white"/>
        </w:rPr>
        <w:t xml:space="preserve">both the source type and target type are integral, array, pointer, or floating. The only thing that remains to be done is to </w:t>
      </w:r>
      <w:r w:rsidR="00B63092" w:rsidRPr="00903DBA">
        <w:rPr>
          <w:highlight w:val="white"/>
        </w:rPr>
        <w:t xml:space="preserve">make sure the final value is an object of the correct class: </w:t>
      </w:r>
      <w:r w:rsidR="00B63092" w:rsidRPr="00903DBA">
        <w:rPr>
          <w:rStyle w:val="KeyWord0"/>
          <w:highlight w:val="white"/>
        </w:rPr>
        <w:t>BigInteger</w:t>
      </w:r>
      <w:r w:rsidR="00B63092" w:rsidRPr="00903DBA">
        <w:rPr>
          <w:highlight w:val="white"/>
        </w:rPr>
        <w:t xml:space="preserve"> or </w:t>
      </w:r>
      <w:r w:rsidR="00B63092" w:rsidRPr="00903DBA">
        <w:rPr>
          <w:rStyle w:val="KeyWord0"/>
          <w:highlight w:val="white"/>
        </w:rPr>
        <w:t>decimal</w:t>
      </w:r>
      <w:r w:rsidR="003A173F" w:rsidRPr="00903DBA">
        <w:rPr>
          <w:highlight w:val="white"/>
        </w:rPr>
        <w:t xml:space="preserve">. </w:t>
      </w:r>
      <w:r w:rsidR="00373232" w:rsidRPr="00903DBA">
        <w:rPr>
          <w:highlight w:val="white"/>
        </w:rPr>
        <w:t xml:space="preserve">      </w:t>
      </w:r>
    </w:p>
    <w:p w14:paraId="32E58CEA" w14:textId="267129C9" w:rsidR="0059455C" w:rsidRPr="00903DBA" w:rsidRDefault="00962378" w:rsidP="0059455C">
      <w:pPr>
        <w:rPr>
          <w:highlight w:val="white"/>
        </w:rPr>
      </w:pPr>
      <w:r w:rsidRPr="00903DBA">
        <w:rPr>
          <w:highlight w:val="white"/>
        </w:rPr>
        <w:t xml:space="preserve">If the source type is integral, array, or pointer, and the </w:t>
      </w:r>
      <w:r w:rsidR="00C4061E" w:rsidRPr="00903DBA">
        <w:rPr>
          <w:highlight w:val="white"/>
        </w:rPr>
        <w:t xml:space="preserve">target type is floating, we need to type cast the value from </w:t>
      </w:r>
      <w:r w:rsidR="00C4061E" w:rsidRPr="00903DBA">
        <w:rPr>
          <w:rStyle w:val="KeyWord0"/>
          <w:highlight w:val="white"/>
        </w:rPr>
        <w:t>BigInteger</w:t>
      </w:r>
      <w:r w:rsidR="00C4061E" w:rsidRPr="00903DBA">
        <w:rPr>
          <w:highlight w:val="white"/>
        </w:rPr>
        <w:t xml:space="preserve"> to </w:t>
      </w:r>
      <w:r w:rsidR="00C4061E" w:rsidRPr="00903DBA">
        <w:rPr>
          <w:rStyle w:val="KeyWord0"/>
          <w:highlight w:val="white"/>
        </w:rPr>
        <w:t>decimal</w:t>
      </w:r>
      <w:r w:rsidR="00C4061E" w:rsidRPr="00903DBA">
        <w:rPr>
          <w:highlight w:val="white"/>
        </w:rPr>
        <w:t>.</w:t>
      </w:r>
    </w:p>
    <w:p w14:paraId="58F9A088" w14:textId="66F7DD30" w:rsidR="004B215F" w:rsidRPr="00903DBA" w:rsidRDefault="00CD295E" w:rsidP="004B215F">
      <w:pPr>
        <w:pStyle w:val="Code"/>
        <w:rPr>
          <w:highlight w:val="white"/>
        </w:rPr>
      </w:pPr>
      <w:r w:rsidRPr="00903DBA">
        <w:rPr>
          <w:highlight w:val="white"/>
        </w:rPr>
        <w:t xml:space="preserve">        if (</w:t>
      </w:r>
      <w:r w:rsidR="001A5A90" w:rsidRPr="00903DBA">
        <w:rPr>
          <w:highlight w:val="white"/>
        </w:rPr>
        <w:t>source</w:t>
      </w:r>
      <w:r w:rsidRPr="00903DBA">
        <w:rPr>
          <w:highlight w:val="white"/>
        </w:rPr>
        <w:t>Type.</w:t>
      </w:r>
      <w:r w:rsidR="004B215F" w:rsidRPr="00903DBA">
        <w:rPr>
          <w:highlight w:val="white"/>
        </w:rPr>
        <w:t xml:space="preserve">IsIntegralPointerArrayStringOrFunction </w:t>
      </w:r>
      <w:r w:rsidRPr="00903DBA">
        <w:rPr>
          <w:highlight w:val="white"/>
        </w:rPr>
        <w:t>() &amp;&amp;</w:t>
      </w:r>
    </w:p>
    <w:p w14:paraId="471991C4" w14:textId="3268FA6C" w:rsidR="00CD295E" w:rsidRPr="00903DBA" w:rsidRDefault="004B215F" w:rsidP="004B215F">
      <w:pPr>
        <w:pStyle w:val="Code"/>
        <w:rPr>
          <w:highlight w:val="white"/>
        </w:rPr>
      </w:pPr>
      <w:r w:rsidRPr="00903DBA">
        <w:rPr>
          <w:highlight w:val="white"/>
        </w:rPr>
        <w:t xml:space="preserve">            </w:t>
      </w:r>
      <w:r w:rsidR="001A5A90" w:rsidRPr="00903DBA">
        <w:rPr>
          <w:highlight w:val="white"/>
        </w:rPr>
        <w:t>target</w:t>
      </w:r>
      <w:r w:rsidR="00CD295E" w:rsidRPr="00903DBA">
        <w:rPr>
          <w:highlight w:val="white"/>
        </w:rPr>
        <w:t>Type.IsFloating()) {</w:t>
      </w:r>
    </w:p>
    <w:p w14:paraId="5D3952D5" w14:textId="77777777" w:rsidR="00367704" w:rsidRPr="00903DBA" w:rsidRDefault="00CD295E" w:rsidP="00367704">
      <w:pPr>
        <w:pStyle w:val="Code"/>
        <w:rPr>
          <w:highlight w:val="white"/>
        </w:rPr>
      </w:pPr>
      <w:r w:rsidRPr="00903DBA">
        <w:rPr>
          <w:highlight w:val="white"/>
        </w:rPr>
        <w:t xml:space="preserve">          </w:t>
      </w:r>
      <w:r w:rsidR="001A5A90" w:rsidRPr="00903DBA">
        <w:rPr>
          <w:highlight w:val="white"/>
        </w:rPr>
        <w:t>target</w:t>
      </w:r>
      <w:r w:rsidRPr="00903DBA">
        <w:rPr>
          <w:highlight w:val="white"/>
        </w:rPr>
        <w:t>Symbol =</w:t>
      </w:r>
    </w:p>
    <w:p w14:paraId="3AF9F9AD" w14:textId="281D7C44" w:rsidR="00CD295E" w:rsidRPr="00903DBA" w:rsidRDefault="00367704" w:rsidP="00367704">
      <w:pPr>
        <w:pStyle w:val="Code"/>
        <w:rPr>
          <w:highlight w:val="white"/>
        </w:rPr>
      </w:pPr>
      <w:r w:rsidRPr="00903DBA">
        <w:rPr>
          <w:highlight w:val="white"/>
        </w:rPr>
        <w:t xml:space="preserve">           </w:t>
      </w:r>
      <w:r w:rsidR="00CD295E" w:rsidRPr="00903DBA">
        <w:rPr>
          <w:highlight w:val="white"/>
        </w:rPr>
        <w:t xml:space="preserve"> new Symbol(</w:t>
      </w:r>
      <w:r w:rsidR="001A5A90" w:rsidRPr="00903DBA">
        <w:rPr>
          <w:highlight w:val="white"/>
        </w:rPr>
        <w:t>target</w:t>
      </w:r>
      <w:r w:rsidR="00CD295E" w:rsidRPr="00903DBA">
        <w:rPr>
          <w:highlight w:val="white"/>
        </w:rPr>
        <w:t>Type,</w:t>
      </w:r>
      <w:r w:rsidRPr="00903DBA">
        <w:rPr>
          <w:highlight w:val="white"/>
        </w:rPr>
        <w:t xml:space="preserve"> </w:t>
      </w:r>
      <w:r w:rsidR="00CD295E" w:rsidRPr="00903DBA">
        <w:rPr>
          <w:highlight w:val="white"/>
        </w:rPr>
        <w:t xml:space="preserve">(decimal) ((BigInteger) </w:t>
      </w:r>
      <w:r w:rsidR="001A5A90" w:rsidRPr="00903DBA">
        <w:rPr>
          <w:highlight w:val="white"/>
        </w:rPr>
        <w:t>source</w:t>
      </w:r>
      <w:r w:rsidR="00CD295E" w:rsidRPr="00903DBA">
        <w:rPr>
          <w:highlight w:val="white"/>
        </w:rPr>
        <w:t>Value));</w:t>
      </w:r>
    </w:p>
    <w:p w14:paraId="22EC23C9" w14:textId="77777777" w:rsidR="00CD295E" w:rsidRPr="00903DBA" w:rsidRDefault="00CD295E" w:rsidP="00CD295E">
      <w:pPr>
        <w:pStyle w:val="Code"/>
        <w:rPr>
          <w:highlight w:val="white"/>
        </w:rPr>
      </w:pPr>
      <w:r w:rsidRPr="00903DBA">
        <w:rPr>
          <w:highlight w:val="white"/>
        </w:rPr>
        <w:t xml:space="preserve">        }</w:t>
      </w:r>
    </w:p>
    <w:p w14:paraId="16B3A028" w14:textId="20F4AA43" w:rsidR="00C4061E" w:rsidRPr="00903DBA" w:rsidRDefault="00C4061E" w:rsidP="00C4061E">
      <w:pPr>
        <w:rPr>
          <w:highlight w:val="white"/>
        </w:rPr>
      </w:pPr>
      <w:r w:rsidRPr="00903DBA">
        <w:rPr>
          <w:highlight w:val="white"/>
        </w:rPr>
        <w:t>In the same way, if the source type is floating and the target type is integral, array, or pointer, we need to type cast the value from</w:t>
      </w:r>
      <w:r w:rsidRPr="00903DBA">
        <w:rPr>
          <w:rStyle w:val="KeyWord0"/>
          <w:highlight w:val="white"/>
        </w:rPr>
        <w:t xml:space="preserve"> decimal</w:t>
      </w:r>
      <w:r w:rsidRPr="00903DBA">
        <w:rPr>
          <w:highlight w:val="white"/>
        </w:rPr>
        <w:t xml:space="preserve"> to </w:t>
      </w:r>
      <w:r w:rsidRPr="00903DBA">
        <w:rPr>
          <w:rStyle w:val="KeyWord0"/>
          <w:highlight w:val="white"/>
        </w:rPr>
        <w:t>BigInteger</w:t>
      </w:r>
      <w:r w:rsidRPr="00903DBA">
        <w:rPr>
          <w:highlight w:val="white"/>
        </w:rPr>
        <w:t>.</w:t>
      </w:r>
    </w:p>
    <w:p w14:paraId="6F2063F2" w14:textId="77777777" w:rsidR="00942851" w:rsidRPr="00903DBA" w:rsidRDefault="00CD295E" w:rsidP="00CD295E">
      <w:pPr>
        <w:pStyle w:val="Code"/>
        <w:rPr>
          <w:highlight w:val="white"/>
        </w:rPr>
      </w:pPr>
      <w:r w:rsidRPr="00903DBA">
        <w:rPr>
          <w:highlight w:val="white"/>
        </w:rPr>
        <w:t xml:space="preserve">        else if (</w:t>
      </w:r>
      <w:r w:rsidR="001A5A90" w:rsidRPr="00903DBA">
        <w:rPr>
          <w:highlight w:val="white"/>
        </w:rPr>
        <w:t>source</w:t>
      </w:r>
      <w:r w:rsidRPr="00903DBA">
        <w:rPr>
          <w:highlight w:val="white"/>
        </w:rPr>
        <w:t>Type.IsFloating()</w:t>
      </w:r>
      <w:r w:rsidR="00942851" w:rsidRPr="00903DBA">
        <w:rPr>
          <w:highlight w:val="white"/>
        </w:rPr>
        <w:t xml:space="preserve"> </w:t>
      </w:r>
      <w:r w:rsidRPr="00903DBA">
        <w:rPr>
          <w:highlight w:val="white"/>
        </w:rPr>
        <w:t>&amp;&amp;</w:t>
      </w:r>
    </w:p>
    <w:p w14:paraId="5825A9DD" w14:textId="7FFF286B" w:rsidR="00CD295E" w:rsidRPr="00903DBA" w:rsidRDefault="00942851" w:rsidP="00CD295E">
      <w:pPr>
        <w:pStyle w:val="Code"/>
        <w:rPr>
          <w:highlight w:val="white"/>
        </w:rPr>
      </w:pPr>
      <w:r w:rsidRPr="00903DBA">
        <w:rPr>
          <w:highlight w:val="white"/>
        </w:rPr>
        <w:t xml:space="preserve">                 </w:t>
      </w:r>
      <w:r w:rsidR="001A5A90" w:rsidRPr="00903DBA">
        <w:rPr>
          <w:highlight w:val="white"/>
        </w:rPr>
        <w:t>target</w:t>
      </w:r>
      <w:r w:rsidR="00CD295E" w:rsidRPr="00903DBA">
        <w:rPr>
          <w:highlight w:val="white"/>
        </w:rPr>
        <w:t>Type.</w:t>
      </w:r>
      <w:r w:rsidR="002C4F32" w:rsidRPr="00903DBA">
        <w:rPr>
          <w:highlight w:val="white"/>
        </w:rPr>
        <w:t>IsIntegralPointerOrArray</w:t>
      </w:r>
      <w:r w:rsidR="00CD295E" w:rsidRPr="00903DBA">
        <w:rPr>
          <w:highlight w:val="white"/>
        </w:rPr>
        <w:t>()) {</w:t>
      </w:r>
    </w:p>
    <w:p w14:paraId="1A5C9933" w14:textId="77777777" w:rsidR="00367704" w:rsidRPr="00903DBA" w:rsidRDefault="00CD295E" w:rsidP="00CD295E">
      <w:pPr>
        <w:pStyle w:val="Code"/>
        <w:rPr>
          <w:highlight w:val="white"/>
        </w:rPr>
      </w:pPr>
      <w:r w:rsidRPr="00903DBA">
        <w:rPr>
          <w:highlight w:val="white"/>
        </w:rPr>
        <w:t xml:space="preserve">          </w:t>
      </w:r>
      <w:r w:rsidR="001A5A90" w:rsidRPr="00903DBA">
        <w:rPr>
          <w:highlight w:val="white"/>
        </w:rPr>
        <w:t>target</w:t>
      </w:r>
      <w:r w:rsidRPr="00903DBA">
        <w:rPr>
          <w:highlight w:val="white"/>
        </w:rPr>
        <w:t>Symbol =</w:t>
      </w:r>
    </w:p>
    <w:p w14:paraId="37F266F1" w14:textId="56AE7D89" w:rsidR="00CD295E" w:rsidRPr="00903DBA" w:rsidRDefault="00367704" w:rsidP="00CD295E">
      <w:pPr>
        <w:pStyle w:val="Code"/>
        <w:rPr>
          <w:highlight w:val="white"/>
        </w:rPr>
      </w:pPr>
      <w:r w:rsidRPr="00903DBA">
        <w:rPr>
          <w:highlight w:val="white"/>
        </w:rPr>
        <w:t xml:space="preserve">            </w:t>
      </w:r>
      <w:r w:rsidR="00CD295E" w:rsidRPr="00903DBA">
        <w:rPr>
          <w:highlight w:val="white"/>
        </w:rPr>
        <w:t>new Symbol(</w:t>
      </w:r>
      <w:r w:rsidR="001A5A90" w:rsidRPr="00903DBA">
        <w:rPr>
          <w:highlight w:val="white"/>
        </w:rPr>
        <w:t>target</w:t>
      </w:r>
      <w:r w:rsidR="00CD295E" w:rsidRPr="00903DBA">
        <w:rPr>
          <w:highlight w:val="white"/>
        </w:rPr>
        <w:t xml:space="preserve">Type, (BigInteger) ((decimal) </w:t>
      </w:r>
      <w:r w:rsidR="001A5A90" w:rsidRPr="00903DBA">
        <w:rPr>
          <w:highlight w:val="white"/>
        </w:rPr>
        <w:t>source</w:t>
      </w:r>
      <w:r w:rsidR="00CD295E" w:rsidRPr="00903DBA">
        <w:rPr>
          <w:highlight w:val="white"/>
        </w:rPr>
        <w:t>Value));</w:t>
      </w:r>
    </w:p>
    <w:p w14:paraId="6963F55A" w14:textId="77777777" w:rsidR="00CD295E" w:rsidRPr="00903DBA" w:rsidRDefault="00CD295E" w:rsidP="00CD295E">
      <w:pPr>
        <w:pStyle w:val="Code"/>
        <w:rPr>
          <w:highlight w:val="white"/>
        </w:rPr>
      </w:pPr>
      <w:r w:rsidRPr="00903DBA">
        <w:rPr>
          <w:highlight w:val="white"/>
        </w:rPr>
        <w:t xml:space="preserve">        }</w:t>
      </w:r>
    </w:p>
    <w:p w14:paraId="64DA42A8" w14:textId="6AB7790B" w:rsidR="008B1B75" w:rsidRPr="00903DBA" w:rsidRDefault="008F371F" w:rsidP="008B1B75">
      <w:pPr>
        <w:rPr>
          <w:highlight w:val="white"/>
        </w:rPr>
      </w:pPr>
      <w:r w:rsidRPr="00903DBA">
        <w:rPr>
          <w:highlight w:val="white"/>
        </w:rPr>
        <w:t>Finally, i</w:t>
      </w:r>
      <w:r w:rsidR="008B1B75" w:rsidRPr="00903DBA">
        <w:rPr>
          <w:highlight w:val="white"/>
        </w:rPr>
        <w:t>f the both the source and target types are integral, array, or pointer, or if they both are floating, we just create a new symbol with target type and source value.</w:t>
      </w:r>
    </w:p>
    <w:p w14:paraId="6B6BAE0F" w14:textId="42EE8BD1" w:rsidR="008B1B75" w:rsidRPr="00903DBA" w:rsidRDefault="008B1B75" w:rsidP="00C26B8B">
      <w:pPr>
        <w:pStyle w:val="Code"/>
        <w:rPr>
          <w:highlight w:val="white"/>
        </w:rPr>
      </w:pPr>
      <w:r w:rsidRPr="00903DBA">
        <w:rPr>
          <w:highlight w:val="white"/>
        </w:rPr>
        <w:t xml:space="preserve">        </w:t>
      </w:r>
      <w:r w:rsidR="00C26B8B" w:rsidRPr="00903DBA">
        <w:rPr>
          <w:highlight w:val="white"/>
        </w:rPr>
        <w:t>else {</w:t>
      </w:r>
    </w:p>
    <w:p w14:paraId="1D016FE2" w14:textId="77777777" w:rsidR="008B1B75" w:rsidRPr="00903DBA" w:rsidRDefault="008B1B75" w:rsidP="008B1B75">
      <w:pPr>
        <w:pStyle w:val="Code"/>
        <w:rPr>
          <w:highlight w:val="white"/>
        </w:rPr>
      </w:pPr>
      <w:r w:rsidRPr="00903DBA">
        <w:rPr>
          <w:highlight w:val="white"/>
        </w:rPr>
        <w:t xml:space="preserve">          targetSymbol = new Symbol(targetType, sourceValue);</w:t>
      </w:r>
    </w:p>
    <w:p w14:paraId="5B2E0372" w14:textId="77777777" w:rsidR="008B1B75" w:rsidRPr="00903DBA" w:rsidRDefault="008B1B75" w:rsidP="008B1B75">
      <w:pPr>
        <w:pStyle w:val="Code"/>
        <w:rPr>
          <w:highlight w:val="white"/>
        </w:rPr>
      </w:pPr>
      <w:r w:rsidRPr="00903DBA">
        <w:rPr>
          <w:highlight w:val="white"/>
        </w:rPr>
        <w:t xml:space="preserve">        }</w:t>
      </w:r>
    </w:p>
    <w:p w14:paraId="53B3ED24" w14:textId="77777777" w:rsidR="00CD295E" w:rsidRPr="00903DBA" w:rsidRDefault="00CD295E" w:rsidP="00CD295E">
      <w:pPr>
        <w:pStyle w:val="Code"/>
        <w:rPr>
          <w:highlight w:val="white"/>
        </w:rPr>
      </w:pPr>
    </w:p>
    <w:p w14:paraId="389D4F73" w14:textId="56692D89"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05FDD2A9" w14:textId="39A61E4D" w:rsidR="00CD295E" w:rsidRPr="00903DBA" w:rsidRDefault="00CD295E" w:rsidP="00CD295E">
      <w:pPr>
        <w:pStyle w:val="Code"/>
        <w:rPr>
          <w:highlight w:val="white"/>
        </w:rPr>
      </w:pPr>
      <w:r w:rsidRPr="00903DBA">
        <w:rPr>
          <w:highlight w:val="white"/>
        </w:rPr>
        <w:t xml:space="preserve">        if (</w:t>
      </w:r>
      <w:r w:rsidR="001A5A90" w:rsidRPr="00903DBA">
        <w:rPr>
          <w:highlight w:val="white"/>
        </w:rPr>
        <w:t>target</w:t>
      </w:r>
      <w:r w:rsidRPr="00903DBA">
        <w:rPr>
          <w:highlight w:val="white"/>
        </w:rPr>
        <w:t>Type.IsFloating()) {</w:t>
      </w:r>
    </w:p>
    <w:p w14:paraId="1638BB69" w14:textId="7038B327" w:rsidR="00C65953" w:rsidRPr="00903DBA" w:rsidRDefault="00CD295E" w:rsidP="00CD295E">
      <w:pPr>
        <w:pStyle w:val="Code"/>
        <w:rPr>
          <w:highlight w:val="white"/>
        </w:rPr>
      </w:pPr>
      <w:r w:rsidRPr="00903DBA">
        <w:rPr>
          <w:highlight w:val="white"/>
        </w:rPr>
        <w:t xml:space="preserve">          MiddleCodeGenera</w:t>
      </w:r>
      <w:r w:rsidR="001A5A90" w:rsidRPr="00903DBA">
        <w:rPr>
          <w:highlight w:val="white"/>
        </w:rPr>
        <w:t>t</w:t>
      </w:r>
      <w:r w:rsidR="009421B7" w:rsidRPr="00903DBA">
        <w:rPr>
          <w:highlight w:val="white"/>
        </w:rPr>
        <w:t>o</w:t>
      </w:r>
      <w:r w:rsidRPr="00903DBA">
        <w:rPr>
          <w:highlight w:val="white"/>
        </w:rPr>
        <w:t>r.</w:t>
      </w:r>
    </w:p>
    <w:p w14:paraId="758755BD" w14:textId="7D6EF938" w:rsidR="00CD295E" w:rsidRPr="00903DBA" w:rsidRDefault="00C65953" w:rsidP="00CD295E">
      <w:pPr>
        <w:pStyle w:val="Code"/>
        <w:rPr>
          <w:highlight w:val="white"/>
        </w:rPr>
      </w:pPr>
      <w:r w:rsidRPr="00903DBA">
        <w:rPr>
          <w:highlight w:val="white"/>
        </w:rPr>
        <w:t xml:space="preserve">            </w:t>
      </w:r>
      <w:r w:rsidR="00CD295E" w:rsidRPr="00903DBA">
        <w:rPr>
          <w:highlight w:val="white"/>
        </w:rPr>
        <w:t>AddMiddleCode(</w:t>
      </w:r>
      <w:r w:rsidR="008366EA" w:rsidRPr="00903DBA">
        <w:rPr>
          <w:highlight w:val="white"/>
        </w:rPr>
        <w:t>longList</w:t>
      </w:r>
      <w:r w:rsidR="00CD295E" w:rsidRPr="00903DBA">
        <w:rPr>
          <w:highlight w:val="white"/>
        </w:rPr>
        <w:t xml:space="preserve">, </w:t>
      </w:r>
      <w:r w:rsidR="00235142" w:rsidRPr="00903DBA">
        <w:rPr>
          <w:highlight w:val="white"/>
        </w:rPr>
        <w:t>MiddleOperator</w:t>
      </w:r>
      <w:r w:rsidR="00CD295E" w:rsidRPr="00903DBA">
        <w:rPr>
          <w:highlight w:val="white"/>
        </w:rPr>
        <w:t xml:space="preserve">.PushFloat, </w:t>
      </w:r>
      <w:r w:rsidR="001A5A90" w:rsidRPr="00903DBA">
        <w:rPr>
          <w:highlight w:val="white"/>
        </w:rPr>
        <w:t>target</w:t>
      </w:r>
      <w:r w:rsidR="00CD295E" w:rsidRPr="00903DBA">
        <w:rPr>
          <w:highlight w:val="white"/>
        </w:rPr>
        <w:t>Symbol);</w:t>
      </w:r>
    </w:p>
    <w:p w14:paraId="63F12447" w14:textId="77777777" w:rsidR="00CD295E" w:rsidRPr="00903DBA" w:rsidRDefault="00CD295E" w:rsidP="00CD295E">
      <w:pPr>
        <w:pStyle w:val="Code"/>
        <w:rPr>
          <w:highlight w:val="white"/>
        </w:rPr>
      </w:pPr>
      <w:r w:rsidRPr="00903DBA">
        <w:rPr>
          <w:highlight w:val="white"/>
        </w:rPr>
        <w:t xml:space="preserve">        }</w:t>
      </w:r>
    </w:p>
    <w:p w14:paraId="350991EF" w14:textId="77777777" w:rsidR="00CD295E" w:rsidRPr="00903DBA" w:rsidRDefault="00CD295E" w:rsidP="00CD295E">
      <w:pPr>
        <w:pStyle w:val="Code"/>
        <w:rPr>
          <w:highlight w:val="white"/>
        </w:rPr>
      </w:pPr>
    </w:p>
    <w:p w14:paraId="06DAE494" w14:textId="4E45B229" w:rsidR="00CD295E" w:rsidRPr="00903DBA" w:rsidRDefault="00CD295E" w:rsidP="00CD295E">
      <w:pPr>
        <w:pStyle w:val="Code"/>
        <w:rPr>
          <w:highlight w:val="white"/>
        </w:rPr>
      </w:pPr>
      <w:r w:rsidRPr="00903DBA">
        <w:rPr>
          <w:highlight w:val="white"/>
        </w:rPr>
        <w:t xml:space="preserve">        return (new Expression(</w:t>
      </w:r>
      <w:r w:rsidR="001A5A90" w:rsidRPr="00903DBA">
        <w:rPr>
          <w:highlight w:val="white"/>
        </w:rPr>
        <w:t>target</w:t>
      </w:r>
      <w:r w:rsidRPr="00903DBA">
        <w:rPr>
          <w:highlight w:val="white"/>
        </w:rPr>
        <w:t xml:space="preserve">Symbol, null, </w:t>
      </w:r>
      <w:r w:rsidR="008366EA" w:rsidRPr="00903DBA">
        <w:rPr>
          <w:highlight w:val="white"/>
        </w:rPr>
        <w:t>longList</w:t>
      </w:r>
      <w:r w:rsidRPr="00903DBA">
        <w:rPr>
          <w:highlight w:val="white"/>
        </w:rPr>
        <w:t>));</w:t>
      </w:r>
    </w:p>
    <w:p w14:paraId="167FBF6F" w14:textId="77777777" w:rsidR="00CD295E" w:rsidRPr="00903DBA" w:rsidRDefault="00CD295E" w:rsidP="00CD295E">
      <w:pPr>
        <w:pStyle w:val="Code"/>
        <w:rPr>
          <w:highlight w:val="white"/>
        </w:rPr>
      </w:pPr>
      <w:r w:rsidRPr="00903DBA">
        <w:rPr>
          <w:highlight w:val="white"/>
        </w:rPr>
        <w:t xml:space="preserve">      }</w:t>
      </w:r>
    </w:p>
    <w:p w14:paraId="7CB5A27F" w14:textId="26041818" w:rsidR="00CD295E" w:rsidRDefault="00CD295E" w:rsidP="00CD295E">
      <w:pPr>
        <w:pStyle w:val="Code"/>
        <w:rPr>
          <w:highlight w:val="white"/>
        </w:rPr>
      </w:pPr>
      <w:r w:rsidRPr="00903DBA">
        <w:rPr>
          <w:highlight w:val="white"/>
        </w:rPr>
        <w:t xml:space="preserve">    }</w:t>
      </w:r>
    </w:p>
    <w:p w14:paraId="061D1FFF" w14:textId="298E2198" w:rsidR="004D36BB" w:rsidRPr="00903DBA" w:rsidRDefault="004D36BB" w:rsidP="0060539D">
      <w:pPr>
        <w:pStyle w:val="Rubrik3"/>
        <w:rPr>
          <w:highlight w:val="white"/>
        </w:rPr>
      </w:pPr>
      <w:bookmarkStart w:id="453" w:name="_Toc59126212"/>
      <w:r>
        <w:rPr>
          <w:highlight w:val="white"/>
        </w:rPr>
        <w:t>Constant Value</w:t>
      </w:r>
      <w:bookmarkEnd w:id="453"/>
    </w:p>
    <w:p w14:paraId="5A79D78F" w14:textId="35FDF288" w:rsidR="00942851" w:rsidRPr="00903DBA" w:rsidRDefault="00FE574F" w:rsidP="002360CD">
      <w:pPr>
        <w:rPr>
          <w:highlight w:val="white"/>
        </w:rPr>
      </w:pPr>
      <w:r w:rsidRPr="00903DBA">
        <w:rPr>
          <w:highlight w:val="white"/>
        </w:rPr>
        <w:t xml:space="preserve">The </w:t>
      </w:r>
      <w:r w:rsidRPr="00903DBA">
        <w:rPr>
          <w:rStyle w:val="KeyWord0"/>
          <w:highlight w:val="white"/>
        </w:rPr>
        <w:t>Value</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w:t>
      </w:r>
      <w:proofErr w:type="spellStart"/>
      <w:r w:rsidRPr="00903DBA">
        <w:rPr>
          <w:highlight w:val="white"/>
        </w:rPr>
        <w:t>ero</w:t>
      </w:r>
      <w:proofErr w:type="spellEnd"/>
      <w:r w:rsidRPr="00903DBA">
        <w:rPr>
          <w:highlight w:val="white"/>
        </w:rPr>
        <w:t xml:space="preserve"> instruction, with the type size.</w:t>
      </w:r>
    </w:p>
    <w:p w14:paraId="1B4BA431" w14:textId="77777777" w:rsidR="00CD295E" w:rsidRPr="00903DBA" w:rsidRDefault="00CD295E" w:rsidP="00CD295E">
      <w:pPr>
        <w:pStyle w:val="Code"/>
        <w:rPr>
          <w:highlight w:val="white"/>
        </w:rPr>
      </w:pPr>
      <w:r w:rsidRPr="00903DBA">
        <w:rPr>
          <w:highlight w:val="white"/>
        </w:rPr>
        <w:lastRenderedPageBreak/>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16B818AF"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461860">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48996B50" w14:textId="1E70A6F0" w:rsidR="004C0EBE" w:rsidRPr="00903DBA" w:rsidRDefault="004C0EBE" w:rsidP="0045597A">
      <w:pPr>
        <w:pStyle w:val="Code"/>
        <w:rPr>
          <w:highlight w:val="white"/>
        </w:rPr>
      </w:pPr>
      <w:r w:rsidRPr="00903DBA">
        <w:rPr>
          <w:highlight w:val="white"/>
        </w:rPr>
        <w:t xml:space="preserve">        // ...</w:t>
      </w:r>
    </w:p>
    <w:p w14:paraId="05F386C5" w14:textId="77777777"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p>
    <w:p w14:paraId="24D7EB70" w14:textId="74369F9C" w:rsidR="00B838C8" w:rsidRPr="00903DBA" w:rsidRDefault="00B838C8" w:rsidP="0060539D">
      <w:pPr>
        <w:pStyle w:val="Rubrik1"/>
      </w:pPr>
      <w:bookmarkStart w:id="454" w:name="_Toc59126213"/>
      <w:r w:rsidRPr="00903DBA">
        <w:lastRenderedPageBreak/>
        <w:t xml:space="preserve">Static </w:t>
      </w:r>
      <w:r w:rsidR="00917F74" w:rsidRPr="00903DBA">
        <w:t xml:space="preserve">Address </w:t>
      </w:r>
      <w:r w:rsidRPr="00903DBA">
        <w:t>Expression</w:t>
      </w:r>
      <w:bookmarkEnd w:id="454"/>
    </w:p>
    <w:p w14:paraId="2C360ECA" w14:textId="77777777" w:rsidR="00F4523B" w:rsidRDefault="00CD6BA8" w:rsidP="00917F74">
      <w:r w:rsidRPr="00903DBA">
        <w:t>If an expression is not constant, the next step is to deci</w:t>
      </w:r>
      <w:r w:rsidR="00917F74" w:rsidRPr="00903DBA">
        <w:t>de whether it is static.</w:t>
      </w:r>
    </w:p>
    <w:p w14:paraId="3C98430D" w14:textId="77777777" w:rsidR="00F4523B" w:rsidRDefault="00F4523B" w:rsidP="0060539D">
      <w:pPr>
        <w:pStyle w:val="Rubrik3"/>
      </w:pPr>
      <w:bookmarkStart w:id="455" w:name="_Toc59126214"/>
      <w:r>
        <w:t>Static Value and Address</w:t>
      </w:r>
      <w:bookmarkEnd w:id="455"/>
    </w:p>
    <w:p w14:paraId="1984430F" w14:textId="7E7C4E68" w:rsidR="007F289B" w:rsidRPr="00903DBA" w:rsidRDefault="007F289B" w:rsidP="00917F74">
      <w:r w:rsidRPr="00903DBA">
        <w:t xml:space="preserve">The </w:t>
      </w:r>
      <w:r w:rsidRPr="00903DBA">
        <w:rPr>
          <w:rStyle w:val="KeyWord0"/>
        </w:rPr>
        <w:t>StaticValue</w:t>
      </w:r>
      <w:r w:rsidRPr="00903DBA">
        <w:t xml:space="preserve"> and </w:t>
      </w:r>
      <w:r w:rsidRPr="00903DBA">
        <w:rPr>
          <w:rStyle w:val="KeyWord0"/>
        </w:rPr>
        <w:t>StaticAddress</w:t>
      </w:r>
      <w:r w:rsidRPr="00903DBA">
        <w:t xml:space="preserve"> classes are identical</w:t>
      </w:r>
      <w:r w:rsidR="00F4523B">
        <w:t xml:space="preserve"> sub classes of </w:t>
      </w:r>
      <w:r w:rsidR="00F4523B" w:rsidRPr="00F4523B">
        <w:rPr>
          <w:rStyle w:val="KeyWord0"/>
        </w:rPr>
        <w:t>StaticBase</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CD3466" w:rsidRPr="00903DBA">
        <w:rPr>
          <w:rStyle w:val="KeyWord0"/>
        </w:rPr>
        <w:t>&amp;a[3]</w:t>
      </w:r>
      <w:r w:rsidR="00CD3466" w:rsidRPr="00903DBA">
        <w:t xml:space="preserve">, </w:t>
      </w:r>
      <w:r w:rsidR="00CD3466" w:rsidRPr="00903DBA">
        <w:rPr>
          <w:rStyle w:val="KeyWord0"/>
        </w:rPr>
        <w:t>a[3]</w:t>
      </w:r>
      <w:r w:rsidR="00CD3466" w:rsidRPr="00903DBA">
        <w:t xml:space="preserve"> is temporary stored as a static value.</w:t>
      </w:r>
    </w:p>
    <w:p w14:paraId="75BA2BA1" w14:textId="1624E5EA" w:rsidR="002A27E2" w:rsidRPr="00903DBA" w:rsidRDefault="002A27E2" w:rsidP="002A27E2">
      <w:pPr>
        <w:pStyle w:val="CodeHeader"/>
      </w:pPr>
      <w:proofErr w:type="spellStart"/>
      <w:r w:rsidRPr="00903DBA">
        <w:t>Static</w:t>
      </w:r>
      <w:r>
        <w:t>Base</w:t>
      </w:r>
      <w:r w:rsidRPr="00903DBA">
        <w:t>.cs</w:t>
      </w:r>
      <w:proofErr w:type="spellEnd"/>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173D7A71" w14:textId="77777777" w:rsidR="00F4523B" w:rsidRPr="00F4523B" w:rsidRDefault="00F4523B" w:rsidP="00F4523B">
      <w:pPr>
        <w:pStyle w:val="Code"/>
        <w:rPr>
          <w:highlight w:val="white"/>
        </w:rPr>
      </w:pPr>
      <w:r w:rsidRPr="00F4523B">
        <w:rPr>
          <w:highlight w:val="white"/>
        </w:rPr>
        <w:t xml:space="preserve">      // Empty.</w:t>
      </w:r>
    </w:p>
    <w:p w14:paraId="2C8F035D" w14:textId="77777777"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7CA63802" w14:textId="77777777" w:rsidR="00F4523B" w:rsidRPr="00F4523B" w:rsidRDefault="00F4523B" w:rsidP="00F4523B">
      <w:pPr>
        <w:pStyle w:val="Code"/>
        <w:rPr>
          <w:highlight w:val="white"/>
        </w:rPr>
      </w:pPr>
      <w:r w:rsidRPr="00F4523B">
        <w:rPr>
          <w:highlight w:val="white"/>
        </w:rPr>
        <w:t xml:space="preserve">      // Empty.</w:t>
      </w:r>
    </w:p>
    <w:p w14:paraId="0FBFA442" w14:textId="77777777"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lastRenderedPageBreak/>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636163F4" w:rsidR="001C3073" w:rsidRPr="00903DBA" w:rsidRDefault="001C3073" w:rsidP="0060539D">
      <w:pPr>
        <w:pStyle w:val="Rubrik3"/>
      </w:pPr>
      <w:bookmarkStart w:id="456" w:name="_Toc59126215"/>
      <w:r>
        <w:t>Static Expression</w:t>
      </w:r>
      <w:bookmarkEnd w:id="456"/>
    </w:p>
    <w:p w14:paraId="28070311" w14:textId="0D8B06B4" w:rsidR="00006E57" w:rsidRPr="00903DBA" w:rsidRDefault="00D77A80" w:rsidP="00522EB0">
      <w:r>
        <w:t>A static expression is an expression that is located at a specific place in the memory</w:t>
      </w:r>
      <w:r w:rsidR="00BD56D6">
        <w:t xml:space="preserve">. The address can be identified by its name </w:t>
      </w:r>
      <w:r>
        <w:t>an</w:t>
      </w:r>
      <w:r w:rsidR="00BD56D6">
        <w:t>d</w:t>
      </w:r>
      <w:r>
        <w:t xml:space="preserve"> offset. </w:t>
      </w:r>
      <w:r w:rsidR="00522EB0" w:rsidRPr="00903DBA">
        <w:t xml:space="preserve">The </w:t>
      </w:r>
      <w:r w:rsidR="00522EB0" w:rsidRPr="00903DBA">
        <w:rPr>
          <w:rStyle w:val="KeyWord0"/>
        </w:rPr>
        <w:t>StaticExpression</w:t>
      </w:r>
      <w:r w:rsidR="00522EB0" w:rsidRPr="00903DBA">
        <w:t xml:space="preserve"> class hold</w:t>
      </w:r>
      <w:r>
        <w:t>s</w:t>
      </w:r>
      <w:r w:rsidR="00522EB0" w:rsidRPr="00903DBA">
        <w:t xml:space="preserve"> the two methods </w:t>
      </w:r>
      <w:r w:rsidR="00522EB0" w:rsidRPr="00903DBA">
        <w:rPr>
          <w:rStyle w:val="KeyWord0"/>
        </w:rPr>
        <w:t>Binary</w:t>
      </w:r>
      <w:r w:rsidR="00522EB0" w:rsidRPr="00903DBA">
        <w:t xml:space="preserve"> and </w:t>
      </w:r>
      <w:r w:rsidR="00522EB0" w:rsidRPr="00903DBA">
        <w:rPr>
          <w:rStyle w:val="KeyWord0"/>
        </w:rPr>
        <w:t>Unary</w:t>
      </w:r>
      <w:r w:rsidR="00522EB0" w:rsidRPr="00903DBA">
        <w:t xml:space="preserve">, </w:t>
      </w:r>
      <w:r w:rsidR="007D353E" w:rsidRPr="00903DBA">
        <w:t>which takes a binary or unary expression and returns a static expression</w:t>
      </w:r>
      <w:r w:rsidR="00E52011" w:rsidRPr="00903DBA">
        <w:t xml:space="preserve"> if there is one, or null </w:t>
      </w:r>
      <w:r w:rsidR="00804000" w:rsidRPr="00903DBA">
        <w:t xml:space="preserve">if there is </w:t>
      </w:r>
      <w:r>
        <w:t>no one</w:t>
      </w:r>
      <w:r w:rsidR="00E52011" w:rsidRPr="00903DBA">
        <w:t>.</w:t>
      </w:r>
    </w:p>
    <w:p w14:paraId="6B353FE8" w14:textId="292D7FFF" w:rsidR="00614078" w:rsidRPr="00903DBA" w:rsidRDefault="00614078" w:rsidP="00614078">
      <w:pPr>
        <w:pStyle w:val="CodeHeader"/>
      </w:pPr>
      <w:proofErr w:type="spellStart"/>
      <w:r w:rsidRPr="00903DBA">
        <w:t>StaticExpression.cs</w:t>
      </w:r>
      <w:proofErr w:type="spellEnd"/>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77777777" w:rsidR="00786D2B" w:rsidRPr="00903DBA" w:rsidRDefault="00786D2B" w:rsidP="00786D2B">
      <w:pPr>
        <w:rPr>
          <w:highlight w:val="white"/>
        </w:rPr>
      </w:pPr>
      <w:r w:rsidRPr="00903DBA">
        <w:rPr>
          <w:highlight w:val="white"/>
        </w:rPr>
        <w:t xml:space="preserve">The </w:t>
      </w:r>
      <w:r w:rsidRPr="00903DBA">
        <w:rPr>
          <w:rStyle w:val="KeyWord0"/>
          <w:highlight w:val="white"/>
        </w:rPr>
        <w:t>Binary</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365ACFDD" w14:textId="12AF160C" w:rsidR="00786D2B" w:rsidRPr="00903DBA" w:rsidRDefault="00786D2B" w:rsidP="00786D2B">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Pr="00903DBA">
        <w:rPr>
          <w:rStyle w:val="KeyWord0"/>
          <w:highlight w:val="white"/>
        </w:rPr>
        <w:t>&amp;i + 2</w:t>
      </w:r>
      <w:r w:rsidR="008B40CD" w:rsidRPr="00903DBA">
        <w:rPr>
          <w:highlight w:val="white"/>
        </w:rPr>
        <w:t xml:space="preserve">, </w:t>
      </w:r>
      <w:r w:rsidR="008B40CD" w:rsidRPr="00903DBA">
        <w:rPr>
          <w:rStyle w:val="KeyWord0"/>
          <w:highlight w:val="white"/>
        </w:rPr>
        <w:t>2 + &amp;i</w:t>
      </w:r>
      <w:r w:rsidR="008B40CD" w:rsidRPr="00903DBA">
        <w:rPr>
          <w:highlight w:val="white"/>
        </w:rPr>
        <w:t xml:space="preserve">, </w:t>
      </w:r>
      <w:r w:rsidR="008B40CD" w:rsidRPr="00903DBA">
        <w:rPr>
          <w:rStyle w:val="KeyWord0"/>
          <w:highlight w:val="white"/>
        </w:rPr>
        <w:t>a + 2</w:t>
      </w:r>
      <w:r w:rsidR="008B40CD" w:rsidRPr="00903DBA">
        <w:rPr>
          <w:highlight w:val="white"/>
        </w:rPr>
        <w:t xml:space="preserve"> or </w:t>
      </w:r>
      <w:r w:rsidR="008B40CD" w:rsidRPr="00903DBA">
        <w:rPr>
          <w:rStyle w:val="KeyWord0"/>
          <w:highlight w:val="white"/>
        </w:rPr>
        <w:t>2 + a</w:t>
      </w:r>
      <w:r w:rsidR="00BE1369" w:rsidRPr="00903DBA">
        <w:rPr>
          <w:highlight w:val="white"/>
        </w:rPr>
        <w:t xml:space="preserve">, where </w:t>
      </w:r>
      <w:r w:rsidR="00BE1369" w:rsidRPr="00903DBA">
        <w:rPr>
          <w:rStyle w:val="KeyWord0"/>
          <w:highlight w:val="white"/>
        </w:rPr>
        <w:t>a</w:t>
      </w:r>
      <w:r w:rsidR="00BE1369" w:rsidRPr="00903DBA">
        <w:rPr>
          <w:highlight w:val="white"/>
        </w:rPr>
        <w:t xml:space="preserve"> is an array and </w:t>
      </w:r>
      <w:r w:rsidR="00BE1369" w:rsidRPr="00903DBA">
        <w:rPr>
          <w:rStyle w:val="KeyWord0"/>
          <w:highlight w:val="white"/>
        </w:rPr>
        <w:t>i</w:t>
      </w:r>
      <w:r w:rsidR="00BE1369" w:rsidRPr="00903DBA">
        <w:rPr>
          <w:highlight w:val="white"/>
        </w:rPr>
        <w:t xml:space="preserve"> an integer.</w:t>
      </w:r>
    </w:p>
    <w:p w14:paraId="7C294C3C" w14:textId="66E36CAB" w:rsidR="00EF5925" w:rsidRPr="00903DBA" w:rsidRDefault="00EF5925" w:rsidP="00EF5925">
      <w:pPr>
        <w:rPr>
          <w:highlight w:val="white"/>
        </w:rPr>
      </w:pPr>
      <w:r w:rsidRPr="00903DBA">
        <w:rPr>
          <w:highlight w:val="white"/>
        </w:rPr>
        <w:t xml:space="preserve">In case of left array or static address and an integral right value, we </w:t>
      </w:r>
      <w:r w:rsidRPr="00903DBA">
        <w:rPr>
          <w:rStyle w:val="KeyWord0"/>
          <w:highlight w:val="white"/>
        </w:rPr>
        <w:t>GenerateAddition</w:t>
      </w:r>
      <w:r w:rsidRPr="00903DBA">
        <w:rPr>
          <w:highlight w:val="white"/>
        </w:rPr>
        <w:t xml:space="preserve"> to generate the resulting static address.</w:t>
      </w:r>
    </w:p>
    <w:p w14:paraId="3C0A48A0" w14:textId="77777777" w:rsidR="00C8332E" w:rsidRPr="00903DBA" w:rsidRDefault="00C8332E" w:rsidP="00C8332E">
      <w:pPr>
        <w:pStyle w:val="Code"/>
        <w:rPr>
          <w:highlight w:val="white"/>
        </w:rPr>
      </w:pPr>
      <w:r w:rsidRPr="00903DBA">
        <w:rPr>
          <w:highlight w:val="white"/>
        </w:rPr>
        <w:t xml:space="preserve">      switch (middleOp) {</w:t>
      </w:r>
    </w:p>
    <w:p w14:paraId="7190E808" w14:textId="77777777" w:rsidR="00C8332E" w:rsidRPr="00903DBA" w:rsidRDefault="00C8332E" w:rsidP="00C8332E">
      <w:pPr>
        <w:pStyle w:val="Code"/>
        <w:rPr>
          <w:highlight w:val="white"/>
        </w:rPr>
      </w:pPr>
      <w:r w:rsidRPr="00903DBA">
        <w:rPr>
          <w:highlight w:val="white"/>
        </w:rPr>
        <w:t xml:space="preserve">        case MiddleOperator.BinaryAdd: // &amp;i + 2, a + 2</w:t>
      </w:r>
    </w:p>
    <w:p w14:paraId="5F2266CD" w14:textId="77777777" w:rsidR="00C8332E" w:rsidRPr="00903DBA" w:rsidRDefault="00C8332E" w:rsidP="00C8332E">
      <w:pPr>
        <w:pStyle w:val="Code"/>
        <w:rPr>
          <w:highlight w:val="white"/>
        </w:rPr>
      </w:pPr>
      <w:r w:rsidRPr="00903DBA">
        <w:rPr>
          <w:highlight w:val="white"/>
        </w:rPr>
        <w:t xml:space="preserve">          if (((leftValue is StaticAddress) ||</w:t>
      </w:r>
    </w:p>
    <w:p w14:paraId="475A1803" w14:textId="77777777" w:rsidR="00C8332E" w:rsidRPr="00903DBA" w:rsidRDefault="00C8332E" w:rsidP="00C8332E">
      <w:pPr>
        <w:pStyle w:val="Code"/>
        <w:rPr>
          <w:highlight w:val="white"/>
        </w:rPr>
      </w:pPr>
      <w:r w:rsidRPr="00903DBA">
        <w:rPr>
          <w:highlight w:val="white"/>
        </w:rPr>
        <w:t xml:space="preserve">               (leftExpression.Symbol.IsExternOrStatic() &amp;&amp;</w:t>
      </w:r>
    </w:p>
    <w:p w14:paraId="2624C97E" w14:textId="7BC055DE" w:rsidR="00C8332E" w:rsidRPr="00903DBA" w:rsidRDefault="00C8332E" w:rsidP="00C8332E">
      <w:pPr>
        <w:pStyle w:val="Code"/>
        <w:rPr>
          <w:highlight w:val="white"/>
        </w:rPr>
      </w:pPr>
      <w:r w:rsidRPr="00903DBA">
        <w:rPr>
          <w:highlight w:val="white"/>
        </w:rPr>
        <w:t xml:space="preserve">                leftType.IsArray())) &amp;&amp; (rightValue is BigInteger)) {</w:t>
      </w:r>
    </w:p>
    <w:p w14:paraId="098D233C" w14:textId="77777777" w:rsidR="006C1426" w:rsidRPr="00903DBA" w:rsidRDefault="00C8332E" w:rsidP="00C8332E">
      <w:pPr>
        <w:pStyle w:val="Code"/>
        <w:rPr>
          <w:highlight w:val="white"/>
        </w:rPr>
      </w:pPr>
      <w:r w:rsidRPr="00903DBA">
        <w:rPr>
          <w:highlight w:val="white"/>
        </w:rPr>
        <w:t xml:space="preserve">            return GenerateAddition(leftExpression.Symbol,</w:t>
      </w:r>
    </w:p>
    <w:p w14:paraId="6C529C32" w14:textId="45D8BFBE" w:rsidR="00C8332E" w:rsidRPr="00903DBA" w:rsidRDefault="006C1426" w:rsidP="00C8332E">
      <w:pPr>
        <w:pStyle w:val="Code"/>
        <w:rPr>
          <w:highlight w:val="white"/>
        </w:rPr>
      </w:pPr>
      <w:r w:rsidRPr="00903DBA">
        <w:rPr>
          <w:highlight w:val="white"/>
        </w:rPr>
        <w:t xml:space="preserve">                                   </w:t>
      </w:r>
      <w:r w:rsidR="00C8332E" w:rsidRPr="00903DBA">
        <w:rPr>
          <w:highlight w:val="white"/>
        </w:rPr>
        <w:t xml:space="preserve"> (BigInteger) rightValue);</w:t>
      </w:r>
    </w:p>
    <w:p w14:paraId="383F178F" w14:textId="2EE640C0" w:rsidR="00C8332E" w:rsidRPr="00903DBA" w:rsidRDefault="00C8332E" w:rsidP="00C8332E">
      <w:pPr>
        <w:pStyle w:val="Code"/>
        <w:rPr>
          <w:highlight w:val="white"/>
        </w:rPr>
      </w:pPr>
      <w:r w:rsidRPr="00903DBA">
        <w:rPr>
          <w:highlight w:val="white"/>
        </w:rPr>
        <w:t xml:space="preserve">          }</w:t>
      </w:r>
    </w:p>
    <w:p w14:paraId="524ED3F9" w14:textId="60DB10CB" w:rsidR="00EF5925" w:rsidRPr="00903DBA" w:rsidRDefault="00EF5925" w:rsidP="00EF5925">
      <w:pPr>
        <w:rPr>
          <w:highlight w:val="white"/>
        </w:rPr>
      </w:pPr>
      <w:r w:rsidRPr="00903DBA">
        <w:rPr>
          <w:highlight w:val="white"/>
        </w:rPr>
        <w:t xml:space="preserve">In case of an integral left value and a right array or static address, we just swap the operands in the </w:t>
      </w:r>
      <w:r w:rsidRPr="00903DBA">
        <w:rPr>
          <w:rStyle w:val="KeyWord0"/>
          <w:highlight w:val="white"/>
        </w:rPr>
        <w:t>GenerateAddition</w:t>
      </w:r>
      <w:r w:rsidRPr="00903DBA">
        <w:rPr>
          <w:highlight w:val="white"/>
        </w:rPr>
        <w:t xml:space="preserve"> call.</w:t>
      </w:r>
    </w:p>
    <w:p w14:paraId="6777AA47" w14:textId="77777777" w:rsidR="00C8332E" w:rsidRPr="00903DBA" w:rsidRDefault="00C8332E" w:rsidP="00C8332E">
      <w:pPr>
        <w:pStyle w:val="Code"/>
        <w:rPr>
          <w:highlight w:val="white"/>
        </w:rPr>
      </w:pPr>
      <w:r w:rsidRPr="00903DBA">
        <w:rPr>
          <w:highlight w:val="white"/>
        </w:rPr>
        <w:t xml:space="preserve">          else if ((leftValue is BigInteger) &amp;&amp; // 2 + &amp;i, 2 + a</w:t>
      </w:r>
    </w:p>
    <w:p w14:paraId="74CC641F" w14:textId="77777777" w:rsidR="00C8332E" w:rsidRPr="00903DBA" w:rsidRDefault="00C8332E" w:rsidP="00C8332E">
      <w:pPr>
        <w:pStyle w:val="Code"/>
        <w:rPr>
          <w:highlight w:val="white"/>
        </w:rPr>
      </w:pPr>
      <w:r w:rsidRPr="00903DBA">
        <w:rPr>
          <w:highlight w:val="white"/>
        </w:rPr>
        <w:t xml:space="preserve">                   ((rightValue is StaticAddress) || (rightType.IsArray() &amp;&amp;</w:t>
      </w:r>
    </w:p>
    <w:p w14:paraId="6029DC8A" w14:textId="77777777" w:rsidR="00C8332E" w:rsidRPr="00903DBA" w:rsidRDefault="00C8332E" w:rsidP="00C8332E">
      <w:pPr>
        <w:pStyle w:val="Code"/>
        <w:rPr>
          <w:highlight w:val="white"/>
        </w:rPr>
      </w:pPr>
      <w:r w:rsidRPr="00903DBA">
        <w:rPr>
          <w:highlight w:val="white"/>
        </w:rPr>
        <w:t xml:space="preserve">                     rightExpression.Symbol.IsExternOrStatic()))) {</w:t>
      </w:r>
    </w:p>
    <w:p w14:paraId="186EE743" w14:textId="77777777" w:rsidR="00F50875" w:rsidRPr="00903DBA" w:rsidRDefault="00C8332E" w:rsidP="00C8332E">
      <w:pPr>
        <w:pStyle w:val="Code"/>
        <w:rPr>
          <w:highlight w:val="white"/>
        </w:rPr>
      </w:pPr>
      <w:r w:rsidRPr="00903DBA">
        <w:rPr>
          <w:highlight w:val="white"/>
        </w:rPr>
        <w:t xml:space="preserve">            return GenerateAddition(rightExpression.Symbol,</w:t>
      </w:r>
    </w:p>
    <w:p w14:paraId="40FE8DE6" w14:textId="6DD2AE13" w:rsidR="00C8332E" w:rsidRPr="00903DBA" w:rsidRDefault="00F50875" w:rsidP="00C8332E">
      <w:pPr>
        <w:pStyle w:val="Code"/>
        <w:rPr>
          <w:highlight w:val="white"/>
        </w:rPr>
      </w:pPr>
      <w:r w:rsidRPr="00903DBA">
        <w:rPr>
          <w:highlight w:val="white"/>
        </w:rPr>
        <w:t xml:space="preserve">                                    </w:t>
      </w:r>
      <w:r w:rsidR="00C8332E" w:rsidRPr="00903DBA">
        <w:rPr>
          <w:highlight w:val="white"/>
        </w:rPr>
        <w:t>(BigInteger) leftValue);</w:t>
      </w:r>
    </w:p>
    <w:p w14:paraId="00967C63" w14:textId="77777777" w:rsidR="00C8332E" w:rsidRPr="00903DBA" w:rsidRDefault="00C8332E" w:rsidP="00C8332E">
      <w:pPr>
        <w:pStyle w:val="Code"/>
        <w:rPr>
          <w:highlight w:val="white"/>
        </w:rPr>
      </w:pPr>
      <w:r w:rsidRPr="00903DBA">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669F7DC0" w:rsidR="00F02135" w:rsidRPr="00903DBA" w:rsidRDefault="00F02135" w:rsidP="00F02135">
      <w:pPr>
        <w:rPr>
          <w:highlight w:val="white"/>
        </w:rPr>
      </w:pPr>
      <w:r w:rsidRPr="00903DBA">
        <w:rPr>
          <w:highlight w:val="white"/>
        </w:rPr>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as value or be an extern of static array, and the right operand must be </w:t>
      </w:r>
      <w:r w:rsidRPr="00903DBA">
        <w:rPr>
          <w:highlight w:val="white"/>
        </w:rPr>
        <w:t xml:space="preserve">a constant integer value. For instance, </w:t>
      </w:r>
      <w:r w:rsidRPr="00903DBA">
        <w:rPr>
          <w:rStyle w:val="KeyWord0"/>
          <w:highlight w:val="white"/>
        </w:rPr>
        <w:t xml:space="preserve">&amp;i </w:t>
      </w:r>
      <w:r w:rsidR="00B17BAC" w:rsidRPr="00903DBA">
        <w:rPr>
          <w:rStyle w:val="KeyWord0"/>
          <w:highlight w:val="white"/>
        </w:rPr>
        <w:t>-</w:t>
      </w:r>
      <w:r w:rsidRPr="00903DBA">
        <w:rPr>
          <w:rStyle w:val="KeyWord0"/>
          <w:highlight w:val="white"/>
        </w:rPr>
        <w:t xml:space="preserve"> 2</w:t>
      </w:r>
      <w:r w:rsidRPr="00903DBA">
        <w:rPr>
          <w:highlight w:val="white"/>
        </w:rPr>
        <w:t xml:space="preserve"> or </w:t>
      </w:r>
      <w:r w:rsidRPr="00903DBA">
        <w:rPr>
          <w:rStyle w:val="KeyWord0"/>
          <w:highlight w:val="white"/>
        </w:rPr>
        <w:t>a</w:t>
      </w:r>
      <w:r w:rsidR="00594E18" w:rsidRPr="00903DBA">
        <w:rPr>
          <w:rStyle w:val="KeyWord0"/>
          <w:highlight w:val="white"/>
        </w:rPr>
        <w:t xml:space="preserve"> - 2</w:t>
      </w:r>
      <w:r w:rsidRPr="00903DBA">
        <w:rPr>
          <w:highlight w:val="white"/>
        </w:rPr>
        <w:t>.</w:t>
      </w:r>
    </w:p>
    <w:p w14:paraId="59BD4D28" w14:textId="77777777" w:rsidR="00C8332E" w:rsidRPr="00903DBA" w:rsidRDefault="00C8332E" w:rsidP="00C8332E">
      <w:pPr>
        <w:pStyle w:val="Code"/>
        <w:rPr>
          <w:highlight w:val="white"/>
        </w:rPr>
      </w:pPr>
      <w:r w:rsidRPr="00903DBA">
        <w:rPr>
          <w:highlight w:val="white"/>
        </w:rPr>
        <w:t xml:space="preserve">        case MiddleOperator.BinarySubtract: // &amp;i - 2, a - 2</w:t>
      </w:r>
    </w:p>
    <w:p w14:paraId="4E45D84D" w14:textId="77777777" w:rsidR="00C8332E" w:rsidRPr="00903DBA" w:rsidRDefault="00C8332E" w:rsidP="00C8332E">
      <w:pPr>
        <w:pStyle w:val="Code"/>
        <w:rPr>
          <w:highlight w:val="white"/>
        </w:rPr>
      </w:pPr>
      <w:r w:rsidRPr="00903DBA">
        <w:rPr>
          <w:highlight w:val="white"/>
        </w:rPr>
        <w:t xml:space="preserve">          if (((leftValue is StaticAddress) ||</w:t>
      </w:r>
    </w:p>
    <w:p w14:paraId="60BE326B" w14:textId="77777777" w:rsidR="00F50875" w:rsidRPr="00903DBA" w:rsidRDefault="00C8332E" w:rsidP="00C8332E">
      <w:pPr>
        <w:pStyle w:val="Code"/>
        <w:rPr>
          <w:highlight w:val="white"/>
        </w:rPr>
      </w:pPr>
      <w:r w:rsidRPr="00903DBA">
        <w:rPr>
          <w:highlight w:val="white"/>
        </w:rPr>
        <w:t xml:space="preserve">               (leftExpression.Symbol.IsExternOrStatic() &amp;&amp;</w:t>
      </w:r>
    </w:p>
    <w:p w14:paraId="6887DF2E" w14:textId="392DCA7F" w:rsidR="00C8332E" w:rsidRPr="00903DBA" w:rsidRDefault="00F50875" w:rsidP="00C8332E">
      <w:pPr>
        <w:pStyle w:val="Code"/>
        <w:rPr>
          <w:highlight w:val="white"/>
        </w:rPr>
      </w:pPr>
      <w:r w:rsidRPr="00903DBA">
        <w:rPr>
          <w:highlight w:val="white"/>
        </w:rPr>
        <w:lastRenderedPageBreak/>
        <w:t xml:space="preserve">               </w:t>
      </w:r>
      <w:r w:rsidR="00C8332E" w:rsidRPr="00903DBA">
        <w:rPr>
          <w:highlight w:val="white"/>
        </w:rPr>
        <w:t xml:space="preserve"> leftType.IsArray())) &amp;&amp;</w:t>
      </w:r>
    </w:p>
    <w:p w14:paraId="3F89E66A" w14:textId="77777777" w:rsidR="00C8332E" w:rsidRPr="00903DBA" w:rsidRDefault="00C8332E" w:rsidP="00C8332E">
      <w:pPr>
        <w:pStyle w:val="Code"/>
        <w:rPr>
          <w:highlight w:val="white"/>
        </w:rPr>
      </w:pPr>
      <w:r w:rsidRPr="00903DBA">
        <w:rPr>
          <w:highlight w:val="white"/>
        </w:rPr>
        <w:t xml:space="preserve">              (rightValue is BigInteger)) {</w:t>
      </w:r>
    </w:p>
    <w:p w14:paraId="1A56BE97" w14:textId="77777777" w:rsidR="00F50875" w:rsidRPr="00903DBA" w:rsidRDefault="00C8332E" w:rsidP="00C8332E">
      <w:pPr>
        <w:pStyle w:val="Code"/>
        <w:rPr>
          <w:highlight w:val="white"/>
        </w:rPr>
      </w:pPr>
      <w:r w:rsidRPr="00903DBA">
        <w:rPr>
          <w:highlight w:val="white"/>
        </w:rPr>
        <w:t xml:space="preserve">            return GenerateAddition(leftExpression.Symbol,</w:t>
      </w:r>
    </w:p>
    <w:p w14:paraId="28595045" w14:textId="32EA383D" w:rsidR="00C8332E" w:rsidRPr="00903DBA" w:rsidRDefault="00F50875" w:rsidP="00C8332E">
      <w:pPr>
        <w:pStyle w:val="Code"/>
        <w:rPr>
          <w:highlight w:val="white"/>
        </w:rPr>
      </w:pPr>
      <w:r w:rsidRPr="00903DBA">
        <w:rPr>
          <w:highlight w:val="white"/>
        </w:rPr>
        <w:t xml:space="preserve">                                   </w:t>
      </w:r>
      <w:r w:rsidR="00C8332E" w:rsidRPr="00903DBA">
        <w:rPr>
          <w:highlight w:val="white"/>
        </w:rPr>
        <w:t xml:space="preserve"> -((BigInteger) rightValue));</w:t>
      </w:r>
    </w:p>
    <w:p w14:paraId="05691FCB" w14:textId="77777777" w:rsidR="00C8332E" w:rsidRPr="00903DBA" w:rsidRDefault="00C8332E" w:rsidP="00C8332E">
      <w:pPr>
        <w:pStyle w:val="Code"/>
        <w:rPr>
          <w:highlight w:val="white"/>
        </w:rPr>
      </w:pPr>
      <w:r w:rsidRPr="00903DBA">
        <w:rPr>
          <w:highlight w:val="white"/>
        </w:rPr>
        <w:t xml:space="preserve">          }</w:t>
      </w:r>
    </w:p>
    <w:p w14:paraId="2CF54F1E" w14:textId="77777777" w:rsidR="00C8332E" w:rsidRPr="00903DBA" w:rsidRDefault="00C8332E" w:rsidP="00C8332E">
      <w:pPr>
        <w:pStyle w:val="Code"/>
        <w:rPr>
          <w:highlight w:val="white"/>
        </w:rPr>
      </w:pPr>
      <w:r w:rsidRPr="00903DBA">
        <w:rPr>
          <w:highlight w:val="white"/>
        </w:rPr>
        <w:t xml:space="preserve">          break;</w:t>
      </w:r>
    </w:p>
    <w:p w14:paraId="59E8F75B" w14:textId="036726D2" w:rsidR="00C8332E" w:rsidRPr="00903DBA" w:rsidRDefault="00E96792" w:rsidP="000F667E">
      <w:pPr>
        <w:rPr>
          <w:highlight w:val="white"/>
        </w:rPr>
      </w:pPr>
      <w:r w:rsidRPr="00903DBA">
        <w:rPr>
          <w:highlight w:val="white"/>
        </w:rPr>
        <w:t xml:space="preserve">In the index case, </w:t>
      </w:r>
      <w:r w:rsidR="00784585" w:rsidRPr="00903DBA">
        <w:rPr>
          <w:highlight w:val="white"/>
        </w:rPr>
        <w:t xml:space="preserve">the operands must be an extern or static array </w:t>
      </w:r>
      <w:r w:rsidR="00F57CB4" w:rsidRPr="00903DBA">
        <w:rPr>
          <w:highlight w:val="white"/>
        </w:rPr>
        <w:t xml:space="preserve">or a static address, </w:t>
      </w:r>
      <w:r w:rsidR="00784585" w:rsidRPr="00903DBA">
        <w:rPr>
          <w:highlight w:val="white"/>
        </w:rPr>
        <w:t>and a constant integer value.</w:t>
      </w:r>
      <w:r w:rsidR="005B634F" w:rsidRPr="00903DBA">
        <w:rPr>
          <w:highlight w:val="white"/>
        </w:rPr>
        <w:t xml:space="preserve"> We call </w:t>
      </w:r>
      <w:r w:rsidR="002B397C" w:rsidRPr="00903DBA">
        <w:rPr>
          <w:rStyle w:val="KeyWord0"/>
          <w:highlight w:val="white"/>
        </w:rPr>
        <w:t>GenerateIndex</w:t>
      </w:r>
      <w:r w:rsidR="002B397C" w:rsidRPr="00903DBA">
        <w:rPr>
          <w:highlight w:val="white"/>
        </w:rPr>
        <w:t xml:space="preserve"> to generate the static address.</w:t>
      </w:r>
    </w:p>
    <w:p w14:paraId="15A9A6F7" w14:textId="77777777" w:rsidR="002D7262" w:rsidRPr="00903DBA" w:rsidRDefault="002D7262" w:rsidP="002D7262">
      <w:pPr>
        <w:pStyle w:val="Code"/>
        <w:rPr>
          <w:highlight w:val="white"/>
        </w:rPr>
      </w:pPr>
      <w:r w:rsidRPr="00903DBA">
        <w:rPr>
          <w:highlight w:val="white"/>
        </w:rPr>
        <w:t xml:space="preserve">        case MiddleOperator.Index:</w:t>
      </w:r>
    </w:p>
    <w:p w14:paraId="28771551" w14:textId="77777777" w:rsidR="002D7262" w:rsidRPr="00903DBA" w:rsidRDefault="002D7262" w:rsidP="002D7262">
      <w:pPr>
        <w:pStyle w:val="Code"/>
        <w:rPr>
          <w:highlight w:val="white"/>
        </w:rPr>
      </w:pPr>
      <w:r w:rsidRPr="00903DBA">
        <w:rPr>
          <w:highlight w:val="white"/>
        </w:rPr>
        <w:t xml:space="preserve">          if (((leftValue is StaticAddress) || (leftType.IsArray() &amp;&amp;</w:t>
      </w:r>
    </w:p>
    <w:p w14:paraId="7B79981E" w14:textId="77777777" w:rsidR="002D7262" w:rsidRPr="00903DBA" w:rsidRDefault="002D7262" w:rsidP="002D7262">
      <w:pPr>
        <w:pStyle w:val="Code"/>
        <w:rPr>
          <w:highlight w:val="white"/>
        </w:rPr>
      </w:pPr>
      <w:r w:rsidRPr="00903DBA">
        <w:rPr>
          <w:highlight w:val="white"/>
        </w:rPr>
        <w:t xml:space="preserve">               leftExpression.Symbol.IsExternOrStatic())) &amp;&amp; </w:t>
      </w:r>
    </w:p>
    <w:p w14:paraId="02CDB2FC" w14:textId="77777777" w:rsidR="002D7262" w:rsidRPr="00903DBA" w:rsidRDefault="002D7262" w:rsidP="002D7262">
      <w:pPr>
        <w:pStyle w:val="Code"/>
        <w:rPr>
          <w:highlight w:val="white"/>
        </w:rPr>
      </w:pPr>
      <w:r w:rsidRPr="00903DBA">
        <w:rPr>
          <w:highlight w:val="white"/>
        </w:rPr>
        <w:t xml:space="preserve">              (rightValue is BigInteger)) { // a[2]</w:t>
      </w:r>
    </w:p>
    <w:p w14:paraId="2858193B" w14:textId="77777777" w:rsidR="002D7262" w:rsidRPr="00903DBA" w:rsidRDefault="002D7262" w:rsidP="002D7262">
      <w:pPr>
        <w:pStyle w:val="Code"/>
        <w:rPr>
          <w:highlight w:val="white"/>
        </w:rPr>
      </w:pPr>
      <w:r w:rsidRPr="00903DBA">
        <w:rPr>
          <w:highlight w:val="white"/>
        </w:rPr>
        <w:t xml:space="preserve">            return GenerateIndex(leftExpression.Symbol,</w:t>
      </w:r>
    </w:p>
    <w:p w14:paraId="56CCC24D" w14:textId="77777777" w:rsidR="002D7262" w:rsidRPr="00903DBA" w:rsidRDefault="002D7262" w:rsidP="002D7262">
      <w:pPr>
        <w:pStyle w:val="Code"/>
        <w:rPr>
          <w:highlight w:val="white"/>
        </w:rPr>
      </w:pPr>
      <w:r w:rsidRPr="00903DBA">
        <w:rPr>
          <w:highlight w:val="white"/>
        </w:rPr>
        <w:t xml:space="preserve">                                 (BigInteger) rightValue);</w:t>
      </w:r>
    </w:p>
    <w:p w14:paraId="0846FAF6" w14:textId="1FB058F0" w:rsidR="002D7262" w:rsidRPr="00903DBA" w:rsidRDefault="002D7262" w:rsidP="002D7262">
      <w:pPr>
        <w:pStyle w:val="Code"/>
        <w:rPr>
          <w:highlight w:val="white"/>
        </w:rPr>
      </w:pPr>
      <w:r w:rsidRPr="00903DBA">
        <w:rPr>
          <w:highlight w:val="white"/>
        </w:rPr>
        <w:t xml:space="preserve">          }</w:t>
      </w:r>
    </w:p>
    <w:p w14:paraId="4B50C342" w14:textId="1DB75518" w:rsidR="00267DCC" w:rsidRPr="00903DBA" w:rsidRDefault="00267DCC" w:rsidP="00267DCC">
      <w:pPr>
        <w:rPr>
          <w:highlight w:val="white"/>
        </w:rPr>
      </w:pPr>
      <w:r w:rsidRPr="00903DBA">
        <w:rPr>
          <w:highlight w:val="white"/>
        </w:rPr>
        <w:t xml:space="preserve">In C, where </w:t>
      </w:r>
      <w:proofErr w:type="gramStart"/>
      <w:r w:rsidRPr="00903DBA">
        <w:rPr>
          <w:highlight w:val="white"/>
        </w:rPr>
        <w:t>are allowed to</w:t>
      </w:r>
      <w:proofErr w:type="gramEnd"/>
      <w:r w:rsidRPr="00903DBA">
        <w:rPr>
          <w:highlight w:val="white"/>
        </w:rPr>
        <w:t xml:space="preserve"> write an array index as </w:t>
      </w:r>
      <w:r w:rsidRPr="00903DBA">
        <w:rPr>
          <w:rStyle w:val="KeyWord0"/>
          <w:highlight w:val="white"/>
        </w:rPr>
        <w:t>i[a]</w:t>
      </w:r>
      <w:r w:rsidRPr="00903DBA">
        <w:rPr>
          <w:highlight w:val="white"/>
        </w:rPr>
        <w:t xml:space="preserve">, where </w:t>
      </w:r>
      <w:r w:rsidRPr="00903DBA">
        <w:rPr>
          <w:rStyle w:val="KeyWord0"/>
          <w:highlight w:val="white"/>
        </w:rPr>
        <w:t>i</w:t>
      </w:r>
      <w:r w:rsidRPr="00903DBA">
        <w:rPr>
          <w:highlight w:val="white"/>
        </w:rPr>
        <w:t xml:space="preserve"> is an integer and </w:t>
      </w:r>
      <w:r w:rsidRPr="00903DBA">
        <w:rPr>
          <w:rStyle w:val="KeyWord0"/>
          <w:highlight w:val="white"/>
        </w:rPr>
        <w:t>a</w:t>
      </w:r>
      <w:r w:rsidRPr="00903DBA">
        <w:rPr>
          <w:highlight w:val="white"/>
        </w:rPr>
        <w:t xml:space="preserve"> is an array. In that case, we just sw</w:t>
      </w:r>
      <w:r w:rsidR="00BD56D6">
        <w:rPr>
          <w:highlight w:val="white"/>
        </w:rPr>
        <w:t>a</w:t>
      </w:r>
      <w:r w:rsidRPr="00903DBA">
        <w:rPr>
          <w:highlight w:val="white"/>
        </w:rPr>
        <w:t xml:space="preserve">p the parameters in </w:t>
      </w:r>
      <w:r w:rsidRPr="00903DBA">
        <w:rPr>
          <w:rStyle w:val="KeyWord0"/>
          <w:highlight w:val="white"/>
        </w:rPr>
        <w:t>GenerateIndex</w:t>
      </w:r>
      <w:r w:rsidRPr="00903DBA">
        <w:rPr>
          <w:highlight w:val="white"/>
        </w:rPr>
        <w:t>.</w:t>
      </w:r>
    </w:p>
    <w:p w14:paraId="261673EE" w14:textId="77777777" w:rsidR="002D7262" w:rsidRPr="00903DBA" w:rsidRDefault="002D7262" w:rsidP="002D7262">
      <w:pPr>
        <w:pStyle w:val="Code"/>
        <w:rPr>
          <w:highlight w:val="white"/>
        </w:rPr>
      </w:pPr>
      <w:r w:rsidRPr="00903DBA">
        <w:rPr>
          <w:highlight w:val="white"/>
        </w:rPr>
        <w:t xml:space="preserve">          else if ((leftValue is BigInteger) &amp;&amp; ((rightType.IsArray() &amp;&amp;</w:t>
      </w:r>
    </w:p>
    <w:p w14:paraId="466A2CA7" w14:textId="77777777" w:rsidR="002D7262" w:rsidRPr="00903DBA" w:rsidRDefault="002D7262" w:rsidP="002D7262">
      <w:pPr>
        <w:pStyle w:val="Code"/>
        <w:rPr>
          <w:highlight w:val="white"/>
        </w:rPr>
      </w:pPr>
      <w:r w:rsidRPr="00903DBA">
        <w:rPr>
          <w:highlight w:val="white"/>
        </w:rPr>
        <w:t xml:space="preserve">                   rightExpression.Symbol.IsExternOrStatic()) ||</w:t>
      </w:r>
    </w:p>
    <w:p w14:paraId="723FEF89" w14:textId="77777777" w:rsidR="002D7262" w:rsidRPr="00903DBA" w:rsidRDefault="002D7262" w:rsidP="002D7262">
      <w:pPr>
        <w:pStyle w:val="Code"/>
        <w:rPr>
          <w:highlight w:val="white"/>
        </w:rPr>
      </w:pPr>
      <w:r w:rsidRPr="00903DBA">
        <w:rPr>
          <w:highlight w:val="white"/>
        </w:rPr>
        <w:t xml:space="preserve">                   (rightValue is StaticAddress))) {</w:t>
      </w:r>
    </w:p>
    <w:p w14:paraId="19D5580D" w14:textId="77777777" w:rsidR="002D7262" w:rsidRPr="00903DBA" w:rsidRDefault="002D7262" w:rsidP="002D7262">
      <w:pPr>
        <w:pStyle w:val="Code"/>
        <w:rPr>
          <w:highlight w:val="white"/>
        </w:rPr>
      </w:pPr>
      <w:r w:rsidRPr="00903DBA">
        <w:rPr>
          <w:highlight w:val="white"/>
        </w:rPr>
        <w:t xml:space="preserve">            return GenerateIndex(rightExpression.Symbol,</w:t>
      </w:r>
    </w:p>
    <w:p w14:paraId="289FB92D" w14:textId="77777777" w:rsidR="002D7262" w:rsidRPr="00903DBA" w:rsidRDefault="002D7262" w:rsidP="002D7262">
      <w:pPr>
        <w:pStyle w:val="Code"/>
        <w:rPr>
          <w:highlight w:val="white"/>
        </w:rPr>
      </w:pPr>
      <w:r w:rsidRPr="00903DBA">
        <w:rPr>
          <w:highlight w:val="white"/>
        </w:rPr>
        <w:t xml:space="preserve">                                 (BigInteger) leftValue);</w:t>
      </w:r>
    </w:p>
    <w:p w14:paraId="128FADA5" w14:textId="77777777" w:rsidR="002D7262" w:rsidRPr="00903DBA" w:rsidRDefault="002D7262" w:rsidP="002D7262">
      <w:pPr>
        <w:pStyle w:val="Code"/>
        <w:rPr>
          <w:highlight w:val="white"/>
        </w:rPr>
      </w:pPr>
      <w:r w:rsidRPr="00903DBA">
        <w:rPr>
          <w:highlight w:val="white"/>
        </w:rPr>
        <w:t xml:space="preserve">          }</w:t>
      </w:r>
    </w:p>
    <w:p w14:paraId="2D05528F" w14:textId="77777777" w:rsidR="002D7262" w:rsidRPr="00903DBA" w:rsidRDefault="002D7262" w:rsidP="002D7262">
      <w:pPr>
        <w:pStyle w:val="Code"/>
        <w:rPr>
          <w:highlight w:val="white"/>
        </w:rPr>
      </w:pPr>
      <w:r w:rsidRPr="00903DBA">
        <w:rPr>
          <w:highlight w:val="white"/>
        </w:rPr>
        <w:t xml:space="preserve">          break;</w:t>
      </w:r>
    </w:p>
    <w:p w14:paraId="2B1889C0" w14:textId="37630B8E"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p>
    <w:p w14:paraId="5C9A4A75" w14:textId="77777777" w:rsidR="00C8332E" w:rsidRPr="00903DBA" w:rsidRDefault="00C8332E" w:rsidP="00C8332E">
      <w:pPr>
        <w:pStyle w:val="Code"/>
        <w:rPr>
          <w:highlight w:val="white"/>
        </w:rPr>
      </w:pPr>
      <w:r w:rsidRPr="00903DBA">
        <w:rPr>
          <w:highlight w:val="white"/>
        </w:rPr>
        <w:t xml:space="preserve">        case MiddleOperator.Dot:</w:t>
      </w:r>
    </w:p>
    <w:p w14:paraId="26276371" w14:textId="4E6171B5" w:rsidR="00C8332E" w:rsidRPr="00903DBA" w:rsidRDefault="00C8332E" w:rsidP="00C8332E">
      <w:pPr>
        <w:pStyle w:val="Code"/>
        <w:rPr>
          <w:highlight w:val="white"/>
        </w:rPr>
      </w:pPr>
      <w:r w:rsidRPr="00903DBA">
        <w:rPr>
          <w:highlight w:val="white"/>
        </w:rPr>
        <w:t xml:space="preserve">          if (leftExpression.Symbol.IsExternOrStatic()) {</w:t>
      </w:r>
      <w:r w:rsidR="002B397C" w:rsidRPr="00903DBA">
        <w:rPr>
          <w:highlight w:val="white"/>
        </w:rPr>
        <w:t xml:space="preserve"> // XXX</w:t>
      </w:r>
    </w:p>
    <w:p w14:paraId="501E9FF8" w14:textId="77777777" w:rsidR="00C8332E" w:rsidRPr="00903DBA" w:rsidRDefault="00C8332E" w:rsidP="00C8332E">
      <w:pPr>
        <w:pStyle w:val="Code"/>
        <w:rPr>
          <w:highlight w:val="white"/>
        </w:rPr>
      </w:pPr>
      <w:r w:rsidRPr="00903DBA">
        <w:rPr>
          <w:highlight w:val="white"/>
        </w:rPr>
        <w:t xml:space="preserve">            object resultValue =</w:t>
      </w:r>
    </w:p>
    <w:p w14:paraId="41EBD698" w14:textId="77777777" w:rsidR="00C8332E" w:rsidRPr="00903DBA" w:rsidRDefault="00C8332E" w:rsidP="00C8332E">
      <w:pPr>
        <w:pStyle w:val="Code"/>
        <w:rPr>
          <w:highlight w:val="white"/>
        </w:rPr>
      </w:pPr>
      <w:r w:rsidRPr="00903DBA">
        <w:rPr>
          <w:highlight w:val="white"/>
        </w:rPr>
        <w:t xml:space="preserve">              new StaticValue(leftExpression.Symbol.UniqueName,</w:t>
      </w:r>
    </w:p>
    <w:p w14:paraId="0F945578" w14:textId="77777777" w:rsidR="00C8332E" w:rsidRPr="00903DBA" w:rsidRDefault="00C8332E" w:rsidP="00C8332E">
      <w:pPr>
        <w:pStyle w:val="Code"/>
        <w:rPr>
          <w:highlight w:val="white"/>
        </w:rPr>
      </w:pPr>
      <w:r w:rsidRPr="00903DBA">
        <w:rPr>
          <w:highlight w:val="white"/>
        </w:rPr>
        <w:t xml:space="preserve">                              rightExpression.Symbol.Offset); // s.i</w:t>
      </w:r>
    </w:p>
    <w:p w14:paraId="489FA4AD" w14:textId="77777777" w:rsidR="00C8332E" w:rsidRPr="00903DBA" w:rsidRDefault="00C8332E" w:rsidP="00C8332E">
      <w:pPr>
        <w:pStyle w:val="Code"/>
        <w:rPr>
          <w:highlight w:val="white"/>
        </w:rPr>
      </w:pPr>
      <w:r w:rsidRPr="00903DBA">
        <w:rPr>
          <w:highlight w:val="white"/>
        </w:rPr>
        <w:t xml:space="preserve">            Symbol resultSymbol = new Symbol(leftType, resultValue);</w:t>
      </w:r>
    </w:p>
    <w:p w14:paraId="2F7D50A6" w14:textId="77777777" w:rsidR="00C8332E" w:rsidRPr="00903DBA" w:rsidRDefault="00C8332E" w:rsidP="00C8332E">
      <w:pPr>
        <w:pStyle w:val="Code"/>
        <w:rPr>
          <w:highlight w:val="white"/>
        </w:rPr>
      </w:pPr>
      <w:r w:rsidRPr="00903DBA">
        <w:rPr>
          <w:highlight w:val="white"/>
        </w:rPr>
        <w:t xml:space="preserve">            return (new Expression(resultSymbol, null, null));</w:t>
      </w:r>
    </w:p>
    <w:p w14:paraId="758BB4F0" w14:textId="77777777" w:rsidR="00C8332E" w:rsidRPr="00903DBA" w:rsidRDefault="00C8332E" w:rsidP="00C8332E">
      <w:pPr>
        <w:pStyle w:val="Code"/>
        <w:rPr>
          <w:highlight w:val="white"/>
        </w:rPr>
      </w:pPr>
      <w:r w:rsidRPr="00903DBA">
        <w:rPr>
          <w:highlight w:val="white"/>
        </w:rPr>
        <w:t xml:space="preserve">          }</w:t>
      </w:r>
    </w:p>
    <w:p w14:paraId="0BA943B7" w14:textId="77777777" w:rsidR="00C8332E" w:rsidRPr="00903DBA" w:rsidRDefault="00C8332E" w:rsidP="00C8332E">
      <w:pPr>
        <w:pStyle w:val="Code"/>
        <w:rPr>
          <w:highlight w:val="white"/>
        </w:rPr>
      </w:pPr>
      <w:r w:rsidRPr="00903DBA">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EE807" w:rsidR="00C8332E" w:rsidRPr="00903DBA" w:rsidRDefault="00BA56BE" w:rsidP="00BA56BE">
      <w:pPr>
        <w:rPr>
          <w:highlight w:val="white"/>
        </w:rPr>
      </w:pPr>
      <w:r w:rsidRPr="00903DBA">
        <w:rPr>
          <w:highlight w:val="white"/>
        </w:rPr>
        <w:t xml:space="preserve">The </w:t>
      </w:r>
      <w:r w:rsidRPr="00903DBA">
        <w:rPr>
          <w:rStyle w:val="KeyWord0"/>
          <w:highlight w:val="white"/>
        </w:rPr>
        <w:t>GenerateAddition</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7777777" w:rsidR="00F0216C" w:rsidRPr="00903DBA" w:rsidRDefault="00F0216C" w:rsidP="00F0216C">
      <w:pPr>
        <w:pStyle w:val="Code"/>
        <w:rPr>
          <w:highlight w:val="white"/>
        </w:rPr>
      </w:pPr>
      <w:r w:rsidRPr="00903DBA">
        <w:rPr>
          <w:highlight w:val="white"/>
        </w:rPr>
        <w:t xml:space="preserve">      if (symbol.Value is StaticAddress) {</w:t>
      </w:r>
    </w:p>
    <w:p w14:paraId="392A805E"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2E8B5FF4" w14:textId="77777777" w:rsidR="00F0216C" w:rsidRPr="00903DBA" w:rsidRDefault="00F0216C" w:rsidP="00F0216C">
      <w:pPr>
        <w:pStyle w:val="Code"/>
        <w:rPr>
          <w:highlight w:val="white"/>
        </w:rPr>
      </w:pPr>
      <w:r w:rsidRPr="00903DBA">
        <w:rPr>
          <w:highlight w:val="white"/>
        </w:rPr>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lastRenderedPageBreak/>
        <w:t xml:space="preserve">      }</w:t>
      </w:r>
    </w:p>
    <w:p w14:paraId="6986E6E6" w14:textId="77777777" w:rsidR="00F0216C" w:rsidRPr="00903DBA" w:rsidRDefault="00F0216C" w:rsidP="00F0216C">
      <w:pPr>
        <w:pStyle w:val="Code"/>
        <w:rPr>
          <w:highlight w:val="white"/>
        </w:rPr>
      </w:pPr>
    </w:p>
    <w:p w14:paraId="7754E29D"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308552CA" w:rsidR="00F0216C" w:rsidRPr="00903DBA" w:rsidRDefault="000B4C7E" w:rsidP="000B4C7E">
      <w:pPr>
        <w:rPr>
          <w:highlight w:val="white"/>
        </w:rPr>
      </w:pPr>
      <w:r w:rsidRPr="00903DBA">
        <w:rPr>
          <w:highlight w:val="white"/>
        </w:rPr>
        <w:t xml:space="preserve">The </w:t>
      </w:r>
      <w:r w:rsidRPr="00903DBA">
        <w:rPr>
          <w:rStyle w:val="KeyWord0"/>
          <w:highlight w:val="white"/>
        </w:rPr>
        <w:t>Generate</w:t>
      </w:r>
      <w:r w:rsidR="00B95ABB" w:rsidRPr="00903DBA">
        <w:rPr>
          <w:rStyle w:val="KeyWord0"/>
          <w:highlight w:val="white"/>
        </w:rPr>
        <w:t>Index</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43C1D1CB"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Pr="00903DBA">
        <w:rPr>
          <w:highlight w:val="white"/>
        </w:rPr>
        <w:t>.</w:t>
      </w:r>
    </w:p>
    <w:p w14:paraId="2498B613" w14:textId="77777777" w:rsidR="00D75FFB" w:rsidRPr="00903DBA" w:rsidRDefault="00DD0FD2" w:rsidP="00D75FFB">
      <w:pPr>
        <w:pStyle w:val="Code"/>
        <w:rPr>
          <w:highlight w:val="white"/>
        </w:rPr>
      </w:pPr>
      <w:r w:rsidRPr="00903DBA">
        <w:rPr>
          <w:highlight w:val="white"/>
        </w:rPr>
        <w:t xml:space="preserve">    public static Expression Unary(MiddleOperator middleOp,</w:t>
      </w:r>
    </w:p>
    <w:p w14:paraId="4C319B30" w14:textId="4362096F" w:rsidR="00DD0FD2" w:rsidRPr="00903DBA" w:rsidRDefault="00D75FFB" w:rsidP="00D75FFB">
      <w:pPr>
        <w:pStyle w:val="Code"/>
        <w:rPr>
          <w:highlight w:val="white"/>
        </w:rPr>
      </w:pPr>
      <w:r w:rsidRPr="00903DBA">
        <w:rPr>
          <w:highlight w:val="white"/>
        </w:rPr>
        <w:t xml:space="preserve">                                   </w:t>
      </w:r>
      <w:r w:rsidR="00DD0FD2" w:rsidRPr="00903DBA">
        <w:rPr>
          <w:highlight w:val="white"/>
        </w:rPr>
        <w:t>Expression expression) {</w:t>
      </w:r>
    </w:p>
    <w:p w14:paraId="79157A88" w14:textId="350D298A" w:rsidR="00C8332E" w:rsidRPr="00903DBA" w:rsidRDefault="00DD0FD2" w:rsidP="009B2E26">
      <w:pPr>
        <w:pStyle w:val="Code"/>
        <w:rPr>
          <w:highlight w:val="white"/>
        </w:rPr>
      </w:pPr>
      <w:r w:rsidRPr="00903DBA">
        <w:rPr>
          <w:highlight w:val="white"/>
        </w:rPr>
        <w:t xml:space="preserve">      Symbol symbol = expression.Symbol;</w:t>
      </w:r>
    </w:p>
    <w:p w14:paraId="5F13DE1A" w14:textId="3344FF1A" w:rsidR="001E34CD" w:rsidRPr="00903DBA" w:rsidRDefault="001E34CD" w:rsidP="001E34CD">
      <w:pPr>
        <w:rPr>
          <w:highlight w:val="white"/>
        </w:rPr>
      </w:pPr>
      <w:r w:rsidRPr="00903DBA">
        <w:rPr>
          <w:highlight w:val="white"/>
        </w:rPr>
        <w:t xml:space="preserve">If the symbol in the address case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p>
    <w:p w14:paraId="3D84437E" w14:textId="77777777" w:rsidR="00DD0FD2" w:rsidRPr="00903DBA" w:rsidRDefault="00DD0FD2" w:rsidP="00DD0FD2">
      <w:pPr>
        <w:pStyle w:val="Code"/>
        <w:rPr>
          <w:highlight w:val="white"/>
        </w:rPr>
      </w:pPr>
      <w:r w:rsidRPr="00903DBA">
        <w:rPr>
          <w:highlight w:val="white"/>
        </w:rPr>
        <w:t xml:space="preserve">      switch (middleOp) {</w:t>
      </w:r>
    </w:p>
    <w:p w14:paraId="161E1D68" w14:textId="77777777" w:rsidR="00DD0FD2" w:rsidRPr="00903DBA" w:rsidRDefault="00DD0FD2" w:rsidP="00DD0FD2">
      <w:pPr>
        <w:pStyle w:val="Code"/>
        <w:rPr>
          <w:highlight w:val="white"/>
        </w:rPr>
      </w:pPr>
      <w:r w:rsidRPr="00903DBA">
        <w:rPr>
          <w:highlight w:val="white"/>
        </w:rPr>
        <w:t xml:space="preserve">        case MiddleOperator.Address:</w:t>
      </w:r>
    </w:p>
    <w:p w14:paraId="1C5AD016" w14:textId="77777777" w:rsidR="00DD0FD2" w:rsidRPr="00903DBA" w:rsidRDefault="00DD0FD2" w:rsidP="00DD0FD2">
      <w:pPr>
        <w:pStyle w:val="Code"/>
        <w:rPr>
          <w:highlight w:val="white"/>
        </w:rPr>
      </w:pPr>
      <w:r w:rsidRPr="00903DBA">
        <w:rPr>
          <w:highlight w:val="white"/>
        </w:rPr>
        <w:t xml:space="preserve">          if (symbol.Value is StaticValue) { // &amp;a[i], &amp;s.i</w:t>
      </w:r>
    </w:p>
    <w:p w14:paraId="62EDA366" w14:textId="77777777" w:rsidR="00DD0FD2" w:rsidRPr="00903DBA" w:rsidRDefault="00DD0FD2" w:rsidP="00DD0FD2">
      <w:pPr>
        <w:pStyle w:val="Code"/>
        <w:rPr>
          <w:highlight w:val="white"/>
        </w:rPr>
      </w:pPr>
      <w:r w:rsidRPr="00903DBA">
        <w:rPr>
          <w:highlight w:val="white"/>
        </w:rPr>
        <w:t xml:space="preserve">            StaticValue staticValue = (StaticValue) symbol.Value;</w:t>
      </w:r>
    </w:p>
    <w:p w14:paraId="51A25DDD" w14:textId="77777777" w:rsidR="00DD0FD2" w:rsidRPr="00903DBA" w:rsidRDefault="00DD0FD2" w:rsidP="00DD0FD2">
      <w:pPr>
        <w:pStyle w:val="Code"/>
        <w:rPr>
          <w:highlight w:val="white"/>
        </w:rPr>
      </w:pPr>
      <w:r w:rsidRPr="00903DBA">
        <w:rPr>
          <w:highlight w:val="white"/>
        </w:rPr>
        <w:t xml:space="preserve">            StaticAddress staticAddress =</w:t>
      </w:r>
    </w:p>
    <w:p w14:paraId="5CF7D102" w14:textId="77777777" w:rsidR="00DD0FD2" w:rsidRPr="00903DBA" w:rsidRDefault="00DD0FD2" w:rsidP="00DD0FD2">
      <w:pPr>
        <w:pStyle w:val="Code"/>
        <w:rPr>
          <w:highlight w:val="white"/>
        </w:rPr>
      </w:pPr>
      <w:r w:rsidRPr="00903DBA">
        <w:rPr>
          <w:highlight w:val="white"/>
        </w:rPr>
        <w:t xml:space="preserve">              new StaticAddress(staticValue.UniqueName, staticValue.Offset);</w:t>
      </w:r>
    </w:p>
    <w:p w14:paraId="5EF97943" w14:textId="77777777" w:rsidR="00DD0FD2" w:rsidRPr="00903DBA" w:rsidRDefault="00DD0FD2" w:rsidP="00DD0FD2">
      <w:pPr>
        <w:pStyle w:val="Code"/>
        <w:rPr>
          <w:highlight w:val="white"/>
        </w:rPr>
      </w:pPr>
      <w:r w:rsidRPr="00903DBA">
        <w:rPr>
          <w:highlight w:val="white"/>
        </w:rPr>
        <w:t xml:space="preserve">            Symbol resultSymbol =</w:t>
      </w:r>
    </w:p>
    <w:p w14:paraId="2A1A1EE2" w14:textId="7DE2ED30" w:rsidR="00DD0FD2" w:rsidRPr="00903DBA" w:rsidRDefault="00DD0FD2" w:rsidP="00DD0FD2">
      <w:pPr>
        <w:pStyle w:val="Code"/>
        <w:rPr>
          <w:highlight w:val="white"/>
        </w:rPr>
      </w:pPr>
      <w:r w:rsidRPr="00903DBA">
        <w:rPr>
          <w:highlight w:val="white"/>
        </w:rPr>
        <w:t xml:space="preserve">              new Symbol(new Type(symbol.Type), staticAddress);</w:t>
      </w:r>
    </w:p>
    <w:p w14:paraId="471F7FD2" w14:textId="77777777" w:rsidR="00DD0FD2" w:rsidRPr="00903DBA" w:rsidRDefault="00DD0FD2" w:rsidP="00DD0FD2">
      <w:pPr>
        <w:pStyle w:val="Code"/>
        <w:rPr>
          <w:highlight w:val="white"/>
        </w:rPr>
      </w:pPr>
      <w:r w:rsidRPr="00903DBA">
        <w:rPr>
          <w:highlight w:val="white"/>
        </w:rPr>
        <w:t xml:space="preserve">            return (new Expression(resultSymbol, null, null));</w:t>
      </w:r>
    </w:p>
    <w:p w14:paraId="1E776C37" w14:textId="77777777" w:rsidR="00DD0FD2" w:rsidRPr="00903DBA" w:rsidRDefault="00DD0FD2" w:rsidP="00DD0FD2">
      <w:pPr>
        <w:pStyle w:val="Code"/>
        <w:rPr>
          <w:highlight w:val="white"/>
        </w:rPr>
      </w:pPr>
      <w:r w:rsidRPr="00903DBA">
        <w:rPr>
          <w:highlight w:val="white"/>
        </w:rPr>
        <w:t xml:space="preserve">          }</w:t>
      </w:r>
    </w:p>
    <w:p w14:paraId="5FF630AE" w14:textId="3D81AB89" w:rsidR="00427791" w:rsidRPr="00903DBA" w:rsidRDefault="00427791" w:rsidP="00427791">
      <w:pPr>
        <w:rPr>
          <w:highlight w:val="white"/>
        </w:rPr>
      </w:pPr>
      <w:r w:rsidRPr="00903DBA">
        <w:rPr>
          <w:highlight w:val="white"/>
        </w:rPr>
        <w:t>If the symbol is extern or static,</w:t>
      </w:r>
      <w:r w:rsidR="009023EB" w:rsidRPr="00903DBA">
        <w:rPr>
          <w:highlight w:val="white"/>
        </w:rPr>
        <w:t xml:space="preserve"> we create a static address,</w:t>
      </w:r>
      <w:r w:rsidR="00BF7245" w:rsidRPr="00903DBA">
        <w:rPr>
          <w:highlight w:val="white"/>
        </w:rPr>
        <w:t xml:space="preserve"> with the symbol name and offset zero.</w:t>
      </w:r>
    </w:p>
    <w:p w14:paraId="42F1B438" w14:textId="77777777" w:rsidR="00DD0FD2" w:rsidRPr="00903DBA" w:rsidRDefault="00DD0FD2" w:rsidP="00DD0FD2">
      <w:pPr>
        <w:pStyle w:val="Code"/>
        <w:rPr>
          <w:highlight w:val="white"/>
        </w:rPr>
      </w:pPr>
      <w:r w:rsidRPr="00903DBA">
        <w:rPr>
          <w:highlight w:val="white"/>
        </w:rPr>
        <w:t xml:space="preserve">          else if (symbol.IsExternOrStatic()) { // &amp;i</w:t>
      </w:r>
    </w:p>
    <w:p w14:paraId="58D549C9" w14:textId="77777777" w:rsidR="00DD0FD2" w:rsidRPr="00903DBA" w:rsidRDefault="00DD0FD2" w:rsidP="00DD0FD2">
      <w:pPr>
        <w:pStyle w:val="Code"/>
        <w:rPr>
          <w:highlight w:val="white"/>
        </w:rPr>
      </w:pPr>
      <w:r w:rsidRPr="00903DBA">
        <w:rPr>
          <w:highlight w:val="white"/>
        </w:rPr>
        <w:t xml:space="preserve">            StaticAddress staticAddress =</w:t>
      </w:r>
    </w:p>
    <w:p w14:paraId="4D9B9B37" w14:textId="6BDDD250" w:rsidR="00DD0FD2" w:rsidRPr="00903DBA" w:rsidRDefault="00DD0FD2" w:rsidP="00DD0FD2">
      <w:pPr>
        <w:pStyle w:val="Code"/>
        <w:rPr>
          <w:highlight w:val="white"/>
        </w:rPr>
      </w:pPr>
      <w:r w:rsidRPr="00903DBA">
        <w:rPr>
          <w:highlight w:val="white"/>
        </w:rPr>
        <w:t xml:space="preserve">              new StaticAddress(symbol.UniqueName, 0);</w:t>
      </w:r>
    </w:p>
    <w:p w14:paraId="35A15AAD" w14:textId="77777777" w:rsidR="00DD0FD2" w:rsidRPr="00903DBA" w:rsidRDefault="00DD0FD2" w:rsidP="00DD0FD2">
      <w:pPr>
        <w:pStyle w:val="Code"/>
        <w:rPr>
          <w:highlight w:val="white"/>
        </w:rPr>
      </w:pPr>
      <w:r w:rsidRPr="00903DBA">
        <w:rPr>
          <w:highlight w:val="white"/>
        </w:rPr>
        <w:t xml:space="preserve">            Symbol resultSymbol =</w:t>
      </w:r>
    </w:p>
    <w:p w14:paraId="659E62C5" w14:textId="1F95DDEF" w:rsidR="00DD0FD2" w:rsidRPr="00903DBA" w:rsidRDefault="00DD0FD2" w:rsidP="00DD0FD2">
      <w:pPr>
        <w:pStyle w:val="Code"/>
        <w:rPr>
          <w:highlight w:val="white"/>
        </w:rPr>
      </w:pPr>
      <w:r w:rsidRPr="00903DBA">
        <w:rPr>
          <w:highlight w:val="white"/>
        </w:rPr>
        <w:t xml:space="preserve">              new Symbol(new Type(symbol.Type), staticAddress);</w:t>
      </w:r>
    </w:p>
    <w:p w14:paraId="08401EF3" w14:textId="77777777" w:rsidR="00DD0FD2" w:rsidRPr="00903DBA" w:rsidRDefault="00DD0FD2" w:rsidP="00DD0FD2">
      <w:pPr>
        <w:pStyle w:val="Code"/>
        <w:rPr>
          <w:highlight w:val="white"/>
        </w:rPr>
      </w:pPr>
      <w:r w:rsidRPr="00903DBA">
        <w:rPr>
          <w:highlight w:val="white"/>
        </w:rPr>
        <w:t xml:space="preserve">            return (new Expression(resultSymbol, null, null));</w:t>
      </w:r>
    </w:p>
    <w:p w14:paraId="1EEFFBAA" w14:textId="77777777" w:rsidR="00DD0FD2" w:rsidRPr="00903DBA" w:rsidRDefault="00DD0FD2" w:rsidP="00DD0FD2">
      <w:pPr>
        <w:pStyle w:val="Code"/>
        <w:rPr>
          <w:highlight w:val="white"/>
        </w:rPr>
      </w:pPr>
      <w:r w:rsidRPr="00903DBA">
        <w:rPr>
          <w:highlight w:val="white"/>
        </w:rPr>
        <w:t xml:space="preserve">          }</w:t>
      </w:r>
    </w:p>
    <w:p w14:paraId="779662C0" w14:textId="77777777" w:rsidR="00DD0FD2" w:rsidRPr="00903DBA" w:rsidRDefault="00DD0FD2" w:rsidP="00DD0FD2">
      <w:pPr>
        <w:pStyle w:val="Code"/>
        <w:rPr>
          <w:highlight w:val="white"/>
        </w:rPr>
      </w:pPr>
      <w:r w:rsidRPr="00903DBA">
        <w:rPr>
          <w:highlight w:val="white"/>
        </w:rPr>
        <w:t xml:space="preserve">          break;</w:t>
      </w:r>
    </w:p>
    <w:p w14:paraId="3E5FDF6C" w14:textId="34523B5C" w:rsidR="00BF7245" w:rsidRPr="00903DBA" w:rsidRDefault="0072527F" w:rsidP="00BF7245">
      <w:pPr>
        <w:pStyle w:val="Code"/>
        <w:rPr>
          <w:highlight w:val="white"/>
        </w:rPr>
      </w:pPr>
      <w:r w:rsidRPr="00903DBA">
        <w:rPr>
          <w:highlight w:val="white"/>
        </w:rPr>
        <w:t xml:space="preserve">  </w:t>
      </w:r>
      <w:r w:rsidR="00BF7245" w:rsidRPr="00903DBA">
        <w:rPr>
          <w:highlight w:val="white"/>
        </w:rPr>
        <w:t xml:space="preserve">      }</w:t>
      </w:r>
    </w:p>
    <w:p w14:paraId="1EFA7681" w14:textId="77777777" w:rsidR="00C8332E" w:rsidRPr="00903DBA" w:rsidRDefault="00C8332E" w:rsidP="009B2E26">
      <w:pPr>
        <w:pStyle w:val="Code"/>
        <w:rPr>
          <w:highlight w:val="white"/>
        </w:rPr>
      </w:pPr>
      <w:r w:rsidRPr="00903DBA">
        <w:rPr>
          <w:highlight w:val="white"/>
        </w:rPr>
        <w:t xml:space="preserve">      }</w:t>
      </w:r>
    </w:p>
    <w:p w14:paraId="09A0FE18" w14:textId="77777777" w:rsidR="00C8332E" w:rsidRPr="00903DBA" w:rsidRDefault="00C8332E" w:rsidP="009B2E26">
      <w:pPr>
        <w:pStyle w:val="Code"/>
        <w:rPr>
          <w:highlight w:val="white"/>
        </w:rPr>
      </w:pPr>
    </w:p>
    <w:p w14:paraId="0040A049" w14:textId="77777777" w:rsidR="00C8332E" w:rsidRPr="00903DBA" w:rsidRDefault="00C8332E" w:rsidP="009B2E26">
      <w:pPr>
        <w:pStyle w:val="Code"/>
        <w:rPr>
          <w:highlight w:val="white"/>
        </w:rPr>
      </w:pPr>
      <w:r w:rsidRPr="00903DBA">
        <w:rPr>
          <w:highlight w:val="white"/>
        </w:rPr>
        <w:t xml:space="preserve">      return null;</w:t>
      </w:r>
    </w:p>
    <w:p w14:paraId="4A51C186" w14:textId="1A73EB1C" w:rsidR="00C8332E" w:rsidRPr="00903DBA" w:rsidRDefault="00C8332E" w:rsidP="009B2E26">
      <w:pPr>
        <w:pStyle w:val="Code"/>
        <w:rPr>
          <w:highlight w:val="white"/>
        </w:rPr>
      </w:pPr>
      <w:r w:rsidRPr="00903DBA">
        <w:rPr>
          <w:highlight w:val="white"/>
        </w:rPr>
        <w:t xml:space="preserve">    }</w:t>
      </w:r>
    </w:p>
    <w:p w14:paraId="3D7A0394" w14:textId="77777777" w:rsidR="00C8332E" w:rsidRPr="00903DBA" w:rsidRDefault="00C8332E" w:rsidP="009B2E26">
      <w:pPr>
        <w:pStyle w:val="Code"/>
        <w:rPr>
          <w:highlight w:val="white"/>
        </w:rPr>
      </w:pPr>
      <w:r w:rsidRPr="00903DBA">
        <w:rPr>
          <w:highlight w:val="white"/>
        </w:rPr>
        <w:lastRenderedPageBreak/>
        <w:t xml:space="preserve">  }</w:t>
      </w:r>
    </w:p>
    <w:p w14:paraId="1C69A70D" w14:textId="7F7E1DF8" w:rsidR="00B838C8" w:rsidRPr="00903DBA" w:rsidRDefault="00C8332E" w:rsidP="009B2E26">
      <w:pPr>
        <w:pStyle w:val="Code"/>
      </w:pPr>
      <w:r w:rsidRPr="00903DBA">
        <w:rPr>
          <w:highlight w:val="white"/>
        </w:rPr>
        <w:t>}</w:t>
      </w:r>
    </w:p>
    <w:p w14:paraId="240CCCC5" w14:textId="7172E3D3" w:rsidR="00EF74E4" w:rsidRPr="00903DBA" w:rsidRDefault="00C37108" w:rsidP="0060539D">
      <w:pPr>
        <w:pStyle w:val="Rubrik1"/>
      </w:pPr>
      <w:bookmarkStart w:id="457" w:name="_Toc59126216"/>
      <w:r w:rsidRPr="00903DBA">
        <w:lastRenderedPageBreak/>
        <w:t>Initialization</w:t>
      </w:r>
      <w:bookmarkEnd w:id="457"/>
    </w:p>
    <w:p w14:paraId="3E8BC185" w14:textId="6B9EBA18" w:rsidR="00CE2068" w:rsidRPr="00903DBA" w:rsidRDefault="00A5295F" w:rsidP="00A5295F">
      <w:r w:rsidRPr="00903DBA">
        <w:t xml:space="preserve">In C, it is possible to initialize simple and compound variables. Therefore, we need </w:t>
      </w:r>
      <w:ins w:id="458" w:author="Stefan Bjornander" w:date="2015-04-25T17:28:00Z">
        <w:r w:rsidRPr="00903DBA">
          <w:t xml:space="preserve">to check that </w:t>
        </w:r>
      </w:ins>
      <w:del w:id="459" w:author="Stefan Bjornander" w:date="2015-04-25T17:28:00Z">
        <w:r w:rsidRPr="00903DBA" w:rsidDel="00A35C17">
          <w:delText>a way to make sure</w:delText>
        </w:r>
      </w:del>
      <w:ins w:id="460" w:author="Stefan Bjornander" w:date="2015-04-25T17:27:00Z">
        <w:r w:rsidRPr="00903DBA">
          <w:t xml:space="preserve">the </w:t>
        </w:r>
      </w:ins>
      <w:r w:rsidRPr="00903DBA">
        <w:t xml:space="preserve">initialized </w:t>
      </w:r>
      <w:ins w:id="461" w:author="Stefan Bjornander" w:date="2015-04-25T17:28:00Z">
        <w:r w:rsidRPr="00903DBA">
          <w:t>value has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They perform the same task: matching a type against an initializer. However, s</w:t>
      </w:r>
      <w:r w:rsidRPr="00903DBA">
        <w:t xml:space="preserve">tatic initialization results in a </w:t>
      </w:r>
      <w:r w:rsidR="003041E2" w:rsidRPr="00903DBA">
        <w:t>memory block</w:t>
      </w:r>
      <w:r w:rsidR="005B5DC9" w:rsidRPr="00903DBA">
        <w:t xml:space="preserve"> while</w:t>
      </w:r>
      <w:r w:rsidRPr="00903DBA">
        <w:t xml:space="preserve"> </w:t>
      </w:r>
      <w:r w:rsidR="00C92803">
        <w:t>auto</w:t>
      </w:r>
      <w:r w:rsidRPr="00903DBA">
        <w:t xml:space="preserve"> initialization results in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 that is, the list may hold sub lists.</w:t>
      </w:r>
    </w:p>
    <w:p w14:paraId="64D65D9E" w14:textId="23C1CBCD" w:rsidR="00A5295F" w:rsidRPr="00903DBA" w:rsidRDefault="00A5295F" w:rsidP="00B6513C">
      <w:r w:rsidRPr="00903DBA">
        <w:t>There are several cases to consider:</w:t>
      </w:r>
    </w:p>
    <w:tbl>
      <w:tblPr>
        <w:tblStyle w:val="Tabellrutnt"/>
        <w:tblW w:w="0" w:type="auto"/>
        <w:tblLook w:val="04A0" w:firstRow="1" w:lastRow="0" w:firstColumn="1" w:lastColumn="0" w:noHBand="0" w:noVBand="1"/>
      </w:tblPr>
      <w:tblGrid>
        <w:gridCol w:w="3116"/>
        <w:gridCol w:w="3117"/>
        <w:gridCol w:w="3117"/>
      </w:tblGrid>
      <w:tr w:rsidR="00A5295F" w:rsidRPr="00903DBA" w14:paraId="060B1546" w14:textId="77777777" w:rsidTr="00A5295F">
        <w:tc>
          <w:tcPr>
            <w:tcW w:w="3116" w:type="dxa"/>
          </w:tcPr>
          <w:p w14:paraId="0ED26811" w14:textId="77777777" w:rsidR="00A5295F" w:rsidRPr="00903DBA" w:rsidRDefault="00A5295F" w:rsidP="00A5295F">
            <w:pPr>
              <w:rPr>
                <w:b/>
              </w:rPr>
            </w:pPr>
            <w:r w:rsidRPr="00903DBA">
              <w:rPr>
                <w:b/>
              </w:rPr>
              <w:t>Variable</w:t>
            </w:r>
          </w:p>
        </w:tc>
        <w:tc>
          <w:tcPr>
            <w:tcW w:w="3117" w:type="dxa"/>
          </w:tcPr>
          <w:p w14:paraId="38EF1CB5" w14:textId="77777777" w:rsidR="00A5295F" w:rsidRPr="00903DBA" w:rsidRDefault="00A5295F" w:rsidP="00A5295F">
            <w:pPr>
              <w:rPr>
                <w:b/>
              </w:rPr>
            </w:pPr>
            <w:r w:rsidRPr="00903DBA">
              <w:rPr>
                <w:b/>
              </w:rPr>
              <w:t>Initializer</w:t>
            </w:r>
          </w:p>
        </w:tc>
        <w:tc>
          <w:tcPr>
            <w:tcW w:w="3117" w:type="dxa"/>
          </w:tcPr>
          <w:p w14:paraId="482D1F00" w14:textId="77777777" w:rsidR="00A5295F" w:rsidRPr="00903DBA" w:rsidRDefault="00A5295F" w:rsidP="00A5295F">
            <w:pPr>
              <w:rPr>
                <w:b/>
              </w:rPr>
            </w:pPr>
            <w:r w:rsidRPr="00903DBA">
              <w:rPr>
                <w:b/>
              </w:rPr>
              <w:t>Example</w:t>
            </w:r>
          </w:p>
        </w:tc>
      </w:tr>
      <w:tr w:rsidR="00A5295F" w:rsidRPr="00903DBA" w14:paraId="3FA0065E" w14:textId="77777777" w:rsidTr="00A5295F">
        <w:tc>
          <w:tcPr>
            <w:tcW w:w="3116" w:type="dxa"/>
          </w:tcPr>
          <w:p w14:paraId="723BE2D6" w14:textId="77777777" w:rsidR="00A5295F" w:rsidRPr="00903DBA" w:rsidRDefault="00A5295F" w:rsidP="00A5295F">
            <w:r w:rsidRPr="00903DBA">
              <w:t>Pointer</w:t>
            </w:r>
          </w:p>
        </w:tc>
        <w:tc>
          <w:tcPr>
            <w:tcW w:w="3117" w:type="dxa"/>
          </w:tcPr>
          <w:p w14:paraId="7E7A25B9" w14:textId="77777777" w:rsidR="00A5295F" w:rsidRPr="00903DBA" w:rsidRDefault="00A5295F" w:rsidP="00A5295F">
            <w:r w:rsidRPr="00903DBA">
              <w:t>Address</w:t>
            </w:r>
          </w:p>
        </w:tc>
        <w:tc>
          <w:tcPr>
            <w:tcW w:w="3117" w:type="dxa"/>
          </w:tcPr>
          <w:p w14:paraId="2F061F52" w14:textId="77777777" w:rsidR="00A5295F" w:rsidRPr="00903DBA" w:rsidRDefault="00A5295F" w:rsidP="00A5295F">
            <w:pPr>
              <w:pStyle w:val="Code"/>
            </w:pPr>
            <w:r w:rsidRPr="00903DBA">
              <w:t>static int array[3];</w:t>
            </w:r>
          </w:p>
          <w:p w14:paraId="18EC6309" w14:textId="77777777" w:rsidR="00A5295F" w:rsidRPr="00903DBA" w:rsidRDefault="00A5295F" w:rsidP="00A5295F">
            <w:pPr>
              <w:pStyle w:val="Code"/>
            </w:pPr>
            <w:r w:rsidRPr="00903DBA">
              <w:t>static int* p = &amp;a[2];</w:t>
            </w:r>
          </w:p>
        </w:tc>
      </w:tr>
      <w:tr w:rsidR="00A5295F" w:rsidRPr="00903DBA" w14:paraId="1AD6A88D" w14:textId="77777777" w:rsidTr="00A5295F">
        <w:tc>
          <w:tcPr>
            <w:tcW w:w="3116" w:type="dxa"/>
          </w:tcPr>
          <w:p w14:paraId="79212387" w14:textId="77777777" w:rsidR="00A5295F" w:rsidRPr="00903DBA" w:rsidRDefault="00A5295F" w:rsidP="00A5295F">
            <w:r w:rsidRPr="00903DBA">
              <w:t>Pointer to signed or unsigned char</w:t>
            </w:r>
          </w:p>
        </w:tc>
        <w:tc>
          <w:tcPr>
            <w:tcW w:w="3117" w:type="dxa"/>
          </w:tcPr>
          <w:p w14:paraId="075CFB04" w14:textId="77777777" w:rsidR="00A5295F" w:rsidRPr="00903DBA" w:rsidRDefault="00A5295F" w:rsidP="00A5295F">
            <w:r w:rsidRPr="00903DBA">
              <w:t>String</w:t>
            </w:r>
          </w:p>
        </w:tc>
        <w:tc>
          <w:tcPr>
            <w:tcW w:w="3117" w:type="dxa"/>
          </w:tcPr>
          <w:p w14:paraId="15167D6E" w14:textId="77777777" w:rsidR="00A5295F" w:rsidRPr="00903DBA" w:rsidRDefault="00A5295F" w:rsidP="00A5295F">
            <w:pPr>
              <w:pStyle w:val="Code"/>
            </w:pPr>
            <w:r w:rsidRPr="00903DBA">
              <w:t>static char *p = “Hello”;</w:t>
            </w:r>
          </w:p>
        </w:tc>
      </w:tr>
      <w:tr w:rsidR="00A5295F" w:rsidRPr="00903DBA" w14:paraId="37F0B278" w14:textId="77777777" w:rsidTr="00A5295F">
        <w:tc>
          <w:tcPr>
            <w:tcW w:w="3116" w:type="dxa"/>
          </w:tcPr>
          <w:p w14:paraId="380CD68E" w14:textId="77777777" w:rsidR="00A5295F" w:rsidRPr="00903DBA" w:rsidRDefault="00A5295F" w:rsidP="00A5295F">
            <w:r w:rsidRPr="00903DBA">
              <w:t>Pointer</w:t>
            </w:r>
          </w:p>
        </w:tc>
        <w:tc>
          <w:tcPr>
            <w:tcW w:w="3117" w:type="dxa"/>
          </w:tcPr>
          <w:p w14:paraId="5F8FDB4D" w14:textId="77777777" w:rsidR="00A5295F" w:rsidRPr="00903DBA" w:rsidRDefault="00A5295F" w:rsidP="00A5295F">
            <w:r w:rsidRPr="00903DBA">
              <w:t>List</w:t>
            </w:r>
          </w:p>
        </w:tc>
        <w:tc>
          <w:tcPr>
            <w:tcW w:w="3117" w:type="dxa"/>
          </w:tcPr>
          <w:p w14:paraId="2CDD1162" w14:textId="77777777" w:rsidR="00A5295F" w:rsidRPr="00903DBA" w:rsidRDefault="00A5295F" w:rsidP="00A5295F">
            <w:pPr>
              <w:pStyle w:val="Code"/>
            </w:pPr>
            <w:r w:rsidRPr="00903DBA">
              <w:t>int *p = {1,2,3};</w:t>
            </w:r>
          </w:p>
        </w:tc>
      </w:tr>
      <w:tr w:rsidR="00A5295F" w:rsidRPr="00903DBA" w14:paraId="64942178" w14:textId="77777777" w:rsidTr="00A5295F">
        <w:tc>
          <w:tcPr>
            <w:tcW w:w="3116" w:type="dxa"/>
          </w:tcPr>
          <w:p w14:paraId="27FB8594" w14:textId="77777777" w:rsidR="00A5295F" w:rsidRPr="00903DBA" w:rsidRDefault="00A5295F" w:rsidP="00A5295F">
            <w:r w:rsidRPr="00903DBA">
              <w:t>Array</w:t>
            </w:r>
          </w:p>
        </w:tc>
        <w:tc>
          <w:tcPr>
            <w:tcW w:w="3117" w:type="dxa"/>
          </w:tcPr>
          <w:p w14:paraId="77404C63" w14:textId="77777777" w:rsidR="00A5295F" w:rsidRPr="00903DBA" w:rsidRDefault="00A5295F" w:rsidP="00A5295F">
            <w:r w:rsidRPr="00903DBA">
              <w:t>String</w:t>
            </w:r>
          </w:p>
        </w:tc>
        <w:tc>
          <w:tcPr>
            <w:tcW w:w="3117" w:type="dxa"/>
          </w:tcPr>
          <w:p w14:paraId="78BF790F" w14:textId="77777777" w:rsidR="00A5295F" w:rsidRPr="00903DBA" w:rsidRDefault="00A5295F" w:rsidP="00A5295F">
            <w:pPr>
              <w:pStyle w:val="Code"/>
            </w:pPr>
            <w:r w:rsidRPr="00903DBA">
              <w:t>char s[] = “World”;</w:t>
            </w:r>
          </w:p>
        </w:tc>
      </w:tr>
      <w:tr w:rsidR="00A5295F" w:rsidRPr="00903DBA" w14:paraId="51576DDA" w14:textId="77777777" w:rsidTr="00A5295F">
        <w:tc>
          <w:tcPr>
            <w:tcW w:w="3116" w:type="dxa"/>
          </w:tcPr>
          <w:p w14:paraId="21D4DD86" w14:textId="77777777" w:rsidR="00A5295F" w:rsidRPr="00903DBA" w:rsidRDefault="00A5295F" w:rsidP="00A5295F">
            <w:r w:rsidRPr="00903DBA">
              <w:t>Array</w:t>
            </w:r>
          </w:p>
        </w:tc>
        <w:tc>
          <w:tcPr>
            <w:tcW w:w="3117" w:type="dxa"/>
          </w:tcPr>
          <w:p w14:paraId="7E432ADA" w14:textId="77777777" w:rsidR="00A5295F" w:rsidRPr="00903DBA" w:rsidRDefault="00A5295F" w:rsidP="00A5295F">
            <w:r w:rsidRPr="00903DBA">
              <w:t>List</w:t>
            </w:r>
          </w:p>
        </w:tc>
        <w:tc>
          <w:tcPr>
            <w:tcW w:w="3117" w:type="dxa"/>
          </w:tcPr>
          <w:p w14:paraId="71CFF0D7" w14:textId="77777777" w:rsidR="00A5295F" w:rsidRPr="00903DBA" w:rsidRDefault="00A5295F" w:rsidP="00A5295F">
            <w:pPr>
              <w:pStyle w:val="Code"/>
            </w:pPr>
            <w:r w:rsidRPr="00903DBA">
              <w:t>Char st[] = {‘a’, ’b’, ‘c’};</w:t>
            </w:r>
          </w:p>
        </w:tc>
      </w:tr>
      <w:tr w:rsidR="00A5295F" w:rsidRPr="00903DBA" w14:paraId="3AD2D1C7" w14:textId="77777777" w:rsidTr="00A5295F">
        <w:tc>
          <w:tcPr>
            <w:tcW w:w="3116" w:type="dxa"/>
          </w:tcPr>
          <w:p w14:paraId="221E26E1" w14:textId="77777777" w:rsidR="00A5295F" w:rsidRPr="00903DBA" w:rsidRDefault="00A5295F" w:rsidP="00A5295F">
            <w:r w:rsidRPr="00903DBA">
              <w:t>Struct</w:t>
            </w:r>
          </w:p>
        </w:tc>
        <w:tc>
          <w:tcPr>
            <w:tcW w:w="3117" w:type="dxa"/>
          </w:tcPr>
          <w:p w14:paraId="79C641AD" w14:textId="77777777" w:rsidR="00A5295F" w:rsidRPr="00903DBA" w:rsidRDefault="00A5295F" w:rsidP="00A5295F">
            <w:r w:rsidRPr="00903DBA">
              <w:t>List</w:t>
            </w:r>
          </w:p>
        </w:tc>
        <w:tc>
          <w:tcPr>
            <w:tcW w:w="3117" w:type="dxa"/>
          </w:tcPr>
          <w:p w14:paraId="45D2960A" w14:textId="77777777" w:rsidR="00A5295F" w:rsidRPr="00903DBA" w:rsidRDefault="00A5295F" w:rsidP="00A5295F"/>
        </w:tc>
      </w:tr>
      <w:tr w:rsidR="00A5295F" w:rsidRPr="00903DBA" w14:paraId="0707F771" w14:textId="77777777" w:rsidTr="00A5295F">
        <w:tc>
          <w:tcPr>
            <w:tcW w:w="3116" w:type="dxa"/>
          </w:tcPr>
          <w:p w14:paraId="44C69875" w14:textId="77777777" w:rsidR="00A5295F" w:rsidRPr="00903DBA" w:rsidRDefault="00A5295F" w:rsidP="00A5295F">
            <w:r w:rsidRPr="00903DBA">
              <w:t>Union</w:t>
            </w:r>
          </w:p>
        </w:tc>
        <w:tc>
          <w:tcPr>
            <w:tcW w:w="3117" w:type="dxa"/>
          </w:tcPr>
          <w:p w14:paraId="11D3A031" w14:textId="77777777" w:rsidR="00A5295F" w:rsidRPr="00903DBA" w:rsidRDefault="00A5295F" w:rsidP="00A5295F">
            <w:r w:rsidRPr="00903DBA">
              <w:t>List</w:t>
            </w:r>
          </w:p>
        </w:tc>
        <w:tc>
          <w:tcPr>
            <w:tcW w:w="3117" w:type="dxa"/>
          </w:tcPr>
          <w:p w14:paraId="7EB5298D" w14:textId="77777777" w:rsidR="00A5295F" w:rsidRPr="00903DBA" w:rsidRDefault="00A5295F" w:rsidP="00A5295F"/>
        </w:tc>
      </w:tr>
      <w:tr w:rsidR="00A5295F" w:rsidRPr="00903DBA" w14:paraId="2A3B7717" w14:textId="77777777" w:rsidTr="00A5295F">
        <w:tc>
          <w:tcPr>
            <w:tcW w:w="3116" w:type="dxa"/>
          </w:tcPr>
          <w:p w14:paraId="57AC6F35" w14:textId="77777777" w:rsidR="00A5295F" w:rsidRPr="00903DBA" w:rsidRDefault="00A5295F" w:rsidP="00A5295F">
            <w:r w:rsidRPr="00903DBA">
              <w:t>Integral or Pointer</w:t>
            </w:r>
          </w:p>
        </w:tc>
        <w:tc>
          <w:tcPr>
            <w:tcW w:w="3117" w:type="dxa"/>
          </w:tcPr>
          <w:p w14:paraId="0D333733" w14:textId="77777777" w:rsidR="00A5295F" w:rsidRPr="00903DBA" w:rsidRDefault="00A5295F" w:rsidP="00A5295F"/>
        </w:tc>
        <w:tc>
          <w:tcPr>
            <w:tcW w:w="3117" w:type="dxa"/>
          </w:tcPr>
          <w:p w14:paraId="00D94512" w14:textId="77777777" w:rsidR="00A5295F" w:rsidRPr="00903DBA" w:rsidRDefault="00A5295F" w:rsidP="00A5295F"/>
        </w:tc>
      </w:tr>
      <w:tr w:rsidR="00A5295F" w:rsidRPr="00903DBA" w14:paraId="701AFA9C" w14:textId="77777777" w:rsidTr="00A5295F">
        <w:tc>
          <w:tcPr>
            <w:tcW w:w="3116" w:type="dxa"/>
          </w:tcPr>
          <w:p w14:paraId="465485FF" w14:textId="77777777" w:rsidR="00A5295F" w:rsidRPr="00903DBA" w:rsidRDefault="00A5295F" w:rsidP="00A5295F">
            <w:r w:rsidRPr="00903DBA">
              <w:t>Floating</w:t>
            </w:r>
          </w:p>
        </w:tc>
        <w:tc>
          <w:tcPr>
            <w:tcW w:w="3117" w:type="dxa"/>
          </w:tcPr>
          <w:p w14:paraId="33A56868" w14:textId="77777777" w:rsidR="00A5295F" w:rsidRPr="00903DBA" w:rsidRDefault="00A5295F" w:rsidP="00A5295F"/>
        </w:tc>
        <w:tc>
          <w:tcPr>
            <w:tcW w:w="3117" w:type="dxa"/>
          </w:tcPr>
          <w:p w14:paraId="6BA33AFD" w14:textId="77777777" w:rsidR="00A5295F" w:rsidRPr="00903DBA" w:rsidRDefault="00A5295F" w:rsidP="00A5295F"/>
        </w:tc>
      </w:tr>
    </w:tbl>
    <w:p w14:paraId="741CC97D" w14:textId="77777777" w:rsidR="0083315B" w:rsidRPr="00903DBA" w:rsidRDefault="0083315B" w:rsidP="0083315B">
      <w:r w:rsidRPr="00903DBA">
        <w:t>If the variable is a pointer and the initializer is an address we add its offset to the block and store the name of the address in the access map, the address value will later be looked up and added by the linker.</w:t>
      </w:r>
    </w:p>
    <w:p w14:paraId="0F6AAF4F" w14:textId="0D8FFE35" w:rsidR="0083315B" w:rsidRPr="00903DBA" w:rsidRDefault="0083315B" w:rsidP="0083315B">
      <w:r w:rsidRPr="00903DBA">
        <w:t xml:space="preserve">If the variable type is a pointer to a (signed or unsigned) character and the </w:t>
      </w:r>
      <w:proofErr w:type="spellStart"/>
      <w:r w:rsidR="00D818DE" w:rsidRPr="00903DBA">
        <w:t>initializat</w:t>
      </w:r>
      <w:r w:rsidR="00D818DE">
        <w:t>or</w:t>
      </w:r>
      <w:proofErr w:type="spellEnd"/>
      <w:r w:rsidR="00D818DE">
        <w:t xml:space="preserve"> </w:t>
      </w:r>
      <w:r w:rsidRPr="00903DBA">
        <w:t>is a string, the address is stored in the access map and a zero address is stored in the block, it will later be properly looked up  and set by the linker.</w:t>
      </w:r>
    </w:p>
    <w:p w14:paraId="12229560" w14:textId="1A166508" w:rsidR="00A5295F" w:rsidRPr="00903DBA" w:rsidRDefault="0083315B">
      <w:pPr>
        <w:pStyle w:val="Rubrik3"/>
        <w:rPr>
          <w:ins w:id="462" w:author="Stefan Bjornander" w:date="2015-04-25T17:33:00Z"/>
        </w:rPr>
        <w:pPrChange w:id="463" w:author="Stefan Bjornander" w:date="2015-04-25T17:33:00Z">
          <w:pPr>
            <w:pStyle w:val="Code"/>
          </w:pPr>
        </w:pPrChange>
      </w:pPr>
      <w:bookmarkStart w:id="464" w:name="_Toc59126217"/>
      <w:r w:rsidRPr="00903DBA">
        <w:t>Auto</w:t>
      </w:r>
      <w:ins w:id="465" w:author="Stefan Bjornander" w:date="2015-04-25T17:33:00Z">
        <w:r w:rsidR="00A5295F" w:rsidRPr="00903DBA">
          <w:t xml:space="preserve"> </w:t>
        </w:r>
      </w:ins>
      <w:r w:rsidR="00A5295F" w:rsidRPr="00903DBA">
        <w:t>Initialization</w:t>
      </w:r>
      <w:bookmarkEnd w:id="464"/>
    </w:p>
    <w:p w14:paraId="53C92E22" w14:textId="3608C146" w:rsidR="00A5295F" w:rsidRPr="00903DBA" w:rsidRDefault="0083315B" w:rsidP="00A5295F">
      <w:r w:rsidRPr="00903DBA">
        <w:t>Auto</w:t>
      </w:r>
      <w:ins w:id="466" w:author="Stefan Bjornander" w:date="2015-04-25T17:33:00Z">
        <w:r w:rsidR="00A5295F" w:rsidRPr="00903DBA">
          <w:t xml:space="preserve"> </w:t>
        </w:r>
      </w:ins>
      <w:r w:rsidR="00A5295F" w:rsidRPr="00903DBA">
        <w:t>initialization</w:t>
      </w:r>
      <w:del w:id="467" w:author="Stefan Bjornander" w:date="2015-04-25T17:33:00Z">
        <w:r w:rsidR="00A5295F" w:rsidRPr="00903DBA" w:rsidDel="004F1667">
          <w:delText xml:space="preserve">  </w:delText>
        </w:r>
      </w:del>
      <w:ins w:id="468" w:author="Stefan Bjornander" w:date="2015-04-25T17:33:00Z">
        <w:r w:rsidR="00A5295F" w:rsidRPr="00903DBA">
          <w:t xml:space="preserve"> occurs when an auto or register </w:t>
        </w:r>
      </w:ins>
      <w:ins w:id="469" w:author="Stefan Bjornander" w:date="2015-04-25T17:34:00Z">
        <w:r w:rsidR="00A5295F" w:rsidRPr="00903DBA">
          <w:t xml:space="preserve">variable becomes </w:t>
        </w:r>
      </w:ins>
      <w:r w:rsidR="00A5295F" w:rsidRPr="00903DBA">
        <w:t>initialized</w:t>
      </w:r>
      <w:ins w:id="470" w:author="Stefan Bjornander" w:date="2015-04-25T17:34:00Z">
        <w:r w:rsidR="00A5295F" w:rsidRPr="00903DBA">
          <w:t xml:space="preserve">. Since the </w:t>
        </w:r>
      </w:ins>
      <w:r w:rsidR="00A5295F" w:rsidRPr="00903DBA">
        <w:t>initialization</w:t>
      </w:r>
      <w:ins w:id="471" w:author="Stefan Bjornander" w:date="2015-04-25T17:34:00Z">
        <w:r w:rsidR="00A5295F" w:rsidRPr="00903DBA">
          <w:t xml:space="preserve"> value can be non-</w:t>
        </w:r>
      </w:ins>
      <w:ins w:id="472" w:author="Stefan Bjornander" w:date="2015-04-25T17:46:00Z">
        <w:r w:rsidR="00A5295F" w:rsidRPr="00903DBA">
          <w:t>constant</w:t>
        </w:r>
      </w:ins>
      <w:ins w:id="473" w:author="Stefan Bjornander" w:date="2015-04-25T17:34:00Z">
        <w:r w:rsidR="00A5295F" w:rsidRPr="00903DBA">
          <w:t xml:space="preserve">, no memory block is created. Instead, </w:t>
        </w:r>
      </w:ins>
      <w:ins w:id="474" w:author="Stefan Bjornander" w:date="2015-04-25T17:46:00Z">
        <w:r w:rsidR="00A5295F" w:rsidRPr="00903DBA">
          <w:t>a se</w:t>
        </w:r>
      </w:ins>
      <w:r w:rsidR="00A5295F" w:rsidRPr="00903DBA">
        <w:t>quence</w:t>
      </w:r>
      <w:ins w:id="475" w:author="Stefan Bjornander" w:date="2015-04-25T17:46:00Z">
        <w:r w:rsidR="00A5295F" w:rsidRPr="00903DBA">
          <w:t xml:space="preserve"> of assign</w:t>
        </w:r>
      </w:ins>
      <w:r w:rsidR="00A5295F" w:rsidRPr="00903DBA">
        <w:t>ment</w:t>
      </w:r>
      <w:ins w:id="476" w:author="Stefan Bjornander" w:date="2015-04-25T17:46:00Z">
        <w:r w:rsidR="00A5295F" w:rsidRPr="00903DBA">
          <w:t xml:space="preserve"> instruction</w:t>
        </w:r>
      </w:ins>
      <w:ins w:id="477" w:author="Stefan Bjornander" w:date="2015-04-25T18:25:00Z">
        <w:r w:rsidR="00A5295F" w:rsidRPr="00903DBA">
          <w:t>s</w:t>
        </w:r>
      </w:ins>
      <w:ins w:id="478" w:author="Stefan Bjornander" w:date="2015-04-25T17:46:00Z">
        <w:r w:rsidR="00A5295F" w:rsidRPr="00903DBA">
          <w:t xml:space="preserve"> is added</w:t>
        </w:r>
      </w:ins>
      <w:r w:rsidR="00A5295F" w:rsidRPr="00903DBA">
        <w:t xml:space="preserve"> to the </w:t>
      </w:r>
      <w:ins w:id="479" w:author="Stefan Bjornander" w:date="2015-04-25T17:46:00Z">
        <w:r w:rsidR="00A5295F" w:rsidRPr="00903DBA">
          <w:t>mid</w:t>
        </w:r>
      </w:ins>
      <w:ins w:id="480" w:author="Stefan Bjornander" w:date="2015-04-25T18:25:00Z">
        <w:r w:rsidR="00A5295F" w:rsidRPr="00903DBA">
          <w:t>dle</w:t>
        </w:r>
      </w:ins>
      <w:ins w:id="481" w:author="Stefan Bjornander" w:date="2015-04-25T17:46:00Z">
        <w:r w:rsidR="00A5295F" w:rsidRPr="00903DBA">
          <w:t xml:space="preserve"> code.</w:t>
        </w:r>
      </w:ins>
    </w:p>
    <w:p w14:paraId="5187DC74" w14:textId="40410CD4" w:rsidR="002C3770" w:rsidRPr="00903DBA" w:rsidRDefault="00E03072" w:rsidP="00E03072">
      <w:pPr>
        <w:pStyle w:val="CodeHeader"/>
      </w:pPr>
      <w:proofErr w:type="spellStart"/>
      <w:r w:rsidRPr="00903DBA">
        <w:rPr>
          <w:highlight w:val="white"/>
        </w:rPr>
        <w:t>GenerateAuto</w:t>
      </w:r>
      <w:r w:rsidR="002F35C1" w:rsidRPr="00903DBA">
        <w:rPr>
          <w:highlight w:val="white"/>
        </w:rPr>
        <w:t>Initializer</w:t>
      </w:r>
      <w:r w:rsidRPr="00903DBA">
        <w:t>.cs</w:t>
      </w:r>
      <w:proofErr w:type="spellEnd"/>
    </w:p>
    <w:p w14:paraId="6B98BFE7" w14:textId="77777777" w:rsidR="00AE0EF5" w:rsidRPr="00903DBA" w:rsidRDefault="00AE0EF5" w:rsidP="00AE0EF5">
      <w:pPr>
        <w:pStyle w:val="Code"/>
        <w:rPr>
          <w:highlight w:val="white"/>
        </w:rPr>
      </w:pPr>
      <w:r w:rsidRPr="00903DBA">
        <w:rPr>
          <w:highlight w:val="white"/>
        </w:rPr>
        <w:t>using System.Numerics;</w:t>
      </w:r>
    </w:p>
    <w:p w14:paraId="5E06F6C7" w14:textId="77777777" w:rsidR="00AE0EF5" w:rsidRPr="00903DBA" w:rsidRDefault="00AE0EF5" w:rsidP="00AE0EF5">
      <w:pPr>
        <w:pStyle w:val="Code"/>
        <w:rPr>
          <w:highlight w:val="white"/>
        </w:rPr>
      </w:pPr>
      <w:r w:rsidRPr="00903DBA">
        <w:rPr>
          <w:highlight w:val="white"/>
        </w:rPr>
        <w:t>using System.Collections.Generic;</w:t>
      </w:r>
    </w:p>
    <w:p w14:paraId="4C3625DB" w14:textId="77777777" w:rsidR="00AE0EF5" w:rsidRPr="00903DBA" w:rsidRDefault="00AE0EF5" w:rsidP="00AE0EF5">
      <w:pPr>
        <w:pStyle w:val="Code"/>
        <w:rPr>
          <w:highlight w:val="white"/>
        </w:rPr>
      </w:pPr>
    </w:p>
    <w:p w14:paraId="54571C2C" w14:textId="77777777" w:rsidR="00AE0EF5" w:rsidRPr="00903DBA" w:rsidRDefault="00AE0EF5" w:rsidP="00AE0EF5">
      <w:pPr>
        <w:pStyle w:val="Code"/>
        <w:rPr>
          <w:highlight w:val="white"/>
        </w:rPr>
      </w:pPr>
      <w:r w:rsidRPr="00903DBA">
        <w:rPr>
          <w:highlight w:val="white"/>
        </w:rPr>
        <w:t>namespace CCompiler {</w:t>
      </w:r>
    </w:p>
    <w:p w14:paraId="2CE0A71E" w14:textId="77777777" w:rsidR="00AE0EF5" w:rsidRPr="00903DBA" w:rsidRDefault="00AE0EF5" w:rsidP="00AE0EF5">
      <w:pPr>
        <w:pStyle w:val="Code"/>
        <w:rPr>
          <w:highlight w:val="white"/>
        </w:rPr>
      </w:pPr>
      <w:r w:rsidRPr="00903DBA">
        <w:rPr>
          <w:highlight w:val="white"/>
        </w:rPr>
        <w:t xml:space="preserve">  class GenerateAutoInitializer {</w:t>
      </w:r>
    </w:p>
    <w:p w14:paraId="4177E94A" w14:textId="77777777" w:rsidR="00AE0EF5" w:rsidRPr="00903DBA" w:rsidRDefault="00AE0EF5" w:rsidP="00AE0EF5">
      <w:pPr>
        <w:pStyle w:val="Code"/>
        <w:rPr>
          <w:highlight w:val="white"/>
        </w:rPr>
      </w:pPr>
      <w:r w:rsidRPr="00903DBA">
        <w:rPr>
          <w:highlight w:val="white"/>
        </w:rPr>
        <w:lastRenderedPageBreak/>
        <w:t xml:space="preserve">    public static List&lt;MiddleCode&gt; GenerateAuto(Symbol toSymbol,</w:t>
      </w:r>
    </w:p>
    <w:p w14:paraId="303D88FC" w14:textId="77777777" w:rsidR="00AE0EF5" w:rsidRPr="00903DBA" w:rsidRDefault="00AE0EF5" w:rsidP="00AE0EF5">
      <w:pPr>
        <w:pStyle w:val="Code"/>
        <w:rPr>
          <w:highlight w:val="white"/>
        </w:rPr>
      </w:pPr>
      <w:r w:rsidRPr="00903DBA">
        <w:rPr>
          <w:highlight w:val="white"/>
        </w:rPr>
        <w:t xml:space="preserve">                                                object fromInitializer) {</w:t>
      </w:r>
    </w:p>
    <w:p w14:paraId="43BD01DD" w14:textId="77777777" w:rsidR="00AE0EF5" w:rsidRPr="00903DBA" w:rsidRDefault="00AE0EF5" w:rsidP="00AE0EF5">
      <w:pPr>
        <w:pStyle w:val="Code"/>
        <w:rPr>
          <w:highlight w:val="white"/>
        </w:rPr>
      </w:pPr>
      <w:r w:rsidRPr="00903DBA">
        <w:rPr>
          <w:highlight w:val="white"/>
        </w:rPr>
        <w:t xml:space="preserve">      Assert.ErrorXXX((fromInitializer is Expression) ||</w:t>
      </w:r>
    </w:p>
    <w:p w14:paraId="44FD5EB7" w14:textId="77777777" w:rsidR="00AE0EF5" w:rsidRPr="00903DBA" w:rsidRDefault="00AE0EF5" w:rsidP="00AE0EF5">
      <w:pPr>
        <w:pStyle w:val="Code"/>
        <w:rPr>
          <w:highlight w:val="white"/>
        </w:rPr>
      </w:pPr>
      <w:r w:rsidRPr="00903DBA">
        <w:rPr>
          <w:highlight w:val="white"/>
        </w:rPr>
        <w:t xml:space="preserve">                      (fromInitializer is List&lt;object&gt;));</w:t>
      </w:r>
    </w:p>
    <w:p w14:paraId="47276DBE" w14:textId="77777777" w:rsidR="00AE0EF5" w:rsidRPr="00903DBA" w:rsidRDefault="00AE0EF5" w:rsidP="00AE0EF5">
      <w:pPr>
        <w:pStyle w:val="Code"/>
        <w:rPr>
          <w:highlight w:val="white"/>
        </w:rPr>
      </w:pPr>
      <w:r w:rsidRPr="00903DBA">
        <w:rPr>
          <w:highlight w:val="white"/>
        </w:rPr>
        <w:t xml:space="preserve">      Type toType = toSymbol.Type;</w:t>
      </w:r>
    </w:p>
    <w:p w14:paraId="4EA9F501" w14:textId="77777777" w:rsidR="00AE0EF5" w:rsidRPr="00903DBA" w:rsidRDefault="00AE0EF5" w:rsidP="00AE0EF5">
      <w:pPr>
        <w:pStyle w:val="Code"/>
        <w:rPr>
          <w:highlight w:val="white"/>
        </w:rPr>
      </w:pPr>
      <w:r w:rsidRPr="00903DBA">
        <w:rPr>
          <w:highlight w:val="white"/>
        </w:rPr>
        <w:t xml:space="preserve">      List&lt;MiddleCode&gt; codeList = new List&lt;MiddleCode&gt;();</w:t>
      </w:r>
    </w:p>
    <w:p w14:paraId="12D6E2B8" w14:textId="328AA739" w:rsidR="009E238B" w:rsidRPr="00903DBA" w:rsidRDefault="009E238B" w:rsidP="009E238B">
      <w:pPr>
        <w:rPr>
          <w:highlight w:val="white"/>
        </w:rPr>
      </w:pPr>
      <w:r w:rsidRPr="00903DBA">
        <w:rPr>
          <w:highlight w:val="white"/>
        </w:rPr>
        <w:t>If the initializer is an expression, we have two cases</w:t>
      </w:r>
      <w:r w:rsidR="00FA23A8" w:rsidRPr="00903DBA">
        <w:rPr>
          <w:highlight w:val="white"/>
        </w:rPr>
        <w:t>. If the type is an array of characters and the initializer is a string, we change the initializer from a string to a list of characters</w:t>
      </w:r>
      <w:r w:rsidR="0064067A" w:rsidRPr="00903DBA">
        <w:rPr>
          <w:highlight w:val="white"/>
        </w:rPr>
        <w:t xml:space="preserve">, and call </w:t>
      </w:r>
      <w:r w:rsidR="00775F12" w:rsidRPr="00903DBA">
        <w:rPr>
          <w:rStyle w:val="KeyWord0"/>
          <w:highlight w:val="white"/>
        </w:rPr>
        <w:t>GenerateAutoInitializer</w:t>
      </w:r>
      <w:r w:rsidR="00775F12" w:rsidRPr="00903DBA">
        <w:rPr>
          <w:highlight w:val="white"/>
        </w:rPr>
        <w:t xml:space="preserve"> recursively with the list of characters instream of the string.</w:t>
      </w:r>
      <w:r w:rsidR="003672D4" w:rsidRPr="00903DBA">
        <w:rPr>
          <w:highlight w:val="white"/>
        </w:rPr>
        <w:t xml:space="preserve"> </w:t>
      </w:r>
      <w:r w:rsidR="007B76B6" w:rsidRPr="00903DBA">
        <w:rPr>
          <w:highlight w:val="white"/>
        </w:rPr>
        <w:t xml:space="preserve">In C, when initializing an array of characters, a string or a list of characters are </w:t>
      </w:r>
      <w:r w:rsidR="00480021" w:rsidRPr="00903DBA">
        <w:rPr>
          <w:highlight w:val="white"/>
        </w:rPr>
        <w:t>equivalent</w:t>
      </w:r>
      <w:r w:rsidR="007B76B6" w:rsidRPr="00903DBA">
        <w:rPr>
          <w:highlight w:val="white"/>
        </w:rPr>
        <w:t xml:space="preserve">. </w:t>
      </w:r>
      <w:r w:rsidR="00325435" w:rsidRPr="00903DBA">
        <w:rPr>
          <w:highlight w:val="white"/>
        </w:rPr>
        <w:t xml:space="preserve">For instance, </w:t>
      </w:r>
      <w:r w:rsidR="003672D4" w:rsidRPr="00903DBA">
        <w:rPr>
          <w:highlight w:val="white"/>
        </w:rPr>
        <w:t>the i</w:t>
      </w:r>
      <w:r w:rsidR="002D685E" w:rsidRPr="00903DBA">
        <w:rPr>
          <w:highlight w:val="white"/>
        </w:rPr>
        <w:t xml:space="preserve">nitializations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and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C56256" w:rsidRPr="00903DBA">
        <w:rPr>
          <w:highlight w:val="white"/>
        </w:rPr>
        <w:t xml:space="preserve"> </w:t>
      </w:r>
      <w:r w:rsidR="00C56256" w:rsidRPr="00903DBA">
        <w:rPr>
          <w:rStyle w:val="KeyWord0"/>
          <w:highlight w:val="white"/>
        </w:rPr>
        <w:t>'</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'\0'}</w:t>
      </w:r>
      <w:r w:rsidR="00C56256" w:rsidRPr="00903DBA">
        <w:rPr>
          <w:highlight w:val="white"/>
        </w:rPr>
        <w:t xml:space="preserve"> </w:t>
      </w:r>
      <w:r w:rsidR="002D685E" w:rsidRPr="00903DBA">
        <w:rPr>
          <w:highlight w:val="white"/>
        </w:rPr>
        <w:t>are equivalent</w:t>
      </w:r>
      <w:r w:rsidR="002D054C" w:rsidRPr="00903DBA">
        <w:rPr>
          <w:highlight w:val="white"/>
        </w:rPr>
        <w:t>.</w:t>
      </w:r>
      <w:r w:rsidR="002D685E" w:rsidRPr="00903DBA">
        <w:rPr>
          <w:highlight w:val="white"/>
        </w:rPr>
        <w:t xml:space="preserve"> </w:t>
      </w:r>
      <w:r w:rsidR="00F22A6D" w:rsidRPr="00903DBA">
        <w:rPr>
          <w:highlight w:val="white"/>
        </w:rPr>
        <w:t>Note the terminating zero-chara</w:t>
      </w:r>
      <w:r w:rsidR="00365FF8" w:rsidRPr="00903DBA">
        <w:rPr>
          <w:highlight w:val="white"/>
        </w:rPr>
        <w:t>cter is added implicitly and the string case.</w:t>
      </w:r>
      <w:r w:rsidR="00BB1BEF" w:rsidRPr="00903DBA">
        <w:rPr>
          <w:highlight w:val="white"/>
        </w:rPr>
        <w:t xml:space="preserve"> </w:t>
      </w:r>
    </w:p>
    <w:p w14:paraId="5CD2AB62" w14:textId="5A9EA2C2" w:rsidR="00AE0EF5" w:rsidRPr="00903DBA" w:rsidRDefault="00AE0EF5" w:rsidP="00AE0EF5">
      <w:pPr>
        <w:pStyle w:val="Code"/>
        <w:rPr>
          <w:highlight w:val="white"/>
        </w:rPr>
      </w:pPr>
      <w:r w:rsidRPr="00903DBA">
        <w:rPr>
          <w:highlight w:val="white"/>
        </w:rPr>
        <w:t xml:space="preserve">      if (fromInitializer is Expression) {</w:t>
      </w:r>
    </w:p>
    <w:p w14:paraId="1905C870" w14:textId="77777777" w:rsidR="00AE0EF5" w:rsidRPr="00903DBA" w:rsidRDefault="00AE0EF5" w:rsidP="00AE0EF5">
      <w:pPr>
        <w:pStyle w:val="Code"/>
        <w:rPr>
          <w:highlight w:val="white"/>
        </w:rPr>
      </w:pPr>
      <w:r w:rsidRPr="00903DBA">
        <w:rPr>
          <w:highlight w:val="white"/>
        </w:rPr>
        <w:t xml:space="preserve">        Expression fromExpression = (Expression) fromInitializer;</w:t>
      </w:r>
    </w:p>
    <w:p w14:paraId="13AAF381" w14:textId="77777777" w:rsidR="00477014" w:rsidRPr="00903DBA" w:rsidRDefault="00477014" w:rsidP="00AE0EF5">
      <w:pPr>
        <w:pStyle w:val="Code"/>
        <w:rPr>
          <w:highlight w:val="white"/>
        </w:rPr>
      </w:pPr>
    </w:p>
    <w:p w14:paraId="7962D9E8" w14:textId="1101F89A" w:rsidR="00AE0EF5" w:rsidRPr="00903DBA" w:rsidRDefault="00AE0EF5" w:rsidP="00AE0EF5">
      <w:pPr>
        <w:pStyle w:val="Code"/>
        <w:rPr>
          <w:highlight w:val="white"/>
        </w:rPr>
      </w:pPr>
      <w:r w:rsidRPr="00903DBA">
        <w:rPr>
          <w:highlight w:val="white"/>
        </w:rPr>
        <w:t xml:space="preserve">        if (toType.IsArray() &amp;&amp; toType.ArrayType.IsChar() &amp;&amp;</w:t>
      </w:r>
    </w:p>
    <w:p w14:paraId="604E9463" w14:textId="77777777" w:rsidR="00AE0EF5" w:rsidRPr="00903DBA" w:rsidRDefault="00AE0EF5" w:rsidP="00AE0EF5">
      <w:pPr>
        <w:pStyle w:val="Code"/>
        <w:rPr>
          <w:highlight w:val="white"/>
        </w:rPr>
      </w:pPr>
      <w:r w:rsidRPr="00903DBA">
        <w:rPr>
          <w:highlight w:val="white"/>
        </w:rPr>
        <w:t xml:space="preserve">            fromExpression.Symbol.Type.IsString()) {</w:t>
      </w:r>
    </w:p>
    <w:p w14:paraId="419F8497" w14:textId="5F1A2033" w:rsidR="00AE0EF5" w:rsidRPr="00903DBA" w:rsidRDefault="00AE0EF5" w:rsidP="00AE0EF5">
      <w:pPr>
        <w:pStyle w:val="Code"/>
        <w:rPr>
          <w:highlight w:val="white"/>
        </w:rPr>
      </w:pPr>
      <w:r w:rsidRPr="00903DBA">
        <w:rPr>
          <w:highlight w:val="white"/>
        </w:rPr>
        <w:t xml:space="preserve">          string text = ((string) fromExpression.Symbol.Value) + "</w:t>
      </w:r>
      <w:r w:rsidR="00F51575" w:rsidRPr="00903DBA">
        <w:rPr>
          <w:highlight w:val="white"/>
        </w:rPr>
        <w:t>\</w:t>
      </w:r>
      <w:r w:rsidRPr="00903DBA">
        <w:rPr>
          <w:highlight w:val="white"/>
        </w:rPr>
        <w:t>0";</w:t>
      </w:r>
    </w:p>
    <w:p w14:paraId="1FAE5A8B" w14:textId="77777777" w:rsidR="00AE0EF5" w:rsidRPr="00903DBA" w:rsidRDefault="00AE0EF5" w:rsidP="00AE0EF5">
      <w:pPr>
        <w:pStyle w:val="Code"/>
        <w:rPr>
          <w:highlight w:val="white"/>
        </w:rPr>
      </w:pPr>
      <w:r w:rsidRPr="00903DBA">
        <w:rPr>
          <w:highlight w:val="white"/>
        </w:rPr>
        <w:t xml:space="preserve">          List&lt;object&gt; list = new List&lt;object&gt;();</w:t>
      </w:r>
    </w:p>
    <w:p w14:paraId="1DDAB012" w14:textId="77777777" w:rsidR="0064067A" w:rsidRPr="00903DBA" w:rsidRDefault="0064067A" w:rsidP="00AE0EF5">
      <w:pPr>
        <w:pStyle w:val="Code"/>
        <w:rPr>
          <w:highlight w:val="white"/>
        </w:rPr>
      </w:pPr>
    </w:p>
    <w:p w14:paraId="3DC23496" w14:textId="2E3AB912" w:rsidR="00AE0EF5" w:rsidRPr="00903DBA" w:rsidRDefault="00AE0EF5" w:rsidP="00AE0EF5">
      <w:pPr>
        <w:pStyle w:val="Code"/>
        <w:rPr>
          <w:highlight w:val="white"/>
        </w:rPr>
      </w:pPr>
      <w:r w:rsidRPr="00903DBA">
        <w:rPr>
          <w:highlight w:val="white"/>
        </w:rPr>
        <w:t xml:space="preserve">          foreach (char c in text) {</w:t>
      </w:r>
    </w:p>
    <w:p w14:paraId="346FCFEA" w14:textId="77777777" w:rsidR="00AE0EF5" w:rsidRPr="00903DBA" w:rsidRDefault="00AE0EF5" w:rsidP="00AE0EF5">
      <w:pPr>
        <w:pStyle w:val="Code"/>
        <w:rPr>
          <w:highlight w:val="white"/>
        </w:rPr>
      </w:pPr>
      <w:r w:rsidRPr="00903DBA">
        <w:rPr>
          <w:highlight w:val="white"/>
        </w:rPr>
        <w:t xml:space="preserve">            Symbol charSymbol =</w:t>
      </w:r>
    </w:p>
    <w:p w14:paraId="5E6839AE" w14:textId="68AD8B90" w:rsidR="00AE0EF5" w:rsidRPr="00903DBA" w:rsidRDefault="00AE0EF5" w:rsidP="00AE0EF5">
      <w:pPr>
        <w:pStyle w:val="Code"/>
        <w:rPr>
          <w:highlight w:val="white"/>
        </w:rPr>
      </w:pPr>
      <w:r w:rsidRPr="00903DBA">
        <w:rPr>
          <w:highlight w:val="white"/>
        </w:rPr>
        <w:t xml:space="preserve">              new Symbol(toType.ArrayType, (BigInteger) ((int) c));</w:t>
      </w:r>
    </w:p>
    <w:p w14:paraId="5F79A439" w14:textId="77777777" w:rsidR="00AE0EF5" w:rsidRPr="00903DBA" w:rsidRDefault="00AE0EF5" w:rsidP="00AE0EF5">
      <w:pPr>
        <w:pStyle w:val="Code"/>
        <w:rPr>
          <w:highlight w:val="white"/>
        </w:rPr>
      </w:pPr>
      <w:r w:rsidRPr="00903DBA">
        <w:rPr>
          <w:highlight w:val="white"/>
        </w:rPr>
        <w:t xml:space="preserve">            Expression charExpression = new Expression(charSymbol, null, null);</w:t>
      </w:r>
    </w:p>
    <w:p w14:paraId="589DFAA5" w14:textId="77777777" w:rsidR="00AE0EF5" w:rsidRPr="00903DBA" w:rsidRDefault="00AE0EF5" w:rsidP="00AE0EF5">
      <w:pPr>
        <w:pStyle w:val="Code"/>
        <w:rPr>
          <w:highlight w:val="white"/>
        </w:rPr>
      </w:pPr>
      <w:r w:rsidRPr="00903DBA">
        <w:rPr>
          <w:highlight w:val="white"/>
        </w:rPr>
        <w:t xml:space="preserve">            list.Add(charExpression);</w:t>
      </w:r>
    </w:p>
    <w:p w14:paraId="3FA560E9" w14:textId="77777777" w:rsidR="00AE0EF5" w:rsidRPr="00903DBA" w:rsidRDefault="00AE0EF5" w:rsidP="00AE0EF5">
      <w:pPr>
        <w:pStyle w:val="Code"/>
        <w:rPr>
          <w:highlight w:val="white"/>
        </w:rPr>
      </w:pPr>
      <w:r w:rsidRPr="00903DBA">
        <w:rPr>
          <w:highlight w:val="white"/>
        </w:rPr>
        <w:t xml:space="preserve">          }</w:t>
      </w:r>
    </w:p>
    <w:p w14:paraId="4683A3BC" w14:textId="77777777" w:rsidR="00AE0EF5" w:rsidRPr="00903DBA" w:rsidRDefault="00AE0EF5" w:rsidP="00AE0EF5">
      <w:pPr>
        <w:pStyle w:val="Code"/>
        <w:rPr>
          <w:highlight w:val="white"/>
        </w:rPr>
      </w:pPr>
    </w:p>
    <w:p w14:paraId="432D3C03" w14:textId="77777777" w:rsidR="00AE0EF5" w:rsidRPr="00903DBA" w:rsidRDefault="00AE0EF5" w:rsidP="00AE0EF5">
      <w:pPr>
        <w:pStyle w:val="Code"/>
        <w:rPr>
          <w:highlight w:val="white"/>
        </w:rPr>
      </w:pPr>
      <w:r w:rsidRPr="00903DBA">
        <w:rPr>
          <w:highlight w:val="white"/>
        </w:rPr>
        <w:t xml:space="preserve">          return GenerateAuto(toSymbol, list);</w:t>
      </w:r>
    </w:p>
    <w:p w14:paraId="39641B54" w14:textId="77777777" w:rsidR="00AE0EF5" w:rsidRPr="00903DBA" w:rsidRDefault="00AE0EF5" w:rsidP="00AE0EF5">
      <w:pPr>
        <w:pStyle w:val="Code"/>
        <w:rPr>
          <w:highlight w:val="white"/>
        </w:rPr>
      </w:pPr>
      <w:r w:rsidRPr="00903DBA">
        <w:rPr>
          <w:highlight w:val="white"/>
        </w:rPr>
        <w:t xml:space="preserve">        }</w:t>
      </w:r>
    </w:p>
    <w:p w14:paraId="5AA509F3" w14:textId="77EC5DB8" w:rsidR="00236DB0" w:rsidRPr="00903DBA" w:rsidRDefault="00236DB0" w:rsidP="00E352B2">
      <w:pPr>
        <w:rPr>
          <w:highlight w:val="white"/>
        </w:rPr>
      </w:pPr>
      <w:r w:rsidRPr="00903DBA">
        <w:rPr>
          <w:highlight w:val="white"/>
        </w:rPr>
        <w:t xml:space="preserve">In all other cases, we </w:t>
      </w:r>
      <w:r w:rsidR="00AF1A00" w:rsidRPr="00903DBA">
        <w:rPr>
          <w:highlight w:val="white"/>
        </w:rPr>
        <w:t>type cast the expression into the defined type and generate middle code instructions. In case of a floating value, we pop the value from the floating value stack to the symbol to be initialized. In case of any other type we generate an assignment instruction.</w:t>
      </w:r>
    </w:p>
    <w:p w14:paraId="24432E4A" w14:textId="77777777" w:rsidR="007B6ED0" w:rsidRPr="00903DBA" w:rsidRDefault="007B6ED0" w:rsidP="007B6ED0">
      <w:pPr>
        <w:pStyle w:val="Code"/>
        <w:rPr>
          <w:highlight w:val="white"/>
        </w:rPr>
      </w:pPr>
      <w:r w:rsidRPr="00903DBA">
        <w:rPr>
          <w:highlight w:val="white"/>
        </w:rPr>
        <w:t xml:space="preserve">        else {</w:t>
      </w:r>
    </w:p>
    <w:p w14:paraId="40538946" w14:textId="77777777" w:rsidR="007B6ED0" w:rsidRPr="00903DBA" w:rsidRDefault="007B6ED0" w:rsidP="007B6ED0">
      <w:pPr>
        <w:pStyle w:val="Code"/>
        <w:rPr>
          <w:highlight w:val="white"/>
        </w:rPr>
      </w:pPr>
      <w:r w:rsidRPr="00903DBA">
        <w:rPr>
          <w:highlight w:val="white"/>
        </w:rPr>
        <w:t xml:space="preserve">          fromExpression = TypeCast.ImplicitCast(fromExpression, toType);</w:t>
      </w:r>
    </w:p>
    <w:p w14:paraId="5FC62BB4" w14:textId="77777777" w:rsidR="007B6ED0" w:rsidRPr="00903DBA" w:rsidRDefault="007B6ED0" w:rsidP="007B6ED0">
      <w:pPr>
        <w:pStyle w:val="Code"/>
        <w:rPr>
          <w:highlight w:val="white"/>
        </w:rPr>
      </w:pPr>
      <w:r w:rsidRPr="00903DBA">
        <w:rPr>
          <w:highlight w:val="white"/>
        </w:rPr>
        <w:t xml:space="preserve">          codeList.AddRange(fromExpression.LongList);      </w:t>
      </w:r>
    </w:p>
    <w:p w14:paraId="50877A19" w14:textId="77777777" w:rsidR="007B6ED0" w:rsidRPr="00903DBA" w:rsidRDefault="007B6ED0" w:rsidP="007B6ED0">
      <w:pPr>
        <w:pStyle w:val="Code"/>
        <w:rPr>
          <w:highlight w:val="white"/>
        </w:rPr>
      </w:pPr>
      <w:r w:rsidRPr="00903DBA">
        <w:rPr>
          <w:highlight w:val="white"/>
        </w:rPr>
        <w:t xml:space="preserve">      </w:t>
      </w:r>
    </w:p>
    <w:p w14:paraId="7863E586" w14:textId="77777777" w:rsidR="007B6ED0" w:rsidRPr="00903DBA" w:rsidRDefault="007B6ED0" w:rsidP="007B6ED0">
      <w:pPr>
        <w:pStyle w:val="Code"/>
        <w:rPr>
          <w:highlight w:val="white"/>
        </w:rPr>
      </w:pPr>
      <w:r w:rsidRPr="00903DBA">
        <w:rPr>
          <w:highlight w:val="white"/>
        </w:rPr>
        <w:t xml:space="preserve">          if (toSymbol.Type.IsFloating()) {</w:t>
      </w:r>
    </w:p>
    <w:p w14:paraId="2B693AB8" w14:textId="77777777" w:rsidR="007B6ED0" w:rsidRPr="00903DBA" w:rsidRDefault="007B6ED0" w:rsidP="007B6ED0">
      <w:pPr>
        <w:pStyle w:val="Code"/>
        <w:rPr>
          <w:highlight w:val="white"/>
        </w:rPr>
      </w:pPr>
      <w:r w:rsidRPr="00903DBA">
        <w:rPr>
          <w:highlight w:val="white"/>
        </w:rPr>
        <w:t xml:space="preserve">            codeList.Add(new MiddleCode(MiddleOperator.PopFloat, toSymbol));</w:t>
      </w:r>
    </w:p>
    <w:p w14:paraId="7EFE7430" w14:textId="77777777" w:rsidR="007B6ED0" w:rsidRPr="00903DBA" w:rsidRDefault="007B6ED0" w:rsidP="007B6ED0">
      <w:pPr>
        <w:pStyle w:val="Code"/>
        <w:rPr>
          <w:highlight w:val="white"/>
        </w:rPr>
      </w:pPr>
      <w:r w:rsidRPr="00903DBA">
        <w:rPr>
          <w:highlight w:val="white"/>
        </w:rPr>
        <w:t xml:space="preserve">          }</w:t>
      </w:r>
    </w:p>
    <w:p w14:paraId="02BC635B" w14:textId="77777777" w:rsidR="007B6ED0" w:rsidRPr="00903DBA" w:rsidRDefault="007B6ED0" w:rsidP="007B6ED0">
      <w:pPr>
        <w:pStyle w:val="Code"/>
        <w:rPr>
          <w:highlight w:val="white"/>
        </w:rPr>
      </w:pPr>
      <w:r w:rsidRPr="00903DBA">
        <w:rPr>
          <w:highlight w:val="white"/>
        </w:rPr>
        <w:t xml:space="preserve">          else {</w:t>
      </w:r>
    </w:p>
    <w:p w14:paraId="50AF9031" w14:textId="77777777" w:rsidR="00DE5719" w:rsidRPr="00903DBA" w:rsidRDefault="00DE5719" w:rsidP="00DE5719">
      <w:pPr>
        <w:pStyle w:val="Code"/>
        <w:rPr>
          <w:highlight w:val="white"/>
        </w:rPr>
      </w:pPr>
      <w:r w:rsidRPr="00903DBA">
        <w:rPr>
          <w:highlight w:val="white"/>
        </w:rPr>
        <w:t xml:space="preserve">            if (fromExpression.Symbol.Type.IsStructOrUnion()) {</w:t>
      </w:r>
    </w:p>
    <w:p w14:paraId="0E14C89A" w14:textId="377C3F61" w:rsidR="0037510C" w:rsidRPr="00903DBA" w:rsidRDefault="0037510C" w:rsidP="0037510C">
      <w:pPr>
        <w:pStyle w:val="Code"/>
        <w:rPr>
          <w:highlight w:val="white"/>
        </w:rPr>
      </w:pPr>
      <w:r w:rsidRPr="00903DBA">
        <w:rPr>
          <w:highlight w:val="white"/>
        </w:rPr>
        <w:t xml:space="preserve">              codeList.Add(new MiddleCode(MiddleOperator.</w:t>
      </w:r>
      <w:r w:rsidR="008E27F0" w:rsidRPr="00903DBA">
        <w:rPr>
          <w:highlight w:val="white"/>
        </w:rPr>
        <w:t>AssignInit</w:t>
      </w:r>
      <w:r w:rsidRPr="00903DBA">
        <w:rPr>
          <w:highlight w:val="white"/>
        </w:rPr>
        <w:t>,</w:t>
      </w:r>
    </w:p>
    <w:p w14:paraId="0532A1C7" w14:textId="5654AC7E" w:rsidR="0037510C" w:rsidRPr="00903DBA" w:rsidRDefault="0037510C" w:rsidP="0037510C">
      <w:pPr>
        <w:pStyle w:val="Code"/>
        <w:rPr>
          <w:highlight w:val="white"/>
        </w:rPr>
      </w:pPr>
      <w:r w:rsidRPr="00903DBA">
        <w:rPr>
          <w:highlight w:val="white"/>
        </w:rPr>
        <w:t xml:space="preserve">                                          toSymbol, fromExpression.Symbol));</w:t>
      </w:r>
    </w:p>
    <w:p w14:paraId="5A96D35E" w14:textId="77777777" w:rsidR="00DE5719" w:rsidRPr="00903DBA" w:rsidRDefault="00DE5719" w:rsidP="00DE5719">
      <w:pPr>
        <w:pStyle w:val="Code"/>
        <w:rPr>
          <w:highlight w:val="white"/>
        </w:rPr>
      </w:pPr>
      <w:r w:rsidRPr="00903DBA">
        <w:rPr>
          <w:highlight w:val="white"/>
        </w:rPr>
        <w:t xml:space="preserve">            }</w:t>
      </w:r>
    </w:p>
    <w:p w14:paraId="6737A1C6" w14:textId="77777777" w:rsidR="00DE5719" w:rsidRPr="00903DBA" w:rsidRDefault="00DE5719" w:rsidP="00DE5719">
      <w:pPr>
        <w:pStyle w:val="Code"/>
        <w:rPr>
          <w:highlight w:val="white"/>
        </w:rPr>
      </w:pPr>
    </w:p>
    <w:p w14:paraId="103C4EBD" w14:textId="77777777" w:rsidR="007B6ED0" w:rsidRPr="00903DBA" w:rsidRDefault="007B6ED0" w:rsidP="007B6ED0">
      <w:pPr>
        <w:pStyle w:val="Code"/>
        <w:rPr>
          <w:highlight w:val="white"/>
        </w:rPr>
      </w:pPr>
      <w:r w:rsidRPr="00903DBA">
        <w:rPr>
          <w:highlight w:val="white"/>
        </w:rPr>
        <w:t xml:space="preserve">            codeList.Add(new MiddleCode(MiddleOperator.Assign, toSymbol,</w:t>
      </w:r>
    </w:p>
    <w:p w14:paraId="74A5505F" w14:textId="77777777" w:rsidR="007B6ED0" w:rsidRPr="00903DBA" w:rsidRDefault="007B6ED0" w:rsidP="007B6ED0">
      <w:pPr>
        <w:pStyle w:val="Code"/>
        <w:rPr>
          <w:highlight w:val="white"/>
        </w:rPr>
      </w:pPr>
      <w:r w:rsidRPr="00903DBA">
        <w:rPr>
          <w:highlight w:val="white"/>
        </w:rPr>
        <w:t xml:space="preserve">                                        fromExpression.Symbol));</w:t>
      </w:r>
    </w:p>
    <w:p w14:paraId="050947B3" w14:textId="77777777" w:rsidR="007B6ED0" w:rsidRPr="00903DBA" w:rsidRDefault="007B6ED0" w:rsidP="007B6ED0">
      <w:pPr>
        <w:pStyle w:val="Code"/>
        <w:rPr>
          <w:highlight w:val="white"/>
        </w:rPr>
      </w:pPr>
      <w:r w:rsidRPr="00903DBA">
        <w:rPr>
          <w:highlight w:val="white"/>
        </w:rPr>
        <w:t xml:space="preserve">          }</w:t>
      </w:r>
    </w:p>
    <w:p w14:paraId="501042D1" w14:textId="77777777" w:rsidR="007B6ED0" w:rsidRPr="00903DBA" w:rsidRDefault="007B6ED0" w:rsidP="007B6ED0">
      <w:pPr>
        <w:pStyle w:val="Code"/>
        <w:rPr>
          <w:highlight w:val="white"/>
        </w:rPr>
      </w:pPr>
      <w:r w:rsidRPr="00903DBA">
        <w:rPr>
          <w:highlight w:val="white"/>
        </w:rPr>
        <w:t xml:space="preserve">        }</w:t>
      </w:r>
    </w:p>
    <w:p w14:paraId="1AE02CE3" w14:textId="20BE016D" w:rsidR="007B6ED0" w:rsidRPr="00903DBA" w:rsidRDefault="007B6ED0" w:rsidP="007B6ED0">
      <w:pPr>
        <w:pStyle w:val="Code"/>
        <w:rPr>
          <w:highlight w:val="white"/>
        </w:rPr>
      </w:pPr>
      <w:r w:rsidRPr="00903DBA">
        <w:rPr>
          <w:highlight w:val="white"/>
        </w:rPr>
        <w:t xml:space="preserve">      }</w:t>
      </w:r>
    </w:p>
    <w:p w14:paraId="34497A61" w14:textId="4C4DBE13" w:rsidR="00100FB0" w:rsidRPr="00903DBA" w:rsidRDefault="00C86E84" w:rsidP="00100FB0">
      <w:pPr>
        <w:rPr>
          <w:highlight w:val="white"/>
        </w:rPr>
      </w:pPr>
      <w:r w:rsidRPr="00903DBA">
        <w:rPr>
          <w:highlight w:val="white"/>
        </w:rPr>
        <w:t xml:space="preserve">If the initializer is not an expression is </w:t>
      </w:r>
      <w:r w:rsidR="00553C80" w:rsidRPr="00903DBA">
        <w:rPr>
          <w:highlight w:val="white"/>
        </w:rPr>
        <w:t>must be a list of expressions or other lists, recursively.</w:t>
      </w:r>
      <w:r w:rsidR="00440D8C" w:rsidRPr="00903DBA">
        <w:rPr>
          <w:highlight w:val="white"/>
        </w:rPr>
        <w:t xml:space="preserve"> In that case the type must be an array, a struct, or a union, since only arrays, structs, and unions can be initialized with a list.</w:t>
      </w:r>
    </w:p>
    <w:p w14:paraId="3A9FE95F" w14:textId="77777777" w:rsidR="007B6ED0" w:rsidRPr="00903DBA" w:rsidRDefault="007B6ED0" w:rsidP="007B6ED0">
      <w:pPr>
        <w:pStyle w:val="Code"/>
        <w:rPr>
          <w:highlight w:val="white"/>
        </w:rPr>
      </w:pPr>
      <w:r w:rsidRPr="00903DBA">
        <w:rPr>
          <w:highlight w:val="white"/>
        </w:rPr>
        <w:lastRenderedPageBreak/>
        <w:t xml:space="preserve">      else {</w:t>
      </w:r>
    </w:p>
    <w:p w14:paraId="23C8B68F" w14:textId="77777777" w:rsidR="007B6ED0" w:rsidRPr="00903DBA" w:rsidRDefault="007B6ED0" w:rsidP="007B6ED0">
      <w:pPr>
        <w:pStyle w:val="Code"/>
        <w:rPr>
          <w:highlight w:val="white"/>
        </w:rPr>
      </w:pPr>
      <w:r w:rsidRPr="00903DBA">
        <w:rPr>
          <w:highlight w:val="white"/>
        </w:rPr>
        <w:t xml:space="preserve">        Assert.Error(toType.IsArray() ||toType.IsStructOrUnion(),</w:t>
      </w:r>
    </w:p>
    <w:p w14:paraId="661045A4" w14:textId="77777777" w:rsidR="007B6ED0" w:rsidRPr="00903DBA" w:rsidRDefault="007B6ED0" w:rsidP="007B6ED0">
      <w:pPr>
        <w:pStyle w:val="Code"/>
        <w:rPr>
          <w:highlight w:val="white"/>
        </w:rPr>
      </w:pPr>
      <w:r w:rsidRPr="00903DBA">
        <w:rPr>
          <w:highlight w:val="white"/>
        </w:rPr>
        <w:t xml:space="preserve">                     toType, Message.</w:t>
      </w:r>
    </w:p>
    <w:p w14:paraId="194C9F8A" w14:textId="77777777" w:rsidR="007B6ED0" w:rsidRPr="00903DBA" w:rsidRDefault="007B6ED0" w:rsidP="007B6ED0">
      <w:pPr>
        <w:pStyle w:val="Code"/>
        <w:rPr>
          <w:highlight w:val="white"/>
        </w:rPr>
      </w:pPr>
      <w:r w:rsidRPr="00903DBA">
        <w:rPr>
          <w:highlight w:val="white"/>
        </w:rPr>
        <w:t xml:space="preserve">            Only_array_struct_or_union_can_be_initialized_by_a_list);</w:t>
      </w:r>
    </w:p>
    <w:p w14:paraId="2B912762" w14:textId="77777777" w:rsidR="007B6ED0" w:rsidRPr="00903DBA" w:rsidRDefault="007B6ED0" w:rsidP="007B6ED0">
      <w:pPr>
        <w:pStyle w:val="Code"/>
        <w:rPr>
          <w:highlight w:val="white"/>
        </w:rPr>
      </w:pPr>
      <w:r w:rsidRPr="00903DBA">
        <w:rPr>
          <w:highlight w:val="white"/>
        </w:rPr>
        <w:t xml:space="preserve">        List&lt;object&gt; fromList = (List&lt;object&gt;) fromInitializer;</w:t>
      </w:r>
    </w:p>
    <w:p w14:paraId="09AA2719" w14:textId="68865ABF" w:rsidR="00100FB0" w:rsidRPr="00903DBA" w:rsidRDefault="00100FB0" w:rsidP="00100FB0">
      <w:pPr>
        <w:rPr>
          <w:highlight w:val="white"/>
        </w:rPr>
      </w:pPr>
      <w:r w:rsidRPr="00903DBA">
        <w:rPr>
          <w:highlight w:val="white"/>
        </w:rPr>
        <w:t xml:space="preserve">If the type is an array, we set its size if it has not yet been defined or check that the list size does not exceed the array size if </w:t>
      </w:r>
      <w:r w:rsidR="00D758E8" w:rsidRPr="00903DBA">
        <w:rPr>
          <w:highlight w:val="white"/>
        </w:rPr>
        <w:t>the size</w:t>
      </w:r>
      <w:r w:rsidRPr="00903DBA">
        <w:rPr>
          <w:highlight w:val="white"/>
        </w:rPr>
        <w:t xml:space="preserve"> has been defined. Note that</w:t>
      </w:r>
      <w:r w:rsidR="00BF2017" w:rsidRPr="00903DBA">
        <w:rPr>
          <w:highlight w:val="white"/>
        </w:rPr>
        <w:t xml:space="preserve"> in the case of an array</w:t>
      </w:r>
      <w:r w:rsidRPr="00903DBA">
        <w:rPr>
          <w:highlight w:val="white"/>
        </w:rPr>
        <w:t xml:space="preserve"> we </w:t>
      </w:r>
      <w:r w:rsidR="00BF2017" w:rsidRPr="00903DBA">
        <w:rPr>
          <w:highlight w:val="white"/>
        </w:rPr>
        <w:t xml:space="preserve">do </w:t>
      </w:r>
      <w:r w:rsidRPr="00903DBA">
        <w:rPr>
          <w:highlight w:val="white"/>
        </w:rPr>
        <w:t>not add a terminating zero character.</w:t>
      </w:r>
    </w:p>
    <w:p w14:paraId="7F62C54F" w14:textId="77777777" w:rsidR="007B6ED0" w:rsidRPr="00903DBA" w:rsidRDefault="007B6ED0" w:rsidP="007B6ED0">
      <w:pPr>
        <w:pStyle w:val="Code"/>
        <w:rPr>
          <w:highlight w:val="white"/>
        </w:rPr>
      </w:pPr>
      <w:r w:rsidRPr="00903DBA">
        <w:rPr>
          <w:highlight w:val="white"/>
        </w:rPr>
        <w:t xml:space="preserve">        switch (toType.Sort) {</w:t>
      </w:r>
    </w:p>
    <w:p w14:paraId="0B386A4E" w14:textId="77777777" w:rsidR="007B6ED0" w:rsidRPr="00903DBA" w:rsidRDefault="007B6ED0" w:rsidP="007B6ED0">
      <w:pPr>
        <w:pStyle w:val="Code"/>
        <w:rPr>
          <w:highlight w:val="white"/>
        </w:rPr>
      </w:pPr>
      <w:r w:rsidRPr="00903DBA">
        <w:rPr>
          <w:highlight w:val="white"/>
        </w:rPr>
        <w:t xml:space="preserve">          case Sort.Array: {</w:t>
      </w:r>
    </w:p>
    <w:p w14:paraId="0E52D688" w14:textId="77777777" w:rsidR="007B6ED0" w:rsidRPr="00903DBA" w:rsidRDefault="007B6ED0" w:rsidP="007B6ED0">
      <w:pPr>
        <w:pStyle w:val="Code"/>
        <w:rPr>
          <w:highlight w:val="white"/>
        </w:rPr>
      </w:pPr>
      <w:r w:rsidRPr="00903DBA">
        <w:rPr>
          <w:highlight w:val="white"/>
        </w:rPr>
        <w:t xml:space="preserve">              fromList = ModifyInitializer.ModifyArray(toType, fromList);</w:t>
      </w:r>
    </w:p>
    <w:p w14:paraId="1AFCC89F" w14:textId="77777777" w:rsidR="007B6ED0" w:rsidRPr="00903DBA" w:rsidRDefault="007B6ED0" w:rsidP="007B6ED0">
      <w:pPr>
        <w:pStyle w:val="Code"/>
        <w:rPr>
          <w:highlight w:val="white"/>
        </w:rPr>
      </w:pPr>
    </w:p>
    <w:p w14:paraId="6EA92B7D" w14:textId="77777777" w:rsidR="007B6ED0" w:rsidRPr="00903DBA" w:rsidRDefault="007B6ED0" w:rsidP="007B6ED0">
      <w:pPr>
        <w:pStyle w:val="Code"/>
        <w:rPr>
          <w:highlight w:val="white"/>
        </w:rPr>
      </w:pPr>
      <w:r w:rsidRPr="00903DBA">
        <w:rPr>
          <w:highlight w:val="white"/>
        </w:rPr>
        <w:t xml:space="preserve">              if (toType.ArraySize == 0) {</w:t>
      </w:r>
    </w:p>
    <w:p w14:paraId="6AF64F4C" w14:textId="77777777" w:rsidR="007B6ED0" w:rsidRPr="00903DBA" w:rsidRDefault="007B6ED0" w:rsidP="007B6ED0">
      <w:pPr>
        <w:pStyle w:val="Code"/>
        <w:rPr>
          <w:highlight w:val="white"/>
        </w:rPr>
      </w:pPr>
      <w:r w:rsidRPr="00903DBA">
        <w:rPr>
          <w:highlight w:val="white"/>
        </w:rPr>
        <w:t xml:space="preserve">                toType.ArraySize = fromList.Count;</w:t>
      </w:r>
    </w:p>
    <w:p w14:paraId="064CFE3D" w14:textId="77777777" w:rsidR="007B6ED0" w:rsidRPr="00903DBA" w:rsidRDefault="007B6ED0" w:rsidP="007B6ED0">
      <w:pPr>
        <w:pStyle w:val="Code"/>
        <w:rPr>
          <w:highlight w:val="white"/>
        </w:rPr>
      </w:pPr>
      <w:r w:rsidRPr="00903DBA">
        <w:rPr>
          <w:highlight w:val="white"/>
        </w:rPr>
        <w:t xml:space="preserve">              }</w:t>
      </w:r>
    </w:p>
    <w:p w14:paraId="52C225BA" w14:textId="77777777" w:rsidR="007B6ED0" w:rsidRPr="00903DBA" w:rsidRDefault="007B6ED0" w:rsidP="007B6ED0">
      <w:pPr>
        <w:pStyle w:val="Code"/>
        <w:rPr>
          <w:highlight w:val="white"/>
        </w:rPr>
      </w:pPr>
      <w:r w:rsidRPr="00903DBA">
        <w:rPr>
          <w:highlight w:val="white"/>
        </w:rPr>
        <w:t xml:space="preserve">              else {</w:t>
      </w:r>
    </w:p>
    <w:p w14:paraId="7D2E39EB" w14:textId="77777777" w:rsidR="007B6ED0" w:rsidRPr="00903DBA" w:rsidRDefault="007B6ED0" w:rsidP="007B6ED0">
      <w:pPr>
        <w:pStyle w:val="Code"/>
        <w:rPr>
          <w:highlight w:val="white"/>
        </w:rPr>
      </w:pPr>
      <w:r w:rsidRPr="00903DBA">
        <w:rPr>
          <w:highlight w:val="white"/>
        </w:rPr>
        <w:t xml:space="preserve">                Assert.Error(fromList.Count &lt;= toType.ArraySize,</w:t>
      </w:r>
    </w:p>
    <w:p w14:paraId="7170D50B" w14:textId="77777777" w:rsidR="007B6ED0" w:rsidRPr="00903DBA" w:rsidRDefault="007B6ED0" w:rsidP="007B6ED0">
      <w:pPr>
        <w:pStyle w:val="Code"/>
        <w:rPr>
          <w:highlight w:val="white"/>
        </w:rPr>
      </w:pPr>
      <w:r w:rsidRPr="00903DBA">
        <w:rPr>
          <w:highlight w:val="white"/>
        </w:rPr>
        <w:t xml:space="preserve">                             toType, Message.Too_many_initializers);</w:t>
      </w:r>
    </w:p>
    <w:p w14:paraId="10A9FDC3" w14:textId="77777777" w:rsidR="007B6ED0" w:rsidRPr="00903DBA" w:rsidRDefault="007B6ED0" w:rsidP="007B6ED0">
      <w:pPr>
        <w:pStyle w:val="Code"/>
        <w:rPr>
          <w:highlight w:val="white"/>
        </w:rPr>
      </w:pPr>
      <w:r w:rsidRPr="00903DBA">
        <w:rPr>
          <w:highlight w:val="white"/>
        </w:rPr>
        <w:t xml:space="preserve">              }</w:t>
      </w:r>
    </w:p>
    <w:p w14:paraId="09A09B05" w14:textId="17285B1A" w:rsidR="00BF2017" w:rsidRPr="00903DBA" w:rsidRDefault="00BF2017" w:rsidP="00BF2017">
      <w:pPr>
        <w:rPr>
          <w:highlight w:val="white"/>
        </w:rPr>
      </w:pPr>
      <w:r w:rsidRPr="00903DBA">
        <w:rPr>
          <w:highlight w:val="white"/>
        </w:rPr>
        <w:t>We iterate through the list and</w:t>
      </w:r>
      <w:r w:rsidR="008A0668" w:rsidRPr="00903DBA">
        <w:rPr>
          <w:highlight w:val="white"/>
        </w:rPr>
        <w:t>, for each element in the list, define a symbol for the array index and</w:t>
      </w:r>
      <w:r w:rsidRPr="00903DBA">
        <w:rPr>
          <w:highlight w:val="white"/>
        </w:rPr>
        <w:t xml:space="preserve"> </w:t>
      </w:r>
      <w:r w:rsidR="001232B1" w:rsidRPr="00903DBA">
        <w:rPr>
          <w:highlight w:val="white"/>
        </w:rPr>
        <w:t xml:space="preserve">call </w:t>
      </w:r>
      <w:r w:rsidR="001232B1" w:rsidRPr="00903DBA">
        <w:rPr>
          <w:rStyle w:val="KeyWord0"/>
          <w:highlight w:val="white"/>
        </w:rPr>
        <w:t>GenerateAuto</w:t>
      </w:r>
      <w:r w:rsidR="001232B1" w:rsidRPr="00903DBA">
        <w:rPr>
          <w:highlight w:val="white"/>
        </w:rPr>
        <w:t xml:space="preserve"> </w:t>
      </w:r>
      <w:r w:rsidR="00DD65E5" w:rsidRPr="00903DBA">
        <w:rPr>
          <w:highlight w:val="white"/>
        </w:rPr>
        <w:t>recursively</w:t>
      </w:r>
      <w:r w:rsidR="00820184" w:rsidRPr="00903DBA">
        <w:rPr>
          <w:highlight w:val="white"/>
        </w:rPr>
        <w:t xml:space="preserve">, so that potential sub list </w:t>
      </w:r>
      <w:proofErr w:type="gramStart"/>
      <w:r w:rsidR="00820184" w:rsidRPr="00903DBA">
        <w:rPr>
          <w:highlight w:val="white"/>
        </w:rPr>
        <w:t>are</w:t>
      </w:r>
      <w:proofErr w:type="gramEnd"/>
      <w:r w:rsidR="00820184" w:rsidRPr="00903DBA">
        <w:rPr>
          <w:highlight w:val="white"/>
        </w:rPr>
        <w:t xml:space="preserve"> properly processed</w:t>
      </w:r>
      <w:r w:rsidRPr="00903DBA">
        <w:rPr>
          <w:highlight w:val="white"/>
        </w:rPr>
        <w:t>.</w:t>
      </w:r>
      <w:r w:rsidR="008A0668" w:rsidRPr="00903DBA">
        <w:rPr>
          <w:highlight w:val="white"/>
        </w:rPr>
        <w:t xml:space="preserve"> </w:t>
      </w:r>
      <w:r w:rsidR="00C7188A" w:rsidRPr="00903DBA">
        <w:rPr>
          <w:highlight w:val="white"/>
        </w:rPr>
        <w:t>If the list does not cover the whole array, the remaining part of the array remain</w:t>
      </w:r>
      <w:r w:rsidR="00571CA9" w:rsidRPr="00903DBA">
        <w:rPr>
          <w:highlight w:val="white"/>
        </w:rPr>
        <w:t>s</w:t>
      </w:r>
      <w:r w:rsidR="00C7188A" w:rsidRPr="00903DBA">
        <w:rPr>
          <w:highlight w:val="white"/>
        </w:rPr>
        <w:t xml:space="preserve"> uninitialized. </w:t>
      </w:r>
      <w:r w:rsidR="008A0668" w:rsidRPr="00903DBA">
        <w:rPr>
          <w:highlight w:val="white"/>
        </w:rPr>
        <w:t xml:space="preserve">The offset </w:t>
      </w:r>
      <w:r w:rsidR="002F05C6" w:rsidRPr="00903DBA">
        <w:rPr>
          <w:highlight w:val="white"/>
        </w:rPr>
        <w:t xml:space="preserve">of each index symbol is sum of the offset of the symbol and the offset of the index symbol. Note that we must multiply the index of the array with the size of the array type to </w:t>
      </w:r>
      <w:r w:rsidR="009C380C" w:rsidRPr="00903DBA">
        <w:rPr>
          <w:highlight w:val="white"/>
        </w:rPr>
        <w:t xml:space="preserve">determine the correct index. However, it is not strictly necessary give the index symbol a name. That is for readability reasons only. </w:t>
      </w:r>
    </w:p>
    <w:p w14:paraId="0A0C9C91" w14:textId="77777777" w:rsidR="007B6ED0" w:rsidRPr="00903DBA" w:rsidRDefault="007B6ED0" w:rsidP="007B6ED0">
      <w:pPr>
        <w:pStyle w:val="Code"/>
        <w:rPr>
          <w:highlight w:val="white"/>
        </w:rPr>
      </w:pPr>
      <w:r w:rsidRPr="00903DBA">
        <w:rPr>
          <w:highlight w:val="white"/>
        </w:rPr>
        <w:t xml:space="preserve">              for (int index = 0; index &lt; fromList.Count; ++index) {</w:t>
      </w:r>
    </w:p>
    <w:p w14:paraId="20DF27F1" w14:textId="7A3FA5A0" w:rsidR="007B6ED0" w:rsidRPr="00903DBA" w:rsidRDefault="007B6ED0" w:rsidP="007B6ED0">
      <w:pPr>
        <w:pStyle w:val="Code"/>
        <w:rPr>
          <w:highlight w:val="white"/>
        </w:rPr>
      </w:pPr>
      <w:r w:rsidRPr="00903DBA">
        <w:rPr>
          <w:highlight w:val="white"/>
        </w:rPr>
        <w:t xml:space="preserve">                Symbol </w:t>
      </w:r>
      <w:r w:rsidR="008A0668" w:rsidRPr="00903DBA">
        <w:rPr>
          <w:highlight w:val="white"/>
        </w:rPr>
        <w:t>indexSymbol</w:t>
      </w:r>
      <w:r w:rsidRPr="00903DBA">
        <w:rPr>
          <w:highlight w:val="white"/>
        </w:rPr>
        <w:t xml:space="preserve"> = new Symbol(toType.ArrayType);</w:t>
      </w:r>
    </w:p>
    <w:p w14:paraId="2C0C040C" w14:textId="7C26586C"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.Offset = toSymbol.Offset +</w:t>
      </w:r>
    </w:p>
    <w:p w14:paraId="6403FC60" w14:textId="77777777" w:rsidR="007B6ED0" w:rsidRPr="00903DBA" w:rsidRDefault="007B6ED0" w:rsidP="007B6ED0">
      <w:pPr>
        <w:pStyle w:val="Code"/>
        <w:rPr>
          <w:highlight w:val="white"/>
        </w:rPr>
      </w:pPr>
      <w:r w:rsidRPr="00903DBA">
        <w:rPr>
          <w:highlight w:val="white"/>
        </w:rPr>
        <w:t xml:space="preserve">                                   (index * toType.ArrayType.Size());</w:t>
      </w:r>
    </w:p>
    <w:p w14:paraId="07F5DBAD" w14:textId="3B519F06"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.Name = toSymbol.Name + "[" + index + "]";</w:t>
      </w:r>
    </w:p>
    <w:p w14:paraId="7DF9256E" w14:textId="6E6FDAB8" w:rsidR="007B6ED0" w:rsidRPr="00903DBA" w:rsidRDefault="007B6ED0" w:rsidP="007B6ED0">
      <w:pPr>
        <w:pStyle w:val="Code"/>
        <w:rPr>
          <w:highlight w:val="white"/>
        </w:rPr>
      </w:pPr>
      <w:r w:rsidRPr="00903DBA">
        <w:rPr>
          <w:highlight w:val="white"/>
        </w:rPr>
        <w:t xml:space="preserve">                codeList.AddRange(GenerateAuto(</w:t>
      </w:r>
      <w:r w:rsidR="008A0668" w:rsidRPr="00903DBA">
        <w:rPr>
          <w:highlight w:val="white"/>
        </w:rPr>
        <w:t>indexSymbol</w:t>
      </w:r>
      <w:r w:rsidRPr="00903DBA">
        <w:rPr>
          <w:highlight w:val="white"/>
        </w:rPr>
        <w:t>, fromList[index]));</w:t>
      </w:r>
    </w:p>
    <w:p w14:paraId="5A1DE5E5" w14:textId="77777777" w:rsidR="007B6ED0" w:rsidRPr="00903DBA" w:rsidRDefault="007B6ED0" w:rsidP="007B6ED0">
      <w:pPr>
        <w:pStyle w:val="Code"/>
        <w:rPr>
          <w:highlight w:val="white"/>
        </w:rPr>
      </w:pPr>
      <w:r w:rsidRPr="00903DBA">
        <w:rPr>
          <w:highlight w:val="white"/>
        </w:rPr>
        <w:t xml:space="preserve">              }</w:t>
      </w:r>
    </w:p>
    <w:p w14:paraId="480962A0" w14:textId="77777777" w:rsidR="007B6ED0" w:rsidRPr="00903DBA" w:rsidRDefault="007B6ED0" w:rsidP="007B6ED0">
      <w:pPr>
        <w:pStyle w:val="Code"/>
        <w:rPr>
          <w:highlight w:val="white"/>
        </w:rPr>
      </w:pPr>
      <w:r w:rsidRPr="00903DBA">
        <w:rPr>
          <w:highlight w:val="white"/>
        </w:rPr>
        <w:t xml:space="preserve">            }</w:t>
      </w:r>
    </w:p>
    <w:p w14:paraId="2B196533" w14:textId="77777777" w:rsidR="007B6ED0" w:rsidRPr="00903DBA" w:rsidRDefault="007B6ED0" w:rsidP="007B6ED0">
      <w:pPr>
        <w:pStyle w:val="Code"/>
        <w:rPr>
          <w:highlight w:val="white"/>
        </w:rPr>
      </w:pPr>
      <w:r w:rsidRPr="00903DBA">
        <w:rPr>
          <w:highlight w:val="white"/>
        </w:rPr>
        <w:t xml:space="preserve">            break;</w:t>
      </w:r>
    </w:p>
    <w:p w14:paraId="2F39B19B" w14:textId="327210FE" w:rsidR="00FF05E1" w:rsidRPr="00903DBA" w:rsidRDefault="00494434" w:rsidP="005801D8">
      <w:pPr>
        <w:rPr>
          <w:highlight w:val="white"/>
        </w:rPr>
      </w:pPr>
      <w:r w:rsidRPr="00903DBA">
        <w:rPr>
          <w:highlight w:val="white"/>
        </w:rPr>
        <w:t>In case of a struct</w:t>
      </w:r>
      <w:r w:rsidR="00225EE9" w:rsidRPr="00903DBA">
        <w:rPr>
          <w:highlight w:val="white"/>
        </w:rPr>
        <w:t xml:space="preserve"> or a union</w:t>
      </w:r>
      <w:r w:rsidRPr="00903DBA">
        <w:rPr>
          <w:highlight w:val="white"/>
        </w:rPr>
        <w:t>, we</w:t>
      </w:r>
      <w:r w:rsidR="00EA615C" w:rsidRPr="00903DBA">
        <w:rPr>
          <w:highlight w:val="white"/>
        </w:rPr>
        <w:t xml:space="preserve"> check that </w:t>
      </w:r>
      <w:r w:rsidR="005801D8" w:rsidRPr="00903DBA">
        <w:rPr>
          <w:highlight w:val="white"/>
        </w:rPr>
        <w:t xml:space="preserve">the list size does not exceed </w:t>
      </w:r>
      <w:r w:rsidR="00225EE9" w:rsidRPr="00903DBA">
        <w:rPr>
          <w:highlight w:val="white"/>
        </w:rPr>
        <w:t xml:space="preserve">its allowed size. In case of a struct, the list size must not exceed the number of struct members. In case of a union, the list must hold exactly on element. </w:t>
      </w:r>
    </w:p>
    <w:p w14:paraId="7210C983" w14:textId="77777777" w:rsidR="007B6ED0" w:rsidRPr="00903DBA" w:rsidRDefault="007B6ED0" w:rsidP="007B6ED0">
      <w:pPr>
        <w:pStyle w:val="Code"/>
        <w:rPr>
          <w:highlight w:val="white"/>
        </w:rPr>
      </w:pPr>
      <w:r w:rsidRPr="00903DBA">
        <w:rPr>
          <w:highlight w:val="white"/>
        </w:rPr>
        <w:t xml:space="preserve">          case Sort.Struct:</w:t>
      </w:r>
    </w:p>
    <w:p w14:paraId="090F8EBE" w14:textId="77777777" w:rsidR="007B6ED0" w:rsidRPr="00903DBA" w:rsidRDefault="007B6ED0" w:rsidP="007B6ED0">
      <w:pPr>
        <w:pStyle w:val="Code"/>
        <w:rPr>
          <w:highlight w:val="white"/>
        </w:rPr>
      </w:pPr>
      <w:r w:rsidRPr="00903DBA">
        <w:rPr>
          <w:highlight w:val="white"/>
        </w:rPr>
        <w:t xml:space="preserve">          case Sort.Union: {</w:t>
      </w:r>
    </w:p>
    <w:p w14:paraId="34E3D515" w14:textId="4447FBB5" w:rsidR="007B6ED0" w:rsidRPr="00903DBA" w:rsidRDefault="007B6ED0" w:rsidP="007B6ED0">
      <w:pPr>
        <w:pStyle w:val="Code"/>
        <w:rPr>
          <w:highlight w:val="white"/>
        </w:rPr>
      </w:pPr>
      <w:r w:rsidRPr="00903DBA">
        <w:rPr>
          <w:highlight w:val="white"/>
        </w:rPr>
        <w:t xml:space="preserve">              </w:t>
      </w:r>
      <w:r w:rsidR="006E0330" w:rsidRPr="00903DBA">
        <w:rPr>
          <w:highlight w:val="white"/>
        </w:rPr>
        <w:t>List</w:t>
      </w:r>
      <w:r w:rsidRPr="00903DBA">
        <w:rPr>
          <w:highlight w:val="white"/>
        </w:rPr>
        <w:t>&lt;Symbol&gt; member</w:t>
      </w:r>
      <w:r w:rsidR="006E0330" w:rsidRPr="00903DBA">
        <w:rPr>
          <w:highlight w:val="white"/>
        </w:rPr>
        <w:t>List</w:t>
      </w:r>
      <w:r w:rsidRPr="00903DBA">
        <w:rPr>
          <w:highlight w:val="white"/>
        </w:rPr>
        <w:t xml:space="preserve"> = toType.Member</w:t>
      </w:r>
      <w:r w:rsidR="006E0330" w:rsidRPr="00903DBA">
        <w:rPr>
          <w:highlight w:val="white"/>
        </w:rPr>
        <w:t>List</w:t>
      </w:r>
      <w:r w:rsidRPr="00903DBA">
        <w:rPr>
          <w:highlight w:val="white"/>
        </w:rPr>
        <w:t>;</w:t>
      </w:r>
    </w:p>
    <w:p w14:paraId="407D4856" w14:textId="77777777" w:rsidR="00106572" w:rsidRPr="00903DBA" w:rsidRDefault="007B6ED0" w:rsidP="007B6ED0">
      <w:pPr>
        <w:pStyle w:val="Code"/>
        <w:rPr>
          <w:highlight w:val="white"/>
        </w:rPr>
      </w:pPr>
      <w:r w:rsidRPr="00903DBA">
        <w:rPr>
          <w:highlight w:val="white"/>
        </w:rPr>
        <w:t xml:space="preserve">              Assert.Error((toType.IsStruct() &amp;&amp;</w:t>
      </w:r>
    </w:p>
    <w:p w14:paraId="23725A1A" w14:textId="6B72153B" w:rsidR="007B6ED0" w:rsidRPr="00903DBA" w:rsidRDefault="00106572" w:rsidP="007B6ED0">
      <w:pPr>
        <w:pStyle w:val="Code"/>
        <w:rPr>
          <w:highlight w:val="white"/>
        </w:rPr>
      </w:pPr>
      <w:r w:rsidRPr="00903DBA">
        <w:rPr>
          <w:highlight w:val="white"/>
        </w:rPr>
        <w:t xml:space="preserve">                           </w:t>
      </w:r>
      <w:r w:rsidR="007B6ED0" w:rsidRPr="00903DBA">
        <w:rPr>
          <w:highlight w:val="white"/>
        </w:rPr>
        <w:t xml:space="preserve">(fromList.Count &lt;= </w:t>
      </w:r>
      <w:r w:rsidR="007D49B1" w:rsidRPr="00903DBA">
        <w:rPr>
          <w:highlight w:val="white"/>
        </w:rPr>
        <w:t>memberList</w:t>
      </w:r>
      <w:r w:rsidR="007B6ED0" w:rsidRPr="00903DBA">
        <w:rPr>
          <w:highlight w:val="white"/>
        </w:rPr>
        <w:t>.Count)) ||</w:t>
      </w:r>
    </w:p>
    <w:p w14:paraId="74F75841" w14:textId="77777777" w:rsidR="007B6ED0" w:rsidRPr="00903DBA" w:rsidRDefault="007B6ED0" w:rsidP="007B6ED0">
      <w:pPr>
        <w:pStyle w:val="Code"/>
        <w:rPr>
          <w:highlight w:val="white"/>
        </w:rPr>
      </w:pPr>
      <w:r w:rsidRPr="00903DBA">
        <w:rPr>
          <w:highlight w:val="white"/>
        </w:rPr>
        <w:t xml:space="preserve">                           (toType.IsUnion() &amp;&amp; (fromList.Count == 1)),</w:t>
      </w:r>
    </w:p>
    <w:p w14:paraId="5001BA63" w14:textId="77777777" w:rsidR="007B6ED0" w:rsidRPr="00903DBA" w:rsidRDefault="007B6ED0" w:rsidP="007B6ED0">
      <w:pPr>
        <w:pStyle w:val="Code"/>
        <w:rPr>
          <w:highlight w:val="white"/>
        </w:rPr>
      </w:pPr>
      <w:r w:rsidRPr="00903DBA">
        <w:rPr>
          <w:highlight w:val="white"/>
        </w:rPr>
        <w:t xml:space="preserve">                           toType, Message.Too_many_initializers);</w:t>
      </w:r>
    </w:p>
    <w:p w14:paraId="5F583E49" w14:textId="2CEE7288" w:rsidR="00677109" w:rsidRPr="00903DBA" w:rsidRDefault="00677109" w:rsidP="00677109">
      <w:pPr>
        <w:rPr>
          <w:highlight w:val="white"/>
        </w:rPr>
      </w:pPr>
      <w:r w:rsidRPr="00903DBA">
        <w:rPr>
          <w:highlight w:val="white"/>
        </w:rPr>
        <w:t>Like the array case, we iterate through the list</w:t>
      </w:r>
      <w:r w:rsidR="00B20995" w:rsidRPr="00903DBA">
        <w:rPr>
          <w:highlight w:val="white"/>
        </w:rPr>
        <w:t xml:space="preserve"> and, for each element</w:t>
      </w:r>
      <w:r w:rsidR="00820184" w:rsidRPr="00903DBA">
        <w:rPr>
          <w:highlight w:val="white"/>
        </w:rPr>
        <w:t xml:space="preserve"> in the list</w:t>
      </w:r>
      <w:r w:rsidR="00B20995" w:rsidRPr="00903DBA">
        <w:rPr>
          <w:highlight w:val="white"/>
        </w:rPr>
        <w:t>,</w:t>
      </w:r>
      <w:r w:rsidR="00820184" w:rsidRPr="00903DBA">
        <w:rPr>
          <w:highlight w:val="white"/>
        </w:rPr>
        <w:t xml:space="preserve"> </w:t>
      </w:r>
      <w:r w:rsidRPr="00903DBA">
        <w:rPr>
          <w:highlight w:val="white"/>
        </w:rPr>
        <w:t>create a symbol for</w:t>
      </w:r>
      <w:r w:rsidR="00820184" w:rsidRPr="00903DBA">
        <w:rPr>
          <w:highlight w:val="white"/>
        </w:rPr>
        <w:t xml:space="preserve"> the member and </w:t>
      </w:r>
      <w:r w:rsidRPr="00903DBA">
        <w:rPr>
          <w:highlight w:val="white"/>
        </w:rPr>
        <w:t xml:space="preserve">call </w:t>
      </w:r>
      <w:r w:rsidRPr="00903DBA">
        <w:rPr>
          <w:rStyle w:val="KeyWord0"/>
          <w:highlight w:val="white"/>
        </w:rPr>
        <w:t>GenerateAuto</w:t>
      </w:r>
      <w:r w:rsidRPr="00903DBA">
        <w:rPr>
          <w:highlight w:val="white"/>
        </w:rPr>
        <w:t xml:space="preserve"> recursively, so that potential sub </w:t>
      </w:r>
      <w:r w:rsidR="003A0389" w:rsidRPr="00903DBA">
        <w:rPr>
          <w:highlight w:val="white"/>
        </w:rPr>
        <w:t>list</w:t>
      </w:r>
      <w:r w:rsidR="002B0FF8" w:rsidRPr="00903DBA">
        <w:rPr>
          <w:highlight w:val="white"/>
        </w:rPr>
        <w:t>s</w:t>
      </w:r>
      <w:r w:rsidR="003A0389" w:rsidRPr="00903DBA">
        <w:rPr>
          <w:highlight w:val="white"/>
        </w:rPr>
        <w:t xml:space="preserve"> </w:t>
      </w:r>
      <w:r w:rsidR="00820184" w:rsidRPr="00903DBA">
        <w:rPr>
          <w:highlight w:val="white"/>
        </w:rPr>
        <w:t>are</w:t>
      </w:r>
      <w:r w:rsidRPr="00903DBA">
        <w:rPr>
          <w:highlight w:val="white"/>
        </w:rPr>
        <w:t xml:space="preserve"> properly processed.</w:t>
      </w:r>
      <w:r w:rsidR="00983017" w:rsidRPr="00903DBA">
        <w:rPr>
          <w:highlight w:val="white"/>
        </w:rPr>
        <w:t xml:space="preserve"> The offset of each member symbol is the sum of the offset of the struct or union and the member.</w:t>
      </w:r>
    </w:p>
    <w:p w14:paraId="6D1DD64D" w14:textId="4B9CE69C" w:rsidR="007B6ED0" w:rsidRPr="00903DBA" w:rsidRDefault="007B6ED0" w:rsidP="007B6ED0">
      <w:pPr>
        <w:pStyle w:val="Code"/>
        <w:rPr>
          <w:highlight w:val="white"/>
        </w:rPr>
      </w:pPr>
      <w:r w:rsidRPr="00903DBA">
        <w:rPr>
          <w:highlight w:val="white"/>
        </w:rPr>
        <w:t xml:space="preserve">              IEnumerator&lt;Symbol&gt; enumerator =</w:t>
      </w:r>
      <w:r w:rsidR="00B320E8" w:rsidRPr="00903DBA">
        <w:rPr>
          <w:highlight w:val="white"/>
        </w:rPr>
        <w:t xml:space="preserve"> </w:t>
      </w:r>
      <w:r w:rsidRPr="00903DBA">
        <w:rPr>
          <w:highlight w:val="white"/>
        </w:rPr>
        <w:t>member</w:t>
      </w:r>
      <w:r w:rsidR="00B320E8" w:rsidRPr="00903DBA">
        <w:rPr>
          <w:highlight w:val="white"/>
        </w:rPr>
        <w:t>List</w:t>
      </w:r>
      <w:r w:rsidRPr="00903DBA">
        <w:rPr>
          <w:highlight w:val="white"/>
        </w:rPr>
        <w:t>.GetEnumerator();</w:t>
      </w:r>
    </w:p>
    <w:p w14:paraId="2CB32D34" w14:textId="77777777" w:rsidR="007B6ED0" w:rsidRPr="00903DBA" w:rsidRDefault="007B6ED0" w:rsidP="007B6ED0">
      <w:pPr>
        <w:pStyle w:val="Code"/>
        <w:rPr>
          <w:highlight w:val="white"/>
        </w:rPr>
      </w:pPr>
      <w:r w:rsidRPr="00903DBA">
        <w:rPr>
          <w:highlight w:val="white"/>
        </w:rPr>
        <w:t xml:space="preserve">              foreach (object fromInitializor in fromList) {</w:t>
      </w:r>
    </w:p>
    <w:p w14:paraId="70D9E6A6" w14:textId="77777777" w:rsidR="007B6ED0" w:rsidRPr="00903DBA" w:rsidRDefault="007B6ED0" w:rsidP="007B6ED0">
      <w:pPr>
        <w:pStyle w:val="Code"/>
        <w:rPr>
          <w:highlight w:val="white"/>
        </w:rPr>
      </w:pPr>
      <w:r w:rsidRPr="00903DBA">
        <w:rPr>
          <w:highlight w:val="white"/>
        </w:rPr>
        <w:lastRenderedPageBreak/>
        <w:t xml:space="preserve">                enumerator.MoveNext();</w:t>
      </w:r>
    </w:p>
    <w:p w14:paraId="7272686F" w14:textId="77777777" w:rsidR="007B6ED0" w:rsidRPr="00903DBA" w:rsidRDefault="007B6ED0" w:rsidP="007B6ED0">
      <w:pPr>
        <w:pStyle w:val="Code"/>
        <w:rPr>
          <w:highlight w:val="white"/>
        </w:rPr>
      </w:pPr>
      <w:r w:rsidRPr="00903DBA">
        <w:rPr>
          <w:highlight w:val="white"/>
        </w:rPr>
        <w:t xml:space="preserve">                Symbol memberSymbol = enumerator.Current;</w:t>
      </w:r>
    </w:p>
    <w:p w14:paraId="2A1D6D86" w14:textId="7AC2C76D" w:rsidR="007B6ED0" w:rsidRPr="00903DBA" w:rsidRDefault="007B6ED0" w:rsidP="007B6ED0">
      <w:pPr>
        <w:pStyle w:val="Code"/>
        <w:rPr>
          <w:highlight w:val="white"/>
        </w:rPr>
      </w:pPr>
      <w:r w:rsidRPr="00903DBA">
        <w:rPr>
          <w:highlight w:val="white"/>
        </w:rPr>
        <w:t xml:space="preserve">                Symbol subSymbol = new Symbol(memberSymbol.Type);</w:t>
      </w:r>
    </w:p>
    <w:p w14:paraId="45FF899E" w14:textId="77777777" w:rsidR="007B6ED0" w:rsidRPr="00903DBA" w:rsidRDefault="007B6ED0" w:rsidP="007B6ED0">
      <w:pPr>
        <w:pStyle w:val="Code"/>
        <w:rPr>
          <w:highlight w:val="white"/>
        </w:rPr>
      </w:pPr>
      <w:r w:rsidRPr="00903DBA">
        <w:rPr>
          <w:highlight w:val="white"/>
        </w:rPr>
        <w:t xml:space="preserve">                subSymbol.Name = toSymbol.Name + "." + memberSymbol.Name;</w:t>
      </w:r>
    </w:p>
    <w:p w14:paraId="774F475D" w14:textId="77777777" w:rsidR="007B6ED0" w:rsidRPr="00903DBA" w:rsidRDefault="007B6ED0" w:rsidP="007B6ED0">
      <w:pPr>
        <w:pStyle w:val="Code"/>
        <w:rPr>
          <w:highlight w:val="white"/>
        </w:rPr>
      </w:pPr>
      <w:r w:rsidRPr="00903DBA">
        <w:rPr>
          <w:highlight w:val="white"/>
        </w:rPr>
        <w:t xml:space="preserve">                subSymbol.Offset = toSymbol.Offset + memberSymbol.Offset;</w:t>
      </w:r>
    </w:p>
    <w:p w14:paraId="3771BA3D" w14:textId="77777777" w:rsidR="007B6ED0" w:rsidRPr="00903DBA" w:rsidRDefault="007B6ED0" w:rsidP="007B6ED0">
      <w:pPr>
        <w:pStyle w:val="Code"/>
        <w:rPr>
          <w:highlight w:val="white"/>
        </w:rPr>
      </w:pPr>
      <w:r w:rsidRPr="00903DBA">
        <w:rPr>
          <w:highlight w:val="white"/>
        </w:rPr>
        <w:t xml:space="preserve">                codeList.AddRange(GenerateAuto(subSymbol, fromInitializor));</w:t>
      </w:r>
    </w:p>
    <w:p w14:paraId="21028EF4" w14:textId="77777777" w:rsidR="007B6ED0" w:rsidRPr="00903DBA" w:rsidRDefault="007B6ED0" w:rsidP="007B6ED0">
      <w:pPr>
        <w:pStyle w:val="Code"/>
        <w:rPr>
          <w:highlight w:val="white"/>
        </w:rPr>
      </w:pPr>
      <w:r w:rsidRPr="00903DBA">
        <w:rPr>
          <w:highlight w:val="white"/>
        </w:rPr>
        <w:t xml:space="preserve">              }</w:t>
      </w:r>
    </w:p>
    <w:p w14:paraId="7A32E37B" w14:textId="77777777" w:rsidR="007B6ED0" w:rsidRPr="00903DBA" w:rsidRDefault="007B6ED0" w:rsidP="007B6ED0">
      <w:pPr>
        <w:pStyle w:val="Code"/>
        <w:rPr>
          <w:highlight w:val="white"/>
        </w:rPr>
      </w:pPr>
      <w:r w:rsidRPr="00903DBA">
        <w:rPr>
          <w:highlight w:val="white"/>
        </w:rPr>
        <w:t xml:space="preserve">            }</w:t>
      </w:r>
    </w:p>
    <w:p w14:paraId="0D4DD268" w14:textId="77777777" w:rsidR="007B6ED0" w:rsidRPr="00903DBA" w:rsidRDefault="007B6ED0" w:rsidP="007B6ED0">
      <w:pPr>
        <w:pStyle w:val="Code"/>
        <w:rPr>
          <w:highlight w:val="white"/>
        </w:rPr>
      </w:pPr>
      <w:r w:rsidRPr="00903DBA">
        <w:rPr>
          <w:highlight w:val="white"/>
        </w:rPr>
        <w:t xml:space="preserve">            break;</w:t>
      </w:r>
    </w:p>
    <w:p w14:paraId="7D8DA8D5" w14:textId="77777777" w:rsidR="007B6ED0" w:rsidRPr="00903DBA" w:rsidRDefault="007B6ED0" w:rsidP="007B6ED0">
      <w:pPr>
        <w:pStyle w:val="Code"/>
        <w:rPr>
          <w:highlight w:val="white"/>
        </w:rPr>
      </w:pPr>
      <w:r w:rsidRPr="00903DBA">
        <w:rPr>
          <w:highlight w:val="white"/>
        </w:rPr>
        <w:t xml:space="preserve">        }</w:t>
      </w:r>
    </w:p>
    <w:p w14:paraId="3E92F767" w14:textId="77777777" w:rsidR="007B6ED0" w:rsidRPr="00903DBA" w:rsidRDefault="007B6ED0" w:rsidP="007B6ED0">
      <w:pPr>
        <w:pStyle w:val="Code"/>
        <w:rPr>
          <w:highlight w:val="white"/>
        </w:rPr>
      </w:pPr>
      <w:r w:rsidRPr="00903DBA">
        <w:rPr>
          <w:highlight w:val="white"/>
        </w:rPr>
        <w:t xml:space="preserve">      }</w:t>
      </w:r>
    </w:p>
    <w:p w14:paraId="272A065B" w14:textId="77777777" w:rsidR="007B6ED0" w:rsidRPr="00903DBA" w:rsidRDefault="007B6ED0" w:rsidP="007B6ED0">
      <w:pPr>
        <w:pStyle w:val="Code"/>
        <w:rPr>
          <w:highlight w:val="white"/>
        </w:rPr>
      </w:pPr>
    </w:p>
    <w:p w14:paraId="1242A608" w14:textId="77777777" w:rsidR="007B6ED0" w:rsidRPr="00903DBA" w:rsidRDefault="007B6ED0" w:rsidP="007B6ED0">
      <w:pPr>
        <w:pStyle w:val="Code"/>
        <w:rPr>
          <w:highlight w:val="white"/>
        </w:rPr>
      </w:pPr>
      <w:r w:rsidRPr="00903DBA">
        <w:rPr>
          <w:highlight w:val="white"/>
        </w:rPr>
        <w:t xml:space="preserve">      return codeList;</w:t>
      </w:r>
    </w:p>
    <w:p w14:paraId="21E833A3" w14:textId="77777777" w:rsidR="007B6ED0" w:rsidRPr="00903DBA" w:rsidRDefault="007B6ED0" w:rsidP="007B6ED0">
      <w:pPr>
        <w:pStyle w:val="Code"/>
        <w:rPr>
          <w:highlight w:val="white"/>
        </w:rPr>
      </w:pPr>
      <w:r w:rsidRPr="00903DBA">
        <w:rPr>
          <w:highlight w:val="white"/>
        </w:rPr>
        <w:t xml:space="preserve">    }</w:t>
      </w:r>
    </w:p>
    <w:p w14:paraId="6411A691" w14:textId="77777777" w:rsidR="007B6ED0" w:rsidRPr="00903DBA" w:rsidRDefault="007B6ED0" w:rsidP="007B6ED0">
      <w:pPr>
        <w:pStyle w:val="Code"/>
        <w:rPr>
          <w:highlight w:val="white"/>
        </w:rPr>
      </w:pPr>
      <w:r w:rsidRPr="00903DBA">
        <w:rPr>
          <w:highlight w:val="white"/>
        </w:rPr>
        <w:t xml:space="preserve">  }</w:t>
      </w:r>
    </w:p>
    <w:p w14:paraId="7B97B3DD" w14:textId="142FE4EA" w:rsidR="007B6ED0" w:rsidRPr="00903DBA" w:rsidRDefault="007B6ED0" w:rsidP="007B6ED0">
      <w:pPr>
        <w:pStyle w:val="Code"/>
        <w:rPr>
          <w:highlight w:val="white"/>
        </w:rPr>
      </w:pPr>
      <w:r w:rsidRPr="00903DBA">
        <w:rPr>
          <w:highlight w:val="white"/>
        </w:rPr>
        <w:t>}</w:t>
      </w:r>
    </w:p>
    <w:p w14:paraId="658046EB" w14:textId="77777777" w:rsidR="0083315B" w:rsidRPr="00903DBA" w:rsidRDefault="0083315B">
      <w:pPr>
        <w:pStyle w:val="Rubrik3"/>
        <w:numPr>
          <w:ilvl w:val="2"/>
          <w:numId w:val="171"/>
        </w:numPr>
        <w:rPr>
          <w:ins w:id="482" w:author="Stefan Bjornander" w:date="2015-04-25T17:29:00Z"/>
        </w:rPr>
        <w:pPrChange w:id="483" w:author="Stefan Bjornander" w:date="2015-04-25T17:29:00Z">
          <w:pPr>
            <w:pStyle w:val="Code"/>
          </w:pPr>
        </w:pPrChange>
      </w:pPr>
      <w:bookmarkStart w:id="484" w:name="_Toc59126218"/>
      <w:ins w:id="485" w:author="Stefan Bjornander" w:date="2015-04-25T17:28:00Z">
        <w:r w:rsidRPr="00903DBA">
          <w:t xml:space="preserve">Static </w:t>
        </w:r>
      </w:ins>
      <w:r w:rsidRPr="00903DBA">
        <w:t>Initialization</w:t>
      </w:r>
      <w:bookmarkEnd w:id="484"/>
    </w:p>
    <w:p w14:paraId="052D947E" w14:textId="77777777" w:rsidR="0083315B" w:rsidRPr="00903DBA" w:rsidRDefault="0083315B" w:rsidP="0083315B">
      <w:ins w:id="486" w:author="Stefan Bjornander" w:date="2015-04-25T17:29:00Z">
        <w:r w:rsidRPr="00903DBA">
          <w:t xml:space="preserve">Static </w:t>
        </w:r>
      </w:ins>
      <w:r w:rsidRPr="00903DBA">
        <w:t>initialization</w:t>
      </w:r>
      <w:ins w:id="487" w:author="Stefan Bjornander" w:date="2015-04-25T17:29:00Z">
        <w:r w:rsidRPr="00903DBA">
          <w:t xml:space="preserve"> occurs when a static variable </w:t>
        </w:r>
      </w:ins>
      <w:r w:rsidRPr="00903DBA">
        <w:t>becomes</w:t>
      </w:r>
      <w:ins w:id="488" w:author="Stefan Bjornander" w:date="2015-04-25T17:29:00Z">
        <w:r w:rsidRPr="00903DBA">
          <w:t xml:space="preserve"> </w:t>
        </w:r>
      </w:ins>
      <w:r w:rsidRPr="00903DBA">
        <w:t>initialized</w:t>
      </w:r>
      <w:ins w:id="489" w:author="Stefan Bjornander" w:date="2015-04-25T17:29:00Z">
        <w:r w:rsidRPr="00903DBA">
          <w:t>.</w:t>
        </w:r>
      </w:ins>
      <w:ins w:id="490" w:author="Stefan Bjornander" w:date="2015-04-25T17:32:00Z">
        <w:r w:rsidRPr="00903DBA">
          <w:t xml:space="preserve"> The </w:t>
        </w:r>
      </w:ins>
      <w:r w:rsidRPr="00903DBA">
        <w:t>initialization</w:t>
      </w:r>
      <w:ins w:id="491" w:author="Stefan Bjornander" w:date="2015-04-25T17:32:00Z">
        <w:r w:rsidRPr="00903DBA">
          <w:t xml:space="preserve"> value </w:t>
        </w:r>
        <w:proofErr w:type="gramStart"/>
        <w:r w:rsidRPr="00903DBA">
          <w:t>has to</w:t>
        </w:r>
        <w:proofErr w:type="gramEnd"/>
        <w:r w:rsidRPr="00903DBA">
          <w:t xml:space="preserve"> be constant and known at compile time. No code is generated, instead a m</w:t>
        </w:r>
      </w:ins>
      <w:r w:rsidRPr="00903DBA">
        <w:t>e</w:t>
      </w:r>
      <w:ins w:id="492" w:author="Stefan Bjornander" w:date="2015-04-25T17:32:00Z">
        <w:r w:rsidRPr="00903DBA">
          <w:t>mory block holding the value is created.</w:t>
        </w:r>
      </w:ins>
    </w:p>
    <w:p w14:paraId="3EC9B7BF" w14:textId="259B01D0" w:rsidR="00662829" w:rsidRPr="00903DBA" w:rsidRDefault="00662829" w:rsidP="00662829">
      <w:pPr>
        <w:rPr>
          <w:highlight w:val="white"/>
        </w:rPr>
      </w:pPr>
      <w:r w:rsidRPr="00903DBA">
        <w:rPr>
          <w:highlight w:val="white"/>
        </w:rPr>
        <w:t xml:space="preserve">The </w:t>
      </w:r>
      <w:r w:rsidRPr="00903DBA">
        <w:rPr>
          <w:rStyle w:val="KeyWord0"/>
          <w:highlight w:val="white"/>
        </w:rPr>
        <w:t>GenerateStaticInitializer</w:t>
      </w:r>
      <w:r w:rsidRPr="00903DBA">
        <w:rPr>
          <w:highlight w:val="white"/>
        </w:rPr>
        <w:t xml:space="preserve"> class basically performs the same</w:t>
      </w:r>
      <w:r w:rsidR="00917F92" w:rsidRPr="00903DBA">
        <w:rPr>
          <w:highlight w:val="white"/>
        </w:rPr>
        <w:t xml:space="preserve"> </w:t>
      </w:r>
      <w:r w:rsidRPr="00903DBA">
        <w:rPr>
          <w:highlight w:val="white"/>
        </w:rPr>
        <w:t xml:space="preserve">task as the </w:t>
      </w:r>
      <w:r w:rsidRPr="00903DBA">
        <w:rPr>
          <w:rStyle w:val="KeyWord0"/>
          <w:highlight w:val="white"/>
        </w:rPr>
        <w:t>GenerateAutoInitializer</w:t>
      </w:r>
      <w:r w:rsidRPr="00903DBA">
        <w:rPr>
          <w:highlight w:val="white"/>
        </w:rPr>
        <w:t xml:space="preserve"> class</w:t>
      </w:r>
      <w:r w:rsidR="00127EBC">
        <w:rPr>
          <w:highlight w:val="white"/>
        </w:rPr>
        <w:t xml:space="preserve"> above</w:t>
      </w:r>
      <w:r w:rsidRPr="00903DBA">
        <w:rPr>
          <w:highlight w:val="white"/>
        </w:rPr>
        <w:t xml:space="preserve">: </w:t>
      </w:r>
      <w:r w:rsidR="00A34462" w:rsidRPr="00903DBA">
        <w:rPr>
          <w:highlight w:val="white"/>
        </w:rPr>
        <w:t>it interprets</w:t>
      </w:r>
      <w:r w:rsidR="000F68A5" w:rsidRPr="00903DBA">
        <w:rPr>
          <w:highlight w:val="white"/>
        </w:rPr>
        <w:t xml:space="preserve"> the</w:t>
      </w:r>
      <w:r w:rsidR="00A34462" w:rsidRPr="00903DBA">
        <w:rPr>
          <w:highlight w:val="white"/>
        </w:rPr>
        <w:t xml:space="preserve"> </w:t>
      </w:r>
      <w:r w:rsidR="00887961" w:rsidRPr="00903DBA">
        <w:rPr>
          <w:highlight w:val="white"/>
        </w:rPr>
        <w:t>initialization an</w:t>
      </w:r>
      <w:r w:rsidR="003B544E" w:rsidRPr="00903DBA">
        <w:rPr>
          <w:highlight w:val="white"/>
        </w:rPr>
        <w:t>d</w:t>
      </w:r>
      <w:r w:rsidR="00887961" w:rsidRPr="00903DBA">
        <w:rPr>
          <w:highlight w:val="white"/>
        </w:rPr>
        <w:t xml:space="preserve"> compare </w:t>
      </w:r>
      <w:r w:rsidR="003B544E" w:rsidRPr="00903DBA">
        <w:rPr>
          <w:highlight w:val="white"/>
        </w:rPr>
        <w:t>it</w:t>
      </w:r>
      <w:r w:rsidR="00887961" w:rsidRPr="00903DBA">
        <w:rPr>
          <w:highlight w:val="white"/>
        </w:rPr>
        <w:t xml:space="preserve"> to the defined type. However, </w:t>
      </w:r>
      <w:r w:rsidR="00AE10A3" w:rsidRPr="00903DBA">
        <w:rPr>
          <w:highlight w:val="white"/>
        </w:rPr>
        <w:t>i</w:t>
      </w:r>
      <w:r w:rsidR="00887961" w:rsidRPr="00903DBA">
        <w:rPr>
          <w:highlight w:val="white"/>
        </w:rPr>
        <w:t>t does not generate assignment instruction, but rather initialization</w:t>
      </w:r>
      <w:r w:rsidR="003D6961" w:rsidRPr="00903DBA">
        <w:rPr>
          <w:highlight w:val="white"/>
        </w:rPr>
        <w:t xml:space="preserve"> instructions. One difference compared to the auto initialization case is that </w:t>
      </w:r>
      <w:r w:rsidR="00DD21F4" w:rsidRPr="00903DBA">
        <w:rPr>
          <w:highlight w:val="white"/>
        </w:rPr>
        <w:t xml:space="preserve">if the array, struct, or union is not completely initialized we </w:t>
      </w:r>
      <w:r w:rsidR="003D6961" w:rsidRPr="00903DBA">
        <w:rPr>
          <w:highlight w:val="white"/>
        </w:rPr>
        <w:t xml:space="preserve">need </w:t>
      </w:r>
      <w:r w:rsidR="00661C14">
        <w:rPr>
          <w:highlight w:val="white"/>
        </w:rPr>
        <w:t>add zeros for</w:t>
      </w:r>
      <w:r w:rsidR="003D6961" w:rsidRPr="00903DBA">
        <w:rPr>
          <w:highlight w:val="white"/>
        </w:rPr>
        <w:t xml:space="preserve"> the remaining part</w:t>
      </w:r>
      <w:r w:rsidR="00887961" w:rsidRPr="00903DBA">
        <w:rPr>
          <w:highlight w:val="white"/>
        </w:rPr>
        <w:t>.</w:t>
      </w:r>
    </w:p>
    <w:p w14:paraId="303DAF97" w14:textId="561A01F3" w:rsidR="00E03072" w:rsidRPr="00903DBA" w:rsidRDefault="00E03072" w:rsidP="00E03072">
      <w:pPr>
        <w:pStyle w:val="CodeHeader"/>
      </w:pPr>
      <w:proofErr w:type="spellStart"/>
      <w:r w:rsidRPr="00903DBA">
        <w:rPr>
          <w:highlight w:val="white"/>
        </w:rPr>
        <w:t>GenerateStatic</w:t>
      </w:r>
      <w:r w:rsidR="002F35C1" w:rsidRPr="00903DBA">
        <w:rPr>
          <w:highlight w:val="white"/>
        </w:rPr>
        <w:t>Initializer</w:t>
      </w:r>
      <w:r w:rsidRPr="00903DBA">
        <w:t>.cs</w:t>
      </w:r>
      <w:proofErr w:type="spellEnd"/>
    </w:p>
    <w:p w14:paraId="51A6F82D" w14:textId="77777777" w:rsidR="00517768" w:rsidRPr="00903DBA" w:rsidRDefault="00517768" w:rsidP="00673567">
      <w:pPr>
        <w:pStyle w:val="Code"/>
        <w:rPr>
          <w:highlight w:val="white"/>
        </w:rPr>
      </w:pPr>
      <w:r w:rsidRPr="00903DBA">
        <w:rPr>
          <w:highlight w:val="white"/>
        </w:rPr>
        <w:t>using System.Collections.Generic;</w:t>
      </w:r>
    </w:p>
    <w:p w14:paraId="0D8BB4FC" w14:textId="77777777" w:rsidR="00517768" w:rsidRPr="00903DBA" w:rsidRDefault="00517768" w:rsidP="00673567">
      <w:pPr>
        <w:pStyle w:val="Code"/>
        <w:rPr>
          <w:highlight w:val="white"/>
        </w:rPr>
      </w:pPr>
    </w:p>
    <w:p w14:paraId="43AAEAD5" w14:textId="77777777" w:rsidR="00517768" w:rsidRPr="00903DBA" w:rsidRDefault="00517768" w:rsidP="00673567">
      <w:pPr>
        <w:pStyle w:val="Code"/>
        <w:rPr>
          <w:highlight w:val="white"/>
        </w:rPr>
      </w:pPr>
      <w:r w:rsidRPr="00903DBA">
        <w:rPr>
          <w:highlight w:val="white"/>
        </w:rPr>
        <w:t>namespace CCompiler {</w:t>
      </w:r>
    </w:p>
    <w:p w14:paraId="0EFFCB91" w14:textId="77777777" w:rsidR="00517768" w:rsidRPr="00903DBA" w:rsidRDefault="00517768" w:rsidP="00673567">
      <w:pPr>
        <w:pStyle w:val="Code"/>
        <w:rPr>
          <w:highlight w:val="white"/>
        </w:rPr>
      </w:pPr>
      <w:r w:rsidRPr="00903DBA">
        <w:rPr>
          <w:highlight w:val="white"/>
        </w:rPr>
        <w:t xml:space="preserve">  public class GenerateStaticInitializer {</w:t>
      </w:r>
    </w:p>
    <w:p w14:paraId="06313985" w14:textId="77777777" w:rsidR="00517768" w:rsidRPr="00903DBA" w:rsidRDefault="00517768" w:rsidP="00673567">
      <w:pPr>
        <w:pStyle w:val="Code"/>
        <w:rPr>
          <w:highlight w:val="white"/>
        </w:rPr>
      </w:pPr>
      <w:r w:rsidRPr="00903DBA">
        <w:rPr>
          <w:highlight w:val="white"/>
        </w:rPr>
        <w:t xml:space="preserve">    public static List&lt;MiddleCode&gt; GenerateStatic(Type toType,</w:t>
      </w:r>
    </w:p>
    <w:p w14:paraId="29784D81" w14:textId="77777777" w:rsidR="00517768" w:rsidRPr="00903DBA" w:rsidRDefault="00517768" w:rsidP="00673567">
      <w:pPr>
        <w:pStyle w:val="Code"/>
        <w:rPr>
          <w:highlight w:val="white"/>
        </w:rPr>
      </w:pPr>
      <w:r w:rsidRPr="00903DBA">
        <w:rPr>
          <w:highlight w:val="white"/>
        </w:rPr>
        <w:t xml:space="preserve">                                                  object fromInitializer) {</w:t>
      </w:r>
    </w:p>
    <w:p w14:paraId="07420B75" w14:textId="77777777" w:rsidR="00517768" w:rsidRPr="00903DBA" w:rsidRDefault="00517768" w:rsidP="00673567">
      <w:pPr>
        <w:pStyle w:val="Code"/>
        <w:rPr>
          <w:highlight w:val="white"/>
        </w:rPr>
      </w:pPr>
      <w:r w:rsidRPr="00903DBA">
        <w:rPr>
          <w:highlight w:val="white"/>
        </w:rPr>
        <w:t xml:space="preserve">      Assert.ErrorXXX((fromInitializer is Expression) ||</w:t>
      </w:r>
    </w:p>
    <w:p w14:paraId="0BBE46D2" w14:textId="77777777" w:rsidR="00517768" w:rsidRPr="00903DBA" w:rsidRDefault="00517768" w:rsidP="00673567">
      <w:pPr>
        <w:pStyle w:val="Code"/>
        <w:rPr>
          <w:highlight w:val="white"/>
        </w:rPr>
      </w:pPr>
      <w:r w:rsidRPr="00903DBA">
        <w:rPr>
          <w:highlight w:val="white"/>
        </w:rPr>
        <w:t xml:space="preserve">                    (fromInitializer is List&lt;object&gt;));</w:t>
      </w:r>
    </w:p>
    <w:p w14:paraId="1DAFAC6D" w14:textId="7F752104" w:rsidR="00517768" w:rsidRPr="00903DBA" w:rsidRDefault="00517768" w:rsidP="00673567">
      <w:pPr>
        <w:pStyle w:val="Code"/>
        <w:rPr>
          <w:highlight w:val="white"/>
        </w:rPr>
      </w:pPr>
      <w:r w:rsidRPr="00903DBA">
        <w:rPr>
          <w:highlight w:val="white"/>
        </w:rPr>
        <w:t xml:space="preserve">      List&lt;MiddleCode&gt; </w:t>
      </w:r>
      <w:r w:rsidR="005F341E" w:rsidRPr="00903DBA">
        <w:rPr>
          <w:highlight w:val="white"/>
        </w:rPr>
        <w:t>codeList</w:t>
      </w:r>
      <w:r w:rsidRPr="00903DBA">
        <w:rPr>
          <w:highlight w:val="white"/>
        </w:rPr>
        <w:t xml:space="preserve"> = new List&lt;MiddleCode&gt;();</w:t>
      </w:r>
    </w:p>
    <w:p w14:paraId="777685AB" w14:textId="3CAF382C" w:rsidR="00517768" w:rsidRPr="00903DBA" w:rsidRDefault="00123417" w:rsidP="00123417">
      <w:pPr>
        <w:rPr>
          <w:highlight w:val="white"/>
        </w:rPr>
      </w:pPr>
      <w:r w:rsidRPr="00903DBA">
        <w:rPr>
          <w:highlight w:val="white"/>
        </w:rPr>
        <w:t>If the initializer is an expression</w:t>
      </w:r>
      <w:r w:rsidR="00120E9D" w:rsidRPr="00903DBA">
        <w:rPr>
          <w:highlight w:val="white"/>
        </w:rPr>
        <w:t>,</w:t>
      </w:r>
      <w:r w:rsidRPr="00903DBA">
        <w:rPr>
          <w:highlight w:val="white"/>
        </w:rPr>
        <w:t xml:space="preserve"> we </w:t>
      </w:r>
      <w:r w:rsidR="006864DA" w:rsidRPr="00903DBA">
        <w:rPr>
          <w:highlight w:val="white"/>
        </w:rPr>
        <w:t>have t</w:t>
      </w:r>
      <w:r w:rsidR="00910EBC" w:rsidRPr="00903DBA">
        <w:rPr>
          <w:highlight w:val="white"/>
        </w:rPr>
        <w:t>wo special</w:t>
      </w:r>
      <w:r w:rsidR="006864DA" w:rsidRPr="00903DBA">
        <w:rPr>
          <w:highlight w:val="white"/>
        </w:rPr>
        <w:t xml:space="preserve"> cases</w:t>
      </w:r>
      <w:r w:rsidR="00120E9D" w:rsidRPr="00903DBA">
        <w:rPr>
          <w:highlight w:val="white"/>
        </w:rPr>
        <w:t xml:space="preserve">: </w:t>
      </w:r>
      <w:r w:rsidR="006864DA" w:rsidRPr="00903DBA">
        <w:rPr>
          <w:highlight w:val="white"/>
        </w:rPr>
        <w:t>that the defined type is a character array and the initializer is a string</w:t>
      </w:r>
      <w:r w:rsidR="00120E9D" w:rsidRPr="00903DBA">
        <w:rPr>
          <w:highlight w:val="white"/>
        </w:rPr>
        <w:t xml:space="preserve">, the defined type is a pointer and the initializer is an array, a function, or a string. </w:t>
      </w:r>
    </w:p>
    <w:p w14:paraId="18F2FA8B" w14:textId="77777777" w:rsidR="00517768" w:rsidRPr="00903DBA" w:rsidRDefault="00517768" w:rsidP="00673567">
      <w:pPr>
        <w:pStyle w:val="Code"/>
        <w:rPr>
          <w:highlight w:val="white"/>
        </w:rPr>
      </w:pPr>
      <w:r w:rsidRPr="00903DBA">
        <w:rPr>
          <w:highlight w:val="white"/>
        </w:rPr>
        <w:t xml:space="preserve">      if (fromInitializer is Expression) {</w:t>
      </w:r>
    </w:p>
    <w:p w14:paraId="3C825F11" w14:textId="77777777" w:rsidR="00517768" w:rsidRPr="00903DBA" w:rsidRDefault="00517768" w:rsidP="00673567">
      <w:pPr>
        <w:pStyle w:val="Code"/>
        <w:rPr>
          <w:highlight w:val="white"/>
        </w:rPr>
      </w:pPr>
      <w:r w:rsidRPr="00903DBA">
        <w:rPr>
          <w:highlight w:val="white"/>
        </w:rPr>
        <w:t xml:space="preserve">        Expression fromExpression = (Expression) fromInitializer;</w:t>
      </w:r>
    </w:p>
    <w:p w14:paraId="7085EE55" w14:textId="77777777" w:rsidR="00517768" w:rsidRPr="00903DBA" w:rsidRDefault="00517768" w:rsidP="00673567">
      <w:pPr>
        <w:pStyle w:val="Code"/>
        <w:rPr>
          <w:highlight w:val="white"/>
        </w:rPr>
      </w:pPr>
      <w:r w:rsidRPr="00903DBA">
        <w:rPr>
          <w:highlight w:val="white"/>
        </w:rPr>
        <w:t xml:space="preserve">        Symbol fromSymbol = fromExpression.Symbol;</w:t>
      </w:r>
    </w:p>
    <w:p w14:paraId="5D1526F1" w14:textId="77777777" w:rsidR="00517768" w:rsidRPr="00903DBA" w:rsidRDefault="00517768" w:rsidP="00673567">
      <w:pPr>
        <w:pStyle w:val="Code"/>
        <w:rPr>
          <w:highlight w:val="white"/>
        </w:rPr>
      </w:pPr>
      <w:r w:rsidRPr="00903DBA">
        <w:rPr>
          <w:highlight w:val="white"/>
        </w:rPr>
        <w:t xml:space="preserve">        Assert.Error(fromSymbol.IsExternOrStatic(), fromSymbol,</w:t>
      </w:r>
    </w:p>
    <w:p w14:paraId="0F83D354" w14:textId="77777777" w:rsidR="00517768" w:rsidRPr="00903DBA" w:rsidRDefault="00517768" w:rsidP="00673567">
      <w:pPr>
        <w:pStyle w:val="Code"/>
        <w:rPr>
          <w:highlight w:val="white"/>
        </w:rPr>
      </w:pPr>
      <w:r w:rsidRPr="00903DBA">
        <w:rPr>
          <w:highlight w:val="white"/>
        </w:rPr>
        <w:t xml:space="preserve">                     Message.Non__static_initializer);</w:t>
      </w:r>
    </w:p>
    <w:p w14:paraId="4F4F06F2" w14:textId="77777777" w:rsidR="00517768" w:rsidRPr="00903DBA" w:rsidRDefault="00517768" w:rsidP="00673567">
      <w:pPr>
        <w:pStyle w:val="Code"/>
        <w:rPr>
          <w:highlight w:val="white"/>
        </w:rPr>
      </w:pPr>
      <w:r w:rsidRPr="00903DBA">
        <w:rPr>
          <w:highlight w:val="white"/>
        </w:rPr>
        <w:t xml:space="preserve">        Type fromType = fromSymbol.Type;</w:t>
      </w:r>
    </w:p>
    <w:p w14:paraId="068FA628" w14:textId="131F876D" w:rsidR="00120E9D" w:rsidRPr="00903DBA" w:rsidRDefault="00E4376D" w:rsidP="00120E9D">
      <w:pPr>
        <w:rPr>
          <w:highlight w:val="white"/>
        </w:rPr>
      </w:pPr>
      <w:r w:rsidRPr="00903DBA">
        <w:rPr>
          <w:highlight w:val="white"/>
        </w:rPr>
        <w:t xml:space="preserve">If the </w:t>
      </w:r>
      <w:r w:rsidR="00120E9D" w:rsidRPr="00903DBA">
        <w:rPr>
          <w:highlight w:val="white"/>
        </w:rPr>
        <w:t>defined type is a character array and the initializer is a string</w:t>
      </w:r>
      <w:r w:rsidR="0030571A" w:rsidRPr="00903DBA">
        <w:rPr>
          <w:highlight w:val="white"/>
        </w:rPr>
        <w:t>, we first check the size of the string. If the array size is undefined</w:t>
      </w:r>
      <w:r w:rsidR="001C2A70" w:rsidRPr="00903DBA">
        <w:rPr>
          <w:highlight w:val="white"/>
        </w:rPr>
        <w:t xml:space="preserve">, </w:t>
      </w:r>
      <w:r w:rsidR="0030571A" w:rsidRPr="00903DBA">
        <w:rPr>
          <w:highlight w:val="white"/>
        </w:rPr>
        <w:t>we set its size to the</w:t>
      </w:r>
      <w:r w:rsidR="008F298C" w:rsidRPr="00903DBA">
        <w:rPr>
          <w:highlight w:val="white"/>
        </w:rPr>
        <w:t xml:space="preserve"> size of the string, plus one for the terminating zero-chara</w:t>
      </w:r>
      <w:r w:rsidR="00EF63CF" w:rsidRPr="00903DBA">
        <w:rPr>
          <w:highlight w:val="white"/>
        </w:rPr>
        <w:t>c</w:t>
      </w:r>
      <w:r w:rsidR="008F298C" w:rsidRPr="00903DBA">
        <w:rPr>
          <w:highlight w:val="white"/>
        </w:rPr>
        <w:t>ter.</w:t>
      </w:r>
      <w:r w:rsidR="001C2A70" w:rsidRPr="00903DBA">
        <w:rPr>
          <w:highlight w:val="white"/>
        </w:rPr>
        <w:t xml:space="preserve"> If the array size is defined, we check that the string (including the terminating zer</w:t>
      </w:r>
      <w:r w:rsidR="00EF63CF" w:rsidRPr="00903DBA">
        <w:rPr>
          <w:highlight w:val="white"/>
        </w:rPr>
        <w:t>o</w:t>
      </w:r>
      <w:r w:rsidR="001C2A70" w:rsidRPr="00903DBA">
        <w:rPr>
          <w:highlight w:val="white"/>
        </w:rPr>
        <w:t>-character) fits withing the array.</w:t>
      </w:r>
    </w:p>
    <w:p w14:paraId="3654FD23" w14:textId="77777777" w:rsidR="00673567" w:rsidRPr="00903DBA" w:rsidRDefault="00517768" w:rsidP="00673567">
      <w:pPr>
        <w:pStyle w:val="Code"/>
        <w:rPr>
          <w:highlight w:val="white"/>
        </w:rPr>
      </w:pPr>
      <w:r w:rsidRPr="00903DBA">
        <w:rPr>
          <w:highlight w:val="white"/>
        </w:rPr>
        <w:t xml:space="preserve">        if (toType.IsArray() &amp;&amp; toType.ArrayType.IsChar() &amp;&amp;</w:t>
      </w:r>
    </w:p>
    <w:p w14:paraId="5CD47C44" w14:textId="1E754D97" w:rsidR="00517768" w:rsidRPr="00903DBA" w:rsidRDefault="00673567" w:rsidP="00673567">
      <w:pPr>
        <w:pStyle w:val="Code"/>
        <w:rPr>
          <w:highlight w:val="white"/>
        </w:rPr>
      </w:pPr>
      <w:r w:rsidRPr="00903DBA">
        <w:rPr>
          <w:highlight w:val="white"/>
        </w:rPr>
        <w:t xml:space="preserve">           </w:t>
      </w:r>
      <w:r w:rsidR="00517768" w:rsidRPr="00903DBA">
        <w:rPr>
          <w:highlight w:val="white"/>
        </w:rPr>
        <w:t xml:space="preserve"> fromType.IsString()) {</w:t>
      </w:r>
    </w:p>
    <w:p w14:paraId="5EB02BF8" w14:textId="77777777" w:rsidR="00517768" w:rsidRPr="00903DBA" w:rsidRDefault="00517768" w:rsidP="00673567">
      <w:pPr>
        <w:pStyle w:val="Code"/>
        <w:rPr>
          <w:highlight w:val="white"/>
        </w:rPr>
      </w:pPr>
      <w:r w:rsidRPr="00903DBA">
        <w:rPr>
          <w:highlight w:val="white"/>
        </w:rPr>
        <w:lastRenderedPageBreak/>
        <w:t xml:space="preserve">          string text = (string) fromSymbol.Value;</w:t>
      </w:r>
    </w:p>
    <w:p w14:paraId="2793BF2F" w14:textId="09E977DA" w:rsidR="00517768" w:rsidRPr="00903DBA" w:rsidRDefault="00517768" w:rsidP="00CC3E91">
      <w:pPr>
        <w:rPr>
          <w:highlight w:val="white"/>
        </w:rPr>
      </w:pPr>
      <w:r w:rsidRPr="00903DBA">
        <w:rPr>
          <w:highlight w:val="white"/>
        </w:rPr>
        <w:t xml:space="preserve"> </w:t>
      </w:r>
      <w:r w:rsidR="00CC3E91" w:rsidRPr="00903DBA">
        <w:rPr>
          <w:highlight w:val="white"/>
        </w:rPr>
        <w:t>Note that we add space for an extra character, the terminating zero-character.</w:t>
      </w:r>
    </w:p>
    <w:p w14:paraId="6A1A2BBD" w14:textId="77777777" w:rsidR="00517768" w:rsidRPr="00903DBA" w:rsidRDefault="00517768" w:rsidP="00673567">
      <w:pPr>
        <w:pStyle w:val="Code"/>
        <w:rPr>
          <w:highlight w:val="white"/>
        </w:rPr>
      </w:pPr>
      <w:r w:rsidRPr="00903DBA">
        <w:rPr>
          <w:highlight w:val="white"/>
        </w:rPr>
        <w:t xml:space="preserve">          if (toType.ArraySize == 0) {</w:t>
      </w:r>
    </w:p>
    <w:p w14:paraId="090CDE4F" w14:textId="77777777" w:rsidR="00517768" w:rsidRPr="00903DBA" w:rsidRDefault="00517768" w:rsidP="00673567">
      <w:pPr>
        <w:pStyle w:val="Code"/>
        <w:rPr>
          <w:highlight w:val="white"/>
        </w:rPr>
      </w:pPr>
      <w:r w:rsidRPr="00903DBA">
        <w:rPr>
          <w:highlight w:val="white"/>
        </w:rPr>
        <w:t xml:space="preserve">            toType.ArraySize = text.Length + 1;</w:t>
      </w:r>
    </w:p>
    <w:p w14:paraId="4DB93EB6" w14:textId="77777777" w:rsidR="00517768" w:rsidRPr="00903DBA" w:rsidRDefault="00517768" w:rsidP="00673567">
      <w:pPr>
        <w:pStyle w:val="Code"/>
        <w:rPr>
          <w:highlight w:val="white"/>
        </w:rPr>
      </w:pPr>
      <w:r w:rsidRPr="00903DBA">
        <w:rPr>
          <w:highlight w:val="white"/>
        </w:rPr>
        <w:t xml:space="preserve">          }</w:t>
      </w:r>
    </w:p>
    <w:p w14:paraId="43B9CC76" w14:textId="77777777" w:rsidR="00F63E4A" w:rsidRPr="00903DBA" w:rsidRDefault="006314C7" w:rsidP="006314C7">
      <w:pPr>
        <w:rPr>
          <w:highlight w:val="white"/>
        </w:rPr>
      </w:pPr>
      <w:r w:rsidRPr="00903DBA">
        <w:rPr>
          <w:highlight w:val="white"/>
        </w:rPr>
        <w:t xml:space="preserve">Note that the string length must be strictly less than the </w:t>
      </w:r>
      <w:r w:rsidR="00F63E4A" w:rsidRPr="00903DBA">
        <w:rPr>
          <w:highlight w:val="white"/>
        </w:rPr>
        <w:t>array size, for the terminating zero-character to fit in the string.</w:t>
      </w:r>
    </w:p>
    <w:p w14:paraId="56A7A6EE" w14:textId="77777777" w:rsidR="00517768" w:rsidRPr="00903DBA" w:rsidRDefault="00517768" w:rsidP="00673567">
      <w:pPr>
        <w:pStyle w:val="Code"/>
        <w:rPr>
          <w:highlight w:val="white"/>
        </w:rPr>
      </w:pPr>
      <w:r w:rsidRPr="00903DBA">
        <w:rPr>
          <w:highlight w:val="white"/>
        </w:rPr>
        <w:t xml:space="preserve">          else {</w:t>
      </w:r>
    </w:p>
    <w:p w14:paraId="78BBD7FE" w14:textId="77777777" w:rsidR="00517768" w:rsidRPr="00903DBA" w:rsidRDefault="00517768" w:rsidP="00673567">
      <w:pPr>
        <w:pStyle w:val="Code"/>
        <w:rPr>
          <w:highlight w:val="white"/>
        </w:rPr>
      </w:pPr>
      <w:r w:rsidRPr="00903DBA">
        <w:rPr>
          <w:highlight w:val="white"/>
        </w:rPr>
        <w:t xml:space="preserve">            Assert.Error(text.Length &lt; toType.ArraySize,</w:t>
      </w:r>
    </w:p>
    <w:p w14:paraId="595A1BD1" w14:textId="77777777" w:rsidR="00517768" w:rsidRPr="00903DBA" w:rsidRDefault="00517768" w:rsidP="00673567">
      <w:pPr>
        <w:pStyle w:val="Code"/>
        <w:rPr>
          <w:highlight w:val="white"/>
        </w:rPr>
      </w:pPr>
      <w:r w:rsidRPr="00903DBA">
        <w:rPr>
          <w:highlight w:val="white"/>
        </w:rPr>
        <w:t xml:space="preserve">                         toType, Message.Too_many_initializers);</w:t>
      </w:r>
    </w:p>
    <w:p w14:paraId="70E9F42B" w14:textId="77777777" w:rsidR="00517768" w:rsidRPr="00903DBA" w:rsidRDefault="00517768" w:rsidP="00673567">
      <w:pPr>
        <w:pStyle w:val="Code"/>
        <w:rPr>
          <w:highlight w:val="white"/>
        </w:rPr>
      </w:pPr>
      <w:r w:rsidRPr="00903DBA">
        <w:rPr>
          <w:highlight w:val="white"/>
        </w:rPr>
        <w:t xml:space="preserve">          }</w:t>
      </w:r>
    </w:p>
    <w:p w14:paraId="5A490E41" w14:textId="77777777" w:rsidR="00517768" w:rsidRPr="00903DBA" w:rsidRDefault="00517768" w:rsidP="00673567">
      <w:pPr>
        <w:pStyle w:val="Code"/>
        <w:rPr>
          <w:highlight w:val="white"/>
        </w:rPr>
      </w:pPr>
    </w:p>
    <w:p w14:paraId="3FB4BE89" w14:textId="1EA20279"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13FE6F54" w14:textId="5A442BA0" w:rsidR="00517768" w:rsidRPr="00903DBA" w:rsidRDefault="00517768" w:rsidP="00673567">
      <w:pPr>
        <w:pStyle w:val="Code"/>
        <w:rPr>
          <w:highlight w:val="white"/>
        </w:rPr>
      </w:pPr>
      <w:r w:rsidRPr="00903DBA">
        <w:rPr>
          <w:highlight w:val="white"/>
        </w:rPr>
        <w:t xml:space="preserve">                                     </w:t>
      </w:r>
      <w:r w:rsidR="00A762CF" w:rsidRPr="00903DBA">
        <w:rPr>
          <w:highlight w:val="white"/>
        </w:rPr>
        <w:t xml:space="preserve"> </w:t>
      </w:r>
      <w:r w:rsidRPr="00903DBA">
        <w:rPr>
          <w:highlight w:val="white"/>
        </w:rPr>
        <w:t>fromSymbol.Type.Sort, text));</w:t>
      </w:r>
    </w:p>
    <w:p w14:paraId="2301B006" w14:textId="77777777" w:rsidR="00517768" w:rsidRPr="00903DBA" w:rsidRDefault="00517768" w:rsidP="00673567">
      <w:pPr>
        <w:pStyle w:val="Code"/>
        <w:rPr>
          <w:highlight w:val="white"/>
        </w:rPr>
      </w:pPr>
      <w:r w:rsidRPr="00903DBA">
        <w:rPr>
          <w:highlight w:val="white"/>
        </w:rPr>
        <w:t xml:space="preserve">        }</w:t>
      </w:r>
    </w:p>
    <w:p w14:paraId="091A2A25" w14:textId="5A6641C6" w:rsidR="004F288F" w:rsidRPr="00903DBA" w:rsidRDefault="004F288F" w:rsidP="004F288F">
      <w:pPr>
        <w:rPr>
          <w:highlight w:val="white"/>
        </w:rPr>
      </w:pPr>
      <w:r w:rsidRPr="00903DBA">
        <w:rPr>
          <w:highlight w:val="white"/>
        </w:rPr>
        <w:t xml:space="preserve">If the </w:t>
      </w:r>
      <w:r w:rsidR="00A66D06" w:rsidRPr="00903DBA">
        <w:rPr>
          <w:highlight w:val="white"/>
        </w:rPr>
        <w:t xml:space="preserve">defined type is </w:t>
      </w:r>
      <w:r w:rsidR="00F732CC" w:rsidRPr="00903DBA">
        <w:rPr>
          <w:highlight w:val="white"/>
        </w:rPr>
        <w:t>a pointer and the initializer is an array, a function, or a string, we create a static address</w:t>
      </w:r>
      <w:r w:rsidR="00E633E7" w:rsidRPr="00903DBA">
        <w:rPr>
          <w:highlight w:val="white"/>
        </w:rPr>
        <w:t xml:space="preserve"> and add an initialization middle code instruction. </w:t>
      </w:r>
    </w:p>
    <w:p w14:paraId="12CAAD19" w14:textId="35689B4A" w:rsidR="00517768" w:rsidRPr="00903DBA" w:rsidRDefault="00517768" w:rsidP="00673567">
      <w:pPr>
        <w:pStyle w:val="Code"/>
        <w:rPr>
          <w:highlight w:val="white"/>
        </w:rPr>
      </w:pPr>
      <w:r w:rsidRPr="00903DBA">
        <w:rPr>
          <w:highlight w:val="white"/>
        </w:rPr>
        <w:t xml:space="preserve">        else if (toType.IsPointer() &amp;&amp; fromType.IsArrayFunctionOrString()) {</w:t>
      </w:r>
    </w:p>
    <w:p w14:paraId="045F6689" w14:textId="77777777" w:rsidR="00517768" w:rsidRPr="00903DBA" w:rsidRDefault="00517768" w:rsidP="00673567">
      <w:pPr>
        <w:pStyle w:val="Code"/>
        <w:rPr>
          <w:highlight w:val="white"/>
        </w:rPr>
      </w:pPr>
      <w:r w:rsidRPr="00903DBA">
        <w:rPr>
          <w:highlight w:val="white"/>
        </w:rPr>
        <w:t xml:space="preserve">          Assert.ErrorXXX((fromType.IsString() &amp;&amp; toType.PointerType.IsChar())</w:t>
      </w:r>
    </w:p>
    <w:p w14:paraId="5AED5010" w14:textId="77777777" w:rsidR="00517768" w:rsidRPr="00903DBA" w:rsidRDefault="00517768" w:rsidP="00673567">
      <w:pPr>
        <w:pStyle w:val="Code"/>
        <w:rPr>
          <w:highlight w:val="white"/>
        </w:rPr>
      </w:pPr>
      <w:r w:rsidRPr="00903DBA">
        <w:rPr>
          <w:highlight w:val="white"/>
        </w:rPr>
        <w:t xml:space="preserve">                        ||(fromType.IsArray() &amp;&amp;</w:t>
      </w:r>
    </w:p>
    <w:p w14:paraId="5D255BCA" w14:textId="77777777" w:rsidR="00517768" w:rsidRPr="00903DBA" w:rsidRDefault="00517768" w:rsidP="00673567">
      <w:pPr>
        <w:pStyle w:val="Code"/>
        <w:rPr>
          <w:highlight w:val="white"/>
        </w:rPr>
      </w:pPr>
      <w:r w:rsidRPr="00903DBA">
        <w:rPr>
          <w:highlight w:val="white"/>
        </w:rPr>
        <w:t xml:space="preserve">                           fromType.ArrayType.Equals(toType.PointerType)) ||</w:t>
      </w:r>
    </w:p>
    <w:p w14:paraId="7D3F3663" w14:textId="77777777" w:rsidR="00517768" w:rsidRPr="00903DBA" w:rsidRDefault="00517768" w:rsidP="00673567">
      <w:pPr>
        <w:pStyle w:val="Code"/>
        <w:rPr>
          <w:highlight w:val="white"/>
        </w:rPr>
      </w:pPr>
      <w:r w:rsidRPr="00903DBA">
        <w:rPr>
          <w:highlight w:val="white"/>
        </w:rPr>
        <w:t xml:space="preserve">                        (fromType.IsFunction() &amp;&amp;</w:t>
      </w:r>
    </w:p>
    <w:p w14:paraId="7D166447" w14:textId="77777777" w:rsidR="00517768" w:rsidRPr="00903DBA" w:rsidRDefault="00517768" w:rsidP="00673567">
      <w:pPr>
        <w:pStyle w:val="Code"/>
        <w:rPr>
          <w:highlight w:val="white"/>
        </w:rPr>
      </w:pPr>
      <w:r w:rsidRPr="00903DBA">
        <w:rPr>
          <w:highlight w:val="white"/>
        </w:rPr>
        <w:t xml:space="preserve">                         fromType.Equals(toType.PointerType)));</w:t>
      </w:r>
    </w:p>
    <w:p w14:paraId="5F1202C9" w14:textId="77777777" w:rsidR="00517768" w:rsidRPr="00903DBA" w:rsidRDefault="00517768" w:rsidP="00673567">
      <w:pPr>
        <w:pStyle w:val="Code"/>
        <w:rPr>
          <w:highlight w:val="white"/>
        </w:rPr>
      </w:pPr>
      <w:r w:rsidRPr="00903DBA">
        <w:rPr>
          <w:highlight w:val="white"/>
        </w:rPr>
        <w:t xml:space="preserve">          StaticAddress staticAddress =</w:t>
      </w:r>
    </w:p>
    <w:p w14:paraId="5101B0C3" w14:textId="77777777" w:rsidR="00517768" w:rsidRPr="00903DBA" w:rsidRDefault="00517768" w:rsidP="00673567">
      <w:pPr>
        <w:pStyle w:val="Code"/>
        <w:rPr>
          <w:highlight w:val="white"/>
        </w:rPr>
      </w:pPr>
      <w:r w:rsidRPr="00903DBA">
        <w:rPr>
          <w:highlight w:val="white"/>
        </w:rPr>
        <w:t xml:space="preserve">            new StaticAddress(fromSymbol.UniqueName, 0);</w:t>
      </w:r>
    </w:p>
    <w:p w14:paraId="48E6F737" w14:textId="2F040DDA"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5FA6D2AB" w14:textId="0BE8DC79" w:rsidR="00517768" w:rsidRPr="00903DBA" w:rsidRDefault="00517768" w:rsidP="00673567">
      <w:pPr>
        <w:pStyle w:val="Code"/>
        <w:rPr>
          <w:highlight w:val="white"/>
        </w:rPr>
      </w:pPr>
      <w:r w:rsidRPr="00903DBA">
        <w:rPr>
          <w:highlight w:val="white"/>
        </w:rPr>
        <w:t xml:space="preserve">                                      toType.Sort, staticAddress));</w:t>
      </w:r>
    </w:p>
    <w:p w14:paraId="1DECD439" w14:textId="0755B939" w:rsidR="00517768" w:rsidRPr="00903DBA" w:rsidRDefault="00517768" w:rsidP="00673567">
      <w:pPr>
        <w:pStyle w:val="Code"/>
        <w:rPr>
          <w:highlight w:val="white"/>
        </w:rPr>
      </w:pPr>
      <w:r w:rsidRPr="00903DBA">
        <w:rPr>
          <w:highlight w:val="white"/>
        </w:rPr>
        <w:t xml:space="preserve">        }</w:t>
      </w:r>
    </w:p>
    <w:p w14:paraId="7EAF7FB1" w14:textId="5756B3F7" w:rsidR="00EC3B0C" w:rsidRPr="00903DBA" w:rsidRDefault="00EC3B0C" w:rsidP="00EC3B0C">
      <w:pPr>
        <w:rPr>
          <w:highlight w:val="white"/>
        </w:rPr>
      </w:pPr>
      <w:r w:rsidRPr="00903DBA">
        <w:rPr>
          <w:highlight w:val="white"/>
        </w:rPr>
        <w:t xml:space="preserve">In all other cases, we </w:t>
      </w:r>
      <w:r w:rsidR="00255FFB" w:rsidRPr="00903DBA">
        <w:rPr>
          <w:highlight w:val="white"/>
        </w:rPr>
        <w:t>type cast the expression into the defined type, check that the expression is constant</w:t>
      </w:r>
      <w:r w:rsidR="00AB081B" w:rsidRPr="00903DBA">
        <w:rPr>
          <w:highlight w:val="white"/>
        </w:rPr>
        <w:t>,</w:t>
      </w:r>
      <w:r w:rsidR="00255FFB" w:rsidRPr="00903DBA">
        <w:rPr>
          <w:highlight w:val="white"/>
        </w:rPr>
        <w:t xml:space="preserve"> and add an initialization middle code instruction.</w:t>
      </w:r>
    </w:p>
    <w:p w14:paraId="219649FA" w14:textId="77777777" w:rsidR="00517768" w:rsidRPr="00903DBA" w:rsidRDefault="00517768" w:rsidP="00673567">
      <w:pPr>
        <w:pStyle w:val="Code"/>
        <w:rPr>
          <w:highlight w:val="white"/>
        </w:rPr>
      </w:pPr>
      <w:r w:rsidRPr="00903DBA">
        <w:rPr>
          <w:highlight w:val="white"/>
        </w:rPr>
        <w:t xml:space="preserve">        else {</w:t>
      </w:r>
    </w:p>
    <w:p w14:paraId="1DA0C94C" w14:textId="77777777" w:rsidR="00517768" w:rsidRPr="00903DBA" w:rsidRDefault="00517768" w:rsidP="00673567">
      <w:pPr>
        <w:pStyle w:val="Code"/>
        <w:rPr>
          <w:highlight w:val="white"/>
        </w:rPr>
      </w:pPr>
      <w:r w:rsidRPr="00903DBA">
        <w:rPr>
          <w:highlight w:val="white"/>
        </w:rPr>
        <w:t xml:space="preserve">          Expression toExpression =</w:t>
      </w:r>
    </w:p>
    <w:p w14:paraId="3C573B68" w14:textId="77777777" w:rsidR="00517768" w:rsidRPr="00903DBA" w:rsidRDefault="00517768" w:rsidP="00673567">
      <w:pPr>
        <w:pStyle w:val="Code"/>
        <w:rPr>
          <w:highlight w:val="white"/>
        </w:rPr>
      </w:pPr>
      <w:r w:rsidRPr="00903DBA">
        <w:rPr>
          <w:highlight w:val="white"/>
        </w:rPr>
        <w:t xml:space="preserve">            TypeCast.ImplicitCast(fromExpression, toType);</w:t>
      </w:r>
    </w:p>
    <w:p w14:paraId="798ED39A" w14:textId="140F4330" w:rsidR="00517768" w:rsidRPr="00903DBA" w:rsidRDefault="00517768" w:rsidP="00673567">
      <w:pPr>
        <w:pStyle w:val="Code"/>
        <w:rPr>
          <w:highlight w:val="white"/>
        </w:rPr>
      </w:pPr>
      <w:r w:rsidRPr="00903DBA">
        <w:rPr>
          <w:highlight w:val="white"/>
        </w:rPr>
        <w:t xml:space="preserve">          Symbol toSymbol = toExpression.Symbol;</w:t>
      </w:r>
    </w:p>
    <w:p w14:paraId="59E576BD" w14:textId="77777777" w:rsidR="00AB081B" w:rsidRPr="00903DBA" w:rsidRDefault="00AB081B" w:rsidP="00AB081B">
      <w:pPr>
        <w:rPr>
          <w:highlight w:val="white"/>
        </w:rPr>
      </w:pPr>
      <w:r w:rsidRPr="00903DBA">
        <w:rPr>
          <w:highlight w:val="white"/>
        </w:rPr>
        <w:t>If the value is not null, the expression is constant. However, the value may be a static address, which we consider to be constant in this context.</w:t>
      </w:r>
    </w:p>
    <w:p w14:paraId="7758BE71" w14:textId="77777777" w:rsidR="00517768" w:rsidRPr="00903DBA" w:rsidRDefault="00517768" w:rsidP="00673567">
      <w:pPr>
        <w:pStyle w:val="Code"/>
        <w:rPr>
          <w:highlight w:val="white"/>
        </w:rPr>
      </w:pPr>
      <w:r w:rsidRPr="00903DBA">
        <w:rPr>
          <w:highlight w:val="white"/>
        </w:rPr>
        <w:t xml:space="preserve">          Assert.Error(toSymbol.Value != null, toSymbol,</w:t>
      </w:r>
    </w:p>
    <w:p w14:paraId="228EECDD" w14:textId="77777777" w:rsidR="00517768" w:rsidRPr="00903DBA" w:rsidRDefault="00517768" w:rsidP="00673567">
      <w:pPr>
        <w:pStyle w:val="Code"/>
        <w:rPr>
          <w:highlight w:val="white"/>
        </w:rPr>
      </w:pPr>
      <w:r w:rsidRPr="00903DBA">
        <w:rPr>
          <w:highlight w:val="white"/>
        </w:rPr>
        <w:t xml:space="preserve">                       Message.Non__constant_expression);</w:t>
      </w:r>
    </w:p>
    <w:p w14:paraId="60219ED8" w14:textId="55482605"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04D7A608" w14:textId="1565E4E5" w:rsidR="00517768" w:rsidRPr="00903DBA" w:rsidRDefault="00517768" w:rsidP="00673567">
      <w:pPr>
        <w:pStyle w:val="Code"/>
        <w:rPr>
          <w:highlight w:val="white"/>
        </w:rPr>
      </w:pPr>
      <w:r w:rsidRPr="00903DBA">
        <w:rPr>
          <w:highlight w:val="white"/>
        </w:rPr>
        <w:t xml:space="preserve">                                      toSymbol.Type.Sort, toSymbol.Value));</w:t>
      </w:r>
    </w:p>
    <w:p w14:paraId="6009210D" w14:textId="77777777" w:rsidR="00517768" w:rsidRPr="00903DBA" w:rsidRDefault="00517768" w:rsidP="00673567">
      <w:pPr>
        <w:pStyle w:val="Code"/>
        <w:rPr>
          <w:highlight w:val="white"/>
        </w:rPr>
      </w:pPr>
      <w:r w:rsidRPr="00903DBA">
        <w:rPr>
          <w:highlight w:val="white"/>
        </w:rPr>
        <w:t xml:space="preserve">        }</w:t>
      </w:r>
    </w:p>
    <w:p w14:paraId="5945C6A3" w14:textId="4A36BEE8" w:rsidR="00517768" w:rsidRPr="00903DBA" w:rsidRDefault="00517768" w:rsidP="00673567">
      <w:pPr>
        <w:pStyle w:val="Code"/>
        <w:rPr>
          <w:highlight w:val="white"/>
        </w:rPr>
      </w:pPr>
      <w:r w:rsidRPr="00903DBA">
        <w:rPr>
          <w:highlight w:val="white"/>
        </w:rPr>
        <w:t xml:space="preserve">      }</w:t>
      </w:r>
    </w:p>
    <w:p w14:paraId="314695BC" w14:textId="07FF100F" w:rsidR="00F43E2F" w:rsidRPr="00903DBA" w:rsidRDefault="00F43E2F" w:rsidP="00AE0401">
      <w:pPr>
        <w:rPr>
          <w:highlight w:val="white"/>
        </w:rPr>
      </w:pPr>
      <w:r w:rsidRPr="00903DBA">
        <w:rPr>
          <w:highlight w:val="white"/>
        </w:rPr>
        <w:t xml:space="preserve">If the initializer is a </w:t>
      </w:r>
      <w:r w:rsidR="001B45FA" w:rsidRPr="00903DBA">
        <w:rPr>
          <w:highlight w:val="white"/>
        </w:rPr>
        <w:t>list, the defined type must be an array, a struct, or a union.</w:t>
      </w:r>
    </w:p>
    <w:p w14:paraId="64E25007" w14:textId="77777777" w:rsidR="00517768" w:rsidRPr="00903DBA" w:rsidRDefault="00517768" w:rsidP="00673567">
      <w:pPr>
        <w:pStyle w:val="Code"/>
        <w:rPr>
          <w:highlight w:val="white"/>
        </w:rPr>
      </w:pPr>
      <w:r w:rsidRPr="00903DBA">
        <w:rPr>
          <w:highlight w:val="white"/>
        </w:rPr>
        <w:t xml:space="preserve">      else {</w:t>
      </w:r>
    </w:p>
    <w:p w14:paraId="5924FD33" w14:textId="77777777" w:rsidR="00517768" w:rsidRPr="00903DBA" w:rsidRDefault="00517768" w:rsidP="00673567">
      <w:pPr>
        <w:pStyle w:val="Code"/>
        <w:rPr>
          <w:highlight w:val="white"/>
        </w:rPr>
      </w:pPr>
      <w:r w:rsidRPr="00903DBA">
        <w:rPr>
          <w:highlight w:val="white"/>
        </w:rPr>
        <w:t xml:space="preserve">        Assert.Error(toType.IsArray() || toType.IsStructOrUnion(),</w:t>
      </w:r>
    </w:p>
    <w:p w14:paraId="546B8393" w14:textId="77777777" w:rsidR="00745B55" w:rsidRPr="00903DBA" w:rsidRDefault="00517768" w:rsidP="00673567">
      <w:pPr>
        <w:pStyle w:val="Code"/>
        <w:rPr>
          <w:highlight w:val="white"/>
        </w:rPr>
      </w:pPr>
      <w:r w:rsidRPr="00903DBA">
        <w:rPr>
          <w:highlight w:val="white"/>
        </w:rPr>
        <w:t xml:space="preserve">                     toType, Message.</w:t>
      </w:r>
    </w:p>
    <w:p w14:paraId="0DE5FDDF" w14:textId="1D9CE565" w:rsidR="00517768" w:rsidRPr="00903DBA" w:rsidRDefault="00745B55" w:rsidP="00673567">
      <w:pPr>
        <w:pStyle w:val="Code"/>
        <w:rPr>
          <w:highlight w:val="white"/>
        </w:rPr>
      </w:pPr>
      <w:r w:rsidRPr="00903DBA">
        <w:rPr>
          <w:highlight w:val="white"/>
        </w:rPr>
        <w:t xml:space="preserve">        </w:t>
      </w:r>
      <w:r w:rsidR="00517768" w:rsidRPr="00903DBA">
        <w:rPr>
          <w:highlight w:val="white"/>
        </w:rPr>
        <w:t xml:space="preserve">            Only_array_struct_or_union_can_be_initialized_by_a_list);</w:t>
      </w:r>
    </w:p>
    <w:p w14:paraId="4B491DF7" w14:textId="77777777" w:rsidR="00517768" w:rsidRPr="00903DBA" w:rsidRDefault="00517768" w:rsidP="00673567">
      <w:pPr>
        <w:pStyle w:val="Code"/>
        <w:rPr>
          <w:highlight w:val="white"/>
        </w:rPr>
      </w:pPr>
      <w:r w:rsidRPr="00903DBA">
        <w:rPr>
          <w:highlight w:val="white"/>
        </w:rPr>
        <w:t xml:space="preserve">        List&lt;object&gt; fromList = (List&lt;object&gt;) fromInitializer;</w:t>
      </w:r>
    </w:p>
    <w:p w14:paraId="4F0F7149" w14:textId="38403B7B" w:rsidR="00517768" w:rsidRPr="00903DBA" w:rsidRDefault="008F4B53" w:rsidP="008F4B53">
      <w:pPr>
        <w:rPr>
          <w:highlight w:val="white"/>
        </w:rPr>
      </w:pPr>
      <w:r w:rsidRPr="00903DBA">
        <w:rPr>
          <w:highlight w:val="white"/>
        </w:rPr>
        <w:lastRenderedPageBreak/>
        <w:t>In case of an arr</w:t>
      </w:r>
      <w:r w:rsidR="006F330B" w:rsidRPr="00903DBA">
        <w:rPr>
          <w:highlight w:val="white"/>
        </w:rPr>
        <w:t>a</w:t>
      </w:r>
      <w:r w:rsidRPr="00903DBA">
        <w:rPr>
          <w:highlight w:val="white"/>
        </w:rPr>
        <w:t>y, we set the array size to the list size if undefined. If the array is defined, we check th</w:t>
      </w:r>
      <w:r w:rsidR="00661C14">
        <w:rPr>
          <w:highlight w:val="white"/>
        </w:rPr>
        <w:t>a</w:t>
      </w:r>
      <w:r w:rsidRPr="00903DBA">
        <w:rPr>
          <w:highlight w:val="white"/>
        </w:rPr>
        <w:t>t the list size does not exceed the array size.</w:t>
      </w:r>
    </w:p>
    <w:p w14:paraId="1E79CE38" w14:textId="77777777" w:rsidR="00517768" w:rsidRPr="00903DBA" w:rsidRDefault="00517768" w:rsidP="00673567">
      <w:pPr>
        <w:pStyle w:val="Code"/>
        <w:rPr>
          <w:highlight w:val="white"/>
        </w:rPr>
      </w:pPr>
      <w:r w:rsidRPr="00903DBA">
        <w:rPr>
          <w:highlight w:val="white"/>
        </w:rPr>
        <w:t xml:space="preserve">        switch (toType.Sort) {</w:t>
      </w:r>
    </w:p>
    <w:p w14:paraId="41E905DF" w14:textId="77777777" w:rsidR="00517768" w:rsidRPr="00903DBA" w:rsidRDefault="00517768" w:rsidP="00673567">
      <w:pPr>
        <w:pStyle w:val="Code"/>
        <w:rPr>
          <w:highlight w:val="white"/>
        </w:rPr>
      </w:pPr>
      <w:r w:rsidRPr="00903DBA">
        <w:rPr>
          <w:highlight w:val="white"/>
        </w:rPr>
        <w:t xml:space="preserve">          case Sort.Array: {</w:t>
      </w:r>
    </w:p>
    <w:p w14:paraId="23931973" w14:textId="77777777" w:rsidR="00517768" w:rsidRPr="00903DBA" w:rsidRDefault="00517768" w:rsidP="00673567">
      <w:pPr>
        <w:pStyle w:val="Code"/>
        <w:rPr>
          <w:highlight w:val="white"/>
        </w:rPr>
      </w:pPr>
      <w:r w:rsidRPr="00903DBA">
        <w:rPr>
          <w:highlight w:val="white"/>
        </w:rPr>
        <w:t xml:space="preserve">              fromList = ModifyInitializer.ModifyArray(toType, fromList);</w:t>
      </w:r>
    </w:p>
    <w:p w14:paraId="5D4417A8" w14:textId="77777777" w:rsidR="00517768" w:rsidRPr="00903DBA" w:rsidRDefault="00517768" w:rsidP="00673567">
      <w:pPr>
        <w:pStyle w:val="Code"/>
        <w:rPr>
          <w:highlight w:val="white"/>
        </w:rPr>
      </w:pPr>
    </w:p>
    <w:p w14:paraId="184C81CB" w14:textId="77777777" w:rsidR="00517768" w:rsidRPr="00903DBA" w:rsidRDefault="00517768" w:rsidP="00673567">
      <w:pPr>
        <w:pStyle w:val="Code"/>
        <w:rPr>
          <w:highlight w:val="white"/>
        </w:rPr>
      </w:pPr>
      <w:r w:rsidRPr="00903DBA">
        <w:rPr>
          <w:highlight w:val="white"/>
        </w:rPr>
        <w:t xml:space="preserve">              if (toType.ArraySize == 0) {</w:t>
      </w:r>
    </w:p>
    <w:p w14:paraId="4A1C0297" w14:textId="77777777" w:rsidR="00517768" w:rsidRPr="00903DBA" w:rsidRDefault="00517768" w:rsidP="00673567">
      <w:pPr>
        <w:pStyle w:val="Code"/>
        <w:rPr>
          <w:highlight w:val="white"/>
        </w:rPr>
      </w:pPr>
      <w:r w:rsidRPr="00903DBA">
        <w:rPr>
          <w:highlight w:val="white"/>
        </w:rPr>
        <w:t xml:space="preserve">                toType.ArraySize = fromList.Count;</w:t>
      </w:r>
    </w:p>
    <w:p w14:paraId="2F9C3D63" w14:textId="77777777" w:rsidR="00517768" w:rsidRPr="00903DBA" w:rsidRDefault="00517768" w:rsidP="00673567">
      <w:pPr>
        <w:pStyle w:val="Code"/>
        <w:rPr>
          <w:highlight w:val="white"/>
        </w:rPr>
      </w:pPr>
      <w:r w:rsidRPr="00903DBA">
        <w:rPr>
          <w:highlight w:val="white"/>
        </w:rPr>
        <w:t xml:space="preserve">              }</w:t>
      </w:r>
    </w:p>
    <w:p w14:paraId="17EBD356" w14:textId="77777777" w:rsidR="00517768" w:rsidRPr="00903DBA" w:rsidRDefault="00517768" w:rsidP="00673567">
      <w:pPr>
        <w:pStyle w:val="Code"/>
        <w:rPr>
          <w:highlight w:val="white"/>
        </w:rPr>
      </w:pPr>
      <w:r w:rsidRPr="00903DBA">
        <w:rPr>
          <w:highlight w:val="white"/>
        </w:rPr>
        <w:t xml:space="preserve">              else {</w:t>
      </w:r>
    </w:p>
    <w:p w14:paraId="4D1751F3" w14:textId="77777777" w:rsidR="00517768" w:rsidRPr="00903DBA" w:rsidRDefault="00517768" w:rsidP="00673567">
      <w:pPr>
        <w:pStyle w:val="Code"/>
        <w:rPr>
          <w:highlight w:val="white"/>
        </w:rPr>
      </w:pPr>
      <w:r w:rsidRPr="00903DBA">
        <w:rPr>
          <w:highlight w:val="white"/>
        </w:rPr>
        <w:t xml:space="preserve">                Assert.Error(fromList.Count &lt;= toType.ArraySize,</w:t>
      </w:r>
    </w:p>
    <w:p w14:paraId="12AFAA9A" w14:textId="77777777" w:rsidR="00517768" w:rsidRPr="00903DBA" w:rsidRDefault="00517768" w:rsidP="00673567">
      <w:pPr>
        <w:pStyle w:val="Code"/>
        <w:rPr>
          <w:highlight w:val="white"/>
        </w:rPr>
      </w:pPr>
      <w:r w:rsidRPr="00903DBA">
        <w:rPr>
          <w:highlight w:val="white"/>
        </w:rPr>
        <w:t xml:space="preserve">                             toType, Message.Too_many_initializers);</w:t>
      </w:r>
    </w:p>
    <w:p w14:paraId="783088D2" w14:textId="77777777" w:rsidR="00517768" w:rsidRPr="00903DBA" w:rsidRDefault="00517768" w:rsidP="00673567">
      <w:pPr>
        <w:pStyle w:val="Code"/>
        <w:rPr>
          <w:highlight w:val="white"/>
        </w:rPr>
      </w:pPr>
      <w:r w:rsidRPr="00903DBA">
        <w:rPr>
          <w:highlight w:val="white"/>
        </w:rPr>
        <w:t xml:space="preserve">              }</w:t>
      </w:r>
    </w:p>
    <w:p w14:paraId="78FDC6F0" w14:textId="72B4B994" w:rsidR="00517768" w:rsidRPr="00903DBA" w:rsidRDefault="00702DF4" w:rsidP="00702DF4">
      <w:pPr>
        <w:rPr>
          <w:highlight w:val="white"/>
        </w:rPr>
      </w:pPr>
      <w:r w:rsidRPr="00903DBA">
        <w:rPr>
          <w:highlight w:val="white"/>
        </w:rPr>
        <w:t xml:space="preserve">We iterate the array values and call </w:t>
      </w:r>
      <w:r w:rsidRPr="00903DBA">
        <w:rPr>
          <w:rStyle w:val="KeyWord0"/>
          <w:highlight w:val="white"/>
        </w:rPr>
        <w:t>GenerateStatic</w:t>
      </w:r>
      <w:r w:rsidRPr="00903DBA">
        <w:rPr>
          <w:highlight w:val="white"/>
        </w:rPr>
        <w:t xml:space="preserve"> for each value. In the static case we do not need to create index symbol since the code to be generated are ini</w:t>
      </w:r>
      <w:r w:rsidR="00141483" w:rsidRPr="00903DBA">
        <w:rPr>
          <w:highlight w:val="white"/>
        </w:rPr>
        <w:t>tializations rather than assignments.</w:t>
      </w:r>
    </w:p>
    <w:p w14:paraId="3AC5DFB2" w14:textId="77777777" w:rsidR="00517768" w:rsidRPr="00903DBA" w:rsidRDefault="00517768" w:rsidP="00673567">
      <w:pPr>
        <w:pStyle w:val="Code"/>
        <w:rPr>
          <w:highlight w:val="white"/>
        </w:rPr>
      </w:pPr>
      <w:r w:rsidRPr="00903DBA">
        <w:rPr>
          <w:highlight w:val="white"/>
        </w:rPr>
        <w:t xml:space="preserve">              foreach (object value in fromList) {</w:t>
      </w:r>
    </w:p>
    <w:p w14:paraId="7247EC91" w14:textId="27605C30"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.AddRange(GenerateStatic(toType.ArrayType,</w:t>
      </w:r>
      <w:r w:rsidR="00183CBB" w:rsidRPr="00903DBA">
        <w:rPr>
          <w:highlight w:val="white"/>
        </w:rPr>
        <w:t xml:space="preserve"> </w:t>
      </w:r>
      <w:r w:rsidRPr="00903DBA">
        <w:rPr>
          <w:highlight w:val="white"/>
        </w:rPr>
        <w:t>value));</w:t>
      </w:r>
    </w:p>
    <w:p w14:paraId="4C4B7109" w14:textId="77777777" w:rsidR="00517768" w:rsidRPr="00903DBA" w:rsidRDefault="00517768" w:rsidP="00673567">
      <w:pPr>
        <w:pStyle w:val="Code"/>
        <w:rPr>
          <w:highlight w:val="white"/>
        </w:rPr>
      </w:pPr>
      <w:r w:rsidRPr="00903DBA">
        <w:rPr>
          <w:highlight w:val="white"/>
        </w:rPr>
        <w:t xml:space="preserve">              }</w:t>
      </w:r>
    </w:p>
    <w:p w14:paraId="053C3194" w14:textId="7473FC84" w:rsidR="00517768" w:rsidRPr="00903DBA" w:rsidRDefault="00413341" w:rsidP="00413341">
      <w:pPr>
        <w:rPr>
          <w:highlight w:val="white"/>
        </w:rPr>
      </w:pPr>
      <w:r w:rsidRPr="00903DBA">
        <w:rPr>
          <w:highlight w:val="white"/>
        </w:rPr>
        <w:t xml:space="preserve">However, in the static case we must </w:t>
      </w:r>
      <w:r w:rsidR="003E2D06" w:rsidRPr="00903DBA">
        <w:rPr>
          <w:highlight w:val="white"/>
        </w:rPr>
        <w:t xml:space="preserve">add an instruction for the </w:t>
      </w:r>
      <w:r w:rsidR="005432B8" w:rsidRPr="00903DBA">
        <w:rPr>
          <w:highlight w:val="white"/>
        </w:rPr>
        <w:t>initializ</w:t>
      </w:r>
      <w:r w:rsidR="00C247CC" w:rsidRPr="00903DBA">
        <w:rPr>
          <w:highlight w:val="white"/>
        </w:rPr>
        <w:t xml:space="preserve">ation of the </w:t>
      </w:r>
      <w:r w:rsidR="003E2D06" w:rsidRPr="00903DBA">
        <w:rPr>
          <w:highlight w:val="white"/>
        </w:rPr>
        <w:t xml:space="preserve">potential </w:t>
      </w:r>
      <w:r w:rsidR="00C247CC" w:rsidRPr="00903DBA">
        <w:rPr>
          <w:highlight w:val="white"/>
        </w:rPr>
        <w:t xml:space="preserve">remaining part of the array. The </w:t>
      </w:r>
      <w:r w:rsidR="00C247CC" w:rsidRPr="00903DBA">
        <w:rPr>
          <w:rStyle w:val="KeyWord0"/>
          <w:highlight w:val="white"/>
        </w:rPr>
        <w:t>InitializerZero</w:t>
      </w:r>
      <w:r w:rsidR="00C247CC" w:rsidRPr="00903DBA">
        <w:rPr>
          <w:highlight w:val="white"/>
        </w:rPr>
        <w:t xml:space="preserve"> instruction adds a sequence of zero-bytes.</w:t>
      </w:r>
    </w:p>
    <w:p w14:paraId="71469CEE" w14:textId="77777777" w:rsidR="00517768" w:rsidRPr="00903DBA" w:rsidRDefault="00517768" w:rsidP="00673567">
      <w:pPr>
        <w:pStyle w:val="Code"/>
        <w:rPr>
          <w:highlight w:val="white"/>
        </w:rPr>
      </w:pPr>
      <w:r w:rsidRPr="00903DBA">
        <w:rPr>
          <w:highlight w:val="white"/>
        </w:rPr>
        <w:t xml:space="preserve">              int restSize = toType.Size() -</w:t>
      </w:r>
    </w:p>
    <w:p w14:paraId="3CFF5012" w14:textId="6BFDB121" w:rsidR="00517768" w:rsidRPr="00903DBA" w:rsidRDefault="00517768" w:rsidP="00673567">
      <w:pPr>
        <w:pStyle w:val="Code"/>
        <w:rPr>
          <w:highlight w:val="white"/>
        </w:rPr>
      </w:pPr>
      <w:r w:rsidRPr="00903DBA">
        <w:rPr>
          <w:highlight w:val="white"/>
        </w:rPr>
        <w:t xml:space="preserve">                             (fromList.Count * toType.ArrayType.Size());</w:t>
      </w:r>
    </w:p>
    <w:p w14:paraId="0555C561" w14:textId="1BD28503" w:rsidR="008F1545" w:rsidRPr="00903DBA" w:rsidRDefault="008F1545" w:rsidP="00673567">
      <w:pPr>
        <w:pStyle w:val="Code"/>
        <w:rPr>
          <w:highlight w:val="white"/>
        </w:rPr>
      </w:pPr>
      <w:r w:rsidRPr="00903DBA">
        <w:rPr>
          <w:highlight w:val="white"/>
        </w:rPr>
        <w:t xml:space="preserve">              if (restSize &gt; 0)</w:t>
      </w:r>
      <w:r w:rsidR="00C505DE" w:rsidRPr="00903DBA">
        <w:rPr>
          <w:highlight w:val="white"/>
        </w:rPr>
        <w:t xml:space="preserve"> {</w:t>
      </w:r>
    </w:p>
    <w:p w14:paraId="6E247443" w14:textId="483905CD" w:rsidR="00745B55" w:rsidRPr="00903DBA" w:rsidRDefault="008F1545" w:rsidP="00673567">
      <w:pPr>
        <w:pStyle w:val="Code"/>
        <w:rPr>
          <w:highlight w:val="white"/>
        </w:rPr>
      </w:pPr>
      <w:r w:rsidRPr="00903DBA">
        <w:rPr>
          <w:highlight w:val="white"/>
        </w:rPr>
        <w:t xml:space="preserve">  </w:t>
      </w:r>
      <w:r w:rsidR="00517768" w:rsidRPr="00903DBA">
        <w:rPr>
          <w:highlight w:val="white"/>
        </w:rPr>
        <w:t xml:space="preserve">              </w:t>
      </w:r>
      <w:r w:rsidR="005F341E" w:rsidRPr="00903DBA">
        <w:rPr>
          <w:highlight w:val="white"/>
        </w:rPr>
        <w:t>codeList</w:t>
      </w:r>
      <w:r w:rsidR="00517768" w:rsidRPr="00903DBA">
        <w:rPr>
          <w:highlight w:val="white"/>
        </w:rPr>
        <w:t>.Add(new MiddleCode(MiddleOperator.InitializerZero,</w:t>
      </w:r>
    </w:p>
    <w:p w14:paraId="4FEF93D8" w14:textId="4D8800A1" w:rsidR="00517768" w:rsidRPr="00903DBA" w:rsidRDefault="00745B55" w:rsidP="00673567">
      <w:pPr>
        <w:pStyle w:val="Code"/>
        <w:rPr>
          <w:highlight w:val="white"/>
        </w:rPr>
      </w:pPr>
      <w:r w:rsidRPr="00903DBA">
        <w:rPr>
          <w:highlight w:val="white"/>
        </w:rPr>
        <w:t xml:space="preserve">  </w:t>
      </w:r>
      <w:r w:rsidR="008F1545" w:rsidRPr="00903DBA">
        <w:rPr>
          <w:highlight w:val="white"/>
        </w:rPr>
        <w:t xml:space="preserve">  </w:t>
      </w:r>
      <w:r w:rsidRPr="00903DBA">
        <w:rPr>
          <w:highlight w:val="white"/>
        </w:rPr>
        <w:t xml:space="preserve">                                       </w:t>
      </w:r>
      <w:r w:rsidR="00517768" w:rsidRPr="00903DBA">
        <w:rPr>
          <w:highlight w:val="white"/>
        </w:rPr>
        <w:t xml:space="preserve"> restSize));</w:t>
      </w:r>
    </w:p>
    <w:p w14:paraId="758D0FE7" w14:textId="25EEC6F6" w:rsidR="008F1545" w:rsidRPr="00903DBA" w:rsidRDefault="008F1545" w:rsidP="00673567">
      <w:pPr>
        <w:pStyle w:val="Code"/>
        <w:rPr>
          <w:highlight w:val="white"/>
        </w:rPr>
      </w:pPr>
      <w:r w:rsidRPr="00903DBA">
        <w:rPr>
          <w:highlight w:val="white"/>
        </w:rPr>
        <w:t xml:space="preserve">              }</w:t>
      </w:r>
    </w:p>
    <w:p w14:paraId="350794F8" w14:textId="77777777" w:rsidR="00517768" w:rsidRPr="00903DBA" w:rsidRDefault="00517768" w:rsidP="00673567">
      <w:pPr>
        <w:pStyle w:val="Code"/>
        <w:rPr>
          <w:highlight w:val="white"/>
        </w:rPr>
      </w:pPr>
      <w:r w:rsidRPr="00903DBA">
        <w:rPr>
          <w:highlight w:val="white"/>
        </w:rPr>
        <w:t xml:space="preserve">            }</w:t>
      </w:r>
    </w:p>
    <w:p w14:paraId="7EEABD37" w14:textId="77777777" w:rsidR="00517768" w:rsidRPr="00903DBA" w:rsidRDefault="00517768" w:rsidP="00673567">
      <w:pPr>
        <w:pStyle w:val="Code"/>
        <w:rPr>
          <w:highlight w:val="white"/>
        </w:rPr>
      </w:pPr>
      <w:r w:rsidRPr="00903DBA">
        <w:rPr>
          <w:highlight w:val="white"/>
        </w:rPr>
        <w:t xml:space="preserve">            break;</w:t>
      </w:r>
    </w:p>
    <w:p w14:paraId="0E69DFFE" w14:textId="7E5DCE76" w:rsidR="00517768" w:rsidRPr="00903DBA" w:rsidRDefault="00C247CC" w:rsidP="005E3D58">
      <w:pPr>
        <w:rPr>
          <w:highlight w:val="white"/>
        </w:rPr>
      </w:pPr>
      <w:r w:rsidRPr="00903DBA">
        <w:rPr>
          <w:highlight w:val="white"/>
        </w:rPr>
        <w:t xml:space="preserve">Like the auto case, </w:t>
      </w:r>
      <w:r w:rsidR="00871BCE" w:rsidRPr="00903DBA">
        <w:rPr>
          <w:highlight w:val="white"/>
        </w:rPr>
        <w:t>the initializer list size must not exceed the number of members in a struct. The initializer list must hold exactly one element in case of a union</w:t>
      </w:r>
      <w:r w:rsidR="003A173F" w:rsidRPr="00903DBA">
        <w:rPr>
          <w:highlight w:val="white"/>
        </w:rPr>
        <w:t xml:space="preserve">. </w:t>
      </w:r>
      <w:r w:rsidR="00517768" w:rsidRPr="00903DBA">
        <w:rPr>
          <w:highlight w:val="white"/>
        </w:rPr>
        <w:t xml:space="preserve">        </w:t>
      </w:r>
    </w:p>
    <w:p w14:paraId="0EC2D43D" w14:textId="77777777" w:rsidR="00517768" w:rsidRPr="00903DBA" w:rsidRDefault="00517768" w:rsidP="00673567">
      <w:pPr>
        <w:pStyle w:val="Code"/>
        <w:rPr>
          <w:highlight w:val="white"/>
        </w:rPr>
      </w:pPr>
      <w:r w:rsidRPr="00903DBA">
        <w:rPr>
          <w:highlight w:val="white"/>
        </w:rPr>
        <w:t xml:space="preserve">          case Sort.Struct:</w:t>
      </w:r>
    </w:p>
    <w:p w14:paraId="6354EE24" w14:textId="77777777" w:rsidR="00517768" w:rsidRPr="00903DBA" w:rsidRDefault="00517768" w:rsidP="00673567">
      <w:pPr>
        <w:pStyle w:val="Code"/>
        <w:rPr>
          <w:highlight w:val="white"/>
        </w:rPr>
      </w:pPr>
      <w:r w:rsidRPr="00903DBA">
        <w:rPr>
          <w:highlight w:val="white"/>
        </w:rPr>
        <w:t xml:space="preserve">          case Sort.Union: {</w:t>
      </w:r>
    </w:p>
    <w:p w14:paraId="4C40CDF1" w14:textId="2D6FBF80" w:rsidR="00517768" w:rsidRPr="00903DBA" w:rsidRDefault="007D49B1" w:rsidP="00673567">
      <w:pPr>
        <w:pStyle w:val="Code"/>
        <w:rPr>
          <w:highlight w:val="white"/>
        </w:rPr>
      </w:pPr>
      <w:r w:rsidRPr="00903DBA">
        <w:rPr>
          <w:highlight w:val="white"/>
        </w:rPr>
        <w:t xml:space="preserve">              List&lt;Symbol&gt;</w:t>
      </w:r>
      <w:r w:rsidR="00517768" w:rsidRPr="00903DBA">
        <w:rPr>
          <w:highlight w:val="white"/>
        </w:rPr>
        <w:t xml:space="preserve"> </w:t>
      </w:r>
      <w:r w:rsidRPr="00903DBA">
        <w:rPr>
          <w:highlight w:val="white"/>
        </w:rPr>
        <w:t>memberList</w:t>
      </w:r>
      <w:r w:rsidR="00517768" w:rsidRPr="00903DBA">
        <w:rPr>
          <w:highlight w:val="white"/>
        </w:rPr>
        <w:t xml:space="preserve"> = toType.</w:t>
      </w:r>
      <w:r w:rsidRPr="00903DBA">
        <w:rPr>
          <w:highlight w:val="white"/>
        </w:rPr>
        <w:t>MemberList</w:t>
      </w:r>
      <w:r w:rsidR="00517768" w:rsidRPr="00903DBA">
        <w:rPr>
          <w:highlight w:val="white"/>
        </w:rPr>
        <w:t>;</w:t>
      </w:r>
    </w:p>
    <w:p w14:paraId="09D79284" w14:textId="77777777" w:rsidR="005F341E" w:rsidRPr="00903DBA" w:rsidRDefault="00517768" w:rsidP="00673567">
      <w:pPr>
        <w:pStyle w:val="Code"/>
        <w:rPr>
          <w:highlight w:val="white"/>
        </w:rPr>
      </w:pPr>
      <w:r w:rsidRPr="00903DBA">
        <w:rPr>
          <w:highlight w:val="white"/>
        </w:rPr>
        <w:t xml:space="preserve">              Assert.Error((toType.IsStruct() &amp;&amp;</w:t>
      </w:r>
    </w:p>
    <w:p w14:paraId="6D2981D8" w14:textId="026C6F4C" w:rsidR="00517768" w:rsidRPr="00903DBA" w:rsidRDefault="005F341E" w:rsidP="00673567">
      <w:pPr>
        <w:pStyle w:val="Code"/>
        <w:rPr>
          <w:highlight w:val="white"/>
        </w:rPr>
      </w:pPr>
      <w:r w:rsidRPr="00903DBA">
        <w:rPr>
          <w:highlight w:val="white"/>
        </w:rPr>
        <w:t xml:space="preserve">                          </w:t>
      </w:r>
      <w:r w:rsidR="00517768" w:rsidRPr="00903DBA">
        <w:rPr>
          <w:highlight w:val="white"/>
        </w:rPr>
        <w:t xml:space="preserve"> (fromList.Count &lt;= </w:t>
      </w:r>
      <w:r w:rsidR="007D49B1" w:rsidRPr="00903DBA">
        <w:rPr>
          <w:highlight w:val="white"/>
        </w:rPr>
        <w:t>memberList</w:t>
      </w:r>
      <w:r w:rsidR="00517768" w:rsidRPr="00903DBA">
        <w:rPr>
          <w:highlight w:val="white"/>
        </w:rPr>
        <w:t>.Count)) ||</w:t>
      </w:r>
    </w:p>
    <w:p w14:paraId="6C673FDD" w14:textId="77777777" w:rsidR="00517768" w:rsidRPr="00903DBA" w:rsidRDefault="00517768" w:rsidP="00673567">
      <w:pPr>
        <w:pStyle w:val="Code"/>
        <w:rPr>
          <w:highlight w:val="white"/>
        </w:rPr>
      </w:pPr>
      <w:r w:rsidRPr="00903DBA">
        <w:rPr>
          <w:highlight w:val="white"/>
        </w:rPr>
        <w:t xml:space="preserve">                           (toType.IsUnion() &amp;&amp; (fromList.Count == 1)),</w:t>
      </w:r>
    </w:p>
    <w:p w14:paraId="5009FFFD" w14:textId="77777777" w:rsidR="00517768" w:rsidRPr="00903DBA" w:rsidRDefault="00517768" w:rsidP="00673567">
      <w:pPr>
        <w:pStyle w:val="Code"/>
        <w:rPr>
          <w:highlight w:val="white"/>
        </w:rPr>
      </w:pPr>
      <w:r w:rsidRPr="00903DBA">
        <w:rPr>
          <w:highlight w:val="white"/>
        </w:rPr>
        <w:t xml:space="preserve">                           toType, Message.Too_many_initializers);</w:t>
      </w:r>
    </w:p>
    <w:p w14:paraId="2AAE6CBF" w14:textId="4ECB56EA" w:rsidR="00517768" w:rsidRPr="00903DBA" w:rsidRDefault="0040348D" w:rsidP="00A72459">
      <w:pPr>
        <w:rPr>
          <w:highlight w:val="white"/>
        </w:rPr>
      </w:pPr>
      <w:r w:rsidRPr="00903DBA">
        <w:rPr>
          <w:highlight w:val="white"/>
        </w:rPr>
        <w:t xml:space="preserve">Like the auto case, we iterate </w:t>
      </w:r>
      <w:r w:rsidR="00A72459" w:rsidRPr="00903DBA">
        <w:rPr>
          <w:highlight w:val="white"/>
        </w:rPr>
        <w:t>through the ini</w:t>
      </w:r>
      <w:r w:rsidR="006F330B" w:rsidRPr="00903DBA">
        <w:rPr>
          <w:highlight w:val="white"/>
        </w:rPr>
        <w:t>tia</w:t>
      </w:r>
      <w:r w:rsidR="00A72459" w:rsidRPr="00903DBA">
        <w:rPr>
          <w:highlight w:val="white"/>
        </w:rPr>
        <w:t xml:space="preserve">lization list and call </w:t>
      </w:r>
      <w:r w:rsidR="00A72459" w:rsidRPr="00903DBA">
        <w:rPr>
          <w:rStyle w:val="KeyWord0"/>
          <w:highlight w:val="white"/>
        </w:rPr>
        <w:t>GenerateStatic</w:t>
      </w:r>
      <w:r w:rsidR="00A72459" w:rsidRPr="00903DBA">
        <w:rPr>
          <w:highlight w:val="white"/>
        </w:rPr>
        <w:t xml:space="preserve"> </w:t>
      </w:r>
      <w:r w:rsidR="006F330B" w:rsidRPr="00903DBA">
        <w:rPr>
          <w:highlight w:val="white"/>
        </w:rPr>
        <w:t>recursively</w:t>
      </w:r>
      <w:r w:rsidR="00A72459" w:rsidRPr="00903DBA">
        <w:rPr>
          <w:highlight w:val="white"/>
        </w:rPr>
        <w:t xml:space="preserve"> for each element in the list.</w:t>
      </w:r>
      <w:r w:rsidR="00ED00DF" w:rsidRPr="00903DBA">
        <w:rPr>
          <w:highlight w:val="white"/>
        </w:rPr>
        <w:t xml:space="preserve"> However, in the static case we must sum the size of the </w:t>
      </w:r>
      <w:r w:rsidR="000C5C3E" w:rsidRPr="00903DBA">
        <w:rPr>
          <w:highlight w:val="white"/>
        </w:rPr>
        <w:t>initializer list</w:t>
      </w:r>
      <w:r w:rsidR="00BA6140" w:rsidRPr="00903DBA">
        <w:rPr>
          <w:highlight w:val="white"/>
        </w:rPr>
        <w:t xml:space="preserve"> </w:t>
      </w:r>
      <w:proofErr w:type="gramStart"/>
      <w:r w:rsidR="00BA6140" w:rsidRPr="00903DBA">
        <w:rPr>
          <w:highlight w:val="white"/>
        </w:rPr>
        <w:t>in order to</w:t>
      </w:r>
      <w:proofErr w:type="gramEnd"/>
      <w:r w:rsidR="00BA6140" w:rsidRPr="00903DBA">
        <w:rPr>
          <w:highlight w:val="white"/>
        </w:rPr>
        <w:t xml:space="preserve"> add zero</w:t>
      </w:r>
      <w:r w:rsidR="00FE2F4F" w:rsidRPr="00903DBA">
        <w:rPr>
          <w:highlight w:val="white"/>
        </w:rPr>
        <w:t>-bytes if the list does not cover the struct or union.</w:t>
      </w:r>
    </w:p>
    <w:p w14:paraId="008E9B14" w14:textId="77777777" w:rsidR="00517768" w:rsidRPr="00903DBA" w:rsidRDefault="00517768" w:rsidP="00673567">
      <w:pPr>
        <w:pStyle w:val="Code"/>
        <w:rPr>
          <w:highlight w:val="white"/>
        </w:rPr>
      </w:pPr>
      <w:r w:rsidRPr="00903DBA">
        <w:rPr>
          <w:highlight w:val="white"/>
        </w:rPr>
        <w:t xml:space="preserve">              int size = 0;</w:t>
      </w:r>
    </w:p>
    <w:p w14:paraId="79E010E0" w14:textId="4C3F4F9E" w:rsidR="00517768" w:rsidRPr="00903DBA" w:rsidRDefault="00517768" w:rsidP="00673567">
      <w:pPr>
        <w:pStyle w:val="Code"/>
        <w:rPr>
          <w:highlight w:val="white"/>
        </w:rPr>
      </w:pPr>
      <w:r w:rsidRPr="00903DBA">
        <w:rPr>
          <w:highlight w:val="white"/>
        </w:rPr>
        <w:t xml:space="preserve">              IEnumerator&lt;Symbol&gt; enumerator =</w:t>
      </w:r>
      <w:r w:rsidR="007D49B1" w:rsidRPr="00903DBA">
        <w:rPr>
          <w:highlight w:val="white"/>
        </w:rPr>
        <w:t xml:space="preserve"> memberList</w:t>
      </w:r>
      <w:r w:rsidRPr="00903DBA">
        <w:rPr>
          <w:highlight w:val="white"/>
        </w:rPr>
        <w:t>.GetEnumerator();</w:t>
      </w:r>
    </w:p>
    <w:p w14:paraId="23F44D93" w14:textId="77777777" w:rsidR="00517768" w:rsidRPr="00903DBA" w:rsidRDefault="00517768" w:rsidP="00673567">
      <w:pPr>
        <w:pStyle w:val="Code"/>
        <w:rPr>
          <w:highlight w:val="white"/>
        </w:rPr>
      </w:pPr>
      <w:r w:rsidRPr="00903DBA">
        <w:rPr>
          <w:highlight w:val="white"/>
        </w:rPr>
        <w:t xml:space="preserve">              foreach (object fromInitializor in fromList) {</w:t>
      </w:r>
    </w:p>
    <w:p w14:paraId="6E50CA81" w14:textId="77777777" w:rsidR="00517768" w:rsidRPr="00903DBA" w:rsidRDefault="00517768" w:rsidP="00673567">
      <w:pPr>
        <w:pStyle w:val="Code"/>
        <w:rPr>
          <w:highlight w:val="white"/>
        </w:rPr>
      </w:pPr>
      <w:r w:rsidRPr="00903DBA">
        <w:rPr>
          <w:highlight w:val="white"/>
        </w:rPr>
        <w:t xml:space="preserve">                enumerator.MoveNext();</w:t>
      </w:r>
    </w:p>
    <w:p w14:paraId="2C75A95B" w14:textId="77777777" w:rsidR="00517768" w:rsidRPr="00903DBA" w:rsidRDefault="00517768" w:rsidP="00673567">
      <w:pPr>
        <w:pStyle w:val="Code"/>
        <w:rPr>
          <w:highlight w:val="white"/>
        </w:rPr>
      </w:pPr>
      <w:r w:rsidRPr="00903DBA">
        <w:rPr>
          <w:highlight w:val="white"/>
        </w:rPr>
        <w:t xml:space="preserve">                Symbol memberSymbol = enumerator.Current;</w:t>
      </w:r>
    </w:p>
    <w:p w14:paraId="38EED084" w14:textId="76E3466E"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.AddRange(GenerateStatic(memberSymbol.Type,</w:t>
      </w:r>
    </w:p>
    <w:p w14:paraId="3CC2243B" w14:textId="5330EE37" w:rsidR="00517768" w:rsidRPr="00903DBA" w:rsidRDefault="00517768" w:rsidP="00673567">
      <w:pPr>
        <w:pStyle w:val="Code"/>
        <w:rPr>
          <w:highlight w:val="white"/>
        </w:rPr>
      </w:pPr>
      <w:r w:rsidRPr="00903DBA">
        <w:rPr>
          <w:highlight w:val="white"/>
        </w:rPr>
        <w:t xml:space="preserve">                                 </w:t>
      </w:r>
      <w:r w:rsidR="0029586B" w:rsidRPr="00903DBA">
        <w:rPr>
          <w:highlight w:val="white"/>
        </w:rPr>
        <w:t xml:space="preserve">               </w:t>
      </w:r>
      <w:r w:rsidRPr="00903DBA">
        <w:rPr>
          <w:highlight w:val="white"/>
        </w:rPr>
        <w:t xml:space="preserve"> fromInitializor));</w:t>
      </w:r>
    </w:p>
    <w:p w14:paraId="7EF4C1D3" w14:textId="77777777" w:rsidR="00517768" w:rsidRPr="00903DBA" w:rsidRDefault="00517768" w:rsidP="00673567">
      <w:pPr>
        <w:pStyle w:val="Code"/>
        <w:rPr>
          <w:highlight w:val="white"/>
        </w:rPr>
      </w:pPr>
      <w:r w:rsidRPr="00903DBA">
        <w:rPr>
          <w:highlight w:val="white"/>
        </w:rPr>
        <w:t xml:space="preserve">                size += memberSymbol.Type.Size();</w:t>
      </w:r>
    </w:p>
    <w:p w14:paraId="0EBCA60E" w14:textId="77777777" w:rsidR="00517768" w:rsidRPr="00903DBA" w:rsidRDefault="00517768" w:rsidP="00673567">
      <w:pPr>
        <w:pStyle w:val="Code"/>
        <w:rPr>
          <w:highlight w:val="white"/>
        </w:rPr>
      </w:pPr>
      <w:r w:rsidRPr="00903DBA">
        <w:rPr>
          <w:highlight w:val="white"/>
        </w:rPr>
        <w:t xml:space="preserve">              }</w:t>
      </w:r>
    </w:p>
    <w:p w14:paraId="763B17DC" w14:textId="77777777" w:rsidR="00517768" w:rsidRPr="00903DBA" w:rsidRDefault="00517768" w:rsidP="00673567">
      <w:pPr>
        <w:pStyle w:val="Code"/>
        <w:rPr>
          <w:highlight w:val="white"/>
        </w:rPr>
      </w:pPr>
    </w:p>
    <w:p w14:paraId="540F5CA4" w14:textId="77777777" w:rsidR="00517768" w:rsidRPr="00903DBA" w:rsidRDefault="00517768" w:rsidP="00673567">
      <w:pPr>
        <w:pStyle w:val="Code"/>
        <w:rPr>
          <w:highlight w:val="white"/>
        </w:rPr>
      </w:pPr>
      <w:r w:rsidRPr="00903DBA">
        <w:rPr>
          <w:highlight w:val="white"/>
        </w:rPr>
        <w:lastRenderedPageBreak/>
        <w:t xml:space="preserve">              int restSize = toType.Size() - size;</w:t>
      </w:r>
    </w:p>
    <w:p w14:paraId="2DAE12A0" w14:textId="77777777" w:rsidR="00C505DE" w:rsidRPr="00903DBA" w:rsidRDefault="00C505DE" w:rsidP="00C505DE">
      <w:pPr>
        <w:pStyle w:val="Code"/>
        <w:rPr>
          <w:highlight w:val="white"/>
        </w:rPr>
      </w:pPr>
      <w:r w:rsidRPr="00903DBA">
        <w:rPr>
          <w:highlight w:val="white"/>
        </w:rPr>
        <w:t xml:space="preserve">              if (restSize &gt; 0) {</w:t>
      </w:r>
    </w:p>
    <w:p w14:paraId="0A0D42C5" w14:textId="77777777" w:rsidR="00C505DE" w:rsidRPr="00903DBA" w:rsidRDefault="00C505DE" w:rsidP="00C505DE">
      <w:pPr>
        <w:pStyle w:val="Code"/>
        <w:rPr>
          <w:highlight w:val="white"/>
        </w:rPr>
      </w:pPr>
      <w:r w:rsidRPr="00903DBA">
        <w:rPr>
          <w:highlight w:val="white"/>
        </w:rPr>
        <w:t xml:space="preserve">                codeList.Add(new MiddleCode(MiddleOperator.InitializerZero,</w:t>
      </w:r>
    </w:p>
    <w:p w14:paraId="39C72D59" w14:textId="77777777" w:rsidR="00C505DE" w:rsidRPr="00903DBA" w:rsidRDefault="00C505DE" w:rsidP="00C505DE">
      <w:pPr>
        <w:pStyle w:val="Code"/>
        <w:rPr>
          <w:highlight w:val="white"/>
        </w:rPr>
      </w:pPr>
      <w:r w:rsidRPr="00903DBA">
        <w:rPr>
          <w:highlight w:val="white"/>
        </w:rPr>
        <w:t xml:space="preserve">                                            restSize));</w:t>
      </w:r>
    </w:p>
    <w:p w14:paraId="29238880" w14:textId="77777777" w:rsidR="00C505DE" w:rsidRPr="00903DBA" w:rsidRDefault="00C505DE" w:rsidP="00C505DE">
      <w:pPr>
        <w:pStyle w:val="Code"/>
        <w:rPr>
          <w:highlight w:val="white"/>
        </w:rPr>
      </w:pPr>
      <w:r w:rsidRPr="00903DBA">
        <w:rPr>
          <w:highlight w:val="white"/>
        </w:rPr>
        <w:t xml:space="preserve">              }</w:t>
      </w:r>
    </w:p>
    <w:p w14:paraId="763378E8" w14:textId="77777777" w:rsidR="00517768" w:rsidRPr="00903DBA" w:rsidRDefault="00517768" w:rsidP="00673567">
      <w:pPr>
        <w:pStyle w:val="Code"/>
        <w:rPr>
          <w:highlight w:val="white"/>
        </w:rPr>
      </w:pPr>
      <w:r w:rsidRPr="00903DBA">
        <w:rPr>
          <w:highlight w:val="white"/>
        </w:rPr>
        <w:t xml:space="preserve">            }</w:t>
      </w:r>
    </w:p>
    <w:p w14:paraId="2FB243D6" w14:textId="77777777" w:rsidR="00517768" w:rsidRPr="00903DBA" w:rsidRDefault="00517768" w:rsidP="00673567">
      <w:pPr>
        <w:pStyle w:val="Code"/>
        <w:rPr>
          <w:highlight w:val="white"/>
        </w:rPr>
      </w:pPr>
      <w:r w:rsidRPr="00903DBA">
        <w:rPr>
          <w:highlight w:val="white"/>
        </w:rPr>
        <w:t xml:space="preserve">            break;</w:t>
      </w:r>
    </w:p>
    <w:p w14:paraId="64E12B0D" w14:textId="77777777" w:rsidR="00517768" w:rsidRPr="00903DBA" w:rsidRDefault="00517768" w:rsidP="00673567">
      <w:pPr>
        <w:pStyle w:val="Code"/>
        <w:rPr>
          <w:highlight w:val="white"/>
        </w:rPr>
      </w:pPr>
      <w:r w:rsidRPr="00903DBA">
        <w:rPr>
          <w:highlight w:val="white"/>
        </w:rPr>
        <w:t xml:space="preserve">        }</w:t>
      </w:r>
    </w:p>
    <w:p w14:paraId="2D3D8869" w14:textId="77777777" w:rsidR="00517768" w:rsidRPr="00903DBA" w:rsidRDefault="00517768" w:rsidP="00673567">
      <w:pPr>
        <w:pStyle w:val="Code"/>
        <w:rPr>
          <w:highlight w:val="white"/>
        </w:rPr>
      </w:pPr>
      <w:r w:rsidRPr="00903DBA">
        <w:rPr>
          <w:highlight w:val="white"/>
        </w:rPr>
        <w:t xml:space="preserve">      }</w:t>
      </w:r>
    </w:p>
    <w:p w14:paraId="2CA6F332" w14:textId="77777777" w:rsidR="00517768" w:rsidRPr="00903DBA" w:rsidRDefault="00517768" w:rsidP="00673567">
      <w:pPr>
        <w:pStyle w:val="Code"/>
        <w:rPr>
          <w:highlight w:val="white"/>
        </w:rPr>
      </w:pPr>
    </w:p>
    <w:p w14:paraId="1BCC90D8" w14:textId="75D33EE1" w:rsidR="00517768" w:rsidRPr="00903DBA" w:rsidRDefault="00517768" w:rsidP="00673567">
      <w:pPr>
        <w:pStyle w:val="Code"/>
        <w:rPr>
          <w:highlight w:val="white"/>
        </w:rPr>
      </w:pPr>
      <w:r w:rsidRPr="00903DBA">
        <w:rPr>
          <w:highlight w:val="white"/>
        </w:rPr>
        <w:t xml:space="preserve">      return </w:t>
      </w:r>
      <w:r w:rsidR="005F341E" w:rsidRPr="00903DBA">
        <w:rPr>
          <w:highlight w:val="white"/>
        </w:rPr>
        <w:t>codeList</w:t>
      </w:r>
      <w:r w:rsidRPr="00903DBA">
        <w:rPr>
          <w:highlight w:val="white"/>
        </w:rPr>
        <w:t>;</w:t>
      </w:r>
    </w:p>
    <w:p w14:paraId="11DD737B" w14:textId="77777777" w:rsidR="00517768" w:rsidRPr="00903DBA" w:rsidRDefault="00517768" w:rsidP="00673567">
      <w:pPr>
        <w:pStyle w:val="Code"/>
        <w:rPr>
          <w:highlight w:val="white"/>
        </w:rPr>
      </w:pPr>
      <w:r w:rsidRPr="00903DBA">
        <w:rPr>
          <w:highlight w:val="white"/>
        </w:rPr>
        <w:t xml:space="preserve">    }</w:t>
      </w:r>
    </w:p>
    <w:p w14:paraId="77A3F452" w14:textId="77777777" w:rsidR="00517768" w:rsidRPr="00903DBA" w:rsidRDefault="00517768" w:rsidP="00673567">
      <w:pPr>
        <w:pStyle w:val="Code"/>
        <w:rPr>
          <w:highlight w:val="white"/>
        </w:rPr>
      </w:pPr>
      <w:r w:rsidRPr="00903DBA">
        <w:rPr>
          <w:highlight w:val="white"/>
        </w:rPr>
        <w:t xml:space="preserve">  }</w:t>
      </w:r>
    </w:p>
    <w:p w14:paraId="67E0E84B" w14:textId="05F855CE" w:rsidR="00517768" w:rsidRPr="00903DBA" w:rsidRDefault="00517768" w:rsidP="00673567">
      <w:pPr>
        <w:pStyle w:val="Code"/>
        <w:rPr>
          <w:highlight w:val="white"/>
        </w:rPr>
      </w:pPr>
      <w:r w:rsidRPr="00903DBA">
        <w:rPr>
          <w:highlight w:val="white"/>
        </w:rPr>
        <w:t>}</w:t>
      </w:r>
    </w:p>
    <w:p w14:paraId="230060CE" w14:textId="5910FBB1" w:rsidR="00607A44" w:rsidRPr="00903DBA" w:rsidRDefault="00607A44" w:rsidP="0060539D">
      <w:pPr>
        <w:pStyle w:val="Rubrik3"/>
        <w:rPr>
          <w:highlight w:val="white"/>
        </w:rPr>
      </w:pPr>
      <w:bookmarkStart w:id="493" w:name="_Toc59126219"/>
      <w:r w:rsidRPr="00903DBA">
        <w:rPr>
          <w:rStyle w:val="KeyWord0"/>
          <w:b/>
          <w:bCs/>
          <w:highlight w:val="white"/>
        </w:rPr>
        <w:t>Modify Initializer</w:t>
      </w:r>
      <w:bookmarkEnd w:id="493"/>
    </w:p>
    <w:p w14:paraId="5D390C88" w14:textId="645073A6" w:rsidR="00905979" w:rsidRPr="00903DBA" w:rsidRDefault="00BC2B71" w:rsidP="00BC2B71">
      <w:r w:rsidRPr="00903DBA">
        <w:rPr>
          <w:highlight w:val="white"/>
        </w:rPr>
        <w:t xml:space="preserve">The </w:t>
      </w:r>
      <w:r w:rsidRPr="00903DBA">
        <w:rPr>
          <w:rStyle w:val="KeyWord0"/>
          <w:highlight w:val="white"/>
        </w:rPr>
        <w:t>ModifyInitializer</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905979" w:rsidRPr="00903DBA">
        <w:t xml:space="preserve"> </w:t>
      </w:r>
      <w:r w:rsidR="00905979" w:rsidRPr="00903DBA">
        <w:rPr>
          <w:rStyle w:val="KeyWord0"/>
        </w:rPr>
        <w:t>3,</w:t>
      </w:r>
      <w:r w:rsidR="00905979" w:rsidRPr="00903DBA">
        <w:t xml:space="preserve"> </w:t>
      </w:r>
      <w:r w:rsidR="00905979" w:rsidRPr="00903DBA">
        <w:rPr>
          <w:rStyle w:val="KeyWord0"/>
        </w:rPr>
        <w:t>4,</w:t>
      </w:r>
      <w:r w:rsidR="00905979" w:rsidRPr="00903DBA">
        <w:t xml:space="preserve"> </w:t>
      </w:r>
      <w:r w:rsidR="00905979" w:rsidRPr="00903DBA">
        <w:rPr>
          <w:rStyle w:val="KeyWord0"/>
        </w:rPr>
        <w:t>5,</w:t>
      </w:r>
      <w:r w:rsidR="00905979" w:rsidRPr="00903DBA">
        <w:t xml:space="preserve"> </w:t>
      </w:r>
      <w:r w:rsidR="00905979" w:rsidRPr="00903DBA">
        <w:rPr>
          <w:rStyle w:val="KeyWord0"/>
        </w:rPr>
        <w:t>6}</w:t>
      </w:r>
      <w:r w:rsidR="00905979" w:rsidRPr="00903DBA">
        <w:t xml:space="preserve"> is changed to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3,</w:t>
      </w:r>
      <w:r w:rsidR="00905979" w:rsidRPr="00903DBA">
        <w:t xml:space="preserve"> </w:t>
      </w:r>
      <w:r w:rsidR="00905979" w:rsidRPr="00903DBA">
        <w:rPr>
          <w:rStyle w:val="KeyWord0"/>
        </w:rPr>
        <w:t>4</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5,</w:t>
      </w:r>
      <w:r w:rsidR="00905979" w:rsidRPr="00903DBA">
        <w:t xml:space="preserve"> </w:t>
      </w:r>
      <w:r w:rsidR="00905979" w:rsidRPr="00903DBA">
        <w:rPr>
          <w:rStyle w:val="KeyWord0"/>
        </w:rPr>
        <w:t>6</w:t>
      </w:r>
      <w:r w:rsidR="00513297" w:rsidRPr="00903DBA">
        <w:rPr>
          <w:rStyle w:val="KeyWord0"/>
        </w:rPr>
        <w:t>}}</w:t>
      </w:r>
      <w:r w:rsidR="004E62C3" w:rsidRPr="00903DBA">
        <w:t>.</w:t>
      </w:r>
    </w:p>
    <w:p w14:paraId="6B72D4A8" w14:textId="46F218F5" w:rsidR="00C51B49" w:rsidRPr="00903DBA" w:rsidRDefault="00C51B49" w:rsidP="006C2C63">
      <w:pPr>
        <w:pStyle w:val="CodeHeader"/>
      </w:pPr>
      <w:proofErr w:type="spellStart"/>
      <w:r w:rsidRPr="00903DBA">
        <w:rPr>
          <w:highlight w:val="white"/>
        </w:rPr>
        <w:t>Modify</w:t>
      </w:r>
      <w:r w:rsidR="002F35C1" w:rsidRPr="00903DBA">
        <w:rPr>
          <w:highlight w:val="white"/>
        </w:rPr>
        <w:t>Initializer</w:t>
      </w:r>
      <w:r w:rsidRPr="00903DBA">
        <w:t>.cs</w:t>
      </w:r>
      <w:proofErr w:type="spellEnd"/>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73022A3B" w14:textId="5AE01E3E" w:rsidR="00854C94" w:rsidRPr="00903DBA"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D2AF2" w:rsidRPr="00903DBA">
        <w:rPr>
          <w:rStyle w:val="KeyWord0"/>
          <w:highlight w:val="white"/>
        </w:rPr>
        <w:t>int</w:t>
      </w:r>
      <w:r w:rsidR="00DD2AF2" w:rsidRPr="00903DBA">
        <w:rPr>
          <w:highlight w:val="white"/>
        </w:rPr>
        <w:t xml:space="preserve"> </w:t>
      </w:r>
      <w:r w:rsidR="00DD2AF2" w:rsidRPr="00903DBA">
        <w:rPr>
          <w:rStyle w:val="KeyWord0"/>
          <w:highlight w:val="white"/>
        </w:rPr>
        <w:t>[2][3][4]</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854C94" w:rsidRPr="00903DBA">
        <w:rPr>
          <w:rStyle w:val="KeyWord0"/>
          <w:highlight w:val="white"/>
        </w:rPr>
        <w:t>int</w:t>
      </w:r>
      <w:r w:rsidR="00854C94" w:rsidRPr="00903DBA">
        <w:rPr>
          <w:highlight w:val="white"/>
        </w:rPr>
        <w:t xml:space="preserve"> </w:t>
      </w:r>
      <w:r w:rsidR="00854C94" w:rsidRPr="00903DBA">
        <w:rPr>
          <w:rStyle w:val="KeyWord0"/>
          <w:highlight w:val="white"/>
        </w:rPr>
        <w:t>[][3][4]</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7777777" w:rsidR="00517768" w:rsidRPr="00903DBA" w:rsidRDefault="00517768" w:rsidP="00083493">
      <w:pPr>
        <w:pStyle w:val="Code"/>
        <w:rPr>
          <w:highlight w:val="white"/>
        </w:rPr>
      </w:pPr>
      <w:r w:rsidRPr="00903DBA">
        <w:rPr>
          <w:highlight w:val="white"/>
        </w:rPr>
        <w:t xml:space="preserve">      IDictionary&lt;int,int&gt; dimensionToSizeMap = new Dictionary&lt;int,int&gt;();</w:t>
      </w:r>
    </w:p>
    <w:p w14:paraId="0FEB70A7" w14:textId="230D4E65" w:rsidR="00517768" w:rsidRPr="00903DBA" w:rsidRDefault="00517768" w:rsidP="00083493">
      <w:pPr>
        <w:pStyle w:val="Code"/>
        <w:rPr>
          <w:highlight w:val="white"/>
        </w:rPr>
      </w:pPr>
      <w:r w:rsidRPr="00903DBA">
        <w:rPr>
          <w:highlight w:val="white"/>
        </w:rPr>
        <w:t xml:space="preserve">      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903DBA" w:rsidRDefault="00517768" w:rsidP="00083493">
      <w:pPr>
        <w:pStyle w:val="Code"/>
        <w:rPr>
          <w:highlight w:val="white"/>
        </w:rPr>
      </w:pPr>
      <w:r w:rsidRPr="00903DBA">
        <w:rPr>
          <w:highlight w:val="white"/>
        </w:rPr>
        <w:t xml:space="preserve">      for (int dimension = 1; dimension &lt; maxDimension; ++dimension) {</w:t>
      </w:r>
    </w:p>
    <w:p w14:paraId="17C9B4B8" w14:textId="77777777" w:rsidR="00517768" w:rsidRPr="00903DBA" w:rsidRDefault="00517768" w:rsidP="00083493">
      <w:pPr>
        <w:pStyle w:val="Code"/>
        <w:rPr>
          <w:highlight w:val="white"/>
        </w:rPr>
      </w:pPr>
      <w:r w:rsidRPr="00903DBA">
        <w:rPr>
          <w:highlight w:val="white"/>
        </w:rPr>
        <w:t xml:space="preserve">        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77777777" w:rsidR="00517768" w:rsidRPr="00903DBA" w:rsidRDefault="00517768" w:rsidP="00083493">
      <w:pPr>
        <w:pStyle w:val="Code"/>
        <w:rPr>
          <w:highlight w:val="white"/>
        </w:rPr>
      </w:pPr>
      <w:r w:rsidRPr="00903DBA">
        <w:rPr>
          <w:highlight w:val="white"/>
        </w:rPr>
        <w:t xml:space="preserve">        Assert.ErrorXXX(arraySize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lastRenderedPageBreak/>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903DBA" w:rsidRDefault="00517768" w:rsidP="00083493">
      <w:pPr>
        <w:pStyle w:val="Code"/>
        <w:rPr>
          <w:highlight w:val="white"/>
        </w:rPr>
      </w:pPr>
      <w:r w:rsidRPr="00903DBA">
        <w:rPr>
          <w:highlight w:val="white"/>
        </w:rPr>
        <w:t xml:space="preserve">          totalList.Add(currentList);</w:t>
      </w:r>
    </w:p>
    <w:p w14:paraId="16C8577C" w14:textId="77777777" w:rsidR="00517768" w:rsidRPr="00903DBA" w:rsidRDefault="00517768" w:rsidP="00083493">
      <w:pPr>
        <w:pStyle w:val="Code"/>
        <w:rPr>
          <w:highlight w:val="white"/>
        </w:rPr>
      </w:pPr>
      <w:r w:rsidRPr="00903DBA">
        <w:rPr>
          <w:highlight w:val="white"/>
        </w:rPr>
        <w:t xml:space="preserve">        }</w:t>
      </w:r>
    </w:p>
    <w:p w14:paraId="1ED0FD73" w14:textId="77777777" w:rsidR="00517768" w:rsidRPr="00903DBA" w:rsidRDefault="00517768" w:rsidP="00083493">
      <w:pPr>
        <w:pStyle w:val="Code"/>
        <w:rPr>
          <w:highlight w:val="white"/>
        </w:rPr>
      </w:pPr>
    </w:p>
    <w:p w14:paraId="5297F09B" w14:textId="77777777" w:rsidR="00517768" w:rsidRPr="00903DBA" w:rsidRDefault="00517768" w:rsidP="00083493">
      <w:pPr>
        <w:pStyle w:val="Code"/>
        <w:rPr>
          <w:highlight w:val="white"/>
        </w:rPr>
      </w:pPr>
      <w:r w:rsidRPr="00903DBA">
        <w:rPr>
          <w:highlight w:val="white"/>
        </w:rPr>
        <w:t xml:space="preserve">        list = totalList;</w:t>
      </w:r>
    </w:p>
    <w:p w14:paraId="29F63D42" w14:textId="77777777" w:rsidR="00517768" w:rsidRPr="00903DBA" w:rsidRDefault="00517768" w:rsidP="00083493">
      <w:pPr>
        <w:pStyle w:val="Code"/>
        <w:rPr>
          <w:highlight w:val="white"/>
        </w:rPr>
      </w:pPr>
      <w:r w:rsidRPr="00903DBA">
        <w:rPr>
          <w:highlight w:val="white"/>
        </w:rPr>
        <w:t xml:space="preserve">      }</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24AC2CA2" w:rsidR="00517768" w:rsidRPr="00903DBA" w:rsidRDefault="00431E56" w:rsidP="00431E56">
      <w:pPr>
        <w:rPr>
          <w:highlight w:val="white"/>
        </w:rPr>
      </w:pPr>
      <w:r w:rsidRPr="00903DBA">
        <w:rPr>
          <w:highlight w:val="white"/>
        </w:rPr>
        <w:t xml:space="preserve">The </w:t>
      </w:r>
      <w:r w:rsidRPr="00903DBA">
        <w:rPr>
          <w:rStyle w:val="KeyWord0"/>
          <w:highlight w:val="white"/>
        </w:rPr>
        <w:t>DimensionToSizeMap</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7260E217" w:rsidR="00CC1015" w:rsidRPr="00903DBA" w:rsidRDefault="00CC1015" w:rsidP="00CC1015">
      <w:pPr>
        <w:rPr>
          <w:highlight w:val="white"/>
        </w:rPr>
      </w:pPr>
      <w:r w:rsidRPr="00903DBA">
        <w:rPr>
          <w:highlight w:val="white"/>
        </w:rPr>
        <w:t xml:space="preserve">The </w:t>
      </w:r>
      <w:r w:rsidRPr="00903DBA">
        <w:rPr>
          <w:rStyle w:val="KeyWord0"/>
          <w:highlight w:val="white"/>
        </w:rPr>
        <w:t>InitializerToDimensionMap</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77777777" w:rsidR="00517768" w:rsidRPr="00903DBA" w:rsidRDefault="00517768" w:rsidP="00083493">
      <w:pPr>
        <w:pStyle w:val="Code"/>
        <w:rPr>
          <w:highlight w:val="white"/>
        </w:rPr>
      </w:pPr>
      <w:r w:rsidRPr="00903DBA">
        <w:rPr>
          <w:highlight w:val="white"/>
        </w:rPr>
        <w:t xml:space="preserve">      if (initializer is List&lt;object&gt;) {</w:t>
      </w:r>
    </w:p>
    <w:p w14:paraId="2128954E" w14:textId="77777777" w:rsidR="00517768" w:rsidRPr="00903DBA" w:rsidRDefault="00517768" w:rsidP="00083493">
      <w:pPr>
        <w:pStyle w:val="Code"/>
        <w:rPr>
          <w:highlight w:val="white"/>
        </w:rPr>
      </w:pPr>
      <w:r w:rsidRPr="00903DBA">
        <w:rPr>
          <w:highlight w:val="white"/>
        </w:rPr>
        <w:t xml:space="preserve">        List&lt;object&gt; list = (List&lt;object&gt;) initializer;</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233AEEE2"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903DBA" w:rsidRDefault="00517768" w:rsidP="00083493">
      <w:pPr>
        <w:pStyle w:val="Code"/>
        <w:rPr>
          <w:highlight w:val="white"/>
        </w:rPr>
      </w:pPr>
      <w:r w:rsidRPr="00903DBA">
        <w:rPr>
          <w:highlight w:val="white"/>
        </w:rPr>
        <w:t xml:space="preserve">          maxDimension = Math.Max(maxDimension, dimension);</w:t>
      </w:r>
    </w:p>
    <w:p w14:paraId="4A2CC395" w14:textId="77777777" w:rsidR="00517768" w:rsidRPr="00903DBA" w:rsidRDefault="00517768" w:rsidP="00083493">
      <w:pPr>
        <w:pStyle w:val="Code"/>
        <w:rPr>
          <w:highlight w:val="white"/>
        </w:rPr>
      </w:pPr>
      <w:r w:rsidRPr="00903DBA">
        <w:rPr>
          <w:highlight w:val="white"/>
        </w:rPr>
        <w:t xml:space="preserve">        }</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lastRenderedPageBreak/>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13C13F22" w14:textId="5CB42F91" w:rsidR="00AD7B52" w:rsidRPr="00903DBA" w:rsidRDefault="00AD7B52" w:rsidP="0060539D">
      <w:pPr>
        <w:pStyle w:val="Rubrik1"/>
      </w:pPr>
      <w:bookmarkStart w:id="494" w:name="_Ref54016586"/>
      <w:bookmarkStart w:id="495" w:name="_Ref54016644"/>
      <w:bookmarkStart w:id="496" w:name="_Toc59126220"/>
      <w:r w:rsidRPr="00903DBA">
        <w:lastRenderedPageBreak/>
        <w:t>Middle Code Optimization</w:t>
      </w:r>
      <w:bookmarkEnd w:id="282"/>
      <w:bookmarkEnd w:id="494"/>
      <w:bookmarkEnd w:id="495"/>
      <w:bookmarkEnd w:id="496"/>
    </w:p>
    <w:p w14:paraId="56CD6ACF" w14:textId="78DCF450" w:rsidR="001B2E15" w:rsidRPr="00903DBA" w:rsidRDefault="00EE1DCA" w:rsidP="00E444D6">
      <w:r w:rsidRPr="00903DBA">
        <w:t xml:space="preserve">When the middle code has been </w:t>
      </w:r>
      <w:r w:rsidR="003801E7" w:rsidRPr="00903DBA">
        <w:t>generated</w:t>
      </w:r>
      <w:r w:rsidRPr="00903DBA">
        <w:t>, we ne</w:t>
      </w:r>
      <w:r w:rsidR="003801E7" w:rsidRPr="00903DBA">
        <w:t xml:space="preserve">ed to perform </w:t>
      </w:r>
      <w:r w:rsidR="00546F55" w:rsidRPr="00903DBA">
        <w:t>several</w:t>
      </w:r>
      <w:r w:rsidR="003801E7" w:rsidRPr="00903DBA">
        <w:t xml:space="preserve"> optimizations since the code may be ineffective. Some ineffective parts may be introduced by the programmer, </w:t>
      </w:r>
      <w:r w:rsidR="006139A4">
        <w:t xml:space="preserve">while other parts </w:t>
      </w:r>
      <w:r w:rsidR="003801E7" w:rsidRPr="00903DBA">
        <w:t>are</w:t>
      </w:r>
      <w:r w:rsidR="006139A4">
        <w:t xml:space="preserve"> </w:t>
      </w:r>
      <w:r w:rsidR="00714B9B" w:rsidRPr="00903DBA">
        <w:t>introduced</w:t>
      </w:r>
      <w:r w:rsidR="003801E7" w:rsidRPr="00903DBA">
        <w:t xml:space="preserve"> by the parser.</w:t>
      </w:r>
      <w:r w:rsidR="00714B9B" w:rsidRPr="00903DBA">
        <w:t xml:space="preserve"> </w:t>
      </w:r>
      <w:r w:rsidR="00770371" w:rsidRPr="00903DBA">
        <w:t xml:space="preserve">The </w:t>
      </w:r>
      <w:r w:rsidR="00770371" w:rsidRPr="00903DBA">
        <w:rPr>
          <w:rStyle w:val="KeyWord0"/>
        </w:rPr>
        <w:t>MiddleCodeOptimization</w:t>
      </w:r>
      <w:r w:rsidR="00770371" w:rsidRPr="00903DBA">
        <w:t xml:space="preserve"> class takes care of the optimization. </w:t>
      </w:r>
      <w:r w:rsidR="00E444D6" w:rsidRPr="00903DBA">
        <w:t>Since the</w:t>
      </w:r>
      <w:r w:rsidR="00237ECB" w:rsidRPr="00903DBA">
        <w:t xml:space="preserve"> optimization methods</w:t>
      </w:r>
      <w:r w:rsidR="00D073EF" w:rsidRPr="00903DBA">
        <w:t xml:space="preserve"> may</w:t>
      </w:r>
      <w:r w:rsidR="00E444D6" w:rsidRPr="00903DBA">
        <w:t xml:space="preserve"> reveal new </w:t>
      </w:r>
      <w:r w:rsidR="00A61ED5" w:rsidRPr="00903DBA">
        <w:t>optimization</w:t>
      </w:r>
      <w:r w:rsidR="00E444D6" w:rsidRPr="00903DBA">
        <w:t xml:space="preserve"> </w:t>
      </w:r>
      <w:r w:rsidR="00A61ED5" w:rsidRPr="00903DBA">
        <w:t>opportunities</w:t>
      </w:r>
      <w:r w:rsidR="00C002BA" w:rsidRPr="00903DBA">
        <w:t>,</w:t>
      </w:r>
      <w:r w:rsidR="00E444D6" w:rsidRPr="00903DBA">
        <w:t xml:space="preserve"> we need to repeat </w:t>
      </w:r>
      <w:r w:rsidR="00BA6525" w:rsidRPr="00903DBA">
        <w:t>until we do not detect any more opportunit</w:t>
      </w:r>
      <w:r w:rsidR="00A735C6">
        <w:t>ies</w:t>
      </w:r>
      <w:r w:rsidR="00BA6525" w:rsidRPr="00903DBA">
        <w:t>.</w:t>
      </w:r>
      <w:r w:rsidR="00B42535" w:rsidRPr="00903DBA">
        <w:t xml:space="preserve"> The field </w:t>
      </w:r>
      <w:proofErr w:type="spellStart"/>
      <w:r w:rsidR="00B42535" w:rsidRPr="00903DBA">
        <w:rPr>
          <w:rStyle w:val="CodeInText"/>
        </w:rPr>
        <w:t>m_update</w:t>
      </w:r>
      <w:proofErr w:type="spellEnd"/>
      <w:r w:rsidR="00B42535" w:rsidRPr="00903DBA">
        <w:t xml:space="preserve"> is set to true if we find an optimization </w:t>
      </w:r>
      <w:r w:rsidR="0008504C" w:rsidRPr="00903DBA">
        <w:t>opportunity</w:t>
      </w:r>
      <w:r w:rsidR="00B42535" w:rsidRPr="00903DBA">
        <w:t>.</w:t>
      </w:r>
    </w:p>
    <w:p w14:paraId="21875F05" w14:textId="6A1F78E2" w:rsidR="00B36BC0" w:rsidRPr="00903DBA" w:rsidRDefault="0019469C" w:rsidP="001D1BEE">
      <w:pPr>
        <w:pStyle w:val="CodeHeader"/>
      </w:pPr>
      <w:proofErr w:type="spellStart"/>
      <w:r w:rsidRPr="00903DBA">
        <w:t>MiddleCodeOptimizor.cs</w:t>
      </w:r>
      <w:proofErr w:type="spellEnd"/>
    </w:p>
    <w:p w14:paraId="229ED5A7" w14:textId="77777777" w:rsidR="00F303A6" w:rsidRPr="00903DBA" w:rsidRDefault="00F303A6" w:rsidP="00F303A6">
      <w:pPr>
        <w:pStyle w:val="Code"/>
        <w:rPr>
          <w:highlight w:val="white"/>
        </w:rPr>
      </w:pPr>
      <w:r w:rsidRPr="00903DBA">
        <w:rPr>
          <w:highlight w:val="white"/>
        </w:rPr>
        <w:t>using System.Numerics;</w:t>
      </w:r>
    </w:p>
    <w:p w14:paraId="427730B9" w14:textId="77777777" w:rsidR="00F303A6" w:rsidRPr="00903DBA" w:rsidRDefault="00F303A6" w:rsidP="00F303A6">
      <w:pPr>
        <w:pStyle w:val="Code"/>
        <w:rPr>
          <w:highlight w:val="white"/>
        </w:rPr>
      </w:pPr>
      <w:r w:rsidRPr="00903DBA">
        <w:rPr>
          <w:highlight w:val="white"/>
        </w:rPr>
        <w:t>using System.Collections.Generic;</w:t>
      </w:r>
    </w:p>
    <w:p w14:paraId="719506DD" w14:textId="3A033946" w:rsidR="00F303A6" w:rsidRPr="00903DBA" w:rsidRDefault="00CC3DD4" w:rsidP="00792C49">
      <w:pPr>
        <w:rPr>
          <w:highlight w:val="white"/>
        </w:rPr>
      </w:pPr>
      <w:r w:rsidRPr="00903DBA">
        <w:rPr>
          <w:highlight w:val="white"/>
        </w:rPr>
        <w:t xml:space="preserve">The </w:t>
      </w:r>
      <w:r w:rsidRPr="00903DBA">
        <w:rPr>
          <w:rStyle w:val="KeyWord0"/>
          <w:highlight w:val="white"/>
        </w:rPr>
        <w:t>m_update</w:t>
      </w:r>
      <w:r w:rsidRPr="00903DBA">
        <w:rPr>
          <w:highlight w:val="white"/>
        </w:rPr>
        <w:t xml:space="preserve"> field is set to true each time an </w:t>
      </w:r>
      <w:r w:rsidR="00792C49" w:rsidRPr="00903DBA">
        <w:rPr>
          <w:highlight w:val="white"/>
        </w:rPr>
        <w:t xml:space="preserve">optimization has occurred, and the middle code list is stored in </w:t>
      </w:r>
      <w:r w:rsidR="00792C49" w:rsidRPr="00903DBA">
        <w:rPr>
          <w:rStyle w:val="KeyWord0"/>
          <w:highlight w:val="white"/>
        </w:rPr>
        <w:t>m_middleCodeList</w:t>
      </w:r>
      <w:r w:rsidR="00792C49" w:rsidRPr="00903DBA">
        <w:rPr>
          <w:highlight w:val="white"/>
        </w:rPr>
        <w:t>.</w:t>
      </w:r>
    </w:p>
    <w:p w14:paraId="7D354E6F" w14:textId="77777777" w:rsidR="00F303A6" w:rsidRPr="00903DBA" w:rsidRDefault="00F303A6" w:rsidP="00F303A6">
      <w:pPr>
        <w:pStyle w:val="Code"/>
        <w:rPr>
          <w:highlight w:val="white"/>
        </w:rPr>
      </w:pPr>
      <w:r w:rsidRPr="00903DBA">
        <w:rPr>
          <w:highlight w:val="white"/>
        </w:rPr>
        <w:t>namespace CCompiler {</w:t>
      </w:r>
    </w:p>
    <w:p w14:paraId="010EE5CC" w14:textId="77777777" w:rsidR="00F303A6" w:rsidRPr="00903DBA" w:rsidRDefault="00F303A6" w:rsidP="00F303A6">
      <w:pPr>
        <w:pStyle w:val="Code"/>
        <w:rPr>
          <w:highlight w:val="white"/>
        </w:rPr>
      </w:pPr>
      <w:r w:rsidRPr="00903DBA">
        <w:rPr>
          <w:highlight w:val="white"/>
        </w:rPr>
        <w:t xml:space="preserve">  public class MiddleCodeOptimizer {</w:t>
      </w:r>
    </w:p>
    <w:p w14:paraId="3392851F" w14:textId="77777777" w:rsidR="00F303A6" w:rsidRPr="00903DBA" w:rsidRDefault="00F303A6" w:rsidP="00F303A6">
      <w:pPr>
        <w:pStyle w:val="Code"/>
        <w:rPr>
          <w:highlight w:val="white"/>
        </w:rPr>
      </w:pPr>
      <w:r w:rsidRPr="00903DBA">
        <w:rPr>
          <w:highlight w:val="white"/>
        </w:rPr>
        <w:t xml:space="preserve">    private bool m_update;</w:t>
      </w:r>
    </w:p>
    <w:p w14:paraId="1709D114" w14:textId="77777777" w:rsidR="00F303A6" w:rsidRPr="00903DBA" w:rsidRDefault="00F303A6" w:rsidP="00F303A6">
      <w:pPr>
        <w:pStyle w:val="Code"/>
        <w:rPr>
          <w:highlight w:val="white"/>
        </w:rPr>
      </w:pPr>
      <w:r w:rsidRPr="00903DBA">
        <w:rPr>
          <w:highlight w:val="white"/>
        </w:rPr>
        <w:t xml:space="preserve">    private List&lt;MiddleCode&gt; m_middleCodeList;</w:t>
      </w:r>
    </w:p>
    <w:p w14:paraId="6EA6B0EF" w14:textId="77777777" w:rsidR="00F303A6" w:rsidRPr="00903DBA" w:rsidRDefault="00F303A6" w:rsidP="00F303A6">
      <w:pPr>
        <w:pStyle w:val="Code"/>
        <w:rPr>
          <w:highlight w:val="white"/>
        </w:rPr>
      </w:pPr>
    </w:p>
    <w:p w14:paraId="0BDEC005" w14:textId="77777777" w:rsidR="00F303A6" w:rsidRPr="00903DBA" w:rsidRDefault="00F303A6" w:rsidP="00F303A6">
      <w:pPr>
        <w:pStyle w:val="Code"/>
        <w:rPr>
          <w:highlight w:val="white"/>
        </w:rPr>
      </w:pPr>
      <w:r w:rsidRPr="00903DBA">
        <w:rPr>
          <w:highlight w:val="white"/>
        </w:rPr>
        <w:t xml:space="preserve">    public MiddleCodeOptimizer(List&lt;MiddleCode&gt; middleCodeList) {</w:t>
      </w:r>
    </w:p>
    <w:p w14:paraId="7B792CFF" w14:textId="77777777" w:rsidR="00F303A6" w:rsidRPr="00903DBA" w:rsidRDefault="00F303A6" w:rsidP="00F303A6">
      <w:pPr>
        <w:pStyle w:val="Code"/>
        <w:rPr>
          <w:highlight w:val="white"/>
        </w:rPr>
      </w:pPr>
      <w:r w:rsidRPr="00903DBA">
        <w:rPr>
          <w:highlight w:val="white"/>
        </w:rPr>
        <w:t xml:space="preserve">      m_middleCodeList = middleCodeList;</w:t>
      </w:r>
    </w:p>
    <w:p w14:paraId="72C020C7" w14:textId="77777777" w:rsidR="00F303A6" w:rsidRPr="00903DBA" w:rsidRDefault="00F303A6" w:rsidP="00F303A6">
      <w:pPr>
        <w:pStyle w:val="Code"/>
        <w:rPr>
          <w:highlight w:val="white"/>
        </w:rPr>
      </w:pPr>
      <w:r w:rsidRPr="00903DBA">
        <w:rPr>
          <w:highlight w:val="white"/>
        </w:rPr>
        <w:t xml:space="preserve">    }</w:t>
      </w:r>
    </w:p>
    <w:p w14:paraId="4FB67318" w14:textId="500AAEC4" w:rsidR="00F303A6" w:rsidRPr="00903DBA" w:rsidRDefault="00F06239" w:rsidP="00435D85">
      <w:pPr>
        <w:rPr>
          <w:highlight w:val="white"/>
        </w:rPr>
      </w:pPr>
      <w:proofErr w:type="gramStart"/>
      <w:r w:rsidRPr="00903DBA">
        <w:rPr>
          <w:highlight w:val="white"/>
        </w:rPr>
        <w:t>First of all</w:t>
      </w:r>
      <w:proofErr w:type="gramEnd"/>
      <w:r w:rsidRPr="00903DBA">
        <w:rPr>
          <w:highlight w:val="white"/>
        </w:rPr>
        <w:t>, we need to change the address</w:t>
      </w:r>
      <w:r w:rsidR="00CC3DD4" w:rsidRPr="00903DBA">
        <w:rPr>
          <w:highlight w:val="white"/>
        </w:rPr>
        <w:t>e</w:t>
      </w:r>
      <w:r w:rsidRPr="00903DBA">
        <w:rPr>
          <w:highlight w:val="white"/>
        </w:rPr>
        <w:t>s of jump instr</w:t>
      </w:r>
      <w:r w:rsidR="00CC3DD4" w:rsidRPr="00903DBA">
        <w:rPr>
          <w:highlight w:val="white"/>
        </w:rPr>
        <w:t>uc</w:t>
      </w:r>
      <w:r w:rsidRPr="00903DBA">
        <w:rPr>
          <w:highlight w:val="white"/>
        </w:rPr>
        <w:t>tion</w:t>
      </w:r>
      <w:r w:rsidR="00CC3DD4" w:rsidRPr="00903DBA">
        <w:rPr>
          <w:highlight w:val="white"/>
        </w:rPr>
        <w:t>s</w:t>
      </w:r>
      <w:r w:rsidRPr="00903DBA">
        <w:rPr>
          <w:highlight w:val="white"/>
        </w:rPr>
        <w:t xml:space="preserve">, from middle code objects to their </w:t>
      </w:r>
      <w:r w:rsidR="00435D85" w:rsidRPr="00903DBA">
        <w:rPr>
          <w:highlight w:val="white"/>
        </w:rPr>
        <w:t>index in the code list</w:t>
      </w:r>
      <w:r w:rsidR="00CC3DD4" w:rsidRPr="00903DBA">
        <w:rPr>
          <w:highlight w:val="white"/>
        </w:rPr>
        <w:t xml:space="preserve">, by calling </w:t>
      </w:r>
      <w:r w:rsidR="00CC3DD4" w:rsidRPr="00903DBA">
        <w:rPr>
          <w:rStyle w:val="KeyWord0"/>
          <w:highlight w:val="white"/>
        </w:rPr>
        <w:t>ObjectToIntegerAddresses</w:t>
      </w:r>
      <w:r w:rsidR="00CC3DD4" w:rsidRPr="00903DBA">
        <w:rPr>
          <w:highlight w:val="white"/>
        </w:rPr>
        <w:t>.</w:t>
      </w:r>
    </w:p>
    <w:p w14:paraId="256A42DA" w14:textId="77777777" w:rsidR="00F303A6" w:rsidRPr="00903DBA" w:rsidRDefault="00F303A6" w:rsidP="00F303A6">
      <w:pPr>
        <w:pStyle w:val="Code"/>
        <w:rPr>
          <w:highlight w:val="white"/>
        </w:rPr>
      </w:pPr>
      <w:r w:rsidRPr="00903DBA">
        <w:rPr>
          <w:highlight w:val="white"/>
        </w:rPr>
        <w:t xml:space="preserve">    public void Optimize() {</w:t>
      </w:r>
    </w:p>
    <w:p w14:paraId="78936495" w14:textId="77777777" w:rsidR="00F303A6" w:rsidRPr="00903DBA" w:rsidRDefault="00F303A6" w:rsidP="00F303A6">
      <w:pPr>
        <w:pStyle w:val="Code"/>
        <w:rPr>
          <w:highlight w:val="white"/>
        </w:rPr>
      </w:pPr>
      <w:r w:rsidRPr="00903DBA">
        <w:rPr>
          <w:highlight w:val="white"/>
        </w:rPr>
        <w:t xml:space="preserve">      ObjectToIntegerAddresses();</w:t>
      </w:r>
    </w:p>
    <w:p w14:paraId="49869B98" w14:textId="24AD1E42" w:rsidR="00F303A6" w:rsidRPr="00903DBA" w:rsidRDefault="00CA0E05" w:rsidP="00CA0E05">
      <w:pPr>
        <w:rPr>
          <w:highlight w:val="white"/>
        </w:rPr>
      </w:pPr>
      <w:r w:rsidRPr="00903DBA">
        <w:rPr>
          <w:highlight w:val="white"/>
        </w:rPr>
        <w:t>Th</w:t>
      </w:r>
      <w:r w:rsidR="006139A4">
        <w:rPr>
          <w:highlight w:val="white"/>
        </w:rPr>
        <w:t xml:space="preserve">en follows </w:t>
      </w:r>
      <w:r w:rsidRPr="00903DBA">
        <w:rPr>
          <w:highlight w:val="white"/>
        </w:rPr>
        <w:t xml:space="preserve">the main loop of the optimization process. </w:t>
      </w:r>
      <w:r w:rsidR="00F06239" w:rsidRPr="00903DBA">
        <w:rPr>
          <w:highlight w:val="white"/>
        </w:rPr>
        <w:t xml:space="preserve">We continue to iterate </w:t>
      </w:r>
      <w:proofErr w:type="gramStart"/>
      <w:r w:rsidR="00F06239" w:rsidRPr="00903DBA">
        <w:rPr>
          <w:highlight w:val="white"/>
        </w:rPr>
        <w:t>as long as</w:t>
      </w:r>
      <w:proofErr w:type="gramEnd"/>
      <w:r w:rsidR="00F06239" w:rsidRPr="00903DBA">
        <w:rPr>
          <w:highlight w:val="white"/>
        </w:rPr>
        <w:t xml:space="preserve"> there are optimization possibilities</w:t>
      </w:r>
      <w:r w:rsidR="00913E79" w:rsidRPr="00903DBA">
        <w:rPr>
          <w:highlight w:val="white"/>
        </w:rPr>
        <w:t xml:space="preserve">; that is, as long as </w:t>
      </w:r>
      <w:r w:rsidR="00913E79" w:rsidRPr="00903DBA">
        <w:rPr>
          <w:rStyle w:val="KeyWord0"/>
          <w:highlight w:val="white"/>
        </w:rPr>
        <w:t>m_update</w:t>
      </w:r>
      <w:r w:rsidR="00913E79" w:rsidRPr="00903DBA">
        <w:rPr>
          <w:highlight w:val="white"/>
        </w:rPr>
        <w:t xml:space="preserve"> is true</w:t>
      </w:r>
      <w:r w:rsidR="00F06239" w:rsidRPr="00903DBA">
        <w:rPr>
          <w:highlight w:val="white"/>
        </w:rPr>
        <w:t>.</w:t>
      </w:r>
      <w:r w:rsidR="00913E79" w:rsidRPr="00903DBA">
        <w:rPr>
          <w:highlight w:val="white"/>
        </w:rPr>
        <w:t xml:space="preserve"> The </w:t>
      </w:r>
      <w:r w:rsidR="00913E79" w:rsidRPr="00903DBA">
        <w:rPr>
          <w:rStyle w:val="KeyWord0"/>
          <w:highlight w:val="white"/>
        </w:rPr>
        <w:t>m_update</w:t>
      </w:r>
      <w:r w:rsidR="00913E79" w:rsidRPr="00903DBA">
        <w:rPr>
          <w:highlight w:val="white"/>
        </w:rPr>
        <w:t xml:space="preserve"> field is set to false at the </w:t>
      </w:r>
      <w:proofErr w:type="gramStart"/>
      <w:r w:rsidR="00913E79" w:rsidRPr="00903DBA">
        <w:rPr>
          <w:highlight w:val="white"/>
        </w:rPr>
        <w:t>beginning, and</w:t>
      </w:r>
      <w:proofErr w:type="gramEnd"/>
      <w:r w:rsidR="00913E79" w:rsidRPr="00903DBA">
        <w:rPr>
          <w:highlight w:val="white"/>
        </w:rPr>
        <w:t xml:space="preserve"> will </w:t>
      </w:r>
      <w:r w:rsidR="004B06A6" w:rsidRPr="00903DBA">
        <w:rPr>
          <w:highlight w:val="white"/>
        </w:rPr>
        <w:t>be set to true in case of an optimization.</w:t>
      </w:r>
    </w:p>
    <w:p w14:paraId="4C0BEC9C" w14:textId="77777777" w:rsidR="00F303A6" w:rsidRPr="00903DBA" w:rsidRDefault="00F303A6" w:rsidP="00F303A6">
      <w:pPr>
        <w:pStyle w:val="Code"/>
        <w:rPr>
          <w:highlight w:val="white"/>
        </w:rPr>
      </w:pPr>
      <w:r w:rsidRPr="00903DBA">
        <w:rPr>
          <w:highlight w:val="white"/>
        </w:rPr>
        <w:t xml:space="preserve">      do {</w:t>
      </w:r>
    </w:p>
    <w:p w14:paraId="00810713" w14:textId="77777777" w:rsidR="00F303A6" w:rsidRPr="00903DBA" w:rsidRDefault="00F303A6" w:rsidP="00F303A6">
      <w:pPr>
        <w:pStyle w:val="Code"/>
        <w:rPr>
          <w:highlight w:val="white"/>
        </w:rPr>
      </w:pPr>
      <w:r w:rsidRPr="00903DBA">
        <w:rPr>
          <w:highlight w:val="white"/>
        </w:rPr>
        <w:t xml:space="preserve">        m_update = false;</w:t>
      </w:r>
    </w:p>
    <w:p w14:paraId="70F914AE" w14:textId="77777777" w:rsidR="00F303A6" w:rsidRPr="00903DBA" w:rsidRDefault="00F303A6" w:rsidP="00F303A6">
      <w:pPr>
        <w:pStyle w:val="Code"/>
        <w:rPr>
          <w:highlight w:val="white"/>
        </w:rPr>
      </w:pPr>
      <w:r w:rsidRPr="00903DBA">
        <w:rPr>
          <w:highlight w:val="white"/>
        </w:rPr>
        <w:t xml:space="preserve">        ClearGotoNextStatements();</w:t>
      </w:r>
    </w:p>
    <w:p w14:paraId="1E9B3A92" w14:textId="77777777" w:rsidR="00F303A6" w:rsidRPr="00903DBA" w:rsidRDefault="00F303A6" w:rsidP="00F303A6">
      <w:pPr>
        <w:pStyle w:val="Code"/>
        <w:rPr>
          <w:highlight w:val="white"/>
        </w:rPr>
      </w:pPr>
      <w:r w:rsidRPr="00903DBA">
        <w:rPr>
          <w:highlight w:val="white"/>
        </w:rPr>
        <w:t xml:space="preserve">        ClearDoubleRelationStatements();</w:t>
      </w:r>
    </w:p>
    <w:p w14:paraId="4422AC82" w14:textId="77777777" w:rsidR="00F303A6" w:rsidRPr="00903DBA" w:rsidRDefault="00F303A6" w:rsidP="00F303A6">
      <w:pPr>
        <w:pStyle w:val="Code"/>
        <w:rPr>
          <w:highlight w:val="white"/>
        </w:rPr>
      </w:pPr>
      <w:r w:rsidRPr="00903DBA">
        <w:rPr>
          <w:highlight w:val="white"/>
        </w:rPr>
        <w:t xml:space="preserve">        TraceGotoChains();</w:t>
      </w:r>
    </w:p>
    <w:p w14:paraId="0140DD48" w14:textId="77777777" w:rsidR="00F303A6" w:rsidRPr="00903DBA" w:rsidRDefault="00F303A6" w:rsidP="00F303A6">
      <w:pPr>
        <w:pStyle w:val="Code"/>
        <w:rPr>
          <w:highlight w:val="white"/>
        </w:rPr>
      </w:pPr>
      <w:r w:rsidRPr="00903DBA">
        <w:rPr>
          <w:highlight w:val="white"/>
        </w:rPr>
        <w:t xml:space="preserve">        ClearUnreachableCode();</w:t>
      </w:r>
    </w:p>
    <w:p w14:paraId="3075D5C5" w14:textId="77777777" w:rsidR="00F303A6" w:rsidRPr="00903DBA" w:rsidRDefault="00F303A6" w:rsidP="00F303A6">
      <w:pPr>
        <w:pStyle w:val="Code"/>
        <w:rPr>
          <w:highlight w:val="white"/>
        </w:rPr>
      </w:pPr>
      <w:r w:rsidRPr="00903DBA">
        <w:rPr>
          <w:highlight w:val="white"/>
        </w:rPr>
        <w:t xml:space="preserve">        RemovePushPop();</w:t>
      </w:r>
    </w:p>
    <w:p w14:paraId="3396AC67" w14:textId="77777777" w:rsidR="00F303A6" w:rsidRPr="00903DBA" w:rsidRDefault="00F303A6" w:rsidP="00F303A6">
      <w:pPr>
        <w:pStyle w:val="Code"/>
        <w:rPr>
          <w:highlight w:val="white"/>
        </w:rPr>
      </w:pPr>
      <w:r w:rsidRPr="00903DBA">
        <w:rPr>
          <w:highlight w:val="white"/>
        </w:rPr>
        <w:t xml:space="preserve">        MergePopPushToTop();</w:t>
      </w:r>
    </w:p>
    <w:p w14:paraId="3660B57C" w14:textId="77777777" w:rsidR="00F303A6" w:rsidRPr="00903DBA" w:rsidRDefault="00F303A6" w:rsidP="00F303A6">
      <w:pPr>
        <w:pStyle w:val="Code"/>
        <w:rPr>
          <w:highlight w:val="white"/>
        </w:rPr>
      </w:pPr>
      <w:r w:rsidRPr="00903DBA">
        <w:rPr>
          <w:highlight w:val="white"/>
        </w:rPr>
        <w:t xml:space="preserve">        MergeTopPopToPop();</w:t>
      </w:r>
    </w:p>
    <w:p w14:paraId="371F31DF" w14:textId="2C456EEA" w:rsidR="00F303A6" w:rsidRPr="00903DBA" w:rsidRDefault="00F303A6" w:rsidP="00F303A6">
      <w:pPr>
        <w:pStyle w:val="Code"/>
        <w:rPr>
          <w:highlight w:val="white"/>
        </w:rPr>
      </w:pPr>
      <w:r w:rsidRPr="00903DBA">
        <w:rPr>
          <w:highlight w:val="white"/>
        </w:rPr>
        <w:t xml:space="preserve">        MergeBinary();</w:t>
      </w:r>
    </w:p>
    <w:p w14:paraId="42C915AC" w14:textId="77777777" w:rsidR="00F303A6" w:rsidRPr="00903DBA" w:rsidRDefault="00F303A6" w:rsidP="00F303A6">
      <w:pPr>
        <w:pStyle w:val="Code"/>
        <w:rPr>
          <w:highlight w:val="white"/>
        </w:rPr>
      </w:pPr>
      <w:r w:rsidRPr="00903DBA">
        <w:rPr>
          <w:highlight w:val="white"/>
        </w:rPr>
        <w:t xml:space="preserve">        //MergeDoubleAssign(); // XXX</w:t>
      </w:r>
    </w:p>
    <w:p w14:paraId="37514346" w14:textId="77777777" w:rsidR="00F303A6" w:rsidRPr="00903DBA" w:rsidRDefault="00F303A6" w:rsidP="00F303A6">
      <w:pPr>
        <w:pStyle w:val="Code"/>
        <w:rPr>
          <w:highlight w:val="white"/>
        </w:rPr>
      </w:pPr>
      <w:r w:rsidRPr="00903DBA">
        <w:rPr>
          <w:highlight w:val="white"/>
        </w:rPr>
        <w:t xml:space="preserve">        SematicOptimization();</w:t>
      </w:r>
    </w:p>
    <w:p w14:paraId="438E9B76" w14:textId="77777777" w:rsidR="00F303A6" w:rsidRPr="00903DBA" w:rsidRDefault="00F303A6" w:rsidP="00F303A6">
      <w:pPr>
        <w:pStyle w:val="Code"/>
        <w:rPr>
          <w:highlight w:val="white"/>
        </w:rPr>
      </w:pPr>
      <w:r w:rsidRPr="00903DBA">
        <w:rPr>
          <w:highlight w:val="white"/>
        </w:rPr>
        <w:t xml:space="preserve">        OptimizeRelation();</w:t>
      </w:r>
    </w:p>
    <w:p w14:paraId="50EEDF33" w14:textId="77777777" w:rsidR="00F303A6" w:rsidRPr="00903DBA" w:rsidRDefault="00F303A6" w:rsidP="00F303A6">
      <w:pPr>
        <w:pStyle w:val="Code"/>
        <w:rPr>
          <w:highlight w:val="white"/>
        </w:rPr>
      </w:pPr>
      <w:r w:rsidRPr="00903DBA">
        <w:rPr>
          <w:highlight w:val="white"/>
        </w:rPr>
        <w:t xml:space="preserve">        OptimizeCommutative();</w:t>
      </w:r>
    </w:p>
    <w:p w14:paraId="76F57F7D" w14:textId="77777777" w:rsidR="00F303A6" w:rsidRPr="00903DBA" w:rsidRDefault="00F303A6" w:rsidP="00F303A6">
      <w:pPr>
        <w:pStyle w:val="Code"/>
        <w:rPr>
          <w:highlight w:val="white"/>
        </w:rPr>
      </w:pPr>
      <w:r w:rsidRPr="00903DBA">
        <w:rPr>
          <w:highlight w:val="white"/>
        </w:rPr>
        <w:t xml:space="preserve">        OptimizeBinary();</w:t>
      </w:r>
    </w:p>
    <w:p w14:paraId="4328E80E" w14:textId="77777777" w:rsidR="00F303A6" w:rsidRPr="00903DBA" w:rsidRDefault="00F303A6" w:rsidP="00F303A6">
      <w:pPr>
        <w:pStyle w:val="Code"/>
        <w:rPr>
          <w:highlight w:val="white"/>
        </w:rPr>
      </w:pPr>
      <w:r w:rsidRPr="00903DBA">
        <w:rPr>
          <w:highlight w:val="white"/>
        </w:rPr>
        <w:t xml:space="preserve">        CheckIntegral(); // XXX</w:t>
      </w:r>
    </w:p>
    <w:p w14:paraId="135B2E7D" w14:textId="77777777" w:rsidR="00F303A6" w:rsidRPr="00903DBA" w:rsidRDefault="00F303A6" w:rsidP="00F303A6">
      <w:pPr>
        <w:pStyle w:val="Code"/>
        <w:rPr>
          <w:highlight w:val="white"/>
        </w:rPr>
      </w:pPr>
      <w:r w:rsidRPr="00903DBA">
        <w:rPr>
          <w:highlight w:val="white"/>
        </w:rPr>
        <w:t xml:space="preserve">        CheckFloating(); // XXX</w:t>
      </w:r>
    </w:p>
    <w:p w14:paraId="2C133D3D" w14:textId="77777777" w:rsidR="00F303A6" w:rsidRPr="00903DBA" w:rsidRDefault="00F303A6" w:rsidP="00F303A6">
      <w:pPr>
        <w:pStyle w:val="Code"/>
        <w:rPr>
          <w:highlight w:val="white"/>
        </w:rPr>
      </w:pPr>
      <w:r w:rsidRPr="00903DBA">
        <w:rPr>
          <w:highlight w:val="white"/>
        </w:rPr>
        <w:lastRenderedPageBreak/>
        <w:t xml:space="preserve">        RemoveClearedCode();</w:t>
      </w:r>
    </w:p>
    <w:p w14:paraId="7921201A" w14:textId="77777777" w:rsidR="00F303A6" w:rsidRPr="00903DBA" w:rsidRDefault="00F303A6" w:rsidP="00F303A6">
      <w:pPr>
        <w:pStyle w:val="Code"/>
        <w:rPr>
          <w:highlight w:val="white"/>
        </w:rPr>
      </w:pPr>
      <w:r w:rsidRPr="00903DBA">
        <w:rPr>
          <w:highlight w:val="white"/>
        </w:rPr>
        <w:t xml:space="preserve">      } while (m_update);</w:t>
      </w:r>
    </w:p>
    <w:p w14:paraId="06D98893" w14:textId="77777777" w:rsidR="00F303A6" w:rsidRPr="00903DBA" w:rsidRDefault="00F303A6" w:rsidP="00F303A6">
      <w:pPr>
        <w:pStyle w:val="Code"/>
        <w:rPr>
          <w:highlight w:val="white"/>
        </w:rPr>
      </w:pPr>
      <w:r w:rsidRPr="00903DBA">
        <w:rPr>
          <w:highlight w:val="white"/>
        </w:rPr>
        <w:t xml:space="preserve">    }</w:t>
      </w:r>
    </w:p>
    <w:p w14:paraId="3AE4ACDE" w14:textId="473797CD" w:rsidR="00F303A6" w:rsidRPr="00903DBA" w:rsidRDefault="00F303A6" w:rsidP="0060539D">
      <w:pPr>
        <w:pStyle w:val="Rubrik3"/>
      </w:pPr>
      <w:bookmarkStart w:id="497" w:name="_Toc59126221"/>
      <w:r w:rsidRPr="00903DBA">
        <w:t>Object to Integer Addresses</w:t>
      </w:r>
      <w:bookmarkEnd w:id="497"/>
    </w:p>
    <w:p w14:paraId="59B9EA90" w14:textId="5DCE77E6" w:rsidR="009D157E" w:rsidRPr="00903DBA" w:rsidRDefault="00F303A6" w:rsidP="00F303A6">
      <w:r w:rsidRPr="00903DBA">
        <w:t>When we generated the middle code, we use middle code objects as target for jump instructions.</w:t>
      </w:r>
      <w:r w:rsidR="00AB0C51" w:rsidRPr="00903DBA">
        <w:t xml:space="preserve"> The first we need to do is to </w:t>
      </w:r>
      <w:r w:rsidR="005432DA" w:rsidRPr="00903DBA">
        <w:t>change</w:t>
      </w:r>
      <w:r w:rsidR="00AB0C51" w:rsidRPr="00903DBA">
        <w:t xml:space="preserve"> the middle code targets to integer targets.</w:t>
      </w:r>
      <w:r w:rsidR="00DC227A" w:rsidRPr="00903DBA">
        <w:t xml:space="preserve"> The reason for this is that the optimization process of this chapter </w:t>
      </w:r>
      <w:r w:rsidR="009D157E" w:rsidRPr="00903DBA">
        <w:t xml:space="preserve">will result in the </w:t>
      </w:r>
      <w:r w:rsidR="00DC227A" w:rsidRPr="00903DBA">
        <w:t xml:space="preserve">removal of </w:t>
      </w:r>
      <w:r w:rsidR="009D157E" w:rsidRPr="00903DBA">
        <w:t>middle code instruction, among which some may be jump targets.</w:t>
      </w:r>
    </w:p>
    <w:p w14:paraId="75BDAD9E" w14:textId="77777777" w:rsidR="00361DD4" w:rsidRPr="00903DBA" w:rsidRDefault="00361DD4" w:rsidP="00361DD4">
      <w:pPr>
        <w:pStyle w:val="Code"/>
        <w:rPr>
          <w:highlight w:val="white"/>
        </w:rPr>
      </w:pPr>
      <w:r w:rsidRPr="00903DBA">
        <w:rPr>
          <w:highlight w:val="white"/>
        </w:rPr>
        <w:t xml:space="preserve">    public void ObjectToIntegerAddresses() {</w:t>
      </w:r>
    </w:p>
    <w:p w14:paraId="20EDA1EF" w14:textId="374F302D" w:rsidR="00D50063" w:rsidRPr="00903DBA" w:rsidRDefault="00D50063" w:rsidP="00D50063">
      <w:pPr>
        <w:rPr>
          <w:highlight w:val="white"/>
        </w:rPr>
      </w:pPr>
      <w:r w:rsidRPr="00903DBA">
        <w:rPr>
          <w:highlight w:val="white"/>
        </w:rPr>
        <w:t xml:space="preserve">We start by defining the address map, which we load with </w:t>
      </w:r>
      <w:r w:rsidR="00E0470C" w:rsidRPr="00903DBA">
        <w:rPr>
          <w:highlight w:val="white"/>
        </w:rPr>
        <w:t>the index of each instruction.</w:t>
      </w:r>
    </w:p>
    <w:p w14:paraId="6FE8E21F" w14:textId="347C55A0" w:rsidR="00361DD4" w:rsidRPr="00903DBA" w:rsidRDefault="00361DD4" w:rsidP="00361DD4">
      <w:pPr>
        <w:pStyle w:val="Code"/>
        <w:rPr>
          <w:highlight w:val="white"/>
        </w:rPr>
      </w:pPr>
      <w:r w:rsidRPr="00903DBA">
        <w:rPr>
          <w:highlight w:val="white"/>
        </w:rPr>
        <w:t xml:space="preserve">      IDictionary&lt;MiddleCode,int&gt; addressMap =</w:t>
      </w:r>
    </w:p>
    <w:p w14:paraId="08BA9045" w14:textId="2DDCD859" w:rsidR="00361DD4" w:rsidRPr="00903DBA" w:rsidRDefault="00361DD4" w:rsidP="00361DD4">
      <w:pPr>
        <w:pStyle w:val="Code"/>
        <w:rPr>
          <w:highlight w:val="white"/>
        </w:rPr>
      </w:pPr>
      <w:r w:rsidRPr="00903DBA">
        <w:rPr>
          <w:highlight w:val="white"/>
        </w:rPr>
        <w:t xml:space="preserve">        new Dictionary&lt;MiddleCode,int&gt;();</w:t>
      </w:r>
    </w:p>
    <w:p w14:paraId="783D62EE" w14:textId="77777777" w:rsidR="00361DD4" w:rsidRPr="00903DBA" w:rsidRDefault="00361DD4" w:rsidP="00361DD4">
      <w:pPr>
        <w:pStyle w:val="Code"/>
        <w:rPr>
          <w:highlight w:val="white"/>
        </w:rPr>
      </w:pPr>
      <w:r w:rsidRPr="00903DBA">
        <w:rPr>
          <w:highlight w:val="white"/>
        </w:rPr>
        <w:t xml:space="preserve">    </w:t>
      </w:r>
    </w:p>
    <w:p w14:paraId="660949AE"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0D5C96EB" w14:textId="77777777" w:rsidR="00361DD4" w:rsidRPr="00903DBA" w:rsidRDefault="00361DD4" w:rsidP="00361DD4">
      <w:pPr>
        <w:pStyle w:val="Code"/>
        <w:rPr>
          <w:highlight w:val="white"/>
        </w:rPr>
      </w:pPr>
      <w:r w:rsidRPr="00903DBA">
        <w:rPr>
          <w:highlight w:val="white"/>
        </w:rPr>
        <w:t xml:space="preserve">        addressMap.Add(m_middleCodeList[index], index);</w:t>
      </w:r>
    </w:p>
    <w:p w14:paraId="34166EC4" w14:textId="77777777" w:rsidR="00361DD4" w:rsidRPr="00903DBA" w:rsidRDefault="00361DD4" w:rsidP="00361DD4">
      <w:pPr>
        <w:pStyle w:val="Code"/>
        <w:rPr>
          <w:highlight w:val="white"/>
        </w:rPr>
      </w:pPr>
      <w:r w:rsidRPr="00903DBA">
        <w:rPr>
          <w:highlight w:val="white"/>
        </w:rPr>
        <w:t xml:space="preserve">      }</w:t>
      </w:r>
    </w:p>
    <w:p w14:paraId="5BA43449" w14:textId="26B28476" w:rsidR="00361DD4" w:rsidRPr="00903DBA" w:rsidRDefault="00BC3303" w:rsidP="00BC3303">
      <w:pPr>
        <w:rPr>
          <w:highlight w:val="white"/>
        </w:rPr>
      </w:pPr>
      <w:r w:rsidRPr="00903DBA">
        <w:rPr>
          <w:highlight w:val="white"/>
        </w:rPr>
        <w:t xml:space="preserve">We then iterate through the </w:t>
      </w:r>
      <w:r w:rsidR="006D5D52" w:rsidRPr="00903DBA">
        <w:rPr>
          <w:highlight w:val="white"/>
        </w:rPr>
        <w:t xml:space="preserve">middle code list and, with the help of the address map, change the </w:t>
      </w:r>
      <w:r w:rsidR="00C95871" w:rsidRPr="00903DBA">
        <w:rPr>
          <w:highlight w:val="white"/>
        </w:rPr>
        <w:t>targets from middle code instructions to integer values</w:t>
      </w:r>
      <w:r w:rsidR="003A173F" w:rsidRPr="00903DBA">
        <w:rPr>
          <w:highlight w:val="white"/>
        </w:rPr>
        <w:t xml:space="preserve">. </w:t>
      </w:r>
      <w:r w:rsidR="00361DD4" w:rsidRPr="00903DBA">
        <w:rPr>
          <w:highlight w:val="white"/>
        </w:rPr>
        <w:t xml:space="preserve">  </w:t>
      </w:r>
    </w:p>
    <w:p w14:paraId="4576C19D"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77EE8FDB" w14:textId="77777777" w:rsidR="00361DD4" w:rsidRPr="00903DBA" w:rsidRDefault="00361DD4" w:rsidP="00361DD4">
      <w:pPr>
        <w:pStyle w:val="Code"/>
        <w:rPr>
          <w:highlight w:val="white"/>
        </w:rPr>
      </w:pPr>
      <w:r w:rsidRPr="00903DBA">
        <w:rPr>
          <w:highlight w:val="white"/>
        </w:rPr>
        <w:t xml:space="preserve">        MiddleCode sourceCode = m_middleCodeList[index];</w:t>
      </w:r>
    </w:p>
    <w:p w14:paraId="1611AD03" w14:textId="77777777" w:rsidR="00361DD4" w:rsidRPr="00903DBA" w:rsidRDefault="00361DD4" w:rsidP="00361DD4">
      <w:pPr>
        <w:pStyle w:val="Code"/>
        <w:rPr>
          <w:highlight w:val="white"/>
        </w:rPr>
      </w:pPr>
      <w:r w:rsidRPr="00903DBA">
        <w:rPr>
          <w:highlight w:val="white"/>
        </w:rPr>
        <w:t xml:space="preserve">      </w:t>
      </w:r>
    </w:p>
    <w:p w14:paraId="07FFA66D" w14:textId="77777777" w:rsidR="00361DD4" w:rsidRPr="00903DBA" w:rsidRDefault="00361DD4" w:rsidP="00361DD4">
      <w:pPr>
        <w:pStyle w:val="Code"/>
        <w:rPr>
          <w:highlight w:val="white"/>
        </w:rPr>
      </w:pPr>
      <w:r w:rsidRPr="00903DBA">
        <w:rPr>
          <w:highlight w:val="white"/>
        </w:rPr>
        <w:t xml:space="preserve">        if (sourceCode.IsGoto() || sourceCode.IsCarry() ||</w:t>
      </w:r>
    </w:p>
    <w:p w14:paraId="3F2707A9" w14:textId="34CD6BFF" w:rsidR="00361DD4" w:rsidRPr="00903DBA" w:rsidRDefault="00361DD4" w:rsidP="00361DD4">
      <w:pPr>
        <w:pStyle w:val="Code"/>
        <w:rPr>
          <w:highlight w:val="white"/>
        </w:rPr>
      </w:pPr>
      <w:r w:rsidRPr="00903DBA">
        <w:rPr>
          <w:highlight w:val="white"/>
        </w:rPr>
        <w:t xml:space="preserve">            sourceCode.IsRelation()) {</w:t>
      </w:r>
    </w:p>
    <w:p w14:paraId="575DA161" w14:textId="6AFF90AC"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(sourceCode[0] is MiddleCode);</w:t>
      </w:r>
    </w:p>
    <w:p w14:paraId="3E04EEEA" w14:textId="77777777" w:rsidR="00361DD4" w:rsidRPr="00903DBA" w:rsidRDefault="00361DD4" w:rsidP="00361DD4">
      <w:pPr>
        <w:pStyle w:val="Code"/>
        <w:rPr>
          <w:highlight w:val="white"/>
        </w:rPr>
      </w:pPr>
      <w:r w:rsidRPr="00903DBA">
        <w:rPr>
          <w:highlight w:val="white"/>
        </w:rPr>
        <w:t xml:space="preserve">          MiddleCode targetCode = (MiddleCode) sourceCode[0];</w:t>
      </w:r>
    </w:p>
    <w:p w14:paraId="5E4E5754" w14:textId="55E1BA6A"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(addressMap.ContainsKey(targetCode));</w:t>
      </w:r>
    </w:p>
    <w:p w14:paraId="7E7926ED" w14:textId="77777777" w:rsidR="00361DD4" w:rsidRPr="00903DBA" w:rsidRDefault="00361DD4" w:rsidP="00361DD4">
      <w:pPr>
        <w:pStyle w:val="Code"/>
        <w:rPr>
          <w:highlight w:val="white"/>
        </w:rPr>
      </w:pPr>
      <w:r w:rsidRPr="00903DBA">
        <w:rPr>
          <w:highlight w:val="white"/>
        </w:rPr>
        <w:t xml:space="preserve">          sourceCode[0] = addressMap[targetCode];</w:t>
      </w:r>
    </w:p>
    <w:p w14:paraId="08D74424" w14:textId="77777777" w:rsidR="00361DD4" w:rsidRPr="00903DBA" w:rsidRDefault="00361DD4" w:rsidP="00361DD4">
      <w:pPr>
        <w:pStyle w:val="Code"/>
        <w:rPr>
          <w:highlight w:val="white"/>
        </w:rPr>
      </w:pPr>
      <w:r w:rsidRPr="00903DBA">
        <w:rPr>
          <w:highlight w:val="white"/>
        </w:rPr>
        <w:t xml:space="preserve">        }</w:t>
      </w:r>
    </w:p>
    <w:p w14:paraId="455DDE3D" w14:textId="77777777" w:rsidR="00361DD4" w:rsidRPr="00903DBA" w:rsidRDefault="00361DD4" w:rsidP="00361DD4">
      <w:pPr>
        <w:pStyle w:val="Code"/>
        <w:rPr>
          <w:highlight w:val="white"/>
        </w:rPr>
      </w:pPr>
      <w:r w:rsidRPr="00903DBA">
        <w:rPr>
          <w:highlight w:val="white"/>
        </w:rPr>
        <w:t xml:space="preserve">      }</w:t>
      </w:r>
    </w:p>
    <w:p w14:paraId="54DA9ADB" w14:textId="443BFBB6" w:rsidR="009D157E" w:rsidRPr="00903DBA" w:rsidRDefault="00361DD4" w:rsidP="00361DD4">
      <w:pPr>
        <w:pStyle w:val="Code"/>
        <w:rPr>
          <w:highlight w:val="white"/>
        </w:rPr>
      </w:pPr>
      <w:r w:rsidRPr="00903DBA">
        <w:rPr>
          <w:highlight w:val="white"/>
        </w:rPr>
        <w:t xml:space="preserve">    }</w:t>
      </w:r>
    </w:p>
    <w:p w14:paraId="290031D7" w14:textId="262D5E57" w:rsidR="001B6658" w:rsidRPr="00903DBA" w:rsidRDefault="00C0170C" w:rsidP="0060539D">
      <w:pPr>
        <w:pStyle w:val="Rubrik3"/>
      </w:pPr>
      <w:bookmarkStart w:id="498" w:name="_Toc59126222"/>
      <w:r>
        <w:t>Jump</w:t>
      </w:r>
      <w:r w:rsidR="001B6658" w:rsidRPr="00903DBA">
        <w:t xml:space="preserve"> Next Instructions</w:t>
      </w:r>
      <w:bookmarkEnd w:id="498"/>
    </w:p>
    <w:p w14:paraId="7A9F02C3" w14:textId="3833EC03" w:rsidR="001B6658" w:rsidRPr="00903DBA" w:rsidRDefault="001B6658" w:rsidP="001B6658">
      <w:r w:rsidRPr="00903DBA">
        <w:t xml:space="preserve">In some cases, there may be </w:t>
      </w:r>
      <w:r w:rsidR="005C6429">
        <w:t>a jump</w:t>
      </w:r>
      <w:r w:rsidRPr="00903DBA">
        <w:t xml:space="preserve"> instruction that just jump</w:t>
      </w:r>
      <w:r w:rsidR="005C6429">
        <w:t>s</w:t>
      </w:r>
      <w:r w:rsidRPr="00903DBA">
        <w:t xml:space="preserve"> to the next instruction. Those instructions </w:t>
      </w:r>
      <w:r w:rsidR="005727E4" w:rsidRPr="00903DBA">
        <w:t xml:space="preserve">are </w:t>
      </w:r>
      <w:r w:rsidR="00DF46F1" w:rsidRPr="00903DBA">
        <w:t>meaningless</w:t>
      </w:r>
      <w:r w:rsidR="005727E4" w:rsidRPr="00903DBA">
        <w:t xml:space="preserve"> and </w:t>
      </w:r>
      <w:r w:rsidR="00DF46F1" w:rsidRPr="00903DBA">
        <w:t>s</w:t>
      </w:r>
      <w:r w:rsidR="005727E4" w:rsidRPr="00903DBA">
        <w:t>hall be removed.</w:t>
      </w:r>
    </w:p>
    <w:p w14:paraId="1A4DE48E" w14:textId="77777777" w:rsidR="000428CE" w:rsidRPr="00903DBA" w:rsidRDefault="00116D7F" w:rsidP="000428CE">
      <w:pPr>
        <w:pStyle w:val="Code"/>
      </w:pPr>
      <w:r w:rsidRPr="00903DBA">
        <w:t xml:space="preserve"> </w:t>
      </w:r>
      <w:r w:rsidR="000428CE" w:rsidRPr="00903DBA">
        <w:t xml:space="preserve"> 1. goto 2</w:t>
      </w:r>
    </w:p>
    <w:p w14:paraId="3945D4AF" w14:textId="77777777" w:rsidR="000B244B" w:rsidRPr="00903DBA" w:rsidRDefault="000428CE" w:rsidP="000B244B">
      <w:pPr>
        <w:pStyle w:val="Code"/>
      </w:pPr>
      <w:r w:rsidRPr="00903DBA">
        <w:t xml:space="preserve">  2. ...</w:t>
      </w:r>
    </w:p>
    <w:p w14:paraId="7FD1F827" w14:textId="77777777" w:rsidR="000A0C51" w:rsidRPr="00903DBA" w:rsidRDefault="000A0C51" w:rsidP="001550CF">
      <w:pPr>
        <w:pStyle w:val="Code"/>
        <w:rPr>
          <w:highlight w:val="white"/>
        </w:rPr>
      </w:pPr>
    </w:p>
    <w:p w14:paraId="2B2B3ECA" w14:textId="0EF24872" w:rsidR="001550CF" w:rsidRPr="00903DBA" w:rsidRDefault="001550CF" w:rsidP="001550CF">
      <w:pPr>
        <w:pStyle w:val="Code"/>
        <w:rPr>
          <w:highlight w:val="white"/>
        </w:rPr>
      </w:pPr>
      <w:r w:rsidRPr="00903DBA">
        <w:rPr>
          <w:highlight w:val="white"/>
        </w:rPr>
        <w:t xml:space="preserve">    private void ClearGotoNextStatements() {</w:t>
      </w:r>
    </w:p>
    <w:p w14:paraId="3514884D" w14:textId="7EEC2AE8" w:rsidR="001550CF" w:rsidRPr="00903DBA" w:rsidRDefault="001550CF" w:rsidP="001550CF">
      <w:pPr>
        <w:pStyle w:val="Code"/>
        <w:rPr>
          <w:highlight w:val="white"/>
        </w:rPr>
      </w:pPr>
      <w:r w:rsidRPr="00903DBA">
        <w:rPr>
          <w:highlight w:val="white"/>
        </w:rPr>
        <w:t xml:space="preserve">      for (int index = </w:t>
      </w:r>
      <w:r w:rsidR="004A5B1B" w:rsidRPr="00903DBA">
        <w:rPr>
          <w:highlight w:val="white"/>
        </w:rPr>
        <w:t>0</w:t>
      </w:r>
      <w:r w:rsidRPr="00903DBA">
        <w:rPr>
          <w:highlight w:val="white"/>
        </w:rPr>
        <w:t>; index &lt; (m_middleCodeList.Count - 1); ++index) {</w:t>
      </w:r>
    </w:p>
    <w:p w14:paraId="6FBDBF4C" w14:textId="77777777" w:rsidR="001550CF" w:rsidRPr="00903DBA" w:rsidRDefault="001550CF" w:rsidP="001550CF">
      <w:pPr>
        <w:pStyle w:val="Code"/>
        <w:rPr>
          <w:highlight w:val="white"/>
        </w:rPr>
      </w:pPr>
      <w:r w:rsidRPr="00903DBA">
        <w:rPr>
          <w:highlight w:val="white"/>
        </w:rPr>
        <w:t xml:space="preserve">        MiddleCode middleCode = m_middleCodeList[index];</w:t>
      </w:r>
    </w:p>
    <w:p w14:paraId="5D60B1D5" w14:textId="77777777" w:rsidR="001550CF" w:rsidRPr="00903DBA" w:rsidRDefault="001550CF" w:rsidP="001550CF">
      <w:pPr>
        <w:pStyle w:val="Code"/>
        <w:rPr>
          <w:highlight w:val="white"/>
        </w:rPr>
      </w:pPr>
      <w:r w:rsidRPr="00903DBA">
        <w:rPr>
          <w:highlight w:val="white"/>
        </w:rPr>
        <w:t xml:space="preserve">      </w:t>
      </w:r>
    </w:p>
    <w:p w14:paraId="61930F85" w14:textId="77777777" w:rsidR="001550CF" w:rsidRPr="00903DBA" w:rsidRDefault="001550CF" w:rsidP="001550CF">
      <w:pPr>
        <w:pStyle w:val="Code"/>
        <w:rPr>
          <w:highlight w:val="white"/>
        </w:rPr>
      </w:pPr>
      <w:r w:rsidRPr="00903DBA">
        <w:rPr>
          <w:highlight w:val="white"/>
        </w:rPr>
        <w:t xml:space="preserve">        if (middleCode.IsRelationCarryOrGoto()) {</w:t>
      </w:r>
    </w:p>
    <w:p w14:paraId="61C744AB" w14:textId="77777777" w:rsidR="001550CF" w:rsidRPr="00903DBA" w:rsidRDefault="001550CF" w:rsidP="001550CF">
      <w:pPr>
        <w:pStyle w:val="Code"/>
        <w:rPr>
          <w:highlight w:val="white"/>
        </w:rPr>
      </w:pPr>
      <w:r w:rsidRPr="00903DBA">
        <w:rPr>
          <w:highlight w:val="white"/>
        </w:rPr>
        <w:t xml:space="preserve">          int target = (int) middleCode[0];</w:t>
      </w:r>
    </w:p>
    <w:p w14:paraId="34A24EC8" w14:textId="5C815D07" w:rsidR="001550CF" w:rsidRPr="00903DBA" w:rsidRDefault="001550CF" w:rsidP="001550CF">
      <w:pPr>
        <w:rPr>
          <w:highlight w:val="white"/>
        </w:rPr>
      </w:pPr>
      <w:r w:rsidRPr="00903DBA">
        <w:rPr>
          <w:highlight w:val="white"/>
        </w:rPr>
        <w:t xml:space="preserve">  When we encounter a jump instruction that jumps to the next </w:t>
      </w:r>
      <w:r w:rsidR="00A1085E" w:rsidRPr="00903DBA">
        <w:rPr>
          <w:highlight w:val="white"/>
        </w:rPr>
        <w:t>instruction</w:t>
      </w:r>
      <w:r w:rsidRPr="00903DBA">
        <w:rPr>
          <w:highlight w:val="white"/>
        </w:rPr>
        <w:t>, we remove it</w:t>
      </w:r>
    </w:p>
    <w:p w14:paraId="51B50F65" w14:textId="77777777" w:rsidR="001550CF" w:rsidRPr="00903DBA" w:rsidRDefault="001550CF" w:rsidP="001550CF">
      <w:pPr>
        <w:pStyle w:val="Code"/>
        <w:rPr>
          <w:highlight w:val="white"/>
        </w:rPr>
      </w:pPr>
      <w:r w:rsidRPr="00903DBA">
        <w:rPr>
          <w:highlight w:val="white"/>
        </w:rPr>
        <w:t xml:space="preserve">          if (target == (index + 1)) {</w:t>
      </w:r>
    </w:p>
    <w:p w14:paraId="2A1C6D22" w14:textId="77777777" w:rsidR="001550CF" w:rsidRPr="00903DBA" w:rsidRDefault="001550CF" w:rsidP="001550CF">
      <w:pPr>
        <w:pStyle w:val="Code"/>
        <w:rPr>
          <w:highlight w:val="white"/>
        </w:rPr>
      </w:pPr>
      <w:r w:rsidRPr="00903DBA">
        <w:rPr>
          <w:highlight w:val="white"/>
        </w:rPr>
        <w:t xml:space="preserve">            middleCode.Clear();</w:t>
      </w:r>
    </w:p>
    <w:p w14:paraId="1F938A38" w14:textId="77777777" w:rsidR="001550CF" w:rsidRPr="00903DBA" w:rsidRDefault="001550CF" w:rsidP="001550CF">
      <w:pPr>
        <w:pStyle w:val="Code"/>
        <w:rPr>
          <w:highlight w:val="white"/>
        </w:rPr>
      </w:pPr>
      <w:r w:rsidRPr="00903DBA">
        <w:rPr>
          <w:highlight w:val="white"/>
        </w:rPr>
        <w:t xml:space="preserve">            m_update = true;</w:t>
      </w:r>
    </w:p>
    <w:p w14:paraId="7A2A4A27" w14:textId="77777777" w:rsidR="001550CF" w:rsidRPr="00903DBA" w:rsidRDefault="001550CF" w:rsidP="001550CF">
      <w:pPr>
        <w:pStyle w:val="Code"/>
        <w:rPr>
          <w:highlight w:val="white"/>
        </w:rPr>
      </w:pPr>
      <w:r w:rsidRPr="00903DBA">
        <w:rPr>
          <w:highlight w:val="white"/>
        </w:rPr>
        <w:t xml:space="preserve">          }</w:t>
      </w:r>
    </w:p>
    <w:p w14:paraId="436BA2C5" w14:textId="77777777" w:rsidR="001550CF" w:rsidRPr="00903DBA" w:rsidRDefault="001550CF" w:rsidP="001550CF">
      <w:pPr>
        <w:pStyle w:val="Code"/>
        <w:rPr>
          <w:highlight w:val="white"/>
        </w:rPr>
      </w:pPr>
      <w:r w:rsidRPr="00903DBA">
        <w:rPr>
          <w:highlight w:val="white"/>
        </w:rPr>
        <w:lastRenderedPageBreak/>
        <w:t xml:space="preserve">        }</w:t>
      </w:r>
    </w:p>
    <w:p w14:paraId="135028ED" w14:textId="77777777" w:rsidR="001550CF" w:rsidRPr="00903DBA" w:rsidRDefault="001550CF" w:rsidP="001550CF">
      <w:pPr>
        <w:pStyle w:val="Code"/>
        <w:rPr>
          <w:highlight w:val="white"/>
        </w:rPr>
      </w:pPr>
      <w:r w:rsidRPr="00903DBA">
        <w:rPr>
          <w:highlight w:val="white"/>
        </w:rPr>
        <w:t xml:space="preserve">      }</w:t>
      </w:r>
    </w:p>
    <w:p w14:paraId="592B5858" w14:textId="44707258" w:rsidR="001550CF" w:rsidRPr="00903DBA" w:rsidRDefault="001550CF" w:rsidP="003E3851">
      <w:pPr>
        <w:pStyle w:val="Code"/>
        <w:rPr>
          <w:highlight w:val="white"/>
        </w:rPr>
      </w:pPr>
      <w:r w:rsidRPr="00903DBA">
        <w:rPr>
          <w:highlight w:val="white"/>
        </w:rPr>
        <w:t xml:space="preserve">    }</w:t>
      </w:r>
    </w:p>
    <w:p w14:paraId="11007EDD" w14:textId="646495C9" w:rsidR="001D1BEE" w:rsidRPr="00903DBA" w:rsidRDefault="00223AD8" w:rsidP="0060539D">
      <w:pPr>
        <w:pStyle w:val="Rubrik3"/>
      </w:pPr>
      <w:bookmarkStart w:id="499" w:name="_Toc59126223"/>
      <w:r w:rsidRPr="00903DBA">
        <w:t>Next-</w:t>
      </w:r>
      <w:r w:rsidR="00795872" w:rsidRPr="00903DBA">
        <w:t xml:space="preserve">Double </w:t>
      </w:r>
      <w:r w:rsidR="00C0170C">
        <w:t>Jump</w:t>
      </w:r>
      <w:r w:rsidR="00036C5E" w:rsidRPr="00903DBA">
        <w:t xml:space="preserve"> </w:t>
      </w:r>
      <w:r w:rsidR="00795872" w:rsidRPr="00903DBA">
        <w:t>Statements</w:t>
      </w:r>
      <w:bookmarkEnd w:id="499"/>
    </w:p>
    <w:p w14:paraId="5B0FA6AC" w14:textId="7FA840CA" w:rsidR="00BF3B8B" w:rsidRPr="00903DBA" w:rsidRDefault="00BF3B8B" w:rsidP="00BF3B8B">
      <w:r w:rsidRPr="00903DBA">
        <w:t>A</w:t>
      </w:r>
      <w:r w:rsidR="00544D41" w:rsidRPr="00903DBA">
        <w:t xml:space="preserve"> conditional jump </w:t>
      </w:r>
      <w:r w:rsidRPr="00903DBA">
        <w:t xml:space="preserve">instruction that jumps two steps ahead and is followed by </w:t>
      </w:r>
      <w:r w:rsidR="00266732" w:rsidRPr="00903DBA">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903DBA" w14:paraId="1DC9A61D" w14:textId="77777777" w:rsidTr="00BF3B8B">
        <w:tc>
          <w:tcPr>
            <w:tcW w:w="3116" w:type="dxa"/>
          </w:tcPr>
          <w:p w14:paraId="0279EBC8" w14:textId="77777777" w:rsidR="008616EC" w:rsidRPr="00903DBA" w:rsidRDefault="008616EC" w:rsidP="008616EC">
            <w:pPr>
              <w:pStyle w:val="Code"/>
            </w:pPr>
            <w:r w:rsidRPr="00903DBA">
              <w:t>1. if a &lt; b goto 3</w:t>
            </w:r>
          </w:p>
          <w:p w14:paraId="1A56FC39" w14:textId="77777777" w:rsidR="008616EC" w:rsidRPr="00903DBA" w:rsidRDefault="008616EC" w:rsidP="008616EC">
            <w:pPr>
              <w:pStyle w:val="Code"/>
            </w:pPr>
            <w:r w:rsidRPr="00903DBA">
              <w:t>2. goto 10</w:t>
            </w:r>
          </w:p>
          <w:p w14:paraId="716D2E38" w14:textId="77777777" w:rsidR="005A0A21" w:rsidRDefault="005A0A21" w:rsidP="008616EC">
            <w:pPr>
              <w:pStyle w:val="Code"/>
            </w:pPr>
            <w:r w:rsidRPr="00903DBA">
              <w:t xml:space="preserve">3. </w:t>
            </w:r>
            <w:r w:rsidR="00E2129D" w:rsidRPr="00903DBA">
              <w:t>...</w:t>
            </w:r>
          </w:p>
          <w:p w14:paraId="1616E2C4" w14:textId="6BDFB0A7" w:rsidR="005C6429" w:rsidRPr="00903DBA" w:rsidRDefault="005C6429" w:rsidP="005C6429">
            <w:r>
              <w:t>(a) Before optimization</w:t>
            </w:r>
          </w:p>
        </w:tc>
        <w:tc>
          <w:tcPr>
            <w:tcW w:w="3117" w:type="dxa"/>
          </w:tcPr>
          <w:p w14:paraId="07062B55" w14:textId="77777777" w:rsidR="008616EC" w:rsidRPr="00903DBA" w:rsidRDefault="008616EC" w:rsidP="008616EC">
            <w:pPr>
              <w:pStyle w:val="Code"/>
            </w:pPr>
            <w:r w:rsidRPr="00903DBA">
              <w:t>1. if a &gt;= b goto 10</w:t>
            </w:r>
          </w:p>
          <w:p w14:paraId="12B92337" w14:textId="75C36783" w:rsidR="008616EC" w:rsidRPr="00903DBA" w:rsidRDefault="008616EC" w:rsidP="008616EC">
            <w:pPr>
              <w:pStyle w:val="Code"/>
              <w:rPr>
                <w:i/>
              </w:rPr>
            </w:pPr>
            <w:r w:rsidRPr="00903DBA">
              <w:t xml:space="preserve">2. </w:t>
            </w:r>
            <w:r w:rsidR="00A713FD" w:rsidRPr="00903DBA">
              <w:rPr>
                <w:i/>
              </w:rPr>
              <w:t>removed</w:t>
            </w:r>
          </w:p>
          <w:p w14:paraId="2BC59372" w14:textId="77777777" w:rsidR="005A0A21" w:rsidRDefault="005A0A21" w:rsidP="008616EC">
            <w:pPr>
              <w:pStyle w:val="Code"/>
            </w:pPr>
            <w:r w:rsidRPr="00903DBA">
              <w:t>3. ...</w:t>
            </w:r>
          </w:p>
          <w:p w14:paraId="6388A575" w14:textId="06250764" w:rsidR="005C6429" w:rsidRPr="00903DBA" w:rsidRDefault="005C6429" w:rsidP="005C6429">
            <w:r>
              <w:t>(b) After optimization</w:t>
            </w:r>
          </w:p>
        </w:tc>
        <w:tc>
          <w:tcPr>
            <w:tcW w:w="3117" w:type="dxa"/>
          </w:tcPr>
          <w:p w14:paraId="0C40675A" w14:textId="77777777" w:rsidR="008616EC" w:rsidRPr="00903DBA" w:rsidRDefault="008616EC" w:rsidP="008616EC">
            <w:pPr>
              <w:pStyle w:val="Code"/>
            </w:pPr>
          </w:p>
        </w:tc>
      </w:tr>
    </w:tbl>
    <w:p w14:paraId="3741EBFA" w14:textId="559011C9" w:rsidR="003A0F6E" w:rsidRPr="00903DBA" w:rsidRDefault="003A0F6E" w:rsidP="00023E71">
      <w:r w:rsidRPr="00903DBA">
        <w:t xml:space="preserve">To begin with, we need the inverse map to change the condition. The swap map </w:t>
      </w:r>
      <w:r w:rsidR="00023E71" w:rsidRPr="00903DBA">
        <w:t xml:space="preserve">is used in </w:t>
      </w:r>
      <w:r w:rsidR="00023E71" w:rsidRPr="00903DBA">
        <w:rPr>
          <w:rStyle w:val="KeyWord0"/>
          <w:highlight w:val="white"/>
        </w:rPr>
        <w:t>OptimizeRelation</w:t>
      </w:r>
      <w:r w:rsidR="00023E71" w:rsidRPr="00903DBA">
        <w:t xml:space="preserve"> below.</w:t>
      </w:r>
      <w:r w:rsidR="00D15D74" w:rsidRPr="00903DBA">
        <w:t xml:space="preserve"> The </w:t>
      </w:r>
      <w:r w:rsidR="00694CB8" w:rsidRPr="00903DBA">
        <w:t>reason</w:t>
      </w:r>
      <w:r w:rsidR="00D15D74" w:rsidRPr="00903DBA">
        <w:t xml:space="preserve"> we define it at this point in the code is that we canno</w:t>
      </w:r>
      <w:r w:rsidR="00694CB8" w:rsidRPr="00903DBA">
        <w:t>t</w:t>
      </w:r>
      <w:r w:rsidR="00D15D74" w:rsidRPr="00903DBA">
        <w:t xml:space="preserve"> have more than one static area in the same class.</w:t>
      </w:r>
    </w:p>
    <w:p w14:paraId="583397E1" w14:textId="77777777" w:rsidR="00226452" w:rsidRPr="00903DBA" w:rsidRDefault="00226452" w:rsidP="00226452">
      <w:pPr>
        <w:pStyle w:val="Code"/>
        <w:rPr>
          <w:highlight w:val="white"/>
        </w:rPr>
      </w:pPr>
      <w:r w:rsidRPr="00903DBA">
        <w:rPr>
          <w:highlight w:val="white"/>
        </w:rPr>
        <w:t xml:space="preserve">    public static IDictionary&lt;MiddleOperator, MiddleOperator&gt; m_inverseMap =</w:t>
      </w:r>
    </w:p>
    <w:p w14:paraId="4E568348" w14:textId="77777777" w:rsidR="00226452" w:rsidRPr="00903DBA" w:rsidRDefault="00226452" w:rsidP="00226452">
      <w:pPr>
        <w:pStyle w:val="Code"/>
        <w:rPr>
          <w:highlight w:val="white"/>
        </w:rPr>
      </w:pPr>
      <w:r w:rsidRPr="00903DBA">
        <w:rPr>
          <w:highlight w:val="white"/>
        </w:rPr>
        <w:t xml:space="preserve">      new Dictionary&lt;MiddleOperator, MiddleOperator&gt;() {</w:t>
      </w:r>
    </w:p>
    <w:p w14:paraId="67F73440" w14:textId="77777777" w:rsidR="00226452" w:rsidRPr="00903DBA" w:rsidRDefault="00226452" w:rsidP="00226452">
      <w:pPr>
        <w:pStyle w:val="Code"/>
        <w:rPr>
          <w:highlight w:val="white"/>
        </w:rPr>
      </w:pPr>
      <w:r w:rsidRPr="00903DBA">
        <w:rPr>
          <w:highlight w:val="white"/>
        </w:rPr>
        <w:t xml:space="preserve">        {MiddleOperator.Equal, MiddleOperator.NotEqual},</w:t>
      </w:r>
    </w:p>
    <w:p w14:paraId="119C65F3" w14:textId="77777777" w:rsidR="00226452" w:rsidRPr="00903DBA" w:rsidRDefault="00226452" w:rsidP="00226452">
      <w:pPr>
        <w:pStyle w:val="Code"/>
        <w:rPr>
          <w:highlight w:val="white"/>
        </w:rPr>
      </w:pPr>
      <w:r w:rsidRPr="00903DBA">
        <w:rPr>
          <w:highlight w:val="white"/>
        </w:rPr>
        <w:t xml:space="preserve">        {MiddleOperator.NotEqual, MiddleOperator.Equal},</w:t>
      </w:r>
    </w:p>
    <w:p w14:paraId="37FFE7EE" w14:textId="77777777" w:rsidR="00226452" w:rsidRPr="00903DBA" w:rsidRDefault="00226452" w:rsidP="00226452">
      <w:pPr>
        <w:pStyle w:val="Code"/>
        <w:rPr>
          <w:highlight w:val="white"/>
        </w:rPr>
      </w:pPr>
      <w:r w:rsidRPr="00903DBA">
        <w:rPr>
          <w:highlight w:val="white"/>
        </w:rPr>
        <w:t xml:space="preserve">        {MiddleOperator.Carry, MiddleOperator.NotCarry},</w:t>
      </w:r>
    </w:p>
    <w:p w14:paraId="6F716854" w14:textId="77777777" w:rsidR="00226452" w:rsidRPr="00903DBA" w:rsidRDefault="00226452" w:rsidP="00226452">
      <w:pPr>
        <w:pStyle w:val="Code"/>
        <w:rPr>
          <w:highlight w:val="white"/>
        </w:rPr>
      </w:pPr>
      <w:r w:rsidRPr="00903DBA">
        <w:rPr>
          <w:highlight w:val="white"/>
        </w:rPr>
        <w:t xml:space="preserve">        {MiddleOperator.NotCarry, MiddleOperator.Carry},</w:t>
      </w:r>
    </w:p>
    <w:p w14:paraId="164A5E2F" w14:textId="77777777" w:rsidR="00226452" w:rsidRPr="00903DBA" w:rsidRDefault="00226452" w:rsidP="00226452">
      <w:pPr>
        <w:pStyle w:val="Code"/>
        <w:rPr>
          <w:highlight w:val="white"/>
        </w:rPr>
      </w:pPr>
      <w:r w:rsidRPr="00903DBA">
        <w:rPr>
          <w:highlight w:val="white"/>
        </w:rPr>
        <w:t xml:space="preserve">        {MiddleOperator.SignedLessThan,</w:t>
      </w:r>
    </w:p>
    <w:p w14:paraId="6CBC5AAB" w14:textId="776A0A43" w:rsidR="00226452" w:rsidRPr="00903DBA" w:rsidRDefault="00226452" w:rsidP="00226452">
      <w:pPr>
        <w:pStyle w:val="Code"/>
        <w:rPr>
          <w:highlight w:val="white"/>
        </w:rPr>
      </w:pPr>
      <w:r w:rsidRPr="00903DBA">
        <w:rPr>
          <w:highlight w:val="white"/>
        </w:rPr>
        <w:t xml:space="preserve">         MiddleOperator.SignedGreaterThanEqual},</w:t>
      </w:r>
    </w:p>
    <w:p w14:paraId="5EDAA893" w14:textId="77777777" w:rsidR="00226452" w:rsidRPr="00903DBA" w:rsidRDefault="00226452" w:rsidP="00226452">
      <w:pPr>
        <w:pStyle w:val="Code"/>
        <w:rPr>
          <w:highlight w:val="white"/>
        </w:rPr>
      </w:pPr>
      <w:r w:rsidRPr="00903DBA">
        <w:rPr>
          <w:highlight w:val="white"/>
        </w:rPr>
        <w:t xml:space="preserve">        {MiddleOperator.SignedLessThanEqual,</w:t>
      </w:r>
    </w:p>
    <w:p w14:paraId="10EF5194" w14:textId="2C022031" w:rsidR="00226452" w:rsidRPr="00903DBA" w:rsidRDefault="00226452" w:rsidP="00226452">
      <w:pPr>
        <w:pStyle w:val="Code"/>
        <w:rPr>
          <w:highlight w:val="white"/>
        </w:rPr>
      </w:pPr>
      <w:r w:rsidRPr="00903DBA">
        <w:rPr>
          <w:highlight w:val="white"/>
        </w:rPr>
        <w:t xml:space="preserve">         MiddleOperator.SignedGreaterThan},</w:t>
      </w:r>
    </w:p>
    <w:p w14:paraId="168B1B4D" w14:textId="77777777" w:rsidR="00226452" w:rsidRPr="00903DBA" w:rsidRDefault="00226452" w:rsidP="00226452">
      <w:pPr>
        <w:pStyle w:val="Code"/>
        <w:rPr>
          <w:highlight w:val="white"/>
        </w:rPr>
      </w:pPr>
      <w:r w:rsidRPr="00903DBA">
        <w:rPr>
          <w:highlight w:val="white"/>
        </w:rPr>
        <w:t xml:space="preserve">        {MiddleOperator.SignedGreaterThan,</w:t>
      </w:r>
    </w:p>
    <w:p w14:paraId="48194D31" w14:textId="7EFF9AEF" w:rsidR="00226452" w:rsidRPr="00903DBA" w:rsidRDefault="00226452" w:rsidP="00226452">
      <w:pPr>
        <w:pStyle w:val="Code"/>
        <w:rPr>
          <w:highlight w:val="white"/>
        </w:rPr>
      </w:pPr>
      <w:r w:rsidRPr="00903DBA">
        <w:rPr>
          <w:highlight w:val="white"/>
        </w:rPr>
        <w:t xml:space="preserve">         MiddleOperator.SignedLessThanEqual},</w:t>
      </w:r>
    </w:p>
    <w:p w14:paraId="0DAA4FD1" w14:textId="77777777" w:rsidR="00226452" w:rsidRPr="00903DBA" w:rsidRDefault="00226452" w:rsidP="00226452">
      <w:pPr>
        <w:pStyle w:val="Code"/>
        <w:rPr>
          <w:highlight w:val="white"/>
        </w:rPr>
      </w:pPr>
      <w:r w:rsidRPr="00903DBA">
        <w:rPr>
          <w:highlight w:val="white"/>
        </w:rPr>
        <w:t xml:space="preserve">        {MiddleOperator.SignedGreaterThanEqual,</w:t>
      </w:r>
    </w:p>
    <w:p w14:paraId="0DB33402" w14:textId="6800761B" w:rsidR="00226452" w:rsidRPr="00903DBA" w:rsidRDefault="00226452" w:rsidP="00226452">
      <w:pPr>
        <w:pStyle w:val="Code"/>
        <w:rPr>
          <w:highlight w:val="white"/>
        </w:rPr>
      </w:pPr>
      <w:r w:rsidRPr="00903DBA">
        <w:rPr>
          <w:highlight w:val="white"/>
        </w:rPr>
        <w:t xml:space="preserve">         MiddleOperator.SignedLessThan},</w:t>
      </w:r>
    </w:p>
    <w:p w14:paraId="00B25014" w14:textId="77777777" w:rsidR="00226452" w:rsidRPr="00903DBA" w:rsidRDefault="00226452" w:rsidP="00226452">
      <w:pPr>
        <w:pStyle w:val="Code"/>
        <w:rPr>
          <w:highlight w:val="white"/>
        </w:rPr>
      </w:pPr>
      <w:r w:rsidRPr="00903DBA">
        <w:rPr>
          <w:highlight w:val="white"/>
        </w:rPr>
        <w:t xml:space="preserve">        {MiddleOperator.UnsignedLessThan,</w:t>
      </w:r>
    </w:p>
    <w:p w14:paraId="2EDEF716" w14:textId="23923472" w:rsidR="00226452" w:rsidRPr="00903DBA" w:rsidRDefault="00226452" w:rsidP="00226452">
      <w:pPr>
        <w:pStyle w:val="Code"/>
        <w:rPr>
          <w:highlight w:val="white"/>
        </w:rPr>
      </w:pPr>
      <w:r w:rsidRPr="00903DBA">
        <w:rPr>
          <w:highlight w:val="white"/>
        </w:rPr>
        <w:t xml:space="preserve">         MiddleOperator.UnsignedGreaterThanEqual},</w:t>
      </w:r>
    </w:p>
    <w:p w14:paraId="0CD0C221" w14:textId="77777777" w:rsidR="00226452" w:rsidRPr="00903DBA" w:rsidRDefault="00226452" w:rsidP="00226452">
      <w:pPr>
        <w:pStyle w:val="Code"/>
        <w:rPr>
          <w:highlight w:val="white"/>
        </w:rPr>
      </w:pPr>
      <w:r w:rsidRPr="00903DBA">
        <w:rPr>
          <w:highlight w:val="white"/>
        </w:rPr>
        <w:t xml:space="preserve">        {MiddleOperator.UnsignedLessThanEqual,</w:t>
      </w:r>
    </w:p>
    <w:p w14:paraId="3AB9CFF9" w14:textId="3A1C3ECE" w:rsidR="00226452" w:rsidRPr="00903DBA" w:rsidRDefault="00226452" w:rsidP="00226452">
      <w:pPr>
        <w:pStyle w:val="Code"/>
        <w:rPr>
          <w:highlight w:val="white"/>
        </w:rPr>
      </w:pPr>
      <w:r w:rsidRPr="00903DBA">
        <w:rPr>
          <w:highlight w:val="white"/>
        </w:rPr>
        <w:t xml:space="preserve">         MiddleOperator.UnsignedGreaterThan},</w:t>
      </w:r>
    </w:p>
    <w:p w14:paraId="2FB03206" w14:textId="77777777" w:rsidR="00226452" w:rsidRPr="00903DBA" w:rsidRDefault="00226452" w:rsidP="00226452">
      <w:pPr>
        <w:pStyle w:val="Code"/>
        <w:rPr>
          <w:highlight w:val="white"/>
        </w:rPr>
      </w:pPr>
      <w:r w:rsidRPr="00903DBA">
        <w:rPr>
          <w:highlight w:val="white"/>
        </w:rPr>
        <w:t xml:space="preserve">        {MiddleOperator.UnsignedGreaterThan,</w:t>
      </w:r>
    </w:p>
    <w:p w14:paraId="056C5A27" w14:textId="7E8309CC" w:rsidR="00226452" w:rsidRPr="00903DBA" w:rsidRDefault="00226452" w:rsidP="00226452">
      <w:pPr>
        <w:pStyle w:val="Code"/>
        <w:rPr>
          <w:highlight w:val="white"/>
        </w:rPr>
      </w:pPr>
      <w:r w:rsidRPr="00903DBA">
        <w:rPr>
          <w:highlight w:val="white"/>
        </w:rPr>
        <w:t xml:space="preserve">         MiddleOperator.UnsignedLessThanEqual},</w:t>
      </w:r>
    </w:p>
    <w:p w14:paraId="3C78DA4A" w14:textId="77777777" w:rsidR="00226452" w:rsidRPr="00903DBA" w:rsidRDefault="00226452" w:rsidP="00226452">
      <w:pPr>
        <w:pStyle w:val="Code"/>
        <w:rPr>
          <w:highlight w:val="white"/>
        </w:rPr>
      </w:pPr>
      <w:r w:rsidRPr="00903DBA">
        <w:rPr>
          <w:highlight w:val="white"/>
        </w:rPr>
        <w:t xml:space="preserve">        {MiddleOperator.UnsignedGreaterThanEqual,</w:t>
      </w:r>
    </w:p>
    <w:p w14:paraId="28CB43B7" w14:textId="2B62B596" w:rsidR="00226452" w:rsidRPr="00903DBA" w:rsidRDefault="00226452" w:rsidP="00226452">
      <w:pPr>
        <w:pStyle w:val="Code"/>
        <w:rPr>
          <w:highlight w:val="white"/>
        </w:rPr>
      </w:pPr>
      <w:r w:rsidRPr="00903DBA">
        <w:rPr>
          <w:highlight w:val="white"/>
        </w:rPr>
        <w:t xml:space="preserve">         MiddleOperator.UnsignedLessThan}</w:t>
      </w:r>
    </w:p>
    <w:p w14:paraId="18F18A24" w14:textId="77777777" w:rsidR="00226452" w:rsidRPr="00903DBA" w:rsidRDefault="00226452" w:rsidP="00226452">
      <w:pPr>
        <w:pStyle w:val="Code"/>
        <w:rPr>
          <w:highlight w:val="white"/>
        </w:rPr>
      </w:pPr>
      <w:r w:rsidRPr="00903DBA">
        <w:rPr>
          <w:highlight w:val="white"/>
        </w:rPr>
        <w:t xml:space="preserve">      };</w:t>
      </w:r>
    </w:p>
    <w:p w14:paraId="6E98787B" w14:textId="68AB4623" w:rsidR="00833EE9" w:rsidRPr="00903DBA" w:rsidRDefault="00E455A9" w:rsidP="00E455A9">
      <w:pPr>
        <w:rPr>
          <w:highlight w:val="white"/>
        </w:rPr>
      </w:pPr>
      <w:r w:rsidRPr="00903DBA">
        <w:rPr>
          <w:highlight w:val="white"/>
        </w:rPr>
        <w:t xml:space="preserve">We iterate through the middle code list, from the first to the next to last </w:t>
      </w:r>
      <w:r w:rsidR="00457645" w:rsidRPr="00903DBA">
        <w:rPr>
          <w:highlight w:val="white"/>
        </w:rPr>
        <w:t>instruction since</w:t>
      </w:r>
      <w:r w:rsidRPr="00903DBA">
        <w:rPr>
          <w:highlight w:val="white"/>
        </w:rPr>
        <w:t xml:space="preserve"> we inspect the current instruction and the instruction</w:t>
      </w:r>
      <w:r w:rsidR="000F5DA7" w:rsidRPr="00903DBA">
        <w:rPr>
          <w:highlight w:val="white"/>
        </w:rPr>
        <w:t xml:space="preserve"> following it</w:t>
      </w:r>
      <w:r w:rsidRPr="00903DBA">
        <w:rPr>
          <w:highlight w:val="white"/>
        </w:rPr>
        <w:t>.</w:t>
      </w:r>
    </w:p>
    <w:p w14:paraId="3F4E6C89" w14:textId="77777777" w:rsidR="00833EE9" w:rsidRPr="00903DBA" w:rsidRDefault="00833EE9" w:rsidP="00833EE9">
      <w:pPr>
        <w:pStyle w:val="Code"/>
        <w:rPr>
          <w:highlight w:val="white"/>
        </w:rPr>
      </w:pPr>
      <w:r w:rsidRPr="00903DBA">
        <w:rPr>
          <w:highlight w:val="white"/>
        </w:rPr>
        <w:t xml:space="preserve">    private void ClearDoubleRelationStatements() {</w:t>
      </w:r>
    </w:p>
    <w:p w14:paraId="3EA69392" w14:textId="77777777" w:rsidR="00833EE9" w:rsidRPr="00903DBA" w:rsidRDefault="00833EE9" w:rsidP="00833EE9">
      <w:pPr>
        <w:pStyle w:val="Code"/>
        <w:rPr>
          <w:highlight w:val="white"/>
        </w:rPr>
      </w:pPr>
      <w:r w:rsidRPr="00903DBA">
        <w:rPr>
          <w:highlight w:val="white"/>
        </w:rPr>
        <w:t xml:space="preserve">      for (int index = 0; index &lt; (m_middleCodeList.Count - 1); ++index) {</w:t>
      </w:r>
    </w:p>
    <w:p w14:paraId="17780CAD" w14:textId="77777777" w:rsidR="00833EE9" w:rsidRPr="00903DBA" w:rsidRDefault="00833EE9" w:rsidP="00833EE9">
      <w:pPr>
        <w:pStyle w:val="Code"/>
        <w:rPr>
          <w:highlight w:val="white"/>
        </w:rPr>
      </w:pPr>
      <w:r w:rsidRPr="00903DBA">
        <w:rPr>
          <w:highlight w:val="white"/>
        </w:rPr>
        <w:t xml:space="preserve">        MiddleCode thisCode = m_middleCodeList[index],</w:t>
      </w:r>
    </w:p>
    <w:p w14:paraId="738B0B02" w14:textId="77777777" w:rsidR="00833EE9" w:rsidRPr="00903DBA" w:rsidRDefault="00833EE9" w:rsidP="00833EE9">
      <w:pPr>
        <w:pStyle w:val="Code"/>
        <w:rPr>
          <w:highlight w:val="white"/>
        </w:rPr>
      </w:pPr>
      <w:r w:rsidRPr="00903DBA">
        <w:rPr>
          <w:highlight w:val="white"/>
        </w:rPr>
        <w:t xml:space="preserve">                   nextCode = m_middleCodeList[index + 1];</w:t>
      </w:r>
    </w:p>
    <w:p w14:paraId="3832347A" w14:textId="77777777" w:rsidR="00833EE9" w:rsidRPr="00903DBA" w:rsidRDefault="00833EE9" w:rsidP="00833EE9">
      <w:pPr>
        <w:pStyle w:val="Code"/>
        <w:rPr>
          <w:highlight w:val="white"/>
        </w:rPr>
      </w:pPr>
    </w:p>
    <w:p w14:paraId="455F6155" w14:textId="77777777" w:rsidR="00833EE9" w:rsidRPr="00903DBA" w:rsidRDefault="00833EE9" w:rsidP="00833EE9">
      <w:pPr>
        <w:pStyle w:val="Code"/>
        <w:rPr>
          <w:highlight w:val="white"/>
        </w:rPr>
      </w:pPr>
      <w:r w:rsidRPr="00903DBA">
        <w:rPr>
          <w:highlight w:val="white"/>
        </w:rPr>
        <w:t xml:space="preserve">        if ((thisCode.IsRelation() || thisCode.IsCarry()) &amp;&amp;</w:t>
      </w:r>
    </w:p>
    <w:p w14:paraId="791403C2" w14:textId="7D7917F5" w:rsidR="00833EE9" w:rsidRPr="00903DBA" w:rsidRDefault="00833EE9" w:rsidP="00833EE9">
      <w:pPr>
        <w:pStyle w:val="Code"/>
        <w:rPr>
          <w:highlight w:val="white"/>
        </w:rPr>
      </w:pPr>
      <w:r w:rsidRPr="00903DBA">
        <w:rPr>
          <w:highlight w:val="white"/>
        </w:rPr>
        <w:t xml:space="preserve">            nextCode.IsGoto()) {</w:t>
      </w:r>
    </w:p>
    <w:p w14:paraId="0FE128B5" w14:textId="77777777" w:rsidR="00833EE9" w:rsidRPr="00903DBA" w:rsidRDefault="00833EE9" w:rsidP="00833EE9">
      <w:pPr>
        <w:pStyle w:val="Code"/>
        <w:rPr>
          <w:highlight w:val="white"/>
        </w:rPr>
      </w:pPr>
      <w:r w:rsidRPr="00903DBA">
        <w:rPr>
          <w:highlight w:val="white"/>
        </w:rPr>
        <w:t xml:space="preserve">          int target1 = (int) thisCode[0],</w:t>
      </w:r>
    </w:p>
    <w:p w14:paraId="4BE36BB7" w14:textId="77777777" w:rsidR="00833EE9" w:rsidRPr="00903DBA" w:rsidRDefault="00833EE9" w:rsidP="00833EE9">
      <w:pPr>
        <w:pStyle w:val="Code"/>
        <w:rPr>
          <w:highlight w:val="white"/>
        </w:rPr>
      </w:pPr>
      <w:r w:rsidRPr="00903DBA">
        <w:rPr>
          <w:highlight w:val="white"/>
        </w:rPr>
        <w:t xml:space="preserve">              target2 = (int) nextCode[0];</w:t>
      </w:r>
    </w:p>
    <w:p w14:paraId="6EA81BA7" w14:textId="30468C66" w:rsidR="00833EE9" w:rsidRPr="00903DBA" w:rsidRDefault="00666227" w:rsidP="00666227">
      <w:pPr>
        <w:rPr>
          <w:highlight w:val="white"/>
        </w:rPr>
      </w:pPr>
      <w:r w:rsidRPr="00903DBA">
        <w:rPr>
          <w:highlight w:val="white"/>
        </w:rPr>
        <w:t>If the</w:t>
      </w:r>
      <w:r w:rsidR="000A4D04" w:rsidRPr="00903DBA">
        <w:rPr>
          <w:highlight w:val="white"/>
        </w:rPr>
        <w:t xml:space="preserve"> </w:t>
      </w:r>
      <w:r w:rsidR="00457645" w:rsidRPr="00903DBA">
        <w:rPr>
          <w:highlight w:val="white"/>
        </w:rPr>
        <w:t xml:space="preserve">instruction jumps </w:t>
      </w:r>
      <w:r w:rsidR="005E43B2" w:rsidRPr="00903DBA">
        <w:rPr>
          <w:highlight w:val="white"/>
        </w:rPr>
        <w:t xml:space="preserve">over the next instruction, we </w:t>
      </w:r>
      <w:r w:rsidR="005D5FFE" w:rsidRPr="00903DBA">
        <w:rPr>
          <w:highlight w:val="white"/>
        </w:rPr>
        <w:t>use the inverse map to change the current instruction, and we clear the next instruction.</w:t>
      </w:r>
    </w:p>
    <w:p w14:paraId="4239BD25" w14:textId="77777777" w:rsidR="00833EE9" w:rsidRPr="00903DBA" w:rsidRDefault="00833EE9" w:rsidP="00833EE9">
      <w:pPr>
        <w:pStyle w:val="Code"/>
        <w:rPr>
          <w:highlight w:val="white"/>
        </w:rPr>
      </w:pPr>
      <w:r w:rsidRPr="00903DBA">
        <w:rPr>
          <w:highlight w:val="white"/>
        </w:rPr>
        <w:lastRenderedPageBreak/>
        <w:t xml:space="preserve">          if (target1 == (index + 2)) {</w:t>
      </w:r>
    </w:p>
    <w:p w14:paraId="3C1A0870" w14:textId="77777777" w:rsidR="00833EE9" w:rsidRPr="00903DBA" w:rsidRDefault="00833EE9" w:rsidP="00833EE9">
      <w:pPr>
        <w:pStyle w:val="Code"/>
        <w:rPr>
          <w:highlight w:val="white"/>
        </w:rPr>
      </w:pPr>
      <w:r w:rsidRPr="00903DBA">
        <w:rPr>
          <w:highlight w:val="white"/>
        </w:rPr>
        <w:t xml:space="preserve">            MiddleOperator operator1 = thisCode.Operator;</w:t>
      </w:r>
    </w:p>
    <w:p w14:paraId="4DC27BEA" w14:textId="77777777" w:rsidR="00833EE9" w:rsidRPr="00903DBA" w:rsidRDefault="00833EE9" w:rsidP="00833EE9">
      <w:pPr>
        <w:pStyle w:val="Code"/>
        <w:rPr>
          <w:highlight w:val="white"/>
        </w:rPr>
      </w:pPr>
      <w:r w:rsidRPr="00903DBA">
        <w:rPr>
          <w:highlight w:val="white"/>
        </w:rPr>
        <w:t xml:space="preserve">            thisCode.Operator = m_inverseMap[operator1];</w:t>
      </w:r>
    </w:p>
    <w:p w14:paraId="3918A7EF" w14:textId="77777777" w:rsidR="00833EE9" w:rsidRPr="00903DBA" w:rsidRDefault="00833EE9" w:rsidP="00833EE9">
      <w:pPr>
        <w:pStyle w:val="Code"/>
        <w:rPr>
          <w:highlight w:val="white"/>
        </w:rPr>
      </w:pPr>
      <w:r w:rsidRPr="00903DBA">
        <w:rPr>
          <w:highlight w:val="white"/>
        </w:rPr>
        <w:t xml:space="preserve">            thisCode[0] = target2;</w:t>
      </w:r>
    </w:p>
    <w:p w14:paraId="01EF5332" w14:textId="77777777" w:rsidR="00833EE9" w:rsidRPr="00903DBA" w:rsidRDefault="00833EE9" w:rsidP="00833EE9">
      <w:pPr>
        <w:pStyle w:val="Code"/>
        <w:rPr>
          <w:highlight w:val="white"/>
        </w:rPr>
      </w:pPr>
      <w:r w:rsidRPr="00903DBA">
        <w:rPr>
          <w:highlight w:val="white"/>
        </w:rPr>
        <w:t xml:space="preserve">            nextCode.Clear();</w:t>
      </w:r>
    </w:p>
    <w:p w14:paraId="555750B2" w14:textId="77777777" w:rsidR="00833EE9" w:rsidRPr="00903DBA" w:rsidRDefault="00833EE9" w:rsidP="00833EE9">
      <w:pPr>
        <w:pStyle w:val="Code"/>
        <w:rPr>
          <w:highlight w:val="white"/>
        </w:rPr>
      </w:pPr>
      <w:r w:rsidRPr="00903DBA">
        <w:rPr>
          <w:highlight w:val="white"/>
        </w:rPr>
        <w:t xml:space="preserve">            m_update = true;</w:t>
      </w:r>
    </w:p>
    <w:p w14:paraId="11BFAAF7" w14:textId="77777777" w:rsidR="00833EE9" w:rsidRPr="00903DBA" w:rsidRDefault="00833EE9" w:rsidP="00833EE9">
      <w:pPr>
        <w:pStyle w:val="Code"/>
        <w:rPr>
          <w:highlight w:val="white"/>
        </w:rPr>
      </w:pPr>
      <w:r w:rsidRPr="00903DBA">
        <w:rPr>
          <w:highlight w:val="white"/>
        </w:rPr>
        <w:t xml:space="preserve">          }</w:t>
      </w:r>
    </w:p>
    <w:p w14:paraId="010E783C" w14:textId="77777777" w:rsidR="00833EE9" w:rsidRPr="00903DBA" w:rsidRDefault="00833EE9" w:rsidP="00833EE9">
      <w:pPr>
        <w:pStyle w:val="Code"/>
        <w:rPr>
          <w:highlight w:val="white"/>
        </w:rPr>
      </w:pPr>
      <w:r w:rsidRPr="00903DBA">
        <w:rPr>
          <w:highlight w:val="white"/>
        </w:rPr>
        <w:t xml:space="preserve">        }</w:t>
      </w:r>
    </w:p>
    <w:p w14:paraId="2327599C" w14:textId="77777777" w:rsidR="00833EE9" w:rsidRPr="00903DBA" w:rsidRDefault="00833EE9" w:rsidP="00833EE9">
      <w:pPr>
        <w:pStyle w:val="Code"/>
        <w:rPr>
          <w:highlight w:val="white"/>
        </w:rPr>
      </w:pPr>
      <w:r w:rsidRPr="00903DBA">
        <w:rPr>
          <w:highlight w:val="white"/>
        </w:rPr>
        <w:t xml:space="preserve">      }</w:t>
      </w:r>
    </w:p>
    <w:p w14:paraId="2F7EBAFC" w14:textId="60DAEBD4" w:rsidR="003901CA" w:rsidRPr="00903DBA" w:rsidRDefault="00833EE9" w:rsidP="003901CA">
      <w:pPr>
        <w:pStyle w:val="Code"/>
        <w:rPr>
          <w:highlight w:val="white"/>
        </w:rPr>
      </w:pPr>
      <w:r w:rsidRPr="00903DBA">
        <w:rPr>
          <w:highlight w:val="white"/>
        </w:rPr>
        <w:t xml:space="preserve">    }</w:t>
      </w:r>
    </w:p>
    <w:p w14:paraId="733D0F1D" w14:textId="22E5B1D6" w:rsidR="001D1BEE" w:rsidRPr="00903DBA" w:rsidRDefault="00C0170C" w:rsidP="0060539D">
      <w:pPr>
        <w:pStyle w:val="Rubrik3"/>
      </w:pPr>
      <w:bookmarkStart w:id="500" w:name="_Toc59126224"/>
      <w:r>
        <w:t>Jump</w:t>
      </w:r>
      <w:r w:rsidR="00036C5E" w:rsidRPr="00903DBA">
        <w:t xml:space="preserve"> Chains</w:t>
      </w:r>
      <w:bookmarkEnd w:id="500"/>
    </w:p>
    <w:p w14:paraId="0879AD9F" w14:textId="3AF8E80D" w:rsidR="00134AB7" w:rsidRPr="00903DBA" w:rsidRDefault="00134AB7" w:rsidP="00134AB7">
      <w:r w:rsidRPr="00903DBA">
        <w:t xml:space="preserve">A </w:t>
      </w:r>
      <w:r w:rsidR="0017765F">
        <w:t>jump</w:t>
      </w:r>
      <w:r w:rsidRPr="00903DBA">
        <w:t xml:space="preserve"> chain is a sequence of unconditional jump </w:t>
      </w:r>
      <w:r w:rsidR="00526139" w:rsidRPr="00903DBA">
        <w:t>instructions where each instruction in the chain</w:t>
      </w:r>
      <w:r w:rsidR="0008717E" w:rsidRPr="00903DBA">
        <w:t>,</w:t>
      </w:r>
      <w:r w:rsidR="00526139" w:rsidRPr="00903DBA">
        <w:t xml:space="preserve"> except the last one</w:t>
      </w:r>
      <w:r w:rsidR="0008717E" w:rsidRPr="00903DBA">
        <w:t>,</w:t>
      </w:r>
      <w:r w:rsidR="00526139" w:rsidRPr="00903DBA">
        <w:t xml:space="preserve"> jumps to another unconditional jump instruction. It would be more effective i</w:t>
      </w:r>
      <w:r w:rsidR="009608B1" w:rsidRPr="00903DBA">
        <w:t>f they all jump to the same targ</w:t>
      </w:r>
      <w:r w:rsidR="00526139" w:rsidRPr="00903DBA">
        <w:t>et as the last</w:t>
      </w:r>
      <w:r w:rsidR="00D245B4">
        <w:t xml:space="preserve"> jump</w:t>
      </w:r>
      <w:r w:rsidR="0052613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903DBA" w14:paraId="721F44BE" w14:textId="77777777" w:rsidTr="00FA2F13">
        <w:tc>
          <w:tcPr>
            <w:tcW w:w="3116" w:type="dxa"/>
          </w:tcPr>
          <w:p w14:paraId="3F065765" w14:textId="77777777" w:rsidR="00D112FD" w:rsidRPr="00903DBA" w:rsidRDefault="00D112FD" w:rsidP="00FA2F13">
            <w:pPr>
              <w:pStyle w:val="Code"/>
            </w:pPr>
            <w:r w:rsidRPr="00903DBA">
              <w:t>1. goto 3</w:t>
            </w:r>
          </w:p>
          <w:p w14:paraId="7153A517" w14:textId="77777777" w:rsidR="00D112FD" w:rsidRPr="00903DBA" w:rsidRDefault="00D112FD" w:rsidP="00FA2F13">
            <w:pPr>
              <w:pStyle w:val="Code"/>
            </w:pPr>
            <w:r w:rsidRPr="00903DBA">
              <w:t>2. ..</w:t>
            </w:r>
          </w:p>
          <w:p w14:paraId="30F156AC" w14:textId="77777777" w:rsidR="00D112FD" w:rsidRPr="00903DBA" w:rsidRDefault="00D112FD" w:rsidP="00FA2F13">
            <w:pPr>
              <w:pStyle w:val="Code"/>
            </w:pPr>
            <w:r w:rsidRPr="00903DBA">
              <w:t>3. goto 5</w:t>
            </w:r>
          </w:p>
          <w:p w14:paraId="3596CCF1" w14:textId="77777777" w:rsidR="00D112FD" w:rsidRPr="00903DBA" w:rsidRDefault="00D112FD" w:rsidP="00FA2F13">
            <w:pPr>
              <w:pStyle w:val="Code"/>
            </w:pPr>
            <w:r w:rsidRPr="00903DBA">
              <w:t>4. ...</w:t>
            </w:r>
          </w:p>
          <w:p w14:paraId="754105D3" w14:textId="77777777" w:rsidR="00D112FD" w:rsidRPr="00903DBA" w:rsidRDefault="00D112FD" w:rsidP="00FA2F13">
            <w:pPr>
              <w:pStyle w:val="Code"/>
            </w:pPr>
            <w:r w:rsidRPr="00903DBA">
              <w:t xml:space="preserve">5. </w:t>
            </w:r>
            <w:r w:rsidR="00156521" w:rsidRPr="00903DBA">
              <w:t>goto 7</w:t>
            </w:r>
          </w:p>
          <w:p w14:paraId="5A896C68" w14:textId="77777777" w:rsidR="00156521" w:rsidRPr="00903DBA" w:rsidRDefault="00156521" w:rsidP="00FA2F13">
            <w:pPr>
              <w:pStyle w:val="Code"/>
            </w:pPr>
            <w:r w:rsidRPr="00903DBA">
              <w:t>6. ...</w:t>
            </w:r>
          </w:p>
          <w:p w14:paraId="00170329" w14:textId="77777777" w:rsidR="00025DC4" w:rsidRPr="00903DBA" w:rsidRDefault="00025DC4" w:rsidP="00FA2F13">
            <w:pPr>
              <w:pStyle w:val="Code"/>
            </w:pPr>
            <w:r w:rsidRPr="00903DBA">
              <w:t>7. a = 1</w:t>
            </w:r>
          </w:p>
          <w:p w14:paraId="6510BC41" w14:textId="27348D1F" w:rsidR="004B06A6" w:rsidRPr="00903DBA" w:rsidRDefault="004B06A6" w:rsidP="004B06A6">
            <w:r w:rsidRPr="00903DBA">
              <w:t>(a) Before</w:t>
            </w:r>
            <w:r w:rsidR="0017765F">
              <w:t xml:space="preserve"> optimization</w:t>
            </w:r>
          </w:p>
        </w:tc>
        <w:tc>
          <w:tcPr>
            <w:tcW w:w="3117" w:type="dxa"/>
          </w:tcPr>
          <w:p w14:paraId="4E12E7B9" w14:textId="77777777" w:rsidR="00156521" w:rsidRPr="00903DBA" w:rsidRDefault="00156521" w:rsidP="00156521">
            <w:pPr>
              <w:pStyle w:val="Code"/>
            </w:pPr>
            <w:r w:rsidRPr="00903DBA">
              <w:t>1. goto 7</w:t>
            </w:r>
          </w:p>
          <w:p w14:paraId="46508371" w14:textId="77777777" w:rsidR="00156521" w:rsidRPr="00903DBA" w:rsidRDefault="00156521" w:rsidP="00156521">
            <w:pPr>
              <w:pStyle w:val="Code"/>
            </w:pPr>
            <w:r w:rsidRPr="00903DBA">
              <w:t>2. ..</w:t>
            </w:r>
          </w:p>
          <w:p w14:paraId="19CF5AB9" w14:textId="77777777" w:rsidR="00156521" w:rsidRPr="00903DBA" w:rsidRDefault="00156521" w:rsidP="00156521">
            <w:pPr>
              <w:pStyle w:val="Code"/>
            </w:pPr>
            <w:r w:rsidRPr="00903DBA">
              <w:t>3. goto 7</w:t>
            </w:r>
          </w:p>
          <w:p w14:paraId="42D8286C" w14:textId="77777777" w:rsidR="00156521" w:rsidRPr="00903DBA" w:rsidRDefault="00156521" w:rsidP="00156521">
            <w:pPr>
              <w:pStyle w:val="Code"/>
            </w:pPr>
            <w:r w:rsidRPr="00903DBA">
              <w:t>4. ...</w:t>
            </w:r>
          </w:p>
          <w:p w14:paraId="7993A06E" w14:textId="77777777" w:rsidR="00156521" w:rsidRPr="00903DBA" w:rsidRDefault="00156521" w:rsidP="00156521">
            <w:pPr>
              <w:pStyle w:val="Code"/>
            </w:pPr>
            <w:r w:rsidRPr="00903DBA">
              <w:t>5. goto 7</w:t>
            </w:r>
          </w:p>
          <w:p w14:paraId="2F7E9D10" w14:textId="77777777" w:rsidR="00D112FD" w:rsidRPr="00903DBA" w:rsidRDefault="00156521" w:rsidP="00156521">
            <w:pPr>
              <w:pStyle w:val="Code"/>
            </w:pPr>
            <w:r w:rsidRPr="00903DBA">
              <w:t>6. ...</w:t>
            </w:r>
          </w:p>
          <w:p w14:paraId="798B2457" w14:textId="77777777" w:rsidR="00E53301" w:rsidRPr="00903DBA" w:rsidRDefault="00E53301" w:rsidP="00156521">
            <w:pPr>
              <w:pStyle w:val="Code"/>
            </w:pPr>
            <w:r w:rsidRPr="00903DBA">
              <w:t>7. a = 1</w:t>
            </w:r>
          </w:p>
          <w:p w14:paraId="275C4774" w14:textId="6F457096" w:rsidR="004B06A6" w:rsidRPr="00903DBA" w:rsidRDefault="004B06A6" w:rsidP="004B06A6">
            <w:r w:rsidRPr="00903DBA">
              <w:t>(b) After</w:t>
            </w:r>
            <w:r w:rsidR="0017765F">
              <w:t xml:space="preserve"> optimization</w:t>
            </w:r>
          </w:p>
        </w:tc>
        <w:tc>
          <w:tcPr>
            <w:tcW w:w="3117" w:type="dxa"/>
          </w:tcPr>
          <w:p w14:paraId="1A2E0269" w14:textId="77777777" w:rsidR="00D112FD" w:rsidRPr="00903DBA" w:rsidRDefault="00D112FD" w:rsidP="00FA2F13">
            <w:pPr>
              <w:pStyle w:val="Code"/>
            </w:pPr>
          </w:p>
        </w:tc>
      </w:tr>
    </w:tbl>
    <w:p w14:paraId="349D1B9E" w14:textId="793BE53E" w:rsidR="00F35889" w:rsidRPr="00903DBA" w:rsidRDefault="00F35889" w:rsidP="000603F5">
      <w:r w:rsidRPr="00903DBA">
        <w:t>First</w:t>
      </w:r>
      <w:r w:rsidR="00E3282C" w:rsidRPr="00903DBA">
        <w:t>,</w:t>
      </w:r>
      <w:r w:rsidRPr="00903DBA">
        <w:t xml:space="preserve"> we trace all the </w:t>
      </w:r>
      <w:r w:rsidR="00DE34EE" w:rsidRPr="00903DBA">
        <w:t>unconditional</w:t>
      </w:r>
      <w:r w:rsidRPr="00903DBA">
        <w:t xml:space="preserve"> jump instructions by calling </w:t>
      </w:r>
      <w:r w:rsidR="000603F5" w:rsidRPr="00903DBA">
        <w:rPr>
          <w:rStyle w:val="KeyWord0"/>
          <w:highlight w:val="white"/>
        </w:rPr>
        <w:t>TraceGotoChains</w:t>
      </w:r>
      <w:r w:rsidR="00DE34EE" w:rsidRPr="00903DBA">
        <w:t>,</w:t>
      </w:r>
      <w:r w:rsidR="003048B8" w:rsidRPr="00903DBA">
        <w:t xml:space="preserve"> that in turn calls </w:t>
      </w:r>
      <w:r w:rsidR="003048B8" w:rsidRPr="00903DBA">
        <w:rPr>
          <w:rStyle w:val="KeyWord0"/>
          <w:highlight w:val="white"/>
        </w:rPr>
        <w:t>TraceGoto</w:t>
      </w:r>
      <w:r w:rsidR="003048B8" w:rsidRPr="00903DBA">
        <w:t xml:space="preserve">. </w:t>
      </w:r>
      <w:r w:rsidR="003A173F" w:rsidRPr="00903DBA">
        <w:t>T</w:t>
      </w:r>
      <w:r w:rsidR="00DE34EE" w:rsidRPr="00903DBA">
        <w:t>hen we change all the jump targets.</w:t>
      </w:r>
    </w:p>
    <w:p w14:paraId="12411853" w14:textId="77777777" w:rsidR="003048B8" w:rsidRPr="00903DBA" w:rsidRDefault="003048B8" w:rsidP="003048B8">
      <w:pPr>
        <w:pStyle w:val="Code"/>
        <w:rPr>
          <w:highlight w:val="white"/>
        </w:rPr>
      </w:pPr>
      <w:r w:rsidRPr="00903DBA">
        <w:rPr>
          <w:highlight w:val="white"/>
        </w:rPr>
        <w:t xml:space="preserve">    private void TraceGotoChains() {</w:t>
      </w:r>
    </w:p>
    <w:p w14:paraId="664ED58F" w14:textId="77777777" w:rsidR="003048B8" w:rsidRPr="00903DBA" w:rsidRDefault="003048B8" w:rsidP="003048B8">
      <w:pPr>
        <w:pStyle w:val="Code"/>
        <w:rPr>
          <w:highlight w:val="white"/>
        </w:rPr>
      </w:pPr>
      <w:r w:rsidRPr="00903DBA">
        <w:rPr>
          <w:highlight w:val="white"/>
        </w:rPr>
        <w:t xml:space="preserve">      for (int index = 1; index &lt; m_middleCodeList.Count; ++index) {</w:t>
      </w:r>
    </w:p>
    <w:p w14:paraId="7963ABA2" w14:textId="77777777" w:rsidR="003048B8" w:rsidRPr="00903DBA" w:rsidRDefault="003048B8" w:rsidP="003048B8">
      <w:pPr>
        <w:pStyle w:val="Code"/>
        <w:rPr>
          <w:highlight w:val="white"/>
        </w:rPr>
      </w:pPr>
      <w:r w:rsidRPr="00903DBA">
        <w:rPr>
          <w:highlight w:val="white"/>
        </w:rPr>
        <w:t xml:space="preserve">        MiddleCode middleCode = m_middleCodeList[index];</w:t>
      </w:r>
    </w:p>
    <w:p w14:paraId="7FBC5A23" w14:textId="77777777" w:rsidR="003048B8" w:rsidRPr="00903DBA" w:rsidRDefault="003048B8" w:rsidP="003048B8">
      <w:pPr>
        <w:pStyle w:val="Code"/>
        <w:rPr>
          <w:highlight w:val="white"/>
        </w:rPr>
      </w:pPr>
    </w:p>
    <w:p w14:paraId="77DAED51" w14:textId="77777777" w:rsidR="003048B8" w:rsidRPr="00903DBA" w:rsidRDefault="003048B8" w:rsidP="003048B8">
      <w:pPr>
        <w:pStyle w:val="Code"/>
        <w:rPr>
          <w:highlight w:val="white"/>
        </w:rPr>
      </w:pPr>
      <w:r w:rsidRPr="00903DBA">
        <w:rPr>
          <w:highlight w:val="white"/>
        </w:rPr>
        <w:t xml:space="preserve">        if (middleCode.IsRelationCarryOrGoto()) {</w:t>
      </w:r>
    </w:p>
    <w:p w14:paraId="24CF3F54" w14:textId="77777777" w:rsidR="003048B8" w:rsidRPr="00903DBA" w:rsidRDefault="003048B8" w:rsidP="003048B8">
      <w:pPr>
        <w:pStyle w:val="Code"/>
        <w:rPr>
          <w:highlight w:val="white"/>
        </w:rPr>
      </w:pPr>
      <w:r w:rsidRPr="00903DBA">
        <w:rPr>
          <w:highlight w:val="white"/>
        </w:rPr>
        <w:t xml:space="preserve">          ISet&lt;int&gt; sourceSet = new HashSet&lt;int&gt;();</w:t>
      </w:r>
    </w:p>
    <w:p w14:paraId="3DBD3994" w14:textId="77777777" w:rsidR="003048B8" w:rsidRPr="00903DBA" w:rsidRDefault="003048B8" w:rsidP="003048B8">
      <w:pPr>
        <w:pStyle w:val="Code"/>
        <w:rPr>
          <w:highlight w:val="white"/>
        </w:rPr>
      </w:pPr>
      <w:r w:rsidRPr="00903DBA">
        <w:rPr>
          <w:highlight w:val="white"/>
        </w:rPr>
        <w:t xml:space="preserve">          sourceSet.Add(index);</w:t>
      </w:r>
    </w:p>
    <w:p w14:paraId="1F56C839" w14:textId="24F665AD" w:rsidR="003048B8" w:rsidRPr="00903DBA" w:rsidRDefault="00393013" w:rsidP="00393013">
      <w:pPr>
        <w:rPr>
          <w:highlight w:val="white"/>
        </w:rPr>
      </w:pPr>
      <w:r w:rsidRPr="00903DBA">
        <w:rPr>
          <w:highlight w:val="white"/>
        </w:rPr>
        <w:t xml:space="preserve">For each jump instruction we </w:t>
      </w:r>
      <w:r w:rsidR="003C4673" w:rsidRPr="00903DBA">
        <w:rPr>
          <w:highlight w:val="white"/>
        </w:rPr>
        <w:t xml:space="preserve">trace the </w:t>
      </w:r>
      <w:proofErr w:type="spellStart"/>
      <w:r w:rsidR="003C4673" w:rsidRPr="00903DBA">
        <w:rPr>
          <w:highlight w:val="white"/>
        </w:rPr>
        <w:t>goto</w:t>
      </w:r>
      <w:proofErr w:type="spellEnd"/>
      <w:r w:rsidR="003C4673" w:rsidRPr="00903DBA">
        <w:rPr>
          <w:highlight w:val="white"/>
        </w:rPr>
        <w:t xml:space="preserve"> chain and if the first and last jump instructions differs, we replace all the jumps in the chain with the last jump.</w:t>
      </w:r>
    </w:p>
    <w:p w14:paraId="5F4BE3EF" w14:textId="77777777" w:rsidR="003048B8" w:rsidRPr="00903DBA" w:rsidRDefault="003048B8" w:rsidP="003048B8">
      <w:pPr>
        <w:pStyle w:val="Code"/>
        <w:rPr>
          <w:highlight w:val="white"/>
        </w:rPr>
      </w:pPr>
      <w:r w:rsidRPr="00903DBA">
        <w:rPr>
          <w:highlight w:val="white"/>
        </w:rPr>
        <w:t xml:space="preserve">          int firstTarget = (int) middleCode[0];</w:t>
      </w:r>
    </w:p>
    <w:p w14:paraId="7D742E9F" w14:textId="77777777" w:rsidR="003048B8" w:rsidRPr="00903DBA" w:rsidRDefault="003048B8" w:rsidP="003048B8">
      <w:pPr>
        <w:pStyle w:val="Code"/>
        <w:rPr>
          <w:highlight w:val="white"/>
        </w:rPr>
      </w:pPr>
      <w:r w:rsidRPr="00903DBA">
        <w:rPr>
          <w:highlight w:val="white"/>
        </w:rPr>
        <w:t xml:space="preserve">          int finalTarget = TraceGoto(firstTarget, sourceSet);</w:t>
      </w:r>
    </w:p>
    <w:p w14:paraId="6D2D920E" w14:textId="77777777" w:rsidR="003048B8" w:rsidRPr="00903DBA" w:rsidRDefault="003048B8" w:rsidP="003048B8">
      <w:pPr>
        <w:pStyle w:val="Code"/>
        <w:rPr>
          <w:highlight w:val="white"/>
        </w:rPr>
      </w:pPr>
    </w:p>
    <w:p w14:paraId="08490C84" w14:textId="77777777" w:rsidR="003048B8" w:rsidRPr="00903DBA" w:rsidRDefault="003048B8" w:rsidP="003048B8">
      <w:pPr>
        <w:pStyle w:val="Code"/>
        <w:rPr>
          <w:highlight w:val="white"/>
        </w:rPr>
      </w:pPr>
      <w:r w:rsidRPr="00903DBA">
        <w:rPr>
          <w:highlight w:val="white"/>
        </w:rPr>
        <w:t xml:space="preserve">          if (firstTarget != finalTarget) {</w:t>
      </w:r>
    </w:p>
    <w:p w14:paraId="7571C6F1" w14:textId="77777777" w:rsidR="003048B8" w:rsidRPr="00903DBA" w:rsidRDefault="003048B8" w:rsidP="003048B8">
      <w:pPr>
        <w:pStyle w:val="Code"/>
        <w:rPr>
          <w:highlight w:val="white"/>
        </w:rPr>
      </w:pPr>
      <w:r w:rsidRPr="00903DBA">
        <w:rPr>
          <w:highlight w:val="white"/>
        </w:rPr>
        <w:t xml:space="preserve">            foreach (int source in sourceSet) {</w:t>
      </w:r>
    </w:p>
    <w:p w14:paraId="28EA0516" w14:textId="77777777" w:rsidR="003048B8" w:rsidRPr="00903DBA" w:rsidRDefault="003048B8" w:rsidP="003048B8">
      <w:pPr>
        <w:pStyle w:val="Code"/>
        <w:rPr>
          <w:highlight w:val="white"/>
        </w:rPr>
      </w:pPr>
      <w:r w:rsidRPr="00903DBA">
        <w:rPr>
          <w:highlight w:val="white"/>
        </w:rPr>
        <w:t xml:space="preserve">              MiddleCode sourceCode = m_middleCodeList[source];</w:t>
      </w:r>
    </w:p>
    <w:p w14:paraId="34D1E872" w14:textId="77777777" w:rsidR="003048B8" w:rsidRPr="00903DBA" w:rsidRDefault="003048B8" w:rsidP="003048B8">
      <w:pPr>
        <w:pStyle w:val="Code"/>
        <w:rPr>
          <w:highlight w:val="white"/>
        </w:rPr>
      </w:pPr>
      <w:r w:rsidRPr="00903DBA">
        <w:rPr>
          <w:highlight w:val="white"/>
        </w:rPr>
        <w:t xml:space="preserve">              sourceCode[0] = finalTarget;</w:t>
      </w:r>
    </w:p>
    <w:p w14:paraId="73CF33E1" w14:textId="77777777" w:rsidR="003048B8" w:rsidRPr="00903DBA" w:rsidRDefault="003048B8" w:rsidP="003048B8">
      <w:pPr>
        <w:pStyle w:val="Code"/>
        <w:rPr>
          <w:highlight w:val="white"/>
        </w:rPr>
      </w:pPr>
      <w:r w:rsidRPr="00903DBA">
        <w:rPr>
          <w:highlight w:val="white"/>
        </w:rPr>
        <w:t xml:space="preserve">            }</w:t>
      </w:r>
    </w:p>
    <w:p w14:paraId="6F06301A" w14:textId="77777777" w:rsidR="003048B8" w:rsidRPr="00903DBA" w:rsidRDefault="003048B8" w:rsidP="003048B8">
      <w:pPr>
        <w:pStyle w:val="Code"/>
        <w:rPr>
          <w:highlight w:val="white"/>
        </w:rPr>
      </w:pPr>
    </w:p>
    <w:p w14:paraId="5B704EE7" w14:textId="77777777" w:rsidR="003048B8" w:rsidRPr="00903DBA" w:rsidRDefault="003048B8" w:rsidP="003048B8">
      <w:pPr>
        <w:pStyle w:val="Code"/>
        <w:rPr>
          <w:highlight w:val="white"/>
        </w:rPr>
      </w:pPr>
      <w:r w:rsidRPr="00903DBA">
        <w:rPr>
          <w:highlight w:val="white"/>
        </w:rPr>
        <w:t xml:space="preserve">            m_update = true;</w:t>
      </w:r>
    </w:p>
    <w:p w14:paraId="7E8FDEB0" w14:textId="77777777" w:rsidR="003048B8" w:rsidRPr="00903DBA" w:rsidRDefault="003048B8" w:rsidP="003048B8">
      <w:pPr>
        <w:pStyle w:val="Code"/>
        <w:rPr>
          <w:highlight w:val="white"/>
        </w:rPr>
      </w:pPr>
      <w:r w:rsidRPr="00903DBA">
        <w:rPr>
          <w:highlight w:val="white"/>
        </w:rPr>
        <w:t xml:space="preserve">          }</w:t>
      </w:r>
    </w:p>
    <w:p w14:paraId="705EFFEB" w14:textId="77777777" w:rsidR="003048B8" w:rsidRPr="00903DBA" w:rsidRDefault="003048B8" w:rsidP="003048B8">
      <w:pPr>
        <w:pStyle w:val="Code"/>
        <w:rPr>
          <w:highlight w:val="white"/>
        </w:rPr>
      </w:pPr>
      <w:r w:rsidRPr="00903DBA">
        <w:rPr>
          <w:highlight w:val="white"/>
        </w:rPr>
        <w:t xml:space="preserve">        }</w:t>
      </w:r>
    </w:p>
    <w:p w14:paraId="078CCF7D" w14:textId="77777777" w:rsidR="003048B8" w:rsidRPr="00903DBA" w:rsidRDefault="003048B8" w:rsidP="003048B8">
      <w:pPr>
        <w:pStyle w:val="Code"/>
        <w:rPr>
          <w:highlight w:val="white"/>
        </w:rPr>
      </w:pPr>
      <w:r w:rsidRPr="00903DBA">
        <w:rPr>
          <w:highlight w:val="white"/>
        </w:rPr>
        <w:t xml:space="preserve">      }</w:t>
      </w:r>
    </w:p>
    <w:p w14:paraId="40009E4A" w14:textId="77777777" w:rsidR="003048B8" w:rsidRPr="00903DBA" w:rsidRDefault="003048B8" w:rsidP="003048B8">
      <w:pPr>
        <w:pStyle w:val="Code"/>
        <w:rPr>
          <w:highlight w:val="white"/>
        </w:rPr>
      </w:pPr>
      <w:r w:rsidRPr="00903DBA">
        <w:rPr>
          <w:highlight w:val="white"/>
        </w:rPr>
        <w:t xml:space="preserve">    }</w:t>
      </w:r>
    </w:p>
    <w:p w14:paraId="72C55957" w14:textId="37F02F7B" w:rsidR="003048B8" w:rsidRPr="00903DBA" w:rsidRDefault="00822DB1" w:rsidP="00822DB1">
      <w:pPr>
        <w:rPr>
          <w:highlight w:val="white"/>
        </w:rPr>
      </w:pPr>
      <w:r w:rsidRPr="00903DBA">
        <w:rPr>
          <w:highlight w:val="white"/>
        </w:rPr>
        <w:t xml:space="preserve">The </w:t>
      </w:r>
      <w:r w:rsidRPr="00903DBA">
        <w:rPr>
          <w:rStyle w:val="KeyWord0"/>
          <w:highlight w:val="white"/>
        </w:rPr>
        <w:t>TraceGoto</w:t>
      </w:r>
      <w:r w:rsidRPr="00903DBA">
        <w:rPr>
          <w:highlight w:val="white"/>
        </w:rPr>
        <w:t xml:space="preserve"> method </w:t>
      </w:r>
      <w:r w:rsidR="001861F5" w:rsidRPr="00903DBA">
        <w:rPr>
          <w:highlight w:val="white"/>
        </w:rPr>
        <w:t xml:space="preserve">follows the jump </w:t>
      </w:r>
      <w:r w:rsidR="00C160C2" w:rsidRPr="00903DBA">
        <w:rPr>
          <w:highlight w:val="white"/>
        </w:rPr>
        <w:t>instructions</w:t>
      </w:r>
      <w:r w:rsidR="001861F5" w:rsidRPr="00903DBA">
        <w:rPr>
          <w:highlight w:val="white"/>
        </w:rPr>
        <w:t xml:space="preserve"> </w:t>
      </w:r>
      <w:proofErr w:type="gramStart"/>
      <w:r w:rsidR="001861F5" w:rsidRPr="00903DBA">
        <w:rPr>
          <w:highlight w:val="white"/>
        </w:rPr>
        <w:t>as long as</w:t>
      </w:r>
      <w:proofErr w:type="gramEnd"/>
      <w:r w:rsidR="001861F5" w:rsidRPr="00903DBA">
        <w:rPr>
          <w:highlight w:val="white"/>
        </w:rPr>
        <w:t xml:space="preserve"> they continue to jump</w:t>
      </w:r>
      <w:r w:rsidR="00C160C2" w:rsidRPr="00903DBA">
        <w:rPr>
          <w:highlight w:val="white"/>
        </w:rPr>
        <w:t xml:space="preserve"> to new targets.</w:t>
      </w:r>
    </w:p>
    <w:p w14:paraId="1801645B" w14:textId="77777777" w:rsidR="003048B8" w:rsidRPr="00903DBA" w:rsidRDefault="003048B8" w:rsidP="003048B8">
      <w:pPr>
        <w:pStyle w:val="Code"/>
        <w:rPr>
          <w:highlight w:val="white"/>
        </w:rPr>
      </w:pPr>
      <w:r w:rsidRPr="00903DBA">
        <w:rPr>
          <w:highlight w:val="white"/>
        </w:rPr>
        <w:lastRenderedPageBreak/>
        <w:t xml:space="preserve">    private int TraceGoto(int target, ISet&lt;int&gt; sourceSet) {</w:t>
      </w:r>
    </w:p>
    <w:p w14:paraId="0873B361" w14:textId="77777777" w:rsidR="003048B8" w:rsidRPr="00903DBA" w:rsidRDefault="003048B8" w:rsidP="003048B8">
      <w:pPr>
        <w:pStyle w:val="Code"/>
        <w:rPr>
          <w:highlight w:val="white"/>
        </w:rPr>
      </w:pPr>
      <w:r w:rsidRPr="00903DBA">
        <w:rPr>
          <w:highlight w:val="white"/>
        </w:rPr>
        <w:t xml:space="preserve">      MiddleCode objectCode = m_middleCodeList[target];</w:t>
      </w:r>
    </w:p>
    <w:p w14:paraId="59B54C2E" w14:textId="77777777" w:rsidR="003048B8" w:rsidRPr="00903DBA" w:rsidRDefault="003048B8" w:rsidP="003048B8">
      <w:pPr>
        <w:pStyle w:val="Code"/>
        <w:rPr>
          <w:highlight w:val="white"/>
        </w:rPr>
      </w:pPr>
      <w:r w:rsidRPr="00903DBA">
        <w:rPr>
          <w:highlight w:val="white"/>
        </w:rPr>
        <w:t xml:space="preserve">    </w:t>
      </w:r>
    </w:p>
    <w:p w14:paraId="1B38668B" w14:textId="77777777" w:rsidR="003048B8" w:rsidRPr="00903DBA" w:rsidRDefault="003048B8" w:rsidP="003048B8">
      <w:pPr>
        <w:pStyle w:val="Code"/>
        <w:rPr>
          <w:highlight w:val="white"/>
        </w:rPr>
      </w:pPr>
      <w:r w:rsidRPr="00903DBA">
        <w:rPr>
          <w:highlight w:val="white"/>
        </w:rPr>
        <w:t xml:space="preserve">      if (!sourceSet.Contains(target) &amp;&amp; objectCode.IsGoto()) {</w:t>
      </w:r>
    </w:p>
    <w:p w14:paraId="5DC29033" w14:textId="77777777" w:rsidR="003048B8" w:rsidRPr="00903DBA" w:rsidRDefault="003048B8" w:rsidP="003048B8">
      <w:pPr>
        <w:pStyle w:val="Code"/>
        <w:rPr>
          <w:highlight w:val="white"/>
        </w:rPr>
      </w:pPr>
      <w:r w:rsidRPr="00903DBA">
        <w:rPr>
          <w:highlight w:val="white"/>
        </w:rPr>
        <w:t xml:space="preserve">        sourceSet.Add(target);</w:t>
      </w:r>
    </w:p>
    <w:p w14:paraId="0C22ED17" w14:textId="77777777" w:rsidR="003048B8" w:rsidRPr="00903DBA" w:rsidRDefault="003048B8" w:rsidP="003048B8">
      <w:pPr>
        <w:pStyle w:val="Code"/>
        <w:rPr>
          <w:highlight w:val="white"/>
        </w:rPr>
      </w:pPr>
      <w:r w:rsidRPr="00903DBA">
        <w:rPr>
          <w:highlight w:val="white"/>
        </w:rPr>
        <w:t xml:space="preserve">        int nextTarget = (int) objectCode[0];</w:t>
      </w:r>
    </w:p>
    <w:p w14:paraId="32EE48CC" w14:textId="77777777" w:rsidR="003048B8" w:rsidRPr="00903DBA" w:rsidRDefault="003048B8" w:rsidP="003048B8">
      <w:pPr>
        <w:pStyle w:val="Code"/>
        <w:rPr>
          <w:highlight w:val="white"/>
        </w:rPr>
      </w:pPr>
      <w:r w:rsidRPr="00903DBA">
        <w:rPr>
          <w:highlight w:val="white"/>
        </w:rPr>
        <w:t xml:space="preserve">        return TraceGoto(nextTarget, sourceSet);</w:t>
      </w:r>
    </w:p>
    <w:p w14:paraId="7A6B91D9" w14:textId="77777777" w:rsidR="003048B8" w:rsidRPr="00903DBA" w:rsidRDefault="003048B8" w:rsidP="003048B8">
      <w:pPr>
        <w:pStyle w:val="Code"/>
        <w:rPr>
          <w:highlight w:val="white"/>
        </w:rPr>
      </w:pPr>
      <w:r w:rsidRPr="00903DBA">
        <w:rPr>
          <w:highlight w:val="white"/>
        </w:rPr>
        <w:t xml:space="preserve">      }</w:t>
      </w:r>
    </w:p>
    <w:p w14:paraId="0BC72693" w14:textId="77777777" w:rsidR="003048B8" w:rsidRPr="00903DBA" w:rsidRDefault="003048B8" w:rsidP="003048B8">
      <w:pPr>
        <w:pStyle w:val="Code"/>
        <w:rPr>
          <w:highlight w:val="white"/>
        </w:rPr>
      </w:pPr>
      <w:r w:rsidRPr="00903DBA">
        <w:rPr>
          <w:highlight w:val="white"/>
        </w:rPr>
        <w:t xml:space="preserve">      else {</w:t>
      </w:r>
    </w:p>
    <w:p w14:paraId="721F88E0" w14:textId="77777777" w:rsidR="003048B8" w:rsidRPr="00903DBA" w:rsidRDefault="003048B8" w:rsidP="003048B8">
      <w:pPr>
        <w:pStyle w:val="Code"/>
        <w:rPr>
          <w:highlight w:val="white"/>
        </w:rPr>
      </w:pPr>
      <w:r w:rsidRPr="00903DBA">
        <w:rPr>
          <w:highlight w:val="white"/>
        </w:rPr>
        <w:t xml:space="preserve">        return target;</w:t>
      </w:r>
    </w:p>
    <w:p w14:paraId="3ED2F169" w14:textId="77777777" w:rsidR="003048B8" w:rsidRPr="00903DBA" w:rsidRDefault="003048B8" w:rsidP="003048B8">
      <w:pPr>
        <w:pStyle w:val="Code"/>
        <w:rPr>
          <w:highlight w:val="white"/>
        </w:rPr>
      </w:pPr>
      <w:r w:rsidRPr="00903DBA">
        <w:rPr>
          <w:highlight w:val="white"/>
        </w:rPr>
        <w:t xml:space="preserve">      }</w:t>
      </w:r>
    </w:p>
    <w:p w14:paraId="3D8422AF" w14:textId="77777777" w:rsidR="003048B8" w:rsidRPr="00903DBA" w:rsidRDefault="003048B8" w:rsidP="003048B8">
      <w:pPr>
        <w:pStyle w:val="Code"/>
        <w:rPr>
          <w:highlight w:val="white"/>
        </w:rPr>
      </w:pPr>
      <w:r w:rsidRPr="00903DBA">
        <w:rPr>
          <w:highlight w:val="white"/>
        </w:rPr>
        <w:t xml:space="preserve">    }</w:t>
      </w:r>
    </w:p>
    <w:p w14:paraId="185A6BF0" w14:textId="4F54C851" w:rsidR="001D1BEE" w:rsidRPr="00903DBA" w:rsidRDefault="00184E24" w:rsidP="0060539D">
      <w:pPr>
        <w:pStyle w:val="Rubrik3"/>
      </w:pPr>
      <w:bookmarkStart w:id="501" w:name="_Toc59126225"/>
      <w:r w:rsidRPr="00903DBA">
        <w:t>Remove</w:t>
      </w:r>
      <w:r w:rsidR="00036C5E" w:rsidRPr="00903DBA">
        <w:t xml:space="preserve"> Unreachable Code</w:t>
      </w:r>
      <w:bookmarkEnd w:id="501"/>
    </w:p>
    <w:p w14:paraId="5FEB95F3" w14:textId="2EBA5328" w:rsidR="0085318F" w:rsidRDefault="0085318F" w:rsidP="00D97E30">
      <w:r w:rsidRPr="00903DBA">
        <w:t xml:space="preserve">Code that is not reachable from the first instruction of the function shall be </w:t>
      </w:r>
      <w:r w:rsidR="00C35C07" w:rsidRPr="00903DBA">
        <w:t>removed</w:t>
      </w:r>
      <w:r w:rsidRPr="00903DBA">
        <w:t>.</w:t>
      </w:r>
      <w:r w:rsidR="0081199B" w:rsidRPr="00903DBA">
        <w:t xml:space="preserve"> We call </w:t>
      </w:r>
      <w:r w:rsidR="002176A7" w:rsidRPr="00903DBA">
        <w:rPr>
          <w:rStyle w:val="KeyWord0"/>
        </w:rPr>
        <w:t>S</w:t>
      </w:r>
      <w:r w:rsidR="0081199B" w:rsidRPr="00903DBA">
        <w:rPr>
          <w:rStyle w:val="KeyWord0"/>
        </w:rPr>
        <w:t>earchReachableCode</w:t>
      </w:r>
      <w:r w:rsidR="0081199B" w:rsidRPr="00903DBA">
        <w:t xml:space="preserve"> that follows all conditional and unconditi</w:t>
      </w:r>
      <w:r w:rsidR="00D97E30" w:rsidRPr="00903DBA">
        <w:t>onal</w:t>
      </w:r>
      <w:r w:rsidR="0081199B" w:rsidRPr="00903DBA">
        <w:t xml:space="preserve"> jumps instructions and save their line numbers in </w:t>
      </w:r>
      <w:r w:rsidR="0091614C" w:rsidRPr="00903DBA">
        <w:t xml:space="preserve">the </w:t>
      </w:r>
      <w:r w:rsidR="0081199B" w:rsidRPr="00903DBA">
        <w:t>visited</w:t>
      </w:r>
      <w:r w:rsidR="0091614C" w:rsidRPr="00903DBA">
        <w:t xml:space="preserve"> s</w:t>
      </w:r>
      <w:r w:rsidR="0081199B" w:rsidRPr="00903DBA">
        <w:t>et.</w:t>
      </w:r>
      <w:r w:rsidR="00075980" w:rsidRPr="00903DBA">
        <w:t xml:space="preserve"> We also </w:t>
      </w:r>
      <w:r w:rsidR="0008717E" w:rsidRPr="00903DBA">
        <w:t>report an error</w:t>
      </w:r>
      <w:r w:rsidR="00075980" w:rsidRPr="00903DBA">
        <w:t xml:space="preserve"> if we reach the last instruction of a function that do not return void.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C210C" w:rsidRPr="00903DBA" w14:paraId="2DCB9ED9" w14:textId="78151DB4" w:rsidTr="001C210C">
        <w:tc>
          <w:tcPr>
            <w:tcW w:w="3116" w:type="dxa"/>
          </w:tcPr>
          <w:p w14:paraId="6617B967" w14:textId="7251D3C0" w:rsidR="001C210C" w:rsidRDefault="001C210C" w:rsidP="001C210C">
            <w:pPr>
              <w:pStyle w:val="Code"/>
            </w:pPr>
            <w:r>
              <w:t>if (1)</w:t>
            </w:r>
          </w:p>
          <w:p w14:paraId="48356B4E" w14:textId="7E1C5A7B" w:rsidR="001C210C" w:rsidRDefault="001C210C" w:rsidP="001C210C">
            <w:pPr>
              <w:pStyle w:val="Code"/>
            </w:pPr>
            <w:r>
              <w:t xml:space="preserve">  a = 1;</w:t>
            </w:r>
          </w:p>
          <w:p w14:paraId="20C82DED" w14:textId="68356C3F" w:rsidR="001C210C" w:rsidRDefault="001C210C" w:rsidP="001C210C">
            <w:pPr>
              <w:pStyle w:val="Code"/>
            </w:pPr>
            <w:r>
              <w:t>else</w:t>
            </w:r>
          </w:p>
          <w:p w14:paraId="64868C32" w14:textId="0D3A2184" w:rsidR="001C210C" w:rsidRDefault="001C210C" w:rsidP="001C210C">
            <w:pPr>
              <w:pStyle w:val="Code"/>
            </w:pPr>
            <w:r>
              <w:t xml:space="preserve">  b = 2;</w:t>
            </w:r>
          </w:p>
          <w:p w14:paraId="0A247AE8" w14:textId="77777777" w:rsidR="00057C2C" w:rsidRPr="00903DBA" w:rsidRDefault="00057C2C" w:rsidP="001C210C">
            <w:pPr>
              <w:pStyle w:val="Code"/>
            </w:pPr>
          </w:p>
          <w:p w14:paraId="3FE35C0C" w14:textId="0343BF50" w:rsidR="001C210C" w:rsidRPr="00903DBA" w:rsidRDefault="001C210C" w:rsidP="001C210C">
            <w:r w:rsidRPr="00903DBA">
              <w:t xml:space="preserve">(a) </w:t>
            </w:r>
            <w:r>
              <w:t>C code</w:t>
            </w:r>
          </w:p>
        </w:tc>
        <w:tc>
          <w:tcPr>
            <w:tcW w:w="3117" w:type="dxa"/>
          </w:tcPr>
          <w:p w14:paraId="104F0637" w14:textId="540E49EC" w:rsidR="001C210C" w:rsidRPr="00903DBA" w:rsidRDefault="001C210C" w:rsidP="001C210C">
            <w:pPr>
              <w:pStyle w:val="Code"/>
            </w:pPr>
            <w:r w:rsidRPr="00903DBA">
              <w:t xml:space="preserve">1. </w:t>
            </w:r>
            <w:r w:rsidR="00057C2C">
              <w:t>goto 1</w:t>
            </w:r>
          </w:p>
          <w:p w14:paraId="42AE14E4" w14:textId="3DFC3F13" w:rsidR="001C210C" w:rsidRPr="00903DBA" w:rsidRDefault="001C210C" w:rsidP="001C210C">
            <w:pPr>
              <w:pStyle w:val="Code"/>
            </w:pPr>
            <w:r w:rsidRPr="00903DBA">
              <w:t xml:space="preserve">2. </w:t>
            </w:r>
            <w:r w:rsidR="00057C2C">
              <w:t>a = 1</w:t>
            </w:r>
          </w:p>
          <w:p w14:paraId="2B644F6A" w14:textId="29FEF587" w:rsidR="001C210C" w:rsidRPr="00903DBA" w:rsidRDefault="001C210C" w:rsidP="001C210C">
            <w:pPr>
              <w:pStyle w:val="Code"/>
            </w:pPr>
            <w:r w:rsidRPr="00903DBA">
              <w:t xml:space="preserve">3. goto </w:t>
            </w:r>
            <w:r w:rsidR="00057C2C">
              <w:t>5</w:t>
            </w:r>
          </w:p>
          <w:p w14:paraId="42474E27" w14:textId="60958E51" w:rsidR="001C210C" w:rsidRPr="00903DBA" w:rsidRDefault="001C210C" w:rsidP="001C210C">
            <w:pPr>
              <w:pStyle w:val="Code"/>
            </w:pPr>
            <w:r w:rsidRPr="00903DBA">
              <w:t xml:space="preserve">4. </w:t>
            </w:r>
            <w:r w:rsidR="00057C2C">
              <w:t>b = 2</w:t>
            </w:r>
          </w:p>
          <w:p w14:paraId="448E144C" w14:textId="4418BACC" w:rsidR="001C210C" w:rsidRPr="00903DBA" w:rsidRDefault="001C210C" w:rsidP="001C210C">
            <w:pPr>
              <w:pStyle w:val="Code"/>
            </w:pPr>
            <w:r w:rsidRPr="00903DBA">
              <w:t xml:space="preserve">5. </w:t>
            </w:r>
            <w:r w:rsidR="00057C2C">
              <w:t>...</w:t>
            </w:r>
          </w:p>
          <w:p w14:paraId="71BE54E4" w14:textId="7435DDA0" w:rsidR="001C210C" w:rsidRPr="00903DBA" w:rsidRDefault="001C210C" w:rsidP="001C210C">
            <w:r w:rsidRPr="00903DBA">
              <w:t xml:space="preserve">(b) </w:t>
            </w:r>
            <w:r w:rsidR="00057C2C">
              <w:t>Before</w:t>
            </w:r>
            <w:r>
              <w:t xml:space="preserve"> optimization</w:t>
            </w:r>
          </w:p>
        </w:tc>
        <w:tc>
          <w:tcPr>
            <w:tcW w:w="3117" w:type="dxa"/>
          </w:tcPr>
          <w:p w14:paraId="75699B17" w14:textId="27654F98" w:rsidR="00057C2C" w:rsidRPr="00903DBA" w:rsidRDefault="00057C2C" w:rsidP="00057C2C">
            <w:pPr>
              <w:pStyle w:val="Code"/>
            </w:pPr>
            <w:r w:rsidRPr="00903DBA">
              <w:t xml:space="preserve">1. </w:t>
            </w:r>
            <w:r w:rsidRPr="00057C2C">
              <w:rPr>
                <w:i/>
                <w:iCs/>
              </w:rPr>
              <w:t>removed</w:t>
            </w:r>
          </w:p>
          <w:p w14:paraId="6F6FC84C" w14:textId="77777777" w:rsidR="00057C2C" w:rsidRPr="00903DBA" w:rsidRDefault="00057C2C" w:rsidP="00057C2C">
            <w:pPr>
              <w:pStyle w:val="Code"/>
            </w:pPr>
            <w:r w:rsidRPr="00903DBA">
              <w:t xml:space="preserve">2. </w:t>
            </w:r>
            <w:r>
              <w:t>a = 1</w:t>
            </w:r>
          </w:p>
          <w:p w14:paraId="2E64110F" w14:textId="1C3A182B" w:rsidR="00057C2C" w:rsidRPr="00903DBA" w:rsidRDefault="00057C2C" w:rsidP="00057C2C">
            <w:pPr>
              <w:pStyle w:val="Code"/>
            </w:pPr>
            <w:r w:rsidRPr="00903DBA">
              <w:t xml:space="preserve">3. </w:t>
            </w:r>
            <w:r w:rsidR="00AA6AC6">
              <w:rPr>
                <w:i/>
                <w:iCs/>
              </w:rPr>
              <w:t>removed</w:t>
            </w:r>
          </w:p>
          <w:p w14:paraId="4FEF3341" w14:textId="734945F4" w:rsidR="00057C2C" w:rsidRPr="00903DBA" w:rsidRDefault="00057C2C" w:rsidP="00057C2C">
            <w:pPr>
              <w:pStyle w:val="Code"/>
            </w:pPr>
            <w:r w:rsidRPr="00903DBA">
              <w:t xml:space="preserve">4. </w:t>
            </w:r>
            <w:r w:rsidR="00AA6AC6" w:rsidRPr="00AA6AC6">
              <w:rPr>
                <w:i/>
                <w:iCs/>
              </w:rPr>
              <w:t>removed</w:t>
            </w:r>
          </w:p>
          <w:p w14:paraId="268E3768" w14:textId="77777777" w:rsidR="00057C2C" w:rsidRPr="00903DBA" w:rsidRDefault="00057C2C" w:rsidP="00057C2C">
            <w:pPr>
              <w:pStyle w:val="Code"/>
            </w:pPr>
            <w:r w:rsidRPr="00903DBA">
              <w:t xml:space="preserve">5. </w:t>
            </w:r>
            <w:r>
              <w:t>...</w:t>
            </w:r>
          </w:p>
          <w:p w14:paraId="5D21746E" w14:textId="38F04EBF" w:rsidR="001C210C" w:rsidRPr="00903DBA" w:rsidRDefault="00057C2C" w:rsidP="00057C2C">
            <w:r w:rsidRPr="00903DBA">
              <w:t>(b) After</w:t>
            </w:r>
            <w:r>
              <w:t xml:space="preserve"> optimization</w:t>
            </w:r>
          </w:p>
        </w:tc>
      </w:tr>
    </w:tbl>
    <w:p w14:paraId="3E9D46D2" w14:textId="77777777" w:rsidR="00275A17" w:rsidRPr="00903DBA" w:rsidRDefault="00275A17" w:rsidP="00275A17">
      <w:pPr>
        <w:pStyle w:val="Code"/>
        <w:rPr>
          <w:highlight w:val="white"/>
        </w:rPr>
      </w:pPr>
      <w:r w:rsidRPr="00903DBA">
        <w:rPr>
          <w:highlight w:val="white"/>
        </w:rPr>
        <w:t xml:space="preserve">    private void ClearUnreachableCode() {</w:t>
      </w:r>
    </w:p>
    <w:p w14:paraId="32B2AA2D" w14:textId="77777777" w:rsidR="00275A17" w:rsidRPr="00903DBA" w:rsidRDefault="00275A17" w:rsidP="00275A17">
      <w:pPr>
        <w:pStyle w:val="Code"/>
        <w:rPr>
          <w:highlight w:val="white"/>
        </w:rPr>
      </w:pPr>
      <w:r w:rsidRPr="00903DBA">
        <w:rPr>
          <w:highlight w:val="white"/>
        </w:rPr>
        <w:t xml:space="preserve">      ISet&lt;MiddleCode&gt; visitedSet = new HashSet&lt;MiddleCode&gt;();</w:t>
      </w:r>
    </w:p>
    <w:p w14:paraId="0B37498E" w14:textId="77777777" w:rsidR="00275A17" w:rsidRPr="00903DBA" w:rsidRDefault="00275A17" w:rsidP="00275A17">
      <w:pPr>
        <w:pStyle w:val="Code"/>
        <w:rPr>
          <w:highlight w:val="white"/>
        </w:rPr>
      </w:pPr>
      <w:r w:rsidRPr="00903DBA">
        <w:rPr>
          <w:highlight w:val="white"/>
        </w:rPr>
        <w:t xml:space="preserve">      SearchReachableCode(0, visitedSet);</w:t>
      </w:r>
    </w:p>
    <w:p w14:paraId="630D91D1" w14:textId="77777777" w:rsidR="00275A17" w:rsidRPr="00903DBA" w:rsidRDefault="00275A17" w:rsidP="00275A17">
      <w:pPr>
        <w:pStyle w:val="Code"/>
        <w:rPr>
          <w:highlight w:val="white"/>
        </w:rPr>
      </w:pPr>
    </w:p>
    <w:p w14:paraId="1A9FF8D6" w14:textId="77777777" w:rsidR="00275A17" w:rsidRPr="00903DBA" w:rsidRDefault="00275A17" w:rsidP="00275A17">
      <w:pPr>
        <w:pStyle w:val="Code"/>
        <w:rPr>
          <w:highlight w:val="white"/>
        </w:rPr>
      </w:pPr>
      <w:r w:rsidRPr="00903DBA">
        <w:rPr>
          <w:highlight w:val="white"/>
        </w:rPr>
        <w:t xml:space="preserve">      for (int index = 0; index &lt; (m_middleCodeList.Count - 1); ++index) {</w:t>
      </w:r>
    </w:p>
    <w:p w14:paraId="0619F187"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2C537BF8" w14:textId="77777777" w:rsidR="00275A17" w:rsidRPr="00903DBA" w:rsidRDefault="00275A17" w:rsidP="00275A17">
      <w:pPr>
        <w:pStyle w:val="Code"/>
        <w:rPr>
          <w:highlight w:val="white"/>
        </w:rPr>
      </w:pPr>
      <w:r w:rsidRPr="00903DBA">
        <w:rPr>
          <w:highlight w:val="white"/>
        </w:rPr>
        <w:t xml:space="preserve">        if (!visitedSet.Contains(middleCode)) {</w:t>
      </w:r>
    </w:p>
    <w:p w14:paraId="19C7AE37" w14:textId="77777777" w:rsidR="00275A17" w:rsidRPr="00903DBA" w:rsidRDefault="00275A17" w:rsidP="00275A17">
      <w:pPr>
        <w:pStyle w:val="Code"/>
        <w:rPr>
          <w:highlight w:val="white"/>
        </w:rPr>
      </w:pPr>
      <w:r w:rsidRPr="00903DBA">
        <w:rPr>
          <w:highlight w:val="white"/>
        </w:rPr>
        <w:t xml:space="preserve">          m_middleCodeList[index].Clear();</w:t>
      </w:r>
    </w:p>
    <w:p w14:paraId="1C7334A5" w14:textId="77777777" w:rsidR="00275A17" w:rsidRPr="00903DBA" w:rsidRDefault="00275A17" w:rsidP="00275A17">
      <w:pPr>
        <w:pStyle w:val="Code"/>
        <w:rPr>
          <w:highlight w:val="white"/>
        </w:rPr>
      </w:pPr>
      <w:r w:rsidRPr="00903DBA">
        <w:rPr>
          <w:highlight w:val="white"/>
        </w:rPr>
        <w:t xml:space="preserve">          m_update = true;</w:t>
      </w:r>
    </w:p>
    <w:p w14:paraId="0AB76E6B" w14:textId="77777777" w:rsidR="00275A17" w:rsidRPr="00903DBA" w:rsidRDefault="00275A17" w:rsidP="00275A17">
      <w:pPr>
        <w:pStyle w:val="Code"/>
        <w:rPr>
          <w:highlight w:val="white"/>
        </w:rPr>
      </w:pPr>
      <w:r w:rsidRPr="00903DBA">
        <w:rPr>
          <w:highlight w:val="white"/>
        </w:rPr>
        <w:t xml:space="preserve">        }</w:t>
      </w:r>
    </w:p>
    <w:p w14:paraId="3A13B57F" w14:textId="77777777" w:rsidR="00275A17" w:rsidRPr="00903DBA" w:rsidRDefault="00275A17" w:rsidP="00275A17">
      <w:pPr>
        <w:pStyle w:val="Code"/>
        <w:rPr>
          <w:highlight w:val="white"/>
        </w:rPr>
      </w:pPr>
      <w:r w:rsidRPr="00903DBA">
        <w:rPr>
          <w:highlight w:val="white"/>
        </w:rPr>
        <w:t xml:space="preserve">      }</w:t>
      </w:r>
    </w:p>
    <w:p w14:paraId="21268C93" w14:textId="77777777" w:rsidR="00275A17" w:rsidRPr="00903DBA" w:rsidRDefault="00275A17" w:rsidP="00275A17">
      <w:pPr>
        <w:pStyle w:val="Code"/>
        <w:rPr>
          <w:highlight w:val="white"/>
        </w:rPr>
      </w:pPr>
      <w:r w:rsidRPr="00903DBA">
        <w:rPr>
          <w:highlight w:val="white"/>
        </w:rPr>
        <w:t xml:space="preserve">    }</w:t>
      </w:r>
    </w:p>
    <w:p w14:paraId="5EEBA929" w14:textId="77777777" w:rsidR="00275A17" w:rsidRPr="00903DBA" w:rsidRDefault="00275A17" w:rsidP="00275A17">
      <w:pPr>
        <w:pStyle w:val="Code"/>
        <w:rPr>
          <w:highlight w:val="white"/>
        </w:rPr>
      </w:pPr>
      <w:r w:rsidRPr="00903DBA">
        <w:rPr>
          <w:highlight w:val="white"/>
        </w:rPr>
        <w:t xml:space="preserve">    </w:t>
      </w:r>
    </w:p>
    <w:p w14:paraId="11C567DC" w14:textId="77777777" w:rsidR="00275A17" w:rsidRPr="00903DBA" w:rsidRDefault="00275A17" w:rsidP="00275A17">
      <w:pPr>
        <w:pStyle w:val="Code"/>
        <w:rPr>
          <w:highlight w:val="white"/>
        </w:rPr>
      </w:pPr>
      <w:r w:rsidRPr="00903DBA">
        <w:rPr>
          <w:highlight w:val="white"/>
        </w:rPr>
        <w:t xml:space="preserve">    private void SearchReachableCode(int index, ISet&lt;MiddleCode&gt; visitedSet) {</w:t>
      </w:r>
    </w:p>
    <w:p w14:paraId="5D2E0DDB" w14:textId="77777777" w:rsidR="00275A17" w:rsidRPr="00903DBA" w:rsidRDefault="00275A17" w:rsidP="00275A17">
      <w:pPr>
        <w:pStyle w:val="Code"/>
        <w:rPr>
          <w:highlight w:val="white"/>
        </w:rPr>
      </w:pPr>
      <w:r w:rsidRPr="00903DBA">
        <w:rPr>
          <w:highlight w:val="white"/>
        </w:rPr>
        <w:t xml:space="preserve">      for (; index &lt; m_middleCodeList.Count; ++index) {</w:t>
      </w:r>
    </w:p>
    <w:p w14:paraId="4AD66778"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1E4C496D" w14:textId="77777777" w:rsidR="00275A17" w:rsidRPr="00903DBA" w:rsidRDefault="00275A17" w:rsidP="00275A17">
      <w:pPr>
        <w:pStyle w:val="Code"/>
        <w:rPr>
          <w:highlight w:val="white"/>
        </w:rPr>
      </w:pPr>
    </w:p>
    <w:p w14:paraId="6FA9A479" w14:textId="77777777" w:rsidR="00275A17" w:rsidRPr="00903DBA" w:rsidRDefault="00275A17" w:rsidP="00275A17">
      <w:pPr>
        <w:pStyle w:val="Code"/>
        <w:rPr>
          <w:highlight w:val="white"/>
        </w:rPr>
      </w:pPr>
      <w:r w:rsidRPr="00903DBA">
        <w:rPr>
          <w:highlight w:val="white"/>
        </w:rPr>
        <w:t xml:space="preserve">        if (visitedSet.Contains(middleCode)) {</w:t>
      </w:r>
    </w:p>
    <w:p w14:paraId="5A17B9E8" w14:textId="77777777" w:rsidR="00275A17" w:rsidRPr="00903DBA" w:rsidRDefault="00275A17" w:rsidP="00275A17">
      <w:pPr>
        <w:pStyle w:val="Code"/>
        <w:rPr>
          <w:highlight w:val="white"/>
        </w:rPr>
      </w:pPr>
      <w:r w:rsidRPr="00903DBA">
        <w:rPr>
          <w:highlight w:val="white"/>
        </w:rPr>
        <w:t xml:space="preserve">          return;</w:t>
      </w:r>
    </w:p>
    <w:p w14:paraId="5B43CE2C" w14:textId="77777777" w:rsidR="00275A17" w:rsidRPr="00903DBA" w:rsidRDefault="00275A17" w:rsidP="00275A17">
      <w:pPr>
        <w:pStyle w:val="Code"/>
        <w:rPr>
          <w:highlight w:val="white"/>
        </w:rPr>
      </w:pPr>
      <w:r w:rsidRPr="00903DBA">
        <w:rPr>
          <w:highlight w:val="white"/>
        </w:rPr>
        <w:t xml:space="preserve">        }</w:t>
      </w:r>
    </w:p>
    <w:p w14:paraId="53496678" w14:textId="77777777" w:rsidR="00275A17" w:rsidRPr="00903DBA" w:rsidRDefault="00275A17" w:rsidP="00275A17">
      <w:pPr>
        <w:pStyle w:val="Code"/>
        <w:rPr>
          <w:highlight w:val="white"/>
        </w:rPr>
      </w:pPr>
    </w:p>
    <w:p w14:paraId="41ECE66E" w14:textId="77777777" w:rsidR="00275A17" w:rsidRPr="00903DBA" w:rsidRDefault="00275A17" w:rsidP="00275A17">
      <w:pPr>
        <w:pStyle w:val="Code"/>
        <w:rPr>
          <w:highlight w:val="white"/>
        </w:rPr>
      </w:pPr>
      <w:r w:rsidRPr="00903DBA">
        <w:rPr>
          <w:highlight w:val="white"/>
        </w:rPr>
        <w:t xml:space="preserve">        visitedSet.Add(middleCode);</w:t>
      </w:r>
    </w:p>
    <w:p w14:paraId="3850E5D3" w14:textId="77777777" w:rsidR="00275A17" w:rsidRPr="00903DBA" w:rsidRDefault="00275A17" w:rsidP="00275A17">
      <w:pPr>
        <w:pStyle w:val="Code"/>
        <w:rPr>
          <w:highlight w:val="white"/>
        </w:rPr>
      </w:pPr>
    </w:p>
    <w:p w14:paraId="128D9DA8" w14:textId="77777777" w:rsidR="00275A17" w:rsidRPr="00903DBA" w:rsidRDefault="00275A17" w:rsidP="00275A17">
      <w:pPr>
        <w:pStyle w:val="Code"/>
        <w:rPr>
          <w:highlight w:val="white"/>
        </w:rPr>
      </w:pPr>
      <w:r w:rsidRPr="00903DBA">
        <w:rPr>
          <w:highlight w:val="white"/>
        </w:rPr>
        <w:t xml:space="preserve">        if (middleCode.IsRelation() || middleCode.IsCarry()) {</w:t>
      </w:r>
    </w:p>
    <w:p w14:paraId="5DE5ECE1" w14:textId="77777777" w:rsidR="00275A17" w:rsidRPr="00903DBA" w:rsidRDefault="00275A17" w:rsidP="00275A17">
      <w:pPr>
        <w:pStyle w:val="Code"/>
        <w:rPr>
          <w:highlight w:val="white"/>
        </w:rPr>
      </w:pPr>
      <w:r w:rsidRPr="00903DBA">
        <w:rPr>
          <w:highlight w:val="white"/>
        </w:rPr>
        <w:t xml:space="preserve">          int target = (int) middleCode[0];</w:t>
      </w:r>
    </w:p>
    <w:p w14:paraId="58BD4C14" w14:textId="77777777" w:rsidR="00275A17" w:rsidRPr="00903DBA" w:rsidRDefault="00275A17" w:rsidP="00275A17">
      <w:pPr>
        <w:pStyle w:val="Code"/>
        <w:rPr>
          <w:highlight w:val="white"/>
        </w:rPr>
      </w:pPr>
      <w:r w:rsidRPr="00903DBA">
        <w:rPr>
          <w:highlight w:val="white"/>
        </w:rPr>
        <w:t xml:space="preserve">          SearchReachableCode(target, visitedSet);</w:t>
      </w:r>
    </w:p>
    <w:p w14:paraId="711C7B05" w14:textId="77777777" w:rsidR="00275A17" w:rsidRPr="00903DBA" w:rsidRDefault="00275A17" w:rsidP="00275A17">
      <w:pPr>
        <w:pStyle w:val="Code"/>
        <w:rPr>
          <w:highlight w:val="white"/>
        </w:rPr>
      </w:pPr>
      <w:r w:rsidRPr="00903DBA">
        <w:rPr>
          <w:highlight w:val="white"/>
        </w:rPr>
        <w:t xml:space="preserve">        }</w:t>
      </w:r>
    </w:p>
    <w:p w14:paraId="6CA87443" w14:textId="77777777" w:rsidR="00275A17" w:rsidRPr="00903DBA" w:rsidRDefault="00275A17" w:rsidP="00275A17">
      <w:pPr>
        <w:pStyle w:val="Code"/>
        <w:rPr>
          <w:highlight w:val="white"/>
        </w:rPr>
      </w:pPr>
      <w:r w:rsidRPr="00903DBA">
        <w:rPr>
          <w:highlight w:val="white"/>
        </w:rPr>
        <w:t xml:space="preserve">        else if (middleCode.IsGoto()) {</w:t>
      </w:r>
    </w:p>
    <w:p w14:paraId="15811B83" w14:textId="77777777" w:rsidR="00275A17" w:rsidRPr="00903DBA" w:rsidRDefault="00275A17" w:rsidP="00275A17">
      <w:pPr>
        <w:pStyle w:val="Code"/>
        <w:rPr>
          <w:highlight w:val="white"/>
        </w:rPr>
      </w:pPr>
      <w:r w:rsidRPr="00903DBA">
        <w:rPr>
          <w:highlight w:val="white"/>
        </w:rPr>
        <w:t xml:space="preserve">          int target = (int) middleCode[0];</w:t>
      </w:r>
    </w:p>
    <w:p w14:paraId="15093D18" w14:textId="77777777" w:rsidR="00275A17" w:rsidRPr="00903DBA" w:rsidRDefault="00275A17" w:rsidP="00275A17">
      <w:pPr>
        <w:pStyle w:val="Code"/>
        <w:rPr>
          <w:highlight w:val="white"/>
        </w:rPr>
      </w:pPr>
      <w:r w:rsidRPr="00903DBA">
        <w:rPr>
          <w:highlight w:val="white"/>
        </w:rPr>
        <w:lastRenderedPageBreak/>
        <w:t xml:space="preserve">          SearchReachableCode(target, visitedSet);</w:t>
      </w:r>
    </w:p>
    <w:p w14:paraId="1E7986A8" w14:textId="77777777" w:rsidR="00275A17" w:rsidRPr="00903DBA" w:rsidRDefault="00275A17" w:rsidP="00275A17">
      <w:pPr>
        <w:pStyle w:val="Code"/>
        <w:rPr>
          <w:highlight w:val="white"/>
        </w:rPr>
      </w:pPr>
      <w:r w:rsidRPr="00903DBA">
        <w:rPr>
          <w:highlight w:val="white"/>
        </w:rPr>
        <w:t xml:space="preserve">          return;</w:t>
      </w:r>
    </w:p>
    <w:p w14:paraId="372F92B4" w14:textId="77777777" w:rsidR="00275A17" w:rsidRPr="00903DBA" w:rsidRDefault="00275A17" w:rsidP="00275A17">
      <w:pPr>
        <w:pStyle w:val="Code"/>
        <w:rPr>
          <w:highlight w:val="white"/>
        </w:rPr>
      </w:pPr>
      <w:r w:rsidRPr="00903DBA">
        <w:rPr>
          <w:highlight w:val="white"/>
        </w:rPr>
        <w:t xml:space="preserve">        }</w:t>
      </w:r>
    </w:p>
    <w:p w14:paraId="42C694D2" w14:textId="7C8EBF69" w:rsidR="00275A17" w:rsidRPr="00903DBA" w:rsidRDefault="00275A17" w:rsidP="00325AD9">
      <w:pPr>
        <w:pStyle w:val="Code"/>
        <w:rPr>
          <w:highlight w:val="white"/>
        </w:rPr>
      </w:pPr>
      <w:r w:rsidRPr="00903DBA">
        <w:rPr>
          <w:highlight w:val="white"/>
        </w:rPr>
        <w:t xml:space="preserve">        else if (middleCode.Operator == MiddleOperator.Return) {</w:t>
      </w:r>
    </w:p>
    <w:p w14:paraId="1F38CC20" w14:textId="77777777" w:rsidR="00300E42" w:rsidRPr="00903DBA" w:rsidRDefault="00300E42" w:rsidP="00300E42">
      <w:pPr>
        <w:pStyle w:val="Code"/>
        <w:rPr>
          <w:highlight w:val="white"/>
        </w:rPr>
      </w:pPr>
      <w:r w:rsidRPr="00903DBA">
        <w:rPr>
          <w:highlight w:val="white"/>
        </w:rPr>
        <w:t xml:space="preserve">          if (m_middleCodeList[index + 1].Operator == MiddleOperator.Exit) {</w:t>
      </w:r>
    </w:p>
    <w:p w14:paraId="60FB97A7" w14:textId="77777777" w:rsidR="00300E42" w:rsidRPr="00903DBA" w:rsidRDefault="00300E42" w:rsidP="00300E42">
      <w:pPr>
        <w:pStyle w:val="Code"/>
        <w:rPr>
          <w:highlight w:val="white"/>
        </w:rPr>
      </w:pPr>
      <w:r w:rsidRPr="00903DBA">
        <w:rPr>
          <w:highlight w:val="white"/>
        </w:rPr>
        <w:t xml:space="preserve">            visitedSet.Add(m_middleCodeList[index + 1]);</w:t>
      </w:r>
    </w:p>
    <w:p w14:paraId="2EF5CC11" w14:textId="77777777" w:rsidR="00300E42" w:rsidRPr="00903DBA" w:rsidRDefault="00300E42" w:rsidP="00300E42">
      <w:pPr>
        <w:pStyle w:val="Code"/>
        <w:rPr>
          <w:highlight w:val="white"/>
        </w:rPr>
      </w:pPr>
      <w:r w:rsidRPr="00903DBA">
        <w:rPr>
          <w:highlight w:val="white"/>
        </w:rPr>
        <w:t xml:space="preserve">          }</w:t>
      </w:r>
    </w:p>
    <w:p w14:paraId="26A27F52" w14:textId="77777777" w:rsidR="00300E42" w:rsidRPr="00903DBA" w:rsidRDefault="00300E42" w:rsidP="00300E42">
      <w:pPr>
        <w:pStyle w:val="Code"/>
        <w:rPr>
          <w:highlight w:val="white"/>
        </w:rPr>
      </w:pPr>
    </w:p>
    <w:p w14:paraId="57481F7E" w14:textId="77777777" w:rsidR="00275A17" w:rsidRPr="00903DBA" w:rsidRDefault="00275A17" w:rsidP="00275A17">
      <w:pPr>
        <w:pStyle w:val="Code"/>
        <w:rPr>
          <w:highlight w:val="white"/>
        </w:rPr>
      </w:pPr>
      <w:r w:rsidRPr="00903DBA">
        <w:rPr>
          <w:highlight w:val="white"/>
        </w:rPr>
        <w:t xml:space="preserve">          return;</w:t>
      </w:r>
    </w:p>
    <w:p w14:paraId="04ED1180" w14:textId="77777777" w:rsidR="00275A17" w:rsidRPr="00903DBA" w:rsidRDefault="00275A17" w:rsidP="00275A17">
      <w:pPr>
        <w:pStyle w:val="Code"/>
        <w:rPr>
          <w:highlight w:val="white"/>
        </w:rPr>
      </w:pPr>
      <w:r w:rsidRPr="00903DBA">
        <w:rPr>
          <w:highlight w:val="white"/>
        </w:rPr>
        <w:t xml:space="preserve">        }</w:t>
      </w:r>
    </w:p>
    <w:p w14:paraId="15C4FE1F" w14:textId="77777777" w:rsidR="00275A17" w:rsidRPr="00903DBA" w:rsidRDefault="00275A17" w:rsidP="00275A17">
      <w:pPr>
        <w:pStyle w:val="Code"/>
        <w:rPr>
          <w:highlight w:val="white"/>
        </w:rPr>
      </w:pPr>
      <w:r w:rsidRPr="00903DBA">
        <w:rPr>
          <w:highlight w:val="white"/>
        </w:rPr>
        <w:t xml:space="preserve">        else if (middleCode.Operator == MiddleOperator.FunctionEnd) {</w:t>
      </w:r>
    </w:p>
    <w:p w14:paraId="41559B97" w14:textId="77777777" w:rsidR="00275A17" w:rsidRPr="00903DBA" w:rsidRDefault="00275A17" w:rsidP="00275A17">
      <w:pPr>
        <w:pStyle w:val="Code"/>
        <w:rPr>
          <w:highlight w:val="white"/>
        </w:rPr>
      </w:pPr>
      <w:r w:rsidRPr="00903DBA">
        <w:rPr>
          <w:highlight w:val="white"/>
        </w:rPr>
        <w:t xml:space="preserve">          Symbol funcSymbol = (Symbol) middleCode[0];</w:t>
      </w:r>
    </w:p>
    <w:p w14:paraId="0C3ECFC4" w14:textId="77777777" w:rsidR="00275A17" w:rsidRPr="00903DBA" w:rsidRDefault="00275A17" w:rsidP="00275A17">
      <w:pPr>
        <w:pStyle w:val="Code"/>
        <w:rPr>
          <w:highlight w:val="white"/>
        </w:rPr>
      </w:pPr>
      <w:r w:rsidRPr="00903DBA">
        <w:rPr>
          <w:highlight w:val="white"/>
        </w:rPr>
        <w:t xml:space="preserve">          Assert.Error(funcSymbol.Type.ReturnType.IsVoid(),</w:t>
      </w:r>
    </w:p>
    <w:p w14:paraId="60B558DC" w14:textId="77777777" w:rsidR="00275A17" w:rsidRPr="00903DBA" w:rsidRDefault="00275A17" w:rsidP="00275A17">
      <w:pPr>
        <w:pStyle w:val="Code"/>
        <w:rPr>
          <w:highlight w:val="white"/>
        </w:rPr>
      </w:pPr>
      <w:r w:rsidRPr="00903DBA">
        <w:rPr>
          <w:highlight w:val="white"/>
        </w:rPr>
        <w:t xml:space="preserve">                       funcSymbol.Name,</w:t>
      </w:r>
    </w:p>
    <w:p w14:paraId="281ED4C7" w14:textId="77777777" w:rsidR="00275A17" w:rsidRPr="00903DBA" w:rsidRDefault="00275A17" w:rsidP="00275A17">
      <w:pPr>
        <w:pStyle w:val="Code"/>
        <w:rPr>
          <w:highlight w:val="white"/>
        </w:rPr>
      </w:pPr>
      <w:r w:rsidRPr="00903DBA">
        <w:rPr>
          <w:highlight w:val="white"/>
        </w:rPr>
        <w:t xml:space="preserve">                       Message.Reached_the_end_of_a_non__void_function);</w:t>
      </w:r>
    </w:p>
    <w:p w14:paraId="41D59C80" w14:textId="77777777" w:rsidR="00275A17" w:rsidRPr="00903DBA" w:rsidRDefault="00275A17" w:rsidP="00275A17">
      <w:pPr>
        <w:pStyle w:val="Code"/>
        <w:rPr>
          <w:highlight w:val="white"/>
        </w:rPr>
      </w:pPr>
      <w:r w:rsidRPr="00903DBA">
        <w:rPr>
          <w:highlight w:val="white"/>
        </w:rPr>
        <w:t xml:space="preserve">          return;</w:t>
      </w:r>
    </w:p>
    <w:p w14:paraId="3AE1BBE8" w14:textId="77777777" w:rsidR="00275A17" w:rsidRPr="00903DBA" w:rsidRDefault="00275A17" w:rsidP="00275A17">
      <w:pPr>
        <w:pStyle w:val="Code"/>
        <w:rPr>
          <w:highlight w:val="white"/>
        </w:rPr>
      </w:pPr>
      <w:r w:rsidRPr="00903DBA">
        <w:rPr>
          <w:highlight w:val="white"/>
        </w:rPr>
        <w:t xml:space="preserve">        }</w:t>
      </w:r>
    </w:p>
    <w:p w14:paraId="00F29238" w14:textId="77777777" w:rsidR="00275A17" w:rsidRPr="00903DBA" w:rsidRDefault="00275A17" w:rsidP="00275A17">
      <w:pPr>
        <w:pStyle w:val="Code"/>
        <w:rPr>
          <w:highlight w:val="white"/>
        </w:rPr>
      </w:pPr>
      <w:r w:rsidRPr="00903DBA">
        <w:rPr>
          <w:highlight w:val="white"/>
        </w:rPr>
        <w:t xml:space="preserve">      }</w:t>
      </w:r>
    </w:p>
    <w:p w14:paraId="74E02723" w14:textId="64F484FC" w:rsidR="00275A17" w:rsidRPr="00903DBA" w:rsidRDefault="00275A17" w:rsidP="00275A17">
      <w:pPr>
        <w:pStyle w:val="Code"/>
        <w:rPr>
          <w:highlight w:val="white"/>
        </w:rPr>
      </w:pPr>
      <w:r w:rsidRPr="00903DBA">
        <w:rPr>
          <w:highlight w:val="white"/>
        </w:rPr>
        <w:t xml:space="preserve">    }</w:t>
      </w:r>
    </w:p>
    <w:p w14:paraId="139EA3AC" w14:textId="77777777" w:rsidR="00D720CF" w:rsidRPr="00903DBA" w:rsidRDefault="00D720CF" w:rsidP="00275A17">
      <w:pPr>
        <w:pStyle w:val="Code"/>
        <w:rPr>
          <w:highlight w:val="white"/>
        </w:rPr>
      </w:pPr>
    </w:p>
    <w:p w14:paraId="27DBBDDF" w14:textId="77777777" w:rsidR="00E33CCC" w:rsidRPr="00903DBA" w:rsidRDefault="00E33CCC" w:rsidP="0060539D">
      <w:pPr>
        <w:pStyle w:val="Rubrik3"/>
        <w:numPr>
          <w:ilvl w:val="2"/>
          <w:numId w:val="128"/>
        </w:numPr>
      </w:pPr>
      <w:bookmarkStart w:id="502" w:name="_Toc59126226"/>
      <w:r w:rsidRPr="00903DBA">
        <w:t>Remove Push-Pop Chains</w:t>
      </w:r>
      <w:bookmarkEnd w:id="502"/>
    </w:p>
    <w:p w14:paraId="340FD427" w14:textId="77777777" w:rsidR="00E33CCC" w:rsidRPr="00903DBA" w:rsidRDefault="00E33CCC" w:rsidP="00E33CCC">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22361FAC" w14:textId="77777777" w:rsidTr="00E33CCC">
        <w:tc>
          <w:tcPr>
            <w:tcW w:w="3116" w:type="dxa"/>
          </w:tcPr>
          <w:p w14:paraId="5E4AA239" w14:textId="77777777" w:rsidR="00E33CCC" w:rsidRPr="00903DBA" w:rsidRDefault="00E33CCC" w:rsidP="00E33CCC">
            <w:pPr>
              <w:pStyle w:val="Code"/>
            </w:pPr>
            <w:r w:rsidRPr="00903DBA">
              <w:t>1. push x</w:t>
            </w:r>
          </w:p>
          <w:p w14:paraId="703E5E8A" w14:textId="77777777" w:rsidR="00E33CCC" w:rsidRPr="00903DBA" w:rsidRDefault="00E33CCC" w:rsidP="00E33CCC">
            <w:pPr>
              <w:pStyle w:val="Code"/>
            </w:pPr>
            <w:r w:rsidRPr="00903DBA">
              <w:t>2. pop x</w:t>
            </w:r>
          </w:p>
          <w:p w14:paraId="23BDBB50" w14:textId="77777777" w:rsidR="00E33CCC" w:rsidRPr="00903DBA" w:rsidRDefault="00E33CCC" w:rsidP="00E33CCC">
            <w:pPr>
              <w:pStyle w:val="Code"/>
            </w:pPr>
          </w:p>
          <w:p w14:paraId="40C7A42F" w14:textId="77777777" w:rsidR="00E33CCC" w:rsidRPr="00903DBA" w:rsidRDefault="00E33CCC" w:rsidP="00E33CCC">
            <w:pPr>
              <w:pStyle w:val="Code"/>
            </w:pPr>
            <w:r w:rsidRPr="00903DBA">
              <w:t>1. push x</w:t>
            </w:r>
          </w:p>
          <w:p w14:paraId="45F27AC9" w14:textId="77777777" w:rsidR="00E33CCC" w:rsidRPr="00903DBA" w:rsidRDefault="00E33CCC" w:rsidP="00E33CCC">
            <w:pPr>
              <w:pStyle w:val="Code"/>
            </w:pPr>
            <w:r w:rsidRPr="00903DBA">
              <w:t>2. pop</w:t>
            </w:r>
          </w:p>
        </w:tc>
        <w:tc>
          <w:tcPr>
            <w:tcW w:w="3117" w:type="dxa"/>
          </w:tcPr>
          <w:p w14:paraId="025D5773" w14:textId="77777777" w:rsidR="00E33CCC" w:rsidRPr="00903DBA" w:rsidRDefault="00E33CCC" w:rsidP="00E33CCC">
            <w:pPr>
              <w:pStyle w:val="Code"/>
            </w:pPr>
            <w:r w:rsidRPr="00903DBA">
              <w:t xml:space="preserve">1. </w:t>
            </w:r>
            <w:r w:rsidRPr="00903DBA">
              <w:rPr>
                <w:i/>
                <w:iCs/>
              </w:rPr>
              <w:t>removed</w:t>
            </w:r>
          </w:p>
          <w:p w14:paraId="51F095DE" w14:textId="77777777" w:rsidR="00E33CCC" w:rsidRPr="00903DBA" w:rsidRDefault="00E33CCC" w:rsidP="00E33CCC">
            <w:pPr>
              <w:pStyle w:val="Code"/>
              <w:rPr>
                <w:i/>
                <w:iCs/>
              </w:rPr>
            </w:pPr>
            <w:r w:rsidRPr="00903DBA">
              <w:t xml:space="preserve">2. </w:t>
            </w:r>
            <w:r w:rsidRPr="00903DBA">
              <w:rPr>
                <w:i/>
                <w:iCs/>
              </w:rPr>
              <w:t>removed</w:t>
            </w:r>
          </w:p>
          <w:p w14:paraId="15B23D3F" w14:textId="77777777" w:rsidR="00E33CCC" w:rsidRPr="00903DBA" w:rsidRDefault="00E33CCC" w:rsidP="00E33CCC">
            <w:pPr>
              <w:pStyle w:val="Code"/>
              <w:rPr>
                <w:i/>
                <w:iCs/>
              </w:rPr>
            </w:pPr>
          </w:p>
          <w:p w14:paraId="71E44AF6" w14:textId="77777777" w:rsidR="00E33CCC" w:rsidRPr="00903DBA" w:rsidRDefault="00E33CCC" w:rsidP="00E33CCC">
            <w:pPr>
              <w:pStyle w:val="Code"/>
            </w:pPr>
            <w:r w:rsidRPr="00903DBA">
              <w:t xml:space="preserve">1. </w:t>
            </w:r>
            <w:r w:rsidRPr="00903DBA">
              <w:rPr>
                <w:i/>
                <w:iCs/>
              </w:rPr>
              <w:t>removed</w:t>
            </w:r>
          </w:p>
          <w:p w14:paraId="5E1CBE98" w14:textId="77777777" w:rsidR="00E33CCC" w:rsidRPr="00903DBA" w:rsidRDefault="00E33CCC" w:rsidP="00E33CCC">
            <w:pPr>
              <w:pStyle w:val="Code"/>
            </w:pPr>
            <w:r w:rsidRPr="00903DBA">
              <w:t xml:space="preserve">2. </w:t>
            </w:r>
            <w:r w:rsidRPr="00903DBA">
              <w:rPr>
                <w:i/>
                <w:iCs/>
              </w:rPr>
              <w:t>removed</w:t>
            </w:r>
          </w:p>
        </w:tc>
        <w:tc>
          <w:tcPr>
            <w:tcW w:w="3117" w:type="dxa"/>
          </w:tcPr>
          <w:p w14:paraId="0FC8B78C" w14:textId="77777777" w:rsidR="00E33CCC" w:rsidRPr="00903DBA" w:rsidRDefault="00E33CCC" w:rsidP="00E33CCC">
            <w:pPr>
              <w:pStyle w:val="Code"/>
            </w:pPr>
          </w:p>
        </w:tc>
      </w:tr>
    </w:tbl>
    <w:p w14:paraId="1169CA9A" w14:textId="77777777" w:rsidR="00E33CCC" w:rsidRPr="00903DBA" w:rsidRDefault="00E33CCC" w:rsidP="00E33CCC">
      <w:r w:rsidRPr="00903DBA">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00EC1DB9" w14:textId="77777777" w:rsidTr="00E33CCC">
        <w:tc>
          <w:tcPr>
            <w:tcW w:w="3116" w:type="dxa"/>
          </w:tcPr>
          <w:p w14:paraId="228E2381" w14:textId="77777777" w:rsidR="00E33CCC" w:rsidRPr="00903DBA" w:rsidRDefault="00E33CCC" w:rsidP="00E33CCC">
            <w:pPr>
              <w:pStyle w:val="Code"/>
            </w:pPr>
            <w:r w:rsidRPr="00903DBA">
              <w:t>1. push x</w:t>
            </w:r>
          </w:p>
          <w:p w14:paraId="0A5B502C" w14:textId="77777777" w:rsidR="00E33CCC" w:rsidRPr="00903DBA" w:rsidRDefault="00E33CCC" w:rsidP="00E33CCC">
            <w:pPr>
              <w:pStyle w:val="Code"/>
            </w:pPr>
            <w:r w:rsidRPr="00903DBA">
              <w:t>2. pop y</w:t>
            </w:r>
          </w:p>
          <w:p w14:paraId="41F4D020" w14:textId="608285FE" w:rsidR="00765FE8" w:rsidRPr="00903DBA" w:rsidRDefault="00765FE8" w:rsidP="00E33CCC">
            <w:pPr>
              <w:pStyle w:val="Code"/>
            </w:pPr>
          </w:p>
        </w:tc>
        <w:tc>
          <w:tcPr>
            <w:tcW w:w="3117" w:type="dxa"/>
          </w:tcPr>
          <w:p w14:paraId="67E1214E" w14:textId="77777777" w:rsidR="00E33CCC" w:rsidRPr="00903DBA" w:rsidRDefault="00E33CCC" w:rsidP="00E33CCC">
            <w:pPr>
              <w:pStyle w:val="Code"/>
            </w:pPr>
          </w:p>
        </w:tc>
        <w:tc>
          <w:tcPr>
            <w:tcW w:w="3117" w:type="dxa"/>
          </w:tcPr>
          <w:p w14:paraId="42C7AAB1" w14:textId="77777777" w:rsidR="00E33CCC" w:rsidRPr="00903DBA" w:rsidRDefault="00E33CCC" w:rsidP="00E33CCC">
            <w:pPr>
              <w:pStyle w:val="Code"/>
            </w:pPr>
          </w:p>
        </w:tc>
      </w:tr>
    </w:tbl>
    <w:p w14:paraId="768769B4" w14:textId="77777777" w:rsidR="00765FE8" w:rsidRPr="00903DBA" w:rsidRDefault="00765FE8" w:rsidP="00765FE8">
      <w:pPr>
        <w:pStyle w:val="Code"/>
        <w:rPr>
          <w:highlight w:val="white"/>
        </w:rPr>
      </w:pPr>
      <w:r w:rsidRPr="00903DBA">
        <w:rPr>
          <w:highlight w:val="white"/>
        </w:rPr>
        <w:t xml:space="preserve">    public void RemovePushPop() {</w:t>
      </w:r>
    </w:p>
    <w:p w14:paraId="43EF1288" w14:textId="77777777" w:rsidR="00765FE8" w:rsidRPr="00903DBA" w:rsidRDefault="00765FE8" w:rsidP="00765FE8">
      <w:pPr>
        <w:pStyle w:val="Code"/>
        <w:rPr>
          <w:highlight w:val="white"/>
        </w:rPr>
      </w:pPr>
      <w:r w:rsidRPr="00903DBA">
        <w:rPr>
          <w:highlight w:val="white"/>
        </w:rPr>
        <w:t xml:space="preserve">      for (int index = 0; index &lt; (m_middleCodeList.Count - 1); ++index) {</w:t>
      </w:r>
    </w:p>
    <w:p w14:paraId="45A6B3DD" w14:textId="77777777" w:rsidR="00765FE8" w:rsidRPr="00903DBA" w:rsidRDefault="00765FE8" w:rsidP="00765FE8">
      <w:pPr>
        <w:pStyle w:val="Code"/>
        <w:rPr>
          <w:highlight w:val="white"/>
        </w:rPr>
      </w:pPr>
      <w:r w:rsidRPr="00903DBA">
        <w:rPr>
          <w:highlight w:val="white"/>
        </w:rPr>
        <w:t xml:space="preserve">        MiddleCode thisCode = m_middleCodeList[index],</w:t>
      </w:r>
    </w:p>
    <w:p w14:paraId="274EF190" w14:textId="77777777" w:rsidR="00765FE8" w:rsidRPr="00903DBA" w:rsidRDefault="00765FE8" w:rsidP="00765FE8">
      <w:pPr>
        <w:pStyle w:val="Code"/>
        <w:rPr>
          <w:highlight w:val="white"/>
        </w:rPr>
      </w:pPr>
      <w:r w:rsidRPr="00903DBA">
        <w:rPr>
          <w:highlight w:val="white"/>
        </w:rPr>
        <w:t xml:space="preserve">                   nextCode = m_middleCodeList[index + 1];</w:t>
      </w:r>
    </w:p>
    <w:p w14:paraId="1A95F7B5" w14:textId="77777777" w:rsidR="00765FE8" w:rsidRPr="00903DBA" w:rsidRDefault="00765FE8" w:rsidP="00765FE8">
      <w:pPr>
        <w:pStyle w:val="Code"/>
        <w:rPr>
          <w:highlight w:val="white"/>
        </w:rPr>
      </w:pPr>
      <w:r w:rsidRPr="00903DBA">
        <w:rPr>
          <w:highlight w:val="white"/>
        </w:rPr>
        <w:t xml:space="preserve">        if ((thisCode.Operator == MiddleOperator.PushFloat) &amp;&amp;</w:t>
      </w:r>
    </w:p>
    <w:p w14:paraId="064C9ECB" w14:textId="77777777" w:rsidR="00765FE8" w:rsidRPr="00903DBA" w:rsidRDefault="00765FE8" w:rsidP="00765FE8">
      <w:pPr>
        <w:pStyle w:val="Code"/>
        <w:rPr>
          <w:highlight w:val="white"/>
        </w:rPr>
      </w:pPr>
      <w:r w:rsidRPr="00903DBA">
        <w:rPr>
          <w:highlight w:val="white"/>
        </w:rPr>
        <w:t xml:space="preserve">            (nextCode.Operator == MiddleOperator.PopFloat) &amp;&amp;</w:t>
      </w:r>
    </w:p>
    <w:p w14:paraId="44748286" w14:textId="77777777" w:rsidR="00765FE8" w:rsidRPr="00903DBA" w:rsidRDefault="00765FE8" w:rsidP="00765FE8">
      <w:pPr>
        <w:pStyle w:val="Code"/>
        <w:rPr>
          <w:highlight w:val="white"/>
        </w:rPr>
      </w:pPr>
      <w:r w:rsidRPr="00903DBA">
        <w:rPr>
          <w:highlight w:val="white"/>
        </w:rPr>
        <w:t xml:space="preserve">            ((thisCode[0] == nextCode[0]) || (nextCode[0] == null))) {</w:t>
      </w:r>
    </w:p>
    <w:p w14:paraId="44C03209" w14:textId="77777777" w:rsidR="00765FE8" w:rsidRPr="00903DBA" w:rsidRDefault="00765FE8" w:rsidP="00765FE8">
      <w:pPr>
        <w:pStyle w:val="Code"/>
        <w:rPr>
          <w:highlight w:val="white"/>
        </w:rPr>
      </w:pPr>
      <w:r w:rsidRPr="00903DBA">
        <w:rPr>
          <w:highlight w:val="white"/>
        </w:rPr>
        <w:t xml:space="preserve">          thisCode.Clear();</w:t>
      </w:r>
    </w:p>
    <w:p w14:paraId="1C4C5791" w14:textId="77777777" w:rsidR="00765FE8" w:rsidRPr="00903DBA" w:rsidRDefault="00765FE8" w:rsidP="00765FE8">
      <w:pPr>
        <w:pStyle w:val="Code"/>
        <w:rPr>
          <w:highlight w:val="white"/>
        </w:rPr>
      </w:pPr>
      <w:r w:rsidRPr="00903DBA">
        <w:rPr>
          <w:highlight w:val="white"/>
        </w:rPr>
        <w:t xml:space="preserve">          nextCode.Clear();</w:t>
      </w:r>
    </w:p>
    <w:p w14:paraId="37C8166A" w14:textId="77777777" w:rsidR="00765FE8" w:rsidRPr="00903DBA" w:rsidRDefault="00765FE8" w:rsidP="00765FE8">
      <w:pPr>
        <w:pStyle w:val="Code"/>
        <w:rPr>
          <w:highlight w:val="white"/>
        </w:rPr>
      </w:pPr>
      <w:r w:rsidRPr="00903DBA">
        <w:rPr>
          <w:highlight w:val="white"/>
        </w:rPr>
        <w:t xml:space="preserve">          m_update = true;</w:t>
      </w:r>
    </w:p>
    <w:p w14:paraId="1210B7F4" w14:textId="77777777" w:rsidR="00765FE8" w:rsidRPr="00903DBA" w:rsidRDefault="00765FE8" w:rsidP="00765FE8">
      <w:pPr>
        <w:pStyle w:val="Code"/>
        <w:rPr>
          <w:highlight w:val="white"/>
        </w:rPr>
      </w:pPr>
      <w:r w:rsidRPr="00903DBA">
        <w:rPr>
          <w:highlight w:val="white"/>
        </w:rPr>
        <w:t xml:space="preserve">        }</w:t>
      </w:r>
    </w:p>
    <w:p w14:paraId="266DBE25" w14:textId="77777777" w:rsidR="00765FE8" w:rsidRPr="00903DBA" w:rsidRDefault="00765FE8" w:rsidP="00765FE8">
      <w:pPr>
        <w:pStyle w:val="Code"/>
        <w:rPr>
          <w:highlight w:val="white"/>
        </w:rPr>
      </w:pPr>
      <w:r w:rsidRPr="00903DBA">
        <w:rPr>
          <w:highlight w:val="white"/>
        </w:rPr>
        <w:t xml:space="preserve">      }</w:t>
      </w:r>
    </w:p>
    <w:p w14:paraId="5B245540" w14:textId="77777777" w:rsidR="00765FE8" w:rsidRPr="00903DBA" w:rsidRDefault="00765FE8" w:rsidP="00765FE8">
      <w:pPr>
        <w:pStyle w:val="Code"/>
        <w:rPr>
          <w:highlight w:val="white"/>
        </w:rPr>
      </w:pPr>
      <w:r w:rsidRPr="00903DBA">
        <w:rPr>
          <w:highlight w:val="white"/>
        </w:rPr>
        <w:t xml:space="preserve">    }</w:t>
      </w:r>
    </w:p>
    <w:p w14:paraId="1BE760DA" w14:textId="77777777" w:rsidR="00765FE8" w:rsidRPr="00903DBA" w:rsidRDefault="00765FE8" w:rsidP="00765FE8">
      <w:pPr>
        <w:pStyle w:val="Code"/>
        <w:rPr>
          <w:highlight w:val="white"/>
        </w:rPr>
      </w:pPr>
      <w:r w:rsidRPr="00903DBA">
        <w:rPr>
          <w:highlight w:val="white"/>
        </w:rPr>
        <w:t xml:space="preserve">  </w:t>
      </w:r>
    </w:p>
    <w:p w14:paraId="63998D5C" w14:textId="41B4ACE6" w:rsidR="00E33CCC" w:rsidRPr="00903DBA" w:rsidRDefault="00C068DA" w:rsidP="0060539D">
      <w:pPr>
        <w:pStyle w:val="Rubrik3"/>
        <w:numPr>
          <w:ilvl w:val="2"/>
          <w:numId w:val="155"/>
        </w:numPr>
      </w:pPr>
      <w:bookmarkStart w:id="503" w:name="_Toc59126227"/>
      <w:r w:rsidRPr="00903DBA">
        <w:t>Merge</w:t>
      </w:r>
      <w:r w:rsidR="00E33CCC" w:rsidRPr="00903DBA">
        <w:t xml:space="preserve"> Pop-Push Chains</w:t>
      </w:r>
      <w:bookmarkEnd w:id="503"/>
    </w:p>
    <w:p w14:paraId="14D0F6CA" w14:textId="7D445CD9" w:rsidR="00E33CCC" w:rsidRPr="00903DBA" w:rsidRDefault="00E33CCC" w:rsidP="00E33CCC">
      <w:r w:rsidRPr="00903DBA">
        <w:t>Sometimes there may be a pop followed by a push of the same symbol, which shall be replaced by a top.</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13DE970F" w14:textId="77777777" w:rsidTr="00E33CCC">
        <w:tc>
          <w:tcPr>
            <w:tcW w:w="3116" w:type="dxa"/>
          </w:tcPr>
          <w:p w14:paraId="2F985A3B" w14:textId="714EABCA" w:rsidR="00E33CCC" w:rsidRPr="00903DBA" w:rsidRDefault="00E33CCC" w:rsidP="00E33CCC">
            <w:pPr>
              <w:pStyle w:val="Code"/>
            </w:pPr>
            <w:r w:rsidRPr="00903DBA">
              <w:t xml:space="preserve">1. </w:t>
            </w:r>
            <w:r w:rsidR="00E11609" w:rsidRPr="00903DBA">
              <w:t>pop</w:t>
            </w:r>
            <w:r w:rsidRPr="00903DBA">
              <w:t xml:space="preserve"> x</w:t>
            </w:r>
          </w:p>
          <w:p w14:paraId="5A6BAEEA" w14:textId="46580349" w:rsidR="00E33CCC" w:rsidRPr="00903DBA" w:rsidRDefault="00E33CCC" w:rsidP="00E33CCC">
            <w:pPr>
              <w:pStyle w:val="Code"/>
            </w:pPr>
            <w:r w:rsidRPr="00903DBA">
              <w:t>2. p</w:t>
            </w:r>
            <w:r w:rsidR="00E11609" w:rsidRPr="00903DBA">
              <w:t>ush</w:t>
            </w:r>
            <w:r w:rsidRPr="00903DBA">
              <w:t xml:space="preserve"> x</w:t>
            </w:r>
          </w:p>
        </w:tc>
        <w:tc>
          <w:tcPr>
            <w:tcW w:w="3117" w:type="dxa"/>
          </w:tcPr>
          <w:p w14:paraId="702229C3" w14:textId="41BEEF38" w:rsidR="00E33CCC" w:rsidRPr="00903DBA" w:rsidRDefault="00E33CCC" w:rsidP="00E33CCC">
            <w:pPr>
              <w:pStyle w:val="Code"/>
            </w:pPr>
            <w:r w:rsidRPr="00903DBA">
              <w:t xml:space="preserve">1. </w:t>
            </w:r>
            <w:r w:rsidR="00E11609" w:rsidRPr="00903DBA">
              <w:t>top x</w:t>
            </w:r>
          </w:p>
          <w:p w14:paraId="4A12F5A9" w14:textId="2E2D18FF" w:rsidR="00E33CCC" w:rsidRPr="00903DBA" w:rsidRDefault="00E33CCC" w:rsidP="00E33CCC">
            <w:pPr>
              <w:pStyle w:val="Code"/>
              <w:rPr>
                <w:i/>
                <w:iCs/>
              </w:rPr>
            </w:pPr>
            <w:r w:rsidRPr="00903DBA">
              <w:t xml:space="preserve">2. </w:t>
            </w:r>
            <w:r w:rsidRPr="00903DBA">
              <w:rPr>
                <w:i/>
                <w:iCs/>
              </w:rPr>
              <w:t>remove</w:t>
            </w:r>
            <w:r w:rsidR="00E11609" w:rsidRPr="00903DBA">
              <w:rPr>
                <w:i/>
                <w:iCs/>
              </w:rPr>
              <w:t>d</w:t>
            </w:r>
          </w:p>
        </w:tc>
        <w:tc>
          <w:tcPr>
            <w:tcW w:w="3117" w:type="dxa"/>
          </w:tcPr>
          <w:p w14:paraId="5467240B" w14:textId="77777777" w:rsidR="00E33CCC" w:rsidRPr="00903DBA" w:rsidRDefault="00E33CCC" w:rsidP="00E33CCC">
            <w:pPr>
              <w:pStyle w:val="Code"/>
            </w:pPr>
          </w:p>
        </w:tc>
      </w:tr>
    </w:tbl>
    <w:p w14:paraId="274D235C" w14:textId="77777777" w:rsidR="000A0C51" w:rsidRPr="00903DBA" w:rsidRDefault="000A0C51" w:rsidP="00AD7D34">
      <w:pPr>
        <w:pStyle w:val="Code"/>
        <w:rPr>
          <w:highlight w:val="white"/>
        </w:rPr>
      </w:pPr>
    </w:p>
    <w:p w14:paraId="07ED62FC" w14:textId="3529FFF5" w:rsidR="00AD7D34" w:rsidRPr="00903DBA" w:rsidRDefault="00AD7D34" w:rsidP="00AD7D34">
      <w:pPr>
        <w:pStyle w:val="Code"/>
        <w:rPr>
          <w:highlight w:val="white"/>
        </w:rPr>
      </w:pPr>
      <w:r w:rsidRPr="00903DBA">
        <w:rPr>
          <w:highlight w:val="white"/>
        </w:rPr>
        <w:t xml:space="preserve">    public void MergePopPushToTop() {</w:t>
      </w:r>
    </w:p>
    <w:p w14:paraId="38FB0E7A" w14:textId="77777777" w:rsidR="00AD7D34" w:rsidRPr="00903DBA" w:rsidRDefault="00AD7D34" w:rsidP="00AD7D34">
      <w:pPr>
        <w:pStyle w:val="Code"/>
        <w:rPr>
          <w:highlight w:val="white"/>
        </w:rPr>
      </w:pPr>
      <w:r w:rsidRPr="00903DBA">
        <w:rPr>
          <w:highlight w:val="white"/>
        </w:rPr>
        <w:t xml:space="preserve">      for (int index = 0; index &lt; (m_middleCodeList.Count - 1); ++index) {</w:t>
      </w:r>
    </w:p>
    <w:p w14:paraId="12672940" w14:textId="77777777" w:rsidR="00AD7D34" w:rsidRPr="00903DBA" w:rsidRDefault="00AD7D34" w:rsidP="00AD7D34">
      <w:pPr>
        <w:pStyle w:val="Code"/>
        <w:rPr>
          <w:highlight w:val="white"/>
        </w:rPr>
      </w:pPr>
      <w:r w:rsidRPr="00903DBA">
        <w:rPr>
          <w:highlight w:val="white"/>
        </w:rPr>
        <w:t xml:space="preserve">        MiddleCode thisCode = m_middleCodeList[index],</w:t>
      </w:r>
    </w:p>
    <w:p w14:paraId="1AA6484E" w14:textId="77777777" w:rsidR="00AD7D34" w:rsidRPr="00903DBA" w:rsidRDefault="00AD7D34" w:rsidP="00AD7D34">
      <w:pPr>
        <w:pStyle w:val="Code"/>
        <w:rPr>
          <w:highlight w:val="white"/>
        </w:rPr>
      </w:pPr>
      <w:r w:rsidRPr="00903DBA">
        <w:rPr>
          <w:highlight w:val="white"/>
        </w:rPr>
        <w:t xml:space="preserve">                   nextCode = m_middleCodeList[index + 1];</w:t>
      </w:r>
    </w:p>
    <w:p w14:paraId="783099D2" w14:textId="77777777" w:rsidR="00AD7D34" w:rsidRPr="00903DBA" w:rsidRDefault="00AD7D34" w:rsidP="00AD7D34">
      <w:pPr>
        <w:pStyle w:val="Code"/>
        <w:rPr>
          <w:highlight w:val="white"/>
        </w:rPr>
      </w:pPr>
    </w:p>
    <w:p w14:paraId="7B8A040C" w14:textId="77777777" w:rsidR="00AD7D34" w:rsidRPr="00903DBA" w:rsidRDefault="00AD7D34" w:rsidP="00AD7D34">
      <w:pPr>
        <w:pStyle w:val="Code"/>
        <w:rPr>
          <w:highlight w:val="white"/>
        </w:rPr>
      </w:pPr>
      <w:r w:rsidRPr="00903DBA">
        <w:rPr>
          <w:highlight w:val="white"/>
        </w:rPr>
        <w:t xml:space="preserve">        if ((thisCode.Operator == MiddleOperator.PopFloat) &amp;&amp;</w:t>
      </w:r>
    </w:p>
    <w:p w14:paraId="78CA3CD0" w14:textId="77777777" w:rsidR="00AD7D34" w:rsidRPr="00903DBA" w:rsidRDefault="00AD7D34" w:rsidP="00AD7D34">
      <w:pPr>
        <w:pStyle w:val="Code"/>
        <w:rPr>
          <w:highlight w:val="white"/>
        </w:rPr>
      </w:pPr>
      <w:r w:rsidRPr="00903DBA">
        <w:rPr>
          <w:highlight w:val="white"/>
        </w:rPr>
        <w:t xml:space="preserve">            (nextCode.Operator == MiddleOperator.PushFloat) &amp;&amp;</w:t>
      </w:r>
    </w:p>
    <w:p w14:paraId="018BEC88" w14:textId="77777777" w:rsidR="00AD7D34" w:rsidRPr="00903DBA" w:rsidRDefault="00AD7D34" w:rsidP="00AD7D34">
      <w:pPr>
        <w:pStyle w:val="Code"/>
        <w:rPr>
          <w:highlight w:val="white"/>
        </w:rPr>
      </w:pPr>
      <w:r w:rsidRPr="00903DBA">
        <w:rPr>
          <w:highlight w:val="white"/>
        </w:rPr>
        <w:t xml:space="preserve">            (thisCode[0] == nextCode[0])) {</w:t>
      </w:r>
    </w:p>
    <w:p w14:paraId="6FFDBF59" w14:textId="77777777" w:rsidR="00AD7D34" w:rsidRPr="00903DBA" w:rsidRDefault="00AD7D34" w:rsidP="00AD7D34">
      <w:pPr>
        <w:pStyle w:val="Code"/>
        <w:rPr>
          <w:highlight w:val="white"/>
        </w:rPr>
      </w:pPr>
      <w:r w:rsidRPr="00903DBA">
        <w:rPr>
          <w:highlight w:val="white"/>
        </w:rPr>
        <w:t xml:space="preserve">          thisCode.Operator = MiddleOperator.TopFloat;</w:t>
      </w:r>
    </w:p>
    <w:p w14:paraId="74A29E09" w14:textId="77777777" w:rsidR="00AD7D34" w:rsidRPr="00903DBA" w:rsidRDefault="00AD7D34" w:rsidP="00AD7D34">
      <w:pPr>
        <w:pStyle w:val="Code"/>
        <w:rPr>
          <w:highlight w:val="white"/>
        </w:rPr>
      </w:pPr>
      <w:r w:rsidRPr="00903DBA">
        <w:rPr>
          <w:highlight w:val="white"/>
        </w:rPr>
        <w:t xml:space="preserve">          nextCode.Clear();</w:t>
      </w:r>
    </w:p>
    <w:p w14:paraId="1D95A972" w14:textId="77777777" w:rsidR="00AD7D34" w:rsidRPr="00903DBA" w:rsidRDefault="00AD7D34" w:rsidP="00AD7D34">
      <w:pPr>
        <w:pStyle w:val="Code"/>
        <w:rPr>
          <w:highlight w:val="white"/>
        </w:rPr>
      </w:pPr>
      <w:r w:rsidRPr="00903DBA">
        <w:rPr>
          <w:highlight w:val="white"/>
        </w:rPr>
        <w:t xml:space="preserve">          m_update = true;</w:t>
      </w:r>
    </w:p>
    <w:p w14:paraId="11923CBB" w14:textId="77777777" w:rsidR="00AD7D34" w:rsidRPr="00903DBA" w:rsidRDefault="00AD7D34" w:rsidP="00AD7D34">
      <w:pPr>
        <w:pStyle w:val="Code"/>
        <w:rPr>
          <w:highlight w:val="white"/>
        </w:rPr>
      </w:pPr>
      <w:r w:rsidRPr="00903DBA">
        <w:rPr>
          <w:highlight w:val="white"/>
        </w:rPr>
        <w:t xml:space="preserve">        }</w:t>
      </w:r>
    </w:p>
    <w:p w14:paraId="32307BE5" w14:textId="77777777" w:rsidR="00AD7D34" w:rsidRPr="00903DBA" w:rsidRDefault="00AD7D34" w:rsidP="00AD7D34">
      <w:pPr>
        <w:pStyle w:val="Code"/>
        <w:rPr>
          <w:highlight w:val="white"/>
        </w:rPr>
      </w:pPr>
      <w:r w:rsidRPr="00903DBA">
        <w:rPr>
          <w:highlight w:val="white"/>
        </w:rPr>
        <w:t xml:space="preserve">      }</w:t>
      </w:r>
    </w:p>
    <w:p w14:paraId="090DCF3F" w14:textId="77777777" w:rsidR="00AD7D34" w:rsidRPr="00903DBA" w:rsidRDefault="00AD7D34" w:rsidP="00AD7D34">
      <w:pPr>
        <w:pStyle w:val="Code"/>
        <w:rPr>
          <w:highlight w:val="white"/>
        </w:rPr>
      </w:pPr>
      <w:r w:rsidRPr="00903DBA">
        <w:rPr>
          <w:highlight w:val="white"/>
        </w:rPr>
        <w:t xml:space="preserve">    }</w:t>
      </w:r>
    </w:p>
    <w:p w14:paraId="73653B06" w14:textId="7E3362A4" w:rsidR="00AD7D34" w:rsidRPr="00903DBA" w:rsidRDefault="00AD7D34" w:rsidP="0060539D">
      <w:pPr>
        <w:pStyle w:val="Rubrik3"/>
      </w:pPr>
      <w:bookmarkStart w:id="504" w:name="_Toc59126228"/>
      <w:r w:rsidRPr="00903DBA">
        <w:t>Change Top-Pop to Pop</w:t>
      </w:r>
      <w:bookmarkEnd w:id="504"/>
    </w:p>
    <w:p w14:paraId="0D965B88" w14:textId="77777777" w:rsidR="00AD7D34" w:rsidRPr="00903DBA" w:rsidRDefault="00AD7D34" w:rsidP="00AD7D34">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903DBA" w14:paraId="0EF3F6DD" w14:textId="77777777" w:rsidTr="00626D3B">
        <w:tc>
          <w:tcPr>
            <w:tcW w:w="3116" w:type="dxa"/>
          </w:tcPr>
          <w:p w14:paraId="5C4217BE" w14:textId="32BEF57F" w:rsidR="00AD7D34" w:rsidRPr="00903DBA" w:rsidRDefault="00AD7D34" w:rsidP="00626D3B">
            <w:pPr>
              <w:pStyle w:val="Code"/>
            </w:pPr>
            <w:r w:rsidRPr="00903DBA">
              <w:t>1. top x</w:t>
            </w:r>
          </w:p>
          <w:p w14:paraId="7A3E1E4C" w14:textId="1D0058F3" w:rsidR="00AD7D34" w:rsidRPr="00903DBA" w:rsidRDefault="00AD7D34" w:rsidP="00AD7D34">
            <w:pPr>
              <w:pStyle w:val="Code"/>
            </w:pPr>
            <w:r w:rsidRPr="00903DBA">
              <w:t>2. pop</w:t>
            </w:r>
          </w:p>
        </w:tc>
        <w:tc>
          <w:tcPr>
            <w:tcW w:w="3117" w:type="dxa"/>
          </w:tcPr>
          <w:p w14:paraId="11CFD664" w14:textId="77777777" w:rsidR="00AD7D34" w:rsidRPr="00903DBA" w:rsidRDefault="00AD7D34" w:rsidP="00626D3B">
            <w:pPr>
              <w:pStyle w:val="Code"/>
            </w:pPr>
            <w:r w:rsidRPr="00903DBA">
              <w:t>1. pop x</w:t>
            </w:r>
          </w:p>
          <w:p w14:paraId="0CA4BD08" w14:textId="6FEA0BB5" w:rsidR="00AD7D34" w:rsidRPr="00903DBA" w:rsidRDefault="00AD7D34" w:rsidP="00626D3B">
            <w:pPr>
              <w:pStyle w:val="Code"/>
              <w:rPr>
                <w:i/>
                <w:iCs/>
              </w:rPr>
            </w:pPr>
            <w:r w:rsidRPr="00903DBA">
              <w:t xml:space="preserve">2. </w:t>
            </w:r>
            <w:r w:rsidRPr="00903DBA">
              <w:rPr>
                <w:i/>
                <w:iCs/>
              </w:rPr>
              <w:t>empty</w:t>
            </w:r>
          </w:p>
        </w:tc>
        <w:tc>
          <w:tcPr>
            <w:tcW w:w="3117" w:type="dxa"/>
          </w:tcPr>
          <w:p w14:paraId="26F48DE3" w14:textId="77777777" w:rsidR="00AD7D34" w:rsidRPr="00903DBA" w:rsidRDefault="00AD7D34" w:rsidP="00626D3B">
            <w:pPr>
              <w:pStyle w:val="Code"/>
            </w:pPr>
          </w:p>
        </w:tc>
      </w:tr>
    </w:tbl>
    <w:p w14:paraId="525DB985" w14:textId="77777777" w:rsidR="000A0C51" w:rsidRPr="00903DBA" w:rsidRDefault="000A0C51" w:rsidP="00D701DF">
      <w:pPr>
        <w:pStyle w:val="Code"/>
        <w:rPr>
          <w:highlight w:val="white"/>
        </w:rPr>
      </w:pPr>
    </w:p>
    <w:p w14:paraId="5661F762" w14:textId="55525397" w:rsidR="00D701DF" w:rsidRPr="00903DBA" w:rsidRDefault="00D701DF" w:rsidP="00D701DF">
      <w:pPr>
        <w:pStyle w:val="Code"/>
        <w:rPr>
          <w:highlight w:val="white"/>
        </w:rPr>
      </w:pPr>
      <w:r w:rsidRPr="00903DBA">
        <w:rPr>
          <w:highlight w:val="white"/>
        </w:rPr>
        <w:t xml:space="preserve">    public void MergeTopPopToPop() {</w:t>
      </w:r>
    </w:p>
    <w:p w14:paraId="075C4126" w14:textId="77777777" w:rsidR="00D701DF" w:rsidRPr="00903DBA" w:rsidRDefault="00D701DF" w:rsidP="00D701DF">
      <w:pPr>
        <w:pStyle w:val="Code"/>
        <w:rPr>
          <w:highlight w:val="white"/>
        </w:rPr>
      </w:pPr>
      <w:r w:rsidRPr="00903DBA">
        <w:rPr>
          <w:highlight w:val="white"/>
        </w:rPr>
        <w:t xml:space="preserve">      for (int index = 0; index &lt; (m_middleCodeList.Count - 1); ++index) {</w:t>
      </w:r>
    </w:p>
    <w:p w14:paraId="793BFA69" w14:textId="77777777" w:rsidR="00D701DF" w:rsidRPr="00903DBA" w:rsidRDefault="00D701DF" w:rsidP="00D701DF">
      <w:pPr>
        <w:pStyle w:val="Code"/>
        <w:rPr>
          <w:highlight w:val="white"/>
        </w:rPr>
      </w:pPr>
      <w:r w:rsidRPr="00903DBA">
        <w:rPr>
          <w:highlight w:val="white"/>
        </w:rPr>
        <w:t xml:space="preserve">        MiddleCode thisCode = m_middleCodeList[index],</w:t>
      </w:r>
    </w:p>
    <w:p w14:paraId="0D028369" w14:textId="77777777" w:rsidR="00D701DF" w:rsidRPr="00903DBA" w:rsidRDefault="00D701DF" w:rsidP="00D701DF">
      <w:pPr>
        <w:pStyle w:val="Code"/>
        <w:rPr>
          <w:highlight w:val="white"/>
        </w:rPr>
      </w:pPr>
      <w:r w:rsidRPr="00903DBA">
        <w:rPr>
          <w:highlight w:val="white"/>
        </w:rPr>
        <w:t xml:space="preserve">                   nextCode = m_middleCodeList[index + 1];</w:t>
      </w:r>
    </w:p>
    <w:p w14:paraId="347810F6" w14:textId="77777777" w:rsidR="00D701DF" w:rsidRPr="00903DBA" w:rsidRDefault="00D701DF" w:rsidP="00601692">
      <w:pPr>
        <w:pStyle w:val="Code"/>
        <w:rPr>
          <w:highlight w:val="white"/>
        </w:rPr>
      </w:pPr>
    </w:p>
    <w:p w14:paraId="0CFBFD02" w14:textId="77777777" w:rsidR="00601692" w:rsidRPr="00903DBA" w:rsidRDefault="00601692" w:rsidP="00601692">
      <w:pPr>
        <w:pStyle w:val="Code"/>
        <w:rPr>
          <w:highlight w:val="white"/>
        </w:rPr>
      </w:pPr>
      <w:r w:rsidRPr="00903DBA">
        <w:rPr>
          <w:highlight w:val="white"/>
        </w:rPr>
        <w:t xml:space="preserve">        if ((thisCode.Operator == MiddleOperator.TopFloat) &amp;&amp;</w:t>
      </w:r>
    </w:p>
    <w:p w14:paraId="3A25FDE2" w14:textId="77777777" w:rsidR="00601692" w:rsidRPr="00903DBA" w:rsidRDefault="00601692" w:rsidP="00601692">
      <w:pPr>
        <w:pStyle w:val="Code"/>
        <w:rPr>
          <w:highlight w:val="white"/>
        </w:rPr>
      </w:pPr>
      <w:r w:rsidRPr="00903DBA">
        <w:rPr>
          <w:highlight w:val="white"/>
        </w:rPr>
        <w:t xml:space="preserve">            (nextCode.Operator == MiddleOperator.PopFloat) &amp;&amp;</w:t>
      </w:r>
    </w:p>
    <w:p w14:paraId="5E899DDE" w14:textId="77777777" w:rsidR="00601692" w:rsidRPr="00903DBA" w:rsidRDefault="00601692" w:rsidP="00601692">
      <w:pPr>
        <w:pStyle w:val="Code"/>
        <w:rPr>
          <w:highlight w:val="white"/>
        </w:rPr>
      </w:pPr>
      <w:r w:rsidRPr="00903DBA">
        <w:rPr>
          <w:highlight w:val="white"/>
        </w:rPr>
        <w:t xml:space="preserve">            (nextCode[0] == null)) {</w:t>
      </w:r>
    </w:p>
    <w:p w14:paraId="5F12A84C" w14:textId="77777777" w:rsidR="00D701DF" w:rsidRPr="00903DBA" w:rsidRDefault="00D701DF" w:rsidP="00D701DF">
      <w:pPr>
        <w:pStyle w:val="Code"/>
        <w:rPr>
          <w:highlight w:val="white"/>
        </w:rPr>
      </w:pPr>
      <w:r w:rsidRPr="00903DBA">
        <w:rPr>
          <w:highlight w:val="white"/>
        </w:rPr>
        <w:t xml:space="preserve">          thisCode.Operator = MiddleOperator.PopFloat;</w:t>
      </w:r>
    </w:p>
    <w:p w14:paraId="69CF552E" w14:textId="77777777" w:rsidR="00D701DF" w:rsidRPr="00903DBA" w:rsidRDefault="00D701DF" w:rsidP="00D701DF">
      <w:pPr>
        <w:pStyle w:val="Code"/>
        <w:rPr>
          <w:highlight w:val="white"/>
        </w:rPr>
      </w:pPr>
      <w:r w:rsidRPr="00903DBA">
        <w:rPr>
          <w:highlight w:val="white"/>
        </w:rPr>
        <w:t xml:space="preserve">          nextCode.Clear();</w:t>
      </w:r>
    </w:p>
    <w:p w14:paraId="5203C34A" w14:textId="77777777" w:rsidR="00D701DF" w:rsidRPr="00903DBA" w:rsidRDefault="00D701DF" w:rsidP="00D701DF">
      <w:pPr>
        <w:pStyle w:val="Code"/>
        <w:rPr>
          <w:highlight w:val="white"/>
        </w:rPr>
      </w:pPr>
      <w:r w:rsidRPr="00903DBA">
        <w:rPr>
          <w:highlight w:val="white"/>
        </w:rPr>
        <w:t xml:space="preserve">          m_update = true;</w:t>
      </w:r>
    </w:p>
    <w:p w14:paraId="7567D834" w14:textId="77777777" w:rsidR="00D701DF" w:rsidRPr="00903DBA" w:rsidRDefault="00D701DF" w:rsidP="00D701DF">
      <w:pPr>
        <w:pStyle w:val="Code"/>
        <w:rPr>
          <w:highlight w:val="white"/>
        </w:rPr>
      </w:pPr>
      <w:r w:rsidRPr="00903DBA">
        <w:rPr>
          <w:highlight w:val="white"/>
        </w:rPr>
        <w:t xml:space="preserve">        }</w:t>
      </w:r>
    </w:p>
    <w:p w14:paraId="2BDE396E" w14:textId="77777777" w:rsidR="00D701DF" w:rsidRPr="00903DBA" w:rsidRDefault="00D701DF" w:rsidP="00D701DF">
      <w:pPr>
        <w:pStyle w:val="Code"/>
        <w:rPr>
          <w:highlight w:val="white"/>
        </w:rPr>
      </w:pPr>
      <w:r w:rsidRPr="00903DBA">
        <w:rPr>
          <w:highlight w:val="white"/>
        </w:rPr>
        <w:t xml:space="preserve">      }</w:t>
      </w:r>
    </w:p>
    <w:p w14:paraId="074DF23A" w14:textId="77777777" w:rsidR="00D701DF" w:rsidRPr="00903DBA" w:rsidRDefault="00D701DF" w:rsidP="00D701DF">
      <w:pPr>
        <w:pStyle w:val="Code"/>
        <w:rPr>
          <w:highlight w:val="white"/>
        </w:rPr>
      </w:pPr>
      <w:r w:rsidRPr="00903DBA">
        <w:rPr>
          <w:highlight w:val="white"/>
        </w:rPr>
        <w:t xml:space="preserve">    }</w:t>
      </w:r>
    </w:p>
    <w:p w14:paraId="7FDC7600" w14:textId="4936CF2C" w:rsidR="0007123C" w:rsidRDefault="0007123C" w:rsidP="0060539D">
      <w:pPr>
        <w:pStyle w:val="Rubrik3"/>
        <w:rPr>
          <w:highlight w:val="white"/>
        </w:rPr>
      </w:pPr>
      <w:bookmarkStart w:id="505" w:name="_Toc59126229"/>
      <w:r w:rsidRPr="00903DBA">
        <w:rPr>
          <w:highlight w:val="white"/>
        </w:rPr>
        <w:t>Merge Binary</w:t>
      </w:r>
      <w:bookmarkEnd w:id="505"/>
    </w:p>
    <w:p w14:paraId="56B696BC" w14:textId="51ACCD22" w:rsidR="00191C05" w:rsidRDefault="00354AFA" w:rsidP="00191C05">
      <w:pPr>
        <w:rPr>
          <w:highlight w:val="white"/>
        </w:rPr>
      </w:pPr>
      <w:r>
        <w:rPr>
          <w:highlight w:val="white"/>
        </w:rPr>
        <w:t xml:space="preserve">When a variable I assigned a binary expression, the resulting middle code is two instructions where the first instruction assign a temporary </w:t>
      </w:r>
      <w:r w:rsidR="00776A03">
        <w:rPr>
          <w:highlight w:val="white"/>
        </w:rPr>
        <w:t xml:space="preserve">variable </w:t>
      </w:r>
      <w:r>
        <w:rPr>
          <w:highlight w:val="white"/>
        </w:rPr>
        <w:t>to the expression,</w:t>
      </w:r>
      <w:r w:rsidR="00776A03">
        <w:rPr>
          <w:highlight w:val="white"/>
        </w:rPr>
        <w:t xml:space="preserve"> and then assign the temporary variable to the resulting variable.</w:t>
      </w:r>
      <w:r w:rsidR="00A713D1">
        <w:rPr>
          <w:highlight w:val="white"/>
        </w:rPr>
        <w:t xml:space="preserve"> We restore the expression to its original form</w:t>
      </w:r>
      <w:r w:rsidR="008F08B8">
        <w:rPr>
          <w:highlight w:val="white"/>
        </w:rPr>
        <w:t xml:space="preserve">, which allows for generation of more effective assembly code in Chapter </w:t>
      </w:r>
      <w:r w:rsidR="008F08B8">
        <w:rPr>
          <w:highlight w:val="white"/>
        </w:rPr>
        <w:fldChar w:fldCharType="begin"/>
      </w:r>
      <w:r w:rsidR="008F08B8">
        <w:rPr>
          <w:highlight w:val="white"/>
        </w:rPr>
        <w:instrText xml:space="preserve"> REF _Ref54016612 \r \h </w:instrText>
      </w:r>
      <w:r w:rsidR="008F08B8">
        <w:rPr>
          <w:highlight w:val="white"/>
        </w:rPr>
      </w:r>
      <w:r w:rsidR="008F08B8">
        <w:rPr>
          <w:highlight w:val="white"/>
        </w:rPr>
        <w:fldChar w:fldCharType="separate"/>
      </w:r>
      <w:r w:rsidR="00461860">
        <w:rPr>
          <w:highlight w:val="white"/>
        </w:rPr>
        <w:t>12</w:t>
      </w:r>
      <w:r w:rsidR="008F08B8">
        <w:rPr>
          <w:highlight w:val="white"/>
        </w:rPr>
        <w:fldChar w:fldCharType="end"/>
      </w:r>
      <w:r w:rsidR="008F08B8">
        <w:rPr>
          <w:highlight w:val="white"/>
        </w:rPr>
        <w:t>.</w:t>
      </w:r>
    </w:p>
    <w:tbl>
      <w:tblPr>
        <w:tblStyle w:val="Tabellrutnt"/>
        <w:tblW w:w="0" w:type="auto"/>
        <w:tblInd w:w="-5" w:type="dxa"/>
        <w:tblLook w:val="04A0" w:firstRow="1" w:lastRow="0" w:firstColumn="1" w:lastColumn="0" w:noHBand="0" w:noVBand="1"/>
      </w:tblPr>
      <w:tblGrid>
        <w:gridCol w:w="3116"/>
        <w:gridCol w:w="3117"/>
        <w:gridCol w:w="3117"/>
      </w:tblGrid>
      <w:tr w:rsidR="00354AFA" w:rsidRPr="00903DBA" w14:paraId="28AC0C5C" w14:textId="77777777" w:rsidTr="00776A03">
        <w:tc>
          <w:tcPr>
            <w:tcW w:w="3116" w:type="dxa"/>
            <w:tcBorders>
              <w:top w:val="nil"/>
              <w:left w:val="nil"/>
              <w:bottom w:val="nil"/>
              <w:right w:val="nil"/>
            </w:tcBorders>
          </w:tcPr>
          <w:p w14:paraId="110E6D18" w14:textId="3BAB5247" w:rsidR="00354AFA" w:rsidRDefault="00354AFA" w:rsidP="00967855">
            <w:pPr>
              <w:pStyle w:val="Code"/>
            </w:pPr>
            <w:r>
              <w:t>a = b + c;</w:t>
            </w:r>
          </w:p>
          <w:p w14:paraId="66CD9DFC" w14:textId="77777777" w:rsidR="00354AFA" w:rsidRPr="00903DBA" w:rsidRDefault="00354AFA" w:rsidP="00967855">
            <w:pPr>
              <w:pStyle w:val="Code"/>
            </w:pPr>
          </w:p>
          <w:p w14:paraId="1E990A49" w14:textId="77777777" w:rsidR="00354AFA" w:rsidRPr="00903DBA" w:rsidRDefault="00354AFA" w:rsidP="00967855">
            <w:r w:rsidRPr="00903DBA">
              <w:t xml:space="preserve">(a) </w:t>
            </w:r>
            <w:r>
              <w:t>C code</w:t>
            </w:r>
          </w:p>
        </w:tc>
        <w:tc>
          <w:tcPr>
            <w:tcW w:w="3117" w:type="dxa"/>
            <w:tcBorders>
              <w:top w:val="nil"/>
              <w:left w:val="nil"/>
              <w:bottom w:val="nil"/>
              <w:right w:val="nil"/>
            </w:tcBorders>
          </w:tcPr>
          <w:p w14:paraId="702C4D56" w14:textId="24C9A62A" w:rsidR="00354AFA" w:rsidRPr="00903DBA" w:rsidRDefault="00354AFA" w:rsidP="00967855">
            <w:pPr>
              <w:pStyle w:val="Code"/>
            </w:pPr>
            <w:r w:rsidRPr="00903DBA">
              <w:t xml:space="preserve">1. </w:t>
            </w:r>
            <w:r>
              <w:t>t0 = b + c</w:t>
            </w:r>
          </w:p>
          <w:p w14:paraId="6E9FCCA2" w14:textId="3ACB1FC0" w:rsidR="00354AFA" w:rsidRPr="00903DBA" w:rsidRDefault="00354AFA" w:rsidP="00967855">
            <w:pPr>
              <w:pStyle w:val="Code"/>
            </w:pPr>
            <w:r w:rsidRPr="00903DBA">
              <w:t xml:space="preserve">2. </w:t>
            </w:r>
            <w:r>
              <w:t>a = t0</w:t>
            </w:r>
          </w:p>
          <w:p w14:paraId="317E0CCD" w14:textId="77777777" w:rsidR="00354AFA" w:rsidRPr="00903DBA" w:rsidRDefault="00354AFA" w:rsidP="00967855">
            <w:r w:rsidRPr="00903DBA">
              <w:t xml:space="preserve">(b) </w:t>
            </w:r>
            <w:r>
              <w:t>Before optimization</w:t>
            </w:r>
          </w:p>
        </w:tc>
        <w:tc>
          <w:tcPr>
            <w:tcW w:w="3117" w:type="dxa"/>
            <w:tcBorders>
              <w:top w:val="nil"/>
              <w:left w:val="nil"/>
              <w:bottom w:val="nil"/>
              <w:right w:val="nil"/>
            </w:tcBorders>
          </w:tcPr>
          <w:p w14:paraId="0751BB06" w14:textId="658077DF" w:rsidR="00354AFA" w:rsidRDefault="00354AFA" w:rsidP="00967855">
            <w:pPr>
              <w:pStyle w:val="Code"/>
            </w:pPr>
            <w:r w:rsidRPr="00903DBA">
              <w:t>1.</w:t>
            </w:r>
            <w:r>
              <w:t xml:space="preserve"> a = b + c</w:t>
            </w:r>
          </w:p>
          <w:p w14:paraId="0C8383AD" w14:textId="2FB3CDD4" w:rsidR="00354AFA" w:rsidRDefault="00A713D1" w:rsidP="00967855">
            <w:pPr>
              <w:pStyle w:val="Code"/>
            </w:pPr>
            <w:r>
              <w:t xml:space="preserve">2. </w:t>
            </w:r>
            <w:r w:rsidRPr="00A713D1">
              <w:rPr>
                <w:i/>
                <w:iCs/>
              </w:rPr>
              <w:t>removed</w:t>
            </w:r>
          </w:p>
          <w:p w14:paraId="252F7519" w14:textId="77777777" w:rsidR="00354AFA" w:rsidRPr="00903DBA" w:rsidRDefault="00354AFA" w:rsidP="00967855">
            <w:r w:rsidRPr="00903DBA">
              <w:t>(b) After</w:t>
            </w:r>
            <w:r>
              <w:t xml:space="preserve"> optimization</w:t>
            </w:r>
          </w:p>
        </w:tc>
      </w:tr>
    </w:tbl>
    <w:p w14:paraId="093BFA3E" w14:textId="3EE52517" w:rsidR="00C05019" w:rsidRPr="00903DBA" w:rsidRDefault="00C05019" w:rsidP="00C05019">
      <w:pPr>
        <w:pStyle w:val="Code"/>
        <w:rPr>
          <w:highlight w:val="white"/>
        </w:rPr>
      </w:pPr>
      <w:r w:rsidRPr="00903DBA">
        <w:rPr>
          <w:highlight w:val="white"/>
        </w:rPr>
        <w:t xml:space="preserve">    private void MergeBinary() {</w:t>
      </w:r>
    </w:p>
    <w:p w14:paraId="5CFBE2CE" w14:textId="77777777" w:rsidR="00C05019" w:rsidRPr="00903DBA" w:rsidRDefault="00C05019" w:rsidP="00C05019">
      <w:pPr>
        <w:pStyle w:val="Code"/>
        <w:rPr>
          <w:highlight w:val="white"/>
        </w:rPr>
      </w:pPr>
      <w:r w:rsidRPr="00903DBA">
        <w:rPr>
          <w:highlight w:val="white"/>
        </w:rPr>
        <w:t xml:space="preserve">      for (int index = 0; index &lt; (m_middleCodeList.Count - 1); ++index) {</w:t>
      </w:r>
    </w:p>
    <w:p w14:paraId="4638E136" w14:textId="77777777" w:rsidR="00C05019" w:rsidRPr="00903DBA" w:rsidRDefault="00C05019" w:rsidP="00C05019">
      <w:pPr>
        <w:pStyle w:val="Code"/>
        <w:rPr>
          <w:highlight w:val="white"/>
        </w:rPr>
      </w:pPr>
      <w:r w:rsidRPr="00903DBA">
        <w:rPr>
          <w:highlight w:val="white"/>
        </w:rPr>
        <w:t xml:space="preserve">        MiddleCode thisCode = m_middleCodeList[index],</w:t>
      </w:r>
    </w:p>
    <w:p w14:paraId="0F24AF6F" w14:textId="77777777" w:rsidR="00C05019" w:rsidRPr="00903DBA" w:rsidRDefault="00C05019" w:rsidP="00C05019">
      <w:pPr>
        <w:pStyle w:val="Code"/>
        <w:rPr>
          <w:highlight w:val="white"/>
        </w:rPr>
      </w:pPr>
      <w:r w:rsidRPr="00903DBA">
        <w:rPr>
          <w:highlight w:val="white"/>
        </w:rPr>
        <w:t xml:space="preserve">                   nextCode = m_middleCodeList[index + 1];</w:t>
      </w:r>
    </w:p>
    <w:p w14:paraId="0D6AEE7F" w14:textId="77777777" w:rsidR="00C05019" w:rsidRPr="00903DBA" w:rsidRDefault="00C05019" w:rsidP="00C05019">
      <w:pPr>
        <w:pStyle w:val="Code"/>
        <w:rPr>
          <w:highlight w:val="white"/>
        </w:rPr>
      </w:pPr>
    </w:p>
    <w:p w14:paraId="5A4C4850" w14:textId="77777777" w:rsidR="00C05019" w:rsidRPr="00903DBA" w:rsidRDefault="00C05019" w:rsidP="00C05019">
      <w:pPr>
        <w:pStyle w:val="Code"/>
        <w:rPr>
          <w:highlight w:val="white"/>
        </w:rPr>
      </w:pPr>
      <w:r w:rsidRPr="00903DBA">
        <w:rPr>
          <w:highlight w:val="white"/>
        </w:rPr>
        <w:t xml:space="preserve">        if ((/*thisCode.IsUnary() ||*/ thisCode.IsBinary()) &amp;&amp;</w:t>
      </w:r>
    </w:p>
    <w:p w14:paraId="3B7F1E86" w14:textId="77777777" w:rsidR="00C05019" w:rsidRPr="00903DBA" w:rsidRDefault="00C05019" w:rsidP="00C05019">
      <w:pPr>
        <w:pStyle w:val="Code"/>
        <w:rPr>
          <w:highlight w:val="white"/>
        </w:rPr>
      </w:pPr>
      <w:r w:rsidRPr="00903DBA">
        <w:rPr>
          <w:highlight w:val="white"/>
        </w:rPr>
        <w:t xml:space="preserve">            (nextCode.Operator == MiddleOperator.Assign) &amp;&amp;</w:t>
      </w:r>
    </w:p>
    <w:p w14:paraId="16C2BF04" w14:textId="77777777" w:rsidR="00C05019" w:rsidRPr="00903DBA" w:rsidRDefault="00C05019" w:rsidP="00C05019">
      <w:pPr>
        <w:pStyle w:val="Code"/>
        <w:rPr>
          <w:highlight w:val="white"/>
        </w:rPr>
      </w:pPr>
      <w:r w:rsidRPr="00903DBA">
        <w:rPr>
          <w:highlight w:val="white"/>
        </w:rPr>
        <w:lastRenderedPageBreak/>
        <w:t xml:space="preserve">            ((Symbol) thisCode[0]).IsTemporary() &amp;&amp;</w:t>
      </w:r>
    </w:p>
    <w:p w14:paraId="4826C91B" w14:textId="77777777" w:rsidR="00C05019" w:rsidRPr="00903DBA" w:rsidRDefault="00C05019" w:rsidP="00C05019">
      <w:pPr>
        <w:pStyle w:val="Code"/>
        <w:rPr>
          <w:highlight w:val="white"/>
        </w:rPr>
      </w:pPr>
      <w:r w:rsidRPr="00903DBA">
        <w:rPr>
          <w:highlight w:val="white"/>
        </w:rPr>
        <w:t xml:space="preserve">            (thisCode[0] == nextCode[1])) {</w:t>
      </w:r>
    </w:p>
    <w:p w14:paraId="12FDE3AF" w14:textId="77777777" w:rsidR="00C05019" w:rsidRPr="00903DBA" w:rsidRDefault="00C05019" w:rsidP="00C05019">
      <w:pPr>
        <w:pStyle w:val="Code"/>
        <w:rPr>
          <w:highlight w:val="white"/>
        </w:rPr>
      </w:pPr>
      <w:r w:rsidRPr="00903DBA">
        <w:rPr>
          <w:highlight w:val="white"/>
        </w:rPr>
        <w:t xml:space="preserve">          thisCode[0] = nextCode[0];</w:t>
      </w:r>
    </w:p>
    <w:p w14:paraId="31146001" w14:textId="77777777" w:rsidR="00C05019" w:rsidRPr="00903DBA" w:rsidRDefault="00C05019" w:rsidP="00C05019">
      <w:pPr>
        <w:pStyle w:val="Code"/>
        <w:rPr>
          <w:highlight w:val="white"/>
        </w:rPr>
      </w:pPr>
      <w:r w:rsidRPr="00903DBA">
        <w:rPr>
          <w:highlight w:val="white"/>
        </w:rPr>
        <w:t xml:space="preserve">          nextCode.Clear();</w:t>
      </w:r>
    </w:p>
    <w:p w14:paraId="75B3DF60" w14:textId="77777777" w:rsidR="00C05019" w:rsidRPr="00903DBA" w:rsidRDefault="00C05019" w:rsidP="00C05019">
      <w:pPr>
        <w:pStyle w:val="Code"/>
        <w:rPr>
          <w:highlight w:val="white"/>
        </w:rPr>
      </w:pPr>
      <w:r w:rsidRPr="00903DBA">
        <w:rPr>
          <w:highlight w:val="white"/>
        </w:rPr>
        <w:t xml:space="preserve">          m_update = true;</w:t>
      </w:r>
    </w:p>
    <w:p w14:paraId="108D5DFD" w14:textId="77777777" w:rsidR="00C05019" w:rsidRPr="00903DBA" w:rsidRDefault="00C05019" w:rsidP="00C05019">
      <w:pPr>
        <w:pStyle w:val="Code"/>
        <w:rPr>
          <w:highlight w:val="white"/>
        </w:rPr>
      </w:pPr>
      <w:r w:rsidRPr="00903DBA">
        <w:rPr>
          <w:highlight w:val="white"/>
        </w:rPr>
        <w:t xml:space="preserve">        }</w:t>
      </w:r>
    </w:p>
    <w:p w14:paraId="1A5B6CFB" w14:textId="77777777" w:rsidR="00C05019" w:rsidRPr="00903DBA" w:rsidRDefault="00C05019" w:rsidP="00C05019">
      <w:pPr>
        <w:pStyle w:val="Code"/>
        <w:rPr>
          <w:highlight w:val="white"/>
        </w:rPr>
      </w:pPr>
      <w:r w:rsidRPr="00903DBA">
        <w:rPr>
          <w:highlight w:val="white"/>
        </w:rPr>
        <w:t xml:space="preserve">      }</w:t>
      </w:r>
    </w:p>
    <w:p w14:paraId="03D4E2F9" w14:textId="784EC2FE" w:rsidR="0007123C" w:rsidRPr="00903DBA" w:rsidRDefault="00C05019" w:rsidP="00C05019">
      <w:pPr>
        <w:pStyle w:val="Code"/>
        <w:rPr>
          <w:highlight w:val="white"/>
        </w:rPr>
      </w:pPr>
      <w:r w:rsidRPr="00903DBA">
        <w:rPr>
          <w:highlight w:val="white"/>
        </w:rPr>
        <w:t xml:space="preserve">    }</w:t>
      </w:r>
    </w:p>
    <w:p w14:paraId="69FA0469" w14:textId="3EFCB5EF" w:rsidR="000137CF" w:rsidRPr="00903DBA" w:rsidRDefault="000137CF" w:rsidP="0060539D">
      <w:pPr>
        <w:pStyle w:val="Rubrik3"/>
        <w:rPr>
          <w:highlight w:val="white"/>
        </w:rPr>
      </w:pPr>
      <w:bookmarkStart w:id="506" w:name="_Toc59126230"/>
      <w:r w:rsidRPr="00903DBA">
        <w:rPr>
          <w:highlight w:val="white"/>
        </w:rPr>
        <w:t>Sema</w:t>
      </w:r>
      <w:r w:rsidR="0007123C" w:rsidRPr="00903DBA">
        <w:rPr>
          <w:highlight w:val="white"/>
        </w:rPr>
        <w:t>n</w:t>
      </w:r>
      <w:r w:rsidRPr="00903DBA">
        <w:rPr>
          <w:highlight w:val="white"/>
        </w:rPr>
        <w:t>tic Optimization</w:t>
      </w:r>
      <w:bookmarkEnd w:id="506"/>
    </w:p>
    <w:p w14:paraId="08F62FF6" w14:textId="515EBC76" w:rsidR="00D33BAF" w:rsidRPr="00903DBA" w:rsidRDefault="00D33BAF" w:rsidP="00C858E7">
      <w:pPr>
        <w:rPr>
          <w:highlight w:val="white"/>
        </w:rPr>
      </w:pPr>
      <w:r w:rsidRPr="00903DBA">
        <w:rPr>
          <w:highlight w:val="white"/>
        </w:rPr>
        <w:t xml:space="preserve">The semantic </w:t>
      </w:r>
      <w:r w:rsidR="00267C81" w:rsidRPr="00903DBA">
        <w:rPr>
          <w:highlight w:val="white"/>
        </w:rPr>
        <w:t>optimization</w:t>
      </w:r>
      <w:r w:rsidRPr="00903DBA">
        <w:rPr>
          <w:highlight w:val="white"/>
        </w:rPr>
        <w:t xml:space="preserve"> </w:t>
      </w:r>
      <w:r w:rsidR="00191C05">
        <w:rPr>
          <w:highlight w:val="white"/>
        </w:rPr>
        <w:t xml:space="preserve">simplifies expression such add addition of zero or multiplication of one, it </w:t>
      </w:r>
      <w:r w:rsidRPr="00903DBA">
        <w:rPr>
          <w:highlight w:val="white"/>
        </w:rPr>
        <w:t xml:space="preserve">handles </w:t>
      </w:r>
      <w:proofErr w:type="gramStart"/>
      <w:r w:rsidR="00E121ED" w:rsidRPr="00903DBA">
        <w:rPr>
          <w:highlight w:val="white"/>
        </w:rPr>
        <w:t>a number of</w:t>
      </w:r>
      <w:proofErr w:type="gramEnd"/>
      <w:r w:rsidR="00E121ED" w:rsidRPr="00903DBA">
        <w:rPr>
          <w:highlight w:val="white"/>
        </w:rPr>
        <w:t xml:space="preserve"> situations</w:t>
      </w:r>
      <w:r w:rsidR="00C858E7" w:rsidRPr="00903DBA">
        <w:rPr>
          <w:highlight w:val="white"/>
        </w:rPr>
        <w:t>:</w:t>
      </w:r>
    </w:p>
    <w:tbl>
      <w:tblPr>
        <w:tblStyle w:val="Tabellrutnt"/>
        <w:tblW w:w="0" w:type="auto"/>
        <w:tblLook w:val="04A0" w:firstRow="1" w:lastRow="0" w:firstColumn="1" w:lastColumn="0" w:noHBand="0" w:noVBand="1"/>
      </w:tblPr>
      <w:tblGrid>
        <w:gridCol w:w="3116"/>
        <w:gridCol w:w="3117"/>
        <w:gridCol w:w="3117"/>
      </w:tblGrid>
      <w:tr w:rsidR="00626651" w:rsidRPr="00903DBA" w14:paraId="2293980D" w14:textId="77777777" w:rsidTr="00626651">
        <w:tc>
          <w:tcPr>
            <w:tcW w:w="3116" w:type="dxa"/>
          </w:tcPr>
          <w:p w14:paraId="5AEF2F98" w14:textId="4B7DA214" w:rsidR="00626651" w:rsidRPr="00903DBA" w:rsidRDefault="00A45E3D" w:rsidP="00C858E7">
            <w:pPr>
              <w:rPr>
                <w:b/>
                <w:bCs/>
                <w:highlight w:val="white"/>
              </w:rPr>
            </w:pPr>
            <w:r w:rsidRPr="00903DBA">
              <w:rPr>
                <w:b/>
                <w:bCs/>
                <w:highlight w:val="white"/>
              </w:rPr>
              <w:t>Category</w:t>
            </w:r>
          </w:p>
        </w:tc>
        <w:tc>
          <w:tcPr>
            <w:tcW w:w="3117" w:type="dxa"/>
          </w:tcPr>
          <w:p w14:paraId="2501C020" w14:textId="61B94F22" w:rsidR="00626651" w:rsidRPr="00903DBA" w:rsidRDefault="00626651" w:rsidP="00C858E7">
            <w:pPr>
              <w:rPr>
                <w:b/>
                <w:bCs/>
                <w:highlight w:val="white"/>
              </w:rPr>
            </w:pPr>
            <w:r w:rsidRPr="00903DBA">
              <w:rPr>
                <w:b/>
                <w:bCs/>
                <w:highlight w:val="white"/>
              </w:rPr>
              <w:t>Example</w:t>
            </w:r>
          </w:p>
        </w:tc>
        <w:tc>
          <w:tcPr>
            <w:tcW w:w="3117" w:type="dxa"/>
          </w:tcPr>
          <w:p w14:paraId="4F34404D" w14:textId="3292DF23" w:rsidR="00626651" w:rsidRPr="00903DBA" w:rsidRDefault="00626651" w:rsidP="00C858E7">
            <w:pPr>
              <w:rPr>
                <w:b/>
                <w:bCs/>
                <w:highlight w:val="white"/>
              </w:rPr>
            </w:pPr>
            <w:r w:rsidRPr="00903DBA">
              <w:rPr>
                <w:b/>
                <w:bCs/>
                <w:highlight w:val="white"/>
              </w:rPr>
              <w:t>Result</w:t>
            </w:r>
          </w:p>
        </w:tc>
      </w:tr>
      <w:tr w:rsidR="00626651" w:rsidRPr="00903DBA" w14:paraId="1321A695" w14:textId="77777777" w:rsidTr="00626651">
        <w:tc>
          <w:tcPr>
            <w:tcW w:w="3116" w:type="dxa"/>
          </w:tcPr>
          <w:p w14:paraId="133CE88B" w14:textId="47E00457" w:rsidR="00626651" w:rsidRPr="00903DBA" w:rsidRDefault="00626651" w:rsidP="00C858E7">
            <w:pPr>
              <w:rPr>
                <w:highlight w:val="white"/>
              </w:rPr>
            </w:pPr>
            <w:r w:rsidRPr="00903DBA">
              <w:rPr>
                <w:highlight w:val="white"/>
              </w:rPr>
              <w:t>Constant Expression</w:t>
            </w:r>
          </w:p>
        </w:tc>
        <w:tc>
          <w:tcPr>
            <w:tcW w:w="3117" w:type="dxa"/>
          </w:tcPr>
          <w:p w14:paraId="22B1CA5B" w14:textId="4DA7D506" w:rsidR="00626651" w:rsidRPr="00903DBA" w:rsidRDefault="00626651" w:rsidP="00C858E7">
            <w:pPr>
              <w:rPr>
                <w:highlight w:val="white"/>
              </w:rPr>
            </w:pPr>
            <w:r w:rsidRPr="00903DBA">
              <w:rPr>
                <w:highlight w:val="white"/>
              </w:rPr>
              <w:t>2 * 3</w:t>
            </w:r>
          </w:p>
        </w:tc>
        <w:tc>
          <w:tcPr>
            <w:tcW w:w="3117" w:type="dxa"/>
          </w:tcPr>
          <w:p w14:paraId="19ACBED5" w14:textId="3AA42E0F" w:rsidR="00626651" w:rsidRPr="00903DBA" w:rsidRDefault="00626651" w:rsidP="00C858E7">
            <w:pPr>
              <w:rPr>
                <w:highlight w:val="white"/>
              </w:rPr>
            </w:pPr>
            <w:r w:rsidRPr="00903DBA">
              <w:rPr>
                <w:highlight w:val="white"/>
              </w:rPr>
              <w:t>6</w:t>
            </w:r>
          </w:p>
        </w:tc>
      </w:tr>
      <w:tr w:rsidR="00626651" w:rsidRPr="00903DBA" w14:paraId="71735BFA" w14:textId="77777777" w:rsidTr="00626651">
        <w:tc>
          <w:tcPr>
            <w:tcW w:w="3116" w:type="dxa"/>
          </w:tcPr>
          <w:p w14:paraId="0D005442" w14:textId="394C3796" w:rsidR="00626651" w:rsidRPr="00903DBA" w:rsidRDefault="001A32BA" w:rsidP="00C858E7">
            <w:pPr>
              <w:rPr>
                <w:highlight w:val="white"/>
              </w:rPr>
            </w:pPr>
            <w:r w:rsidRPr="00903DBA">
              <w:rPr>
                <w:highlight w:val="white"/>
              </w:rPr>
              <w:t xml:space="preserve">Binary </w:t>
            </w:r>
            <w:proofErr w:type="spellStart"/>
            <w:r w:rsidRPr="00903DBA">
              <w:rPr>
                <w:highlight w:val="white"/>
              </w:rPr>
              <w:t>Addtition</w:t>
            </w:r>
            <w:proofErr w:type="spellEnd"/>
          </w:p>
        </w:tc>
        <w:tc>
          <w:tcPr>
            <w:tcW w:w="3117" w:type="dxa"/>
          </w:tcPr>
          <w:p w14:paraId="436B5C43" w14:textId="77777777" w:rsidR="00626651" w:rsidRPr="00903DBA" w:rsidRDefault="009540AE" w:rsidP="00C858E7">
            <w:pPr>
              <w:rPr>
                <w:highlight w:val="white"/>
              </w:rPr>
            </w:pPr>
            <w:r w:rsidRPr="00903DBA">
              <w:rPr>
                <w:highlight w:val="white"/>
              </w:rPr>
              <w:t xml:space="preserve">0 + </w:t>
            </w:r>
            <w:proofErr w:type="spellStart"/>
            <w:r w:rsidRPr="00903DBA">
              <w:rPr>
                <w:highlight w:val="white"/>
              </w:rPr>
              <w:t>i</w:t>
            </w:r>
            <w:proofErr w:type="spellEnd"/>
          </w:p>
          <w:p w14:paraId="60AD2F4E" w14:textId="6F9D55B6" w:rsidR="00A45E3D" w:rsidRPr="00903DBA" w:rsidRDefault="00A45E3D" w:rsidP="00C858E7">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6F506207" w14:textId="77777777" w:rsidR="00626651" w:rsidRPr="00903DBA" w:rsidRDefault="009540AE" w:rsidP="00C858E7">
            <w:pPr>
              <w:rPr>
                <w:highlight w:val="white"/>
              </w:rPr>
            </w:pPr>
            <w:proofErr w:type="spellStart"/>
            <w:r w:rsidRPr="00903DBA">
              <w:rPr>
                <w:highlight w:val="white"/>
              </w:rPr>
              <w:t>i</w:t>
            </w:r>
            <w:proofErr w:type="spellEnd"/>
          </w:p>
          <w:p w14:paraId="6EFCC08A" w14:textId="79CDA65E" w:rsidR="00A45E3D" w:rsidRPr="00903DBA" w:rsidRDefault="00A45E3D" w:rsidP="00C858E7">
            <w:pPr>
              <w:rPr>
                <w:highlight w:val="white"/>
              </w:rPr>
            </w:pPr>
            <w:proofErr w:type="spellStart"/>
            <w:r w:rsidRPr="00903DBA">
              <w:rPr>
                <w:highlight w:val="white"/>
              </w:rPr>
              <w:t>i</w:t>
            </w:r>
            <w:proofErr w:type="spellEnd"/>
          </w:p>
        </w:tc>
      </w:tr>
      <w:tr w:rsidR="009540AE" w:rsidRPr="00903DBA" w14:paraId="106AACFD" w14:textId="77777777" w:rsidTr="00626651">
        <w:tc>
          <w:tcPr>
            <w:tcW w:w="3116" w:type="dxa"/>
          </w:tcPr>
          <w:p w14:paraId="678CFA88" w14:textId="77777777" w:rsidR="009540AE" w:rsidRPr="00903DBA" w:rsidRDefault="009540AE" w:rsidP="009540AE">
            <w:pPr>
              <w:rPr>
                <w:highlight w:val="white"/>
              </w:rPr>
            </w:pPr>
          </w:p>
        </w:tc>
        <w:tc>
          <w:tcPr>
            <w:tcW w:w="3117" w:type="dxa"/>
          </w:tcPr>
          <w:p w14:paraId="26741A82" w14:textId="15A0EB67" w:rsidR="009540AE" w:rsidRPr="00903DBA" w:rsidRDefault="009540AE" w:rsidP="009540AE">
            <w:pPr>
              <w:rPr>
                <w:highlight w:val="white"/>
              </w:rPr>
            </w:pPr>
          </w:p>
        </w:tc>
        <w:tc>
          <w:tcPr>
            <w:tcW w:w="3117" w:type="dxa"/>
          </w:tcPr>
          <w:p w14:paraId="4F29C4AB" w14:textId="61745FDA" w:rsidR="009540AE" w:rsidRPr="00903DBA" w:rsidRDefault="009540AE" w:rsidP="009540AE">
            <w:pPr>
              <w:rPr>
                <w:highlight w:val="white"/>
              </w:rPr>
            </w:pPr>
          </w:p>
        </w:tc>
      </w:tr>
      <w:tr w:rsidR="009540AE" w:rsidRPr="00903DBA" w14:paraId="53A9C9AC" w14:textId="77777777" w:rsidTr="00626651">
        <w:tc>
          <w:tcPr>
            <w:tcW w:w="3116" w:type="dxa"/>
          </w:tcPr>
          <w:p w14:paraId="719C6ABF" w14:textId="6210690A" w:rsidR="009540AE" w:rsidRPr="00903DBA" w:rsidRDefault="001A32BA" w:rsidP="009540AE">
            <w:pPr>
              <w:rPr>
                <w:highlight w:val="white"/>
              </w:rPr>
            </w:pPr>
            <w:r w:rsidRPr="00903DBA">
              <w:rPr>
                <w:highlight w:val="white"/>
              </w:rPr>
              <w:t>Binary Subtraction</w:t>
            </w:r>
          </w:p>
        </w:tc>
        <w:tc>
          <w:tcPr>
            <w:tcW w:w="3117" w:type="dxa"/>
          </w:tcPr>
          <w:p w14:paraId="42BD7829" w14:textId="77777777" w:rsidR="009540AE" w:rsidRPr="00903DBA" w:rsidRDefault="001A32BA" w:rsidP="009540AE">
            <w:pPr>
              <w:rPr>
                <w:highlight w:val="white"/>
              </w:rPr>
            </w:pPr>
            <w:r w:rsidRPr="00903DBA">
              <w:rPr>
                <w:highlight w:val="white"/>
              </w:rPr>
              <w:t xml:space="preserve">0 - </w:t>
            </w:r>
            <w:proofErr w:type="spellStart"/>
            <w:r w:rsidRPr="00903DBA">
              <w:rPr>
                <w:highlight w:val="white"/>
              </w:rPr>
              <w:t>i</w:t>
            </w:r>
            <w:proofErr w:type="spellEnd"/>
          </w:p>
          <w:p w14:paraId="18B81501" w14:textId="41C6A0EB" w:rsidR="00A45E3D" w:rsidRPr="00903DBA" w:rsidRDefault="00A45E3D" w:rsidP="009540AE">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01F34DAD" w14:textId="77777777" w:rsidR="009540AE" w:rsidRPr="00903DBA" w:rsidRDefault="001A32BA" w:rsidP="009540AE">
            <w:pPr>
              <w:rPr>
                <w:highlight w:val="white"/>
              </w:rPr>
            </w:pPr>
            <w:r w:rsidRPr="00903DBA">
              <w:rPr>
                <w:highlight w:val="white"/>
              </w:rPr>
              <w:t>-</w:t>
            </w:r>
            <w:proofErr w:type="spellStart"/>
            <w:r w:rsidRPr="00903DBA">
              <w:rPr>
                <w:highlight w:val="white"/>
              </w:rPr>
              <w:t>i</w:t>
            </w:r>
            <w:proofErr w:type="spellEnd"/>
          </w:p>
          <w:p w14:paraId="690A8554" w14:textId="6DF7A3A9" w:rsidR="00A45E3D" w:rsidRPr="00903DBA" w:rsidRDefault="00A45E3D" w:rsidP="009540AE">
            <w:pPr>
              <w:rPr>
                <w:highlight w:val="white"/>
              </w:rPr>
            </w:pPr>
            <w:proofErr w:type="spellStart"/>
            <w:r w:rsidRPr="00903DBA">
              <w:rPr>
                <w:highlight w:val="white"/>
              </w:rPr>
              <w:t>i</w:t>
            </w:r>
            <w:proofErr w:type="spellEnd"/>
          </w:p>
        </w:tc>
      </w:tr>
      <w:tr w:rsidR="004975C3" w:rsidRPr="00903DBA" w14:paraId="7B5428F2" w14:textId="77777777" w:rsidTr="00626651">
        <w:tc>
          <w:tcPr>
            <w:tcW w:w="3116" w:type="dxa"/>
          </w:tcPr>
          <w:p w14:paraId="33AAA360" w14:textId="4C549886" w:rsidR="004975C3" w:rsidRPr="00903DBA" w:rsidRDefault="004975C3" w:rsidP="004975C3">
            <w:pPr>
              <w:rPr>
                <w:highlight w:val="white"/>
              </w:rPr>
            </w:pPr>
            <w:r w:rsidRPr="00903DBA">
              <w:rPr>
                <w:highlight w:val="white"/>
              </w:rPr>
              <w:t>Binary Multiplication</w:t>
            </w:r>
          </w:p>
        </w:tc>
        <w:tc>
          <w:tcPr>
            <w:tcW w:w="3117" w:type="dxa"/>
          </w:tcPr>
          <w:p w14:paraId="646C2A7D" w14:textId="77777777" w:rsidR="004975C3" w:rsidRPr="00903DBA" w:rsidRDefault="004975C3" w:rsidP="004975C3">
            <w:pPr>
              <w:rPr>
                <w:highlight w:val="white"/>
              </w:rPr>
            </w:pPr>
            <w:r w:rsidRPr="00903DBA">
              <w:rPr>
                <w:highlight w:val="white"/>
              </w:rPr>
              <w:t xml:space="preserve">0 * </w:t>
            </w:r>
            <w:proofErr w:type="spellStart"/>
            <w:r w:rsidRPr="00903DBA">
              <w:rPr>
                <w:highlight w:val="white"/>
              </w:rPr>
              <w:t>i</w:t>
            </w:r>
            <w:proofErr w:type="spellEnd"/>
          </w:p>
          <w:p w14:paraId="24A6E723" w14:textId="77777777" w:rsidR="004975C3" w:rsidRPr="00903DBA" w:rsidRDefault="004975C3" w:rsidP="004975C3">
            <w:pPr>
              <w:rPr>
                <w:highlight w:val="white"/>
              </w:rPr>
            </w:pPr>
            <w:r w:rsidRPr="00903DBA">
              <w:rPr>
                <w:highlight w:val="white"/>
              </w:rPr>
              <w:t xml:space="preserve">1 * </w:t>
            </w:r>
            <w:proofErr w:type="spellStart"/>
            <w:r w:rsidRPr="00903DBA">
              <w:rPr>
                <w:highlight w:val="white"/>
              </w:rPr>
              <w:t>i</w:t>
            </w:r>
            <w:proofErr w:type="spellEnd"/>
          </w:p>
          <w:p w14:paraId="31FDE882" w14:textId="77777777"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0</w:t>
            </w:r>
          </w:p>
          <w:p w14:paraId="344A7630" w14:textId="74CD7EF1"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tc>
        <w:tc>
          <w:tcPr>
            <w:tcW w:w="3117" w:type="dxa"/>
          </w:tcPr>
          <w:p w14:paraId="0A8BDAD7" w14:textId="77777777" w:rsidR="004975C3" w:rsidRPr="00903DBA" w:rsidRDefault="004975C3" w:rsidP="004975C3">
            <w:pPr>
              <w:rPr>
                <w:highlight w:val="white"/>
              </w:rPr>
            </w:pPr>
            <w:r w:rsidRPr="00903DBA">
              <w:rPr>
                <w:highlight w:val="white"/>
              </w:rPr>
              <w:t>0</w:t>
            </w:r>
          </w:p>
          <w:p w14:paraId="3257242D" w14:textId="77777777" w:rsidR="004975C3" w:rsidRPr="00903DBA" w:rsidRDefault="004975C3" w:rsidP="004975C3">
            <w:pPr>
              <w:rPr>
                <w:highlight w:val="white"/>
              </w:rPr>
            </w:pPr>
            <w:proofErr w:type="spellStart"/>
            <w:r w:rsidRPr="00903DBA">
              <w:rPr>
                <w:highlight w:val="white"/>
              </w:rPr>
              <w:t>i</w:t>
            </w:r>
            <w:proofErr w:type="spellEnd"/>
          </w:p>
          <w:p w14:paraId="5413A36B" w14:textId="77777777" w:rsidR="004975C3" w:rsidRPr="00903DBA" w:rsidRDefault="004975C3" w:rsidP="004975C3">
            <w:pPr>
              <w:rPr>
                <w:highlight w:val="white"/>
              </w:rPr>
            </w:pPr>
            <w:r w:rsidRPr="00903DBA">
              <w:rPr>
                <w:highlight w:val="white"/>
              </w:rPr>
              <w:t>0</w:t>
            </w:r>
          </w:p>
          <w:p w14:paraId="27A4E0E3" w14:textId="10712E3E" w:rsidR="004975C3" w:rsidRPr="00903DBA" w:rsidRDefault="004975C3" w:rsidP="004975C3">
            <w:pPr>
              <w:rPr>
                <w:highlight w:val="white"/>
              </w:rPr>
            </w:pPr>
            <w:proofErr w:type="spellStart"/>
            <w:r w:rsidRPr="00903DBA">
              <w:rPr>
                <w:highlight w:val="white"/>
              </w:rPr>
              <w:t>i</w:t>
            </w:r>
            <w:proofErr w:type="spellEnd"/>
          </w:p>
        </w:tc>
      </w:tr>
      <w:tr w:rsidR="004975C3" w:rsidRPr="00903DBA" w14:paraId="0323341C" w14:textId="77777777" w:rsidTr="00626651">
        <w:tc>
          <w:tcPr>
            <w:tcW w:w="3116" w:type="dxa"/>
          </w:tcPr>
          <w:p w14:paraId="66B3CCDD" w14:textId="0BBED61D" w:rsidR="004975C3" w:rsidRPr="00903DBA" w:rsidRDefault="004975C3" w:rsidP="004975C3">
            <w:pPr>
              <w:rPr>
                <w:highlight w:val="white"/>
              </w:rPr>
            </w:pPr>
            <w:r w:rsidRPr="00903DBA">
              <w:rPr>
                <w:highlight w:val="white"/>
              </w:rPr>
              <w:t>Binary Division and Modulo</w:t>
            </w:r>
          </w:p>
        </w:tc>
        <w:tc>
          <w:tcPr>
            <w:tcW w:w="3117" w:type="dxa"/>
          </w:tcPr>
          <w:p w14:paraId="3328CBA9" w14:textId="77777777"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p w14:paraId="1AC72B5B" w14:textId="3F19E3EB"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tc>
        <w:tc>
          <w:tcPr>
            <w:tcW w:w="3117" w:type="dxa"/>
          </w:tcPr>
          <w:p w14:paraId="5F4979D3" w14:textId="77777777" w:rsidR="004975C3" w:rsidRPr="00903DBA" w:rsidRDefault="004975C3" w:rsidP="004975C3">
            <w:pPr>
              <w:rPr>
                <w:highlight w:val="white"/>
              </w:rPr>
            </w:pPr>
            <w:proofErr w:type="spellStart"/>
            <w:r w:rsidRPr="00903DBA">
              <w:rPr>
                <w:highlight w:val="white"/>
              </w:rPr>
              <w:t>i</w:t>
            </w:r>
            <w:proofErr w:type="spellEnd"/>
          </w:p>
          <w:p w14:paraId="65D6F934" w14:textId="20D36A1F" w:rsidR="004975C3" w:rsidRPr="00903DBA" w:rsidRDefault="004975C3" w:rsidP="004975C3">
            <w:pPr>
              <w:rPr>
                <w:highlight w:val="white"/>
              </w:rPr>
            </w:pPr>
            <w:proofErr w:type="spellStart"/>
            <w:r w:rsidRPr="00903DBA">
              <w:rPr>
                <w:highlight w:val="white"/>
              </w:rPr>
              <w:t>i</w:t>
            </w:r>
            <w:proofErr w:type="spellEnd"/>
          </w:p>
        </w:tc>
      </w:tr>
    </w:tbl>
    <w:p w14:paraId="56232AD0" w14:textId="77777777" w:rsidR="009540AE" w:rsidRPr="00903DBA" w:rsidRDefault="009540AE" w:rsidP="00CF2F9E">
      <w:pPr>
        <w:pStyle w:val="Code"/>
        <w:rPr>
          <w:highlight w:val="white"/>
        </w:rPr>
      </w:pPr>
    </w:p>
    <w:p w14:paraId="2D3560F7" w14:textId="5A8908CB" w:rsidR="0074376E" w:rsidRPr="00903DBA" w:rsidRDefault="0074376E" w:rsidP="00CF2F9E">
      <w:pPr>
        <w:pStyle w:val="Code"/>
        <w:rPr>
          <w:highlight w:val="white"/>
        </w:rPr>
      </w:pPr>
      <w:r w:rsidRPr="00903DBA">
        <w:rPr>
          <w:highlight w:val="white"/>
        </w:rPr>
        <w:t xml:space="preserve">    private void SematicOptimization() {</w:t>
      </w:r>
    </w:p>
    <w:p w14:paraId="73D5B46D" w14:textId="77777777" w:rsidR="0074376E" w:rsidRPr="00903DBA" w:rsidRDefault="0074376E" w:rsidP="00CF2F9E">
      <w:pPr>
        <w:pStyle w:val="Code"/>
        <w:rPr>
          <w:highlight w:val="white"/>
        </w:rPr>
      </w:pPr>
      <w:r w:rsidRPr="00903DBA">
        <w:rPr>
          <w:highlight w:val="white"/>
        </w:rPr>
        <w:t xml:space="preserve">      for (int index = 0; index &lt; m_middleCodeList.Count; ++index) {</w:t>
      </w:r>
    </w:p>
    <w:p w14:paraId="6877AB7D" w14:textId="77777777" w:rsidR="0074376E" w:rsidRPr="00903DBA" w:rsidRDefault="0074376E" w:rsidP="00CF2F9E">
      <w:pPr>
        <w:pStyle w:val="Code"/>
        <w:rPr>
          <w:highlight w:val="white"/>
        </w:rPr>
      </w:pPr>
      <w:r w:rsidRPr="00903DBA">
        <w:rPr>
          <w:highlight w:val="white"/>
        </w:rPr>
        <w:t xml:space="preserve">        MiddleCode thisCode = m_middleCodeList[index];</w:t>
      </w:r>
    </w:p>
    <w:p w14:paraId="51FAB7D8" w14:textId="77777777" w:rsidR="0074376E" w:rsidRPr="00903DBA" w:rsidRDefault="0074376E" w:rsidP="00CF2F9E">
      <w:pPr>
        <w:pStyle w:val="Code"/>
        <w:rPr>
          <w:highlight w:val="white"/>
        </w:rPr>
      </w:pPr>
    </w:p>
    <w:p w14:paraId="1A6BC6B8" w14:textId="77777777" w:rsidR="0074376E" w:rsidRPr="00903DBA" w:rsidRDefault="0074376E" w:rsidP="00CF2F9E">
      <w:pPr>
        <w:pStyle w:val="Code"/>
        <w:rPr>
          <w:highlight w:val="white"/>
        </w:rPr>
      </w:pPr>
      <w:r w:rsidRPr="00903DBA">
        <w:rPr>
          <w:highlight w:val="white"/>
        </w:rPr>
        <w:t xml:space="preserve">        if (thisCode.IsBinary()) {</w:t>
      </w:r>
    </w:p>
    <w:p w14:paraId="33B32DE0" w14:textId="77777777" w:rsidR="0074376E" w:rsidRPr="00903DBA" w:rsidRDefault="0074376E" w:rsidP="00CF2F9E">
      <w:pPr>
        <w:pStyle w:val="Code"/>
        <w:rPr>
          <w:highlight w:val="white"/>
        </w:rPr>
      </w:pPr>
      <w:r w:rsidRPr="00903DBA">
        <w:rPr>
          <w:highlight w:val="white"/>
        </w:rPr>
        <w:t xml:space="preserve">          Symbol resultSymbol = (Symbol) thisCode[0],</w:t>
      </w:r>
    </w:p>
    <w:p w14:paraId="7BF3CA94" w14:textId="77777777" w:rsidR="0074376E" w:rsidRPr="00903DBA" w:rsidRDefault="0074376E" w:rsidP="00CF2F9E">
      <w:pPr>
        <w:pStyle w:val="Code"/>
        <w:rPr>
          <w:highlight w:val="white"/>
        </w:rPr>
      </w:pPr>
      <w:r w:rsidRPr="00903DBA">
        <w:rPr>
          <w:highlight w:val="white"/>
        </w:rPr>
        <w:t xml:space="preserve">                 leftSymbol = (Symbol) thisCode[1],</w:t>
      </w:r>
    </w:p>
    <w:p w14:paraId="52AF98A9" w14:textId="77777777" w:rsidR="0074376E" w:rsidRPr="00903DBA" w:rsidRDefault="0074376E" w:rsidP="00CF2F9E">
      <w:pPr>
        <w:pStyle w:val="Code"/>
        <w:rPr>
          <w:highlight w:val="white"/>
        </w:rPr>
      </w:pPr>
      <w:r w:rsidRPr="00903DBA">
        <w:rPr>
          <w:highlight w:val="white"/>
        </w:rPr>
        <w:t xml:space="preserve">                 rightSymbol = (Symbol) thisCode[2],</w:t>
      </w:r>
    </w:p>
    <w:p w14:paraId="35805FD7" w14:textId="77777777" w:rsidR="0074376E" w:rsidRPr="00903DBA" w:rsidRDefault="0074376E" w:rsidP="00CF2F9E">
      <w:pPr>
        <w:pStyle w:val="Code"/>
        <w:rPr>
          <w:highlight w:val="white"/>
        </w:rPr>
      </w:pPr>
      <w:r w:rsidRPr="00903DBA">
        <w:rPr>
          <w:highlight w:val="white"/>
        </w:rPr>
        <w:t xml:space="preserve">                 newSymbol = null;</w:t>
      </w:r>
    </w:p>
    <w:p w14:paraId="18E989C8" w14:textId="711896B3" w:rsidR="0074376E" w:rsidRPr="00903DBA" w:rsidRDefault="00CB56C2" w:rsidP="00353BA8">
      <w:pPr>
        <w:rPr>
          <w:highlight w:val="white"/>
        </w:rPr>
      </w:pPr>
      <w:r w:rsidRPr="00903DBA">
        <w:rPr>
          <w:highlight w:val="white"/>
        </w:rPr>
        <w:t xml:space="preserve">Even though the </w:t>
      </w:r>
      <w:r w:rsidRPr="00903DBA">
        <w:rPr>
          <w:rStyle w:val="KeyWord0"/>
          <w:highlight w:val="white"/>
        </w:rPr>
        <w:t>ConstantExpression</w:t>
      </w:r>
      <w:r w:rsidRPr="00903DBA">
        <w:rPr>
          <w:highlight w:val="white"/>
        </w:rPr>
        <w:t xml:space="preserve"> class evaluates all constant expressions caused by the programmer, t</w:t>
      </w:r>
      <w:r w:rsidR="005704E8" w:rsidRPr="00903DBA">
        <w:rPr>
          <w:highlight w:val="white"/>
        </w:rPr>
        <w:t xml:space="preserve">he </w:t>
      </w:r>
      <w:r w:rsidR="00353BA8" w:rsidRPr="00903DBA">
        <w:rPr>
          <w:highlight w:val="white"/>
        </w:rPr>
        <w:t xml:space="preserve">pointer </w:t>
      </w:r>
      <w:r w:rsidR="00E121ED" w:rsidRPr="00903DBA">
        <w:rPr>
          <w:highlight w:val="white"/>
        </w:rPr>
        <w:t>arithmetic</w:t>
      </w:r>
      <w:r w:rsidR="00353BA8" w:rsidRPr="00903DBA">
        <w:rPr>
          <w:highlight w:val="white"/>
        </w:rPr>
        <w:t xml:space="preserve"> during the parsing may have cause</w:t>
      </w:r>
      <w:r w:rsidRPr="00903DBA">
        <w:rPr>
          <w:highlight w:val="white"/>
        </w:rPr>
        <w:t xml:space="preserve"> more</w:t>
      </w:r>
      <w:r w:rsidR="00353BA8" w:rsidRPr="00903DBA">
        <w:rPr>
          <w:highlight w:val="white"/>
        </w:rPr>
        <w:t xml:space="preserve"> constant expression</w:t>
      </w:r>
      <w:r w:rsidRPr="00903DBA">
        <w:rPr>
          <w:highlight w:val="white"/>
        </w:rPr>
        <w:t>s</w:t>
      </w:r>
      <w:r w:rsidR="00353BA8" w:rsidRPr="00903DBA">
        <w:rPr>
          <w:highlight w:val="white"/>
        </w:rPr>
        <w:t>, expression</w:t>
      </w:r>
      <w:r w:rsidR="00EA1421" w:rsidRPr="00903DBA">
        <w:rPr>
          <w:highlight w:val="white"/>
        </w:rPr>
        <w:t>s</w:t>
      </w:r>
      <w:r w:rsidR="00353BA8" w:rsidRPr="00903DBA">
        <w:rPr>
          <w:highlight w:val="white"/>
        </w:rPr>
        <w:t xml:space="preserve"> where both operand</w:t>
      </w:r>
      <w:r w:rsidR="0086289F" w:rsidRPr="00903DBA">
        <w:rPr>
          <w:highlight w:val="white"/>
        </w:rPr>
        <w:t>s</w:t>
      </w:r>
      <w:r w:rsidR="00353BA8" w:rsidRPr="00903DBA">
        <w:rPr>
          <w:highlight w:val="white"/>
        </w:rPr>
        <w:t xml:space="preserve"> are constant values.</w:t>
      </w:r>
      <w:r w:rsidR="0086289F" w:rsidRPr="00903DBA">
        <w:rPr>
          <w:highlight w:val="white"/>
        </w:rPr>
        <w:t xml:space="preserve"> In that case </w:t>
      </w:r>
      <w:r w:rsidR="00C858E7" w:rsidRPr="00903DBA">
        <w:rPr>
          <w:highlight w:val="white"/>
        </w:rPr>
        <w:t xml:space="preserve">we </w:t>
      </w:r>
      <w:r w:rsidR="00AE2A26" w:rsidRPr="00903DBA">
        <w:rPr>
          <w:highlight w:val="white"/>
        </w:rPr>
        <w:t xml:space="preserve">call </w:t>
      </w:r>
      <w:r w:rsidR="00AE2A26" w:rsidRPr="00903DBA">
        <w:rPr>
          <w:rStyle w:val="KeyWord0"/>
          <w:highlight w:val="white"/>
        </w:rPr>
        <w:t>ArithmeticIntegral</w:t>
      </w:r>
      <w:r w:rsidR="00AE2A26" w:rsidRPr="00903DBA">
        <w:rPr>
          <w:highlight w:val="white"/>
        </w:rPr>
        <w:t xml:space="preserve"> in </w:t>
      </w:r>
      <w:r w:rsidR="00AE2A26" w:rsidRPr="00903DBA">
        <w:rPr>
          <w:rStyle w:val="KeyWord0"/>
          <w:highlight w:val="white"/>
        </w:rPr>
        <w:t>ConstantExpression</w:t>
      </w:r>
      <w:r w:rsidR="00AE2A26" w:rsidRPr="00903DBA">
        <w:rPr>
          <w:highlight w:val="white"/>
        </w:rPr>
        <w:t xml:space="preserve"> to evaluate the value of the expression.</w:t>
      </w:r>
    </w:p>
    <w:p w14:paraId="52578CDB" w14:textId="77777777" w:rsidR="0074376E" w:rsidRPr="00903DBA" w:rsidRDefault="0074376E" w:rsidP="00CF2F9E">
      <w:pPr>
        <w:pStyle w:val="Code"/>
        <w:rPr>
          <w:highlight w:val="white"/>
        </w:rPr>
      </w:pPr>
      <w:r w:rsidRPr="00903DBA">
        <w:rPr>
          <w:highlight w:val="white"/>
        </w:rPr>
        <w:t xml:space="preserve">          if ((leftSymbol.Value is BigInteger) &amp;&amp; // t0 = 2 * 3</w:t>
      </w:r>
    </w:p>
    <w:p w14:paraId="03C3872D" w14:textId="77777777" w:rsidR="0074376E" w:rsidRPr="00903DBA" w:rsidRDefault="0074376E" w:rsidP="00CF2F9E">
      <w:pPr>
        <w:pStyle w:val="Code"/>
        <w:rPr>
          <w:highlight w:val="white"/>
        </w:rPr>
      </w:pPr>
      <w:r w:rsidRPr="00903DBA">
        <w:rPr>
          <w:highlight w:val="white"/>
        </w:rPr>
        <w:t xml:space="preserve">              (rightSymbol.Value is BigInteger)) {</w:t>
      </w:r>
    </w:p>
    <w:p w14:paraId="637F73D9" w14:textId="77777777" w:rsidR="00F85DDF" w:rsidRPr="00903DBA" w:rsidRDefault="0074376E" w:rsidP="00CF2F9E">
      <w:pPr>
        <w:pStyle w:val="Code"/>
        <w:rPr>
          <w:highlight w:val="white"/>
        </w:rPr>
      </w:pPr>
      <w:r w:rsidRPr="00903DBA">
        <w:rPr>
          <w:highlight w:val="white"/>
        </w:rPr>
        <w:lastRenderedPageBreak/>
        <w:t xml:space="preserve">            newSymbol =</w:t>
      </w:r>
    </w:p>
    <w:p w14:paraId="4721F1FB" w14:textId="77777777" w:rsidR="00F85DDF" w:rsidRPr="00903DBA" w:rsidRDefault="00F85DDF" w:rsidP="00CF2F9E">
      <w:pPr>
        <w:pStyle w:val="Code"/>
        <w:rPr>
          <w:highlight w:val="white"/>
        </w:rPr>
      </w:pPr>
      <w:r w:rsidRPr="00903DBA">
        <w:rPr>
          <w:highlight w:val="white"/>
        </w:rPr>
        <w:t xml:space="preserve">              </w:t>
      </w:r>
      <w:r w:rsidR="0074376E" w:rsidRPr="00903DBA">
        <w:rPr>
          <w:highlight w:val="white"/>
        </w:rPr>
        <w:t>ConstantExpression.ArithmeticIntegral(thisCode.Operator,</w:t>
      </w:r>
    </w:p>
    <w:p w14:paraId="7F25861C" w14:textId="4DD62A54" w:rsidR="0074376E" w:rsidRPr="00903DBA" w:rsidRDefault="00F85DDF" w:rsidP="00CF2F9E">
      <w:pPr>
        <w:pStyle w:val="Code"/>
        <w:rPr>
          <w:highlight w:val="white"/>
        </w:rPr>
      </w:pPr>
      <w:r w:rsidRPr="00903DBA">
        <w:rPr>
          <w:highlight w:val="white"/>
        </w:rPr>
        <w:t xml:space="preserve">                                                   </w:t>
      </w:r>
      <w:r w:rsidR="0074376E" w:rsidRPr="00903DBA">
        <w:rPr>
          <w:highlight w:val="white"/>
        </w:rPr>
        <w:t xml:space="preserve"> leftSymbol, rightSymbol);</w:t>
      </w:r>
    </w:p>
    <w:p w14:paraId="5D96EC49" w14:textId="033054C6" w:rsidR="0074376E" w:rsidRPr="00903DBA" w:rsidRDefault="0074376E" w:rsidP="00CF2F9E">
      <w:pPr>
        <w:pStyle w:val="Code"/>
        <w:rPr>
          <w:highlight w:val="white"/>
        </w:rPr>
      </w:pPr>
      <w:r w:rsidRPr="00903DBA">
        <w:rPr>
          <w:highlight w:val="white"/>
        </w:rPr>
        <w:t xml:space="preserve">          }</w:t>
      </w:r>
    </w:p>
    <w:p w14:paraId="6B45C92F" w14:textId="6E6DA88F" w:rsidR="00E72B73" w:rsidRPr="00903DBA" w:rsidRDefault="00574044" w:rsidP="00E72B73">
      <w:pPr>
        <w:rPr>
          <w:highlight w:val="white"/>
        </w:rPr>
      </w:pPr>
      <w:r w:rsidRPr="00903DBA">
        <w:rPr>
          <w:highlight w:val="white"/>
        </w:rPr>
        <w:t xml:space="preserve">In case of </w:t>
      </w:r>
      <w:r w:rsidR="00510666" w:rsidRPr="00903DBA">
        <w:rPr>
          <w:highlight w:val="white"/>
        </w:rPr>
        <w:t xml:space="preserve">additions where the left </w:t>
      </w:r>
      <w:r w:rsidR="00E72B73" w:rsidRPr="00903DBA">
        <w:rPr>
          <w:highlight w:val="white"/>
        </w:rPr>
        <w:t>operand is zero</w:t>
      </w:r>
      <w:r w:rsidR="00F1481F" w:rsidRPr="00903DBA">
        <w:rPr>
          <w:highlight w:val="white"/>
        </w:rPr>
        <w:t xml:space="preserve">, </w:t>
      </w:r>
      <w:r w:rsidR="009073A9" w:rsidRPr="00903DBA">
        <w:rPr>
          <w:highlight w:val="white"/>
        </w:rPr>
        <w:t xml:space="preserve">0 + </w:t>
      </w:r>
      <w:proofErr w:type="spellStart"/>
      <w:r w:rsidR="009073A9" w:rsidRPr="00903DBA">
        <w:rPr>
          <w:highlight w:val="white"/>
        </w:rPr>
        <w:t>i</w:t>
      </w:r>
      <w:proofErr w:type="spellEnd"/>
      <w:r w:rsidR="00E72B73" w:rsidRPr="00903DBA">
        <w:rPr>
          <w:highlight w:val="white"/>
        </w:rPr>
        <w:t>, we</w:t>
      </w:r>
      <w:r w:rsidR="009073A9" w:rsidRPr="00903DBA">
        <w:rPr>
          <w:highlight w:val="white"/>
        </w:rPr>
        <w:t xml:space="preserve"> keep the right operand</w:t>
      </w:r>
      <w:r w:rsidR="00126CAB" w:rsidRPr="00903DBA">
        <w:rPr>
          <w:highlight w:val="white"/>
        </w:rPr>
        <w:t>.</w:t>
      </w:r>
    </w:p>
    <w:p w14:paraId="58E4C22D" w14:textId="77777777" w:rsidR="00E95E82" w:rsidRPr="00903DBA" w:rsidRDefault="00E95E82" w:rsidP="00E95E82">
      <w:pPr>
        <w:pStyle w:val="Code"/>
        <w:rPr>
          <w:highlight w:val="white"/>
        </w:rPr>
      </w:pPr>
      <w:r w:rsidRPr="00903DBA">
        <w:rPr>
          <w:highlight w:val="white"/>
        </w:rPr>
        <w:t xml:space="preserve">          // t0 = 0 + i</w:t>
      </w:r>
    </w:p>
    <w:p w14:paraId="5AFA2A89" w14:textId="77777777" w:rsidR="00E95E82" w:rsidRPr="00903DBA" w:rsidRDefault="00E95E82" w:rsidP="00E95E82">
      <w:pPr>
        <w:pStyle w:val="Code"/>
        <w:rPr>
          <w:highlight w:val="white"/>
        </w:rPr>
      </w:pPr>
      <w:r w:rsidRPr="00903DBA">
        <w:rPr>
          <w:highlight w:val="white"/>
        </w:rPr>
        <w:t xml:space="preserve">          else if ((thisCode.Operator == MiddleOperator.BinaryAdd) &amp;&amp;</w:t>
      </w:r>
    </w:p>
    <w:p w14:paraId="4A3EC314" w14:textId="77777777" w:rsidR="00E95E82" w:rsidRPr="00903DBA" w:rsidRDefault="00E95E82" w:rsidP="00E95E82">
      <w:pPr>
        <w:pStyle w:val="Code"/>
        <w:rPr>
          <w:highlight w:val="white"/>
        </w:rPr>
      </w:pPr>
      <w:r w:rsidRPr="00903DBA">
        <w:rPr>
          <w:highlight w:val="white"/>
        </w:rPr>
        <w:t xml:space="preserve">                    (leftSymbol.Value is BigInteger) &amp;&amp;</w:t>
      </w:r>
    </w:p>
    <w:p w14:paraId="64CEB306" w14:textId="77777777" w:rsidR="00E95E82" w:rsidRPr="00903DBA" w:rsidRDefault="00E95E82" w:rsidP="00E95E82">
      <w:pPr>
        <w:pStyle w:val="Code"/>
        <w:rPr>
          <w:highlight w:val="white"/>
        </w:rPr>
      </w:pPr>
      <w:r w:rsidRPr="00903DBA">
        <w:rPr>
          <w:highlight w:val="white"/>
        </w:rPr>
        <w:t xml:space="preserve">                    (leftSymbol.Value.Equals(BigInteger.Zero))) {</w:t>
      </w:r>
    </w:p>
    <w:p w14:paraId="68B6E86F" w14:textId="77777777" w:rsidR="00E95E82" w:rsidRPr="00903DBA" w:rsidRDefault="00E95E82" w:rsidP="00E95E82">
      <w:pPr>
        <w:pStyle w:val="Code"/>
        <w:rPr>
          <w:highlight w:val="white"/>
        </w:rPr>
      </w:pPr>
      <w:r w:rsidRPr="00903DBA">
        <w:rPr>
          <w:highlight w:val="white"/>
        </w:rPr>
        <w:t xml:space="preserve">            newSymbol = rightSymbol;</w:t>
      </w:r>
    </w:p>
    <w:p w14:paraId="4BFFE2CF" w14:textId="77777777" w:rsidR="00E95E82" w:rsidRPr="00903DBA" w:rsidRDefault="00E95E82" w:rsidP="00E95E82">
      <w:pPr>
        <w:pStyle w:val="Code"/>
        <w:rPr>
          <w:highlight w:val="white"/>
        </w:rPr>
      </w:pPr>
      <w:r w:rsidRPr="00903DBA">
        <w:rPr>
          <w:highlight w:val="white"/>
        </w:rPr>
        <w:t xml:space="preserve">          }</w:t>
      </w:r>
    </w:p>
    <w:p w14:paraId="31DF9BA3" w14:textId="4B164A76" w:rsidR="009B4D04" w:rsidRPr="00903DBA" w:rsidRDefault="009B4D04" w:rsidP="009B4D04">
      <w:pPr>
        <w:pStyle w:val="Code"/>
        <w:rPr>
          <w:highlight w:val="white"/>
        </w:rPr>
      </w:pPr>
      <w:r w:rsidRPr="00903DBA">
        <w:rPr>
          <w:highlight w:val="white"/>
        </w:rPr>
        <w:t xml:space="preserve">          // t0 = 0 - </w:t>
      </w:r>
      <w:r w:rsidR="00E71EA6" w:rsidRPr="00903DBA">
        <w:rPr>
          <w:highlight w:val="white"/>
        </w:rPr>
        <w:t>i; t0 = -i</w:t>
      </w:r>
    </w:p>
    <w:p w14:paraId="6A62772E" w14:textId="4C9859C3" w:rsidR="009B4D04" w:rsidRPr="00903DBA" w:rsidRDefault="009B4D04" w:rsidP="009B4D04">
      <w:pPr>
        <w:pStyle w:val="Code"/>
        <w:rPr>
          <w:highlight w:val="white"/>
        </w:rPr>
      </w:pPr>
      <w:r w:rsidRPr="00903DBA">
        <w:rPr>
          <w:highlight w:val="white"/>
        </w:rPr>
        <w:t xml:space="preserve">          else if ((thisCode.Operator == MiddleOperator.BinarySubtract) &amp;&amp;</w:t>
      </w:r>
    </w:p>
    <w:p w14:paraId="5E831E0A" w14:textId="77777777" w:rsidR="009B4D04" w:rsidRPr="00903DBA" w:rsidRDefault="009B4D04" w:rsidP="009B4D04">
      <w:pPr>
        <w:pStyle w:val="Code"/>
        <w:rPr>
          <w:highlight w:val="white"/>
        </w:rPr>
      </w:pPr>
      <w:r w:rsidRPr="00903DBA">
        <w:rPr>
          <w:highlight w:val="white"/>
        </w:rPr>
        <w:t xml:space="preserve">                    (leftSymbol.Value is BigInteger) &amp;&amp;</w:t>
      </w:r>
    </w:p>
    <w:p w14:paraId="5D95BECA" w14:textId="2E8FFB13" w:rsidR="00090FA4" w:rsidRPr="00903DBA" w:rsidRDefault="009B4D04" w:rsidP="009B4D04">
      <w:pPr>
        <w:pStyle w:val="Code"/>
        <w:rPr>
          <w:highlight w:val="white"/>
        </w:rPr>
      </w:pPr>
      <w:r w:rsidRPr="00903DBA">
        <w:rPr>
          <w:highlight w:val="white"/>
        </w:rPr>
        <w:t xml:space="preserve">                    (leftSymbol.Value.Equals(BigInteger.Zero))) {</w:t>
      </w:r>
    </w:p>
    <w:p w14:paraId="649FC318" w14:textId="25AC0C6D" w:rsidR="00090FA4" w:rsidRPr="00903DBA" w:rsidRDefault="00090FA4" w:rsidP="009B4D04">
      <w:pPr>
        <w:pStyle w:val="Code"/>
        <w:rPr>
          <w:highlight w:val="white"/>
        </w:rPr>
      </w:pPr>
      <w:r w:rsidRPr="00903DBA">
        <w:rPr>
          <w:highlight w:val="white"/>
        </w:rPr>
        <w:t xml:space="preserve">            thisCode.Operator = MiddleOperator.UnarySubtract;</w:t>
      </w:r>
    </w:p>
    <w:p w14:paraId="546570FC" w14:textId="210EFE98" w:rsidR="00992CE2" w:rsidRPr="00903DBA" w:rsidRDefault="00992CE2" w:rsidP="009B4D04">
      <w:pPr>
        <w:pStyle w:val="Code"/>
        <w:rPr>
          <w:highlight w:val="white"/>
        </w:rPr>
      </w:pPr>
      <w:r w:rsidRPr="00903DBA">
        <w:rPr>
          <w:highlight w:val="white"/>
        </w:rPr>
        <w:t xml:space="preserve">            thisCode[</w:t>
      </w:r>
      <w:r w:rsidR="00E71EA6" w:rsidRPr="00903DBA">
        <w:rPr>
          <w:highlight w:val="white"/>
        </w:rPr>
        <w:t>0] = thisCode[1];</w:t>
      </w:r>
    </w:p>
    <w:p w14:paraId="0CC2404B" w14:textId="6E4B2AF3" w:rsidR="00E71EA6" w:rsidRPr="00903DBA" w:rsidRDefault="00E71EA6" w:rsidP="00E71EA6">
      <w:pPr>
        <w:pStyle w:val="Code"/>
        <w:rPr>
          <w:highlight w:val="white"/>
        </w:rPr>
      </w:pPr>
      <w:r w:rsidRPr="00903DBA">
        <w:rPr>
          <w:highlight w:val="white"/>
        </w:rPr>
        <w:t xml:space="preserve">            thisCode[1] = null;</w:t>
      </w:r>
    </w:p>
    <w:p w14:paraId="1315D61B" w14:textId="77777777" w:rsidR="009B4D04" w:rsidRPr="00903DBA" w:rsidRDefault="009B4D04" w:rsidP="009B4D04">
      <w:pPr>
        <w:pStyle w:val="Code"/>
        <w:rPr>
          <w:highlight w:val="white"/>
        </w:rPr>
      </w:pPr>
      <w:r w:rsidRPr="00903DBA">
        <w:rPr>
          <w:highlight w:val="white"/>
        </w:rPr>
        <w:t xml:space="preserve">          }</w:t>
      </w:r>
    </w:p>
    <w:p w14:paraId="5F9B2BA3" w14:textId="628195CD" w:rsidR="00D70966" w:rsidRPr="00903DBA" w:rsidRDefault="00060CEA" w:rsidP="00126CAB">
      <w:pPr>
        <w:rPr>
          <w:highlight w:val="white"/>
        </w:rPr>
      </w:pPr>
      <w:r w:rsidRPr="00903DBA">
        <w:rPr>
          <w:highlight w:val="white"/>
        </w:rPr>
        <w:t xml:space="preserve">In case of additions or subtractions where the </w:t>
      </w:r>
      <w:r w:rsidR="009C25B9" w:rsidRPr="00903DBA">
        <w:rPr>
          <w:highlight w:val="white"/>
        </w:rPr>
        <w:t>right</w:t>
      </w:r>
      <w:r w:rsidRPr="00903DBA">
        <w:rPr>
          <w:highlight w:val="white"/>
        </w:rPr>
        <w:t xml:space="preserve"> operand is zero, </w:t>
      </w:r>
      <w:proofErr w:type="spellStart"/>
      <w:r w:rsidR="009C25B9" w:rsidRPr="00903DBA">
        <w:rPr>
          <w:highlight w:val="white"/>
        </w:rPr>
        <w:t>i</w:t>
      </w:r>
      <w:proofErr w:type="spellEnd"/>
      <w:r w:rsidR="009C25B9" w:rsidRPr="00903DBA">
        <w:rPr>
          <w:highlight w:val="white"/>
        </w:rPr>
        <w:t xml:space="preserve"> + 0 or </w:t>
      </w:r>
      <w:proofErr w:type="spellStart"/>
      <w:r w:rsidR="009C25B9" w:rsidRPr="00903DBA">
        <w:rPr>
          <w:highlight w:val="white"/>
        </w:rPr>
        <w:t>i</w:t>
      </w:r>
      <w:proofErr w:type="spellEnd"/>
      <w:r w:rsidR="009C25B9" w:rsidRPr="00903DBA">
        <w:rPr>
          <w:highlight w:val="white"/>
        </w:rPr>
        <w:t xml:space="preserve"> - 0</w:t>
      </w:r>
      <w:r w:rsidRPr="00903DBA">
        <w:rPr>
          <w:highlight w:val="white"/>
        </w:rPr>
        <w:t xml:space="preserve">, we keep the </w:t>
      </w:r>
      <w:r w:rsidR="009C25B9" w:rsidRPr="00903DBA">
        <w:rPr>
          <w:highlight w:val="white"/>
        </w:rPr>
        <w:t>left</w:t>
      </w:r>
      <w:r w:rsidRPr="00903DBA">
        <w:rPr>
          <w:highlight w:val="white"/>
        </w:rPr>
        <w:t xml:space="preserve"> operand</w:t>
      </w:r>
      <w:r w:rsidR="00126CAB" w:rsidRPr="00903DBA">
        <w:rPr>
          <w:highlight w:val="white"/>
        </w:rPr>
        <w:t>.</w:t>
      </w:r>
    </w:p>
    <w:p w14:paraId="2405C0AD" w14:textId="72D6B690" w:rsidR="00B46D8D" w:rsidRPr="00903DBA" w:rsidRDefault="00B46D8D" w:rsidP="00B46D8D">
      <w:pPr>
        <w:pStyle w:val="Code"/>
        <w:rPr>
          <w:highlight w:val="white"/>
        </w:rPr>
      </w:pPr>
      <w:r w:rsidRPr="00903DBA">
        <w:rPr>
          <w:highlight w:val="white"/>
        </w:rPr>
        <w:t xml:space="preserve">          // t0 = i + 0</w:t>
      </w:r>
    </w:p>
    <w:p w14:paraId="6D9123FA" w14:textId="0BA277B3" w:rsidR="00B46D8D" w:rsidRPr="00903DBA" w:rsidRDefault="00B46D8D" w:rsidP="00B46D8D">
      <w:pPr>
        <w:pStyle w:val="Code"/>
        <w:rPr>
          <w:highlight w:val="white"/>
        </w:rPr>
      </w:pPr>
      <w:r w:rsidRPr="00903DBA">
        <w:rPr>
          <w:highlight w:val="white"/>
        </w:rPr>
        <w:t xml:space="preserve">          // t0 = i - 0</w:t>
      </w:r>
    </w:p>
    <w:p w14:paraId="38DDCC6D" w14:textId="11E14F0E" w:rsidR="0074376E" w:rsidRPr="00903DBA" w:rsidRDefault="00B46D8D" w:rsidP="00CF2F9E">
      <w:pPr>
        <w:pStyle w:val="Code"/>
        <w:rPr>
          <w:highlight w:val="white"/>
        </w:rPr>
      </w:pPr>
      <w:r w:rsidRPr="00903DBA">
        <w:rPr>
          <w:highlight w:val="white"/>
        </w:rPr>
        <w:t xml:space="preserve">        </w:t>
      </w:r>
      <w:r w:rsidR="0074376E" w:rsidRPr="00903DBA">
        <w:rPr>
          <w:highlight w:val="white"/>
        </w:rPr>
        <w:t xml:space="preserve"> </w:t>
      </w:r>
      <w:r w:rsidRPr="00903DBA">
        <w:rPr>
          <w:highlight w:val="white"/>
        </w:rPr>
        <w:t xml:space="preserve"> </w:t>
      </w:r>
      <w:r w:rsidR="0074376E" w:rsidRPr="00903DBA">
        <w:rPr>
          <w:highlight w:val="white"/>
        </w:rPr>
        <w:t>else if (((thisCode.Operator == MiddleOperator.BinaryAdd) ||</w:t>
      </w:r>
    </w:p>
    <w:p w14:paraId="2FF84A9D" w14:textId="186529E3" w:rsidR="0074376E" w:rsidRPr="00903DBA" w:rsidRDefault="0074376E" w:rsidP="00CF2F9E">
      <w:pPr>
        <w:pStyle w:val="Code"/>
        <w:rPr>
          <w:highlight w:val="white"/>
        </w:rPr>
      </w:pPr>
      <w:r w:rsidRPr="00903DBA">
        <w:rPr>
          <w:highlight w:val="white"/>
        </w:rPr>
        <w:t xml:space="preserve">                    (thisCode.Operator == MiddleOperator.BinarySubtract)) &amp;&amp;</w:t>
      </w:r>
    </w:p>
    <w:p w14:paraId="63533AC8" w14:textId="77777777" w:rsidR="0074376E" w:rsidRPr="00903DBA" w:rsidRDefault="0074376E" w:rsidP="00CF2F9E">
      <w:pPr>
        <w:pStyle w:val="Code"/>
        <w:rPr>
          <w:highlight w:val="white"/>
        </w:rPr>
      </w:pPr>
      <w:r w:rsidRPr="00903DBA">
        <w:rPr>
          <w:highlight w:val="white"/>
        </w:rPr>
        <w:t xml:space="preserve">                    (rightSymbol.Value is BigInteger) &amp;&amp;</w:t>
      </w:r>
    </w:p>
    <w:p w14:paraId="0B02EB05" w14:textId="77777777" w:rsidR="0074376E" w:rsidRPr="00903DBA" w:rsidRDefault="0074376E" w:rsidP="00CF2F9E">
      <w:pPr>
        <w:pStyle w:val="Code"/>
        <w:rPr>
          <w:highlight w:val="white"/>
        </w:rPr>
      </w:pPr>
      <w:r w:rsidRPr="00903DBA">
        <w:rPr>
          <w:highlight w:val="white"/>
        </w:rPr>
        <w:t xml:space="preserve">                    (rightSymbol.Value.Equals(BigInteger.Zero))) {</w:t>
      </w:r>
    </w:p>
    <w:p w14:paraId="09FEC290" w14:textId="77777777" w:rsidR="0074376E" w:rsidRPr="00903DBA" w:rsidRDefault="0074376E" w:rsidP="00CF2F9E">
      <w:pPr>
        <w:pStyle w:val="Code"/>
        <w:rPr>
          <w:highlight w:val="white"/>
        </w:rPr>
      </w:pPr>
      <w:r w:rsidRPr="00903DBA">
        <w:rPr>
          <w:highlight w:val="white"/>
        </w:rPr>
        <w:t xml:space="preserve">            newSymbol = leftSymbol;</w:t>
      </w:r>
    </w:p>
    <w:p w14:paraId="0D7AB414" w14:textId="77777777" w:rsidR="0074376E" w:rsidRPr="00903DBA" w:rsidRDefault="0074376E" w:rsidP="00CF2F9E">
      <w:pPr>
        <w:pStyle w:val="Code"/>
        <w:rPr>
          <w:highlight w:val="white"/>
        </w:rPr>
      </w:pPr>
      <w:r w:rsidRPr="00903DBA">
        <w:rPr>
          <w:highlight w:val="white"/>
        </w:rPr>
        <w:t xml:space="preserve">          }</w:t>
      </w:r>
    </w:p>
    <w:p w14:paraId="1B2172B7" w14:textId="2489476E" w:rsidR="0000182D" w:rsidRPr="00903DBA" w:rsidRDefault="0000182D" w:rsidP="0000182D">
      <w:pPr>
        <w:rPr>
          <w:highlight w:val="white"/>
        </w:rPr>
      </w:pPr>
      <w:r w:rsidRPr="00903DBA">
        <w:rPr>
          <w:highlight w:val="white"/>
        </w:rPr>
        <w:t xml:space="preserve">In case of </w:t>
      </w:r>
      <w:r w:rsidR="00131061" w:rsidRPr="00903DBA">
        <w:rPr>
          <w:highlight w:val="white"/>
        </w:rPr>
        <w:t xml:space="preserve">multiplications where </w:t>
      </w:r>
      <w:r w:rsidRPr="00903DBA">
        <w:rPr>
          <w:highlight w:val="white"/>
        </w:rPr>
        <w:t xml:space="preserve">the </w:t>
      </w:r>
      <w:r w:rsidR="001539F5" w:rsidRPr="00903DBA">
        <w:rPr>
          <w:highlight w:val="white"/>
        </w:rPr>
        <w:t>left</w:t>
      </w:r>
      <w:r w:rsidRPr="00903DBA">
        <w:rPr>
          <w:highlight w:val="white"/>
        </w:rPr>
        <w:t xml:space="preserve"> operand is zero, </w:t>
      </w:r>
      <w:r w:rsidR="001539F5" w:rsidRPr="00903DBA">
        <w:rPr>
          <w:highlight w:val="white"/>
        </w:rPr>
        <w:t>the result is zero.</w:t>
      </w:r>
    </w:p>
    <w:p w14:paraId="03590D85" w14:textId="7ACFE241" w:rsidR="00B46D8D" w:rsidRPr="00903DBA" w:rsidRDefault="00B46D8D" w:rsidP="00B46D8D">
      <w:pPr>
        <w:pStyle w:val="Code"/>
        <w:rPr>
          <w:highlight w:val="white"/>
        </w:rPr>
      </w:pPr>
      <w:r w:rsidRPr="00903DBA">
        <w:rPr>
          <w:highlight w:val="white"/>
        </w:rPr>
        <w:t xml:space="preserve">          // t0 = 0 * i</w:t>
      </w:r>
    </w:p>
    <w:p w14:paraId="375B2BB9" w14:textId="0D655420" w:rsidR="0074376E" w:rsidRPr="00903DBA" w:rsidRDefault="0074376E" w:rsidP="00CF2F9E">
      <w:pPr>
        <w:pStyle w:val="Code"/>
        <w:rPr>
          <w:highlight w:val="white"/>
        </w:rPr>
      </w:pPr>
      <w:r w:rsidRPr="00903DBA">
        <w:rPr>
          <w:highlight w:val="white"/>
        </w:rPr>
        <w:t xml:space="preserve">          else if (((thisCode.Operator == MiddleOperator.SignedMultiply) ||</w:t>
      </w:r>
    </w:p>
    <w:p w14:paraId="3FA9247C" w14:textId="77777777" w:rsidR="0074376E" w:rsidRPr="00903DBA" w:rsidRDefault="0074376E" w:rsidP="00CF2F9E">
      <w:pPr>
        <w:pStyle w:val="Code"/>
        <w:rPr>
          <w:highlight w:val="white"/>
        </w:rPr>
      </w:pPr>
      <w:r w:rsidRPr="00903DBA">
        <w:rPr>
          <w:highlight w:val="white"/>
        </w:rPr>
        <w:t xml:space="preserve">                    (thisCode.Operator == MiddleOperator.UnsignedMultiply)) &amp;&amp;</w:t>
      </w:r>
    </w:p>
    <w:p w14:paraId="56E97F70" w14:textId="77777777" w:rsidR="0074376E" w:rsidRPr="00903DBA" w:rsidRDefault="0074376E" w:rsidP="00CF2F9E">
      <w:pPr>
        <w:pStyle w:val="Code"/>
        <w:rPr>
          <w:highlight w:val="white"/>
        </w:rPr>
      </w:pPr>
      <w:r w:rsidRPr="00903DBA">
        <w:rPr>
          <w:highlight w:val="white"/>
        </w:rPr>
        <w:t xml:space="preserve">                    (leftSymbol.Value is BigInteger) &amp;&amp;</w:t>
      </w:r>
    </w:p>
    <w:p w14:paraId="56CAD616" w14:textId="77777777" w:rsidR="0074376E" w:rsidRPr="00903DBA" w:rsidRDefault="0074376E" w:rsidP="00CF2F9E">
      <w:pPr>
        <w:pStyle w:val="Code"/>
        <w:rPr>
          <w:highlight w:val="white"/>
        </w:rPr>
      </w:pPr>
      <w:r w:rsidRPr="00903DBA">
        <w:rPr>
          <w:highlight w:val="white"/>
        </w:rPr>
        <w:t xml:space="preserve">                    (leftSymbol.Value.Equals(BigInteger.Zero))) {</w:t>
      </w:r>
    </w:p>
    <w:p w14:paraId="3E83E122"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6460B8B4" w14:textId="77777777" w:rsidR="0074376E" w:rsidRPr="00903DBA" w:rsidRDefault="0074376E" w:rsidP="00CF2F9E">
      <w:pPr>
        <w:pStyle w:val="Code"/>
        <w:rPr>
          <w:highlight w:val="white"/>
        </w:rPr>
      </w:pPr>
      <w:r w:rsidRPr="00903DBA">
        <w:rPr>
          <w:highlight w:val="white"/>
        </w:rPr>
        <w:t xml:space="preserve">          }</w:t>
      </w:r>
    </w:p>
    <w:p w14:paraId="503DDA4F" w14:textId="02C6A93D" w:rsidR="001539F5" w:rsidRPr="00903DBA" w:rsidRDefault="001539F5" w:rsidP="001539F5">
      <w:pPr>
        <w:rPr>
          <w:highlight w:val="white"/>
        </w:rPr>
      </w:pPr>
      <w:r w:rsidRPr="00903DBA">
        <w:rPr>
          <w:highlight w:val="white"/>
        </w:rPr>
        <w:t>In case of multiplications where the left operand is one, we keep the right operand.</w:t>
      </w:r>
    </w:p>
    <w:p w14:paraId="56EC3C71" w14:textId="2DB40C86" w:rsidR="00B46D8D" w:rsidRPr="00903DBA" w:rsidRDefault="00B46D8D" w:rsidP="00B46D8D">
      <w:pPr>
        <w:pStyle w:val="Code"/>
        <w:rPr>
          <w:highlight w:val="white"/>
        </w:rPr>
      </w:pPr>
      <w:r w:rsidRPr="00903DBA">
        <w:rPr>
          <w:highlight w:val="white"/>
        </w:rPr>
        <w:t xml:space="preserve">          // t0 = 1 * i</w:t>
      </w:r>
    </w:p>
    <w:p w14:paraId="6D9ACC0C" w14:textId="568F6A42" w:rsidR="0074376E" w:rsidRPr="00903DBA" w:rsidRDefault="0074376E" w:rsidP="00CF2F9E">
      <w:pPr>
        <w:pStyle w:val="Code"/>
        <w:rPr>
          <w:highlight w:val="white"/>
        </w:rPr>
      </w:pPr>
      <w:r w:rsidRPr="00903DBA">
        <w:rPr>
          <w:highlight w:val="white"/>
        </w:rPr>
        <w:t xml:space="preserve">          else if (((thisCode.Operator == MiddleOperator.SignedMultiply) ||</w:t>
      </w:r>
    </w:p>
    <w:p w14:paraId="6692CF75" w14:textId="77777777" w:rsidR="0074376E" w:rsidRPr="00903DBA" w:rsidRDefault="0074376E" w:rsidP="00CF2F9E">
      <w:pPr>
        <w:pStyle w:val="Code"/>
        <w:rPr>
          <w:highlight w:val="white"/>
        </w:rPr>
      </w:pPr>
      <w:r w:rsidRPr="00903DBA">
        <w:rPr>
          <w:highlight w:val="white"/>
        </w:rPr>
        <w:t xml:space="preserve">                    (thisCode.Operator == MiddleOperator.UnsignedMultiply)) &amp;&amp;</w:t>
      </w:r>
    </w:p>
    <w:p w14:paraId="292DB94F" w14:textId="77777777" w:rsidR="0074376E" w:rsidRPr="00903DBA" w:rsidRDefault="0074376E" w:rsidP="00CF2F9E">
      <w:pPr>
        <w:pStyle w:val="Code"/>
        <w:rPr>
          <w:highlight w:val="white"/>
        </w:rPr>
      </w:pPr>
      <w:r w:rsidRPr="00903DBA">
        <w:rPr>
          <w:highlight w:val="white"/>
        </w:rPr>
        <w:t xml:space="preserve">                    (leftSymbol.Value is BigInteger) &amp;&amp;</w:t>
      </w:r>
    </w:p>
    <w:p w14:paraId="5A2AE490" w14:textId="77777777" w:rsidR="0074376E" w:rsidRPr="00903DBA" w:rsidRDefault="0074376E" w:rsidP="00CF2F9E">
      <w:pPr>
        <w:pStyle w:val="Code"/>
        <w:rPr>
          <w:highlight w:val="white"/>
        </w:rPr>
      </w:pPr>
      <w:r w:rsidRPr="00903DBA">
        <w:rPr>
          <w:highlight w:val="white"/>
        </w:rPr>
        <w:t xml:space="preserve">                    (leftSymbol.Value.Equals(BigInteger.One))) {</w:t>
      </w:r>
    </w:p>
    <w:p w14:paraId="3A8F527D" w14:textId="77777777" w:rsidR="0074376E" w:rsidRPr="00903DBA" w:rsidRDefault="0074376E" w:rsidP="00CF2F9E">
      <w:pPr>
        <w:pStyle w:val="Code"/>
        <w:rPr>
          <w:highlight w:val="white"/>
        </w:rPr>
      </w:pPr>
      <w:r w:rsidRPr="00903DBA">
        <w:rPr>
          <w:highlight w:val="white"/>
        </w:rPr>
        <w:t xml:space="preserve">            newSymbol = rightSymbol;</w:t>
      </w:r>
    </w:p>
    <w:p w14:paraId="275C47A6" w14:textId="77777777" w:rsidR="0074376E" w:rsidRPr="00903DBA" w:rsidRDefault="0074376E" w:rsidP="00CF2F9E">
      <w:pPr>
        <w:pStyle w:val="Code"/>
        <w:rPr>
          <w:highlight w:val="white"/>
        </w:rPr>
      </w:pPr>
      <w:r w:rsidRPr="00903DBA">
        <w:rPr>
          <w:highlight w:val="white"/>
        </w:rPr>
        <w:t xml:space="preserve">          }</w:t>
      </w:r>
    </w:p>
    <w:p w14:paraId="7D9F7B58" w14:textId="54600A78" w:rsidR="004F19B5" w:rsidRPr="00903DBA" w:rsidRDefault="004F19B5" w:rsidP="004F19B5">
      <w:pPr>
        <w:rPr>
          <w:highlight w:val="white"/>
        </w:rPr>
      </w:pPr>
      <w:r w:rsidRPr="00903DBA">
        <w:rPr>
          <w:highlight w:val="white"/>
        </w:rPr>
        <w:t xml:space="preserve">In case of multiplications where the </w:t>
      </w:r>
      <w:r w:rsidR="00731F9D" w:rsidRPr="00903DBA">
        <w:rPr>
          <w:highlight w:val="white"/>
        </w:rPr>
        <w:t>right</w:t>
      </w:r>
      <w:r w:rsidRPr="00903DBA">
        <w:rPr>
          <w:highlight w:val="white"/>
        </w:rPr>
        <w:t xml:space="preserve"> operand is </w:t>
      </w:r>
      <w:r w:rsidR="00731F9D" w:rsidRPr="00903DBA">
        <w:rPr>
          <w:highlight w:val="white"/>
        </w:rPr>
        <w:t>zero, the result is zero.</w:t>
      </w:r>
    </w:p>
    <w:p w14:paraId="1C7E8D24" w14:textId="29CFAB23" w:rsidR="00B17BCC" w:rsidRPr="00903DBA" w:rsidRDefault="00B17BCC" w:rsidP="00CF2F9E">
      <w:pPr>
        <w:pStyle w:val="Code"/>
        <w:rPr>
          <w:highlight w:val="white"/>
        </w:rPr>
      </w:pPr>
      <w:r w:rsidRPr="00903DBA">
        <w:rPr>
          <w:highlight w:val="white"/>
        </w:rPr>
        <w:t xml:space="preserve">          // t0 = i * 0</w:t>
      </w:r>
    </w:p>
    <w:p w14:paraId="1A3574AA" w14:textId="010AF5A6" w:rsidR="0074376E" w:rsidRPr="00903DBA" w:rsidRDefault="0074376E" w:rsidP="00CF2F9E">
      <w:pPr>
        <w:pStyle w:val="Code"/>
        <w:rPr>
          <w:highlight w:val="white"/>
        </w:rPr>
      </w:pPr>
      <w:r w:rsidRPr="00903DBA">
        <w:rPr>
          <w:highlight w:val="white"/>
        </w:rPr>
        <w:t xml:space="preserve">          else if (((thisCode.Operator == MiddleOperator.SignedMultiply) ||</w:t>
      </w:r>
    </w:p>
    <w:p w14:paraId="0FC94A91" w14:textId="77777777" w:rsidR="0074376E" w:rsidRPr="00903DBA" w:rsidRDefault="0074376E" w:rsidP="00CF2F9E">
      <w:pPr>
        <w:pStyle w:val="Code"/>
        <w:rPr>
          <w:highlight w:val="white"/>
        </w:rPr>
      </w:pPr>
      <w:r w:rsidRPr="00903DBA">
        <w:rPr>
          <w:highlight w:val="white"/>
        </w:rPr>
        <w:t xml:space="preserve">                    (thisCode.Operator == MiddleOperator.UnsignedMultiply)) &amp;&amp;</w:t>
      </w:r>
    </w:p>
    <w:p w14:paraId="383E67FB" w14:textId="77777777" w:rsidR="0074376E" w:rsidRPr="00903DBA" w:rsidRDefault="0074376E" w:rsidP="00CF2F9E">
      <w:pPr>
        <w:pStyle w:val="Code"/>
        <w:rPr>
          <w:highlight w:val="white"/>
        </w:rPr>
      </w:pPr>
      <w:r w:rsidRPr="00903DBA">
        <w:rPr>
          <w:highlight w:val="white"/>
        </w:rPr>
        <w:t xml:space="preserve">                    (rightSymbol.Value is BigInteger) &amp;&amp;</w:t>
      </w:r>
    </w:p>
    <w:p w14:paraId="4D27D0B7" w14:textId="77777777" w:rsidR="0074376E" w:rsidRPr="00903DBA" w:rsidRDefault="0074376E" w:rsidP="00CF2F9E">
      <w:pPr>
        <w:pStyle w:val="Code"/>
        <w:rPr>
          <w:highlight w:val="white"/>
        </w:rPr>
      </w:pPr>
      <w:r w:rsidRPr="00903DBA">
        <w:rPr>
          <w:highlight w:val="white"/>
        </w:rPr>
        <w:t xml:space="preserve">                    (rightSymbol.Value.Equals(BigInteger.Zero))) {</w:t>
      </w:r>
    </w:p>
    <w:p w14:paraId="0B7ECFBB" w14:textId="77777777" w:rsidR="0074376E" w:rsidRPr="00903DBA" w:rsidRDefault="0074376E" w:rsidP="00CF2F9E">
      <w:pPr>
        <w:pStyle w:val="Code"/>
        <w:rPr>
          <w:highlight w:val="white"/>
        </w:rPr>
      </w:pPr>
      <w:r w:rsidRPr="00903DBA">
        <w:rPr>
          <w:highlight w:val="white"/>
        </w:rPr>
        <w:lastRenderedPageBreak/>
        <w:t xml:space="preserve">            newSymbol = new Symbol(resultSymbol.Type, BigInteger.Zero);</w:t>
      </w:r>
    </w:p>
    <w:p w14:paraId="1AF3E4D8" w14:textId="77777777" w:rsidR="0074376E" w:rsidRPr="00903DBA" w:rsidRDefault="0074376E" w:rsidP="00CF2F9E">
      <w:pPr>
        <w:pStyle w:val="Code"/>
        <w:rPr>
          <w:highlight w:val="white"/>
        </w:rPr>
      </w:pPr>
      <w:r w:rsidRPr="00903DBA">
        <w:rPr>
          <w:highlight w:val="white"/>
        </w:rPr>
        <w:t xml:space="preserve">          }</w:t>
      </w:r>
    </w:p>
    <w:p w14:paraId="0B780421" w14:textId="006674F7" w:rsidR="00CB32DC" w:rsidRPr="00903DBA" w:rsidRDefault="00CB32DC" w:rsidP="00CB32DC">
      <w:pPr>
        <w:rPr>
          <w:highlight w:val="white"/>
        </w:rPr>
      </w:pPr>
      <w:r w:rsidRPr="00903DBA">
        <w:rPr>
          <w:highlight w:val="white"/>
        </w:rPr>
        <w:t>In case of multiplications or division where the right operand is one, we keep the left operand.</w:t>
      </w:r>
    </w:p>
    <w:p w14:paraId="4B2435F5" w14:textId="5AF73C2B" w:rsidR="0008100D" w:rsidRPr="00903DBA" w:rsidRDefault="0008100D" w:rsidP="00CF2F9E">
      <w:pPr>
        <w:pStyle w:val="Code"/>
        <w:rPr>
          <w:highlight w:val="white"/>
        </w:rPr>
      </w:pPr>
      <w:r w:rsidRPr="00903DBA">
        <w:rPr>
          <w:highlight w:val="white"/>
        </w:rPr>
        <w:t xml:space="preserve">          // t0 = i * 1</w:t>
      </w:r>
    </w:p>
    <w:p w14:paraId="601A2711" w14:textId="59CC34C1" w:rsidR="0008100D" w:rsidRPr="00903DBA" w:rsidRDefault="0008100D" w:rsidP="00CF2F9E">
      <w:pPr>
        <w:pStyle w:val="Code"/>
        <w:rPr>
          <w:highlight w:val="white"/>
        </w:rPr>
      </w:pPr>
      <w:r w:rsidRPr="00903DBA">
        <w:rPr>
          <w:highlight w:val="white"/>
        </w:rPr>
        <w:t xml:space="preserve">          // t0 = i / 1</w:t>
      </w:r>
    </w:p>
    <w:p w14:paraId="199EF6E2" w14:textId="38345817" w:rsidR="0074376E" w:rsidRPr="00903DBA" w:rsidRDefault="0074376E" w:rsidP="00CF2F9E">
      <w:pPr>
        <w:pStyle w:val="Code"/>
        <w:rPr>
          <w:highlight w:val="white"/>
        </w:rPr>
      </w:pPr>
      <w:r w:rsidRPr="00903DBA">
        <w:rPr>
          <w:highlight w:val="white"/>
        </w:rPr>
        <w:t xml:space="preserve">          else if (((thisCode.Operator == MiddleOperator.SignedMultiply) ||</w:t>
      </w:r>
    </w:p>
    <w:p w14:paraId="0271E95D" w14:textId="3DBC1A0D" w:rsidR="0074376E" w:rsidRPr="00903DBA" w:rsidRDefault="0074376E" w:rsidP="00CF2F9E">
      <w:pPr>
        <w:pStyle w:val="Code"/>
        <w:rPr>
          <w:highlight w:val="white"/>
        </w:rPr>
      </w:pPr>
      <w:r w:rsidRPr="00903DBA">
        <w:rPr>
          <w:highlight w:val="white"/>
        </w:rPr>
        <w:t xml:space="preserve">                    (thisCode.Operator == MiddleOperator.UnsignedMultiply) ||</w:t>
      </w:r>
    </w:p>
    <w:p w14:paraId="4A3B9DE2" w14:textId="77777777" w:rsidR="00C54B67" w:rsidRPr="00903DBA" w:rsidRDefault="00C54B67" w:rsidP="00C54B67">
      <w:pPr>
        <w:pStyle w:val="Code"/>
        <w:rPr>
          <w:highlight w:val="white"/>
        </w:rPr>
      </w:pPr>
      <w:r w:rsidRPr="00903DBA">
        <w:rPr>
          <w:highlight w:val="white"/>
        </w:rPr>
        <w:t xml:space="preserve">                    (thisCode.Operator == MiddleOperator.SignedDivide) ||</w:t>
      </w:r>
    </w:p>
    <w:p w14:paraId="6C24D23F" w14:textId="3E6F5A38" w:rsidR="00C54B67" w:rsidRPr="00903DBA" w:rsidRDefault="00C54B67" w:rsidP="00C54B67">
      <w:pPr>
        <w:pStyle w:val="Code"/>
        <w:rPr>
          <w:highlight w:val="white"/>
        </w:rPr>
      </w:pPr>
      <w:r w:rsidRPr="00903DBA">
        <w:rPr>
          <w:highlight w:val="white"/>
        </w:rPr>
        <w:t xml:space="preserve">                    (thisCode.Operator == MiddleOperator.UnsignedDivide) ||</w:t>
      </w:r>
    </w:p>
    <w:p w14:paraId="5BA2B159" w14:textId="2669FCF8" w:rsidR="00C54B67" w:rsidRPr="00903DBA" w:rsidRDefault="00C54B67" w:rsidP="00C54B67">
      <w:pPr>
        <w:pStyle w:val="Code"/>
        <w:rPr>
          <w:highlight w:val="white"/>
        </w:rPr>
      </w:pPr>
      <w:r w:rsidRPr="00903DBA">
        <w:rPr>
          <w:highlight w:val="white"/>
        </w:rPr>
        <w:t xml:space="preserve">                    (thisCode.Operator == MiddleOperator.SignedModulo) ||</w:t>
      </w:r>
    </w:p>
    <w:p w14:paraId="0B7A83EB" w14:textId="2F76C607" w:rsidR="00C54B67" w:rsidRPr="00903DBA" w:rsidRDefault="00C54B67" w:rsidP="00C54B67">
      <w:pPr>
        <w:pStyle w:val="Code"/>
        <w:rPr>
          <w:highlight w:val="white"/>
        </w:rPr>
      </w:pPr>
      <w:r w:rsidRPr="00903DBA">
        <w:rPr>
          <w:highlight w:val="white"/>
        </w:rPr>
        <w:t xml:space="preserve">                    (thisCode.Operator == MiddleOperator.UnsignedModulo)) &amp;&amp;</w:t>
      </w:r>
    </w:p>
    <w:p w14:paraId="3AD09FAA" w14:textId="77777777" w:rsidR="0074376E" w:rsidRPr="00903DBA" w:rsidRDefault="0074376E" w:rsidP="00CF2F9E">
      <w:pPr>
        <w:pStyle w:val="Code"/>
        <w:rPr>
          <w:highlight w:val="white"/>
        </w:rPr>
      </w:pPr>
      <w:r w:rsidRPr="00903DBA">
        <w:rPr>
          <w:highlight w:val="white"/>
        </w:rPr>
        <w:t xml:space="preserve">                    (rightSymbol.Value is BigInteger) &amp;&amp;</w:t>
      </w:r>
    </w:p>
    <w:p w14:paraId="708A1732" w14:textId="77777777" w:rsidR="0074376E" w:rsidRPr="00903DBA" w:rsidRDefault="0074376E" w:rsidP="00CF2F9E">
      <w:pPr>
        <w:pStyle w:val="Code"/>
        <w:rPr>
          <w:highlight w:val="white"/>
        </w:rPr>
      </w:pPr>
      <w:r w:rsidRPr="00903DBA">
        <w:rPr>
          <w:highlight w:val="white"/>
        </w:rPr>
        <w:t xml:space="preserve">                    (rightSymbol.Value.Equals(BigInteger.One))) {</w:t>
      </w:r>
    </w:p>
    <w:p w14:paraId="7CA8BC37" w14:textId="77777777" w:rsidR="0074376E" w:rsidRPr="00903DBA" w:rsidRDefault="0074376E" w:rsidP="00CF2F9E">
      <w:pPr>
        <w:pStyle w:val="Code"/>
        <w:rPr>
          <w:highlight w:val="white"/>
        </w:rPr>
      </w:pPr>
      <w:r w:rsidRPr="00903DBA">
        <w:rPr>
          <w:highlight w:val="white"/>
        </w:rPr>
        <w:t xml:space="preserve">            newSymbol = leftSymbol;</w:t>
      </w:r>
    </w:p>
    <w:p w14:paraId="70498F46" w14:textId="77777777" w:rsidR="0074376E" w:rsidRPr="00903DBA" w:rsidRDefault="0074376E" w:rsidP="00CF2F9E">
      <w:pPr>
        <w:pStyle w:val="Code"/>
        <w:rPr>
          <w:highlight w:val="white"/>
        </w:rPr>
      </w:pPr>
      <w:r w:rsidRPr="00903DBA">
        <w:rPr>
          <w:highlight w:val="white"/>
        </w:rPr>
        <w:t xml:space="preserve">          }</w:t>
      </w:r>
    </w:p>
    <w:p w14:paraId="2C5D6EDD" w14:textId="208DD0C7" w:rsidR="008B7EFC" w:rsidRDefault="008B7EFC" w:rsidP="008B7EFC">
      <w:pPr>
        <w:rPr>
          <w:highlight w:val="white"/>
        </w:rPr>
      </w:pPr>
      <w:r w:rsidRPr="00903DBA">
        <w:rPr>
          <w:highlight w:val="white"/>
        </w:rPr>
        <w:t>If the new symbol is not null,</w:t>
      </w:r>
      <w:r w:rsidR="007A75F0" w:rsidRPr="00903DBA">
        <w:rPr>
          <w:highlight w:val="white"/>
        </w:rPr>
        <w:t xml:space="preserve"> </w:t>
      </w:r>
      <w:r w:rsidR="00FB58FE" w:rsidRPr="00903DBA">
        <w:rPr>
          <w:highlight w:val="white"/>
        </w:rPr>
        <w:t xml:space="preserve">we replace the expression with the new symbol. If the result symbol is a temporary symbol. We iterate until we find the place where the result symbol is </w:t>
      </w:r>
      <w:r w:rsidR="005D5DC4" w:rsidRPr="00903DBA">
        <w:rPr>
          <w:highlight w:val="white"/>
        </w:rPr>
        <w:t>accessed and</w:t>
      </w:r>
      <w:r w:rsidR="00FB58FE" w:rsidRPr="00903DBA">
        <w:rPr>
          <w:highlight w:val="white"/>
        </w:rPr>
        <w:t xml:space="preserve"> replace the result symbol with the new symbol at that place.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9F6E41" w:rsidRPr="00903DBA" w14:paraId="390F5CAC" w14:textId="77777777" w:rsidTr="00522F41">
        <w:tc>
          <w:tcPr>
            <w:tcW w:w="3116" w:type="dxa"/>
          </w:tcPr>
          <w:p w14:paraId="12AF2D9D" w14:textId="77777777" w:rsidR="009F6E41" w:rsidRPr="00903DBA" w:rsidRDefault="009F6E41" w:rsidP="009F6E41">
            <w:pPr>
              <w:pStyle w:val="Code"/>
              <w:rPr>
                <w:highlight w:val="white"/>
              </w:rPr>
            </w:pPr>
            <w:r w:rsidRPr="00903DBA">
              <w:rPr>
                <w:highlight w:val="white"/>
              </w:rPr>
              <w:t>t1 = i + 0</w:t>
            </w:r>
          </w:p>
          <w:p w14:paraId="65759263" w14:textId="77777777" w:rsidR="009F6E41" w:rsidRPr="00903DBA" w:rsidRDefault="009F6E41" w:rsidP="009F6E41">
            <w:pPr>
              <w:pStyle w:val="Code"/>
              <w:rPr>
                <w:highlight w:val="white"/>
              </w:rPr>
            </w:pPr>
            <w:r w:rsidRPr="00903DBA">
              <w:rPr>
                <w:highlight w:val="white"/>
              </w:rPr>
              <w:t>j = t1</w:t>
            </w:r>
          </w:p>
          <w:p w14:paraId="6A7DBC33" w14:textId="77777777" w:rsidR="009F6E41" w:rsidRPr="00903DBA" w:rsidRDefault="009F6E41" w:rsidP="009F6E41">
            <w:pPr>
              <w:pStyle w:val="Code"/>
              <w:rPr>
                <w:highlight w:val="white"/>
              </w:rPr>
            </w:pPr>
            <w:r w:rsidRPr="00903DBA">
              <w:rPr>
                <w:highlight w:val="white"/>
              </w:rPr>
              <w:t>k = t1</w:t>
            </w:r>
          </w:p>
          <w:p w14:paraId="3E87729B" w14:textId="7F3D7B6F" w:rsidR="009F6E41" w:rsidRPr="009F6E41" w:rsidRDefault="009F6E41" w:rsidP="009F6E41">
            <w:pPr>
              <w:rPr>
                <w:highlight w:val="white"/>
              </w:rPr>
            </w:pPr>
            <w:r>
              <w:rPr>
                <w:highlight w:val="white"/>
              </w:rPr>
              <w:t xml:space="preserve">(a) </w:t>
            </w:r>
            <w:r w:rsidRPr="009F6E41">
              <w:rPr>
                <w:highlight w:val="white"/>
              </w:rPr>
              <w:t>Before optimization</w:t>
            </w:r>
          </w:p>
        </w:tc>
        <w:tc>
          <w:tcPr>
            <w:tcW w:w="3117" w:type="dxa"/>
          </w:tcPr>
          <w:p w14:paraId="4D4B8319" w14:textId="77777777" w:rsidR="00522F41" w:rsidRPr="00903DBA" w:rsidRDefault="00522F41" w:rsidP="00522F41">
            <w:pPr>
              <w:pStyle w:val="Code"/>
              <w:rPr>
                <w:highlight w:val="white"/>
              </w:rPr>
            </w:pPr>
            <w:r w:rsidRPr="00903DBA">
              <w:rPr>
                <w:highlight w:val="white"/>
              </w:rPr>
              <w:t>j = i</w:t>
            </w:r>
          </w:p>
          <w:p w14:paraId="64F12415" w14:textId="120216D8" w:rsidR="00522F41" w:rsidRDefault="00522F41" w:rsidP="00522F41">
            <w:pPr>
              <w:pStyle w:val="Code"/>
              <w:rPr>
                <w:highlight w:val="white"/>
              </w:rPr>
            </w:pPr>
            <w:r w:rsidRPr="00903DBA">
              <w:rPr>
                <w:highlight w:val="white"/>
              </w:rPr>
              <w:t>k = i</w:t>
            </w:r>
          </w:p>
          <w:p w14:paraId="75330E71" w14:textId="77777777" w:rsidR="00522F41" w:rsidRPr="00903DBA" w:rsidRDefault="00522F41" w:rsidP="00522F41">
            <w:pPr>
              <w:pStyle w:val="Code"/>
              <w:rPr>
                <w:highlight w:val="white"/>
              </w:rPr>
            </w:pPr>
          </w:p>
          <w:p w14:paraId="761B9B52" w14:textId="2785396F" w:rsidR="009F6E41" w:rsidRPr="00903DBA" w:rsidRDefault="009F6E41" w:rsidP="009F6E41">
            <w:pPr>
              <w:rPr>
                <w:highlight w:val="white"/>
              </w:rPr>
            </w:pPr>
            <w:r>
              <w:rPr>
                <w:highlight w:val="white"/>
              </w:rPr>
              <w:t>(</w:t>
            </w:r>
            <w:r w:rsidR="00522F41">
              <w:rPr>
                <w:highlight w:val="white"/>
              </w:rPr>
              <w:t>b</w:t>
            </w:r>
            <w:r>
              <w:rPr>
                <w:highlight w:val="white"/>
              </w:rPr>
              <w:t xml:space="preserve">) </w:t>
            </w:r>
            <w:r w:rsidR="00522F41">
              <w:rPr>
                <w:highlight w:val="white"/>
              </w:rPr>
              <w:t>After</w:t>
            </w:r>
            <w:r w:rsidRPr="009F6E41">
              <w:rPr>
                <w:highlight w:val="white"/>
              </w:rPr>
              <w:t xml:space="preserve"> optimization</w:t>
            </w:r>
          </w:p>
        </w:tc>
      </w:tr>
    </w:tbl>
    <w:p w14:paraId="0A512D51" w14:textId="3CF91C09" w:rsidR="002A30F2" w:rsidRPr="00903DBA" w:rsidRDefault="002A30F2" w:rsidP="002A30F2">
      <w:pPr>
        <w:pStyle w:val="Code"/>
        <w:rPr>
          <w:highlight w:val="white"/>
        </w:rPr>
      </w:pPr>
      <w:r w:rsidRPr="00903DBA">
        <w:rPr>
          <w:highlight w:val="white"/>
        </w:rPr>
        <w:t xml:space="preserve">          if (newSymbol != null) {</w:t>
      </w:r>
    </w:p>
    <w:p w14:paraId="67441FCF" w14:textId="77777777" w:rsidR="002A30F2" w:rsidRPr="00903DBA" w:rsidRDefault="002A30F2" w:rsidP="002A30F2">
      <w:pPr>
        <w:pStyle w:val="Code"/>
        <w:rPr>
          <w:highlight w:val="white"/>
        </w:rPr>
      </w:pPr>
      <w:r w:rsidRPr="00903DBA">
        <w:rPr>
          <w:highlight w:val="white"/>
        </w:rPr>
        <w:t xml:space="preserve">            if (resultSymbol.IsTemporary()) {              </w:t>
      </w:r>
    </w:p>
    <w:p w14:paraId="3B852ADD" w14:textId="77777777" w:rsidR="002A30F2" w:rsidRPr="00903DBA" w:rsidRDefault="002A30F2" w:rsidP="002A30F2">
      <w:pPr>
        <w:pStyle w:val="Code"/>
        <w:rPr>
          <w:highlight w:val="white"/>
        </w:rPr>
      </w:pPr>
      <w:r w:rsidRPr="00903DBA">
        <w:rPr>
          <w:highlight w:val="white"/>
        </w:rPr>
        <w:t xml:space="preserve">              thisCode.Operator = MiddleOperator.Empty;</w:t>
      </w:r>
    </w:p>
    <w:p w14:paraId="7ECA2417" w14:textId="77777777" w:rsidR="002A30F2" w:rsidRPr="00903DBA" w:rsidRDefault="002A30F2" w:rsidP="002A30F2">
      <w:pPr>
        <w:pStyle w:val="Code"/>
        <w:rPr>
          <w:highlight w:val="white"/>
        </w:rPr>
      </w:pPr>
    </w:p>
    <w:p w14:paraId="2BD79552" w14:textId="77777777" w:rsidR="002A30F2" w:rsidRPr="00903DBA" w:rsidRDefault="002A30F2" w:rsidP="002A30F2">
      <w:pPr>
        <w:pStyle w:val="Code"/>
        <w:rPr>
          <w:highlight w:val="white"/>
        </w:rPr>
      </w:pPr>
      <w:r w:rsidRPr="00903DBA">
        <w:rPr>
          <w:highlight w:val="white"/>
        </w:rPr>
        <w:t xml:space="preserve">              if (newSymbol.IsTemporary()) {</w:t>
      </w:r>
    </w:p>
    <w:p w14:paraId="08883426" w14:textId="77777777" w:rsidR="002A30F2" w:rsidRPr="00903DBA" w:rsidRDefault="002A30F2" w:rsidP="002A30F2">
      <w:pPr>
        <w:pStyle w:val="Code"/>
        <w:rPr>
          <w:highlight w:val="white"/>
        </w:rPr>
      </w:pPr>
      <w:r w:rsidRPr="00903DBA">
        <w:rPr>
          <w:highlight w:val="white"/>
        </w:rPr>
        <w:t xml:space="preserve">                int index2;</w:t>
      </w:r>
    </w:p>
    <w:p w14:paraId="6C45429C" w14:textId="77777777" w:rsidR="002A30F2" w:rsidRPr="00903DBA" w:rsidRDefault="002A30F2" w:rsidP="002A30F2">
      <w:pPr>
        <w:pStyle w:val="Code"/>
        <w:rPr>
          <w:highlight w:val="white"/>
        </w:rPr>
      </w:pPr>
      <w:r w:rsidRPr="00903DBA">
        <w:rPr>
          <w:highlight w:val="white"/>
        </w:rPr>
        <w:t xml:space="preserve">                for (index2 = (index - 1); index2 &gt;= 0; --index2) {</w:t>
      </w:r>
    </w:p>
    <w:p w14:paraId="38194C57" w14:textId="77777777" w:rsidR="002A30F2" w:rsidRPr="00903DBA" w:rsidRDefault="002A30F2" w:rsidP="002A30F2">
      <w:pPr>
        <w:pStyle w:val="Code"/>
        <w:rPr>
          <w:highlight w:val="white"/>
        </w:rPr>
      </w:pPr>
      <w:r w:rsidRPr="00903DBA">
        <w:rPr>
          <w:highlight w:val="white"/>
        </w:rPr>
        <w:t xml:space="preserve">                  MiddleCode previousCode = m_middleCodeList[index2];</w:t>
      </w:r>
    </w:p>
    <w:p w14:paraId="3D926E36" w14:textId="77777777" w:rsidR="002A30F2" w:rsidRPr="00903DBA" w:rsidRDefault="002A30F2" w:rsidP="002A30F2">
      <w:pPr>
        <w:pStyle w:val="Code"/>
        <w:rPr>
          <w:highlight w:val="white"/>
        </w:rPr>
      </w:pPr>
    </w:p>
    <w:p w14:paraId="359AE7D5" w14:textId="77777777" w:rsidR="002A30F2" w:rsidRPr="00903DBA" w:rsidRDefault="002A30F2" w:rsidP="002A30F2">
      <w:pPr>
        <w:pStyle w:val="Code"/>
        <w:rPr>
          <w:highlight w:val="white"/>
        </w:rPr>
      </w:pPr>
      <w:r w:rsidRPr="00903DBA">
        <w:rPr>
          <w:highlight w:val="white"/>
        </w:rPr>
        <w:t xml:space="preserve">                  if (previousCode[0] == resultSymbol) {</w:t>
      </w:r>
    </w:p>
    <w:p w14:paraId="12BCA488" w14:textId="77777777" w:rsidR="002A30F2" w:rsidRPr="00903DBA" w:rsidRDefault="002A30F2" w:rsidP="002A30F2">
      <w:pPr>
        <w:pStyle w:val="Code"/>
        <w:rPr>
          <w:highlight w:val="white"/>
        </w:rPr>
      </w:pPr>
      <w:r w:rsidRPr="00903DBA">
        <w:rPr>
          <w:highlight w:val="white"/>
        </w:rPr>
        <w:t xml:space="preserve">                    previousCode[0] = newSymbol;</w:t>
      </w:r>
    </w:p>
    <w:p w14:paraId="6A00BA30" w14:textId="77777777" w:rsidR="002A30F2" w:rsidRPr="00903DBA" w:rsidRDefault="002A30F2" w:rsidP="002A30F2">
      <w:pPr>
        <w:pStyle w:val="Code"/>
        <w:rPr>
          <w:highlight w:val="white"/>
        </w:rPr>
      </w:pPr>
      <w:r w:rsidRPr="00903DBA">
        <w:rPr>
          <w:highlight w:val="white"/>
        </w:rPr>
        <w:t xml:space="preserve">                    break;</w:t>
      </w:r>
    </w:p>
    <w:p w14:paraId="38F3B9E6" w14:textId="77777777" w:rsidR="002A30F2" w:rsidRPr="00903DBA" w:rsidRDefault="002A30F2" w:rsidP="002A30F2">
      <w:pPr>
        <w:pStyle w:val="Code"/>
        <w:rPr>
          <w:highlight w:val="white"/>
        </w:rPr>
      </w:pPr>
      <w:r w:rsidRPr="00903DBA">
        <w:rPr>
          <w:highlight w:val="white"/>
        </w:rPr>
        <w:t xml:space="preserve">                  }</w:t>
      </w:r>
    </w:p>
    <w:p w14:paraId="792F8D0F" w14:textId="77777777" w:rsidR="002A30F2" w:rsidRPr="00903DBA" w:rsidRDefault="002A30F2" w:rsidP="002A30F2">
      <w:pPr>
        <w:pStyle w:val="Code"/>
        <w:rPr>
          <w:highlight w:val="white"/>
        </w:rPr>
      </w:pPr>
      <w:r w:rsidRPr="00903DBA">
        <w:rPr>
          <w:highlight w:val="white"/>
        </w:rPr>
        <w:t xml:space="preserve">                }</w:t>
      </w:r>
    </w:p>
    <w:p w14:paraId="304376DB" w14:textId="77777777" w:rsidR="002A30F2" w:rsidRPr="00903DBA" w:rsidRDefault="002A30F2" w:rsidP="002A30F2">
      <w:pPr>
        <w:pStyle w:val="Code"/>
        <w:rPr>
          <w:highlight w:val="white"/>
        </w:rPr>
      </w:pPr>
      <w:r w:rsidRPr="00903DBA">
        <w:rPr>
          <w:highlight w:val="white"/>
        </w:rPr>
        <w:t xml:space="preserve">              }</w:t>
      </w:r>
    </w:p>
    <w:p w14:paraId="27337385" w14:textId="77777777" w:rsidR="002A30F2" w:rsidRPr="00903DBA" w:rsidRDefault="002A30F2" w:rsidP="002A30F2">
      <w:pPr>
        <w:pStyle w:val="Code"/>
        <w:rPr>
          <w:highlight w:val="white"/>
        </w:rPr>
      </w:pPr>
    </w:p>
    <w:p w14:paraId="7BE3857D" w14:textId="77777777" w:rsidR="002A30F2" w:rsidRPr="00903DBA" w:rsidRDefault="002A30F2" w:rsidP="002A30F2">
      <w:pPr>
        <w:pStyle w:val="Code"/>
        <w:rPr>
          <w:highlight w:val="white"/>
        </w:rPr>
      </w:pPr>
      <w:r w:rsidRPr="00903DBA">
        <w:rPr>
          <w:highlight w:val="white"/>
        </w:rPr>
        <w:t xml:space="preserve">              { int index2;</w:t>
      </w:r>
    </w:p>
    <w:p w14:paraId="6284F3E2" w14:textId="77777777" w:rsidR="002A30F2" w:rsidRPr="00903DBA" w:rsidRDefault="002A30F2" w:rsidP="002A30F2">
      <w:pPr>
        <w:pStyle w:val="Code"/>
        <w:rPr>
          <w:highlight w:val="white"/>
        </w:rPr>
      </w:pPr>
      <w:r w:rsidRPr="00903DBA">
        <w:rPr>
          <w:highlight w:val="white"/>
        </w:rPr>
        <w:t xml:space="preserve">                for (index2 = index + 1; index2 &lt; m_middleCodeList.Count;</w:t>
      </w:r>
    </w:p>
    <w:p w14:paraId="218D1F76" w14:textId="77777777" w:rsidR="002A30F2" w:rsidRPr="00903DBA" w:rsidRDefault="002A30F2" w:rsidP="002A30F2">
      <w:pPr>
        <w:pStyle w:val="Code"/>
        <w:rPr>
          <w:highlight w:val="white"/>
        </w:rPr>
      </w:pPr>
      <w:r w:rsidRPr="00903DBA">
        <w:rPr>
          <w:highlight w:val="white"/>
        </w:rPr>
        <w:t xml:space="preserve">                     ++index2) {</w:t>
      </w:r>
    </w:p>
    <w:p w14:paraId="3DFCBD18" w14:textId="77777777" w:rsidR="002A30F2" w:rsidRPr="00903DBA" w:rsidRDefault="002A30F2" w:rsidP="002A30F2">
      <w:pPr>
        <w:pStyle w:val="Code"/>
        <w:rPr>
          <w:highlight w:val="white"/>
        </w:rPr>
      </w:pPr>
      <w:r w:rsidRPr="00903DBA">
        <w:rPr>
          <w:highlight w:val="white"/>
        </w:rPr>
        <w:t xml:space="preserve">                  MiddleCode nextCode = m_middleCodeList[index2];</w:t>
      </w:r>
    </w:p>
    <w:p w14:paraId="23EF29A5" w14:textId="77777777" w:rsidR="002A30F2" w:rsidRPr="00903DBA" w:rsidRDefault="002A30F2" w:rsidP="002A30F2">
      <w:pPr>
        <w:pStyle w:val="Code"/>
        <w:rPr>
          <w:highlight w:val="white"/>
        </w:rPr>
      </w:pPr>
    </w:p>
    <w:p w14:paraId="291D764F" w14:textId="77777777" w:rsidR="002A30F2" w:rsidRPr="00903DBA" w:rsidRDefault="002A30F2" w:rsidP="002A30F2">
      <w:pPr>
        <w:pStyle w:val="Code"/>
        <w:rPr>
          <w:highlight w:val="white"/>
        </w:rPr>
      </w:pPr>
      <w:r w:rsidRPr="00903DBA">
        <w:rPr>
          <w:highlight w:val="white"/>
        </w:rPr>
        <w:t xml:space="preserve">                  if (nextCode[0] == resultSymbol) {</w:t>
      </w:r>
    </w:p>
    <w:p w14:paraId="6A508698" w14:textId="77777777" w:rsidR="002A30F2" w:rsidRPr="00903DBA" w:rsidRDefault="002A30F2" w:rsidP="002A30F2">
      <w:pPr>
        <w:pStyle w:val="Code"/>
        <w:rPr>
          <w:highlight w:val="white"/>
        </w:rPr>
      </w:pPr>
      <w:r w:rsidRPr="00903DBA">
        <w:rPr>
          <w:highlight w:val="white"/>
        </w:rPr>
        <w:t xml:space="preserve">                    nextCode[0] = newSymbol;</w:t>
      </w:r>
    </w:p>
    <w:p w14:paraId="2E486384" w14:textId="77777777" w:rsidR="002A30F2" w:rsidRPr="00903DBA" w:rsidRDefault="002A30F2" w:rsidP="002A30F2">
      <w:pPr>
        <w:pStyle w:val="Code"/>
        <w:rPr>
          <w:highlight w:val="white"/>
        </w:rPr>
      </w:pPr>
      <w:r w:rsidRPr="00903DBA">
        <w:rPr>
          <w:highlight w:val="white"/>
        </w:rPr>
        <w:t xml:space="preserve">                  }</w:t>
      </w:r>
    </w:p>
    <w:p w14:paraId="2A1E80D1" w14:textId="77777777" w:rsidR="002A30F2" w:rsidRPr="00903DBA" w:rsidRDefault="002A30F2" w:rsidP="002A30F2">
      <w:pPr>
        <w:pStyle w:val="Code"/>
        <w:rPr>
          <w:highlight w:val="white"/>
        </w:rPr>
      </w:pPr>
    </w:p>
    <w:p w14:paraId="6F409ECD" w14:textId="77777777" w:rsidR="002A30F2" w:rsidRPr="00903DBA" w:rsidRDefault="002A30F2" w:rsidP="002A30F2">
      <w:pPr>
        <w:pStyle w:val="Code"/>
        <w:rPr>
          <w:highlight w:val="white"/>
        </w:rPr>
      </w:pPr>
      <w:r w:rsidRPr="00903DBA">
        <w:rPr>
          <w:highlight w:val="white"/>
        </w:rPr>
        <w:t xml:space="preserve">                  if (nextCode[1] == resultSymbol) {</w:t>
      </w:r>
    </w:p>
    <w:p w14:paraId="1D190640" w14:textId="77777777" w:rsidR="002A30F2" w:rsidRPr="00903DBA" w:rsidRDefault="002A30F2" w:rsidP="002A30F2">
      <w:pPr>
        <w:pStyle w:val="Code"/>
        <w:rPr>
          <w:highlight w:val="white"/>
        </w:rPr>
      </w:pPr>
      <w:r w:rsidRPr="00903DBA">
        <w:rPr>
          <w:highlight w:val="white"/>
        </w:rPr>
        <w:t xml:space="preserve">                    nextCode[1] = newSymbol;</w:t>
      </w:r>
    </w:p>
    <w:p w14:paraId="64118EC1" w14:textId="77777777" w:rsidR="002A30F2" w:rsidRPr="00903DBA" w:rsidRDefault="002A30F2" w:rsidP="002A30F2">
      <w:pPr>
        <w:pStyle w:val="Code"/>
        <w:rPr>
          <w:highlight w:val="white"/>
        </w:rPr>
      </w:pPr>
      <w:r w:rsidRPr="00903DBA">
        <w:rPr>
          <w:highlight w:val="white"/>
        </w:rPr>
        <w:t xml:space="preserve">                  }</w:t>
      </w:r>
    </w:p>
    <w:p w14:paraId="109E6339" w14:textId="77777777" w:rsidR="002A30F2" w:rsidRPr="00903DBA" w:rsidRDefault="002A30F2" w:rsidP="002A30F2">
      <w:pPr>
        <w:pStyle w:val="Code"/>
        <w:rPr>
          <w:highlight w:val="white"/>
        </w:rPr>
      </w:pPr>
    </w:p>
    <w:p w14:paraId="275144C5" w14:textId="77777777" w:rsidR="002A30F2" w:rsidRPr="00903DBA" w:rsidRDefault="002A30F2" w:rsidP="002A30F2">
      <w:pPr>
        <w:pStyle w:val="Code"/>
        <w:rPr>
          <w:highlight w:val="white"/>
        </w:rPr>
      </w:pPr>
      <w:r w:rsidRPr="00903DBA">
        <w:rPr>
          <w:highlight w:val="white"/>
        </w:rPr>
        <w:t xml:space="preserve">                  if (nextCode[2] == resultSymbol) {</w:t>
      </w:r>
    </w:p>
    <w:p w14:paraId="73C802D8" w14:textId="77777777" w:rsidR="002A30F2" w:rsidRPr="00903DBA" w:rsidRDefault="002A30F2" w:rsidP="002A30F2">
      <w:pPr>
        <w:pStyle w:val="Code"/>
        <w:rPr>
          <w:highlight w:val="white"/>
        </w:rPr>
      </w:pPr>
      <w:r w:rsidRPr="00903DBA">
        <w:rPr>
          <w:highlight w:val="white"/>
        </w:rPr>
        <w:t xml:space="preserve">                    nextCode[2] = newSymbol;</w:t>
      </w:r>
    </w:p>
    <w:p w14:paraId="5B220B08" w14:textId="77777777" w:rsidR="002A30F2" w:rsidRPr="00903DBA" w:rsidRDefault="002A30F2" w:rsidP="002A30F2">
      <w:pPr>
        <w:pStyle w:val="Code"/>
        <w:rPr>
          <w:highlight w:val="white"/>
        </w:rPr>
      </w:pPr>
      <w:r w:rsidRPr="00903DBA">
        <w:rPr>
          <w:highlight w:val="white"/>
        </w:rPr>
        <w:lastRenderedPageBreak/>
        <w:t xml:space="preserve">                  }</w:t>
      </w:r>
    </w:p>
    <w:p w14:paraId="440E27C5" w14:textId="77777777" w:rsidR="002A30F2" w:rsidRPr="00903DBA" w:rsidRDefault="002A30F2" w:rsidP="002A30F2">
      <w:pPr>
        <w:pStyle w:val="Code"/>
        <w:rPr>
          <w:highlight w:val="white"/>
        </w:rPr>
      </w:pPr>
      <w:r w:rsidRPr="00903DBA">
        <w:rPr>
          <w:highlight w:val="white"/>
        </w:rPr>
        <w:t xml:space="preserve">                }</w:t>
      </w:r>
    </w:p>
    <w:p w14:paraId="6E187FB0" w14:textId="77777777" w:rsidR="002A30F2" w:rsidRPr="00903DBA" w:rsidRDefault="002A30F2" w:rsidP="002A30F2">
      <w:pPr>
        <w:pStyle w:val="Code"/>
        <w:rPr>
          <w:highlight w:val="white"/>
        </w:rPr>
      </w:pPr>
      <w:r w:rsidRPr="00903DBA">
        <w:rPr>
          <w:highlight w:val="white"/>
        </w:rPr>
        <w:t xml:space="preserve">              }</w:t>
      </w:r>
    </w:p>
    <w:p w14:paraId="3CE77BF2" w14:textId="77777777" w:rsidR="002A30F2" w:rsidRPr="00903DBA" w:rsidRDefault="002A30F2" w:rsidP="002A30F2">
      <w:pPr>
        <w:pStyle w:val="Code"/>
        <w:rPr>
          <w:highlight w:val="white"/>
        </w:rPr>
      </w:pPr>
      <w:r w:rsidRPr="00903DBA">
        <w:rPr>
          <w:highlight w:val="white"/>
        </w:rPr>
        <w:t xml:space="preserve">            }</w:t>
      </w:r>
    </w:p>
    <w:p w14:paraId="5B3AA0B3" w14:textId="71C9233B" w:rsidR="00EE1F48" w:rsidRPr="00903DBA" w:rsidRDefault="00EE1F48" w:rsidP="00F5219F">
      <w:pPr>
        <w:rPr>
          <w:highlight w:val="white"/>
        </w:rPr>
      </w:pPr>
      <w:r w:rsidRPr="00903DBA">
        <w:rPr>
          <w:highlight w:val="white"/>
        </w:rPr>
        <w:t xml:space="preserve">If the result symbol is not </w:t>
      </w:r>
      <w:r w:rsidR="00F5219F" w:rsidRPr="00903DBA">
        <w:rPr>
          <w:highlight w:val="white"/>
        </w:rPr>
        <w:t>tempo</w:t>
      </w:r>
      <w:r w:rsidR="00BD7428" w:rsidRPr="00903DBA">
        <w:rPr>
          <w:highlight w:val="white"/>
        </w:rPr>
        <w:t>rary</w:t>
      </w:r>
      <w:r w:rsidR="00F5219F" w:rsidRPr="00903DBA">
        <w:rPr>
          <w:highlight w:val="white"/>
        </w:rPr>
        <w:t xml:space="preserve"> symbol, we change the instruction into an assignment, where the result symbol is assigned to the new symbol.</w:t>
      </w:r>
      <w:r w:rsidR="00E24DDF" w:rsidRPr="00903DBA">
        <w:rPr>
          <w:highlight w:val="white"/>
        </w:rPr>
        <w:t xml:space="preserve"> For instance, we change </w:t>
      </w:r>
      <w:r w:rsidR="00E24DDF" w:rsidRPr="00903DBA">
        <w:rPr>
          <w:rStyle w:val="KeyWord0"/>
          <w:highlight w:val="white"/>
        </w:rPr>
        <w:t>i</w:t>
      </w:r>
      <w:r w:rsidR="00E24DDF" w:rsidRPr="00903DBA">
        <w:rPr>
          <w:highlight w:val="white"/>
        </w:rPr>
        <w:t xml:space="preserve"> = </w:t>
      </w:r>
      <w:r w:rsidR="00E24DDF" w:rsidRPr="00903DBA">
        <w:rPr>
          <w:rStyle w:val="KeyWord0"/>
          <w:highlight w:val="white"/>
        </w:rPr>
        <w:t>0</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 xml:space="preserve"> to </w:t>
      </w:r>
      <w:r w:rsidR="00E24DDF" w:rsidRPr="00903DBA">
        <w:rPr>
          <w:rStyle w:val="KeyWord0"/>
          <w:highlight w:val="white"/>
        </w:rPr>
        <w:t>i</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w:t>
      </w:r>
    </w:p>
    <w:p w14:paraId="0B4EB933" w14:textId="77777777" w:rsidR="0074376E" w:rsidRPr="00903DBA" w:rsidRDefault="0074376E" w:rsidP="00CF2F9E">
      <w:pPr>
        <w:pStyle w:val="Code"/>
        <w:rPr>
          <w:highlight w:val="white"/>
        </w:rPr>
      </w:pPr>
      <w:r w:rsidRPr="00903DBA">
        <w:rPr>
          <w:highlight w:val="white"/>
        </w:rPr>
        <w:t xml:space="preserve">            else {</w:t>
      </w:r>
    </w:p>
    <w:p w14:paraId="66237EFD" w14:textId="77777777" w:rsidR="0074376E" w:rsidRPr="00903DBA" w:rsidRDefault="0074376E" w:rsidP="00CF2F9E">
      <w:pPr>
        <w:pStyle w:val="Code"/>
        <w:rPr>
          <w:highlight w:val="white"/>
        </w:rPr>
      </w:pPr>
      <w:r w:rsidRPr="00903DBA">
        <w:rPr>
          <w:highlight w:val="white"/>
        </w:rPr>
        <w:t xml:space="preserve">              thisCode.Operator = MiddleOperator.Assign; // i = 0 + j;</w:t>
      </w:r>
    </w:p>
    <w:p w14:paraId="7ACBA937" w14:textId="77777777" w:rsidR="0074376E" w:rsidRPr="00903DBA" w:rsidRDefault="0074376E" w:rsidP="00CF2F9E">
      <w:pPr>
        <w:pStyle w:val="Code"/>
        <w:rPr>
          <w:highlight w:val="white"/>
        </w:rPr>
      </w:pPr>
      <w:r w:rsidRPr="00903DBA">
        <w:rPr>
          <w:highlight w:val="white"/>
        </w:rPr>
        <w:t xml:space="preserve">              thisCode[1] = newSymbol;                   // i = j;</w:t>
      </w:r>
    </w:p>
    <w:p w14:paraId="7227A61A" w14:textId="77777777" w:rsidR="0074376E" w:rsidRPr="00903DBA" w:rsidRDefault="0074376E" w:rsidP="00CF2F9E">
      <w:pPr>
        <w:pStyle w:val="Code"/>
        <w:rPr>
          <w:highlight w:val="white"/>
        </w:rPr>
      </w:pPr>
      <w:r w:rsidRPr="00903DBA">
        <w:rPr>
          <w:highlight w:val="white"/>
        </w:rPr>
        <w:t xml:space="preserve">              thisCode[2] = null;</w:t>
      </w:r>
    </w:p>
    <w:p w14:paraId="761C2ED9" w14:textId="77777777" w:rsidR="0074376E" w:rsidRPr="00903DBA" w:rsidRDefault="0074376E" w:rsidP="00CF2F9E">
      <w:pPr>
        <w:pStyle w:val="Code"/>
        <w:rPr>
          <w:highlight w:val="white"/>
        </w:rPr>
      </w:pPr>
      <w:r w:rsidRPr="00903DBA">
        <w:rPr>
          <w:highlight w:val="white"/>
        </w:rPr>
        <w:t xml:space="preserve">            }</w:t>
      </w:r>
    </w:p>
    <w:p w14:paraId="323E4154" w14:textId="77777777" w:rsidR="0074376E" w:rsidRPr="00903DBA" w:rsidRDefault="0074376E" w:rsidP="00CF2F9E">
      <w:pPr>
        <w:pStyle w:val="Code"/>
        <w:rPr>
          <w:highlight w:val="white"/>
        </w:rPr>
      </w:pPr>
    </w:p>
    <w:p w14:paraId="195D0F28" w14:textId="77777777" w:rsidR="0074376E" w:rsidRPr="00903DBA" w:rsidRDefault="0074376E" w:rsidP="00CF2F9E">
      <w:pPr>
        <w:pStyle w:val="Code"/>
        <w:rPr>
          <w:highlight w:val="white"/>
        </w:rPr>
      </w:pPr>
      <w:r w:rsidRPr="00903DBA">
        <w:rPr>
          <w:highlight w:val="white"/>
        </w:rPr>
        <w:t xml:space="preserve">            m_update = true;</w:t>
      </w:r>
    </w:p>
    <w:p w14:paraId="221B2AA1" w14:textId="77777777" w:rsidR="0074376E" w:rsidRPr="00903DBA" w:rsidRDefault="0074376E" w:rsidP="00CF2F9E">
      <w:pPr>
        <w:pStyle w:val="Code"/>
        <w:rPr>
          <w:highlight w:val="white"/>
        </w:rPr>
      </w:pPr>
      <w:r w:rsidRPr="00903DBA">
        <w:rPr>
          <w:highlight w:val="white"/>
        </w:rPr>
        <w:t xml:space="preserve">          }</w:t>
      </w:r>
    </w:p>
    <w:p w14:paraId="073F25B4" w14:textId="77777777" w:rsidR="0074376E" w:rsidRPr="00903DBA" w:rsidRDefault="0074376E" w:rsidP="00CF2F9E">
      <w:pPr>
        <w:pStyle w:val="Code"/>
        <w:rPr>
          <w:highlight w:val="white"/>
        </w:rPr>
      </w:pPr>
      <w:r w:rsidRPr="00903DBA">
        <w:rPr>
          <w:highlight w:val="white"/>
        </w:rPr>
        <w:t xml:space="preserve">        }</w:t>
      </w:r>
    </w:p>
    <w:p w14:paraId="1C961B3F" w14:textId="77777777" w:rsidR="0074376E" w:rsidRPr="00903DBA" w:rsidRDefault="0074376E" w:rsidP="00CF2F9E">
      <w:pPr>
        <w:pStyle w:val="Code"/>
        <w:rPr>
          <w:highlight w:val="white"/>
        </w:rPr>
      </w:pPr>
      <w:r w:rsidRPr="00903DBA">
        <w:rPr>
          <w:highlight w:val="white"/>
        </w:rPr>
        <w:t xml:space="preserve">      }</w:t>
      </w:r>
    </w:p>
    <w:p w14:paraId="1AE535A2" w14:textId="7FB32F2B" w:rsidR="00DC5011" w:rsidRPr="00903DBA" w:rsidRDefault="0074376E" w:rsidP="00CF2F9E">
      <w:pPr>
        <w:pStyle w:val="Code"/>
        <w:rPr>
          <w:highlight w:val="white"/>
        </w:rPr>
      </w:pPr>
      <w:r w:rsidRPr="00903DBA">
        <w:rPr>
          <w:highlight w:val="white"/>
        </w:rPr>
        <w:t xml:space="preserve">    }</w:t>
      </w:r>
    </w:p>
    <w:p w14:paraId="1825820E" w14:textId="05A443E5" w:rsidR="00DC5011" w:rsidRPr="00903DBA" w:rsidRDefault="00DC5011" w:rsidP="0060539D">
      <w:pPr>
        <w:pStyle w:val="Rubrik3"/>
        <w:rPr>
          <w:highlight w:val="white"/>
        </w:rPr>
      </w:pPr>
      <w:bookmarkStart w:id="507" w:name="_Toc59126231"/>
      <w:r w:rsidRPr="00903DBA">
        <w:rPr>
          <w:highlight w:val="white"/>
        </w:rPr>
        <w:t>Optimize Relation Expression</w:t>
      </w:r>
      <w:bookmarkEnd w:id="507"/>
    </w:p>
    <w:p w14:paraId="1D7AF0F5" w14:textId="21B8EB16" w:rsidR="0099303B" w:rsidRPr="00903DBA" w:rsidRDefault="00E1756D" w:rsidP="0099303B">
      <w:pPr>
        <w:rPr>
          <w:highlight w:val="white"/>
        </w:rPr>
      </w:pPr>
      <w:proofErr w:type="gramStart"/>
      <w:r w:rsidRPr="00903DBA">
        <w:rPr>
          <w:highlight w:val="white"/>
        </w:rPr>
        <w:t>In order to</w:t>
      </w:r>
      <w:proofErr w:type="gramEnd"/>
      <w:r w:rsidRPr="00903DBA">
        <w:rPr>
          <w:highlight w:val="white"/>
        </w:rPr>
        <w:t xml:space="preserve"> optimize the final assembly code generation, we shall swap the operator in expression where the left operand is a value.</w:t>
      </w:r>
      <w:r w:rsidR="003C28D6" w:rsidRPr="00903DBA">
        <w:rPr>
          <w:highlight w:val="white"/>
        </w:rPr>
        <w:t xml:space="preserve"> This operation does not decrease the number of middle code instructions. Instead, it will decrease the number of assembly code instructions, since an integer value cannot be the left-most operands.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22F41" w:rsidRPr="00903DBA" w14:paraId="7DC202E4" w14:textId="77777777" w:rsidTr="00522F41">
        <w:tc>
          <w:tcPr>
            <w:tcW w:w="3116" w:type="dxa"/>
          </w:tcPr>
          <w:p w14:paraId="3502B9D0" w14:textId="77777777" w:rsidR="00522F41" w:rsidRDefault="00522F41" w:rsidP="00522F41">
            <w:pPr>
              <w:pStyle w:val="Code"/>
              <w:rPr>
                <w:highlight w:val="white"/>
              </w:rPr>
            </w:pPr>
            <w:r w:rsidRPr="00903DBA">
              <w:t>1. if 10 &lt; i goto 20</w:t>
            </w:r>
            <w:r>
              <w:rPr>
                <w:highlight w:val="white"/>
              </w:rPr>
              <w:t xml:space="preserve"> </w:t>
            </w:r>
          </w:p>
          <w:p w14:paraId="713586E7" w14:textId="70242094" w:rsidR="00522F41" w:rsidRPr="009F6E41" w:rsidRDefault="00522F41" w:rsidP="00522F41">
            <w:pPr>
              <w:rPr>
                <w:highlight w:val="white"/>
              </w:rPr>
            </w:pPr>
            <w:r>
              <w:rPr>
                <w:highlight w:val="white"/>
              </w:rPr>
              <w:t xml:space="preserve">(a) </w:t>
            </w:r>
            <w:r w:rsidRPr="009F6E41">
              <w:rPr>
                <w:highlight w:val="white"/>
              </w:rPr>
              <w:t>Before optimization</w:t>
            </w:r>
          </w:p>
        </w:tc>
        <w:tc>
          <w:tcPr>
            <w:tcW w:w="3117" w:type="dxa"/>
          </w:tcPr>
          <w:p w14:paraId="2A862A7A" w14:textId="77777777" w:rsidR="00C46B0F" w:rsidRDefault="00C46B0F" w:rsidP="00C46B0F">
            <w:pPr>
              <w:pStyle w:val="Code"/>
            </w:pPr>
            <w:r w:rsidRPr="00903DBA">
              <w:t>1. if i &gt; 10 goto 20</w:t>
            </w:r>
          </w:p>
          <w:p w14:paraId="4C91504A" w14:textId="77777777" w:rsidR="00522F41" w:rsidRPr="00903DBA" w:rsidRDefault="00522F41" w:rsidP="00522F41">
            <w:pPr>
              <w:rPr>
                <w:highlight w:val="white"/>
              </w:rPr>
            </w:pPr>
            <w:r>
              <w:rPr>
                <w:highlight w:val="white"/>
              </w:rPr>
              <w:t>(b) After</w:t>
            </w:r>
            <w:r w:rsidRPr="009F6E41">
              <w:rPr>
                <w:highlight w:val="white"/>
              </w:rPr>
              <w:t xml:space="preserve"> optimization</w:t>
            </w:r>
          </w:p>
        </w:tc>
      </w:tr>
    </w:tbl>
    <w:p w14:paraId="3053CBCA" w14:textId="43EC6D0E" w:rsidR="00D15334" w:rsidRPr="00903DBA" w:rsidRDefault="008F3479" w:rsidP="008F3479">
      <w:pPr>
        <w:rPr>
          <w:highlight w:val="white"/>
        </w:rPr>
      </w:pPr>
      <w:r w:rsidRPr="00903DBA">
        <w:rPr>
          <w:highlight w:val="white"/>
        </w:rPr>
        <w:t xml:space="preserve">When generating the final assembly code, we cannot have </w:t>
      </w:r>
      <w:r w:rsidR="00610130" w:rsidRPr="00903DBA">
        <w:rPr>
          <w:highlight w:val="white"/>
        </w:rPr>
        <w:t xml:space="preserve">an integer value as the left </w:t>
      </w:r>
      <w:r w:rsidR="00A94B77" w:rsidRPr="00903DBA">
        <w:rPr>
          <w:highlight w:val="white"/>
        </w:rPr>
        <w:t xml:space="preserve">expression </w:t>
      </w:r>
      <w:r w:rsidR="00BC5841" w:rsidRPr="00903DBA">
        <w:rPr>
          <w:highlight w:val="white"/>
        </w:rPr>
        <w:t>in a relational expression</w:t>
      </w:r>
      <w:r w:rsidR="00610130" w:rsidRPr="00903DBA">
        <w:rPr>
          <w:highlight w:val="white"/>
        </w:rPr>
        <w:t xml:space="preserve">. Therefore, we swap the operands </w:t>
      </w:r>
      <w:r w:rsidR="00BC5841" w:rsidRPr="00903DBA">
        <w:rPr>
          <w:highlight w:val="white"/>
        </w:rPr>
        <w:t xml:space="preserve">if the left operand holds an integer value. The expression cannot hold two integer values, in that case the </w:t>
      </w:r>
      <w:r w:rsidR="00BC5841" w:rsidRPr="00903DBA">
        <w:rPr>
          <w:rStyle w:val="KeyWord0"/>
          <w:highlight w:val="white"/>
        </w:rPr>
        <w:t>ConstantExpression</w:t>
      </w:r>
      <w:r w:rsidR="00BC5841" w:rsidRPr="00903DBA">
        <w:rPr>
          <w:highlight w:val="white"/>
        </w:rPr>
        <w:t xml:space="preserve"> class of </w:t>
      </w:r>
      <w:r w:rsidR="006818B4" w:rsidRPr="00903DBA">
        <w:rPr>
          <w:highlight w:val="white"/>
        </w:rPr>
        <w:t>Chapter</w:t>
      </w:r>
      <w:r w:rsidR="00BC5841" w:rsidRPr="00903DBA">
        <w:rPr>
          <w:highlight w:val="white"/>
        </w:rPr>
        <w:t xml:space="preserve"> </w:t>
      </w:r>
      <w:r w:rsidR="006818B4" w:rsidRPr="00903DBA">
        <w:rPr>
          <w:highlight w:val="white"/>
        </w:rPr>
        <w:fldChar w:fldCharType="begin"/>
      </w:r>
      <w:r w:rsidR="006818B4" w:rsidRPr="00903DBA">
        <w:rPr>
          <w:highlight w:val="white"/>
        </w:rPr>
        <w:instrText xml:space="preserve"> REF _Ref54016854 \r \h </w:instrText>
      </w:r>
      <w:r w:rsidR="006818B4" w:rsidRPr="00903DBA">
        <w:rPr>
          <w:highlight w:val="white"/>
        </w:rPr>
      </w:r>
      <w:r w:rsidR="006818B4" w:rsidRPr="00903DBA">
        <w:rPr>
          <w:highlight w:val="white"/>
        </w:rPr>
        <w:fldChar w:fldCharType="separate"/>
      </w:r>
      <w:r w:rsidR="00461860">
        <w:rPr>
          <w:highlight w:val="white"/>
        </w:rPr>
        <w:t>8</w:t>
      </w:r>
      <w:r w:rsidR="006818B4" w:rsidRPr="00903DBA">
        <w:rPr>
          <w:highlight w:val="white"/>
        </w:rPr>
        <w:fldChar w:fldCharType="end"/>
      </w:r>
      <w:r w:rsidR="00BC5841" w:rsidRPr="00903DBA">
        <w:rPr>
          <w:highlight w:val="white"/>
        </w:rPr>
        <w:t xml:space="preserve"> would have reduced the expression to its resulting value.</w:t>
      </w:r>
    </w:p>
    <w:p w14:paraId="68477FD2" w14:textId="1B0EB001" w:rsidR="008F3479" w:rsidRPr="00903DBA" w:rsidRDefault="00A94B77" w:rsidP="008F3479">
      <w:pPr>
        <w:rPr>
          <w:highlight w:val="white"/>
        </w:rPr>
      </w:pPr>
      <w:r w:rsidRPr="00903DBA">
        <w:rPr>
          <w:highlight w:val="white"/>
        </w:rPr>
        <w:t xml:space="preserve">Moreover, </w:t>
      </w:r>
      <w:r w:rsidR="009B1268" w:rsidRPr="00903DBA">
        <w:rPr>
          <w:highlight w:val="white"/>
        </w:rPr>
        <w:t>if the left expression is a</w:t>
      </w:r>
      <w:r w:rsidR="00A27850" w:rsidRPr="00903DBA">
        <w:rPr>
          <w:highlight w:val="white"/>
        </w:rPr>
        <w:t xml:space="preserve">n array, function, or string, we want to use its address rather than its value. </w:t>
      </w:r>
      <w:proofErr w:type="gramStart"/>
      <w:r w:rsidR="00A27850" w:rsidRPr="00903DBA">
        <w:rPr>
          <w:highlight w:val="white"/>
        </w:rPr>
        <w:t>Similar to</w:t>
      </w:r>
      <w:proofErr w:type="gramEnd"/>
      <w:r w:rsidR="00A27850" w:rsidRPr="00903DBA">
        <w:rPr>
          <w:highlight w:val="white"/>
        </w:rPr>
        <w:t xml:space="preserve"> the integer value case, we can</w:t>
      </w:r>
      <w:r w:rsidR="00076CB8" w:rsidRPr="00903DBA">
        <w:rPr>
          <w:highlight w:val="white"/>
        </w:rPr>
        <w:t>not use</w:t>
      </w:r>
      <w:r w:rsidR="00A27850" w:rsidRPr="00903DBA">
        <w:rPr>
          <w:highlight w:val="white"/>
        </w:rPr>
        <w:t xml:space="preserve"> the address directly </w:t>
      </w:r>
      <w:r w:rsidR="00076CB8" w:rsidRPr="00903DBA">
        <w:rPr>
          <w:highlight w:val="white"/>
        </w:rPr>
        <w:t xml:space="preserve">in </w:t>
      </w:r>
      <w:r w:rsidR="00A27850" w:rsidRPr="00903DBA">
        <w:rPr>
          <w:highlight w:val="white"/>
        </w:rPr>
        <w:t xml:space="preserve">the assembly code. </w:t>
      </w:r>
      <w:r w:rsidRPr="00903DBA">
        <w:rPr>
          <w:highlight w:val="white"/>
        </w:rPr>
        <w:t xml:space="preserve">Therefore, if the left expression is an array, function or string, and the right expression is not an array, function, or string, </w:t>
      </w:r>
      <w:r w:rsidR="00D15334" w:rsidRPr="00903DBA">
        <w:rPr>
          <w:highlight w:val="white"/>
        </w:rPr>
        <w:t xml:space="preserve">or </w:t>
      </w:r>
      <w:r w:rsidRPr="00903DBA">
        <w:rPr>
          <w:highlight w:val="white"/>
        </w:rPr>
        <w:t xml:space="preserve">an integer value, we </w:t>
      </w:r>
      <w:r w:rsidR="00A27850" w:rsidRPr="00903DBA">
        <w:rPr>
          <w:highlight w:val="white"/>
        </w:rPr>
        <w:t xml:space="preserve">also </w:t>
      </w:r>
      <w:r w:rsidRPr="00903DBA">
        <w:rPr>
          <w:highlight w:val="white"/>
        </w:rPr>
        <w:t>swap the expressions.</w:t>
      </w:r>
    </w:p>
    <w:p w14:paraId="1D82E21E" w14:textId="7E9857EE" w:rsidR="00877372" w:rsidRPr="00903DBA" w:rsidRDefault="00877372" w:rsidP="008F3479">
      <w:pPr>
        <w:rPr>
          <w:highlight w:val="white"/>
        </w:rPr>
      </w:pPr>
      <w:r w:rsidRPr="00903DBA">
        <w:rPr>
          <w:highlight w:val="white"/>
        </w:rPr>
        <w:t xml:space="preserve">We use the </w:t>
      </w:r>
      <w:r w:rsidRPr="00903DBA">
        <w:rPr>
          <w:rStyle w:val="KeyWord0"/>
          <w:highlight w:val="white"/>
        </w:rPr>
        <w:t>m_swapMap</w:t>
      </w:r>
      <w:r w:rsidR="00273499" w:rsidRPr="00903DBA">
        <w:rPr>
          <w:highlight w:val="white"/>
        </w:rPr>
        <w:t xml:space="preserve"> map to swap the </w:t>
      </w:r>
      <w:r w:rsidR="008C2B1C" w:rsidRPr="00903DBA">
        <w:rPr>
          <w:highlight w:val="white"/>
        </w:rPr>
        <w:t>operator. Not</w:t>
      </w:r>
      <w:r w:rsidR="000F50D2" w:rsidRPr="00903DBA">
        <w:rPr>
          <w:highlight w:val="white"/>
        </w:rPr>
        <w:t xml:space="preserve">e </w:t>
      </w:r>
      <w:r w:rsidR="008C2B1C" w:rsidRPr="00903DBA">
        <w:rPr>
          <w:highlight w:val="white"/>
        </w:rPr>
        <w:t>that th</w:t>
      </w:r>
      <w:r w:rsidR="003C28D6" w:rsidRPr="00903DBA">
        <w:rPr>
          <w:highlight w:val="white"/>
        </w:rPr>
        <w:t>at map</w:t>
      </w:r>
      <w:r w:rsidR="008C2B1C" w:rsidRPr="00903DBA">
        <w:rPr>
          <w:highlight w:val="white"/>
        </w:rPr>
        <w:t xml:space="preserve"> is not the same </w:t>
      </w:r>
      <w:r w:rsidR="003C28D6" w:rsidRPr="00903DBA">
        <w:rPr>
          <w:highlight w:val="white"/>
        </w:rPr>
        <w:t>map</w:t>
      </w:r>
      <w:r w:rsidR="000F50D2" w:rsidRPr="00903DBA">
        <w:rPr>
          <w:highlight w:val="white"/>
        </w:rPr>
        <w:t xml:space="preserve"> </w:t>
      </w:r>
      <w:r w:rsidR="008C2B1C" w:rsidRPr="00903DBA">
        <w:rPr>
          <w:highlight w:val="white"/>
        </w:rPr>
        <w:t xml:space="preserve">as the </w:t>
      </w:r>
      <w:r w:rsidR="000F50D2" w:rsidRPr="00903DBA">
        <w:rPr>
          <w:rStyle w:val="KeyWord0"/>
        </w:rPr>
        <w:t>m_inverseMap</w:t>
      </w:r>
      <w:r w:rsidR="000F50D2" w:rsidRPr="00903DBA">
        <w:t xml:space="preserve"> we used in the Next-</w:t>
      </w:r>
      <w:r w:rsidR="00C0170C">
        <w:t>Jump</w:t>
      </w:r>
      <w:r w:rsidR="000F50D2" w:rsidRPr="00903DBA">
        <w:t xml:space="preserve">-Double case above. When inversing an expression, we change its </w:t>
      </w:r>
      <w:r w:rsidR="00871D21" w:rsidRPr="00903DBA">
        <w:t>meaning, when we swap the expression it still has the same meaning, we just arrange the operands so that we can generate more efficient assembly code.</w:t>
      </w:r>
    </w:p>
    <w:p w14:paraId="6571F53D" w14:textId="77777777" w:rsidR="006C2BC5" w:rsidRPr="00903DBA" w:rsidRDefault="006C2BC5" w:rsidP="006C2BC5">
      <w:pPr>
        <w:pStyle w:val="Code"/>
        <w:rPr>
          <w:highlight w:val="white"/>
        </w:rPr>
      </w:pPr>
      <w:r w:rsidRPr="00903DBA">
        <w:rPr>
          <w:highlight w:val="white"/>
        </w:rPr>
        <w:t xml:space="preserve">    public static IDictionary&lt;MiddleOperator, MiddleOperator&gt; m_swapMap =</w:t>
      </w:r>
    </w:p>
    <w:p w14:paraId="5FDA225D" w14:textId="77777777" w:rsidR="006C2BC5" w:rsidRPr="00903DBA" w:rsidRDefault="006C2BC5" w:rsidP="006C2BC5">
      <w:pPr>
        <w:pStyle w:val="Code"/>
        <w:rPr>
          <w:highlight w:val="white"/>
        </w:rPr>
      </w:pPr>
      <w:r w:rsidRPr="00903DBA">
        <w:rPr>
          <w:highlight w:val="white"/>
        </w:rPr>
        <w:t xml:space="preserve">       new Dictionary&lt;MiddleOperator, MiddleOperator&gt;() {</w:t>
      </w:r>
    </w:p>
    <w:p w14:paraId="4E6537A1" w14:textId="77777777" w:rsidR="006C2BC5" w:rsidRPr="00903DBA" w:rsidRDefault="006C2BC5" w:rsidP="006C2BC5">
      <w:pPr>
        <w:pStyle w:val="Code"/>
        <w:rPr>
          <w:highlight w:val="white"/>
        </w:rPr>
      </w:pPr>
      <w:r w:rsidRPr="00903DBA">
        <w:rPr>
          <w:highlight w:val="white"/>
        </w:rPr>
        <w:t xml:space="preserve">        {MiddleOperator.Equal, MiddleOperator.Equal},</w:t>
      </w:r>
    </w:p>
    <w:p w14:paraId="1C140045" w14:textId="77777777" w:rsidR="006C2BC5" w:rsidRPr="00903DBA" w:rsidRDefault="006C2BC5" w:rsidP="006C2BC5">
      <w:pPr>
        <w:pStyle w:val="Code"/>
        <w:rPr>
          <w:highlight w:val="white"/>
        </w:rPr>
      </w:pPr>
      <w:r w:rsidRPr="00903DBA">
        <w:rPr>
          <w:highlight w:val="white"/>
        </w:rPr>
        <w:t xml:space="preserve">        {MiddleOperator.NotEqual, MiddleOperator.NotEqual},</w:t>
      </w:r>
    </w:p>
    <w:p w14:paraId="465B164E" w14:textId="77777777" w:rsidR="006C2BC5" w:rsidRPr="00903DBA" w:rsidRDefault="006C2BC5" w:rsidP="006C2BC5">
      <w:pPr>
        <w:pStyle w:val="Code"/>
        <w:rPr>
          <w:highlight w:val="white"/>
        </w:rPr>
      </w:pPr>
      <w:r w:rsidRPr="00903DBA">
        <w:rPr>
          <w:highlight w:val="white"/>
        </w:rPr>
        <w:t xml:space="preserve">        {MiddleOperator.SignedLessThan, MiddleOperator.SignedGreaterThan},</w:t>
      </w:r>
    </w:p>
    <w:p w14:paraId="2F7393DD" w14:textId="77777777" w:rsidR="006C2BC5" w:rsidRPr="00903DBA" w:rsidRDefault="006C2BC5" w:rsidP="006C2BC5">
      <w:pPr>
        <w:pStyle w:val="Code"/>
        <w:rPr>
          <w:highlight w:val="white"/>
        </w:rPr>
      </w:pPr>
      <w:r w:rsidRPr="00903DBA">
        <w:rPr>
          <w:highlight w:val="white"/>
        </w:rPr>
        <w:t xml:space="preserve">        {MiddleOperator.SignedGreaterThan, MiddleOperator.SignedLessThan},</w:t>
      </w:r>
    </w:p>
    <w:p w14:paraId="272EE50C" w14:textId="77777777" w:rsidR="006C2BC5" w:rsidRPr="00903DBA" w:rsidRDefault="006C2BC5" w:rsidP="006C2BC5">
      <w:pPr>
        <w:pStyle w:val="Code"/>
        <w:rPr>
          <w:highlight w:val="white"/>
        </w:rPr>
      </w:pPr>
      <w:r w:rsidRPr="00903DBA">
        <w:rPr>
          <w:highlight w:val="white"/>
        </w:rPr>
        <w:t xml:space="preserve">        {MiddleOperator.SignedLessThanEqual,</w:t>
      </w:r>
    </w:p>
    <w:p w14:paraId="7FFC63D7" w14:textId="32042345" w:rsidR="006C2BC5" w:rsidRPr="00903DBA" w:rsidRDefault="006C2BC5" w:rsidP="006C2BC5">
      <w:pPr>
        <w:pStyle w:val="Code"/>
        <w:rPr>
          <w:highlight w:val="white"/>
        </w:rPr>
      </w:pPr>
      <w:r w:rsidRPr="00903DBA">
        <w:rPr>
          <w:highlight w:val="white"/>
        </w:rPr>
        <w:t xml:space="preserve">         MiddleOperator.SignedGreaterThanEqual},</w:t>
      </w:r>
    </w:p>
    <w:p w14:paraId="52C44D1C" w14:textId="77777777" w:rsidR="006C2BC5" w:rsidRPr="00903DBA" w:rsidRDefault="006C2BC5" w:rsidP="006C2BC5">
      <w:pPr>
        <w:pStyle w:val="Code"/>
        <w:rPr>
          <w:highlight w:val="white"/>
        </w:rPr>
      </w:pPr>
      <w:r w:rsidRPr="00903DBA">
        <w:rPr>
          <w:highlight w:val="white"/>
        </w:rPr>
        <w:t xml:space="preserve">        {MiddleOperator.SignedGreaterThanEqual,</w:t>
      </w:r>
    </w:p>
    <w:p w14:paraId="108F3827" w14:textId="19EFA629" w:rsidR="006C2BC5" w:rsidRPr="00903DBA" w:rsidRDefault="006C2BC5" w:rsidP="006C2BC5">
      <w:pPr>
        <w:pStyle w:val="Code"/>
        <w:rPr>
          <w:highlight w:val="white"/>
        </w:rPr>
      </w:pPr>
      <w:r w:rsidRPr="00903DBA">
        <w:rPr>
          <w:highlight w:val="white"/>
        </w:rPr>
        <w:t xml:space="preserve">         MiddleOperator.SignedLessThanEqual},</w:t>
      </w:r>
    </w:p>
    <w:p w14:paraId="6169EC2F" w14:textId="77777777" w:rsidR="006C2BC5" w:rsidRPr="00903DBA" w:rsidRDefault="006C2BC5" w:rsidP="006C2BC5">
      <w:pPr>
        <w:pStyle w:val="Code"/>
        <w:rPr>
          <w:highlight w:val="white"/>
        </w:rPr>
      </w:pPr>
      <w:r w:rsidRPr="00903DBA">
        <w:rPr>
          <w:highlight w:val="white"/>
        </w:rPr>
        <w:lastRenderedPageBreak/>
        <w:t xml:space="preserve">        {MiddleOperator.UnsignedLessThan, MiddleOperator.UnsignedGreaterThan},</w:t>
      </w:r>
    </w:p>
    <w:p w14:paraId="3796B3DF" w14:textId="77777777" w:rsidR="006C2BC5" w:rsidRPr="00903DBA" w:rsidRDefault="006C2BC5" w:rsidP="006C2BC5">
      <w:pPr>
        <w:pStyle w:val="Code"/>
        <w:rPr>
          <w:highlight w:val="white"/>
        </w:rPr>
      </w:pPr>
      <w:r w:rsidRPr="00903DBA">
        <w:rPr>
          <w:highlight w:val="white"/>
        </w:rPr>
        <w:t xml:space="preserve">        {MiddleOperator.UnsignedGreaterThan, MiddleOperator.UnsignedLessThan},</w:t>
      </w:r>
    </w:p>
    <w:p w14:paraId="65F68B6D" w14:textId="77777777" w:rsidR="006C2BC5" w:rsidRPr="00903DBA" w:rsidRDefault="006C2BC5" w:rsidP="006C2BC5">
      <w:pPr>
        <w:pStyle w:val="Code"/>
        <w:rPr>
          <w:highlight w:val="white"/>
        </w:rPr>
      </w:pPr>
      <w:r w:rsidRPr="00903DBA">
        <w:rPr>
          <w:highlight w:val="white"/>
        </w:rPr>
        <w:t xml:space="preserve">        {MiddleOperator.UnsignedLessThanEqual,</w:t>
      </w:r>
    </w:p>
    <w:p w14:paraId="2B7F41F6" w14:textId="4DAC984B" w:rsidR="006C2BC5" w:rsidRPr="00903DBA" w:rsidRDefault="006C2BC5" w:rsidP="006C2BC5">
      <w:pPr>
        <w:pStyle w:val="Code"/>
        <w:rPr>
          <w:highlight w:val="white"/>
        </w:rPr>
      </w:pPr>
      <w:r w:rsidRPr="00903DBA">
        <w:rPr>
          <w:highlight w:val="white"/>
        </w:rPr>
        <w:t xml:space="preserve">         MiddleOperator.UnsignedGreaterThanEqual},</w:t>
      </w:r>
    </w:p>
    <w:p w14:paraId="55EA7CB1" w14:textId="77777777" w:rsidR="006C2BC5" w:rsidRPr="00903DBA" w:rsidRDefault="006C2BC5" w:rsidP="006C2BC5">
      <w:pPr>
        <w:pStyle w:val="Code"/>
        <w:rPr>
          <w:highlight w:val="white"/>
        </w:rPr>
      </w:pPr>
      <w:r w:rsidRPr="00903DBA">
        <w:rPr>
          <w:highlight w:val="white"/>
        </w:rPr>
        <w:t xml:space="preserve">        {MiddleOperator.UnsignedGreaterThanEqual,</w:t>
      </w:r>
    </w:p>
    <w:p w14:paraId="4C124CF0" w14:textId="25EA0789" w:rsidR="006C2BC5" w:rsidRPr="00903DBA" w:rsidRDefault="006C2BC5" w:rsidP="006C2BC5">
      <w:pPr>
        <w:pStyle w:val="Code"/>
        <w:rPr>
          <w:highlight w:val="white"/>
        </w:rPr>
      </w:pPr>
      <w:r w:rsidRPr="00903DBA">
        <w:rPr>
          <w:highlight w:val="white"/>
        </w:rPr>
        <w:t xml:space="preserve">         MiddleOperator.UnsignedLessThanEqual}</w:t>
      </w:r>
    </w:p>
    <w:p w14:paraId="751E7378" w14:textId="77777777" w:rsidR="006C2BC5" w:rsidRPr="00903DBA" w:rsidRDefault="006C2BC5" w:rsidP="006C2BC5">
      <w:pPr>
        <w:pStyle w:val="Code"/>
        <w:rPr>
          <w:highlight w:val="white"/>
        </w:rPr>
      </w:pPr>
      <w:r w:rsidRPr="00903DBA">
        <w:rPr>
          <w:highlight w:val="white"/>
        </w:rPr>
        <w:t xml:space="preserve">      };</w:t>
      </w:r>
    </w:p>
    <w:p w14:paraId="2C40AC18" w14:textId="77777777" w:rsidR="006C2BC5" w:rsidRPr="00903DBA" w:rsidRDefault="006C2BC5" w:rsidP="006C2BC5">
      <w:pPr>
        <w:pStyle w:val="Code"/>
        <w:rPr>
          <w:highlight w:val="white"/>
        </w:rPr>
      </w:pPr>
    </w:p>
    <w:p w14:paraId="02717C26" w14:textId="77777777" w:rsidR="006C2BC5" w:rsidRPr="00903DBA" w:rsidRDefault="006C2BC5" w:rsidP="006C2BC5">
      <w:pPr>
        <w:pStyle w:val="Code"/>
        <w:rPr>
          <w:highlight w:val="white"/>
        </w:rPr>
      </w:pPr>
      <w:r w:rsidRPr="00903DBA">
        <w:rPr>
          <w:highlight w:val="white"/>
        </w:rPr>
        <w:t xml:space="preserve">    private void SwapRelation() {</w:t>
      </w:r>
    </w:p>
    <w:p w14:paraId="56B48270" w14:textId="77777777" w:rsidR="006C2BC5" w:rsidRPr="00903DBA" w:rsidRDefault="006C2BC5" w:rsidP="006C2BC5">
      <w:pPr>
        <w:pStyle w:val="Code"/>
        <w:rPr>
          <w:highlight w:val="white"/>
        </w:rPr>
      </w:pPr>
      <w:r w:rsidRPr="00903DBA">
        <w:rPr>
          <w:highlight w:val="white"/>
        </w:rPr>
        <w:t xml:space="preserve">      foreach (MiddleCode middleCode in m_middleCodeList) {</w:t>
      </w:r>
    </w:p>
    <w:p w14:paraId="65FCEB36" w14:textId="77777777" w:rsidR="006C2BC5" w:rsidRPr="00903DBA" w:rsidRDefault="006C2BC5" w:rsidP="006C2BC5">
      <w:pPr>
        <w:pStyle w:val="Code"/>
        <w:rPr>
          <w:highlight w:val="white"/>
        </w:rPr>
      </w:pPr>
      <w:r w:rsidRPr="00903DBA">
        <w:rPr>
          <w:highlight w:val="white"/>
        </w:rPr>
        <w:t xml:space="preserve">        if (middleCode.IsRelation()) {</w:t>
      </w:r>
    </w:p>
    <w:p w14:paraId="32D8765F" w14:textId="77777777" w:rsidR="006C2BC5" w:rsidRPr="00903DBA" w:rsidRDefault="006C2BC5" w:rsidP="006C2BC5">
      <w:pPr>
        <w:pStyle w:val="Code"/>
        <w:rPr>
          <w:highlight w:val="white"/>
        </w:rPr>
      </w:pPr>
      <w:r w:rsidRPr="00903DBA">
        <w:rPr>
          <w:highlight w:val="white"/>
        </w:rPr>
        <w:t xml:space="preserve">          Symbol leftSymbol = (Symbol) middleCode[1],</w:t>
      </w:r>
    </w:p>
    <w:p w14:paraId="3541E8BD" w14:textId="77777777" w:rsidR="006C2BC5" w:rsidRPr="00903DBA" w:rsidRDefault="006C2BC5" w:rsidP="006C2BC5">
      <w:pPr>
        <w:pStyle w:val="Code"/>
        <w:rPr>
          <w:highlight w:val="white"/>
        </w:rPr>
      </w:pPr>
      <w:r w:rsidRPr="00903DBA">
        <w:rPr>
          <w:highlight w:val="white"/>
        </w:rPr>
        <w:t xml:space="preserve">                 rightSymbol = (Symbol) middleCode[2];</w:t>
      </w:r>
    </w:p>
    <w:p w14:paraId="3C8A666A" w14:textId="77777777" w:rsidR="006C2BC5" w:rsidRPr="00903DBA" w:rsidRDefault="006C2BC5" w:rsidP="006C2BC5">
      <w:pPr>
        <w:pStyle w:val="Code"/>
        <w:rPr>
          <w:highlight w:val="white"/>
        </w:rPr>
      </w:pPr>
      <w:r w:rsidRPr="00903DBA">
        <w:rPr>
          <w:highlight w:val="white"/>
        </w:rPr>
        <w:t xml:space="preserve">          if ((leftSymbol.Value is BigInteger) ||</w:t>
      </w:r>
    </w:p>
    <w:p w14:paraId="2487BC7D" w14:textId="77777777" w:rsidR="006C2BC5" w:rsidRPr="00903DBA" w:rsidRDefault="006C2BC5" w:rsidP="006C2BC5">
      <w:pPr>
        <w:pStyle w:val="Code"/>
        <w:rPr>
          <w:highlight w:val="white"/>
        </w:rPr>
      </w:pPr>
      <w:r w:rsidRPr="00903DBA">
        <w:rPr>
          <w:highlight w:val="white"/>
        </w:rPr>
        <w:t xml:space="preserve">              (leftSymbol.Type.IsArrayFunctionOrString()) &amp;&amp;</w:t>
      </w:r>
    </w:p>
    <w:p w14:paraId="0656C1EF" w14:textId="77777777" w:rsidR="006C2BC5" w:rsidRPr="00903DBA" w:rsidRDefault="006C2BC5" w:rsidP="006C2BC5">
      <w:pPr>
        <w:pStyle w:val="Code"/>
        <w:rPr>
          <w:highlight w:val="white"/>
        </w:rPr>
      </w:pPr>
      <w:r w:rsidRPr="00903DBA">
        <w:rPr>
          <w:highlight w:val="white"/>
        </w:rPr>
        <w:t xml:space="preserve">              !rightSymbol.Type.IsArrayFunctionOrString() &amp;&amp;</w:t>
      </w:r>
    </w:p>
    <w:p w14:paraId="495A9BFB" w14:textId="77777777" w:rsidR="006C2BC5" w:rsidRPr="00903DBA" w:rsidRDefault="006C2BC5" w:rsidP="006C2BC5">
      <w:pPr>
        <w:pStyle w:val="Code"/>
        <w:rPr>
          <w:highlight w:val="white"/>
        </w:rPr>
      </w:pPr>
      <w:r w:rsidRPr="00903DBA">
        <w:rPr>
          <w:highlight w:val="white"/>
        </w:rPr>
        <w:t xml:space="preserve">              !(rightSymbol.Value is BigInteger)) {</w:t>
      </w:r>
    </w:p>
    <w:p w14:paraId="341EC1D4" w14:textId="77777777" w:rsidR="006C2BC5" w:rsidRPr="00903DBA" w:rsidRDefault="006C2BC5" w:rsidP="006C2BC5">
      <w:pPr>
        <w:pStyle w:val="Code"/>
        <w:rPr>
          <w:highlight w:val="white"/>
        </w:rPr>
      </w:pPr>
      <w:r w:rsidRPr="00903DBA">
        <w:rPr>
          <w:highlight w:val="white"/>
        </w:rPr>
        <w:t xml:space="preserve">            middleCode.Operator = m_swapMap[middleCode.Operator];</w:t>
      </w:r>
    </w:p>
    <w:p w14:paraId="1AFEAD19" w14:textId="77777777" w:rsidR="006C2BC5" w:rsidRPr="00903DBA" w:rsidRDefault="006C2BC5" w:rsidP="006C2BC5">
      <w:pPr>
        <w:pStyle w:val="Code"/>
        <w:rPr>
          <w:highlight w:val="white"/>
        </w:rPr>
      </w:pPr>
      <w:r w:rsidRPr="00903DBA">
        <w:rPr>
          <w:highlight w:val="white"/>
        </w:rPr>
        <w:t xml:space="preserve">            middleCode[1] = rightSymbol;</w:t>
      </w:r>
    </w:p>
    <w:p w14:paraId="37434BB5" w14:textId="77777777" w:rsidR="006C2BC5" w:rsidRPr="00903DBA" w:rsidRDefault="006C2BC5" w:rsidP="006C2BC5">
      <w:pPr>
        <w:pStyle w:val="Code"/>
        <w:rPr>
          <w:highlight w:val="white"/>
        </w:rPr>
      </w:pPr>
      <w:r w:rsidRPr="00903DBA">
        <w:rPr>
          <w:highlight w:val="white"/>
        </w:rPr>
        <w:t xml:space="preserve">            middleCode[2] = leftSymbol;</w:t>
      </w:r>
    </w:p>
    <w:p w14:paraId="2BBC3E5D" w14:textId="77777777" w:rsidR="006C2BC5" w:rsidRPr="00903DBA" w:rsidRDefault="006C2BC5" w:rsidP="006C2BC5">
      <w:pPr>
        <w:pStyle w:val="Code"/>
        <w:rPr>
          <w:highlight w:val="white"/>
        </w:rPr>
      </w:pPr>
      <w:r w:rsidRPr="00903DBA">
        <w:rPr>
          <w:highlight w:val="white"/>
        </w:rPr>
        <w:t xml:space="preserve">          }</w:t>
      </w:r>
    </w:p>
    <w:p w14:paraId="6FB146EE" w14:textId="77777777" w:rsidR="006C2BC5" w:rsidRPr="00903DBA" w:rsidRDefault="006C2BC5" w:rsidP="006C2BC5">
      <w:pPr>
        <w:pStyle w:val="Code"/>
        <w:rPr>
          <w:highlight w:val="white"/>
        </w:rPr>
      </w:pPr>
      <w:r w:rsidRPr="00903DBA">
        <w:rPr>
          <w:highlight w:val="white"/>
        </w:rPr>
        <w:t xml:space="preserve">        }</w:t>
      </w:r>
    </w:p>
    <w:p w14:paraId="7EFB0DCC" w14:textId="77777777" w:rsidR="006C2BC5" w:rsidRPr="00903DBA" w:rsidRDefault="006C2BC5" w:rsidP="006C2BC5">
      <w:pPr>
        <w:pStyle w:val="Code"/>
        <w:rPr>
          <w:highlight w:val="white"/>
        </w:rPr>
      </w:pPr>
      <w:r w:rsidRPr="00903DBA">
        <w:rPr>
          <w:highlight w:val="white"/>
        </w:rPr>
        <w:t xml:space="preserve">      }</w:t>
      </w:r>
    </w:p>
    <w:p w14:paraId="08CD0B24" w14:textId="6044F3AA" w:rsidR="00CB763B" w:rsidRPr="00903DBA" w:rsidRDefault="006C2BC5" w:rsidP="00CF2F9E">
      <w:pPr>
        <w:pStyle w:val="Code"/>
        <w:rPr>
          <w:highlight w:val="white"/>
        </w:rPr>
      </w:pPr>
      <w:r w:rsidRPr="00903DBA">
        <w:rPr>
          <w:highlight w:val="white"/>
        </w:rPr>
        <w:t xml:space="preserve">    }</w:t>
      </w:r>
    </w:p>
    <w:p w14:paraId="6B3F7C15" w14:textId="5CC69F8A" w:rsidR="009D3B17" w:rsidRPr="0060539D" w:rsidRDefault="009D3B17" w:rsidP="0060539D">
      <w:pPr>
        <w:pStyle w:val="Rubrik3"/>
        <w:numPr>
          <w:ilvl w:val="2"/>
          <w:numId w:val="129"/>
        </w:numPr>
        <w:rPr>
          <w:highlight w:val="white"/>
        </w:rPr>
      </w:pPr>
      <w:bookmarkStart w:id="508" w:name="_Toc59126232"/>
      <w:r w:rsidRPr="0060539D">
        <w:rPr>
          <w:highlight w:val="white"/>
        </w:rPr>
        <w:t xml:space="preserve">Optimize </w:t>
      </w:r>
      <w:r w:rsidR="001278F9" w:rsidRPr="0060539D">
        <w:rPr>
          <w:highlight w:val="white"/>
        </w:rPr>
        <w:t>Communicative</w:t>
      </w:r>
      <w:r w:rsidRPr="0060539D">
        <w:rPr>
          <w:highlight w:val="white"/>
        </w:rPr>
        <w:t xml:space="preserve"> Expression</w:t>
      </w:r>
      <w:bookmarkEnd w:id="508"/>
    </w:p>
    <w:p w14:paraId="3341248E" w14:textId="77777777" w:rsidR="002F07CC" w:rsidRPr="00903DBA" w:rsidRDefault="002F07CC" w:rsidP="002F07CC">
      <w:pPr>
        <w:pStyle w:val="Code"/>
        <w:rPr>
          <w:highlight w:val="white"/>
        </w:rPr>
      </w:pPr>
      <w:r w:rsidRPr="00903DBA">
        <w:rPr>
          <w:highlight w:val="white"/>
        </w:rPr>
        <w:t xml:space="preserve">    private void OptimizeCommutative() {</w:t>
      </w:r>
    </w:p>
    <w:p w14:paraId="652424CA" w14:textId="77777777" w:rsidR="002F07CC" w:rsidRPr="00903DBA" w:rsidRDefault="002F07CC" w:rsidP="002F07CC">
      <w:pPr>
        <w:pStyle w:val="Code"/>
        <w:rPr>
          <w:highlight w:val="white"/>
        </w:rPr>
      </w:pPr>
      <w:r w:rsidRPr="00903DBA">
        <w:rPr>
          <w:highlight w:val="white"/>
        </w:rPr>
        <w:t xml:space="preserve">      foreach (MiddleCode middleCode in m_middleCodeList) {</w:t>
      </w:r>
    </w:p>
    <w:p w14:paraId="36A444FB" w14:textId="77777777" w:rsidR="002F07CC" w:rsidRPr="00903DBA" w:rsidRDefault="002F07CC" w:rsidP="002F07CC">
      <w:pPr>
        <w:pStyle w:val="Code"/>
        <w:rPr>
          <w:highlight w:val="white"/>
        </w:rPr>
      </w:pPr>
      <w:r w:rsidRPr="00903DBA">
        <w:rPr>
          <w:highlight w:val="white"/>
        </w:rPr>
        <w:t xml:space="preserve">        if (middleCode.IsCommutative()) {</w:t>
      </w:r>
    </w:p>
    <w:p w14:paraId="56F724BA" w14:textId="77777777" w:rsidR="002F07CC" w:rsidRPr="00903DBA" w:rsidRDefault="002F07CC" w:rsidP="002F07CC">
      <w:pPr>
        <w:pStyle w:val="Code"/>
        <w:rPr>
          <w:highlight w:val="white"/>
        </w:rPr>
      </w:pPr>
      <w:r w:rsidRPr="00903DBA">
        <w:rPr>
          <w:highlight w:val="white"/>
        </w:rPr>
        <w:t xml:space="preserve">          Symbol leftSymbol = (Symbol) middleCode[1],</w:t>
      </w:r>
    </w:p>
    <w:p w14:paraId="6248E1B7" w14:textId="77777777" w:rsidR="002F07CC" w:rsidRPr="00903DBA" w:rsidRDefault="002F07CC" w:rsidP="002F07CC">
      <w:pPr>
        <w:pStyle w:val="Code"/>
        <w:rPr>
          <w:highlight w:val="white"/>
        </w:rPr>
      </w:pPr>
      <w:r w:rsidRPr="00903DBA">
        <w:rPr>
          <w:highlight w:val="white"/>
        </w:rPr>
        <w:t xml:space="preserve">                 rightSymbol = (Symbol) middleCode[2];</w:t>
      </w:r>
    </w:p>
    <w:p w14:paraId="210803C5" w14:textId="39D8E1AC" w:rsidR="002F07CC" w:rsidRPr="00903DBA" w:rsidRDefault="002F07CC" w:rsidP="002F07CC">
      <w:pPr>
        <w:pStyle w:val="Code"/>
        <w:rPr>
          <w:highlight w:val="white"/>
        </w:rPr>
      </w:pPr>
      <w:r w:rsidRPr="00903DBA">
        <w:rPr>
          <w:highlight w:val="white"/>
        </w:rPr>
        <w:t xml:space="preserve">   </w:t>
      </w:r>
    </w:p>
    <w:p w14:paraId="50565501" w14:textId="6DACB169" w:rsidR="002F07CC" w:rsidRPr="00903DBA" w:rsidRDefault="002F07CC" w:rsidP="002F07CC">
      <w:pPr>
        <w:pStyle w:val="Code"/>
        <w:rPr>
          <w:highlight w:val="white"/>
        </w:rPr>
      </w:pPr>
      <w:r w:rsidRPr="00903DBA">
        <w:rPr>
          <w:highlight w:val="white"/>
        </w:rPr>
        <w:t xml:space="preserve">          // not 1 - i</w:t>
      </w:r>
    </w:p>
    <w:p w14:paraId="4B8571AF" w14:textId="46E77DFB" w:rsidR="002F07CC" w:rsidRPr="00903DBA" w:rsidRDefault="002F07CC" w:rsidP="002F07CC">
      <w:pPr>
        <w:pStyle w:val="Code"/>
        <w:rPr>
          <w:highlight w:val="white"/>
        </w:rPr>
      </w:pPr>
      <w:r w:rsidRPr="00903DBA">
        <w:rPr>
          <w:highlight w:val="white"/>
        </w:rPr>
        <w:t xml:space="preserve">          if (leftSymbol.Type.IsIntegralPointerArrayOrFunction() &amp;&amp;</w:t>
      </w:r>
    </w:p>
    <w:p w14:paraId="59672D99" w14:textId="1CE1A8ED" w:rsidR="002F07CC" w:rsidRPr="00903DBA" w:rsidRDefault="002F07CC" w:rsidP="002F07CC">
      <w:pPr>
        <w:pStyle w:val="Code"/>
        <w:rPr>
          <w:highlight w:val="white"/>
        </w:rPr>
      </w:pPr>
      <w:r w:rsidRPr="00903DBA">
        <w:rPr>
          <w:highlight w:val="white"/>
        </w:rPr>
        <w:t xml:space="preserve">              </w:t>
      </w:r>
      <w:r w:rsidR="00B60206" w:rsidRPr="00903DBA">
        <w:rPr>
          <w:highlight w:val="white"/>
        </w:rPr>
        <w:t>(</w:t>
      </w:r>
      <w:r w:rsidRPr="00903DBA">
        <w:rPr>
          <w:highlight w:val="white"/>
        </w:rPr>
        <w:t>leftSymbol.Value</w:t>
      </w:r>
      <w:r w:rsidR="000930BC" w:rsidRPr="00903DBA">
        <w:rPr>
          <w:highlight w:val="white"/>
        </w:rPr>
        <w:t xml:space="preserve"> is BigInteger</w:t>
      </w:r>
      <w:r w:rsidRPr="00903DBA">
        <w:rPr>
          <w:highlight w:val="white"/>
        </w:rPr>
        <w:t>)</w:t>
      </w:r>
      <w:r w:rsidR="00B60206" w:rsidRPr="00903DBA">
        <w:rPr>
          <w:highlight w:val="white"/>
        </w:rPr>
        <w:t>)</w:t>
      </w:r>
      <w:r w:rsidRPr="00903DBA">
        <w:rPr>
          <w:highlight w:val="white"/>
        </w:rPr>
        <w:t xml:space="preserve"> {</w:t>
      </w:r>
    </w:p>
    <w:p w14:paraId="664D3D6B" w14:textId="77777777" w:rsidR="002F07CC" w:rsidRPr="00903DBA" w:rsidRDefault="002F07CC" w:rsidP="002F07CC">
      <w:pPr>
        <w:pStyle w:val="Code"/>
        <w:rPr>
          <w:highlight w:val="white"/>
        </w:rPr>
      </w:pPr>
      <w:r w:rsidRPr="00903DBA">
        <w:rPr>
          <w:highlight w:val="white"/>
        </w:rPr>
        <w:t xml:space="preserve">            middleCode[1] = rightSymbol;</w:t>
      </w:r>
    </w:p>
    <w:p w14:paraId="3C3A0EDC" w14:textId="77777777" w:rsidR="002F07CC" w:rsidRPr="00903DBA" w:rsidRDefault="002F07CC" w:rsidP="002F07CC">
      <w:pPr>
        <w:pStyle w:val="Code"/>
        <w:rPr>
          <w:highlight w:val="white"/>
        </w:rPr>
      </w:pPr>
      <w:r w:rsidRPr="00903DBA">
        <w:rPr>
          <w:highlight w:val="white"/>
        </w:rPr>
        <w:t xml:space="preserve">            middleCode[2] = leftSymbol;</w:t>
      </w:r>
    </w:p>
    <w:p w14:paraId="1A58D15C" w14:textId="77777777" w:rsidR="002F07CC" w:rsidRPr="00903DBA" w:rsidRDefault="002F07CC" w:rsidP="002F07CC">
      <w:pPr>
        <w:pStyle w:val="Code"/>
        <w:rPr>
          <w:highlight w:val="white"/>
        </w:rPr>
      </w:pPr>
      <w:r w:rsidRPr="00903DBA">
        <w:rPr>
          <w:highlight w:val="white"/>
        </w:rPr>
        <w:t xml:space="preserve">          }</w:t>
      </w:r>
    </w:p>
    <w:p w14:paraId="5C647C2E" w14:textId="77777777" w:rsidR="002F07CC" w:rsidRPr="00903DBA" w:rsidRDefault="002F07CC" w:rsidP="002F07CC">
      <w:pPr>
        <w:pStyle w:val="Code"/>
        <w:rPr>
          <w:highlight w:val="white"/>
        </w:rPr>
      </w:pPr>
      <w:r w:rsidRPr="00903DBA">
        <w:rPr>
          <w:highlight w:val="white"/>
        </w:rPr>
        <w:t xml:space="preserve">        }</w:t>
      </w:r>
    </w:p>
    <w:p w14:paraId="15FCCEAD" w14:textId="77777777" w:rsidR="002F07CC" w:rsidRPr="00903DBA" w:rsidRDefault="002F07CC" w:rsidP="002F07CC">
      <w:pPr>
        <w:pStyle w:val="Code"/>
        <w:rPr>
          <w:highlight w:val="white"/>
        </w:rPr>
      </w:pPr>
      <w:r w:rsidRPr="00903DBA">
        <w:rPr>
          <w:highlight w:val="white"/>
        </w:rPr>
        <w:t xml:space="preserve">      }</w:t>
      </w:r>
    </w:p>
    <w:p w14:paraId="76DDA1E2" w14:textId="05E2AC1C" w:rsidR="002F07CC" w:rsidRPr="00903DBA" w:rsidRDefault="002F07CC" w:rsidP="002F07CC">
      <w:pPr>
        <w:pStyle w:val="Code"/>
        <w:rPr>
          <w:highlight w:val="white"/>
        </w:rPr>
      </w:pPr>
      <w:r w:rsidRPr="00903DBA">
        <w:rPr>
          <w:highlight w:val="white"/>
        </w:rPr>
        <w:t xml:space="preserve">    }</w:t>
      </w:r>
    </w:p>
    <w:p w14:paraId="24057161" w14:textId="4D6567B3" w:rsidR="008F0B47" w:rsidRPr="00903DBA" w:rsidRDefault="008F0B47" w:rsidP="0060539D">
      <w:pPr>
        <w:pStyle w:val="Rubrik3"/>
      </w:pPr>
      <w:bookmarkStart w:id="509" w:name="_Toc59126233"/>
      <w:r w:rsidRPr="00903DBA">
        <w:t>Remove Trivial Assignment</w:t>
      </w:r>
      <w:bookmarkEnd w:id="509"/>
    </w:p>
    <w:p w14:paraId="3E4059C5" w14:textId="286B5D83" w:rsidR="009F35D4" w:rsidRPr="00903DBA" w:rsidRDefault="009F35D4" w:rsidP="009F35D4">
      <w:r w:rsidRPr="00903DBA">
        <w:t xml:space="preserve">Trivial assignment, where a symbol is assigned the value of the same symbol, </w:t>
      </w:r>
      <w:r w:rsidR="00944992" w:rsidRPr="00903DBA">
        <w:t xml:space="preserve">such as </w:t>
      </w:r>
      <w:r w:rsidR="00944992" w:rsidRPr="00903DBA">
        <w:rPr>
          <w:rStyle w:val="KeyWord0"/>
        </w:rPr>
        <w:t>x</w:t>
      </w:r>
      <w:r w:rsidR="00944992" w:rsidRPr="00903DBA">
        <w:t xml:space="preserve"> </w:t>
      </w:r>
      <w:r w:rsidR="00944992" w:rsidRPr="00903DBA">
        <w:rPr>
          <w:rStyle w:val="KeyWord0"/>
        </w:rPr>
        <w:t>=</w:t>
      </w:r>
      <w:r w:rsidR="00944992" w:rsidRPr="00903DBA">
        <w:t xml:space="preserve"> </w:t>
      </w:r>
      <w:proofErr w:type="gramStart"/>
      <w:r w:rsidR="00944992" w:rsidRPr="00903DBA">
        <w:rPr>
          <w:rStyle w:val="KeyWord0"/>
        </w:rPr>
        <w:t>x;</w:t>
      </w:r>
      <w:r w:rsidR="00944992" w:rsidRPr="00903DBA">
        <w:t>,</w:t>
      </w:r>
      <w:proofErr w:type="gramEnd"/>
      <w:r w:rsidR="00944992" w:rsidRPr="00903DBA">
        <w:t xml:space="preserve"> </w:t>
      </w:r>
      <w:r w:rsidRPr="00903DBA">
        <w:t>shall be removed.</w:t>
      </w:r>
    </w:p>
    <w:p w14:paraId="16ECCE16" w14:textId="77777777" w:rsidR="003135D1" w:rsidRPr="00903DBA" w:rsidRDefault="003135D1" w:rsidP="003135D1">
      <w:pPr>
        <w:pStyle w:val="Code"/>
        <w:rPr>
          <w:highlight w:val="white"/>
        </w:rPr>
      </w:pPr>
      <w:r w:rsidRPr="00903DBA">
        <w:rPr>
          <w:highlight w:val="white"/>
        </w:rPr>
        <w:t xml:space="preserve">    private void RemoveTrivialAssign() {</w:t>
      </w:r>
    </w:p>
    <w:p w14:paraId="15AAD6D2" w14:textId="77777777" w:rsidR="003135D1" w:rsidRPr="00903DBA" w:rsidRDefault="003135D1" w:rsidP="003135D1">
      <w:pPr>
        <w:pStyle w:val="Code"/>
        <w:rPr>
          <w:highlight w:val="white"/>
        </w:rPr>
      </w:pPr>
      <w:r w:rsidRPr="00903DBA">
        <w:rPr>
          <w:highlight w:val="white"/>
        </w:rPr>
        <w:t xml:space="preserve">      foreach (MiddleCode middleCode in m_middleCodeList) {</w:t>
      </w:r>
    </w:p>
    <w:p w14:paraId="55FFEBF0" w14:textId="77777777" w:rsidR="003135D1" w:rsidRPr="00903DBA" w:rsidRDefault="003135D1" w:rsidP="003135D1">
      <w:pPr>
        <w:pStyle w:val="Code"/>
        <w:rPr>
          <w:highlight w:val="white"/>
        </w:rPr>
      </w:pPr>
      <w:r w:rsidRPr="00903DBA">
        <w:rPr>
          <w:highlight w:val="white"/>
        </w:rPr>
        <w:t xml:space="preserve">        MiddleOperator middleOperator = middleCode.Operator;</w:t>
      </w:r>
    </w:p>
    <w:p w14:paraId="560B3220" w14:textId="77777777" w:rsidR="003135D1" w:rsidRPr="00903DBA" w:rsidRDefault="003135D1" w:rsidP="003135D1">
      <w:pPr>
        <w:pStyle w:val="Code"/>
        <w:rPr>
          <w:highlight w:val="white"/>
        </w:rPr>
      </w:pPr>
      <w:r w:rsidRPr="00903DBA">
        <w:rPr>
          <w:highlight w:val="white"/>
        </w:rPr>
        <w:t xml:space="preserve">      </w:t>
      </w:r>
    </w:p>
    <w:p w14:paraId="068ECA99" w14:textId="77777777" w:rsidR="003135D1" w:rsidRPr="00903DBA" w:rsidRDefault="003135D1" w:rsidP="003135D1">
      <w:pPr>
        <w:pStyle w:val="Code"/>
        <w:rPr>
          <w:highlight w:val="white"/>
        </w:rPr>
      </w:pPr>
      <w:r w:rsidRPr="00903DBA">
        <w:rPr>
          <w:highlight w:val="white"/>
        </w:rPr>
        <w:t xml:space="preserve">        if (middleOperator == MiddleOperator.Assign) {</w:t>
      </w:r>
    </w:p>
    <w:p w14:paraId="2EFF024F" w14:textId="77777777" w:rsidR="003135D1" w:rsidRPr="00903DBA" w:rsidRDefault="003135D1" w:rsidP="003135D1">
      <w:pPr>
        <w:pStyle w:val="Code"/>
        <w:rPr>
          <w:highlight w:val="white"/>
        </w:rPr>
      </w:pPr>
      <w:r w:rsidRPr="00903DBA">
        <w:rPr>
          <w:highlight w:val="white"/>
        </w:rPr>
        <w:t xml:space="preserve">          Symbol resultSymbol = (Symbol) middleCode[0],</w:t>
      </w:r>
    </w:p>
    <w:p w14:paraId="0808696B" w14:textId="77777777" w:rsidR="003135D1" w:rsidRPr="00903DBA" w:rsidRDefault="003135D1" w:rsidP="003135D1">
      <w:pPr>
        <w:pStyle w:val="Code"/>
        <w:rPr>
          <w:highlight w:val="white"/>
        </w:rPr>
      </w:pPr>
      <w:r w:rsidRPr="00903DBA">
        <w:rPr>
          <w:highlight w:val="white"/>
        </w:rPr>
        <w:t xml:space="preserve">                 assignSymbol = (Symbol) middleCode[1];</w:t>
      </w:r>
    </w:p>
    <w:p w14:paraId="45C0E3BF" w14:textId="77777777" w:rsidR="003135D1" w:rsidRPr="00903DBA" w:rsidRDefault="003135D1" w:rsidP="003135D1">
      <w:pPr>
        <w:pStyle w:val="Code"/>
        <w:rPr>
          <w:highlight w:val="white"/>
        </w:rPr>
      </w:pPr>
      <w:r w:rsidRPr="00903DBA">
        <w:rPr>
          <w:highlight w:val="white"/>
        </w:rPr>
        <w:t xml:space="preserve">        </w:t>
      </w:r>
    </w:p>
    <w:p w14:paraId="13EDE0DE" w14:textId="77777777" w:rsidR="003135D1" w:rsidRPr="00903DBA" w:rsidRDefault="003135D1" w:rsidP="003135D1">
      <w:pPr>
        <w:pStyle w:val="Code"/>
        <w:rPr>
          <w:highlight w:val="white"/>
        </w:rPr>
      </w:pPr>
      <w:r w:rsidRPr="00903DBA">
        <w:rPr>
          <w:highlight w:val="white"/>
        </w:rPr>
        <w:t xml:space="preserve">          if (resultSymbol == assignSymbol) {</w:t>
      </w:r>
    </w:p>
    <w:p w14:paraId="27D86D41" w14:textId="77777777" w:rsidR="003135D1" w:rsidRPr="00903DBA" w:rsidRDefault="003135D1" w:rsidP="003135D1">
      <w:pPr>
        <w:pStyle w:val="Code"/>
        <w:rPr>
          <w:highlight w:val="white"/>
        </w:rPr>
      </w:pPr>
      <w:r w:rsidRPr="00903DBA">
        <w:rPr>
          <w:highlight w:val="white"/>
        </w:rPr>
        <w:lastRenderedPageBreak/>
        <w:t xml:space="preserve">            middleCode.Operator = MiddleOperator.Empty;</w:t>
      </w:r>
    </w:p>
    <w:p w14:paraId="34E430D4" w14:textId="77777777" w:rsidR="003135D1" w:rsidRPr="00903DBA" w:rsidRDefault="003135D1" w:rsidP="003135D1">
      <w:pPr>
        <w:pStyle w:val="Code"/>
        <w:rPr>
          <w:highlight w:val="white"/>
        </w:rPr>
      </w:pPr>
      <w:r w:rsidRPr="00903DBA">
        <w:rPr>
          <w:highlight w:val="white"/>
        </w:rPr>
        <w:t xml:space="preserve">            m_update = true;</w:t>
      </w:r>
    </w:p>
    <w:p w14:paraId="3132032B" w14:textId="77777777" w:rsidR="003135D1" w:rsidRPr="00903DBA" w:rsidRDefault="003135D1" w:rsidP="003135D1">
      <w:pPr>
        <w:pStyle w:val="Code"/>
        <w:rPr>
          <w:highlight w:val="white"/>
        </w:rPr>
      </w:pPr>
      <w:r w:rsidRPr="00903DBA">
        <w:rPr>
          <w:highlight w:val="white"/>
        </w:rPr>
        <w:t xml:space="preserve">          }</w:t>
      </w:r>
    </w:p>
    <w:p w14:paraId="66B04D67" w14:textId="77777777" w:rsidR="003135D1" w:rsidRPr="00903DBA" w:rsidRDefault="003135D1" w:rsidP="003135D1">
      <w:pPr>
        <w:pStyle w:val="Code"/>
        <w:rPr>
          <w:highlight w:val="white"/>
        </w:rPr>
      </w:pPr>
      <w:r w:rsidRPr="00903DBA">
        <w:rPr>
          <w:highlight w:val="white"/>
        </w:rPr>
        <w:t xml:space="preserve">        }</w:t>
      </w:r>
    </w:p>
    <w:p w14:paraId="14965EE2" w14:textId="77777777" w:rsidR="003135D1" w:rsidRPr="00903DBA" w:rsidRDefault="003135D1" w:rsidP="003135D1">
      <w:pPr>
        <w:pStyle w:val="Code"/>
        <w:rPr>
          <w:highlight w:val="white"/>
        </w:rPr>
      </w:pPr>
      <w:r w:rsidRPr="00903DBA">
        <w:rPr>
          <w:highlight w:val="white"/>
        </w:rPr>
        <w:t xml:space="preserve">      }</w:t>
      </w:r>
    </w:p>
    <w:p w14:paraId="0DBDB352" w14:textId="60EA5389" w:rsidR="00790057" w:rsidRPr="00903DBA" w:rsidRDefault="003135D1" w:rsidP="003135D1">
      <w:pPr>
        <w:pStyle w:val="Code"/>
        <w:rPr>
          <w:highlight w:val="white"/>
        </w:rPr>
      </w:pPr>
      <w:r w:rsidRPr="00903DBA">
        <w:rPr>
          <w:highlight w:val="white"/>
        </w:rPr>
        <w:t xml:space="preserve">    }</w:t>
      </w:r>
    </w:p>
    <w:p w14:paraId="01F89110" w14:textId="31CC5129" w:rsidR="001D1BEE" w:rsidRPr="00903DBA" w:rsidRDefault="00EF5A6C" w:rsidP="0060539D">
      <w:pPr>
        <w:pStyle w:val="Rubrik3"/>
      </w:pPr>
      <w:bookmarkStart w:id="510" w:name="_Toc59126234"/>
      <w:r w:rsidRPr="00903DBA">
        <w:t xml:space="preserve">Remove </w:t>
      </w:r>
      <w:r w:rsidR="00F03A18" w:rsidRPr="00903DBA">
        <w:t>Cleared</w:t>
      </w:r>
      <w:r w:rsidRPr="00903DBA">
        <w:t xml:space="preserve"> Code</w:t>
      </w:r>
      <w:bookmarkEnd w:id="510"/>
    </w:p>
    <w:p w14:paraId="37E1B19C" w14:textId="46FDB3BD" w:rsidR="00D27FDA" w:rsidRPr="00903DBA" w:rsidRDefault="00237ECB" w:rsidP="00D27FDA">
      <w:r w:rsidRPr="00903DBA">
        <w:t>Technically</w:t>
      </w:r>
      <w:r w:rsidR="00D27FDA" w:rsidRPr="00903DBA">
        <w:t xml:space="preserve">, it is not strictly necessary to remove </w:t>
      </w:r>
      <w:r w:rsidRPr="00903DBA">
        <w:t>cleared middle code instruction</w:t>
      </w:r>
      <w:r w:rsidR="0005253C" w:rsidRPr="00903DBA">
        <w:t>s</w:t>
      </w:r>
      <w:r w:rsidRPr="00903DBA">
        <w:t xml:space="preserve"> since </w:t>
      </w:r>
      <w:r w:rsidR="00C46B0F">
        <w:t>they</w:t>
      </w:r>
      <w:r w:rsidR="00C45031" w:rsidRPr="00903DBA">
        <w:t xml:space="preserve"> do</w:t>
      </w:r>
      <w:r w:rsidRPr="00903DBA">
        <w:t xml:space="preserve"> not generate </w:t>
      </w:r>
      <w:r w:rsidR="009D33EE">
        <w:t>assembly</w:t>
      </w:r>
      <w:r w:rsidRPr="00903DBA">
        <w:t xml:space="preserve"> code. However, </w:t>
      </w:r>
      <w:r w:rsidR="003060AC" w:rsidRPr="00903DBA">
        <w:t xml:space="preserve">it </w:t>
      </w:r>
      <w:r w:rsidR="007B0D93" w:rsidRPr="00903DBA">
        <w:t>simplif</w:t>
      </w:r>
      <w:r w:rsidR="003060AC" w:rsidRPr="00903DBA">
        <w:t>ies</w:t>
      </w:r>
      <w:r w:rsidR="007B0D93" w:rsidRPr="00903DBA">
        <w:t xml:space="preserve"> the </w:t>
      </w:r>
      <w:r w:rsidRPr="00903DBA">
        <w:t>optimization methods</w:t>
      </w:r>
      <w:r w:rsidR="003060AC" w:rsidRPr="00903DBA">
        <w:t xml:space="preserve"> of this section.</w:t>
      </w:r>
    </w:p>
    <w:p w14:paraId="697A9E85" w14:textId="77777777" w:rsidR="003A7420" w:rsidRPr="00903DBA" w:rsidRDefault="003A7420" w:rsidP="003A7420">
      <w:pPr>
        <w:pStyle w:val="Code"/>
        <w:rPr>
          <w:highlight w:val="white"/>
        </w:rPr>
      </w:pPr>
      <w:r w:rsidRPr="00903DBA">
        <w:rPr>
          <w:highlight w:val="white"/>
        </w:rPr>
        <w:t xml:space="preserve">    public void RemoveClearedCode() {</w:t>
      </w:r>
    </w:p>
    <w:p w14:paraId="547C044F" w14:textId="5C66092F" w:rsidR="00D67BB0" w:rsidRPr="00903DBA" w:rsidRDefault="00D67BB0" w:rsidP="00D67BB0">
      <w:pPr>
        <w:rPr>
          <w:highlight w:val="white"/>
        </w:rPr>
      </w:pPr>
      <w:r w:rsidRPr="00903DBA">
        <w:rPr>
          <w:highlight w:val="white"/>
        </w:rPr>
        <w:t xml:space="preserve">We iterate backwards through the middle code list </w:t>
      </w:r>
      <w:r w:rsidR="00BF19B1" w:rsidRPr="00903DBA">
        <w:rPr>
          <w:rFonts w:ascii="inherit" w:hAnsi="inherit"/>
          <w:color w:val="000000"/>
          <w:shd w:val="clear" w:color="auto" w:fill="FFFFFF"/>
        </w:rPr>
        <w:t>for performance reasons.</w:t>
      </w:r>
    </w:p>
    <w:p w14:paraId="20203B6C" w14:textId="204975FE" w:rsidR="003A7420" w:rsidRPr="00903DBA" w:rsidRDefault="003A7420" w:rsidP="003A7420">
      <w:pPr>
        <w:pStyle w:val="Code"/>
        <w:rPr>
          <w:highlight w:val="white"/>
        </w:rPr>
      </w:pPr>
      <w:r w:rsidRPr="00903DBA">
        <w:rPr>
          <w:highlight w:val="white"/>
        </w:rPr>
        <w:t xml:space="preserve">      for (int </w:t>
      </w:r>
      <w:r w:rsidR="00F06F03" w:rsidRPr="00903DBA">
        <w:rPr>
          <w:highlight w:val="white"/>
        </w:rPr>
        <w:t>index</w:t>
      </w:r>
      <w:r w:rsidRPr="00903DBA">
        <w:rPr>
          <w:highlight w:val="white"/>
        </w:rPr>
        <w:t xml:space="preserve"> = (m_middleCodeList.Count - </w:t>
      </w:r>
      <w:r w:rsidR="00085480" w:rsidRPr="00903DBA">
        <w:rPr>
          <w:highlight w:val="white"/>
        </w:rPr>
        <w:t>1</w:t>
      </w:r>
      <w:r w:rsidRPr="00903DBA">
        <w:rPr>
          <w:highlight w:val="white"/>
        </w:rPr>
        <w:t xml:space="preserve">); </w:t>
      </w:r>
      <w:r w:rsidR="00F06F03" w:rsidRPr="00903DBA">
        <w:rPr>
          <w:highlight w:val="white"/>
        </w:rPr>
        <w:t>index</w:t>
      </w:r>
      <w:r w:rsidRPr="00903DBA">
        <w:rPr>
          <w:highlight w:val="white"/>
        </w:rPr>
        <w:t xml:space="preserve"> </w:t>
      </w:r>
      <w:r w:rsidR="004A5B1B" w:rsidRPr="00903DBA">
        <w:rPr>
          <w:highlight w:val="white"/>
        </w:rPr>
        <w:t>&gt;=</w:t>
      </w:r>
      <w:r w:rsidRPr="00903DBA">
        <w:rPr>
          <w:highlight w:val="white"/>
        </w:rPr>
        <w:t xml:space="preserve"> 0;--</w:t>
      </w:r>
      <w:r w:rsidR="00F06F03" w:rsidRPr="00903DBA">
        <w:rPr>
          <w:highlight w:val="white"/>
        </w:rPr>
        <w:t>index</w:t>
      </w:r>
      <w:r w:rsidRPr="00903DBA">
        <w:rPr>
          <w:highlight w:val="white"/>
        </w:rPr>
        <w:t>){</w:t>
      </w:r>
    </w:p>
    <w:p w14:paraId="0F944F51" w14:textId="0DEDF0BA" w:rsidR="003A7420" w:rsidRPr="00903DBA" w:rsidRDefault="003A7420" w:rsidP="003A7420">
      <w:pPr>
        <w:pStyle w:val="Code"/>
        <w:rPr>
          <w:highlight w:val="white"/>
        </w:rPr>
      </w:pPr>
      <w:r w:rsidRPr="00903DBA">
        <w:rPr>
          <w:highlight w:val="white"/>
        </w:rPr>
        <w:t xml:space="preserve">        if (m_middleCodeList[</w:t>
      </w:r>
      <w:r w:rsidR="00F06F03" w:rsidRPr="00903DBA">
        <w:rPr>
          <w:highlight w:val="white"/>
        </w:rPr>
        <w:t>index</w:t>
      </w:r>
      <w:r w:rsidRPr="00903DBA">
        <w:rPr>
          <w:highlight w:val="white"/>
        </w:rPr>
        <w:t>].Operator == MiddleOperator.Empty) {</w:t>
      </w:r>
    </w:p>
    <w:p w14:paraId="73F97B19" w14:textId="52480F78" w:rsidR="001E2786" w:rsidRPr="00903DBA" w:rsidRDefault="001E2786" w:rsidP="009A0289">
      <w:pPr>
        <w:rPr>
          <w:highlight w:val="white"/>
        </w:rPr>
      </w:pPr>
      <w:r w:rsidRPr="00903DBA">
        <w:rPr>
          <w:highlight w:val="white"/>
        </w:rPr>
        <w:t xml:space="preserve">For each empty instruction we must </w:t>
      </w:r>
      <w:r w:rsidR="009A0289" w:rsidRPr="00903DBA">
        <w:rPr>
          <w:highlight w:val="white"/>
        </w:rPr>
        <w:t xml:space="preserve">go through all other instruction </w:t>
      </w:r>
      <w:r w:rsidR="00F06F03" w:rsidRPr="00903DBA">
        <w:rPr>
          <w:highlight w:val="white"/>
        </w:rPr>
        <w:t>and decrease all target by one that is greater than the index of the instruction to be removed.</w:t>
      </w:r>
    </w:p>
    <w:p w14:paraId="47B388ED" w14:textId="6CE12A3C" w:rsidR="003A7420" w:rsidRPr="00903DBA" w:rsidRDefault="003A7420" w:rsidP="003A7420">
      <w:pPr>
        <w:pStyle w:val="Code"/>
        <w:rPr>
          <w:highlight w:val="white"/>
        </w:rPr>
      </w:pPr>
      <w:r w:rsidRPr="00903DBA">
        <w:rPr>
          <w:highlight w:val="white"/>
        </w:rPr>
        <w:t xml:space="preserve">          </w:t>
      </w:r>
      <w:r w:rsidR="001E2786" w:rsidRPr="00903DBA">
        <w:rPr>
          <w:highlight w:val="white"/>
        </w:rPr>
        <w:t>foreach (MiddleCode middleCode in m</w:t>
      </w:r>
      <w:r w:rsidRPr="00903DBA">
        <w:rPr>
          <w:highlight w:val="white"/>
        </w:rPr>
        <w:t>_middleCodeList</w:t>
      </w:r>
      <w:r w:rsidR="001E2786" w:rsidRPr="00903DBA">
        <w:rPr>
          <w:highlight w:val="white"/>
        </w:rPr>
        <w:t>) {</w:t>
      </w:r>
    </w:p>
    <w:p w14:paraId="52F0527A" w14:textId="77777777" w:rsidR="003A7420" w:rsidRPr="00903DBA" w:rsidRDefault="003A7420" w:rsidP="003A7420">
      <w:pPr>
        <w:pStyle w:val="Code"/>
        <w:rPr>
          <w:highlight w:val="white"/>
        </w:rPr>
      </w:pPr>
      <w:r w:rsidRPr="00903DBA">
        <w:rPr>
          <w:highlight w:val="white"/>
        </w:rPr>
        <w:t xml:space="preserve">            if (middleCode.IsRelationCarryOrGoto()) {</w:t>
      </w:r>
    </w:p>
    <w:p w14:paraId="6898E590" w14:textId="77777777" w:rsidR="003A7420" w:rsidRPr="00903DBA" w:rsidRDefault="003A7420" w:rsidP="003A7420">
      <w:pPr>
        <w:pStyle w:val="Code"/>
        <w:rPr>
          <w:highlight w:val="white"/>
        </w:rPr>
      </w:pPr>
      <w:r w:rsidRPr="00903DBA">
        <w:rPr>
          <w:highlight w:val="white"/>
        </w:rPr>
        <w:t xml:space="preserve">              int target = (int) middleCode[0];</w:t>
      </w:r>
    </w:p>
    <w:p w14:paraId="4CABBDF2" w14:textId="77777777" w:rsidR="003A7420" w:rsidRPr="00903DBA" w:rsidRDefault="003A7420" w:rsidP="003A7420">
      <w:pPr>
        <w:pStyle w:val="Code"/>
        <w:rPr>
          <w:highlight w:val="white"/>
        </w:rPr>
      </w:pPr>
      <w:r w:rsidRPr="00903DBA">
        <w:rPr>
          <w:highlight w:val="white"/>
        </w:rPr>
        <w:t xml:space="preserve">            </w:t>
      </w:r>
    </w:p>
    <w:p w14:paraId="73A2D7AF" w14:textId="2AFDF9BF" w:rsidR="003A7420" w:rsidRPr="00903DBA" w:rsidRDefault="003A7420" w:rsidP="003A7420">
      <w:pPr>
        <w:pStyle w:val="Code"/>
        <w:rPr>
          <w:highlight w:val="white"/>
        </w:rPr>
      </w:pPr>
      <w:r w:rsidRPr="00903DBA">
        <w:rPr>
          <w:highlight w:val="white"/>
        </w:rPr>
        <w:t xml:space="preserve">              if (target &gt; </w:t>
      </w:r>
      <w:r w:rsidR="00F06F03" w:rsidRPr="00903DBA">
        <w:rPr>
          <w:highlight w:val="white"/>
        </w:rPr>
        <w:t>index</w:t>
      </w:r>
      <w:r w:rsidRPr="00903DBA">
        <w:rPr>
          <w:highlight w:val="white"/>
        </w:rPr>
        <w:t>) {</w:t>
      </w:r>
    </w:p>
    <w:p w14:paraId="49394E8F" w14:textId="77777777" w:rsidR="003A7420" w:rsidRPr="00903DBA" w:rsidRDefault="003A7420" w:rsidP="003A7420">
      <w:pPr>
        <w:pStyle w:val="Code"/>
        <w:rPr>
          <w:highlight w:val="white"/>
        </w:rPr>
      </w:pPr>
      <w:r w:rsidRPr="00903DBA">
        <w:rPr>
          <w:highlight w:val="white"/>
        </w:rPr>
        <w:t xml:space="preserve">                middleCode[0] = target - 1;</w:t>
      </w:r>
    </w:p>
    <w:p w14:paraId="368792B3" w14:textId="77777777" w:rsidR="003A7420" w:rsidRPr="00903DBA" w:rsidRDefault="003A7420" w:rsidP="003A7420">
      <w:pPr>
        <w:pStyle w:val="Code"/>
        <w:rPr>
          <w:highlight w:val="white"/>
        </w:rPr>
      </w:pPr>
      <w:r w:rsidRPr="00903DBA">
        <w:rPr>
          <w:highlight w:val="white"/>
        </w:rPr>
        <w:t xml:space="preserve">              }</w:t>
      </w:r>
    </w:p>
    <w:p w14:paraId="0A13B333" w14:textId="77777777" w:rsidR="003A7420" w:rsidRPr="00903DBA" w:rsidRDefault="003A7420" w:rsidP="003A7420">
      <w:pPr>
        <w:pStyle w:val="Code"/>
        <w:rPr>
          <w:highlight w:val="white"/>
        </w:rPr>
      </w:pPr>
      <w:r w:rsidRPr="00903DBA">
        <w:rPr>
          <w:highlight w:val="white"/>
        </w:rPr>
        <w:t xml:space="preserve">            }</w:t>
      </w:r>
    </w:p>
    <w:p w14:paraId="30CE5AA9" w14:textId="77777777" w:rsidR="003A7420" w:rsidRPr="00903DBA" w:rsidRDefault="003A7420" w:rsidP="003A7420">
      <w:pPr>
        <w:pStyle w:val="Code"/>
        <w:rPr>
          <w:highlight w:val="white"/>
        </w:rPr>
      </w:pPr>
      <w:r w:rsidRPr="00903DBA">
        <w:rPr>
          <w:highlight w:val="white"/>
        </w:rPr>
        <w:t xml:space="preserve">          }</w:t>
      </w:r>
    </w:p>
    <w:p w14:paraId="7778C288" w14:textId="77777777" w:rsidR="003A7420" w:rsidRPr="00903DBA" w:rsidRDefault="003A7420" w:rsidP="003A7420">
      <w:pPr>
        <w:pStyle w:val="Code"/>
        <w:rPr>
          <w:highlight w:val="white"/>
        </w:rPr>
      </w:pPr>
      <w:r w:rsidRPr="00903DBA">
        <w:rPr>
          <w:highlight w:val="white"/>
        </w:rPr>
        <w:t xml:space="preserve">        </w:t>
      </w:r>
    </w:p>
    <w:p w14:paraId="6ECBE3FF" w14:textId="2677657E" w:rsidR="003A7420" w:rsidRPr="00903DBA" w:rsidRDefault="003A7420" w:rsidP="003A7420">
      <w:pPr>
        <w:pStyle w:val="Code"/>
        <w:rPr>
          <w:highlight w:val="white"/>
        </w:rPr>
      </w:pPr>
      <w:r w:rsidRPr="00903DBA">
        <w:rPr>
          <w:highlight w:val="white"/>
        </w:rPr>
        <w:t xml:space="preserve">          m_middleCodeList.RemoveAt(</w:t>
      </w:r>
      <w:r w:rsidR="00F06F03" w:rsidRPr="00903DBA">
        <w:rPr>
          <w:highlight w:val="white"/>
        </w:rPr>
        <w:t>index</w:t>
      </w:r>
      <w:r w:rsidRPr="00903DBA">
        <w:rPr>
          <w:highlight w:val="white"/>
        </w:rPr>
        <w:t>);</w:t>
      </w:r>
    </w:p>
    <w:p w14:paraId="1EF6B2F0" w14:textId="77777777" w:rsidR="003A7420" w:rsidRPr="00903DBA" w:rsidRDefault="003A7420" w:rsidP="003A7420">
      <w:pPr>
        <w:pStyle w:val="Code"/>
        <w:rPr>
          <w:highlight w:val="white"/>
        </w:rPr>
      </w:pPr>
      <w:r w:rsidRPr="00903DBA">
        <w:rPr>
          <w:highlight w:val="white"/>
        </w:rPr>
        <w:t xml:space="preserve">        }</w:t>
      </w:r>
    </w:p>
    <w:p w14:paraId="793B5A0E" w14:textId="77777777" w:rsidR="003A7420" w:rsidRPr="00903DBA" w:rsidRDefault="003A7420" w:rsidP="003A7420">
      <w:pPr>
        <w:pStyle w:val="Code"/>
        <w:rPr>
          <w:highlight w:val="white"/>
        </w:rPr>
      </w:pPr>
      <w:r w:rsidRPr="00903DBA">
        <w:rPr>
          <w:highlight w:val="white"/>
        </w:rPr>
        <w:t xml:space="preserve">      }</w:t>
      </w:r>
    </w:p>
    <w:p w14:paraId="12E7FE42" w14:textId="0CE119B6" w:rsidR="003A7420" w:rsidRPr="00903DBA" w:rsidRDefault="003A7420" w:rsidP="003A7420">
      <w:pPr>
        <w:pStyle w:val="Code"/>
        <w:rPr>
          <w:highlight w:val="white"/>
        </w:rPr>
      </w:pPr>
      <w:r w:rsidRPr="00903DBA">
        <w:rPr>
          <w:highlight w:val="white"/>
        </w:rPr>
        <w:t xml:space="preserve">    }</w:t>
      </w:r>
    </w:p>
    <w:p w14:paraId="08D09400" w14:textId="5F13C6FF" w:rsidR="0099128E" w:rsidRPr="00903DBA" w:rsidRDefault="0099128E" w:rsidP="0060539D">
      <w:pPr>
        <w:pStyle w:val="Rubrik1"/>
      </w:pPr>
      <w:bookmarkStart w:id="511" w:name="_Ref54016612"/>
      <w:bookmarkStart w:id="512" w:name="_Ref54016688"/>
      <w:bookmarkStart w:id="513" w:name="_Toc59126235"/>
      <w:r w:rsidRPr="00903DBA">
        <w:lastRenderedPageBreak/>
        <w:t>Assembly Code Generation</w:t>
      </w:r>
      <w:bookmarkEnd w:id="511"/>
      <w:bookmarkEnd w:id="512"/>
      <w:bookmarkEnd w:id="513"/>
    </w:p>
    <w:p w14:paraId="70E477B9" w14:textId="693E86C5"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ED302B" w:rsidRPr="00ED4198">
        <w:rPr>
          <w:rStyle w:val="KeyWord0"/>
        </w:rPr>
        <w:t>tracks</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4259987D" w:rsidR="006C5851" w:rsidRPr="00903DBA" w:rsidRDefault="004E1BBC" w:rsidP="0060539D">
      <w:pPr>
        <w:pStyle w:val="Rubrik2"/>
      </w:pPr>
      <w:bookmarkStart w:id="514" w:name="_Toc59126236"/>
      <w:r w:rsidRPr="00903DBA">
        <w:t>Runtime Management</w:t>
      </w:r>
      <w:bookmarkEnd w:id="514"/>
    </w:p>
    <w:p w14:paraId="023BD772" w14:textId="477EF4ED"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0C3F22" w:rsidRPr="00903DBA">
        <w:rPr>
          <w:rStyle w:val="KeyWord0"/>
        </w:rPr>
        <w:t>main</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B52600" w:rsidRPr="00903DBA">
        <w:rPr>
          <w:rStyle w:val="KeyWord0"/>
        </w:rPr>
        <w:t>regular</w:t>
      </w:r>
      <w:r w:rsidR="00710D99" w:rsidRPr="00903DBA">
        <w:t xml:space="preserve"> </w:t>
      </w:r>
      <w:r w:rsidR="00710D99" w:rsidRPr="00903DBA">
        <w:rPr>
          <w:rStyle w:val="KeyWord0"/>
        </w:rPr>
        <w:t>frame</w:t>
      </w:r>
      <w:r w:rsidR="00710D99" w:rsidRPr="00903DBA">
        <w:t xml:space="preserve"> </w:t>
      </w:r>
      <w:r w:rsidR="00710D99" w:rsidRPr="00903DBA">
        <w:rPr>
          <w:rStyle w:val="KeyWord0"/>
        </w:rPr>
        <w:t>pointer</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More specifically: the address of the instruction following the call in the calling function.</w:t>
      </w:r>
    </w:p>
    <w:p w14:paraId="7F8569E6" w14:textId="0A4F8D7E"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992332" w:rsidRPr="00903DBA">
        <w:rPr>
          <w:rStyle w:val="KeyWord0"/>
        </w:rPr>
        <w:t>printf</w:t>
      </w:r>
      <w:r w:rsidR="00992332" w:rsidRPr="00903DBA">
        <w:t xml:space="preserve"> and </w:t>
      </w:r>
      <w:r w:rsidR="00992332" w:rsidRPr="00903DBA">
        <w:rPr>
          <w:rStyle w:val="KeyWord0"/>
        </w:rPr>
        <w:t>scanf</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4A5B68">
        <w:rPr>
          <w:rStyle w:val="KeyWord0"/>
        </w:rPr>
        <w:t>variadic</w:t>
      </w:r>
      <w:r w:rsidRPr="00903DBA">
        <w:t xml:space="preserve"> </w:t>
      </w:r>
      <w:r w:rsidRPr="00903DBA">
        <w:rPr>
          <w:rStyle w:val="KeyWord0"/>
        </w:rPr>
        <w:t>frame</w:t>
      </w:r>
      <w:r w:rsidRPr="00903DBA">
        <w:t xml:space="preserve"> </w:t>
      </w:r>
      <w:r w:rsidRPr="00903DBA">
        <w:rPr>
          <w:rStyle w:val="KeyWord0"/>
        </w:rPr>
        <w:t>pointer</w:t>
      </w:r>
      <w:r w:rsidR="00B52600" w:rsidRPr="00903DBA">
        <w:t xml:space="preserve"> for </w:t>
      </w:r>
      <w:r w:rsidR="004A5B68">
        <w:t>variadic</w:t>
      </w:r>
      <w:r w:rsidR="00B52600" w:rsidRPr="00903DBA">
        <w:t xml:space="preserve"> functions. </w:t>
      </w:r>
      <w:r w:rsidR="00DA39EA" w:rsidRPr="00903DBA">
        <w:t xml:space="preserve">It holds the address of the activation record plus the size of the extra parameters in the call to </w:t>
      </w:r>
      <w:r w:rsidR="00DC0B5B">
        <w:t>a variadic</w:t>
      </w:r>
      <w:r w:rsidR="00DA39EA" w:rsidRPr="00903DBA">
        <w:t xml:space="preserve"> function.</w:t>
      </w:r>
    </w:p>
    <w:p w14:paraId="65E84F62" w14:textId="48E9DE73"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CE39D4">
        <w:t>regular</w:t>
      </w:r>
      <w:r w:rsidR="00A00F1B" w:rsidRPr="00903DBA">
        <w:t xml:space="preserve"> calling function</w:t>
      </w:r>
      <w:r w:rsidR="00254F81" w:rsidRPr="00903DBA">
        <w:t>.</w:t>
      </w:r>
      <w:r w:rsidR="00097230" w:rsidRPr="00903DBA">
        <w:t xml:space="preserve"> However, we must always have the </w:t>
      </w:r>
      <w:r w:rsidR="004A5B68">
        <w:t>variadic</w:t>
      </w:r>
      <w:r w:rsidR="00097230" w:rsidRPr="00903DBA">
        <w:t xml:space="preserve"> frame pointer in the activation </w:t>
      </w:r>
      <w:r w:rsidR="004A0724" w:rsidRPr="00903DBA">
        <w:t>record since</w:t>
      </w:r>
      <w:r w:rsidR="00097230" w:rsidRPr="00903DBA">
        <w:t xml:space="preserve"> the function can be called by both </w:t>
      </w:r>
      <w:r w:rsidR="004A5B68">
        <w:t>variadic</w:t>
      </w:r>
      <w:r w:rsidR="00097230" w:rsidRPr="00903DBA">
        <w:t xml:space="preserve"> and </w:t>
      </w:r>
      <w:r w:rsidR="00CE39D4">
        <w:t>regular</w:t>
      </w:r>
      <w:r w:rsidR="00097230" w:rsidRPr="00903DBA">
        <w:t xml:space="preserve"> functions.</w:t>
      </w:r>
    </w:p>
    <w:p w14:paraId="6C7FDC26" w14:textId="767B8ED4" w:rsidR="00C07C4D" w:rsidRPr="00903DBA" w:rsidRDefault="007D46D3" w:rsidP="00B26610">
      <w:r w:rsidRPr="00903DBA">
        <w:t>When a function cal</w:t>
      </w:r>
      <w:r w:rsidR="003265E8" w:rsidRPr="00903DBA">
        <w:t xml:space="preserve">ls another function (or itself recursively)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When a function returns 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389D0C93"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649DB3E5" w:rsidR="006429E2" w:rsidRPr="00903DBA" w:rsidRDefault="006429E2" w:rsidP="00B26610">
      <w:r w:rsidRPr="00903DBA">
        <w:t xml:space="preserve">The return address of the activation record for the initial </w:t>
      </w:r>
      <w:r w:rsidRPr="00903DBA">
        <w:rPr>
          <w:rStyle w:val="KeyWord0"/>
        </w:rPr>
        <w:t>main</w:t>
      </w:r>
      <w:r w:rsidRPr="00903DBA">
        <w:t xml:space="preserve"> call is initialized to zero. When main return and the return address is zero, an exit of the execution occurs instead of a return. But only for the first call, subsequent recursive calls to </w:t>
      </w:r>
      <w:r w:rsidRPr="00903DBA">
        <w:rPr>
          <w:rStyle w:val="KeyWord0"/>
        </w:rPr>
        <w:t>main</w:t>
      </w:r>
      <w:r w:rsidRPr="00903DBA">
        <w:t xml:space="preserve"> have their own </w:t>
      </w:r>
      <w:r w:rsidR="00045B1F" w:rsidRPr="00903DBA">
        <w:t xml:space="preserve">regular </w:t>
      </w:r>
      <w:r w:rsidRPr="00903DBA">
        <w:t xml:space="preserve">return addresses since it is quite possible to make recursive calls to </w:t>
      </w:r>
      <w:r w:rsidRPr="00903DBA">
        <w:rPr>
          <w:rStyle w:val="KeyWord0"/>
        </w:rPr>
        <w:t>main</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lastRenderedPageBreak/>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903DBA" w:rsidRDefault="00F05868" w:rsidP="00F05868">
      <w:pPr>
        <w:pStyle w:val="Code"/>
      </w:pPr>
      <w:r w:rsidRPr="00903DBA">
        <w:t xml:space="preserve">  f(1</w:t>
      </w:r>
      <w:r w:rsidR="00D65976" w:rsidRPr="00903DBA">
        <w:t>1</w:t>
      </w:r>
      <w:r w:rsidR="00FF6A84" w:rsidRPr="00903DBA">
        <w:t xml:space="preserve">, </w:t>
      </w:r>
      <w:r w:rsidR="00D65976" w:rsidRPr="00903DBA">
        <w:t>1</w:t>
      </w:r>
      <w:r w:rsidR="00FF6A84" w:rsidRPr="00903DBA">
        <w:t>2</w:t>
      </w:r>
      <w:r w:rsidRPr="00903DBA">
        <w:t>);</w:t>
      </w:r>
    </w:p>
    <w:p w14:paraId="44CAC6A8" w14:textId="14F6DC92" w:rsidR="00F05868" w:rsidRPr="00903DBA" w:rsidRDefault="00F05868" w:rsidP="00F05868">
      <w:pPr>
        <w:pStyle w:val="Code"/>
      </w:pPr>
      <w:r w:rsidRPr="00903DBA">
        <w:t>}</w:t>
      </w:r>
    </w:p>
    <w:p w14:paraId="5D788B4E" w14:textId="74850700" w:rsidR="00F05868" w:rsidRPr="00903DBA" w:rsidRDefault="00F05868" w:rsidP="00F05868">
      <w:pPr>
        <w:pStyle w:val="Code"/>
      </w:pPr>
    </w:p>
    <w:p w14:paraId="2E6A78C5" w14:textId="68E0C28A" w:rsidR="00F05868" w:rsidRPr="00903DBA" w:rsidRDefault="00A6175E" w:rsidP="00F05868">
      <w:pPr>
        <w:pStyle w:val="Code"/>
      </w:pPr>
      <w:r w:rsidRPr="00903DBA">
        <w:t>v</w:t>
      </w:r>
      <w:r w:rsidR="00F05868" w:rsidRPr="00903DBA">
        <w:t>oid</w:t>
      </w:r>
      <w:r w:rsidRPr="00903DBA">
        <w:t xml:space="preserve"> f(int i, int j) {</w:t>
      </w:r>
    </w:p>
    <w:p w14:paraId="11940E7D" w14:textId="18CD771C" w:rsidR="00FF6A84" w:rsidRPr="00903DBA" w:rsidRDefault="00FF6A84" w:rsidP="00F05868">
      <w:pPr>
        <w:pStyle w:val="Code"/>
      </w:pPr>
      <w:r w:rsidRPr="00903DBA">
        <w:t xml:space="preserve">  int c</w:t>
      </w:r>
      <w:r w:rsidR="00D65976" w:rsidRPr="00903DBA">
        <w:t xml:space="preserve"> = 3</w:t>
      </w:r>
      <w:r w:rsidRPr="00903DBA">
        <w:t>, d</w:t>
      </w:r>
      <w:r w:rsidR="00D65976" w:rsidRPr="00903DBA">
        <w:t xml:space="preserve"> = 4</w:t>
      </w:r>
      <w:r w:rsidRPr="00903DBA">
        <w:t>;</w:t>
      </w:r>
    </w:p>
    <w:p w14:paraId="2092C4FF" w14:textId="668B256E" w:rsidR="00A6175E" w:rsidRPr="00903DBA" w:rsidRDefault="00A6175E" w:rsidP="00F05868">
      <w:pPr>
        <w:pStyle w:val="Code"/>
      </w:pPr>
      <w:r w:rsidRPr="00903DBA">
        <w:t xml:space="preserve">  g(</w:t>
      </w:r>
      <w:r w:rsidR="00D65976" w:rsidRPr="00903DBA">
        <w:t>1</w:t>
      </w:r>
      <w:r w:rsidR="00FF6A84" w:rsidRPr="00903DBA">
        <w:t xml:space="preserve">3, </w:t>
      </w:r>
      <w:r w:rsidR="00D65976" w:rsidRPr="00903DBA">
        <w:t>1</w:t>
      </w:r>
      <w:r w:rsidR="00FF6A84" w:rsidRPr="00903DBA">
        <w:t>4)</w:t>
      </w:r>
      <w:r w:rsidR="00E30AC4" w:rsidRPr="00903DBA">
        <w:t>;</w:t>
      </w:r>
    </w:p>
    <w:p w14:paraId="428D2C9C" w14:textId="4A5FAE39" w:rsidR="00A6175E" w:rsidRPr="00903DBA" w:rsidRDefault="00A6175E" w:rsidP="00F05868">
      <w:pPr>
        <w:pStyle w:val="Code"/>
      </w:pPr>
      <w:r w:rsidRPr="00903DBA">
        <w:t>}</w:t>
      </w:r>
    </w:p>
    <w:p w14:paraId="53ABA470" w14:textId="7AD02D75" w:rsidR="00A6175E" w:rsidRPr="00903DBA" w:rsidRDefault="00A6175E" w:rsidP="00F05868">
      <w:pPr>
        <w:pStyle w:val="Code"/>
      </w:pPr>
    </w:p>
    <w:p w14:paraId="1F6CDA5E" w14:textId="7279F6C9" w:rsidR="00A6175E" w:rsidRPr="00903DBA" w:rsidRDefault="00A6175E" w:rsidP="00F05868">
      <w:pPr>
        <w:pStyle w:val="Code"/>
      </w:pPr>
      <w:r w:rsidRPr="00903DBA">
        <w:t xml:space="preserve">void g(int </w:t>
      </w:r>
      <w:r w:rsidR="00FF6A84" w:rsidRPr="00903DBA">
        <w:t>k, int l</w:t>
      </w:r>
      <w:r w:rsidRPr="00903DBA">
        <w:t>) {</w:t>
      </w:r>
    </w:p>
    <w:p w14:paraId="4BFD7834" w14:textId="5DE4AF3B" w:rsidR="00FF6A84" w:rsidRDefault="00FF6A84" w:rsidP="00F05868">
      <w:pPr>
        <w:pStyle w:val="Code"/>
      </w:pPr>
      <w:r w:rsidRPr="00903DBA">
        <w:t xml:space="preserve">  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2FD9E43B" w:rsidR="00EB3ECD" w:rsidRPr="00903DBA" w:rsidRDefault="00EB3ECD" w:rsidP="00EB3ECD">
      <w:r>
        <w:t>The program above has the call stack as follows</w:t>
      </w:r>
      <w:r w:rsidR="00B422DB">
        <w:t xml:space="preserve"> when the execution of the program reached the point.</w:t>
      </w:r>
      <w:r w:rsidR="00CC58E6">
        <w:t xml:space="preserve"> The regular parameters </w:t>
      </w:r>
      <w:proofErr w:type="gramStart"/>
      <w:r w:rsidR="00CC58E6">
        <w:t>refers</w:t>
      </w:r>
      <w:proofErr w:type="gramEnd"/>
      <w:r w:rsidR="00CC58E6">
        <w:t xml:space="preserve"> to parameters defined in the parameter list</w:t>
      </w:r>
      <w:r w:rsidR="0010453D">
        <w:t>.</w:t>
      </w:r>
      <w:r w:rsidR="00CC58E6">
        <w:t xml:space="preserve"> In the next example, we </w:t>
      </w:r>
      <w:proofErr w:type="gramStart"/>
      <w:r w:rsidR="00CC58E6">
        <w:t>look into</w:t>
      </w:r>
      <w:proofErr w:type="gramEnd"/>
      <w:r w:rsidR="00CC58E6">
        <w:t xml:space="preserve"> variadic parameter: extra parameters on calls to variadic functions.</w:t>
      </w:r>
    </w:p>
    <w:p w14:paraId="67585AE6" w14:textId="068D6695" w:rsidR="00E745F5" w:rsidRPr="00903DBA" w:rsidRDefault="00E745F5" w:rsidP="00E11100">
      <w:r w:rsidRPr="00903DBA">
        <w:rPr>
          <w:noProof/>
        </w:rPr>
        <mc:AlternateContent>
          <mc:Choice Requires="wpc">
            <w:drawing>
              <wp:inline distT="0" distB="0" distL="0" distR="0" wp14:anchorId="79A51620" wp14:editId="407CAD75">
                <wp:extent cx="4508500" cy="3281276"/>
                <wp:effectExtent l="0" t="0" r="6350" b="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486C75" w:rsidRPr="00D2146B" w:rsidRDefault="00486C75"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486C75" w:rsidRPr="00D2146B" w:rsidRDefault="00486C75"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486C75" w:rsidRPr="00D2146B" w:rsidRDefault="00486C75"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486C75" w:rsidRPr="00D2146B" w:rsidRDefault="00486C75"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486C75" w:rsidRPr="00D2146B" w:rsidRDefault="00486C75" w:rsidP="00D2146B">
                              <w:pPr>
                                <w:spacing w:before="0" w:after="0"/>
                                <w:rPr>
                                  <w:sz w:val="18"/>
                                  <w:szCs w:val="18"/>
                                  <w:lang w:val="sv-SE"/>
                                </w:rPr>
                              </w:pPr>
                              <w:r>
                                <w:rPr>
                                  <w:sz w:val="18"/>
                                  <w:szCs w:val="18"/>
                                  <w:lang w:val="sv-SE"/>
                                </w:rPr>
                                <w:t>Variadic Frame Pointer</w:t>
                              </w:r>
                            </w:p>
                            <w:p w14:paraId="366E1AE1" w14:textId="757FAE9A" w:rsidR="00486C75" w:rsidRPr="00D2146B" w:rsidRDefault="00486C75" w:rsidP="00D2146B">
                              <w:pPr>
                                <w:spacing w:before="0" w:after="0"/>
                                <w:rPr>
                                  <w:sz w:val="18"/>
                                  <w:szCs w:val="18"/>
                                  <w:lang w:val="sv-SE"/>
                                </w:rPr>
                              </w:pPr>
                              <w:r w:rsidRPr="00D2146B">
                                <w:rPr>
                                  <w:sz w:val="18"/>
                                  <w:szCs w:val="18"/>
                                  <w:lang w:val="sv-SE"/>
                                </w:rPr>
                                <w:t>Regular Frame Pointer</w:t>
                              </w:r>
                            </w:p>
                            <w:p w14:paraId="3E5A4966" w14:textId="38836501" w:rsidR="00486C75" w:rsidRPr="00D2146B" w:rsidRDefault="00486C75"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486C75" w:rsidRPr="00D2146B" w:rsidRDefault="00486C75" w:rsidP="00D2146B">
                              <w:pPr>
                                <w:spacing w:before="0" w:after="0"/>
                                <w:rPr>
                                  <w:sz w:val="18"/>
                                  <w:szCs w:val="18"/>
                                  <w:lang w:val="sv-SE"/>
                                </w:rPr>
                              </w:pPr>
                            </w:p>
                            <w:p w14:paraId="48B5950A" w14:textId="77777777" w:rsidR="00486C75" w:rsidRPr="00D2146B" w:rsidRDefault="00486C75" w:rsidP="00D2146B">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486C75" w:rsidRPr="00D2146B" w:rsidRDefault="00486C75"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486C75" w:rsidRPr="00D2146B" w:rsidRDefault="00486C75"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486C75" w:rsidRPr="00D2146B" w:rsidRDefault="00486C75"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486C75" w:rsidRPr="00D2146B" w:rsidRDefault="00486C75"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486C75" w:rsidRPr="00D2146B" w:rsidRDefault="00486C75"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486C75" w:rsidRPr="00D2146B" w:rsidRDefault="00486C75"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486C75" w:rsidRPr="00D2146B" w:rsidRDefault="00486C75"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486C75" w:rsidRPr="00D2146B" w:rsidRDefault="00486C75"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486C75" w:rsidRPr="00D2146B" w:rsidRDefault="00486C75" w:rsidP="00D2146B">
                              <w:pPr>
                                <w:spacing w:before="0" w:after="0" w:line="256" w:lineRule="auto"/>
                                <w:rPr>
                                  <w:sz w:val="18"/>
                                  <w:szCs w:val="18"/>
                                </w:rPr>
                              </w:pPr>
                              <w:r w:rsidRPr="00D2146B">
                                <w:rPr>
                                  <w:rFonts w:eastAsia="Calibri"/>
                                  <w:color w:val="000000"/>
                                  <w:sz w:val="18"/>
                                  <w:szCs w:val="18"/>
                                </w:rPr>
                                <w:t> </w:t>
                              </w:r>
                            </w:p>
                            <w:p w14:paraId="2924CD49" w14:textId="77777777" w:rsidR="00486C75" w:rsidRPr="00D2146B" w:rsidRDefault="00486C75"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486C75" w:rsidRPr="00D2146B" w:rsidRDefault="00486C75"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486C75" w:rsidRPr="00D2146B" w:rsidRDefault="00486C75"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486C75" w:rsidRPr="00D2146B" w:rsidRDefault="00486C75"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486C75" w:rsidRPr="00D2146B" w:rsidRDefault="00486C75"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486C75" w:rsidRPr="00D2146B" w:rsidRDefault="00486C75"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486C75" w:rsidRPr="00D2146B" w:rsidRDefault="00486C75"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486C75" w:rsidRPr="00D2146B" w:rsidRDefault="00486C75" w:rsidP="00D2146B">
                              <w:pPr>
                                <w:spacing w:before="0" w:after="0" w:line="254" w:lineRule="auto"/>
                                <w:rPr>
                                  <w:sz w:val="18"/>
                                  <w:szCs w:val="18"/>
                                </w:rPr>
                              </w:pPr>
                              <w:r w:rsidRPr="00D2146B">
                                <w:rPr>
                                  <w:rFonts w:eastAsia="Calibri"/>
                                  <w:color w:val="000000"/>
                                  <w:sz w:val="18"/>
                                  <w:szCs w:val="18"/>
                                </w:rPr>
                                <w:t> </w:t>
                              </w:r>
                            </w:p>
                            <w:p w14:paraId="1ECBE518" w14:textId="77777777" w:rsidR="00486C75" w:rsidRPr="00D2146B" w:rsidRDefault="00486C75"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1"/>
                            <a:ext cx="541020" cy="1081405"/>
                          </a:xfrm>
                          <a:prstGeom prst="rect">
                            <a:avLst/>
                          </a:prstGeom>
                          <a:solidFill>
                            <a:schemeClr val="lt1"/>
                          </a:solidFill>
                          <a:ln w="6350">
                            <a:noFill/>
                          </a:ln>
                        </wps:spPr>
                        <wps:txbx>
                          <w:txbxContent>
                            <w:p w14:paraId="0CFABE74" w14:textId="29F33F8A" w:rsidR="00486C75" w:rsidRPr="00D2146B" w:rsidRDefault="00486C75"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58.35pt;mso-position-horizontal-relative:char;mso-position-vertical-relative:line" coordsize="45085,3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">
                <v:shape id="_x0000_s1128" type="#_x0000_t75" style="position:absolute;width:45085;height:32810;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486C75" w:rsidRPr="00D2146B" w:rsidRDefault="00486C75"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486C75" w:rsidRPr="00D2146B" w:rsidRDefault="00486C75"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486C75" w:rsidRPr="00D2146B" w:rsidRDefault="00486C75"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486C75" w:rsidRPr="00D2146B" w:rsidRDefault="00486C75"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486C75" w:rsidRPr="00D2146B" w:rsidRDefault="00486C75" w:rsidP="00D2146B">
                        <w:pPr>
                          <w:spacing w:before="0" w:after="0"/>
                          <w:rPr>
                            <w:sz w:val="18"/>
                            <w:szCs w:val="18"/>
                            <w:lang w:val="sv-SE"/>
                          </w:rPr>
                        </w:pPr>
                        <w:r>
                          <w:rPr>
                            <w:sz w:val="18"/>
                            <w:szCs w:val="18"/>
                            <w:lang w:val="sv-SE"/>
                          </w:rPr>
                          <w:t>Variadic Frame Pointer</w:t>
                        </w:r>
                      </w:p>
                      <w:p w14:paraId="366E1AE1" w14:textId="757FAE9A" w:rsidR="00486C75" w:rsidRPr="00D2146B" w:rsidRDefault="00486C75" w:rsidP="00D2146B">
                        <w:pPr>
                          <w:spacing w:before="0" w:after="0"/>
                          <w:rPr>
                            <w:sz w:val="18"/>
                            <w:szCs w:val="18"/>
                            <w:lang w:val="sv-SE"/>
                          </w:rPr>
                        </w:pPr>
                        <w:r w:rsidRPr="00D2146B">
                          <w:rPr>
                            <w:sz w:val="18"/>
                            <w:szCs w:val="18"/>
                            <w:lang w:val="sv-SE"/>
                          </w:rPr>
                          <w:t>Regular Frame Pointer</w:t>
                        </w:r>
                      </w:p>
                      <w:p w14:paraId="3E5A4966" w14:textId="38836501" w:rsidR="00486C75" w:rsidRPr="00D2146B" w:rsidRDefault="00486C75"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486C75" w:rsidRPr="00D2146B" w:rsidRDefault="00486C75" w:rsidP="00D2146B">
                        <w:pPr>
                          <w:spacing w:before="0" w:after="0"/>
                          <w:rPr>
                            <w:sz w:val="18"/>
                            <w:szCs w:val="18"/>
                            <w:lang w:val="sv-SE"/>
                          </w:rPr>
                        </w:pPr>
                      </w:p>
                      <w:p w14:paraId="48B5950A" w14:textId="77777777" w:rsidR="00486C75" w:rsidRPr="00D2146B" w:rsidRDefault="00486C75" w:rsidP="00D2146B">
                        <w:pPr>
                          <w:spacing w:before="0" w:after="0"/>
                          <w:rPr>
                            <w:sz w:val="18"/>
                            <w:szCs w:val="18"/>
                            <w:lang w:val="sv-SE"/>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486C75" w:rsidRPr="00D2146B" w:rsidRDefault="00486C75"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486C75" w:rsidRPr="00D2146B" w:rsidRDefault="00486C75"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486C75" w:rsidRPr="00D2146B" w:rsidRDefault="00486C75"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486C75" w:rsidRPr="00D2146B" w:rsidRDefault="00486C75"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486C75" w:rsidRPr="00D2146B" w:rsidRDefault="00486C75"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486C75" w:rsidRPr="00D2146B" w:rsidRDefault="00486C75"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486C75" w:rsidRPr="00D2146B" w:rsidRDefault="00486C75"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486C75" w:rsidRPr="00D2146B" w:rsidRDefault="00486C75"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486C75" w:rsidRPr="00D2146B" w:rsidRDefault="00486C75" w:rsidP="00D2146B">
                        <w:pPr>
                          <w:spacing w:before="0" w:after="0" w:line="256" w:lineRule="auto"/>
                          <w:rPr>
                            <w:sz w:val="18"/>
                            <w:szCs w:val="18"/>
                          </w:rPr>
                        </w:pPr>
                        <w:r w:rsidRPr="00D2146B">
                          <w:rPr>
                            <w:rFonts w:eastAsia="Calibri"/>
                            <w:color w:val="000000"/>
                            <w:sz w:val="18"/>
                            <w:szCs w:val="18"/>
                          </w:rPr>
                          <w:t> </w:t>
                        </w:r>
                      </w:p>
                      <w:p w14:paraId="2924CD49" w14:textId="77777777" w:rsidR="00486C75" w:rsidRPr="00D2146B" w:rsidRDefault="00486C75"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486C75" w:rsidRPr="00D2146B" w:rsidRDefault="00486C75"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486C75" w:rsidRPr="00D2146B" w:rsidRDefault="00486C75"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486C75" w:rsidRPr="00D2146B" w:rsidRDefault="00486C75"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486C75" w:rsidRPr="00D2146B" w:rsidRDefault="00486C75"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486C75" w:rsidRPr="00D2146B" w:rsidRDefault="00486C75"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486C75" w:rsidRPr="00D2146B" w:rsidRDefault="00486C75"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486C75" w:rsidRPr="00D2146B" w:rsidRDefault="00486C75" w:rsidP="00D2146B">
                        <w:pPr>
                          <w:spacing w:before="0" w:after="0" w:line="254" w:lineRule="auto"/>
                          <w:rPr>
                            <w:sz w:val="18"/>
                            <w:szCs w:val="18"/>
                          </w:rPr>
                        </w:pPr>
                        <w:r w:rsidRPr="00D2146B">
                          <w:rPr>
                            <w:rFonts w:eastAsia="Calibri"/>
                            <w:color w:val="000000"/>
                            <w:sz w:val="18"/>
                            <w:szCs w:val="18"/>
                          </w:rPr>
                          <w:t> </w:t>
                        </w:r>
                      </w:p>
                      <w:p w14:paraId="1ECBE518" w14:textId="77777777" w:rsidR="00486C75" w:rsidRPr="00D2146B" w:rsidRDefault="00486C75"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10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486C75" w:rsidRPr="00D2146B" w:rsidRDefault="00486C75"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561107D8"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5A5D2F" w:rsidRPr="00903DBA">
        <w:rPr>
          <w:rStyle w:val="KeyWord0"/>
        </w:rPr>
        <w:t>f</w:t>
      </w:r>
      <w:r w:rsidR="005A5D2F" w:rsidRPr="00903DBA">
        <w:t xml:space="preserve"> and </w:t>
      </w:r>
      <w:r w:rsidR="005A5D2F" w:rsidRPr="00903DBA">
        <w:rPr>
          <w:rStyle w:val="KeyWord0"/>
        </w:rPr>
        <w:t>g</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903DBA" w:rsidRDefault="00B95260" w:rsidP="00B95260">
      <w:pPr>
        <w:pStyle w:val="Code"/>
      </w:pPr>
      <w:r w:rsidRPr="00903DBA">
        <w:t xml:space="preserve">  int c = 3, d = 4;</w:t>
      </w:r>
    </w:p>
    <w:p w14:paraId="1F0024A9" w14:textId="2D269295" w:rsidR="00B95260" w:rsidRPr="00903DBA" w:rsidRDefault="00B95260" w:rsidP="00B95260">
      <w:pPr>
        <w:pStyle w:val="Code"/>
      </w:pPr>
      <w:r w:rsidRPr="00903DBA">
        <w:t xml:space="preserve">  g(13, 14</w:t>
      </w:r>
      <w:r w:rsidR="00C1450F" w:rsidRPr="00903DBA">
        <w:t>, 22, 23, 24</w:t>
      </w:r>
      <w:r w:rsidRPr="00903DBA">
        <w:t>);</w:t>
      </w:r>
    </w:p>
    <w:p w14:paraId="6E3EA464" w14:textId="77777777" w:rsidR="00B95260" w:rsidRPr="00903DBA" w:rsidRDefault="00B95260" w:rsidP="00B95260">
      <w:pPr>
        <w:pStyle w:val="Code"/>
      </w:pPr>
      <w:r w:rsidRPr="00903DBA">
        <w:t>}</w:t>
      </w:r>
    </w:p>
    <w:p w14:paraId="74358B35" w14:textId="77777777" w:rsidR="00B95260" w:rsidRPr="00903DBA" w:rsidRDefault="00B95260" w:rsidP="00B95260">
      <w:pPr>
        <w:pStyle w:val="Code"/>
      </w:pPr>
    </w:p>
    <w:p w14:paraId="452A6C43" w14:textId="09F5577E" w:rsidR="00B95260" w:rsidRPr="00903DBA" w:rsidRDefault="00B95260" w:rsidP="00B95260">
      <w:pPr>
        <w:pStyle w:val="Code"/>
      </w:pPr>
      <w:r w:rsidRPr="00903DBA">
        <w:t>void g(int k, int l, ...) {</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02B67E2F">
                <wp:extent cx="4508500" cy="3909061"/>
                <wp:effectExtent l="0" t="0" r="6350" b="0"/>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486C75" w:rsidRPr="00D2146B" w:rsidRDefault="00486C75"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486C75" w:rsidRDefault="00486C75"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486C75" w:rsidRDefault="00486C75"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486C75" w:rsidRPr="00D2146B" w:rsidRDefault="00486C75"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486C75" w:rsidRPr="00D2146B" w:rsidRDefault="00486C75"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486C75" w:rsidRPr="00D2146B" w:rsidRDefault="00486C75"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486C75" w:rsidRPr="00D2146B" w:rsidRDefault="00486C75"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486C75" w:rsidRPr="00D2146B" w:rsidRDefault="00486C75"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486C75" w:rsidRPr="00D2146B" w:rsidRDefault="00486C75" w:rsidP="002903DF">
                              <w:pPr>
                                <w:spacing w:before="0" w:after="0"/>
                                <w:rPr>
                                  <w:sz w:val="18"/>
                                  <w:szCs w:val="18"/>
                                  <w:lang w:val="sv-SE"/>
                                </w:rPr>
                              </w:pPr>
                              <w:r w:rsidRPr="00D2146B">
                                <w:rPr>
                                  <w:sz w:val="18"/>
                                  <w:szCs w:val="18"/>
                                  <w:lang w:val="sv-SE"/>
                                </w:rPr>
                                <w:t>Regular Frame Pointer</w:t>
                              </w:r>
                            </w:p>
                            <w:p w14:paraId="62230721" w14:textId="77777777" w:rsidR="00486C75" w:rsidRPr="00D2146B" w:rsidRDefault="00486C75"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486C75" w:rsidRPr="00D2146B" w:rsidRDefault="00486C75" w:rsidP="002903DF">
                              <w:pPr>
                                <w:spacing w:before="0" w:after="0"/>
                                <w:rPr>
                                  <w:sz w:val="18"/>
                                  <w:szCs w:val="18"/>
                                  <w:lang w:val="sv-SE"/>
                                </w:rPr>
                              </w:pPr>
                            </w:p>
                            <w:p w14:paraId="3BE3217A" w14:textId="77777777" w:rsidR="00486C75" w:rsidRPr="00D2146B" w:rsidRDefault="00486C75"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486C75" w:rsidRPr="00D2146B" w:rsidRDefault="00486C75"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486C75" w:rsidRPr="00D2146B" w:rsidRDefault="00486C75"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486C75" w:rsidRDefault="00486C75"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486C75" w:rsidRPr="00D2146B" w:rsidRDefault="00486C75"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486C75" w:rsidRPr="00D2146B" w:rsidRDefault="00486C75"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486C75" w:rsidRPr="00D2146B" w:rsidRDefault="00486C75"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486C75" w:rsidRPr="00D2146B" w:rsidRDefault="00486C75"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486C75" w:rsidRPr="00D2146B" w:rsidRDefault="00486C75"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486C75" w:rsidRPr="00D2146B" w:rsidRDefault="00486C75"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486C75" w:rsidRPr="00D2146B" w:rsidRDefault="00486C75" w:rsidP="002903DF">
                              <w:pPr>
                                <w:spacing w:before="0" w:after="0" w:line="256" w:lineRule="auto"/>
                                <w:rPr>
                                  <w:sz w:val="18"/>
                                  <w:szCs w:val="18"/>
                                </w:rPr>
                              </w:pPr>
                              <w:r w:rsidRPr="00D2146B">
                                <w:rPr>
                                  <w:rFonts w:eastAsia="Calibri"/>
                                  <w:color w:val="000000"/>
                                  <w:sz w:val="18"/>
                                  <w:szCs w:val="18"/>
                                </w:rPr>
                                <w:t> </w:t>
                              </w:r>
                            </w:p>
                            <w:p w14:paraId="28313E96" w14:textId="77777777" w:rsidR="00486C75" w:rsidRPr="00D2146B" w:rsidRDefault="00486C75"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486C75" w:rsidRPr="00D2146B" w:rsidRDefault="00486C75"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486C75" w:rsidRPr="00D2146B" w:rsidRDefault="00486C75"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486C75" w:rsidRPr="00D2146B" w:rsidRDefault="00486C75"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486C75" w:rsidRPr="00D2146B" w:rsidRDefault="00486C75"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486C75" w:rsidRPr="00D2146B" w:rsidRDefault="00486C75"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486C75" w:rsidRPr="00D2146B" w:rsidRDefault="00486C75"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486C75" w:rsidRPr="00D2146B" w:rsidRDefault="00486C75" w:rsidP="002903DF">
                              <w:pPr>
                                <w:spacing w:before="0" w:after="0" w:line="254" w:lineRule="auto"/>
                                <w:rPr>
                                  <w:sz w:val="18"/>
                                  <w:szCs w:val="18"/>
                                </w:rPr>
                              </w:pPr>
                              <w:r w:rsidRPr="00D2146B">
                                <w:rPr>
                                  <w:rFonts w:eastAsia="Calibri"/>
                                  <w:color w:val="000000"/>
                                  <w:sz w:val="18"/>
                                  <w:szCs w:val="18"/>
                                </w:rPr>
                                <w:t> </w:t>
                              </w:r>
                            </w:p>
                            <w:p w14:paraId="48FC4ABF" w14:textId="77777777" w:rsidR="00486C75" w:rsidRPr="00D2146B" w:rsidRDefault="00486C75"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486C75" w:rsidRPr="00D2146B" w:rsidRDefault="00486C75"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7.8pt;mso-position-horizontal-relative:char;mso-position-vertical-relative:line" coordsize="45085,39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">
                <v:shape id="_x0000_s1142" type="#_x0000_t75" style="position:absolute;width:45085;height:39090;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486C75" w:rsidRPr="00D2146B" w:rsidRDefault="00486C75"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486C75" w:rsidRDefault="00486C75"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486C75" w:rsidRDefault="00486C75"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486C75" w:rsidRPr="00D2146B" w:rsidRDefault="00486C75"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486C75" w:rsidRPr="00D2146B" w:rsidRDefault="00486C75"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486C75" w:rsidRPr="00D2146B" w:rsidRDefault="00486C75"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486C75" w:rsidRPr="00D2146B" w:rsidRDefault="00486C75"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486C75" w:rsidRPr="00D2146B" w:rsidRDefault="00486C75"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486C75" w:rsidRPr="00D2146B" w:rsidRDefault="00486C75" w:rsidP="002903DF">
                        <w:pPr>
                          <w:spacing w:before="0" w:after="0"/>
                          <w:rPr>
                            <w:sz w:val="18"/>
                            <w:szCs w:val="18"/>
                            <w:lang w:val="sv-SE"/>
                          </w:rPr>
                        </w:pPr>
                        <w:r w:rsidRPr="00D2146B">
                          <w:rPr>
                            <w:sz w:val="18"/>
                            <w:szCs w:val="18"/>
                            <w:lang w:val="sv-SE"/>
                          </w:rPr>
                          <w:t>Regular Frame Pointer</w:t>
                        </w:r>
                      </w:p>
                      <w:p w14:paraId="62230721" w14:textId="77777777" w:rsidR="00486C75" w:rsidRPr="00D2146B" w:rsidRDefault="00486C75"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486C75" w:rsidRPr="00D2146B" w:rsidRDefault="00486C75" w:rsidP="002903DF">
                        <w:pPr>
                          <w:spacing w:before="0" w:after="0"/>
                          <w:rPr>
                            <w:sz w:val="18"/>
                            <w:szCs w:val="18"/>
                            <w:lang w:val="sv-SE"/>
                          </w:rPr>
                        </w:pPr>
                      </w:p>
                      <w:p w14:paraId="3BE3217A" w14:textId="77777777" w:rsidR="00486C75" w:rsidRPr="00D2146B" w:rsidRDefault="00486C75"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486C75" w:rsidRPr="00D2146B" w:rsidRDefault="00486C75"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486C75" w:rsidRPr="00D2146B" w:rsidRDefault="00486C75"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486C75" w:rsidRDefault="00486C75"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486C75" w:rsidRPr="00D2146B" w:rsidRDefault="00486C75"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486C75" w:rsidRPr="00D2146B" w:rsidRDefault="00486C75"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486C75" w:rsidRPr="00D2146B" w:rsidRDefault="00486C75"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486C75" w:rsidRPr="00D2146B" w:rsidRDefault="00486C75"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486C75" w:rsidRPr="00D2146B" w:rsidRDefault="00486C75"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486C75" w:rsidRPr="00D2146B" w:rsidRDefault="00486C75"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486C75" w:rsidRPr="00D2146B" w:rsidRDefault="00486C75" w:rsidP="002903DF">
                        <w:pPr>
                          <w:spacing w:before="0" w:after="0" w:line="256" w:lineRule="auto"/>
                          <w:rPr>
                            <w:sz w:val="18"/>
                            <w:szCs w:val="18"/>
                          </w:rPr>
                        </w:pPr>
                        <w:r w:rsidRPr="00D2146B">
                          <w:rPr>
                            <w:rFonts w:eastAsia="Calibri"/>
                            <w:color w:val="000000"/>
                            <w:sz w:val="18"/>
                            <w:szCs w:val="18"/>
                          </w:rPr>
                          <w:t> </w:t>
                        </w:r>
                      </w:p>
                      <w:p w14:paraId="28313E96" w14:textId="77777777" w:rsidR="00486C75" w:rsidRPr="00D2146B" w:rsidRDefault="00486C75"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486C75" w:rsidRPr="00D2146B" w:rsidRDefault="00486C75"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486C75" w:rsidRPr="00D2146B" w:rsidRDefault="00486C75"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486C75" w:rsidRPr="00D2146B" w:rsidRDefault="00486C75"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486C75" w:rsidRPr="00D2146B" w:rsidRDefault="00486C75"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486C75" w:rsidRPr="00D2146B" w:rsidRDefault="00486C75"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486C75" w:rsidRPr="00D2146B" w:rsidRDefault="00486C75"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486C75" w:rsidRPr="00D2146B" w:rsidRDefault="00486C75" w:rsidP="002903DF">
                        <w:pPr>
                          <w:spacing w:before="0" w:after="0" w:line="254" w:lineRule="auto"/>
                          <w:rPr>
                            <w:sz w:val="18"/>
                            <w:szCs w:val="18"/>
                          </w:rPr>
                        </w:pPr>
                        <w:r w:rsidRPr="00D2146B">
                          <w:rPr>
                            <w:rFonts w:eastAsia="Calibri"/>
                            <w:color w:val="000000"/>
                            <w:sz w:val="18"/>
                            <w:szCs w:val="18"/>
                          </w:rPr>
                          <w:t> </w:t>
                        </w:r>
                      </w:p>
                      <w:p w14:paraId="48FC4ABF" w14:textId="77777777" w:rsidR="00486C75" w:rsidRPr="00D2146B" w:rsidRDefault="00486C75"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486C75" w:rsidRPr="00D2146B" w:rsidRDefault="00486C75"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036DF526" w:rsidR="00DA7E64" w:rsidRPr="00903DBA" w:rsidRDefault="00DA7E64" w:rsidP="0016674F">
      <w:pPr>
        <w:pStyle w:val="Ingetavstnd"/>
      </w:pPr>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proofErr w:type="gramStart"/>
      <w:r w:rsidR="001C40D2" w:rsidRPr="00903DBA">
        <w:t>Similar to</w:t>
      </w:r>
      <w:proofErr w:type="gramEnd"/>
      <w:r w:rsidR="001C40D2" w:rsidRPr="00903DBA">
        <w:t xml:space="preserve"> the </w:t>
      </w:r>
      <w:r w:rsidR="001A2322" w:rsidRPr="00903DBA">
        <w:t>previous</w:t>
      </w:r>
      <w:r w:rsidR="001C40D2" w:rsidRPr="00903DBA">
        <w:t xml:space="preserve"> example, t</w:t>
      </w:r>
      <w:r w:rsidR="0063589A" w:rsidRPr="00903DBA">
        <w:t xml:space="preserve">he </w:t>
      </w:r>
      <w:r w:rsidR="004A5367" w:rsidRPr="00903DBA">
        <w:t xml:space="preserve">regular frame pointers point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w:t>
      </w:r>
      <w:proofErr w:type="spellStart"/>
      <w:r w:rsidR="00FA2BB3" w:rsidRPr="00903DBA">
        <w:t xml:space="preserve">of </w:t>
      </w:r>
      <w:r w:rsidR="00FA2BB3" w:rsidRPr="00903DBA">
        <w:rPr>
          <w:rStyle w:val="KeyWord0"/>
        </w:rPr>
        <w:t>f</w:t>
      </w:r>
      <w:proofErr w:type="spellEnd"/>
      <w:r w:rsidR="00FA2BB3" w:rsidRPr="00903DBA">
        <w:t xml:space="preserve"> is the regular frame pointer plus four bytes (one integer value). The </w:t>
      </w:r>
      <w:r w:rsidR="0016674F">
        <w:t>variadic frame pointer</w:t>
      </w:r>
      <w:r w:rsidR="00FA2BB3" w:rsidRPr="00903DBA">
        <w:t xml:space="preserve"> of </w:t>
      </w:r>
      <w:r w:rsidR="00FA2BB3" w:rsidRPr="00903DBA">
        <w:rPr>
          <w:rStyle w:val="KeyWord0"/>
        </w:rPr>
        <w:t>g</w:t>
      </w:r>
      <w:r w:rsidR="00FA2BB3" w:rsidRPr="00903DBA">
        <w:t xml:space="preserve"> </w:t>
      </w:r>
      <w:r w:rsidR="00D40D96" w:rsidRPr="00903DBA">
        <w:t>the regular frame pointer plus twelve bytes (three integer values).</w:t>
      </w:r>
      <w:r w:rsidR="00551130" w:rsidRPr="00903DBA">
        <w:t xml:space="preserve"> When refereeing to parameters in an ecliptic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7B7478" w:rsidRPr="00903DBA">
        <w:rPr>
          <w:rStyle w:val="KeyWord0"/>
        </w:rPr>
        <w:t>va_list</w:t>
      </w:r>
      <w:r w:rsidR="007B7478" w:rsidRPr="00903DBA">
        <w:t xml:space="preserve">, </w:t>
      </w:r>
      <w:r w:rsidR="007B7478" w:rsidRPr="00903DBA">
        <w:rPr>
          <w:rStyle w:val="KeyWord0"/>
        </w:rPr>
        <w:t>va_start</w:t>
      </w:r>
      <w:r w:rsidR="007B7478" w:rsidRPr="00903DBA">
        <w:t xml:space="preserve">, and </w:t>
      </w:r>
      <w:r w:rsidR="007B7478" w:rsidRPr="00903DBA">
        <w:rPr>
          <w:rStyle w:val="KeyWord0"/>
        </w:rPr>
        <w:t>va_arg</w:t>
      </w:r>
      <w:r w:rsidR="007B7478" w:rsidRPr="00903DBA">
        <w:t xml:space="preserve"> in the </w:t>
      </w:r>
      <w:r w:rsidR="007B7478" w:rsidRPr="00903DBA">
        <w:rPr>
          <w:rStyle w:val="KeyWord0"/>
        </w:rPr>
        <w:t>stdarg</w:t>
      </w:r>
      <w:r w:rsidR="007B7478" w:rsidRPr="00903DBA">
        <w:t xml:space="preserve"> </w:t>
      </w:r>
      <w:r w:rsidR="00C347ED" w:rsidRPr="00903DBA">
        <w:t>standard library.</w:t>
      </w:r>
    </w:p>
    <w:p w14:paraId="185BB847" w14:textId="448F96EE" w:rsidR="00694D32" w:rsidRPr="00903DBA" w:rsidRDefault="00694D32" w:rsidP="0060539D">
      <w:pPr>
        <w:pStyle w:val="Rubrik2"/>
      </w:pPr>
      <w:bookmarkStart w:id="515" w:name="_Toc59126237"/>
      <w:r w:rsidRPr="00903DBA">
        <w:t>Assembly Operator</w:t>
      </w:r>
      <w:bookmarkEnd w:id="515"/>
    </w:p>
    <w:p w14:paraId="75530511" w14:textId="5DF70300"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1DFA" w:rsidRPr="00903DBA">
        <w:rPr>
          <w:rStyle w:val="KeyWord0"/>
        </w:rPr>
        <w:t>add</w:t>
      </w:r>
      <w:r w:rsidR="00D41DFA" w:rsidRPr="00903DBA">
        <w:t xml:space="preserve"> instruction comes in the base form, which is used when a register is </w:t>
      </w:r>
      <w:r w:rsidR="00BE4698" w:rsidRPr="00903DBA">
        <w:t>involved</w:t>
      </w:r>
      <w:r w:rsidR="00D41DFA" w:rsidRPr="00903DBA">
        <w:t xml:space="preserve">, like </w:t>
      </w:r>
      <w:r w:rsidR="00D41DFA" w:rsidRPr="00903DBA">
        <w:rPr>
          <w:rStyle w:val="KeyWord0"/>
        </w:rPr>
        <w:t>add</w:t>
      </w:r>
      <w:r w:rsidR="00D41DFA" w:rsidRPr="00903DBA">
        <w:t xml:space="preserve"> </w:t>
      </w:r>
      <w:r w:rsidR="00D41DFA" w:rsidRPr="00903DBA">
        <w:rPr>
          <w:rStyle w:val="KeyWord0"/>
        </w:rPr>
        <w:t>ax,</w:t>
      </w:r>
      <w:r w:rsidR="00D41DFA" w:rsidRPr="00903DBA">
        <w:t xml:space="preserve"> </w:t>
      </w:r>
      <w:r w:rsidR="00D41DFA" w:rsidRPr="00903DBA">
        <w:rPr>
          <w:rStyle w:val="KeyWord0"/>
        </w:rPr>
        <w:t>123</w:t>
      </w:r>
      <w:r w:rsidR="00853286" w:rsidRPr="00903DBA">
        <w:t xml:space="preserve">, </w:t>
      </w:r>
      <w:r w:rsidR="00853286" w:rsidRPr="00903DBA">
        <w:rPr>
          <w:rStyle w:val="KeyWord0"/>
        </w:rPr>
        <w:t>sub</w:t>
      </w:r>
      <w:r w:rsidR="00853286" w:rsidRPr="00903DBA">
        <w:t xml:space="preserve"> </w:t>
      </w:r>
      <w:r w:rsidR="00853286" w:rsidRPr="00903DBA">
        <w:rPr>
          <w:rStyle w:val="KeyWord0"/>
        </w:rPr>
        <w:t>ax,</w:t>
      </w:r>
      <w:r w:rsidR="00853286" w:rsidRPr="00903DBA">
        <w:t xml:space="preserve"> </w:t>
      </w:r>
      <w:r w:rsidR="00853286" w:rsidRPr="00903DBA">
        <w:rPr>
          <w:rStyle w:val="KeyWord0"/>
        </w:rPr>
        <w:t>[bp + 2]</w:t>
      </w:r>
      <w:r w:rsidR="00853286" w:rsidRPr="00903DBA">
        <w:t xml:space="preserve"> or </w:t>
      </w:r>
      <w:r w:rsidR="00853286" w:rsidRPr="00903DBA">
        <w:rPr>
          <w:rStyle w:val="KeyWord0"/>
        </w:rPr>
        <w:t>xor</w:t>
      </w:r>
      <w:r w:rsidR="00853286" w:rsidRPr="00903DBA">
        <w:t xml:space="preserve"> </w:t>
      </w:r>
      <w:r w:rsidR="00853286" w:rsidRPr="00903DBA">
        <w:rPr>
          <w:rStyle w:val="KeyWord0"/>
        </w:rPr>
        <w:t>[count], bx</w:t>
      </w:r>
      <w:r w:rsidR="00853286" w:rsidRPr="00903DBA">
        <w:t xml:space="preserve">. </w:t>
      </w:r>
      <w:r w:rsidR="00D41DFA" w:rsidRPr="00903DBA">
        <w:t xml:space="preserve">The other varieties are used when there is </w:t>
      </w:r>
      <w:r w:rsidR="00D41DFA" w:rsidRPr="00903DBA">
        <w:lastRenderedPageBreak/>
        <w:t xml:space="preserve">no register </w:t>
      </w:r>
      <w:r w:rsidR="00BE4698" w:rsidRPr="00903DBA">
        <w:t>involved</w:t>
      </w:r>
      <w:r w:rsidR="00D41DFA" w:rsidRPr="00903DBA">
        <w:t xml:space="preserve">, </w:t>
      </w:r>
      <w:r w:rsidR="008B1AF3" w:rsidRPr="00903DBA">
        <w:t xml:space="preserve">and we therefore </w:t>
      </w:r>
      <w:proofErr w:type="gramStart"/>
      <w:r w:rsidR="00D41DFA" w:rsidRPr="00903DBA">
        <w:t>have to</w:t>
      </w:r>
      <w:proofErr w:type="gramEnd"/>
      <w:r w:rsidR="00D41DFA" w:rsidRPr="00903DBA">
        <w:t xml:space="preserve"> </w:t>
      </w:r>
      <w:r w:rsidR="00665408" w:rsidRPr="00903DBA">
        <w:t>specify</w:t>
      </w:r>
      <w:r w:rsidR="00D41DFA" w:rsidRPr="00903DBA">
        <w:t xml:space="preserve"> the size of the value to be assigned, like </w:t>
      </w:r>
      <w:r w:rsidR="00D41DFA" w:rsidRPr="00903DBA">
        <w:rPr>
          <w:rStyle w:val="KeyWord0"/>
        </w:rPr>
        <w:t>add</w:t>
      </w:r>
      <w:r w:rsidR="00D41DFA" w:rsidRPr="00903DBA">
        <w:t xml:space="preserve"> </w:t>
      </w:r>
      <w:r w:rsidR="00D41DFA" w:rsidRPr="00903DBA">
        <w:rPr>
          <w:rStyle w:val="KeyWord0"/>
        </w:rPr>
        <w:t>word</w:t>
      </w:r>
      <w:r w:rsidR="00D41DFA" w:rsidRPr="00903DBA">
        <w:t xml:space="preserve"> </w:t>
      </w:r>
      <w:r w:rsidR="00D41DFA" w:rsidRPr="00903DBA">
        <w:rPr>
          <w:rStyle w:val="KeyWord0"/>
        </w:rPr>
        <w:t>[bp</w:t>
      </w:r>
      <w:r w:rsidR="00D41DFA" w:rsidRPr="00903DBA">
        <w:t xml:space="preserve"> </w:t>
      </w:r>
      <w:r w:rsidR="00D41DFA" w:rsidRPr="00903DBA">
        <w:rPr>
          <w:rStyle w:val="KeyWord0"/>
        </w:rPr>
        <w:t>+</w:t>
      </w:r>
      <w:r w:rsidR="00D41DFA" w:rsidRPr="00903DBA">
        <w:t xml:space="preserve"> </w:t>
      </w:r>
      <w:r w:rsidR="00D41DFA" w:rsidRPr="00903DBA">
        <w:rPr>
          <w:rStyle w:val="KeyWord0"/>
        </w:rPr>
        <w:t>2],</w:t>
      </w:r>
      <w:r w:rsidR="00D41DFA" w:rsidRPr="00903DBA">
        <w:t xml:space="preserve"> </w:t>
      </w:r>
      <w:r w:rsidR="00D41DFA" w:rsidRPr="00903DBA">
        <w:rPr>
          <w:rStyle w:val="KeyWord0"/>
        </w:rPr>
        <w:t>123</w:t>
      </w:r>
      <w:r w:rsidR="00D41DFA" w:rsidRPr="00903DBA">
        <w:t>.</w:t>
      </w:r>
    </w:p>
    <w:p w14:paraId="14C7434E" w14:textId="69425247" w:rsidR="00234E9D" w:rsidRPr="00903DBA" w:rsidRDefault="00234E9D" w:rsidP="00234E9D">
      <w:pPr>
        <w:pStyle w:val="CodeHeader"/>
      </w:pPr>
      <w:proofErr w:type="spellStart"/>
      <w:r w:rsidRPr="00903DBA">
        <w:t>AssemblyOperator.cs</w:t>
      </w:r>
      <w:proofErr w:type="spellEnd"/>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55406E0" w:rsidR="00EF68C0" w:rsidRPr="00903DBA" w:rsidRDefault="00EF68C0" w:rsidP="0060539D">
      <w:pPr>
        <w:pStyle w:val="Rubrik2"/>
      </w:pPr>
      <w:bookmarkStart w:id="516" w:name="_Toc59126238"/>
      <w:r w:rsidRPr="00903DBA">
        <w:t>Assembly Code</w:t>
      </w:r>
      <w:bookmarkEnd w:id="516"/>
    </w:p>
    <w:p w14:paraId="239891A6" w14:textId="1F6B72C1" w:rsidR="00087EC8" w:rsidRPr="00903DBA" w:rsidRDefault="00087EC8" w:rsidP="00087EC8">
      <w:r w:rsidRPr="00903DBA">
        <w:t xml:space="preserve">The </w:t>
      </w:r>
      <w:r w:rsidR="00665408" w:rsidRPr="00903DBA">
        <w:rPr>
          <w:rStyle w:val="KeyWord0"/>
        </w:rPr>
        <w:t>A</w:t>
      </w:r>
      <w:r w:rsidRPr="00903DBA">
        <w:rPr>
          <w:rStyle w:val="KeyWord0"/>
        </w:rPr>
        <w:t>ssembly</w:t>
      </w:r>
      <w:r w:rsidR="00665408" w:rsidRPr="00903DBA">
        <w:rPr>
          <w:rStyle w:val="KeyWord0"/>
        </w:rPr>
        <w:t>C</w:t>
      </w:r>
      <w:r w:rsidRPr="00903DBA">
        <w:rPr>
          <w:rStyle w:val="KeyWord0"/>
        </w:rPr>
        <w:t>ode</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 and conversion of values and register, and </w:t>
      </w:r>
      <w:r w:rsidR="00C2089A" w:rsidRPr="00903DBA">
        <w:t xml:space="preserve">the </w:t>
      </w:r>
      <w:r w:rsidR="00C2089A" w:rsidRPr="00903DBA">
        <w:rPr>
          <w:rStyle w:val="KeyWord0"/>
        </w:rPr>
        <w:t>ToString</w:t>
      </w:r>
      <w:r w:rsidR="00C2089A" w:rsidRPr="00903DBA">
        <w:t xml:space="preserve"> method that writes the instruction in plain text.</w:t>
      </w:r>
    </w:p>
    <w:p w14:paraId="3CF6DD35" w14:textId="210DE08B" w:rsidR="007E07E9" w:rsidRPr="00903DBA" w:rsidRDefault="007E07E9" w:rsidP="007E07E9">
      <w:pPr>
        <w:pStyle w:val="CodeHeader"/>
      </w:pPr>
      <w:proofErr w:type="spellStart"/>
      <w:r w:rsidRPr="00903DBA">
        <w:t>AssemblyCode.cs</w:t>
      </w:r>
      <w:proofErr w:type="spellEnd"/>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t>First, there is a set of special registers:</w:t>
      </w:r>
    </w:p>
    <w:p w14:paraId="429BB708" w14:textId="51987B70" w:rsidR="00C6682C" w:rsidRPr="00322499" w:rsidRDefault="00861418" w:rsidP="00322499">
      <w:pPr>
        <w:pStyle w:val="Liststycke"/>
        <w:numPr>
          <w:ilvl w:val="0"/>
          <w:numId w:val="183"/>
        </w:numPr>
        <w:rPr>
          <w:highlight w:val="white"/>
        </w:rPr>
      </w:pPr>
      <w:r>
        <w:rPr>
          <w:rStyle w:val="KeyWord0"/>
          <w:highlight w:val="white"/>
        </w:rPr>
        <w:t>RegularFrameRegister</w:t>
      </w:r>
      <w:r w:rsidR="00C6682C" w:rsidRPr="00322499">
        <w:rPr>
          <w:highlight w:val="white"/>
        </w:rPr>
        <w:t xml:space="preserve">. </w:t>
      </w:r>
      <w:r w:rsidR="00766F7D" w:rsidRPr="00322499">
        <w:rPr>
          <w:highlight w:val="white"/>
        </w:rPr>
        <w:t>T</w:t>
      </w:r>
      <w:r w:rsidR="00C6682C" w:rsidRPr="00322499">
        <w:rPr>
          <w:highlight w:val="white"/>
        </w:rPr>
        <w:t xml:space="preserve">he </w:t>
      </w:r>
      <w:r w:rsidR="00766F7D" w:rsidRPr="00322499">
        <w:rPr>
          <w:highlight w:val="white"/>
        </w:rPr>
        <w:t xml:space="preserve">regular frame pointer: the address of the beginning of </w:t>
      </w:r>
      <w:r w:rsidR="00C6682C" w:rsidRPr="00322499">
        <w:rPr>
          <w:highlight w:val="white"/>
        </w:rPr>
        <w:t>the current activation record.</w:t>
      </w:r>
    </w:p>
    <w:p w14:paraId="5681F8C8" w14:textId="759BBABE" w:rsidR="001A45D1" w:rsidRPr="00322499" w:rsidRDefault="00861418" w:rsidP="00322499">
      <w:pPr>
        <w:pStyle w:val="Liststycke"/>
        <w:numPr>
          <w:ilvl w:val="0"/>
          <w:numId w:val="183"/>
        </w:numPr>
        <w:rPr>
          <w:highlight w:val="white"/>
        </w:rPr>
      </w:pPr>
      <w:r>
        <w:rPr>
          <w:rStyle w:val="KeyWord0"/>
        </w:rPr>
        <w:t>VariadicFrameRegister</w:t>
      </w:r>
      <w:r w:rsidR="00C6682C" w:rsidRPr="00322499">
        <w:rPr>
          <w:highlight w:val="white"/>
        </w:rPr>
        <w:t xml:space="preserve">. </w:t>
      </w:r>
      <w:r w:rsidR="00766F7D" w:rsidRPr="00322499">
        <w:rPr>
          <w:highlight w:val="white"/>
        </w:rPr>
        <w:t xml:space="preserve">The </w:t>
      </w:r>
      <w:r w:rsidR="0016674F">
        <w:rPr>
          <w:highlight w:val="white"/>
        </w:rPr>
        <w:t>variadic frame pointer</w:t>
      </w:r>
      <w:r w:rsidR="00766F7D" w:rsidRPr="00322499">
        <w:rPr>
          <w:highlight w:val="white"/>
        </w:rPr>
        <w:t xml:space="preserve">: the address of the beginning of the current activation record plus the size (in bytes) of the </w:t>
      </w:r>
      <w:r w:rsidR="004A5B68">
        <w:rPr>
          <w:highlight w:val="white"/>
        </w:rPr>
        <w:t>variadic</w:t>
      </w:r>
      <w:r w:rsidR="00766F7D" w:rsidRPr="00322499">
        <w:rPr>
          <w:highlight w:val="white"/>
        </w:rPr>
        <w:t xml:space="preserve"> parameters</w:t>
      </w:r>
      <w:r w:rsidR="00225DDC" w:rsidRPr="00322499">
        <w:rPr>
          <w:highlight w:val="white"/>
        </w:rPr>
        <w:t xml:space="preserve">, in order to correctly access the </w:t>
      </w:r>
      <w:r w:rsidR="00225DDC" w:rsidRPr="00322499">
        <w:rPr>
          <w:highlight w:val="white"/>
        </w:rPr>
        <w:lastRenderedPageBreak/>
        <w:t xml:space="preserve">local variables of the function, which are located after the </w:t>
      </w:r>
      <w:r w:rsidR="004A5B68">
        <w:rPr>
          <w:highlight w:val="white"/>
        </w:rPr>
        <w:t>variadic</w:t>
      </w:r>
      <w:r w:rsidR="00225DDC" w:rsidRPr="00322499">
        <w:rPr>
          <w:highlight w:val="white"/>
        </w:rPr>
        <w:t xml:space="preserve"> parameters. Ignored in </w:t>
      </w:r>
      <w:r w:rsidR="00CE39D4">
        <w:rPr>
          <w:highlight w:val="white"/>
        </w:rPr>
        <w:t>regular</w:t>
      </w:r>
      <w:r w:rsidR="00225DDC" w:rsidRPr="00322499">
        <w:rPr>
          <w:highlight w:val="white"/>
        </w:rPr>
        <w:t xml:space="preserve"> functions.</w:t>
      </w:r>
    </w:p>
    <w:p w14:paraId="5A675D84" w14:textId="36304E1B" w:rsidR="001A45D1" w:rsidRPr="00322499" w:rsidRDefault="00B66FC6" w:rsidP="00322499">
      <w:pPr>
        <w:pStyle w:val="Liststycke"/>
        <w:numPr>
          <w:ilvl w:val="0"/>
          <w:numId w:val="183"/>
        </w:numPr>
        <w:rPr>
          <w:highlight w:val="white"/>
        </w:rPr>
      </w:pPr>
      <w:r w:rsidRPr="00322499">
        <w:rPr>
          <w:rStyle w:val="KeyWord0"/>
          <w:highlight w:val="white"/>
        </w:rPr>
        <w:t>ReturnValueRegister</w:t>
      </w:r>
      <w:r w:rsidRPr="00322499">
        <w:rPr>
          <w:highlight w:val="white"/>
        </w:rPr>
        <w:t xml:space="preserve">. </w:t>
      </w:r>
      <w:r w:rsidR="00720FEB" w:rsidRPr="00322499">
        <w:rPr>
          <w:highlight w:val="white"/>
        </w:rPr>
        <w:t xml:space="preserve">Holds the function return value in case of integral </w:t>
      </w:r>
      <w:r w:rsidR="00AC4F90" w:rsidRPr="00322499">
        <w:rPr>
          <w:highlight w:val="white"/>
        </w:rPr>
        <w:t xml:space="preserve">or </w:t>
      </w:r>
      <w:r w:rsidR="00225DDC" w:rsidRPr="00322499">
        <w:rPr>
          <w:highlight w:val="white"/>
        </w:rPr>
        <w:t>pointer</w:t>
      </w:r>
      <w:r w:rsidR="00AC4F90" w:rsidRPr="00322499">
        <w:rPr>
          <w:highlight w:val="white"/>
        </w:rPr>
        <w:t xml:space="preserve"> </w:t>
      </w:r>
      <w:r w:rsidR="00720FEB" w:rsidRPr="00322499">
        <w:rPr>
          <w:highlight w:val="white"/>
        </w:rPr>
        <w:t>type</w:t>
      </w:r>
      <w:r w:rsidR="001A45D1" w:rsidRPr="00322499">
        <w:rPr>
          <w:highlight w:val="white"/>
        </w:rPr>
        <w:t>, or its address in case of struct or union type. Return values of floating types are not stored in a register or on the activation record, but rather at the floating-point stack. In C, it is not allowed to return values o</w:t>
      </w:r>
      <w:r w:rsidR="00F01DD4" w:rsidRPr="00322499">
        <w:rPr>
          <w:highlight w:val="white"/>
        </w:rPr>
        <w:t>r</w:t>
      </w:r>
      <w:r w:rsidR="001A45D1" w:rsidRPr="00322499">
        <w:rPr>
          <w:highlight w:val="white"/>
        </w:rPr>
        <w:t xml:space="preserve"> array of function types.</w:t>
      </w:r>
    </w:p>
    <w:p w14:paraId="6780DB86" w14:textId="1733C058" w:rsidR="00720FEB" w:rsidRPr="00322499" w:rsidRDefault="00720FEB" w:rsidP="00322499">
      <w:pPr>
        <w:pStyle w:val="Liststycke"/>
        <w:numPr>
          <w:ilvl w:val="0"/>
          <w:numId w:val="183"/>
        </w:numPr>
        <w:rPr>
          <w:highlight w:val="white"/>
        </w:rPr>
      </w:pPr>
      <w:r w:rsidRPr="00322499">
        <w:rPr>
          <w:rStyle w:val="KeyWord0"/>
          <w:highlight w:val="white"/>
        </w:rPr>
        <w:t>ReturnPointerRegister</w:t>
      </w:r>
      <w:r w:rsidRPr="00322499">
        <w:rPr>
          <w:highlight w:val="white"/>
        </w:rPr>
        <w:t xml:space="preserve">. Holds the address </w:t>
      </w:r>
      <w:r w:rsidR="00AC4F90" w:rsidRPr="00322499">
        <w:rPr>
          <w:highlight w:val="white"/>
        </w:rPr>
        <w:t xml:space="preserve">of the </w:t>
      </w:r>
      <w:r w:rsidRPr="00322499">
        <w:rPr>
          <w:highlight w:val="white"/>
        </w:rPr>
        <w:t xml:space="preserve">function return value in case of </w:t>
      </w:r>
      <w:r w:rsidR="00AC4F90" w:rsidRPr="00322499">
        <w:rPr>
          <w:highlight w:val="white"/>
        </w:rPr>
        <w:t>struct or union</w:t>
      </w:r>
      <w:r w:rsidRPr="00322499">
        <w:rPr>
          <w:highlight w:val="white"/>
        </w:rPr>
        <w:t xml:space="preserve"> type.</w:t>
      </w:r>
    </w:p>
    <w:p w14:paraId="19F7E5E2" w14:textId="3351D4BE" w:rsidR="00720FEB" w:rsidRPr="00322499" w:rsidRDefault="00720FEB" w:rsidP="00322499">
      <w:pPr>
        <w:pStyle w:val="Liststycke"/>
        <w:numPr>
          <w:ilvl w:val="0"/>
          <w:numId w:val="183"/>
        </w:numPr>
        <w:rPr>
          <w:highlight w:val="white"/>
        </w:rPr>
      </w:pPr>
      <w:r w:rsidRPr="00322499">
        <w:rPr>
          <w:rStyle w:val="KeyWord0"/>
          <w:highlight w:val="white"/>
        </w:rPr>
        <w:t>ShiftRegister</w:t>
      </w:r>
      <w:r w:rsidRPr="00322499">
        <w:rPr>
          <w:highlight w:val="white"/>
        </w:rPr>
        <w:t>.</w:t>
      </w:r>
      <w:r w:rsidR="00015EDE" w:rsidRPr="00322499">
        <w:rPr>
          <w:highlight w:val="white"/>
        </w:rPr>
        <w:t xml:space="preserve"> Holds the value of the right operand in a sh</w:t>
      </w:r>
      <w:r w:rsidR="001A45D1" w:rsidRPr="00322499">
        <w:rPr>
          <w:highlight w:val="white"/>
        </w:rPr>
        <w:t>ift</w:t>
      </w:r>
      <w:r w:rsidR="00015EDE" w:rsidRPr="00322499">
        <w:rPr>
          <w:highlight w:val="white"/>
        </w:rPr>
        <w:t xml:space="preserve"> operation</w:t>
      </w:r>
      <w:r w:rsidR="009C78BE" w:rsidRPr="00322499">
        <w:rPr>
          <w:highlight w:val="white"/>
        </w:rPr>
        <w:t xml:space="preserve">. Due to conditions of the architecture, it </w:t>
      </w:r>
      <w:r w:rsidR="0091002F" w:rsidRPr="00322499">
        <w:rPr>
          <w:highlight w:val="white"/>
        </w:rPr>
        <w:t>must always be</w:t>
      </w:r>
      <w:r w:rsidR="00015EDE" w:rsidRPr="00322499">
        <w:rPr>
          <w:highlight w:val="white"/>
        </w:rPr>
        <w:t xml:space="preserve"> </w:t>
      </w:r>
      <w:r w:rsidR="00015EDE" w:rsidRPr="00322499">
        <w:rPr>
          <w:rStyle w:val="KeyWord0"/>
          <w:highlight w:val="white"/>
        </w:rPr>
        <w:t>cl</w:t>
      </w:r>
      <w:r w:rsidR="00015EDE"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A2896D7" w14:textId="42AC62E6" w:rsidR="002B63B5" w:rsidRPr="00903DBA" w:rsidRDefault="002B63B5" w:rsidP="00DB788F">
      <w:pPr>
        <w:pStyle w:val="Code"/>
        <w:rPr>
          <w:highlight w:val="white"/>
        </w:rPr>
      </w:pPr>
      <w:r w:rsidRPr="00903DBA">
        <w:rPr>
          <w:highlight w:val="white"/>
        </w:rPr>
        <w:t xml:space="preserve">    public static Register </w:t>
      </w:r>
      <w:r w:rsidR="00861418">
        <w:rPr>
          <w:highlight w:val="white"/>
        </w:rPr>
        <w:t>RegularFrameRegister</w:t>
      </w:r>
      <w:r w:rsidRPr="00903DBA">
        <w:rPr>
          <w:highlight w:val="white"/>
        </w:rPr>
        <w:t>;</w:t>
      </w:r>
    </w:p>
    <w:p w14:paraId="722F79FD" w14:textId="6F0A662F" w:rsidR="002B63B5" w:rsidRPr="00903DBA" w:rsidRDefault="002B63B5" w:rsidP="00DB788F">
      <w:pPr>
        <w:pStyle w:val="Code"/>
        <w:rPr>
          <w:highlight w:val="white"/>
        </w:rPr>
      </w:pPr>
      <w:r w:rsidRPr="00903DBA">
        <w:rPr>
          <w:highlight w:val="white"/>
        </w:rPr>
        <w:t xml:space="preserve">    public static Register </w:t>
      </w:r>
      <w:r w:rsidR="00861418">
        <w:rPr>
          <w:highlight w:val="white"/>
        </w:rPr>
        <w:t>VariadicFrameRegister</w:t>
      </w:r>
      <w:r w:rsidRPr="00903DBA">
        <w:rPr>
          <w:highlight w:val="white"/>
        </w:rPr>
        <w:t>;</w:t>
      </w:r>
    </w:p>
    <w:p w14:paraId="2267CE7B" w14:textId="77777777" w:rsidR="002B63B5" w:rsidRPr="00903DBA" w:rsidRDefault="002B63B5" w:rsidP="00DB788F">
      <w:pPr>
        <w:pStyle w:val="Code"/>
        <w:rPr>
          <w:highlight w:val="white"/>
        </w:rPr>
      </w:pPr>
      <w:r w:rsidRPr="00903DBA">
        <w:rPr>
          <w:highlight w:val="white"/>
        </w:rPr>
        <w:t xml:space="preserve">    public static Register ReturnValueRegister;</w:t>
      </w:r>
    </w:p>
    <w:p w14:paraId="036909FF" w14:textId="77777777" w:rsidR="002B63B5" w:rsidRPr="00903DBA" w:rsidRDefault="002B63B5" w:rsidP="00DB788F">
      <w:pPr>
        <w:pStyle w:val="Code"/>
        <w:rPr>
          <w:highlight w:val="white"/>
        </w:rPr>
      </w:pPr>
      <w:r w:rsidRPr="00903DBA">
        <w:rPr>
          <w:highlight w:val="white"/>
        </w:rPr>
        <w:t xml:space="preserve">    public static Register ReturnPointerRegister;</w:t>
      </w:r>
    </w:p>
    <w:p w14:paraId="6FB12FC9" w14:textId="77777777" w:rsidR="002B63B5" w:rsidRPr="00903DBA" w:rsidRDefault="002B63B5" w:rsidP="00DB788F">
      <w:pPr>
        <w:pStyle w:val="Code"/>
        <w:rPr>
          <w:highlight w:val="white"/>
        </w:rPr>
      </w:pPr>
      <w:r w:rsidRPr="00903DBA">
        <w:rPr>
          <w:highlight w:val="white"/>
        </w:rPr>
        <w:t xml:space="preserve">    public const Register ShiftRegister = Register.cl;</w:t>
      </w:r>
    </w:p>
    <w:p w14:paraId="7B831C0A" w14:textId="02A978D3" w:rsidR="002B63B5" w:rsidRPr="00903DBA" w:rsidRDefault="00C1007D" w:rsidP="00C1007D">
      <w:pPr>
        <w:rPr>
          <w:highlight w:val="white"/>
        </w:rPr>
      </w:pPr>
      <w:r w:rsidRPr="00903DBA">
        <w:rPr>
          <w:highlight w:val="white"/>
        </w:rPr>
        <w:t xml:space="preserve">We chose </w:t>
      </w:r>
      <w:r w:rsidRPr="00903DBA">
        <w:rPr>
          <w:rStyle w:val="KeyWord0"/>
          <w:highlight w:val="white"/>
        </w:rPr>
        <w:t>bp</w:t>
      </w:r>
      <w:r w:rsidRPr="00903DBA">
        <w:rPr>
          <w:highlight w:val="white"/>
        </w:rPr>
        <w:t xml:space="preserve">, </w:t>
      </w:r>
      <w:r w:rsidRPr="00903DBA">
        <w:rPr>
          <w:rStyle w:val="KeyWord0"/>
          <w:highlight w:val="white"/>
        </w:rPr>
        <w:t>di</w:t>
      </w:r>
      <w:r w:rsidRPr="00903DBA">
        <w:rPr>
          <w:highlight w:val="white"/>
        </w:rPr>
        <w:t xml:space="preserve">, and </w:t>
      </w:r>
      <w:r w:rsidRPr="00903DBA">
        <w:rPr>
          <w:rStyle w:val="KeyWord0"/>
          <w:highlight w:val="white"/>
        </w:rPr>
        <w:t>bx</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Pr="00903DBA">
        <w:rPr>
          <w:rStyle w:val="KeyWord0"/>
          <w:highlight w:val="white"/>
        </w:rPr>
        <w:t>si</w:t>
      </w:r>
      <w:r w:rsidRPr="00903DBA">
        <w:rPr>
          <w:highlight w:val="white"/>
        </w:rPr>
        <w:t>) can be used as addresses in assembly operations.</w:t>
      </w:r>
    </w:p>
    <w:p w14:paraId="6FD7ACBB" w14:textId="77777777" w:rsidR="002B63B5" w:rsidRPr="00903DBA" w:rsidRDefault="002B63B5" w:rsidP="00DB788F">
      <w:pPr>
        <w:pStyle w:val="Code"/>
        <w:rPr>
          <w:highlight w:val="white"/>
        </w:rPr>
      </w:pPr>
      <w:r w:rsidRPr="00903DBA">
        <w:rPr>
          <w:highlight w:val="white"/>
        </w:rPr>
        <w:t xml:space="preserve">    static AssemblyCode() {</w:t>
      </w:r>
    </w:p>
    <w:p w14:paraId="1E75D9D4" w14:textId="77777777" w:rsidR="00861418" w:rsidRDefault="002B63B5" w:rsidP="00DB788F">
      <w:pPr>
        <w:pStyle w:val="Code"/>
        <w:rPr>
          <w:highlight w:val="white"/>
        </w:rPr>
      </w:pPr>
      <w:r w:rsidRPr="00903DBA">
        <w:rPr>
          <w:highlight w:val="white"/>
        </w:rPr>
        <w:t xml:space="preserve">      </w:t>
      </w:r>
      <w:r w:rsidR="00861418">
        <w:rPr>
          <w:highlight w:val="white"/>
        </w:rPr>
        <w:t>RegularFrameRegister</w:t>
      </w:r>
      <w:r w:rsidRPr="00903DBA">
        <w:rPr>
          <w:highlight w:val="white"/>
        </w:rPr>
        <w:t xml:space="preserve"> =</w:t>
      </w:r>
    </w:p>
    <w:p w14:paraId="400A80F0" w14:textId="2CC67E71" w:rsidR="002B63B5" w:rsidRPr="00903DBA" w:rsidRDefault="00861418" w:rsidP="00DB788F">
      <w:pPr>
        <w:pStyle w:val="Code"/>
        <w:rPr>
          <w:highlight w:val="white"/>
        </w:rPr>
      </w:pPr>
      <w:r>
        <w:rPr>
          <w:highlight w:val="white"/>
        </w:rPr>
        <w:t xml:space="preserve">        </w:t>
      </w:r>
      <w:r w:rsidR="002B63B5" w:rsidRPr="00903DBA">
        <w:rPr>
          <w:highlight w:val="white"/>
        </w:rPr>
        <w:t>RegisterToSize(Register.bp, TypeSize.PointerSize);</w:t>
      </w:r>
    </w:p>
    <w:p w14:paraId="7FBB4E7F" w14:textId="77777777" w:rsidR="00861418" w:rsidRDefault="002B63B5" w:rsidP="00DB788F">
      <w:pPr>
        <w:pStyle w:val="Code"/>
        <w:rPr>
          <w:highlight w:val="white"/>
        </w:rPr>
      </w:pPr>
      <w:r w:rsidRPr="00903DBA">
        <w:rPr>
          <w:highlight w:val="white"/>
        </w:rPr>
        <w:t xml:space="preserve">      </w:t>
      </w:r>
      <w:r w:rsidR="00861418">
        <w:rPr>
          <w:highlight w:val="white"/>
        </w:rPr>
        <w:t>VariadicFrameRegister</w:t>
      </w:r>
      <w:r w:rsidRPr="00903DBA">
        <w:rPr>
          <w:highlight w:val="white"/>
        </w:rPr>
        <w:t xml:space="preserve"> =</w:t>
      </w:r>
    </w:p>
    <w:p w14:paraId="6E014C87" w14:textId="2F51418C" w:rsidR="002B63B5" w:rsidRPr="00903DBA" w:rsidRDefault="00861418" w:rsidP="00DB788F">
      <w:pPr>
        <w:pStyle w:val="Code"/>
        <w:rPr>
          <w:highlight w:val="white"/>
        </w:rPr>
      </w:pPr>
      <w:r>
        <w:rPr>
          <w:highlight w:val="white"/>
        </w:rPr>
        <w:t xml:space="preserve">        </w:t>
      </w:r>
      <w:r w:rsidR="002B63B5" w:rsidRPr="00903DBA">
        <w:rPr>
          <w:highlight w:val="white"/>
        </w:rPr>
        <w:t>RegisterToSize(Register.di, TypeSize.PointerSize);</w:t>
      </w:r>
    </w:p>
    <w:p w14:paraId="42E1D2F9" w14:textId="77777777" w:rsidR="002B63B5" w:rsidRPr="00903DBA" w:rsidRDefault="002B63B5" w:rsidP="00DB788F">
      <w:pPr>
        <w:pStyle w:val="Code"/>
        <w:rPr>
          <w:highlight w:val="white"/>
        </w:rPr>
      </w:pPr>
      <w:r w:rsidRPr="00903DBA">
        <w:rPr>
          <w:highlight w:val="white"/>
        </w:rPr>
        <w:t xml:space="preserve">      ReturnValueRegister = RegisterToSize(Register.bx, TypeSize.PointerSize);</w:t>
      </w:r>
    </w:p>
    <w:p w14:paraId="6C678514" w14:textId="0B0CF739" w:rsidR="002B63B5" w:rsidRPr="00903DBA" w:rsidRDefault="002B63B5" w:rsidP="00DB788F">
      <w:pPr>
        <w:pStyle w:val="Code"/>
        <w:rPr>
          <w:highlight w:val="white"/>
        </w:rPr>
      </w:pPr>
      <w:r w:rsidRPr="00903DBA">
        <w:rPr>
          <w:highlight w:val="white"/>
        </w:rPr>
        <w:t xml:space="preserve">      ReturnPointerRegister =RegisterToSize(Register.bx,TypeSize.PointerSize);</w:t>
      </w:r>
    </w:p>
    <w:p w14:paraId="5A693C50" w14:textId="77777777" w:rsidR="002B63B5" w:rsidRPr="00903DBA" w:rsidRDefault="002B63B5" w:rsidP="00DB788F">
      <w:pPr>
        <w:pStyle w:val="Code"/>
        <w:rPr>
          <w:highlight w:val="white"/>
        </w:rPr>
      </w:pPr>
      <w:r w:rsidRPr="00903DBA">
        <w:rPr>
          <w:highlight w:val="white"/>
        </w:rPr>
        <w:t xml:space="preserve">    }</w:t>
      </w:r>
    </w:p>
    <w:p w14:paraId="123BA035" w14:textId="6B8ABF41"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defined as objects, and they can be </w:t>
      </w:r>
      <w:r w:rsidR="00A23E0B" w:rsidRPr="00903DBA">
        <w:rPr>
          <w:rStyle w:val="KeyWord0"/>
          <w:highlight w:val="white"/>
        </w:rPr>
        <w:t>Register</w:t>
      </w:r>
      <w:r w:rsidR="00A23E0B" w:rsidRPr="00903DBA">
        <w:rPr>
          <w:highlight w:val="white"/>
        </w:rPr>
        <w:t xml:space="preserve">, </w:t>
      </w:r>
      <w:r w:rsidR="00A23E0B" w:rsidRPr="00903DBA">
        <w:rPr>
          <w:rStyle w:val="KeyWord0"/>
          <w:highlight w:val="white"/>
        </w:rPr>
        <w:t>int</w:t>
      </w:r>
      <w:r w:rsidR="00A23E0B" w:rsidRPr="00903DBA">
        <w:rPr>
          <w:highlight w:val="white"/>
        </w:rPr>
        <w:t xml:space="preserve">, </w:t>
      </w:r>
      <w:r w:rsidR="00A23E0B" w:rsidRPr="00903DBA">
        <w:rPr>
          <w:rStyle w:val="KeyWord0"/>
          <w:highlight w:val="white"/>
        </w:rPr>
        <w:t>string</w:t>
      </w:r>
      <w:r w:rsidR="00A23E0B" w:rsidRPr="00903DBA">
        <w:rPr>
          <w:highlight w:val="white"/>
        </w:rPr>
        <w:t xml:space="preserve"> and </w:t>
      </w:r>
      <w:r w:rsidR="00A23E0B" w:rsidRPr="00903DBA">
        <w:rPr>
          <w:rStyle w:val="KeyWord0"/>
          <w:highlight w:val="white"/>
        </w:rPr>
        <w:t>BigInteger</w:t>
      </w:r>
      <w:r w:rsidR="00A23E0B" w:rsidRPr="00903DBA">
        <w:rPr>
          <w:highlight w:val="white"/>
        </w:rPr>
        <w:t xml:space="preserve">. All offsets are </w:t>
      </w:r>
      <w:r w:rsidR="00A23E0B" w:rsidRPr="00903DBA">
        <w:rPr>
          <w:rStyle w:val="KeyWord0"/>
          <w:highlight w:val="white"/>
        </w:rPr>
        <w:t>int</w:t>
      </w:r>
      <w:r w:rsidR="00927FE5" w:rsidRPr="00903DBA">
        <w:rPr>
          <w:highlight w:val="white"/>
        </w:rPr>
        <w:t>, and</w:t>
      </w:r>
      <w:r w:rsidR="00A23E0B" w:rsidRPr="00903DBA">
        <w:rPr>
          <w:highlight w:val="white"/>
        </w:rPr>
        <w:t xml:space="preserve"> all integer values are </w:t>
      </w:r>
      <w:r w:rsidR="00A23E0B" w:rsidRPr="00903DBA">
        <w:rPr>
          <w:rStyle w:val="KeyWord0"/>
          <w:highlight w:val="white"/>
        </w:rPr>
        <w:t>BigInteger</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6A459ACF" w14:textId="5444AC12" w:rsidR="002B63B5" w:rsidRPr="00903DBA" w:rsidRDefault="001942B6" w:rsidP="001942B6">
      <w:pPr>
        <w:rPr>
          <w:highlight w:val="white"/>
        </w:rPr>
      </w:pPr>
      <w:r w:rsidRPr="00903DBA">
        <w:rPr>
          <w:highlight w:val="white"/>
        </w:rPr>
        <w:t xml:space="preserve">The constructor initializes the instruction, and calls </w:t>
      </w:r>
      <w:r w:rsidRPr="00903DBA">
        <w:rPr>
          <w:rStyle w:val="KeyWord0"/>
          <w:highlight w:val="white"/>
        </w:rPr>
        <w:t>FromAdditionToIncrement</w:t>
      </w:r>
      <w:r w:rsidR="00F44415" w:rsidRPr="00903DBA">
        <w:rPr>
          <w:highlight w:val="white"/>
        </w:rPr>
        <w:t xml:space="preserve">, which </w:t>
      </w:r>
      <w:r w:rsidR="00AE79B1" w:rsidRPr="00903DBA">
        <w:rPr>
          <w:highlight w:val="white"/>
        </w:rPr>
        <w:t xml:space="preserve">changes addition and subtraction </w:t>
      </w:r>
      <w:r w:rsidR="00A0013D">
        <w:rPr>
          <w:highlight w:val="white"/>
        </w:rPr>
        <w:t xml:space="preserve">with one </w:t>
      </w:r>
      <w:r w:rsidR="00AE79B1" w:rsidRPr="00903DBA">
        <w:rPr>
          <w:highlight w:val="white"/>
        </w:rPr>
        <w:t xml:space="preserve">to increment and decrement, </w:t>
      </w:r>
      <w:r w:rsidRPr="00903DBA">
        <w:rPr>
          <w:highlight w:val="white"/>
        </w:rPr>
        <w:t xml:space="preserve">and </w:t>
      </w:r>
      <w:r w:rsidRPr="00903DBA">
        <w:rPr>
          <w:rStyle w:val="KeyWord0"/>
          <w:highlight w:val="white"/>
        </w:rPr>
        <w:t>CheckSize</w:t>
      </w:r>
      <w:r w:rsidRPr="00903DBA">
        <w:rPr>
          <w:highlight w:val="white"/>
        </w:rPr>
        <w:t xml:space="preserve">, which </w:t>
      </w:r>
      <w:r w:rsidR="00E70E22" w:rsidRPr="00903DBA">
        <w:rPr>
          <w:highlight w:val="white"/>
        </w:rPr>
        <w:t xml:space="preserve">changes the operators in accordance with the </w:t>
      </w:r>
      <w:r w:rsidR="00AB52DB">
        <w:rPr>
          <w:highlight w:val="white"/>
        </w:rPr>
        <w:t xml:space="preserve">given </w:t>
      </w:r>
      <w:r w:rsidR="00E70E22" w:rsidRPr="00903DBA">
        <w:rPr>
          <w:highlight w:val="white"/>
        </w:rPr>
        <w:t>size</w:t>
      </w:r>
      <w:r w:rsidR="00A0013D">
        <w:rPr>
          <w:highlight w:val="white"/>
        </w:rPr>
        <w:t>, unless it is zero.</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lastRenderedPageBreak/>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11D278C8" w:rsidR="00CA5764" w:rsidRPr="00903DBA" w:rsidRDefault="00352478" w:rsidP="0060539D">
      <w:pPr>
        <w:pStyle w:val="Rubrik3"/>
        <w:rPr>
          <w:highlight w:val="white"/>
        </w:rPr>
      </w:pPr>
      <w:bookmarkStart w:id="517" w:name="_Toc59126239"/>
      <w:r w:rsidRPr="00903DBA">
        <w:rPr>
          <w:highlight w:val="white"/>
        </w:rPr>
        <w:t>Assembly Code Optimization</w:t>
      </w:r>
      <w:bookmarkEnd w:id="517"/>
    </w:p>
    <w:p w14:paraId="60537E46" w14:textId="5CE6C649" w:rsidR="00AE79B1" w:rsidRPr="00903DBA" w:rsidRDefault="001D1EC5" w:rsidP="00034040">
      <w:pPr>
        <w:rPr>
          <w:highlight w:val="white"/>
        </w:rPr>
      </w:pPr>
      <w:proofErr w:type="gramStart"/>
      <w:r w:rsidRPr="00903DBA">
        <w:rPr>
          <w:highlight w:val="white"/>
        </w:rPr>
        <w:t xml:space="preserve">Similar </w:t>
      </w:r>
      <w:r w:rsidR="00B358AE">
        <w:rPr>
          <w:highlight w:val="white"/>
        </w:rPr>
        <w:t>to</w:t>
      </w:r>
      <w:proofErr w:type="gramEnd"/>
      <w:r w:rsidR="00B358AE">
        <w:rPr>
          <w:highlight w:val="white"/>
        </w:rPr>
        <w:t xml:space="preserve">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461860">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034040" w:rsidRPr="00903DBA">
        <w:rPr>
          <w:rStyle w:val="KeyWord0"/>
          <w:highlight w:val="white"/>
        </w:rPr>
        <w:t>FromAdditionToIncrement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172A20A"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7E6EF5" w:rsidRPr="00903DBA">
        <w:rPr>
          <w:rStyle w:val="KeyWord0"/>
          <w:highlight w:val="white"/>
        </w:rPr>
        <w:t>BigInteger</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 the value to be inspected has index one</w:t>
      </w:r>
      <w:r w:rsidR="00C75789" w:rsidRPr="00903DBA">
        <w:rPr>
          <w:highlight w:val="white"/>
        </w:rPr>
        <w:t xml:space="preserve"> and we</w:t>
      </w:r>
      <w:r w:rsidR="004340F7" w:rsidRPr="00903DBA">
        <w:rPr>
          <w:highlight w:val="white"/>
        </w:rPr>
        <w:t xml:space="preserve"> call </w:t>
      </w:r>
      <w:r w:rsidR="004340F7" w:rsidRPr="00903DBA">
        <w:rPr>
          <w:rStyle w:val="KeyWord0"/>
          <w:highlight w:val="white"/>
        </w:rPr>
        <w:t>CheckIncrement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666A8357"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Pr="00903DBA">
        <w:rPr>
          <w:rStyle w:val="KeyWord0"/>
          <w:highlight w:val="white"/>
        </w:rPr>
        <w:t>BigInteger</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36A78851" w:rsidR="00F26B83" w:rsidRPr="00903DBA" w:rsidRDefault="001F6620" w:rsidP="001F6620">
      <w:pPr>
        <w:rPr>
          <w:highlight w:val="white"/>
        </w:rPr>
      </w:pPr>
      <w:r w:rsidRPr="00903DBA">
        <w:rPr>
          <w:highlight w:val="white"/>
        </w:rPr>
        <w:t xml:space="preserve">The </w:t>
      </w:r>
      <w:r w:rsidRPr="00903DBA">
        <w:rPr>
          <w:rStyle w:val="KeyWord0"/>
          <w:highlight w:val="white"/>
        </w:rPr>
        <w:t>CheckIncrement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4CDC4184" w:rsidR="002B63B5" w:rsidRPr="00903DBA" w:rsidRDefault="00385372" w:rsidP="00385372">
      <w:pPr>
        <w:rPr>
          <w:highlight w:val="white"/>
        </w:rPr>
      </w:pPr>
      <w:r w:rsidRPr="00903DBA">
        <w:rPr>
          <w:highlight w:val="white"/>
        </w:rPr>
        <w:lastRenderedPageBreak/>
        <w:t xml:space="preserve">The </w:t>
      </w:r>
      <w:r w:rsidRPr="00903DBA">
        <w:rPr>
          <w:rStyle w:val="KeyWord0"/>
          <w:highlight w:val="white"/>
        </w:rPr>
        <w:t>CheckSize</w:t>
      </w:r>
      <w:r w:rsidRPr="00903DBA">
        <w:rPr>
          <w:highlight w:val="white"/>
        </w:rPr>
        <w:t xml:space="preserve"> method changes the operator to a size operator.</w:t>
      </w:r>
      <w:r w:rsidR="000D5F67" w:rsidRPr="00903DBA">
        <w:rPr>
          <w:highlight w:val="white"/>
        </w:rPr>
        <w:t xml:space="preserve"> For instance, </w:t>
      </w:r>
      <w:r w:rsidR="00B645E5" w:rsidRPr="00903DBA">
        <w:rPr>
          <w:rStyle w:val="KeyWord0"/>
          <w:highlight w:val="white"/>
        </w:rPr>
        <w:t>add [bp + 2], 3</w:t>
      </w:r>
      <w:r w:rsidR="00B645E5" w:rsidRPr="00903DBA">
        <w:rPr>
          <w:highlight w:val="white"/>
        </w:rPr>
        <w:t xml:space="preserve"> shall be changed to </w:t>
      </w:r>
      <w:r w:rsidR="00B645E5" w:rsidRPr="00903DBA">
        <w:rPr>
          <w:rStyle w:val="KeyWord0"/>
          <w:highlight w:val="white"/>
        </w:rPr>
        <w:t>add_word [bp + 2], 3</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0B0E2D" w:rsidRPr="00903DBA">
        <w:rPr>
          <w:rStyle w:val="KeyWord0"/>
          <w:highlight w:val="white"/>
        </w:rPr>
        <w:t>size</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0A4FC941" w:rsidR="00CA5764" w:rsidRPr="00903DBA" w:rsidRDefault="00BF4EEA" w:rsidP="0060539D">
      <w:pPr>
        <w:pStyle w:val="Rubrik3"/>
        <w:rPr>
          <w:highlight w:val="white"/>
        </w:rPr>
      </w:pPr>
      <w:bookmarkStart w:id="518" w:name="_Toc59126240"/>
      <w:r w:rsidRPr="00903DBA">
        <w:rPr>
          <w:highlight w:val="white"/>
        </w:rPr>
        <w:t xml:space="preserve">Operator </w:t>
      </w:r>
      <w:r w:rsidR="00CA5764" w:rsidRPr="00903DBA">
        <w:rPr>
          <w:highlight w:val="white"/>
        </w:rPr>
        <w:t>Test Methods</w:t>
      </w:r>
      <w:bookmarkEnd w:id="518"/>
    </w:p>
    <w:p w14:paraId="76947895" w14:textId="218E14BD"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60211B" w:rsidRPr="00903DBA">
        <w:rPr>
          <w:rStyle w:val="KeyWord0"/>
          <w:highlight w:val="white"/>
        </w:rPr>
        <w:t>IsUnary</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66475C2D" w:rsidR="00207C0A" w:rsidRPr="00903DBA" w:rsidRDefault="000E1834" w:rsidP="000E1834">
      <w:pPr>
        <w:rPr>
          <w:highlight w:val="white"/>
        </w:rPr>
      </w:pPr>
      <w:r w:rsidRPr="00903DBA">
        <w:rPr>
          <w:highlight w:val="white"/>
        </w:rPr>
        <w:t xml:space="preserve">The jump and call test methods </w:t>
      </w:r>
      <w:r w:rsidR="00EE492B" w:rsidRPr="00903DBA">
        <w:rPr>
          <w:highlight w:val="white"/>
        </w:rPr>
        <w:t>tests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7BB850CA" w:rsidR="002B63B5" w:rsidRPr="00903DBA" w:rsidRDefault="0034088F" w:rsidP="0034088F">
      <w:pPr>
        <w:rPr>
          <w:highlight w:val="white"/>
        </w:rPr>
      </w:pPr>
      <w:r w:rsidRPr="00903DBA">
        <w:rPr>
          <w:highlight w:val="white"/>
        </w:rPr>
        <w:t>A regular function call is to a specifically stated address. However, it is also possible to call a function</w:t>
      </w:r>
      <w:r w:rsidR="00526E5C" w:rsidRPr="00903DBA">
        <w:rPr>
          <w:highlight w:val="white"/>
        </w:rPr>
        <w:t xml:space="preserve"> whose address is stored in a function pointer.</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lastRenderedPageBreak/>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50FB5A12" w:rsidR="002B63B5" w:rsidRPr="00903DBA" w:rsidRDefault="008C59C7" w:rsidP="00E431C3">
      <w:pPr>
        <w:rPr>
          <w:highlight w:val="white"/>
        </w:rPr>
      </w:pPr>
      <w:r w:rsidRPr="00903DBA">
        <w:rPr>
          <w:highlight w:val="white"/>
        </w:rPr>
        <w:t xml:space="preserve">The </w:t>
      </w:r>
      <w:r w:rsidRPr="00903DBA">
        <w:rPr>
          <w:rStyle w:val="KeyWord0"/>
          <w:highlight w:val="white"/>
        </w:rPr>
        <w:t>IsRelationNotRegister</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E431C3" w:rsidRPr="00903DBA">
        <w:rPr>
          <w:rStyle w:val="KeyWord0"/>
          <w:highlight w:val="white"/>
        </w:rPr>
        <w:t>IsRelationRegister</w:t>
      </w:r>
      <w:r w:rsidR="00E431C3" w:rsidRPr="00903DBA">
        <w:rPr>
          <w:highlight w:val="white"/>
        </w:rPr>
        <w:t xml:space="preserve">, since </w:t>
      </w:r>
      <w:r w:rsidRPr="00903DBA">
        <w:rPr>
          <w:highlight w:val="white"/>
        </w:rPr>
        <w:t>there are only jumps to specific addresses,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22CB12CF" w:rsidR="00037430" w:rsidRPr="00903DBA" w:rsidRDefault="00037430" w:rsidP="0060539D">
      <w:pPr>
        <w:pStyle w:val="Rubrik3"/>
        <w:rPr>
          <w:highlight w:val="white"/>
        </w:rPr>
      </w:pPr>
      <w:bookmarkStart w:id="519" w:name="_Toc59126241"/>
      <w:r w:rsidRPr="00903DBA">
        <w:rPr>
          <w:highlight w:val="white"/>
        </w:rPr>
        <w:t>Register Overlapping</w:t>
      </w:r>
      <w:bookmarkEnd w:id="519"/>
    </w:p>
    <w:p w14:paraId="4DAC2A82" w14:textId="1C8F4EA3" w:rsidR="004A1E3D" w:rsidRPr="00903DBA" w:rsidRDefault="00784F22" w:rsidP="004A1E3D">
      <w:pPr>
        <w:rPr>
          <w:highlight w:val="white"/>
        </w:rPr>
      </w:pPr>
      <w:r w:rsidRPr="00903DBA">
        <w:rPr>
          <w:highlight w:val="white"/>
        </w:rPr>
        <w:t xml:space="preserve">When allocating registers, we </w:t>
      </w:r>
      <w:proofErr w:type="gramStart"/>
      <w:r w:rsidRPr="00903DBA">
        <w:rPr>
          <w:highlight w:val="white"/>
        </w:rPr>
        <w:t>have to</w:t>
      </w:r>
      <w:proofErr w:type="gramEnd"/>
      <w:r w:rsidRPr="00903DBA">
        <w:rPr>
          <w:highlight w:val="white"/>
        </w:rPr>
        <w:t xml:space="preserve">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4A1E3D" w:rsidRPr="00903DBA">
        <w:rPr>
          <w:rStyle w:val="KeyWord0"/>
          <w:highlight w:val="white"/>
        </w:rPr>
        <w:t>m_registerOverlapSet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 </w:t>
      </w:r>
      <w:r w:rsidR="00AA0446" w:rsidRPr="00903DBA">
        <w:rPr>
          <w:rStyle w:val="KeyWord0"/>
          <w:highlight w:val="white"/>
        </w:rPr>
        <w:t>al</w:t>
      </w:r>
      <w:r w:rsidR="00AA0446" w:rsidRPr="00903DBA">
        <w:rPr>
          <w:highlight w:val="white"/>
        </w:rPr>
        <w:t xml:space="preserve"> and </w:t>
      </w:r>
      <w:r w:rsidR="00AA0446" w:rsidRPr="00903DBA">
        <w:rPr>
          <w:rStyle w:val="KeyWord0"/>
          <w:highlight w:val="white"/>
        </w:rPr>
        <w:t>ah</w:t>
      </w:r>
      <w:r w:rsidR="00AA0446" w:rsidRPr="00903DBA">
        <w:rPr>
          <w:highlight w:val="white"/>
        </w:rPr>
        <w:t xml:space="preserve"> registers are stored in separate sets, since they do not overlap.</w:t>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lastRenderedPageBreak/>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5AC5D422" w:rsidR="004A1E3D" w:rsidRPr="00903DBA" w:rsidRDefault="004A1E3D" w:rsidP="004A1E3D">
      <w:pPr>
        <w:rPr>
          <w:highlight w:val="white"/>
        </w:rPr>
      </w:pPr>
      <w:r w:rsidRPr="00903DBA">
        <w:rPr>
          <w:highlight w:val="white"/>
        </w:rPr>
        <w:t xml:space="preserve">The </w:t>
      </w:r>
      <w:r w:rsidRPr="00903DBA">
        <w:rPr>
          <w:rStyle w:val="KeyWord0"/>
          <w:highlight w:val="white"/>
        </w:rPr>
        <w:t>RegisterOverlaps</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1F65333E" w:rsidR="004A1E3D" w:rsidRPr="00903DBA" w:rsidRDefault="004A1E3D" w:rsidP="004A1E3D">
      <w:pPr>
        <w:rPr>
          <w:highlight w:val="white"/>
        </w:rPr>
      </w:pPr>
      <w:r w:rsidRPr="00903DBA">
        <w:rPr>
          <w:highlight w:val="white"/>
        </w:rPr>
        <w:t xml:space="preserve">Otherwise, we iterate through the </w:t>
      </w:r>
      <w:r w:rsidRPr="00903DBA">
        <w:rPr>
          <w:rStyle w:val="KeyWord0"/>
          <w:highlight w:val="white"/>
        </w:rPr>
        <w:t>m_registerOverlapSet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0EDB3C2D" w14:textId="398AB93B" w:rsidR="004A1E3D" w:rsidRPr="00903DBA" w:rsidRDefault="004A1E3D" w:rsidP="004A1E3D">
      <w:pPr>
        <w:rPr>
          <w:highlight w:val="white"/>
        </w:rPr>
      </w:pPr>
      <w:r w:rsidRPr="00903DBA">
        <w:rPr>
          <w:highlight w:val="white"/>
        </w:rPr>
        <w:t xml:space="preserve">If we have iterated through the </w:t>
      </w:r>
      <w:r w:rsidRPr="00903DBA">
        <w:rPr>
          <w:rStyle w:val="KeyWord0"/>
          <w:highlight w:val="white"/>
        </w:rPr>
        <w:t>m_registerOverlapSet</w:t>
      </w:r>
      <w:r w:rsidRPr="00903DBA">
        <w:rPr>
          <w:highlight w:val="white"/>
        </w:rPr>
        <w:t xml:space="preserve"> without finding a set holding both the registers, the registers do not overlap</w:t>
      </w:r>
      <w:r w:rsidR="0059440F" w:rsidRPr="00903DBA">
        <w:rPr>
          <w:highlight w:val="white"/>
        </w:rPr>
        <w:t>,</w:t>
      </w:r>
      <w:r w:rsidRPr="00903DBA">
        <w:rPr>
          <w:highlight w:val="white"/>
        </w:rPr>
        <w:t xml:space="preserve"> and we return false.</w:t>
      </w:r>
    </w:p>
    <w:p w14:paraId="0BA033DD" w14:textId="77777777"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4B8249AE" w:rsidR="00A405D4" w:rsidRPr="00903DBA" w:rsidRDefault="00A405D4" w:rsidP="0060539D">
      <w:pPr>
        <w:pStyle w:val="Rubrik3"/>
        <w:rPr>
          <w:highlight w:val="white"/>
        </w:rPr>
      </w:pPr>
      <w:bookmarkStart w:id="520" w:name="_Toc59126242"/>
      <w:r w:rsidRPr="00903DBA">
        <w:rPr>
          <w:highlight w:val="white"/>
        </w:rPr>
        <w:t>Register Size</w:t>
      </w:r>
      <w:bookmarkEnd w:id="520"/>
    </w:p>
    <w:p w14:paraId="21208FC1" w14:textId="5648658B" w:rsidR="002563E3" w:rsidRPr="00903DBA" w:rsidRDefault="002563E3" w:rsidP="002563E3">
      <w:pPr>
        <w:rPr>
          <w:highlight w:val="white"/>
        </w:rPr>
      </w:pPr>
      <w:r w:rsidRPr="00903DBA">
        <w:rPr>
          <w:highlight w:val="white"/>
        </w:rPr>
        <w:t xml:space="preserve">The </w:t>
      </w:r>
      <w:r w:rsidRPr="00903DBA">
        <w:rPr>
          <w:rStyle w:val="KeyWord0"/>
          <w:highlight w:val="white"/>
        </w:rPr>
        <w:t>SizeOfRegister</w:t>
      </w:r>
      <w:r w:rsidRPr="00903DBA">
        <w:rPr>
          <w:highlight w:val="white"/>
        </w:rPr>
        <w:t xml:space="preserve"> method uses the </w:t>
      </w:r>
      <w:r w:rsidRPr="00903DBA">
        <w:rPr>
          <w:rStyle w:val="KeyWord0"/>
          <w:highlight w:val="white"/>
        </w:rPr>
        <w:t>m_registerSizeMap</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3717717B" w:rsidR="00DF0E0B" w:rsidRPr="00903DBA" w:rsidRDefault="00DF0E0B" w:rsidP="0042441A">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converts a register to the given size.</w:t>
      </w:r>
      <w:r w:rsidR="0042441A" w:rsidRPr="00903DBA">
        <w:rPr>
          <w:highlight w:val="white"/>
        </w:rPr>
        <w:t xml:space="preserve"> The </w:t>
      </w:r>
      <w:r w:rsidR="004037D9" w:rsidRPr="00903DBA">
        <w:rPr>
          <w:rStyle w:val="KeyWord0"/>
          <w:highlight w:val="white"/>
        </w:rPr>
        <w:t>m_registerSet</w:t>
      </w:r>
      <w:r w:rsidR="003D7574" w:rsidRPr="00903DBA">
        <w:rPr>
          <w:highlight w:val="white"/>
        </w:rPr>
        <w:t xml:space="preserve"> set holds lists of registers of increasing sizes. Note that there are lists rather than </w:t>
      </w:r>
      <w:proofErr w:type="gramStart"/>
      <w:r w:rsidR="003D7574" w:rsidRPr="00903DBA">
        <w:rPr>
          <w:highlight w:val="white"/>
        </w:rPr>
        <w:t>sets</w:t>
      </w:r>
      <w:r w:rsidR="00C26D8B" w:rsidRPr="00903DBA">
        <w:rPr>
          <w:highlight w:val="white"/>
        </w:rPr>
        <w:t>,</w:t>
      </w:r>
      <w:r w:rsidR="003D7574" w:rsidRPr="00903DBA">
        <w:rPr>
          <w:highlight w:val="white"/>
        </w:rPr>
        <w:t xml:space="preserve"> because</w:t>
      </w:r>
      <w:proofErr w:type="gramEnd"/>
      <w:r w:rsidR="003D7574" w:rsidRPr="00903DBA">
        <w:rPr>
          <w:highlight w:val="white"/>
        </w:rPr>
        <w:t xml:space="preserv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903DBA" w:rsidRDefault="00DF0E0B" w:rsidP="00DF0E0B">
      <w:pPr>
        <w:pStyle w:val="Code"/>
        <w:rPr>
          <w:highlight w:val="white"/>
        </w:rPr>
      </w:pPr>
      <w:r w:rsidRPr="00903DBA">
        <w:rPr>
          <w:highlight w:val="white"/>
        </w:rPr>
        <w:t xml:space="preserve">    private static ISet&lt;IList&lt;Register&gt;&gt; </w:t>
      </w:r>
      <w:r w:rsidR="004037D9" w:rsidRPr="00903DBA">
        <w:rPr>
          <w:highlight w:val="white"/>
        </w:rPr>
        <w:t>m_registerSet</w:t>
      </w:r>
      <w:r w:rsidRPr="00903DBA">
        <w:rPr>
          <w:highlight w:val="white"/>
        </w:rPr>
        <w:t xml:space="preserve"> =</w:t>
      </w:r>
    </w:p>
    <w:p w14:paraId="0095B4F9" w14:textId="77777777" w:rsidR="00DF0E0B" w:rsidRPr="00903DBA" w:rsidRDefault="00DF0E0B" w:rsidP="00DF0E0B">
      <w:pPr>
        <w:pStyle w:val="Code"/>
        <w:rPr>
          <w:highlight w:val="white"/>
        </w:rPr>
      </w:pPr>
      <w:r w:rsidRPr="00903DBA">
        <w:rPr>
          <w:highlight w:val="white"/>
        </w:rPr>
        <w:t xml:space="preserve">      new HashSet&lt;IList&lt;Register&gt;&gt;() {</w:t>
      </w:r>
    </w:p>
    <w:p w14:paraId="0A4C5F2C" w14:textId="77777777" w:rsidR="00DF0E0B" w:rsidRPr="00903DBA" w:rsidRDefault="00DF0E0B" w:rsidP="00DF0E0B">
      <w:pPr>
        <w:pStyle w:val="Code"/>
        <w:rPr>
          <w:highlight w:val="white"/>
        </w:rPr>
      </w:pPr>
      <w:r w:rsidRPr="00903DBA">
        <w:rPr>
          <w:highlight w:val="white"/>
        </w:rPr>
        <w:t xml:space="preserve">        new Register[] {Register.al, Register.ax, Register.eax, Register.rax},</w:t>
      </w:r>
    </w:p>
    <w:p w14:paraId="2EEBD3A0" w14:textId="77777777" w:rsidR="00DF0E0B" w:rsidRPr="00903DBA" w:rsidRDefault="00DF0E0B" w:rsidP="00DF0E0B">
      <w:pPr>
        <w:pStyle w:val="Code"/>
        <w:rPr>
          <w:highlight w:val="white"/>
        </w:rPr>
      </w:pPr>
      <w:r w:rsidRPr="00903DBA">
        <w:rPr>
          <w:highlight w:val="white"/>
        </w:rPr>
        <w:t xml:space="preserve">        new Register[] {Register.bl, Register.bx, Register.ebx, Register.rbx},</w:t>
      </w:r>
    </w:p>
    <w:p w14:paraId="28227421" w14:textId="77777777" w:rsidR="00DF0E0B" w:rsidRPr="00903DBA" w:rsidRDefault="00DF0E0B" w:rsidP="00DF0E0B">
      <w:pPr>
        <w:pStyle w:val="Code"/>
        <w:rPr>
          <w:highlight w:val="white"/>
        </w:rPr>
      </w:pPr>
      <w:r w:rsidRPr="00903DBA">
        <w:rPr>
          <w:highlight w:val="white"/>
        </w:rPr>
        <w:lastRenderedPageBreak/>
        <w:t xml:space="preserve">        new Register[] {Register.cl, Register.cx, Register.ecx, Register.rcx},</w:t>
      </w:r>
    </w:p>
    <w:p w14:paraId="4CCDDB39" w14:textId="77777777" w:rsidR="00DF0E0B" w:rsidRPr="00903DBA" w:rsidRDefault="00DF0E0B" w:rsidP="00DF0E0B">
      <w:pPr>
        <w:pStyle w:val="Code"/>
        <w:rPr>
          <w:highlight w:val="white"/>
        </w:rPr>
      </w:pPr>
      <w:r w:rsidRPr="00903DBA">
        <w:rPr>
          <w:highlight w:val="white"/>
        </w:rPr>
        <w:t xml:space="preserve">        new Register[] {Register.dl, Register.dx, Register.edx, Register.rdx},</w:t>
      </w:r>
    </w:p>
    <w:p w14:paraId="092027D5" w14:textId="77777777" w:rsidR="00DF0E0B" w:rsidRPr="00903DBA" w:rsidRDefault="00DF0E0B" w:rsidP="00DF0E0B">
      <w:pPr>
        <w:pStyle w:val="Code"/>
        <w:rPr>
          <w:highlight w:val="white"/>
        </w:rPr>
      </w:pPr>
      <w:r w:rsidRPr="00903DBA">
        <w:rPr>
          <w:highlight w:val="white"/>
        </w:rPr>
        <w:t xml:space="preserve">        new Register[] {default(Register), Register.si,</w:t>
      </w:r>
    </w:p>
    <w:p w14:paraId="105FED41" w14:textId="7A3C3822" w:rsidR="00DF0E0B" w:rsidRPr="00903DBA" w:rsidRDefault="00DF0E0B" w:rsidP="00DF0E0B">
      <w:pPr>
        <w:pStyle w:val="Code"/>
        <w:rPr>
          <w:highlight w:val="white"/>
        </w:rPr>
      </w:pPr>
      <w:r w:rsidRPr="00903DBA">
        <w:rPr>
          <w:highlight w:val="white"/>
        </w:rPr>
        <w:t xml:space="preserve">                        Register.esi, Register.rsi},</w:t>
      </w:r>
    </w:p>
    <w:p w14:paraId="535E31F1" w14:textId="77777777" w:rsidR="00DF0E0B" w:rsidRPr="00903DBA" w:rsidRDefault="00DF0E0B" w:rsidP="00DF0E0B">
      <w:pPr>
        <w:pStyle w:val="Code"/>
        <w:rPr>
          <w:highlight w:val="white"/>
        </w:rPr>
      </w:pPr>
      <w:r w:rsidRPr="00903DBA">
        <w:rPr>
          <w:highlight w:val="white"/>
        </w:rPr>
        <w:t xml:space="preserve">        new Register[] {default(Register), Register.di,</w:t>
      </w:r>
    </w:p>
    <w:p w14:paraId="4B1D9E65" w14:textId="67606B39" w:rsidR="00DF0E0B" w:rsidRPr="00903DBA" w:rsidRDefault="00DF0E0B" w:rsidP="00DF0E0B">
      <w:pPr>
        <w:pStyle w:val="Code"/>
        <w:rPr>
          <w:highlight w:val="white"/>
        </w:rPr>
      </w:pPr>
      <w:r w:rsidRPr="00903DBA">
        <w:rPr>
          <w:highlight w:val="white"/>
        </w:rPr>
        <w:t xml:space="preserve">                        Register.edi, Register.rdi},</w:t>
      </w:r>
    </w:p>
    <w:p w14:paraId="51B0B2A5" w14:textId="77777777" w:rsidR="00DF0E0B" w:rsidRPr="00903DBA" w:rsidRDefault="00DF0E0B" w:rsidP="00DF0E0B">
      <w:pPr>
        <w:pStyle w:val="Code"/>
        <w:rPr>
          <w:highlight w:val="white"/>
        </w:rPr>
      </w:pPr>
      <w:r w:rsidRPr="00903DBA">
        <w:rPr>
          <w:highlight w:val="white"/>
        </w:rPr>
        <w:t xml:space="preserve">        new Register[] {default(Register), Register.bp,</w:t>
      </w:r>
    </w:p>
    <w:p w14:paraId="4A5262FB" w14:textId="6CFED91C" w:rsidR="00DF0E0B" w:rsidRPr="00903DBA" w:rsidRDefault="00DF0E0B" w:rsidP="00DF0E0B">
      <w:pPr>
        <w:pStyle w:val="Code"/>
        <w:rPr>
          <w:highlight w:val="white"/>
        </w:rPr>
      </w:pPr>
      <w:r w:rsidRPr="00903DBA">
        <w:rPr>
          <w:highlight w:val="white"/>
        </w:rPr>
        <w:t xml:space="preserve">                        Register.ebp, Register.rbp},</w:t>
      </w:r>
    </w:p>
    <w:p w14:paraId="1FA6591A" w14:textId="77777777" w:rsidR="00DF0E0B" w:rsidRPr="00903DBA" w:rsidRDefault="00DF0E0B" w:rsidP="00DF0E0B">
      <w:pPr>
        <w:pStyle w:val="Code"/>
        <w:rPr>
          <w:highlight w:val="white"/>
        </w:rPr>
      </w:pPr>
      <w:r w:rsidRPr="00903DBA">
        <w:rPr>
          <w:highlight w:val="white"/>
        </w:rPr>
        <w:t xml:space="preserve">        new Register[] {default(Register), Register.sp,</w:t>
      </w:r>
    </w:p>
    <w:p w14:paraId="55AC0C4D" w14:textId="767B7976" w:rsidR="00DF0E0B" w:rsidRPr="00903DBA" w:rsidRDefault="00DF0E0B" w:rsidP="00DF0E0B">
      <w:pPr>
        <w:pStyle w:val="Code"/>
        <w:rPr>
          <w:highlight w:val="white"/>
        </w:rPr>
      </w:pPr>
      <w:r w:rsidRPr="00903DBA">
        <w:rPr>
          <w:highlight w:val="white"/>
        </w:rPr>
        <w:t xml:space="preserve">                        Register.esp, Register.rsp}</w:t>
      </w:r>
    </w:p>
    <w:p w14:paraId="4460CD00" w14:textId="77777777" w:rsidR="00DF0E0B" w:rsidRPr="00903DBA" w:rsidRDefault="00DF0E0B" w:rsidP="00DF0E0B">
      <w:pPr>
        <w:pStyle w:val="Code"/>
        <w:rPr>
          <w:highlight w:val="white"/>
        </w:rPr>
      </w:pPr>
      <w:r w:rsidRPr="00903DBA">
        <w:rPr>
          <w:highlight w:val="white"/>
        </w:rPr>
        <w:t xml:space="preserve">      };</w:t>
      </w:r>
    </w:p>
    <w:p w14:paraId="50A54979" w14:textId="36C291EB" w:rsidR="00DF0E0B" w:rsidRPr="00903DBA" w:rsidRDefault="00AA4FA6" w:rsidP="00AA4FA6">
      <w:pPr>
        <w:rPr>
          <w:highlight w:val="white"/>
        </w:rPr>
      </w:pPr>
      <w:r w:rsidRPr="00903DBA">
        <w:rPr>
          <w:highlight w:val="white"/>
        </w:rPr>
        <w:t xml:space="preserve">The </w:t>
      </w:r>
      <w:r w:rsidRPr="00903DBA">
        <w:rPr>
          <w:rStyle w:val="KeyWord0"/>
          <w:highlight w:val="white"/>
        </w:rPr>
        <w:t>m_sizeToIndexMap</w:t>
      </w:r>
      <w:r w:rsidRPr="00903DBA">
        <w:rPr>
          <w:highlight w:val="white"/>
        </w:rPr>
        <w:t xml:space="preserve"> </w:t>
      </w:r>
      <w:r w:rsidR="00F26FD1" w:rsidRPr="00903DBA">
        <w:rPr>
          <w:highlight w:val="white"/>
        </w:rPr>
        <w:t xml:space="preserve">map maps the size of the registers to the index in the register lists of the </w:t>
      </w:r>
      <w:r w:rsidR="004037D9" w:rsidRPr="00903DBA">
        <w:rPr>
          <w:rStyle w:val="KeyWord0"/>
          <w:highlight w:val="white"/>
        </w:rPr>
        <w:t>m_registerSet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5275CDCE" w:rsidR="00DF0E0B" w:rsidRPr="00903DBA" w:rsidRDefault="00D573CF" w:rsidP="002B21D0">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70499624" w:rsidR="002B21D0" w:rsidRPr="00903DBA" w:rsidRDefault="002B21D0" w:rsidP="002B21D0">
      <w:pPr>
        <w:rPr>
          <w:highlight w:val="white"/>
        </w:rPr>
      </w:pPr>
      <w:r w:rsidRPr="00903DBA">
        <w:rPr>
          <w:highlight w:val="white"/>
        </w:rPr>
        <w:t xml:space="preserve">Otherwise, we iterate through the </w:t>
      </w:r>
      <w:r w:rsidR="004037D9" w:rsidRPr="00903DBA">
        <w:rPr>
          <w:rStyle w:val="KeyWord0"/>
          <w:highlight w:val="white"/>
        </w:rPr>
        <w:t>m_registerSet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77777777" w:rsidR="00DF0E0B" w:rsidRPr="00903DBA" w:rsidRDefault="00DF0E0B" w:rsidP="00DF0E0B">
      <w:pPr>
        <w:pStyle w:val="Code"/>
        <w:rPr>
          <w:highlight w:val="white"/>
        </w:rPr>
      </w:pPr>
      <w:r w:rsidRPr="00903DBA">
        <w:rPr>
          <w:highlight w:val="white"/>
        </w:rPr>
        <w:t xml:space="preserve">          Assert.ErrorXXX((index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77777777" w:rsidR="00DF0E0B" w:rsidRPr="00903DBA" w:rsidRDefault="00DF0E0B" w:rsidP="00DF0E0B">
      <w:pPr>
        <w:pStyle w:val="Code"/>
        <w:rPr>
          <w:highlight w:val="white"/>
        </w:rPr>
      </w:pPr>
    </w:p>
    <w:p w14:paraId="2146D68D" w14:textId="77777777" w:rsidR="00DF0E0B" w:rsidRPr="00903DBA" w:rsidRDefault="00DF0E0B" w:rsidP="00DF0E0B">
      <w:pPr>
        <w:pStyle w:val="Code"/>
        <w:rPr>
          <w:highlight w:val="white"/>
        </w:rPr>
      </w:pPr>
      <w:r w:rsidRPr="00903DBA">
        <w:rPr>
          <w:highlight w:val="white"/>
        </w:rPr>
        <w:t xml:space="preserve">      Assert.ErrorXXX(false);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4F1818A8" w:rsidR="002B63B5" w:rsidRPr="00903DBA" w:rsidRDefault="0094375E" w:rsidP="0097122C">
      <w:pPr>
        <w:rPr>
          <w:highlight w:val="white"/>
        </w:rPr>
      </w:pPr>
      <w:r w:rsidRPr="00903DBA">
        <w:rPr>
          <w:highlight w:val="white"/>
        </w:rPr>
        <w:t>T</w:t>
      </w:r>
      <w:r w:rsidR="0097122C" w:rsidRPr="00903DBA">
        <w:rPr>
          <w:highlight w:val="white"/>
        </w:rPr>
        <w:t xml:space="preserve">he </w:t>
      </w:r>
      <w:r w:rsidR="0097122C" w:rsidRPr="00903DBA">
        <w:rPr>
          <w:rStyle w:val="KeyWord0"/>
          <w:highlight w:val="white"/>
        </w:rPr>
        <w:t>SizeOfOperator</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902D36" w:rsidRPr="00903DBA">
        <w:rPr>
          <w:rStyle w:val="KeyWord0"/>
          <w:highlight w:val="white"/>
        </w:rPr>
        <w:t>GetName</w:t>
      </w:r>
      <w:r w:rsidR="00902D36" w:rsidRPr="00903DBA">
        <w:rPr>
          <w:highlight w:val="white"/>
        </w:rPr>
        <w:t xml:space="preserve"> method in the </w:t>
      </w:r>
      <w:r w:rsidR="00902D36" w:rsidRPr="00903DBA">
        <w:rPr>
          <w:rStyle w:val="KeyWord0"/>
          <w:highlight w:val="white"/>
        </w:rPr>
        <w:t>Enum</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w:t>
      </w:r>
      <w:proofErr w:type="spellStart"/>
      <w:r w:rsidR="00902D36" w:rsidRPr="00903DBA">
        <w:rPr>
          <w:highlight w:val="white"/>
        </w:rPr>
        <w:t>dword</w:t>
      </w:r>
      <w:proofErr w:type="spellEnd"/>
      <w:r w:rsidR="00902D36" w:rsidRPr="00903DBA">
        <w:rPr>
          <w:highlight w:val="white"/>
        </w:rPr>
        <w:t>”,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lastRenderedPageBreak/>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59397D37" w:rsidR="002B63B5" w:rsidRPr="00903DBA" w:rsidRDefault="00E23E19" w:rsidP="00E23E19">
      <w:pPr>
        <w:rPr>
          <w:highlight w:val="white"/>
        </w:rPr>
      </w:pPr>
      <w:r w:rsidRPr="00903DBA">
        <w:rPr>
          <w:highlight w:val="white"/>
        </w:rPr>
        <w:t xml:space="preserve">The </w:t>
      </w:r>
      <w:r w:rsidRPr="00903DBA">
        <w:rPr>
          <w:rStyle w:val="KeyWord0"/>
          <w:highlight w:val="white"/>
        </w:rPr>
        <w:t>OperatorToSize</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w:t>
      </w:r>
      <w:proofErr w:type="spellStart"/>
      <w:r w:rsidR="00157DE4" w:rsidRPr="00903DBA">
        <w:rPr>
          <w:highlight w:val="white"/>
        </w:rPr>
        <w:t>dword</w:t>
      </w:r>
      <w:proofErr w:type="spellEnd"/>
      <w:r w:rsidR="00157DE4" w:rsidRPr="00903DBA">
        <w:rPr>
          <w:highlight w:val="white"/>
        </w:rPr>
        <w:t>”,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77777777" w:rsidR="002B63B5" w:rsidRPr="00903DBA" w:rsidRDefault="002B63B5" w:rsidP="00DB788F">
      <w:pPr>
        <w:pStyle w:val="Code"/>
        <w:rPr>
          <w:highlight w:val="white"/>
        </w:rPr>
      </w:pPr>
      <w:r w:rsidRPr="00903DBA">
        <w:rPr>
          <w:highlight w:val="white"/>
        </w:rPr>
        <w:t xml:space="preserve">      Assert.ErrorXXX(objectOp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6A76D0A0" w:rsidR="002B63B5" w:rsidRPr="00903DBA" w:rsidRDefault="005A0D4F" w:rsidP="005A0D4F">
      <w:pPr>
        <w:rPr>
          <w:highlight w:val="white"/>
        </w:rPr>
      </w:pPr>
      <w:r w:rsidRPr="00903DBA">
        <w:rPr>
          <w:highlight w:val="white"/>
        </w:rPr>
        <w:t xml:space="preserve">We use the </w:t>
      </w:r>
      <w:r w:rsidRPr="00903DBA">
        <w:rPr>
          <w:rStyle w:val="KeyWord0"/>
          <w:highlight w:val="white"/>
        </w:rPr>
        <w:t>Parse</w:t>
      </w:r>
      <w:r w:rsidRPr="00903DBA">
        <w:rPr>
          <w:highlight w:val="white"/>
        </w:rPr>
        <w:t xml:space="preserve"> method of the </w:t>
      </w:r>
      <w:r w:rsidRPr="00903DBA">
        <w:rPr>
          <w:rStyle w:val="KeyWord0"/>
          <w:highlight w:val="white"/>
        </w:rPr>
        <w:t>Enum</w:t>
      </w:r>
      <w:r w:rsidRPr="00903DBA">
        <w:rPr>
          <w:highlight w:val="white"/>
        </w:rPr>
        <w:t xml:space="preserve"> class to obtain the resulting operator from the name.</w:t>
      </w:r>
    </w:p>
    <w:p w14:paraId="5D60A9D9" w14:textId="77777777" w:rsidR="002B63B5" w:rsidRPr="00903DBA" w:rsidRDefault="002B63B5" w:rsidP="00DB788F">
      <w:pPr>
        <w:pStyle w:val="Code"/>
        <w:rPr>
          <w:highlight w:val="white"/>
        </w:rPr>
      </w:pPr>
      <w:r w:rsidRPr="00903DBA">
        <w:rPr>
          <w:highlight w:val="white"/>
        </w:rPr>
        <w:t xml:space="preserve">      Assert.ErrorXXX(name.Contains("_"));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123700B5" w:rsidR="002B63B5" w:rsidRPr="00903DBA" w:rsidRDefault="00956AB6" w:rsidP="00956AB6">
      <w:pPr>
        <w:rPr>
          <w:highlight w:val="white"/>
        </w:rPr>
      </w:pPr>
      <w:r w:rsidRPr="00903DBA">
        <w:rPr>
          <w:highlight w:val="white"/>
        </w:rPr>
        <w:t xml:space="preserve">The </w:t>
      </w:r>
      <w:r w:rsidRPr="00903DBA">
        <w:rPr>
          <w:rStyle w:val="KeyWord0"/>
          <w:highlight w:val="white"/>
        </w:rPr>
        <w:t>SizeOfValue</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B53F04" w:rsidRPr="00903DBA">
        <w:rPr>
          <w:rStyle w:val="KeyWord0"/>
          <w:highlight w:val="white"/>
        </w:rPr>
        <w:t>mov</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673AF4" w:rsidRPr="00903DBA">
        <w:rPr>
          <w:rStyle w:val="KeyWord0"/>
          <w:highlight w:val="white"/>
        </w:rPr>
        <w:t>cmp</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B53F04" w:rsidRPr="00903DBA">
        <w:rPr>
          <w:rStyle w:val="KeyWord0"/>
          <w:highlight w:val="white"/>
        </w:rPr>
        <w:t>SizeOfValue</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042C1941" w:rsidR="00F55A33" w:rsidRPr="00903DBA" w:rsidRDefault="007846EC" w:rsidP="007846EC">
      <w:pPr>
        <w:rPr>
          <w:highlight w:val="white"/>
        </w:rPr>
      </w:pPr>
      <w:r w:rsidRPr="00903DBA">
        <w:rPr>
          <w:highlight w:val="white"/>
        </w:rPr>
        <w:lastRenderedPageBreak/>
        <w:t xml:space="preserve">The second version of </w:t>
      </w:r>
      <w:r w:rsidRPr="00903DBA">
        <w:rPr>
          <w:rStyle w:val="KeyWord0"/>
          <w:highlight w:val="white"/>
        </w:rPr>
        <w:t>SizeOfValue</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57C260F1" w:rsidR="00441DDC" w:rsidRPr="00903DBA" w:rsidRDefault="00441DDC" w:rsidP="0060539D">
      <w:pPr>
        <w:pStyle w:val="Rubrik3"/>
        <w:rPr>
          <w:highlight w:val="white"/>
        </w:rPr>
      </w:pPr>
      <w:bookmarkStart w:id="521" w:name="_Toc59126243"/>
      <w:proofErr w:type="spellStart"/>
      <w:r w:rsidRPr="00903DBA">
        <w:rPr>
          <w:highlight w:val="white"/>
        </w:rPr>
        <w:t>ToString</w:t>
      </w:r>
      <w:bookmarkEnd w:id="521"/>
      <w:proofErr w:type="spellEnd"/>
    </w:p>
    <w:p w14:paraId="54D903EC" w14:textId="29B58484" w:rsidR="00E11A33" w:rsidRPr="00903DBA" w:rsidRDefault="00496922" w:rsidP="00B53F04">
      <w:pPr>
        <w:rPr>
          <w:highlight w:val="white"/>
        </w:rPr>
      </w:pPr>
      <w:r w:rsidRPr="00903DBA">
        <w:rPr>
          <w:highlight w:val="white"/>
        </w:rPr>
        <w:t>T</w:t>
      </w:r>
      <w:r w:rsidR="00B53F04" w:rsidRPr="00903DBA">
        <w:rPr>
          <w:highlight w:val="white"/>
        </w:rPr>
        <w:t xml:space="preserve">he </w:t>
      </w:r>
      <w:r w:rsidR="00B53F04" w:rsidRPr="00903DBA">
        <w:rPr>
          <w:rStyle w:val="KeyWord0"/>
          <w:highlight w:val="white"/>
        </w:rPr>
        <w:t>ToString</w:t>
      </w:r>
      <w:r w:rsidR="00B53F04" w:rsidRPr="00903DBA">
        <w:rPr>
          <w:highlight w:val="white"/>
        </w:rPr>
        <w:t xml:space="preserve"> method returns the instruction in plain text.</w:t>
      </w:r>
      <w:r w:rsidR="00E11A33" w:rsidRPr="00903DBA">
        <w:rPr>
          <w:highlight w:val="white"/>
        </w:rPr>
        <w:t xml:space="preserve"> We have six categories of operations:</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0C374C8C"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D20C5F" w:rsidRPr="00903DBA">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ellrutnt"/>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77777777" w:rsidR="00654532" w:rsidRPr="00903DBA" w:rsidRDefault="00654532" w:rsidP="00654532">
            <w:pPr>
              <w:spacing w:before="0" w:after="40"/>
              <w:rPr>
                <w:b/>
                <w:bCs/>
                <w:highlight w:val="white"/>
              </w:rPr>
            </w:pPr>
            <w:r w:rsidRPr="00903DBA">
              <w:rPr>
                <w:b/>
                <w:bCs/>
                <w:highlight w:val="white"/>
              </w:rPr>
              <w:t>Examples</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proofErr w:type="spellStart"/>
            <w:r w:rsidRPr="00903DBA">
              <w:rPr>
                <w:highlight w:val="white"/>
              </w:rPr>
              <w:t>fadd</w:t>
            </w:r>
            <w:proofErr w:type="spellEnd"/>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proofErr w:type="gramStart"/>
            <w:r w:rsidRPr="00903DBA">
              <w:t>operator</w:t>
            </w:r>
            <w:proofErr w:type="gramEnd"/>
            <w:r w:rsidRPr="00903DBA">
              <w:t xml:space="preserve">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proofErr w:type="spellStart"/>
            <w:r w:rsidRPr="00903DBA">
              <w:rPr>
                <w:highlight w:val="white"/>
              </w:rPr>
              <w:t>inc</w:t>
            </w:r>
            <w:proofErr w:type="spellEnd"/>
            <w:r w:rsidRPr="00903DBA">
              <w:rPr>
                <w:highlight w:val="white"/>
              </w:rPr>
              <w:t xml:space="preserve">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proofErr w:type="gramStart"/>
            <w:r w:rsidRPr="00903DBA">
              <w:t>operator</w:t>
            </w:r>
            <w:proofErr w:type="gramEnd"/>
            <w:r w:rsidRPr="00903DBA">
              <w:t xml:space="preserve"> register, register</w:t>
            </w:r>
          </w:p>
          <w:p w14:paraId="5C4277DF" w14:textId="5EC27A95" w:rsidR="00F027BF" w:rsidRPr="00903DBA" w:rsidRDefault="00F027BF" w:rsidP="00A45E17">
            <w:pPr>
              <w:spacing w:before="0" w:after="40"/>
            </w:pPr>
            <w:proofErr w:type="gramStart"/>
            <w:r w:rsidRPr="00903DBA">
              <w:t>operator</w:t>
            </w:r>
            <w:proofErr w:type="gramEnd"/>
            <w:r w:rsidRPr="00903DBA">
              <w:t xml:space="preserve"> register, static name</w:t>
            </w:r>
          </w:p>
          <w:p w14:paraId="7CFD8983" w14:textId="65E59DCA" w:rsidR="00F027BF" w:rsidRPr="00903DBA" w:rsidRDefault="00F027BF" w:rsidP="00A45E17">
            <w:pPr>
              <w:spacing w:before="0" w:after="40"/>
            </w:pPr>
            <w:proofErr w:type="gramStart"/>
            <w:r w:rsidRPr="00903DBA">
              <w:t>operator</w:t>
            </w:r>
            <w:proofErr w:type="gramEnd"/>
            <w:r w:rsidRPr="00903DBA">
              <w:t xml:space="preserve">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proofErr w:type="gramStart"/>
            <w:r w:rsidRPr="00903DBA">
              <w:t>operator</w:t>
            </w:r>
            <w:proofErr w:type="gramEnd"/>
            <w:r w:rsidRPr="00903DBA">
              <w:t xml:space="preserve"> register, [register + offset]</w:t>
            </w:r>
          </w:p>
          <w:p w14:paraId="5D7CD7F1" w14:textId="0CFEC2EF" w:rsidR="00F027BF" w:rsidRPr="00903DBA" w:rsidRDefault="00F027BF" w:rsidP="00A45E17">
            <w:pPr>
              <w:spacing w:before="0" w:after="40"/>
            </w:pPr>
            <w:proofErr w:type="gramStart"/>
            <w:r w:rsidRPr="00903DBA">
              <w:t>operator</w:t>
            </w:r>
            <w:proofErr w:type="gramEnd"/>
            <w:r w:rsidRPr="00903DBA">
              <w:t xml:space="preserve">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C8192B1" w:rsidR="00A12F90" w:rsidRPr="00903DBA" w:rsidRDefault="00744609" w:rsidP="00A12F90">
      <w:pPr>
        <w:rPr>
          <w:highlight w:val="white"/>
        </w:rPr>
      </w:pPr>
      <w:r w:rsidRPr="00903DBA">
        <w:rPr>
          <w:highlight w:val="white"/>
        </w:rPr>
        <w:t>In case of a nullary operator, we simply return its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50A3DEB3"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3874C8" w:rsidRPr="00903DBA">
        <w:rPr>
          <w:rStyle w:val="KeyWord0"/>
          <w:highlight w:val="white"/>
        </w:rPr>
        <w:t>BigInteger</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77777777" w:rsidR="003F0CBB" w:rsidRPr="00903DBA" w:rsidRDefault="003F0CBB" w:rsidP="003F0CBB">
      <w:pPr>
        <w:pStyle w:val="Code"/>
        <w:rPr>
          <w:highlight w:val="white"/>
        </w:rPr>
      </w:pPr>
      <w:r w:rsidRPr="00903DBA">
        <w:rPr>
          <w:highlight w:val="white"/>
        </w:rPr>
        <w:t xml:space="preserve">          Assert.ErrorXXX(!(operand0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27963505"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Pr="00903DBA">
        <w:rPr>
          <w:rStyle w:val="KeyWord0"/>
          <w:highlight w:val="white"/>
        </w:rPr>
        <w:t>BigInteger</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297DDE82"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lastRenderedPageBreak/>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6631668F" w:rsidR="00374859" w:rsidRPr="00903DBA" w:rsidRDefault="00374859" w:rsidP="00374859">
      <w:pPr>
        <w:rPr>
          <w:highlight w:val="white"/>
        </w:rPr>
      </w:pPr>
      <w:r w:rsidRPr="00903DBA">
        <w:rPr>
          <w:highlight w:val="white"/>
        </w:rPr>
        <w:t xml:space="preserve">When defining a value, we call the </w:t>
      </w:r>
      <w:r w:rsidRPr="00903DBA">
        <w:rPr>
          <w:rStyle w:val="KeyWord0"/>
          <w:highlight w:val="white"/>
        </w:rPr>
        <w:t>ToVisibleString</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507A5D87"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Pr="00903DBA">
        <w:rPr>
          <w:rStyle w:val="KeyWord0"/>
          <w:highlight w:val="white"/>
        </w:rPr>
        <w:t>db</w:t>
      </w:r>
      <w:r w:rsidRPr="00903DBA">
        <w:rPr>
          <w:highlight w:val="white"/>
        </w:rPr>
        <w:t xml:space="preserve"> (define byte) for one byte, </w:t>
      </w:r>
      <w:r w:rsidRPr="00903DBA">
        <w:rPr>
          <w:rStyle w:val="KeyWord0"/>
          <w:highlight w:val="white"/>
        </w:rPr>
        <w:t>dw</w:t>
      </w:r>
      <w:r w:rsidRPr="00903DBA">
        <w:rPr>
          <w:highlight w:val="white"/>
        </w:rPr>
        <w:t xml:space="preserve"> (define word) for two bytes, </w:t>
      </w:r>
      <w:r w:rsidRPr="00903DBA">
        <w:rPr>
          <w:rStyle w:val="KeyWord0"/>
          <w:highlight w:val="white"/>
        </w:rPr>
        <w:t>dd</w:t>
      </w:r>
      <w:r w:rsidRPr="00903DBA">
        <w:rPr>
          <w:highlight w:val="white"/>
        </w:rPr>
        <w:t xml:space="preserve"> (define double-word) for four bytes, and </w:t>
      </w:r>
      <w:r w:rsidRPr="00903DBA">
        <w:rPr>
          <w:rStyle w:val="KeyWord0"/>
          <w:highlight w:val="white"/>
        </w:rPr>
        <w:t>dq</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487FC02E"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Pr="00903DBA">
        <w:rPr>
          <w:rStyle w:val="KeyWord0"/>
          <w:highlight w:val="white"/>
        </w:rPr>
        <w:t>dq</w:t>
      </w:r>
      <w:r w:rsidRPr="00903DBA">
        <w:rPr>
          <w:highlight w:val="white"/>
        </w:rPr>
        <w:t xml:space="preserve"> directive, since the size of addresses is eight bytes.</w:t>
      </w:r>
      <w:r w:rsidR="00120DE0" w:rsidRPr="00903DBA">
        <w:rPr>
          <w:highlight w:val="white"/>
        </w:rPr>
        <w:t xml:space="preserve"> The </w:t>
      </w:r>
      <w:r w:rsidR="00120DE0" w:rsidRPr="00903DBA">
        <w:rPr>
          <w:rStyle w:val="KeyWord0"/>
          <w:highlight w:val="white"/>
        </w:rPr>
        <w:t>WithSign</w:t>
      </w:r>
      <w:r w:rsidR="00120DE0" w:rsidRPr="00903DBA">
        <w:rPr>
          <w:highlight w:val="white"/>
        </w:rPr>
        <w:t xml:space="preserve"> method write a positive or negative </w:t>
      </w:r>
      <w:proofErr w:type="gramStart"/>
      <w:r w:rsidR="00120DE0" w:rsidRPr="00903DBA">
        <w:rPr>
          <w:highlight w:val="white"/>
        </w:rPr>
        <w:t>offset, unless</w:t>
      </w:r>
      <w:proofErr w:type="gramEnd"/>
      <w:r w:rsidR="00120DE0" w:rsidRPr="00903DBA">
        <w:rPr>
          <w:highlight w:val="white"/>
        </w:rPr>
        <w:t xml:space="preserve"> the offset is zero.</w:t>
      </w:r>
    </w:p>
    <w:p w14:paraId="433AA184" w14:textId="77777777" w:rsidR="00A06DFC" w:rsidRPr="00903DBA" w:rsidRDefault="00A06DFC" w:rsidP="00A06DFC">
      <w:pPr>
        <w:pStyle w:val="Code"/>
        <w:rPr>
          <w:highlight w:val="white"/>
        </w:rPr>
      </w:pPr>
      <w:r w:rsidRPr="00903DBA">
        <w:rPr>
          <w:highlight w:val="white"/>
        </w:rPr>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77777777" w:rsidR="00A06DFC" w:rsidRPr="00903DBA" w:rsidRDefault="00A06DFC" w:rsidP="00A06DFC">
      <w:pPr>
        <w:rPr>
          <w:highlight w:val="white"/>
        </w:rPr>
      </w:pPr>
      <w:r w:rsidRPr="00903DBA">
        <w:rPr>
          <w:highlight w:val="white"/>
        </w:rPr>
        <w:t xml:space="preserve">When defining a sequence of zeros, we use the </w:t>
      </w:r>
      <w:r w:rsidRPr="00903DBA">
        <w:rPr>
          <w:rStyle w:val="KeyWord0"/>
          <w:highlight w:val="white"/>
        </w:rPr>
        <w:t>times</w:t>
      </w:r>
      <w:r w:rsidRPr="00903DBA">
        <w:rPr>
          <w:highlight w:val="white"/>
        </w:rPr>
        <w:t xml:space="preserve"> and </w:t>
      </w:r>
      <w:r w:rsidRPr="00903DBA">
        <w:rPr>
          <w:rStyle w:val="KeyWord0"/>
          <w:highlight w:val="white"/>
        </w:rPr>
        <w:t>db</w:t>
      </w:r>
      <w:r w:rsidRPr="00903DBA">
        <w:rPr>
          <w:highlight w:val="white"/>
        </w:rPr>
        <w:t xml:space="preserve"> directive, which repeats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lastRenderedPageBreak/>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0653A02B" w:rsidR="00120DE0" w:rsidRPr="00903DBA" w:rsidRDefault="00120DE0" w:rsidP="00120DE0">
      <w:pPr>
        <w:rPr>
          <w:highlight w:val="white"/>
        </w:rPr>
      </w:pPr>
      <w:r w:rsidRPr="00903DBA">
        <w:rPr>
          <w:highlight w:val="white"/>
        </w:rPr>
        <w:t xml:space="preserve">For a jump or function call, we use the </w:t>
      </w:r>
      <w:r w:rsidRPr="00903DBA">
        <w:rPr>
          <w:rStyle w:val="KeyWord0"/>
          <w:highlight w:val="white"/>
        </w:rPr>
        <w:t>jmp</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4E043D8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proofErr w:type="spellStart"/>
      <w:r w:rsidR="00EF3244" w:rsidRPr="00903DBA">
        <w:rPr>
          <w:rStyle w:val="KeyWord0"/>
          <w:highlight w:val="white"/>
        </w:rPr>
        <w:t>operand2</w:t>
      </w:r>
      <w:proofErr w:type="spellEnd"/>
      <w:r w:rsidR="00EF3244" w:rsidRPr="00903DBA">
        <w:rPr>
          <w:highlight w:val="white"/>
        </w:rPr>
        <w:t xml:space="preserve">) is an integer, </w:t>
      </w:r>
      <w:r w:rsidR="00F42015" w:rsidRPr="00903DBA">
        <w:rPr>
          <w:highlight w:val="white"/>
        </w:rPr>
        <w:t xml:space="preserve">we jump to the address of a middle code instruction. More specific,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5A95F480" w14:textId="4DCCEB16" w:rsidR="00F42015" w:rsidRPr="00903DBA" w:rsidRDefault="00F42015" w:rsidP="00F42015">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0A6A2B5D" w14:textId="3FE4658B" w:rsidR="00832C1C" w:rsidRPr="00903DBA" w:rsidRDefault="006A0607" w:rsidP="00832C1C">
      <w:pPr>
        <w:rPr>
          <w:highlight w:val="white"/>
        </w:rPr>
      </w:pPr>
      <w:r w:rsidRPr="00903DBA">
        <w:rPr>
          <w:highlight w:val="white"/>
        </w:rPr>
        <w:t xml:space="preserve">Otherwise, </w:t>
      </w:r>
      <w:r w:rsidR="00EA734C" w:rsidRPr="00903DBA">
        <w:rPr>
          <w:highlight w:val="white"/>
        </w:rPr>
        <w:t>we have jump in a memory copy of a struct or union.</w:t>
      </w:r>
    </w:p>
    <w:p w14:paraId="2420B335" w14:textId="77777777" w:rsidR="00FF76E5" w:rsidRPr="00903DBA" w:rsidRDefault="00FF76E5" w:rsidP="00FF76E5">
      <w:pPr>
        <w:pStyle w:val="Code"/>
        <w:rPr>
          <w:highlight w:val="white"/>
        </w:rPr>
      </w:pPr>
      <w:r w:rsidRPr="00903DBA">
        <w:rPr>
          <w:highlight w:val="white"/>
        </w:rPr>
        <w:t xml:space="preserve">        Assert.ErrorXXX(operand2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B1FAEE8" w:rsidR="00097076" w:rsidRPr="00903DBA" w:rsidRDefault="00717D98" w:rsidP="00717D98">
      <w:pPr>
        <w:rPr>
          <w:highlight w:val="white"/>
        </w:rPr>
      </w:pPr>
      <w:r w:rsidRPr="00903DBA">
        <w:rPr>
          <w:highlight w:val="white"/>
        </w:rPr>
        <w:t xml:space="preserve">The </w:t>
      </w:r>
      <w:r w:rsidRPr="00903DBA">
        <w:rPr>
          <w:rStyle w:val="KeyWord0"/>
          <w:highlight w:val="white"/>
        </w:rPr>
        <w:t>ToVisibleString</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w:t>
      </w:r>
      <w:proofErr w:type="spellStart"/>
      <w:r w:rsidR="00AE1268" w:rsidRPr="00903DBA">
        <w:rPr>
          <w:highlight w:val="white"/>
        </w:rPr>
        <w:t>nWorld</w:t>
      </w:r>
      <w:proofErr w:type="spellEnd"/>
      <w:r w:rsidR="00AE1268" w:rsidRPr="00903DBA">
        <w:rPr>
          <w:highlight w:val="white"/>
        </w:rPr>
        <w:t>\</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73F71BD5" w:rsidR="004C1FEB" w:rsidRPr="00903DBA" w:rsidRDefault="004C1FEB" w:rsidP="004C1FEB">
      <w:pPr>
        <w:rPr>
          <w:highlight w:val="white"/>
        </w:rPr>
      </w:pPr>
      <w:r w:rsidRPr="00903DBA">
        <w:rPr>
          <w:highlight w:val="white"/>
        </w:rPr>
        <w:t xml:space="preserve">The </w:t>
      </w:r>
      <w:r w:rsidRPr="00903DBA">
        <w:rPr>
          <w:rStyle w:val="KeyWord0"/>
          <w:highlight w:val="white"/>
        </w:rPr>
        <w:t>insideString</w:t>
      </w:r>
      <w:r w:rsidRPr="00903DBA">
        <w:rPr>
          <w:highlight w:val="white"/>
        </w:rPr>
        <w:t xml:space="preserve"> variable is true </w:t>
      </w:r>
      <w:proofErr w:type="gramStart"/>
      <w:r w:rsidRPr="00903DBA">
        <w:rPr>
          <w:highlight w:val="white"/>
        </w:rPr>
        <w:t>as long as</w:t>
      </w:r>
      <w:proofErr w:type="gramEnd"/>
      <w:r w:rsidRPr="00903DBA">
        <w:rPr>
          <w:highlight w:val="white"/>
        </w:rPr>
        <w:t xml:space="preserve">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lastRenderedPageBreak/>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394D9FDA" w14:textId="14154DC8" w:rsidR="002B63B5" w:rsidRPr="00903DBA" w:rsidRDefault="002B63B5" w:rsidP="00C36E87">
      <w:pPr>
        <w:rPr>
          <w:highlight w:val="white"/>
        </w:rPr>
      </w:pPr>
      <w:r w:rsidRPr="00903DBA">
        <w:rPr>
          <w:highlight w:val="white"/>
        </w:rPr>
        <w:t xml:space="preserve">  </w:t>
      </w:r>
      <w:r w:rsidR="00C36E87" w:rsidRPr="00903DBA">
        <w:rPr>
          <w:highlight w:val="white"/>
        </w:rPr>
        <w:t xml:space="preserve">The </w:t>
      </w:r>
      <w:r w:rsidR="00C36E87" w:rsidRPr="00903DBA">
        <w:rPr>
          <w:rStyle w:val="KeyWord0"/>
          <w:highlight w:val="white"/>
        </w:rPr>
        <w:t>MakeMemory</w:t>
      </w:r>
      <w:r w:rsidR="00C36E87" w:rsidRPr="00903DBA">
        <w:rPr>
          <w:highlight w:val="white"/>
        </w:rPr>
        <w:t xml:space="preserve"> method </w:t>
      </w:r>
      <w:r w:rsidR="00D5402B" w:rsidRPr="00903DBA">
        <w:rPr>
          <w:highlight w:val="white"/>
        </w:rPr>
        <w:t>return a label for the memory copy method.</w:t>
      </w:r>
    </w:p>
    <w:p w14:paraId="71FA518C" w14:textId="6FC32E3D" w:rsidR="002B63B5" w:rsidRPr="00903DBA" w:rsidRDefault="002B63B5" w:rsidP="00DB788F">
      <w:pPr>
        <w:pStyle w:val="Code"/>
        <w:rPr>
          <w:b/>
          <w:bCs/>
          <w:highlight w:val="white"/>
        </w:rPr>
      </w:pPr>
      <w:r w:rsidRPr="00903DBA">
        <w:rPr>
          <w:highlight w:val="white"/>
        </w:rPr>
        <w:t xml:space="preserve">    public static string MakeLabel(int labelIndex) {</w:t>
      </w:r>
    </w:p>
    <w:p w14:paraId="1A1AB9D8" w14:textId="77777777" w:rsidR="0013036F" w:rsidRPr="00903DBA" w:rsidRDefault="0013036F" w:rsidP="0013036F">
      <w:pPr>
        <w:pStyle w:val="Code"/>
        <w:rPr>
          <w:highlight w:val="white"/>
        </w:rPr>
      </w:pPr>
      <w:r w:rsidRPr="00903DBA">
        <w:rPr>
          <w:highlight w:val="white"/>
        </w:rPr>
        <w:t xml:space="preserve">      return "label" + Symbol.SeparatorId + labelIndex;</w:t>
      </w:r>
    </w:p>
    <w:p w14:paraId="3B2B4921" w14:textId="77777777" w:rsidR="002B63B5" w:rsidRPr="00903DBA" w:rsidRDefault="002B63B5" w:rsidP="00DB788F">
      <w:pPr>
        <w:pStyle w:val="Code"/>
        <w:rPr>
          <w:highlight w:val="white"/>
        </w:rPr>
      </w:pPr>
      <w:r w:rsidRPr="00903DBA">
        <w:rPr>
          <w:highlight w:val="white"/>
        </w:rPr>
        <w:t xml:space="preserve">    }</w:t>
      </w:r>
    </w:p>
    <w:p w14:paraId="06A15567" w14:textId="4980CA0E" w:rsidR="002B63B5" w:rsidRPr="00903DBA" w:rsidRDefault="00D5402B" w:rsidP="00D5402B">
      <w:pPr>
        <w:rPr>
          <w:highlight w:val="white"/>
        </w:rPr>
      </w:pPr>
      <w:r w:rsidRPr="00903DBA">
        <w:rPr>
          <w:highlight w:val="white"/>
        </w:rPr>
        <w:t xml:space="preserve">The </w:t>
      </w:r>
      <w:r w:rsidRPr="00903DBA">
        <w:rPr>
          <w:rStyle w:val="KeyWord0"/>
          <w:highlight w:val="white"/>
        </w:rPr>
        <w:t>WithSign</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4CEF3886" w:rsidR="00B616B1" w:rsidRPr="00903DBA" w:rsidRDefault="00B616B1" w:rsidP="0060539D">
      <w:pPr>
        <w:pStyle w:val="Rubrik2"/>
      </w:pPr>
      <w:bookmarkStart w:id="522" w:name="_Toc59126244"/>
      <w:r w:rsidRPr="00903DBA">
        <w:t>Tracks</w:t>
      </w:r>
      <w:bookmarkEnd w:id="522"/>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lastRenderedPageBreak/>
              <w:t>(a) C code</w:t>
            </w:r>
          </w:p>
        </w:tc>
        <w:tc>
          <w:tcPr>
            <w:tcW w:w="3117" w:type="dxa"/>
          </w:tcPr>
          <w:p w14:paraId="2920AFFA" w14:textId="6D8DC659" w:rsidR="00065314" w:rsidRPr="00903DBA" w:rsidRDefault="00065314" w:rsidP="00065314">
            <w:pPr>
              <w:pStyle w:val="Code"/>
            </w:pPr>
            <w:r>
              <w:lastRenderedPageBreak/>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lastRenderedPageBreak/>
              <w:t xml:space="preserve">(b) </w:t>
            </w:r>
            <w:r w:rsidR="004410EC">
              <w:t>Middle code</w:t>
            </w:r>
          </w:p>
        </w:tc>
      </w:tr>
    </w:tbl>
    <w:p w14:paraId="660B8EFC" w14:textId="77777777" w:rsidR="00C842CE" w:rsidRPr="00903DBA" w:rsidRDefault="00C842CE" w:rsidP="00A40BA8"/>
    <w:p w14:paraId="30A4BB69" w14:textId="76E9A601" w:rsidR="00303B3B" w:rsidRPr="00903DBA" w:rsidRDefault="00303B3B" w:rsidP="00303B3B">
      <w:pPr>
        <w:pStyle w:val="Code"/>
      </w:pPr>
    </w:p>
    <w:p w14:paraId="618B8178" w14:textId="1CCA299A" w:rsidR="00EC1062" w:rsidRPr="00903DBA" w:rsidRDefault="00E445CA" w:rsidP="00E445CA">
      <w:r w:rsidRPr="00903DBA">
        <w:t>The following middle code is generated.</w:t>
      </w:r>
    </w:p>
    <w:p w14:paraId="7E061C7F" w14:textId="33EAA1E4" w:rsidR="00651F24" w:rsidRPr="00903DBA" w:rsidRDefault="00651F24" w:rsidP="00E445CA">
      <w:r w:rsidRPr="00903DBA">
        <w:t xml:space="preserve">Let us assume that a, b, c, d, and </w:t>
      </w:r>
      <w:proofErr w:type="spellStart"/>
      <w:r w:rsidRPr="00903DBA">
        <w:t>e</w:t>
      </w:r>
      <w:proofErr w:type="spellEnd"/>
      <w:r w:rsidRPr="00903DBA">
        <w:t xml:space="preserv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Pr="00903DBA">
        <w:rPr>
          <w:rStyle w:val="KeyWord0"/>
        </w:rPr>
        <w:t>bp</w:t>
      </w:r>
      <w:r w:rsidRPr="00903DBA">
        <w:t xml:space="preserve"> </w:t>
      </w:r>
      <w:r w:rsidR="005C26C4" w:rsidRPr="00903DBA">
        <w:t xml:space="preserve">and </w:t>
      </w:r>
      <w:r w:rsidR="005C26C4" w:rsidRPr="00903DBA">
        <w:rPr>
          <w:rStyle w:val="KeyWord0"/>
        </w:rPr>
        <w:t>di</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AAB6949"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5C26C4"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5C26C4" w:rsidRPr="00903DBA">
        <w:t xml:space="preserve">, </w:t>
      </w:r>
      <w:r w:rsidR="00FD3DC9" w:rsidRPr="00903DBA">
        <w:t xml:space="preserve">and </w:t>
      </w:r>
      <w:r w:rsidR="004E71D8" w:rsidRPr="00903DBA">
        <w:rPr>
          <w:rStyle w:val="KeyWord0"/>
        </w:rPr>
        <w:t>t</w:t>
      </w:r>
      <w:r w:rsidR="00E82A57" w:rsidRPr="00903DBA">
        <w:rPr>
          <w:rStyle w:val="KeyWord0"/>
        </w:rPr>
        <w:t>rack</w:t>
      </w:r>
      <w:r w:rsidR="004E71D8" w:rsidRPr="00903DBA">
        <w:rPr>
          <w:rStyle w:val="KeyWord0"/>
        </w:rPr>
        <w:t>2</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5777912B"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0</w:t>
      </w:r>
      <w:r w:rsidRPr="00903DBA">
        <w:t xml:space="preserve">,[bp + </w:t>
      </w:r>
      <w:r w:rsidR="009B3D3D" w:rsidRPr="00903DBA">
        <w:t>6</w:t>
      </w:r>
      <w:r w:rsidRPr="00903DBA">
        <w:t>]</w:t>
      </w:r>
    </w:p>
    <w:p w14:paraId="40E161F7" w14:textId="7929CD68" w:rsidR="000824A1" w:rsidRPr="00903DBA" w:rsidRDefault="00FD3DC9" w:rsidP="000824A1">
      <w:pPr>
        <w:pStyle w:val="Code"/>
      </w:pPr>
      <w:r w:rsidRPr="00903DBA">
        <w:t>add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53BA053E"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1</w:t>
      </w:r>
      <w:r w:rsidRPr="00903DBA">
        <w:t xml:space="preserve">,[bp + </w:t>
      </w:r>
      <w:r w:rsidR="009B3D3D" w:rsidRPr="00903DBA">
        <w:t>10</w:t>
      </w:r>
      <w:r w:rsidRPr="00903DBA">
        <w:t>]</w:t>
      </w:r>
    </w:p>
    <w:p w14:paraId="3638223C" w14:textId="2267FC1C" w:rsidR="000824A1" w:rsidRPr="00903DBA" w:rsidRDefault="00FD3DC9" w:rsidP="000824A1">
      <w:pPr>
        <w:pStyle w:val="Code"/>
      </w:pPr>
      <w:r w:rsidRPr="00903DBA">
        <w:t>sub</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35EC2A97" w14:textId="3FBE160E" w:rsidR="000824A1" w:rsidRPr="00903DBA" w:rsidRDefault="00FD3DC9" w:rsidP="000942DA">
      <w:pPr>
        <w:pStyle w:val="Code"/>
        <w:rPr>
          <w:rStyle w:val="KeyWord0"/>
        </w:rPr>
      </w:pPr>
      <w:r w:rsidRPr="00903DBA">
        <w:t>and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w:t>
      </w:r>
      <w:r w:rsidR="000824A1" w:rsidRPr="00903DBA">
        <w:rPr>
          <w:rStyle w:val="KeyWord0"/>
        </w:rPr>
        <w:t xml:space="preserve"> </w:t>
      </w:r>
      <w:r w:rsidR="004E71D8" w:rsidRPr="00903DBA">
        <w:rPr>
          <w:rStyle w:val="KeyWord0"/>
        </w:rPr>
        <w:t>t</w:t>
      </w:r>
      <w:r w:rsidR="00E82A57" w:rsidRPr="00903DBA">
        <w:rPr>
          <w:rStyle w:val="KeyWord0"/>
        </w:rPr>
        <w:t>rack</w:t>
      </w:r>
      <w:r w:rsidR="004E71D8" w:rsidRPr="00903DBA">
        <w:rPr>
          <w:rStyle w:val="KeyWord0"/>
        </w:rPr>
        <w:t>1</w:t>
      </w:r>
    </w:p>
    <w:p w14:paraId="596066C8" w14:textId="21E07617" w:rsidR="00573C1A" w:rsidRPr="00903DBA" w:rsidRDefault="007E333A" w:rsidP="007E333A">
      <w:pPr>
        <w:rPr>
          <w:highlight w:val="white"/>
        </w:rPr>
      </w:pPr>
      <w:r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sidR="001C00F5" w:rsidRPr="00903DBA">
        <w:rPr>
          <w:rStyle w:val="KeyWord0"/>
          <w:highlight w:val="white"/>
        </w:rPr>
        <w:t>bp</w:t>
      </w:r>
      <w:r w:rsidR="001C00F5" w:rsidRPr="00903DBA">
        <w:rPr>
          <w:highlight w:val="white"/>
        </w:rPr>
        <w:t xml:space="preserve"> is set on the third line.</w:t>
      </w:r>
    </w:p>
    <w:p w14:paraId="5536A4F5" w14:textId="7A60E0AA" w:rsidR="00342B3D" w:rsidRPr="00903DBA" w:rsidRDefault="00342B3D" w:rsidP="005611AF">
      <w:pPr>
        <w:pStyle w:val="Code"/>
        <w:rPr>
          <w:highlight w:val="white"/>
        </w:rPr>
      </w:pPr>
      <w:r w:rsidRPr="00903DBA">
        <w:rPr>
          <w:highlight w:val="white"/>
        </w:rPr>
        <w:t xml:space="preserve">mov </w:t>
      </w:r>
      <w:r w:rsidR="004E71D8" w:rsidRPr="00903DBA">
        <w:rPr>
          <w:rStyle w:val="KeyWord0"/>
        </w:rPr>
        <w:t>t</w:t>
      </w:r>
      <w:r w:rsidR="00E82A57" w:rsidRPr="00903DBA">
        <w:rPr>
          <w:rStyle w:val="KeyWord0"/>
        </w:rPr>
        <w:t>rack</w:t>
      </w:r>
      <w:r w:rsidR="004E71D8" w:rsidRPr="00903DBA">
        <w:rPr>
          <w:rStyle w:val="KeyWord0"/>
        </w:rPr>
        <w:t>2</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7197C1D5" w:rsidR="00342B3D" w:rsidRPr="00903DBA" w:rsidRDefault="00342B3D" w:rsidP="005611AF">
      <w:pPr>
        <w:pStyle w:val="Code"/>
        <w:rPr>
          <w:highlight w:val="white"/>
        </w:rPr>
      </w:pPr>
      <w:r w:rsidRPr="00903DBA">
        <w:rPr>
          <w:highlight w:val="white"/>
        </w:rPr>
        <w:t xml:space="preserve">jmp </w:t>
      </w:r>
      <w:r w:rsidR="004E71D8" w:rsidRPr="00903DBA">
        <w:rPr>
          <w:rStyle w:val="KeyWord0"/>
        </w:rPr>
        <w:t>t</w:t>
      </w:r>
      <w:r w:rsidR="00E82A57" w:rsidRPr="00903DBA">
        <w:rPr>
          <w:rStyle w:val="KeyWord0"/>
        </w:rPr>
        <w:t>rack</w:t>
      </w:r>
      <w:r w:rsidR="004E71D8" w:rsidRPr="00903DBA">
        <w:rPr>
          <w:rStyle w:val="KeyWord0"/>
        </w:rPr>
        <w:t>2</w:t>
      </w:r>
    </w:p>
    <w:p w14:paraId="77050597" w14:textId="59F4FC2C" w:rsidR="009D7AF0" w:rsidRPr="00903DBA" w:rsidRDefault="009D7AF0" w:rsidP="005D5EA2">
      <w:r w:rsidRPr="00903DBA">
        <w:t xml:space="preserve">The return value </w:t>
      </w:r>
      <w:r w:rsidR="00EC1A4B" w:rsidRPr="00903DBA">
        <w:t xml:space="preserve">is stored in </w:t>
      </w:r>
      <w:proofErr w:type="gramStart"/>
      <w:r w:rsidR="004E71D8" w:rsidRPr="00903DBA">
        <w:rPr>
          <w:rStyle w:val="KeyWord0"/>
        </w:rPr>
        <w:t>t</w:t>
      </w:r>
      <w:r w:rsidR="00E82A57" w:rsidRPr="00903DBA">
        <w:rPr>
          <w:rStyle w:val="KeyWord0"/>
        </w:rPr>
        <w:t>rack</w:t>
      </w:r>
      <w:r w:rsidR="004E71D8" w:rsidRPr="00903DBA">
        <w:rPr>
          <w:rStyle w:val="KeyWord0"/>
        </w:rPr>
        <w:t>0</w:t>
      </w:r>
      <w:r w:rsidR="00EC1A4B" w:rsidRPr="00903DBA">
        <w:t>,</w:t>
      </w:r>
      <w:r w:rsidR="00B17A36" w:rsidRPr="00903DBA">
        <w:t xml:space="preserve"> </w:t>
      </w:r>
      <w:r w:rsidR="00EC1A4B" w:rsidRPr="00903DBA">
        <w:t>and</w:t>
      </w:r>
      <w:proofErr w:type="gramEnd"/>
      <w:r w:rsidR="00EC1A4B" w:rsidRPr="00903DBA">
        <w:t xml:space="preserve"> </w:t>
      </w:r>
      <w:r w:rsidR="00BE5569" w:rsidRPr="00903DBA">
        <w:t xml:space="preserve">shall thereby be assigned the return value register. I have chosen </w:t>
      </w:r>
      <w:r w:rsidR="00BE5569" w:rsidRPr="00903DBA">
        <w:rPr>
          <w:rStyle w:val="KeyWord0"/>
        </w:rPr>
        <w:t>bx</w:t>
      </w:r>
      <w:r w:rsidR="00BE5569" w:rsidRPr="00903DBA">
        <w:t xml:space="preserve"> </w:t>
      </w:r>
      <w:r w:rsidR="0082618B" w:rsidRPr="00903DBA">
        <w:t>for</w:t>
      </w:r>
      <w:r w:rsidR="00BE5569" w:rsidRPr="00903DBA">
        <w:t xml:space="preserve"> the return value </w:t>
      </w:r>
      <w:proofErr w:type="gramStart"/>
      <w:r w:rsidR="00BE5569" w:rsidRPr="00903DBA">
        <w:t>register, since</w:t>
      </w:r>
      <w:proofErr w:type="gramEnd"/>
      <w:r w:rsidR="00BE5569" w:rsidRPr="00903DBA">
        <w:t xml:space="preserve"> it can be used both as an operand in </w:t>
      </w:r>
      <w:r w:rsidR="00B17A36" w:rsidRPr="00903DBA">
        <w:t xml:space="preserve">arithmetic operations and as an address register. So </w:t>
      </w:r>
      <w:r w:rsidR="004E71D8" w:rsidRPr="00903DBA">
        <w:rPr>
          <w:rStyle w:val="KeyWord0"/>
        </w:rPr>
        <w:t>t</w:t>
      </w:r>
      <w:r w:rsidR="00E82A57" w:rsidRPr="00903DBA">
        <w:rPr>
          <w:rStyle w:val="KeyWord0"/>
        </w:rPr>
        <w:t>rack</w:t>
      </w:r>
      <w:r w:rsidR="004E71D8" w:rsidRPr="00903DBA">
        <w:rPr>
          <w:rStyle w:val="KeyWord0"/>
        </w:rPr>
        <w:t>0</w:t>
      </w:r>
      <w:r w:rsidR="00B17A36" w:rsidRPr="00903DBA">
        <w:t xml:space="preserve"> is assigned </w:t>
      </w:r>
      <w:r w:rsidR="00B17A36" w:rsidRPr="00903DBA">
        <w:rPr>
          <w:rStyle w:val="KeyWord0"/>
        </w:rPr>
        <w:t>bx</w:t>
      </w:r>
      <w:r w:rsidR="0082618B" w:rsidRPr="00903DBA">
        <w:t xml:space="preserve"> when the return instruction is added to the code.</w:t>
      </w:r>
    </w:p>
    <w:p w14:paraId="58140295" w14:textId="09CE634F"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to suitable registers. Since </w:t>
      </w:r>
      <w:r w:rsidR="004E71D8" w:rsidRPr="00903DBA">
        <w:rPr>
          <w:rStyle w:val="KeyWord0"/>
        </w:rPr>
        <w:t>t</w:t>
      </w:r>
      <w:r w:rsidR="00025DA1">
        <w:rPr>
          <w:rStyle w:val="KeyWord0"/>
        </w:rPr>
        <w:t>rack</w:t>
      </w:r>
      <w:r w:rsidR="004E71D8" w:rsidRPr="00903DBA">
        <w:rPr>
          <w:rStyle w:val="KeyWord0"/>
        </w:rPr>
        <w:t>0</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do not overlap, it is quite possible to assign them the same register, </w:t>
      </w:r>
      <w:r w:rsidR="002B7282" w:rsidRPr="00903DBA">
        <w:t>such as</w:t>
      </w:r>
      <w:r w:rsidR="002F7BF6" w:rsidRPr="00903DBA">
        <w:t xml:space="preserve"> </w:t>
      </w:r>
      <w:r w:rsidR="002F7BF6" w:rsidRPr="00903DBA">
        <w:rPr>
          <w:rStyle w:val="KeyWord0"/>
        </w:rPr>
        <w:t>ax</w:t>
      </w:r>
      <w:r w:rsidR="002F7BF6" w:rsidRPr="00903DBA">
        <w:t>.</w:t>
      </w:r>
    </w:p>
    <w:p w14:paraId="37F288C1" w14:textId="325489E0" w:rsidR="002F7BF6" w:rsidRPr="00903DBA" w:rsidRDefault="002F7BF6" w:rsidP="002F7BF6">
      <w:pPr>
        <w:pStyle w:val="Code"/>
      </w:pPr>
      <w:r w:rsidRPr="00903DBA">
        <w:t xml:space="preserve">mov </w:t>
      </w:r>
      <w:r w:rsidR="002B7282" w:rsidRPr="00903DBA">
        <w:rPr>
          <w:rStyle w:val="KeyWord0"/>
        </w:rPr>
        <w:t>bx</w:t>
      </w:r>
      <w:r w:rsidRPr="00903DBA">
        <w:t>,[bp + 6]</w:t>
      </w:r>
    </w:p>
    <w:p w14:paraId="6E751DEA" w14:textId="0061B8CD" w:rsidR="002F7BF6" w:rsidRPr="00903DBA" w:rsidRDefault="002F7BF6" w:rsidP="002F7BF6">
      <w:pPr>
        <w:pStyle w:val="Code"/>
      </w:pPr>
      <w:r w:rsidRPr="00903DBA">
        <w:t xml:space="preserve">add </w:t>
      </w:r>
      <w:r w:rsidR="002B7282" w:rsidRPr="00903DBA">
        <w:rPr>
          <w:rStyle w:val="KeyWord0"/>
        </w:rPr>
        <w:t>bx</w:t>
      </w:r>
      <w:r w:rsidRPr="00903DBA">
        <w:t>,[bp + 8]</w:t>
      </w:r>
    </w:p>
    <w:p w14:paraId="1E0996FE" w14:textId="77777777" w:rsidR="002F7BF6" w:rsidRPr="00903DBA" w:rsidRDefault="002F7BF6" w:rsidP="002F7BF6">
      <w:pPr>
        <w:pStyle w:val="Code"/>
      </w:pPr>
    </w:p>
    <w:p w14:paraId="70F240D9" w14:textId="09E67A48" w:rsidR="002F7BF6" w:rsidRPr="00903DBA" w:rsidRDefault="002F7BF6" w:rsidP="002F7BF6">
      <w:pPr>
        <w:pStyle w:val="Code"/>
      </w:pPr>
      <w:r w:rsidRPr="00903DBA">
        <w:t xml:space="preserve">mov </w:t>
      </w:r>
      <w:r w:rsidR="002B7282" w:rsidRPr="00903DBA">
        <w:rPr>
          <w:rStyle w:val="KeyWord0"/>
        </w:rPr>
        <w:t>ax</w:t>
      </w:r>
      <w:r w:rsidRPr="00903DBA">
        <w:t>,[bp + 10]</w:t>
      </w:r>
    </w:p>
    <w:p w14:paraId="18AEB5FA" w14:textId="6171ABF9" w:rsidR="002F7BF6" w:rsidRPr="00903DBA" w:rsidRDefault="002F7BF6" w:rsidP="002F7BF6">
      <w:pPr>
        <w:pStyle w:val="Code"/>
      </w:pPr>
      <w:r w:rsidRPr="00903DBA">
        <w:t xml:space="preserve">sub </w:t>
      </w:r>
      <w:r w:rsidR="002B7282" w:rsidRPr="00903DBA">
        <w:rPr>
          <w:rStyle w:val="KeyWord0"/>
        </w:rPr>
        <w:t>ax</w:t>
      </w:r>
      <w:r w:rsidRPr="00903DBA">
        <w:t>,[bp + 12]</w:t>
      </w:r>
    </w:p>
    <w:p w14:paraId="0187F617" w14:textId="77777777" w:rsidR="002F7BF6" w:rsidRPr="00903DBA" w:rsidRDefault="002F7BF6" w:rsidP="002F7BF6">
      <w:pPr>
        <w:pStyle w:val="Code"/>
      </w:pPr>
    </w:p>
    <w:p w14:paraId="57F881A8" w14:textId="757B2732" w:rsidR="002F7BF6" w:rsidRPr="00903DBA" w:rsidRDefault="002F7BF6" w:rsidP="002F7BF6">
      <w:pPr>
        <w:pStyle w:val="Code"/>
        <w:rPr>
          <w:rStyle w:val="KeyWord0"/>
        </w:rPr>
      </w:pPr>
      <w:r w:rsidRPr="00903DBA">
        <w:t xml:space="preserve">and </w:t>
      </w:r>
      <w:r w:rsidR="002B7282" w:rsidRPr="00903DBA">
        <w:rPr>
          <w:rStyle w:val="KeyWord0"/>
        </w:rPr>
        <w:t>bx</w:t>
      </w:r>
      <w:r w:rsidRPr="00903DBA">
        <w:t>,</w:t>
      </w:r>
      <w:r w:rsidRPr="00903DBA">
        <w:rPr>
          <w:rStyle w:val="KeyWord0"/>
        </w:rPr>
        <w:t xml:space="preserve"> </w:t>
      </w:r>
      <w:r w:rsidR="002B7282" w:rsidRPr="00903DBA">
        <w:rPr>
          <w:rStyle w:val="KeyWord0"/>
        </w:rPr>
        <w:t>ax</w:t>
      </w:r>
    </w:p>
    <w:p w14:paraId="147CD609" w14:textId="77777777" w:rsidR="002F7BF6" w:rsidRPr="00903DBA" w:rsidRDefault="002F7BF6" w:rsidP="002F7BF6">
      <w:pPr>
        <w:pStyle w:val="Code"/>
        <w:rPr>
          <w:highlight w:val="white"/>
        </w:rPr>
      </w:pPr>
    </w:p>
    <w:p w14:paraId="68395CBF" w14:textId="3C30CA2E" w:rsidR="002F7BF6" w:rsidRPr="00903DBA" w:rsidRDefault="002F7BF6" w:rsidP="002F7BF6">
      <w:pPr>
        <w:pStyle w:val="Code"/>
        <w:rPr>
          <w:highlight w:val="white"/>
        </w:rPr>
      </w:pPr>
      <w:r w:rsidRPr="00903DBA">
        <w:rPr>
          <w:highlight w:val="white"/>
        </w:rPr>
        <w:t xml:space="preserve">mov </w:t>
      </w:r>
      <w:r w:rsidR="002B7282" w:rsidRPr="00903DBA">
        <w:rPr>
          <w:rStyle w:val="KeyWord0"/>
        </w:rPr>
        <w:t>ax</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5957DC68" w:rsidR="002F7BF6" w:rsidRPr="00903DBA" w:rsidRDefault="002F7BF6" w:rsidP="002F7BF6">
      <w:pPr>
        <w:pStyle w:val="Code"/>
        <w:rPr>
          <w:highlight w:val="white"/>
        </w:rPr>
      </w:pPr>
      <w:r w:rsidRPr="00903DBA">
        <w:rPr>
          <w:highlight w:val="white"/>
        </w:rPr>
        <w:t xml:space="preserve">jmp </w:t>
      </w:r>
      <w:r w:rsidR="002B7282" w:rsidRPr="00903DBA">
        <w:rPr>
          <w:rStyle w:val="KeyWord0"/>
        </w:rPr>
        <w:t>ax</w:t>
      </w:r>
    </w:p>
    <w:p w14:paraId="1FFB3345" w14:textId="4B479DE5" w:rsidR="00025DA1" w:rsidRPr="00903DBA" w:rsidRDefault="00025DA1" w:rsidP="00025DA1">
      <w:pPr>
        <w:rPr>
          <w:highlight w:val="white"/>
        </w:rPr>
      </w:pPr>
      <w:r w:rsidRPr="00903DBA">
        <w:rPr>
          <w:highlight w:val="white"/>
        </w:rPr>
        <w:t xml:space="preserve">The </w:t>
      </w:r>
      <w:r w:rsidRPr="00903DBA">
        <w:rPr>
          <w:rStyle w:val="KeyWord0"/>
          <w:highlight w:val="white"/>
        </w:rPr>
        <w:t>Track</w:t>
      </w:r>
      <w:r w:rsidRPr="00903DBA">
        <w:rPr>
          <w:highlight w:val="white"/>
        </w:rPr>
        <w:t xml:space="preserve"> class holds a track representing a known or unknown register. </w:t>
      </w:r>
    </w:p>
    <w:p w14:paraId="68DD47DB" w14:textId="4E7680E5" w:rsidR="00B616B1" w:rsidRPr="00903DBA" w:rsidRDefault="00B616B1" w:rsidP="00283127">
      <w:pPr>
        <w:pStyle w:val="CodeHeader"/>
      </w:pPr>
      <w:proofErr w:type="spellStart"/>
      <w:r w:rsidRPr="00903DBA">
        <w:t>Track.cs</w:t>
      </w:r>
      <w:proofErr w:type="spellEnd"/>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 xml:space="preserve">takes a symbol and a potential register as </w:t>
      </w:r>
      <w:proofErr w:type="gramStart"/>
      <w:r w:rsidR="005A0A77" w:rsidRPr="00903DBA">
        <w:rPr>
          <w:highlight w:val="white"/>
        </w:rPr>
        <w:t>parameters, and</w:t>
      </w:r>
      <w:proofErr w:type="gramEnd"/>
      <w:r w:rsidR="005A0A77" w:rsidRPr="00903DBA">
        <w:rPr>
          <w:highlight w:val="white"/>
        </w:rPr>
        <w:t xml:space="preserve">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7777777" w:rsidR="004D41A8" w:rsidRPr="00903DBA" w:rsidRDefault="004D41A8" w:rsidP="00132D4E">
      <w:pPr>
        <w:pStyle w:val="Code"/>
        <w:rPr>
          <w:highlight w:val="white"/>
        </w:rPr>
      </w:pPr>
      <w:r w:rsidRPr="00903DBA">
        <w:rPr>
          <w:highlight w:val="white"/>
        </w:rPr>
        <w:t xml:space="preserve">      Assert.ErrorXXX(symbol != null);</w:t>
      </w:r>
    </w:p>
    <w:p w14:paraId="2FB9F05C" w14:textId="77777777" w:rsidR="004D41A8" w:rsidRPr="00903DBA" w:rsidRDefault="004D41A8" w:rsidP="00132D4E">
      <w:pPr>
        <w:pStyle w:val="Code"/>
        <w:rPr>
          <w:highlight w:val="white"/>
        </w:rPr>
      </w:pPr>
      <w:r w:rsidRPr="00903DBA">
        <w:rPr>
          <w:highlight w:val="white"/>
        </w:rPr>
        <w:t xml:space="preserve">      Assert.ErrorXXX(!symbol.Type.IsStructOrUnion());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77777777" w:rsidR="004D41A8" w:rsidRPr="00903DBA" w:rsidRDefault="004D41A8" w:rsidP="00132D4E">
      <w:pPr>
        <w:pStyle w:val="Code"/>
        <w:rPr>
          <w:highlight w:val="white"/>
        </w:rPr>
      </w:pPr>
      <w:r w:rsidRPr="00903DBA">
        <w:rPr>
          <w:highlight w:val="white"/>
        </w:rPr>
        <w:t xml:space="preserve">      Assert.ErrorXXX(type != null);</w:t>
      </w:r>
    </w:p>
    <w:p w14:paraId="7460F24E" w14:textId="77777777" w:rsidR="004D41A8" w:rsidRPr="00903DBA" w:rsidRDefault="004D41A8" w:rsidP="00132D4E">
      <w:pPr>
        <w:pStyle w:val="Code"/>
        <w:rPr>
          <w:highlight w:val="white"/>
        </w:rPr>
      </w:pPr>
      <w:r w:rsidRPr="00903DBA">
        <w:rPr>
          <w:highlight w:val="white"/>
        </w:rPr>
        <w:t xml:space="preserve">      Assert.ErrorXXX(!type.IsStructOrUnion());</w:t>
      </w:r>
    </w:p>
    <w:p w14:paraId="463C833C" w14:textId="77777777" w:rsidR="004D41A8" w:rsidRPr="00903DBA" w:rsidRDefault="004D41A8" w:rsidP="00132D4E">
      <w:pPr>
        <w:pStyle w:val="Code"/>
        <w:rPr>
          <w:highlight w:val="white"/>
        </w:rPr>
      </w:pPr>
      <w:r w:rsidRPr="00903DBA">
        <w:rPr>
          <w:highlight w:val="white"/>
        </w:rPr>
        <w:t xml:space="preserve">      Assert.ErrorXXX(!type.IsArrayFunctionOrString());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77777777"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We need the maximal size for the register allocator. It the size more than one byte, 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792B4999" w:rsidR="006E7BC4" w:rsidRPr="00903DBA" w:rsidRDefault="005306A7" w:rsidP="005306A7">
      <w:pPr>
        <w:rPr>
          <w:highlight w:val="white"/>
        </w:rPr>
      </w:pPr>
      <w:r>
        <w:rPr>
          <w:highlight w:val="white"/>
        </w:rPr>
        <w:t>The min and max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0F0686F0"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 </w:t>
      </w:r>
      <w:r w:rsidRPr="00903DBA">
        <w:rPr>
          <w:highlight w:val="white"/>
        </w:rPr>
        <w:t xml:space="preserve">A track can hold a specific register.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F466D5" w:rsidRPr="00903DBA">
        <w:rPr>
          <w:rStyle w:val="KeyWord0"/>
          <w:highlight w:val="white"/>
        </w:rPr>
        <w:t>cl</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716ADF97" w:rsidR="00903B85" w:rsidRPr="00903DBA" w:rsidRDefault="00B50668" w:rsidP="00B50668">
      <w:pPr>
        <w:rPr>
          <w:highlight w:val="white"/>
        </w:rPr>
      </w:pPr>
      <w:r w:rsidRPr="00903DBA">
        <w:rPr>
          <w:highlight w:val="white"/>
        </w:rPr>
        <w:t xml:space="preserve">The </w:t>
      </w:r>
      <w:r w:rsidRPr="00903DBA">
        <w:rPr>
          <w:rStyle w:val="KeyWord0"/>
          <w:highlight w:val="white"/>
        </w:rPr>
        <w:t>Overlaps</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 and max</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lastRenderedPageBreak/>
        <w:t xml:space="preserve">    public static bool Overlaps(Track track1, Track track2) {</w:t>
      </w:r>
    </w:p>
    <w:p w14:paraId="51FD5A21" w14:textId="77777777" w:rsidR="00732062" w:rsidRPr="00903DBA" w:rsidRDefault="00732062" w:rsidP="00732062">
      <w:pPr>
        <w:pStyle w:val="Code"/>
        <w:rPr>
          <w:highlight w:val="white"/>
        </w:rPr>
      </w:pPr>
      <w:r w:rsidRPr="00903DBA">
        <w:rPr>
          <w:highlight w:val="white"/>
        </w:rPr>
        <w:t xml:space="preserve">      Assert.ErrorXXX((track1.m_minIndex != -1) &amp;&amp; (track1.m_maxIndex != -1));</w:t>
      </w:r>
    </w:p>
    <w:p w14:paraId="7F777C8D" w14:textId="77777777" w:rsidR="00732062" w:rsidRPr="00903DBA" w:rsidRDefault="00732062" w:rsidP="00732062">
      <w:pPr>
        <w:pStyle w:val="Code"/>
        <w:rPr>
          <w:highlight w:val="white"/>
        </w:rPr>
      </w:pPr>
      <w:r w:rsidRPr="00903DBA">
        <w:rPr>
          <w:highlight w:val="white"/>
        </w:rPr>
        <w:t xml:space="preserve">      Assert.ErrorXXX((track2.m_minIndex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641CD0CB" w:rsidR="00283127" w:rsidRDefault="00C36173" w:rsidP="0060539D">
      <w:pPr>
        <w:pStyle w:val="Rubrik2"/>
      </w:pPr>
      <w:bookmarkStart w:id="523" w:name="_Toc59126245"/>
      <w:r w:rsidRPr="00903DBA">
        <w:t>Register Allocation</w:t>
      </w:r>
      <w:bookmarkEnd w:id="523"/>
    </w:p>
    <w:p w14:paraId="02693415" w14:textId="05DB35F1" w:rsidR="00B93420" w:rsidRDefault="00226C7F" w:rsidP="005F3AD5">
      <w:r>
        <w:t xml:space="preserve">The architecture holds a set of registers. On </w:t>
      </w:r>
      <w:proofErr w:type="gramStart"/>
      <w:r>
        <w:t>particular feature</w:t>
      </w:r>
      <w:proofErr w:type="gramEnd"/>
      <w:r>
        <w:t xml:space="preserve"> of the register</w:t>
      </w:r>
      <w:r w:rsidR="00EA44E2">
        <w:t>s</w:t>
      </w:r>
      <w:r>
        <w:t xml:space="preserve"> is that they to some ex</w:t>
      </w:r>
      <w:r w:rsidR="00EA44E2">
        <w:t>t</w:t>
      </w:r>
      <w:r>
        <w:t xml:space="preserve">ent overlaps. </w:t>
      </w:r>
      <w:r w:rsidR="005F3AD5">
        <w:t xml:space="preserve">See Appendix </w:t>
      </w:r>
      <w:r w:rsidR="005F3AD5">
        <w:fldChar w:fldCharType="begin"/>
      </w:r>
      <w:r w:rsidR="005F3AD5">
        <w:instrText xml:space="preserve"> REF _Ref58762260 \r \h </w:instrText>
      </w:r>
      <w:r w:rsidR="005F3AD5">
        <w:fldChar w:fldCharType="separate"/>
      </w:r>
      <w:r w:rsidR="00461860">
        <w:t>C</w:t>
      </w:r>
      <w:r w:rsidR="005F3AD5">
        <w:fldChar w:fldCharType="end"/>
      </w:r>
      <w:r w:rsidR="005F3AD5">
        <w:t xml:space="preserve"> for a more detailed description.</w:t>
      </w:r>
    </w:p>
    <w:p w14:paraId="4DAF0B52" w14:textId="77777777" w:rsidR="00DD28E1" w:rsidRPr="00903DBA" w:rsidRDefault="00DD28E1" w:rsidP="00DD28E1">
      <w:pPr>
        <w:pStyle w:val="CodeHeader"/>
      </w:pPr>
      <w:proofErr w:type="spellStart"/>
      <w:r>
        <w:t>Register</w:t>
      </w:r>
      <w:r w:rsidRPr="00903DBA">
        <w:t>.cs</w:t>
      </w:r>
      <w:proofErr w:type="spellEnd"/>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Default="00DD28E1" w:rsidP="00DD28E1">
      <w:pPr>
        <w:pStyle w:val="Code"/>
        <w:rPr>
          <w:highlight w:val="white"/>
        </w:rPr>
      </w:pPr>
      <w:r w:rsidRPr="008911D1">
        <w:rPr>
          <w:highlight w:val="white"/>
        </w:rPr>
        <w:t xml:space="preserve">                        si, esi, rsi, di, edi, rdi,</w:t>
      </w:r>
    </w:p>
    <w:p w14:paraId="1F05477E" w14:textId="6F9CB8D0" w:rsidR="00DD28E1" w:rsidRPr="008911D1" w:rsidRDefault="005F3AD5" w:rsidP="00DD28E1">
      <w:pPr>
        <w:pStyle w:val="Code"/>
        <w:rPr>
          <w:highlight w:val="white"/>
        </w:rPr>
      </w:pPr>
      <w:r>
        <w:rPr>
          <w:highlight w:val="white"/>
        </w:rPr>
        <w:t xml:space="preserve">                       </w:t>
      </w:r>
      <w:r w:rsidR="00DD28E1" w:rsidRPr="008911D1">
        <w:rPr>
          <w:highlight w:val="white"/>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745EBFF6" w:rsidR="00730167" w:rsidRPr="00903DBA" w:rsidRDefault="00EA6732" w:rsidP="00EA6732">
      <w:pPr>
        <w:rPr>
          <w:highlight w:val="white"/>
        </w:rPr>
      </w:pPr>
      <w:r w:rsidRPr="00903DBA">
        <w:rPr>
          <w:highlight w:val="white"/>
        </w:rPr>
        <w:t xml:space="preserve">The </w:t>
      </w:r>
      <w:r w:rsidRPr="00903DBA">
        <w:rPr>
          <w:rStyle w:val="KeyWord0"/>
          <w:highlight w:val="white"/>
        </w:rPr>
        <w:t>RegisterAllocator</w:t>
      </w:r>
      <w:r w:rsidRPr="00903DBA">
        <w:rPr>
          <w:highlight w:val="white"/>
        </w:rPr>
        <w:t xml:space="preserve"> method </w:t>
      </w:r>
      <w:r w:rsidR="005151D4" w:rsidRPr="00903DBA">
        <w:rPr>
          <w:highlight w:val="white"/>
        </w:rPr>
        <w:t xml:space="preserve">take the total track set and total assembly list; that is, the track set for the whole function, and the assembly list for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494F981"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Pr="00903DBA">
        <w:rPr>
          <w:rStyle w:val="CodeInText"/>
        </w:rPr>
        <w:t>deep search</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77777777" w:rsidR="003958DE" w:rsidRPr="00903DBA" w:rsidRDefault="003958DE" w:rsidP="003958DE">
      <w:pPr>
        <w:pStyle w:val="CodeHeader"/>
      </w:pPr>
      <w:proofErr w:type="spellStart"/>
      <w:r w:rsidRPr="00903DBA">
        <w:t>RegisterAllocator.cs</w:t>
      </w:r>
      <w:proofErr w:type="spellEnd"/>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lastRenderedPageBreak/>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7EF5C36"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 of performance reasons. It takes less time to evaluate a set of smaller graphs then one large graph.</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3EDF38CF" w:rsidR="00730167" w:rsidRPr="00903DBA" w:rsidRDefault="00730167" w:rsidP="00730167">
      <w:pPr>
        <w:pStyle w:val="Code"/>
        <w:rPr>
          <w:highlight w:val="white"/>
        </w:rPr>
      </w:pPr>
      <w:r w:rsidRPr="00903DBA">
        <w:rPr>
          <w:highlight w:val="white"/>
        </w:rPr>
        <w:t xml:space="preserve">        Assert.Error(</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77777777" w:rsidR="00D43EC1" w:rsidRPr="00903DBA" w:rsidRDefault="00D43EC1" w:rsidP="00D43EC1">
      <w:pPr>
        <w:rPr>
          <w:highlight w:val="white"/>
        </w:rPr>
      </w:pPr>
      <w:r w:rsidRPr="00903DBA">
        <w:rPr>
          <w:highlight w:val="white"/>
        </w:rPr>
        <w:t xml:space="preserve">If the </w:t>
      </w:r>
      <w:r w:rsidRPr="00903DBA">
        <w:rPr>
          <w:rStyle w:val="KeyWord0"/>
          <w:highlight w:val="white"/>
        </w:rPr>
        <w:t>DeepFirstSearch</w:t>
      </w:r>
      <w:r w:rsidRPr="00903DBA">
        <w:rPr>
          <w:highlight w:val="white"/>
        </w:rPr>
        <w:t xml:space="preserve"> method returns true, we have a graph coloring; that is, the tracks have been assigned registers that do not overlap. If </w:t>
      </w:r>
      <w:r w:rsidRPr="00903DBA">
        <w:rPr>
          <w:rStyle w:val="KeyWord0"/>
          <w:highlight w:val="white"/>
        </w:rPr>
        <w:t>DeepFirstSearch</w:t>
      </w:r>
      <w:r w:rsidRPr="00903DBA">
        <w:rPr>
          <w:highlight w:val="white"/>
        </w:rPr>
        <w:t xml:space="preserve"> return false, we have not found a graph coloring, and we report an error, that we are out of registers.</w:t>
      </w:r>
      <w:r w:rsidRPr="00903DBA">
        <w:rPr>
          <w:rStyle w:val="KeyWord0"/>
          <w:highlight w:val="white"/>
        </w:rPr>
        <w:t xml:space="preserve"> </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77777777" w:rsidR="009C6CF2" w:rsidRPr="00903DBA" w:rsidRDefault="009C6CF2" w:rsidP="009C6CF2">
      <w:pPr>
        <w:pStyle w:val="Code"/>
        <w:rPr>
          <w:highlight w:val="white"/>
        </w:rPr>
      </w:pPr>
      <w:r w:rsidRPr="00903DBA">
        <w:rPr>
          <w:highlight w:val="white"/>
        </w:rPr>
        <w:t xml:space="preserve">        Assert.Error(DeepFirstSearch(trackList,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0FD4576C" w:rsidR="00D43EC1" w:rsidRDefault="00D43EC1" w:rsidP="00D43EC1">
      <w:pPr>
        <w:rPr>
          <w:highlight w:val="white"/>
        </w:rPr>
      </w:pPr>
      <w:r w:rsidRPr="00903DBA">
        <w:rPr>
          <w:highlight w:val="white"/>
        </w:rPr>
        <w:t xml:space="preserve">If we have iterated through the track graphs without encountering shortage of register, </w:t>
      </w:r>
      <w:r>
        <w:rPr>
          <w:highlight w:val="white"/>
        </w:rPr>
        <w:t>each track has been assigned a register. We call</w:t>
      </w:r>
      <w:r w:rsidRPr="00D43EC1">
        <w:rPr>
          <w:highlight w:val="white"/>
        </w:rPr>
        <w:t xml:space="preserve"> </w:t>
      </w:r>
      <w:r w:rsidRPr="00D43EC1">
        <w:rPr>
          <w:rStyle w:val="KeyWord0"/>
          <w:highlight w:val="white"/>
        </w:rPr>
        <w:t>SetRegistersInCodeList</w:t>
      </w:r>
      <w:r>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77777777" w:rsidR="00825023" w:rsidRPr="00903DBA" w:rsidRDefault="00825023" w:rsidP="00825023">
      <w:pPr>
        <w:rPr>
          <w:highlight w:val="white"/>
        </w:rPr>
      </w:pPr>
      <w:r>
        <w:rPr>
          <w:highlight w:val="white"/>
        </w:rPr>
        <w:t xml:space="preserve">When iterating through the code list, we also need to keep track of the current size of the tracks, </w:t>
      </w:r>
      <w:proofErr w:type="gramStart"/>
      <w:r>
        <w:rPr>
          <w:highlight w:val="white"/>
        </w:rPr>
        <w:t>in order to</w:t>
      </w:r>
      <w:proofErr w:type="gramEnd"/>
      <w:r>
        <w:rPr>
          <w:highlight w:val="white"/>
        </w:rPr>
        <w:t xml:space="preserve"> replace the track with a register of 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lastRenderedPageBreak/>
        <w:t xml:space="preserve">    }</w:t>
      </w:r>
    </w:p>
    <w:p w14:paraId="304DB08F" w14:textId="1A6E623A" w:rsidR="009C6CF2" w:rsidRPr="00903DBA" w:rsidRDefault="00825023" w:rsidP="00825023">
      <w:pPr>
        <w:rPr>
          <w:highlight w:val="white"/>
        </w:rPr>
      </w:pPr>
      <w:r>
        <w:rPr>
          <w:highlight w:val="white"/>
        </w:rPr>
        <w:t xml:space="preserve">The </w:t>
      </w:r>
      <w:r w:rsidRPr="00825023">
        <w:rPr>
          <w:rStyle w:val="KeyWord0"/>
          <w:highlight w:val="white"/>
        </w:rPr>
        <w:t>Check</w:t>
      </w:r>
      <w:r>
        <w:rPr>
          <w:highlight w:val="white"/>
        </w:rPr>
        <w:t xml:space="preserve"> method checks for each position in the </w:t>
      </w:r>
      <w:r w:rsidR="0004206E">
        <w:rPr>
          <w:highlight w:val="white"/>
        </w:rPr>
        <w:t>assembly</w:t>
      </w:r>
      <w:r>
        <w:rPr>
          <w:highlight w:val="white"/>
        </w:rPr>
        <w:t xml:space="preserve"> code i</w:t>
      </w:r>
      <w:r w:rsidR="0004206E">
        <w:rPr>
          <w:highlight w:val="white"/>
        </w:rPr>
        <w:t xml:space="preserve">s a </w:t>
      </w:r>
      <w:r>
        <w:rPr>
          <w:highlight w:val="white"/>
        </w:rPr>
        <w:t>referen</w:t>
      </w:r>
      <w:r w:rsidR="0004206E">
        <w:rPr>
          <w:highlight w:val="white"/>
        </w:rPr>
        <w:t>c</w:t>
      </w:r>
      <w:r>
        <w:rPr>
          <w:highlight w:val="white"/>
        </w:rPr>
        <w:t xml:space="preserve">e </w:t>
      </w:r>
      <w:r w:rsidR="0004206E">
        <w:rPr>
          <w:highlight w:val="white"/>
        </w:rPr>
        <w:t>a 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77777777" w:rsidR="009C6CF2" w:rsidRPr="00903DBA" w:rsidRDefault="009C6CF2" w:rsidP="009C6CF2">
      <w:pPr>
        <w:pStyle w:val="Code"/>
        <w:rPr>
          <w:highlight w:val="white"/>
        </w:rPr>
      </w:pPr>
      <w:r w:rsidRPr="00903DBA">
        <w:rPr>
          <w:highlight w:val="white"/>
        </w:rPr>
        <w:t xml:space="preserve">      if (assemblyCode[position] is Track) {</w:t>
      </w:r>
    </w:p>
    <w:p w14:paraId="3FC18A86" w14:textId="77777777" w:rsidR="009C6CF2" w:rsidRPr="00903DBA" w:rsidRDefault="009C6CF2" w:rsidP="009C6CF2">
      <w:pPr>
        <w:pStyle w:val="Code"/>
        <w:rPr>
          <w:highlight w:val="white"/>
        </w:rPr>
      </w:pPr>
      <w:r w:rsidRPr="00903DBA">
        <w:rPr>
          <w:highlight w:val="white"/>
        </w:rPr>
        <w:t xml:space="preserve">        Track track = (Track) assemblyCode[position];</w:t>
      </w:r>
    </w:p>
    <w:p w14:paraId="7EEC1BFB" w14:textId="77777777" w:rsidR="009C6CF2" w:rsidRPr="00903DBA" w:rsidRDefault="009C6CF2" w:rsidP="009C6CF2">
      <w:pPr>
        <w:pStyle w:val="Code"/>
        <w:rPr>
          <w:highlight w:val="white"/>
        </w:rPr>
      </w:pPr>
      <w:r w:rsidRPr="00903DBA">
        <w:rPr>
          <w:highlight w:val="white"/>
        </w:rPr>
        <w:t xml:space="preserve">        Assert.ErrorXXX(track.Register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754C82A9" w:rsidR="00730167" w:rsidRPr="00903DBA" w:rsidRDefault="00F05E6D" w:rsidP="003C6850">
      <w:pPr>
        <w:rPr>
          <w:highlight w:val="white"/>
        </w:rPr>
      </w:pPr>
      <w:r w:rsidRPr="00903DBA">
        <w:rPr>
          <w:highlight w:val="white"/>
        </w:rPr>
        <w:t xml:space="preserve">The </w:t>
      </w:r>
      <w:r w:rsidR="00D03DAF" w:rsidRPr="00903DBA">
        <w:rPr>
          <w:rStyle w:val="KeyWord0"/>
          <w:highlight w:val="white"/>
        </w:rPr>
        <w:t>DeepFirstSearch</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64EBB2C4"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050F5" w:rsidRPr="00903DBA">
        <w:rPr>
          <w:rStyle w:val="KeyWord0"/>
          <w:highlight w:val="white"/>
        </w:rPr>
        <w:t>DeepFirstSearch</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3FE4DCAF"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track the register and call </w:t>
      </w:r>
      <w:r w:rsidRPr="00903DBA">
        <w:rPr>
          <w:rStyle w:val="KeyWord0"/>
          <w:highlight w:val="white"/>
        </w:rPr>
        <w:t>DeepFirstSearch</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 and we </w:t>
      </w:r>
      <w:r w:rsidR="00DB7F63" w:rsidRPr="00903DBA">
        <w:rPr>
          <w:highlight w:val="white"/>
        </w:rPr>
        <w:t xml:space="preserve">just </w:t>
      </w:r>
      <w:r w:rsidR="00E671DB" w:rsidRPr="00903DBA">
        <w:rPr>
          <w:highlight w:val="white"/>
        </w:rPr>
        <w:t xml:space="preserve">return true. </w:t>
      </w:r>
      <w:r w:rsidR="00DB7F63" w:rsidRPr="00903DBA">
        <w:rPr>
          <w:highlight w:val="white"/>
        </w:rPr>
        <w:t>However, if the call does return false, we just try</w:t>
      </w:r>
      <w:r w:rsidR="007B1DA6" w:rsidRPr="00903DBA">
        <w:rPr>
          <w:highlight w:val="white"/>
        </w:rPr>
        <w:t xml:space="preserve"> with another 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lastRenderedPageBreak/>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74605A0A" w:rsidR="00730167" w:rsidRPr="00903DBA" w:rsidRDefault="00CA4630" w:rsidP="000C6A6F">
      <w:pPr>
        <w:rPr>
          <w:highlight w:val="white"/>
        </w:rPr>
      </w:pPr>
      <w:r w:rsidRPr="00903DBA">
        <w:rPr>
          <w:highlight w:val="white"/>
        </w:rPr>
        <w:t xml:space="preserve">The </w:t>
      </w:r>
      <w:r w:rsidRPr="00903DBA">
        <w:rPr>
          <w:rStyle w:val="KeyWord0"/>
          <w:highlight w:val="white"/>
        </w:rPr>
        <w:t>OverlapNeighbourSet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0C6A6F" w:rsidRPr="00903DBA">
        <w:rPr>
          <w:rStyle w:val="KeyWord0"/>
          <w:highlight w:val="white"/>
        </w:rPr>
        <w:t>RegisterOverlap</w:t>
      </w:r>
      <w:r w:rsidR="000C6A6F" w:rsidRPr="00903DBA">
        <w:rPr>
          <w:highlight w:val="white"/>
        </w:rPr>
        <w:t xml:space="preserve"> method in the </w:t>
      </w:r>
      <w:r w:rsidR="000C6A6F" w:rsidRPr="00903DBA">
        <w:rPr>
          <w:rStyle w:val="KeyWord0"/>
          <w:highlight w:val="white"/>
        </w:rPr>
        <w:t>AssemblyCode</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14C882B3" w14:textId="0FD45B36" w:rsidR="00730167" w:rsidRPr="00903DBA" w:rsidRDefault="00636B1C" w:rsidP="00636B1C">
      <w:pPr>
        <w:rPr>
          <w:highlight w:val="white"/>
        </w:rPr>
      </w:pPr>
      <w:r w:rsidRPr="00903DBA">
        <w:rPr>
          <w:highlight w:val="white"/>
        </w:rPr>
        <w:t xml:space="preserve">The </w:t>
      </w:r>
      <w:r w:rsidR="00990FE6">
        <w:rPr>
          <w:rStyle w:val="KeyWord0"/>
          <w:highlight w:val="white"/>
        </w:rPr>
        <w:t>VariadicFunctionPointerRegisterSet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990FE6">
        <w:rPr>
          <w:rStyle w:val="KeyWord0"/>
          <w:highlight w:val="white"/>
        </w:rPr>
        <w:t>RegularFunctionPointerRegisterSet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8653A" w:rsidRPr="00903DBA">
        <w:rPr>
          <w:rStyle w:val="KeyWord0"/>
          <w:highlight w:val="white"/>
        </w:rPr>
        <w:t>Byte1RegisterSet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8653A" w:rsidRPr="00903DBA">
        <w:rPr>
          <w:rStyle w:val="KeyWord0"/>
          <w:highlight w:val="white"/>
        </w:rPr>
        <w:t>Byte2RegisterSet</w:t>
      </w:r>
      <w:r w:rsidR="00D8653A" w:rsidRPr="00903DBA">
        <w:rPr>
          <w:highlight w:val="white"/>
        </w:rPr>
        <w:t xml:space="preserve"> holds all registers of two bytes.</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6861FD45" w:rsidR="00CA2B9C" w:rsidRPr="00903DBA" w:rsidRDefault="00D43F83" w:rsidP="00CA2B9C">
      <w:pPr>
        <w:rPr>
          <w:highlight w:val="white"/>
        </w:rPr>
      </w:pPr>
      <w:r w:rsidRPr="00903DBA">
        <w:rPr>
          <w:highlight w:val="white"/>
        </w:rPr>
        <w:t xml:space="preserve">We remove the frame register from </w:t>
      </w:r>
      <w:r w:rsidR="00990FE6">
        <w:rPr>
          <w:rStyle w:val="KeyWord0"/>
          <w:highlight w:val="white"/>
        </w:rPr>
        <w:t>RegularFunctionPointerRegisterSet</w:t>
      </w:r>
      <w:r w:rsidRPr="00903DBA">
        <w:rPr>
          <w:rStyle w:val="KeyWord0"/>
          <w:highlight w:val="white"/>
        </w:rPr>
        <w:t xml:space="preserve"> </w:t>
      </w:r>
      <w:r w:rsidR="008A6229" w:rsidRPr="00903DBA">
        <w:rPr>
          <w:highlight w:val="white"/>
        </w:rPr>
        <w:t xml:space="preserve">and </w:t>
      </w:r>
      <w:r w:rsidR="00990FE6">
        <w:rPr>
          <w:rStyle w:val="KeyWord0"/>
          <w:highlight w:val="white"/>
        </w:rPr>
        <w:t>VariadicFunctionPointer-</w:t>
      </w:r>
      <w:proofErr w:type="gramStart"/>
      <w:r w:rsidR="00990FE6">
        <w:rPr>
          <w:rStyle w:val="KeyWord0"/>
          <w:highlight w:val="white"/>
        </w:rPr>
        <w:t>RegisterSet</w:t>
      </w:r>
      <w:r w:rsidR="008A6229" w:rsidRPr="00903DBA">
        <w:rPr>
          <w:highlight w:val="white"/>
        </w:rPr>
        <w:t>, since</w:t>
      </w:r>
      <w:proofErr w:type="gramEnd"/>
      <w:r w:rsidR="008A6229" w:rsidRPr="00903DBA">
        <w:rPr>
          <w:highlight w:val="white"/>
        </w:rPr>
        <w:t xml:space="preserv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990FE6">
        <w:rPr>
          <w:rStyle w:val="KeyWord0"/>
          <w:highlight w:val="white"/>
        </w:rPr>
        <w:t>VariadicFunctionPointerRegisterSet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42B5E670" w:rsidR="00D94A0A" w:rsidRPr="00903DBA" w:rsidRDefault="00F91594" w:rsidP="00F91594">
      <w:pPr>
        <w:rPr>
          <w:highlight w:val="white"/>
        </w:rPr>
      </w:pPr>
      <w:r w:rsidRPr="00903DBA">
        <w:rPr>
          <w:highlight w:val="white"/>
        </w:rPr>
        <w:t xml:space="preserve">The </w:t>
      </w:r>
      <w:r w:rsidRPr="00903DBA">
        <w:rPr>
          <w:rStyle w:val="KeyWord0"/>
          <w:highlight w:val="white"/>
        </w:rPr>
        <w:t>GetPossibleSet</w:t>
      </w:r>
      <w:r w:rsidRPr="00903DBA">
        <w:rPr>
          <w:highlight w:val="white"/>
        </w:rPr>
        <w:t xml:space="preserve"> method returns the possible set a track, depending on whether the track hold</w:t>
      </w:r>
      <w:r w:rsidR="00E74B57" w:rsidRPr="00903DBA">
        <w:rPr>
          <w:highlight w:val="white"/>
        </w:rPr>
        <w:t>s</w:t>
      </w:r>
      <w:r w:rsidRPr="00903DBA">
        <w:rPr>
          <w:highlight w:val="white"/>
        </w:rPr>
        <w:t xml:space="preserve"> a pointer</w:t>
      </w:r>
      <w:r w:rsidR="00E74B57" w:rsidRPr="00903DBA">
        <w:rPr>
          <w:highlight w:val="white"/>
        </w:rPr>
        <w:t>, or the size of the track.</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lastRenderedPageBreak/>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13C3CF8" w:rsidR="00E74B57" w:rsidRPr="00903DBA" w:rsidRDefault="00E74B57" w:rsidP="00E74B57">
      <w:pPr>
        <w:rPr>
          <w:highlight w:val="white"/>
        </w:rPr>
      </w:pPr>
      <w:r w:rsidRPr="00903DBA">
        <w:rPr>
          <w:highlight w:val="white"/>
        </w:rPr>
        <w:t>If the track does not hold a pointer wee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5278F3F0" w:rsidR="005E7B07" w:rsidRPr="00903DBA" w:rsidRDefault="00100200" w:rsidP="00100200">
      <w:pPr>
        <w:rPr>
          <w:highlight w:val="white"/>
        </w:rPr>
      </w:pPr>
      <w:r w:rsidRPr="00903DBA">
        <w:rPr>
          <w:highlight w:val="white"/>
        </w:rPr>
        <w:t xml:space="preserve">We return the set of registers of size two, even if the size is </w:t>
      </w:r>
      <w:proofErr w:type="gramStart"/>
      <w:r w:rsidRPr="00903DBA">
        <w:rPr>
          <w:highlight w:val="white"/>
        </w:rPr>
        <w:t>actually larger</w:t>
      </w:r>
      <w:proofErr w:type="gramEnd"/>
      <w:r w:rsidRPr="00903DBA">
        <w:rPr>
          <w:highlight w:val="white"/>
        </w:rPr>
        <w:t xml:space="preserve"> than two. In that case, the </w:t>
      </w:r>
      <w:r w:rsidRPr="00903DBA">
        <w:rPr>
          <w:rStyle w:val="KeyWord0"/>
          <w:highlight w:val="white"/>
        </w:rPr>
        <w:t>RegisterToSize</w:t>
      </w:r>
      <w:r w:rsidRPr="00903DBA">
        <w:rPr>
          <w:highlight w:val="white"/>
        </w:rPr>
        <w:t xml:space="preserve"> method in the </w:t>
      </w:r>
      <w:r w:rsidRPr="00903DBA">
        <w:rPr>
          <w:rStyle w:val="KeyWord0"/>
          <w:highlight w:val="white"/>
        </w:rPr>
        <w:t>AssemblyCode</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77777777" w:rsidR="00D94A0A" w:rsidRPr="00903DBA" w:rsidRDefault="00D94A0A" w:rsidP="00D94A0A">
      <w:pPr>
        <w:pStyle w:val="Code"/>
        <w:rPr>
          <w:highlight w:val="white"/>
        </w:rPr>
      </w:pPr>
      <w:r w:rsidRPr="00903DBA">
        <w:rPr>
          <w:highlight w:val="white"/>
        </w:rPr>
        <w:t>}</w:t>
      </w:r>
    </w:p>
    <w:p w14:paraId="55CD0915" w14:textId="48D08956" w:rsidR="00E920BB" w:rsidRPr="00903DBA" w:rsidRDefault="00A11FF1" w:rsidP="0060539D">
      <w:pPr>
        <w:pStyle w:val="Rubrik2"/>
      </w:pPr>
      <w:bookmarkStart w:id="524" w:name="_Toc59126246"/>
      <w:r w:rsidRPr="00903DBA">
        <w:t>Assembly Code Generation</w:t>
      </w:r>
      <w:bookmarkEnd w:id="524"/>
    </w:p>
    <w:p w14:paraId="033185E8" w14:textId="7B590BE4" w:rsidR="00EE209C" w:rsidRPr="00903DBA" w:rsidRDefault="00EE209C" w:rsidP="00EE209C">
      <w:r w:rsidRPr="00903DBA">
        <w:t xml:space="preserve">The </w:t>
      </w:r>
      <w:r w:rsidRPr="00903DBA">
        <w:rPr>
          <w:rStyle w:val="KeyWord0"/>
          <w:highlight w:val="white"/>
        </w:rPr>
        <w:t>AssemblyCodeGenerator</w:t>
      </w:r>
      <w:r w:rsidRPr="00903DBA">
        <w:t xml:space="preserve"> class holds </w:t>
      </w:r>
      <w:r w:rsidR="00037BA8" w:rsidRPr="00903DBA">
        <w:t>methods for generating the final assembly code.</w:t>
      </w:r>
      <w:r w:rsidR="004332E6" w:rsidRPr="00903DBA">
        <w:t xml:space="preserve"> When a value is stored in a register, to be used by a later instruction, its symbol and track is added to the </w:t>
      </w:r>
      <w:r w:rsidR="004332E6" w:rsidRPr="00903DBA">
        <w:rPr>
          <w:rStyle w:val="KeyWord0"/>
        </w:rPr>
        <w:t>m_trackMap</w:t>
      </w:r>
      <w:r w:rsidR="004332E6" w:rsidRPr="00903DBA">
        <w:t xml:space="preserve"> map.</w:t>
      </w:r>
      <w:r w:rsidR="00297453" w:rsidRPr="00903DBA">
        <w:t xml:space="preserve"> The generated assembly code instructions are stored in the </w:t>
      </w:r>
      <w:r w:rsidR="00297453" w:rsidRPr="00903DBA">
        <w:rPr>
          <w:rStyle w:val="KeyWord0"/>
          <w:highlight w:val="white"/>
        </w:rPr>
        <w:t>m_assemblyCodeList</w:t>
      </w:r>
      <w:r w:rsidR="00297453" w:rsidRPr="00903DBA">
        <w:t xml:space="preserve"> list.</w:t>
      </w:r>
    </w:p>
    <w:p w14:paraId="4E4A0DBD" w14:textId="26F1EC74" w:rsidR="00A11FF1" w:rsidRPr="00903DBA" w:rsidRDefault="00A11FF1" w:rsidP="00D935A0">
      <w:pPr>
        <w:pStyle w:val="CodeHeader"/>
      </w:pPr>
      <w:proofErr w:type="spellStart"/>
      <w:r w:rsidRPr="00903DBA">
        <w:t>AssemblyCodeGenerator.cs</w:t>
      </w:r>
      <w:proofErr w:type="spellEnd"/>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1482FB2C" w14:textId="77777777" w:rsidR="0057414B" w:rsidRPr="00903DBA" w:rsidRDefault="0057414B" w:rsidP="001950E8">
      <w:pPr>
        <w:pStyle w:val="Code"/>
        <w:rPr>
          <w:highlight w:val="white"/>
        </w:rPr>
      </w:pP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42E296" w:rsidR="007B2E31" w:rsidRPr="00903DBA" w:rsidRDefault="003C0310" w:rsidP="003C0310">
      <w:pPr>
        <w:rPr>
          <w:highlight w:val="white"/>
        </w:rPr>
      </w:pPr>
      <w:r w:rsidRPr="00903DBA">
        <w:rPr>
          <w:highlight w:val="white"/>
        </w:rPr>
        <w:t xml:space="preserve">The </w:t>
      </w:r>
      <w:r w:rsidRPr="00903DBA">
        <w:rPr>
          <w:rStyle w:val="KeyWord0"/>
          <w:highlight w:val="white"/>
        </w:rPr>
        <w:t>m_floatStackSize</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5C60955E" w:rsidR="0057414B" w:rsidRPr="00903DBA" w:rsidRDefault="00DA60EB" w:rsidP="00DA60EB">
      <w:pPr>
        <w:rPr>
          <w:highlight w:val="white"/>
        </w:rPr>
      </w:pPr>
      <w:r w:rsidRPr="00903DBA">
        <w:rPr>
          <w:highlight w:val="white"/>
        </w:rPr>
        <w:t xml:space="preserve">The </w:t>
      </w:r>
      <w:r w:rsidRPr="005E72AF">
        <w:rPr>
          <w:rStyle w:val="KeyWord0"/>
          <w:highlight w:val="white"/>
        </w:rPr>
        <w:t>MainName</w:t>
      </w:r>
      <w:r w:rsidRPr="00903DBA">
        <w:rPr>
          <w:highlight w:val="white"/>
        </w:rPr>
        <w:t xml:space="preserve"> field holds the name of the main function. </w:t>
      </w:r>
    </w:p>
    <w:p w14:paraId="2B13F3BC" w14:textId="77777777" w:rsidR="0057414B" w:rsidRPr="00903DBA" w:rsidRDefault="0057414B" w:rsidP="001950E8">
      <w:pPr>
        <w:pStyle w:val="Code"/>
        <w:rPr>
          <w:highlight w:val="white"/>
        </w:rPr>
      </w:pPr>
      <w:r w:rsidRPr="00903DBA">
        <w:rPr>
          <w:highlight w:val="white"/>
        </w:rPr>
        <w:t xml:space="preserve">    public static string MainName = "main";</w:t>
      </w:r>
    </w:p>
    <w:p w14:paraId="377A31DD" w14:textId="77777777" w:rsidR="0057414B" w:rsidRPr="00903DBA" w:rsidRDefault="0057414B" w:rsidP="001950E8">
      <w:pPr>
        <w:pStyle w:val="Code"/>
        <w:rPr>
          <w:highlight w:val="white"/>
        </w:rPr>
      </w:pPr>
      <w:r w:rsidRPr="00903DBA">
        <w:rPr>
          <w:highlight w:val="white"/>
        </w:rPr>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17C2F2D1" w:rsidR="0057414B" w:rsidRPr="00903DBA" w:rsidRDefault="0057414B" w:rsidP="00DF1802">
      <w:pPr>
        <w:rPr>
          <w:highlight w:val="white"/>
        </w:rPr>
      </w:pPr>
      <w:r w:rsidRPr="00903DBA">
        <w:rPr>
          <w:highlight w:val="white"/>
        </w:rPr>
        <w:t xml:space="preserve">  </w:t>
      </w:r>
      <w:r w:rsidR="00DF1802"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lastRenderedPageBreak/>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51CE30FB" w:rsidR="0057414B" w:rsidRPr="00903DBA" w:rsidRDefault="00DF1802" w:rsidP="00DF1802">
      <w:pPr>
        <w:rPr>
          <w:highlight w:val="white"/>
        </w:rPr>
      </w:pPr>
      <w:r w:rsidRPr="00903DBA">
        <w:rPr>
          <w:highlight w:val="white"/>
        </w:rPr>
        <w:t xml:space="preserve">The </w:t>
      </w:r>
      <w:r w:rsidRPr="00903DBA">
        <w:rPr>
          <w:rStyle w:val="KeyWord0"/>
          <w:highlight w:val="white"/>
        </w:rPr>
        <w:t>RegisterAllocation</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4F2544" w:rsidRPr="00903DBA">
        <w:rPr>
          <w:rStyle w:val="KeyWord0"/>
          <w:highlight w:val="white"/>
        </w:rPr>
        <w:t>RegisterAllocator</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w:t>
      </w:r>
      <w:proofErr w:type="gramStart"/>
      <w:r w:rsidR="004F2544" w:rsidRPr="00903DBA">
        <w:rPr>
          <w:highlight w:val="white"/>
        </w:rPr>
        <w:t>actually works</w:t>
      </w:r>
      <w:proofErr w:type="gramEnd"/>
      <w:r w:rsidR="004F2544" w:rsidRPr="00903DBA">
        <w:rPr>
          <w:highlight w:val="white"/>
        </w:rPr>
        <w:t xml:space="preserve">,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04FD3B8D"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Pr="00903DBA">
        <w:rPr>
          <w:rStyle w:val="KeyWord0"/>
          <w:highlight w:val="white"/>
        </w:rPr>
        <w:t>GenerateAssembly</w:t>
      </w:r>
      <w:r w:rsidRPr="00903DBA">
        <w:rPr>
          <w:highlight w:val="white"/>
        </w:rPr>
        <w:t xml:space="preserve"> method </w:t>
      </w:r>
      <w:r w:rsidR="00B26CEE" w:rsidRPr="00903DBA">
        <w:rPr>
          <w:highlight w:val="white"/>
        </w:rPr>
        <w:t xml:space="preserve">generates the assembly code by creating an object of the </w:t>
      </w:r>
      <w:r w:rsidR="00B26CEE" w:rsidRPr="00903DBA">
        <w:rPr>
          <w:rStyle w:val="KeyWord0"/>
          <w:highlight w:val="white"/>
        </w:rPr>
        <w:t>AssemblyCodeGenerator</w:t>
      </w:r>
      <w:r w:rsidR="00B26CEE" w:rsidRPr="00903DBA">
        <w:rPr>
          <w:highlight w:val="white"/>
        </w:rPr>
        <w:t xml:space="preserve"> class that </w:t>
      </w:r>
      <w:r w:rsidR="008B1E37" w:rsidRPr="00903DBA">
        <w:rPr>
          <w:highlight w:val="white"/>
        </w:rPr>
        <w:t xml:space="preserve">generates the assembly code with </w:t>
      </w:r>
      <w:proofErr w:type="gramStart"/>
      <w:r w:rsidR="008B1E37" w:rsidRPr="00903DBA">
        <w:rPr>
          <w:highlight w:val="white"/>
        </w:rPr>
        <w:t>tracks, and</w:t>
      </w:r>
      <w:proofErr w:type="gramEnd"/>
      <w:r w:rsidR="008B1E37" w:rsidRPr="00903DBA">
        <w:rPr>
          <w:highlight w:val="white"/>
        </w:rPr>
        <w:t xml:space="preserve"> 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12DE9CA1"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Pr="00903DBA">
        <w:rPr>
          <w:rStyle w:val="KeyWord0"/>
          <w:highlight w:val="white"/>
        </w:rPr>
        <w:t>AddAssemblyCode</w:t>
      </w:r>
      <w:r w:rsidRPr="00903DBA">
        <w:rPr>
          <w:highlight w:val="white"/>
        </w:rPr>
        <w:t xml:space="preserve"> method adds a new assembly instruction to the assembly code list </w:t>
      </w:r>
      <w:r w:rsidRPr="00903DBA">
        <w:rPr>
          <w:rStyle w:val="KeyWord0"/>
          <w:highlight w:val="white"/>
        </w:rPr>
        <w:t>m_assemblyCodeList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6A116DAE" w:rsidR="00202633" w:rsidRPr="00903DBA" w:rsidRDefault="00202633" w:rsidP="00202633">
      <w:pPr>
        <w:rPr>
          <w:highlight w:val="white"/>
        </w:rPr>
      </w:pPr>
      <w:r w:rsidRPr="00903DBA">
        <w:rPr>
          <w:highlight w:val="white"/>
        </w:rPr>
        <w:t xml:space="preserve">The second </w:t>
      </w:r>
      <w:r w:rsidRPr="00903DBA">
        <w:rPr>
          <w:rStyle w:val="KeyWord0"/>
          <w:highlight w:val="white"/>
        </w:rPr>
        <w:t>AddAssemblyCode</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0E0F1488" w:rsidR="0046489D" w:rsidRPr="00903DBA" w:rsidRDefault="0046489D" w:rsidP="0060539D">
      <w:pPr>
        <w:pStyle w:val="Rubrik3"/>
        <w:rPr>
          <w:highlight w:val="white"/>
        </w:rPr>
      </w:pPr>
      <w:bookmarkStart w:id="525" w:name="_Toc59126247"/>
      <w:r w:rsidRPr="00903DBA">
        <w:rPr>
          <w:highlight w:val="white"/>
        </w:rPr>
        <w:t xml:space="preserve">The </w:t>
      </w:r>
      <w:r w:rsidR="00FF0094" w:rsidRPr="00903DBA">
        <w:rPr>
          <w:highlight w:val="white"/>
        </w:rPr>
        <w:t>L</w:t>
      </w:r>
      <w:r w:rsidRPr="00903DBA">
        <w:rPr>
          <w:highlight w:val="white"/>
        </w:rPr>
        <w:t xml:space="preserve">ong </w:t>
      </w:r>
      <w:r w:rsidR="00FF0094" w:rsidRPr="00903DBA">
        <w:rPr>
          <w:highlight w:val="white"/>
        </w:rPr>
        <w:t>S</w:t>
      </w:r>
      <w:r w:rsidRPr="00903DBA">
        <w:rPr>
          <w:highlight w:val="white"/>
        </w:rPr>
        <w:t xml:space="preserve">witch </w:t>
      </w:r>
      <w:r w:rsidR="00FF0094" w:rsidRPr="00903DBA">
        <w:rPr>
          <w:highlight w:val="white"/>
        </w:rPr>
        <w:t>S</w:t>
      </w:r>
      <w:r w:rsidRPr="00903DBA">
        <w:rPr>
          <w:highlight w:val="white"/>
        </w:rPr>
        <w:t>tatement</w:t>
      </w:r>
      <w:bookmarkEnd w:id="525"/>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lastRenderedPageBreak/>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proofErr w:type="gramStart"/>
      <w:r w:rsidR="002F6544" w:rsidRPr="00903DBA">
        <w:rPr>
          <w:highlight w:val="white"/>
        </w:rPr>
        <w:t>is</w:t>
      </w:r>
      <w:r w:rsidR="005B4CB9">
        <w:rPr>
          <w:highlight w:val="white"/>
        </w:rPr>
        <w:t xml:space="preserve"> located</w:t>
      </w:r>
      <w:r w:rsidR="002F6544" w:rsidRPr="00903DBA">
        <w:rPr>
          <w:highlight w:val="white"/>
        </w:rPr>
        <w:t xml:space="preserve"> in</w:t>
      </w:r>
      <w:proofErr w:type="gramEnd"/>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163BC01F"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 xml:space="preserve">an initializer, we add a label with the unique name of the function. If the middle code index is greater the zero, we also add </w:t>
      </w:r>
      <w:r w:rsidR="005A671D" w:rsidRPr="00903DBA">
        <w:rPr>
          <w:highlight w:val="white"/>
        </w:rPr>
        <w:t>it to the label.</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lastRenderedPageBreak/>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509FD9B6"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247F6C" w:rsidRPr="00903DBA">
        <w:rPr>
          <w:rStyle w:val="KeyWord0"/>
          <w:highlight w:val="white"/>
        </w:rPr>
        <w:t>StructUnionAssign</w:t>
      </w:r>
      <w:r w:rsidR="00247F6C" w:rsidRPr="00903DBA">
        <w:rPr>
          <w:highlight w:val="white"/>
        </w:rPr>
        <w:t xml:space="preserve">. Otherwise, the type must be integral, and we call </w:t>
      </w:r>
      <w:r w:rsidR="00247F6C" w:rsidRPr="00903DBA">
        <w:rPr>
          <w:rStyle w:val="KeyWord0"/>
          <w:highlight w:val="white"/>
        </w:rPr>
        <w:t>IntegralAssign</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7C88C2A3"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165FB2" w:rsidRPr="00903DBA">
        <w:rPr>
          <w:rStyle w:val="KeyWord0"/>
          <w:highlight w:val="white"/>
        </w:rPr>
        <w:t>FloatingBinary</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3D500A" w:rsidRPr="00903DBA">
        <w:rPr>
          <w:rStyle w:val="KeyWord0"/>
          <w:highlight w:val="white"/>
        </w:rPr>
        <w:t>IntegralBinary</w:t>
      </w:r>
      <w:r w:rsidR="00165FB2" w:rsidRPr="00903DBA">
        <w:rPr>
          <w:highlight w:val="white"/>
        </w:rPr>
        <w:t>.</w:t>
      </w:r>
    </w:p>
    <w:p w14:paraId="18E1D9A9" w14:textId="77777777" w:rsidR="00D851A7" w:rsidRPr="00903DBA" w:rsidRDefault="00D851A7" w:rsidP="00D851A7">
      <w:pPr>
        <w:pStyle w:val="Code"/>
        <w:rPr>
          <w:highlight w:val="white"/>
        </w:rPr>
      </w:pPr>
      <w:r w:rsidRPr="00903DBA">
        <w:rPr>
          <w:highlight w:val="white"/>
        </w:rPr>
        <w:lastRenderedPageBreak/>
        <w:t xml:space="preserve">          case MiddleOperator.BinaryAdd:</w:t>
      </w:r>
    </w:p>
    <w:p w14:paraId="2B67D4FA" w14:textId="77777777" w:rsidR="00D851A7" w:rsidRPr="00903DBA" w:rsidRDefault="00D851A7" w:rsidP="00D851A7">
      <w:pPr>
        <w:pStyle w:val="Code"/>
        <w:rPr>
          <w:highlight w:val="white"/>
        </w:rPr>
      </w:pPr>
      <w:r w:rsidRPr="00903DBA">
        <w:rPr>
          <w:highlight w:val="white"/>
        </w:rPr>
        <w:t xml:space="preserve">          case MiddleOperator.BinarySubtract: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0238EF29"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Pr="00903DBA">
        <w:rPr>
          <w:rStyle w:val="KeyWord0"/>
          <w:highlight w:val="white"/>
        </w:rPr>
        <w:t>FloatingBinary</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4F22C1" w:rsidRPr="00903DBA">
        <w:rPr>
          <w:rStyle w:val="KeyWord0"/>
          <w:highlight w:val="white"/>
        </w:rPr>
        <w:t>IntegralMultiply</w:t>
      </w:r>
      <w:r w:rsidRPr="00903DBA">
        <w:rPr>
          <w:highlight w:val="white"/>
        </w:rPr>
        <w:t>.</w:t>
      </w:r>
    </w:p>
    <w:p w14:paraId="3B2B2BBF" w14:textId="77777777" w:rsidR="00D851A7" w:rsidRPr="00903DBA" w:rsidRDefault="00D851A7" w:rsidP="00D851A7">
      <w:pPr>
        <w:pStyle w:val="Code"/>
        <w:rPr>
          <w:highlight w:val="white"/>
        </w:rPr>
      </w:pPr>
      <w:r w:rsidRPr="00903DBA">
        <w:rPr>
          <w:highlight w:val="white"/>
        </w:rPr>
        <w:t xml:space="preserve">          case MiddleOperator.SignedMultiply:</w:t>
      </w:r>
    </w:p>
    <w:p w14:paraId="0239FF21" w14:textId="77777777" w:rsidR="00D851A7" w:rsidRPr="00903DBA" w:rsidRDefault="00D851A7" w:rsidP="00D851A7">
      <w:pPr>
        <w:pStyle w:val="Code"/>
        <w:rPr>
          <w:highlight w:val="white"/>
        </w:rPr>
      </w:pPr>
      <w:r w:rsidRPr="00903DBA">
        <w:rPr>
          <w:highlight w:val="white"/>
        </w:rPr>
        <w:t xml:space="preserve">          case MiddleOperator.SignedDivide:</w:t>
      </w:r>
    </w:p>
    <w:p w14:paraId="05FD4612" w14:textId="77777777" w:rsidR="00D851A7" w:rsidRPr="00903DBA" w:rsidRDefault="00D851A7" w:rsidP="00D851A7">
      <w:pPr>
        <w:pStyle w:val="Code"/>
        <w:rPr>
          <w:highlight w:val="white"/>
        </w:rPr>
      </w:pPr>
      <w:r w:rsidRPr="00903DBA">
        <w:rPr>
          <w:highlight w:val="white"/>
        </w:rPr>
        <w:t xml:space="preserve">          case MiddleOperator.SignedModulo:</w:t>
      </w:r>
    </w:p>
    <w:p w14:paraId="6075D30B" w14:textId="77777777" w:rsidR="00D851A7" w:rsidRPr="00903DBA" w:rsidRDefault="00D851A7" w:rsidP="00D851A7">
      <w:pPr>
        <w:pStyle w:val="Code"/>
        <w:rPr>
          <w:highlight w:val="white"/>
        </w:rPr>
      </w:pPr>
      <w:r w:rsidRPr="00903DBA">
        <w:rPr>
          <w:highlight w:val="white"/>
        </w:rPr>
        <w:t xml:space="preserve">          case MiddleOperator.UnsignedMultiply:</w:t>
      </w:r>
    </w:p>
    <w:p w14:paraId="232E27CD" w14:textId="77777777" w:rsidR="00D851A7" w:rsidRPr="00903DBA" w:rsidRDefault="00D851A7" w:rsidP="00D851A7">
      <w:pPr>
        <w:pStyle w:val="Code"/>
        <w:rPr>
          <w:highlight w:val="white"/>
        </w:rPr>
      </w:pPr>
      <w:r w:rsidRPr="00903DBA">
        <w:rPr>
          <w:highlight w:val="white"/>
        </w:rPr>
        <w:t xml:space="preserve">          case MiddleOperator.UnsignedDivide:</w:t>
      </w:r>
    </w:p>
    <w:p w14:paraId="3CB9B3B9" w14:textId="77777777" w:rsidR="00D851A7" w:rsidRPr="00903DBA" w:rsidRDefault="00D851A7" w:rsidP="00D851A7">
      <w:pPr>
        <w:pStyle w:val="Code"/>
        <w:rPr>
          <w:highlight w:val="white"/>
        </w:rPr>
      </w:pPr>
      <w:r w:rsidRPr="00903DBA">
        <w:rPr>
          <w:highlight w:val="white"/>
        </w:rPr>
        <w:t xml:space="preserve">          case MiddleOperator.UnsignedModulo: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2C826700"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551EE1" w:rsidRPr="00903DBA">
        <w:rPr>
          <w:rStyle w:val="KeyWord0"/>
          <w:highlight w:val="white"/>
        </w:rPr>
        <w:t>FloatingRelation</w:t>
      </w:r>
      <w:r w:rsidR="00551EE1" w:rsidRPr="00903DBA">
        <w:rPr>
          <w:highlight w:val="white"/>
        </w:rPr>
        <w:t xml:space="preserve"> in case of floating values and </w:t>
      </w:r>
      <w:r w:rsidR="00551EE1" w:rsidRPr="00903DBA">
        <w:rPr>
          <w:rStyle w:val="KeyWord0"/>
          <w:highlight w:val="white"/>
        </w:rPr>
        <w:t>Integral</w:t>
      </w:r>
      <w:r w:rsidR="00177957" w:rsidRPr="00903DBA">
        <w:rPr>
          <w:rStyle w:val="KeyWord0"/>
          <w:highlight w:val="white"/>
        </w:rPr>
        <w:t>Binary</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77777777" w:rsidR="00D851A7" w:rsidRPr="00903DBA" w:rsidRDefault="00D851A7" w:rsidP="00D851A7">
      <w:pPr>
        <w:pStyle w:val="Code"/>
        <w:rPr>
          <w:highlight w:val="white"/>
        </w:rPr>
      </w:pPr>
      <w:r w:rsidRPr="00903DBA">
        <w:rPr>
          <w:highlight w:val="white"/>
        </w:rPr>
        <w:t xml:space="preserve">          case MiddleOperator.SignedLessThan:</w:t>
      </w:r>
    </w:p>
    <w:p w14:paraId="64D91D1C" w14:textId="77777777" w:rsidR="00D851A7" w:rsidRPr="00903DBA" w:rsidRDefault="00D851A7" w:rsidP="00D851A7">
      <w:pPr>
        <w:pStyle w:val="Code"/>
        <w:rPr>
          <w:highlight w:val="white"/>
        </w:rPr>
      </w:pPr>
      <w:r w:rsidRPr="00903DBA">
        <w:rPr>
          <w:highlight w:val="white"/>
        </w:rPr>
        <w:t xml:space="preserve">          case MiddleOperator.SignedLessThanEqual:</w:t>
      </w:r>
    </w:p>
    <w:p w14:paraId="783EB288" w14:textId="77777777" w:rsidR="00D851A7" w:rsidRPr="00903DBA" w:rsidRDefault="00D851A7" w:rsidP="00D851A7">
      <w:pPr>
        <w:pStyle w:val="Code"/>
        <w:rPr>
          <w:highlight w:val="white"/>
        </w:rPr>
      </w:pPr>
      <w:r w:rsidRPr="00903DBA">
        <w:rPr>
          <w:highlight w:val="white"/>
        </w:rPr>
        <w:t xml:space="preserve">          case MiddleOperator.SignedGreaterThan:</w:t>
      </w:r>
    </w:p>
    <w:p w14:paraId="1853F2CF" w14:textId="77777777" w:rsidR="00D851A7" w:rsidRPr="00903DBA" w:rsidRDefault="00D851A7" w:rsidP="00D851A7">
      <w:pPr>
        <w:pStyle w:val="Code"/>
        <w:rPr>
          <w:highlight w:val="white"/>
        </w:rPr>
      </w:pPr>
      <w:r w:rsidRPr="00903DBA">
        <w:rPr>
          <w:highlight w:val="white"/>
        </w:rPr>
        <w:t xml:space="preserve">          case MiddleOperator.SignedGreaterThanEqual:</w:t>
      </w:r>
    </w:p>
    <w:p w14:paraId="6796BC26" w14:textId="77777777" w:rsidR="00D851A7" w:rsidRPr="00903DBA" w:rsidRDefault="00D851A7" w:rsidP="00D851A7">
      <w:pPr>
        <w:pStyle w:val="Code"/>
        <w:rPr>
          <w:highlight w:val="white"/>
        </w:rPr>
      </w:pPr>
      <w:r w:rsidRPr="00903DBA">
        <w:rPr>
          <w:highlight w:val="white"/>
        </w:rPr>
        <w:t xml:space="preserve">          case MiddleOperator.UnsignedLessThan:</w:t>
      </w:r>
    </w:p>
    <w:p w14:paraId="1CBCEC8D" w14:textId="77777777" w:rsidR="00D851A7" w:rsidRPr="00903DBA" w:rsidRDefault="00D851A7" w:rsidP="00D851A7">
      <w:pPr>
        <w:pStyle w:val="Code"/>
        <w:rPr>
          <w:highlight w:val="white"/>
        </w:rPr>
      </w:pPr>
      <w:r w:rsidRPr="00903DBA">
        <w:rPr>
          <w:highlight w:val="white"/>
        </w:rPr>
        <w:t xml:space="preserve">          case MiddleOperator.UnsignedLessThanEqual:</w:t>
      </w:r>
    </w:p>
    <w:p w14:paraId="16CBA289" w14:textId="77777777" w:rsidR="00D851A7" w:rsidRPr="00903DBA" w:rsidRDefault="00D851A7" w:rsidP="00D851A7">
      <w:pPr>
        <w:pStyle w:val="Code"/>
        <w:rPr>
          <w:highlight w:val="white"/>
        </w:rPr>
      </w:pPr>
      <w:r w:rsidRPr="00903DBA">
        <w:rPr>
          <w:highlight w:val="white"/>
        </w:rPr>
        <w:t xml:space="preserve">          case MiddleOperator.UnsignedGreaterThan:</w:t>
      </w:r>
    </w:p>
    <w:p w14:paraId="1D2715EC" w14:textId="77777777" w:rsidR="00D851A7" w:rsidRPr="00903DBA" w:rsidRDefault="00D851A7" w:rsidP="00D851A7">
      <w:pPr>
        <w:pStyle w:val="Code"/>
        <w:rPr>
          <w:highlight w:val="white"/>
        </w:rPr>
      </w:pPr>
      <w:r w:rsidRPr="00903DBA">
        <w:rPr>
          <w:highlight w:val="white"/>
        </w:rPr>
        <w:t xml:space="preserve">          case MiddleOperator.UnsignedGreaterThanEqual: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lastRenderedPageBreak/>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7FB289E7" w14:textId="77777777" w:rsidR="00D851A7" w:rsidRPr="00903DBA" w:rsidRDefault="00D851A7" w:rsidP="00D851A7">
      <w:pPr>
        <w:pStyle w:val="Code"/>
        <w:rPr>
          <w:highlight w:val="white"/>
        </w:rPr>
      </w:pPr>
      <w:r w:rsidRPr="00903DBA">
        <w:rPr>
          <w:highlight w:val="white"/>
        </w:rPr>
        <w:t xml:space="preserve">        </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5C5A6C66" w14:textId="59A3EBA9" w:rsidR="00D851A7" w:rsidRPr="00903DBA" w:rsidRDefault="005110C0" w:rsidP="005110C0">
      <w:pPr>
        <w:rPr>
          <w:highlight w:val="white"/>
        </w:rPr>
      </w:pPr>
      <w:r w:rsidRPr="00903DBA">
        <w:rPr>
          <w:highlight w:val="white"/>
        </w:rPr>
        <w:t xml:space="preserve">The same goes for the unary operations. In case of floating </w:t>
      </w:r>
      <w:proofErr w:type="gramStart"/>
      <w:r w:rsidRPr="00903DBA">
        <w:rPr>
          <w:highlight w:val="white"/>
        </w:rPr>
        <w:t>type</w:t>
      </w:r>
      <w:proofErr w:type="gramEnd"/>
      <w:r w:rsidRPr="00903DBA">
        <w:rPr>
          <w:highlight w:val="white"/>
        </w:rPr>
        <w:t xml:space="preserve"> we call </w:t>
      </w:r>
      <w:r w:rsidRPr="00903DBA">
        <w:rPr>
          <w:rStyle w:val="KeyWord0"/>
          <w:highlight w:val="white"/>
        </w:rPr>
        <w:t>FloatingUnary</w:t>
      </w:r>
      <w:r w:rsidRPr="00903DBA">
        <w:rPr>
          <w:highlight w:val="white"/>
        </w:rPr>
        <w:t xml:space="preserve">, and in case of integral type we call </w:t>
      </w:r>
      <w:r w:rsidRPr="00903DBA">
        <w:rPr>
          <w:rStyle w:val="KeyWord0"/>
          <w:highlight w:val="white"/>
        </w:rPr>
        <w:t>InategralUnary</w:t>
      </w:r>
      <w:r w:rsidRPr="00903DBA">
        <w:rPr>
          <w:highlight w:val="white"/>
        </w:rPr>
        <w:t>.</w:t>
      </w:r>
    </w:p>
    <w:p w14:paraId="13FD5D40" w14:textId="77777777" w:rsidR="00D851A7" w:rsidRPr="00903DBA" w:rsidRDefault="00D851A7" w:rsidP="00D851A7">
      <w:pPr>
        <w:pStyle w:val="Code"/>
        <w:rPr>
          <w:highlight w:val="white"/>
        </w:rPr>
      </w:pPr>
      <w:r w:rsidRPr="00903DBA">
        <w:rPr>
          <w:highlight w:val="white"/>
        </w:rPr>
        <w:t xml:space="preserve">          case MiddleOperator.UnaryAdd:</w:t>
      </w:r>
    </w:p>
    <w:p w14:paraId="79EF0BB5" w14:textId="77777777" w:rsidR="00D851A7" w:rsidRPr="00903DBA" w:rsidRDefault="00D851A7" w:rsidP="00D851A7">
      <w:pPr>
        <w:pStyle w:val="Code"/>
        <w:rPr>
          <w:highlight w:val="white"/>
        </w:rPr>
      </w:pPr>
      <w:r w:rsidRPr="00903DBA">
        <w:rPr>
          <w:highlight w:val="white"/>
        </w:rPr>
        <w:t xml:space="preserve">          case MiddleOperator.UnarySubtract:</w:t>
      </w:r>
    </w:p>
    <w:p w14:paraId="62A10614" w14:textId="77777777" w:rsidR="00D851A7" w:rsidRPr="00903DBA" w:rsidRDefault="00D851A7" w:rsidP="00D851A7">
      <w:pPr>
        <w:pStyle w:val="Code"/>
        <w:rPr>
          <w:highlight w:val="white"/>
        </w:rPr>
      </w:pPr>
      <w:r w:rsidRPr="00903DBA">
        <w:rPr>
          <w:highlight w:val="white"/>
        </w:rPr>
        <w:t xml:space="preserve">          case MiddleOperator.BitwiseNot: {</w:t>
      </w:r>
    </w:p>
    <w:p w14:paraId="567319B0" w14:textId="77777777" w:rsidR="00D851A7" w:rsidRPr="00903DBA" w:rsidRDefault="00D851A7" w:rsidP="00D851A7">
      <w:pPr>
        <w:pStyle w:val="Code"/>
        <w:rPr>
          <w:highlight w:val="white"/>
        </w:rPr>
      </w:pPr>
      <w:r w:rsidRPr="00903DBA">
        <w:rPr>
          <w:highlight w:val="white"/>
        </w:rPr>
        <w:t xml:space="preserve">              Symbol resultSymbol = (Symbol) middleCode[0];</w:t>
      </w:r>
    </w:p>
    <w:p w14:paraId="18AD4869" w14:textId="77777777" w:rsidR="00D851A7" w:rsidRPr="00903DBA" w:rsidRDefault="00D851A7" w:rsidP="00D851A7">
      <w:pPr>
        <w:pStyle w:val="Code"/>
        <w:rPr>
          <w:highlight w:val="white"/>
        </w:rPr>
      </w:pPr>
    </w:p>
    <w:p w14:paraId="4ABFA4F5" w14:textId="77777777" w:rsidR="00D851A7" w:rsidRPr="00903DBA" w:rsidRDefault="00D851A7" w:rsidP="00D851A7">
      <w:pPr>
        <w:pStyle w:val="Code"/>
        <w:rPr>
          <w:highlight w:val="white"/>
        </w:rPr>
      </w:pPr>
      <w:r w:rsidRPr="00903DBA">
        <w:rPr>
          <w:highlight w:val="white"/>
        </w:rPr>
        <w:t xml:space="preserve">              if (resultSymbol.Type.IsFloating()) {</w:t>
      </w:r>
    </w:p>
    <w:p w14:paraId="3528296A" w14:textId="77777777" w:rsidR="00D851A7" w:rsidRPr="00903DBA" w:rsidRDefault="00D851A7" w:rsidP="00D851A7">
      <w:pPr>
        <w:pStyle w:val="Code"/>
        <w:rPr>
          <w:highlight w:val="white"/>
        </w:rPr>
      </w:pPr>
      <w:r w:rsidRPr="00903DBA">
        <w:rPr>
          <w:highlight w:val="white"/>
        </w:rPr>
        <w:t xml:space="preserve">                FloatingUnary(middleCode);</w:t>
      </w:r>
    </w:p>
    <w:p w14:paraId="60C99C40" w14:textId="77777777" w:rsidR="00D851A7" w:rsidRPr="00903DBA" w:rsidRDefault="00D851A7" w:rsidP="00D851A7">
      <w:pPr>
        <w:pStyle w:val="Code"/>
        <w:rPr>
          <w:highlight w:val="white"/>
        </w:rPr>
      </w:pPr>
      <w:r w:rsidRPr="00903DBA">
        <w:rPr>
          <w:highlight w:val="white"/>
        </w:rPr>
        <w:t xml:space="preserve">              }</w:t>
      </w:r>
    </w:p>
    <w:p w14:paraId="317C2DCD" w14:textId="77777777" w:rsidR="00D851A7" w:rsidRPr="00903DBA" w:rsidRDefault="00D851A7" w:rsidP="00D851A7">
      <w:pPr>
        <w:pStyle w:val="Code"/>
        <w:rPr>
          <w:highlight w:val="white"/>
        </w:rPr>
      </w:pPr>
      <w:r w:rsidRPr="00903DBA">
        <w:rPr>
          <w:highlight w:val="white"/>
        </w:rPr>
        <w:t xml:space="preserve">              else {</w:t>
      </w:r>
    </w:p>
    <w:p w14:paraId="03F5D031" w14:textId="77777777" w:rsidR="00D851A7" w:rsidRPr="00903DBA" w:rsidRDefault="00D851A7" w:rsidP="00D851A7">
      <w:pPr>
        <w:pStyle w:val="Code"/>
        <w:rPr>
          <w:highlight w:val="white"/>
        </w:rPr>
      </w:pPr>
      <w:r w:rsidRPr="00903DBA">
        <w:rPr>
          <w:highlight w:val="white"/>
        </w:rPr>
        <w:t xml:space="preserve">                IntegralUnary(middleCode);</w:t>
      </w:r>
    </w:p>
    <w:p w14:paraId="08409C8E" w14:textId="77777777" w:rsidR="00D851A7" w:rsidRPr="00903DBA" w:rsidRDefault="00D851A7" w:rsidP="00D851A7">
      <w:pPr>
        <w:pStyle w:val="Code"/>
        <w:rPr>
          <w:highlight w:val="white"/>
        </w:rPr>
      </w:pPr>
      <w:r w:rsidRPr="00903DBA">
        <w:rPr>
          <w:highlight w:val="white"/>
        </w:rPr>
        <w:t xml:space="preserve">              }</w:t>
      </w:r>
    </w:p>
    <w:p w14:paraId="31C2A244" w14:textId="77777777" w:rsidR="00D851A7" w:rsidRPr="00903DBA" w:rsidRDefault="00D851A7" w:rsidP="00D851A7">
      <w:pPr>
        <w:pStyle w:val="Code"/>
        <w:rPr>
          <w:highlight w:val="white"/>
        </w:rPr>
      </w:pPr>
      <w:r w:rsidRPr="00903DBA">
        <w:rPr>
          <w:highlight w:val="white"/>
        </w:rPr>
        <w:t xml:space="preserve">            }</w:t>
      </w:r>
    </w:p>
    <w:p w14:paraId="12D7EAC4" w14:textId="77777777" w:rsidR="00D851A7" w:rsidRPr="00903DBA" w:rsidRDefault="00D851A7" w:rsidP="00D851A7">
      <w:pPr>
        <w:pStyle w:val="Code"/>
        <w:rPr>
          <w:highlight w:val="white"/>
        </w:rPr>
      </w:pPr>
      <w:r w:rsidRPr="00903DBA">
        <w:rPr>
          <w:highlight w:val="white"/>
        </w:rPr>
        <w:t xml:space="preserve">            break;</w:t>
      </w:r>
    </w:p>
    <w:p w14:paraId="00560F70" w14:textId="77777777" w:rsidR="00D851A7" w:rsidRPr="00903DBA" w:rsidRDefault="00D851A7" w:rsidP="00D851A7">
      <w:pPr>
        <w:pStyle w:val="Code"/>
        <w:rPr>
          <w:highlight w:val="white"/>
        </w:rPr>
      </w:pPr>
      <w:r w:rsidRPr="00903DBA">
        <w:rPr>
          <w:highlight w:val="white"/>
        </w:rPr>
        <w:t xml:space="preserve">          </w:t>
      </w:r>
    </w:p>
    <w:p w14:paraId="009AF1F1" w14:textId="77777777"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77777777" w:rsidR="00D851A7" w:rsidRPr="00903DBA" w:rsidRDefault="00D851A7" w:rsidP="00D851A7">
      <w:pPr>
        <w:pStyle w:val="Code"/>
        <w:rPr>
          <w:highlight w:val="white"/>
        </w:rPr>
      </w:pPr>
    </w:p>
    <w:p w14:paraId="7665DBF2" w14:textId="77777777" w:rsidR="00D851A7" w:rsidRPr="00903DBA" w:rsidRDefault="00D851A7" w:rsidP="00D851A7">
      <w:pPr>
        <w:pStyle w:val="Code"/>
        <w:rPr>
          <w:highlight w:val="white"/>
        </w:rPr>
      </w:pPr>
      <w:r w:rsidRPr="00903DBA">
        <w:rPr>
          <w:highlight w:val="white"/>
        </w:rPr>
        <w:t xml:space="preserve">          case MiddleOperator.Dereference: {</w:t>
      </w:r>
    </w:p>
    <w:p w14:paraId="3CB3D1EB" w14:textId="77777777" w:rsidR="00D851A7" w:rsidRPr="00903DBA" w:rsidRDefault="00D851A7" w:rsidP="00D851A7">
      <w:pPr>
        <w:pStyle w:val="Code"/>
        <w:rPr>
          <w:highlight w:val="white"/>
        </w:rPr>
      </w:pPr>
      <w:r w:rsidRPr="00903DBA">
        <w:rPr>
          <w:highlight w:val="white"/>
        </w:rPr>
        <w:t xml:space="preserve">              Symbol symbol = (Symbol) middleCode[1];</w:t>
      </w:r>
    </w:p>
    <w:p w14:paraId="5988F9B7" w14:textId="77777777" w:rsidR="00D851A7" w:rsidRPr="00903DBA" w:rsidRDefault="00D851A7" w:rsidP="00D851A7">
      <w:pPr>
        <w:pStyle w:val="Code"/>
        <w:rPr>
          <w:highlight w:val="white"/>
        </w:rPr>
      </w:pPr>
    </w:p>
    <w:p w14:paraId="76E0B70C" w14:textId="77777777" w:rsidR="00D851A7" w:rsidRPr="00903DBA" w:rsidRDefault="00D851A7" w:rsidP="00D851A7">
      <w:pPr>
        <w:pStyle w:val="Code"/>
        <w:rPr>
          <w:highlight w:val="white"/>
        </w:rPr>
      </w:pPr>
      <w:r w:rsidRPr="00903DBA">
        <w:rPr>
          <w:highlight w:val="white"/>
        </w:rPr>
        <w:t xml:space="preserve">              if (symbol.Type.IsFloating()) {</w:t>
      </w:r>
    </w:p>
    <w:p w14:paraId="25DB31D6" w14:textId="77777777" w:rsidR="00D851A7" w:rsidRPr="00903DBA" w:rsidRDefault="00D851A7" w:rsidP="00D851A7">
      <w:pPr>
        <w:pStyle w:val="Code"/>
        <w:rPr>
          <w:highlight w:val="white"/>
        </w:rPr>
      </w:pPr>
      <w:r w:rsidRPr="00903DBA">
        <w:rPr>
          <w:highlight w:val="white"/>
        </w:rPr>
        <w:t xml:space="preserve">                FloatingDereference(middleCode);</w:t>
      </w:r>
    </w:p>
    <w:p w14:paraId="65139690" w14:textId="77777777" w:rsidR="00D851A7" w:rsidRPr="00903DBA" w:rsidRDefault="00D851A7" w:rsidP="00D851A7">
      <w:pPr>
        <w:pStyle w:val="Code"/>
        <w:rPr>
          <w:highlight w:val="white"/>
        </w:rPr>
      </w:pPr>
      <w:r w:rsidRPr="00903DBA">
        <w:rPr>
          <w:highlight w:val="white"/>
        </w:rPr>
        <w:t xml:space="preserve">              }</w:t>
      </w:r>
    </w:p>
    <w:p w14:paraId="3B83F884" w14:textId="77777777" w:rsidR="00D851A7" w:rsidRPr="00903DBA" w:rsidRDefault="00D851A7" w:rsidP="00D851A7">
      <w:pPr>
        <w:pStyle w:val="Code"/>
        <w:rPr>
          <w:highlight w:val="white"/>
        </w:rPr>
      </w:pPr>
      <w:r w:rsidRPr="00903DBA">
        <w:rPr>
          <w:highlight w:val="white"/>
        </w:rPr>
        <w:t xml:space="preserve">              else {</w:t>
      </w:r>
    </w:p>
    <w:p w14:paraId="50E1B080" w14:textId="77777777" w:rsidR="00D851A7" w:rsidRPr="00903DBA" w:rsidRDefault="00D851A7" w:rsidP="00D851A7">
      <w:pPr>
        <w:pStyle w:val="Code"/>
        <w:rPr>
          <w:highlight w:val="white"/>
        </w:rPr>
      </w:pPr>
      <w:r w:rsidRPr="00903DBA">
        <w:rPr>
          <w:highlight w:val="white"/>
        </w:rPr>
        <w:t xml:space="preserve">                IntegralDereference(middleCode);</w:t>
      </w:r>
    </w:p>
    <w:p w14:paraId="7D3D0273" w14:textId="77777777" w:rsidR="00D851A7" w:rsidRPr="00903DBA" w:rsidRDefault="00D851A7" w:rsidP="00D851A7">
      <w:pPr>
        <w:pStyle w:val="Code"/>
        <w:rPr>
          <w:highlight w:val="white"/>
        </w:rPr>
      </w:pPr>
      <w:r w:rsidRPr="00903DBA">
        <w:rPr>
          <w:highlight w:val="white"/>
        </w:rPr>
        <w:t xml:space="preserve">              }</w:t>
      </w:r>
    </w:p>
    <w:p w14:paraId="289401D2" w14:textId="77777777" w:rsidR="00D851A7" w:rsidRPr="00903DBA" w:rsidRDefault="00D851A7" w:rsidP="00D851A7">
      <w:pPr>
        <w:pStyle w:val="Code"/>
        <w:rPr>
          <w:highlight w:val="white"/>
        </w:rPr>
      </w:pPr>
      <w:r w:rsidRPr="00903DBA">
        <w:rPr>
          <w:highlight w:val="white"/>
        </w:rPr>
        <w:t xml:space="preserve">            }</w:t>
      </w:r>
    </w:p>
    <w:p w14:paraId="51169B7F" w14:textId="77777777" w:rsidR="00D851A7" w:rsidRPr="00903DBA" w:rsidRDefault="00D851A7" w:rsidP="00D851A7">
      <w:pPr>
        <w:pStyle w:val="Code"/>
        <w:rPr>
          <w:highlight w:val="white"/>
        </w:rPr>
      </w:pPr>
      <w:r w:rsidRPr="00903DBA">
        <w:rPr>
          <w:highlight w:val="white"/>
        </w:rPr>
        <w:t xml:space="preserve">            break;</w:t>
      </w:r>
    </w:p>
    <w:p w14:paraId="6B58388B" w14:textId="77777777" w:rsidR="00D851A7" w:rsidRPr="00903DBA" w:rsidRDefault="00D851A7" w:rsidP="00D851A7">
      <w:pPr>
        <w:pStyle w:val="Code"/>
        <w:rPr>
          <w:highlight w:val="white"/>
        </w:rPr>
      </w:pPr>
    </w:p>
    <w:p w14:paraId="327E0B6E" w14:textId="77777777" w:rsidR="00D851A7" w:rsidRPr="00903DBA" w:rsidRDefault="00D851A7" w:rsidP="00D851A7">
      <w:pPr>
        <w:pStyle w:val="Code"/>
        <w:rPr>
          <w:highlight w:val="white"/>
        </w:rPr>
      </w:pPr>
      <w:r w:rsidRPr="00903DBA">
        <w:rPr>
          <w:highlight w:val="white"/>
        </w:rPr>
        <w:t xml:space="preserve">          case MiddleOperator.DecreaseStack:</w:t>
      </w:r>
    </w:p>
    <w:p w14:paraId="28895A32" w14:textId="77777777" w:rsidR="00D851A7" w:rsidRPr="00903DBA" w:rsidRDefault="00D851A7" w:rsidP="00D851A7">
      <w:pPr>
        <w:pStyle w:val="Code"/>
        <w:rPr>
          <w:highlight w:val="white"/>
        </w:rPr>
      </w:pPr>
      <w:r w:rsidRPr="00903DBA">
        <w:rPr>
          <w:highlight w:val="white"/>
        </w:rPr>
        <w:t xml:space="preserve">            Assert.ErrorXXX((--m_floatStackSize)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570442F5" w14:textId="77777777" w:rsidR="00D851A7" w:rsidRPr="00903DBA" w:rsidRDefault="00D851A7" w:rsidP="00D851A7">
      <w:pPr>
        <w:pStyle w:val="Code"/>
        <w:rPr>
          <w:highlight w:val="white"/>
        </w:rPr>
      </w:pPr>
    </w:p>
    <w:p w14:paraId="59899A34" w14:textId="77777777" w:rsidR="00D851A7" w:rsidRPr="00903DBA" w:rsidRDefault="00D851A7" w:rsidP="00D851A7">
      <w:pPr>
        <w:pStyle w:val="Code"/>
        <w:rPr>
          <w:highlight w:val="white"/>
        </w:rPr>
      </w:pPr>
      <w:r w:rsidRPr="00903DBA">
        <w:rPr>
          <w:highlight w:val="white"/>
        </w:rPr>
        <w:t xml:space="preserve">          case MiddleOperator.CheckTrackMapFloatStack:</w:t>
      </w:r>
    </w:p>
    <w:p w14:paraId="0EED97A2" w14:textId="77777777" w:rsidR="00D851A7" w:rsidRPr="00903DBA" w:rsidRDefault="00D851A7" w:rsidP="00D851A7">
      <w:pPr>
        <w:pStyle w:val="Code"/>
        <w:rPr>
          <w:highlight w:val="white"/>
        </w:rPr>
      </w:pPr>
      <w:r w:rsidRPr="00903DBA">
        <w:rPr>
          <w:highlight w:val="white"/>
        </w:rPr>
        <w:t xml:space="preserve">            Assert.ErrorXXX((m_trackMap.Count == 0) &amp;&amp;</w:t>
      </w:r>
    </w:p>
    <w:p w14:paraId="4BDED40E" w14:textId="77777777" w:rsidR="00D851A7" w:rsidRPr="00903DBA" w:rsidRDefault="00D851A7" w:rsidP="00D851A7">
      <w:pPr>
        <w:pStyle w:val="Code"/>
        <w:rPr>
          <w:highlight w:val="white"/>
        </w:rPr>
      </w:pPr>
      <w:r w:rsidRPr="00903DBA">
        <w:rPr>
          <w:highlight w:val="white"/>
        </w:rPr>
        <w:t xml:space="preserve">                          (m_floatStackSize == 0));</w:t>
      </w:r>
    </w:p>
    <w:p w14:paraId="3E79EB63" w14:textId="77777777" w:rsidR="00D851A7" w:rsidRPr="00903DBA" w:rsidRDefault="00D851A7" w:rsidP="00D851A7">
      <w:pPr>
        <w:pStyle w:val="Code"/>
        <w:rPr>
          <w:highlight w:val="white"/>
        </w:rPr>
      </w:pPr>
      <w:r w:rsidRPr="00903DBA">
        <w:rPr>
          <w:highlight w:val="white"/>
        </w:rPr>
        <w:t xml:space="preserve">            break;</w:t>
      </w:r>
    </w:p>
    <w:p w14:paraId="664807AF" w14:textId="77777777" w:rsidR="00D851A7" w:rsidRPr="00903DBA" w:rsidRDefault="00D851A7" w:rsidP="00D851A7">
      <w:pPr>
        <w:pStyle w:val="Code"/>
        <w:rPr>
          <w:highlight w:val="white"/>
        </w:rPr>
      </w:pPr>
    </w:p>
    <w:p w14:paraId="745BB2CA" w14:textId="77777777" w:rsidR="00D851A7" w:rsidRPr="00903DBA" w:rsidRDefault="00D851A7" w:rsidP="00D851A7">
      <w:pPr>
        <w:pStyle w:val="Code"/>
        <w:rPr>
          <w:highlight w:val="white"/>
        </w:rPr>
      </w:pPr>
      <w:r w:rsidRPr="00903DBA">
        <w:rPr>
          <w:highlight w:val="white"/>
        </w:rPr>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lastRenderedPageBreak/>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49D8BABE" w14:textId="77777777" w:rsidR="00D851A7" w:rsidRPr="00903DBA" w:rsidRDefault="00D851A7" w:rsidP="00D851A7">
      <w:pPr>
        <w:pStyle w:val="Code"/>
        <w:rPr>
          <w:highlight w:val="white"/>
        </w:rPr>
      </w:pP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77777777" w:rsidR="00D851A7" w:rsidRPr="00903DBA" w:rsidRDefault="00D851A7" w:rsidP="005618C4">
      <w:pPr>
        <w:pStyle w:val="Code"/>
        <w:rPr>
          <w:highlight w:val="white"/>
        </w:rPr>
      </w:pP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68B119C7" w14:textId="77777777" w:rsidR="00D851A7" w:rsidRPr="00903DBA" w:rsidRDefault="00D851A7" w:rsidP="00D851A7">
      <w:pPr>
        <w:pStyle w:val="Code"/>
        <w:rPr>
          <w:highlight w:val="white"/>
        </w:rPr>
      </w:pPr>
      <w:r w:rsidRPr="00903DBA">
        <w:rPr>
          <w:highlight w:val="white"/>
        </w:rPr>
        <w:t xml:space="preserve">          </w:t>
      </w:r>
    </w:p>
    <w:p w14:paraId="6D36E3BF" w14:textId="77777777"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lastRenderedPageBreak/>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77777777" w:rsidR="00D851A7" w:rsidRPr="00903DBA" w:rsidRDefault="00D851A7" w:rsidP="00D851A7">
      <w:pPr>
        <w:pStyle w:val="Code"/>
        <w:rPr>
          <w:highlight w:val="white"/>
        </w:rPr>
      </w:pPr>
      <w:r w:rsidRPr="00903DBA">
        <w:rPr>
          <w:highlight w:val="white"/>
        </w:rPr>
        <w:t xml:space="preserve">                Assert.Error((++m_floatStackSize)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77777777" w:rsidR="00D851A7" w:rsidRPr="00903DBA" w:rsidRDefault="00D851A7" w:rsidP="00D851A7">
      <w:pPr>
        <w:pStyle w:val="Code"/>
        <w:rPr>
          <w:highlight w:val="white"/>
        </w:rPr>
      </w:pPr>
      <w:r w:rsidRPr="00903DBA">
        <w:rPr>
          <w:highlight w:val="white"/>
        </w:rPr>
        <w:t xml:space="preserve">            break;</w:t>
      </w:r>
    </w:p>
    <w:p w14:paraId="5CE9AD58" w14:textId="77777777" w:rsidR="00D851A7" w:rsidRPr="00903DBA" w:rsidRDefault="00D851A7" w:rsidP="00D851A7">
      <w:pPr>
        <w:pStyle w:val="Code"/>
        <w:rPr>
          <w:highlight w:val="white"/>
        </w:rPr>
      </w:pP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3A0BFA8C" w:rsidR="00B60C9E" w:rsidRPr="00903DBA" w:rsidRDefault="00B60C9E" w:rsidP="0060539D">
      <w:pPr>
        <w:pStyle w:val="Rubrik3"/>
        <w:rPr>
          <w:highlight w:val="white"/>
        </w:rPr>
      </w:pPr>
      <w:bookmarkStart w:id="526" w:name="_Toc59126248"/>
      <w:r w:rsidRPr="00903DBA">
        <w:rPr>
          <w:highlight w:val="white"/>
        </w:rPr>
        <w:t xml:space="preserve">Track </w:t>
      </w:r>
      <w:r w:rsidR="004846F8" w:rsidRPr="00903DBA">
        <w:rPr>
          <w:highlight w:val="white"/>
        </w:rPr>
        <w:t>S</w:t>
      </w:r>
      <w:r w:rsidRPr="00903DBA">
        <w:rPr>
          <w:highlight w:val="white"/>
        </w:rPr>
        <w:t xml:space="preserve">et </w:t>
      </w:r>
      <w:r w:rsidR="004846F8" w:rsidRPr="00903DBA">
        <w:rPr>
          <w:highlight w:val="white"/>
        </w:rPr>
        <w:t>G</w:t>
      </w:r>
      <w:r w:rsidRPr="00903DBA">
        <w:rPr>
          <w:highlight w:val="white"/>
        </w:rPr>
        <w:t>eneration</w:t>
      </w:r>
      <w:bookmarkEnd w:id="526"/>
    </w:p>
    <w:p w14:paraId="3C33D8A9" w14:textId="00A3B20A"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a lot of tracks has been added to the assembly code. The task of the </w:t>
      </w:r>
      <w:r w:rsidR="006C3383" w:rsidRPr="00903DBA">
        <w:rPr>
          <w:rStyle w:val="KeyWord0"/>
          <w:highlight w:val="white"/>
        </w:rPr>
        <w:t>TrackSet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Each track holds a list of entries, specifying the positions of the track in the code.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4EEBC6A0" w:rsidR="00D935A0" w:rsidRPr="00903DBA" w:rsidRDefault="002B7B4F" w:rsidP="002B7B4F">
      <w:pPr>
        <w:rPr>
          <w:highlight w:val="white"/>
        </w:rPr>
      </w:pPr>
      <w:r w:rsidRPr="00903DBA">
        <w:rPr>
          <w:highlight w:val="white"/>
        </w:rPr>
        <w:t xml:space="preserve">In case of the set-track-size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size of its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in the end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4D32BA45" w:rsidR="004D7299" w:rsidRPr="00903DBA" w:rsidRDefault="004D7299" w:rsidP="004D7299">
      <w:pPr>
        <w:rPr>
          <w:highlight w:val="white"/>
        </w:rPr>
      </w:pPr>
      <w:r w:rsidRPr="00903DBA">
        <w:rPr>
          <w:highlight w:val="white"/>
        </w:rPr>
        <w:t xml:space="preserve">In all other cases, we exam the operators of the instruction by calling </w:t>
      </w:r>
      <w:r w:rsidRPr="00903DBA">
        <w:rPr>
          <w:rStyle w:val="KeyWord0"/>
          <w:highlight w:val="white"/>
        </w:rPr>
        <w:t>CheckTrack</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25FB94A8" w:rsidR="00D935A0" w:rsidRPr="00903DBA" w:rsidRDefault="004D7299" w:rsidP="004D7299">
      <w:pPr>
        <w:rPr>
          <w:highlight w:val="white"/>
        </w:rPr>
      </w:pPr>
      <w:r w:rsidRPr="00903DBA">
        <w:rPr>
          <w:highlight w:val="white"/>
        </w:rPr>
        <w:t xml:space="preserve">The </w:t>
      </w:r>
      <w:r w:rsidRPr="00903DBA">
        <w:rPr>
          <w:rStyle w:val="KeyWord0"/>
          <w:highlight w:val="white"/>
        </w:rPr>
        <w:t>CheckTrack</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an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w:t>
      </w:r>
      <w:proofErr w:type="gramStart"/>
      <w:r w:rsidR="00AD0790">
        <w:rPr>
          <w:highlight w:val="white"/>
        </w:rPr>
        <w:t>in order to</w:t>
      </w:r>
      <w:proofErr w:type="gramEnd"/>
      <w:r w:rsidR="00AD0790">
        <w:rPr>
          <w:highlight w:val="white"/>
        </w:rPr>
        <w:t xml:space="preserve"> later decide whether tracks overlap.</w:t>
      </w:r>
    </w:p>
    <w:p w14:paraId="5180FE68" w14:textId="77777777" w:rsidR="00226B65" w:rsidRPr="00903DBA" w:rsidRDefault="00226B65" w:rsidP="00226B65">
      <w:pPr>
        <w:pStyle w:val="Code"/>
        <w:rPr>
          <w:highlight w:val="white"/>
        </w:rPr>
      </w:pPr>
      <w:r w:rsidRPr="00903DBA">
        <w:rPr>
          <w:highlight w:val="white"/>
        </w:rPr>
        <w:lastRenderedPageBreak/>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77777777" w:rsidR="00226B65" w:rsidRPr="00903DBA" w:rsidRDefault="00226B65" w:rsidP="00226B65">
      <w:pPr>
        <w:pStyle w:val="Code"/>
        <w:rPr>
          <w:highlight w:val="white"/>
        </w:rPr>
      </w:pPr>
      <w:r w:rsidRPr="00903DBA">
        <w:rPr>
          <w:highlight w:val="white"/>
        </w:rPr>
        <w:t xml:space="preserve">      if (assemblyCode[position] is Track) {</w:t>
      </w:r>
    </w:p>
    <w:p w14:paraId="10883E0D" w14:textId="77777777" w:rsidR="00226B65" w:rsidRPr="00903DBA" w:rsidRDefault="00226B65" w:rsidP="00226B65">
      <w:pPr>
        <w:pStyle w:val="Code"/>
        <w:rPr>
          <w:highlight w:val="white"/>
        </w:rPr>
      </w:pPr>
      <w:r w:rsidRPr="00903DBA">
        <w:rPr>
          <w:highlight w:val="white"/>
        </w:rPr>
        <w:t xml:space="preserve">        Track track = (Track) assemblyCode[position];</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7F7ADE9D" w:rsidR="00BC157C" w:rsidRPr="00903DBA" w:rsidRDefault="00BC157C" w:rsidP="0060539D">
      <w:pPr>
        <w:pStyle w:val="Rubrik3"/>
        <w:rPr>
          <w:highlight w:val="white"/>
        </w:rPr>
      </w:pPr>
      <w:bookmarkStart w:id="527" w:name="_Toc59126249"/>
      <w:r w:rsidRPr="00903DBA">
        <w:rPr>
          <w:highlight w:val="white"/>
        </w:rPr>
        <w:t>Function Calls</w:t>
      </w:r>
      <w:bookmarkEnd w:id="527"/>
    </w:p>
    <w:p w14:paraId="407EEE07" w14:textId="2365487A" w:rsidR="00813000" w:rsidRPr="00903DBA" w:rsidRDefault="00813000" w:rsidP="00813000">
      <w:pPr>
        <w:rPr>
          <w:highlight w:val="white"/>
        </w:rPr>
      </w:pPr>
      <w:r w:rsidRPr="00903DBA">
        <w:rPr>
          <w:highlight w:val="white"/>
        </w:rPr>
        <w:t xml:space="preserve">The </w:t>
      </w:r>
      <w:r w:rsidRPr="00903DBA">
        <w:rPr>
          <w:rStyle w:val="KeyWord0"/>
          <w:highlight w:val="white"/>
        </w:rPr>
        <w:t>BaseRegister</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 xml:space="preserve">variable or </w:t>
      </w:r>
      <w:r w:rsidR="006E105B">
        <w:rPr>
          <w:highlight w:val="white"/>
        </w:rPr>
        <w:t xml:space="preserve">a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77777777" w:rsidR="00813000" w:rsidRPr="00903DBA" w:rsidRDefault="00813000" w:rsidP="00813000">
      <w:pPr>
        <w:pStyle w:val="Code"/>
        <w:rPr>
          <w:highlight w:val="white"/>
        </w:rPr>
      </w:pPr>
      <w:r w:rsidRPr="00903DBA">
        <w:rPr>
          <w:highlight w:val="white"/>
        </w:rPr>
        <w:t xml:space="preserve">      Assert.ErrorXXX((symbol == null) || symbol.IsAutoOrRegister());</w:t>
      </w:r>
    </w:p>
    <w:p w14:paraId="208BD507" w14:textId="2B996AB4"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 If the symbol is null, it represents an unnamed parameter</w:t>
      </w:r>
      <w:r w:rsidR="008604C9" w:rsidRPr="00903DBA">
        <w:rPr>
          <w:highlight w:val="white"/>
        </w:rPr>
        <w:t xml:space="preserve"> in which case the </w:t>
      </w:r>
      <w:r w:rsidR="004A5B68">
        <w:rPr>
          <w:highlight w:val="white"/>
        </w:rPr>
        <w:t>variadic</w:t>
      </w:r>
      <w:r w:rsidR="008604C9" w:rsidRPr="00903DBA">
        <w:rPr>
          <w:highlight w:val="white"/>
        </w:rPr>
        <w:t xml:space="preserve"> frame pointer is returned.</w:t>
      </w:r>
    </w:p>
    <w:p w14:paraId="01B3057D" w14:textId="6C491F69" w:rsidR="00813000" w:rsidRPr="00903DBA" w:rsidRDefault="00813000" w:rsidP="00813000">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&amp;&amp;</w:t>
      </w:r>
    </w:p>
    <w:p w14:paraId="4BE64A73" w14:textId="77777777" w:rsidR="00813000" w:rsidRPr="00903DBA" w:rsidRDefault="00813000" w:rsidP="00813000">
      <w:pPr>
        <w:pStyle w:val="Code"/>
        <w:rPr>
          <w:highlight w:val="white"/>
        </w:rPr>
      </w:pPr>
      <w:r w:rsidRPr="00903DBA">
        <w:rPr>
          <w:highlight w:val="white"/>
        </w:rPr>
        <w:t xml:space="preserve">          (symbol != null) &amp;&amp; !symbol.IsParameter()) {</w:t>
      </w:r>
    </w:p>
    <w:p w14:paraId="5CC306E7" w14:textId="286004A1" w:rsidR="00813000" w:rsidRPr="00903DBA" w:rsidRDefault="00813000" w:rsidP="00813000">
      <w:pPr>
        <w:pStyle w:val="Code"/>
        <w:rPr>
          <w:highlight w:val="white"/>
        </w:rPr>
      </w:pPr>
      <w:r w:rsidRPr="00903DBA">
        <w:rPr>
          <w:highlight w:val="white"/>
        </w:rPr>
        <w:t xml:space="preserve">        return AssemblyCode.</w:t>
      </w:r>
      <w:r w:rsidR="00861418">
        <w:rPr>
          <w:highlight w:val="white"/>
        </w:rPr>
        <w:t>VariadicFrameRegister</w:t>
      </w:r>
      <w:r w:rsidRPr="00903DBA">
        <w:rPr>
          <w:highlight w:val="white"/>
        </w:rPr>
        <w:t>;</w:t>
      </w:r>
    </w:p>
    <w:p w14:paraId="40ECB6B1" w14:textId="77777777" w:rsidR="00813000" w:rsidRPr="00903DBA" w:rsidRDefault="00813000" w:rsidP="00813000">
      <w:pPr>
        <w:pStyle w:val="Code"/>
        <w:rPr>
          <w:highlight w:val="white"/>
        </w:rPr>
      </w:pPr>
      <w:r w:rsidRPr="00903DBA">
        <w:rPr>
          <w:highlight w:val="white"/>
        </w:rPr>
        <w:t xml:space="preserve">      }</w:t>
      </w:r>
    </w:p>
    <w:p w14:paraId="013BB631" w14:textId="6608540B"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or if the symbol is a parameter, we return the regular frame pointer. 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1FFD7B9B" w:rsidR="00D935A0" w:rsidRPr="00903DBA" w:rsidRDefault="00384998" w:rsidP="00384998">
      <w:pPr>
        <w:rPr>
          <w:highlight w:val="white"/>
        </w:rPr>
      </w:pPr>
      <w:r w:rsidRPr="00903DBA">
        <w:rPr>
          <w:highlight w:val="white"/>
        </w:rPr>
        <w:t xml:space="preserve">The </w:t>
      </w:r>
      <w:r w:rsidR="0043182A" w:rsidRPr="00903DBA">
        <w:rPr>
          <w:rStyle w:val="KeyWord0"/>
          <w:highlight w:val="white"/>
        </w:rPr>
        <w:t>FunctionPreCall</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 that no parameter values are stored in the registers or at the floating-point stack.</w:t>
      </w:r>
      <w:r w:rsidR="00315CBB" w:rsidRPr="00903DBA">
        <w:rPr>
          <w:highlight w:val="white"/>
        </w:rPr>
        <w:t xml:space="preserve"> Therefore, </w:t>
      </w:r>
      <w:r w:rsidR="00AA6F45" w:rsidRPr="00903DBA">
        <w:rPr>
          <w:rStyle w:val="KeyWord0"/>
          <w:highlight w:val="white"/>
        </w:rPr>
        <w:t>FunctionPreCall</w:t>
      </w:r>
      <w:r w:rsidR="00AA6F45" w:rsidRPr="00903DBA">
        <w:rPr>
          <w:highlight w:val="white"/>
        </w:rPr>
        <w:t xml:space="preserve"> </w:t>
      </w:r>
      <w:r w:rsidR="006A6C8B" w:rsidRPr="00903DBA">
        <w:rPr>
          <w:highlight w:val="white"/>
        </w:rPr>
        <w:t>store</w:t>
      </w:r>
      <w:r w:rsidR="00AA6F45">
        <w:rPr>
          <w:highlight w:val="white"/>
        </w:rPr>
        <w:t>r</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F75546" w:rsidRPr="00903DBA">
        <w:rPr>
          <w:rStyle w:val="KeyWord0"/>
          <w:highlight w:val="white"/>
        </w:rPr>
        <w:t>FunctionPostCall</w:t>
      </w:r>
      <w:r w:rsidR="00F75546" w:rsidRPr="00903DBA">
        <w:rPr>
          <w:highlight w:val="white"/>
        </w:rPr>
        <w:t xml:space="preserve"> method below restores the values after the function call.</w:t>
      </w:r>
    </w:p>
    <w:p w14:paraId="5A96DA18" w14:textId="2B277E49" w:rsidR="00644189" w:rsidRPr="00903DBA" w:rsidRDefault="00644189" w:rsidP="00384998">
      <w:pPr>
        <w:rPr>
          <w:rStyle w:val="KeyWord0"/>
          <w:highlight w:val="white"/>
        </w:rPr>
      </w:pPr>
      <w:r w:rsidRPr="00903DBA">
        <w:rPr>
          <w:highlight w:val="white"/>
        </w:rPr>
        <w:t xml:space="preserve">The </w:t>
      </w:r>
      <w:r w:rsidR="006E0307" w:rsidRPr="00903DBA">
        <w:rPr>
          <w:rStyle w:val="KeyWord0"/>
          <w:highlight w:val="white"/>
        </w:rPr>
        <w:t>m_totalExtraSize</w:t>
      </w:r>
      <w:r w:rsidRPr="00903DBA">
        <w:rPr>
          <w:highlight w:val="white"/>
        </w:rPr>
        <w:t xml:space="preserve"> field </w:t>
      </w:r>
      <w:r w:rsidR="0089526A" w:rsidRPr="00903DBA">
        <w:rPr>
          <w:highlight w:val="white"/>
        </w:rPr>
        <w:t xml:space="preserve">keeps track of the current record size, which increases with nested calls. The </w:t>
      </w:r>
      <w:r w:rsidR="0089526A" w:rsidRPr="00903DBA">
        <w:rPr>
          <w:rStyle w:val="KeyWord0"/>
          <w:highlight w:val="white"/>
        </w:rPr>
        <w:t>m_recordSizeStack</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proofErr w:type="spellStart"/>
      <w:r w:rsidR="00BC3E20" w:rsidRPr="00903DBA">
        <w:rPr>
          <w:highlight w:val="white"/>
        </w:rPr>
        <w:t>Tech</w:t>
      </w:r>
      <w:r w:rsidR="005813E2">
        <w:rPr>
          <w:highlight w:val="white"/>
        </w:rPr>
        <w:t>ically</w:t>
      </w:r>
      <w:proofErr w:type="spellEnd"/>
      <w:r w:rsidR="00BC3E20" w:rsidRPr="00903DBA">
        <w:rPr>
          <w:highlight w:val="white"/>
        </w:rPr>
        <w:t xml:space="preserve">, we could manage with only the stack, and sum the record sizes to find the total record size. However, we include </w:t>
      </w:r>
      <w:r w:rsidR="006E0307" w:rsidRPr="00903DBA">
        <w:rPr>
          <w:rStyle w:val="KeyWord0"/>
          <w:highlight w:val="white"/>
        </w:rPr>
        <w:t>m_totalExtraSize</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758F98D2"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668D4B60"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357A3E" w:rsidRPr="00903DBA">
        <w:rPr>
          <w:rStyle w:val="KeyWord0"/>
          <w:highlight w:val="white"/>
        </w:rPr>
        <w:t>m_trackMapStack</w:t>
      </w:r>
      <w:r w:rsidR="00357A3E" w:rsidRPr="00903DBA">
        <w:rPr>
          <w:highlight w:val="white"/>
        </w:rPr>
        <w:t xml:space="preserve"> field. We need also keep track of the </w:t>
      </w:r>
      <w:r w:rsidR="00357A3E" w:rsidRPr="00903DBA">
        <w:rPr>
          <w:highlight w:val="white"/>
        </w:rPr>
        <w:lastRenderedPageBreak/>
        <w:t xml:space="preserve">position of each saved register on the activation record in </w:t>
      </w:r>
      <w:r w:rsidR="00357A3E" w:rsidRPr="00903DBA">
        <w:rPr>
          <w:rStyle w:val="KeyWord0"/>
          <w:highlight w:val="white"/>
        </w:rPr>
        <w:t>m_</w:t>
      </w:r>
      <w:r w:rsidR="00E33459" w:rsidRPr="00903DBA">
        <w:rPr>
          <w:rStyle w:val="KeyWord0"/>
          <w:highlight w:val="white"/>
        </w:rPr>
        <w:t>registerMapStack</w:t>
      </w:r>
      <w:r w:rsidR="00357A3E" w:rsidRPr="00903DBA">
        <w:rPr>
          <w:highlight w:val="white"/>
        </w:rPr>
        <w:t xml:space="preserve">. Both stacks are popped in </w:t>
      </w:r>
      <w:r w:rsidR="006D4802" w:rsidRPr="00903DBA">
        <w:rPr>
          <w:highlight w:val="white"/>
        </w:rPr>
        <w:t xml:space="preserve">the </w:t>
      </w:r>
      <w:r w:rsidR="006D4802" w:rsidRPr="00903DBA">
        <w:rPr>
          <w:rStyle w:val="KeyWord0"/>
          <w:highlight w:val="white"/>
        </w:rPr>
        <w:t>PostFunctionCall</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22574092" w:rsidR="00483C5F" w:rsidRPr="00903DBA" w:rsidRDefault="00755A00" w:rsidP="00755A00">
      <w:pPr>
        <w:rPr>
          <w:highlight w:val="white"/>
        </w:rPr>
      </w:pPr>
      <w:r w:rsidRPr="00903DBA">
        <w:rPr>
          <w:highlight w:val="white"/>
        </w:rPr>
        <w:t xml:space="preserve">In </w:t>
      </w:r>
      <w:r w:rsidRPr="00903DBA">
        <w:rPr>
          <w:rStyle w:val="KeyWord0"/>
          <w:highlight w:val="white"/>
        </w:rPr>
        <w:t>FunctionPreCall</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A2E74" w:rsidRPr="00903DBA">
        <w:rPr>
          <w:rStyle w:val="KeyWord0"/>
          <w:highlight w:val="white"/>
        </w:rPr>
        <w:t>record</w:t>
      </w:r>
      <w:r w:rsidR="00834681" w:rsidRPr="00903DBA">
        <w:rPr>
          <w:rStyle w:val="KeyWord0"/>
          <w:highlight w:val="white"/>
        </w:rPr>
        <w:t>Size</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134E66" w:rsidRPr="00903DBA">
        <w:rPr>
          <w:rStyle w:val="KeyWord0"/>
          <w:highlight w:val="white"/>
        </w:rPr>
        <w:t>extraSize</w:t>
      </w:r>
      <w:r w:rsidR="00134E66" w:rsidRPr="00903DBA">
        <w:rPr>
          <w:highlight w:val="white"/>
        </w:rPr>
        <w:t xml:space="preserve"> field </w:t>
      </w:r>
      <w:r w:rsidR="00471B08" w:rsidRPr="00903DBA">
        <w:rPr>
          <w:highlight w:val="white"/>
        </w:rPr>
        <w:t xml:space="preserve">holds the size of the extra values in the registers and on the floating-point value stack. </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7B424785"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4C3DD0" w:rsidRPr="001A7DF0">
        <w:rPr>
          <w:rStyle w:val="KeyWord0"/>
          <w:highlight w:val="white"/>
        </w:rPr>
        <w:t>mov</w:t>
      </w:r>
      <w:r w:rsidR="001A7DF0">
        <w:rPr>
          <w:highlight w:val="white"/>
        </w:rPr>
        <w:t xml:space="preserve"> </w:t>
      </w:r>
      <w:r w:rsidR="004C3DD0" w:rsidRPr="00903DBA">
        <w:rPr>
          <w:highlight w:val="white"/>
        </w:rPr>
        <w:t>instruction.</w:t>
      </w:r>
      <w:r w:rsidR="00ED0D2D" w:rsidRPr="00903DBA">
        <w:rPr>
          <w:highlight w:val="white"/>
        </w:rPr>
        <w:t xml:space="preserve"> The </w:t>
      </w:r>
      <w:r w:rsidR="00ED0D2D" w:rsidRPr="00903DBA">
        <w:rPr>
          <w:rStyle w:val="KeyWord0"/>
          <w:highlight w:val="white"/>
        </w:rPr>
        <w:t>extraSize</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7407004E" w:rsidR="0043182A" w:rsidRPr="00903DBA" w:rsidRDefault="007A23A1" w:rsidP="00167A31">
      <w:pPr>
        <w:rPr>
          <w:highlight w:val="white"/>
        </w:rPr>
      </w:pPr>
      <w:r w:rsidRPr="00903DBA">
        <w:rPr>
          <w:highlight w:val="white"/>
        </w:rPr>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Pr="00903DBA">
        <w:rPr>
          <w:rStyle w:val="KeyWord0"/>
          <w:highlight w:val="white"/>
        </w:rPr>
        <w:t>extraSize</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74331D06"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 after the function call in the </w:t>
      </w:r>
      <w:r w:rsidR="00357180" w:rsidRPr="00903DBA">
        <w:rPr>
          <w:rStyle w:val="KeyWord0"/>
          <w:highlight w:val="white"/>
        </w:rPr>
        <w:t>PostFunctionCall</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48E1509A" w:rsidR="00AB6471" w:rsidRPr="00903DBA" w:rsidRDefault="00A5588B" w:rsidP="00AB6471">
      <w:pPr>
        <w:rPr>
          <w:highlight w:val="white"/>
        </w:rPr>
      </w:pPr>
      <w:r w:rsidRPr="00903DBA">
        <w:rPr>
          <w:highlight w:val="white"/>
        </w:rPr>
        <w:lastRenderedPageBreak/>
        <w:t xml:space="preserve">We also use the </w:t>
      </w:r>
      <w:r w:rsidRPr="00903DBA">
        <w:rPr>
          <w:rStyle w:val="KeyWord0"/>
          <w:highlight w:val="white"/>
        </w:rPr>
        <w:t>m_totalExtraSize</w:t>
      </w:r>
      <w:r w:rsidRPr="00903DBA">
        <w:rPr>
          <w:highlight w:val="white"/>
        </w:rPr>
        <w:t xml:space="preserve"> field to store the total extra size for the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1016BD" w:rsidRPr="00903DBA">
        <w:rPr>
          <w:rStyle w:val="KeyWord0"/>
          <w:highlight w:val="white"/>
        </w:rPr>
        <w:t>m_recordSizeStack</w:t>
      </w:r>
      <w:r w:rsidR="00C306A9" w:rsidRPr="00903DBA">
        <w:rPr>
          <w:highlight w:val="white"/>
        </w:rPr>
        <w:t xml:space="preserve"> stack. However, it has been included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632A77D"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31A5C2F2" w:rsidR="006E5A65" w:rsidRPr="00903DBA" w:rsidRDefault="006E5A65" w:rsidP="006E5A65">
      <w:pPr>
        <w:rPr>
          <w:highlight w:val="white"/>
        </w:rPr>
      </w:pPr>
      <w:bookmarkStart w:id="528" w:name="_Hlk43301151"/>
      <w:r w:rsidRPr="00903DBA">
        <w:rPr>
          <w:highlight w:val="white"/>
        </w:rPr>
        <w:t xml:space="preserve">The </w:t>
      </w:r>
      <w:r w:rsidRPr="00903DBA">
        <w:rPr>
          <w:rStyle w:val="KeyWord0"/>
          <w:highlight w:val="white"/>
        </w:rPr>
        <w:t>m_returnFloating</w:t>
      </w:r>
      <w:r w:rsidRPr="00903DBA">
        <w:rPr>
          <w:highlight w:val="white"/>
        </w:rPr>
        <w:t xml:space="preserve"> is set to true if the </w:t>
      </w:r>
      <w:r w:rsidR="00B57D1B" w:rsidRPr="00903DBA">
        <w:rPr>
          <w:highlight w:val="white"/>
        </w:rPr>
        <w:t>function returns a floating value. In case</w:t>
      </w:r>
      <w:r w:rsidR="00E67950">
        <w:rPr>
          <w:highlight w:val="white"/>
        </w:rPr>
        <w:t xml:space="preserve"> that</w:t>
      </w:r>
      <w:r w:rsidR="00B57D1B" w:rsidRPr="00903DBA">
        <w:rPr>
          <w:highlight w:val="white"/>
        </w:rPr>
        <w:t xml:space="preserve"> the value is stored on the floating-point value stack and need to be considered by the </w:t>
      </w:r>
      <w:r w:rsidR="00B57D1B" w:rsidRPr="00903DBA">
        <w:rPr>
          <w:rStyle w:val="KeyWord0"/>
          <w:highlight w:val="white"/>
        </w:rPr>
        <w:t>PostCallFunction</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36661179" w:rsidR="00D45BBB" w:rsidRPr="00903DBA" w:rsidRDefault="003B7755" w:rsidP="00D45BBB">
      <w:pPr>
        <w:rPr>
          <w:highlight w:val="white"/>
        </w:rPr>
      </w:pPr>
      <w:r w:rsidRPr="00903DBA">
        <w:rPr>
          <w:highlight w:val="white"/>
        </w:rPr>
        <w:t xml:space="preserve">The frame register 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79AF09B6" w:rsidR="0029649A" w:rsidRPr="00903DBA" w:rsidRDefault="0029649A" w:rsidP="0029649A">
      <w:pPr>
        <w:rPr>
          <w:color w:val="auto"/>
          <w:highlight w:val="white"/>
        </w:rPr>
      </w:pPr>
      <w:r w:rsidRPr="00903DBA">
        <w:rPr>
          <w:highlight w:val="white"/>
        </w:rPr>
        <w:t xml:space="preserve">We start by adding the assembly code instruction for the return address. To begin with, we set it to the index of the next middle code instruction. </w:t>
      </w:r>
      <w:r w:rsidR="00143567">
        <w:rPr>
          <w:highlight w:val="white"/>
        </w:rPr>
        <w:t>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2977AF" w:rsidRPr="00903DBA">
        <w:rPr>
          <w:rStyle w:val="KeyWord0"/>
          <w:highlight w:val="white"/>
        </w:rPr>
        <w:t>WindowsJumpInfo</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695DB884"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in case of </w:t>
      </w:r>
      <w:r w:rsidR="00DC0B5B">
        <w:rPr>
          <w:highlight w:val="white"/>
        </w:rPr>
        <w:t>a variadic</w:t>
      </w:r>
      <w:r w:rsidR="004B36F4" w:rsidRPr="00903DBA">
        <w:rPr>
          <w:highlight w:val="white"/>
        </w:rPr>
        <w:t xml:space="preserve"> caller function, </w:t>
      </w:r>
      <w:r w:rsidR="00784B16" w:rsidRPr="00903DBA">
        <w:rPr>
          <w:highlight w:val="white"/>
        </w:rPr>
        <w:t xml:space="preserve">the </w:t>
      </w:r>
      <w:r w:rsidR="004A5B68">
        <w:rPr>
          <w:highlight w:val="white"/>
        </w:rPr>
        <w:t>variadic</w:t>
      </w:r>
      <w:r w:rsidRPr="00903DBA">
        <w:rPr>
          <w:highlight w:val="white"/>
        </w:rPr>
        <w:t xml:space="preserve"> pointer to their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lastRenderedPageBreak/>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1BC5E268" w:rsidR="00840F91" w:rsidRPr="00903DBA" w:rsidRDefault="005B0C79" w:rsidP="005B0C79">
      <w:pPr>
        <w:rPr>
          <w:highlight w:val="white"/>
        </w:rPr>
      </w:pPr>
      <w:r w:rsidRPr="00903DBA">
        <w:rPr>
          <w:highlight w:val="white"/>
        </w:rPr>
        <w:t xml:space="preserve">If the callee function is a pointer to a function, we load its value into the </w:t>
      </w:r>
      <w:r w:rsidRPr="00903DBA">
        <w:rPr>
          <w:rStyle w:val="KeyWord0"/>
          <w:highlight w:val="white"/>
        </w:rPr>
        <w:t>jumpTrack</w:t>
      </w:r>
      <w:r w:rsidRPr="00903DBA">
        <w:rPr>
          <w:highlight w:val="white"/>
        </w:rPr>
        <w:t xml:space="preserve"> track. We must load the value into the track before we increase the frame register below.</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027005E1" w:rsidR="004D4C39" w:rsidRPr="00903DBA" w:rsidRDefault="0066665E" w:rsidP="0066665E">
      <w:pPr>
        <w:rPr>
          <w:highlight w:val="white"/>
        </w:rPr>
      </w:pPr>
      <w:r w:rsidRPr="00903DBA">
        <w:rPr>
          <w:highlight w:val="white"/>
        </w:rPr>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are extra arguments in the function calls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point to a higher address to give space to the 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7BB3EA79"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 xml:space="preserve">a middle code call instruction. The </w:t>
      </w:r>
      <w:r w:rsidR="00054AE3" w:rsidRPr="00903DBA">
        <w:rPr>
          <w:rStyle w:val="KeyWord0"/>
          <w:highlight w:val="white"/>
        </w:rPr>
        <w:t>m_</w:t>
      </w:r>
      <w:r w:rsidR="00FD5BC2" w:rsidRPr="00903DBA">
        <w:rPr>
          <w:rStyle w:val="KeyWord0"/>
          <w:highlight w:val="white"/>
        </w:rPr>
        <w:t>return</w:t>
      </w:r>
      <w:r w:rsidR="00054AE3" w:rsidRPr="00903DBA">
        <w:rPr>
          <w:rStyle w:val="KeyWord0"/>
          <w:highlight w:val="white"/>
        </w:rPr>
        <w:t>F</w:t>
      </w:r>
      <w:r w:rsidR="00FD5BC2" w:rsidRPr="00903DBA">
        <w:rPr>
          <w:rStyle w:val="KeyWord0"/>
          <w:highlight w:val="white"/>
        </w:rPr>
        <w:t>loating</w:t>
      </w:r>
      <w:r w:rsidR="00FD5BC2" w:rsidRPr="00903DBA">
        <w:rPr>
          <w:highlight w:val="white"/>
        </w:rPr>
        <w:t xml:space="preserve"> field is set to true if the callee function returns a floating value. It will later be inspected by the </w:t>
      </w:r>
      <w:r w:rsidR="00FD5BC2" w:rsidRPr="00903DBA">
        <w:rPr>
          <w:rStyle w:val="KeyWord0"/>
          <w:highlight w:val="white"/>
        </w:rPr>
        <w:t>FunctionPostCall</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43067F4F" w:rsidR="00824926" w:rsidRPr="00903DBA" w:rsidRDefault="00380E1B" w:rsidP="00824926">
      <w:pPr>
        <w:rPr>
          <w:color w:val="auto"/>
          <w:highlight w:val="white"/>
        </w:rPr>
      </w:pPr>
      <w:r w:rsidRPr="00903DBA">
        <w:rPr>
          <w:highlight w:val="white"/>
        </w:rPr>
        <w:t xml:space="preserve">If the callee function is a pointer to a function </w:t>
      </w:r>
      <w:r w:rsidR="0045205F" w:rsidRPr="00903DBA">
        <w:rPr>
          <w:highlight w:val="white"/>
        </w:rPr>
        <w:t xml:space="preserve">and </w:t>
      </w:r>
      <w:r w:rsidR="00B00B59" w:rsidRPr="00903DBA">
        <w:rPr>
          <w:highlight w:val="white"/>
        </w:rPr>
        <w:t xml:space="preserve">jump to the address stored in </w:t>
      </w:r>
      <w:r w:rsidR="00B00B59" w:rsidRPr="00903DBA">
        <w:rPr>
          <w:rStyle w:val="KeyWord0"/>
          <w:highlight w:val="white"/>
        </w:rPr>
        <w:t>jumpTrack</w:t>
      </w:r>
      <w:r w:rsidR="00B00B59" w:rsidRPr="00903DBA">
        <w:rPr>
          <w:highlight w:val="white"/>
        </w:rPr>
        <w:t>.</w:t>
      </w:r>
    </w:p>
    <w:bookmarkEnd w:id="528"/>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lastRenderedPageBreak/>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2F50798C" w:rsidR="00C55256" w:rsidRPr="00903DBA" w:rsidRDefault="000D08BE" w:rsidP="000D08BE">
      <w:pPr>
        <w:rPr>
          <w:highlight w:val="white"/>
        </w:rPr>
      </w:pPr>
      <w:r w:rsidRPr="00903DBA">
        <w:rPr>
          <w:highlight w:val="white"/>
        </w:rPr>
        <w:t xml:space="preserve">The </w:t>
      </w:r>
      <w:r w:rsidRPr="00903DBA">
        <w:rPr>
          <w:rStyle w:val="KeyWord0"/>
          <w:highlight w:val="white"/>
        </w:rPr>
        <w:t>FunctionPostCall</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976B44" w:rsidRPr="00903DBA">
        <w:rPr>
          <w:rStyle w:val="KeyWord0"/>
          <w:highlight w:val="white"/>
        </w:rPr>
        <w:t>FunctionPreCall</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215F104"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976B44" w:rsidRPr="00903DBA">
        <w:rPr>
          <w:rStyle w:val="KeyWord0"/>
          <w:highlight w:val="white"/>
        </w:rPr>
        <w:t>FunctionPreCall</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20B56C39"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AB1B4F" w:rsidRPr="00903DBA">
        <w:rPr>
          <w:highlight w:val="white"/>
        </w:rPr>
        <w:t>floating stack value before the function call was non-empty, we need to restore it.</w:t>
      </w:r>
      <w:r w:rsidR="0042515F" w:rsidRPr="00903DBA">
        <w:rPr>
          <w:highlight w:val="white"/>
        </w:rPr>
        <w:t xml:space="preserve"> </w:t>
      </w:r>
    </w:p>
    <w:p w14:paraId="1FCFFD7D" w14:textId="77777777" w:rsidR="006545C6" w:rsidRPr="00903DBA" w:rsidRDefault="006545C6" w:rsidP="006545C6">
      <w:pPr>
        <w:pStyle w:val="Code"/>
        <w:rPr>
          <w:highlight w:val="white"/>
        </w:rPr>
      </w:pPr>
      <w:r w:rsidRPr="00903DBA">
        <w:rPr>
          <w:highlight w:val="white"/>
        </w:rPr>
        <w:t xml:space="preserve">      Assert.ErrorXXX(m_topStack.Count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3A2CA00A" w:rsidR="00D935A0" w:rsidRPr="00903DBA" w:rsidRDefault="0042515F" w:rsidP="0042515F">
      <w:pPr>
        <w:rPr>
          <w:highlight w:val="white"/>
        </w:rPr>
      </w:pPr>
      <w:r w:rsidRPr="00903DBA">
        <w:rPr>
          <w:highlight w:val="white"/>
        </w:rPr>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the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79865819" w:rsidR="00D935A0" w:rsidRPr="00903DBA" w:rsidRDefault="002B43D9" w:rsidP="002B43D9">
      <w:pPr>
        <w:rPr>
          <w:highlight w:val="white"/>
        </w:rPr>
      </w:pPr>
      <w:r w:rsidRPr="00903DBA">
        <w:rPr>
          <w:highlight w:val="white"/>
        </w:rPr>
        <w:t>If the function returned a floating value, we push it from its temporary location to the top of the floating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lastRenderedPageBreak/>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50F1A3DB" w14:textId="0484E24D" w:rsidR="00BC157C" w:rsidRPr="00903DBA" w:rsidRDefault="00216A71" w:rsidP="0060539D">
      <w:pPr>
        <w:pStyle w:val="Rubrik3"/>
        <w:rPr>
          <w:highlight w:val="white"/>
        </w:rPr>
      </w:pPr>
      <w:bookmarkStart w:id="529" w:name="_Toc59126250"/>
      <w:r w:rsidRPr="00903DBA">
        <w:rPr>
          <w:highlight w:val="white"/>
        </w:rPr>
        <w:t>Loading Values into Registers</w:t>
      </w:r>
      <w:bookmarkEnd w:id="529"/>
    </w:p>
    <w:p w14:paraId="2FA14416" w14:textId="2ED7E9B9" w:rsidR="00455BBD" w:rsidRPr="00903DBA" w:rsidRDefault="0024340B" w:rsidP="0024340B">
      <w:pPr>
        <w:rPr>
          <w:highlight w:val="white"/>
        </w:rPr>
      </w:pPr>
      <w:r w:rsidRPr="00903DBA">
        <w:rPr>
          <w:highlight w:val="white"/>
        </w:rPr>
        <w:t xml:space="preserve">The </w:t>
      </w:r>
      <w:r w:rsidRPr="00903DBA">
        <w:rPr>
          <w:rStyle w:val="KeyWord0"/>
          <w:highlight w:val="white"/>
        </w:rPr>
        <w:t>LoadValueToRegister</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894787" w:rsidRPr="00903DBA">
        <w:rPr>
          <w:highlight w:val="white"/>
        </w:rPr>
        <w:t xml:space="preserve">However, the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5F3E04BE" w:rsidR="00D935A0" w:rsidRPr="00903DBA" w:rsidRDefault="00D87096" w:rsidP="00D87096">
      <w:pPr>
        <w:rPr>
          <w:highlight w:val="white"/>
        </w:rPr>
      </w:pPr>
      <w:r w:rsidRPr="00903DBA">
        <w:rPr>
          <w:highlight w:val="white"/>
        </w:rPr>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 track and compare the specified register with the register of the track.</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8849D7" w:rsidR="00B80E3D" w:rsidRPr="00903DBA" w:rsidRDefault="000778DE" w:rsidP="00B80E3D">
      <w:pPr>
        <w:rPr>
          <w:highlight w:val="white"/>
        </w:rPr>
      </w:pPr>
      <w:r w:rsidRPr="00903DBA">
        <w:rPr>
          <w:highlight w:val="white"/>
        </w:rPr>
        <w:t>If the registers are not null do not overlap, we need to remove the previous register from the track.</w:t>
      </w:r>
      <w:r w:rsidR="00B80E3D" w:rsidRPr="00903DBA">
        <w:rPr>
          <w:highlight w:val="white"/>
        </w:rPr>
        <w:t xml:space="preserve"> If we find that the register is associated to a track, we add a </w:t>
      </w:r>
      <w:r w:rsidR="00B80E3D" w:rsidRPr="00332ADA">
        <w:rPr>
          <w:rStyle w:val="KeyWord0"/>
          <w:highlight w:val="white"/>
        </w:rPr>
        <w:t>mov</w:t>
      </w:r>
      <w:r w:rsidR="00332ADA">
        <w:rPr>
          <w:highlight w:val="white"/>
        </w:rPr>
        <w:t xml:space="preserve"> </w:t>
      </w:r>
      <w:r w:rsidR="00B80E3D" w:rsidRPr="00903DBA">
        <w:rPr>
          <w:highlight w:val="white"/>
        </w:rPr>
        <w:t>instruction that moves the value to a new (yet unknown) register. The track holding that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4E149DD4"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if it is not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CEBCE3F" w14:textId="79F08321" w:rsidR="00E369C4" w:rsidRPr="00903DBA" w:rsidRDefault="000C7C88" w:rsidP="00E369C4">
      <w:pPr>
        <w:rPr>
          <w:highlight w:val="white"/>
        </w:rPr>
      </w:pPr>
      <w:r w:rsidRPr="00903DBA">
        <w:rPr>
          <w:highlight w:val="white"/>
        </w:rPr>
        <w:t xml:space="preserve">If the </w:t>
      </w:r>
      <w:r w:rsidR="00E369C4" w:rsidRPr="00903DBA">
        <w:rPr>
          <w:highlight w:val="white"/>
        </w:rPr>
        <w:t>track register is null, we assign it the specified register (w</w:t>
      </w:r>
      <w:r w:rsidR="00521536" w:rsidRPr="00903DBA">
        <w:rPr>
          <w:highlight w:val="white"/>
        </w:rPr>
        <w:t>h</w:t>
      </w:r>
      <w:r w:rsidR="00E369C4" w:rsidRPr="00903DBA">
        <w:rPr>
          <w:highlight w:val="white"/>
        </w:rPr>
        <w:t>ich may or may not be null).</w:t>
      </w:r>
    </w:p>
    <w:p w14:paraId="25C2722C" w14:textId="3CE3AB25" w:rsidR="00521536" w:rsidRPr="00903DBA" w:rsidRDefault="00521536" w:rsidP="00521536">
      <w:pPr>
        <w:rPr>
          <w:highlight w:val="white"/>
        </w:rPr>
      </w:pPr>
      <w:r w:rsidRPr="00903DBA">
        <w:rPr>
          <w:highlight w:val="white"/>
        </w:rPr>
        <w:t xml:space="preserve">However, if both the specified register and the track register is non-null, and they do not overlap each other, </w:t>
      </w:r>
      <w:r w:rsidR="00A86CD6" w:rsidRPr="00903DBA">
        <w:rPr>
          <w:highlight w:val="white"/>
        </w:rPr>
        <w:t xml:space="preserve">we need to move the value of the track register to </w:t>
      </w:r>
      <w:r w:rsidR="009657A3" w:rsidRPr="00903DBA">
        <w:rPr>
          <w:highlight w:val="white"/>
        </w:rPr>
        <w:t xml:space="preserve">specified </w:t>
      </w:r>
      <w:r w:rsidR="00A86CD6" w:rsidRPr="00903DBA">
        <w:rPr>
          <w:highlight w:val="white"/>
        </w:rPr>
        <w:t>register.</w:t>
      </w:r>
      <w:r w:rsidR="009657A3" w:rsidRPr="00903DBA">
        <w:rPr>
          <w:highlight w:val="white"/>
        </w:rPr>
        <w:t xml:space="preserve"> We create a</w:t>
      </w:r>
      <w:r w:rsidR="009F686D" w:rsidRPr="00903DBA">
        <w:rPr>
          <w:highlight w:val="white"/>
        </w:rPr>
        <w:t>nd return a</w:t>
      </w:r>
      <w:r w:rsidR="009657A3" w:rsidRPr="00903DBA">
        <w:rPr>
          <w:highlight w:val="white"/>
        </w:rPr>
        <w:t xml:space="preserve"> new track for the </w:t>
      </w:r>
      <w:r w:rsidR="009F686D" w:rsidRPr="00903DBA">
        <w:rPr>
          <w:highlight w:val="white"/>
        </w:rPr>
        <w:t>specified register.</w:t>
      </w:r>
      <w:r w:rsidR="009657A3" w:rsidRPr="00903DBA">
        <w:rPr>
          <w:highlight w:val="white"/>
        </w:rPr>
        <w:t xml:space="preserve"> </w:t>
      </w:r>
    </w:p>
    <w:p w14:paraId="22C4E6DA" w14:textId="633F1067" w:rsidR="009F686D" w:rsidRPr="00903DBA" w:rsidRDefault="009F686D" w:rsidP="009F686D">
      <w:pPr>
        <w:rPr>
          <w:highlight w:val="white"/>
        </w:rPr>
      </w:pPr>
      <w:r w:rsidRPr="00903DBA">
        <w:rPr>
          <w:highlight w:val="white"/>
        </w:rPr>
        <w:lastRenderedPageBreak/>
        <w:t>If the</w:t>
      </w:r>
      <w:r w:rsidR="00CB62E7" w:rsidRPr="00903DBA">
        <w:rPr>
          <w:highlight w:val="white"/>
        </w:rPr>
        <w:t xml:space="preserve"> symbol does not already have a track</w:t>
      </w:r>
      <w:r w:rsidR="001D4287" w:rsidRPr="00903DBA">
        <w:rPr>
          <w:highlight w:val="white"/>
        </w:rPr>
        <w:t>, we create a new track for it.</w:t>
      </w:r>
    </w:p>
    <w:p w14:paraId="4062780C" w14:textId="1CA43A61" w:rsidR="00964855" w:rsidRPr="00903DBA" w:rsidRDefault="00964855" w:rsidP="003D3A52">
      <w:pPr>
        <w:rPr>
          <w:highlight w:val="white"/>
        </w:rPr>
      </w:pPr>
      <w:r w:rsidRPr="00903DBA">
        <w:rPr>
          <w:highlight w:val="white"/>
        </w:rPr>
        <w:t>Basically, we have three different cases: the symbol holds an integer value, it holds and address, or a value stored at an address. In case of an integer value, we simply load it int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3CDA52FB"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 xml:space="preserve">We load the base of the symbol into the register. The base 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6B9EDC27" w14:textId="137C9B5A" w:rsidR="004F004E" w:rsidRPr="00903DBA" w:rsidRDefault="00AC3288" w:rsidP="00AC3288">
      <w:pPr>
        <w:rPr>
          <w:highlight w:val="white"/>
        </w:rPr>
      </w:pPr>
      <w:r w:rsidRPr="00903DBA">
        <w:rPr>
          <w:highlight w:val="white"/>
        </w:rPr>
        <w:t xml:space="preserve">If the symbol is a static </w:t>
      </w:r>
      <w:r w:rsidR="00AC7CC6" w:rsidRPr="00903DBA">
        <w:rPr>
          <w:highlight w:val="white"/>
        </w:rPr>
        <w:t>address</w:t>
      </w:r>
      <w:r w:rsidRPr="00903DBA">
        <w:rPr>
          <w:highlight w:val="white"/>
        </w:rPr>
        <w:t>, we load its address into the register.</w:t>
      </w:r>
      <w:r w:rsidR="00BE6101" w:rsidRPr="00903DBA">
        <w:rPr>
          <w:highlight w:val="white"/>
        </w:rPr>
        <w:t xml:space="preserve"> </w:t>
      </w:r>
      <w:proofErr w:type="gramStart"/>
      <w:r w:rsidR="00BE6101" w:rsidRPr="00903DBA">
        <w:rPr>
          <w:highlight w:val="white"/>
        </w:rPr>
        <w:t>At the moment</w:t>
      </w:r>
      <w:proofErr w:type="gramEnd"/>
      <w:r w:rsidR="00A044A4" w:rsidRPr="00903DBA">
        <w:rPr>
          <w:highlight w:val="white"/>
        </w:rPr>
        <w:t>,</w:t>
      </w:r>
      <w:r w:rsidR="00BE6101" w:rsidRPr="00903DBA">
        <w:rPr>
          <w:highlight w:val="white"/>
        </w:rPr>
        <w:t xml:space="preserve"> we load its name into the register</w:t>
      </w:r>
      <w:r w:rsidR="00970DB5" w:rsidRPr="00903DBA">
        <w:rPr>
          <w:highlight w:val="white"/>
        </w:rPr>
        <w:t xml:space="preserve"> </w:t>
      </w:r>
      <w:r w:rsidR="00BE6101" w:rsidRPr="00903DBA">
        <w:rPr>
          <w:highlight w:val="white"/>
        </w:rPr>
        <w:t>and add its offset</w:t>
      </w:r>
      <w:r w:rsidR="00C51ADA" w:rsidRPr="00903DBA">
        <w:rPr>
          <w:highlight w:val="white"/>
        </w:rPr>
        <w:t>,</w:t>
      </w:r>
      <w:r w:rsidR="00BE6101" w:rsidRPr="00903DBA">
        <w:rPr>
          <w:highlight w:val="white"/>
        </w:rPr>
        <w:t xml:space="preserve"> if more than zero. The name will </w:t>
      </w:r>
      <w:r w:rsidR="00F51ABF" w:rsidRPr="00903DBA">
        <w:rPr>
          <w:highlight w:val="white"/>
        </w:rPr>
        <w:t xml:space="preserve">later </w:t>
      </w:r>
      <w:r w:rsidR="00BE6101" w:rsidRPr="00903DBA">
        <w:rPr>
          <w:highlight w:val="white"/>
        </w:rPr>
        <w:t>be replaced by the address by the linker.</w:t>
      </w:r>
    </w:p>
    <w:p w14:paraId="4B44C7F0" w14:textId="7D4C61B1" w:rsidR="00C51ADA" w:rsidRPr="00903DBA" w:rsidRDefault="00C51ADA" w:rsidP="00C51ADA">
      <w:pPr>
        <w:rPr>
          <w:highlight w:val="white"/>
        </w:rPr>
      </w:pPr>
      <w:r w:rsidRPr="00903DBA">
        <w:rPr>
          <w:highlight w:val="white"/>
        </w:rPr>
        <w:t>If the symbol is an array, we load i</w:t>
      </w:r>
      <w:r w:rsidR="001D73E2" w:rsidRPr="00903DBA">
        <w:rPr>
          <w:highlight w:val="white"/>
        </w:rPr>
        <w:t>ts base</w:t>
      </w:r>
      <w:r w:rsidRPr="00903DBA">
        <w:rPr>
          <w:highlight w:val="white"/>
        </w:rPr>
        <w:t xml:space="preserve"> into the register</w:t>
      </w:r>
      <w:r w:rsidR="001D73E2" w:rsidRPr="00903DBA">
        <w:rPr>
          <w:highlight w:val="white"/>
        </w:rPr>
        <w:t xml:space="preserve"> and add its offset, if more than zero</w:t>
      </w:r>
      <w:r w:rsidRPr="00903DBA">
        <w:rPr>
          <w:highlight w:val="white"/>
        </w:rPr>
        <w:t xml:space="preserve">. The base may be the unique name of a static symbol, </w:t>
      </w:r>
      <w:r w:rsidR="001A7ED9" w:rsidRPr="00903DBA">
        <w:rPr>
          <w:highlight w:val="white"/>
        </w:rPr>
        <w:t xml:space="preserve">or </w:t>
      </w:r>
      <w:r w:rsidRPr="00903DBA">
        <w:rPr>
          <w:highlight w:val="white"/>
        </w:rPr>
        <w:t xml:space="preserve">the regular or </w:t>
      </w:r>
      <w:r w:rsidR="004A5B68">
        <w:rPr>
          <w:highlight w:val="white"/>
        </w:rPr>
        <w:t>variadic</w:t>
      </w:r>
      <w:r w:rsidRPr="00903DBA">
        <w:rPr>
          <w:highlight w:val="white"/>
        </w:rPr>
        <w:t xml:space="preserve"> frame pointer</w:t>
      </w:r>
      <w:r w:rsidR="001A7ED9" w:rsidRPr="00903DBA">
        <w:rPr>
          <w:highlight w:val="white"/>
        </w:rPr>
        <w:t xml:space="preserve"> in case of a parameter or local variable.</w:t>
      </w:r>
    </w:p>
    <w:p w14:paraId="7B4E033F" w14:textId="7A5F58BF" w:rsidR="002D1301" w:rsidRPr="00903DBA" w:rsidRDefault="002D1301" w:rsidP="002D1301">
      <w:pPr>
        <w:rPr>
          <w:highlight w:val="white"/>
        </w:rPr>
      </w:pPr>
      <w:r w:rsidRPr="00903DBA">
        <w:rPr>
          <w:highlight w:val="white"/>
        </w:rPr>
        <w:t xml:space="preserve">If the symbol is not a constant, an array, or a static function, struct, or union, we </w:t>
      </w:r>
      <w:r w:rsidR="00F31AFE" w:rsidRPr="00903DBA">
        <w:rPr>
          <w:highlight w:val="white"/>
        </w:rPr>
        <w:t>load the value of the symbol to the register with the help of the symbol’s base and offset. The base may be the unique name of a static</w:t>
      </w:r>
      <w:r w:rsidRPr="00903DBA">
        <w:rPr>
          <w:highlight w:val="white"/>
        </w:rPr>
        <w:t xml:space="preserve"> </w:t>
      </w:r>
      <w:r w:rsidR="00F31AFE" w:rsidRPr="00903DBA">
        <w:rPr>
          <w:highlight w:val="white"/>
        </w:rPr>
        <w:t xml:space="preserve">symbol, or the regular or </w:t>
      </w:r>
      <w:r w:rsidR="004A5B68">
        <w:rPr>
          <w:highlight w:val="white"/>
        </w:rPr>
        <w:t>variadic</w:t>
      </w:r>
      <w:r w:rsidR="00F31AFE" w:rsidRPr="00903DBA">
        <w:rPr>
          <w:highlight w:val="white"/>
        </w:rPr>
        <w:t xml:space="preserve"> frame pointer. </w:t>
      </w:r>
    </w:p>
    <w:p w14:paraId="5808811F" w14:textId="41D89ACA" w:rsidR="00D935A0" w:rsidRPr="00903DBA" w:rsidRDefault="00A044A4" w:rsidP="00A044A4">
      <w:pPr>
        <w:rPr>
          <w:highlight w:val="white"/>
        </w:rPr>
      </w:pPr>
      <w:r w:rsidRPr="00903DBA">
        <w:rPr>
          <w:highlight w:val="white"/>
        </w:rPr>
        <w:t xml:space="preserve">The </w:t>
      </w:r>
      <w:r w:rsidRPr="00903DBA">
        <w:rPr>
          <w:rStyle w:val="KeyWord0"/>
          <w:highlight w:val="white"/>
        </w:rPr>
        <w:t>CheckRegister</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lastRenderedPageBreak/>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77777777" w:rsidR="006C56A6" w:rsidRPr="00903DBA" w:rsidRDefault="006C56A6" w:rsidP="006C56A6">
      <w:pPr>
        <w:pStyle w:val="Code"/>
        <w:rPr>
          <w:highlight w:val="white"/>
        </w:rPr>
      </w:pP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77777777" w:rsidR="006C56A6" w:rsidRPr="00903DBA" w:rsidRDefault="006C56A6" w:rsidP="006C56A6">
      <w:pPr>
        <w:pStyle w:val="Code"/>
        <w:rPr>
          <w:highlight w:val="white"/>
        </w:rPr>
      </w:pPr>
      <w:r w:rsidRPr="00903DBA">
        <w:rPr>
          <w:highlight w:val="white"/>
        </w:rPr>
        <w:t xml:space="preserve">          Assert.ErrorXXX(lastLine &gt;= 0);</w:t>
      </w:r>
    </w:p>
    <w:p w14:paraId="0CAB0B46" w14:textId="77777777" w:rsidR="006C56A6" w:rsidRPr="00903DBA" w:rsidRDefault="006C56A6" w:rsidP="006C56A6">
      <w:pPr>
        <w:pStyle w:val="Code"/>
        <w:rPr>
          <w:highlight w:val="white"/>
        </w:rPr>
      </w:pP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F4829F2" w:rsidR="005F3452" w:rsidRPr="00903DBA" w:rsidRDefault="00A16E56" w:rsidP="005F3452">
      <w:pPr>
        <w:rPr>
          <w:highlight w:val="white"/>
        </w:rPr>
      </w:pPr>
      <w:r w:rsidRPr="00903DBA">
        <w:rPr>
          <w:highlight w:val="white"/>
        </w:rPr>
        <w:t xml:space="preserve">The </w:t>
      </w:r>
      <w:r w:rsidRPr="00903DBA">
        <w:rPr>
          <w:rStyle w:val="KeyWord0"/>
          <w:highlight w:val="white"/>
        </w:rPr>
        <w:t>LoadAddressToRegister</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78D84C18" w:rsidR="0010515E" w:rsidRPr="00903DBA" w:rsidRDefault="0010515E" w:rsidP="0010515E">
      <w:pPr>
        <w:rPr>
          <w:highlight w:val="white"/>
        </w:rPr>
      </w:pPr>
      <w:r w:rsidRPr="00903DBA">
        <w:rPr>
          <w:highlight w:val="white"/>
        </w:rPr>
        <w:t xml:space="preserve">If the address symbol of the symbol is not null, we simply call </w:t>
      </w:r>
      <w:r w:rsidRPr="00903DBA">
        <w:rPr>
          <w:rStyle w:val="KeyWord0"/>
          <w:highlight w:val="white"/>
        </w:rPr>
        <w:t>LoadValueToRegister</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 re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30AD14F2"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 xml:space="preserve">We start by mov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77777777" w:rsidR="003734EF" w:rsidRPr="00903DBA" w:rsidRDefault="003734EF" w:rsidP="003734EF">
      <w:pPr>
        <w:pStyle w:val="Code"/>
        <w:rPr>
          <w:highlight w:val="white"/>
        </w:rPr>
      </w:pPr>
      <w:r w:rsidRPr="00903DBA">
        <w:rPr>
          <w:highlight w:val="white"/>
        </w:rPr>
        <w:t xml:space="preserve">        Assert.ErrorXXX((addressTrack.Register == null) ||</w:t>
      </w:r>
    </w:p>
    <w:p w14:paraId="0631DB8D" w14:textId="52BCB033" w:rsidR="003734EF" w:rsidRPr="00903DBA" w:rsidRDefault="003734EF" w:rsidP="003734EF">
      <w:pPr>
        <w:pStyle w:val="Code"/>
        <w:rPr>
          <w:highlight w:val="white"/>
        </w:rPr>
      </w:pPr>
      <w:r w:rsidRPr="00903DBA">
        <w:rPr>
          <w:highlight w:val="white"/>
        </w:rPr>
        <w:lastRenderedPageBreak/>
        <w:t xml:space="preserve">                        RegisterAllocator.</w:t>
      </w:r>
      <w:r w:rsidR="00990FE6">
        <w:rPr>
          <w:highlight w:val="white"/>
        </w:rPr>
        <w:t>VariadicFunctionPointerRegisterSet</w:t>
      </w:r>
      <w:r w:rsidRPr="00903DBA">
        <w:rPr>
          <w:highlight w:val="white"/>
        </w:rPr>
        <w:t>.</w:t>
      </w:r>
    </w:p>
    <w:p w14:paraId="41C073E2" w14:textId="77777777"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77777777" w:rsidR="003734EF" w:rsidRPr="00903DBA" w:rsidRDefault="003734EF" w:rsidP="003734EF">
      <w:pPr>
        <w:pStyle w:val="Code"/>
        <w:rPr>
          <w:highlight w:val="white"/>
        </w:rPr>
      </w:pPr>
      <w:r w:rsidRPr="00903DBA">
        <w:rPr>
          <w:highlight w:val="white"/>
        </w:rPr>
        <w:t xml:space="preserve">        Assert.ErrorXXX(!(symbol.Value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3190BA0D" w:rsidR="003734EF" w:rsidRPr="00903DBA" w:rsidRDefault="00B34ECA" w:rsidP="004E2BFD">
      <w:pPr>
        <w:rPr>
          <w:highlight w:val="white"/>
        </w:rPr>
      </w:pPr>
      <w:r w:rsidRPr="00903DBA">
        <w:rPr>
          <w:highlight w:val="white"/>
        </w:rPr>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 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0D24DD00" w:rsidR="00AC7CC6" w:rsidRPr="00903DBA" w:rsidRDefault="00AC7CC6" w:rsidP="0060539D">
      <w:pPr>
        <w:pStyle w:val="Rubrik3"/>
        <w:rPr>
          <w:highlight w:val="white"/>
        </w:rPr>
      </w:pPr>
      <w:bookmarkStart w:id="530" w:name="_Toc59126251"/>
      <w:r w:rsidRPr="00903DBA">
        <w:rPr>
          <w:highlight w:val="white"/>
        </w:rPr>
        <w:t>Return</w:t>
      </w:r>
      <w:r w:rsidR="0066666A" w:rsidRPr="00903DBA">
        <w:rPr>
          <w:highlight w:val="white"/>
        </w:rPr>
        <w:t>,</w:t>
      </w:r>
      <w:r w:rsidRPr="00903DBA">
        <w:rPr>
          <w:highlight w:val="white"/>
        </w:rPr>
        <w:t xml:space="preserve"> Exit</w:t>
      </w:r>
      <w:r w:rsidR="0066666A" w:rsidRPr="00903DBA">
        <w:rPr>
          <w:highlight w:val="white"/>
        </w:rPr>
        <w:t xml:space="preserve">, and </w:t>
      </w:r>
      <w:r w:rsidR="00C0170C">
        <w:rPr>
          <w:highlight w:val="white"/>
        </w:rPr>
        <w:t>Jump</w:t>
      </w:r>
      <w:bookmarkEnd w:id="530"/>
    </w:p>
    <w:p w14:paraId="2C5AA6DF" w14:textId="47C74C91" w:rsidR="00D935A0" w:rsidRPr="00903DBA" w:rsidRDefault="00DE4DC0" w:rsidP="003E4E87">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063B1A2A" w14:textId="77777777" w:rsidR="00476FE6" w:rsidRPr="00903DBA" w:rsidRDefault="00476FE6" w:rsidP="00476FE6">
      <w:pPr>
        <w:pStyle w:val="Code"/>
        <w:rPr>
          <w:highlight w:val="white"/>
        </w:rPr>
      </w:pPr>
      <w:r w:rsidRPr="00903DBA">
        <w:rPr>
          <w:highlight w:val="white"/>
        </w:rPr>
        <w:t xml:space="preserve">      if (SymbolTable.CurrentFunction.UniqueName.Equals</w:t>
      </w:r>
    </w:p>
    <w:p w14:paraId="24676559" w14:textId="77777777" w:rsidR="00476FE6" w:rsidRPr="00903DBA" w:rsidRDefault="00476FE6" w:rsidP="00476FE6">
      <w:pPr>
        <w:pStyle w:val="Code"/>
        <w:rPr>
          <w:highlight w:val="white"/>
        </w:rPr>
      </w:pPr>
      <w:r w:rsidRPr="00903DBA">
        <w:rPr>
          <w:highlight w:val="white"/>
        </w:rPr>
        <w:t xml:space="preserve">                      (AssemblyCodeGenerator.MainName)) {</w:t>
      </w:r>
    </w:p>
    <w:p w14:paraId="2DA7C1A1" w14:textId="77777777" w:rsidR="00476FE6" w:rsidRPr="00903DBA" w:rsidRDefault="00476FE6" w:rsidP="00476FE6">
      <w:pPr>
        <w:pStyle w:val="Code"/>
        <w:rPr>
          <w:highlight w:val="white"/>
        </w:rPr>
      </w:pPr>
      <w:r w:rsidRPr="00903DBA">
        <w:rPr>
          <w:highlight w:val="white"/>
        </w:rPr>
        <w:t xml:space="preserve">        Assert.ErrorXXX(m_floatStackSize == 0);</w:t>
      </w:r>
    </w:p>
    <w:p w14:paraId="17BBFD1B" w14:textId="44F7C296" w:rsidR="00476FE6" w:rsidRPr="00903DBA" w:rsidRDefault="00476FE6" w:rsidP="00476FE6">
      <w:pPr>
        <w:pStyle w:val="Code"/>
        <w:rPr>
          <w:highlight w:val="white"/>
        </w:rPr>
      </w:pPr>
      <w:r w:rsidRPr="00903DBA">
        <w:rPr>
          <w:highlight w:val="white"/>
        </w:rPr>
        <w:t xml:space="preserve">        AddAssemblyCode(AssemblyOperator.cmp, AssemblyCode.</w:t>
      </w:r>
      <w:r w:rsidR="00861418">
        <w:rPr>
          <w:highlight w:val="white"/>
        </w:rPr>
        <w:t>RegularFrameRegister</w:t>
      </w:r>
      <w:r w:rsidRPr="00903DBA">
        <w:rPr>
          <w:highlight w:val="white"/>
        </w:rPr>
        <w:t>,</w:t>
      </w:r>
    </w:p>
    <w:p w14:paraId="21E9B074" w14:textId="77777777" w:rsidR="00476FE6" w:rsidRPr="00903DBA" w:rsidRDefault="00476FE6" w:rsidP="00476FE6">
      <w:pPr>
        <w:pStyle w:val="Code"/>
        <w:rPr>
          <w:highlight w:val="white"/>
        </w:rPr>
      </w:pPr>
      <w:r w:rsidRPr="00903DBA">
        <w:rPr>
          <w:highlight w:val="white"/>
        </w:rPr>
        <w:t xml:space="preserve">                        SymbolTable.ReturnAddressOffset, BigInteger.Zero,</w:t>
      </w:r>
    </w:p>
    <w:p w14:paraId="1D231C19" w14:textId="77777777" w:rsidR="00476FE6" w:rsidRPr="00903DBA" w:rsidRDefault="00476FE6" w:rsidP="00476FE6">
      <w:pPr>
        <w:pStyle w:val="Code"/>
        <w:rPr>
          <w:highlight w:val="white"/>
        </w:rPr>
      </w:pPr>
      <w:r w:rsidRPr="00903DBA">
        <w:rPr>
          <w:highlight w:val="white"/>
        </w:rPr>
        <w:t xml:space="preserve">                        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77777777" w:rsidR="00476FE6" w:rsidRPr="00903DBA" w:rsidRDefault="00476FE6" w:rsidP="00476FE6">
      <w:pPr>
        <w:pStyle w:val="Code"/>
        <w:rPr>
          <w:highlight w:val="white"/>
        </w:rPr>
      </w:pPr>
      <w:r w:rsidRPr="00903DBA">
        <w:rPr>
          <w:highlight w:val="white"/>
        </w:rPr>
        <w:t xml:space="preserve">        Assert.ErrorXXX(m_floatStackSize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7ED13FAF" w:rsidR="00C953A1" w:rsidRPr="00903DBA" w:rsidRDefault="007416FE" w:rsidP="007416FE">
      <w:pPr>
        <w:rPr>
          <w:highlight w:val="white"/>
        </w:rPr>
      </w:pPr>
      <w:r w:rsidRPr="00903DBA">
        <w:rPr>
          <w:highlight w:val="white"/>
        </w:rPr>
        <w:t xml:space="preserve">The </w:t>
      </w:r>
      <w:r w:rsidRPr="00903DBA">
        <w:rPr>
          <w:rStyle w:val="KeyWord0"/>
          <w:highlight w:val="white"/>
        </w:rPr>
        <w:t>SetReturnValue</w:t>
      </w:r>
      <w:r w:rsidRPr="00903DBA">
        <w:rPr>
          <w:highlight w:val="white"/>
        </w:rPr>
        <w:t xml:space="preserve"> method </w:t>
      </w:r>
      <w:r w:rsidR="00E67F3C" w:rsidRPr="00903DBA">
        <w:rPr>
          <w:highlight w:val="white"/>
        </w:rPr>
        <w:t xml:space="preserve">calls </w:t>
      </w:r>
      <w:r w:rsidR="00E67F3C" w:rsidRPr="00903DBA">
        <w:rPr>
          <w:rStyle w:val="KeyWord0"/>
          <w:highlight w:val="white"/>
        </w:rPr>
        <w:t>StructUnionSetReturnValue</w:t>
      </w:r>
      <w:r w:rsidR="00E67F3C" w:rsidRPr="00903DBA">
        <w:rPr>
          <w:highlight w:val="white"/>
        </w:rPr>
        <w:t xml:space="preserve"> or </w:t>
      </w:r>
      <w:r w:rsidR="00D40CCA" w:rsidRPr="00903DBA">
        <w:rPr>
          <w:rStyle w:val="KeyWord0"/>
          <w:highlight w:val="white"/>
        </w:rPr>
        <w:t>IntegralSetReturnValue</w:t>
      </w:r>
      <w:r w:rsidR="004213DF" w:rsidRPr="00903DBA">
        <w:rPr>
          <w:highlight w:val="white"/>
        </w:rPr>
        <w:t xml:space="preserve"> </w:t>
      </w:r>
      <w:r w:rsidR="00831E92" w:rsidRPr="00903DBA">
        <w:rPr>
          <w:highlight w:val="white"/>
        </w:rPr>
        <w:t>in case of a struc</w:t>
      </w:r>
      <w:r w:rsidR="00E7704A" w:rsidRPr="00903DBA">
        <w:rPr>
          <w:highlight w:val="white"/>
        </w:rPr>
        <w:t>t</w:t>
      </w:r>
      <w:r w:rsidR="00831E92" w:rsidRPr="00903DBA">
        <w:rPr>
          <w:highlight w:val="white"/>
        </w:rPr>
        <w:t xml:space="preserve"> or union value, or an integral value. In case of a floating-point value we do </w:t>
      </w:r>
      <w:proofErr w:type="gramStart"/>
      <w:r w:rsidR="00831E92" w:rsidRPr="00903DBA">
        <w:rPr>
          <w:highlight w:val="white"/>
        </w:rPr>
        <w:t>not</w:t>
      </w:r>
      <w:r w:rsidR="001E3A59" w:rsidRPr="00903DBA">
        <w:rPr>
          <w:highlight w:val="white"/>
        </w:rPr>
        <w:t>h</w:t>
      </w:r>
      <w:r w:rsidR="00831E92" w:rsidRPr="00903DBA">
        <w:rPr>
          <w:highlight w:val="white"/>
        </w:rPr>
        <w:t>ing</w:t>
      </w:r>
      <w:r w:rsidR="00E7704A" w:rsidRPr="00903DBA">
        <w:rPr>
          <w:highlight w:val="white"/>
        </w:rPr>
        <w:t>, since</w:t>
      </w:r>
      <w:proofErr w:type="gramEnd"/>
      <w:r w:rsidR="00E7704A" w:rsidRPr="00903DBA">
        <w:rPr>
          <w:highlight w:val="white"/>
        </w:rPr>
        <w:t xml:space="preserv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07B57D42" w14:textId="77777777" w:rsidR="00C953A1" w:rsidRPr="00903DBA" w:rsidRDefault="00C953A1" w:rsidP="00C953A1">
      <w:pPr>
        <w:pStyle w:val="Code"/>
        <w:rPr>
          <w:highlight w:val="white"/>
        </w:rPr>
      </w:pPr>
      <w:r w:rsidRPr="00903DBA">
        <w:rPr>
          <w:highlight w:val="white"/>
        </w:rPr>
        <w:t xml:space="preserve">          Assert.ErrorXXX((--m_floatStackSize) == 0);</w:t>
      </w:r>
    </w:p>
    <w:p w14:paraId="5892FC41" w14:textId="77777777" w:rsidR="00C953A1" w:rsidRPr="00903DBA" w:rsidRDefault="00C953A1" w:rsidP="00C953A1">
      <w:pPr>
        <w:pStyle w:val="Code"/>
        <w:rPr>
          <w:highlight w:val="white"/>
        </w:rPr>
      </w:pPr>
      <w:r w:rsidRPr="00903DBA">
        <w:rPr>
          <w:highlight w:val="white"/>
        </w:rPr>
        <w:lastRenderedPageBreak/>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02465950" w14:textId="302F03B0" w:rsidR="00C953A1" w:rsidRPr="00903DBA" w:rsidRDefault="001E3A59" w:rsidP="001E3A59">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frame and </w:t>
      </w:r>
      <w:r w:rsidR="00D47EB7">
        <w:rPr>
          <w:highlight w:val="white"/>
        </w:rPr>
        <w:t>variadic</w:t>
      </w:r>
      <w:r w:rsidR="002B7057" w:rsidRPr="00903DBA">
        <w:rPr>
          <w:highlight w:val="white"/>
        </w:rPr>
        <w:t xml:space="preserve"> pointers</w:t>
      </w:r>
      <w:r w:rsidR="00EB7F51" w:rsidRPr="00903DBA">
        <w:rPr>
          <w:highlight w:val="white"/>
        </w:rPr>
        <w:t xml:space="preserve"> of the calling function and jump back to the calling function. Note that we </w:t>
      </w:r>
      <w:proofErr w:type="gramStart"/>
      <w:r w:rsidR="00EB7F51" w:rsidRPr="00903DBA">
        <w:rPr>
          <w:highlight w:val="white"/>
        </w:rPr>
        <w:t>have to</w:t>
      </w:r>
      <w:proofErr w:type="gramEnd"/>
      <w:r w:rsidR="00EB7F51" w:rsidRPr="00903DBA">
        <w:rPr>
          <w:highlight w:val="white"/>
        </w:rPr>
        <w:t xml:space="preserve"> load the return jump address into register before we restore the </w:t>
      </w:r>
      <w:r w:rsidR="00035673" w:rsidRPr="00903DBA">
        <w:rPr>
          <w:highlight w:val="white"/>
        </w:rPr>
        <w:t>frame pointer, otherwise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1E2FB8DA" w:rsidR="000E343D" w:rsidRPr="00903DBA" w:rsidRDefault="00D60AF1" w:rsidP="00D60AF1">
      <w:pPr>
        <w:rPr>
          <w:highlight w:val="white"/>
        </w:rPr>
      </w:pPr>
      <w:r w:rsidRPr="00903DBA">
        <w:rPr>
          <w:highlight w:val="white"/>
        </w:rPr>
        <w:t xml:space="preserve">The </w:t>
      </w:r>
      <w:r w:rsidRPr="00903DBA">
        <w:rPr>
          <w:rStyle w:val="KeyWord0"/>
          <w:highlight w:val="white"/>
        </w:rPr>
        <w:t>IntegralGetReturnValue</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2DDC6B1F" w14:textId="77777777" w:rsidR="000E343D" w:rsidRPr="00903DBA" w:rsidRDefault="000E343D" w:rsidP="000E343D">
      <w:pPr>
        <w:pStyle w:val="Code"/>
        <w:rPr>
          <w:highlight w:val="white"/>
        </w:rPr>
      </w:pPr>
      <w:r w:rsidRPr="00903DBA">
        <w:rPr>
          <w:highlight w:val="white"/>
        </w:rPr>
        <w:t xml:space="preserve">      Symbol returnSymbol = (Symbol) middleCode[0];</w:t>
      </w:r>
    </w:p>
    <w:p w14:paraId="7C065D33" w14:textId="77777777" w:rsidR="000E343D" w:rsidRPr="00903DBA" w:rsidRDefault="000E343D" w:rsidP="000E343D">
      <w:pPr>
        <w:pStyle w:val="Code"/>
        <w:rPr>
          <w:highlight w:val="white"/>
        </w:rPr>
      </w:pPr>
      <w:r w:rsidRPr="00903DBA">
        <w:rPr>
          <w:highlight w:val="white"/>
        </w:rPr>
        <w:t xml:space="preserve">      Register returnRegister =</w:t>
      </w:r>
    </w:p>
    <w:p w14:paraId="1B325EAC"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7666AABF" w14:textId="01683169" w:rsidR="000E343D" w:rsidRPr="00903DBA" w:rsidRDefault="000E343D" w:rsidP="000E343D">
      <w:pPr>
        <w:pStyle w:val="Code"/>
        <w:rPr>
          <w:highlight w:val="white"/>
        </w:rPr>
      </w:pPr>
      <w:r w:rsidRPr="00903DBA">
        <w:rPr>
          <w:highlight w:val="white"/>
        </w:rPr>
        <w:t xml:space="preserve">                                    returnSymbol.Type.Size());</w:t>
      </w:r>
    </w:p>
    <w:p w14:paraId="153C3894" w14:textId="5550DAFC" w:rsidR="005F3BC8" w:rsidRPr="00903DBA" w:rsidRDefault="00035673" w:rsidP="005F3BC8">
      <w:pPr>
        <w:rPr>
          <w:highlight w:val="white"/>
        </w:rPr>
      </w:pPr>
      <w:r w:rsidRPr="00903DBA">
        <w:rPr>
          <w:highlight w:val="white"/>
        </w:rPr>
        <w:t xml:space="preserve">We </w:t>
      </w:r>
      <w:r w:rsidR="005F3BC8" w:rsidRPr="00903DBA">
        <w:rPr>
          <w:highlight w:val="white"/>
        </w:rPr>
        <w:t xml:space="preserve">call </w:t>
      </w:r>
      <w:r w:rsidR="005F3BC8" w:rsidRPr="00903DBA">
        <w:rPr>
          <w:rStyle w:val="KeyWord0"/>
          <w:highlight w:val="white"/>
        </w:rPr>
        <w:t>CheckRegister</w:t>
      </w:r>
      <w:r w:rsidR="005F3BC8" w:rsidRPr="00903DBA">
        <w:rPr>
          <w:highlight w:val="white"/>
        </w:rPr>
        <w:t xml:space="preserve"> </w:t>
      </w:r>
      <w:r w:rsidRPr="00903DBA">
        <w:rPr>
          <w:highlight w:val="white"/>
        </w:rPr>
        <w:t xml:space="preserve">to </w:t>
      </w:r>
      <w:r w:rsidR="005F3BC8" w:rsidRPr="00903DBA">
        <w:rPr>
          <w:highlight w:val="white"/>
        </w:rPr>
        <w:t xml:space="preserve">make sure </w:t>
      </w:r>
      <w:r w:rsidR="00785987" w:rsidRPr="00903DBA">
        <w:rPr>
          <w:highlight w:val="white"/>
        </w:rPr>
        <w:t>that if the register already has a value, it is moved to another register.</w:t>
      </w:r>
    </w:p>
    <w:p w14:paraId="5BB15F6A" w14:textId="77777777" w:rsidR="000E343D" w:rsidRPr="00903DBA" w:rsidRDefault="000E343D" w:rsidP="000E343D">
      <w:pPr>
        <w:pStyle w:val="Code"/>
        <w:rPr>
          <w:highlight w:val="white"/>
        </w:rPr>
      </w:pPr>
      <w:r w:rsidRPr="00903DBA">
        <w:rPr>
          <w:highlight w:val="white"/>
        </w:rPr>
        <w:t xml:space="preserve">      CheckRegister(returnSymbol, returnRegister);</w:t>
      </w:r>
    </w:p>
    <w:p w14:paraId="3EA6536E" w14:textId="77777777" w:rsidR="000E343D" w:rsidRPr="00903DBA" w:rsidRDefault="000E343D" w:rsidP="000E343D">
      <w:pPr>
        <w:pStyle w:val="Code"/>
        <w:rPr>
          <w:highlight w:val="white"/>
        </w:rPr>
      </w:pPr>
      <w:r w:rsidRPr="00903DBA">
        <w:rPr>
          <w:highlight w:val="white"/>
        </w:rPr>
        <w:t xml:space="preserve">      Track returnTrack = new Track(returnSymbol, returnRegister);</w:t>
      </w:r>
    </w:p>
    <w:p w14:paraId="0DDB6859" w14:textId="77777777" w:rsidR="000E343D" w:rsidRPr="00903DBA" w:rsidRDefault="000E343D" w:rsidP="000E343D">
      <w:pPr>
        <w:pStyle w:val="Code"/>
        <w:rPr>
          <w:highlight w:val="white"/>
        </w:rPr>
      </w:pPr>
      <w:r w:rsidRPr="00903DBA">
        <w:rPr>
          <w:highlight w:val="white"/>
        </w:rPr>
        <w:t xml:space="preserve">      m_trackMap.Add(returnSymbol, returnTrack);</w:t>
      </w:r>
    </w:p>
    <w:p w14:paraId="353ED974" w14:textId="77777777" w:rsidR="000E343D" w:rsidRPr="00903DBA" w:rsidRDefault="000E343D" w:rsidP="000E343D">
      <w:pPr>
        <w:pStyle w:val="Code"/>
        <w:rPr>
          <w:highlight w:val="white"/>
        </w:rPr>
      </w:pPr>
      <w:r w:rsidRPr="00903DBA">
        <w:rPr>
          <w:highlight w:val="white"/>
        </w:rPr>
        <w:t xml:space="preserve">      AddAssemblyCode(AssemblyOperator.empty, 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33D8F089" w:rsidR="000E343D" w:rsidRPr="00903DBA" w:rsidRDefault="00CC6710" w:rsidP="00CC6710">
      <w:pPr>
        <w:rPr>
          <w:highlight w:val="white"/>
        </w:rPr>
      </w:pPr>
      <w:r w:rsidRPr="00903DBA">
        <w:rPr>
          <w:highlight w:val="white"/>
        </w:rPr>
        <w:t xml:space="preserve">The </w:t>
      </w:r>
      <w:r w:rsidRPr="00903DBA">
        <w:rPr>
          <w:rStyle w:val="KeyWord0"/>
          <w:highlight w:val="white"/>
        </w:rPr>
        <w:t>IntegralSetReturnValue</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0E533D9E" w:rsidR="000E343D" w:rsidRPr="00903DBA" w:rsidRDefault="000E343D" w:rsidP="000E343D">
      <w:pPr>
        <w:pStyle w:val="Code"/>
        <w:rPr>
          <w:highlight w:val="white"/>
        </w:rPr>
      </w:pPr>
      <w:r w:rsidRPr="00903DBA">
        <w:rPr>
          <w:highlight w:val="white"/>
        </w:rPr>
        <w:t xml:space="preserve">                                    returnSymbol.Type.</w:t>
      </w:r>
      <w:r w:rsidR="0058084A" w:rsidRPr="00903DBA">
        <w:rPr>
          <w:highlight w:val="white"/>
        </w:rPr>
        <w:t>SizeArray</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625DCBC" w:rsidR="00D935A0" w:rsidRPr="00903DBA" w:rsidRDefault="000F132E" w:rsidP="0064474B">
      <w:pPr>
        <w:rPr>
          <w:highlight w:val="white"/>
        </w:rPr>
      </w:pPr>
      <w:r w:rsidRPr="00903DBA">
        <w:rPr>
          <w:highlight w:val="white"/>
        </w:rPr>
        <w:t xml:space="preserve">The </w:t>
      </w:r>
      <w:r w:rsidRPr="00903DBA">
        <w:rPr>
          <w:rStyle w:val="KeyWord0"/>
          <w:highlight w:val="white"/>
        </w:rPr>
        <w:t>Exit</w:t>
      </w:r>
      <w:r w:rsidRPr="00903DBA">
        <w:rPr>
          <w:highlight w:val="white"/>
        </w:rPr>
        <w:t xml:space="preserve"> method</w:t>
      </w:r>
      <w:r w:rsidR="0064474B" w:rsidRPr="00903DBA">
        <w:rPr>
          <w:highlight w:val="white"/>
        </w:rPr>
        <w:t xml:space="preserve"> generates code for exit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symbol </w:t>
      </w:r>
      <w:r w:rsidR="000776ED" w:rsidRPr="00903DBA">
        <w:rPr>
          <w:highlight w:val="white"/>
        </w:rPr>
        <w:t>given.</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33C94CB6" w:rsidR="00DD2A11" w:rsidRPr="00903DBA" w:rsidRDefault="00DD2A11" w:rsidP="00DD2A11">
      <w:pPr>
        <w:rPr>
          <w:highlight w:val="white"/>
        </w:rPr>
      </w:pPr>
      <w:r w:rsidRPr="00903DBA">
        <w:rPr>
          <w:highlight w:val="white"/>
        </w:rPr>
        <w:lastRenderedPageBreak/>
        <w:t xml:space="preserve">If the exit symbol is not null, we load its value into </w:t>
      </w:r>
      <w:r w:rsidR="007467FA" w:rsidRPr="00903DBA">
        <w:rPr>
          <w:highlight w:val="white"/>
        </w:rPr>
        <w:t>the</w:t>
      </w:r>
      <w:r w:rsidRPr="00903DBA">
        <w:rPr>
          <w:highlight w:val="white"/>
        </w:rPr>
        <w:t xml:space="preserve"> </w:t>
      </w:r>
      <w:r w:rsidR="007467FA" w:rsidRPr="00903DBA">
        <w:rPr>
          <w:rStyle w:val="KeyWord0"/>
          <w:highlight w:val="white"/>
        </w:rPr>
        <w:t>rdi</w:t>
      </w:r>
      <w:r w:rsidR="007467FA" w:rsidRPr="00903DBA">
        <w:rPr>
          <w:highlight w:val="white"/>
        </w:rPr>
        <w:t xml:space="preserve"> register</w:t>
      </w:r>
      <w:r w:rsidRPr="00903DBA">
        <w:rPr>
          <w:highlight w:val="white"/>
        </w:rPr>
        <w:t xml:space="preserve"> If it is null, we just load zero into the register. This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35A6E85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3F0859" w:rsidRPr="00903DBA">
        <w:rPr>
          <w:rStyle w:val="KeyWord0"/>
          <w:highlight w:val="white"/>
        </w:rPr>
        <w:t>rax</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3712D0F0" w:rsidR="00710964" w:rsidRPr="00903DBA" w:rsidRDefault="00734CAC" w:rsidP="00734CAC">
      <w:pPr>
        <w:rPr>
          <w:highlight w:val="white"/>
        </w:rPr>
      </w:pPr>
      <w:r>
        <w:rPr>
          <w:highlight w:val="white"/>
        </w:rPr>
        <w:t xml:space="preserve">The code for the Windows </w:t>
      </w:r>
      <w:proofErr w:type="spellStart"/>
      <w:r>
        <w:rPr>
          <w:highlight w:val="white"/>
        </w:rPr>
        <w:t>envisonment</w:t>
      </w:r>
      <w:proofErr w:type="spellEnd"/>
      <w:r>
        <w:rPr>
          <w:highlight w:val="white"/>
        </w:rPr>
        <w:t xml:space="preserve">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461860">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6F5BA6F" w14:textId="794911C4" w:rsidR="00710964" w:rsidRPr="00903DBA" w:rsidRDefault="00710964" w:rsidP="00EC4BC5">
      <w:pPr>
        <w:pStyle w:val="Code"/>
        <w:rPr>
          <w:highlight w:val="white"/>
        </w:rPr>
      </w:pPr>
      <w:r w:rsidRPr="00903DBA">
        <w:rPr>
          <w:highlight w:val="white"/>
        </w:rPr>
        <w:t xml:space="preserve">        // ...</w:t>
      </w:r>
    </w:p>
    <w:p w14:paraId="7BC6BC94" w14:textId="77777777"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6A7E214D" w:rsidR="00D935A0" w:rsidRPr="00903DBA" w:rsidRDefault="000E514A" w:rsidP="005046A3">
      <w:pPr>
        <w:rPr>
          <w:highlight w:val="white"/>
        </w:rPr>
      </w:pPr>
      <w:r w:rsidRPr="00903DBA">
        <w:rPr>
          <w:highlight w:val="white"/>
        </w:rPr>
        <w:t xml:space="preserve">The </w:t>
      </w:r>
      <w:r w:rsidR="00C0170C">
        <w:rPr>
          <w:rStyle w:val="KeyWord0"/>
          <w:highlight w:val="white"/>
        </w:rPr>
        <w:t>Jump</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499E3A07" w:rsidR="00153408" w:rsidRPr="00903DBA" w:rsidRDefault="00153408" w:rsidP="0060539D">
      <w:pPr>
        <w:pStyle w:val="Rubrik3"/>
        <w:rPr>
          <w:highlight w:val="white"/>
        </w:rPr>
      </w:pPr>
      <w:bookmarkStart w:id="531" w:name="_Toc59126252"/>
      <w:r w:rsidRPr="00903DBA">
        <w:rPr>
          <w:highlight w:val="white"/>
        </w:rPr>
        <w:t>Load and Inspect Registers</w:t>
      </w:r>
      <w:bookmarkEnd w:id="531"/>
    </w:p>
    <w:p w14:paraId="62E4738F" w14:textId="019A9E98" w:rsidR="00D935A0" w:rsidRPr="00903DBA" w:rsidRDefault="0088021F" w:rsidP="0088021F">
      <w:pPr>
        <w:rPr>
          <w:highlight w:val="white"/>
        </w:rPr>
      </w:pPr>
      <w:r w:rsidRPr="00903DBA">
        <w:rPr>
          <w:highlight w:val="white"/>
        </w:rPr>
        <w:t xml:space="preserve">The </w:t>
      </w:r>
      <w:r w:rsidRPr="00903DBA">
        <w:rPr>
          <w:rStyle w:val="KeyWord0"/>
          <w:highlight w:val="white"/>
        </w:rPr>
        <w:t>LoadToRegister</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AF2B56" w:rsidRPr="00903DBA">
        <w:rPr>
          <w:rStyle w:val="KeyWord0"/>
          <w:highlight w:val="white"/>
        </w:rPr>
        <w:t>InspectRegister</w:t>
      </w:r>
      <w:r w:rsidR="00AF2B56" w:rsidRPr="00903DBA">
        <w:rPr>
          <w:highlight w:val="white"/>
        </w:rPr>
        <w:t xml:space="preserve">, </w:t>
      </w:r>
      <w:r w:rsidR="00AF2B56" w:rsidRPr="00903DBA">
        <w:rPr>
          <w:rStyle w:val="KeyWord0"/>
          <w:highlight w:val="white"/>
        </w:rPr>
        <w:t>CarryExpression</w:t>
      </w:r>
      <w:r w:rsidR="00AF2B56" w:rsidRPr="00903DBA">
        <w:rPr>
          <w:highlight w:val="white"/>
        </w:rPr>
        <w:t xml:space="preserve">, </w:t>
      </w:r>
      <w:r w:rsidR="00AF2B56" w:rsidRPr="00903DBA">
        <w:rPr>
          <w:rStyle w:val="KeyWord0"/>
          <w:highlight w:val="white"/>
        </w:rPr>
        <w:t>JumpRegister</w:t>
      </w:r>
      <w:r w:rsidR="00AF2B56" w:rsidRPr="00903DBA">
        <w:rPr>
          <w:highlight w:val="white"/>
        </w:rPr>
        <w:t xml:space="preserve">, </w:t>
      </w:r>
      <w:r w:rsidR="00AF2B56" w:rsidRPr="00903DBA">
        <w:rPr>
          <w:rStyle w:val="KeyWord0"/>
          <w:highlight w:val="white"/>
        </w:rPr>
        <w:t>Interrupt</w:t>
      </w:r>
      <w:r w:rsidR="00AF2B56" w:rsidRPr="00903DBA">
        <w:rPr>
          <w:highlight w:val="white"/>
        </w:rPr>
        <w:t xml:space="preserve">, and </w:t>
      </w:r>
      <w:r w:rsidR="00AF2B56" w:rsidRPr="00903DBA">
        <w:rPr>
          <w:rStyle w:val="KeyWord0"/>
          <w:highlight w:val="white"/>
        </w:rPr>
        <w:t>SystemCall</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0D67996D" w:rsidR="00D935A0" w:rsidRPr="00903DBA" w:rsidRDefault="00EF070C" w:rsidP="00EF070C">
      <w:pPr>
        <w:rPr>
          <w:highlight w:val="white"/>
        </w:rPr>
      </w:pPr>
      <w:r w:rsidRPr="00903DBA">
        <w:rPr>
          <w:highlight w:val="white"/>
        </w:rPr>
        <w:t xml:space="preserve">The </w:t>
      </w:r>
      <w:r w:rsidRPr="00903DBA">
        <w:rPr>
          <w:rStyle w:val="KeyWord0"/>
          <w:highlight w:val="white"/>
        </w:rPr>
        <w:t>InspectRegister</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65FDA1AA" w:rsidR="00D935A0" w:rsidRPr="00903DBA" w:rsidRDefault="003303A2" w:rsidP="003303A2">
      <w:pPr>
        <w:rPr>
          <w:highlight w:val="white"/>
        </w:rPr>
      </w:pPr>
      <w:r w:rsidRPr="00903DBA">
        <w:rPr>
          <w:highlight w:val="white"/>
        </w:rPr>
        <w:t xml:space="preserve">The </w:t>
      </w:r>
      <w:r w:rsidRPr="00903DBA">
        <w:rPr>
          <w:rStyle w:val="KeyWord0"/>
          <w:highlight w:val="white"/>
        </w:rPr>
        <w:t>CarryExpression</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jumps to a middle code target if the carry flag is set. The target will later be changed</w:t>
      </w:r>
      <w:r w:rsidR="000635D0" w:rsidRPr="00903DBA">
        <w:rPr>
          <w:highlight w:val="white"/>
        </w:rPr>
        <w:t xml:space="preserve"> by the </w:t>
      </w:r>
      <w:r w:rsidR="002977AF" w:rsidRPr="00903DBA">
        <w:rPr>
          <w:rStyle w:val="KeyWord0"/>
          <w:highlight w:val="white"/>
        </w:rPr>
        <w:t>WindowsJumpInfo</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lastRenderedPageBreak/>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1AD8587F" w:rsidR="00E228CE" w:rsidRPr="00903DBA" w:rsidRDefault="00E228CE" w:rsidP="00E228CE">
      <w:pPr>
        <w:rPr>
          <w:highlight w:val="white"/>
        </w:rPr>
      </w:pPr>
      <w:r w:rsidRPr="00903DBA">
        <w:rPr>
          <w:highlight w:val="white"/>
        </w:rPr>
        <w:t xml:space="preserve">The </w:t>
      </w:r>
      <w:r w:rsidRPr="00903DBA">
        <w:rPr>
          <w:rStyle w:val="KeyWord0"/>
          <w:highlight w:val="white"/>
        </w:rPr>
        <w:t>JumpRegister</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1F6C90D6" w:rsidR="00D935A0" w:rsidRPr="00903DBA" w:rsidRDefault="009B54E1" w:rsidP="00631894">
      <w:pPr>
        <w:rPr>
          <w:highlight w:val="white"/>
        </w:rPr>
      </w:pPr>
      <w:r w:rsidRPr="00903DBA">
        <w:rPr>
          <w:highlight w:val="white"/>
        </w:rPr>
        <w:t xml:space="preserve">The </w:t>
      </w:r>
      <w:r w:rsidRPr="00903DBA">
        <w:rPr>
          <w:rStyle w:val="KeyWord0"/>
          <w:highlight w:val="white"/>
        </w:rPr>
        <w:t>Interrupt</w:t>
      </w:r>
      <w:r w:rsidRPr="00903DBA">
        <w:rPr>
          <w:highlight w:val="white"/>
        </w:rPr>
        <w:t xml:space="preserve"> method adds code that performs an interrupt</w:t>
      </w:r>
      <w:r w:rsidR="008673BA" w:rsidRPr="00903DBA">
        <w:rPr>
          <w:highlight w:val="white"/>
        </w:rPr>
        <w:t xml:space="preserve"> call</w:t>
      </w:r>
      <w:r w:rsidRPr="00903DBA">
        <w:rPr>
          <w:highlight w:val="white"/>
        </w:rPr>
        <w:t xml:space="preserve">. </w:t>
      </w:r>
      <w:r w:rsidR="008673BA" w:rsidRPr="00903DBA">
        <w:rPr>
          <w:highlight w:val="white"/>
        </w:rPr>
        <w:t xml:space="preserve">Before the call, we clear the </w:t>
      </w:r>
      <w:r w:rsidR="00460475" w:rsidRPr="00903DBA">
        <w:rPr>
          <w:highlight w:val="white"/>
        </w:rPr>
        <w:t>system call set.</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273F5159" w:rsidR="003B2CE4" w:rsidRPr="00903DBA" w:rsidRDefault="003B2CE4" w:rsidP="003B2CE4">
      <w:pPr>
        <w:rPr>
          <w:highlight w:val="white"/>
        </w:rPr>
      </w:pPr>
      <w:r w:rsidRPr="00903DBA">
        <w:rPr>
          <w:highlight w:val="white"/>
        </w:rPr>
        <w:t xml:space="preserve">The </w:t>
      </w:r>
      <w:r w:rsidRPr="00903DBA">
        <w:rPr>
          <w:rStyle w:val="KeyWord0"/>
          <w:highlight w:val="white"/>
        </w:rPr>
        <w:t>SystemCall</w:t>
      </w:r>
      <w:r w:rsidRPr="00903DBA">
        <w:rPr>
          <w:highlight w:val="white"/>
        </w:rPr>
        <w:t xml:space="preserve"> method adds code that performs an interrupt call.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1F7D6896" w:rsidR="002847C8" w:rsidRPr="00903DBA" w:rsidRDefault="002847C8" w:rsidP="0060539D">
      <w:pPr>
        <w:pStyle w:val="Rubrik3"/>
        <w:rPr>
          <w:highlight w:val="white"/>
        </w:rPr>
      </w:pPr>
      <w:bookmarkStart w:id="532" w:name="_Toc59126253"/>
      <w:r w:rsidRPr="00903DBA">
        <w:rPr>
          <w:highlight w:val="white"/>
        </w:rPr>
        <w:t>Initialization</w:t>
      </w:r>
      <w:bookmarkEnd w:id="532"/>
    </w:p>
    <w:p w14:paraId="43CA664B" w14:textId="7F285CED" w:rsidR="00D935A0" w:rsidRPr="00903DBA" w:rsidRDefault="00A25AF5" w:rsidP="00A25AF5">
      <w:pPr>
        <w:rPr>
          <w:highlight w:val="white"/>
        </w:rPr>
      </w:pPr>
      <w:r w:rsidRPr="00903DBA">
        <w:rPr>
          <w:highlight w:val="white"/>
        </w:rPr>
        <w:t xml:space="preserve">The </w:t>
      </w:r>
      <w:r w:rsidRPr="00903DBA">
        <w:rPr>
          <w:rStyle w:val="KeyWord0"/>
          <w:highlight w:val="white"/>
        </w:rPr>
        <w:t>Initializer</w:t>
      </w:r>
      <w:r w:rsidRPr="00903DBA">
        <w:rPr>
          <w:highlight w:val="white"/>
        </w:rPr>
        <w:t xml:space="preserve"> method </w:t>
      </w:r>
      <w:r w:rsidR="00FE0CF2" w:rsidRPr="00903DBA">
        <w:rPr>
          <w:highlight w:val="white"/>
        </w:rPr>
        <w:t>adds code initializing a value.</w:t>
      </w:r>
      <w:r w:rsidR="00E10662" w:rsidRPr="00903DBA">
        <w:rPr>
          <w:highlight w:val="white"/>
        </w:rPr>
        <w:t xml:space="preserve"> The value becomes static block, or a part of a static block</w:t>
      </w:r>
      <w:r w:rsidR="00E449AA" w:rsidRPr="00903DBA">
        <w:rPr>
          <w:highlight w:val="white"/>
        </w:rPr>
        <w:t xml:space="preserve">, </w:t>
      </w:r>
      <w:r w:rsidR="00561A94" w:rsidRPr="00903DBA">
        <w:rPr>
          <w:highlight w:val="white"/>
        </w:rPr>
        <w:t xml:space="preserve">which </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77777777" w:rsidR="00BB28B4" w:rsidRPr="00903DBA" w:rsidRDefault="00BB28B4" w:rsidP="00BB28B4">
      <w:pPr>
        <w:pStyle w:val="Code"/>
        <w:rPr>
          <w:highlight w:val="white"/>
        </w:rPr>
      </w:pPr>
      <w:r w:rsidRPr="00903DBA">
        <w:rPr>
          <w:highlight w:val="white"/>
        </w:rPr>
        <w:t xml:space="preserve">      if (value is StaticAddress) {</w:t>
      </w:r>
    </w:p>
    <w:p w14:paraId="5B568EAC" w14:textId="77777777" w:rsidR="00BB28B4" w:rsidRPr="00903DBA" w:rsidRDefault="00BB28B4" w:rsidP="00BB28B4">
      <w:pPr>
        <w:pStyle w:val="Code"/>
        <w:rPr>
          <w:highlight w:val="white"/>
        </w:rPr>
      </w:pPr>
      <w:r w:rsidRPr="00903DBA">
        <w:rPr>
          <w:highlight w:val="white"/>
        </w:rPr>
        <w:t xml:space="preserve">        StaticAddress staticAddress = (StaticAddress) value;</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7FADAD40"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case and memory block in the Windows case.</w:t>
      </w:r>
    </w:p>
    <w:p w14:paraId="02BABC29" w14:textId="77777777" w:rsidR="00285CAD" w:rsidRPr="00903DBA" w:rsidRDefault="00285CAD" w:rsidP="00285CAD">
      <w:pPr>
        <w:pStyle w:val="Code"/>
        <w:rPr>
          <w:highlight w:val="white"/>
        </w:rPr>
      </w:pPr>
      <w:r w:rsidRPr="00903DBA">
        <w:rPr>
          <w:highlight w:val="white"/>
        </w:rPr>
        <w:lastRenderedPageBreak/>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69298788" w:rsidR="00D935A0" w:rsidRPr="00903DBA" w:rsidRDefault="00CC006A" w:rsidP="00612BF2">
      <w:pPr>
        <w:rPr>
          <w:highlight w:val="white"/>
        </w:rPr>
      </w:pPr>
      <w:r w:rsidRPr="00903DBA">
        <w:rPr>
          <w:highlight w:val="white"/>
        </w:rPr>
        <w:t xml:space="preserve">The </w:t>
      </w:r>
      <w:r w:rsidRPr="00903DBA">
        <w:rPr>
          <w:rStyle w:val="KeyWord0"/>
          <w:highlight w:val="white"/>
        </w:rPr>
        <w:t>InitializerZero</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806C87" w:rsidRPr="00A23922">
        <w:rPr>
          <w:rStyle w:val="KeyWord0"/>
          <w:highlight w:val="white"/>
        </w:rPr>
        <w:t>Initializer</w:t>
      </w:r>
      <w:r w:rsidR="00806C87" w:rsidRPr="00903DBA">
        <w:rPr>
          <w:highlight w:val="white"/>
        </w:rPr>
        <w:t xml:space="preserve"> above, the initialization instruction will later be transformed to a sequence of instructions in the Linux case and memory block in the Windows case.</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77777777" w:rsidR="00285CAD" w:rsidRPr="00903DBA" w:rsidRDefault="00285CAD" w:rsidP="00285CAD">
      <w:pPr>
        <w:pStyle w:val="Code"/>
        <w:rPr>
          <w:highlight w:val="white"/>
        </w:rPr>
      </w:pPr>
      <w:r w:rsidRPr="00903DBA">
        <w:rPr>
          <w:highlight w:val="white"/>
        </w:rPr>
        <w:t xml:space="preserve">      Assert.ErrorXXX(size &gt; 0);</w:t>
      </w:r>
    </w:p>
    <w:p w14:paraId="7386F7E1" w14:textId="77777777" w:rsidR="00285CAD" w:rsidRPr="00903DBA" w:rsidRDefault="00285CAD" w:rsidP="00285CAD">
      <w:pPr>
        <w:pStyle w:val="Code"/>
        <w:rPr>
          <w:highlight w:val="white"/>
        </w:rPr>
      </w:pPr>
      <w:r w:rsidRPr="00903DBA">
        <w:rPr>
          <w:highlight w:val="white"/>
        </w:rPr>
        <w:t xml:space="preserve">      AddAssemblyCode(AssemblyOperator.define_zero_sequence, size);</w:t>
      </w:r>
    </w:p>
    <w:p w14:paraId="1BE06C20" w14:textId="77777777" w:rsidR="00285CAD" w:rsidRPr="00903DBA" w:rsidRDefault="00285CAD" w:rsidP="00285CAD">
      <w:pPr>
        <w:pStyle w:val="Code"/>
        <w:rPr>
          <w:highlight w:val="white"/>
        </w:rPr>
      </w:pPr>
      <w:r w:rsidRPr="00903DBA">
        <w:rPr>
          <w:highlight w:val="white"/>
        </w:rPr>
        <w:t xml:space="preserve">    }</w:t>
      </w:r>
    </w:p>
    <w:p w14:paraId="5AE46892" w14:textId="1FAD5CDD" w:rsidR="000E4DA6" w:rsidRPr="00903DBA" w:rsidRDefault="000E4DA6" w:rsidP="0060539D">
      <w:pPr>
        <w:pStyle w:val="Rubrik3"/>
        <w:rPr>
          <w:highlight w:val="white"/>
        </w:rPr>
      </w:pPr>
      <w:bookmarkStart w:id="533" w:name="_Toc59126254"/>
      <w:r w:rsidRPr="00903DBA">
        <w:rPr>
          <w:highlight w:val="white"/>
        </w:rPr>
        <w:t>Integral Multipl</w:t>
      </w:r>
      <w:r w:rsidR="00285456" w:rsidRPr="00903DBA">
        <w:rPr>
          <w:highlight w:val="white"/>
        </w:rPr>
        <w:t>i</w:t>
      </w:r>
      <w:r w:rsidRPr="00903DBA">
        <w:rPr>
          <w:highlight w:val="white"/>
        </w:rPr>
        <w:t>cation, Division, and Modulo</w:t>
      </w:r>
      <w:bookmarkEnd w:id="533"/>
    </w:p>
    <w:p w14:paraId="3263741B" w14:textId="6DEFCE35" w:rsidR="0011692D" w:rsidRPr="00903DBA" w:rsidRDefault="0033060D" w:rsidP="00E33B16">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9E53E4" w:rsidRPr="00903DBA">
        <w:rPr>
          <w:highlight w:val="white"/>
        </w:rPr>
        <w:t xml:space="preserve">adds assembly code for </w:t>
      </w:r>
      <w:r w:rsidR="001B5E51" w:rsidRPr="00903DBA">
        <w:rPr>
          <w:highlight w:val="white"/>
        </w:rPr>
        <w:t xml:space="preserve">the </w:t>
      </w:r>
      <w:r w:rsidR="009E53E4" w:rsidRPr="00903DBA">
        <w:rPr>
          <w:highlight w:val="white"/>
        </w:rPr>
        <w:t xml:space="preserve">integral </w:t>
      </w:r>
      <w:proofErr w:type="gramStart"/>
      <w:r w:rsidR="009E53E4" w:rsidRPr="00903DBA">
        <w:rPr>
          <w:highlight w:val="white"/>
        </w:rPr>
        <w:t>operators</w:t>
      </w:r>
      <w:proofErr w:type="gramEnd"/>
      <w:r w:rsidR="009E53E4" w:rsidRPr="00903DBA">
        <w:rPr>
          <w:highlight w:val="white"/>
        </w:rPr>
        <w:t xml:space="preserve"> multipl</w:t>
      </w:r>
      <w:r w:rsidR="00E21B0D" w:rsidRPr="00903DBA">
        <w:rPr>
          <w:highlight w:val="white"/>
        </w:rPr>
        <w:t>ication</w:t>
      </w:r>
      <w:r w:rsidR="009E53E4" w:rsidRPr="00903DBA">
        <w:rPr>
          <w:highlight w:val="white"/>
        </w:rPr>
        <w:t>, divi</w:t>
      </w:r>
      <w:r w:rsidR="00E21B0D" w:rsidRPr="00903DBA">
        <w:rPr>
          <w:highlight w:val="white"/>
        </w:rPr>
        <w:t>sion</w:t>
      </w:r>
      <w:r w:rsidR="009E53E4" w:rsidRPr="00903DBA">
        <w:rPr>
          <w:highlight w:val="white"/>
        </w:rPr>
        <w:t xml:space="preserve">, </w:t>
      </w:r>
      <w:r w:rsidR="00E21B0D" w:rsidRPr="00903DBA">
        <w:rPr>
          <w:highlight w:val="white"/>
        </w:rPr>
        <w:t xml:space="preserve">and </w:t>
      </w:r>
      <w:r w:rsidR="009E53E4" w:rsidRPr="00903DBA">
        <w:rPr>
          <w:highlight w:val="white"/>
        </w:rPr>
        <w:t>module.</w:t>
      </w:r>
      <w:r w:rsidR="001E123D" w:rsidRPr="00903DBA">
        <w:rPr>
          <w:highlight w:val="white"/>
        </w:rPr>
        <w:t xml:space="preserve"> Th</w:t>
      </w:r>
      <w:r w:rsidR="00CA22DE" w:rsidRPr="00903DBA">
        <w:rPr>
          <w:highlight w:val="white"/>
        </w:rPr>
        <w:t>ese</w:t>
      </w:r>
      <w:r w:rsidR="001E123D" w:rsidRPr="00903DBA">
        <w:rPr>
          <w:highlight w:val="white"/>
        </w:rPr>
        <w:t xml:space="preserve"> operation</w:t>
      </w:r>
      <w:r w:rsidR="00CA22DE" w:rsidRPr="00903DBA">
        <w:rPr>
          <w:highlight w:val="white"/>
        </w:rPr>
        <w:t>s differ from the previous integral operations in that way that the value of</w:t>
      </w:r>
      <w:r w:rsidR="00FB43BB">
        <w:rPr>
          <w:highlight w:val="white"/>
        </w:rPr>
        <w:t xml:space="preserve"> the</w:t>
      </w:r>
      <w:r w:rsidR="00CA22DE" w:rsidRPr="00903DBA">
        <w:rPr>
          <w:highlight w:val="white"/>
        </w:rPr>
        <w:t xml:space="preserve"> left </w:t>
      </w:r>
      <w:r w:rsidR="00FB43BB">
        <w:rPr>
          <w:highlight w:val="white"/>
        </w:rPr>
        <w:t>operand</w:t>
      </w:r>
      <w:r w:rsidR="00CA22DE" w:rsidRPr="00903DBA">
        <w:rPr>
          <w:highlight w:val="white"/>
        </w:rPr>
        <w:t xml:space="preserve"> is always stored in a specific register</w:t>
      </w:r>
      <w:r w:rsidR="001C1CE6" w:rsidRPr="00903DBA">
        <w:rPr>
          <w:highlight w:val="white"/>
        </w:rPr>
        <w:t xml:space="preserve">. However, the right symbol is given in the operation. The value of the </w:t>
      </w:r>
      <w:r w:rsidR="00E86A67" w:rsidRPr="00903DBA">
        <w:rPr>
          <w:highlight w:val="white"/>
        </w:rPr>
        <w:t xml:space="preserve">right symbol is given in the operations. It can be stored in a register or on a memory address. However, unlike the previous </w:t>
      </w:r>
      <w:r w:rsidR="0011692D" w:rsidRPr="00903DBA">
        <w:rPr>
          <w:highlight w:val="white"/>
        </w:rPr>
        <w:t xml:space="preserve">integral operations, we cannot give an integer value directly. Instead, we </w:t>
      </w:r>
      <w:proofErr w:type="gramStart"/>
      <w:r w:rsidR="0011692D" w:rsidRPr="00903DBA">
        <w:rPr>
          <w:highlight w:val="white"/>
        </w:rPr>
        <w:t>have to</w:t>
      </w:r>
      <w:proofErr w:type="gramEnd"/>
      <w:r w:rsidR="0011692D" w:rsidRPr="00903DBA">
        <w:rPr>
          <w:highlight w:val="white"/>
        </w:rPr>
        <w:t xml:space="preserve"> store the value on an address, and give the address to the operation.</w:t>
      </w:r>
    </w:p>
    <w:p w14:paraId="774981C8" w14:textId="25F785B4" w:rsidR="0011692D" w:rsidRPr="00903DBA" w:rsidRDefault="0011692D" w:rsidP="00E33B16">
      <w:pPr>
        <w:rPr>
          <w:highlight w:val="white"/>
        </w:rPr>
      </w:pPr>
      <w:r w:rsidRPr="00903DBA">
        <w:rPr>
          <w:highlight w:val="white"/>
        </w:rPr>
        <w:t>Moreover, there are in fact four registers invo</w:t>
      </w:r>
      <w:r w:rsidR="007C13EC" w:rsidRPr="00903DBA">
        <w:rPr>
          <w:highlight w:val="white"/>
        </w:rPr>
        <w:t>lved in the operation</w:t>
      </w:r>
      <w:r w:rsidR="00037BA4" w:rsidRPr="00903DBA">
        <w:rPr>
          <w:highlight w:val="white"/>
        </w:rPr>
        <w:t>. The specific registers depend on the type size.</w:t>
      </w:r>
    </w:p>
    <w:p w14:paraId="0028B1BB" w14:textId="2B87A1A9" w:rsidR="007C13EC" w:rsidRPr="00903DBA" w:rsidRDefault="007D47EF" w:rsidP="007C5AEC">
      <w:pPr>
        <w:rPr>
          <w:highlight w:val="white"/>
        </w:rPr>
      </w:pPr>
      <w:r w:rsidRPr="00903DBA">
        <w:rPr>
          <w:highlight w:val="white"/>
        </w:rPr>
        <w:t>The register where we store the value of the left symbol.</w:t>
      </w:r>
    </w:p>
    <w:p w14:paraId="0D518EBD" w14:textId="0857A773" w:rsidR="007D47EF" w:rsidRPr="00903DBA" w:rsidRDefault="007D47EF" w:rsidP="007C5AEC">
      <w:pPr>
        <w:rPr>
          <w:highlight w:val="white"/>
        </w:rPr>
      </w:pPr>
      <w:r w:rsidRPr="00903DBA">
        <w:rPr>
          <w:highlight w:val="white"/>
        </w:rPr>
        <w:t xml:space="preserve">The register holding the </w:t>
      </w:r>
      <w:r w:rsidR="00452BF1" w:rsidRPr="00903DBA">
        <w:rPr>
          <w:highlight w:val="white"/>
        </w:rPr>
        <w:t>upper part of the left symbol value. We ignore the value in this register, but we must set it to zero</w:t>
      </w:r>
      <w:r w:rsidR="00CF6BF4" w:rsidRPr="00903DBA">
        <w:rPr>
          <w:highlight w:val="white"/>
        </w:rPr>
        <w:t xml:space="preserve"> and mark in the track map we have in fact altered its value.</w:t>
      </w:r>
    </w:p>
    <w:p w14:paraId="65E6C728" w14:textId="6998DB5B" w:rsidR="00452BF1" w:rsidRPr="00903DBA" w:rsidRDefault="008B2F1E" w:rsidP="007C5AEC">
      <w:pPr>
        <w:rPr>
          <w:highlight w:val="white"/>
        </w:rPr>
      </w:pPr>
      <w:r w:rsidRPr="00903DBA">
        <w:rPr>
          <w:highlight w:val="white"/>
        </w:rPr>
        <w:t xml:space="preserve">The result of multiplication or division, which </w:t>
      </w:r>
      <w:r w:rsidR="00F33D86" w:rsidRPr="00903DBA">
        <w:rPr>
          <w:highlight w:val="white"/>
        </w:rPr>
        <w:t>is</w:t>
      </w:r>
      <w:r w:rsidR="00037BA4" w:rsidRPr="00903DBA">
        <w:rPr>
          <w:highlight w:val="white"/>
        </w:rPr>
        <w:t xml:space="preserve"> ignored </w:t>
      </w:r>
      <w:r w:rsidR="00860887" w:rsidRPr="00903DBA">
        <w:rPr>
          <w:highlight w:val="white"/>
        </w:rPr>
        <w:t>by</w:t>
      </w:r>
      <w:r w:rsidR="00F33D86" w:rsidRPr="00903DBA">
        <w:rPr>
          <w:highlight w:val="white"/>
        </w:rPr>
        <w:t xml:space="preserve"> modulo</w:t>
      </w:r>
      <w:r w:rsidR="00860887" w:rsidRPr="00903DBA">
        <w:rPr>
          <w:highlight w:val="white"/>
        </w:rPr>
        <w:t>.</w:t>
      </w:r>
    </w:p>
    <w:p w14:paraId="0B01AC37" w14:textId="79873F9F" w:rsidR="00F33D86" w:rsidRPr="00903DBA" w:rsidRDefault="00F33D86" w:rsidP="007C5AEC">
      <w:pPr>
        <w:rPr>
          <w:highlight w:val="white"/>
        </w:rPr>
      </w:pPr>
      <w:r w:rsidRPr="00903DBA">
        <w:rPr>
          <w:highlight w:val="white"/>
        </w:rPr>
        <w:t xml:space="preserve">The result of module, </w:t>
      </w:r>
      <w:r w:rsidR="008B2F1E" w:rsidRPr="00903DBA">
        <w:rPr>
          <w:highlight w:val="white"/>
        </w:rPr>
        <w:t xml:space="preserve">which </w:t>
      </w:r>
      <w:r w:rsidRPr="00903DBA">
        <w:rPr>
          <w:highlight w:val="white"/>
        </w:rPr>
        <w:t>is ignored by multiplication or division.</w:t>
      </w:r>
    </w:p>
    <w:p w14:paraId="5CC3223C" w14:textId="3FD417B4" w:rsidR="00F33D86" w:rsidRPr="00903DBA" w:rsidRDefault="008B2F1E" w:rsidP="008B2F1E">
      <w:pPr>
        <w:rPr>
          <w:highlight w:val="white"/>
        </w:rPr>
      </w:pPr>
      <w:r w:rsidRPr="00903DBA">
        <w:rPr>
          <w:highlight w:val="white"/>
        </w:rPr>
        <w:t>Even if one of the last two registers is ignored, we still need to mark in the track map that is has in fact been assigned a new value.</w:t>
      </w:r>
    </w:p>
    <w:p w14:paraId="68413879" w14:textId="65001450" w:rsidR="00940A72" w:rsidRPr="00903DBA" w:rsidRDefault="00922AE8" w:rsidP="00C85FD6">
      <w:pPr>
        <w:rPr>
          <w:highlight w:val="white"/>
        </w:rPr>
      </w:pPr>
      <w:r w:rsidRPr="00903DBA">
        <w:rPr>
          <w:highlight w:val="white"/>
        </w:rPr>
        <w:t xml:space="preserve">The </w:t>
      </w:r>
      <w:r w:rsidR="009D180C" w:rsidRPr="00903DBA">
        <w:rPr>
          <w:rStyle w:val="KeyWord0"/>
          <w:highlight w:val="white"/>
        </w:rPr>
        <w:t>m_leftRegisterMap</w:t>
      </w:r>
      <w:r w:rsidR="00A33B83" w:rsidRPr="00903DBA">
        <w:rPr>
          <w:highlight w:val="white"/>
        </w:rPr>
        <w:t xml:space="preserve"> </w:t>
      </w:r>
      <w:r w:rsidR="00DB0126" w:rsidRPr="00903DBA">
        <w:rPr>
          <w:highlight w:val="white"/>
        </w:rPr>
        <w:t>map</w:t>
      </w:r>
      <w:r w:rsidR="00A33B83" w:rsidRPr="00903DBA">
        <w:rPr>
          <w:highlight w:val="white"/>
        </w:rPr>
        <w:t xml:space="preserve"> hold the registers where we store the value of the left symbol. The </w:t>
      </w:r>
      <w:r w:rsidR="00A33B83" w:rsidRPr="00903DBA">
        <w:rPr>
          <w:rStyle w:val="KeyWord0"/>
          <w:highlight w:val="white"/>
        </w:rPr>
        <w:t>m_zeroRegisterMap</w:t>
      </w:r>
      <w:r w:rsidR="00A33B83" w:rsidRPr="00903DBA">
        <w:rPr>
          <w:highlight w:val="white"/>
        </w:rPr>
        <w:t xml:space="preserve"> </w:t>
      </w:r>
      <w:r w:rsidR="00DB0126" w:rsidRPr="00903DBA">
        <w:rPr>
          <w:highlight w:val="white"/>
        </w:rPr>
        <w:t xml:space="preserve">map </w:t>
      </w:r>
      <w:r w:rsidR="00185DFA" w:rsidRPr="00903DBA">
        <w:rPr>
          <w:highlight w:val="white"/>
        </w:rPr>
        <w:t xml:space="preserve">holds the registers that </w:t>
      </w:r>
      <w:r w:rsidR="00C97A95">
        <w:rPr>
          <w:highlight w:val="white"/>
        </w:rPr>
        <w:t>are</w:t>
      </w:r>
      <w:r w:rsidR="00185DFA" w:rsidRPr="00903DBA">
        <w:rPr>
          <w:highlight w:val="white"/>
        </w:rPr>
        <w:t xml:space="preserve"> to be set to zero before the operation. The </w:t>
      </w:r>
      <w:r w:rsidR="00C155AE" w:rsidRPr="00903DBA">
        <w:rPr>
          <w:rStyle w:val="KeyWord0"/>
          <w:highlight w:val="white"/>
        </w:rPr>
        <w:t>m_productQuintentRegisterMap</w:t>
      </w:r>
      <w:r w:rsidR="00C155AE" w:rsidRPr="00903DBA">
        <w:rPr>
          <w:highlight w:val="white"/>
        </w:rPr>
        <w:t xml:space="preserve"> </w:t>
      </w:r>
      <w:r w:rsidR="00940A72" w:rsidRPr="00903DBA">
        <w:rPr>
          <w:highlight w:val="white"/>
        </w:rPr>
        <w:t xml:space="preserve">map </w:t>
      </w:r>
      <w:r w:rsidR="00C155AE" w:rsidRPr="00903DBA">
        <w:rPr>
          <w:highlight w:val="white"/>
        </w:rPr>
        <w:t xml:space="preserve">holds the registers where the product or </w:t>
      </w:r>
      <w:r w:rsidR="00940A72" w:rsidRPr="00903DBA">
        <w:rPr>
          <w:highlight w:val="white"/>
        </w:rPr>
        <w:t>quintet</w:t>
      </w:r>
      <w:r w:rsidR="00C155AE" w:rsidRPr="00903DBA">
        <w:rPr>
          <w:highlight w:val="white"/>
        </w:rPr>
        <w:t xml:space="preserve"> is stored after a multiplication or division </w:t>
      </w:r>
      <w:r w:rsidR="00F57945" w:rsidRPr="00903DBA">
        <w:rPr>
          <w:highlight w:val="white"/>
        </w:rPr>
        <w:t xml:space="preserve">operations, </w:t>
      </w:r>
      <w:r w:rsidR="00C155AE" w:rsidRPr="00903DBA">
        <w:rPr>
          <w:highlight w:val="white"/>
        </w:rPr>
        <w:t xml:space="preserve">while </w:t>
      </w:r>
      <w:r w:rsidR="009B53C8" w:rsidRPr="00903DBA">
        <w:rPr>
          <w:rStyle w:val="KeyWord0"/>
          <w:highlight w:val="white"/>
        </w:rPr>
        <w:t>m_remainderRegisterMap</w:t>
      </w:r>
      <w:r w:rsidR="009B53C8" w:rsidRPr="00903DBA">
        <w:rPr>
          <w:highlight w:val="white"/>
        </w:rPr>
        <w:t xml:space="preserve"> holds </w:t>
      </w:r>
      <w:r w:rsidR="00940A72" w:rsidRPr="00903DBA">
        <w:rPr>
          <w:highlight w:val="white"/>
        </w:rPr>
        <w:t xml:space="preserve">the </w:t>
      </w:r>
      <w:r w:rsidR="00DB0126" w:rsidRPr="00903DBA">
        <w:rPr>
          <w:highlight w:val="white"/>
        </w:rPr>
        <w:t xml:space="preserve">registers of the </w:t>
      </w:r>
      <w:r w:rsidR="00940A72" w:rsidRPr="00903DBA">
        <w:rPr>
          <w:highlight w:val="white"/>
        </w:rPr>
        <w:t xml:space="preserve">remainder of a modulo operations. </w:t>
      </w:r>
    </w:p>
    <w:p w14:paraId="1EEA00B4" w14:textId="77777777" w:rsidR="009779FC" w:rsidRPr="00903DBA" w:rsidRDefault="009779FC" w:rsidP="009779FC">
      <w:pPr>
        <w:pStyle w:val="Code"/>
        <w:rPr>
          <w:highlight w:val="white"/>
        </w:rPr>
      </w:pPr>
      <w:r w:rsidRPr="00903DBA">
        <w:rPr>
          <w:highlight w:val="white"/>
        </w:rPr>
        <w:t xml:space="preserve">    public static IDictionary&lt;int,Register&gt; m_leftRegisterMap =</w:t>
      </w:r>
    </w:p>
    <w:p w14:paraId="1229B62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653E0248" w14:textId="77777777" w:rsidR="009779FC" w:rsidRPr="00903DBA" w:rsidRDefault="009779FC" w:rsidP="009779FC">
      <w:pPr>
        <w:pStyle w:val="Code"/>
        <w:rPr>
          <w:highlight w:val="white"/>
        </w:rPr>
      </w:pPr>
      <w:r w:rsidRPr="00903DBA">
        <w:rPr>
          <w:highlight w:val="white"/>
        </w:rPr>
        <w:t xml:space="preserve">                                      {4, Register.eax}, {8, Register.rax}};</w:t>
      </w:r>
    </w:p>
    <w:p w14:paraId="16EA77A0" w14:textId="77777777" w:rsidR="009779FC" w:rsidRPr="00903DBA" w:rsidRDefault="009779FC" w:rsidP="009779FC">
      <w:pPr>
        <w:pStyle w:val="Code"/>
        <w:rPr>
          <w:highlight w:val="white"/>
        </w:rPr>
      </w:pPr>
    </w:p>
    <w:p w14:paraId="3BFBE514" w14:textId="3F3F5A11" w:rsidR="009779FC" w:rsidRPr="00903DBA" w:rsidRDefault="009779FC" w:rsidP="009779FC">
      <w:pPr>
        <w:pStyle w:val="Code"/>
        <w:rPr>
          <w:highlight w:val="white"/>
        </w:rPr>
      </w:pPr>
      <w:r w:rsidRPr="00903DBA">
        <w:rPr>
          <w:highlight w:val="white"/>
        </w:rPr>
        <w:t xml:space="preserve">    public static IDictionary&lt;int,Register&gt; </w:t>
      </w:r>
      <w:r w:rsidR="00A33B83" w:rsidRPr="00903DBA">
        <w:rPr>
          <w:highlight w:val="white"/>
        </w:rPr>
        <w:t>m_zeroRegisterMap</w:t>
      </w:r>
      <w:r w:rsidRPr="00903DBA">
        <w:rPr>
          <w:highlight w:val="white"/>
        </w:rPr>
        <w:t xml:space="preserve"> =</w:t>
      </w:r>
    </w:p>
    <w:p w14:paraId="499013B2"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37506EED" w14:textId="77777777" w:rsidR="009779FC" w:rsidRPr="00903DBA" w:rsidRDefault="009779FC" w:rsidP="009779FC">
      <w:pPr>
        <w:pStyle w:val="Code"/>
        <w:rPr>
          <w:highlight w:val="white"/>
        </w:rPr>
      </w:pPr>
      <w:r w:rsidRPr="00903DBA">
        <w:rPr>
          <w:highlight w:val="white"/>
        </w:rPr>
        <w:t xml:space="preserve">                                      {4, Register.edx}, {8, Register.rdx}};</w:t>
      </w:r>
    </w:p>
    <w:p w14:paraId="23BC5D14" w14:textId="77777777" w:rsidR="009779FC" w:rsidRPr="00903DBA" w:rsidRDefault="009779FC" w:rsidP="009779FC">
      <w:pPr>
        <w:pStyle w:val="Code"/>
        <w:rPr>
          <w:highlight w:val="white"/>
        </w:rPr>
      </w:pPr>
    </w:p>
    <w:p w14:paraId="0C4BA016" w14:textId="77777777" w:rsidR="009779FC" w:rsidRPr="00903DBA" w:rsidRDefault="009779FC" w:rsidP="009779FC">
      <w:pPr>
        <w:pStyle w:val="Code"/>
        <w:rPr>
          <w:highlight w:val="white"/>
        </w:rPr>
      </w:pPr>
      <w:r w:rsidRPr="00903DBA">
        <w:rPr>
          <w:highlight w:val="white"/>
        </w:rPr>
        <w:t xml:space="preserve">    public static IDictionary&lt;int,Register&gt; m_productQuintentRegisterMap =</w:t>
      </w:r>
    </w:p>
    <w:p w14:paraId="4C491AF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2B9C9807" w14:textId="77777777" w:rsidR="009779FC" w:rsidRPr="00903DBA" w:rsidRDefault="009779FC" w:rsidP="009779FC">
      <w:pPr>
        <w:pStyle w:val="Code"/>
        <w:rPr>
          <w:highlight w:val="white"/>
        </w:rPr>
      </w:pPr>
      <w:r w:rsidRPr="00903DBA">
        <w:rPr>
          <w:highlight w:val="white"/>
        </w:rPr>
        <w:t xml:space="preserve">                                      {4, Register.eax}, {8, Register.rax}};</w:t>
      </w:r>
    </w:p>
    <w:p w14:paraId="318108A7" w14:textId="77777777" w:rsidR="009779FC" w:rsidRPr="00903DBA" w:rsidRDefault="009779FC" w:rsidP="009779FC">
      <w:pPr>
        <w:pStyle w:val="Code"/>
        <w:rPr>
          <w:highlight w:val="white"/>
        </w:rPr>
      </w:pPr>
    </w:p>
    <w:p w14:paraId="3E35CCC7" w14:textId="77777777" w:rsidR="009779FC" w:rsidRPr="00903DBA" w:rsidRDefault="009779FC" w:rsidP="009779FC">
      <w:pPr>
        <w:pStyle w:val="Code"/>
        <w:rPr>
          <w:highlight w:val="white"/>
        </w:rPr>
      </w:pPr>
      <w:r w:rsidRPr="00903DBA">
        <w:rPr>
          <w:highlight w:val="white"/>
        </w:rPr>
        <w:lastRenderedPageBreak/>
        <w:t xml:space="preserve">    public static IDictionary&lt;int,Register&gt; m_remainderRegisterMap =</w:t>
      </w:r>
    </w:p>
    <w:p w14:paraId="30FDCD87"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13C288B7" w14:textId="77777777" w:rsidR="009779FC" w:rsidRPr="00903DBA" w:rsidRDefault="009779FC" w:rsidP="009779FC">
      <w:pPr>
        <w:pStyle w:val="Code"/>
        <w:rPr>
          <w:highlight w:val="white"/>
        </w:rPr>
      </w:pPr>
      <w:r w:rsidRPr="00903DBA">
        <w:rPr>
          <w:highlight w:val="white"/>
        </w:rPr>
        <w:t xml:space="preserve">                                      {4, Register.edx}, {8, Register.rdx}};</w:t>
      </w:r>
    </w:p>
    <w:p w14:paraId="290391B3" w14:textId="0841E9D1" w:rsidR="009779FC" w:rsidRPr="00903DBA" w:rsidRDefault="008710C0" w:rsidP="008710C0">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EB3998" w:rsidRPr="00903DBA">
        <w:rPr>
          <w:highlight w:val="white"/>
        </w:rPr>
        <w:t xml:space="preserve">adds code for multiplication operations. To begin with, we </w:t>
      </w:r>
      <w:r w:rsidR="00340D50" w:rsidRPr="00903DBA">
        <w:rPr>
          <w:highlight w:val="white"/>
        </w:rPr>
        <w:t xml:space="preserve">load the </w:t>
      </w:r>
      <w:r w:rsidR="00EB3998" w:rsidRPr="00903DBA">
        <w:rPr>
          <w:highlight w:val="white"/>
        </w:rPr>
        <w:t xml:space="preserve">value of the left symbol </w:t>
      </w:r>
      <w:r w:rsidR="00340D50" w:rsidRPr="00903DBA">
        <w:rPr>
          <w:highlight w:val="white"/>
        </w:rPr>
        <w:t xml:space="preserve">into the register given by </w:t>
      </w:r>
      <w:r w:rsidR="00340D50" w:rsidRPr="00903DBA">
        <w:rPr>
          <w:rStyle w:val="KeyWord0"/>
          <w:highlight w:val="white"/>
        </w:rPr>
        <w:t>m_leftRegisterMap</w:t>
      </w:r>
      <w:r w:rsidR="00340D50" w:rsidRPr="00903DBA">
        <w:rPr>
          <w:highlight w:val="white"/>
        </w:rPr>
        <w:t xml:space="preserve">. </w:t>
      </w:r>
    </w:p>
    <w:p w14:paraId="7EC57C84" w14:textId="77777777" w:rsidR="008D520A" w:rsidRPr="00903DBA" w:rsidRDefault="008D520A" w:rsidP="00BF638D">
      <w:pPr>
        <w:pStyle w:val="Code"/>
        <w:rPr>
          <w:highlight w:val="white"/>
        </w:rPr>
      </w:pPr>
      <w:r w:rsidRPr="00903DBA">
        <w:rPr>
          <w:highlight w:val="white"/>
        </w:rPr>
        <w:t xml:space="preserve">    public void IntegralMultiply(MiddleCode middleCode) {</w:t>
      </w:r>
    </w:p>
    <w:p w14:paraId="7946C3F8" w14:textId="77777777" w:rsidR="008D520A" w:rsidRPr="00903DBA" w:rsidRDefault="008D520A" w:rsidP="00BF638D">
      <w:pPr>
        <w:pStyle w:val="Code"/>
        <w:rPr>
          <w:highlight w:val="white"/>
        </w:rPr>
      </w:pPr>
      <w:r w:rsidRPr="00903DBA">
        <w:rPr>
          <w:highlight w:val="white"/>
        </w:rPr>
        <w:t xml:space="preserve">      Symbol leftSymbol = (Symbol) middleCode[1];</w:t>
      </w:r>
    </w:p>
    <w:p w14:paraId="2AD8F037" w14:textId="77777777" w:rsidR="008D520A" w:rsidRPr="00903DBA" w:rsidRDefault="008D520A" w:rsidP="00BF638D">
      <w:pPr>
        <w:pStyle w:val="Code"/>
        <w:rPr>
          <w:highlight w:val="white"/>
        </w:rPr>
      </w:pPr>
      <w:r w:rsidRPr="00903DBA">
        <w:rPr>
          <w:highlight w:val="white"/>
        </w:rPr>
        <w:t xml:space="preserve">      int typeSize = leftSymbol.Type.SizeArray();</w:t>
      </w:r>
    </w:p>
    <w:p w14:paraId="5F842FD7" w14:textId="77777777" w:rsidR="008D520A" w:rsidRPr="00903DBA" w:rsidRDefault="008D520A" w:rsidP="00BF638D">
      <w:pPr>
        <w:pStyle w:val="Code"/>
        <w:rPr>
          <w:highlight w:val="white"/>
        </w:rPr>
      </w:pPr>
      <w:r w:rsidRPr="00903DBA">
        <w:rPr>
          <w:highlight w:val="white"/>
        </w:rPr>
        <w:t xml:space="preserve">      Register leftRegister = m_leftRegisterMap[typeSize];</w:t>
      </w:r>
    </w:p>
    <w:p w14:paraId="6D2C3E58" w14:textId="77777777" w:rsidR="008D520A" w:rsidRPr="00903DBA" w:rsidRDefault="008D520A" w:rsidP="00BF638D">
      <w:pPr>
        <w:pStyle w:val="Code"/>
        <w:rPr>
          <w:highlight w:val="white"/>
        </w:rPr>
      </w:pPr>
      <w:r w:rsidRPr="00903DBA">
        <w:rPr>
          <w:highlight w:val="white"/>
        </w:rPr>
        <w:t xml:space="preserve">      Track leftTrack = LoadValueToRegister(leftSymbol, leftRegister);</w:t>
      </w:r>
    </w:p>
    <w:p w14:paraId="55609DBE" w14:textId="34A1EA0B" w:rsidR="008D520A" w:rsidRPr="00903DBA" w:rsidRDefault="00955B86" w:rsidP="00955B86">
      <w:pPr>
        <w:rPr>
          <w:highlight w:val="white"/>
        </w:rPr>
      </w:pPr>
      <w:r w:rsidRPr="00903DBA">
        <w:rPr>
          <w:highlight w:val="white"/>
        </w:rPr>
        <w:t xml:space="preserve">Then we clear the zero register by </w:t>
      </w:r>
      <w:r w:rsidR="00E9358C" w:rsidRPr="00903DBA">
        <w:rPr>
          <w:highlight w:val="white"/>
        </w:rPr>
        <w:t>perform</w:t>
      </w:r>
      <w:r w:rsidRPr="00903DBA">
        <w:rPr>
          <w:highlight w:val="white"/>
        </w:rPr>
        <w:t xml:space="preserve"> the </w:t>
      </w:r>
      <w:r w:rsidR="00E9358C" w:rsidRPr="00903DBA">
        <w:rPr>
          <w:highlight w:val="white"/>
        </w:rPr>
        <w:t>exclusive</w:t>
      </w:r>
      <w:r w:rsidRPr="00903DBA">
        <w:rPr>
          <w:highlight w:val="white"/>
        </w:rPr>
        <w:t xml:space="preserve"> operation on itself, which is an </w:t>
      </w:r>
      <w:r w:rsidR="00E9358C" w:rsidRPr="00903DBA">
        <w:rPr>
          <w:highlight w:val="white"/>
        </w:rPr>
        <w:t>effective</w:t>
      </w:r>
      <w:r w:rsidRPr="00903DBA">
        <w:rPr>
          <w:highlight w:val="white"/>
        </w:rPr>
        <w:t xml:space="preserve"> way to clear a register</w:t>
      </w:r>
      <w:r w:rsidR="00871B84" w:rsidRPr="00903DBA">
        <w:rPr>
          <w:highlight w:val="white"/>
        </w:rPr>
        <w:t xml:space="preserve">, </w:t>
      </w:r>
      <w:proofErr w:type="gramStart"/>
      <w:r w:rsidR="00871B84" w:rsidRPr="00903DBA">
        <w:rPr>
          <w:highlight w:val="white"/>
        </w:rPr>
        <w:t>in order to</w:t>
      </w:r>
      <w:proofErr w:type="gramEnd"/>
      <w:r w:rsidR="00871B84" w:rsidRPr="00903DBA">
        <w:rPr>
          <w:highlight w:val="white"/>
        </w:rPr>
        <w:t xml:space="preserve"> provide current input to the operation.</w:t>
      </w:r>
    </w:p>
    <w:p w14:paraId="769071E3" w14:textId="26B9A37D" w:rsidR="008D520A" w:rsidRPr="00903DBA" w:rsidRDefault="008D520A" w:rsidP="00BF638D">
      <w:pPr>
        <w:pStyle w:val="Code"/>
        <w:rPr>
          <w:highlight w:val="white"/>
        </w:rPr>
      </w:pPr>
      <w:r w:rsidRPr="00903DBA">
        <w:rPr>
          <w:highlight w:val="white"/>
        </w:rPr>
        <w:t xml:space="preserve">      Register </w:t>
      </w:r>
      <w:r w:rsidR="007E3DB7" w:rsidRPr="00903DBA">
        <w:rPr>
          <w:highlight w:val="white"/>
        </w:rPr>
        <w:t>zero</w:t>
      </w:r>
      <w:r w:rsidRPr="00903DBA">
        <w:rPr>
          <w:highlight w:val="white"/>
        </w:rPr>
        <w:t xml:space="preserve">Register = </w:t>
      </w:r>
      <w:r w:rsidR="00A33B83" w:rsidRPr="00903DBA">
        <w:rPr>
          <w:highlight w:val="white"/>
        </w:rPr>
        <w:t>m_zeroRegisterMap</w:t>
      </w:r>
      <w:r w:rsidRPr="00903DBA">
        <w:rPr>
          <w:highlight w:val="white"/>
        </w:rPr>
        <w:t>[typeSize];</w:t>
      </w:r>
    </w:p>
    <w:p w14:paraId="1E6E18F0" w14:textId="2D456A68" w:rsidR="008D520A" w:rsidRPr="00903DBA" w:rsidRDefault="008D520A" w:rsidP="00BF638D">
      <w:pPr>
        <w:pStyle w:val="Code"/>
        <w:rPr>
          <w:highlight w:val="white"/>
        </w:rPr>
      </w:pPr>
      <w:r w:rsidRPr="00903DBA">
        <w:rPr>
          <w:highlight w:val="white"/>
        </w:rPr>
        <w:t xml:space="preserve">      Track </w:t>
      </w:r>
      <w:r w:rsidR="00955B86" w:rsidRPr="00903DBA">
        <w:rPr>
          <w:highlight w:val="white"/>
        </w:rPr>
        <w:t>zero</w:t>
      </w:r>
      <w:r w:rsidRPr="00903DBA">
        <w:rPr>
          <w:highlight w:val="white"/>
        </w:rPr>
        <w:t xml:space="preserve">Track = new Track(leftSymbol, </w:t>
      </w:r>
      <w:r w:rsidR="00955B86" w:rsidRPr="00903DBA">
        <w:rPr>
          <w:highlight w:val="white"/>
        </w:rPr>
        <w:t>zero</w:t>
      </w:r>
      <w:r w:rsidRPr="00903DBA">
        <w:rPr>
          <w:highlight w:val="white"/>
        </w:rPr>
        <w:t>Register);</w:t>
      </w:r>
    </w:p>
    <w:p w14:paraId="00BF7241" w14:textId="2C046520" w:rsidR="008D520A" w:rsidRPr="00903DBA" w:rsidRDefault="008D520A" w:rsidP="00BF638D">
      <w:pPr>
        <w:pStyle w:val="Code"/>
        <w:rPr>
          <w:highlight w:val="white"/>
        </w:rPr>
      </w:pPr>
      <w:r w:rsidRPr="00903DBA">
        <w:rPr>
          <w:highlight w:val="white"/>
        </w:rPr>
        <w:t xml:space="preserve">      AddAssemblyCode(AssemblyOperator.xor, </w:t>
      </w:r>
      <w:r w:rsidR="00955B86" w:rsidRPr="00903DBA">
        <w:rPr>
          <w:highlight w:val="white"/>
        </w:rPr>
        <w:t>zero</w:t>
      </w:r>
      <w:r w:rsidRPr="00903DBA">
        <w:rPr>
          <w:highlight w:val="white"/>
        </w:rPr>
        <w:t xml:space="preserve">Track, </w:t>
      </w:r>
      <w:r w:rsidR="00955B86" w:rsidRPr="00903DBA">
        <w:rPr>
          <w:highlight w:val="white"/>
        </w:rPr>
        <w:t>zero</w:t>
      </w:r>
      <w:r w:rsidRPr="00903DBA">
        <w:rPr>
          <w:highlight w:val="white"/>
        </w:rPr>
        <w:t>Track);</w:t>
      </w:r>
    </w:p>
    <w:p w14:paraId="4B8ECA88" w14:textId="3AA6A354" w:rsidR="008D520A" w:rsidRPr="00903DBA" w:rsidRDefault="00BA7714" w:rsidP="00F078AC">
      <w:pPr>
        <w:rPr>
          <w:highlight w:val="white"/>
        </w:rPr>
      </w:pPr>
      <w:r w:rsidRPr="00903DBA">
        <w:rPr>
          <w:highlight w:val="white"/>
        </w:rPr>
        <w:t xml:space="preserve">The we call </w:t>
      </w:r>
      <w:r w:rsidRPr="00903DBA">
        <w:rPr>
          <w:rStyle w:val="KeyWord0"/>
          <w:highlight w:val="white"/>
        </w:rPr>
        <w:t>IntegralUnary</w:t>
      </w:r>
      <w:r w:rsidRPr="00903DBA">
        <w:rPr>
          <w:highlight w:val="white"/>
        </w:rPr>
        <w:t xml:space="preserve"> to load the right symbol</w:t>
      </w:r>
      <w:r w:rsidR="00F078AC" w:rsidRPr="00903DBA">
        <w:rPr>
          <w:highlight w:val="white"/>
        </w:rPr>
        <w:t xml:space="preserve"> into a suitable storage and perform the operation.</w:t>
      </w:r>
    </w:p>
    <w:p w14:paraId="3FFC8F9C" w14:textId="77777777" w:rsidR="008D520A" w:rsidRPr="00903DBA" w:rsidRDefault="008D520A" w:rsidP="00BF638D">
      <w:pPr>
        <w:pStyle w:val="Code"/>
        <w:rPr>
          <w:highlight w:val="white"/>
        </w:rPr>
      </w:pPr>
      <w:r w:rsidRPr="00903DBA">
        <w:rPr>
          <w:highlight w:val="white"/>
        </w:rPr>
        <w:t xml:space="preserve">      Symbol rightSymbol = (Symbol) middleCode[2];</w:t>
      </w:r>
    </w:p>
    <w:p w14:paraId="571E2E8F" w14:textId="77777777" w:rsidR="008D520A" w:rsidRPr="00903DBA" w:rsidRDefault="008D520A" w:rsidP="00BF638D">
      <w:pPr>
        <w:pStyle w:val="Code"/>
        <w:rPr>
          <w:highlight w:val="white"/>
        </w:rPr>
      </w:pPr>
      <w:r w:rsidRPr="00903DBA">
        <w:rPr>
          <w:highlight w:val="white"/>
        </w:rPr>
        <w:t xml:space="preserve">      IntegralUnary(middleCode.Operator, rightSymbol, rightSymbol);</w:t>
      </w:r>
    </w:p>
    <w:p w14:paraId="6D624652" w14:textId="6D59DCE0" w:rsidR="00BE3EA8" w:rsidRPr="00903DBA" w:rsidRDefault="00F078AC" w:rsidP="00B6354B">
      <w:pPr>
        <w:rPr>
          <w:highlight w:val="white"/>
        </w:rPr>
      </w:pPr>
      <w:r w:rsidRPr="00903DBA">
        <w:rPr>
          <w:highlight w:val="white"/>
        </w:rPr>
        <w:t xml:space="preserve">When the operation is done, we need to </w:t>
      </w:r>
      <w:r w:rsidR="00B6354B" w:rsidRPr="00903DBA">
        <w:rPr>
          <w:highlight w:val="white"/>
        </w:rPr>
        <w:t xml:space="preserve">find out </w:t>
      </w:r>
      <w:r w:rsidR="004C73C1" w:rsidRPr="00903DBA">
        <w:rPr>
          <w:highlight w:val="white"/>
        </w:rPr>
        <w:t>which</w:t>
      </w:r>
      <w:r w:rsidR="00B6354B" w:rsidRPr="00903DBA">
        <w:rPr>
          <w:highlight w:val="white"/>
        </w:rPr>
        <w:t xml:space="preserve"> register to keep and which one to discard. We only use one of the registers, depending on the operation. But we also need to mark that the value of the discarded register has been modified, </w:t>
      </w:r>
      <w:r w:rsidR="00871B84" w:rsidRPr="00903DBA">
        <w:rPr>
          <w:highlight w:val="white"/>
        </w:rPr>
        <w:t>to</w:t>
      </w:r>
      <w:r w:rsidR="00B6354B" w:rsidRPr="00903DBA">
        <w:rPr>
          <w:highlight w:val="white"/>
        </w:rPr>
        <w:t xml:space="preserve"> </w:t>
      </w:r>
      <w:r w:rsidR="00871B84" w:rsidRPr="00903DBA">
        <w:rPr>
          <w:highlight w:val="white"/>
        </w:rPr>
        <w:t xml:space="preserve">prevent that another value </w:t>
      </w:r>
      <w:r w:rsidR="00BE3EA8" w:rsidRPr="00903DBA">
        <w:rPr>
          <w:highlight w:val="white"/>
        </w:rPr>
        <w:t>is stored in the register during the operation.</w:t>
      </w:r>
    </w:p>
    <w:p w14:paraId="0FB6CA34" w14:textId="38BE89C2" w:rsidR="008D520A" w:rsidRPr="00903DBA" w:rsidRDefault="008D520A" w:rsidP="00BF638D">
      <w:pPr>
        <w:pStyle w:val="Code"/>
        <w:rPr>
          <w:highlight w:val="white"/>
        </w:rPr>
      </w:pPr>
      <w:r w:rsidRPr="00903DBA">
        <w:rPr>
          <w:highlight w:val="white"/>
        </w:rPr>
        <w:t xml:space="preserve">      Register resultRegister, discardRegister;</w:t>
      </w:r>
    </w:p>
    <w:p w14:paraId="00B79F69" w14:textId="7F5261D1" w:rsidR="00871B84" w:rsidRPr="00903DBA" w:rsidRDefault="00871B84" w:rsidP="00871B84">
      <w:pPr>
        <w:rPr>
          <w:highlight w:val="white"/>
        </w:rPr>
      </w:pPr>
      <w:r w:rsidRPr="00903DBA">
        <w:rPr>
          <w:highlight w:val="white"/>
        </w:rPr>
        <w:t>I</w:t>
      </w:r>
      <w:r w:rsidR="00C04AE6" w:rsidRPr="00903DBA">
        <w:rPr>
          <w:highlight w:val="white"/>
        </w:rPr>
        <w:t xml:space="preserve">n case of the modulo operation, the resulting register is picked from </w:t>
      </w:r>
      <w:r w:rsidR="00C04AE6" w:rsidRPr="00903DBA">
        <w:rPr>
          <w:rStyle w:val="KeyWord0"/>
          <w:highlight w:val="white"/>
        </w:rPr>
        <w:t>m_remainderRegisterMap</w:t>
      </w:r>
      <w:r w:rsidR="00C04AE6" w:rsidRPr="00903DBA">
        <w:rPr>
          <w:highlight w:val="white"/>
        </w:rPr>
        <w:t xml:space="preserve">, and the register to be discarded </w:t>
      </w:r>
      <w:r w:rsidR="00C04AE6" w:rsidRPr="00903DBA">
        <w:rPr>
          <w:rStyle w:val="KeyWord0"/>
          <w:highlight w:val="white"/>
        </w:rPr>
        <w:t>m_productQuintentRegisterMap</w:t>
      </w:r>
      <w:r w:rsidR="00C04AE6" w:rsidRPr="00903DBA">
        <w:rPr>
          <w:highlight w:val="white"/>
        </w:rPr>
        <w:t>. In case of multiplication or division, it is the other way around.</w:t>
      </w:r>
    </w:p>
    <w:p w14:paraId="7277D9FF" w14:textId="77777777" w:rsidR="008D520A" w:rsidRPr="00903DBA" w:rsidRDefault="008D520A" w:rsidP="00BF638D">
      <w:pPr>
        <w:pStyle w:val="Code"/>
        <w:rPr>
          <w:highlight w:val="white"/>
        </w:rPr>
      </w:pPr>
      <w:r w:rsidRPr="00903DBA">
        <w:rPr>
          <w:highlight w:val="white"/>
        </w:rPr>
        <w:t xml:space="preserve">      if ((middleCode.Operator == MiddleOperator.SignedModulo) ||</w:t>
      </w:r>
    </w:p>
    <w:p w14:paraId="7AF2F2CF" w14:textId="77777777" w:rsidR="008D520A" w:rsidRPr="00903DBA" w:rsidRDefault="008D520A" w:rsidP="00BF638D">
      <w:pPr>
        <w:pStyle w:val="Code"/>
        <w:rPr>
          <w:highlight w:val="white"/>
        </w:rPr>
      </w:pPr>
      <w:r w:rsidRPr="00903DBA">
        <w:rPr>
          <w:highlight w:val="white"/>
        </w:rPr>
        <w:t xml:space="preserve">          (middleCode.Operator == MiddleOperator.UnsignedModulo)) {</w:t>
      </w:r>
    </w:p>
    <w:p w14:paraId="5559F40C" w14:textId="77777777" w:rsidR="008D520A" w:rsidRPr="00903DBA" w:rsidRDefault="008D520A" w:rsidP="00BF638D">
      <w:pPr>
        <w:pStyle w:val="Code"/>
        <w:rPr>
          <w:highlight w:val="white"/>
        </w:rPr>
      </w:pPr>
      <w:r w:rsidRPr="00903DBA">
        <w:rPr>
          <w:highlight w:val="white"/>
        </w:rPr>
        <w:t xml:space="preserve">        resultRegister = m_remainderRegisterMap[typeSize];</w:t>
      </w:r>
    </w:p>
    <w:p w14:paraId="76F44C25" w14:textId="77777777" w:rsidR="008D520A" w:rsidRPr="00903DBA" w:rsidRDefault="008D520A" w:rsidP="00BF638D">
      <w:pPr>
        <w:pStyle w:val="Code"/>
        <w:rPr>
          <w:highlight w:val="white"/>
        </w:rPr>
      </w:pPr>
      <w:r w:rsidRPr="00903DBA">
        <w:rPr>
          <w:highlight w:val="white"/>
        </w:rPr>
        <w:t xml:space="preserve">        discardRegister = m_productQuintentRegisterMap[typeSize];</w:t>
      </w:r>
    </w:p>
    <w:p w14:paraId="151A14D7" w14:textId="77777777" w:rsidR="008D520A" w:rsidRPr="00903DBA" w:rsidRDefault="008D520A" w:rsidP="00BF638D">
      <w:pPr>
        <w:pStyle w:val="Code"/>
        <w:rPr>
          <w:highlight w:val="white"/>
        </w:rPr>
      </w:pPr>
      <w:r w:rsidRPr="00903DBA">
        <w:rPr>
          <w:highlight w:val="white"/>
        </w:rPr>
        <w:t xml:space="preserve">      }</w:t>
      </w:r>
    </w:p>
    <w:p w14:paraId="249E3713" w14:textId="77777777" w:rsidR="008D520A" w:rsidRPr="00903DBA" w:rsidRDefault="008D520A" w:rsidP="00BF638D">
      <w:pPr>
        <w:pStyle w:val="Code"/>
        <w:rPr>
          <w:highlight w:val="white"/>
        </w:rPr>
      </w:pPr>
      <w:r w:rsidRPr="00903DBA">
        <w:rPr>
          <w:highlight w:val="white"/>
        </w:rPr>
        <w:t xml:space="preserve">      else {</w:t>
      </w:r>
    </w:p>
    <w:p w14:paraId="64B3ABDE" w14:textId="77777777" w:rsidR="008D520A" w:rsidRPr="00903DBA" w:rsidRDefault="008D520A" w:rsidP="00BF638D">
      <w:pPr>
        <w:pStyle w:val="Code"/>
        <w:rPr>
          <w:highlight w:val="white"/>
        </w:rPr>
      </w:pPr>
      <w:r w:rsidRPr="00903DBA">
        <w:rPr>
          <w:highlight w:val="white"/>
        </w:rPr>
        <w:t xml:space="preserve">        resultRegister = m_productQuintentRegisterMap[typeSize];</w:t>
      </w:r>
    </w:p>
    <w:p w14:paraId="5BD546ED" w14:textId="77777777" w:rsidR="008D520A" w:rsidRPr="00903DBA" w:rsidRDefault="008D520A" w:rsidP="00BF638D">
      <w:pPr>
        <w:pStyle w:val="Code"/>
        <w:rPr>
          <w:highlight w:val="white"/>
        </w:rPr>
      </w:pPr>
      <w:r w:rsidRPr="00903DBA">
        <w:rPr>
          <w:highlight w:val="white"/>
        </w:rPr>
        <w:t xml:space="preserve">        discardRegister = m_remainderRegisterMap[typeSize];</w:t>
      </w:r>
    </w:p>
    <w:p w14:paraId="200EE5CA" w14:textId="77777777" w:rsidR="008D520A" w:rsidRPr="00903DBA" w:rsidRDefault="008D520A" w:rsidP="00BF638D">
      <w:pPr>
        <w:pStyle w:val="Code"/>
        <w:rPr>
          <w:highlight w:val="white"/>
        </w:rPr>
      </w:pPr>
      <w:r w:rsidRPr="00903DBA">
        <w:rPr>
          <w:highlight w:val="white"/>
        </w:rPr>
        <w:t xml:space="preserve">      }</w:t>
      </w:r>
    </w:p>
    <w:p w14:paraId="76923B3D" w14:textId="1BADCD79" w:rsidR="008D520A" w:rsidRPr="00903DBA" w:rsidRDefault="00EF09C4" w:rsidP="00EF09C4">
      <w:pPr>
        <w:rPr>
          <w:highlight w:val="white"/>
        </w:rPr>
      </w:pPr>
      <w:r w:rsidRPr="00903DBA">
        <w:rPr>
          <w:highlight w:val="white"/>
        </w:rPr>
        <w:t>We create a new tra</w:t>
      </w:r>
      <w:r w:rsidR="000518AA" w:rsidRPr="00903DBA">
        <w:rPr>
          <w:highlight w:val="white"/>
        </w:rPr>
        <w:t>ck</w:t>
      </w:r>
      <w:r w:rsidRPr="00903DBA">
        <w:rPr>
          <w:highlight w:val="white"/>
        </w:rPr>
        <w:t xml:space="preserve"> holding the result symbol and register.</w:t>
      </w:r>
      <w:r w:rsidR="006D5A4E" w:rsidRPr="00903DBA">
        <w:rPr>
          <w:highlight w:val="white"/>
        </w:rPr>
        <w:t xml:space="preserve"> If the result symbol is a temporary variable, we store </w:t>
      </w:r>
      <w:r w:rsidR="00A654D1" w:rsidRPr="00903DBA">
        <w:rPr>
          <w:highlight w:val="white"/>
        </w:rPr>
        <w:t>the</w:t>
      </w:r>
      <w:r w:rsidR="006D5A4E" w:rsidRPr="00903DBA">
        <w:rPr>
          <w:highlight w:val="white"/>
        </w:rPr>
        <w:t xml:space="preserve"> </w:t>
      </w:r>
      <w:r w:rsidR="006F5A33" w:rsidRPr="00903DBA">
        <w:rPr>
          <w:highlight w:val="white"/>
        </w:rPr>
        <w:t>track in the track map.</w:t>
      </w:r>
      <w:r w:rsidR="00A654D1" w:rsidRPr="00903DBA">
        <w:rPr>
          <w:highlight w:val="white"/>
        </w:rPr>
        <w:t xml:space="preserve"> We also add an empty instruction, to mark that the register has been altered by the operation.</w:t>
      </w:r>
    </w:p>
    <w:p w14:paraId="62F79097" w14:textId="77777777" w:rsidR="008D520A" w:rsidRPr="00903DBA" w:rsidRDefault="008D520A" w:rsidP="00BF638D">
      <w:pPr>
        <w:pStyle w:val="Code"/>
        <w:rPr>
          <w:highlight w:val="white"/>
        </w:rPr>
      </w:pPr>
      <w:r w:rsidRPr="00903DBA">
        <w:rPr>
          <w:highlight w:val="white"/>
        </w:rPr>
        <w:t xml:space="preserve">      Symbol resultSymbol = (Symbol) middleCode[0];</w:t>
      </w:r>
    </w:p>
    <w:p w14:paraId="4E72CD64" w14:textId="77777777" w:rsidR="008D520A" w:rsidRPr="00903DBA" w:rsidRDefault="008D520A" w:rsidP="00BF638D">
      <w:pPr>
        <w:pStyle w:val="Code"/>
        <w:rPr>
          <w:highlight w:val="white"/>
        </w:rPr>
      </w:pPr>
      <w:r w:rsidRPr="00903DBA">
        <w:rPr>
          <w:highlight w:val="white"/>
        </w:rPr>
        <w:t xml:space="preserve">      Track resultTrack = new Track(resultSymbol, resultRegister);</w:t>
      </w:r>
    </w:p>
    <w:p w14:paraId="253E5BAF" w14:textId="77777777" w:rsidR="008D520A" w:rsidRPr="00903DBA" w:rsidRDefault="008D520A" w:rsidP="00BF638D">
      <w:pPr>
        <w:pStyle w:val="Code"/>
        <w:rPr>
          <w:highlight w:val="white"/>
        </w:rPr>
      </w:pPr>
    </w:p>
    <w:p w14:paraId="139CDFA5" w14:textId="5DF591FE" w:rsidR="00E622E4" w:rsidRPr="00903DBA" w:rsidRDefault="00E622E4" w:rsidP="00E622E4">
      <w:pPr>
        <w:pStyle w:val="Code"/>
        <w:rPr>
          <w:highlight w:val="white"/>
        </w:rPr>
      </w:pPr>
      <w:r w:rsidRPr="00903DBA">
        <w:rPr>
          <w:highlight w:val="white"/>
        </w:rPr>
        <w:t xml:space="preserve">      if (resultSymbol.</w:t>
      </w:r>
      <w:r w:rsidR="005D1A38" w:rsidRPr="00903DBA">
        <w:rPr>
          <w:highlight w:val="white"/>
        </w:rPr>
        <w:t>Is</w:t>
      </w:r>
      <w:r w:rsidR="00986125" w:rsidRPr="00903DBA">
        <w:rPr>
          <w:highlight w:val="white"/>
        </w:rPr>
        <w:t>Temporary</w:t>
      </w:r>
      <w:r w:rsidR="005D1A38" w:rsidRPr="00903DBA">
        <w:rPr>
          <w:highlight w:val="white"/>
        </w:rPr>
        <w:t>()</w:t>
      </w:r>
      <w:r w:rsidRPr="00903DBA">
        <w:rPr>
          <w:highlight w:val="white"/>
        </w:rPr>
        <w:t>) {</w:t>
      </w:r>
    </w:p>
    <w:p w14:paraId="043C7FEE" w14:textId="77777777" w:rsidR="00E622E4" w:rsidRPr="00903DBA" w:rsidRDefault="00E622E4" w:rsidP="00E622E4">
      <w:pPr>
        <w:pStyle w:val="Code"/>
        <w:rPr>
          <w:highlight w:val="white"/>
        </w:rPr>
      </w:pPr>
      <w:r w:rsidRPr="00903DBA">
        <w:rPr>
          <w:highlight w:val="white"/>
        </w:rPr>
        <w:t xml:space="preserve">        Assert.ErrorXXX(resultSymbol.AddressSymbol == null);</w:t>
      </w:r>
    </w:p>
    <w:p w14:paraId="2977B14E" w14:textId="77777777" w:rsidR="008D520A" w:rsidRPr="00903DBA" w:rsidRDefault="008D520A" w:rsidP="00BF638D">
      <w:pPr>
        <w:pStyle w:val="Code"/>
        <w:rPr>
          <w:highlight w:val="white"/>
        </w:rPr>
      </w:pPr>
      <w:r w:rsidRPr="00903DBA">
        <w:rPr>
          <w:highlight w:val="white"/>
        </w:rPr>
        <w:t xml:space="preserve">        m_trackMap.Add(resultSymbol, resultTrack);</w:t>
      </w:r>
    </w:p>
    <w:p w14:paraId="6FD9BC7F" w14:textId="77777777" w:rsidR="008D520A" w:rsidRPr="00903DBA" w:rsidRDefault="008D520A" w:rsidP="00BF638D">
      <w:pPr>
        <w:pStyle w:val="Code"/>
        <w:rPr>
          <w:highlight w:val="white"/>
        </w:rPr>
      </w:pPr>
      <w:r w:rsidRPr="00903DBA">
        <w:rPr>
          <w:highlight w:val="white"/>
        </w:rPr>
        <w:t xml:space="preserve">        AddAssemblyCode(AssemblyOperator.empty, resultTrack);</w:t>
      </w:r>
    </w:p>
    <w:p w14:paraId="0F215910" w14:textId="77777777" w:rsidR="008D520A" w:rsidRPr="00903DBA" w:rsidRDefault="008D520A" w:rsidP="00BF638D">
      <w:pPr>
        <w:pStyle w:val="Code"/>
        <w:rPr>
          <w:highlight w:val="white"/>
        </w:rPr>
      </w:pPr>
      <w:r w:rsidRPr="00903DBA">
        <w:rPr>
          <w:highlight w:val="white"/>
        </w:rPr>
        <w:t xml:space="preserve">      }</w:t>
      </w:r>
    </w:p>
    <w:p w14:paraId="09510AE1" w14:textId="0AC693A7" w:rsidR="00836A60" w:rsidRPr="00903DBA" w:rsidRDefault="00836A60" w:rsidP="00836A60">
      <w:pPr>
        <w:rPr>
          <w:highlight w:val="white"/>
        </w:rPr>
      </w:pPr>
      <w:r w:rsidRPr="00903DBA">
        <w:rPr>
          <w:highlight w:val="white"/>
        </w:rPr>
        <w:lastRenderedPageBreak/>
        <w:t>If the result symbol is a regular variable, we store the value in the register at the address of the variable. In this case we do not need to add an empty</w:t>
      </w:r>
      <w:r w:rsidR="001B7CAD" w:rsidRPr="00903DBA">
        <w:rPr>
          <w:highlight w:val="white"/>
        </w:rPr>
        <w:t xml:space="preserve"> instruction since the </w:t>
      </w:r>
      <w:r w:rsidR="000518AA" w:rsidRPr="00903DBA">
        <w:rPr>
          <w:highlight w:val="white"/>
        </w:rPr>
        <w:t>loading of the register marks that is has been in use.</w:t>
      </w:r>
    </w:p>
    <w:p w14:paraId="0D627748" w14:textId="22CF648C" w:rsidR="008D520A" w:rsidRPr="00903DBA" w:rsidRDefault="008D520A" w:rsidP="00BF638D">
      <w:pPr>
        <w:pStyle w:val="Code"/>
        <w:rPr>
          <w:highlight w:val="white"/>
        </w:rPr>
      </w:pPr>
      <w:r w:rsidRPr="00903DBA">
        <w:rPr>
          <w:highlight w:val="white"/>
        </w:rPr>
        <w:t xml:space="preserve">      else {</w:t>
      </w:r>
    </w:p>
    <w:p w14:paraId="1586CF0A" w14:textId="77777777" w:rsidR="008D520A" w:rsidRPr="00903DBA" w:rsidRDefault="008D520A" w:rsidP="00BF638D">
      <w:pPr>
        <w:pStyle w:val="Code"/>
        <w:rPr>
          <w:highlight w:val="white"/>
        </w:rPr>
      </w:pPr>
      <w:r w:rsidRPr="00903DBA">
        <w:rPr>
          <w:highlight w:val="white"/>
        </w:rPr>
        <w:t xml:space="preserve">        AddAssemblyCode(AssemblyOperator.mov, Base(resultSymbol),</w:t>
      </w:r>
    </w:p>
    <w:p w14:paraId="6FC169DA" w14:textId="77777777" w:rsidR="008D520A" w:rsidRPr="00903DBA" w:rsidRDefault="008D520A" w:rsidP="00BF638D">
      <w:pPr>
        <w:pStyle w:val="Code"/>
        <w:rPr>
          <w:highlight w:val="white"/>
        </w:rPr>
      </w:pPr>
      <w:r w:rsidRPr="00903DBA">
        <w:rPr>
          <w:highlight w:val="white"/>
        </w:rPr>
        <w:t xml:space="preserve">                        Offset(resultSymbol), resultTrack);</w:t>
      </w:r>
    </w:p>
    <w:p w14:paraId="6A06CB60" w14:textId="77777777" w:rsidR="008D520A" w:rsidRPr="00903DBA" w:rsidRDefault="008D520A" w:rsidP="00BF638D">
      <w:pPr>
        <w:pStyle w:val="Code"/>
        <w:rPr>
          <w:highlight w:val="white"/>
        </w:rPr>
      </w:pPr>
      <w:r w:rsidRPr="00903DBA">
        <w:rPr>
          <w:highlight w:val="white"/>
        </w:rPr>
        <w:t xml:space="preserve">      }</w:t>
      </w:r>
    </w:p>
    <w:p w14:paraId="21B51365" w14:textId="4F2A3CAE" w:rsidR="008D520A" w:rsidRPr="00903DBA" w:rsidRDefault="000518AA" w:rsidP="008F56DD">
      <w:pPr>
        <w:rPr>
          <w:highlight w:val="white"/>
        </w:rPr>
      </w:pPr>
      <w:r w:rsidRPr="00903DBA">
        <w:rPr>
          <w:highlight w:val="white"/>
        </w:rPr>
        <w:t xml:space="preserve">However, we need to add an empty </w:t>
      </w:r>
      <w:r w:rsidR="008F56DD" w:rsidRPr="00903DBA">
        <w:rPr>
          <w:highlight w:val="white"/>
        </w:rPr>
        <w:t>instruction for the discarded register, to mark that it has been altered.</w:t>
      </w:r>
    </w:p>
    <w:p w14:paraId="3AB5C449" w14:textId="32FF332A" w:rsidR="008D520A" w:rsidRPr="00903DBA" w:rsidRDefault="008D520A" w:rsidP="00BF638D">
      <w:pPr>
        <w:pStyle w:val="Code"/>
        <w:rPr>
          <w:highlight w:val="white"/>
        </w:rPr>
      </w:pPr>
      <w:r w:rsidRPr="00903DBA">
        <w:rPr>
          <w:highlight w:val="white"/>
        </w:rPr>
        <w:t xml:space="preserve">      Track </w:t>
      </w:r>
      <w:r w:rsidR="000518AA" w:rsidRPr="00903DBA">
        <w:rPr>
          <w:highlight w:val="white"/>
        </w:rPr>
        <w:t>discared</w:t>
      </w:r>
      <w:r w:rsidRPr="00903DBA">
        <w:rPr>
          <w:highlight w:val="white"/>
        </w:rPr>
        <w:t>Track = new Track(resultSymbol, discardRegister);</w:t>
      </w:r>
    </w:p>
    <w:p w14:paraId="6A380001" w14:textId="78A580B8" w:rsidR="008D520A" w:rsidRPr="00903DBA" w:rsidRDefault="008D520A" w:rsidP="00BF638D">
      <w:pPr>
        <w:pStyle w:val="Code"/>
        <w:rPr>
          <w:highlight w:val="white"/>
        </w:rPr>
      </w:pPr>
      <w:r w:rsidRPr="00903DBA">
        <w:rPr>
          <w:highlight w:val="white"/>
        </w:rPr>
        <w:t xml:space="preserve">      AddAssemblyCode(AssemblyOperator.empty, </w:t>
      </w:r>
      <w:r w:rsidR="008F56DD" w:rsidRPr="00903DBA">
        <w:rPr>
          <w:highlight w:val="white"/>
        </w:rPr>
        <w:t>discaredTrack</w:t>
      </w:r>
      <w:r w:rsidRPr="00903DBA">
        <w:rPr>
          <w:highlight w:val="white"/>
        </w:rPr>
        <w:t>);</w:t>
      </w:r>
    </w:p>
    <w:p w14:paraId="1E6E14BE" w14:textId="0AB4896E" w:rsidR="008D520A" w:rsidRPr="00903DBA" w:rsidRDefault="008D520A" w:rsidP="00BF638D">
      <w:pPr>
        <w:pStyle w:val="Code"/>
        <w:rPr>
          <w:highlight w:val="white"/>
        </w:rPr>
      </w:pPr>
      <w:r w:rsidRPr="00903DBA">
        <w:rPr>
          <w:highlight w:val="white"/>
        </w:rPr>
        <w:t xml:space="preserve">    }</w:t>
      </w:r>
    </w:p>
    <w:p w14:paraId="2EC7F8A4" w14:textId="77777777" w:rsidR="002F73EF" w:rsidRPr="0060539D" w:rsidRDefault="002F73EF" w:rsidP="0060539D">
      <w:pPr>
        <w:pStyle w:val="Rubrik3"/>
        <w:numPr>
          <w:ilvl w:val="2"/>
          <w:numId w:val="137"/>
        </w:numPr>
        <w:rPr>
          <w:highlight w:val="white"/>
        </w:rPr>
      </w:pPr>
      <w:bookmarkStart w:id="534" w:name="_Toc59126255"/>
      <w:r w:rsidRPr="0060539D">
        <w:rPr>
          <w:highlight w:val="white"/>
        </w:rPr>
        <w:t>Integral Assignment and Parameters</w:t>
      </w:r>
      <w:bookmarkEnd w:id="534"/>
    </w:p>
    <w:p w14:paraId="489A73CF" w14:textId="678A0C63"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 What makes it a bit complicated is that we must take into consideration of the assignment of a conditional expression. Both the values of the true and false expression shall be assigned to the same register.</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77777777" w:rsidR="002F73EF" w:rsidRPr="00903DBA" w:rsidRDefault="002F73EF" w:rsidP="002F73EF">
      <w:pPr>
        <w:rPr>
          <w:highlight w:val="white"/>
        </w:rPr>
      </w:pPr>
      <w:r w:rsidRPr="00903DBA">
        <w:rPr>
          <w:highlight w:val="white"/>
        </w:rPr>
        <w:t xml:space="preserve">The </w:t>
      </w:r>
      <w:r w:rsidRPr="00903DBA">
        <w:rPr>
          <w:rStyle w:val="KeyWord0"/>
          <w:highlight w:val="white"/>
        </w:rPr>
        <w:t>IntegralParameter</w:t>
      </w:r>
      <w:r w:rsidRPr="00903DBA">
        <w:rPr>
          <w:highlight w:val="white"/>
        </w:rPr>
        <w:t xml:space="preserve"> method is quite simple. We only need to create the symbol representing the parameter, and then call </w:t>
      </w:r>
      <w:r w:rsidRPr="00903DBA">
        <w:rPr>
          <w:rStyle w:val="KeyWord0"/>
          <w:highlight w:val="white"/>
        </w:rPr>
        <w:t>IntegralAssign</w:t>
      </w:r>
      <w:r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70B5963B"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method is called by </w:t>
      </w:r>
      <w:r w:rsidRPr="00903DBA">
        <w:rPr>
          <w:rStyle w:val="KeyWord0"/>
          <w:highlight w:val="white"/>
        </w:rPr>
        <w:t>IntegralAssign</w:t>
      </w:r>
      <w:r w:rsidR="003B525C">
        <w:rPr>
          <w:highlight w:val="white"/>
        </w:rPr>
        <w:t xml:space="preserve"> and</w:t>
      </w:r>
      <w:r w:rsidRPr="00903DBA">
        <w:rPr>
          <w:highlight w:val="white"/>
        </w:rPr>
        <w:t xml:space="preserve"> </w:t>
      </w:r>
      <w:r w:rsidRPr="00903DBA">
        <w:rPr>
          <w:rStyle w:val="KeyWord0"/>
          <w:highlight w:val="white"/>
        </w:rPr>
        <w:t>IntegralParameter</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77777777" w:rsidR="002F73EF" w:rsidRPr="00903DBA" w:rsidRDefault="002F73EF" w:rsidP="002F73EF">
      <w:pPr>
        <w:pStyle w:val="Code"/>
        <w:rPr>
          <w:highlight w:val="white"/>
        </w:rPr>
      </w:pPr>
      <w:r w:rsidRPr="00903DBA">
        <w:rPr>
          <w:highlight w:val="white"/>
        </w:rPr>
        <w:t xml:space="preserve">      int typeSize = assignSymbol.Type.SizeArray();</w:t>
      </w:r>
    </w:p>
    <w:p w14:paraId="25501E22" w14:textId="3CC0D2F5" w:rsidR="002F73EF" w:rsidRPr="00903DBA" w:rsidRDefault="002F73EF" w:rsidP="002F73EF">
      <w:pPr>
        <w:rPr>
          <w:highlight w:val="white"/>
        </w:rPr>
      </w:pPr>
      <w:r w:rsidRPr="00903DBA">
        <w:rPr>
          <w:highlight w:val="white"/>
        </w:rPr>
        <w:t>If the result symbol is temporary and its address symbol is null, we are facing the assignment of a conditional expression.</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77777777" w:rsidR="00546EB3" w:rsidRPr="00903DBA" w:rsidRDefault="00546EB3" w:rsidP="00546EB3">
      <w:pPr>
        <w:pStyle w:val="Code"/>
        <w:rPr>
          <w:highlight w:val="white"/>
        </w:rPr>
      </w:pPr>
      <w:r w:rsidRPr="00903DBA">
        <w:rPr>
          <w:highlight w:val="white"/>
        </w:rPr>
        <w:t xml:space="preserve">        Assert.ErrorXXX(assignTrack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01629591" w14:textId="7A3CC49A" w:rsidR="002F73EF" w:rsidRPr="00903DBA" w:rsidRDefault="002F73EF" w:rsidP="002F73EF">
      <w:pPr>
        <w:rPr>
          <w:highlight w:val="white"/>
        </w:rPr>
      </w:pPr>
      <w:r w:rsidRPr="00903DBA">
        <w:rPr>
          <w:highlight w:val="white"/>
        </w:rPr>
        <w:lastRenderedPageBreak/>
        <w:t xml:space="preserve">If the assignment symbol is stored in the track map, </w:t>
      </w:r>
      <w:r w:rsidR="007C0D04">
        <w:rPr>
          <w:highlight w:val="white"/>
        </w:rPr>
        <w:t>it</w:t>
      </w:r>
      <w:r w:rsidRPr="00903DBA">
        <w:rPr>
          <w:highlight w:val="white"/>
        </w:rPr>
        <w:t xml:space="preserve"> means that we assign the true expression of the conditional expression, we start by copying its track to the assignment track. Then we add the assignment track to the track map.</w:t>
      </w:r>
    </w:p>
    <w:p w14:paraId="10A7D3D9" w14:textId="6AE3E347" w:rsidR="002F73EF" w:rsidRPr="00903DBA" w:rsidRDefault="002F73EF" w:rsidP="002F73EF">
      <w:pPr>
        <w:rPr>
          <w:highlight w:val="white"/>
        </w:rPr>
      </w:pPr>
      <w:r w:rsidRPr="00903DBA">
        <w:rPr>
          <w:highlight w:val="white"/>
        </w:rPr>
        <w:t>If the assignment symbol is not stored in the track map, we assign the false expression of the conditional expression, we begin by creating a track for the result symbol.</w:t>
      </w:r>
    </w:p>
    <w:p w14:paraId="3E4540BA" w14:textId="77777777" w:rsidR="002F73EF" w:rsidRPr="00903DBA" w:rsidRDefault="002F73EF" w:rsidP="002F73EF">
      <w:pPr>
        <w:rPr>
          <w:highlight w:val="white"/>
        </w:rPr>
      </w:pPr>
      <w:r w:rsidRPr="00903DBA">
        <w:rPr>
          <w:highlight w:val="white"/>
        </w:rPr>
        <w:t>If the assign symbol is an integer value, we move it into the register.</w:t>
      </w:r>
    </w:p>
    <w:p w14:paraId="110009E2" w14:textId="77777777" w:rsidR="00546EB3" w:rsidRPr="00903DBA" w:rsidRDefault="00546EB3" w:rsidP="0082666A">
      <w:pPr>
        <w:pStyle w:val="Code"/>
        <w:rPr>
          <w:highlight w:val="white"/>
        </w:rPr>
      </w:pPr>
      <w:r w:rsidRPr="00903DBA">
        <w:rPr>
          <w:highlight w:val="white"/>
        </w:rPr>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12501CE8"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77777777" w:rsidR="002F73EF" w:rsidRPr="00903DBA" w:rsidRDefault="002F73EF" w:rsidP="002F73EF">
      <w:pPr>
        <w:rPr>
          <w:highlight w:val="white"/>
        </w:rPr>
      </w:pPr>
      <w:r w:rsidRPr="00903DBA">
        <w:rPr>
          <w:highlight w:val="white"/>
        </w:rPr>
        <w:t>Otherwise, we move the value of the symbol into the register.</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77777777" w:rsidR="00546EB3" w:rsidRPr="007D42C3" w:rsidRDefault="00546EB3" w:rsidP="007D42C3">
      <w:pPr>
        <w:pStyle w:val="Code"/>
        <w:rPr>
          <w:highlight w:val="white"/>
        </w:rPr>
      </w:pPr>
      <w:r w:rsidRPr="007D42C3">
        <w:rPr>
          <w:highlight w:val="white"/>
        </w:rPr>
        <w:t xml:space="preserve">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77777777" w:rsidR="007D42C3" w:rsidRPr="007D42C3" w:rsidRDefault="007D42C3" w:rsidP="007D42C3">
      <w:pPr>
        <w:pStyle w:val="Code"/>
        <w:rPr>
          <w:highlight w:val="white"/>
        </w:rPr>
      </w:pPr>
      <w:r w:rsidRPr="007D42C3">
        <w:rPr>
          <w:highlight w:val="white"/>
        </w:rPr>
        <w:t xml:space="preserve">        }</w:t>
      </w:r>
    </w:p>
    <w:p w14:paraId="175CFD10" w14:textId="77777777" w:rsidR="007D42C3" w:rsidRPr="007D42C3" w:rsidRDefault="007D42C3" w:rsidP="007D42C3">
      <w:pPr>
        <w:pStyle w:val="Code"/>
        <w:rPr>
          <w:highlight w:val="white"/>
        </w:rPr>
      </w:pPr>
      <w:r w:rsidRPr="007D42C3">
        <w:rPr>
          <w:highlight w:val="white"/>
        </w:rPr>
        <w:t xml:space="preserve">        else if (assignSymbol.Value is BigInteger) {</w:t>
      </w:r>
    </w:p>
    <w:p w14:paraId="656500DD" w14:textId="77777777" w:rsidR="007D42C3" w:rsidRPr="007D42C3" w:rsidRDefault="007D42C3" w:rsidP="007D42C3">
      <w:pPr>
        <w:pStyle w:val="Code"/>
        <w:rPr>
          <w:highlight w:val="white"/>
        </w:rPr>
      </w:pPr>
      <w:r w:rsidRPr="007D42C3">
        <w:rPr>
          <w:highlight w:val="white"/>
        </w:rPr>
        <w:t xml:space="preserve">          BigInteger bigValue = (BigInteger) assignSymbol.Value;</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77777777" w:rsidR="007D42C3" w:rsidRPr="007D42C3" w:rsidRDefault="007D42C3" w:rsidP="007D42C3">
      <w:pPr>
        <w:pStyle w:val="Code"/>
        <w:rPr>
          <w:highlight w:val="white"/>
        </w:rPr>
      </w:pPr>
      <w:r w:rsidRPr="007D42C3">
        <w:rPr>
          <w:highlight w:val="white"/>
        </w:rPr>
        <w:t xml:space="preserve">        }</w:t>
      </w:r>
    </w:p>
    <w:p w14:paraId="16C24CD8" w14:textId="77777777" w:rsidR="007D42C3" w:rsidRPr="007D42C3" w:rsidRDefault="007D42C3" w:rsidP="007D42C3">
      <w:pPr>
        <w:pStyle w:val="Code"/>
        <w:rPr>
          <w:highlight w:val="white"/>
        </w:rPr>
      </w:pPr>
      <w:r w:rsidRPr="007D42C3">
        <w:rPr>
          <w:highlight w:val="white"/>
        </w:rPr>
        <w:lastRenderedPageBreak/>
        <w:t xml:space="preserve">        else if (assignSymbol.Type.IsArrayFunctionOrString() ||</w:t>
      </w:r>
    </w:p>
    <w:p w14:paraId="370AC386" w14:textId="77777777" w:rsidR="007D42C3" w:rsidRPr="007D42C3" w:rsidRDefault="007D42C3" w:rsidP="007D42C3">
      <w:pPr>
        <w:pStyle w:val="Code"/>
        <w:rPr>
          <w:highlight w:val="white"/>
        </w:rPr>
      </w:pPr>
      <w:r w:rsidRPr="007D42C3">
        <w:rPr>
          <w:highlight w:val="white"/>
        </w:rPr>
        <w:t xml:space="preserve">                 (assignSymbol.Value is StaticAddress)) {</w:t>
      </w:r>
    </w:p>
    <w:p w14:paraId="32FBC957" w14:textId="77777777" w:rsidR="007D42C3" w:rsidRPr="007D42C3" w:rsidRDefault="007D42C3" w:rsidP="007D42C3">
      <w:pPr>
        <w:pStyle w:val="Code"/>
        <w:rPr>
          <w:highlight w:val="white"/>
        </w:rPr>
      </w:pPr>
      <w:r w:rsidRPr="007D42C3">
        <w:rPr>
          <w:highlight w:val="white"/>
        </w:rPr>
        <w:t xml:space="preserve">          if (assignSymbol.AddressSymbol != null) {</w:t>
      </w:r>
    </w:p>
    <w:p w14:paraId="662D24A6" w14:textId="77777777" w:rsidR="007D42C3" w:rsidRPr="007D42C3" w:rsidRDefault="007D42C3" w:rsidP="007D42C3">
      <w:pPr>
        <w:pStyle w:val="Code"/>
        <w:rPr>
          <w:highlight w:val="white"/>
        </w:rPr>
      </w:pPr>
      <w:r w:rsidRPr="007D42C3">
        <w:rPr>
          <w:highlight w:val="white"/>
        </w:rPr>
        <w:t xml:space="preserve">            Track addressTrack =</w:t>
      </w:r>
    </w:p>
    <w:p w14:paraId="0067EA66" w14:textId="781C57A7" w:rsidR="007D42C3" w:rsidRPr="007D42C3" w:rsidRDefault="007D42C3" w:rsidP="007D42C3">
      <w:pPr>
        <w:pStyle w:val="Code"/>
        <w:rPr>
          <w:highlight w:val="white"/>
        </w:rPr>
      </w:pPr>
      <w:r w:rsidRPr="007D42C3">
        <w:rPr>
          <w:highlight w:val="white"/>
        </w:rPr>
        <w:t xml:space="preserve">              LoadValueToRegister(assignSymbol.AddressSymbol);</w:t>
      </w:r>
    </w:p>
    <w:p w14:paraId="2D97EBBA" w14:textId="77777777" w:rsidR="007D42C3" w:rsidRPr="007D42C3" w:rsidRDefault="007D42C3" w:rsidP="007D42C3">
      <w:pPr>
        <w:pStyle w:val="Code"/>
        <w:rPr>
          <w:highlight w:val="white"/>
        </w:rPr>
      </w:pPr>
      <w:r w:rsidRPr="007D42C3">
        <w:rPr>
          <w:highlight w:val="white"/>
        </w:rPr>
        <w:t xml:space="preserve">            addressTrack.Pointer = true;</w:t>
      </w:r>
    </w:p>
    <w:p w14:paraId="383AF98B"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4984097C" w14:textId="77777777" w:rsidR="007D42C3" w:rsidRPr="007D42C3" w:rsidRDefault="007D42C3" w:rsidP="007D42C3">
      <w:pPr>
        <w:pStyle w:val="Code"/>
        <w:rPr>
          <w:highlight w:val="white"/>
        </w:rPr>
      </w:pPr>
      <w:r w:rsidRPr="007D42C3">
        <w:rPr>
          <w:highlight w:val="white"/>
        </w:rPr>
        <w:t xml:space="preserve">                            Offset(resultSymbol), addressTrack);</w:t>
      </w:r>
    </w:p>
    <w:p w14:paraId="696CB887" w14:textId="77777777" w:rsidR="007D42C3" w:rsidRPr="007D42C3" w:rsidRDefault="007D42C3" w:rsidP="007D42C3">
      <w:pPr>
        <w:pStyle w:val="Code"/>
        <w:rPr>
          <w:highlight w:val="white"/>
        </w:rPr>
      </w:pPr>
    </w:p>
    <w:p w14:paraId="0AF0151F" w14:textId="77777777" w:rsidR="007D42C3" w:rsidRPr="007D42C3" w:rsidRDefault="007D42C3" w:rsidP="007D42C3">
      <w:pPr>
        <w:pStyle w:val="Code"/>
        <w:rPr>
          <w:highlight w:val="white"/>
        </w:rPr>
      </w:pPr>
      <w:r w:rsidRPr="007D42C3">
        <w:rPr>
          <w:highlight w:val="white"/>
        </w:rPr>
        <w:t xml:space="preserve">            if (assignSymbol.AddressOffset != 0) {</w:t>
      </w:r>
    </w:p>
    <w:p w14:paraId="37670654"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4140CF9E" w14:textId="77777777" w:rsidR="007D42C3" w:rsidRPr="007D42C3" w:rsidRDefault="007D42C3" w:rsidP="007D42C3">
      <w:pPr>
        <w:pStyle w:val="Code"/>
        <w:rPr>
          <w:highlight w:val="white"/>
        </w:rPr>
      </w:pPr>
      <w:r w:rsidRPr="007D42C3">
        <w:rPr>
          <w:highlight w:val="white"/>
        </w:rPr>
        <w:t xml:space="preserve">                              Offset(resultSymbol), (BigInteger)</w:t>
      </w:r>
    </w:p>
    <w:p w14:paraId="3F47A8E6" w14:textId="1592D98C" w:rsidR="007D42C3" w:rsidRPr="007D42C3" w:rsidRDefault="007D42C3" w:rsidP="007D42C3">
      <w:pPr>
        <w:pStyle w:val="Code"/>
        <w:rPr>
          <w:highlight w:val="white"/>
        </w:rPr>
      </w:pPr>
      <w:r w:rsidRPr="007D42C3">
        <w:rPr>
          <w:highlight w:val="white"/>
        </w:rPr>
        <w:t xml:space="preserve">                              assignSymbol.AddressOffset, typeSize);</w:t>
      </w:r>
    </w:p>
    <w:p w14:paraId="3B27665B" w14:textId="77777777" w:rsidR="007D42C3" w:rsidRPr="007D42C3" w:rsidRDefault="007D42C3" w:rsidP="007D42C3">
      <w:pPr>
        <w:pStyle w:val="Code"/>
        <w:rPr>
          <w:highlight w:val="white"/>
        </w:rPr>
      </w:pPr>
      <w:r w:rsidRPr="007D42C3">
        <w:rPr>
          <w:highlight w:val="white"/>
        </w:rPr>
        <w:t xml:space="preserve">            }</w:t>
      </w:r>
    </w:p>
    <w:p w14:paraId="718E92FD" w14:textId="77777777" w:rsidR="007D42C3" w:rsidRPr="007D42C3" w:rsidRDefault="007D42C3" w:rsidP="007D42C3">
      <w:pPr>
        <w:pStyle w:val="Code"/>
        <w:rPr>
          <w:highlight w:val="white"/>
        </w:rPr>
      </w:pPr>
      <w:r w:rsidRPr="007D42C3">
        <w:rPr>
          <w:highlight w:val="white"/>
        </w:rPr>
        <w:t xml:space="preserve">          }</w:t>
      </w:r>
    </w:p>
    <w:p w14:paraId="05A9DD43" w14:textId="77777777" w:rsidR="007D42C3" w:rsidRPr="007D42C3" w:rsidRDefault="007D42C3" w:rsidP="007D42C3">
      <w:pPr>
        <w:pStyle w:val="Code"/>
        <w:rPr>
          <w:highlight w:val="white"/>
        </w:rPr>
      </w:pPr>
      <w:r w:rsidRPr="007D42C3">
        <w:rPr>
          <w:highlight w:val="white"/>
        </w:rPr>
        <w:t xml:space="preserve">          else {</w:t>
      </w:r>
    </w:p>
    <w:p w14:paraId="609A15CD"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77777777" w:rsidR="007D42C3" w:rsidRPr="007D42C3" w:rsidRDefault="007D42C3" w:rsidP="007D42C3">
      <w:pPr>
        <w:pStyle w:val="Code"/>
        <w:rPr>
          <w:highlight w:val="white"/>
        </w:rPr>
      </w:pPr>
      <w:r w:rsidRPr="007D42C3">
        <w:rPr>
          <w:highlight w:val="white"/>
        </w:rPr>
        <w:t xml:space="preserve">                            Offset(resultSymbol), Base(assignSymbol),</w:t>
      </w:r>
    </w:p>
    <w:p w14:paraId="37BDEE1B" w14:textId="77777777"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77777777" w:rsidR="007D42C3" w:rsidRPr="007D42C3" w:rsidRDefault="007D42C3" w:rsidP="007D42C3">
      <w:pPr>
        <w:pStyle w:val="Code"/>
        <w:rPr>
          <w:highlight w:val="white"/>
        </w:rPr>
      </w:pPr>
      <w:r w:rsidRPr="007D42C3">
        <w:rPr>
          <w:highlight w:val="white"/>
        </w:rPr>
        <w:t xml:space="preserve">            int assignOffset = Offset(assignSymbol);</w:t>
      </w:r>
    </w:p>
    <w:p w14:paraId="2BE805C8" w14:textId="77777777" w:rsidR="007D42C3" w:rsidRPr="007D42C3" w:rsidRDefault="007D42C3" w:rsidP="007D42C3">
      <w:pPr>
        <w:pStyle w:val="Code"/>
        <w:rPr>
          <w:highlight w:val="white"/>
        </w:rPr>
      </w:pPr>
      <w:r w:rsidRPr="007D42C3">
        <w:rPr>
          <w:highlight w:val="white"/>
        </w:rPr>
        <w:t xml:space="preserve">            if (assignOffset != 0) {</w:t>
      </w:r>
    </w:p>
    <w:p w14:paraId="7F32A1B2"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77777777"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77777777" w:rsidR="007D42C3" w:rsidRPr="007D42C3" w:rsidRDefault="007D42C3" w:rsidP="007D42C3">
      <w:pPr>
        <w:pStyle w:val="Code"/>
        <w:rPr>
          <w:highlight w:val="white"/>
        </w:rPr>
      </w:pPr>
      <w:r w:rsidRPr="007D42C3">
        <w:rPr>
          <w:highlight w:val="white"/>
        </w:rPr>
        <w:t xml:space="preserve">                              typeSize);</w:t>
      </w:r>
    </w:p>
    <w:p w14:paraId="4870DFF5" w14:textId="77777777" w:rsidR="007D42C3" w:rsidRPr="007D42C3" w:rsidRDefault="007D42C3" w:rsidP="007D42C3">
      <w:pPr>
        <w:pStyle w:val="Code"/>
        <w:rPr>
          <w:highlight w:val="white"/>
        </w:rPr>
      </w:pPr>
      <w:r w:rsidRPr="007D42C3">
        <w:rPr>
          <w:highlight w:val="white"/>
        </w:rPr>
        <w:t xml:space="preserve">            }</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7777777" w:rsidR="007D42C3" w:rsidRPr="007D42C3" w:rsidRDefault="007D42C3" w:rsidP="007D42C3">
      <w:pPr>
        <w:pStyle w:val="Code"/>
        <w:rPr>
          <w:highlight w:val="white"/>
        </w:rPr>
      </w:pPr>
      <w:r w:rsidRPr="007D42C3">
        <w:rPr>
          <w:highlight w:val="white"/>
        </w:rPr>
        <w:t xml:space="preserve">        }</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1C67915A" w14:textId="77777777" w:rsidR="002F73EF" w:rsidRPr="00903DBA" w:rsidRDefault="002F73EF" w:rsidP="002F73EF">
      <w:pPr>
        <w:rPr>
          <w:highlight w:val="white"/>
        </w:rPr>
      </w:pPr>
      <w:r w:rsidRPr="00903DBA">
        <w:rPr>
          <w:highlight w:val="white"/>
        </w:rPr>
        <w:t>If the result symbol is not temporary, we move the value directly into the address of the result symbol.</w:t>
      </w:r>
    </w:p>
    <w:p w14:paraId="4C3FF659" w14:textId="77777777" w:rsidR="002F73EF" w:rsidRPr="00903DBA" w:rsidRDefault="002F73EF" w:rsidP="002F73EF">
      <w:pPr>
        <w:rPr>
          <w:highlight w:val="white"/>
        </w:rPr>
      </w:pPr>
      <w:r w:rsidRPr="00903DBA">
        <w:rPr>
          <w:highlight w:val="white"/>
        </w:rPr>
        <w:t xml:space="preserve">In case of an integer value, there is a special case due to technical limitations if the size is eight bytes. In that case we </w:t>
      </w:r>
      <w:proofErr w:type="gramStart"/>
      <w:r w:rsidRPr="00903DBA">
        <w:rPr>
          <w:highlight w:val="white"/>
        </w:rPr>
        <w:t>have to</w:t>
      </w:r>
      <w:proofErr w:type="gramEnd"/>
      <w:r w:rsidRPr="00903DBA">
        <w:rPr>
          <w:highlight w:val="white"/>
        </w:rPr>
        <w:t xml:space="preserve"> load the value into a register and load the register into the address, since we cannot load an eight-byte value directly into an address.</w:t>
      </w:r>
    </w:p>
    <w:p w14:paraId="4CDA8734" w14:textId="77777777" w:rsidR="002F73EF" w:rsidRPr="00903DBA" w:rsidRDefault="002F73EF" w:rsidP="002F73EF">
      <w:pPr>
        <w:rPr>
          <w:highlight w:val="white"/>
        </w:rPr>
      </w:pPr>
      <w:r w:rsidRPr="00903DBA">
        <w:rPr>
          <w:highlight w:val="white"/>
        </w:rPr>
        <w:t>If the value size is not eight-byte, we load the value directly into the address.</w:t>
      </w:r>
    </w:p>
    <w:p w14:paraId="7681ABAE" w14:textId="77777777" w:rsidR="002F73EF" w:rsidRPr="00903DBA" w:rsidRDefault="002F73EF" w:rsidP="002F73EF">
      <w:pPr>
        <w:rPr>
          <w:highlight w:val="white"/>
        </w:rPr>
      </w:pPr>
      <w:r w:rsidRPr="00903DBA">
        <w:rPr>
          <w:highlight w:val="white"/>
        </w:rPr>
        <w:t>If the symbol is an array, function, string, or static address, we load the address rather than the value onto the address.</w:t>
      </w:r>
    </w:p>
    <w:p w14:paraId="67A43196" w14:textId="77777777" w:rsidR="002F73EF" w:rsidRPr="00903DBA" w:rsidRDefault="002F73EF" w:rsidP="002F73EF">
      <w:pPr>
        <w:rPr>
          <w:highlight w:val="white"/>
        </w:rPr>
      </w:pPr>
      <w:r w:rsidRPr="00903DBA">
        <w:rPr>
          <w:highlight w:val="white"/>
        </w:rPr>
        <w:t>Otherwise, we need to load the value into a register, which we than load onto the address.</w:t>
      </w:r>
    </w:p>
    <w:p w14:paraId="6E51EFB7" w14:textId="77777777" w:rsidR="00184AA8" w:rsidRPr="00903DBA" w:rsidRDefault="00184AA8" w:rsidP="0060539D">
      <w:pPr>
        <w:pStyle w:val="Rubrik3"/>
        <w:rPr>
          <w:highlight w:val="white"/>
        </w:rPr>
      </w:pPr>
      <w:bookmarkStart w:id="535" w:name="_Toc59126256"/>
      <w:r w:rsidRPr="00903DBA">
        <w:rPr>
          <w:highlight w:val="white"/>
        </w:rPr>
        <w:t>Unary Integral Operations</w:t>
      </w:r>
      <w:bookmarkEnd w:id="535"/>
    </w:p>
    <w:p w14:paraId="58663A23"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Unary</w:t>
      </w:r>
      <w:r w:rsidRPr="00903DBA">
        <w:rPr>
          <w:highlight w:val="white"/>
        </w:rPr>
        <w:t xml:space="preserve"> method is called to add code for unary subtraction and bitwise not. There is also unary addition, but it generates no code.</w:t>
      </w:r>
    </w:p>
    <w:p w14:paraId="64D137E4" w14:textId="77777777" w:rsidR="00184AA8" w:rsidRPr="00903DBA" w:rsidRDefault="00184AA8" w:rsidP="00184AA8">
      <w:pPr>
        <w:rPr>
          <w:highlight w:val="white"/>
        </w:rPr>
      </w:pPr>
      <w:r w:rsidRPr="00903DBA">
        <w:rPr>
          <w:highlight w:val="white"/>
        </w:rPr>
        <w:t xml:space="preserve">First, we need a map from middle code operators to assembly code operators for integral types. We will use the map in the </w:t>
      </w:r>
      <w:r w:rsidRPr="00903DBA">
        <w:rPr>
          <w:rStyle w:val="KeyWord0"/>
          <w:highlight w:val="white"/>
        </w:rPr>
        <w:t>IntegralUnary</w:t>
      </w:r>
      <w:r w:rsidRPr="00903DBA">
        <w:rPr>
          <w:highlight w:val="white"/>
        </w:rPr>
        <w:t xml:space="preserve"> and </w:t>
      </w:r>
      <w:r w:rsidRPr="00903DBA">
        <w:rPr>
          <w:rStyle w:val="KeyWord0"/>
          <w:highlight w:val="white"/>
        </w:rPr>
        <w:t>IntegralBinary</w:t>
      </w:r>
      <w:r w:rsidRPr="00903DBA">
        <w:rPr>
          <w:highlight w:val="white"/>
        </w:rPr>
        <w:t xml:space="preserve"> methods.</w:t>
      </w:r>
    </w:p>
    <w:p w14:paraId="495A043D" w14:textId="77777777" w:rsidR="00184AA8" w:rsidRPr="00903DBA" w:rsidRDefault="00184AA8" w:rsidP="00184AA8">
      <w:pPr>
        <w:pStyle w:val="Code"/>
        <w:rPr>
          <w:highlight w:val="white"/>
        </w:rPr>
      </w:pPr>
      <w:r w:rsidRPr="00903DBA">
        <w:rPr>
          <w:highlight w:val="white"/>
        </w:rPr>
        <w:lastRenderedPageBreak/>
        <w:t xml:space="preserve">    public static IDictionary&lt;MiddleOperator,AssemblyOperator&gt;</w:t>
      </w:r>
    </w:p>
    <w:p w14:paraId="1D616CE8" w14:textId="77777777" w:rsidR="00184AA8" w:rsidRPr="00903DBA" w:rsidRDefault="00184AA8" w:rsidP="00184AA8">
      <w:pPr>
        <w:pStyle w:val="Code"/>
        <w:rPr>
          <w:highlight w:val="white"/>
        </w:rPr>
      </w:pPr>
      <w:r w:rsidRPr="00903DBA">
        <w:rPr>
          <w:highlight w:val="white"/>
        </w:rPr>
        <w:t xml:space="preserve">      m_middleToIntegralMap =</w:t>
      </w:r>
    </w:p>
    <w:p w14:paraId="3D9BC477" w14:textId="77777777" w:rsidR="00184AA8" w:rsidRPr="00903DBA" w:rsidRDefault="00184AA8" w:rsidP="00184AA8">
      <w:pPr>
        <w:pStyle w:val="Code"/>
        <w:rPr>
          <w:highlight w:val="white"/>
        </w:rPr>
      </w:pPr>
      <w:r w:rsidRPr="00903DBA">
        <w:rPr>
          <w:highlight w:val="white"/>
        </w:rPr>
        <w:t xml:space="preserve">      new Dictionary&lt;MiddleOperator,AssemblyOperator&gt;() {</w:t>
      </w:r>
    </w:p>
    <w:p w14:paraId="1BCCEE50" w14:textId="77777777" w:rsidR="00184AA8" w:rsidRPr="00903DBA" w:rsidRDefault="00184AA8" w:rsidP="00184AA8">
      <w:pPr>
        <w:pStyle w:val="Code"/>
        <w:rPr>
          <w:highlight w:val="white"/>
        </w:rPr>
      </w:pPr>
      <w:r w:rsidRPr="00903DBA">
        <w:rPr>
          <w:highlight w:val="white"/>
        </w:rPr>
        <w:t xml:space="preserve">        {MiddleOperator.BitwiseNot, AssemblyOperator.not},</w:t>
      </w:r>
    </w:p>
    <w:p w14:paraId="1FDF27D0" w14:textId="77777777" w:rsidR="00184AA8" w:rsidRPr="00903DBA" w:rsidRDefault="00184AA8" w:rsidP="00184AA8">
      <w:pPr>
        <w:pStyle w:val="Code"/>
        <w:rPr>
          <w:highlight w:val="white"/>
        </w:rPr>
      </w:pPr>
      <w:r w:rsidRPr="00903DBA">
        <w:rPr>
          <w:highlight w:val="white"/>
        </w:rPr>
        <w:t xml:space="preserve">        {MiddleOperator.UnarySubtract, AssemblyOperator.neg},</w:t>
      </w:r>
    </w:p>
    <w:p w14:paraId="4F072B9B" w14:textId="77777777" w:rsidR="00184AA8" w:rsidRPr="00903DBA" w:rsidRDefault="00184AA8" w:rsidP="00184AA8">
      <w:pPr>
        <w:pStyle w:val="Code"/>
        <w:rPr>
          <w:highlight w:val="white"/>
        </w:rPr>
      </w:pPr>
      <w:r w:rsidRPr="00903DBA">
        <w:rPr>
          <w:highlight w:val="white"/>
        </w:rPr>
        <w:t xml:space="preserve">        {MiddleOperator.SignedMultiply, AssemblyOperator.imul},</w:t>
      </w:r>
    </w:p>
    <w:p w14:paraId="6120B95D" w14:textId="77777777" w:rsidR="00184AA8" w:rsidRPr="00903DBA" w:rsidRDefault="00184AA8" w:rsidP="00184AA8">
      <w:pPr>
        <w:pStyle w:val="Code"/>
        <w:rPr>
          <w:highlight w:val="white"/>
        </w:rPr>
      </w:pPr>
      <w:r w:rsidRPr="00903DBA">
        <w:rPr>
          <w:highlight w:val="white"/>
        </w:rPr>
        <w:t xml:space="preserve">        {MiddleOperator.SignedDivide, AssemblyOperator.idiv},</w:t>
      </w:r>
    </w:p>
    <w:p w14:paraId="3F741FBE" w14:textId="77777777" w:rsidR="00184AA8" w:rsidRPr="00903DBA" w:rsidRDefault="00184AA8" w:rsidP="00184AA8">
      <w:pPr>
        <w:pStyle w:val="Code"/>
        <w:rPr>
          <w:highlight w:val="white"/>
        </w:rPr>
      </w:pPr>
      <w:r w:rsidRPr="00903DBA">
        <w:rPr>
          <w:highlight w:val="white"/>
        </w:rPr>
        <w:t xml:space="preserve">        {MiddleOperator.SignedModulo, AssemblyOperator.idiv},</w:t>
      </w:r>
    </w:p>
    <w:p w14:paraId="64F298A2" w14:textId="77777777" w:rsidR="00184AA8" w:rsidRPr="00903DBA" w:rsidRDefault="00184AA8" w:rsidP="00184AA8">
      <w:pPr>
        <w:pStyle w:val="Code"/>
        <w:rPr>
          <w:highlight w:val="white"/>
        </w:rPr>
      </w:pPr>
      <w:r w:rsidRPr="00903DBA">
        <w:rPr>
          <w:highlight w:val="white"/>
        </w:rPr>
        <w:t xml:space="preserve">        {MiddleOperator.UnsignedMultiply, AssemblyOperator.mul},</w:t>
      </w:r>
    </w:p>
    <w:p w14:paraId="49D66C2C" w14:textId="77777777" w:rsidR="00184AA8" w:rsidRPr="00903DBA" w:rsidRDefault="00184AA8" w:rsidP="00184AA8">
      <w:pPr>
        <w:pStyle w:val="Code"/>
        <w:rPr>
          <w:highlight w:val="white"/>
        </w:rPr>
      </w:pPr>
      <w:r w:rsidRPr="00903DBA">
        <w:rPr>
          <w:highlight w:val="white"/>
        </w:rPr>
        <w:t xml:space="preserve">        {MiddleOperator.UnsignedDivide, AssemblyOperator.div},</w:t>
      </w:r>
    </w:p>
    <w:p w14:paraId="4200AE59" w14:textId="77777777" w:rsidR="00184AA8" w:rsidRPr="00903DBA" w:rsidRDefault="00184AA8" w:rsidP="00184AA8">
      <w:pPr>
        <w:pStyle w:val="Code"/>
        <w:rPr>
          <w:highlight w:val="white"/>
        </w:rPr>
      </w:pPr>
      <w:r w:rsidRPr="00903DBA">
        <w:rPr>
          <w:highlight w:val="white"/>
        </w:rPr>
        <w:t xml:space="preserve">        {MiddleOperator.UnsignedModulo, AssemblyOperator.div},</w:t>
      </w:r>
    </w:p>
    <w:p w14:paraId="2F2D686C" w14:textId="77777777" w:rsidR="00184AA8" w:rsidRPr="00903DBA" w:rsidRDefault="00184AA8" w:rsidP="00184AA8">
      <w:pPr>
        <w:pStyle w:val="Code"/>
        <w:rPr>
          <w:highlight w:val="white"/>
        </w:rPr>
      </w:pPr>
      <w:r w:rsidRPr="00903DBA">
        <w:rPr>
          <w:highlight w:val="white"/>
        </w:rPr>
        <w:t xml:space="preserve">        {MiddleOperator.Assign, AssemblyOperator.mov},</w:t>
      </w:r>
    </w:p>
    <w:p w14:paraId="7C0BB3C6" w14:textId="77777777" w:rsidR="00184AA8" w:rsidRPr="00903DBA" w:rsidRDefault="00184AA8" w:rsidP="00184AA8">
      <w:pPr>
        <w:pStyle w:val="Code"/>
        <w:rPr>
          <w:highlight w:val="white"/>
        </w:rPr>
      </w:pPr>
      <w:r w:rsidRPr="00903DBA">
        <w:rPr>
          <w:highlight w:val="white"/>
        </w:rPr>
        <w:t xml:space="preserve">        {MiddleOperator.BinaryAdd, AssemblyOperator.add},</w:t>
      </w:r>
    </w:p>
    <w:p w14:paraId="67FCAA23" w14:textId="77777777" w:rsidR="00184AA8" w:rsidRPr="00903DBA" w:rsidRDefault="00184AA8" w:rsidP="00184AA8">
      <w:pPr>
        <w:pStyle w:val="Code"/>
        <w:rPr>
          <w:highlight w:val="white"/>
        </w:rPr>
      </w:pPr>
      <w:r w:rsidRPr="00903DBA">
        <w:rPr>
          <w:highlight w:val="white"/>
        </w:rPr>
        <w:t xml:space="preserve">        {MiddleOperator.BinarySubtract, AssemblyOperator.sub},</w:t>
      </w:r>
    </w:p>
    <w:p w14:paraId="6318009E" w14:textId="77777777" w:rsidR="00184AA8" w:rsidRPr="00903DBA" w:rsidRDefault="00184AA8" w:rsidP="00184AA8">
      <w:pPr>
        <w:pStyle w:val="Code"/>
        <w:rPr>
          <w:highlight w:val="white"/>
        </w:rPr>
      </w:pPr>
      <w:r w:rsidRPr="00903DBA">
        <w:rPr>
          <w:highlight w:val="white"/>
        </w:rPr>
        <w:t xml:space="preserve">        {MiddleOperator.BitwiseAnd, AssemblyOperator.and},</w:t>
      </w:r>
    </w:p>
    <w:p w14:paraId="2ADC8990" w14:textId="77777777" w:rsidR="00184AA8" w:rsidRPr="00903DBA" w:rsidRDefault="00184AA8" w:rsidP="00184AA8">
      <w:pPr>
        <w:pStyle w:val="Code"/>
        <w:rPr>
          <w:highlight w:val="white"/>
        </w:rPr>
      </w:pPr>
      <w:r w:rsidRPr="00903DBA">
        <w:rPr>
          <w:highlight w:val="white"/>
        </w:rPr>
        <w:t xml:space="preserve">        {MiddleOperator.BitwiseOr, AssemblyOperator.or},</w:t>
      </w:r>
    </w:p>
    <w:p w14:paraId="69961CD2" w14:textId="77777777" w:rsidR="00184AA8" w:rsidRPr="00903DBA" w:rsidRDefault="00184AA8" w:rsidP="00184AA8">
      <w:pPr>
        <w:pStyle w:val="Code"/>
        <w:rPr>
          <w:highlight w:val="white"/>
        </w:rPr>
      </w:pPr>
      <w:r w:rsidRPr="00903DBA">
        <w:rPr>
          <w:highlight w:val="white"/>
        </w:rPr>
        <w:t xml:space="preserve">        {MiddleOperator.BitwiseXOr, AssemblyOperator.xor},</w:t>
      </w:r>
    </w:p>
    <w:p w14:paraId="3EDC9761" w14:textId="77777777" w:rsidR="00184AA8" w:rsidRPr="00903DBA" w:rsidRDefault="00184AA8" w:rsidP="00184AA8">
      <w:pPr>
        <w:pStyle w:val="Code"/>
        <w:rPr>
          <w:highlight w:val="white"/>
        </w:rPr>
      </w:pPr>
      <w:r w:rsidRPr="00903DBA">
        <w:rPr>
          <w:highlight w:val="white"/>
        </w:rPr>
        <w:t xml:space="preserve">        {MiddleOperator.ShiftLeft, AssemblyOperator.shl},</w:t>
      </w:r>
    </w:p>
    <w:p w14:paraId="2FA83E14" w14:textId="77777777" w:rsidR="00184AA8" w:rsidRPr="00903DBA" w:rsidRDefault="00184AA8" w:rsidP="00184AA8">
      <w:pPr>
        <w:pStyle w:val="Code"/>
        <w:rPr>
          <w:highlight w:val="white"/>
        </w:rPr>
      </w:pPr>
      <w:r w:rsidRPr="00903DBA">
        <w:rPr>
          <w:highlight w:val="white"/>
        </w:rPr>
        <w:t xml:space="preserve">        {MiddleOperator.ShiftRight, AssemblyOperator.shr},</w:t>
      </w:r>
    </w:p>
    <w:p w14:paraId="646256F0" w14:textId="77777777" w:rsidR="00184AA8" w:rsidRPr="00903DBA" w:rsidRDefault="00184AA8" w:rsidP="00184AA8">
      <w:pPr>
        <w:pStyle w:val="Code"/>
        <w:rPr>
          <w:highlight w:val="white"/>
        </w:rPr>
      </w:pPr>
      <w:r w:rsidRPr="00903DBA">
        <w:rPr>
          <w:highlight w:val="white"/>
        </w:rPr>
        <w:t xml:space="preserve">        {MiddleOperator.Equal, AssemblyOperator.je},</w:t>
      </w:r>
    </w:p>
    <w:p w14:paraId="2BAE0E94" w14:textId="77777777" w:rsidR="00184AA8" w:rsidRPr="00903DBA" w:rsidRDefault="00184AA8" w:rsidP="00184AA8">
      <w:pPr>
        <w:pStyle w:val="Code"/>
        <w:rPr>
          <w:highlight w:val="white"/>
        </w:rPr>
      </w:pPr>
      <w:r w:rsidRPr="00903DBA">
        <w:rPr>
          <w:highlight w:val="white"/>
        </w:rPr>
        <w:t xml:space="preserve">        {MiddleOperator.NotEqual, AssemblyOperator.jne},</w:t>
      </w:r>
    </w:p>
    <w:p w14:paraId="4F7211FD" w14:textId="77777777" w:rsidR="00184AA8" w:rsidRPr="00903DBA" w:rsidRDefault="00184AA8" w:rsidP="00184AA8">
      <w:pPr>
        <w:pStyle w:val="Code"/>
        <w:rPr>
          <w:highlight w:val="white"/>
        </w:rPr>
      </w:pPr>
      <w:r w:rsidRPr="00903DBA">
        <w:rPr>
          <w:highlight w:val="white"/>
        </w:rPr>
        <w:t xml:space="preserve">        {MiddleOperator.Carry, AssemblyOperator.jc},</w:t>
      </w:r>
    </w:p>
    <w:p w14:paraId="66290906" w14:textId="77777777" w:rsidR="00184AA8" w:rsidRPr="00903DBA" w:rsidRDefault="00184AA8" w:rsidP="00184AA8">
      <w:pPr>
        <w:pStyle w:val="Code"/>
        <w:rPr>
          <w:highlight w:val="white"/>
        </w:rPr>
      </w:pPr>
      <w:r w:rsidRPr="00903DBA">
        <w:rPr>
          <w:highlight w:val="white"/>
        </w:rPr>
        <w:t xml:space="preserve">        {MiddleOperator.NotCarry, AssemblyOperator.jnc},</w:t>
      </w:r>
    </w:p>
    <w:p w14:paraId="4F4C1D85" w14:textId="77777777" w:rsidR="00184AA8" w:rsidRPr="00903DBA" w:rsidRDefault="00184AA8" w:rsidP="00184AA8">
      <w:pPr>
        <w:pStyle w:val="Code"/>
        <w:rPr>
          <w:highlight w:val="white"/>
        </w:rPr>
      </w:pPr>
      <w:r w:rsidRPr="00903DBA">
        <w:rPr>
          <w:highlight w:val="white"/>
        </w:rPr>
        <w:t xml:space="preserve">        {MiddleOperator.Compare, AssemblyOperator.cmp},</w:t>
      </w:r>
    </w:p>
    <w:p w14:paraId="36155833" w14:textId="77777777" w:rsidR="00184AA8" w:rsidRPr="00903DBA" w:rsidRDefault="00184AA8" w:rsidP="00184AA8">
      <w:pPr>
        <w:pStyle w:val="Code"/>
        <w:rPr>
          <w:highlight w:val="white"/>
        </w:rPr>
      </w:pPr>
      <w:r w:rsidRPr="00903DBA">
        <w:rPr>
          <w:highlight w:val="white"/>
        </w:rPr>
        <w:t xml:space="preserve">        {MiddleOperator.SignedLessThan, AssemblyOperator.jl},</w:t>
      </w:r>
    </w:p>
    <w:p w14:paraId="6BE5710B" w14:textId="77777777" w:rsidR="00184AA8" w:rsidRPr="00903DBA" w:rsidRDefault="00184AA8" w:rsidP="00184AA8">
      <w:pPr>
        <w:pStyle w:val="Code"/>
        <w:rPr>
          <w:highlight w:val="white"/>
        </w:rPr>
      </w:pPr>
      <w:r w:rsidRPr="00903DBA">
        <w:rPr>
          <w:highlight w:val="white"/>
        </w:rPr>
        <w:t xml:space="preserve">        {MiddleOperator.SignedLessThanEqual,AssemblyOperator.jle},</w:t>
      </w:r>
    </w:p>
    <w:p w14:paraId="5C2EAF00" w14:textId="77777777" w:rsidR="00184AA8" w:rsidRPr="00903DBA" w:rsidRDefault="00184AA8" w:rsidP="00184AA8">
      <w:pPr>
        <w:pStyle w:val="Code"/>
        <w:rPr>
          <w:highlight w:val="white"/>
        </w:rPr>
      </w:pPr>
      <w:r w:rsidRPr="00903DBA">
        <w:rPr>
          <w:highlight w:val="white"/>
        </w:rPr>
        <w:t xml:space="preserve">        {MiddleOperator.SignedGreaterThan, AssemblyOperator.jg},</w:t>
      </w:r>
    </w:p>
    <w:p w14:paraId="05FC8485" w14:textId="77777777" w:rsidR="00184AA8" w:rsidRPr="00903DBA" w:rsidRDefault="00184AA8" w:rsidP="00184AA8">
      <w:pPr>
        <w:pStyle w:val="Code"/>
        <w:rPr>
          <w:highlight w:val="white"/>
        </w:rPr>
      </w:pPr>
      <w:r w:rsidRPr="00903DBA">
        <w:rPr>
          <w:highlight w:val="white"/>
        </w:rPr>
        <w:t xml:space="preserve">        {MiddleOperator.SignedGreaterThanEqual, AssemblyOperator.jge},</w:t>
      </w:r>
    </w:p>
    <w:p w14:paraId="43749CE9" w14:textId="77777777" w:rsidR="00184AA8" w:rsidRPr="00903DBA" w:rsidRDefault="00184AA8" w:rsidP="00184AA8">
      <w:pPr>
        <w:pStyle w:val="Code"/>
        <w:rPr>
          <w:highlight w:val="white"/>
        </w:rPr>
      </w:pPr>
      <w:r w:rsidRPr="00903DBA">
        <w:rPr>
          <w:highlight w:val="white"/>
        </w:rPr>
        <w:t xml:space="preserve">        {MiddleOperator.UnsignedLessThan, AssemblyOperator.jb},</w:t>
      </w:r>
    </w:p>
    <w:p w14:paraId="6BB47221" w14:textId="77777777" w:rsidR="00184AA8" w:rsidRPr="00903DBA" w:rsidRDefault="00184AA8" w:rsidP="00184AA8">
      <w:pPr>
        <w:pStyle w:val="Code"/>
        <w:rPr>
          <w:highlight w:val="white"/>
        </w:rPr>
      </w:pPr>
      <w:r w:rsidRPr="00903DBA">
        <w:rPr>
          <w:highlight w:val="white"/>
        </w:rPr>
        <w:t xml:space="preserve">        {MiddleOperator.UnsignedLessThanEqual, AssemblyOperator.jbe},</w:t>
      </w:r>
    </w:p>
    <w:p w14:paraId="048B53E1" w14:textId="77777777" w:rsidR="00184AA8" w:rsidRPr="00903DBA" w:rsidRDefault="00184AA8" w:rsidP="00184AA8">
      <w:pPr>
        <w:pStyle w:val="Code"/>
        <w:rPr>
          <w:highlight w:val="white"/>
        </w:rPr>
      </w:pPr>
      <w:r w:rsidRPr="00903DBA">
        <w:rPr>
          <w:highlight w:val="white"/>
        </w:rPr>
        <w:t xml:space="preserve">        {MiddleOperator.UnsignedGreaterThan, AssemblyOperator.ja},</w:t>
      </w:r>
    </w:p>
    <w:p w14:paraId="701D83D3" w14:textId="77777777" w:rsidR="00184AA8" w:rsidRPr="00903DBA" w:rsidRDefault="00184AA8" w:rsidP="00184AA8">
      <w:pPr>
        <w:pStyle w:val="Code"/>
        <w:rPr>
          <w:highlight w:val="white"/>
        </w:rPr>
      </w:pPr>
      <w:r w:rsidRPr="00903DBA">
        <w:rPr>
          <w:highlight w:val="white"/>
        </w:rPr>
        <w:t xml:space="preserve">        {MiddleOperator.UnsignedGreaterThanEqual, AssemblyOperator.jae}};</w:t>
      </w:r>
    </w:p>
    <w:p w14:paraId="3757327C" w14:textId="77777777" w:rsidR="00184AA8" w:rsidRPr="00903DBA" w:rsidRDefault="00184AA8" w:rsidP="00184AA8">
      <w:pPr>
        <w:pStyle w:val="Code"/>
        <w:rPr>
          <w:highlight w:val="white"/>
        </w:rPr>
      </w:pP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5C06F991" w14:textId="77777777" w:rsidR="00184AA8" w:rsidRPr="00903DBA" w:rsidRDefault="00184AA8" w:rsidP="00184AA8">
      <w:pPr>
        <w:pStyle w:val="Code"/>
        <w:rPr>
          <w:highlight w:val="white"/>
        </w:rPr>
      </w:pP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59B9D303" w14:textId="77777777" w:rsidR="00184AA8" w:rsidRPr="00903DBA" w:rsidRDefault="00184AA8" w:rsidP="00184AA8">
      <w:pPr>
        <w:pStyle w:val="Code"/>
        <w:rPr>
          <w:highlight w:val="white"/>
        </w:rPr>
      </w:pPr>
      <w:r w:rsidRPr="00903DBA">
        <w:rPr>
          <w:highlight w:val="white"/>
        </w:rPr>
        <w:t xml:space="preserve">      AssemblyOperator objectOperator =</w:t>
      </w:r>
    </w:p>
    <w:p w14:paraId="48E10DB4" w14:textId="77777777" w:rsidR="00184AA8" w:rsidRPr="00903DBA" w:rsidRDefault="00184AA8" w:rsidP="00184AA8">
      <w:pPr>
        <w:pStyle w:val="Code"/>
        <w:rPr>
          <w:highlight w:val="white"/>
        </w:rPr>
      </w:pPr>
      <w:r w:rsidRPr="00903DBA">
        <w:rPr>
          <w:highlight w:val="white"/>
        </w:rPr>
        <w:t xml:space="preserve">        m_middleToIntegralMap[middleOperator];</w:t>
      </w:r>
    </w:p>
    <w:p w14:paraId="7CD796A4" w14:textId="77777777" w:rsidR="00184AA8" w:rsidRPr="00903DBA" w:rsidRDefault="00184AA8" w:rsidP="00184AA8">
      <w:pPr>
        <w:pStyle w:val="Code"/>
        <w:rPr>
          <w:highlight w:val="white"/>
        </w:rPr>
      </w:pPr>
      <w:r w:rsidRPr="00903DBA">
        <w:rPr>
          <w:highlight w:val="white"/>
        </w:rPr>
        <w:t xml:space="preserve">      int typeSize = unarySymbol.Type.SizeArray();</w:t>
      </w:r>
    </w:p>
    <w:p w14:paraId="75BB1320" w14:textId="77777777" w:rsidR="00184AA8" w:rsidRPr="00903DBA" w:rsidRDefault="00184AA8" w:rsidP="00184AA8">
      <w:pPr>
        <w:pStyle w:val="Code"/>
        <w:rPr>
          <w:highlight w:val="white"/>
        </w:rPr>
      </w:pP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77777777" w:rsidR="00BB1E04" w:rsidRPr="00903DBA" w:rsidRDefault="00BB1E04" w:rsidP="00BB1E04">
      <w:pPr>
        <w:pStyle w:val="Code"/>
        <w:rPr>
          <w:highlight w:val="white"/>
        </w:rPr>
      </w:pPr>
      <w:r w:rsidRPr="00903DBA">
        <w:rPr>
          <w:highlight w:val="white"/>
        </w:rPr>
        <w:t xml:space="preserve">        if (middleOperator != MiddleOperator.UnaryAdd)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77777777" w:rsidR="00184AA8" w:rsidRPr="00903DBA" w:rsidRDefault="00184AA8" w:rsidP="00184AA8">
      <w:pPr>
        <w:rPr>
          <w:highlight w:val="white"/>
        </w:rPr>
      </w:pPr>
      <w:r w:rsidRPr="00903DBA">
        <w:rPr>
          <w:highlight w:val="white"/>
        </w:rPr>
        <w:lastRenderedPageBreak/>
        <w:t>We have to cases. 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77777777" w:rsidR="00184AA8" w:rsidRPr="00903DBA" w:rsidRDefault="00184AA8" w:rsidP="00184AA8">
      <w:pPr>
        <w:pStyle w:val="Code"/>
        <w:rPr>
          <w:highlight w:val="white"/>
        </w:rPr>
      </w:pPr>
      <w:r w:rsidRPr="00903DBA">
        <w:rPr>
          <w:highlight w:val="white"/>
        </w:rPr>
        <w:t xml:space="preserve">        Assert.ErrorXXX(unaryTrack == null);</w:t>
      </w:r>
    </w:p>
    <w:p w14:paraId="03AC3571" w14:textId="77777777" w:rsidR="00184AA8" w:rsidRPr="00903DBA" w:rsidRDefault="00184AA8" w:rsidP="00184AA8">
      <w:pPr>
        <w:pStyle w:val="Code"/>
        <w:rPr>
          <w:highlight w:val="white"/>
        </w:rPr>
      </w:pPr>
      <w:r w:rsidRPr="00903DBA">
        <w:rPr>
          <w:highlight w:val="white"/>
        </w:rPr>
        <w:t xml:space="preserve">        if (middleOperator != MiddleOperator.UnaryAdd)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77777777" w:rsidR="00184AA8" w:rsidRPr="00903DBA" w:rsidRDefault="00184AA8" w:rsidP="00184AA8">
      <w:pPr>
        <w:rPr>
          <w:highlight w:val="white"/>
        </w:rPr>
      </w:pPr>
      <w:r w:rsidRPr="00903DBA">
        <w:rPr>
          <w:highlight w:val="white"/>
        </w:rPr>
        <w:t>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the 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7777777" w:rsidR="00184AA8" w:rsidRPr="00903DBA" w:rsidRDefault="00184AA8" w:rsidP="00184AA8">
      <w:pPr>
        <w:pStyle w:val="Code"/>
        <w:rPr>
          <w:highlight w:val="white"/>
        </w:rPr>
      </w:pPr>
      <w:r w:rsidRPr="00903DBA">
        <w:rPr>
          <w:highlight w:val="white"/>
        </w:rPr>
        <w:t xml:space="preserve">        if (middleOperator != MiddleOperator.UnaryAdd)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77777777" w:rsidR="00184AA8" w:rsidRPr="00903DBA" w:rsidRDefault="00184AA8" w:rsidP="00184AA8">
      <w:pPr>
        <w:pStyle w:val="Code"/>
        <w:rPr>
          <w:highlight w:val="white"/>
        </w:rPr>
      </w:pPr>
      <w:r w:rsidRPr="00903DBA">
        <w:rPr>
          <w:highlight w:val="white"/>
        </w:rPr>
        <w:t xml:space="preserve">          Assert.ErrorXXX(resultSymbol.AddressSymbol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448C8041" w:rsidR="002F73EF" w:rsidRPr="00903DBA" w:rsidRDefault="002F73EF" w:rsidP="0060539D">
      <w:pPr>
        <w:pStyle w:val="Rubrik3"/>
        <w:rPr>
          <w:highlight w:val="white"/>
        </w:rPr>
      </w:pPr>
      <w:bookmarkStart w:id="536" w:name="_Toc59126257"/>
      <w:r w:rsidRPr="00903DBA">
        <w:rPr>
          <w:highlight w:val="white"/>
        </w:rPr>
        <w:t>Integral Binary</w:t>
      </w:r>
      <w:bookmarkEnd w:id="536"/>
    </w:p>
    <w:p w14:paraId="5D21094A" w14:textId="239DEDC3"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CF52E0" w:rsidRPr="00DE00DC">
        <w:rPr>
          <w:rStyle w:val="KeyWord0"/>
          <w:highlight w:val="white"/>
        </w:rPr>
        <w:t>and</w:t>
      </w:r>
      <w:r w:rsidR="00CF52E0" w:rsidRPr="00903DBA">
        <w:rPr>
          <w:highlight w:val="white"/>
        </w:rPr>
        <w:t xml:space="preserve">, </w:t>
      </w:r>
      <w:r w:rsidR="00CF52E0" w:rsidRPr="00DE00DC">
        <w:rPr>
          <w:rStyle w:val="KeyWord0"/>
          <w:highlight w:val="white"/>
        </w:rPr>
        <w:t>or</w:t>
      </w:r>
      <w:r w:rsidR="00CF52E0" w:rsidRPr="00903DBA">
        <w:rPr>
          <w:highlight w:val="white"/>
        </w:rPr>
        <w:t xml:space="preserve">, and </w:t>
      </w:r>
      <w:r w:rsidR="00CF52E0" w:rsidRPr="00DE00DC">
        <w:rPr>
          <w:rStyle w:val="KeyWord0"/>
          <w:highlight w:val="white"/>
        </w:rPr>
        <w:t>xor</w:t>
      </w:r>
      <w:r w:rsidR="00CF52E0" w:rsidRPr="00903DBA">
        <w:rPr>
          <w:highlight w:val="white"/>
        </w:rPr>
        <w:t xml:space="preserve"> 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 xml:space="preserve">the left and right </w:t>
      </w:r>
      <w:r w:rsidR="009C5120" w:rsidRPr="00DE00DC">
        <w:rPr>
          <w:rStyle w:val="KeyWord0"/>
          <w:highlight w:val="white"/>
        </w:rPr>
        <w:t>shift</w:t>
      </w:r>
      <w:r w:rsidR="009C5120" w:rsidRPr="00903DBA">
        <w:rPr>
          <w:highlight w:val="white"/>
        </w:rPr>
        <w:t xml:space="preserve"> operation demands that the right operands is stored in a specific register.</w:t>
      </w:r>
    </w:p>
    <w:p w14:paraId="4955F43F" w14:textId="2332B11A" w:rsidR="00F237E9" w:rsidRPr="00903DBA" w:rsidRDefault="009C7769" w:rsidP="00F00DE2">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calls the second </w:t>
      </w:r>
      <w:r w:rsidRPr="00903DBA">
        <w:rPr>
          <w:rStyle w:val="KeyWord0"/>
          <w:highlight w:val="white"/>
        </w:rPr>
        <w:t>IntegralBinary</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t xml:space="preserve">    }</w:t>
      </w:r>
    </w:p>
    <w:p w14:paraId="1C0678FF" w14:textId="5B7B5608" w:rsidR="009C7769" w:rsidRPr="00903DBA" w:rsidRDefault="009C7769" w:rsidP="009C7769">
      <w:pPr>
        <w:rPr>
          <w:highlight w:val="white"/>
        </w:rPr>
      </w:pPr>
      <w:r w:rsidRPr="00903DBA">
        <w:rPr>
          <w:highlight w:val="white"/>
        </w:rPr>
        <w:lastRenderedPageBreak/>
        <w:t xml:space="preserve">The </w:t>
      </w:r>
      <w:r w:rsidRPr="00903DBA">
        <w:rPr>
          <w:rStyle w:val="KeyWord0"/>
          <w:highlight w:val="white"/>
        </w:rPr>
        <w:t>IntegralRelation</w:t>
      </w:r>
      <w:r w:rsidRPr="00903DBA">
        <w:rPr>
          <w:highlight w:val="white"/>
        </w:rPr>
        <w:t xml:space="preserve"> method also calls the </w:t>
      </w:r>
      <w:r w:rsidRPr="00903DBA">
        <w:rPr>
          <w:rStyle w:val="KeyWord0"/>
          <w:highlight w:val="white"/>
        </w:rPr>
        <w:t>IntegralBinary</w:t>
      </w:r>
      <w:r w:rsidRPr="00903DBA">
        <w:rPr>
          <w:highlight w:val="white"/>
        </w:rPr>
        <w:t xml:space="preserve"> with </w:t>
      </w:r>
      <w:r w:rsidR="002B3131" w:rsidRPr="00903DBA">
        <w:rPr>
          <w:highlight w:val="white"/>
        </w:rPr>
        <w:t>comparation</w:t>
      </w:r>
      <w:r w:rsidRPr="00903DBA">
        <w:rPr>
          <w:highlight w:val="white"/>
        </w:rPr>
        <w:t xml:space="preserve"> operator and the operands.</w:t>
      </w:r>
      <w:r w:rsidR="002B3131" w:rsidRPr="00903DBA">
        <w:rPr>
          <w:highlight w:val="white"/>
        </w:rPr>
        <w:t xml:space="preserve"> Note that the result symbol is null in this case. We do not expect a result value of the comparations. Instead, the </w:t>
      </w:r>
      <w:r w:rsidR="001312F5" w:rsidRPr="00903DBA">
        <w:rPr>
          <w:highlight w:val="white"/>
        </w:rPr>
        <w:t xml:space="preserve">result is placed in flags that the following jump instruction catches. 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1312F5" w:rsidRPr="00903DBA">
        <w:rPr>
          <w:rStyle w:val="KeyWord0"/>
          <w:highlight w:val="white"/>
        </w:rPr>
        <w:t>m_middleToIntegralMap</w:t>
      </w:r>
      <w:r w:rsidR="001312F5" w:rsidRPr="00903DBA">
        <w:rPr>
          <w:highlight w:val="white"/>
        </w:rPr>
        <w:t xml:space="preserve"> map.</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53EB1DC3" w14:textId="77777777" w:rsidR="002F73EF" w:rsidRPr="00903DBA" w:rsidRDefault="002F73EF" w:rsidP="002F73EF">
      <w:pPr>
        <w:pStyle w:val="Code"/>
        <w:rPr>
          <w:highlight w:val="white"/>
        </w:rPr>
      </w:pPr>
      <w:r w:rsidRPr="00903DBA">
        <w:rPr>
          <w:highlight w:val="white"/>
        </w:rPr>
        <w:t xml:space="preserve">      AssemblyOperator objectOperator =</w:t>
      </w:r>
    </w:p>
    <w:p w14:paraId="7DE19ED3" w14:textId="77777777" w:rsidR="002F73EF" w:rsidRPr="00903DBA" w:rsidRDefault="002F73EF" w:rsidP="002F73EF">
      <w:pPr>
        <w:pStyle w:val="Code"/>
        <w:rPr>
          <w:highlight w:val="white"/>
        </w:rPr>
      </w:pPr>
      <w:r w:rsidRPr="00903DBA">
        <w:rPr>
          <w:highlight w:val="white"/>
        </w:rPr>
        <w:t xml:space="preserve">        m_middleToIntegralMap[middleCode.Operator];</w:t>
      </w:r>
    </w:p>
    <w:p w14:paraId="5396EE73" w14:textId="77777777"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64901881" w:rsidR="002F73EF" w:rsidRPr="00903DBA" w:rsidRDefault="002F73EF" w:rsidP="002F73EF">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generates assembly code for binary integral, addition, bitwise, and shift expressions. Basically, we have two cases: we to load the left operand into a register, or we perform the operation on the address of the left operand. In both cases, the right operand may be stored in a register or on an address, it may also be an integer value or and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10730AD2" w:rsidR="00E91165" w:rsidRPr="00903DBA" w:rsidRDefault="00F04854" w:rsidP="0004552B">
      <w:pPr>
        <w:rPr>
          <w:highlight w:val="white"/>
        </w:rPr>
      </w:pPr>
      <w:proofErr w:type="gramStart"/>
      <w:r w:rsidRPr="00903DBA">
        <w:rPr>
          <w:highlight w:val="white"/>
        </w:rPr>
        <w:t>Generally speaking, we</w:t>
      </w:r>
      <w:proofErr w:type="gramEnd"/>
      <w:r w:rsidRPr="00903DBA">
        <w:rPr>
          <w:highlight w:val="white"/>
        </w:rPr>
        <w:t xml:space="preserv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w:t>
      </w:r>
      <w:proofErr w:type="gramStart"/>
      <w:r w:rsidR="00FC5873" w:rsidRPr="00903DBA">
        <w:rPr>
          <w:highlight w:val="white"/>
        </w:rPr>
        <w:t>have to</w:t>
      </w:r>
      <w:proofErr w:type="gramEnd"/>
      <w:r w:rsidR="00FC5873" w:rsidRPr="00903DBA">
        <w:rPr>
          <w:highlight w:val="white"/>
        </w:rPr>
        <w:t xml:space="preserve">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8E104B" w:rsidRPr="00903DBA">
        <w:rPr>
          <w:highlight w:val="white"/>
        </w:rPr>
        <w:t>which it is in comparations</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8E104B" w:rsidRPr="00903DBA">
        <w:rPr>
          <w:highlight w:val="white"/>
        </w:rPr>
        <w:t xml:space="preserve">which it does </w:t>
      </w:r>
      <w:r w:rsidR="00276911" w:rsidRPr="00903DBA">
        <w:rPr>
          <w:highlight w:val="white"/>
        </w:rPr>
        <w:t>in compound assignment)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0CF0330B" w:rsidR="000041E1" w:rsidRPr="00903DBA" w:rsidRDefault="000041E1" w:rsidP="00E74B27">
      <w:pPr>
        <w:rPr>
          <w:highlight w:val="white"/>
        </w:rPr>
      </w:pPr>
      <w:r w:rsidRPr="00903DBA">
        <w:rPr>
          <w:highlight w:val="white"/>
        </w:rPr>
        <w:t xml:space="preserve">Another condition is </w:t>
      </w:r>
      <w:r w:rsidR="003F553D" w:rsidRPr="00903DBA">
        <w:rPr>
          <w:highlight w:val="white"/>
        </w:rPr>
        <w:t>that the left symbol may be an array, a function, or a string, or a static address. If their offset is non-zero, we must load its value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049C185E" w:rsidR="006F472B" w:rsidRPr="00903DBA" w:rsidRDefault="006F472B" w:rsidP="00E74B27">
      <w:pPr>
        <w:rPr>
          <w:highlight w:val="white"/>
        </w:rPr>
      </w:pPr>
      <w:r w:rsidRPr="00903DBA">
        <w:rPr>
          <w:highlight w:val="white"/>
        </w:rPr>
        <w:t xml:space="preserve">If the same conditions apply on the right symbol, </w:t>
      </w:r>
      <w:proofErr w:type="gramStart"/>
      <w:r w:rsidR="003F553D" w:rsidRPr="00903DBA">
        <w:rPr>
          <w:highlight w:val="white"/>
        </w:rPr>
        <w:t>with the exception of</w:t>
      </w:r>
      <w:proofErr w:type="gramEnd"/>
      <w:r w:rsidR="003F553D" w:rsidRPr="00903DBA">
        <w:rPr>
          <w:highlight w:val="white"/>
        </w:rPr>
        <w:t xml:space="preserve"> the assignment, addition, or subtraction operator. </w:t>
      </w:r>
      <w:r w:rsidR="00C741EF" w:rsidRPr="00903DBA">
        <w:rPr>
          <w:highlight w:val="white"/>
        </w:rPr>
        <w:t>For those operators we can handle the value with or without an offset.</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51220478" w14:textId="77777777" w:rsidR="003F553D" w:rsidRPr="00903DBA" w:rsidRDefault="003F553D" w:rsidP="003F553D">
      <w:pPr>
        <w:pStyle w:val="Code"/>
        <w:rPr>
          <w:highlight w:val="white"/>
        </w:rPr>
      </w:pPr>
      <w:r w:rsidRPr="00903DBA">
        <w:rPr>
          <w:highlight w:val="white"/>
        </w:rPr>
        <w:t xml:space="preserve">          (middleOperator != MiddleOperator.Assign) &amp;&amp;</w:t>
      </w:r>
    </w:p>
    <w:p w14:paraId="21125EB7" w14:textId="77777777" w:rsidR="003F553D" w:rsidRPr="00903DBA" w:rsidRDefault="003F553D" w:rsidP="003F553D">
      <w:pPr>
        <w:pStyle w:val="Code"/>
        <w:rPr>
          <w:highlight w:val="white"/>
        </w:rPr>
      </w:pPr>
      <w:r w:rsidRPr="00903DBA">
        <w:rPr>
          <w:highlight w:val="white"/>
        </w:rPr>
        <w:t xml:space="preserve">          (middleOperator != MiddleOperator.BinaryAdd) &amp;&amp;</w:t>
      </w:r>
    </w:p>
    <w:p w14:paraId="58C85444" w14:textId="77777777" w:rsidR="003F553D" w:rsidRPr="00903DBA" w:rsidRDefault="003F553D" w:rsidP="003F553D">
      <w:pPr>
        <w:pStyle w:val="Code"/>
        <w:rPr>
          <w:highlight w:val="white"/>
        </w:rPr>
      </w:pPr>
      <w:r w:rsidRPr="00903DBA">
        <w:rPr>
          <w:highlight w:val="white"/>
        </w:rPr>
        <w:t xml:space="preserve">          (middleOperator != MiddleOperator.BinarySubtract)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lastRenderedPageBreak/>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0CBDEFEB" w14:textId="3966DCB8" w:rsidR="005A193E" w:rsidRPr="00903DBA" w:rsidRDefault="00DE4827" w:rsidP="003D30E7">
      <w:pPr>
        <w:rPr>
          <w:highlight w:val="white"/>
        </w:rPr>
      </w:pPr>
      <w:r w:rsidRPr="00903DBA">
        <w:rPr>
          <w:highlight w:val="white"/>
        </w:rPr>
        <w:t xml:space="preserve">Another condition </w:t>
      </w:r>
      <w:r w:rsidR="003D30E7" w:rsidRPr="00903DBA">
        <w:rPr>
          <w:highlight w:val="white"/>
        </w:rPr>
        <w:t>we need to check is whether the right symbol holds a large value. Due to technical limitation of the architecture, we must load the value into a register if it exceeds 31 bits</w:t>
      </w:r>
      <w:r w:rsidR="00782546" w:rsidRPr="00903DBA">
        <w:rPr>
          <w:highlight w:val="white"/>
        </w:rPr>
        <w:t xml:space="preserve">. In that case, the value will be loaded to the register with the </w:t>
      </w:r>
      <w:r w:rsidR="00782546" w:rsidRPr="00903DBA">
        <w:rPr>
          <w:rStyle w:val="KeyWord0"/>
          <w:highlight w:val="white"/>
        </w:rPr>
        <w:t>mov</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110333" w:rsidRPr="00903DBA">
        <w:rPr>
          <w:rStyle w:val="KeyWord0"/>
          <w:highlight w:val="white"/>
        </w:rPr>
        <w:t>mov</w:t>
      </w:r>
      <w:r w:rsidR="00110333" w:rsidRPr="00903DBA">
        <w:rPr>
          <w:highlight w:val="white"/>
        </w:rPr>
        <w:t xml:space="preserve"> instruction anyway. We do not need to check the left symbol in the same way, since the middle code optimizer has reduced the expression </w:t>
      </w:r>
      <w:r w:rsidR="00596D62" w:rsidRPr="00903DBA">
        <w:rPr>
          <w:highlight w:val="white"/>
        </w:rPr>
        <w:t xml:space="preserve">or </w:t>
      </w:r>
      <w:r w:rsidR="00110333" w:rsidRPr="00903DBA">
        <w:rPr>
          <w:highlight w:val="white"/>
        </w:rPr>
        <w:t>swapped the operands if the left operand holds an integer value.</w:t>
      </w:r>
    </w:p>
    <w:p w14:paraId="2DA2EDAA" w14:textId="77777777" w:rsidR="00DE4827" w:rsidRPr="00903DBA" w:rsidRDefault="00DE4827" w:rsidP="00DE4827">
      <w:pPr>
        <w:pStyle w:val="Code"/>
        <w:rPr>
          <w:highlight w:val="white"/>
        </w:rPr>
      </w:pPr>
      <w:r w:rsidRPr="00903DBA">
        <w:rPr>
          <w:highlight w:val="white"/>
        </w:rPr>
        <w:t xml:space="preserve">      if ((rightTrack == null) &amp;&amp; (rightSymbol.Value is BigInteger)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34562DA9" w14:textId="77777777" w:rsidR="00DE4827" w:rsidRPr="00903DBA" w:rsidRDefault="00DE4827" w:rsidP="00DE4827">
      <w:pPr>
        <w:pStyle w:val="Code"/>
        <w:rPr>
          <w:highlight w:val="white"/>
        </w:rPr>
      </w:pPr>
      <w:r w:rsidRPr="00903DBA">
        <w:rPr>
          <w:highlight w:val="white"/>
        </w:rPr>
        <w:t xml:space="preserve">        BigInteger bigValue = (BigInteger) rightSymbol.Value;</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67D75008"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596D62" w:rsidRPr="00903DBA">
        <w:rPr>
          <w:rStyle w:val="KeyWord0"/>
          <w:highlight w:val="white"/>
        </w:rPr>
        <w:t>cl</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903DBA" w:rsidRDefault="002F73EF" w:rsidP="002F73EF">
      <w:pPr>
        <w:pStyle w:val="Code"/>
        <w:rPr>
          <w:highlight w:val="white"/>
        </w:rPr>
      </w:pPr>
    </w:p>
    <w:p w14:paraId="2AA96395" w14:textId="77777777" w:rsidR="002F73EF" w:rsidRPr="00903DBA" w:rsidRDefault="002F73EF" w:rsidP="002F73EF">
      <w:pPr>
        <w:pStyle w:val="Code"/>
        <w:rPr>
          <w:highlight w:val="white"/>
        </w:rPr>
      </w:pPr>
      <w:r w:rsidRPr="00903DBA">
        <w:rPr>
          <w:highlight w:val="white"/>
        </w:rPr>
        <w:t xml:space="preserve">      int typeSize = leftSymbol.Type.Size();</w:t>
      </w:r>
    </w:p>
    <w:p w14:paraId="3F5E0C9E" w14:textId="77777777" w:rsidR="002F73EF" w:rsidRPr="00903DBA" w:rsidRDefault="002F73EF" w:rsidP="002F73EF">
      <w:pPr>
        <w:pStyle w:val="Code"/>
        <w:rPr>
          <w:highlight w:val="white"/>
        </w:rPr>
      </w:pPr>
      <w:r w:rsidRPr="00903DBA">
        <w:rPr>
          <w:highlight w:val="white"/>
        </w:rPr>
        <w:t xml:space="preserve">      AssemblyOperator objectOperator = m_middleToIntegralMap[middleOperator];</w:t>
      </w:r>
    </w:p>
    <w:p w14:paraId="1616D9CD" w14:textId="77777777" w:rsidR="002F73EF" w:rsidRPr="00903DBA" w:rsidRDefault="002F73EF" w:rsidP="002F73EF">
      <w:pPr>
        <w:pStyle w:val="Code"/>
        <w:rPr>
          <w:highlight w:val="white"/>
        </w:rPr>
      </w:pPr>
      <w:r w:rsidRPr="00903DBA">
        <w:rPr>
          <w:highlight w:val="white"/>
        </w:rPr>
        <w:t xml:space="preserve">      Assert.ErrorXXX(!(leftSymbol.Value is BigInteger));</w:t>
      </w:r>
    </w:p>
    <w:p w14:paraId="72E62DDA" w14:textId="798D7E77" w:rsidR="00E9212B" w:rsidRPr="00903DBA" w:rsidRDefault="00E9212B" w:rsidP="00213C9A">
      <w:pPr>
        <w:rPr>
          <w:highlight w:val="white"/>
        </w:rPr>
      </w:pPr>
      <w:r w:rsidRPr="00903DBA">
        <w:rPr>
          <w:highlight w:val="white"/>
        </w:rPr>
        <w:t xml:space="preserve">In this section, we call the </w:t>
      </w:r>
      <w:r w:rsidRPr="00903DBA">
        <w:rPr>
          <w:rStyle w:val="KeyWord0"/>
          <w:highlight w:val="white"/>
        </w:rPr>
        <w:t>Base</w:t>
      </w:r>
      <w:r w:rsidRPr="00903DBA">
        <w:rPr>
          <w:highlight w:val="white"/>
        </w:rPr>
        <w:t xml:space="preserve"> and </w:t>
      </w:r>
      <w:r w:rsidRPr="00903DBA">
        <w:rPr>
          <w:rStyle w:val="KeyWord0"/>
          <w:highlight w:val="white"/>
        </w:rPr>
        <w:t>Offset</w:t>
      </w:r>
      <w:r w:rsidRPr="00903DBA">
        <w:rPr>
          <w:highlight w:val="white"/>
        </w:rPr>
        <w:t xml:space="preserve"> methods. The base is a name in case of an extern or static symbol or a static address, and a register in case of an auto or register symbol. The offset is zero for an extern or static symbol. It may be zero or non-zero for a static address. It is always non-zero for an auto or register symbol.</w:t>
      </w:r>
    </w:p>
    <w:p w14:paraId="086BE28C" w14:textId="1A7418C0"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proofErr w:type="spellStart"/>
      <w:r w:rsidR="00213C9A" w:rsidRPr="00903DBA">
        <w:rPr>
          <w:rStyle w:val="KeyWord0"/>
          <w:highlight w:val="white"/>
        </w:rPr>
        <w:t>leftTrack</w:t>
      </w:r>
      <w:proofErr w:type="spellEnd"/>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CF8033E"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 the value would have already been loaded int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5513FF7"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2C7231" w:rsidRPr="00903DBA">
        <w:rPr>
          <w:rStyle w:val="KeyWord0"/>
          <w:highlight w:val="white"/>
        </w:rPr>
        <w:t>Base</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lastRenderedPageBreak/>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45F94977" w:rsidR="00B01D3E" w:rsidRPr="00903DBA" w:rsidRDefault="00B01D3E" w:rsidP="00B01D3E">
      <w:pPr>
        <w:rPr>
          <w:highlight w:val="white"/>
        </w:rPr>
      </w:pPr>
      <w:r w:rsidRPr="00903DBA">
        <w:rPr>
          <w:highlight w:val="white"/>
        </w:rPr>
        <w:t xml:space="preserve">Then we need to </w:t>
      </w:r>
      <w:proofErr w:type="gramStart"/>
      <w:r w:rsidRPr="00903DBA">
        <w:rPr>
          <w:highlight w:val="white"/>
        </w:rPr>
        <w:t>look into</w:t>
      </w:r>
      <w:proofErr w:type="gramEnd"/>
      <w:r w:rsidRPr="00903DBA">
        <w:rPr>
          <w:highlight w:val="white"/>
        </w:rPr>
        <w:t xml:space="preserve"> the offset. Remember that there can only be addition, subtraction, or assignment if the offset is non-zero. Otherwise, the address would have been loaded into a register. In case of assignment, we add the offset to the address. Otherwise, we just apply the operator (</w:t>
      </w:r>
      <w:r w:rsidRPr="00903DBA">
        <w:rPr>
          <w:rStyle w:val="KeyWord0"/>
          <w:highlight w:val="white"/>
        </w:rPr>
        <w:t>add</w:t>
      </w:r>
      <w:r w:rsidRPr="00903DBA">
        <w:rPr>
          <w:highlight w:val="white"/>
        </w:rPr>
        <w:t xml:space="preserve"> or </w:t>
      </w:r>
      <w:r w:rsidRPr="00903DBA">
        <w:rPr>
          <w:rStyle w:val="KeyWord0"/>
          <w:highlight w:val="white"/>
        </w:rPr>
        <w:t>sub</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5DAC5BAB" w14:textId="77777777" w:rsidR="00D37F7C" w:rsidRPr="00903DBA" w:rsidRDefault="00D37F7C" w:rsidP="00D37F7C">
      <w:pPr>
        <w:pStyle w:val="Code"/>
        <w:rPr>
          <w:highlight w:val="white"/>
        </w:rPr>
      </w:pPr>
      <w:r w:rsidRPr="00903DBA">
        <w:rPr>
          <w:highlight w:val="white"/>
        </w:rPr>
        <w:t xml:space="preserve">            if (middleOperator == MiddleOperator.Assign) {</w:t>
      </w:r>
    </w:p>
    <w:p w14:paraId="3845A97B" w14:textId="77777777" w:rsidR="00D37F7C" w:rsidRPr="00903DBA" w:rsidRDefault="00D37F7C" w:rsidP="00D37F7C">
      <w:pPr>
        <w:pStyle w:val="Code"/>
        <w:rPr>
          <w:highlight w:val="white"/>
        </w:rPr>
      </w:pPr>
      <w:r w:rsidRPr="00903DBA">
        <w:rPr>
          <w:highlight w:val="white"/>
        </w:rPr>
        <w:t xml:space="preserve">              AddAssemblyCode(AssemblyOperator.add, leftTrack,</w:t>
      </w:r>
    </w:p>
    <w:p w14:paraId="63839EE9" w14:textId="77777777" w:rsidR="00D37F7C" w:rsidRPr="00903DBA" w:rsidRDefault="00D37F7C" w:rsidP="00D37F7C">
      <w:pPr>
        <w:pStyle w:val="Code"/>
        <w:rPr>
          <w:highlight w:val="white"/>
        </w:rPr>
      </w:pPr>
      <w:r w:rsidRPr="00903DBA">
        <w:rPr>
          <w:highlight w:val="white"/>
        </w:rPr>
        <w:t xml:space="preserve">                              (BigInteger) rightOffset);</w:t>
      </w:r>
    </w:p>
    <w:p w14:paraId="4B743892" w14:textId="77777777" w:rsidR="00D37F7C" w:rsidRPr="00903DBA" w:rsidRDefault="00D37F7C" w:rsidP="00D37F7C">
      <w:pPr>
        <w:pStyle w:val="Code"/>
        <w:rPr>
          <w:highlight w:val="white"/>
        </w:rPr>
      </w:pPr>
      <w:r w:rsidRPr="00903DBA">
        <w:rPr>
          <w:highlight w:val="white"/>
        </w:rPr>
        <w:t xml:space="preserve">            }</w:t>
      </w:r>
    </w:p>
    <w:p w14:paraId="44AB1068" w14:textId="77777777" w:rsidR="00D37F7C" w:rsidRPr="00903DBA" w:rsidRDefault="00D37F7C" w:rsidP="00D37F7C">
      <w:pPr>
        <w:pStyle w:val="Code"/>
        <w:rPr>
          <w:highlight w:val="white"/>
        </w:rPr>
      </w:pPr>
      <w:r w:rsidRPr="00903DBA">
        <w:rPr>
          <w:highlight w:val="white"/>
        </w:rPr>
        <w:t xml:space="preserve">            else {</w:t>
      </w:r>
    </w:p>
    <w:p w14:paraId="71A137AD" w14:textId="77777777" w:rsidR="00D37F7C" w:rsidRPr="00903DBA" w:rsidRDefault="00D37F7C" w:rsidP="00D37F7C">
      <w:pPr>
        <w:pStyle w:val="Code"/>
        <w:rPr>
          <w:highlight w:val="white"/>
        </w:rPr>
      </w:pPr>
      <w:r w:rsidRPr="00903DBA">
        <w:rPr>
          <w:highlight w:val="white"/>
        </w:rPr>
        <w:t xml:space="preserve">              AddAssemblyCode(objectOperator, leftTrack,</w:t>
      </w:r>
    </w:p>
    <w:p w14:paraId="50E1D624" w14:textId="77777777" w:rsidR="00D37F7C" w:rsidRPr="00903DBA" w:rsidRDefault="00D37F7C" w:rsidP="00D37F7C">
      <w:pPr>
        <w:pStyle w:val="Code"/>
        <w:rPr>
          <w:highlight w:val="white"/>
        </w:rPr>
      </w:pPr>
      <w:r w:rsidRPr="00903DBA">
        <w:rPr>
          <w:highlight w:val="white"/>
        </w:rPr>
        <w:t xml:space="preserve">                              (BigInteger) rightOffset);</w:t>
      </w:r>
    </w:p>
    <w:p w14:paraId="02E10B4F" w14:textId="77777777" w:rsidR="00D37F7C" w:rsidRPr="00903DBA" w:rsidRDefault="00D37F7C" w:rsidP="00D37F7C">
      <w:pPr>
        <w:pStyle w:val="Code"/>
        <w:rPr>
          <w:highlight w:val="white"/>
        </w:rPr>
      </w:pPr>
      <w:r w:rsidRPr="00903DBA">
        <w:rPr>
          <w:highlight w:val="white"/>
        </w:rPr>
        <w:t xml:space="preserve">            }</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65A3D4BC"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w:t>
      </w:r>
      <w:proofErr w:type="gramStart"/>
      <w:r w:rsidRPr="00903DBA">
        <w:rPr>
          <w:highlight w:val="white"/>
        </w:rPr>
        <w:t>value</w:t>
      </w:r>
      <w:r w:rsidR="002F6651" w:rsidRPr="00903DBA">
        <w:rPr>
          <w:highlight w:val="white"/>
        </w:rPr>
        <w:t>, if</w:t>
      </w:r>
      <w:proofErr w:type="gramEnd"/>
      <w:r w:rsidR="002F6651" w:rsidRPr="00903DBA">
        <w:rPr>
          <w:highlight w:val="white"/>
        </w:rPr>
        <w:t xml:space="preserve"> there is one</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77777777" w:rsidR="00D37F7C" w:rsidRPr="00903DBA" w:rsidRDefault="00D37F7C" w:rsidP="00D37F7C">
      <w:pPr>
        <w:pStyle w:val="Code"/>
        <w:rPr>
          <w:highlight w:val="white"/>
        </w:rPr>
      </w:pPr>
      <w:r w:rsidRPr="00903DBA">
        <w:rPr>
          <w:highlight w:val="white"/>
        </w:rPr>
        <w:t xml:space="preserve">            Assert.ErrorXXX(resultSymbol.AddressSymbol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lastRenderedPageBreak/>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571E6E1F"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3F3744C9" w14:textId="77777777" w:rsidR="002F73EF" w:rsidRPr="00903DBA" w:rsidRDefault="002F73EF" w:rsidP="002F73EF">
      <w:pPr>
        <w:pStyle w:val="Code"/>
        <w:rPr>
          <w:highlight w:val="white"/>
        </w:rPr>
      </w:pPr>
      <w:r w:rsidRPr="00903DBA">
        <w:rPr>
          <w:highlight w:val="white"/>
        </w:rPr>
        <w:t xml:space="preserve">          if (rightOffset != 0) {</w:t>
      </w:r>
    </w:p>
    <w:p w14:paraId="4656A1FE" w14:textId="77777777" w:rsidR="002F73EF" w:rsidRPr="00903DBA" w:rsidRDefault="002F73EF" w:rsidP="002F73EF">
      <w:pPr>
        <w:pStyle w:val="Code"/>
        <w:rPr>
          <w:highlight w:val="white"/>
        </w:rPr>
      </w:pPr>
      <w:r w:rsidRPr="00903DBA">
        <w:rPr>
          <w:highlight w:val="white"/>
        </w:rPr>
        <w:t xml:space="preserve">            if (middleOperator == MiddleOperator.Assign) {</w:t>
      </w:r>
    </w:p>
    <w:p w14:paraId="0491785A" w14:textId="77777777" w:rsidR="002F73EF" w:rsidRPr="00903DBA" w:rsidRDefault="002F73EF" w:rsidP="002F73EF">
      <w:pPr>
        <w:pStyle w:val="Code"/>
        <w:rPr>
          <w:highlight w:val="white"/>
        </w:rPr>
      </w:pPr>
      <w:r w:rsidRPr="00903DBA">
        <w:rPr>
          <w:highlight w:val="white"/>
        </w:rPr>
        <w:t xml:space="preserve">              AddAssemblyCode(AssemblyOperator.add, Base(leftSymbol),</w:t>
      </w:r>
    </w:p>
    <w:p w14:paraId="5BC2B776" w14:textId="77777777" w:rsidR="002F73EF" w:rsidRPr="00903DBA" w:rsidRDefault="002F73EF" w:rsidP="002F73EF">
      <w:pPr>
        <w:pStyle w:val="Code"/>
        <w:rPr>
          <w:highlight w:val="white"/>
        </w:rPr>
      </w:pPr>
      <w:r w:rsidRPr="00903DBA">
        <w:rPr>
          <w:highlight w:val="white"/>
        </w:rPr>
        <w:t xml:space="preserve">                              Offset(leftSymbol), (BigInteger) rightOffset,</w:t>
      </w:r>
    </w:p>
    <w:p w14:paraId="58050E7F" w14:textId="77777777" w:rsidR="002F73EF" w:rsidRPr="00903DBA" w:rsidRDefault="002F73EF" w:rsidP="002F73EF">
      <w:pPr>
        <w:pStyle w:val="Code"/>
        <w:rPr>
          <w:highlight w:val="white"/>
        </w:rPr>
      </w:pPr>
      <w:r w:rsidRPr="00903DBA">
        <w:rPr>
          <w:highlight w:val="white"/>
        </w:rPr>
        <w:t xml:space="preserve">                              typeSize);</w:t>
      </w:r>
    </w:p>
    <w:p w14:paraId="5509F5CD" w14:textId="77777777" w:rsidR="002F73EF" w:rsidRPr="00903DBA" w:rsidRDefault="002F73EF" w:rsidP="002F73EF">
      <w:pPr>
        <w:pStyle w:val="Code"/>
        <w:rPr>
          <w:highlight w:val="white"/>
        </w:rPr>
      </w:pPr>
      <w:r w:rsidRPr="00903DBA">
        <w:rPr>
          <w:highlight w:val="white"/>
        </w:rPr>
        <w:t xml:space="preserve">            }</w:t>
      </w:r>
    </w:p>
    <w:p w14:paraId="7A27A73D" w14:textId="77777777" w:rsidR="002F73EF" w:rsidRPr="00903DBA" w:rsidRDefault="002F73EF" w:rsidP="002F73EF">
      <w:pPr>
        <w:pStyle w:val="Code"/>
        <w:rPr>
          <w:highlight w:val="white"/>
        </w:rPr>
      </w:pPr>
      <w:r w:rsidRPr="00903DBA">
        <w:rPr>
          <w:highlight w:val="white"/>
        </w:rPr>
        <w:t xml:space="preserve">            else {</w:t>
      </w:r>
    </w:p>
    <w:p w14:paraId="5E47D35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04834D9B" w14:textId="77777777" w:rsidR="002F73EF" w:rsidRPr="00903DBA" w:rsidRDefault="002F73EF" w:rsidP="002F73EF">
      <w:pPr>
        <w:pStyle w:val="Code"/>
        <w:rPr>
          <w:highlight w:val="white"/>
        </w:rPr>
      </w:pPr>
      <w:r w:rsidRPr="00903DBA">
        <w:rPr>
          <w:highlight w:val="white"/>
        </w:rPr>
        <w:t xml:space="preserve">                              Offset(leftSymbol), (BigInteger) rightOffset,</w:t>
      </w:r>
    </w:p>
    <w:p w14:paraId="3C44F219" w14:textId="77777777" w:rsidR="002F73EF" w:rsidRPr="00903DBA" w:rsidRDefault="002F73EF" w:rsidP="002F73EF">
      <w:pPr>
        <w:pStyle w:val="Code"/>
        <w:rPr>
          <w:highlight w:val="white"/>
        </w:rPr>
      </w:pPr>
      <w:r w:rsidRPr="00903DBA">
        <w:rPr>
          <w:highlight w:val="white"/>
        </w:rPr>
        <w:t xml:space="preserve">                              typeSize);</w:t>
      </w:r>
    </w:p>
    <w:p w14:paraId="3C088B2A" w14:textId="77777777" w:rsidR="002F73EF" w:rsidRPr="00903DBA" w:rsidRDefault="002F73EF" w:rsidP="002F73EF">
      <w:pPr>
        <w:pStyle w:val="Code"/>
        <w:rPr>
          <w:highlight w:val="white"/>
        </w:rPr>
      </w:pPr>
      <w:r w:rsidRPr="00903DBA">
        <w:rPr>
          <w:highlight w:val="white"/>
        </w:rPr>
        <w:t xml:space="preserve">            }</w:t>
      </w:r>
    </w:p>
    <w:p w14:paraId="2ECF9B2F" w14:textId="77777777" w:rsidR="002F73EF" w:rsidRPr="00903DBA" w:rsidRDefault="002F73EF" w:rsidP="002F73EF">
      <w:pPr>
        <w:pStyle w:val="Code"/>
        <w:rPr>
          <w:highlight w:val="white"/>
        </w:rPr>
      </w:pPr>
      <w:r w:rsidRPr="00903DBA">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57AE9FF8" w14:textId="77777777" w:rsidR="00184AA8" w:rsidRPr="0060539D" w:rsidRDefault="00184AA8" w:rsidP="0060539D">
      <w:pPr>
        <w:pStyle w:val="Rubrik3"/>
        <w:numPr>
          <w:ilvl w:val="2"/>
          <w:numId w:val="133"/>
        </w:numPr>
        <w:rPr>
          <w:highlight w:val="white"/>
        </w:rPr>
      </w:pPr>
      <w:bookmarkStart w:id="537" w:name="_Toc59126258"/>
      <w:r w:rsidRPr="0060539D">
        <w:rPr>
          <w:highlight w:val="white"/>
        </w:rPr>
        <w:t>Base and Offset</w:t>
      </w:r>
      <w:bookmarkEnd w:id="537"/>
    </w:p>
    <w:p w14:paraId="613BC4AF"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Base</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p>
    <w:p w14:paraId="4CF55460" w14:textId="77777777" w:rsidR="00184AA8" w:rsidRPr="00903DBA" w:rsidRDefault="00184AA8" w:rsidP="00184AA8">
      <w:pPr>
        <w:pStyle w:val="Code"/>
        <w:rPr>
          <w:highlight w:val="white"/>
        </w:rPr>
      </w:pPr>
      <w:r w:rsidRPr="00903DBA">
        <w:rPr>
          <w:highlight w:val="white"/>
        </w:rPr>
        <w:t xml:space="preserve">    private object Base(Symbol symbol) {</w:t>
      </w:r>
    </w:p>
    <w:p w14:paraId="7AB2C8CE" w14:textId="77777777" w:rsidR="00184AA8" w:rsidRPr="00903DBA" w:rsidRDefault="00184AA8" w:rsidP="00184AA8">
      <w:pPr>
        <w:pStyle w:val="Code"/>
        <w:rPr>
          <w:highlight w:val="white"/>
        </w:rPr>
      </w:pPr>
      <w:r w:rsidRPr="00903DBA">
        <w:rPr>
          <w:highlight w:val="white"/>
        </w:rPr>
        <w:t xml:space="preserve">      Assert.ErrorXXX(!(symbol.Value is BigInteger));</w:t>
      </w:r>
    </w:p>
    <w:p w14:paraId="37CE7030" w14:textId="77777777" w:rsidR="00184AA8" w:rsidRPr="00903DBA" w:rsidRDefault="00184AA8" w:rsidP="00184AA8">
      <w:pPr>
        <w:pStyle w:val="Code"/>
        <w:rPr>
          <w:highlight w:val="white"/>
        </w:rPr>
      </w:pPr>
    </w:p>
    <w:p w14:paraId="05B2A3E7" w14:textId="77777777" w:rsidR="00184AA8" w:rsidRPr="00903DBA" w:rsidRDefault="00184AA8" w:rsidP="00184AA8">
      <w:pPr>
        <w:pStyle w:val="Code"/>
        <w:rPr>
          <w:highlight w:val="white"/>
        </w:rPr>
      </w:pPr>
      <w:r w:rsidRPr="00903DBA">
        <w:rPr>
          <w:highlight w:val="white"/>
        </w:rPr>
        <w:t xml:space="preserve">      if (symbol.Value is StaticAddress) {</w:t>
      </w:r>
    </w:p>
    <w:p w14:paraId="31468CD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7A94F4BB" w14:textId="77777777" w:rsidR="00184AA8" w:rsidRPr="00903DBA" w:rsidRDefault="00184AA8" w:rsidP="00184AA8">
      <w:pPr>
        <w:pStyle w:val="Code"/>
        <w:rPr>
          <w:highlight w:val="white"/>
        </w:rPr>
      </w:pPr>
      <w:r w:rsidRPr="00903DBA">
        <w:rPr>
          <w:highlight w:val="white"/>
        </w:rPr>
        <w:t xml:space="preserve">        return staticAddress.UniqueName;</w:t>
      </w:r>
    </w:p>
    <w:p w14:paraId="3F7D9CB9" w14:textId="77777777" w:rsidR="00184AA8" w:rsidRPr="00903DBA" w:rsidRDefault="00184AA8" w:rsidP="00184AA8">
      <w:pPr>
        <w:pStyle w:val="Code"/>
        <w:rPr>
          <w:highlight w:val="white"/>
        </w:rPr>
      </w:pPr>
      <w:r w:rsidRPr="00903DBA">
        <w:rPr>
          <w:highlight w:val="white"/>
        </w:rPr>
        <w:t xml:space="preserve">      }</w:t>
      </w:r>
    </w:p>
    <w:p w14:paraId="50F24989" w14:textId="77777777" w:rsidR="00184AA8" w:rsidRPr="00903DBA" w:rsidRDefault="00184AA8" w:rsidP="00184AA8">
      <w:pPr>
        <w:rPr>
          <w:highlight w:val="white"/>
        </w:rPr>
      </w:pPr>
      <w:r w:rsidRPr="00903DBA">
        <w:rPr>
          <w:highlight w:val="white"/>
        </w:rPr>
        <w:lastRenderedPageBreak/>
        <w:t xml:space="preserve">If the symbol’s address symbol is not null, the symbol represents a </w:t>
      </w:r>
      <w:proofErr w:type="spellStart"/>
      <w:r w:rsidRPr="00903DBA">
        <w:rPr>
          <w:highlight w:val="white"/>
        </w:rPr>
        <w:t>dereferred</w:t>
      </w:r>
      <w:proofErr w:type="spellEnd"/>
      <w:r w:rsidRPr="00903DBA">
        <w:rPr>
          <w:highlight w:val="white"/>
        </w:rPr>
        <w:t xml:space="preserve"> symbol in a dereference, index, or arrow expression, and we return the register holding the address. We look up the address track (the track of the address symbol) by calling </w:t>
      </w:r>
      <w:r w:rsidRPr="00903DBA">
        <w:rPr>
          <w:rStyle w:val="KeyWord0"/>
          <w:highlight w:val="white"/>
        </w:rPr>
        <w:t>LoadValueToRegister</w:t>
      </w:r>
      <w:r w:rsidRPr="00903DBA">
        <w:rPr>
          <w:highlight w:val="white"/>
        </w:rPr>
        <w:t xml:space="preserve"> and mark the track as pointer, which means that the register allocator will choose the register from a smaller set. Since the track is no longer needed, we delete it from the track map before we return it.</w:t>
      </w:r>
    </w:p>
    <w:p w14:paraId="79FBEEEC" w14:textId="77777777" w:rsidR="00184AA8" w:rsidRPr="00903DBA" w:rsidRDefault="00184AA8" w:rsidP="00184AA8">
      <w:pPr>
        <w:pStyle w:val="Code"/>
        <w:rPr>
          <w:highlight w:val="white"/>
        </w:rPr>
      </w:pPr>
      <w:r w:rsidRPr="00903DBA">
        <w:rPr>
          <w:highlight w:val="white"/>
        </w:rPr>
        <w:t xml:space="preserve">      else if (symbol.AddressSymbol != null) {</w:t>
      </w:r>
    </w:p>
    <w:p w14:paraId="5109D1FD" w14:textId="77777777" w:rsidR="00184AA8" w:rsidRPr="00903DBA" w:rsidRDefault="00184AA8" w:rsidP="00184AA8">
      <w:pPr>
        <w:pStyle w:val="Code"/>
        <w:rPr>
          <w:highlight w:val="white"/>
        </w:rPr>
      </w:pPr>
      <w:r w:rsidRPr="00903DBA">
        <w:rPr>
          <w:highlight w:val="white"/>
        </w:rPr>
        <w:t xml:space="preserve">        Track addressTrack = LoadValueToRegister(symbol.AddressSymbol);</w:t>
      </w:r>
    </w:p>
    <w:p w14:paraId="00C9B34D" w14:textId="77777777" w:rsidR="00184AA8" w:rsidRPr="00903DBA" w:rsidRDefault="00184AA8" w:rsidP="00184AA8">
      <w:pPr>
        <w:pStyle w:val="Code"/>
        <w:rPr>
          <w:highlight w:val="white"/>
        </w:rPr>
      </w:pPr>
      <w:r w:rsidRPr="00903DBA">
        <w:rPr>
          <w:highlight w:val="white"/>
        </w:rPr>
        <w:t xml:space="preserve">        Assert.ErrorXXX((addressTrack.Register == null) ||</w:t>
      </w:r>
    </w:p>
    <w:p w14:paraId="54F04306" w14:textId="10BB794C" w:rsidR="00184AA8" w:rsidRPr="00903DBA" w:rsidRDefault="00184AA8" w:rsidP="00184AA8">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204823E9" w14:textId="77777777" w:rsidR="00184AA8" w:rsidRPr="00903DBA" w:rsidRDefault="00184AA8" w:rsidP="00184AA8">
      <w:pPr>
        <w:pStyle w:val="Code"/>
        <w:rPr>
          <w:highlight w:val="white"/>
        </w:rPr>
      </w:pPr>
      <w:r w:rsidRPr="00903DBA">
        <w:rPr>
          <w:highlight w:val="white"/>
        </w:rPr>
        <w:t xml:space="preserve">                        Contains(addressTrack.Register.Value));</w:t>
      </w:r>
    </w:p>
    <w:p w14:paraId="0A9661B6" w14:textId="77777777" w:rsidR="00184AA8" w:rsidRPr="00903DBA" w:rsidRDefault="00184AA8" w:rsidP="00184AA8">
      <w:pPr>
        <w:pStyle w:val="Code"/>
        <w:rPr>
          <w:highlight w:val="white"/>
        </w:rPr>
      </w:pPr>
      <w:r w:rsidRPr="00903DBA">
        <w:rPr>
          <w:highlight w:val="white"/>
        </w:rPr>
        <w:t xml:space="preserve">        addressTrack.Pointer = true;</w:t>
      </w:r>
    </w:p>
    <w:p w14:paraId="462F4235" w14:textId="77777777" w:rsidR="00184AA8" w:rsidRPr="00903DBA" w:rsidRDefault="00184AA8" w:rsidP="00184AA8">
      <w:pPr>
        <w:pStyle w:val="Code"/>
        <w:rPr>
          <w:highlight w:val="white"/>
        </w:rPr>
      </w:pPr>
      <w:r w:rsidRPr="00903DBA">
        <w:rPr>
          <w:highlight w:val="white"/>
        </w:rPr>
        <w:t xml:space="preserve">        m_trackMap.Remove(symbol.AddressSymbol);</w:t>
      </w:r>
    </w:p>
    <w:p w14:paraId="1E0BC2D9" w14:textId="77777777" w:rsidR="00184AA8" w:rsidRPr="00903DBA" w:rsidRDefault="00184AA8" w:rsidP="00184AA8">
      <w:pPr>
        <w:pStyle w:val="Code"/>
        <w:rPr>
          <w:highlight w:val="white"/>
        </w:rPr>
      </w:pPr>
      <w:r w:rsidRPr="00903DBA">
        <w:rPr>
          <w:highlight w:val="white"/>
        </w:rPr>
        <w:t xml:space="preserve">        return addressTrack;</w:t>
      </w:r>
    </w:p>
    <w:p w14:paraId="443EBF45" w14:textId="77777777" w:rsidR="00184AA8" w:rsidRPr="00903DBA" w:rsidRDefault="00184AA8" w:rsidP="00184AA8">
      <w:pPr>
        <w:pStyle w:val="Code"/>
        <w:rPr>
          <w:highlight w:val="white"/>
        </w:rPr>
      </w:pPr>
      <w:r w:rsidRPr="00903DBA">
        <w:rPr>
          <w:highlight w:val="white"/>
        </w:rPr>
        <w:t xml:space="preserve">      }</w:t>
      </w:r>
    </w:p>
    <w:p w14:paraId="363C9C00" w14:textId="77777777" w:rsidR="00184AA8" w:rsidRPr="00903DBA" w:rsidRDefault="00184AA8" w:rsidP="00184AA8">
      <w:pPr>
        <w:rPr>
          <w:highlight w:val="white"/>
        </w:rPr>
      </w:pPr>
      <w:r w:rsidRPr="00903DBA">
        <w:rPr>
          <w:highlight w:val="white"/>
        </w:rPr>
        <w:t>If the symbol is extern or static, we return its unique name, which will later be replaced by a proper address by the linker.</w:t>
      </w:r>
    </w:p>
    <w:p w14:paraId="4E396EFC" w14:textId="77777777" w:rsidR="00184AA8" w:rsidRPr="00903DBA" w:rsidRDefault="00184AA8" w:rsidP="00184AA8">
      <w:pPr>
        <w:pStyle w:val="Code"/>
        <w:rPr>
          <w:highlight w:val="white"/>
        </w:rPr>
      </w:pPr>
      <w:r w:rsidRPr="00903DBA">
        <w:rPr>
          <w:highlight w:val="white"/>
        </w:rPr>
        <w:t xml:space="preserve">      else if (symbol.IsExternOrStatic()) {</w:t>
      </w:r>
    </w:p>
    <w:p w14:paraId="0C63A23A" w14:textId="77777777" w:rsidR="00184AA8" w:rsidRPr="00903DBA" w:rsidRDefault="00184AA8" w:rsidP="00184AA8">
      <w:pPr>
        <w:pStyle w:val="Code"/>
        <w:rPr>
          <w:highlight w:val="white"/>
        </w:rPr>
      </w:pPr>
      <w:r w:rsidRPr="00903DBA">
        <w:rPr>
          <w:highlight w:val="white"/>
        </w:rPr>
        <w:t xml:space="preserve">        return symbol.UniqueName;</w:t>
      </w:r>
    </w:p>
    <w:p w14:paraId="65533507" w14:textId="77777777" w:rsidR="00184AA8" w:rsidRPr="00903DBA" w:rsidRDefault="00184AA8" w:rsidP="00184AA8">
      <w:pPr>
        <w:pStyle w:val="Code"/>
        <w:rPr>
          <w:highlight w:val="white"/>
        </w:rPr>
      </w:pPr>
      <w:r w:rsidRPr="00903DBA">
        <w:rPr>
          <w:highlight w:val="white"/>
        </w:rPr>
        <w:t xml:space="preserve">      }</w:t>
      </w:r>
    </w:p>
    <w:p w14:paraId="442642F5" w14:textId="30686CC3" w:rsidR="00184AA8" w:rsidRPr="00903DBA" w:rsidRDefault="00184AA8" w:rsidP="00184AA8">
      <w:pPr>
        <w:rPr>
          <w:highlight w:val="white"/>
        </w:rPr>
      </w:pPr>
      <w:r w:rsidRPr="00903DBA">
        <w:rPr>
          <w:highlight w:val="white"/>
        </w:rPr>
        <w:t xml:space="preserve">Finally, if the symbol is auto or register, we call </w:t>
      </w:r>
      <w:r w:rsidRPr="00903DBA">
        <w:rPr>
          <w:rStyle w:val="KeyWord0"/>
          <w:highlight w:val="white"/>
        </w:rPr>
        <w:t>BaseRegister</w:t>
      </w:r>
      <w:r w:rsidRPr="00903DBA">
        <w:rPr>
          <w:highlight w:val="white"/>
        </w:rPr>
        <w:t xml:space="preserve"> to obtain the regular or </w:t>
      </w:r>
      <w:r w:rsidR="0016674F">
        <w:rPr>
          <w:highlight w:val="white"/>
        </w:rPr>
        <w:t>variadic frame pointer</w:t>
      </w:r>
      <w:r w:rsidRPr="00903DBA">
        <w:rPr>
          <w:highlight w:val="white"/>
        </w:rPr>
        <w:t>.</w:t>
      </w:r>
    </w:p>
    <w:p w14:paraId="0AE37CAF" w14:textId="77777777" w:rsidR="00184AA8" w:rsidRPr="00903DBA" w:rsidRDefault="00184AA8" w:rsidP="00184AA8">
      <w:pPr>
        <w:pStyle w:val="Code"/>
        <w:rPr>
          <w:highlight w:val="white"/>
        </w:rPr>
      </w:pPr>
      <w:r w:rsidRPr="00903DBA">
        <w:rPr>
          <w:highlight w:val="white"/>
        </w:rPr>
        <w:t xml:space="preserve">      else { //resultSymbol.IsAutoOrRegister()</w:t>
      </w:r>
    </w:p>
    <w:p w14:paraId="54330A95" w14:textId="77777777" w:rsidR="00184AA8" w:rsidRPr="00903DBA" w:rsidRDefault="00184AA8" w:rsidP="00184AA8">
      <w:pPr>
        <w:pStyle w:val="Code"/>
        <w:rPr>
          <w:highlight w:val="white"/>
        </w:rPr>
      </w:pPr>
      <w:r w:rsidRPr="00903DBA">
        <w:rPr>
          <w:highlight w:val="white"/>
        </w:rPr>
        <w:t xml:space="preserve">        return BaseRegister(symbol);</w:t>
      </w:r>
    </w:p>
    <w:p w14:paraId="4529DB22" w14:textId="77777777" w:rsidR="00184AA8" w:rsidRPr="00903DBA" w:rsidRDefault="00184AA8" w:rsidP="00184AA8">
      <w:pPr>
        <w:pStyle w:val="Code"/>
        <w:rPr>
          <w:highlight w:val="white"/>
        </w:rPr>
      </w:pPr>
      <w:r w:rsidRPr="00903DBA">
        <w:rPr>
          <w:highlight w:val="white"/>
        </w:rPr>
        <w:t xml:space="preserve">      }</w:t>
      </w:r>
    </w:p>
    <w:p w14:paraId="71C87B7E" w14:textId="77777777" w:rsidR="00184AA8" w:rsidRPr="00903DBA" w:rsidRDefault="00184AA8" w:rsidP="00184AA8">
      <w:pPr>
        <w:pStyle w:val="Code"/>
        <w:rPr>
          <w:highlight w:val="white"/>
        </w:rPr>
      </w:pPr>
      <w:r w:rsidRPr="00903DBA">
        <w:rPr>
          <w:highlight w:val="white"/>
        </w:rPr>
        <w:t xml:space="preserve">    }</w:t>
      </w:r>
    </w:p>
    <w:p w14:paraId="3336904D"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Offset</w:t>
      </w:r>
      <w:r w:rsidRPr="00903DBA">
        <w:rPr>
          <w:highlight w:val="white"/>
        </w:rPr>
        <w:t xml:space="preserve"> method returns the offset of the symbol. If its value is a static address, we return the offset of the static address.</w:t>
      </w:r>
    </w:p>
    <w:p w14:paraId="4F4AB9CE" w14:textId="77777777" w:rsidR="00184AA8" w:rsidRPr="00903DBA" w:rsidRDefault="00184AA8" w:rsidP="00184AA8">
      <w:pPr>
        <w:pStyle w:val="Code"/>
        <w:rPr>
          <w:highlight w:val="white"/>
        </w:rPr>
      </w:pPr>
      <w:r w:rsidRPr="00903DBA">
        <w:rPr>
          <w:highlight w:val="white"/>
        </w:rPr>
        <w:t xml:space="preserve">    private int Offset(Symbol symbol) {</w:t>
      </w:r>
    </w:p>
    <w:p w14:paraId="00C6F9E4" w14:textId="77777777" w:rsidR="00184AA8" w:rsidRPr="00903DBA" w:rsidRDefault="00184AA8" w:rsidP="00184AA8">
      <w:pPr>
        <w:pStyle w:val="Code"/>
        <w:rPr>
          <w:highlight w:val="white"/>
        </w:rPr>
      </w:pPr>
      <w:r w:rsidRPr="00903DBA">
        <w:rPr>
          <w:highlight w:val="white"/>
        </w:rPr>
        <w:t xml:space="preserve">      Assert.ErrorXXX(!(symbol.Value is BigInteger));</w:t>
      </w:r>
    </w:p>
    <w:p w14:paraId="6C6D6270" w14:textId="77777777" w:rsidR="00184AA8" w:rsidRPr="00903DBA" w:rsidRDefault="00184AA8" w:rsidP="00184AA8">
      <w:pPr>
        <w:pStyle w:val="Code"/>
        <w:rPr>
          <w:highlight w:val="white"/>
        </w:rPr>
      </w:pPr>
    </w:p>
    <w:p w14:paraId="3B664EE3" w14:textId="77777777" w:rsidR="00184AA8" w:rsidRPr="00903DBA" w:rsidRDefault="00184AA8" w:rsidP="00184AA8">
      <w:pPr>
        <w:pStyle w:val="Code"/>
        <w:rPr>
          <w:highlight w:val="white"/>
        </w:rPr>
      </w:pPr>
      <w:r w:rsidRPr="00903DBA">
        <w:rPr>
          <w:highlight w:val="white"/>
        </w:rPr>
        <w:t xml:space="preserve">      if (symbol.Value is StaticAddress) {</w:t>
      </w:r>
    </w:p>
    <w:p w14:paraId="5EED249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4AA0C12A" w14:textId="77777777" w:rsidR="00184AA8" w:rsidRPr="00903DBA" w:rsidRDefault="00184AA8" w:rsidP="00184AA8">
      <w:pPr>
        <w:pStyle w:val="Code"/>
        <w:rPr>
          <w:highlight w:val="white"/>
        </w:rPr>
      </w:pPr>
      <w:r w:rsidRPr="00903DBA">
        <w:rPr>
          <w:highlight w:val="white"/>
        </w:rPr>
        <w:t xml:space="preserve">        return staticAddress.Offset;</w:t>
      </w:r>
    </w:p>
    <w:p w14:paraId="141F5714" w14:textId="77777777" w:rsidR="00184AA8" w:rsidRPr="00903DBA" w:rsidRDefault="00184AA8" w:rsidP="00184AA8">
      <w:pPr>
        <w:pStyle w:val="Code"/>
        <w:rPr>
          <w:highlight w:val="white"/>
        </w:rPr>
      </w:pPr>
      <w:r w:rsidRPr="00903DBA">
        <w:rPr>
          <w:highlight w:val="white"/>
        </w:rPr>
        <w:t xml:space="preserve">      }</w:t>
      </w:r>
    </w:p>
    <w:p w14:paraId="115C668C" w14:textId="77777777" w:rsidR="00184AA8" w:rsidRPr="00903DBA" w:rsidRDefault="00184AA8" w:rsidP="00184AA8">
      <w:pPr>
        <w:rPr>
          <w:highlight w:val="white"/>
        </w:rPr>
      </w:pPr>
      <w:r w:rsidRPr="00903DBA">
        <w:rPr>
          <w:highlight w:val="white"/>
        </w:rPr>
        <w:t>If the symbol’s address symbol is not null, we return the offset of the address symbol.</w:t>
      </w:r>
    </w:p>
    <w:p w14:paraId="20D6B8E4" w14:textId="77777777" w:rsidR="00184AA8" w:rsidRPr="00903DBA" w:rsidRDefault="00184AA8" w:rsidP="00184AA8">
      <w:pPr>
        <w:pStyle w:val="Code"/>
        <w:rPr>
          <w:highlight w:val="white"/>
        </w:rPr>
      </w:pPr>
      <w:r w:rsidRPr="00903DBA">
        <w:rPr>
          <w:highlight w:val="white"/>
        </w:rPr>
        <w:t xml:space="preserve">      else if (symbol.AddressSymbol != null) {</w:t>
      </w:r>
    </w:p>
    <w:p w14:paraId="687FC6DC" w14:textId="77777777" w:rsidR="00184AA8" w:rsidRPr="00903DBA" w:rsidRDefault="00184AA8" w:rsidP="00184AA8">
      <w:pPr>
        <w:pStyle w:val="Code"/>
        <w:rPr>
          <w:highlight w:val="white"/>
        </w:rPr>
      </w:pPr>
      <w:r w:rsidRPr="00903DBA">
        <w:rPr>
          <w:highlight w:val="white"/>
        </w:rPr>
        <w:t xml:space="preserve">        return symbol.AddressOffset;</w:t>
      </w:r>
    </w:p>
    <w:p w14:paraId="08FCE36E" w14:textId="77777777" w:rsidR="00184AA8" w:rsidRPr="00903DBA" w:rsidRDefault="00184AA8" w:rsidP="00184AA8">
      <w:pPr>
        <w:pStyle w:val="Code"/>
        <w:rPr>
          <w:highlight w:val="white"/>
        </w:rPr>
      </w:pPr>
      <w:r w:rsidRPr="00903DBA">
        <w:rPr>
          <w:highlight w:val="white"/>
        </w:rPr>
        <w:t xml:space="preserve">      }</w:t>
      </w:r>
    </w:p>
    <w:p w14:paraId="68ADAFF3" w14:textId="77777777" w:rsidR="00184AA8" w:rsidRPr="00903DBA" w:rsidRDefault="00184AA8" w:rsidP="00184AA8">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 and we will not use the value.</w:t>
      </w:r>
    </w:p>
    <w:p w14:paraId="6A43F7EF" w14:textId="77777777" w:rsidR="00184AA8" w:rsidRPr="00903DBA" w:rsidRDefault="00184AA8" w:rsidP="00184AA8">
      <w:pPr>
        <w:pStyle w:val="Code"/>
        <w:rPr>
          <w:highlight w:val="white"/>
        </w:rPr>
      </w:pPr>
      <w:r w:rsidRPr="00903DBA">
        <w:rPr>
          <w:highlight w:val="white"/>
        </w:rPr>
        <w:t xml:space="preserve">      else {</w:t>
      </w:r>
    </w:p>
    <w:p w14:paraId="4C8B72ED" w14:textId="77777777" w:rsidR="00184AA8" w:rsidRPr="00903DBA" w:rsidRDefault="00184AA8" w:rsidP="00184AA8">
      <w:pPr>
        <w:pStyle w:val="Code"/>
        <w:rPr>
          <w:highlight w:val="white"/>
        </w:rPr>
      </w:pPr>
      <w:r w:rsidRPr="00903DBA">
        <w:rPr>
          <w:highlight w:val="white"/>
        </w:rPr>
        <w:t xml:space="preserve">        return symbol.Offset;</w:t>
      </w:r>
    </w:p>
    <w:p w14:paraId="1CC4C58B" w14:textId="77777777" w:rsidR="00184AA8" w:rsidRPr="00903DBA" w:rsidRDefault="00184AA8" w:rsidP="00184AA8">
      <w:pPr>
        <w:pStyle w:val="Code"/>
        <w:rPr>
          <w:highlight w:val="white"/>
        </w:rPr>
      </w:pPr>
      <w:r w:rsidRPr="00903DBA">
        <w:rPr>
          <w:highlight w:val="white"/>
        </w:rPr>
        <w:t xml:space="preserve">      }</w:t>
      </w:r>
    </w:p>
    <w:p w14:paraId="43DB17FF" w14:textId="77777777" w:rsidR="00184AA8" w:rsidRPr="00903DBA" w:rsidRDefault="00184AA8" w:rsidP="00184AA8">
      <w:pPr>
        <w:pStyle w:val="Code"/>
        <w:rPr>
          <w:highlight w:val="white"/>
        </w:rPr>
      </w:pPr>
      <w:r w:rsidRPr="00903DBA">
        <w:rPr>
          <w:highlight w:val="white"/>
        </w:rPr>
        <w:t xml:space="preserve">    }</w:t>
      </w:r>
    </w:p>
    <w:p w14:paraId="7AF1EC0E" w14:textId="44894349" w:rsidR="00D935A0" w:rsidRPr="00903DBA" w:rsidRDefault="00791AEE" w:rsidP="0060539D">
      <w:pPr>
        <w:pStyle w:val="Rubrik3"/>
        <w:rPr>
          <w:highlight w:val="white"/>
        </w:rPr>
      </w:pPr>
      <w:bookmarkStart w:id="538" w:name="_Toc59126259"/>
      <w:r w:rsidRPr="00903DBA">
        <w:rPr>
          <w:highlight w:val="white"/>
        </w:rPr>
        <w:lastRenderedPageBreak/>
        <w:t>Case</w:t>
      </w:r>
      <w:bookmarkEnd w:id="538"/>
    </w:p>
    <w:p w14:paraId="60E72913" w14:textId="00924B20" w:rsidR="00542755" w:rsidRPr="00903DBA" w:rsidRDefault="00542755" w:rsidP="00542755">
      <w:pPr>
        <w:rPr>
          <w:highlight w:val="white"/>
        </w:rPr>
      </w:pPr>
      <w:r w:rsidRPr="00903DBA">
        <w:rPr>
          <w:highlight w:val="white"/>
        </w:rPr>
        <w:t xml:space="preserve">The </w:t>
      </w:r>
      <w:r w:rsidRPr="00903DBA">
        <w:rPr>
          <w:rStyle w:val="KeyWord0"/>
          <w:highlight w:val="white"/>
        </w:rPr>
        <w:t>Case</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then we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50621E03"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xml:space="preserve">, </w:t>
      </w:r>
      <w:proofErr w:type="gramStart"/>
      <w:r w:rsidR="00953190" w:rsidRPr="00903DBA">
        <w:rPr>
          <w:highlight w:val="white"/>
        </w:rPr>
        <w:t>in order to</w:t>
      </w:r>
      <w:proofErr w:type="gramEnd"/>
      <w:r w:rsidR="00953190" w:rsidRPr="00903DBA">
        <w:rPr>
          <w:highlight w:val="white"/>
        </w:rPr>
        <w:t xml:space="preserve"> keep the value in the register thought out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5D5DEF9E" w:rsidR="00943F9A" w:rsidRPr="00903DBA" w:rsidRDefault="00F52C9A" w:rsidP="00F52C9A">
      <w:pPr>
        <w:rPr>
          <w:highlight w:val="white"/>
        </w:rPr>
      </w:pPr>
      <w:r w:rsidRPr="00903DBA">
        <w:rPr>
          <w:highlight w:val="white"/>
        </w:rPr>
        <w:t xml:space="preserve">The </w:t>
      </w:r>
      <w:r w:rsidRPr="00903DBA">
        <w:rPr>
          <w:rStyle w:val="KeyWord0"/>
          <w:highlight w:val="white"/>
        </w:rPr>
        <w:t>CaseEnd</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xml:space="preserve">. We only remove the switch symbol from the track </w:t>
      </w:r>
      <w:proofErr w:type="gramStart"/>
      <w:r w:rsidRPr="00903DBA">
        <w:rPr>
          <w:highlight w:val="white"/>
        </w:rPr>
        <w:t>map</w:t>
      </w:r>
      <w:r w:rsidR="00B419FE" w:rsidRPr="00903DBA">
        <w:rPr>
          <w:highlight w:val="white"/>
        </w:rPr>
        <w:t>, since</w:t>
      </w:r>
      <w:proofErr w:type="gramEnd"/>
      <w:r w:rsidR="00B419FE" w:rsidRPr="00903DBA">
        <w:rPr>
          <w:highlight w:val="white"/>
        </w:rPr>
        <w:t xml:space="preserve"> we </w:t>
      </w:r>
      <w:r w:rsidR="0078678B" w:rsidRPr="00903DBA">
        <w:rPr>
          <w:highlight w:val="white"/>
        </w:rPr>
        <w:t xml:space="preserve">shall not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500C093D" w:rsidR="0094556E" w:rsidRPr="00903DBA" w:rsidRDefault="007B36F7" w:rsidP="0060539D">
      <w:pPr>
        <w:pStyle w:val="Rubrik3"/>
        <w:rPr>
          <w:highlight w:val="white"/>
        </w:rPr>
      </w:pPr>
      <w:bookmarkStart w:id="539" w:name="_Toc59126260"/>
      <w:r w:rsidRPr="00903DBA">
        <w:rPr>
          <w:highlight w:val="white"/>
        </w:rPr>
        <w:t>Address</w:t>
      </w:r>
      <w:bookmarkEnd w:id="539"/>
    </w:p>
    <w:p w14:paraId="78CB4685" w14:textId="15024F5A" w:rsidR="00B419FE" w:rsidRPr="00903DBA" w:rsidRDefault="00B419FE" w:rsidP="00B419FE">
      <w:pPr>
        <w:rPr>
          <w:highlight w:val="white"/>
        </w:rPr>
      </w:pPr>
      <w:r w:rsidRPr="00903DBA">
        <w:rPr>
          <w:highlight w:val="white"/>
        </w:rPr>
        <w:t xml:space="preserve">The </w:t>
      </w:r>
      <w:r w:rsidRPr="00903DBA">
        <w:rPr>
          <w:rStyle w:val="KeyWord0"/>
          <w:highlight w:val="white"/>
        </w:rPr>
        <w:t>Address</w:t>
      </w:r>
      <w:r w:rsidRPr="00903DBA">
        <w:rPr>
          <w:highlight w:val="white"/>
        </w:rPr>
        <w:t xml:space="preserve"> method </w:t>
      </w:r>
      <w:r w:rsidR="00745599" w:rsidRPr="00903DBA">
        <w:rPr>
          <w:highlight w:val="white"/>
        </w:rPr>
        <w:t xml:space="preserve">adds assembly code instructions for the address operator. It is </w:t>
      </w:r>
      <w:proofErr w:type="gramStart"/>
      <w:r w:rsidR="00745599" w:rsidRPr="00903DBA">
        <w:rPr>
          <w:highlight w:val="white"/>
        </w:rPr>
        <w:t>actually quite</w:t>
      </w:r>
      <w:proofErr w:type="gramEnd"/>
      <w:r w:rsidR="00745599" w:rsidRPr="00903DBA">
        <w:rPr>
          <w:highlight w:val="white"/>
        </w:rPr>
        <w:t xml:space="preserve"> simple, since we only gave to call </w:t>
      </w:r>
      <w:r w:rsidR="00745599" w:rsidRPr="00903DBA">
        <w:rPr>
          <w:rStyle w:val="KeyWord0"/>
          <w:highlight w:val="white"/>
        </w:rPr>
        <w:t>LoadAddressToRegister</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755840B5" w:rsidR="007A5D19" w:rsidRPr="00903DBA" w:rsidRDefault="007A5D19" w:rsidP="007A5D19">
      <w:pPr>
        <w:rPr>
          <w:highlight w:val="white"/>
        </w:rPr>
      </w:pPr>
      <w:r w:rsidRPr="00903DBA">
        <w:rPr>
          <w:highlight w:val="white"/>
        </w:rPr>
        <w:t xml:space="preserve">The </w:t>
      </w:r>
      <w:r w:rsidRPr="00903DBA">
        <w:rPr>
          <w:rStyle w:val="KeyWord0"/>
          <w:highlight w:val="white"/>
        </w:rPr>
        <w:t>IntegralDereference</w:t>
      </w:r>
      <w:r w:rsidRPr="00903DBA">
        <w:rPr>
          <w:highlight w:val="white"/>
        </w:rPr>
        <w:t xml:space="preserve"> method adds assembly code instructions for </w:t>
      </w:r>
      <w:proofErr w:type="spellStart"/>
      <w:r w:rsidRPr="00903DBA">
        <w:rPr>
          <w:highlight w:val="white"/>
        </w:rPr>
        <w:t>de</w:t>
      </w:r>
      <w:r w:rsidR="006114E0" w:rsidRPr="00903DBA">
        <w:rPr>
          <w:highlight w:val="white"/>
        </w:rPr>
        <w:t>refereeing</w:t>
      </w:r>
      <w:proofErr w:type="spellEnd"/>
      <w:r w:rsidRPr="00903DBA">
        <w:rPr>
          <w:highlight w:val="white"/>
        </w:rPr>
        <w:t xml:space="preserve"> a pointer to a</w:t>
      </w:r>
      <w:r w:rsidR="006114E0" w:rsidRPr="00903DBA">
        <w:rPr>
          <w:highlight w:val="white"/>
        </w:rPr>
        <w:t>n integral</w:t>
      </w:r>
      <w:r w:rsidRPr="00903DBA">
        <w:rPr>
          <w:highlight w:val="white"/>
        </w:rPr>
        <w:t xml:space="preserve"> value. </w:t>
      </w:r>
      <w:r w:rsidR="006114E0" w:rsidRPr="00903DBA">
        <w:rPr>
          <w:highlight w:val="white"/>
        </w:rPr>
        <w:t xml:space="preserve">We only </w:t>
      </w:r>
      <w:proofErr w:type="gramStart"/>
      <w:r w:rsidR="006114E0" w:rsidRPr="00903DBA">
        <w:rPr>
          <w:highlight w:val="white"/>
        </w:rPr>
        <w:t>have to</w:t>
      </w:r>
      <w:proofErr w:type="gramEnd"/>
      <w:r w:rsidR="006114E0" w:rsidRPr="00903DBA">
        <w:rPr>
          <w:highlight w:val="white"/>
        </w:rPr>
        <w:t xml:space="preserve"> call </w:t>
      </w:r>
      <w:r w:rsidR="006114E0" w:rsidRPr="00903DBA">
        <w:rPr>
          <w:rStyle w:val="KeyWord0"/>
          <w:highlight w:val="white"/>
        </w:rPr>
        <w:t>LoadValueToRegister</w:t>
      </w:r>
      <w:r w:rsidR="006114E0" w:rsidRPr="00903DBA">
        <w:rPr>
          <w:highlight w:val="white"/>
        </w:rPr>
        <w:t xml:space="preserve"> for the address symbol</w:t>
      </w:r>
      <w:r w:rsidR="009B528B" w:rsidRPr="00903DBA">
        <w:rPr>
          <w:highlight w:val="white"/>
        </w:rPr>
        <w:t>.</w:t>
      </w:r>
    </w:p>
    <w:p w14:paraId="73A53CD2" w14:textId="520DFE55" w:rsidR="002200BD" w:rsidRPr="00903DBA" w:rsidRDefault="002200BD" w:rsidP="002200BD">
      <w:pPr>
        <w:pStyle w:val="Code"/>
        <w:rPr>
          <w:highlight w:val="white"/>
        </w:rPr>
      </w:pPr>
      <w:r w:rsidRPr="00903DBA">
        <w:rPr>
          <w:highlight w:val="white"/>
        </w:rPr>
        <w:t xml:space="preserve">    public void IntegralDereference(MiddleCode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1B9F468E" w14:textId="657A8E28" w:rsidR="00D935A0" w:rsidRPr="00903DBA" w:rsidRDefault="00C540BA" w:rsidP="00C540BA">
      <w:pPr>
        <w:rPr>
          <w:highlight w:val="white"/>
        </w:rPr>
      </w:pPr>
      <w:r w:rsidRPr="00903DBA">
        <w:rPr>
          <w:highlight w:val="white"/>
        </w:rPr>
        <w:t xml:space="preserve">The </w:t>
      </w:r>
      <w:r w:rsidRPr="00903DBA">
        <w:rPr>
          <w:rStyle w:val="KeyWord0"/>
          <w:highlight w:val="white"/>
        </w:rPr>
        <w:t>FloatingDereference</w:t>
      </w:r>
      <w:r w:rsidRPr="00903DBA">
        <w:rPr>
          <w:highlight w:val="white"/>
        </w:rPr>
        <w:t xml:space="preserve"> method </w:t>
      </w:r>
      <w:r w:rsidR="002200BD" w:rsidRPr="00903DBA">
        <w:rPr>
          <w:highlight w:val="white"/>
        </w:rPr>
        <w:t xml:space="preserve">adds assembly code instructions for </w:t>
      </w:r>
      <w:proofErr w:type="spellStart"/>
      <w:r w:rsidR="002200BD" w:rsidRPr="00903DBA">
        <w:rPr>
          <w:highlight w:val="white"/>
        </w:rPr>
        <w:t>derefereing</w:t>
      </w:r>
      <w:proofErr w:type="spellEnd"/>
      <w:r w:rsidR="002200BD" w:rsidRPr="00903DBA">
        <w:rPr>
          <w:highlight w:val="white"/>
        </w:rPr>
        <w:t xml:space="preserve"> a pointer to a floating value. </w:t>
      </w:r>
    </w:p>
    <w:p w14:paraId="48626CBC" w14:textId="77777777" w:rsidR="00D935A0" w:rsidRPr="00903DBA" w:rsidRDefault="00D935A0" w:rsidP="00E30569">
      <w:pPr>
        <w:pStyle w:val="Code"/>
        <w:rPr>
          <w:highlight w:val="white"/>
        </w:rPr>
      </w:pPr>
      <w:r w:rsidRPr="00903DBA">
        <w:rPr>
          <w:highlight w:val="white"/>
        </w:rPr>
        <w:lastRenderedPageBreak/>
        <w:t xml:space="preserve">    public void FloatingDereference(MiddleCode middleCode) {</w:t>
      </w:r>
    </w:p>
    <w:p w14:paraId="02F23627" w14:textId="77777777" w:rsidR="00D935A0" w:rsidRPr="00903DBA" w:rsidRDefault="00D935A0" w:rsidP="00E30569">
      <w:pPr>
        <w:pStyle w:val="Code"/>
        <w:rPr>
          <w:highlight w:val="white"/>
        </w:rPr>
      </w:pPr>
      <w:r w:rsidRPr="00903DBA">
        <w:rPr>
          <w:highlight w:val="white"/>
        </w:rPr>
        <w:t xml:space="preserve">      Symbol resultSymbol = (Symbol) middleCode[0];</w:t>
      </w:r>
    </w:p>
    <w:p w14:paraId="0151566F"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1141F15" w14:textId="77777777" w:rsidR="00D935A0" w:rsidRPr="00903DBA" w:rsidRDefault="00D935A0" w:rsidP="00E30569">
      <w:pPr>
        <w:pStyle w:val="Code"/>
        <w:rPr>
          <w:highlight w:val="white"/>
        </w:rPr>
      </w:pPr>
      <w:r w:rsidRPr="00903DBA">
        <w:rPr>
          <w:highlight w:val="white"/>
        </w:rPr>
        <w:t xml:space="preserve">      Track addressTrack = LoadValueToRegister(resultSymbol.AddressSymbol);</w:t>
      </w:r>
    </w:p>
    <w:p w14:paraId="1BF922DA" w14:textId="77777777" w:rsidR="00D935A0" w:rsidRPr="00903DBA" w:rsidRDefault="00D935A0" w:rsidP="00E30569">
      <w:pPr>
        <w:pStyle w:val="Code"/>
        <w:rPr>
          <w:highlight w:val="white"/>
        </w:rPr>
      </w:pPr>
      <w:r w:rsidRPr="00903DBA">
        <w:rPr>
          <w:highlight w:val="white"/>
        </w:rPr>
        <w:t xml:space="preserve">      m_trackMap.Add(resultSymbol.AddressSymbol, addressTrack);</w:t>
      </w:r>
    </w:p>
    <w:p w14:paraId="3FBAD4D8" w14:textId="77777777" w:rsidR="00D935A0" w:rsidRPr="00903DBA" w:rsidRDefault="00D935A0" w:rsidP="00E30569">
      <w:pPr>
        <w:pStyle w:val="Code"/>
        <w:rPr>
          <w:highlight w:val="white"/>
        </w:rPr>
      </w:pPr>
      <w:r w:rsidRPr="00903DBA">
        <w:rPr>
          <w:highlight w:val="white"/>
        </w:rPr>
        <w:t xml:space="preserve">    }</w:t>
      </w:r>
    </w:p>
    <w:p w14:paraId="3E823727" w14:textId="745B94A7" w:rsidR="00CF4437" w:rsidRPr="0060539D" w:rsidRDefault="00CF4437" w:rsidP="0060539D">
      <w:pPr>
        <w:pStyle w:val="Rubrik3"/>
        <w:numPr>
          <w:ilvl w:val="2"/>
          <w:numId w:val="136"/>
        </w:numPr>
        <w:rPr>
          <w:highlight w:val="white"/>
        </w:rPr>
      </w:pPr>
      <w:bookmarkStart w:id="540" w:name="_Toc59126261"/>
      <w:r w:rsidRPr="0060539D">
        <w:rPr>
          <w:highlight w:val="white"/>
        </w:rPr>
        <w:t>Floating Binary</w:t>
      </w:r>
      <w:bookmarkEnd w:id="540"/>
    </w:p>
    <w:p w14:paraId="7862C5D9" w14:textId="6922FC87" w:rsidR="00673D57" w:rsidRPr="00903DBA" w:rsidRDefault="00673D57" w:rsidP="00673D57">
      <w:pPr>
        <w:rPr>
          <w:highlight w:val="white"/>
        </w:rPr>
      </w:pPr>
      <w:proofErr w:type="gramStart"/>
      <w:r w:rsidRPr="00903DBA">
        <w:rPr>
          <w:highlight w:val="white"/>
        </w:rPr>
        <w:t>Similar to</w:t>
      </w:r>
      <w:proofErr w:type="gramEnd"/>
      <w:r w:rsidRPr="00903DBA">
        <w:rPr>
          <w:highlight w:val="white"/>
        </w:rPr>
        <w:t xml:space="preserve"> the integral operations, we need the </w:t>
      </w:r>
      <w:r w:rsidRPr="00903DBA">
        <w:rPr>
          <w:rStyle w:val="KeyWord0"/>
          <w:highlight w:val="white"/>
        </w:rPr>
        <w:t>m_middleToFloatingMap</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7777777" w:rsidR="00A81C3D" w:rsidRPr="00903DBA" w:rsidRDefault="00A81C3D" w:rsidP="00A81C3D">
      <w:pPr>
        <w:pStyle w:val="Code"/>
        <w:rPr>
          <w:highlight w:val="white"/>
        </w:rPr>
      </w:pPr>
      <w:r w:rsidRPr="00903DBA">
        <w:rPr>
          <w:highlight w:val="white"/>
        </w:rPr>
        <w:t xml:space="preserve">          {MiddleOperator.UnarySubtract, AssemblyOperator.fchs},</w:t>
      </w:r>
    </w:p>
    <w:p w14:paraId="030C3718" w14:textId="77777777" w:rsidR="00A81C3D" w:rsidRPr="00903DBA" w:rsidRDefault="00A81C3D" w:rsidP="00A81C3D">
      <w:pPr>
        <w:pStyle w:val="Code"/>
        <w:rPr>
          <w:highlight w:val="white"/>
        </w:rPr>
      </w:pPr>
      <w:r w:rsidRPr="00903DBA">
        <w:rPr>
          <w:highlight w:val="white"/>
        </w:rPr>
        <w:t xml:space="preserve">          {MiddleOperator.BinaryAdd, AssemblyOperator.fadd},</w:t>
      </w:r>
    </w:p>
    <w:p w14:paraId="06AA3AAF" w14:textId="77777777" w:rsidR="00A81C3D" w:rsidRPr="00903DBA" w:rsidRDefault="00A81C3D" w:rsidP="00A81C3D">
      <w:pPr>
        <w:pStyle w:val="Code"/>
        <w:rPr>
          <w:highlight w:val="white"/>
        </w:rPr>
      </w:pPr>
      <w:r w:rsidRPr="00903DBA">
        <w:rPr>
          <w:highlight w:val="white"/>
        </w:rPr>
        <w:t xml:space="preserve">          {MiddleOperator.BinarySubtract, AssemblyOperator.fsub},</w:t>
      </w:r>
    </w:p>
    <w:p w14:paraId="4B9A106F" w14:textId="77777777" w:rsidR="00A81C3D" w:rsidRPr="00903DBA" w:rsidRDefault="00A81C3D" w:rsidP="00A81C3D">
      <w:pPr>
        <w:pStyle w:val="Code"/>
        <w:rPr>
          <w:highlight w:val="white"/>
        </w:rPr>
      </w:pPr>
      <w:r w:rsidRPr="00903DBA">
        <w:rPr>
          <w:highlight w:val="white"/>
        </w:rPr>
        <w:t xml:space="preserve">          {MiddleOperator.SignedMultiply, AssemblyOperator.fmul},</w:t>
      </w:r>
    </w:p>
    <w:p w14:paraId="70756062" w14:textId="77777777" w:rsidR="00A81C3D" w:rsidRPr="00903DBA" w:rsidRDefault="00A81C3D" w:rsidP="00A81C3D">
      <w:pPr>
        <w:pStyle w:val="Code"/>
        <w:rPr>
          <w:highlight w:val="white"/>
        </w:rPr>
      </w:pPr>
      <w:r w:rsidRPr="00903DBA">
        <w:rPr>
          <w:highlight w:val="white"/>
        </w:rPr>
        <w:t xml:space="preserve">          {MiddleOperator.SignedDivide,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77777777" w:rsidR="00A81C3D" w:rsidRPr="00903DBA" w:rsidRDefault="00A81C3D" w:rsidP="00A81C3D">
      <w:pPr>
        <w:pStyle w:val="Code"/>
        <w:rPr>
          <w:highlight w:val="white"/>
        </w:rPr>
      </w:pPr>
      <w:r w:rsidRPr="00903DBA">
        <w:rPr>
          <w:highlight w:val="white"/>
        </w:rPr>
        <w:t xml:space="preserve">          {MiddleOperator.SignedLessThan, AssemblyOperator.ja},</w:t>
      </w:r>
    </w:p>
    <w:p w14:paraId="578ECF9E" w14:textId="77777777" w:rsidR="00A81C3D" w:rsidRPr="00903DBA" w:rsidRDefault="00A81C3D" w:rsidP="00A81C3D">
      <w:pPr>
        <w:pStyle w:val="Code"/>
        <w:rPr>
          <w:highlight w:val="white"/>
        </w:rPr>
      </w:pPr>
      <w:r w:rsidRPr="00903DBA">
        <w:rPr>
          <w:highlight w:val="white"/>
        </w:rPr>
        <w:t xml:space="preserve">          {MiddleOperator.SignedLessThanEqual, AssemblyOperator.jae},</w:t>
      </w:r>
    </w:p>
    <w:p w14:paraId="1CBFC794" w14:textId="77777777" w:rsidR="00A81C3D" w:rsidRPr="00903DBA" w:rsidRDefault="00A81C3D" w:rsidP="00A81C3D">
      <w:pPr>
        <w:pStyle w:val="Code"/>
        <w:rPr>
          <w:highlight w:val="white"/>
        </w:rPr>
      </w:pPr>
      <w:r w:rsidRPr="00903DBA">
        <w:rPr>
          <w:highlight w:val="white"/>
        </w:rPr>
        <w:t xml:space="preserve">          {MiddleOperator.SignedGreaterThan, AssemblyOperator.jb},</w:t>
      </w:r>
    </w:p>
    <w:p w14:paraId="045830D1" w14:textId="77777777" w:rsidR="00A81C3D" w:rsidRPr="00903DBA" w:rsidRDefault="00A81C3D" w:rsidP="00A81C3D">
      <w:pPr>
        <w:pStyle w:val="Code"/>
        <w:rPr>
          <w:highlight w:val="white"/>
        </w:rPr>
      </w:pPr>
      <w:r w:rsidRPr="00903DBA">
        <w:rPr>
          <w:highlight w:val="white"/>
        </w:rPr>
        <w:t xml:space="preserve">          {MiddleOperator.SignedGreaterThanEqual,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41389A9"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proofErr w:type="gramStart"/>
      <w:r w:rsidR="00335270" w:rsidRPr="00903DBA">
        <w:rPr>
          <w:highlight w:val="white"/>
        </w:rPr>
        <w:t>more simple</w:t>
      </w:r>
      <w:proofErr w:type="gramEnd"/>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67615B" w:rsidRPr="00903DBA">
        <w:rPr>
          <w:rStyle w:val="KeyWord0"/>
          <w:highlight w:val="white"/>
        </w:rPr>
        <w:t>FloatingUnary</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0613367F" w:rsidR="00F33F0D" w:rsidRPr="00903DBA" w:rsidRDefault="00F77DE8" w:rsidP="00F77DE8">
      <w:pPr>
        <w:rPr>
          <w:highlight w:val="white"/>
        </w:rPr>
      </w:pPr>
      <w:r w:rsidRPr="00903DBA">
        <w:rPr>
          <w:highlight w:val="white"/>
        </w:rPr>
        <w:t xml:space="preserve">The </w:t>
      </w:r>
      <w:r w:rsidRPr="00903DBA">
        <w:rPr>
          <w:rStyle w:val="KeyWord0"/>
          <w:highlight w:val="white"/>
        </w:rPr>
        <w:t>FloatingBinary</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77777777" w:rsidR="00CF4437" w:rsidRPr="00903DBA" w:rsidRDefault="00CF4437" w:rsidP="00CF4437">
      <w:pPr>
        <w:pStyle w:val="Code"/>
        <w:rPr>
          <w:highlight w:val="white"/>
        </w:rPr>
      </w:pPr>
      <w:r w:rsidRPr="00903DBA">
        <w:rPr>
          <w:highlight w:val="white"/>
        </w:rPr>
        <w:t xml:space="preserve">    public void FloatingBinary(MiddleCode middleCode) {</w:t>
      </w:r>
    </w:p>
    <w:p w14:paraId="7858292B" w14:textId="77777777" w:rsidR="00CF4437" w:rsidRPr="00903DBA" w:rsidRDefault="00CF4437" w:rsidP="00CF4437">
      <w:pPr>
        <w:pStyle w:val="Code"/>
        <w:rPr>
          <w:highlight w:val="white"/>
        </w:rPr>
      </w:pPr>
      <w:r w:rsidRPr="00903DBA">
        <w:rPr>
          <w:highlight w:val="white"/>
        </w:rPr>
        <w:t xml:space="preserve">      Assert.ErrorXXX((--m_floatStackSize)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AD32320" w:rsidR="00CF4437" w:rsidRPr="00903DBA" w:rsidRDefault="00D52D8A" w:rsidP="00D52D8A">
      <w:pPr>
        <w:rPr>
          <w:highlight w:val="white"/>
        </w:rPr>
      </w:pPr>
      <w:r w:rsidRPr="00903DBA">
        <w:rPr>
          <w:highlight w:val="white"/>
        </w:rPr>
        <w:t xml:space="preserve">In the </w:t>
      </w:r>
      <w:r w:rsidRPr="00903DBA">
        <w:rPr>
          <w:rStyle w:val="KeyWord0"/>
          <w:highlight w:val="white"/>
        </w:rPr>
        <w:t>FloatingParameter</w:t>
      </w:r>
      <w:r w:rsidRPr="00903DBA">
        <w:rPr>
          <w:highlight w:val="white"/>
        </w:rPr>
        <w:t xml:space="preserve"> we do not need to actual parameter </w:t>
      </w:r>
      <w:proofErr w:type="gramStart"/>
      <w:r w:rsidRPr="00903DBA">
        <w:rPr>
          <w:highlight w:val="white"/>
        </w:rPr>
        <w:t>symbol, since</w:t>
      </w:r>
      <w:proofErr w:type="gramEnd"/>
      <w:r w:rsidRPr="00903DBA">
        <w:rPr>
          <w:highlight w:val="white"/>
        </w:rPr>
        <w:t xml:space="preserve"> its value has already been pushed on the floating-point stack.</w:t>
      </w:r>
      <w:r w:rsidR="00941CB8" w:rsidRPr="00903DBA">
        <w:rPr>
          <w:highlight w:val="white"/>
        </w:rPr>
        <w:t xml:space="preserve"> We only need to type and offset of the parameter</w:t>
      </w:r>
      <w:r w:rsidR="006C79F7" w:rsidRPr="00903DBA">
        <w:rPr>
          <w:highlight w:val="white"/>
        </w:rPr>
        <w:t xml:space="preserve"> when we pop it on the floating-point stack by calling </w:t>
      </w:r>
      <w:r w:rsidR="0093327C" w:rsidRPr="00903DBA">
        <w:rPr>
          <w:rStyle w:val="KeyWord0"/>
          <w:highlight w:val="white"/>
        </w:rPr>
        <w:t>TopPopSymbol</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77777777" w:rsidR="00924172" w:rsidRPr="0060539D" w:rsidRDefault="00924172" w:rsidP="0060539D">
      <w:pPr>
        <w:pStyle w:val="Rubrik3"/>
        <w:numPr>
          <w:ilvl w:val="2"/>
          <w:numId w:val="135"/>
        </w:numPr>
        <w:rPr>
          <w:highlight w:val="white"/>
        </w:rPr>
      </w:pPr>
      <w:bookmarkStart w:id="541" w:name="_Toc59126262"/>
      <w:r w:rsidRPr="0060539D">
        <w:rPr>
          <w:highlight w:val="white"/>
        </w:rPr>
        <w:lastRenderedPageBreak/>
        <w:t>Floating Relation</w:t>
      </w:r>
      <w:bookmarkEnd w:id="541"/>
    </w:p>
    <w:p w14:paraId="6227BE04" w14:textId="77777777" w:rsidR="00924172" w:rsidRPr="00903DBA" w:rsidRDefault="00924172" w:rsidP="00924172">
      <w:pPr>
        <w:rPr>
          <w:highlight w:val="white"/>
        </w:rPr>
      </w:pPr>
      <w:r w:rsidRPr="00903DBA">
        <w:rPr>
          <w:highlight w:val="white"/>
        </w:rPr>
        <w:t xml:space="preserve">The </w:t>
      </w:r>
      <w:r w:rsidRPr="00903DBA">
        <w:rPr>
          <w:rStyle w:val="KeyWord0"/>
          <w:highlight w:val="white"/>
        </w:rPr>
        <w:t>FloatingRelation</w:t>
      </w:r>
      <w:r w:rsidRPr="00903DBA">
        <w:rPr>
          <w:highlight w:val="white"/>
        </w:rPr>
        <w:t xml:space="preserve"> method generate code for relation operators for floating types. The </w:t>
      </w:r>
      <w:r w:rsidRPr="00903DBA">
        <w:rPr>
          <w:rStyle w:val="KeyWord0"/>
          <w:highlight w:val="white"/>
        </w:rPr>
        <w:t>fcompp</w:t>
      </w:r>
      <w:r w:rsidRPr="00903DBA">
        <w:rPr>
          <w:highlight w:val="white"/>
        </w:rPr>
        <w:t xml:space="preserve"> (float compare pop) assembly code instruction performs a comparation on the two values on top of the floating value stack, stores the result in the internal float status word, and pops the values from the stack. The </w:t>
      </w:r>
      <w:r w:rsidRPr="00903DBA">
        <w:rPr>
          <w:rStyle w:val="KeyWord0"/>
          <w:highlight w:val="white"/>
        </w:rPr>
        <w:t>fstsw</w:t>
      </w:r>
      <w:r w:rsidRPr="00903DBA">
        <w:rPr>
          <w:highlight w:val="white"/>
        </w:rPr>
        <w:t xml:space="preserve"> (float store status word) assembly code instruction stores the floating status word in the </w:t>
      </w:r>
      <w:r w:rsidRPr="00903DBA">
        <w:rPr>
          <w:rStyle w:val="KeyWord0"/>
          <w:highlight w:val="white"/>
        </w:rPr>
        <w:t>ax</w:t>
      </w:r>
      <w:r w:rsidRPr="00903DBA">
        <w:rPr>
          <w:highlight w:val="white"/>
        </w:rPr>
        <w:t xml:space="preserve"> register. The </w:t>
      </w:r>
      <w:r w:rsidRPr="00903DBA">
        <w:rPr>
          <w:rStyle w:val="KeyWord0"/>
          <w:highlight w:val="white"/>
        </w:rPr>
        <w:t>sahf</w:t>
      </w:r>
      <w:r w:rsidRPr="00903DBA">
        <w:rPr>
          <w:highlight w:val="white"/>
        </w:rPr>
        <w:t xml:space="preserve"> (store ah into flags) stores the value of register </w:t>
      </w:r>
      <w:r w:rsidRPr="00903DBA">
        <w:rPr>
          <w:rStyle w:val="KeyWord0"/>
          <w:highlight w:val="white"/>
        </w:rPr>
        <w:t>ah</w:t>
      </w:r>
      <w:r w:rsidRPr="00903DBA">
        <w:rPr>
          <w:highlight w:val="white"/>
        </w:rPr>
        <w:t xml:space="preserve"> (which hold the higher byte of register </w:t>
      </w:r>
      <w:r w:rsidRPr="00903DBA">
        <w:rPr>
          <w:rStyle w:val="KeyWord0"/>
          <w:highlight w:val="white"/>
        </w:rPr>
        <w:t>ax</w:t>
      </w:r>
      <w:r w:rsidRPr="00903DBA">
        <w:rPr>
          <w:highlight w:val="white"/>
        </w:rPr>
        <w:t>) into the integral flags. Finally, we add a jump instruction that matches the original middle code instruction and is looked up in the middle to floating map.</w:t>
      </w:r>
    </w:p>
    <w:p w14:paraId="6DD953EA" w14:textId="77777777" w:rsidR="00924172" w:rsidRPr="00903DBA" w:rsidRDefault="00924172" w:rsidP="00924172">
      <w:pPr>
        <w:pStyle w:val="Code"/>
        <w:rPr>
          <w:highlight w:val="white"/>
        </w:rPr>
      </w:pPr>
      <w:r w:rsidRPr="00903DBA">
        <w:rPr>
          <w:highlight w:val="white"/>
        </w:rPr>
        <w:t xml:space="preserve">    public void FloatingRelation(MiddleCode middleCode) {</w:t>
      </w:r>
    </w:p>
    <w:p w14:paraId="45752939" w14:textId="77777777" w:rsidR="00924172" w:rsidRPr="00903DBA" w:rsidRDefault="00924172" w:rsidP="00924172">
      <w:pPr>
        <w:pStyle w:val="Code"/>
        <w:rPr>
          <w:highlight w:val="white"/>
        </w:rPr>
      </w:pPr>
      <w:r w:rsidRPr="00903DBA">
        <w:rPr>
          <w:highlight w:val="white"/>
        </w:rPr>
        <w:t xml:space="preserve">      Assert.ErrorXXX((m_floatStackSize -= 2)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21CF54CA" w:rsidR="00D935A0" w:rsidRPr="00903DBA" w:rsidRDefault="0017732E" w:rsidP="0060539D">
      <w:pPr>
        <w:pStyle w:val="Rubrik3"/>
        <w:rPr>
          <w:highlight w:val="white"/>
        </w:rPr>
      </w:pPr>
      <w:bookmarkStart w:id="542" w:name="_Toc59126263"/>
      <w:r w:rsidRPr="00903DBA">
        <w:rPr>
          <w:highlight w:val="white"/>
        </w:rPr>
        <w:t>Floating Push and Pop</w:t>
      </w:r>
      <w:bookmarkEnd w:id="542"/>
    </w:p>
    <w:p w14:paraId="7984E4D9" w14:textId="214086C5" w:rsidR="00803EA4" w:rsidRPr="00903DBA" w:rsidRDefault="00803EA4" w:rsidP="00803EA4">
      <w:pPr>
        <w:rPr>
          <w:highlight w:val="white"/>
        </w:rPr>
      </w:pPr>
      <w:r w:rsidRPr="00903DBA">
        <w:rPr>
          <w:highlight w:val="white"/>
        </w:rPr>
        <w:t xml:space="preserve">When pushing floating values to the floating-point stack, we need the </w:t>
      </w:r>
      <w:r w:rsidRPr="00903DBA">
        <w:rPr>
          <w:rStyle w:val="KeyWord0"/>
          <w:highlight w:val="white"/>
        </w:rPr>
        <w:t>m_</w:t>
      </w:r>
      <w:r w:rsidR="000254F7" w:rsidRPr="00903DBA">
        <w:rPr>
          <w:rStyle w:val="KeyWord0"/>
          <w:highlight w:val="white"/>
        </w:rPr>
        <w:t>floatP</w:t>
      </w:r>
      <w:r w:rsidR="00BD28D4" w:rsidRPr="00903DBA">
        <w:rPr>
          <w:rStyle w:val="KeyWord0"/>
          <w:highlight w:val="white"/>
        </w:rPr>
        <w:t>ushMap</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logical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p>
    <w:p w14:paraId="411D20BB" w14:textId="77777777" w:rsidR="000254F7" w:rsidRPr="00903DBA" w:rsidRDefault="000254F7" w:rsidP="000254F7">
      <w:pPr>
        <w:pStyle w:val="Code"/>
        <w:rPr>
          <w:highlight w:val="white"/>
        </w:rPr>
      </w:pPr>
      <w:r w:rsidRPr="00903DBA">
        <w:rPr>
          <w:highlight w:val="white"/>
        </w:rPr>
        <w:t xml:space="preserve">    public static IDictionary&lt;Pair&lt;bool, int&gt;, AssemblyOperator&gt;</w:t>
      </w:r>
    </w:p>
    <w:p w14:paraId="157D8984" w14:textId="77777777" w:rsidR="000254F7" w:rsidRPr="00903DBA" w:rsidRDefault="000254F7" w:rsidP="000254F7">
      <w:pPr>
        <w:pStyle w:val="Code"/>
        <w:rPr>
          <w:highlight w:val="white"/>
        </w:rPr>
      </w:pPr>
      <w:r w:rsidRPr="00903DBA">
        <w:rPr>
          <w:highlight w:val="white"/>
        </w:rPr>
        <w:t xml:space="preserve">      m_floatPushMap = new Dictionary&lt;Pair&lt;bool, int&gt;, AssemblyOperator&gt;() {</w:t>
      </w:r>
    </w:p>
    <w:p w14:paraId="0C114FCB" w14:textId="77777777" w:rsidR="000254F7" w:rsidRPr="00903DBA" w:rsidRDefault="000254F7" w:rsidP="000254F7">
      <w:pPr>
        <w:pStyle w:val="Code"/>
        <w:rPr>
          <w:highlight w:val="white"/>
        </w:rPr>
      </w:pPr>
      <w:r w:rsidRPr="00903DBA">
        <w:rPr>
          <w:highlight w:val="white"/>
        </w:rPr>
        <w:t xml:space="preserve">        {new Pair&lt;bool,int&gt;(false, 2), AssemblyOperator.fild_word},</w:t>
      </w:r>
    </w:p>
    <w:p w14:paraId="0F2ED320" w14:textId="77777777" w:rsidR="000254F7" w:rsidRPr="00903DBA" w:rsidRDefault="000254F7" w:rsidP="000254F7">
      <w:pPr>
        <w:pStyle w:val="Code"/>
        <w:rPr>
          <w:highlight w:val="white"/>
        </w:rPr>
      </w:pPr>
      <w:r w:rsidRPr="00903DBA">
        <w:rPr>
          <w:highlight w:val="white"/>
        </w:rPr>
        <w:t xml:space="preserve">        {new Pair&lt;bool,int&gt;(false, 4), AssemblyOperator.fild_dword},</w:t>
      </w:r>
    </w:p>
    <w:p w14:paraId="126624D4" w14:textId="77777777" w:rsidR="000254F7" w:rsidRPr="00903DBA" w:rsidRDefault="000254F7" w:rsidP="000254F7">
      <w:pPr>
        <w:pStyle w:val="Code"/>
        <w:rPr>
          <w:highlight w:val="white"/>
        </w:rPr>
      </w:pPr>
      <w:r w:rsidRPr="00903DBA">
        <w:rPr>
          <w:highlight w:val="white"/>
        </w:rPr>
        <w:t xml:space="preserve">        {new Pair&lt;bool,int&gt;(false, 8), AssemblyOperator.fild_qword},</w:t>
      </w:r>
    </w:p>
    <w:p w14:paraId="739FA750" w14:textId="77777777" w:rsidR="000254F7" w:rsidRPr="00903DBA" w:rsidRDefault="000254F7" w:rsidP="000254F7">
      <w:pPr>
        <w:pStyle w:val="Code"/>
        <w:rPr>
          <w:highlight w:val="white"/>
        </w:rPr>
      </w:pPr>
      <w:r w:rsidRPr="00903DBA">
        <w:rPr>
          <w:highlight w:val="white"/>
        </w:rPr>
        <w:t xml:space="preserve">        {new Pair&lt;bool,int&gt;(true, 4), AssemblyOperator.fld_dword},</w:t>
      </w:r>
    </w:p>
    <w:p w14:paraId="4EE2A125" w14:textId="77777777" w:rsidR="000254F7" w:rsidRPr="00903DBA" w:rsidRDefault="000254F7" w:rsidP="000254F7">
      <w:pPr>
        <w:pStyle w:val="Code"/>
        <w:rPr>
          <w:highlight w:val="white"/>
        </w:rPr>
      </w:pPr>
      <w:r w:rsidRPr="00903DBA">
        <w:rPr>
          <w:highlight w:val="white"/>
        </w:rPr>
        <w:t xml:space="preserve">        {new Pair&lt;bool,int&gt;(true, 8), AssemblyOperator.fld_qword}</w:t>
      </w:r>
    </w:p>
    <w:p w14:paraId="674CF6A9" w14:textId="77777777" w:rsidR="000254F7" w:rsidRPr="00903DBA" w:rsidRDefault="000254F7" w:rsidP="000254F7">
      <w:pPr>
        <w:pStyle w:val="Code"/>
        <w:rPr>
          <w:highlight w:val="white"/>
        </w:rPr>
      </w:pPr>
      <w:r w:rsidRPr="00903DBA">
        <w:rPr>
          <w:highlight w:val="white"/>
        </w:rPr>
        <w:t xml:space="preserve">      };</w:t>
      </w:r>
    </w:p>
    <w:p w14:paraId="5A049407" w14:textId="2BBD1F40" w:rsidR="00530CE4" w:rsidRPr="00903DBA" w:rsidRDefault="00085FB8" w:rsidP="00C0154B">
      <w:pPr>
        <w:rPr>
          <w:highlight w:val="white"/>
        </w:rPr>
      </w:pPr>
      <w:r w:rsidRPr="00903DBA">
        <w:rPr>
          <w:highlight w:val="white"/>
        </w:rPr>
        <w:t xml:space="preserve">The </w:t>
      </w:r>
      <w:r w:rsidRPr="00903DBA">
        <w:rPr>
          <w:rStyle w:val="KeyWord0"/>
          <w:highlight w:val="white"/>
        </w:rPr>
        <w:t>PushSymbol</w:t>
      </w:r>
      <w:r w:rsidRPr="00903DBA">
        <w:rPr>
          <w:highlight w:val="white"/>
        </w:rPr>
        <w:t xml:space="preserve"> </w:t>
      </w:r>
      <w:r w:rsidR="00C0154B" w:rsidRPr="00903DBA">
        <w:rPr>
          <w:highlight w:val="white"/>
        </w:rPr>
        <w:t>method generates code that pushes the value of a symbol to the floating-point stack.</w:t>
      </w:r>
    </w:p>
    <w:p w14:paraId="2225813B" w14:textId="77777777" w:rsidR="00170065" w:rsidRPr="00903DBA" w:rsidRDefault="00170065" w:rsidP="00170065">
      <w:pPr>
        <w:pStyle w:val="Code"/>
        <w:rPr>
          <w:highlight w:val="white"/>
        </w:rPr>
      </w:pPr>
      <w:r w:rsidRPr="00903DBA">
        <w:rPr>
          <w:highlight w:val="white"/>
        </w:rPr>
        <w:t xml:space="preserve">    public void PushSymbol(Symbol symbol) {</w:t>
      </w:r>
    </w:p>
    <w:p w14:paraId="13DB6B22" w14:textId="77777777" w:rsidR="00170065" w:rsidRPr="00903DBA" w:rsidRDefault="00170065" w:rsidP="00170065">
      <w:pPr>
        <w:pStyle w:val="Code"/>
        <w:rPr>
          <w:highlight w:val="white"/>
        </w:rPr>
      </w:pPr>
      <w:r w:rsidRPr="00903DBA">
        <w:rPr>
          <w:highlight w:val="white"/>
        </w:rPr>
        <w:t xml:space="preserve">      Assert.ErrorXXX((++m_floatStackSize) &lt;= FloatingStackMaxSize);</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35C88179"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Pr="00903DBA">
        <w:rPr>
          <w:rStyle w:val="KeyWord0"/>
          <w:highlight w:val="white"/>
        </w:rPr>
        <w:t>fldz</w:t>
      </w:r>
      <w:r w:rsidRPr="00903DBA">
        <w:rPr>
          <w:highlight w:val="white"/>
        </w:rPr>
        <w:t xml:space="preserve"> (float load zero) </w:t>
      </w:r>
      <w:r w:rsidRPr="00903DBA">
        <w:rPr>
          <w:rStyle w:val="KeyWord0"/>
          <w:highlight w:val="white"/>
        </w:rPr>
        <w:t>fld1</w:t>
      </w:r>
      <w:r w:rsidRPr="00903DBA">
        <w:rPr>
          <w:highlight w:val="white"/>
        </w:rPr>
        <w:t xml:space="preserve"> (float load one). </w:t>
      </w:r>
      <w:r w:rsidR="007F24CC" w:rsidRPr="00903DBA">
        <w:rPr>
          <w:highlight w:val="white"/>
        </w:rPr>
        <w:t>If the value is (integral or floating) zero</w:t>
      </w:r>
      <w:r w:rsidR="00805B78" w:rsidRPr="00903DBA">
        <w:rPr>
          <w:highlight w:val="white"/>
        </w:rPr>
        <w:t xml:space="preserve">, we use </w:t>
      </w:r>
      <w:r w:rsidRPr="00903DBA">
        <w:rPr>
          <w:rStyle w:val="KeyWord0"/>
          <w:highlight w:val="white"/>
        </w:rPr>
        <w:t>fldz</w:t>
      </w:r>
      <w:r w:rsidRPr="00903DBA">
        <w:rPr>
          <w:highlight w:val="white"/>
        </w:rPr>
        <w:t xml:space="preserve"> to </w:t>
      </w:r>
      <w:r w:rsidR="00805B78" w:rsidRPr="00903DBA">
        <w:rPr>
          <w:highlight w:val="white"/>
        </w:rPr>
        <w:t>load the value zero</w:t>
      </w:r>
      <w:r w:rsidRPr="00903DBA">
        <w:rPr>
          <w:highlight w:val="white"/>
        </w:rPr>
        <w:t xml:space="preserve">, and if the value is (integral or floating) one we use </w:t>
      </w:r>
      <w:r w:rsidRPr="00903DBA">
        <w:rPr>
          <w:rStyle w:val="KeyWord0"/>
          <w:highlight w:val="white"/>
        </w:rPr>
        <w:t>fld1</w:t>
      </w:r>
      <w:r w:rsidRPr="00903DBA">
        <w:rPr>
          <w:highlight w:val="white"/>
        </w:rPr>
        <w:t xml:space="preserve"> to load the value zero.</w:t>
      </w:r>
    </w:p>
    <w:p w14:paraId="69C57796" w14:textId="77777777" w:rsidR="00170065" w:rsidRPr="00903DBA" w:rsidRDefault="00170065" w:rsidP="00170065">
      <w:pPr>
        <w:pStyle w:val="Code"/>
        <w:rPr>
          <w:highlight w:val="white"/>
        </w:rPr>
      </w:pPr>
      <w:r w:rsidRPr="00903DBA">
        <w:rPr>
          <w:highlight w:val="white"/>
        </w:rPr>
        <w:t xml:space="preserve">      if (((symbol.Value is BigInteger) &amp;&amp;</w:t>
      </w:r>
    </w:p>
    <w:p w14:paraId="5789A50F" w14:textId="77777777" w:rsidR="00170065" w:rsidRPr="00903DBA" w:rsidRDefault="00170065" w:rsidP="00170065">
      <w:pPr>
        <w:pStyle w:val="Code"/>
        <w:rPr>
          <w:highlight w:val="white"/>
        </w:rPr>
      </w:pPr>
      <w:r w:rsidRPr="00903DBA">
        <w:rPr>
          <w:highlight w:val="white"/>
        </w:rPr>
        <w:t xml:space="preserve">          (((BigInteger) symbol.Value).IsZero)) ||</w:t>
      </w:r>
    </w:p>
    <w:p w14:paraId="568E1C0C" w14:textId="77777777" w:rsidR="00170065" w:rsidRPr="00903DBA" w:rsidRDefault="00170065" w:rsidP="00170065">
      <w:pPr>
        <w:pStyle w:val="Code"/>
        <w:rPr>
          <w:highlight w:val="white"/>
        </w:rPr>
      </w:pPr>
      <w:r w:rsidRPr="00903DBA">
        <w:rPr>
          <w:highlight w:val="white"/>
        </w:rPr>
        <w:t xml:space="preserve">          ((symbol.Value is decimal) &amp;&amp; (((decimal) symbol.Value) == 0))) {</w:t>
      </w:r>
    </w:p>
    <w:p w14:paraId="24D6CBE8" w14:textId="77777777" w:rsidR="00170065" w:rsidRPr="00903DBA" w:rsidRDefault="00170065" w:rsidP="00170065">
      <w:pPr>
        <w:pStyle w:val="Code"/>
        <w:rPr>
          <w:highlight w:val="white"/>
        </w:rPr>
      </w:pPr>
      <w:r w:rsidRPr="00903DBA">
        <w:rPr>
          <w:highlight w:val="white"/>
        </w:rPr>
        <w:t xml:space="preserve">        AddAssemblyCode(AssemblyOperator.fldz);</w:t>
      </w:r>
    </w:p>
    <w:p w14:paraId="5F594B10" w14:textId="77777777" w:rsidR="00170065" w:rsidRPr="00903DBA" w:rsidRDefault="00170065" w:rsidP="00170065">
      <w:pPr>
        <w:pStyle w:val="Code"/>
        <w:rPr>
          <w:highlight w:val="white"/>
        </w:rPr>
      </w:pPr>
      <w:r w:rsidRPr="00903DBA">
        <w:rPr>
          <w:highlight w:val="white"/>
        </w:rPr>
        <w:t xml:space="preserve">      }</w:t>
      </w:r>
    </w:p>
    <w:p w14:paraId="7FA17F19" w14:textId="77777777" w:rsidR="00170065" w:rsidRPr="00903DBA" w:rsidRDefault="00170065" w:rsidP="00170065">
      <w:pPr>
        <w:pStyle w:val="Code"/>
        <w:rPr>
          <w:highlight w:val="white"/>
        </w:rPr>
      </w:pPr>
      <w:r w:rsidRPr="00903DBA">
        <w:rPr>
          <w:highlight w:val="white"/>
        </w:rPr>
        <w:t xml:space="preserve">      else if (((symbol.Value is BigInteger) &amp;&amp;</w:t>
      </w:r>
    </w:p>
    <w:p w14:paraId="7195DD90" w14:textId="77777777" w:rsidR="00170065" w:rsidRPr="00903DBA" w:rsidRDefault="00170065" w:rsidP="00170065">
      <w:pPr>
        <w:pStyle w:val="Code"/>
        <w:rPr>
          <w:highlight w:val="white"/>
        </w:rPr>
      </w:pPr>
      <w:r w:rsidRPr="00903DBA">
        <w:rPr>
          <w:highlight w:val="white"/>
        </w:rPr>
        <w:t xml:space="preserve">                (((BigInteger) symbol.Value).IsOne)) ||</w:t>
      </w:r>
    </w:p>
    <w:p w14:paraId="1D61C457" w14:textId="77777777" w:rsidR="00170065" w:rsidRPr="00903DBA" w:rsidRDefault="00170065" w:rsidP="00170065">
      <w:pPr>
        <w:pStyle w:val="Code"/>
        <w:rPr>
          <w:highlight w:val="white"/>
        </w:rPr>
      </w:pPr>
      <w:r w:rsidRPr="00903DBA">
        <w:rPr>
          <w:highlight w:val="white"/>
        </w:rPr>
        <w:t xml:space="preserve">               ((symbol.Value is decimal) &amp;&amp;</w:t>
      </w:r>
    </w:p>
    <w:p w14:paraId="4AB60E27" w14:textId="77777777" w:rsidR="00170065" w:rsidRPr="00903DBA" w:rsidRDefault="00170065" w:rsidP="00170065">
      <w:pPr>
        <w:pStyle w:val="Code"/>
        <w:rPr>
          <w:highlight w:val="white"/>
        </w:rPr>
      </w:pPr>
      <w:r w:rsidRPr="00903DBA">
        <w:rPr>
          <w:highlight w:val="white"/>
        </w:rPr>
        <w:t xml:space="preserve">                (((decimal) symbol.Value) == 1))) {</w:t>
      </w:r>
    </w:p>
    <w:p w14:paraId="4549D21F" w14:textId="77777777" w:rsidR="00170065" w:rsidRPr="00903DBA" w:rsidRDefault="00170065" w:rsidP="00170065">
      <w:pPr>
        <w:pStyle w:val="Code"/>
        <w:rPr>
          <w:highlight w:val="white"/>
        </w:rPr>
      </w:pPr>
      <w:r w:rsidRPr="00903DBA">
        <w:rPr>
          <w:highlight w:val="white"/>
        </w:rPr>
        <w:t xml:space="preserve">        AddAssemblyCode(AssemblyOperator.fld1);</w:t>
      </w:r>
    </w:p>
    <w:p w14:paraId="3C0ED4F1" w14:textId="77777777" w:rsidR="00170065" w:rsidRPr="00903DBA" w:rsidRDefault="00170065" w:rsidP="00170065">
      <w:pPr>
        <w:pStyle w:val="Code"/>
        <w:rPr>
          <w:highlight w:val="white"/>
        </w:rPr>
      </w:pPr>
      <w:r w:rsidRPr="00903DBA">
        <w:rPr>
          <w:highlight w:val="white"/>
        </w:rPr>
        <w:t xml:space="preserve">      }</w:t>
      </w:r>
    </w:p>
    <w:p w14:paraId="61D18CD7" w14:textId="19D34CAF" w:rsidR="004224B0" w:rsidRPr="00903DBA" w:rsidRDefault="00857422" w:rsidP="00C2308A">
      <w:pPr>
        <w:rPr>
          <w:highlight w:val="white"/>
        </w:rPr>
      </w:pPr>
      <w:r w:rsidRPr="00903DBA">
        <w:rPr>
          <w:highlight w:val="white"/>
        </w:rPr>
        <w:lastRenderedPageBreak/>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5705FC7F" w14:textId="77777777" w:rsidR="002214C9" w:rsidRPr="00903DBA" w:rsidRDefault="002214C9" w:rsidP="008F2D38">
      <w:pPr>
        <w:pStyle w:val="Code"/>
        <w:rPr>
          <w:highlight w:val="white"/>
        </w:rPr>
      </w:pPr>
      <w:r w:rsidRPr="00903DBA">
        <w:rPr>
          <w:highlight w:val="white"/>
        </w:rPr>
        <w:t xml:space="preserve">        Pair&lt;bool,int&gt; pair =</w:t>
      </w:r>
    </w:p>
    <w:p w14:paraId="3E912A92" w14:textId="261A8568" w:rsidR="002214C9" w:rsidRPr="00903DBA" w:rsidRDefault="002214C9" w:rsidP="008F2D38">
      <w:pPr>
        <w:pStyle w:val="Code"/>
        <w:rPr>
          <w:highlight w:val="white"/>
        </w:rPr>
      </w:pPr>
      <w:r w:rsidRPr="00903DBA">
        <w:rPr>
          <w:highlight w:val="white"/>
        </w:rPr>
        <w:t xml:space="preserve">          new Pair</w:t>
      </w:r>
      <w:r w:rsidR="00F81FD1" w:rsidRPr="00903DBA">
        <w:rPr>
          <w:highlight w:val="white"/>
        </w:rPr>
        <w:t>&lt;bool,int&gt;</w:t>
      </w:r>
      <w:r w:rsidRPr="00903DBA">
        <w:rPr>
          <w:highlight w:val="white"/>
        </w:rPr>
        <w:t>(symbol.</w:t>
      </w:r>
      <w:r w:rsidR="00F81FD1" w:rsidRPr="00903DBA">
        <w:rPr>
          <w:highlight w:val="white"/>
        </w:rPr>
        <w:t>T</w:t>
      </w:r>
      <w:r w:rsidRPr="00903DBA">
        <w:rPr>
          <w:highlight w:val="white"/>
        </w:rPr>
        <w:t>ype.Is</w:t>
      </w:r>
      <w:r w:rsidR="00620A87" w:rsidRPr="00903DBA">
        <w:rPr>
          <w:highlight w:val="white"/>
        </w:rPr>
        <w:t>Floating</w:t>
      </w:r>
      <w:r w:rsidRPr="00903DBA">
        <w:rPr>
          <w:highlight w:val="white"/>
        </w:rPr>
        <w:t>(),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3AA46538"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 xml:space="preserve">we cannot store the register directly, but </w:t>
      </w:r>
      <w:r w:rsidR="00016D46" w:rsidRPr="00903DBA">
        <w:rPr>
          <w:highlight w:val="white"/>
        </w:rPr>
        <w:t>like</w:t>
      </w:r>
      <w:r w:rsidR="00B944D7" w:rsidRPr="00903DBA">
        <w:rPr>
          <w:highlight w:val="white"/>
        </w:rPr>
        <w:t xml:space="preserve"> 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5E1A4D22"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 xml:space="preserve">loading the base address of the symbol to the integral storage. Then we add its </w:t>
      </w:r>
      <w:proofErr w:type="gramStart"/>
      <w:r w:rsidR="00631791" w:rsidRPr="00903DBA">
        <w:rPr>
          <w:highlight w:val="white"/>
        </w:rPr>
        <w:t>offset, unless</w:t>
      </w:r>
      <w:proofErr w:type="gramEnd"/>
      <w:r w:rsidR="00631791" w:rsidRPr="00903DBA">
        <w:rPr>
          <w:highlight w:val="white"/>
        </w:rPr>
        <w:t xml:space="preserve"> it is zero.</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6DE2EDC5"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lastRenderedPageBreak/>
        <w:t xml:space="preserve">    }</w:t>
      </w:r>
    </w:p>
    <w:p w14:paraId="5CC85F9D" w14:textId="47EE50F2"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2A382D" w:rsidRPr="00903DBA">
        <w:rPr>
          <w:rStyle w:val="KeyWord0"/>
          <w:highlight w:val="white"/>
        </w:rPr>
        <w:t>m_floatPopMap</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2A382D" w:rsidRPr="00903DBA">
        <w:rPr>
          <w:rStyle w:val="KeyWord0"/>
          <w:highlight w:val="white"/>
        </w:rPr>
        <w:t>m_floatTopMap</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logical and the type size to </w:t>
      </w:r>
      <w:r w:rsidR="00A925C8" w:rsidRPr="00903DBA">
        <w:rPr>
          <w:rStyle w:val="KeyWord0"/>
          <w:highlight w:val="white"/>
        </w:rPr>
        <w:t>pop</w:t>
      </w:r>
      <w:r w:rsidR="00A925C8" w:rsidRPr="00903DBA">
        <w:rPr>
          <w:highlight w:val="white"/>
        </w:rPr>
        <w:t xml:space="preserve"> and </w:t>
      </w:r>
      <w:r w:rsidR="00A925C8" w:rsidRPr="00903DBA">
        <w:rPr>
          <w:rStyle w:val="KeyWord0"/>
          <w:highlight w:val="white"/>
        </w:rPr>
        <w:t>top</w:t>
      </w:r>
      <w:r w:rsidR="00A925C8" w:rsidRPr="00903DBA">
        <w:rPr>
          <w:highlight w:val="white"/>
        </w:rPr>
        <w:t xml:space="preserve"> </w:t>
      </w:r>
      <w:r w:rsidR="00D702CD" w:rsidRPr="00903DBA">
        <w:rPr>
          <w:highlight w:val="white"/>
        </w:rPr>
        <w:t>assembly code instructions.</w:t>
      </w:r>
    </w:p>
    <w:p w14:paraId="3CCF77CF"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7E340727" w14:textId="77777777" w:rsidR="007B5B99" w:rsidRPr="00903DBA" w:rsidRDefault="007B5B99" w:rsidP="007B5B99">
      <w:pPr>
        <w:pStyle w:val="Code"/>
        <w:rPr>
          <w:highlight w:val="white"/>
        </w:rPr>
      </w:pPr>
      <w:r w:rsidRPr="00903DBA">
        <w:rPr>
          <w:highlight w:val="white"/>
        </w:rPr>
        <w:t xml:space="preserve">      m_floatPopMap = new Dictionary&lt;Pair&lt;bool,int&gt;, AssemblyOperator&gt;() {</w:t>
      </w:r>
    </w:p>
    <w:p w14:paraId="2D0363E5" w14:textId="77777777" w:rsidR="007B5B99" w:rsidRPr="00903DBA" w:rsidRDefault="007B5B99" w:rsidP="007B5B99">
      <w:pPr>
        <w:pStyle w:val="Code"/>
        <w:rPr>
          <w:highlight w:val="white"/>
        </w:rPr>
      </w:pPr>
      <w:r w:rsidRPr="00903DBA">
        <w:rPr>
          <w:highlight w:val="white"/>
        </w:rPr>
        <w:t xml:space="preserve">        {new Pair&lt;bool,int&gt;(false, 2), AssemblyOperator.fistp_word},</w:t>
      </w:r>
    </w:p>
    <w:p w14:paraId="761C246D" w14:textId="77777777" w:rsidR="007B5B99" w:rsidRPr="00903DBA" w:rsidRDefault="007B5B99" w:rsidP="007B5B99">
      <w:pPr>
        <w:pStyle w:val="Code"/>
        <w:rPr>
          <w:highlight w:val="white"/>
        </w:rPr>
      </w:pPr>
      <w:r w:rsidRPr="00903DBA">
        <w:rPr>
          <w:highlight w:val="white"/>
        </w:rPr>
        <w:t xml:space="preserve">        {new Pair&lt;bool,int&gt;(false, 4), AssemblyOperator.fistp_dword},</w:t>
      </w:r>
    </w:p>
    <w:p w14:paraId="30AE5A71" w14:textId="77777777" w:rsidR="007B5B99" w:rsidRPr="00903DBA" w:rsidRDefault="007B5B99" w:rsidP="007B5B99">
      <w:pPr>
        <w:pStyle w:val="Code"/>
        <w:rPr>
          <w:highlight w:val="white"/>
        </w:rPr>
      </w:pPr>
      <w:r w:rsidRPr="00903DBA">
        <w:rPr>
          <w:highlight w:val="white"/>
        </w:rPr>
        <w:t xml:space="preserve">        {new Pair&lt;bool,int&gt;(false, 8), AssemblyOperator.fistp_qword},</w:t>
      </w:r>
    </w:p>
    <w:p w14:paraId="2BD069CF" w14:textId="77777777" w:rsidR="007B5B99" w:rsidRPr="00903DBA" w:rsidRDefault="007B5B99" w:rsidP="007B5B99">
      <w:pPr>
        <w:pStyle w:val="Code"/>
        <w:rPr>
          <w:highlight w:val="white"/>
        </w:rPr>
      </w:pPr>
      <w:r w:rsidRPr="00903DBA">
        <w:rPr>
          <w:highlight w:val="white"/>
        </w:rPr>
        <w:t xml:space="preserve">        {new Pair&lt;bool,int&gt;(true, 4), AssemblyOperator.fstp_dword},</w:t>
      </w:r>
    </w:p>
    <w:p w14:paraId="7577EBFC" w14:textId="77777777" w:rsidR="007B5B99" w:rsidRPr="00903DBA" w:rsidRDefault="007B5B99" w:rsidP="007B5B99">
      <w:pPr>
        <w:pStyle w:val="Code"/>
        <w:rPr>
          <w:highlight w:val="white"/>
        </w:rPr>
      </w:pPr>
      <w:r w:rsidRPr="00903DBA">
        <w:rPr>
          <w:highlight w:val="white"/>
        </w:rPr>
        <w:t xml:space="preserve">        {new Pair&lt;bool,int&gt;(true, 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65C7FD4E" w14:textId="77777777" w:rsidR="007B5B99" w:rsidRPr="00903DBA" w:rsidRDefault="007B5B99" w:rsidP="007B5B99">
      <w:pPr>
        <w:pStyle w:val="Code"/>
        <w:rPr>
          <w:highlight w:val="white"/>
        </w:rPr>
      </w:pPr>
      <w:r w:rsidRPr="00903DBA">
        <w:rPr>
          <w:highlight w:val="white"/>
        </w:rPr>
        <w:t xml:space="preserve">      m_floatTopMap = new Dictionary&lt;Pair&lt;bool,int&gt;, AssemblyOperator&gt;() {</w:t>
      </w:r>
    </w:p>
    <w:p w14:paraId="444D757F" w14:textId="77777777" w:rsidR="007B5B99" w:rsidRPr="00903DBA" w:rsidRDefault="007B5B99" w:rsidP="007B5B99">
      <w:pPr>
        <w:pStyle w:val="Code"/>
        <w:rPr>
          <w:highlight w:val="white"/>
        </w:rPr>
      </w:pPr>
      <w:r w:rsidRPr="00903DBA">
        <w:rPr>
          <w:highlight w:val="white"/>
        </w:rPr>
        <w:t xml:space="preserve">        {new Pair&lt;bool,int&gt;(false, 2), AssemblyOperator.fist_word},</w:t>
      </w:r>
    </w:p>
    <w:p w14:paraId="6AA17302" w14:textId="77777777" w:rsidR="007B5B99" w:rsidRPr="00903DBA" w:rsidRDefault="007B5B99" w:rsidP="007B5B99">
      <w:pPr>
        <w:pStyle w:val="Code"/>
        <w:rPr>
          <w:highlight w:val="white"/>
        </w:rPr>
      </w:pPr>
      <w:r w:rsidRPr="00903DBA">
        <w:rPr>
          <w:highlight w:val="white"/>
        </w:rPr>
        <w:t xml:space="preserve">        {new Pair&lt;bool,int&gt;(false, 4), AssemblyOperator.fist_dword},</w:t>
      </w:r>
    </w:p>
    <w:p w14:paraId="4EC606D1" w14:textId="77777777" w:rsidR="007B5B99" w:rsidRPr="00903DBA" w:rsidRDefault="007B5B99" w:rsidP="007B5B99">
      <w:pPr>
        <w:pStyle w:val="Code"/>
        <w:rPr>
          <w:highlight w:val="white"/>
        </w:rPr>
      </w:pPr>
      <w:r w:rsidRPr="00903DBA">
        <w:rPr>
          <w:highlight w:val="white"/>
        </w:rPr>
        <w:t xml:space="preserve">        {new Pair&lt;bool,int&gt;(false, 8), AssemblyOperator.fist_qword},</w:t>
      </w:r>
    </w:p>
    <w:p w14:paraId="1E0059C4" w14:textId="77777777" w:rsidR="007B5B99" w:rsidRPr="00903DBA" w:rsidRDefault="007B5B99" w:rsidP="007B5B99">
      <w:pPr>
        <w:pStyle w:val="Code"/>
        <w:rPr>
          <w:highlight w:val="white"/>
        </w:rPr>
      </w:pPr>
      <w:r w:rsidRPr="00903DBA">
        <w:rPr>
          <w:highlight w:val="white"/>
        </w:rPr>
        <w:t xml:space="preserve">        {new Pair&lt;bool,int&gt;(true, 4), AssemblyOperator.fst_dword},</w:t>
      </w:r>
    </w:p>
    <w:p w14:paraId="0E8085E1" w14:textId="77777777" w:rsidR="007B5B99" w:rsidRPr="00903DBA" w:rsidRDefault="007B5B99" w:rsidP="007B5B99">
      <w:pPr>
        <w:pStyle w:val="Code"/>
        <w:rPr>
          <w:highlight w:val="white"/>
        </w:rPr>
      </w:pPr>
      <w:r w:rsidRPr="00903DBA">
        <w:rPr>
          <w:highlight w:val="white"/>
        </w:rPr>
        <w:t xml:space="preserve">        {new Pair&lt;bool,int&gt;(true, 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16665D66" w:rsidR="00530CE4" w:rsidRPr="00903DBA" w:rsidRDefault="00331A84" w:rsidP="00331A84">
      <w:pPr>
        <w:rPr>
          <w:highlight w:val="white"/>
        </w:rPr>
      </w:pPr>
      <w:r w:rsidRPr="00903DBA">
        <w:rPr>
          <w:highlight w:val="white"/>
        </w:rPr>
        <w:t xml:space="preserve">The </w:t>
      </w:r>
      <w:r w:rsidRPr="00903DBA">
        <w:rPr>
          <w:rStyle w:val="KeyWord0"/>
          <w:highlight w:val="white"/>
        </w:rPr>
        <w:t>PopEmpty</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 xml:space="preserve">because we </w:t>
      </w:r>
      <w:proofErr w:type="gramStart"/>
      <w:r w:rsidR="009845E6" w:rsidRPr="00903DBA">
        <w:rPr>
          <w:highlight w:val="white"/>
        </w:rPr>
        <w:t>have to</w:t>
      </w:r>
      <w:proofErr w:type="gramEnd"/>
      <w:r w:rsidR="009845E6" w:rsidRPr="00903DBA">
        <w:rPr>
          <w:highlight w:val="white"/>
        </w:rPr>
        <w:t xml:space="preserve">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087CC6A7" w:rsidR="009845E6" w:rsidRPr="00903DBA" w:rsidRDefault="009845E6" w:rsidP="009845E6">
      <w:pPr>
        <w:rPr>
          <w:highlight w:val="white"/>
        </w:rPr>
      </w:pPr>
      <w:r w:rsidRPr="00903DBA">
        <w:rPr>
          <w:highlight w:val="white"/>
        </w:rPr>
        <w:t xml:space="preserve">The </w:t>
      </w:r>
      <w:r w:rsidRPr="00903DBA">
        <w:rPr>
          <w:rStyle w:val="KeyWord0"/>
          <w:highlight w:val="white"/>
        </w:rPr>
        <w:t>TopPopSymbol</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77777777" w:rsidR="00530CE4" w:rsidRPr="00903DBA" w:rsidRDefault="00530CE4" w:rsidP="00530CE4">
      <w:pPr>
        <w:pStyle w:val="Code"/>
        <w:rPr>
          <w:highlight w:val="white"/>
        </w:rPr>
      </w:pPr>
      <w:r w:rsidRPr="00903DBA">
        <w:rPr>
          <w:highlight w:val="white"/>
        </w:rPr>
        <w:t xml:space="preserve">      Assert.ErrorXXX(symbol != null);</w:t>
      </w:r>
    </w:p>
    <w:p w14:paraId="476D4555" w14:textId="77777777" w:rsidR="007B5B99" w:rsidRPr="00903DBA" w:rsidRDefault="007B5B99" w:rsidP="007B5B99">
      <w:pPr>
        <w:pStyle w:val="Code"/>
        <w:rPr>
          <w:highlight w:val="white"/>
        </w:rPr>
      </w:pPr>
      <w:r w:rsidRPr="00903DBA">
        <w:rPr>
          <w:highlight w:val="white"/>
        </w:rPr>
        <w:t xml:space="preserve">      Pair&lt;bool,int&gt; pair =</w:t>
      </w:r>
    </w:p>
    <w:p w14:paraId="685D283A" w14:textId="5AD46C20" w:rsidR="007B5B99" w:rsidRPr="00903DBA" w:rsidRDefault="007B5B99" w:rsidP="007B5B99">
      <w:pPr>
        <w:pStyle w:val="Code"/>
        <w:rPr>
          <w:highlight w:val="white"/>
        </w:rPr>
      </w:pPr>
      <w:r w:rsidRPr="00903DBA">
        <w:rPr>
          <w:highlight w:val="white"/>
        </w:rPr>
        <w:t xml:space="preserve">        new Pair&lt;bool,int&gt;(symbol.Type.Is</w:t>
      </w:r>
      <w:r w:rsidR="00620A87" w:rsidRPr="00903DBA">
        <w:rPr>
          <w:highlight w:val="white"/>
        </w:rPr>
        <w:t>Floating</w:t>
      </w:r>
      <w:r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246C2AE1" w:rsidR="003D7D04" w:rsidRPr="00903DBA" w:rsidRDefault="00234B87" w:rsidP="00234B87">
      <w:pPr>
        <w:rPr>
          <w:highlight w:val="white"/>
        </w:rPr>
      </w:pPr>
      <w:r w:rsidRPr="00903DBA">
        <w:rPr>
          <w:highlight w:val="white"/>
        </w:rPr>
        <w:t xml:space="preserve">Depending on the value of the </w:t>
      </w:r>
      <w:r w:rsidRPr="00903DBA">
        <w:rPr>
          <w:rStyle w:val="KeyWord0"/>
          <w:highlight w:val="white"/>
        </w:rPr>
        <w:t>topOrPop</w:t>
      </w:r>
      <w:r w:rsidRPr="00903DBA">
        <w:rPr>
          <w:highlight w:val="white"/>
        </w:rPr>
        <w:t xml:space="preserve"> parameter</w:t>
      </w:r>
      <w:r w:rsidR="000E4CDF" w:rsidRPr="00903DBA">
        <w:rPr>
          <w:highlight w:val="white"/>
        </w:rPr>
        <w:t xml:space="preserve">, we extract the assembly code instruction from the </w:t>
      </w:r>
      <w:r w:rsidR="00A925C8" w:rsidRPr="00903DBA">
        <w:rPr>
          <w:rStyle w:val="KeyWord0"/>
          <w:highlight w:val="white"/>
        </w:rPr>
        <w:t>m_</w:t>
      </w:r>
      <w:r w:rsidR="00EF7778" w:rsidRPr="00903DBA">
        <w:rPr>
          <w:rStyle w:val="KeyWord0"/>
          <w:highlight w:val="white"/>
        </w:rPr>
        <w:t>floatPop</w:t>
      </w:r>
      <w:r w:rsidR="00A925C8" w:rsidRPr="00903DBA">
        <w:rPr>
          <w:rStyle w:val="KeyWord0"/>
          <w:highlight w:val="white"/>
        </w:rPr>
        <w:t>Map</w:t>
      </w:r>
      <w:r w:rsidR="00A925C8" w:rsidRPr="00903DBA">
        <w:rPr>
          <w:highlight w:val="white"/>
        </w:rPr>
        <w:t xml:space="preserve"> and </w:t>
      </w:r>
      <w:r w:rsidR="00A925C8" w:rsidRPr="00903DBA">
        <w:rPr>
          <w:rStyle w:val="KeyWord0"/>
          <w:highlight w:val="white"/>
        </w:rPr>
        <w:t>m_</w:t>
      </w:r>
      <w:r w:rsidR="00EF7778" w:rsidRPr="00903DBA">
        <w:rPr>
          <w:rStyle w:val="KeyWord0"/>
          <w:highlight w:val="white"/>
        </w:rPr>
        <w:t>floatTop</w:t>
      </w:r>
      <w:r w:rsidR="00A925C8" w:rsidRPr="00903DBA">
        <w:rPr>
          <w:rStyle w:val="KeyWord0"/>
          <w:highlight w:val="white"/>
        </w:rPr>
        <w:t>Map</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77777777" w:rsidR="007B5B99" w:rsidRPr="00903DBA" w:rsidRDefault="007B5B99" w:rsidP="007B5B99">
      <w:pPr>
        <w:pStyle w:val="Code"/>
        <w:rPr>
          <w:highlight w:val="white"/>
        </w:rPr>
      </w:pPr>
      <w:r w:rsidRPr="00903DBA">
        <w:rPr>
          <w:highlight w:val="white"/>
        </w:rPr>
        <w:t xml:space="preserve">        objectOperator = m_floatPopMap[pair];</w:t>
      </w:r>
    </w:p>
    <w:p w14:paraId="4B190E2D" w14:textId="77777777" w:rsidR="007B5B99" w:rsidRPr="00903DBA" w:rsidRDefault="007B5B99" w:rsidP="007B5B99">
      <w:pPr>
        <w:pStyle w:val="Code"/>
        <w:rPr>
          <w:highlight w:val="white"/>
        </w:rPr>
      </w:pPr>
      <w:r w:rsidRPr="00903DBA">
        <w:rPr>
          <w:highlight w:val="white"/>
        </w:rPr>
        <w:t xml:space="preserve">        Assert.ErrorXXX((--m_floatStackSize)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5A319317" w:rsidR="001924B9" w:rsidRPr="00903DBA" w:rsidRDefault="00B16EE9" w:rsidP="00B16EE9">
      <w:pPr>
        <w:rPr>
          <w:highlight w:val="white"/>
        </w:rPr>
      </w:pPr>
      <w:r w:rsidRPr="00903DBA">
        <w:rPr>
          <w:highlight w:val="white"/>
        </w:rPr>
        <w:t xml:space="preserve">If the symbol is a temporary variable, we store </w:t>
      </w:r>
      <w:proofErr w:type="gramStart"/>
      <w:r w:rsidRPr="00903DBA">
        <w:rPr>
          <w:highlight w:val="white"/>
        </w:rPr>
        <w:t>it</w:t>
      </w:r>
      <w:r w:rsidR="004F2926" w:rsidRPr="00903DBA">
        <w:rPr>
          <w:highlight w:val="white"/>
        </w:rPr>
        <w:t>s</w:t>
      </w:r>
      <w:proofErr w:type="gramEnd"/>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there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lastRenderedPageBreak/>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1C9AAB4" w:rsidR="00D935A0" w:rsidRPr="00903DBA" w:rsidRDefault="0017732E" w:rsidP="0060539D">
      <w:pPr>
        <w:pStyle w:val="Rubrik3"/>
        <w:rPr>
          <w:highlight w:val="white"/>
        </w:rPr>
      </w:pPr>
      <w:bookmarkStart w:id="543" w:name="_Toc59126264"/>
      <w:r w:rsidRPr="00903DBA">
        <w:rPr>
          <w:highlight w:val="white"/>
        </w:rPr>
        <w:t>Type Conversion</w:t>
      </w:r>
      <w:bookmarkEnd w:id="543"/>
    </w:p>
    <w:p w14:paraId="20A68C2A" w14:textId="66AC5450" w:rsidR="00B12E08" w:rsidRPr="00903DBA" w:rsidRDefault="00A65E58" w:rsidP="00B12E08">
      <w:pPr>
        <w:rPr>
          <w:highlight w:val="white"/>
        </w:rPr>
      </w:pPr>
      <w:r w:rsidRPr="00903DBA">
        <w:rPr>
          <w:highlight w:val="white"/>
        </w:rPr>
        <w:t xml:space="preserve">The </w:t>
      </w:r>
      <w:r w:rsidRPr="00903DBA">
        <w:rPr>
          <w:rStyle w:val="KeyWord0"/>
          <w:highlight w:val="white"/>
        </w:rPr>
        <w:t>IntegralToIntegral</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7BF70B00" w:rsidR="00530CE4" w:rsidRPr="00903DBA" w:rsidRDefault="00374C70" w:rsidP="00374C70">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77777777"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Type.SizeArray(),</w:t>
      </w:r>
    </w:p>
    <w:p w14:paraId="082D1B23" w14:textId="228742C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.SizeArray();</w:t>
      </w:r>
    </w:p>
    <w:p w14:paraId="4576B9FF" w14:textId="29B58A17" w:rsidR="00530CE4" w:rsidRPr="00903DBA" w:rsidRDefault="00374C70" w:rsidP="00374C70">
      <w:pPr>
        <w:rPr>
          <w:highlight w:val="white"/>
        </w:rPr>
      </w:pPr>
      <w:r w:rsidRPr="00903DBA">
        <w:rPr>
          <w:highlight w:val="white"/>
        </w:rPr>
        <w:t xml:space="preserve">We need </w:t>
      </w:r>
      <w:r w:rsidR="00364F45" w:rsidRPr="00903DBA">
        <w:rPr>
          <w:highlight w:val="white"/>
        </w:rPr>
        <w:t>target</w:t>
      </w:r>
      <w:r w:rsidRPr="00903DBA">
        <w:rPr>
          <w:highlight w:val="white"/>
        </w:rPr>
        <w:t xml:space="preserve"> add a set-track-size instruction for </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77777777" w:rsidR="006D50C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351C75E9" w:rsidR="00985F3A" w:rsidRPr="00903DBA" w:rsidRDefault="00985F3A" w:rsidP="00413CD3">
      <w:pPr>
        <w:rPr>
          <w:highlight w:val="white"/>
        </w:rPr>
      </w:pPr>
      <w:r w:rsidRPr="00903DBA">
        <w:rPr>
          <w:highlight w:val="white"/>
        </w:rPr>
        <w:t>If the target size is eight byt</w:t>
      </w:r>
      <w:r w:rsidR="00413CD3" w:rsidRPr="00903DBA">
        <w:rPr>
          <w:highlight w:val="white"/>
        </w:rPr>
        <w:t>es, we have a special case.</w:t>
      </w:r>
      <w:r w:rsidR="00B20D15" w:rsidRPr="00903DBA">
        <w:rPr>
          <w:highlight w:val="white"/>
        </w:rPr>
        <w:t xml:space="preserve"> We need to load the mask to a </w:t>
      </w:r>
      <w:proofErr w:type="gramStart"/>
      <w:r w:rsidR="00B20D15" w:rsidRPr="00903DBA">
        <w:rPr>
          <w:highlight w:val="white"/>
        </w:rPr>
        <w:t>register, and</w:t>
      </w:r>
      <w:proofErr w:type="gramEnd"/>
      <w:r w:rsidR="00B20D15" w:rsidRPr="00903DBA">
        <w:rPr>
          <w:highlight w:val="white"/>
        </w:rPr>
        <w:t xml:space="preserve"> </w:t>
      </w:r>
      <w:r w:rsidR="003E224B" w:rsidRPr="00903DBA">
        <w:rPr>
          <w:highlight w:val="white"/>
        </w:rPr>
        <w:t xml:space="preserve">use the </w:t>
      </w:r>
      <w:r w:rsidR="003E224B" w:rsidRPr="00903DBA">
        <w:rPr>
          <w:rStyle w:val="KeyWord0"/>
          <w:highlight w:val="white"/>
        </w:rPr>
        <w:t>and</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5F334A9"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7777777" w:rsidR="00A17FA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r.and,</w:t>
      </w:r>
    </w:p>
    <w:p w14:paraId="6E412EA2" w14:textId="0B30ACCA" w:rsidR="00530CE4" w:rsidRPr="00903DBA" w:rsidRDefault="00A17FA1" w:rsidP="00530CE4">
      <w:pPr>
        <w:pStyle w:val="Code"/>
        <w:rPr>
          <w:highlight w:val="white"/>
        </w:rPr>
      </w:pPr>
      <w:r w:rsidRPr="00903DBA">
        <w:rPr>
          <w:highlight w:val="white"/>
        </w:rPr>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2F04CB20" w:rsidR="003E224B" w:rsidRPr="00903DBA" w:rsidRDefault="003E224B" w:rsidP="003E224B">
      <w:pPr>
        <w:rPr>
          <w:highlight w:val="white"/>
        </w:rPr>
      </w:pPr>
      <w:r w:rsidRPr="00903DBA">
        <w:rPr>
          <w:highlight w:val="white"/>
        </w:rPr>
        <w:t xml:space="preserve">If the target size is not eight bytes, we can use the </w:t>
      </w:r>
      <w:r w:rsidRPr="00903DBA">
        <w:rPr>
          <w:rStyle w:val="KeyWord0"/>
          <w:highlight w:val="white"/>
        </w:rPr>
        <w:t>and</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3ADEF48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5A7114AF" w:rsidR="00530CE4" w:rsidRPr="00903DBA" w:rsidRDefault="003E224B" w:rsidP="004153E4">
      <w:pPr>
        <w:rPr>
          <w:highlight w:val="white"/>
        </w:rPr>
      </w:pPr>
      <w:r w:rsidRPr="00903DBA">
        <w:rPr>
          <w:highlight w:val="white"/>
        </w:rPr>
        <w:lastRenderedPageBreak/>
        <w:t xml:space="preserve">If both the source type and target type is signed, we need to preserve the signed status </w:t>
      </w:r>
      <w:proofErr w:type="spellStart"/>
      <w:r w:rsidRPr="00903DBA">
        <w:rPr>
          <w:highlight w:val="white"/>
        </w:rPr>
        <w:t>throught</w:t>
      </w:r>
      <w:proofErr w:type="spellEnd"/>
      <w:r w:rsidRPr="00903DBA">
        <w:rPr>
          <w:highlight w:val="white"/>
        </w:rPr>
        <w:t xml:space="preserve">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do nothing. We just add to the track map that the values </w:t>
      </w:r>
      <w:proofErr w:type="gramStart"/>
      <w:r w:rsidR="00116411" w:rsidRPr="00903DBA">
        <w:rPr>
          <w:highlight w:val="white"/>
        </w:rPr>
        <w:t>holds</w:t>
      </w:r>
      <w:proofErr w:type="gramEnd"/>
      <w:r w:rsidR="00116411" w:rsidRPr="00903DBA">
        <w:rPr>
          <w:highlight w:val="white"/>
        </w:rPr>
        <w:t xml:space="preserve">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4424C398"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491D3880"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r.jge, null, null, index + 1);</w:t>
      </w:r>
    </w:p>
    <w:p w14:paraId="7EFEB447" w14:textId="7BB99E4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14DE7EB2"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5C5DA283"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D529EAF" w:rsidR="00530CE4" w:rsidRPr="00903DBA" w:rsidRDefault="00116411" w:rsidP="00116411">
      <w:pPr>
        <w:rPr>
          <w:highlight w:val="white"/>
        </w:rPr>
      </w:pPr>
      <w:r w:rsidRPr="00903DBA">
        <w:rPr>
          <w:highlight w:val="white"/>
        </w:rPr>
        <w:t xml:space="preserve">The </w:t>
      </w:r>
      <w:r w:rsidRPr="00903DBA">
        <w:rPr>
          <w:rStyle w:val="KeyWord0"/>
          <w:highlight w:val="white"/>
        </w:rPr>
        <w:t>IntegralToFloating</w:t>
      </w:r>
      <w:r w:rsidRPr="00903DBA">
        <w:rPr>
          <w:highlight w:val="white"/>
        </w:rPr>
        <w:t xml:space="preserve"> and </w:t>
      </w:r>
      <w:r w:rsidRPr="00903DBA">
        <w:rPr>
          <w:rStyle w:val="KeyWord0"/>
          <w:highlight w:val="white"/>
        </w:rPr>
        <w:t>FloatingToIntegral</w:t>
      </w:r>
      <w:r w:rsidRPr="00903DBA">
        <w:rPr>
          <w:highlight w:val="white"/>
        </w:rPr>
        <w:t xml:space="preserve"> </w:t>
      </w:r>
      <w:r w:rsidR="0078711E" w:rsidRPr="00903DBA">
        <w:rPr>
          <w:highlight w:val="white"/>
        </w:rPr>
        <w:t>are quite simple. In the integral</w:t>
      </w:r>
      <w:r w:rsidR="0082298E" w:rsidRPr="00903DBA">
        <w:rPr>
          <w:highlight w:val="white"/>
        </w:rPr>
        <w:t>-</w:t>
      </w:r>
      <w:r w:rsidR="0078711E" w:rsidRPr="00903DBA">
        <w:rPr>
          <w:highlight w:val="white"/>
        </w:rPr>
        <w:t xml:space="preserve">to-floating-case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 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213AB8DC" w:rsidR="00D935A0" w:rsidRPr="00903DBA" w:rsidRDefault="009F60A9" w:rsidP="0060539D">
      <w:pPr>
        <w:pStyle w:val="Rubrik3"/>
        <w:rPr>
          <w:highlight w:val="white"/>
        </w:rPr>
      </w:pPr>
      <w:bookmarkStart w:id="544" w:name="_Toc59126265"/>
      <w:r w:rsidRPr="00903DBA">
        <w:rPr>
          <w:highlight w:val="white"/>
        </w:rPr>
        <w:t>Struct and Union</w:t>
      </w:r>
      <w:bookmarkEnd w:id="544"/>
    </w:p>
    <w:p w14:paraId="64D28C63" w14:textId="10DC007A" w:rsidR="00444674" w:rsidRPr="00903DBA" w:rsidRDefault="00444674" w:rsidP="00444674">
      <w:pPr>
        <w:rPr>
          <w:highlight w:val="white"/>
        </w:rPr>
      </w:pPr>
      <w:r w:rsidRPr="00903DBA">
        <w:rPr>
          <w:highlight w:val="white"/>
        </w:rPr>
        <w:t xml:space="preserve">This section describes the handling of struct and unions,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B64F63" w:rsidRPr="00903DBA">
        <w:rPr>
          <w:highlight w:val="white"/>
        </w:rPr>
        <w:t>a memory block between two addresses.</w:t>
      </w:r>
    </w:p>
    <w:p w14:paraId="0F0A7E15" w14:textId="462360EB" w:rsidR="00DE20A4" w:rsidRPr="00903DBA" w:rsidRDefault="00DE20A4" w:rsidP="00DE20A4">
      <w:pPr>
        <w:rPr>
          <w:highlight w:val="white"/>
        </w:rPr>
      </w:pPr>
      <w:r w:rsidRPr="00903DBA">
        <w:rPr>
          <w:highlight w:val="white"/>
        </w:rPr>
        <w:t xml:space="preserve">The </w:t>
      </w:r>
      <w:r w:rsidRPr="00903DBA">
        <w:rPr>
          <w:rStyle w:val="KeyWord0"/>
          <w:highlight w:val="white"/>
        </w:rPr>
        <w:t>StructUnionAssign</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0E5B40" w:rsidRPr="00903DBA">
        <w:rPr>
          <w:rStyle w:val="KeyWord0"/>
          <w:highlight w:val="white"/>
        </w:rPr>
        <w:t>MemoryCopy</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lastRenderedPageBreak/>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674C6B11" w:rsidR="00655B7D" w:rsidRPr="00903DBA" w:rsidRDefault="00195B92" w:rsidP="00195B92">
      <w:pPr>
        <w:rPr>
          <w:highlight w:val="white"/>
        </w:rPr>
      </w:pPr>
      <w:r w:rsidRPr="00903DBA">
        <w:rPr>
          <w:highlight w:val="white"/>
        </w:rPr>
        <w:t xml:space="preserve">The </w:t>
      </w:r>
      <w:r w:rsidRPr="00903DBA">
        <w:rPr>
          <w:rStyle w:val="KeyWord0"/>
          <w:highlight w:val="white"/>
        </w:rPr>
        <w:t>StructUnionParameter</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084BE4" w:rsidRPr="00903DBA">
        <w:rPr>
          <w:rStyle w:val="KeyWord0"/>
          <w:highlight w:val="white"/>
        </w:rPr>
        <w:t>MemoryCopy</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464F8E9C" w:rsidR="00655B7D" w:rsidRPr="00903DBA" w:rsidRDefault="00084BE4" w:rsidP="00084BE4">
      <w:pPr>
        <w:rPr>
          <w:highlight w:val="white"/>
        </w:rPr>
      </w:pPr>
      <w:r w:rsidRPr="00903DBA">
        <w:rPr>
          <w:highlight w:val="white"/>
        </w:rPr>
        <w:t xml:space="preserve">The </w:t>
      </w:r>
      <w:r w:rsidRPr="00903DBA">
        <w:rPr>
          <w:rStyle w:val="KeyWord0"/>
          <w:highlight w:val="white"/>
        </w:rPr>
        <w:t>StructUnionGetReturnValue</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is the value of the address symbol of the struct or union 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77777777" w:rsidR="00655B7D" w:rsidRPr="00903DBA" w:rsidRDefault="00655B7D" w:rsidP="00655B7D">
      <w:pPr>
        <w:pStyle w:val="Code"/>
        <w:rPr>
          <w:highlight w:val="white"/>
        </w:rPr>
      </w:pPr>
      <w:r w:rsidRPr="00903DBA">
        <w:rPr>
          <w:highlight w:val="white"/>
        </w:rPr>
        <w:t xml:space="preserve">      CheckRegister(targetSymbol, AssemblyCode.ReturnPointerRegister);</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77777777" w:rsidR="00655B7D" w:rsidRPr="00903DBA" w:rsidRDefault="00655B7D" w:rsidP="00655B7D">
      <w:pPr>
        <w:pStyle w:val="Code"/>
        <w:rPr>
          <w:highlight w:val="white"/>
        </w:rPr>
      </w:pPr>
      <w:r w:rsidRPr="00903DBA">
        <w:rPr>
          <w:highlight w:val="white"/>
        </w:rPr>
        <w:t xml:space="preserve">                  AssemblyCode.ReturnPointerRegister);</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BBB5314" w:rsidR="00655B7D" w:rsidRPr="00903DBA" w:rsidRDefault="00E1687B" w:rsidP="00E1687B">
      <w:pPr>
        <w:rPr>
          <w:highlight w:val="white"/>
        </w:rPr>
      </w:pPr>
      <w:r w:rsidRPr="00903DBA">
        <w:rPr>
          <w:highlight w:val="white"/>
        </w:rPr>
        <w:t xml:space="preserve">The </w:t>
      </w:r>
      <w:r w:rsidRPr="00903DBA">
        <w:rPr>
          <w:rStyle w:val="KeyWord0"/>
          <w:highlight w:val="white"/>
        </w:rPr>
        <w:t>StructUnionSetReturnValue</w:t>
      </w:r>
      <w:r w:rsidRPr="00903DBA">
        <w:rPr>
          <w:highlight w:val="white"/>
        </w:rPr>
        <w:t xml:space="preserve"> method </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77777777" w:rsidR="00655B7D" w:rsidRPr="00903DBA" w:rsidRDefault="00655B7D" w:rsidP="00655B7D">
      <w:pPr>
        <w:pStyle w:val="Code"/>
        <w:rPr>
          <w:highlight w:val="white"/>
        </w:rPr>
      </w:pPr>
      <w:r w:rsidRPr="00903DBA">
        <w:rPr>
          <w:highlight w:val="white"/>
        </w:rPr>
        <w:t xml:space="preserve">      LoadAddressToRegister(returnSymbol, AssemblyCode.ReturnPointerRegister);</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2BBAD8" w:rsidR="00655B7D" w:rsidRPr="00903DBA" w:rsidRDefault="003944DA" w:rsidP="0072264B">
      <w:pPr>
        <w:rPr>
          <w:highlight w:val="white"/>
        </w:rPr>
      </w:pPr>
      <w:r w:rsidRPr="00903DBA">
        <w:rPr>
          <w:highlight w:val="white"/>
        </w:rPr>
        <w:t xml:space="preserve">The </w:t>
      </w:r>
      <w:r w:rsidRPr="00903DBA">
        <w:rPr>
          <w:rStyle w:val="KeyWord0"/>
          <w:highlight w:val="white"/>
        </w:rPr>
        <w:t>m_labelCount</w:t>
      </w:r>
      <w:r w:rsidRPr="00903DBA">
        <w:rPr>
          <w:highlight w:val="white"/>
        </w:rPr>
        <w:t xml:space="preserve"> field is used by </w:t>
      </w:r>
      <w:r w:rsidRPr="00903DBA">
        <w:rPr>
          <w:rStyle w:val="KeyWord0"/>
          <w:highlight w:val="white"/>
        </w:rPr>
        <w:t>MemoryCop</w:t>
      </w:r>
      <w:r w:rsidR="0072264B" w:rsidRPr="00903DBA">
        <w:rPr>
          <w:rStyle w:val="KeyWord0"/>
          <w:highlight w:val="white"/>
        </w:rPr>
        <w:t>y</w:t>
      </w:r>
      <w:r w:rsidRPr="00903DBA">
        <w:rPr>
          <w:highlight w:val="white"/>
        </w:rPr>
        <w:t xml:space="preserve"> to </w:t>
      </w:r>
      <w:r w:rsidR="004E1BF3" w:rsidRPr="00903DBA">
        <w:rPr>
          <w:highlight w:val="white"/>
        </w:rPr>
        <w:t>generate a new label for each copy process.</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33E7A35B" w:rsidR="00BB5595" w:rsidRPr="00903DBA" w:rsidRDefault="004E1BF3" w:rsidP="004E1BF3">
      <w:pPr>
        <w:rPr>
          <w:highlight w:val="white"/>
        </w:rPr>
      </w:pPr>
      <w:r w:rsidRPr="00903DBA">
        <w:rPr>
          <w:highlight w:val="white"/>
        </w:rPr>
        <w:t xml:space="preserve">The </w:t>
      </w:r>
      <w:r w:rsidRPr="00903DBA">
        <w:rPr>
          <w:rStyle w:val="KeyWord0"/>
          <w:highlight w:val="white"/>
        </w:rPr>
        <w:t>MemoryCopy</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20A5D6F1" w:rsidR="00C31A0F" w:rsidRPr="00903DBA" w:rsidRDefault="006E5A4D" w:rsidP="006E5A4D">
      <w:pPr>
        <w:rPr>
          <w:highlight w:val="white"/>
        </w:rPr>
      </w:pPr>
      <w:r w:rsidRPr="00903DBA">
        <w:rPr>
          <w:highlight w:val="white"/>
        </w:rPr>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B95009" w:rsidRPr="00903DBA">
        <w:rPr>
          <w:highlight w:val="white"/>
        </w:rPr>
        <w:t>one</w:t>
      </w:r>
      <w:r w:rsidR="00F3192C" w:rsidRPr="00903DBA">
        <w:rPr>
          <w:highlight w:val="white"/>
        </w:rPr>
        <w:t xml:space="preserve"> byte)</w:t>
      </w:r>
      <w:r w:rsidR="002E5628" w:rsidRPr="00903DBA">
        <w:rPr>
          <w:highlight w:val="white"/>
        </w:rPr>
        <w:t xml:space="preserve"> for the </w:t>
      </w:r>
      <w:proofErr w:type="spellStart"/>
      <w:r w:rsidR="002E5628" w:rsidRPr="00903DBA">
        <w:rPr>
          <w:highlight w:val="white"/>
        </w:rPr>
        <w:t>count</w:t>
      </w:r>
      <w:proofErr w:type="spellEnd"/>
      <w:r w:rsidR="002E5628" w:rsidRPr="00903DBA">
        <w:rPr>
          <w:highlight w:val="white"/>
        </w:rPr>
        <w:t xml:space="preserve">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 xml:space="preserve">We start by loading the size of the data block into the </w:t>
      </w:r>
      <w:proofErr w:type="spellStart"/>
      <w:r w:rsidRPr="00903DBA">
        <w:rPr>
          <w:highlight w:val="white"/>
        </w:rPr>
        <w:t>count</w:t>
      </w:r>
      <w:proofErr w:type="spellEnd"/>
      <w:r w:rsidRPr="00903DBA">
        <w:rPr>
          <w:highlight w:val="white"/>
        </w:rPr>
        <w:t xml:space="preserve">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lastRenderedPageBreak/>
        <w:t xml:space="preserve">    }</w:t>
      </w:r>
    </w:p>
    <w:p w14:paraId="35DD98A3" w14:textId="3D321116" w:rsidR="00F85D1B" w:rsidRPr="00903DBA" w:rsidRDefault="00F46C23" w:rsidP="00F46C23">
      <w:pPr>
        <w:rPr>
          <w:highlight w:val="white"/>
        </w:rPr>
      </w:pPr>
      <w:r w:rsidRPr="00903DBA">
        <w:rPr>
          <w:highlight w:val="white"/>
        </w:rPr>
        <w:t xml:space="preserve">Then the loop begins, we use a label that is unique in the assembly file with the </w:t>
      </w:r>
      <w:r w:rsidRPr="00903DBA">
        <w:rPr>
          <w:rStyle w:val="KeyWord0"/>
          <w:highlight w:val="white"/>
        </w:rPr>
        <w:t>m_labelCount</w:t>
      </w:r>
      <w:r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2C498945" w:rsidR="006E5A84" w:rsidRPr="00903DBA" w:rsidRDefault="006E5A84" w:rsidP="006E5A84">
      <w:pPr>
        <w:rPr>
          <w:highlight w:val="white"/>
        </w:rPr>
      </w:pPr>
      <w:r w:rsidRPr="00903DBA">
        <w:rPr>
          <w:highlight w:val="white"/>
        </w:rPr>
        <w:t xml:space="preserve">We decrement the </w:t>
      </w:r>
      <w:proofErr w:type="spellStart"/>
      <w:r w:rsidRPr="00903DBA">
        <w:rPr>
          <w:highlight w:val="white"/>
        </w:rPr>
        <w:t>count</w:t>
      </w:r>
      <w:proofErr w:type="spellEnd"/>
      <w:r w:rsidRPr="00903DBA">
        <w:rPr>
          <w:highlight w:val="white"/>
        </w:rPr>
        <w:t xml:space="preserve">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7DC3896" w:rsidR="006E5A84" w:rsidRPr="00903DBA" w:rsidRDefault="006E5A84" w:rsidP="006E5A84">
      <w:pPr>
        <w:rPr>
          <w:highlight w:val="white"/>
        </w:rPr>
      </w:pPr>
      <w:r w:rsidRPr="00903DBA">
        <w:rPr>
          <w:highlight w:val="white"/>
        </w:rPr>
        <w:t xml:space="preserve">If the </w:t>
      </w:r>
      <w:proofErr w:type="spellStart"/>
      <w:r w:rsidRPr="00903DBA">
        <w:rPr>
          <w:highlight w:val="white"/>
        </w:rPr>
        <w:t>count</w:t>
      </w:r>
      <w:proofErr w:type="spellEnd"/>
      <w:r w:rsidRPr="00903DBA">
        <w:rPr>
          <w:highlight w:val="white"/>
        </w:rPr>
        <w:t xml:space="preserve">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01BDF9E0" w:rsidR="00D935A0" w:rsidRPr="00903DBA" w:rsidRDefault="00CC29C4" w:rsidP="0060539D">
      <w:pPr>
        <w:pStyle w:val="Rubrik3"/>
        <w:rPr>
          <w:highlight w:val="white"/>
        </w:rPr>
      </w:pPr>
      <w:bookmarkStart w:id="545" w:name="_Toc59126266"/>
      <w:r w:rsidRPr="00903DBA">
        <w:rPr>
          <w:highlight w:val="white"/>
        </w:rPr>
        <w:t>Initialization Code</w:t>
      </w:r>
      <w:bookmarkEnd w:id="545"/>
    </w:p>
    <w:p w14:paraId="4A5AAFA6" w14:textId="0A25723D"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w:t>
      </w:r>
      <w:proofErr w:type="gramStart"/>
      <w:r w:rsidR="00995B7B" w:rsidRPr="00903DBA">
        <w:rPr>
          <w:highlight w:val="white"/>
        </w:rPr>
        <w:t>look into</w:t>
      </w:r>
      <w:proofErr w:type="gramEnd"/>
      <w:r w:rsidR="00995B7B" w:rsidRPr="00903DBA">
        <w:rPr>
          <w:highlight w:val="white"/>
        </w:rPr>
        <w:t xml:space="preserve"> the Linux environment</w:t>
      </w:r>
      <w:r w:rsidR="00BA5FFA" w:rsidRPr="00903DBA">
        <w:rPr>
          <w:highlight w:val="white"/>
        </w:rPr>
        <w:t xml:space="preserve">, </w:t>
      </w:r>
      <w:r w:rsidR="00721ABF">
        <w:rPr>
          <w:highlight w:val="white"/>
        </w:rPr>
        <w:t>the 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461860">
        <w:t>13</w:t>
      </w:r>
      <w:r w:rsidR="00076546" w:rsidRPr="00903DBA">
        <w:fldChar w:fldCharType="end"/>
      </w:r>
      <w:r w:rsidR="00995B7B" w:rsidRPr="00903DBA">
        <w:rPr>
          <w:highlight w:val="white"/>
        </w:rPr>
        <w:t>.</w:t>
      </w:r>
    </w:p>
    <w:p w14:paraId="4FCC748A" w14:textId="696A3127" w:rsidR="00B84346" w:rsidRPr="00903DBA" w:rsidRDefault="001C492E" w:rsidP="001C492E">
      <w:pPr>
        <w:pStyle w:val="CodeHeader"/>
        <w:rPr>
          <w:highlight w:val="white"/>
        </w:rPr>
      </w:pPr>
      <w:proofErr w:type="spellStart"/>
      <w:r w:rsidRPr="00903DBA">
        <w:rPr>
          <w:highlight w:val="white"/>
        </w:rPr>
        <w:t>AssemblyCodeGenerator.cs</w:t>
      </w:r>
      <w:proofErr w:type="spellEnd"/>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7777777" w:rsidR="00BA61C9" w:rsidRPr="00903DBA" w:rsidRDefault="00BA61C9" w:rsidP="00BA61C9">
      <w:pPr>
        <w:pStyle w:val="Code"/>
        <w:rPr>
          <w:highlight w:val="white"/>
        </w:rPr>
      </w:pPr>
      <w:r w:rsidRPr="00903DBA">
        <w:rPr>
          <w:highlight w:val="white"/>
        </w:rPr>
        <w:t xml:space="preserve">                      "Initializerialize Stack Pointer");</w:t>
      </w:r>
    </w:p>
    <w:p w14:paraId="5966920D" w14:textId="10996422"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 to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7A42ADCF" w14:textId="5525075F"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6B12E43E" w14:textId="209DA3C8" w:rsidR="00BA61C9" w:rsidRPr="00903DBA" w:rsidRDefault="008A1E65" w:rsidP="002B05B1">
      <w:pPr>
        <w:rPr>
          <w:highlight w:val="white"/>
        </w:rPr>
      </w:pPr>
      <w:r w:rsidRPr="00903DBA">
        <w:rPr>
          <w:highlight w:val="white"/>
        </w:rPr>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77777777" w:rsidR="00BA61C9" w:rsidRPr="00903DBA" w:rsidRDefault="00BA61C9" w:rsidP="00BA61C9">
      <w:pPr>
        <w:pStyle w:val="Code"/>
        <w:rPr>
          <w:highlight w:val="white"/>
        </w:rPr>
      </w:pPr>
      <w:r w:rsidRPr="00903DBA">
        <w:rPr>
          <w:highlight w:val="white"/>
        </w:rPr>
        <w:t xml:space="preserve">                        "Initializerialize 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lastRenderedPageBreak/>
        <w:t xml:space="preserve">We also need to </w:t>
      </w:r>
      <w:r w:rsidR="00FC07A4" w:rsidRPr="00903DBA">
        <w:rPr>
          <w:highlight w:val="white"/>
        </w:rPr>
        <w:t>initialize the floating-point unit control word so that floating point operations truncates.</w:t>
      </w:r>
    </w:p>
    <w:p w14:paraId="0C8218D7"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75FF9977" w14:textId="77777777" w:rsidR="00BA61C9" w:rsidRPr="00903DBA" w:rsidRDefault="00BA61C9" w:rsidP="00BA61C9">
      <w:pPr>
        <w:pStyle w:val="Code"/>
        <w:rPr>
          <w:highlight w:val="white"/>
        </w:rPr>
      </w:pPr>
      <w:r w:rsidRPr="00903DBA">
        <w:rPr>
          <w:highlight w:val="white"/>
        </w:rPr>
        <w:t xml:space="preserve">                        "Initializerialize FPU Control Word, truncate mode " +</w:t>
      </w:r>
    </w:p>
    <w:p w14:paraId="69AF4E42" w14:textId="77777777" w:rsidR="00BA61C9" w:rsidRPr="00903DBA" w:rsidRDefault="00BA61C9" w:rsidP="00BA61C9">
      <w:pPr>
        <w:pStyle w:val="Code"/>
        <w:rPr>
          <w:highlight w:val="white"/>
        </w:rPr>
      </w:pPr>
      <w:r w:rsidRPr="00903DBA">
        <w:rPr>
          <w:highlight w:val="white"/>
        </w:rPr>
        <w:t xml:space="preserve">                        "=&gt; set bit 10 and 11.");</w:t>
      </w:r>
    </w:p>
    <w:p w14:paraId="055A26B4" w14:textId="77777777" w:rsidR="00BA61C9" w:rsidRPr="00903DBA" w:rsidRDefault="00BA61C9" w:rsidP="00BA61C9">
      <w:pPr>
        <w:pStyle w:val="Code"/>
        <w:rPr>
          <w:highlight w:val="white"/>
        </w:rPr>
      </w:pPr>
      <w:r w:rsidRPr="00903DBA">
        <w:rPr>
          <w:highlight w:val="white"/>
        </w:rPr>
        <w:t xml:space="preserve">        AddAssemblyCode(assemblyCodeList, AssemblyOperator.fstcw,</w:t>
      </w:r>
    </w:p>
    <w:p w14:paraId="6E8B6A01" w14:textId="65F682E3"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756EA56A" w14:textId="77777777" w:rsidR="00BA61C9" w:rsidRPr="00903DBA" w:rsidRDefault="00BA61C9" w:rsidP="00BA61C9">
      <w:pPr>
        <w:pStyle w:val="Code"/>
        <w:rPr>
          <w:highlight w:val="white"/>
        </w:rPr>
      </w:pPr>
      <w:r w:rsidRPr="00903DBA">
        <w:rPr>
          <w:highlight w:val="white"/>
        </w:rPr>
        <w:t xml:space="preserve">        AddAssemblyCode(assemblyCodeList, AssemblyOperator.or_word,</w:t>
      </w:r>
    </w:p>
    <w:p w14:paraId="30CCD9DB" w14:textId="7CB2C1D2"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 (BigInteger) 0x0C00);</w:t>
      </w:r>
    </w:p>
    <w:p w14:paraId="3DCE7442" w14:textId="77777777" w:rsidR="00BA61C9" w:rsidRPr="00903DBA" w:rsidRDefault="00BA61C9" w:rsidP="00BA61C9">
      <w:pPr>
        <w:pStyle w:val="Code"/>
        <w:rPr>
          <w:highlight w:val="white"/>
        </w:rPr>
      </w:pPr>
      <w:r w:rsidRPr="00903DBA">
        <w:rPr>
          <w:highlight w:val="white"/>
        </w:rPr>
        <w:t xml:space="preserve">        AddAssemblyCode(assemblyCodeList, AssemblyOperator.fldcw,</w:t>
      </w:r>
    </w:p>
    <w:p w14:paraId="344EEFAE" w14:textId="735B3B0A"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34DA8AC"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174A2222" w14:textId="5275873A" w:rsidR="008E3DC4"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654CACBE" w14:textId="76114030" w:rsidR="00BA61C9" w:rsidRPr="00903DBA" w:rsidRDefault="008E3DC4" w:rsidP="00BA61C9">
      <w:pPr>
        <w:pStyle w:val="Code"/>
        <w:rPr>
          <w:highlight w:val="white"/>
        </w:rPr>
      </w:pPr>
      <w:r w:rsidRPr="00903DBA">
        <w:rPr>
          <w:highlight w:val="white"/>
        </w:rPr>
        <w:t xml:space="preserve">                       </w:t>
      </w:r>
      <w:r w:rsidR="00BA61C9" w:rsidRPr="00903DBA">
        <w:rPr>
          <w:highlight w:val="white"/>
        </w:rPr>
        <w:t xml:space="preserve"> TypeSize.PointerSize);</w:t>
      </w:r>
    </w:p>
    <w:p w14:paraId="498BE232" w14:textId="77777777" w:rsidR="00BA61C9" w:rsidRPr="00903DBA" w:rsidRDefault="00BA61C9" w:rsidP="00BA61C9">
      <w:pPr>
        <w:pStyle w:val="Code"/>
        <w:rPr>
          <w:highlight w:val="white"/>
        </w:rPr>
      </w:pPr>
    </w:p>
    <w:p w14:paraId="16716498" w14:textId="77777777"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602A9EF1" w14:textId="4DFE9F1C" w:rsidR="0041373F" w:rsidRPr="00903DBA" w:rsidRDefault="0041373F" w:rsidP="00BA61C9">
      <w:pPr>
        <w:pStyle w:val="Code"/>
        <w:rPr>
          <w:highlight w:val="white"/>
        </w:rPr>
      </w:pPr>
      <w:r w:rsidRPr="00903DBA">
        <w:rPr>
          <w:highlight w:val="white"/>
        </w:rPr>
        <w:t xml:space="preserve">        // ...</w:t>
      </w:r>
    </w:p>
    <w:p w14:paraId="3C4ECA5D" w14:textId="77777777"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D177E88" w:rsidR="00D935A0" w:rsidRPr="00903DBA" w:rsidRDefault="00B84658" w:rsidP="0060539D">
      <w:pPr>
        <w:pStyle w:val="Rubrik3"/>
        <w:rPr>
          <w:highlight w:val="white"/>
        </w:rPr>
      </w:pPr>
      <w:bookmarkStart w:id="546" w:name="_Toc59126267"/>
      <w:r w:rsidRPr="00903DBA">
        <w:rPr>
          <w:highlight w:val="white"/>
        </w:rPr>
        <w:t>Command Line Arguments</w:t>
      </w:r>
      <w:bookmarkEnd w:id="546"/>
    </w:p>
    <w:p w14:paraId="55A537A4" w14:textId="77777777" w:rsidR="00B70491" w:rsidRPr="00903DBA" w:rsidRDefault="00B70491" w:rsidP="00B70491">
      <w:pPr>
        <w:rPr>
          <w:highlight w:val="white"/>
        </w:rPr>
      </w:pPr>
      <w:r w:rsidRPr="00903DBA">
        <w:rPr>
          <w:highlight w:val="white"/>
        </w:rPr>
        <w:t xml:space="preserve">Assuming that the </w:t>
      </w:r>
      <w:r w:rsidRPr="00903DBA">
        <w:rPr>
          <w:rStyle w:val="KeyWord0"/>
          <w:highlight w:val="white"/>
        </w:rPr>
        <w:t>main</w:t>
      </w:r>
      <w:r w:rsidRPr="00903DBA">
        <w:rPr>
          <w:highlight w:val="white"/>
        </w:rPr>
        <w:t xml:space="preserve"> function is declared as </w:t>
      </w:r>
      <w:r w:rsidRPr="00903DBA">
        <w:rPr>
          <w:rStyle w:val="KeyWord0"/>
          <w:highlight w:val="white"/>
        </w:rPr>
        <w:t>void main(int argc, char* argv[]);</w:t>
      </w:r>
      <w:r w:rsidRPr="00903DBA">
        <w:rPr>
          <w:highlight w:val="white"/>
        </w:rPr>
        <w:t xml:space="preserve"> and that we start the execution with the command line </w:t>
      </w:r>
      <w:r w:rsidRPr="00903DBA">
        <w:rPr>
          <w:rStyle w:val="KeyWord0"/>
          <w:highlight w:val="white"/>
        </w:rPr>
        <w:t>main Hello World</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w:lastRenderedPageBreak/>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486C75" w:rsidRPr="00DF14A9" w:rsidRDefault="00486C75"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486C75" w:rsidRPr="00490BCB" w:rsidRDefault="00486C75"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486C75" w:rsidRPr="00490BCB" w:rsidRDefault="00486C75"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486C75" w:rsidRPr="00490BCB" w:rsidRDefault="00486C75"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486C75" w:rsidRPr="00490BCB" w:rsidRDefault="00486C75"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486C75" w:rsidRPr="00490BCB" w:rsidRDefault="00486C75"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486C75" w:rsidRPr="00490BCB" w:rsidRDefault="00486C75"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486C75" w:rsidRPr="00490BCB" w:rsidRDefault="00486C75"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486C75" w:rsidRPr="00490BCB" w:rsidRDefault="00486C75"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486C75" w:rsidRPr="00490BCB" w:rsidRDefault="00486C75"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486C75" w:rsidRPr="00490BCB" w:rsidRDefault="00486C75"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486C75" w:rsidRPr="00490BCB" w:rsidRDefault="00486C75"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486C75" w:rsidRPr="00490BCB" w:rsidRDefault="00486C75"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486C75" w:rsidRPr="00490BCB" w:rsidRDefault="00486C75"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486C75" w:rsidRPr="00490BCB" w:rsidRDefault="00486C75"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486C75" w:rsidRPr="00490BCB" w:rsidRDefault="00486C75"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486C75" w:rsidRPr="00490BCB" w:rsidRDefault="00486C75"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486C75" w:rsidRPr="00490BCB" w:rsidRDefault="00486C75"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486C75" w:rsidRPr="00090144" w:rsidRDefault="00486C75"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486C75" w:rsidRPr="00090144" w:rsidRDefault="00486C75" w:rsidP="00B70491">
                              <w:pPr>
                                <w:spacing w:before="0" w:after="0" w:line="240" w:lineRule="auto"/>
                                <w:rPr>
                                  <w:rFonts w:eastAsia="Calibri"/>
                                  <w:color w:val="000000"/>
                                </w:rPr>
                              </w:pPr>
                              <w:r w:rsidRPr="00090144">
                                <w:rPr>
                                  <w:rFonts w:eastAsia="Calibri"/>
                                  <w:color w:val="000000"/>
                                </w:rPr>
                                <w:t>Frame pointer of</w:t>
                              </w:r>
                            </w:p>
                            <w:p w14:paraId="77E191A3" w14:textId="77777777" w:rsidR="00486C75" w:rsidRPr="00090144" w:rsidRDefault="00486C75"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486C75" w:rsidRPr="00090144" w:rsidRDefault="00486C75"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486C75" w:rsidRPr="00090144" w:rsidRDefault="00486C75"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486C75" w:rsidRPr="00090144" w:rsidRDefault="00486C75"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486C75" w:rsidRPr="00090144" w:rsidRDefault="00486C75"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486C75" w:rsidRDefault="00486C75"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486C75" w:rsidRDefault="00486C75"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486C75" w:rsidRDefault="00486C75"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486C75" w:rsidRDefault="00486C75"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486C75" w:rsidRPr="00DF14A9" w:rsidRDefault="00486C75"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486C75" w:rsidRPr="00490BCB" w:rsidRDefault="00486C75"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486C75" w:rsidRPr="00490BCB" w:rsidRDefault="00486C75"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486C75" w:rsidRPr="00490BCB" w:rsidRDefault="00486C75"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486C75" w:rsidRPr="00490BCB" w:rsidRDefault="00486C75"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486C75" w:rsidRPr="00490BCB" w:rsidRDefault="00486C75"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486C75" w:rsidRPr="00490BCB" w:rsidRDefault="00486C75"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486C75" w:rsidRPr="00490BCB" w:rsidRDefault="00486C75"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486C75" w:rsidRPr="00490BCB" w:rsidRDefault="00486C75"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486C75" w:rsidRPr="00490BCB" w:rsidRDefault="00486C75"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486C75" w:rsidRPr="00490BCB" w:rsidRDefault="00486C75"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486C75" w:rsidRPr="00490BCB" w:rsidRDefault="00486C75"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486C75" w:rsidRPr="00490BCB" w:rsidRDefault="00486C75"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486C75" w:rsidRPr="00490BCB" w:rsidRDefault="00486C75"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486C75" w:rsidRPr="00490BCB" w:rsidRDefault="00486C75"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486C75" w:rsidRPr="00490BCB" w:rsidRDefault="00486C75"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486C75" w:rsidRPr="00490BCB" w:rsidRDefault="00486C75"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486C75" w:rsidRPr="00490BCB" w:rsidRDefault="00486C75"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486C75" w:rsidRPr="00090144" w:rsidRDefault="00486C75"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486C75" w:rsidRPr="00090144" w:rsidRDefault="00486C75" w:rsidP="00B70491">
                        <w:pPr>
                          <w:spacing w:before="0" w:after="0" w:line="240" w:lineRule="auto"/>
                          <w:rPr>
                            <w:rFonts w:eastAsia="Calibri"/>
                            <w:color w:val="000000"/>
                          </w:rPr>
                        </w:pPr>
                        <w:r w:rsidRPr="00090144">
                          <w:rPr>
                            <w:rFonts w:eastAsia="Calibri"/>
                            <w:color w:val="000000"/>
                          </w:rPr>
                          <w:t>Frame pointer of</w:t>
                        </w:r>
                      </w:p>
                      <w:p w14:paraId="77E191A3" w14:textId="77777777" w:rsidR="00486C75" w:rsidRPr="00090144" w:rsidRDefault="00486C75"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486C75" w:rsidRPr="00090144" w:rsidRDefault="00486C75"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486C75" w:rsidRPr="00090144" w:rsidRDefault="00486C75"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486C75" w:rsidRPr="00090144" w:rsidRDefault="00486C75"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486C75" w:rsidRPr="00090144" w:rsidRDefault="00486C75"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486C75" w:rsidRDefault="00486C75"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486C75" w:rsidRDefault="00486C75"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486C75" w:rsidRDefault="00486C75"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486C75" w:rsidRDefault="00486C75"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36AB7D5A" w:rsidR="00B70491" w:rsidRPr="00903DBA" w:rsidRDefault="00B70491" w:rsidP="00B70491">
      <w:pPr>
        <w:rPr>
          <w:highlight w:val="white"/>
        </w:rPr>
      </w:pPr>
      <w:r w:rsidRPr="00903DBA">
        <w:rPr>
          <w:highlight w:val="white"/>
        </w:rPr>
        <w:t xml:space="preserve">The initialization code looks as follows. We begin by popping the system stack to </w:t>
      </w:r>
      <w:r w:rsidRPr="00903DBA">
        <w:rPr>
          <w:rStyle w:val="KeyWord0"/>
          <w:highlight w:val="white"/>
        </w:rPr>
        <w:t>rbx</w:t>
      </w:r>
      <w:r w:rsidRPr="00903DBA">
        <w:rPr>
          <w:highlight w:val="white"/>
        </w:rPr>
        <w:t xml:space="preserve"> to obtain the number of arguments, which is three in the example above. We also copy the value to </w:t>
      </w:r>
      <w:r w:rsidRPr="00903DBA">
        <w:rPr>
          <w:rStyle w:val="KeyWord0"/>
          <w:highlight w:val="white"/>
        </w:rPr>
        <w:t>rax</w:t>
      </w:r>
      <w:r w:rsidRPr="00903DBA">
        <w:rPr>
          <w:highlight w:val="white"/>
        </w:rPr>
        <w:t xml:space="preserve">. We will use </w:t>
      </w:r>
      <w:r w:rsidRPr="00903DBA">
        <w:rPr>
          <w:rStyle w:val="KeyWord0"/>
          <w:highlight w:val="white"/>
        </w:rPr>
        <w:t>rbx</w:t>
      </w:r>
      <w:r w:rsidRPr="00903DBA">
        <w:rPr>
          <w:highlight w:val="white"/>
        </w:rPr>
        <w:t xml:space="preserve"> to count down the number or arguments, and </w:t>
      </w:r>
      <w:r w:rsidRPr="00903DBA">
        <w:rPr>
          <w:rStyle w:val="KeyWord0"/>
          <w:highlight w:val="white"/>
        </w:rPr>
        <w:t>rax</w:t>
      </w:r>
      <w:r w:rsidRPr="00903DBA">
        <w:rPr>
          <w:highlight w:val="white"/>
        </w:rPr>
        <w:t xml:space="preserve"> to store the number on the activation record. Moreover, we use </w:t>
      </w:r>
      <w:r w:rsidRPr="00903DBA">
        <w:rPr>
          <w:rStyle w:val="KeyWord0"/>
          <w:highlight w:val="white"/>
        </w:rPr>
        <w:t>rbp</w:t>
      </w:r>
      <w:r w:rsidRPr="00903DBA">
        <w:rPr>
          <w:highlight w:val="white"/>
        </w:rPr>
        <w:t xml:space="preserve"> as the frame pointer and copy its value in </w:t>
      </w:r>
      <w:r w:rsidRPr="00903DBA">
        <w:rPr>
          <w:rStyle w:val="KeyWord0"/>
          <w:highlight w:val="white"/>
        </w:rPr>
        <w:t>rdx</w:t>
      </w:r>
      <w:r w:rsidRPr="00903DBA">
        <w:rPr>
          <w:highlight w:val="white"/>
        </w:rPr>
        <w:t xml:space="preserve">. We will put the pointer to the argument directly above the code and data part of the code, and directly below the activation record for the first </w:t>
      </w:r>
      <w:r w:rsidRPr="00903DBA">
        <w:rPr>
          <w:rStyle w:val="KeyWord0"/>
          <w:highlight w:val="white"/>
        </w:rPr>
        <w:t>main</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77777777" w:rsidR="00B70491" w:rsidRPr="00903DBA" w:rsidRDefault="00B70491" w:rsidP="00B70491">
      <w:pPr>
        <w:rPr>
          <w:highlight w:val="white"/>
        </w:rPr>
      </w:pPr>
      <w:r w:rsidRPr="00903DBA">
        <w:rPr>
          <w:highlight w:val="white"/>
        </w:rPr>
        <w:t xml:space="preserve">We count down the number of arguments in </w:t>
      </w:r>
      <w:r w:rsidRPr="00903DBA">
        <w:rPr>
          <w:rStyle w:val="KeyWord0"/>
          <w:highlight w:val="white"/>
        </w:rPr>
        <w:t>rbx</w:t>
      </w:r>
      <w:r w:rsidRPr="00903DBA">
        <w:rPr>
          <w:highlight w:val="white"/>
        </w:rPr>
        <w:t xml:space="preserve">. When it has reached zero, we quit the loop. Each pointer to e new argument is popped from the system stack, added to memory with </w:t>
      </w:r>
      <w:r w:rsidRPr="00903DBA">
        <w:rPr>
          <w:rStyle w:val="KeyWord0"/>
          <w:highlight w:val="white"/>
        </w:rPr>
        <w:t>rbp</w:t>
      </w:r>
      <w:r w:rsidRPr="00903DBA">
        <w:rPr>
          <w:highlight w:val="white"/>
        </w:rPr>
        <w:t xml:space="preserve">. The </w:t>
      </w:r>
      <w:r w:rsidRPr="00903DBA">
        <w:rPr>
          <w:rStyle w:val="KeyWord0"/>
          <w:highlight w:val="white"/>
        </w:rPr>
        <w:t>rbp</w:t>
      </w:r>
      <w:r w:rsidRPr="00903DBA">
        <w:rPr>
          <w:highlight w:val="white"/>
        </w:rPr>
        <w:t xml:space="preserve"> is increased by eight bytes, and </w:t>
      </w:r>
      <w:r w:rsidRPr="00903DBA">
        <w:rPr>
          <w:rStyle w:val="KeyWord0"/>
          <w:highlight w:val="white"/>
        </w:rPr>
        <w:t>rbx</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77777777"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Pr="00903DBA">
        <w:rPr>
          <w:rStyle w:val="KeyWord0"/>
          <w:highlight w:val="white"/>
        </w:rPr>
        <w:t>rbp</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lastRenderedPageBreak/>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7777777" w:rsidR="00B70491" w:rsidRPr="00903DBA" w:rsidRDefault="00B70491" w:rsidP="00B70491">
      <w:pPr>
        <w:rPr>
          <w:highlight w:val="white"/>
        </w:rPr>
      </w:pPr>
      <w:r w:rsidRPr="00903DBA">
        <w:rPr>
          <w:highlight w:val="white"/>
        </w:rPr>
        <w:t xml:space="preserve">The </w:t>
      </w:r>
      <w:r w:rsidRPr="00903DBA">
        <w:rPr>
          <w:rStyle w:val="KeyWord0"/>
          <w:highlight w:val="white"/>
        </w:rPr>
        <w:t>rbp</w:t>
      </w:r>
      <w:r w:rsidRPr="00903DBA">
        <w:rPr>
          <w:highlight w:val="white"/>
        </w:rPr>
        <w:t xml:space="preserve"> register has by now been given its correct value, it now points at the beginning of the activation record. We set the return address (at offset zero) to zero, indicating the returning from the function shall result in an exit from the execution. We also set the </w:t>
      </w:r>
      <w:r w:rsidRPr="00903DBA">
        <w:rPr>
          <w:rStyle w:val="KeyWord0"/>
          <w:highlight w:val="white"/>
        </w:rPr>
        <w:t>argc</w:t>
      </w:r>
      <w:r w:rsidRPr="00903DBA">
        <w:rPr>
          <w:highlight w:val="white"/>
        </w:rPr>
        <w:t xml:space="preserve"> parameter (at offset 24) to the value </w:t>
      </w:r>
      <w:r w:rsidRPr="00903DBA">
        <w:rPr>
          <w:rStyle w:val="KeyWord0"/>
          <w:highlight w:val="white"/>
        </w:rPr>
        <w:t>eax</w:t>
      </w:r>
      <w:r w:rsidRPr="00903DBA">
        <w:rPr>
          <w:highlight w:val="white"/>
        </w:rPr>
        <w:t xml:space="preserve">, holding the number of arguments, and the </w:t>
      </w:r>
      <w:r w:rsidRPr="00903DBA">
        <w:rPr>
          <w:rStyle w:val="KeyWord0"/>
          <w:highlight w:val="white"/>
        </w:rPr>
        <w:t>argv</w:t>
      </w:r>
      <w:r w:rsidRPr="00903DBA">
        <w:rPr>
          <w:highlight w:val="white"/>
        </w:rPr>
        <w:t xml:space="preserve"> parameter (at offset 28) the value of </w:t>
      </w:r>
      <w:r w:rsidRPr="00903DBA">
        <w:rPr>
          <w:rStyle w:val="KeyWord0"/>
          <w:highlight w:val="white"/>
        </w:rPr>
        <w:t>rdx</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8162591"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E30148" w:rsidRPr="00903DBA">
        <w:rPr>
          <w:rStyle w:val="KeyWord0"/>
          <w:highlight w:val="white"/>
        </w:rPr>
        <w:t>rbx</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7C8E5797"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63122C01" w:rsidR="00A629D5" w:rsidRPr="00903DBA" w:rsidRDefault="00A629D5" w:rsidP="00A629D5">
      <w:pPr>
        <w:pStyle w:val="Code"/>
        <w:rPr>
          <w:highlight w:val="white"/>
        </w:rPr>
      </w:pPr>
      <w:r w:rsidRPr="00903DBA">
        <w:rPr>
          <w:highlight w:val="white"/>
        </w:rPr>
        <w:t xml:space="preserve">            mov rax, rbx</w:t>
      </w:r>
    </w:p>
    <w:p w14:paraId="6A3E4389" w14:textId="7BC348DE"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lastRenderedPageBreak/>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4D9FDEF3" w14:textId="77777777" w:rsidR="0000392B" w:rsidRPr="00903DBA" w:rsidRDefault="0000392B" w:rsidP="0000392B">
      <w:pPr>
        <w:pStyle w:val="Code"/>
        <w:rPr>
          <w:highlight w:val="white"/>
        </w:rPr>
      </w:pPr>
      <w:r w:rsidRPr="00903DBA">
        <w:rPr>
          <w:highlight w:val="white"/>
        </w:rPr>
        <w:t xml:space="preserve">        // ...</w:t>
      </w:r>
    </w:p>
    <w:p w14:paraId="6B8124B5" w14:textId="65D0E5B5"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0731E164" w:rsidR="003C15D9" w:rsidRPr="0060539D" w:rsidRDefault="003C15D9" w:rsidP="0060539D">
      <w:pPr>
        <w:pStyle w:val="Rubrik3"/>
        <w:numPr>
          <w:ilvl w:val="2"/>
          <w:numId w:val="139"/>
        </w:numPr>
        <w:rPr>
          <w:highlight w:val="white"/>
        </w:rPr>
      </w:pPr>
      <w:bookmarkStart w:id="547" w:name="_Toc59126268"/>
      <w:r w:rsidRPr="0060539D">
        <w:rPr>
          <w:highlight w:val="white"/>
        </w:rPr>
        <w:t>Text List</w:t>
      </w:r>
      <w:bookmarkEnd w:id="547"/>
    </w:p>
    <w:p w14:paraId="3945A52B" w14:textId="432ACA2C"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be </w:t>
      </w:r>
      <w:r w:rsidR="00AA1F95" w:rsidRPr="00903DBA">
        <w:rPr>
          <w:highlight w:val="white"/>
        </w:rPr>
        <w:t>written</w:t>
      </w:r>
      <w:r w:rsidR="0095458E" w:rsidRPr="00903DBA">
        <w:rPr>
          <w:highlight w:val="white"/>
        </w:rPr>
        <w:t xml:space="preserve"> as a text file, which is the task of </w:t>
      </w:r>
      <w:r w:rsidR="0095458E" w:rsidRPr="00903DBA">
        <w:rPr>
          <w:rStyle w:val="KeyWord0"/>
          <w:highlight w:val="white"/>
        </w:rPr>
        <w:t>LinuxTextList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D61D3" w:rsidRPr="00903DBA">
        <w:rPr>
          <w:rStyle w:val="KeyWord0"/>
          <w:highlight w:val="white"/>
        </w:rPr>
        <w:t>ToString</w:t>
      </w:r>
      <w:r w:rsidR="00DD61D3" w:rsidRPr="00903DBA">
        <w:rPr>
          <w:highlight w:val="white"/>
        </w:rPr>
        <w:t xml:space="preserve"> in </w:t>
      </w:r>
      <w:r w:rsidR="00DD61D3" w:rsidRPr="00903DBA">
        <w:rPr>
          <w:rStyle w:val="KeyWord0"/>
          <w:highlight w:val="white"/>
        </w:rPr>
        <w:t>AssemblyCode</w:t>
      </w:r>
      <w:r w:rsidR="00DD61D3" w:rsidRPr="00903DBA">
        <w:rPr>
          <w:highlight w:val="white"/>
        </w:rPr>
        <w:t xml:space="preserve">. It also adds names add the </w:t>
      </w:r>
      <w:r w:rsidR="00DD61D3" w:rsidRPr="00903DBA">
        <w:rPr>
          <w:rStyle w:val="KeyWord0"/>
          <w:highlight w:val="white"/>
        </w:rPr>
        <w:t>externSet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903DBA" w:rsidRDefault="003C15D9" w:rsidP="003C15D9">
      <w:pPr>
        <w:pStyle w:val="Code"/>
        <w:rPr>
          <w:highlight w:val="white"/>
        </w:rPr>
      </w:pPr>
      <w:r w:rsidRPr="00903DBA">
        <w:rPr>
          <w:highlight w:val="white"/>
        </w:rPr>
        <w:t xml:space="preserve">                                     IList&lt;string&gt; textList,</w:t>
      </w:r>
    </w:p>
    <w:p w14:paraId="2CB35B95" w14:textId="77777777" w:rsidR="003C15D9" w:rsidRPr="00903DBA" w:rsidRDefault="003C15D9" w:rsidP="003C15D9">
      <w:pPr>
        <w:pStyle w:val="Code"/>
        <w:rPr>
          <w:highlight w:val="white"/>
        </w:rPr>
      </w:pPr>
      <w:r w:rsidRPr="00903DBA">
        <w:rPr>
          <w:highlight w:val="white"/>
        </w:rPr>
        <w:t xml:space="preserve">                                     ISet&lt;string&gt; externSet) {</w:t>
      </w:r>
    </w:p>
    <w:p w14:paraId="77CD1E52" w14:textId="77777777" w:rsidR="003C15D9" w:rsidRPr="00903DBA" w:rsidRDefault="003C15D9" w:rsidP="003C15D9">
      <w:pPr>
        <w:pStyle w:val="Code"/>
        <w:rPr>
          <w:highlight w:val="white"/>
        </w:rPr>
      </w:pPr>
      <w:r w:rsidRPr="00903DBA">
        <w:rPr>
          <w:highlight w:val="white"/>
        </w:rPr>
        <w:t xml:space="preserve">      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7777777" w:rsidR="003C15D9" w:rsidRPr="00903DBA" w:rsidRDefault="003C15D9" w:rsidP="003C15D9">
      <w:pPr>
        <w:pStyle w:val="Code"/>
        <w:rPr>
          <w:highlight w:val="white"/>
        </w:rPr>
      </w:pPr>
      <w:r w:rsidRPr="00903DBA">
        <w:rPr>
          <w:highlight w:val="white"/>
        </w:rPr>
        <w:t xml:space="preserve">          if ((sort != Sort.String) &amp;&amp; (operand1 is string)) {</w:t>
      </w:r>
    </w:p>
    <w:p w14:paraId="434466D7" w14:textId="77777777" w:rsidR="003C15D9" w:rsidRPr="00903DBA" w:rsidRDefault="003C15D9" w:rsidP="003C15D9">
      <w:pPr>
        <w:pStyle w:val="Code"/>
        <w:rPr>
          <w:highlight w:val="white"/>
        </w:rPr>
      </w:pPr>
      <w:r w:rsidRPr="00903DBA">
        <w:rPr>
          <w:highlight w:val="white"/>
        </w:rPr>
        <w:t xml:space="preserve">            string name1 = (string) operand1;</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lastRenderedPageBreak/>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77777777" w:rsidR="003C15D9" w:rsidRPr="00903DBA" w:rsidRDefault="003C15D9" w:rsidP="003C15D9">
      <w:pPr>
        <w:pStyle w:val="Code"/>
        <w:rPr>
          <w:highlight w:val="white"/>
        </w:rPr>
      </w:pPr>
      <w:r w:rsidRPr="00903DBA">
        <w:rPr>
          <w:highlight w:val="white"/>
        </w:rPr>
        <w:t xml:space="preserve">          if (operand0 is string) {</w:t>
      </w:r>
    </w:p>
    <w:p w14:paraId="2216CC17" w14:textId="77777777" w:rsidR="003C15D9" w:rsidRPr="00903DBA" w:rsidRDefault="003C15D9" w:rsidP="003C15D9">
      <w:pPr>
        <w:pStyle w:val="Code"/>
        <w:rPr>
          <w:highlight w:val="white"/>
        </w:rPr>
      </w:pPr>
      <w:r w:rsidRPr="00903DBA">
        <w:rPr>
          <w:highlight w:val="white"/>
        </w:rPr>
        <w:t xml:space="preserve">            string name0 = (string) operand0;</w:t>
      </w:r>
    </w:p>
    <w:p w14:paraId="5FA04128" w14:textId="77777777" w:rsidR="003C15D9" w:rsidRPr="00903DBA" w:rsidRDefault="003C15D9" w:rsidP="003C15D9">
      <w:pPr>
        <w:pStyle w:val="Code"/>
        <w:rPr>
          <w:highlight w:val="white"/>
        </w:rPr>
      </w:pPr>
      <w:r w:rsidRPr="00903DBA">
        <w:rPr>
          <w:highlight w:val="white"/>
        </w:rPr>
        <w:t xml:space="preserve">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77777777" w:rsidR="003C15D9" w:rsidRPr="00903DBA" w:rsidRDefault="003C15D9" w:rsidP="003C15D9">
      <w:pPr>
        <w:pStyle w:val="Code"/>
        <w:rPr>
          <w:highlight w:val="white"/>
        </w:rPr>
      </w:pPr>
      <w:r w:rsidRPr="00903DBA">
        <w:rPr>
          <w:highlight w:val="white"/>
        </w:rPr>
        <w:t xml:space="preserve">          if (operand1 is string) {</w:t>
      </w:r>
    </w:p>
    <w:p w14:paraId="0A593A93" w14:textId="77777777" w:rsidR="003C15D9" w:rsidRPr="00903DBA" w:rsidRDefault="003C15D9" w:rsidP="003C15D9">
      <w:pPr>
        <w:pStyle w:val="Code"/>
        <w:rPr>
          <w:highlight w:val="white"/>
        </w:rPr>
      </w:pPr>
      <w:r w:rsidRPr="00903DBA">
        <w:rPr>
          <w:highlight w:val="white"/>
        </w:rPr>
        <w:t xml:space="preserve">            string name1 = (string) operand1;</w:t>
      </w:r>
    </w:p>
    <w:p w14:paraId="1C28CF34" w14:textId="77777777" w:rsidR="003C15D9" w:rsidRPr="00903DBA" w:rsidRDefault="003C15D9" w:rsidP="003C15D9">
      <w:pPr>
        <w:pStyle w:val="Code"/>
        <w:rPr>
          <w:highlight w:val="white"/>
        </w:rPr>
      </w:pPr>
      <w:r w:rsidRPr="00903DBA">
        <w:rPr>
          <w:highlight w:val="white"/>
        </w:rPr>
        <w:t xml:space="preserve">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77777777" w:rsidR="003C15D9" w:rsidRPr="00903DBA" w:rsidRDefault="003C15D9" w:rsidP="003C15D9">
      <w:pPr>
        <w:pStyle w:val="Code"/>
        <w:rPr>
          <w:highlight w:val="white"/>
        </w:rPr>
      </w:pPr>
      <w:r w:rsidRPr="00903DBA">
        <w:rPr>
          <w:highlight w:val="white"/>
        </w:rPr>
        <w:t xml:space="preserve">          if (operand2 is string) {</w:t>
      </w:r>
    </w:p>
    <w:p w14:paraId="50EB3B59" w14:textId="77777777" w:rsidR="003C15D9" w:rsidRPr="00903DBA" w:rsidRDefault="003C15D9" w:rsidP="003C15D9">
      <w:pPr>
        <w:pStyle w:val="Code"/>
        <w:rPr>
          <w:highlight w:val="white"/>
        </w:rPr>
      </w:pPr>
      <w:r w:rsidRPr="00903DBA">
        <w:rPr>
          <w:highlight w:val="white"/>
        </w:rPr>
        <w:t xml:space="preserve">            string name2 = (string) operand2;</w:t>
      </w:r>
    </w:p>
    <w:p w14:paraId="6B50B38D" w14:textId="77777777" w:rsidR="003C15D9" w:rsidRPr="00903DBA" w:rsidRDefault="003C15D9" w:rsidP="003C15D9">
      <w:pPr>
        <w:pStyle w:val="Code"/>
        <w:rPr>
          <w:highlight w:val="white"/>
        </w:rPr>
      </w:pPr>
      <w:r w:rsidRPr="00903DBA">
        <w:rPr>
          <w:highlight w:val="white"/>
        </w:rPr>
        <w:t xml:space="preserve">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670EA4F3" w:rsidR="008C2C53" w:rsidRPr="00903DBA" w:rsidRDefault="008C2C53" w:rsidP="0060539D">
      <w:pPr>
        <w:pStyle w:val="Rubrik1"/>
      </w:pPr>
      <w:bookmarkStart w:id="548" w:name="_Ref54009755"/>
      <w:bookmarkStart w:id="549" w:name="_Toc59126269"/>
      <w:bookmarkStart w:id="550" w:name="_Ref420874022"/>
      <w:r w:rsidRPr="00903DBA">
        <w:lastRenderedPageBreak/>
        <w:t xml:space="preserve">Executable Code </w:t>
      </w:r>
      <w:r w:rsidRPr="0060539D">
        <w:t>Generation</w:t>
      </w:r>
      <w:bookmarkEnd w:id="548"/>
      <w:bookmarkEnd w:id="549"/>
    </w:p>
    <w:p w14:paraId="37DAF005" w14:textId="37FCA278"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have chosen </w:t>
      </w:r>
      <w:r w:rsidR="00942E51" w:rsidRPr="00903DBA">
        <w:rPr>
          <w:rStyle w:val="KeyWord0"/>
        </w:rPr>
        <w:t>DosBox</w:t>
      </w:r>
      <w:r w:rsidR="00C14D7C" w:rsidRPr="00903DBA">
        <w:t>, which is a simple simulator</w:t>
      </w:r>
      <w:r w:rsidR="00B30073" w:rsidRPr="00903DBA">
        <w:t xml:space="preserve"> capable of executing files in the </w:t>
      </w:r>
      <w:r w:rsidR="00942E51" w:rsidRPr="00903DBA">
        <w:rPr>
          <w:rStyle w:val="KeyWord0"/>
        </w:rPr>
        <w:t>.com</w:t>
      </w:r>
      <w:r w:rsidR="00942E51" w:rsidRPr="00903DBA">
        <w:t xml:space="preserve"> </w:t>
      </w:r>
      <w:r w:rsidR="00B30073" w:rsidRPr="00903DBA">
        <w:t>format.</w:t>
      </w:r>
    </w:p>
    <w:p w14:paraId="26FE0DEB" w14:textId="6CD532FE" w:rsidR="009D716B" w:rsidRPr="00903DBA" w:rsidRDefault="007A3172" w:rsidP="0060539D">
      <w:pPr>
        <w:pStyle w:val="Rubrik2"/>
      </w:pPr>
      <w:bookmarkStart w:id="551" w:name="_Toc59126270"/>
      <w:r>
        <w:t xml:space="preserve">The Windows </w:t>
      </w:r>
      <w:r w:rsidR="0060539D">
        <w:t>E</w:t>
      </w:r>
      <w:r>
        <w:t>nvironment</w:t>
      </w:r>
      <w:bookmarkEnd w:id="551"/>
    </w:p>
    <w:p w14:paraId="58367745" w14:textId="37137E23" w:rsidR="00C14D7C" w:rsidRPr="00903DBA" w:rsidRDefault="00786AFE" w:rsidP="008C2C53">
      <w:r w:rsidRPr="00903DBA">
        <w:t xml:space="preserve">In the book so far, we have </w:t>
      </w:r>
      <w:r w:rsidR="007F767B" w:rsidRPr="00903DBA">
        <w:t>regarded</w:t>
      </w:r>
      <w:r w:rsidRPr="00903DBA">
        <w:t xml:space="preserve"> the </w:t>
      </w:r>
      <w:r w:rsidRPr="00903DBA">
        <w:rPr>
          <w:rStyle w:val="KeyWord0"/>
        </w:rPr>
        <w:t>Start.Linux</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around and regard the </w:t>
      </w:r>
      <w:r w:rsidR="007F767B" w:rsidRPr="00903DBA">
        <w:rPr>
          <w:rStyle w:val="KeyWord0"/>
        </w:rPr>
        <w:t>Start.Windows</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7C630569" w:rsidR="00D5337C" w:rsidRPr="00903DBA" w:rsidRDefault="00D5337C" w:rsidP="008F261A">
      <w:pPr>
        <w:pStyle w:val="Liststycke"/>
        <w:numPr>
          <w:ilvl w:val="0"/>
          <w:numId w:val="184"/>
        </w:numPr>
      </w:pPr>
      <w:r w:rsidRPr="00903DBA">
        <w:t xml:space="preserve">The types </w:t>
      </w:r>
      <w:r w:rsidR="00415A13" w:rsidRPr="00903DBA">
        <w:t>hold</w:t>
      </w:r>
      <w:r w:rsidRPr="00903DBA">
        <w:t xml:space="preserve"> different sizes.</w:t>
      </w:r>
    </w:p>
    <w:p w14:paraId="57F48727" w14:textId="5E93BF0A" w:rsidR="00D5337C" w:rsidRPr="00903DBA" w:rsidRDefault="00256A4B" w:rsidP="008F261A">
      <w:pPr>
        <w:pStyle w:val="Liststycke"/>
        <w:numPr>
          <w:ilvl w:val="0"/>
          <w:numId w:val="184"/>
        </w:numPr>
      </w:pPr>
      <w:r w:rsidRPr="00903DBA">
        <w:t>A s</w:t>
      </w:r>
      <w:r w:rsidR="00CE106F" w:rsidRPr="00903DBA">
        <w:t xml:space="preserve">tatic value </w:t>
      </w:r>
      <w:r w:rsidRPr="00903DBA">
        <w:t>is</w:t>
      </w:r>
      <w:r w:rsidR="00CE106F" w:rsidRPr="00903DBA">
        <w:t xml:space="preserve"> stored as </w:t>
      </w:r>
      <w:r w:rsidRPr="00903DBA">
        <w:t xml:space="preserve">a </w:t>
      </w:r>
      <w:r w:rsidR="00354D48" w:rsidRPr="00903DBA">
        <w:t xml:space="preserve">byte list rather than </w:t>
      </w:r>
      <w:r w:rsidRPr="00903DBA">
        <w:t xml:space="preserve">a </w:t>
      </w:r>
      <w:r w:rsidR="00354D48" w:rsidRPr="00903DBA">
        <w:t>text list</w:t>
      </w:r>
      <w:r w:rsidRPr="00903DBA">
        <w:t xml:space="preserve">, with </w:t>
      </w:r>
      <w:r w:rsidR="009B515E" w:rsidRPr="00903DBA">
        <w:t>an access map</w:t>
      </w:r>
      <w:r w:rsidR="0044096F" w:rsidRPr="00903DBA">
        <w:t xml:space="preserve"> that keep</w:t>
      </w:r>
      <w:r w:rsidR="00A808FF">
        <w:t>s</w:t>
      </w:r>
      <w:r w:rsidR="0044096F" w:rsidRPr="00903DBA">
        <w:t xml:space="preserve"> track of </w:t>
      </w:r>
      <w:r w:rsidR="00A71679" w:rsidRPr="00903DBA">
        <w:t>the accesses of other static values.</w:t>
      </w:r>
    </w:p>
    <w:p w14:paraId="624CE661" w14:textId="6514C04B" w:rsidR="00A71679" w:rsidRPr="00903DBA" w:rsidRDefault="00256A4B" w:rsidP="008F261A">
      <w:pPr>
        <w:pStyle w:val="Liststycke"/>
        <w:numPr>
          <w:ilvl w:val="0"/>
          <w:numId w:val="184"/>
        </w:numPr>
      </w:pPr>
      <w:r w:rsidRPr="00903DBA">
        <w:t>A f</w:t>
      </w:r>
      <w:r w:rsidR="00A71679" w:rsidRPr="00903DBA">
        <w:t>unction</w:t>
      </w:r>
      <w:r w:rsidRPr="00903DBA">
        <w:t xml:space="preserve"> is</w:t>
      </w:r>
      <w:r w:rsidR="00A71679" w:rsidRPr="00903DBA">
        <w:t xml:space="preserve"> stored as</w:t>
      </w:r>
      <w:r w:rsidRPr="00903DBA">
        <w:t xml:space="preserve"> a</w:t>
      </w:r>
      <w:r w:rsidR="00A71679" w:rsidRPr="00903DBA">
        <w:t xml:space="preserve"> byte list</w:t>
      </w:r>
      <w:r w:rsidR="00C239B6" w:rsidRPr="00903DBA">
        <w:t>, w</w:t>
      </w:r>
      <w:r w:rsidRPr="00903DBA">
        <w:t>ith an access map</w:t>
      </w:r>
      <w:r w:rsidR="00C239B6" w:rsidRPr="00903DBA">
        <w:t>.</w:t>
      </w:r>
      <w:r w:rsidR="00094066" w:rsidRPr="00903DBA">
        <w:t xml:space="preserve"> A function also holds a call map to keep track </w:t>
      </w:r>
      <w:r w:rsidR="00730E52" w:rsidRPr="00903DBA">
        <w:t>of functions calls and a return set to keep track of the return addresses of the calls.</w:t>
      </w:r>
    </w:p>
    <w:p w14:paraId="7D1D8947" w14:textId="2FF1EF8E" w:rsidR="009835FC" w:rsidRPr="00903DBA" w:rsidRDefault="009835FC" w:rsidP="008F261A">
      <w:pPr>
        <w:pStyle w:val="Liststycke"/>
        <w:numPr>
          <w:ilvl w:val="0"/>
          <w:numId w:val="184"/>
        </w:numPr>
      </w:pPr>
      <w:r w:rsidRPr="00903DBA">
        <w:t>To exit the execution</w:t>
      </w:r>
      <w:r w:rsidR="00A05B2C" w:rsidRPr="00903DBA">
        <w:t>,</w:t>
      </w:r>
      <w:r w:rsidRPr="00903DBA">
        <w:t xml:space="preserve"> we perform an </w:t>
      </w:r>
      <w:r w:rsidR="00E94939" w:rsidRPr="00903DBA">
        <w:t>interrupt call rather than a system call.</w:t>
      </w:r>
    </w:p>
    <w:p w14:paraId="2EC26C4E" w14:textId="77777777" w:rsidR="00A808FF" w:rsidRDefault="00A05B2C" w:rsidP="008F261A">
      <w:pPr>
        <w:pStyle w:val="Liststycke"/>
        <w:numPr>
          <w:ilvl w:val="0"/>
          <w:numId w:val="184"/>
        </w:numPr>
      </w:pPr>
      <w:r w:rsidRPr="00903DBA">
        <w:t>The initialization code is different</w:t>
      </w:r>
      <w:r w:rsidR="003766CF" w:rsidRPr="00903DBA">
        <w:t>.</w:t>
      </w:r>
    </w:p>
    <w:p w14:paraId="148E0B13" w14:textId="172CDB77" w:rsidR="003766CF" w:rsidRPr="00903DBA" w:rsidRDefault="006A35C6" w:rsidP="008F261A">
      <w:pPr>
        <w:pStyle w:val="Liststycke"/>
        <w:numPr>
          <w:ilvl w:val="0"/>
          <w:numId w:val="184"/>
        </w:numPr>
      </w:pPr>
      <w:r w:rsidRPr="00903DBA">
        <w:t>The command line arguments</w:t>
      </w:r>
      <w:r w:rsidR="00A36C5C" w:rsidRPr="00903DBA">
        <w:t xml:space="preserve"> code</w:t>
      </w:r>
      <w:r w:rsidRPr="00903DBA">
        <w:t xml:space="preserve"> is also different. </w:t>
      </w:r>
      <w:r w:rsidR="00092F20" w:rsidRPr="00903DBA">
        <w:t>The command line is stored in the first 256 bytes of the segment.</w:t>
      </w:r>
    </w:p>
    <w:p w14:paraId="6D0505CB" w14:textId="77777777" w:rsidR="00EA65D7" w:rsidRPr="00903DBA" w:rsidRDefault="00EA65D7" w:rsidP="00EA65D7">
      <w:pPr>
        <w:pStyle w:val="Liststycke"/>
        <w:numPr>
          <w:ilvl w:val="0"/>
          <w:numId w:val="184"/>
        </w:numPr>
      </w:pPr>
      <w:r w:rsidRPr="00903DBA">
        <w:t>The total code, including code, static values, call stack and heap, is stored in 64 kilobytes.</w:t>
      </w:r>
    </w:p>
    <w:p w14:paraId="0FA7813B" w14:textId="1114E9D3" w:rsidR="00B70AD4" w:rsidRPr="00903DBA" w:rsidRDefault="00B70AD4" w:rsidP="008F261A">
      <w:pPr>
        <w:pStyle w:val="Liststycke"/>
        <w:numPr>
          <w:ilvl w:val="0"/>
          <w:numId w:val="184"/>
        </w:numPr>
      </w:pPr>
      <w:r w:rsidRPr="00903DBA">
        <w:t>In the standard library, we use interrupts instead of system calls to access the surrounding operating system.</w:t>
      </w:r>
    </w:p>
    <w:p w14:paraId="238B12A8" w14:textId="38E88D3A" w:rsidR="00730E52" w:rsidRPr="00903DBA" w:rsidRDefault="00730E52" w:rsidP="00BA3773">
      <w:pPr>
        <w:jc w:val="left"/>
      </w:pPr>
      <w:r w:rsidRPr="00903DBA">
        <w:t>The access</w:t>
      </w:r>
      <w:r w:rsidR="00EE238A">
        <w:t>es</w:t>
      </w:r>
      <w:r w:rsidRPr="00903DBA">
        <w:t xml:space="preserve"> and calls are stored with their unique </w:t>
      </w:r>
      <w:proofErr w:type="gramStart"/>
      <w:r w:rsidRPr="00903DBA">
        <w:t>names</w:t>
      </w:r>
      <w:r w:rsidR="00C55029" w:rsidRPr="00903DBA">
        <w:t xml:space="preserve">, </w:t>
      </w:r>
      <w:r w:rsidR="00EE238A">
        <w:t>and</w:t>
      </w:r>
      <w:proofErr w:type="gramEnd"/>
      <w:r w:rsidR="00EE238A">
        <w:t xml:space="preserve">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173A8DE6" w:rsidR="00F65204" w:rsidRPr="0060539D" w:rsidRDefault="00F65204" w:rsidP="0060539D">
      <w:pPr>
        <w:pStyle w:val="Rubrik3"/>
        <w:numPr>
          <w:ilvl w:val="2"/>
          <w:numId w:val="156"/>
        </w:numPr>
        <w:rPr>
          <w:highlight w:val="white"/>
        </w:rPr>
      </w:pPr>
      <w:bookmarkStart w:id="552" w:name="_Toc59126271"/>
      <w:r w:rsidRPr="0060539D">
        <w:rPr>
          <w:highlight w:val="white"/>
        </w:rPr>
        <w:t>Main</w:t>
      </w:r>
      <w:bookmarkEnd w:id="552"/>
    </w:p>
    <w:p w14:paraId="3C627783" w14:textId="6CE6492F" w:rsidR="00F65204" w:rsidRPr="00903DBA" w:rsidRDefault="00F65204" w:rsidP="00F65204">
      <w:pPr>
        <w:pStyle w:val="CodeHeader"/>
        <w:rPr>
          <w:highlight w:val="white"/>
        </w:rPr>
      </w:pPr>
      <w:proofErr w:type="spellStart"/>
      <w:r w:rsidRPr="00903DBA">
        <w:rPr>
          <w:highlight w:val="white"/>
        </w:rPr>
        <w:t>Main.cs</w:t>
      </w:r>
      <w:proofErr w:type="spellEnd"/>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lastRenderedPageBreak/>
        <w:t xml:space="preserve">  public class Start {</w:t>
      </w:r>
    </w:p>
    <w:p w14:paraId="14F6DE7B" w14:textId="131229A1" w:rsidR="00F65204" w:rsidRPr="00903DBA" w:rsidRDefault="00F65204" w:rsidP="00F65204">
      <w:pPr>
        <w:pStyle w:val="Code"/>
        <w:rPr>
          <w:highlight w:val="white"/>
        </w:rPr>
      </w:pPr>
      <w:r w:rsidRPr="00903DBA">
        <w:rPr>
          <w:highlight w:val="white"/>
        </w:rPr>
        <w:t xml:space="preserve">    // ...</w:t>
      </w:r>
    </w:p>
    <w:p w14:paraId="5CB7CE7A" w14:textId="77777777"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1D3610F0" w14:textId="29CB0582" w:rsidR="00F65204" w:rsidRPr="00903DBA" w:rsidRDefault="00F65204" w:rsidP="00F65204">
      <w:pPr>
        <w:pStyle w:val="Code"/>
        <w:rPr>
          <w:highlight w:val="white"/>
        </w:rPr>
      </w:pPr>
      <w:r w:rsidRPr="00903DBA">
        <w:rPr>
          <w:highlight w:val="white"/>
        </w:rPr>
        <w:t xml:space="preserve">      // ...</w:t>
      </w:r>
    </w:p>
    <w:p w14:paraId="6C9F1175" w14:textId="77777777"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61962640" w14:textId="29A54F35" w:rsidR="00C92EA6" w:rsidRPr="00903DBA" w:rsidRDefault="00C92EA6" w:rsidP="00C92EA6">
      <w:pPr>
        <w:pStyle w:val="Code"/>
        <w:rPr>
          <w:highlight w:val="white"/>
        </w:rPr>
      </w:pPr>
      <w:r w:rsidRPr="00903DBA">
        <w:rPr>
          <w:highlight w:val="white"/>
        </w:rPr>
        <w:t xml:space="preserve">      // ...</w:t>
      </w:r>
    </w:p>
    <w:p w14:paraId="45DC7B52" w14:textId="3673D52D"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03B723CE" w14:textId="74580844" w:rsidR="00C92EA6" w:rsidRPr="00903DBA" w:rsidRDefault="00C92EA6" w:rsidP="00C92EA6">
      <w:pPr>
        <w:pStyle w:val="Code"/>
        <w:rPr>
          <w:highlight w:val="white"/>
        </w:rPr>
      </w:pPr>
      <w:r w:rsidRPr="00903DBA">
        <w:rPr>
          <w:highlight w:val="white"/>
        </w:rPr>
        <w:t xml:space="preserve">        // ...</w:t>
      </w:r>
    </w:p>
    <w:p w14:paraId="70420D4B" w14:textId="77777777"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1C3421C2" w14:textId="2FC9074D" w:rsidR="00C92EA6" w:rsidRPr="00903DBA" w:rsidRDefault="00C92EA6" w:rsidP="00C92EA6">
      <w:pPr>
        <w:pStyle w:val="Code"/>
        <w:rPr>
          <w:highlight w:val="white"/>
        </w:rPr>
      </w:pPr>
      <w:r w:rsidRPr="00903DBA">
        <w:rPr>
          <w:highlight w:val="white"/>
        </w:rPr>
        <w:t xml:space="preserve">          // ...</w:t>
      </w:r>
    </w:p>
    <w:p w14:paraId="3034986C" w14:textId="77777777" w:rsidR="00C92EA6" w:rsidRPr="00903DBA" w:rsidRDefault="00C92EA6" w:rsidP="00C92EA6">
      <w:pPr>
        <w:pStyle w:val="Code"/>
        <w:rPr>
          <w:highlight w:val="white"/>
        </w:rPr>
      </w:pPr>
      <w:r w:rsidRPr="00903DBA">
        <w:rPr>
          <w:highlight w:val="white"/>
        </w:rPr>
        <w:t xml:space="preserve">        }</w:t>
      </w:r>
    </w:p>
    <w:p w14:paraId="6CC826D9" w14:textId="5B2FD4A5"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461860">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Pr="00903DBA">
        <w:rPr>
          <w:rStyle w:val="KeyWord0"/>
          <w:highlight w:val="white"/>
        </w:rPr>
        <w:t>doLink</w:t>
      </w:r>
      <w:r w:rsidRPr="00903DBA">
        <w:rPr>
          <w:highlight w:val="white"/>
        </w:rPr>
        <w:t xml:space="preserve"> variable that is set to true if at least one </w:t>
      </w:r>
      <w:r w:rsidR="00253885" w:rsidRPr="00903DBA">
        <w:rPr>
          <w:highlight w:val="white"/>
        </w:rPr>
        <w:t xml:space="preserve">source file becomes </w:t>
      </w:r>
      <w:r w:rsidR="007F5ED1" w:rsidRPr="00903DBA">
        <w:rPr>
          <w:highlight w:val="white"/>
        </w:rPr>
        <w:t>recompiled and we thereby shall link the files into an executable file.</w:t>
      </w:r>
      <w:r w:rsidR="001603C3" w:rsidRPr="00903DBA">
        <w:rPr>
          <w:highlight w:val="white"/>
        </w:rPr>
        <w:t xml:space="preserve"> We also state the file suffix as “.obj” rather than “.</w:t>
      </w:r>
      <w:proofErr w:type="spellStart"/>
      <w:r w:rsidR="001603C3" w:rsidRPr="00903DBA">
        <w:rPr>
          <w:highlight w:val="white"/>
        </w:rPr>
        <w:t>asm</w:t>
      </w:r>
      <w:proofErr w:type="spellEnd"/>
      <w:r w:rsidR="001603C3" w:rsidRPr="00903DBA">
        <w:rPr>
          <w:highlight w:val="white"/>
        </w:rPr>
        <w:t>”.</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lastRenderedPageBreak/>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12047E41" w14:textId="612F4FBB" w:rsidR="00C92EA6" w:rsidRPr="00903DBA" w:rsidRDefault="00C92EA6" w:rsidP="00C92EA6">
      <w:pPr>
        <w:pStyle w:val="Code"/>
        <w:rPr>
          <w:highlight w:val="white"/>
        </w:rPr>
      </w:pPr>
      <w:r w:rsidRPr="00903DBA">
        <w:rPr>
          <w:highlight w:val="white"/>
        </w:rPr>
        <w:t xml:space="preserve">        // ...</w:t>
      </w:r>
    </w:p>
    <w:p w14:paraId="6F129458" w14:textId="3B70C3F1"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7518E563" w14:textId="7DC02A6C" w:rsidR="00F01798" w:rsidRPr="00903DBA" w:rsidRDefault="00F01798" w:rsidP="00F01798">
      <w:pPr>
        <w:pStyle w:val="Code"/>
        <w:rPr>
          <w:highlight w:val="white"/>
        </w:rPr>
      </w:pPr>
      <w:r w:rsidRPr="00903DBA">
        <w:rPr>
          <w:highlight w:val="white"/>
        </w:rPr>
        <w:t xml:space="preserve">    // ...</w:t>
      </w:r>
    </w:p>
    <w:p w14:paraId="50285C88" w14:textId="77777777"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29DAC6E2" w14:textId="77777777" w:rsidR="00F01798" w:rsidRPr="00903DBA" w:rsidRDefault="00F01798" w:rsidP="00F01798">
      <w:pPr>
        <w:pStyle w:val="Code"/>
        <w:rPr>
          <w:highlight w:val="white"/>
        </w:rPr>
      </w:pPr>
      <w:r w:rsidRPr="00903DBA">
        <w:rPr>
          <w:highlight w:val="white"/>
        </w:rPr>
        <w:t xml:space="preserve">      // ...</w:t>
      </w:r>
    </w:p>
    <w:p w14:paraId="3E801C41" w14:textId="7B1FF81F"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42731BF2" w14:textId="5A77DC0E" w:rsidR="00F86C24" w:rsidRPr="00903DBA" w:rsidRDefault="00F86C24" w:rsidP="00F86C24">
      <w:pPr>
        <w:pStyle w:val="Code"/>
        <w:rPr>
          <w:highlight w:val="white"/>
        </w:rPr>
      </w:pPr>
      <w:r w:rsidRPr="00903DBA">
        <w:rPr>
          <w:highlight w:val="white"/>
        </w:rPr>
        <w:t xml:space="preserve">        // ...</w:t>
      </w:r>
    </w:p>
    <w:p w14:paraId="147EC1AA" w14:textId="474FD1DC"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76CFCE84" w14:textId="472FE698" w:rsidR="00F86C24" w:rsidRPr="00903DBA" w:rsidRDefault="00F86C24" w:rsidP="00F86C24">
      <w:pPr>
        <w:pStyle w:val="Code"/>
        <w:rPr>
          <w:highlight w:val="white"/>
        </w:rPr>
      </w:pPr>
      <w:r w:rsidRPr="00903DBA">
        <w:rPr>
          <w:highlight w:val="white"/>
        </w:rPr>
        <w:t xml:space="preserve">      // ...</w:t>
      </w:r>
    </w:p>
    <w:p w14:paraId="13AE2279" w14:textId="77777777"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5190B1B7" w:rsidR="00CF7245" w:rsidRPr="00903DBA" w:rsidRDefault="00CF7245" w:rsidP="00CF7245">
      <w:pPr>
        <w:rPr>
          <w:highlight w:val="white"/>
        </w:rPr>
      </w:pPr>
      <w:r w:rsidRPr="00903DBA">
        <w:rPr>
          <w:highlight w:val="white"/>
        </w:rPr>
        <w:t xml:space="preserve">The </w:t>
      </w:r>
      <w:r w:rsidRPr="00903DBA">
        <w:rPr>
          <w:rStyle w:val="KeyWord0"/>
          <w:highlight w:val="white"/>
        </w:rPr>
        <w:t>ReadObjectFile</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2304488F"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1454D4" w:rsidRPr="00483C26">
        <w:rPr>
          <w:rStyle w:val="KeyWord0"/>
          <w:highlight w:val="white"/>
        </w:rPr>
        <w:t>Load</w:t>
      </w:r>
      <w:r w:rsidR="001454D4" w:rsidRPr="00903DBA">
        <w:rPr>
          <w:highlight w:val="white"/>
        </w:rPr>
        <w:t xml:space="preserve"> method of the </w:t>
      </w:r>
      <w:r w:rsidR="001454D4" w:rsidRPr="00903DBA">
        <w:rPr>
          <w:rStyle w:val="KeyWord0"/>
          <w:highlight w:val="white"/>
        </w:rPr>
        <w:t>StaticSymbolWindows</w:t>
      </w:r>
      <w:r w:rsidR="001454D4" w:rsidRPr="00903DBA">
        <w:rPr>
          <w:highlight w:val="white"/>
        </w:rPr>
        <w:t xml:space="preserve"> class and the </w:t>
      </w:r>
      <w:r w:rsidR="001454D4" w:rsidRPr="00903DBA">
        <w:rPr>
          <w:rStyle w:val="KeyWord0"/>
          <w:highlight w:val="white"/>
        </w:rPr>
        <w:t>Add</w:t>
      </w:r>
      <w:r w:rsidR="001454D4" w:rsidRPr="00903DBA">
        <w:rPr>
          <w:highlight w:val="white"/>
        </w:rPr>
        <w:t xml:space="preserve"> method of the </w:t>
      </w:r>
      <w:r w:rsidR="001454D4" w:rsidRPr="00903DBA">
        <w:rPr>
          <w:rStyle w:val="KeyWord0"/>
          <w:highlight w:val="white"/>
        </w:rPr>
        <w:t>Linker</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77777777" w:rsidR="00CF7245" w:rsidRPr="00903DBA" w:rsidRDefault="00CF7245" w:rsidP="00CF7245">
      <w:pPr>
        <w:pStyle w:val="Code"/>
        <w:rPr>
          <w:highlight w:val="white"/>
        </w:rPr>
      </w:pPr>
      <w:r w:rsidRPr="00903DBA">
        <w:rPr>
          <w:highlight w:val="white"/>
        </w:rPr>
        <w:t xml:space="preserve">        Assert.Error(exception.Message);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48444F1C" w:rsidR="000C4DBF" w:rsidRPr="0060539D" w:rsidRDefault="000C4DBF" w:rsidP="0060539D">
      <w:pPr>
        <w:pStyle w:val="Rubrik3"/>
        <w:numPr>
          <w:ilvl w:val="2"/>
          <w:numId w:val="156"/>
        </w:numPr>
        <w:rPr>
          <w:highlight w:val="white"/>
        </w:rPr>
      </w:pPr>
      <w:bookmarkStart w:id="553" w:name="_Toc59126272"/>
      <w:r w:rsidRPr="0060539D">
        <w:rPr>
          <w:highlight w:val="white"/>
        </w:rPr>
        <w:t>Type Size</w:t>
      </w:r>
      <w:bookmarkEnd w:id="553"/>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77777777" w:rsidR="000C4DBF" w:rsidRPr="00903DBA" w:rsidRDefault="000C4DBF" w:rsidP="000C4DBF">
      <w:pPr>
        <w:pStyle w:val="CodeHeader"/>
      </w:pPr>
      <w:proofErr w:type="spellStart"/>
      <w:r w:rsidRPr="00903DBA">
        <w:t>TypeSize.cs</w:t>
      </w:r>
      <w:proofErr w:type="spellEnd"/>
    </w:p>
    <w:p w14:paraId="3316A343" w14:textId="7BA50C50" w:rsidR="000C4DBF" w:rsidRPr="00903DBA" w:rsidRDefault="000C4DBF" w:rsidP="000C4DBF">
      <w:pPr>
        <w:pStyle w:val="Code"/>
        <w:rPr>
          <w:highlight w:val="white"/>
        </w:rPr>
      </w:pPr>
      <w:r w:rsidRPr="00903DBA">
        <w:rPr>
          <w:highlight w:val="white"/>
        </w:rPr>
        <w:t xml:space="preserve">    static TypeSize() {</w:t>
      </w:r>
    </w:p>
    <w:p w14:paraId="05D64D35" w14:textId="633788CF" w:rsidR="000C4DBF" w:rsidRPr="00903DBA" w:rsidRDefault="000C4DBF" w:rsidP="000C4DBF">
      <w:pPr>
        <w:pStyle w:val="Code"/>
        <w:rPr>
          <w:highlight w:val="white"/>
        </w:rPr>
      </w:pPr>
      <w:r w:rsidRPr="00903DBA">
        <w:rPr>
          <w:highlight w:val="white"/>
        </w:rPr>
        <w:t xml:space="preserve">      // ...</w:t>
      </w:r>
    </w:p>
    <w:p w14:paraId="6597FBC7" w14:textId="77777777"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0F471BCD" w14:textId="77777777" w:rsidR="00DC1E70" w:rsidRPr="00903DBA" w:rsidRDefault="00DC1E70" w:rsidP="00DC1E70">
      <w:pPr>
        <w:pStyle w:val="Code"/>
        <w:rPr>
          <w:highlight w:val="white"/>
        </w:rPr>
      </w:pPr>
      <w:r w:rsidRPr="00903DBA">
        <w:rPr>
          <w:highlight w:val="white"/>
        </w:rPr>
        <w:t xml:space="preserve">        // ...</w:t>
      </w:r>
    </w:p>
    <w:p w14:paraId="36022FDC" w14:textId="77777777"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42E35B04" w:rsidR="00303C4E" w:rsidRPr="0060539D" w:rsidRDefault="00303C4E" w:rsidP="0060539D">
      <w:pPr>
        <w:pStyle w:val="Rubrik3"/>
        <w:numPr>
          <w:ilvl w:val="2"/>
          <w:numId w:val="157"/>
        </w:numPr>
        <w:rPr>
          <w:highlight w:val="white"/>
        </w:rPr>
      </w:pPr>
      <w:bookmarkStart w:id="554" w:name="_Toc59126273"/>
      <w:r w:rsidRPr="0060539D">
        <w:rPr>
          <w:highlight w:val="white"/>
        </w:rPr>
        <w:t>Static Symbol</w:t>
      </w:r>
      <w:bookmarkEnd w:id="554"/>
    </w:p>
    <w:p w14:paraId="2727885D" w14:textId="1F8C6724" w:rsidR="0076067B" w:rsidRPr="0076067B" w:rsidRDefault="0076067B" w:rsidP="0076067B">
      <w:pPr>
        <w:rPr>
          <w:highlight w:val="white"/>
        </w:rPr>
      </w:pPr>
      <w:r>
        <w:rPr>
          <w:highlight w:val="white"/>
        </w:rPr>
        <w:t xml:space="preserve">The </w:t>
      </w:r>
      <w:r w:rsidRPr="005400D2">
        <w:rPr>
          <w:rStyle w:val="KeyWord0"/>
          <w:highlight w:val="white"/>
        </w:rPr>
        <w:t>StaticSymbolWindows</w:t>
      </w:r>
      <w:r>
        <w:rPr>
          <w:highlight w:val="white"/>
        </w:rPr>
        <w:t xml:space="preserve"> class is a sub class </w:t>
      </w:r>
      <w:r w:rsidR="005400D2">
        <w:rPr>
          <w:highlight w:val="white"/>
        </w:rPr>
        <w:t>o</w:t>
      </w:r>
      <w:r>
        <w:rPr>
          <w:highlight w:val="white"/>
        </w:rPr>
        <w:t xml:space="preserve">f </w:t>
      </w:r>
      <w:r w:rsidRPr="005400D2">
        <w:rPr>
          <w:rStyle w:val="KeyWord0"/>
          <w:highlight w:val="white"/>
        </w:rPr>
        <w:t>StaticSymbol</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461860">
        <w:rPr>
          <w:highlight w:val="white"/>
        </w:rPr>
        <w:t>6.2</w:t>
      </w:r>
      <w:r w:rsidR="00F84F49">
        <w:rPr>
          <w:highlight w:val="white"/>
        </w:rPr>
        <w:fldChar w:fldCharType="end"/>
      </w:r>
      <w:r w:rsidR="00F84F49">
        <w:rPr>
          <w:highlight w:val="white"/>
        </w:rPr>
        <w:t>.</w:t>
      </w:r>
    </w:p>
    <w:p w14:paraId="0A053B40" w14:textId="404E0AEE" w:rsidR="00303C4E" w:rsidRPr="00903DBA" w:rsidRDefault="00303C4E" w:rsidP="00303C4E">
      <w:pPr>
        <w:pStyle w:val="CodeHeader"/>
        <w:rPr>
          <w:highlight w:val="white"/>
        </w:rPr>
      </w:pPr>
      <w:proofErr w:type="spellStart"/>
      <w:r w:rsidRPr="00903DBA">
        <w:rPr>
          <w:highlight w:val="white"/>
        </w:rPr>
        <w:t>StaticSymbolWindows.cs</w:t>
      </w:r>
      <w:proofErr w:type="spellEnd"/>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334EF802"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E21CC1" w:rsidRPr="00E21CC1">
        <w:rPr>
          <w:rStyle w:val="KeyWord0"/>
          <w:highlight w:val="white"/>
        </w:rPr>
        <w:t>m_byteList</w:t>
      </w:r>
      <w:r w:rsidR="00E21CC1">
        <w:rPr>
          <w:highlight w:val="white"/>
        </w:rPr>
        <w:t>.</w:t>
      </w:r>
    </w:p>
    <w:p w14:paraId="3C430839" w14:textId="778D27DC" w:rsidR="00303C4E" w:rsidRDefault="00303C4E" w:rsidP="00303C4E">
      <w:pPr>
        <w:pStyle w:val="Code"/>
        <w:rPr>
          <w:highlight w:val="white"/>
        </w:rPr>
      </w:pPr>
      <w:r w:rsidRPr="00903DBA">
        <w:rPr>
          <w:highlight w:val="white"/>
        </w:rPr>
        <w:t xml:space="preserve">    private List&lt;byte&gt; m_byteList;</w:t>
      </w:r>
    </w:p>
    <w:p w14:paraId="7B03AEF0" w14:textId="11199BAA"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3F38DE" w:rsidRPr="003F38DE">
        <w:rPr>
          <w:rStyle w:val="KeyWord0"/>
          <w:highlight w:val="white"/>
        </w:rPr>
        <w:t>m_accessMap</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3F38DE" w:rsidRPr="003F38DE">
        <w:rPr>
          <w:rStyle w:val="KeyWord0"/>
          <w:highlight w:val="white"/>
        </w:rPr>
        <w:t>m_callMap</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7408ACF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BC6A07" w:rsidRPr="00B72940">
        <w:rPr>
          <w:rStyle w:val="KeyWord0"/>
          <w:highlight w:val="white"/>
        </w:rPr>
        <w:t>m_returnSet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4030BC70" w14:textId="77777777" w:rsidR="00303C4E" w:rsidRPr="00903DBA" w:rsidRDefault="00303C4E" w:rsidP="00303C4E">
      <w:pPr>
        <w:pStyle w:val="Code"/>
        <w:rPr>
          <w:highlight w:val="white"/>
        </w:rPr>
      </w:pPr>
      <w:r w:rsidRPr="00903DBA">
        <w:rPr>
          <w:highlight w:val="white"/>
        </w:rPr>
        <w:t xml:space="preserve">      // Empty.</w:t>
      </w:r>
    </w:p>
    <w:p w14:paraId="28B9D9FF" w14:textId="77777777" w:rsidR="00303C4E" w:rsidRPr="00903DBA" w:rsidRDefault="00303C4E" w:rsidP="00303C4E">
      <w:pPr>
        <w:pStyle w:val="Code"/>
        <w:rPr>
          <w:highlight w:val="white"/>
        </w:rPr>
      </w:pPr>
      <w:r w:rsidRPr="00903DBA">
        <w:rPr>
          <w:highlight w:val="white"/>
        </w:rPr>
        <w:lastRenderedPageBreak/>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197B666" w:rsidR="00303C4E" w:rsidRPr="00903DBA" w:rsidRDefault="00E2787A" w:rsidP="00E2787A">
      <w:pPr>
        <w:rPr>
          <w:highlight w:val="white"/>
        </w:rPr>
      </w:pPr>
      <w:r>
        <w:rPr>
          <w:highlight w:val="white"/>
        </w:rPr>
        <w:t xml:space="preserve">The </w:t>
      </w:r>
      <w:r w:rsidRPr="005776DD">
        <w:rPr>
          <w:rStyle w:val="KeyWord0"/>
          <w:highlight w:val="white"/>
        </w:rPr>
        <w:t>Write</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427080" w:rsidRPr="00427080">
        <w:rPr>
          <w:rStyle w:val="KeyWord0"/>
          <w:highlight w:val="white"/>
        </w:rPr>
        <w:t>base</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lastRenderedPageBreak/>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3B2B0B94" w:rsidR="00303C4E" w:rsidRPr="00903DBA" w:rsidRDefault="00140085" w:rsidP="00C61DB4">
      <w:pPr>
        <w:rPr>
          <w:highlight w:val="white"/>
        </w:rPr>
      </w:pPr>
      <w:r>
        <w:rPr>
          <w:highlight w:val="white"/>
        </w:rPr>
        <w:t xml:space="preserve">The </w:t>
      </w:r>
      <w:r w:rsidR="00C61DB4">
        <w:rPr>
          <w:highlight w:val="white"/>
        </w:rPr>
        <w:t xml:space="preserve">Read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lastRenderedPageBreak/>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492E5FD7" w:rsidR="004568A2" w:rsidRPr="0060539D" w:rsidRDefault="00847141" w:rsidP="0060539D">
      <w:pPr>
        <w:pStyle w:val="Rubrik3"/>
        <w:numPr>
          <w:ilvl w:val="2"/>
          <w:numId w:val="157"/>
        </w:numPr>
        <w:rPr>
          <w:highlight w:val="white"/>
        </w:rPr>
      </w:pPr>
      <w:bookmarkStart w:id="555" w:name="_Toc59126274"/>
      <w:r w:rsidRPr="0060539D">
        <w:rPr>
          <w:highlight w:val="white"/>
        </w:rPr>
        <w:t>Static Value</w:t>
      </w:r>
      <w:bookmarkEnd w:id="555"/>
    </w:p>
    <w:p w14:paraId="1CF984F8" w14:textId="478AC283"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executable code is stored in a list of bytes. Moreover, we also need an access map to keep track of the accesses of the value. For instance, a pointer may point to another static value.</w:t>
      </w:r>
    </w:p>
    <w:p w14:paraId="60CC0B54" w14:textId="77777777" w:rsidR="004568A2" w:rsidRPr="00903DBA" w:rsidRDefault="004568A2" w:rsidP="004568A2">
      <w:pPr>
        <w:pStyle w:val="CodeHeader"/>
        <w:rPr>
          <w:highlight w:val="white"/>
        </w:rPr>
      </w:pPr>
      <w:proofErr w:type="spellStart"/>
      <w:r w:rsidRPr="00903DBA">
        <w:rPr>
          <w:highlight w:val="white"/>
        </w:rPr>
        <w:t>ConstantExpression.cs</w:t>
      </w:r>
      <w:proofErr w:type="spellEnd"/>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554142BF" w14:textId="77777777" w:rsidR="004568A2" w:rsidRPr="00903DBA" w:rsidRDefault="004568A2" w:rsidP="004568A2">
      <w:pPr>
        <w:pStyle w:val="Code"/>
        <w:rPr>
          <w:highlight w:val="white"/>
        </w:rPr>
      </w:pPr>
      <w:r w:rsidRPr="00903DBA">
        <w:rPr>
          <w:highlight w:val="white"/>
        </w:rPr>
        <w:t xml:space="preserve">      // ...</w:t>
      </w:r>
    </w:p>
    <w:p w14:paraId="43AA7AB8" w14:textId="77777777"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7B82347A" w14:textId="77777777" w:rsidR="004568A2" w:rsidRPr="00903DBA" w:rsidRDefault="004568A2" w:rsidP="004568A2">
      <w:pPr>
        <w:pStyle w:val="Code"/>
        <w:rPr>
          <w:highlight w:val="white"/>
        </w:rPr>
      </w:pPr>
      <w:r w:rsidRPr="00903DBA">
        <w:rPr>
          <w:highlight w:val="white"/>
        </w:rPr>
        <w:t xml:space="preserve">        // ...</w:t>
      </w:r>
    </w:p>
    <w:p w14:paraId="4D242016" w14:textId="77777777"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25FD9FFC" w14:textId="77777777" w:rsidR="004568A2" w:rsidRPr="00903DBA" w:rsidRDefault="004568A2" w:rsidP="004568A2">
      <w:pPr>
        <w:pStyle w:val="Code"/>
        <w:rPr>
          <w:highlight w:val="white"/>
        </w:rPr>
      </w:pPr>
      <w:r w:rsidRPr="00903DBA">
        <w:rPr>
          <w:highlight w:val="white"/>
        </w:rPr>
        <w:t xml:space="preserve">      // ...</w:t>
      </w:r>
    </w:p>
    <w:p w14:paraId="0DEF3AED" w14:textId="77777777"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5B883279" w:rsidR="00AB1196" w:rsidRPr="00903DBA" w:rsidRDefault="00AB1196" w:rsidP="0060539D">
      <w:pPr>
        <w:pStyle w:val="Rubrik3"/>
        <w:rPr>
          <w:highlight w:val="white"/>
        </w:rPr>
      </w:pPr>
      <w:bookmarkStart w:id="556" w:name="_Toc59126275"/>
      <w:r w:rsidRPr="00903DBA">
        <w:rPr>
          <w:highlight w:val="white"/>
        </w:rPr>
        <w:t>Function End</w:t>
      </w:r>
      <w:bookmarkEnd w:id="556"/>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70C14C82" w:rsidR="00B03395" w:rsidRPr="00903DBA" w:rsidRDefault="00B03395" w:rsidP="00B03395">
      <w:pPr>
        <w:pStyle w:val="CodeHeader"/>
        <w:rPr>
          <w:highlight w:val="white"/>
        </w:rPr>
      </w:pPr>
      <w:proofErr w:type="spellStart"/>
      <w:r w:rsidRPr="00903DBA">
        <w:rPr>
          <w:highlight w:val="white"/>
        </w:rPr>
        <w:t>MiddleCodeGenerator.cs</w:t>
      </w:r>
      <w:proofErr w:type="spellEnd"/>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918C15C" w14:textId="1D8425EB" w:rsidR="00AB1196" w:rsidRPr="00903DBA" w:rsidRDefault="00AB1196" w:rsidP="00AB1196">
      <w:pPr>
        <w:pStyle w:val="Code"/>
        <w:rPr>
          <w:highlight w:val="white"/>
        </w:rPr>
      </w:pPr>
      <w:r w:rsidRPr="00903DBA">
        <w:rPr>
          <w:highlight w:val="white"/>
        </w:rPr>
        <w:t xml:space="preserve">      // ...</w:t>
      </w:r>
    </w:p>
    <w:p w14:paraId="01E7B83C" w14:textId="77777777"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05EEBE1F" w14:textId="5F81A86D" w:rsidR="00AB1196" w:rsidRPr="00903DBA" w:rsidRDefault="00AB1196" w:rsidP="00AB1196">
      <w:pPr>
        <w:pStyle w:val="Code"/>
        <w:rPr>
          <w:highlight w:val="white"/>
        </w:rPr>
      </w:pPr>
      <w:r w:rsidRPr="00903DBA">
        <w:rPr>
          <w:highlight w:val="white"/>
        </w:rPr>
        <w:t xml:space="preserve">        // ...</w:t>
      </w:r>
    </w:p>
    <w:p w14:paraId="4D57F316" w14:textId="77777777"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77777777" w:rsidR="00AB1196" w:rsidRPr="00903DBA" w:rsidRDefault="00AB1196" w:rsidP="00AB1196">
      <w:pPr>
        <w:pStyle w:val="Code"/>
        <w:rPr>
          <w:highlight w:val="white"/>
        </w:rPr>
      </w:pPr>
      <w:r w:rsidRPr="00903DBA">
        <w:rPr>
          <w:highlight w:val="white"/>
        </w:rPr>
        <w:t xml:space="preserve">        List&lt;byte&gt; byteList = new List&lt;byte&gt;();</w:t>
      </w:r>
    </w:p>
    <w:p w14:paraId="17003176" w14:textId="77777777" w:rsidR="00AB1196" w:rsidRPr="00903DBA" w:rsidRDefault="00AB1196" w:rsidP="00AB1196">
      <w:pPr>
        <w:pStyle w:val="Code"/>
        <w:rPr>
          <w:highlight w:val="white"/>
        </w:rPr>
      </w:pPr>
      <w:r w:rsidRPr="00903DBA">
        <w:rPr>
          <w:highlight w:val="white"/>
        </w:rPr>
        <w:t xml:space="preserve">        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lastRenderedPageBreak/>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6F6851B4" w14:textId="492FE4EB" w:rsidR="00C10718" w:rsidRPr="00903DBA" w:rsidRDefault="00C10718" w:rsidP="00AB1196">
      <w:pPr>
        <w:pStyle w:val="Code"/>
        <w:rPr>
          <w:highlight w:val="white"/>
        </w:rPr>
      </w:pPr>
      <w:r w:rsidRPr="00903DBA">
        <w:rPr>
          <w:highlight w:val="white"/>
        </w:rPr>
        <w:t xml:space="preserve">      // ...</w:t>
      </w:r>
    </w:p>
    <w:p w14:paraId="06A32E9F" w14:textId="7D7EDC73" w:rsidR="00AB1196" w:rsidRPr="00903DBA" w:rsidRDefault="00AB1196" w:rsidP="00AB1196">
      <w:pPr>
        <w:pStyle w:val="Code"/>
        <w:rPr>
          <w:highlight w:val="white"/>
        </w:rPr>
      </w:pPr>
      <w:r w:rsidRPr="00903DBA">
        <w:rPr>
          <w:highlight w:val="white"/>
        </w:rPr>
        <w:t xml:space="preserve">    }</w:t>
      </w:r>
    </w:p>
    <w:p w14:paraId="2185FD9C" w14:textId="0002E35D" w:rsidR="005D66F3" w:rsidRPr="00903DBA" w:rsidRDefault="005D66F3" w:rsidP="0060539D">
      <w:pPr>
        <w:pStyle w:val="Rubrik3"/>
        <w:rPr>
          <w:highlight w:val="white"/>
        </w:rPr>
      </w:pPr>
      <w:bookmarkStart w:id="557" w:name="_Toc59126276"/>
      <w:r w:rsidRPr="00903DBA">
        <w:rPr>
          <w:highlight w:val="white"/>
        </w:rPr>
        <w:t>Target Code Generation</w:t>
      </w:r>
      <w:bookmarkEnd w:id="557"/>
    </w:p>
    <w:p w14:paraId="5428169E" w14:textId="77777777"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667E9779" w:rsidR="00A44596" w:rsidRPr="00903DBA" w:rsidRDefault="00A44596" w:rsidP="0060539D">
      <w:pPr>
        <w:pStyle w:val="Rubrik3"/>
        <w:rPr>
          <w:highlight w:val="white"/>
        </w:rPr>
      </w:pPr>
      <w:bookmarkStart w:id="558" w:name="_Toc59126277"/>
      <w:r w:rsidRPr="00903DBA">
        <w:rPr>
          <w:highlight w:val="white"/>
        </w:rPr>
        <w:t>Exit</w:t>
      </w:r>
      <w:bookmarkEnd w:id="558"/>
    </w:p>
    <w:p w14:paraId="7BCD1BC3" w14:textId="503EACE3"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F4396D" w:rsidRPr="00903DBA">
        <w:rPr>
          <w:rStyle w:val="KeyWord0"/>
          <w:highlight w:val="white"/>
        </w:rPr>
        <w:t>ah</w:t>
      </w:r>
      <w:r w:rsidR="00F4396D" w:rsidRPr="00903DBA">
        <w:rPr>
          <w:highlight w:val="white"/>
        </w:rPr>
        <w:t xml:space="preserve"> register. We store the return value in the </w:t>
      </w:r>
      <w:r w:rsidR="00F4396D" w:rsidRPr="00903DBA">
        <w:rPr>
          <w:rStyle w:val="KeyWord0"/>
          <w:highlight w:val="white"/>
        </w:rPr>
        <w:t>al</w:t>
      </w:r>
      <w:r w:rsidR="00F4396D" w:rsidRPr="00903DBA">
        <w:rPr>
          <w:highlight w:val="white"/>
        </w:rPr>
        <w:t xml:space="preserve"> register. If there is no return value, we store zero in </w:t>
      </w:r>
      <w:r w:rsidR="00F4396D" w:rsidRPr="00903DBA">
        <w:rPr>
          <w:rStyle w:val="KeyWord0"/>
          <w:highlight w:val="white"/>
        </w:rPr>
        <w:t>al</w:t>
      </w:r>
      <w:r w:rsidR="00F4396D" w:rsidRPr="00903DBA">
        <w:rPr>
          <w:highlight w:val="white"/>
        </w:rPr>
        <w:t>.</w:t>
      </w:r>
    </w:p>
    <w:p w14:paraId="42524533" w14:textId="6CBD718F" w:rsidR="00FD152A" w:rsidRPr="00903DBA" w:rsidRDefault="00FD152A" w:rsidP="00FD152A">
      <w:pPr>
        <w:pStyle w:val="CodeHeader"/>
        <w:rPr>
          <w:highlight w:val="white"/>
        </w:rPr>
      </w:pPr>
      <w:proofErr w:type="spellStart"/>
      <w:r w:rsidRPr="00903DBA">
        <w:rPr>
          <w:highlight w:val="white"/>
        </w:rPr>
        <w:t>AssemblyCodeGenerator.cs</w:t>
      </w:r>
      <w:proofErr w:type="spellEnd"/>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2315174" w14:textId="77777777" w:rsidR="00A44596" w:rsidRPr="00903DBA" w:rsidRDefault="00A44596" w:rsidP="00A44596">
      <w:pPr>
        <w:pStyle w:val="Code"/>
        <w:rPr>
          <w:highlight w:val="white"/>
        </w:rPr>
      </w:pPr>
      <w:r w:rsidRPr="00903DBA">
        <w:rPr>
          <w:highlight w:val="white"/>
        </w:rPr>
        <w:t xml:space="preserve">        // ...</w:t>
      </w:r>
    </w:p>
    <w:p w14:paraId="490EBF28" w14:textId="77777777"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77777777" w:rsidR="003D2653" w:rsidRPr="00903DBA" w:rsidRDefault="003D2653" w:rsidP="0060539D">
      <w:pPr>
        <w:pStyle w:val="Rubrik3"/>
        <w:rPr>
          <w:highlight w:val="white"/>
        </w:rPr>
      </w:pPr>
      <w:bookmarkStart w:id="559" w:name="_Toc59126278"/>
      <w:r w:rsidRPr="00903DBA">
        <w:rPr>
          <w:highlight w:val="white"/>
        </w:rPr>
        <w:t>Initialization Code</w:t>
      </w:r>
      <w:bookmarkEnd w:id="559"/>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77777777" w:rsidR="000103FB" w:rsidRPr="00903DBA" w:rsidRDefault="000103FB" w:rsidP="000103FB">
      <w:pPr>
        <w:pStyle w:val="CodeHeader"/>
        <w:rPr>
          <w:highlight w:val="white"/>
        </w:rPr>
      </w:pPr>
      <w:proofErr w:type="spellStart"/>
      <w:r w:rsidRPr="00903DBA">
        <w:rPr>
          <w:highlight w:val="white"/>
        </w:rPr>
        <w:t>AssemblyCodeGenerator.cs</w:t>
      </w:r>
      <w:proofErr w:type="spellEnd"/>
    </w:p>
    <w:p w14:paraId="64EACDC7" w14:textId="725C2146" w:rsidR="008E3DC4" w:rsidRPr="00903DBA" w:rsidRDefault="008E3DC4" w:rsidP="008E3DC4">
      <w:pPr>
        <w:pStyle w:val="Code"/>
        <w:rPr>
          <w:highlight w:val="white"/>
        </w:rPr>
      </w:pPr>
      <w:r w:rsidRPr="00903DBA">
        <w:rPr>
          <w:highlight w:val="white"/>
        </w:rPr>
        <w:lastRenderedPageBreak/>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77777777" w:rsidR="008E3DC4" w:rsidRPr="00903DBA" w:rsidRDefault="008E3DC4" w:rsidP="008E3DC4">
      <w:pPr>
        <w:pStyle w:val="Code"/>
        <w:rPr>
          <w:highlight w:val="white"/>
        </w:rPr>
      </w:pPr>
      <w:r w:rsidRPr="00903DBA">
        <w:rPr>
          <w:highlight w:val="white"/>
        </w:rPr>
        <w:t xml:space="preserve">                      "Initializerialize 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0EFFAD1B" w14:textId="056D7CAB"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6970750E" w14:textId="59BE724B" w:rsidR="008E3DC4" w:rsidRPr="00903DBA" w:rsidRDefault="008E3DC4" w:rsidP="008E3DC4">
      <w:pPr>
        <w:pStyle w:val="Code"/>
        <w:rPr>
          <w:highlight w:val="white"/>
        </w:rPr>
      </w:pPr>
      <w:r w:rsidRPr="00903DBA">
        <w:rPr>
          <w:highlight w:val="white"/>
        </w:rPr>
        <w:t xml:space="preserve">        // ...</w:t>
      </w:r>
    </w:p>
    <w:p w14:paraId="5706FC90" w14:textId="77777777"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5B99C2BA" w14:textId="6DEFF9F0"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7777777" w:rsidR="00825462" w:rsidRPr="00903DBA" w:rsidRDefault="00825462" w:rsidP="0060539D">
      <w:pPr>
        <w:pStyle w:val="Rubrik3"/>
        <w:rPr>
          <w:highlight w:val="white"/>
        </w:rPr>
      </w:pPr>
      <w:bookmarkStart w:id="560" w:name="_Toc59126279"/>
      <w:r w:rsidRPr="00903DBA">
        <w:rPr>
          <w:highlight w:val="white"/>
        </w:rPr>
        <w:t>Command Line Arguments</w:t>
      </w:r>
      <w:bookmarkEnd w:id="560"/>
    </w:p>
    <w:p w14:paraId="61CB3429" w14:textId="41BC09D2"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4B3D19" w:rsidRPr="00903DBA">
        <w:rPr>
          <w:rStyle w:val="KeyWord0"/>
          <w:highlight w:val="white"/>
        </w:rPr>
        <w:t>$Path</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486C75" w:rsidRPr="00DF14A9" w:rsidRDefault="00486C75"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486C75" w:rsidRPr="00490BCB" w:rsidRDefault="00486C75"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486C75" w:rsidRPr="00490BCB" w:rsidRDefault="00486C75"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486C75" w:rsidRPr="00490BCB" w:rsidRDefault="00486C75"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486C75" w:rsidRPr="00490BCB" w:rsidRDefault="00486C75"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486C75" w:rsidRPr="00490BCB" w:rsidRDefault="00486C75"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486C75" w:rsidRPr="00490BCB" w:rsidRDefault="00486C75"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486C75" w:rsidRPr="00490BCB" w:rsidRDefault="00486C75"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486C75" w:rsidRPr="00490BCB" w:rsidRDefault="00486C75"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486C75" w:rsidRPr="00490BCB" w:rsidRDefault="00486C75"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486C75" w:rsidRPr="00490BCB" w:rsidRDefault="00486C75"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486C75" w:rsidRPr="00490BCB" w:rsidRDefault="00486C75"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486C75" w:rsidRPr="00490BCB" w:rsidRDefault="00486C75"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486C75" w:rsidRPr="00490BCB" w:rsidRDefault="00486C75"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486C75" w:rsidRPr="00490BCB" w:rsidRDefault="00486C75"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486C75" w:rsidRPr="00490BCB" w:rsidRDefault="00486C75"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486C75" w:rsidRPr="00090144" w:rsidRDefault="00486C75"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486C75" w:rsidRPr="00090144" w:rsidRDefault="00486C75" w:rsidP="00605AE9">
                              <w:pPr>
                                <w:spacing w:before="0" w:after="0" w:line="240" w:lineRule="auto"/>
                                <w:rPr>
                                  <w:rFonts w:eastAsia="Calibri"/>
                                  <w:color w:val="000000"/>
                                </w:rPr>
                              </w:pPr>
                              <w:r w:rsidRPr="00090144">
                                <w:rPr>
                                  <w:rFonts w:eastAsia="Calibri"/>
                                  <w:color w:val="000000"/>
                                </w:rPr>
                                <w:t>Frame pointer of</w:t>
                              </w:r>
                            </w:p>
                            <w:p w14:paraId="68E90914" w14:textId="77777777" w:rsidR="00486C75" w:rsidRPr="00090144" w:rsidRDefault="00486C75"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486C75" w:rsidRPr="00090144" w:rsidRDefault="00486C75"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486C75" w:rsidRPr="00090144" w:rsidRDefault="00486C75"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486C75" w:rsidRPr="00090144" w:rsidRDefault="00486C75"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486C75" w:rsidRPr="00090144" w:rsidRDefault="00486C75"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486C75" w:rsidRDefault="00486C75"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486C75" w:rsidRDefault="00486C75"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486C75" w:rsidRDefault="00486C75"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486C75" w:rsidRDefault="00486C75"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486C75" w:rsidRDefault="00486C75"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486C75" w:rsidRDefault="00486C75"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486C75" w:rsidRPr="00582B75" w:rsidRDefault="00486C75"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486C75" w:rsidRPr="00490BCB" w:rsidRDefault="00486C75"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486C75" w:rsidRPr="00490BCB" w:rsidRDefault="00486C75"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486C75" w:rsidRDefault="00486C75"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486C75" w:rsidRPr="00E55D4A" w:rsidRDefault="00486C75"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486C75" w:rsidRDefault="00486C75"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486C75" w:rsidRDefault="00486C75"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486C75" w:rsidRDefault="00486C75"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486C75" w:rsidRDefault="00486C75"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486C75" w:rsidRDefault="00486C75"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486C75" w:rsidRDefault="00486C75"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486C75" w:rsidRDefault="00486C75"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486C75" w:rsidRDefault="00486C75"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486C75" w:rsidRDefault="00486C75"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486C75" w:rsidRDefault="00486C75"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486C75" w:rsidRDefault="00486C75"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486C75" w:rsidRDefault="00486C75"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486C75" w:rsidRDefault="00486C75"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486C75" w:rsidRDefault="00486C75"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486C75" w:rsidRDefault="00486C75" w:rsidP="00496983">
                              <w:pPr>
                                <w:spacing w:before="0" w:line="257" w:lineRule="auto"/>
                                <w:jc w:val="center"/>
                                <w:rPr>
                                  <w:sz w:val="24"/>
                                  <w:szCs w:val="24"/>
                                </w:rPr>
                              </w:pPr>
                              <w:r>
                                <w:rPr>
                                  <w:rFonts w:eastAsia="Calibri"/>
                                  <w:color w:val="000000"/>
                                  <w:sz w:val="16"/>
                                  <w:szCs w:val="16"/>
                                </w:rPr>
                                <w:t>129</w:t>
                              </w:r>
                            </w:p>
                            <w:p w14:paraId="3E4A06D3" w14:textId="77777777" w:rsidR="00486C75" w:rsidRDefault="00486C75"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486C75" w:rsidRDefault="00486C75"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486C75" w:rsidRDefault="00486C75"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486C75" w:rsidRDefault="00486C75"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486C75" w:rsidRDefault="00486C75" w:rsidP="006A7496">
                              <w:pPr>
                                <w:spacing w:before="100" w:line="257" w:lineRule="auto"/>
                                <w:jc w:val="left"/>
                                <w:rPr>
                                  <w:sz w:val="24"/>
                                  <w:szCs w:val="24"/>
                                </w:rPr>
                              </w:pPr>
                              <w:r>
                                <w:rPr>
                                  <w:rFonts w:eastAsia="Calibri"/>
                                  <w:color w:val="000000"/>
                                  <w:sz w:val="16"/>
                                  <w:szCs w:val="16"/>
                                </w:rPr>
                                <w:t>Before</w:t>
                              </w:r>
                            </w:p>
                            <w:p w14:paraId="6B197F32" w14:textId="77777777" w:rsidR="00486C75" w:rsidRDefault="00486C75"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486C75" w:rsidRDefault="00486C75" w:rsidP="006A7496">
                              <w:pPr>
                                <w:spacing w:before="100" w:line="256" w:lineRule="auto"/>
                                <w:rPr>
                                  <w:sz w:val="24"/>
                                  <w:szCs w:val="24"/>
                                </w:rPr>
                              </w:pPr>
                              <w:r>
                                <w:rPr>
                                  <w:rFonts w:eastAsia="Calibri"/>
                                  <w:color w:val="000000"/>
                                  <w:sz w:val="16"/>
                                  <w:szCs w:val="16"/>
                                </w:rPr>
                                <w:t>After</w:t>
                              </w:r>
                            </w:p>
                            <w:p w14:paraId="7E3E04C8" w14:textId="77777777" w:rsidR="00486C75" w:rsidRDefault="00486C75"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486C75" w:rsidRPr="00DF14A9" w:rsidRDefault="00486C75"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486C75" w:rsidRPr="00490BCB" w:rsidRDefault="00486C75"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486C75" w:rsidRPr="00490BCB" w:rsidRDefault="00486C75"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486C75" w:rsidRPr="00490BCB" w:rsidRDefault="00486C75"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486C75" w:rsidRPr="00490BCB" w:rsidRDefault="00486C75"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486C75" w:rsidRPr="00490BCB" w:rsidRDefault="00486C75"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486C75" w:rsidRPr="00490BCB" w:rsidRDefault="00486C75"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486C75" w:rsidRPr="00490BCB" w:rsidRDefault="00486C75"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486C75" w:rsidRPr="00490BCB" w:rsidRDefault="00486C75"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486C75" w:rsidRPr="00490BCB" w:rsidRDefault="00486C75"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486C75" w:rsidRPr="00490BCB" w:rsidRDefault="00486C75"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486C75" w:rsidRPr="00490BCB" w:rsidRDefault="00486C75"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486C75" w:rsidRPr="00490BCB" w:rsidRDefault="00486C75"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486C75" w:rsidRPr="00490BCB" w:rsidRDefault="00486C75"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486C75" w:rsidRPr="00490BCB" w:rsidRDefault="00486C75"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486C75" w:rsidRPr="00490BCB" w:rsidRDefault="00486C75"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486C75" w:rsidRPr="00090144" w:rsidRDefault="00486C75"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486C75" w:rsidRPr="00090144" w:rsidRDefault="00486C75" w:rsidP="00605AE9">
                        <w:pPr>
                          <w:spacing w:before="0" w:after="0" w:line="240" w:lineRule="auto"/>
                          <w:rPr>
                            <w:rFonts w:eastAsia="Calibri"/>
                            <w:color w:val="000000"/>
                          </w:rPr>
                        </w:pPr>
                        <w:r w:rsidRPr="00090144">
                          <w:rPr>
                            <w:rFonts w:eastAsia="Calibri"/>
                            <w:color w:val="000000"/>
                          </w:rPr>
                          <w:t>Frame pointer of</w:t>
                        </w:r>
                      </w:p>
                      <w:p w14:paraId="68E90914" w14:textId="77777777" w:rsidR="00486C75" w:rsidRPr="00090144" w:rsidRDefault="00486C75"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486C75" w:rsidRPr="00090144" w:rsidRDefault="00486C75"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486C75" w:rsidRPr="00090144" w:rsidRDefault="00486C75"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486C75" w:rsidRPr="00090144" w:rsidRDefault="00486C75"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486C75" w:rsidRPr="00090144" w:rsidRDefault="00486C75"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486C75" w:rsidRDefault="00486C75"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486C75" w:rsidRDefault="00486C75"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486C75" w:rsidRDefault="00486C75"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486C75" w:rsidRDefault="00486C75"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486C75" w:rsidRDefault="00486C75"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486C75" w:rsidRDefault="00486C75"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486C75" w:rsidRPr="00582B75" w:rsidRDefault="00486C75"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486C75" w:rsidRPr="00490BCB" w:rsidRDefault="00486C75"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486C75" w:rsidRPr="00490BCB" w:rsidRDefault="00486C75"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486C75" w:rsidRDefault="00486C75"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486C75" w:rsidRPr="00E55D4A" w:rsidRDefault="00486C75"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486C75" w:rsidRDefault="00486C75"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486C75" w:rsidRDefault="00486C75"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486C75" w:rsidRDefault="00486C75"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486C75" w:rsidRDefault="00486C75"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486C75" w:rsidRDefault="00486C75"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486C75" w:rsidRDefault="00486C75"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486C75" w:rsidRDefault="00486C75"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486C75" w:rsidRDefault="00486C75"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486C75" w:rsidRDefault="00486C75"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486C75" w:rsidRDefault="00486C75"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486C75" w:rsidRDefault="00486C75"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486C75" w:rsidRDefault="00486C75"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486C75" w:rsidRDefault="00486C75"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486C75" w:rsidRDefault="00486C75"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486C75" w:rsidRDefault="00486C75" w:rsidP="00496983">
                        <w:pPr>
                          <w:spacing w:before="0" w:line="257" w:lineRule="auto"/>
                          <w:jc w:val="center"/>
                          <w:rPr>
                            <w:sz w:val="24"/>
                            <w:szCs w:val="24"/>
                          </w:rPr>
                        </w:pPr>
                        <w:r>
                          <w:rPr>
                            <w:rFonts w:eastAsia="Calibri"/>
                            <w:color w:val="000000"/>
                            <w:sz w:val="16"/>
                            <w:szCs w:val="16"/>
                          </w:rPr>
                          <w:t>129</w:t>
                        </w:r>
                      </w:p>
                      <w:p w14:paraId="3E4A06D3" w14:textId="77777777" w:rsidR="00486C75" w:rsidRDefault="00486C75"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486C75" w:rsidRDefault="00486C75"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486C75" w:rsidRDefault="00486C75"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486C75" w:rsidRDefault="00486C75"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486C75" w:rsidRDefault="00486C75" w:rsidP="006A7496">
                        <w:pPr>
                          <w:spacing w:before="100" w:line="257" w:lineRule="auto"/>
                          <w:jc w:val="left"/>
                          <w:rPr>
                            <w:sz w:val="24"/>
                            <w:szCs w:val="24"/>
                          </w:rPr>
                        </w:pPr>
                        <w:r>
                          <w:rPr>
                            <w:rFonts w:eastAsia="Calibri"/>
                            <w:color w:val="000000"/>
                            <w:sz w:val="16"/>
                            <w:szCs w:val="16"/>
                          </w:rPr>
                          <w:t>Before</w:t>
                        </w:r>
                      </w:p>
                      <w:p w14:paraId="6B197F32" w14:textId="77777777" w:rsidR="00486C75" w:rsidRDefault="00486C75"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486C75" w:rsidRDefault="00486C75" w:rsidP="006A7496">
                        <w:pPr>
                          <w:spacing w:before="100" w:line="256" w:lineRule="auto"/>
                          <w:rPr>
                            <w:sz w:val="24"/>
                            <w:szCs w:val="24"/>
                          </w:rPr>
                        </w:pPr>
                        <w:r>
                          <w:rPr>
                            <w:rFonts w:eastAsia="Calibri"/>
                            <w:color w:val="000000"/>
                            <w:sz w:val="16"/>
                            <w:szCs w:val="16"/>
                          </w:rPr>
                          <w:t>After</w:t>
                        </w:r>
                      </w:p>
                      <w:p w14:paraId="7E3E04C8" w14:textId="77777777" w:rsidR="00486C75" w:rsidRDefault="00486C75"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4DBA4657"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412C0D" w:rsidRPr="00903DBA">
        <w:rPr>
          <w:rStyle w:val="KeyWord0"/>
          <w:highlight w:val="white"/>
        </w:rPr>
        <w:t>bp</w:t>
      </w:r>
      <w:r w:rsidR="00412C0D" w:rsidRPr="00903DBA">
        <w:rPr>
          <w:highlight w:val="white"/>
        </w:rPr>
        <w:t xml:space="preserve"> in </w:t>
      </w:r>
      <w:r w:rsidR="00412C0D" w:rsidRPr="00903DBA">
        <w:rPr>
          <w:rStyle w:val="KeyWord0"/>
          <w:highlight w:val="white"/>
        </w:rPr>
        <w:t>si</w:t>
      </w:r>
      <w:r w:rsidR="00412C0D" w:rsidRPr="00903DBA">
        <w:rPr>
          <w:highlight w:val="white"/>
        </w:rPr>
        <w:t xml:space="preserve">, we will need it when we set the </w:t>
      </w:r>
      <w:r w:rsidR="00412C0D" w:rsidRPr="00903DBA">
        <w:rPr>
          <w:rStyle w:val="KeyWord0"/>
          <w:highlight w:val="white"/>
        </w:rPr>
        <w:t>main</w:t>
      </w:r>
      <w:r w:rsidR="00412C0D" w:rsidRPr="00903DBA">
        <w:rPr>
          <w:highlight w:val="white"/>
        </w:rPr>
        <w:t xml:space="preserve"> parameter list at the end. We then move to </w:t>
      </w:r>
      <w:r w:rsidR="00412C0D" w:rsidRPr="00903DBA">
        <w:rPr>
          <w:rStyle w:val="KeyWord0"/>
          <w:highlight w:val="white"/>
        </w:rPr>
        <w:t>$Path</w:t>
      </w:r>
      <w:r w:rsidR="00412C0D" w:rsidRPr="00903DBA">
        <w:rPr>
          <w:highlight w:val="white"/>
        </w:rPr>
        <w:t xml:space="preserve"> address to the current address of </w:t>
      </w:r>
      <w:r w:rsidR="00412C0D" w:rsidRPr="00903DBA">
        <w:rPr>
          <w:rStyle w:val="KeyWord0"/>
          <w:highlight w:val="white"/>
        </w:rPr>
        <w:t>bp</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35195780"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EE5D0C" w:rsidRPr="00903DBA">
        <w:rPr>
          <w:rStyle w:val="KeyWord0"/>
          <w:highlight w:val="white"/>
        </w:rPr>
        <w:t>bx</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9358AA" w:rsidRPr="00903DBA">
        <w:rPr>
          <w:rStyle w:val="KeyWord0"/>
          <w:highlight w:val="white"/>
        </w:rPr>
        <w:t>ListDone</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0F9A1A82"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A42E4E" w:rsidRPr="00903DBA">
        <w:rPr>
          <w:rStyle w:val="KeyWord0"/>
          <w:highlight w:val="white"/>
        </w:rPr>
        <w:t>bx</w:t>
      </w:r>
      <w:r w:rsidR="00A42E4E" w:rsidRPr="00903DBA">
        <w:rPr>
          <w:highlight w:val="white"/>
        </w:rPr>
        <w:t xml:space="preserve"> and jump back to </w:t>
      </w:r>
      <w:r w:rsidR="00A42E4E" w:rsidRPr="00903DBA">
        <w:rPr>
          <w:rStyle w:val="KeyWord0"/>
          <w:highlight w:val="white"/>
        </w:rPr>
        <w:t>SpaceLoop</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6A775905"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56696E" w:rsidRPr="00903DBA">
        <w:rPr>
          <w:rStyle w:val="KeyWord0"/>
          <w:highlight w:val="white"/>
        </w:rPr>
        <w:t>ax</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AC6D12" w:rsidRPr="00903DBA">
        <w:rPr>
          <w:rStyle w:val="KeyWord0"/>
          <w:highlight w:val="white"/>
        </w:rPr>
        <w:t>bp</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6B8CBCF7"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w:t>
      </w:r>
      <w:proofErr w:type="gramStart"/>
      <w:r w:rsidR="004F756F" w:rsidRPr="00903DBA">
        <w:rPr>
          <w:highlight w:val="white"/>
        </w:rPr>
        <w:t>done</w:t>
      </w:r>
      <w:proofErr w:type="gramEnd"/>
      <w:r w:rsidR="004F756F" w:rsidRPr="00903DBA">
        <w:rPr>
          <w:highlight w:val="white"/>
        </w:rPr>
        <w:t xml:space="preserve"> and we jump to </w:t>
      </w:r>
      <w:r w:rsidR="004F756F" w:rsidRPr="00903DBA">
        <w:rPr>
          <w:rStyle w:val="KeyWord0"/>
          <w:highlight w:val="white"/>
        </w:rPr>
        <w:t>WordDone</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w:t>
      </w:r>
      <w:proofErr w:type="gramStart"/>
      <w:r w:rsidR="001B15BC" w:rsidRPr="00903DBA">
        <w:rPr>
          <w:highlight w:val="white"/>
        </w:rPr>
        <w:t>done</w:t>
      </w:r>
      <w:proofErr w:type="gramEnd"/>
      <w:r w:rsidR="001B15BC" w:rsidRPr="00903DBA">
        <w:rPr>
          <w:highlight w:val="white"/>
        </w:rPr>
        <w:t xml:space="preserve"> and we jump to </w:t>
      </w:r>
      <w:r w:rsidR="001B15BC" w:rsidRPr="00903DBA">
        <w:rPr>
          <w:rStyle w:val="KeyWord0"/>
          <w:highlight w:val="white"/>
        </w:rPr>
        <w:t>ListDone</w:t>
      </w:r>
      <w:r w:rsidR="001B15BC" w:rsidRPr="00903DBA">
        <w:rPr>
          <w:highlight w:val="white"/>
        </w:rPr>
        <w:t xml:space="preserve">. If none of those cases apply, we increase </w:t>
      </w:r>
      <w:r w:rsidR="001B15BC" w:rsidRPr="00903DBA">
        <w:rPr>
          <w:rStyle w:val="KeyWord0"/>
          <w:highlight w:val="white"/>
        </w:rPr>
        <w:t>bx</w:t>
      </w:r>
      <w:r w:rsidR="001B15BC" w:rsidRPr="00903DBA">
        <w:rPr>
          <w:highlight w:val="white"/>
        </w:rPr>
        <w:t xml:space="preserve"> and jump back to </w:t>
      </w:r>
      <w:r w:rsidR="001B15BC" w:rsidRPr="00903DBA">
        <w:rPr>
          <w:rStyle w:val="KeyWord0"/>
          <w:highlight w:val="white"/>
        </w:rPr>
        <w:t>WordLoop</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lastRenderedPageBreak/>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4BDBB69C"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E86472" w:rsidRPr="00903DBA">
        <w:rPr>
          <w:rStyle w:val="KeyWord0"/>
          <w:highlight w:val="white"/>
        </w:rPr>
        <w:t>bx</w:t>
      </w:r>
      <w:r w:rsidR="00E86472" w:rsidRPr="00903DBA">
        <w:rPr>
          <w:highlight w:val="white"/>
        </w:rPr>
        <w:t xml:space="preserve"> to </w:t>
      </w:r>
      <w:r w:rsidR="003B202A" w:rsidRPr="00903DBA">
        <w:rPr>
          <w:highlight w:val="white"/>
        </w:rPr>
        <w:t xml:space="preserve">let it point at the character following the </w:t>
      </w:r>
      <w:proofErr w:type="gramStart"/>
      <w:r w:rsidR="003B202A" w:rsidRPr="00903DBA">
        <w:rPr>
          <w:highlight w:val="white"/>
        </w:rPr>
        <w:t>word, and</w:t>
      </w:r>
      <w:proofErr w:type="gramEnd"/>
      <w:r w:rsidR="003B202A" w:rsidRPr="00903DBA">
        <w:rPr>
          <w:highlight w:val="white"/>
        </w:rPr>
        <w:t xml:space="preserve"> jump back to </w:t>
      </w:r>
      <w:r w:rsidR="003B202A" w:rsidRPr="00903DBA">
        <w:rPr>
          <w:rStyle w:val="KeyWord0"/>
          <w:highlight w:val="white"/>
        </w:rPr>
        <w:t>SpaceLoop</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776D87AE" w:rsidR="005F4D5D" w:rsidRPr="00903DBA" w:rsidRDefault="00AB5864" w:rsidP="00AB5864">
      <w:pPr>
        <w:rPr>
          <w:highlight w:val="white"/>
        </w:rPr>
      </w:pPr>
      <w:r w:rsidRPr="00903DBA">
        <w:rPr>
          <w:highlight w:val="white"/>
        </w:rPr>
        <w:t xml:space="preserve">When we have iterated through the whole list, there are </w:t>
      </w:r>
      <w:proofErr w:type="spellStart"/>
      <w:r w:rsidRPr="00903DBA">
        <w:rPr>
          <w:highlight w:val="white"/>
        </w:rPr>
        <w:t>som</w:t>
      </w:r>
      <w:proofErr w:type="spellEnd"/>
      <w:r w:rsidRPr="00903DBA">
        <w:rPr>
          <w:highlight w:val="white"/>
        </w:rPr>
        <w:t xml:space="preserve">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w:t>
      </w:r>
      <w:proofErr w:type="gramStart"/>
      <w:r w:rsidR="005D1364" w:rsidRPr="00903DBA">
        <w:rPr>
          <w:highlight w:val="white"/>
        </w:rPr>
        <w:t>array</w:t>
      </w:r>
      <w:r w:rsidR="00C3735D" w:rsidRPr="00903DBA">
        <w:rPr>
          <w:highlight w:val="white"/>
        </w:rPr>
        <w:t xml:space="preserve">, </w:t>
      </w:r>
      <w:r w:rsidR="005D1364" w:rsidRPr="00903DBA">
        <w:rPr>
          <w:highlight w:val="white"/>
        </w:rPr>
        <w:t>since</w:t>
      </w:r>
      <w:proofErr w:type="gramEnd"/>
      <w:r w:rsidR="005D1364" w:rsidRPr="00903DBA">
        <w:rPr>
          <w:highlight w:val="white"/>
        </w:rPr>
        <w:t xml:space="preserve"> the last entry in the argument array shall be a null pointer. Finally, we increase </w:t>
      </w:r>
      <w:r w:rsidR="005D1364" w:rsidRPr="00903DBA">
        <w:rPr>
          <w:rStyle w:val="KeyWord0"/>
          <w:highlight w:val="white"/>
        </w:rPr>
        <w:t>bx</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042BF431" w:rsidR="00C3735D" w:rsidRPr="00903DBA" w:rsidRDefault="00C3735D" w:rsidP="00C3735D">
      <w:pPr>
        <w:rPr>
          <w:highlight w:val="white"/>
        </w:rPr>
      </w:pPr>
      <w:r w:rsidRPr="00903DBA">
        <w:rPr>
          <w:highlight w:val="white"/>
        </w:rPr>
        <w:t xml:space="preserve">By now, </w:t>
      </w:r>
      <w:r w:rsidRPr="00903DBA">
        <w:rPr>
          <w:rStyle w:val="KeyWord0"/>
          <w:highlight w:val="white"/>
        </w:rPr>
        <w:t>bx</w:t>
      </w:r>
      <w:r w:rsidRPr="00903DBA">
        <w:rPr>
          <w:highlight w:val="white"/>
        </w:rPr>
        <w:t xml:space="preserve"> points at the beginning of the first activation record</w:t>
      </w:r>
      <w:r w:rsidR="00E80B96" w:rsidRPr="00903DBA">
        <w:rPr>
          <w:highlight w:val="white"/>
        </w:rPr>
        <w:t xml:space="preserve">, for the initial call to </w:t>
      </w:r>
      <w:r w:rsidR="00E80B96" w:rsidRPr="00903DBA">
        <w:rPr>
          <w:rStyle w:val="KeyWord0"/>
          <w:highlight w:val="white"/>
        </w:rPr>
        <w:t>main</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53320F" w:rsidRPr="00903DBA">
        <w:rPr>
          <w:rStyle w:val="KeyWord0"/>
          <w:highlight w:val="white"/>
        </w:rPr>
        <w:t>argc</w:t>
      </w:r>
      <w:r w:rsidR="0053320F" w:rsidRPr="00903DBA">
        <w:rPr>
          <w:highlight w:val="white"/>
        </w:rPr>
        <w:t xml:space="preserve"> and </w:t>
      </w:r>
      <w:r w:rsidR="0053320F" w:rsidRPr="00903DBA">
        <w:rPr>
          <w:rStyle w:val="KeyWord0"/>
          <w:highlight w:val="white"/>
        </w:rPr>
        <w:t>argv</w:t>
      </w:r>
      <w:r w:rsidR="0053320F" w:rsidRPr="00903DBA">
        <w:rPr>
          <w:highlight w:val="white"/>
        </w:rPr>
        <w:t xml:space="preserve"> parameters.</w:t>
      </w:r>
      <w:r w:rsidR="00336E39" w:rsidRPr="00903DBA">
        <w:rPr>
          <w:highlight w:val="white"/>
        </w:rPr>
        <w:t xml:space="preserve"> We mov the number of arguments (</w:t>
      </w:r>
      <w:r w:rsidR="00336E39" w:rsidRPr="00903DBA">
        <w:rPr>
          <w:rStyle w:val="KeyWord0"/>
          <w:highlight w:val="white"/>
        </w:rPr>
        <w:t>ax</w:t>
      </w:r>
      <w:r w:rsidR="00336E39" w:rsidRPr="00903DBA">
        <w:rPr>
          <w:highlight w:val="white"/>
        </w:rPr>
        <w:t xml:space="preserve">) to </w:t>
      </w:r>
      <w:r w:rsidR="00336E39" w:rsidRPr="00903DBA">
        <w:rPr>
          <w:rStyle w:val="KeyWord0"/>
          <w:highlight w:val="white"/>
        </w:rPr>
        <w:t>argc</w:t>
      </w:r>
      <w:r w:rsidR="00336E39" w:rsidRPr="00903DBA">
        <w:rPr>
          <w:highlight w:val="white"/>
        </w:rPr>
        <w:t xml:space="preserve"> (offset six), and the beginning of the argument list (</w:t>
      </w:r>
      <w:proofErr w:type="spellStart"/>
      <w:r w:rsidR="00336E39" w:rsidRPr="00903DBA">
        <w:rPr>
          <w:rStyle w:val="KeyWord0"/>
          <w:highlight w:val="white"/>
        </w:rPr>
        <w:t>si</w:t>
      </w:r>
      <w:proofErr w:type="spellEnd"/>
      <w:r w:rsidR="00336E39" w:rsidRPr="00903DBA">
        <w:rPr>
          <w:highlight w:val="white"/>
        </w:rPr>
        <w:t xml:space="preserve">) to </w:t>
      </w:r>
      <w:r w:rsidR="00336E39" w:rsidRPr="00903DBA">
        <w:rPr>
          <w:rStyle w:val="KeyWord0"/>
          <w:highlight w:val="white"/>
        </w:rPr>
        <w:t>argv</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6AD2FAE3" w:rsidR="000103FB" w:rsidRPr="00903DBA" w:rsidRDefault="000103FB" w:rsidP="000103FB">
      <w:pPr>
        <w:pStyle w:val="CodeHeader"/>
        <w:rPr>
          <w:highlight w:val="white"/>
        </w:rPr>
      </w:pPr>
      <w:proofErr w:type="spellStart"/>
      <w:r w:rsidRPr="00903DBA">
        <w:rPr>
          <w:highlight w:val="white"/>
        </w:rPr>
        <w:t>AssemblyCodeGenerator.cs</w:t>
      </w:r>
      <w:proofErr w:type="spellEnd"/>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6170E7B4" w14:textId="77777777" w:rsidR="00DA7B37" w:rsidRPr="00903DBA" w:rsidRDefault="00DA7B37" w:rsidP="00DA7B37">
      <w:pPr>
        <w:pStyle w:val="Code"/>
        <w:rPr>
          <w:highlight w:val="white"/>
        </w:rPr>
      </w:pPr>
      <w:r w:rsidRPr="00903DBA">
        <w:rPr>
          <w:highlight w:val="white"/>
        </w:rPr>
        <w:t xml:space="preserve">        // ...</w:t>
      </w:r>
    </w:p>
    <w:p w14:paraId="4375C1AD" w14:textId="77777777"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3DA73819" w:rsidR="00AF5631" w:rsidRPr="00903DBA" w:rsidRDefault="00AF5631" w:rsidP="00AF5631">
      <w:pPr>
        <w:pStyle w:val="Code"/>
        <w:rPr>
          <w:highlight w:val="white"/>
        </w:rPr>
      </w:pPr>
      <w:r w:rsidRPr="00903DBA">
        <w:rPr>
          <w:highlight w:val="white"/>
        </w:rPr>
        <w:t xml:space="preserve">        /*    mov si, bp</w:t>
      </w:r>
    </w:p>
    <w:p w14:paraId="15C6F450" w14:textId="0A8A297F" w:rsidR="00AF5631" w:rsidRPr="00903DBA" w:rsidRDefault="00AF5631" w:rsidP="00AF5631">
      <w:pPr>
        <w:pStyle w:val="Code"/>
        <w:rPr>
          <w:highlight w:val="white"/>
        </w:rPr>
      </w:pPr>
      <w:r w:rsidRPr="00903DBA">
        <w:rPr>
          <w:highlight w:val="white"/>
        </w:rPr>
        <w:t xml:space="preserve">              mov word [bp], $Path</w:t>
      </w:r>
    </w:p>
    <w:p w14:paraId="0C975D3C" w14:textId="0B48E066" w:rsidR="00AF5631" w:rsidRPr="00903DBA" w:rsidRDefault="00AF5631" w:rsidP="00AF5631">
      <w:pPr>
        <w:pStyle w:val="Code"/>
        <w:rPr>
          <w:highlight w:val="white"/>
        </w:rPr>
      </w:pPr>
      <w:r w:rsidRPr="00903DBA">
        <w:rPr>
          <w:highlight w:val="white"/>
        </w:rPr>
        <w:t xml:space="preserve">              add bp, 2</w:t>
      </w:r>
    </w:p>
    <w:p w14:paraId="25E074CE" w14:textId="6420AC87" w:rsidR="00AF5631" w:rsidRPr="00903DBA" w:rsidRDefault="00AF5631" w:rsidP="00AF5631">
      <w:pPr>
        <w:pStyle w:val="Code"/>
        <w:rPr>
          <w:highlight w:val="white"/>
        </w:rPr>
      </w:pPr>
      <w:r w:rsidRPr="00903DBA">
        <w:rPr>
          <w:highlight w:val="white"/>
        </w:rPr>
        <w:t xml:space="preserve">              mov ax, 1</w:t>
      </w:r>
    </w:p>
    <w:p w14:paraId="2EEDCA8B" w14:textId="70B9B52B" w:rsidR="00AF5631" w:rsidRPr="00903DBA" w:rsidRDefault="00AF5631" w:rsidP="00AF5631">
      <w:pPr>
        <w:pStyle w:val="Code"/>
        <w:rPr>
          <w:highlight w:val="white"/>
        </w:rPr>
      </w:pPr>
      <w:r w:rsidRPr="00903DBA">
        <w:rPr>
          <w:highlight w:val="white"/>
        </w:rPr>
        <w:t xml:space="preserve">              mov bx, 129</w:t>
      </w:r>
    </w:p>
    <w:p w14:paraId="738009D0" w14:textId="76BB50B7" w:rsidR="00AF5631" w:rsidRPr="00903DBA" w:rsidRDefault="00AF5631" w:rsidP="00AF5631">
      <w:pPr>
        <w:pStyle w:val="Code"/>
        <w:rPr>
          <w:highlight w:val="white"/>
        </w:rPr>
      </w:pPr>
      <w:r w:rsidRPr="00903DBA">
        <w:rPr>
          <w:highlight w:val="white"/>
        </w:rPr>
        <w:t xml:space="preserve">              cmp byte [bx], 13</w:t>
      </w:r>
    </w:p>
    <w:p w14:paraId="1205702B" w14:textId="27E6E69A"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lastRenderedPageBreak/>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lastRenderedPageBreak/>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903DBA" w:rsidRDefault="00AF5631" w:rsidP="00AF5631">
      <w:pPr>
        <w:pStyle w:val="Code"/>
        <w:rPr>
          <w:highlight w:val="white"/>
        </w:rPr>
      </w:pPr>
      <w:r w:rsidRPr="00903DBA">
        <w:rPr>
          <w:highlight w:val="white"/>
        </w:rPr>
        <w:t xml:space="preserve">             mov [bp + 6], ax</w:t>
      </w:r>
    </w:p>
    <w:p w14:paraId="6CD39EB0" w14:textId="42258B4A" w:rsidR="00AF5631" w:rsidRPr="00903DBA" w:rsidRDefault="00AF5631" w:rsidP="00AF5631">
      <w:pPr>
        <w:pStyle w:val="Code"/>
        <w:rPr>
          <w:highlight w:val="white"/>
        </w:rPr>
      </w:pPr>
      <w:r w:rsidRPr="00903DBA">
        <w:rPr>
          <w:highlight w:val="white"/>
        </w:rPr>
        <w:t xml:space="preserve">             mov [bp + 8], si */</w:t>
      </w:r>
    </w:p>
    <w:p w14:paraId="0D7BBAAE" w14:textId="77777777" w:rsidR="00AF5631" w:rsidRPr="00903DBA" w:rsidRDefault="00AF5631" w:rsidP="00AF5631">
      <w:pPr>
        <w:pStyle w:val="Code"/>
        <w:rPr>
          <w:highlight w:val="white"/>
        </w:rPr>
      </w:pPr>
    </w:p>
    <w:p w14:paraId="5EB56413"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77777777" w:rsidR="00614EB1" w:rsidRPr="0060539D" w:rsidRDefault="00614EB1" w:rsidP="0060539D">
      <w:pPr>
        <w:pStyle w:val="Rubrik3"/>
        <w:numPr>
          <w:ilvl w:val="2"/>
          <w:numId w:val="158"/>
        </w:numPr>
        <w:rPr>
          <w:highlight w:val="white"/>
        </w:rPr>
      </w:pPr>
      <w:bookmarkStart w:id="561" w:name="_Toc59126280"/>
      <w:r w:rsidRPr="0060539D">
        <w:rPr>
          <w:highlight w:val="white"/>
        </w:rPr>
        <w:t>Windows Jump Info</w:t>
      </w:r>
      <w:bookmarkEnd w:id="561"/>
    </w:p>
    <w:p w14:paraId="72B28385" w14:textId="05916C9E" w:rsidR="00614EB1" w:rsidRPr="00903DBA" w:rsidRDefault="00614EB1" w:rsidP="00614EB1">
      <w:pPr>
        <w:rPr>
          <w:highlight w:val="white"/>
        </w:rPr>
      </w:pPr>
      <w:r w:rsidRPr="00903DBA">
        <w:rPr>
          <w:highlight w:val="white"/>
        </w:rPr>
        <w:t xml:space="preserve">The </w:t>
      </w:r>
      <w:r w:rsidRPr="00903DBA">
        <w:rPr>
          <w:rStyle w:val="KeyWord0"/>
          <w:highlight w:val="white"/>
        </w:rPr>
        <w:t>WindowsJumpInfo</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Pr="00903DBA">
        <w:rPr>
          <w:rStyle w:val="KeyWord0"/>
          <w:highlight w:val="white"/>
        </w:rPr>
        <w:t>middleToAssemblyMap</w:t>
      </w:r>
      <w:r w:rsidRPr="00903DBA">
        <w:rPr>
          <w:highlight w:val="white"/>
        </w:rPr>
        <w:t xml:space="preserve"> map to keep track of the assembly code addresses.</w:t>
      </w:r>
    </w:p>
    <w:p w14:paraId="18034316" w14:textId="77777777" w:rsidR="009A15FB" w:rsidRPr="00903DBA" w:rsidRDefault="009A15FB" w:rsidP="009A15FB">
      <w:pPr>
        <w:pStyle w:val="CodeHeader"/>
        <w:rPr>
          <w:highlight w:val="white"/>
        </w:rPr>
      </w:pPr>
      <w:proofErr w:type="spellStart"/>
      <w:r w:rsidRPr="00903DBA">
        <w:rPr>
          <w:highlight w:val="white"/>
        </w:rPr>
        <w:t>AssemblyCodeGenerator.cs</w:t>
      </w:r>
      <w:proofErr w:type="spellEnd"/>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lastRenderedPageBreak/>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56C925CE" w:rsidR="006F0ABE" w:rsidRPr="00903DBA" w:rsidRDefault="0078288A" w:rsidP="0078288A">
      <w:pPr>
        <w:pStyle w:val="Code"/>
        <w:rPr>
          <w:highlight w:val="white"/>
        </w:rPr>
      </w:pPr>
      <w:r w:rsidRPr="00903DBA">
        <w:rPr>
          <w:highlight w:val="white"/>
        </w:rPr>
        <w:t xml:space="preserve">        if (</w:t>
      </w:r>
      <w:r w:rsidR="00E1527F" w:rsidRPr="00903DBA">
        <w:rPr>
          <w:highlight w:val="white"/>
        </w:rPr>
        <w:t>/*</w:t>
      </w:r>
      <w:r w:rsidRPr="00903DBA">
        <w:rPr>
          <w:highlight w:val="white"/>
        </w:rPr>
        <w:t>(assemblyCode[0] == null) &amp;&amp;</w:t>
      </w:r>
      <w:r w:rsidR="00E1527F" w:rsidRPr="00903DBA">
        <w:rPr>
          <w:highlight w:val="white"/>
        </w:rPr>
        <w:t>*/</w:t>
      </w:r>
      <w:r w:rsidR="006F0ABE" w:rsidRPr="00903DBA">
        <w:rPr>
          <w:highlight w:val="white"/>
        </w:rPr>
        <w:t xml:space="preserve"> !(assemblyCode[1]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4CBC7FA1" w:rsidR="00614EB1" w:rsidRPr="00903DBA" w:rsidRDefault="00614EB1" w:rsidP="00614EB1">
      <w:pPr>
        <w:rPr>
          <w:highlight w:val="white"/>
        </w:rPr>
      </w:pPr>
      <w:r w:rsidRPr="00903DBA">
        <w:rPr>
          <w:highlight w:val="white"/>
        </w:rPr>
        <w:t xml:space="preserve">First, we need the </w:t>
      </w:r>
      <w:r w:rsidRPr="00903DBA">
        <w:rPr>
          <w:rStyle w:val="KeyWord0"/>
          <w:highlight w:val="white"/>
        </w:rPr>
        <w:t>assemblyToByteMap</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w:t>
      </w:r>
      <w:proofErr w:type="gramStart"/>
      <w:r w:rsidRPr="00903DBA">
        <w:rPr>
          <w:highlight w:val="white"/>
        </w:rPr>
        <w:t>At the moment</w:t>
      </w:r>
      <w:proofErr w:type="gramEnd"/>
      <w:r w:rsidRPr="00903DBA">
        <w:rPr>
          <w:highlight w:val="white"/>
        </w:rPr>
        <w: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When we change the assembly code targets to relative byte targets, we may have to iterate several times because short jumps (between -128 and 127, inclusive) instructions are smaller than long jumps 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lastRenderedPageBreak/>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AE01809" w14:textId="3FCE3526" w:rsidR="006466C4" w:rsidRPr="00903DBA" w:rsidRDefault="006466C4" w:rsidP="006466C4">
      <w:pPr>
        <w:pStyle w:val="Code"/>
        <w:rPr>
          <w:highlight w:val="white"/>
        </w:rPr>
      </w:pPr>
      <w:r w:rsidRPr="00903DBA">
        <w:rPr>
          <w:highlight w:val="white"/>
        </w:rPr>
        <w:t xml:space="preserve">          if (</w:t>
      </w:r>
      <w:r w:rsidR="00E1527F" w:rsidRPr="00903DBA">
        <w:rPr>
          <w:highlight w:val="white"/>
        </w:rPr>
        <w:t>/*</w:t>
      </w:r>
      <w:r w:rsidRPr="00903DBA">
        <w:rPr>
          <w:highlight w:val="white"/>
        </w:rPr>
        <w:t>(thisCode[0] == null) &amp;&amp;</w:t>
      </w:r>
      <w:r w:rsidR="00F34CEB" w:rsidRPr="00903DBA">
        <w:rPr>
          <w:highlight w:val="white"/>
        </w:rPr>
        <w:t xml:space="preserve"> */</w:t>
      </w:r>
    </w:p>
    <w:p w14:paraId="6206E8C9" w14:textId="77777777" w:rsidR="006466C4" w:rsidRPr="00903DBA" w:rsidRDefault="006466C4" w:rsidP="006466C4">
      <w:pPr>
        <w:pStyle w:val="Code"/>
        <w:rPr>
          <w:highlight w:val="white"/>
        </w:rPr>
      </w:pPr>
      <w:r w:rsidRPr="00903DBA">
        <w:rPr>
          <w:highlight w:val="white"/>
        </w:rPr>
        <w:t xml:space="preserve">              (thisCode.IsRelationNotRegister() ||</w:t>
      </w:r>
    </w:p>
    <w:p w14:paraId="3E1D46DA" w14:textId="3A76F641" w:rsidR="006466C4" w:rsidRPr="00903DBA" w:rsidRDefault="006466C4" w:rsidP="006466C4">
      <w:pPr>
        <w:pStyle w:val="Code"/>
        <w:rPr>
          <w:highlight w:val="white"/>
        </w:rPr>
      </w:pPr>
      <w:r w:rsidRPr="00903DBA">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77777777" w:rsidR="00614EB1" w:rsidRPr="00903DBA" w:rsidRDefault="00614EB1" w:rsidP="00614EB1">
      <w:pPr>
        <w:rPr>
          <w:highlight w:val="white"/>
        </w:rPr>
      </w:pPr>
      <w:r w:rsidRPr="00903DBA">
        <w:rPr>
          <w:highlight w:val="white"/>
        </w:rPr>
        <w:t xml:space="preserve">The </w:t>
      </w:r>
      <w:r w:rsidRPr="00903DBA">
        <w:rPr>
          <w:rStyle w:val="KeyWord0"/>
          <w:highlight w:val="white"/>
        </w:rPr>
        <w:t>byteSource</w:t>
      </w:r>
      <w:r w:rsidRPr="00903DBA">
        <w:rPr>
          <w:highlight w:val="white"/>
        </w:rPr>
        <w:t xml:space="preserve"> variable is the byte address of the target assembly instruction following the current instruction, </w:t>
      </w:r>
      <w:r w:rsidRPr="00903DBA">
        <w:rPr>
          <w:rStyle w:val="KeyWord0"/>
          <w:highlight w:val="white"/>
        </w:rPr>
        <w:t>byteTarget</w:t>
      </w:r>
      <w:r w:rsidRPr="00903DBA">
        <w:rPr>
          <w:highlight w:val="white"/>
        </w:rPr>
        <w:t xml:space="preserve"> is the byte address of the target instruction, and </w:t>
      </w:r>
      <w:r w:rsidRPr="00903DBA">
        <w:rPr>
          <w:rStyle w:val="KeyWord0"/>
          <w:highlight w:val="white"/>
        </w:rPr>
        <w:t>byteDistance</w:t>
      </w:r>
      <w:r w:rsidRPr="00903DBA">
        <w:rPr>
          <w:highlight w:val="white"/>
        </w:rPr>
        <w:t xml:space="preserve"> is difference between </w:t>
      </w:r>
      <w:r w:rsidRPr="00903DBA">
        <w:rPr>
          <w:rStyle w:val="KeyWord0"/>
          <w:highlight w:val="white"/>
        </w:rPr>
        <w:t>byteTarget</w:t>
      </w:r>
      <w:r w:rsidRPr="00903DBA">
        <w:rPr>
          <w:highlight w:val="white"/>
        </w:rPr>
        <w:t xml:space="preserve"> and </w:t>
      </w:r>
      <w:r w:rsidRPr="00903DBA">
        <w:rPr>
          <w:rStyle w:val="KeyWord0"/>
          <w:highlight w:val="white"/>
        </w:rPr>
        <w:t>byteSource</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32833E06" w14:textId="77777777" w:rsidR="00614EB1" w:rsidRPr="00903DBA" w:rsidRDefault="00614EB1" w:rsidP="00614EB1">
      <w:pPr>
        <w:pStyle w:val="Code"/>
        <w:rPr>
          <w:highlight w:val="white"/>
        </w:rPr>
      </w:pPr>
      <w:r w:rsidRPr="00903DBA">
        <w:rPr>
          <w:highlight w:val="white"/>
        </w:rPr>
        <w:t xml:space="preserve">            Assert.ErrorXXX(byteDistance != 0);</w:t>
      </w:r>
    </w:p>
    <w:p w14:paraId="6FEF37C8" w14:textId="77777777" w:rsidR="00614EB1" w:rsidRPr="00903DBA" w:rsidRDefault="00614EB1" w:rsidP="00614EB1">
      <w:pPr>
        <w:pStyle w:val="Code"/>
        <w:rPr>
          <w:highlight w:val="white"/>
        </w:rPr>
      </w:pPr>
      <w:r w:rsidRPr="00903DBA">
        <w:rPr>
          <w:highlight w:val="white"/>
        </w:rPr>
        <w:t xml:space="preserve">            thisCode[0] = byteDistance;</w:t>
      </w:r>
    </w:p>
    <w:p w14:paraId="473BD80F" w14:textId="77777777"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77777777"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Pr="00903DBA">
        <w:rPr>
          <w:rStyle w:val="KeyWord0"/>
          <w:highlight w:val="white"/>
        </w:rPr>
        <w:t>assemblyToByteMap</w:t>
      </w:r>
      <w:r w:rsidRPr="00903DBA">
        <w:rPr>
          <w:highlight w:val="white"/>
        </w:rPr>
        <w:t xml:space="preserve">. Some byte address may have been changed because some long jump instructions have been changed to short jump instructions. If any address has been changed, </w:t>
      </w:r>
      <w:r w:rsidRPr="00903DBA">
        <w:rPr>
          <w:rStyle w:val="KeyWord0"/>
          <w:highlight w:val="white"/>
        </w:rPr>
        <w:t>update</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77777777" w:rsidR="00614EB1" w:rsidRPr="00903DBA" w:rsidRDefault="00614EB1" w:rsidP="00614EB1">
      <w:pPr>
        <w:pStyle w:val="Code"/>
        <w:rPr>
          <w:highlight w:val="white"/>
        </w:rPr>
      </w:pPr>
      <w:r w:rsidRPr="00903DBA">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lastRenderedPageBreak/>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77777777" w:rsidR="00614EB1" w:rsidRPr="00903DBA" w:rsidRDefault="00614EB1" w:rsidP="0060539D">
      <w:pPr>
        <w:pStyle w:val="Rubrik3"/>
        <w:rPr>
          <w:highlight w:val="white"/>
        </w:rPr>
      </w:pPr>
      <w:bookmarkStart w:id="562" w:name="_Toc59126281"/>
      <w:r w:rsidRPr="00903DBA">
        <w:rPr>
          <w:highlight w:val="white"/>
        </w:rPr>
        <w:t>Windows Byte List</w:t>
      </w:r>
      <w:bookmarkEnd w:id="562"/>
    </w:p>
    <w:p w14:paraId="4AE37452" w14:textId="683EBE19" w:rsidR="00614EB1" w:rsidRPr="00903DBA" w:rsidRDefault="00614EB1" w:rsidP="00614EB1">
      <w:pPr>
        <w:rPr>
          <w:highlight w:val="white"/>
        </w:rPr>
      </w:pPr>
      <w:r w:rsidRPr="00903DBA">
        <w:rPr>
          <w:highlight w:val="white"/>
        </w:rPr>
        <w:t xml:space="preserve">The </w:t>
      </w:r>
      <w:r w:rsidRPr="00903DBA">
        <w:rPr>
          <w:rStyle w:val="KeyWord0"/>
          <w:highlight w:val="white"/>
        </w:rPr>
        <w:t>WindowsByteList</w:t>
      </w:r>
      <w:r w:rsidRPr="00903DBA">
        <w:rPr>
          <w:highlight w:val="white"/>
        </w:rPr>
        <w:t xml:space="preserve"> method iterates through the assembly code list and generates the byte list for each instruction by calling </w:t>
      </w:r>
      <w:r w:rsidRPr="00903DBA">
        <w:rPr>
          <w:rStyle w:val="KeyWord0"/>
          <w:highlight w:val="white"/>
        </w:rPr>
        <w:t>ByteList</w:t>
      </w:r>
      <w:r w:rsidRPr="00903DBA">
        <w:rPr>
          <w:highlight w:val="white"/>
        </w:rPr>
        <w:t xml:space="preserve"> in </w:t>
      </w:r>
      <w:r w:rsidRPr="00903DBA">
        <w:rPr>
          <w:rStyle w:val="KeyWord0"/>
          <w:highlight w:val="white"/>
        </w:rPr>
        <w:t>AssemblyCode</w:t>
      </w:r>
      <w:r w:rsidRPr="00903DBA">
        <w:rPr>
          <w:highlight w:val="white"/>
        </w:rPr>
        <w:t xml:space="preserve">. It also adds names to the </w:t>
      </w:r>
      <w:r w:rsidRPr="00903DBA">
        <w:rPr>
          <w:rStyle w:val="KeyWord0"/>
          <w:highlight w:val="white"/>
        </w:rPr>
        <w:t>accessMap</w:t>
      </w:r>
      <w:r w:rsidRPr="00903DBA">
        <w:rPr>
          <w:highlight w:val="white"/>
        </w:rPr>
        <w:t xml:space="preserve">, </w:t>
      </w:r>
      <w:r w:rsidRPr="00903DBA">
        <w:rPr>
          <w:rStyle w:val="KeyWord0"/>
          <w:highlight w:val="white"/>
        </w:rPr>
        <w:t>callMap</w:t>
      </w:r>
      <w:r w:rsidRPr="00903DBA">
        <w:rPr>
          <w:highlight w:val="white"/>
        </w:rPr>
        <w:t xml:space="preserve">, and </w:t>
      </w:r>
      <w:r w:rsidRPr="00903DBA">
        <w:rPr>
          <w:rStyle w:val="KeyWord0"/>
          <w:highlight w:val="white"/>
        </w:rPr>
        <w:t>returnSet</w:t>
      </w:r>
      <w:r w:rsidRPr="00903DBA">
        <w:rPr>
          <w:highlight w:val="white"/>
        </w:rPr>
        <w:t xml:space="preserve"> parameters.</w:t>
      </w:r>
    </w:p>
    <w:p w14:paraId="4A0FA61D" w14:textId="3DDBBBD2" w:rsidR="00614EB1" w:rsidRPr="00903DBA" w:rsidRDefault="00614EB1" w:rsidP="00614EB1">
      <w:pPr>
        <w:pStyle w:val="CodeHeader"/>
        <w:rPr>
          <w:highlight w:val="white"/>
        </w:rPr>
      </w:pPr>
      <w:proofErr w:type="spellStart"/>
      <w:r w:rsidRPr="00903DBA">
        <w:rPr>
          <w:highlight w:val="white"/>
        </w:rPr>
        <w:t>AssemblyCodeGenerator.cs</w:t>
      </w:r>
      <w:proofErr w:type="spellEnd"/>
    </w:p>
    <w:p w14:paraId="12F241A3" w14:textId="77777777" w:rsidR="00614EB1" w:rsidRPr="00903DBA" w:rsidRDefault="00614EB1" w:rsidP="00614EB1">
      <w:pPr>
        <w:pStyle w:val="Code"/>
        <w:rPr>
          <w:highlight w:val="white"/>
        </w:rPr>
      </w:pPr>
      <w:r w:rsidRPr="00903DBA">
        <w:rPr>
          <w:highlight w:val="white"/>
        </w:rPr>
        <w:t xml:space="preserve">    private void </w:t>
      </w:r>
      <w:bookmarkStart w:id="563" w:name="_Hlk51314142"/>
      <w:r w:rsidRPr="00903DBA">
        <w:rPr>
          <w:highlight w:val="white"/>
        </w:rPr>
        <w:t>WindowsByteList</w:t>
      </w:r>
      <w:bookmarkEnd w:id="563"/>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 xml:space="preserve">If the instruction is a value definition, we need to </w:t>
      </w:r>
      <w:proofErr w:type="gramStart"/>
      <w:r w:rsidRPr="00903DBA">
        <w:rPr>
          <w:highlight w:val="white"/>
        </w:rPr>
        <w:t>look into</w:t>
      </w:r>
      <w:proofErr w:type="gramEnd"/>
      <w:r w:rsidRPr="00903DBA">
        <w:rPr>
          <w:highlight w:val="white"/>
        </w:rPr>
        <w:t xml:space="preserve">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77777777" w:rsidR="00614EB1" w:rsidRPr="00903DBA" w:rsidRDefault="00614EB1" w:rsidP="00614EB1">
      <w:pPr>
        <w:pStyle w:val="Code"/>
        <w:rPr>
          <w:highlight w:val="white"/>
        </w:rPr>
      </w:pPr>
      <w:r w:rsidRPr="00903DBA">
        <w:rPr>
          <w:highlight w:val="white"/>
        </w:rPr>
        <w:t xml:space="preserve">              else if (value is StaticAddress) {</w:t>
      </w:r>
    </w:p>
    <w:p w14:paraId="187D686A" w14:textId="77777777" w:rsidR="00614EB1" w:rsidRPr="00903DBA" w:rsidRDefault="00614EB1" w:rsidP="00614EB1">
      <w:pPr>
        <w:pStyle w:val="Code"/>
        <w:rPr>
          <w:highlight w:val="white"/>
        </w:rPr>
      </w:pPr>
      <w:r w:rsidRPr="00903DBA">
        <w:rPr>
          <w:highlight w:val="white"/>
        </w:rPr>
        <w:t xml:space="preserve">                StaticAddress staticAddress = (StaticAddress) value;</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lastRenderedPageBreak/>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77777777"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Pr="00903DBA">
        <w:rPr>
          <w:rStyle w:val="KeyWord0"/>
          <w:highlight w:val="white"/>
        </w:rPr>
        <w:t>BigInteger</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t>}</w:t>
      </w:r>
    </w:p>
    <w:p w14:paraId="25F20BAC" w14:textId="3E5EEA95" w:rsidR="008C2FC7" w:rsidRPr="00903DBA" w:rsidRDefault="008C2FC7" w:rsidP="0060539D">
      <w:pPr>
        <w:pStyle w:val="Rubrik3"/>
        <w:rPr>
          <w:highlight w:val="white"/>
        </w:rPr>
      </w:pPr>
      <w:bookmarkStart w:id="564" w:name="_Toc59126282"/>
      <w:r w:rsidRPr="00903DBA">
        <w:rPr>
          <w:highlight w:val="white"/>
        </w:rPr>
        <w:t>Byte</w:t>
      </w:r>
      <w:r w:rsidR="00D33B22" w:rsidRPr="00903DBA">
        <w:rPr>
          <w:highlight w:val="white"/>
        </w:rPr>
        <w:t xml:space="preserve"> </w:t>
      </w:r>
      <w:r w:rsidRPr="00903DBA">
        <w:rPr>
          <w:highlight w:val="white"/>
        </w:rPr>
        <w:t>List</w:t>
      </w:r>
      <w:bookmarkEnd w:id="564"/>
    </w:p>
    <w:p w14:paraId="51B69A74" w14:textId="3F59272A" w:rsidR="008C2FC7" w:rsidRPr="00903DBA" w:rsidRDefault="008C2FC7" w:rsidP="008C2FC7">
      <w:pPr>
        <w:rPr>
          <w:highlight w:val="white"/>
        </w:rPr>
      </w:pPr>
      <w:r w:rsidRPr="00903DBA">
        <w:rPr>
          <w:highlight w:val="white"/>
        </w:rPr>
        <w:t xml:space="preserve">The </w:t>
      </w:r>
      <w:r w:rsidRPr="00903DBA">
        <w:rPr>
          <w:rStyle w:val="KeyWord0"/>
          <w:highlight w:val="white"/>
        </w:rPr>
        <w:t>ByteList</w:t>
      </w:r>
      <w:r w:rsidRPr="00903DBA">
        <w:rPr>
          <w:highlight w:val="white"/>
        </w:rPr>
        <w:t xml:space="preserve"> method return the assembly code instruction converted to a list of bytes.</w:t>
      </w:r>
    </w:p>
    <w:p w14:paraId="5A40574A" w14:textId="641E8A19" w:rsidR="008C2FC7" w:rsidRPr="00903DBA" w:rsidRDefault="008C2FC7" w:rsidP="008C2FC7">
      <w:pPr>
        <w:pStyle w:val="CodeHeader"/>
        <w:rPr>
          <w:highlight w:val="white"/>
        </w:rPr>
      </w:pPr>
      <w:proofErr w:type="spellStart"/>
      <w:r w:rsidRPr="00903DBA">
        <w:rPr>
          <w:highlight w:val="white"/>
        </w:rPr>
        <w:t>AssemblyCode.cs</w:t>
      </w:r>
      <w:proofErr w:type="spellEnd"/>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lastRenderedPageBreak/>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48204242"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Pr="00903DBA">
        <w:rPr>
          <w:rStyle w:val="KeyWord0"/>
          <w:highlight w:val="white"/>
        </w:rPr>
        <w:t>GetBytes</w:t>
      </w:r>
      <w:r w:rsidRPr="00903DBA">
        <w:rPr>
          <w:highlight w:val="white"/>
        </w:rPr>
        <w:t xml:space="preserve"> in the standard library </w:t>
      </w:r>
      <w:r w:rsidRPr="00903DBA">
        <w:rPr>
          <w:rStyle w:val="KeyWord0"/>
          <w:highlight w:val="white"/>
        </w:rPr>
        <w:t>BitConverter</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 xml:space="preserve">Otherwise, we have an integral of pointer value. If the value is a static address, we load its offset into the byte list. The address itself will be added by the linker </w:t>
      </w:r>
      <w:proofErr w:type="gramStart"/>
      <w:r w:rsidRPr="00903DBA">
        <w:rPr>
          <w:highlight w:val="white"/>
        </w:rPr>
        <w:t>later on</w:t>
      </w:r>
      <w:proofErr w:type="gramEnd"/>
      <w:r w:rsidRPr="00903DBA">
        <w:rPr>
          <w:highlight w:val="white"/>
        </w:rPr>
        <w:t>.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lastRenderedPageBreak/>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 xml:space="preserve">A regular function call is equivalent with a long jump. The actual address of the called function will be set by the linker </w:t>
      </w:r>
      <w:proofErr w:type="gramStart"/>
      <w:r w:rsidRPr="00903DBA">
        <w:rPr>
          <w:highlight w:val="white"/>
        </w:rPr>
        <w:t>later on</w:t>
      </w:r>
      <w:proofErr w:type="gramEnd"/>
      <w:r w:rsidRPr="00903DBA">
        <w:rPr>
          <w:highlight w:val="white"/>
        </w:rPr>
        <w:t>.</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t xml:space="preserve">      else if (IsRelationNotRegister() || IsJumpNotRegister()) {</w:t>
      </w:r>
    </w:p>
    <w:p w14:paraId="0495B046" w14:textId="77777777" w:rsidR="008C2FC7" w:rsidRPr="00903DBA" w:rsidRDefault="008C2FC7" w:rsidP="008C2FC7">
      <w:pPr>
        <w:pStyle w:val="Code"/>
        <w:rPr>
          <w:highlight w:val="white"/>
        </w:rPr>
      </w:pPr>
      <w:r w:rsidRPr="00903DBA">
        <w:rPr>
          <w:highlight w:val="white"/>
        </w:rPr>
        <w:t xml:space="preserve">        int address = (int) operand0;</w:t>
      </w:r>
    </w:p>
    <w:p w14:paraId="7D981B95" w14:textId="402FF968" w:rsidR="008C2FC7" w:rsidRPr="00903DBA" w:rsidRDefault="008C2FC7" w:rsidP="008C2FC7">
      <w:pPr>
        <w:pStyle w:val="Code"/>
        <w:rPr>
          <w:highlight w:val="white"/>
        </w:rPr>
      </w:pPr>
      <w:r w:rsidRPr="00903DBA">
        <w:rPr>
          <w:highlight w:val="white"/>
        </w:rPr>
        <w:t xml:space="preserve">        int size = SizeOfValue(address);</w:t>
      </w:r>
    </w:p>
    <w:p w14:paraId="0602A0D4" w14:textId="77777777" w:rsidR="00F86279" w:rsidRPr="00903DBA" w:rsidRDefault="00F86279" w:rsidP="00F86279">
      <w:pPr>
        <w:pStyle w:val="Code"/>
        <w:rPr>
          <w:highlight w:val="white"/>
        </w:rPr>
      </w:pPr>
    </w:p>
    <w:p w14:paraId="2DE085B0" w14:textId="4EAA495D" w:rsidR="00F86279" w:rsidRPr="00903DBA" w:rsidRDefault="00F86279" w:rsidP="00F86279">
      <w:pPr>
        <w:pStyle w:val="Code"/>
        <w:rPr>
          <w:highlight w:val="white"/>
        </w:rPr>
      </w:pPr>
      <w:r w:rsidRPr="00903DBA">
        <w:rPr>
          <w:highlight w:val="white"/>
        </w:rPr>
        <w:t xml:space="preserve">        if (address == 127) {</w:t>
      </w:r>
      <w:r w:rsidR="0031745A" w:rsidRPr="00903DBA">
        <w:rPr>
          <w:highlight w:val="white"/>
        </w:rPr>
        <w:t xml:space="preserve"> // XXX</w:t>
      </w:r>
    </w:p>
    <w:p w14:paraId="19756BE9" w14:textId="77777777" w:rsidR="00F86279" w:rsidRPr="00903DBA" w:rsidRDefault="00F86279" w:rsidP="00F86279">
      <w:pPr>
        <w:pStyle w:val="Code"/>
        <w:rPr>
          <w:highlight w:val="white"/>
        </w:rPr>
      </w:pPr>
      <w:r w:rsidRPr="00903DBA">
        <w:rPr>
          <w:highlight w:val="white"/>
        </w:rPr>
        <w:t xml:space="preserve">          size = 2;</w:t>
      </w:r>
    </w:p>
    <w:p w14:paraId="48B97B3F" w14:textId="77777777" w:rsidR="00F86279" w:rsidRPr="00903DBA" w:rsidRDefault="00F86279" w:rsidP="00F86279">
      <w:pPr>
        <w:pStyle w:val="Code"/>
        <w:rPr>
          <w:highlight w:val="white"/>
        </w:rPr>
      </w:pPr>
      <w:r w:rsidRPr="00903DBA">
        <w:rPr>
          <w:highlight w:val="white"/>
        </w:rPr>
        <w:t xml:space="preserve">        }</w:t>
      </w:r>
    </w:p>
    <w:p w14:paraId="0EBA032C" w14:textId="77777777" w:rsidR="00F86279" w:rsidRPr="00903DBA" w:rsidRDefault="00F86279" w:rsidP="00F86279">
      <w:pPr>
        <w:pStyle w:val="Code"/>
        <w:rPr>
          <w:highlight w:val="white"/>
        </w:rPr>
      </w:pPr>
    </w:p>
    <w:p w14:paraId="4F671F22"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42224CDE" w14:textId="77777777" w:rsidR="008C2FC7" w:rsidRPr="00903DBA" w:rsidRDefault="008C2FC7" w:rsidP="008C2FC7">
      <w:pPr>
        <w:pStyle w:val="Code"/>
        <w:rPr>
          <w:highlight w:val="white"/>
        </w:rPr>
      </w:pPr>
      <w:r w:rsidRPr="00903DBA">
        <w:rPr>
          <w:highlight w:val="white"/>
        </w:rPr>
        <w:t xml:space="preserve">        LoadByteList(byteList, byteList.Count - size, size, address);</w:t>
      </w:r>
    </w:p>
    <w:p w14:paraId="38EBC19B" w14:textId="77777777" w:rsidR="008C2FC7" w:rsidRPr="00903DBA" w:rsidRDefault="008C2FC7" w:rsidP="008C2FC7">
      <w:pPr>
        <w:pStyle w:val="Code"/>
        <w:rPr>
          <w:highlight w:val="white"/>
        </w:rPr>
      </w:pPr>
      <w:r w:rsidRPr="00903DBA">
        <w:rPr>
          <w:highlight w:val="white"/>
        </w:rPr>
        <w:t xml:space="preserve">        return byteList;</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77777777"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Pr="00903DBA">
        <w:rPr>
          <w:rStyle w:val="KeyWord0"/>
          <w:highlight w:val="white"/>
        </w:rPr>
        <w:t>lahf</w:t>
      </w:r>
      <w:r w:rsidRPr="00903DBA">
        <w:rPr>
          <w:highlight w:val="white"/>
        </w:rPr>
        <w:t xml:space="preserve">. We call </w:t>
      </w:r>
      <w:r w:rsidRPr="00903DBA">
        <w:rPr>
          <w:rStyle w:val="KeyWord0"/>
          <w:highlight w:val="white"/>
        </w:rPr>
        <w:t>LookupByteArray</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lastRenderedPageBreak/>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ellrutnt"/>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 xml:space="preserve">unary </w:t>
            </w:r>
            <w:proofErr w:type="gramStart"/>
            <w:r w:rsidRPr="00903DBA">
              <w:t>operator</w:t>
            </w:r>
            <w:proofErr w:type="gramEnd"/>
            <w:r w:rsidRPr="00903DBA">
              <w:t xml:space="preserve"> register</w:t>
            </w:r>
          </w:p>
        </w:tc>
        <w:tc>
          <w:tcPr>
            <w:tcW w:w="2834" w:type="dxa"/>
          </w:tcPr>
          <w:p w14:paraId="0E34F074" w14:textId="77777777" w:rsidR="008C2FC7" w:rsidRPr="00903DBA" w:rsidRDefault="008C2FC7" w:rsidP="003D2653">
            <w:pPr>
              <w:spacing w:before="0" w:after="40"/>
              <w:rPr>
                <w:highlight w:val="white"/>
              </w:rPr>
            </w:pPr>
            <w:proofErr w:type="spellStart"/>
            <w:r w:rsidRPr="00903DBA">
              <w:rPr>
                <w:highlight w:val="white"/>
              </w:rPr>
              <w:t>inc</w:t>
            </w:r>
            <w:proofErr w:type="spellEnd"/>
            <w:r w:rsidRPr="00903DBA">
              <w:rPr>
                <w:highlight w:val="white"/>
              </w:rPr>
              <w:t xml:space="preserve">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77777777" w:rsidR="008C2FC7" w:rsidRPr="00903DBA" w:rsidRDefault="008C2FC7" w:rsidP="008C2FC7">
      <w:pPr>
        <w:rPr>
          <w:highlight w:val="white"/>
        </w:rPr>
      </w:pPr>
      <w:r w:rsidRPr="00903DBA">
        <w:rPr>
          <w:highlight w:val="white"/>
        </w:rPr>
        <w:t xml:space="preserve">The operators of the first category take a register as operand. We call </w:t>
      </w:r>
      <w:r w:rsidRPr="00903DBA">
        <w:rPr>
          <w:rStyle w:val="KeyWord0"/>
          <w:highlight w:val="white"/>
        </w:rPr>
        <w:t>LookupByteArray</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77777777" w:rsidR="008C2FC7" w:rsidRPr="00903DBA" w:rsidRDefault="008C2FC7" w:rsidP="008C2FC7">
      <w:pPr>
        <w:rPr>
          <w:highlight w:val="white"/>
        </w:rPr>
      </w:pPr>
      <w:r w:rsidRPr="00903DBA">
        <w:rPr>
          <w:highlight w:val="white"/>
        </w:rPr>
        <w:t xml:space="preserve">The operators of the second category take an integer value as operand. For instance: </w:t>
      </w:r>
      <w:r w:rsidRPr="00903DBA">
        <w:rPr>
          <w:rStyle w:val="KeyWord0"/>
          <w:highlight w:val="white"/>
        </w:rPr>
        <w:t>int</w:t>
      </w:r>
      <w:r w:rsidRPr="00903DBA">
        <w:rPr>
          <w:highlight w:val="white"/>
        </w:rPr>
        <w:t xml:space="preserve"> </w:t>
      </w:r>
      <w:r w:rsidRPr="00903DBA">
        <w:rPr>
          <w:rStyle w:val="KeyWord0"/>
          <w:highlight w:val="white"/>
        </w:rPr>
        <w:t>33</w:t>
      </w:r>
      <w:r w:rsidRPr="00903DBA">
        <w:rPr>
          <w:highlight w:val="white"/>
        </w:rPr>
        <w:t xml:space="preserve">. We call </w:t>
      </w:r>
      <w:r w:rsidRPr="00903DBA">
        <w:rPr>
          <w:rStyle w:val="KeyWord0"/>
          <w:highlight w:val="white"/>
        </w:rPr>
        <w:t>LookupByteArray</w:t>
      </w:r>
      <w:r w:rsidRPr="00903DBA">
        <w:rPr>
          <w:highlight w:val="white"/>
        </w:rPr>
        <w:t xml:space="preserve"> just like in the previous cases. But we must also load the array with the integer value of the operation, which we do by calling </w:t>
      </w:r>
      <w:r w:rsidRPr="00903DBA">
        <w:rPr>
          <w:rStyle w:val="KeyWord0"/>
          <w:highlight w:val="white"/>
        </w:rPr>
        <w:t>LoadByteList</w:t>
      </w:r>
      <w:r w:rsidRPr="00903DBA">
        <w:rPr>
          <w:highlight w:val="white"/>
        </w:rPr>
        <w:t xml:space="preserve"> with the value and its size. We determine the size of the value by calling </w:t>
      </w:r>
      <w:r w:rsidRPr="00903DBA">
        <w:rPr>
          <w:rStyle w:val="KeyWord0"/>
          <w:highlight w:val="white"/>
        </w:rPr>
        <w:t>SizeOfValue</w:t>
      </w:r>
      <w:r w:rsidRPr="00903DBA">
        <w:rPr>
          <w:highlight w:val="white"/>
        </w:rPr>
        <w:t xml:space="preserve">. Note that we </w:t>
      </w:r>
      <w:proofErr w:type="gramStart"/>
      <w:r w:rsidRPr="00903DBA">
        <w:rPr>
          <w:highlight w:val="white"/>
        </w:rPr>
        <w:t>have to</w:t>
      </w:r>
      <w:proofErr w:type="gramEnd"/>
      <w:r w:rsidRPr="00903DBA">
        <w:rPr>
          <w:highlight w:val="white"/>
        </w:rPr>
        <w:t xml:space="preserve"> subtract the size of the value from the size of the byte list to obtain the location to insert the value in the byte list. Integer values are always </w:t>
      </w:r>
      <w:r w:rsidRPr="00903DBA">
        <w:rPr>
          <w:rStyle w:val="KeyWord0"/>
          <w:highlight w:val="white"/>
        </w:rPr>
        <w:t>BigInteger</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77777777"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Pr="00903DBA">
        <w:rPr>
          <w:rStyle w:val="KeyWord0"/>
          <w:highlight w:val="white"/>
        </w:rPr>
        <w:t>inc</w:t>
      </w:r>
      <w:r w:rsidRPr="00903DBA">
        <w:rPr>
          <w:highlight w:val="white"/>
        </w:rPr>
        <w:t xml:space="preserve"> </w:t>
      </w:r>
      <w:r w:rsidRPr="00903DBA">
        <w:rPr>
          <w:rStyle w:val="KeyWord0"/>
          <w:highlight w:val="white"/>
        </w:rPr>
        <w:t>[bp</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2]</w:t>
      </w:r>
      <w:r w:rsidRPr="00903DBA">
        <w:rPr>
          <w:highlight w:val="white"/>
        </w:rPr>
        <w:t xml:space="preserve"> or </w:t>
      </w:r>
      <w:r w:rsidRPr="00903DBA">
        <w:rPr>
          <w:rStyle w:val="KeyWord0"/>
          <w:highlight w:val="white"/>
        </w:rPr>
        <w:t>inc</w:t>
      </w:r>
      <w:r w:rsidRPr="00903DBA">
        <w:rPr>
          <w:highlight w:val="white"/>
        </w:rPr>
        <w:t xml:space="preserve"> </w:t>
      </w:r>
      <w:r w:rsidRPr="00903DBA">
        <w:rPr>
          <w:rStyle w:val="KeyWord0"/>
          <w:highlight w:val="white"/>
        </w:rPr>
        <w:t>[global</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4]</w:t>
      </w:r>
      <w:r w:rsidRPr="00903DBA">
        <w:rPr>
          <w:highlight w:val="white"/>
        </w:rPr>
        <w:t xml:space="preserve">. Note that offsets are always </w:t>
      </w:r>
      <w:r w:rsidRPr="00903DBA">
        <w:rPr>
          <w:rStyle w:val="KeyWord0"/>
          <w:highlight w:val="white"/>
        </w:rPr>
        <w:t>int</w:t>
      </w:r>
      <w:r w:rsidRPr="00903DBA">
        <w:rPr>
          <w:highlight w:val="white"/>
        </w:rPr>
        <w:t xml:space="preserve"> values. If the address includes a register, the size of the offset is determined by calling </w:t>
      </w:r>
      <w:r w:rsidRPr="00903DBA">
        <w:rPr>
          <w:rStyle w:val="KeyWord0"/>
          <w:highlight w:val="white"/>
        </w:rPr>
        <w:t>SizeOfValue</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lastRenderedPageBreak/>
        <w:t>For binary operators, we have seven categories. Note that we in category six have a special case, where we load a value into an address given only by an offset. This case is used in initialization at the beginning of the code.</w:t>
      </w:r>
    </w:p>
    <w:tbl>
      <w:tblPr>
        <w:tblStyle w:val="Tabellrutnt"/>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65"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[register + offset]</w:t>
            </w:r>
          </w:p>
          <w:p w14:paraId="158F1D81"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65"/>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 xml:space="preserve">In category two, we assign a register the address a static variable. We </w:t>
      </w:r>
      <w:proofErr w:type="gramStart"/>
      <w:r w:rsidRPr="00903DBA">
        <w:rPr>
          <w:highlight w:val="white"/>
        </w:rPr>
        <w:t>have to</w:t>
      </w:r>
      <w:proofErr w:type="gramEnd"/>
      <w:r w:rsidRPr="00903DBA">
        <w:rPr>
          <w:highlight w:val="white"/>
        </w:rPr>
        <w:t xml:space="preserve"> load the zero value into the byte list, to mark that there is not offset. The linker will add the actual address of the variable </w:t>
      </w:r>
      <w:proofErr w:type="gramStart"/>
      <w:r w:rsidRPr="00903DBA">
        <w:rPr>
          <w:highlight w:val="white"/>
        </w:rPr>
        <w:t>later on</w:t>
      </w:r>
      <w:proofErr w:type="gramEnd"/>
      <w:r w:rsidRPr="00903DBA">
        <w:rPr>
          <w:highlight w:val="white"/>
        </w:rPr>
        <w:t>.</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77777777"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Pr="00903DBA">
        <w:rPr>
          <w:rStyle w:val="KeyWord0"/>
          <w:highlight w:val="white"/>
        </w:rPr>
        <w:t>mov</w:t>
      </w:r>
      <w:r w:rsidRPr="00903DBA">
        <w:rPr>
          <w:highlight w:val="white"/>
        </w:rPr>
        <w:t xml:space="preserve"> or </w:t>
      </w:r>
      <w:r w:rsidRPr="00903DBA">
        <w:rPr>
          <w:rStyle w:val="KeyWord0"/>
          <w:highlight w:val="white"/>
        </w:rPr>
        <w:t>and</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lastRenderedPageBreak/>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77777777"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w:t>
      </w:r>
      <w:proofErr w:type="gramStart"/>
      <w:r w:rsidRPr="00903DBA">
        <w:rPr>
          <w:highlight w:val="white"/>
        </w:rPr>
        <w:t>Also</w:t>
      </w:r>
      <w:proofErr w:type="gramEnd"/>
      <w:r w:rsidRPr="00903DBA">
        <w:rPr>
          <w:highlight w:val="white"/>
        </w:rPr>
        <w:t xml:space="preserve"> in this case, we need to obtain the size of the offset. </w:t>
      </w:r>
      <w:proofErr w:type="spellStart"/>
      <w:r w:rsidRPr="00903DBA">
        <w:rPr>
          <w:highlight w:val="white"/>
        </w:rPr>
        <w:t>Its</w:t>
      </w:r>
      <w:proofErr w:type="spellEnd"/>
      <w:r w:rsidRPr="00903DBA">
        <w:rPr>
          <w:highlight w:val="white"/>
        </w:rPr>
        <w:t xml:space="preserve"> is given by </w:t>
      </w:r>
      <w:r w:rsidRPr="00903DBA">
        <w:rPr>
          <w:rStyle w:val="KeyWord0"/>
          <w:highlight w:val="white"/>
        </w:rPr>
        <w:t>SizeOfValue</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 xml:space="preserve">In category five, we assign the address of a static variable to an address, given by a register and an offset or a static variable and an offset. We load the offset into the byte list. However, we also need to load the zero value to the byte list, to mark that the address is zero </w:t>
      </w:r>
      <w:proofErr w:type="gramStart"/>
      <w:r w:rsidRPr="00903DBA">
        <w:rPr>
          <w:highlight w:val="white"/>
        </w:rPr>
        <w:t>at the moment</w:t>
      </w:r>
      <w:proofErr w:type="gramEnd"/>
      <w:r w:rsidRPr="00903DBA">
        <w:rPr>
          <w:highlight w:val="white"/>
        </w:rPr>
        <w:t xml:space="preserve">. The linker will add the actual address of the variable </w:t>
      </w:r>
      <w:proofErr w:type="gramStart"/>
      <w:r w:rsidRPr="00903DBA">
        <w:rPr>
          <w:highlight w:val="white"/>
        </w:rPr>
        <w:t>later on</w:t>
      </w:r>
      <w:proofErr w:type="gramEnd"/>
      <w:r w:rsidRPr="00903DBA">
        <w:rPr>
          <w:highlight w:val="white"/>
        </w:rPr>
        <w:t>.</w:t>
      </w:r>
    </w:p>
    <w:p w14:paraId="4BD01731" w14:textId="77777777" w:rsidR="008C2FC7" w:rsidRPr="00903DBA" w:rsidRDefault="008C2FC7" w:rsidP="008C2FC7">
      <w:pPr>
        <w:pStyle w:val="Code"/>
        <w:rPr>
          <w:highlight w:val="white"/>
        </w:rPr>
      </w:pPr>
      <w:r w:rsidRPr="00903DBA">
        <w:rPr>
          <w:highlight w:val="white"/>
        </w:rPr>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7777777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Pr="00903DBA">
        <w:rPr>
          <w:rStyle w:val="KeyWord0"/>
          <w:highlight w:val="white"/>
        </w:rPr>
        <w:t>mov</w:t>
      </w:r>
      <w:r w:rsidRPr="00903DBA">
        <w:rPr>
          <w:highlight w:val="white"/>
        </w:rPr>
        <w:t xml:space="preserve"> </w:t>
      </w:r>
      <w:r w:rsidRPr="00903DBA">
        <w:rPr>
          <w:rStyle w:val="KeyWord0"/>
          <w:highlight w:val="white"/>
        </w:rPr>
        <w:t>word</w:t>
      </w:r>
      <w:r w:rsidRPr="00903DBA">
        <w:rPr>
          <w:highlight w:val="white"/>
        </w:rPr>
        <w:t xml:space="preserve"> </w:t>
      </w:r>
      <w:r w:rsidRPr="00903DBA">
        <w:rPr>
          <w:rStyle w:val="KeyWord0"/>
          <w:highlight w:val="white"/>
        </w:rPr>
        <w:t>[65534],</w:t>
      </w:r>
      <w:r w:rsidRPr="00903DBA">
        <w:rPr>
          <w:highlight w:val="white"/>
        </w:rPr>
        <w:t xml:space="preserve"> </w:t>
      </w:r>
      <w:r w:rsidRPr="00903DBA">
        <w:rPr>
          <w:rStyle w:val="KeyWord0"/>
          <w:highlight w:val="white"/>
        </w:rPr>
        <w:t>65534</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lastRenderedPageBreak/>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LoadByteList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903DBA" w:rsidRDefault="008C2FC7" w:rsidP="008C2FC7">
      <w:pPr>
        <w:pStyle w:val="Code"/>
        <w:rPr>
          <w:highlight w:val="white"/>
        </w:rPr>
      </w:pPr>
      <w:r w:rsidRPr="00903DBA">
        <w:rPr>
          <w:highlight w:val="white"/>
        </w:rPr>
        <w:t xml:space="preserve">              byteList[index] = (byte) ((sbyte) value);</w:t>
      </w:r>
    </w:p>
    <w:p w14:paraId="19E5E753" w14:textId="77777777" w:rsidR="008C2FC7" w:rsidRPr="00903DBA" w:rsidRDefault="008C2FC7" w:rsidP="008C2FC7">
      <w:pPr>
        <w:pStyle w:val="Code"/>
        <w:rPr>
          <w:highlight w:val="white"/>
        </w:rPr>
      </w:pPr>
      <w:r w:rsidRPr="00903DBA">
        <w:rPr>
          <w:highlight w:val="white"/>
        </w:rPr>
        <w:t xml:space="preserve">            }</w:t>
      </w:r>
    </w:p>
    <w:p w14:paraId="23E82ACE" w14:textId="77777777" w:rsidR="008C2FC7" w:rsidRPr="00903DBA" w:rsidRDefault="008C2FC7" w:rsidP="008C2FC7">
      <w:pPr>
        <w:pStyle w:val="Code"/>
        <w:rPr>
          <w:highlight w:val="white"/>
        </w:rPr>
      </w:pPr>
      <w:r w:rsidRPr="00903DBA">
        <w:rPr>
          <w:highlight w:val="white"/>
        </w:rPr>
        <w:t xml:space="preserve">            else {</w:t>
      </w:r>
    </w:p>
    <w:p w14:paraId="1CBED789" w14:textId="77777777" w:rsidR="008C2FC7" w:rsidRPr="00903DBA" w:rsidRDefault="008C2FC7" w:rsidP="008C2FC7">
      <w:pPr>
        <w:pStyle w:val="Code"/>
        <w:rPr>
          <w:highlight w:val="white"/>
        </w:rPr>
      </w:pPr>
      <w:r w:rsidRPr="00903DBA">
        <w:rPr>
          <w:highlight w:val="white"/>
        </w:rPr>
        <w:t xml:space="preserve">              byteList[index] = (byte) value;</w:t>
      </w:r>
    </w:p>
    <w:p w14:paraId="605F6D2C" w14:textId="77777777" w:rsidR="008C2FC7" w:rsidRPr="00903DBA" w:rsidRDefault="008C2FC7" w:rsidP="008C2FC7">
      <w:pPr>
        <w:pStyle w:val="Code"/>
        <w:rPr>
          <w:highlight w:val="white"/>
        </w:rPr>
      </w:pPr>
      <w:r w:rsidRPr="00903DBA">
        <w:rPr>
          <w:highlight w:val="white"/>
        </w:rPr>
        <w:t xml:space="preserve">            }</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903DBA" w:rsidRDefault="008C2FC7" w:rsidP="008C2FC7">
      <w:pPr>
        <w:pStyle w:val="Code"/>
        <w:rPr>
          <w:highlight w:val="white"/>
        </w:rPr>
      </w:pPr>
      <w:r w:rsidRPr="00903DBA">
        <w:rPr>
          <w:highlight w:val="white"/>
        </w:rPr>
        <w:t xml:space="preserve">              byteList[index] = (byte) ((sbyte) shortValue);</w:t>
      </w:r>
    </w:p>
    <w:p w14:paraId="36B6D82F" w14:textId="77777777" w:rsidR="008C2FC7" w:rsidRPr="00903DBA" w:rsidRDefault="008C2FC7" w:rsidP="008C2FC7">
      <w:pPr>
        <w:pStyle w:val="Code"/>
        <w:rPr>
          <w:highlight w:val="white"/>
        </w:rPr>
      </w:pPr>
      <w:r w:rsidRPr="00903DBA">
        <w:rPr>
          <w:highlight w:val="white"/>
        </w:rPr>
        <w:t xml:space="preserve">              byteList[index + 1] = (byte) ((sbyte) (shortValue &gt;&gt; 8));</w:t>
      </w:r>
    </w:p>
    <w:p w14:paraId="1F9042EA" w14:textId="77777777" w:rsidR="008C2FC7" w:rsidRPr="00903DBA" w:rsidRDefault="008C2FC7" w:rsidP="008C2FC7">
      <w:pPr>
        <w:pStyle w:val="Code"/>
        <w:rPr>
          <w:highlight w:val="white"/>
        </w:rPr>
      </w:pPr>
      <w:r w:rsidRPr="00903DBA">
        <w:rPr>
          <w:highlight w:val="white"/>
        </w:rPr>
        <w:t xml:space="preserve">            }</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903DBA" w:rsidRDefault="008C2FC7" w:rsidP="008C2FC7">
      <w:pPr>
        <w:pStyle w:val="Code"/>
        <w:rPr>
          <w:highlight w:val="white"/>
        </w:rPr>
      </w:pPr>
      <w:r w:rsidRPr="00903DBA">
        <w:rPr>
          <w:highlight w:val="white"/>
        </w:rPr>
        <w:lastRenderedPageBreak/>
        <w:t xml:space="preserve">              byteList[index] = (byte) ((sbyte) intValue);</w:t>
      </w:r>
    </w:p>
    <w:p w14:paraId="02E6C596" w14:textId="77777777" w:rsidR="008C2FC7" w:rsidRPr="00903DBA" w:rsidRDefault="008C2FC7" w:rsidP="008C2FC7">
      <w:pPr>
        <w:pStyle w:val="Code"/>
        <w:rPr>
          <w:highlight w:val="white"/>
        </w:rPr>
      </w:pPr>
      <w:r w:rsidRPr="00903DBA">
        <w:rPr>
          <w:highlight w:val="white"/>
        </w:rPr>
        <w:t xml:space="preserve">              byteList[index + 1] = (byte) ((sbyte) (intValue &gt;&gt; 8));</w:t>
      </w:r>
    </w:p>
    <w:p w14:paraId="6A36AB56" w14:textId="77777777" w:rsidR="008C2FC7" w:rsidRPr="00903DBA" w:rsidRDefault="008C2FC7" w:rsidP="008C2FC7">
      <w:pPr>
        <w:pStyle w:val="Code"/>
        <w:rPr>
          <w:highlight w:val="white"/>
        </w:rPr>
      </w:pPr>
      <w:r w:rsidRPr="00903DBA">
        <w:rPr>
          <w:highlight w:val="white"/>
        </w:rPr>
        <w:t xml:space="preserve">              byteList[index + 2] = (byte) ((sbyte) (intValue &gt;&gt; 16));</w:t>
      </w:r>
    </w:p>
    <w:p w14:paraId="4E57E3A7" w14:textId="77777777" w:rsidR="008C2FC7" w:rsidRPr="00903DBA" w:rsidRDefault="008C2FC7" w:rsidP="008C2FC7">
      <w:pPr>
        <w:pStyle w:val="Code"/>
        <w:rPr>
          <w:highlight w:val="white"/>
        </w:rPr>
      </w:pPr>
      <w:r w:rsidRPr="00903DBA">
        <w:rPr>
          <w:highlight w:val="white"/>
        </w:rPr>
        <w:t xml:space="preserve">              byteList[index + 3] = (byte) ((sbyte) (intValue &gt;&gt; 24));</w:t>
      </w:r>
    </w:p>
    <w:p w14:paraId="1CC54D3F" w14:textId="77777777" w:rsidR="008C2FC7" w:rsidRPr="00903DBA" w:rsidRDefault="008C2FC7" w:rsidP="008C2FC7">
      <w:pPr>
        <w:pStyle w:val="Code"/>
        <w:rPr>
          <w:highlight w:val="white"/>
        </w:rPr>
      </w:pPr>
      <w:r w:rsidRPr="00903DBA">
        <w:rPr>
          <w:highlight w:val="white"/>
        </w:rPr>
        <w:t xml:space="preserve">            }</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LookupByteArray</w:t>
      </w:r>
      <w:r w:rsidRPr="00903DBA">
        <w:rPr>
          <w:highlight w:val="white"/>
        </w:rPr>
        <w:t xml:space="preserve"> method looks up the assembly code instruction in the </w:t>
      </w:r>
      <w:r w:rsidRPr="00903DBA">
        <w:rPr>
          <w:rStyle w:val="KeyWord0"/>
          <w:highlight w:val="white"/>
        </w:rPr>
        <w:t>MainArrayMap</w:t>
      </w:r>
      <w:r w:rsidRPr="00903DBA">
        <w:rPr>
          <w:highlight w:val="white"/>
        </w:rPr>
        <w:t xml:space="preserve"> map in </w:t>
      </w:r>
      <w:r w:rsidRPr="00903DBA">
        <w:rPr>
          <w:rStyle w:val="KeyWord0"/>
          <w:highlight w:val="white"/>
        </w:rPr>
        <w:t>ObjectCodeTable</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77777777" w:rsidR="008C2FC7" w:rsidRPr="00903DBA" w:rsidRDefault="008C2FC7" w:rsidP="008C2FC7">
      <w:pPr>
        <w:pStyle w:val="Code"/>
        <w:rPr>
          <w:highlight w:val="white"/>
        </w:rPr>
      </w:pPr>
      <w:r w:rsidRPr="00903DBA">
        <w:rPr>
          <w:highlight w:val="white"/>
        </w:rPr>
        <w:t xml:space="preserve">      Assert.ErrorXXX(byteArray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74DED918" w:rsidR="00BF5F11" w:rsidRPr="00903DBA" w:rsidRDefault="00BF5F11" w:rsidP="0060539D">
      <w:pPr>
        <w:pStyle w:val="Rubrik2"/>
      </w:pPr>
      <w:bookmarkStart w:id="566" w:name="_Ref419646553"/>
      <w:bookmarkStart w:id="567" w:name="_Toc59126283"/>
      <w:r w:rsidRPr="00903DBA">
        <w:t>Linking</w:t>
      </w:r>
      <w:bookmarkEnd w:id="566"/>
      <w:bookmarkEnd w:id="567"/>
    </w:p>
    <w:bookmarkEnd w:id="550"/>
    <w:p w14:paraId="1D942E16" w14:textId="5CE06595" w:rsidR="0040618B" w:rsidRPr="00903DBA" w:rsidRDefault="0040618B" w:rsidP="0040618B">
      <w:r w:rsidRPr="00903DBA">
        <w:t>The linker if the final part of the compilation process. Its merges together the compiled files and generates an executable file.</w:t>
      </w:r>
      <w:r w:rsidR="00092532" w:rsidRPr="00903DBA">
        <w:t xml:space="preserve"> To be more exact, it has the following tasks:</w:t>
      </w:r>
    </w:p>
    <w:p w14:paraId="27A5EF61" w14:textId="4A8EF2A3" w:rsidR="00092532" w:rsidRPr="00903DBA" w:rsidRDefault="00092532" w:rsidP="00693BCF">
      <w:pPr>
        <w:pStyle w:val="Liststycke"/>
        <w:numPr>
          <w:ilvl w:val="0"/>
          <w:numId w:val="185"/>
        </w:numPr>
      </w:pPr>
      <w:r w:rsidRPr="00903DBA">
        <w:t>To resolve access to static symbols</w:t>
      </w:r>
    </w:p>
    <w:p w14:paraId="68FF425C" w14:textId="69E3A1D9" w:rsidR="00092532" w:rsidRPr="00903DBA" w:rsidRDefault="00092532" w:rsidP="00693BCF">
      <w:pPr>
        <w:pStyle w:val="Liststycke"/>
        <w:numPr>
          <w:ilvl w:val="0"/>
          <w:numId w:val="185"/>
        </w:numPr>
      </w:pPr>
      <w:r w:rsidRPr="00903DBA">
        <w:t>To resolve function calls.</w:t>
      </w:r>
    </w:p>
    <w:p w14:paraId="5CC5045B" w14:textId="4484476A" w:rsidR="00092532" w:rsidRPr="00903DBA" w:rsidRDefault="00092532" w:rsidP="00693BCF">
      <w:pPr>
        <w:pStyle w:val="Liststycke"/>
        <w:numPr>
          <w:ilvl w:val="0"/>
          <w:numId w:val="185"/>
        </w:numPr>
      </w:pPr>
      <w:r w:rsidRPr="00903DBA">
        <w:t>To resolve return addresses.</w:t>
      </w:r>
    </w:p>
    <w:p w14:paraId="21B495BC" w14:textId="13578280" w:rsidR="00EE4EC9" w:rsidRPr="00903DBA" w:rsidRDefault="00EE4EC9" w:rsidP="0060539D">
      <w:pPr>
        <w:pStyle w:val="Rubrik3"/>
      </w:pPr>
      <w:bookmarkStart w:id="568" w:name="_Toc59126284"/>
      <w:r w:rsidRPr="00903DBA">
        <w:lastRenderedPageBreak/>
        <w:t>The Linker Class</w:t>
      </w:r>
      <w:bookmarkEnd w:id="568"/>
    </w:p>
    <w:p w14:paraId="6E403FB9" w14:textId="7D798A20" w:rsidR="007503AC" w:rsidRPr="00903DBA" w:rsidRDefault="007503AC" w:rsidP="007503AC">
      <w:r w:rsidRPr="00903DBA">
        <w:t xml:space="preserve">The </w:t>
      </w:r>
      <w:proofErr w:type="spellStart"/>
      <w:r w:rsidRPr="00903DBA">
        <w:rPr>
          <w:rStyle w:val="CodeInText"/>
        </w:rPr>
        <w:t>LinkerInfo</w:t>
      </w:r>
      <w:proofErr w:type="spellEnd"/>
      <w:r w:rsidRPr="00903DBA">
        <w:t xml:space="preserve"> class holds the information of a function </w:t>
      </w:r>
      <w:r w:rsidR="00C37108" w:rsidRPr="00903DBA">
        <w:t>definition</w:t>
      </w:r>
      <w:r w:rsidRPr="00903DBA">
        <w:t xml:space="preserve"> or a static variable:</w:t>
      </w:r>
    </w:p>
    <w:p w14:paraId="31D9A09B" w14:textId="77777777" w:rsidR="00E61F62" w:rsidRPr="00903DBA" w:rsidRDefault="008B7D09" w:rsidP="00693BCF">
      <w:pPr>
        <w:pStyle w:val="Liststycke"/>
        <w:numPr>
          <w:ilvl w:val="0"/>
          <w:numId w:val="186"/>
        </w:numPr>
      </w:pPr>
      <w:proofErr w:type="spellStart"/>
      <w:r w:rsidRPr="00903DBA">
        <w:rPr>
          <w:rStyle w:val="CodeInText"/>
        </w:rPr>
        <w:t>m</w:t>
      </w:r>
      <w:r w:rsidR="00D21DFD" w:rsidRPr="00903DBA">
        <w:rPr>
          <w:rStyle w:val="CodeInText"/>
        </w:rPr>
        <w:t>_fullName</w:t>
      </w:r>
      <w:proofErr w:type="spellEnd"/>
      <w:r w:rsidR="00C90584" w:rsidRPr="00903DBA">
        <w:t>: t</w:t>
      </w:r>
      <w:r w:rsidR="00A4082A" w:rsidRPr="00903DBA">
        <w:t xml:space="preserve">he full name of the </w:t>
      </w:r>
      <w:r w:rsidR="00AB21C4" w:rsidRPr="00903DBA">
        <w:t>function or static variable.</w:t>
      </w:r>
      <w:r w:rsidR="000101FD" w:rsidRPr="00903DBA">
        <w:t xml:space="preserve"> The full name of a function or global variable with external linkage is just its regular name, while the full name of </w:t>
      </w:r>
    </w:p>
    <w:p w14:paraId="04F332A7" w14:textId="25EC89DA" w:rsidR="00E61F62" w:rsidRPr="00903DBA" w:rsidRDefault="006B074A" w:rsidP="00693BCF">
      <w:pPr>
        <w:pStyle w:val="Liststycke"/>
        <w:numPr>
          <w:ilvl w:val="0"/>
          <w:numId w:val="186"/>
        </w:numPr>
      </w:pPr>
      <w:proofErr w:type="spellStart"/>
      <w:r w:rsidRPr="00903DBA">
        <w:rPr>
          <w:rStyle w:val="CodeInText"/>
        </w:rPr>
        <w:t>m_entryPoint</w:t>
      </w:r>
      <w:proofErr w:type="spellEnd"/>
      <w:r w:rsidR="00C90584" w:rsidRPr="00903DBA">
        <w:t>: t</w:t>
      </w:r>
      <w:r w:rsidR="00E61F62" w:rsidRPr="00903DBA">
        <w:t xml:space="preserve">he function </w:t>
      </w:r>
      <w:r w:rsidR="00650DC1" w:rsidRPr="00903DBA">
        <w:t>call entry point</w:t>
      </w:r>
      <w:r w:rsidR="00E61F62" w:rsidRPr="00903DBA">
        <w:t>, which may differ</w:t>
      </w:r>
      <w:r w:rsidR="00650DC1" w:rsidRPr="00903DBA">
        <w:t xml:space="preserve"> from the start address of the function</w:t>
      </w:r>
      <w:r w:rsidR="006A5F1A" w:rsidRPr="00903DBA">
        <w:t>.</w:t>
      </w:r>
      <w:r w:rsidR="00835721" w:rsidRPr="00903DBA">
        <w:t xml:space="preserve"> Actually, a function’s start </w:t>
      </w:r>
      <w:proofErr w:type="gramStart"/>
      <w:r w:rsidR="00835721" w:rsidRPr="00903DBA">
        <w:t>address</w:t>
      </w:r>
      <w:proofErr w:type="gramEnd"/>
      <w:r w:rsidR="00835721" w:rsidRPr="00903DBA">
        <w:t xml:space="preserve"> and </w:t>
      </w:r>
      <w:proofErr w:type="spellStart"/>
      <w:r w:rsidR="00835721" w:rsidRPr="00903DBA">
        <w:t>its</w:t>
      </w:r>
      <w:proofErr w:type="spellEnd"/>
      <w:r w:rsidR="00835721" w:rsidRPr="00903DBA">
        <w:t xml:space="preserve"> the entry point differs in one case only: when </w:t>
      </w:r>
      <w:r w:rsidR="00835721" w:rsidRPr="00903DBA">
        <w:rPr>
          <w:rStyle w:val="CodeInText"/>
        </w:rPr>
        <w:t>main</w:t>
      </w:r>
      <w:r w:rsidR="00835721" w:rsidRPr="00903DBA">
        <w:t xml:space="preserve"> is defined with the </w:t>
      </w:r>
      <w:proofErr w:type="spellStart"/>
      <w:r w:rsidR="00835721" w:rsidRPr="00903DBA">
        <w:rPr>
          <w:rStyle w:val="CodeInText"/>
        </w:rPr>
        <w:t>argc</w:t>
      </w:r>
      <w:proofErr w:type="spellEnd"/>
      <w:r w:rsidR="00835721" w:rsidRPr="00903DBA">
        <w:t xml:space="preserve"> and </w:t>
      </w:r>
      <w:proofErr w:type="spellStart"/>
      <w:r w:rsidR="00835721" w:rsidRPr="00903DBA">
        <w:rPr>
          <w:rStyle w:val="CodeInText"/>
        </w:rPr>
        <w:t>argv</w:t>
      </w:r>
      <w:proofErr w:type="spellEnd"/>
      <w:r w:rsidR="00835721" w:rsidRPr="00903DBA">
        <w:t xml:space="preserve"> parameters and is called recursively, which is allowed in the C standard. In that case, the first part of the main function holds code for initializing </w:t>
      </w:r>
      <w:proofErr w:type="spellStart"/>
      <w:r w:rsidR="00835721" w:rsidRPr="00903DBA">
        <w:rPr>
          <w:rStyle w:val="CodeInText"/>
        </w:rPr>
        <w:t>argc</w:t>
      </w:r>
      <w:proofErr w:type="spellEnd"/>
      <w:r w:rsidR="00835721" w:rsidRPr="00903DBA">
        <w:t xml:space="preserve"> and </w:t>
      </w:r>
      <w:proofErr w:type="spellStart"/>
      <w:r w:rsidR="00835721" w:rsidRPr="00903DBA">
        <w:rPr>
          <w:rStyle w:val="CodeInText"/>
        </w:rPr>
        <w:t>argv</w:t>
      </w:r>
      <w:proofErr w:type="spellEnd"/>
      <w:r w:rsidR="00835721" w:rsidRPr="00903DBA">
        <w:t>, which shall not be executed in a recursive call.</w:t>
      </w:r>
    </w:p>
    <w:p w14:paraId="00EAEA11" w14:textId="77777777" w:rsidR="006B074A" w:rsidRPr="00903DBA" w:rsidRDefault="006B074A" w:rsidP="00693BCF">
      <w:pPr>
        <w:pStyle w:val="Liststycke"/>
        <w:numPr>
          <w:ilvl w:val="0"/>
          <w:numId w:val="186"/>
        </w:numPr>
      </w:pPr>
      <w:proofErr w:type="spellStart"/>
      <w:r w:rsidRPr="00903DBA">
        <w:rPr>
          <w:rStyle w:val="CodeInText"/>
        </w:rPr>
        <w:t>m_accessMap</w:t>
      </w:r>
      <w:proofErr w:type="spellEnd"/>
      <w:r w:rsidR="00C90584" w:rsidRPr="00903DBA">
        <w:t xml:space="preserve">: </w:t>
      </w:r>
      <w:r w:rsidR="00344BE1" w:rsidRPr="00903DBA">
        <w:t>the map of all accesses of function or static variables.</w:t>
      </w:r>
    </w:p>
    <w:p w14:paraId="4F2246E5" w14:textId="77777777" w:rsidR="006B074A" w:rsidRPr="00903DBA" w:rsidRDefault="006B074A" w:rsidP="00693BCF">
      <w:pPr>
        <w:pStyle w:val="Liststycke"/>
        <w:numPr>
          <w:ilvl w:val="0"/>
          <w:numId w:val="186"/>
        </w:numPr>
      </w:pPr>
      <w:proofErr w:type="spellStart"/>
      <w:r w:rsidRPr="00903DBA">
        <w:rPr>
          <w:rStyle w:val="CodeInText"/>
        </w:rPr>
        <w:t>m_</w:t>
      </w:r>
      <w:r w:rsidR="00BC5E1E" w:rsidRPr="00903DBA">
        <w:rPr>
          <w:rStyle w:val="CodeInText"/>
        </w:rPr>
        <w:t>callMap</w:t>
      </w:r>
      <w:proofErr w:type="spellEnd"/>
      <w:r w:rsidR="00BC5E1E" w:rsidRPr="00903DBA">
        <w:t>:</w:t>
      </w:r>
      <w:r w:rsidR="00344BE1" w:rsidRPr="00903DBA">
        <w:t xml:space="preserve"> the map of all function calls. The reason we </w:t>
      </w:r>
      <w:r w:rsidR="00FF63D6" w:rsidRPr="00903DBA">
        <w:t>distinguish</w:t>
      </w:r>
      <w:r w:rsidR="00344BE1" w:rsidRPr="00903DBA">
        <w:t xml:space="preserve"> between </w:t>
      </w:r>
      <w:proofErr w:type="spellStart"/>
      <w:r w:rsidR="00344BE1" w:rsidRPr="00903DBA">
        <w:rPr>
          <w:rStyle w:val="CodeInText"/>
        </w:rPr>
        <w:t>m_accessMap</w:t>
      </w:r>
      <w:proofErr w:type="spellEnd"/>
      <w:r w:rsidR="00344BE1" w:rsidRPr="00903DBA">
        <w:t xml:space="preserve"> and </w:t>
      </w:r>
      <w:proofErr w:type="spellStart"/>
      <w:r w:rsidR="00344BE1" w:rsidRPr="00903DBA">
        <w:rPr>
          <w:rStyle w:val="CodeInText"/>
        </w:rPr>
        <w:t>m_callMap</w:t>
      </w:r>
      <w:proofErr w:type="spellEnd"/>
      <w:r w:rsidR="00344BE1" w:rsidRPr="00903DBA">
        <w:t xml:space="preserve"> is that accesses are </w:t>
      </w:r>
      <w:r w:rsidR="00A37C7B" w:rsidRPr="00903DBA">
        <w:t>absolute</w:t>
      </w:r>
      <w:r w:rsidR="00344BE1" w:rsidRPr="00903DBA">
        <w:t xml:space="preserve"> while function calls are relative.</w:t>
      </w:r>
    </w:p>
    <w:p w14:paraId="7106AC49" w14:textId="77777777" w:rsidR="006B074A" w:rsidRPr="00903DBA" w:rsidRDefault="006B074A" w:rsidP="00693BCF">
      <w:pPr>
        <w:pStyle w:val="Liststycke"/>
        <w:numPr>
          <w:ilvl w:val="0"/>
          <w:numId w:val="186"/>
        </w:numPr>
      </w:pPr>
      <w:proofErr w:type="spellStart"/>
      <w:r w:rsidRPr="00903DBA">
        <w:rPr>
          <w:rStyle w:val="CodeInText"/>
        </w:rPr>
        <w:t>m_</w:t>
      </w:r>
      <w:r w:rsidR="00BC5E1E" w:rsidRPr="00903DBA">
        <w:rPr>
          <w:rStyle w:val="CodeInText"/>
        </w:rPr>
        <w:t>returnSet</w:t>
      </w:r>
      <w:proofErr w:type="spellEnd"/>
      <w:r w:rsidR="00BC5E1E" w:rsidRPr="00903DBA">
        <w:t>:</w:t>
      </w:r>
      <w:r w:rsidR="00FF63D6" w:rsidRPr="00903DBA">
        <w:t xml:space="preserve"> the set o</w:t>
      </w:r>
      <w:r w:rsidR="008B097B" w:rsidRPr="00903DBA">
        <w:t>f all return address assignments.</w:t>
      </w:r>
    </w:p>
    <w:p w14:paraId="280C63CF" w14:textId="3BAEE149" w:rsidR="006B074A" w:rsidRPr="00903DBA" w:rsidRDefault="006B074A" w:rsidP="00693BCF">
      <w:pPr>
        <w:pStyle w:val="Liststycke"/>
        <w:numPr>
          <w:ilvl w:val="0"/>
          <w:numId w:val="186"/>
        </w:numPr>
      </w:pPr>
      <w:proofErr w:type="spellStart"/>
      <w:r w:rsidRPr="00903DBA">
        <w:rPr>
          <w:rStyle w:val="CodeInText"/>
        </w:rPr>
        <w:t>m_</w:t>
      </w:r>
      <w:r w:rsidR="00BC5E1E" w:rsidRPr="00903DBA">
        <w:rPr>
          <w:rStyle w:val="CodeInText"/>
        </w:rPr>
        <w:t>byteList</w:t>
      </w:r>
      <w:proofErr w:type="spellEnd"/>
      <w:r w:rsidR="00BC5E1E" w:rsidRPr="00903DBA">
        <w:t>:</w:t>
      </w:r>
      <w:r w:rsidR="008B097B" w:rsidRPr="00903DBA">
        <w:t xml:space="preserve"> the actual code of the function or </w:t>
      </w:r>
      <w:r w:rsidR="00F4217C" w:rsidRPr="00903DBA">
        <w:t>initialization</w:t>
      </w:r>
      <w:r w:rsidR="00A37C7B" w:rsidRPr="00903DBA">
        <w:t xml:space="preserve"> </w:t>
      </w:r>
      <w:r w:rsidR="008B097B" w:rsidRPr="00903DBA">
        <w:t>data of the static variable.</w:t>
      </w:r>
      <w:r w:rsidR="007D0024" w:rsidRPr="00903DBA">
        <w:t xml:space="preserve"> If the static variable is un</w:t>
      </w:r>
      <w:r w:rsidR="00266D64" w:rsidRPr="00903DBA">
        <w:t>initialized</w:t>
      </w:r>
      <w:r w:rsidR="007D0024" w:rsidRPr="00903DBA">
        <w:t>, all data is zero.</w:t>
      </w:r>
    </w:p>
    <w:p w14:paraId="0A827FC9" w14:textId="77777777" w:rsidR="00F6417F" w:rsidRPr="00903DBA" w:rsidRDefault="004E4EB0" w:rsidP="004E4EB0">
      <w:r w:rsidRPr="00903DBA">
        <w:t xml:space="preserve">The </w:t>
      </w:r>
      <w:r w:rsidRPr="00903DBA">
        <w:rPr>
          <w:rStyle w:val="CodeInText"/>
        </w:rPr>
        <w:t>Linker</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D000C7" w:rsidRPr="00903DBA">
        <w:t>,</w:t>
      </w:r>
      <w:r w:rsidR="00D70339" w:rsidRPr="00903DBA">
        <w:t xml:space="preserve"> and</w:t>
      </w:r>
      <w:r w:rsidR="00D000C7" w:rsidRPr="00903DBA">
        <w:t xml:space="preserve"> return </w:t>
      </w:r>
      <w:r w:rsidR="0003716F" w:rsidRPr="00903DBA">
        <w:t>assignments</w:t>
      </w:r>
      <w:r w:rsidR="001D5527" w:rsidRPr="00903DBA">
        <w:t xml:space="preserve"> and save</w:t>
      </w:r>
      <w:r w:rsidR="00013B7A" w:rsidRPr="00903DBA">
        <w:t>s the final code in a com-file, which is executable in 16-bits Windows</w:t>
      </w:r>
      <w:r w:rsidR="00072191" w:rsidRPr="00903DBA">
        <w:t>.</w:t>
      </w:r>
      <w:r w:rsidR="00F6417F" w:rsidRPr="00903DBA">
        <w:t xml:space="preserve"> More specific, the linker has the following tasks:</w:t>
      </w:r>
    </w:p>
    <w:p w14:paraId="4B6D03E2" w14:textId="77777777" w:rsidR="00F6417F" w:rsidRPr="00903DBA" w:rsidRDefault="005064F2" w:rsidP="00693BCF">
      <w:pPr>
        <w:pStyle w:val="Liststycke"/>
        <w:numPr>
          <w:ilvl w:val="0"/>
          <w:numId w:val="188"/>
        </w:numPr>
      </w:pPr>
      <w:proofErr w:type="gramStart"/>
      <w:r w:rsidRPr="00903DBA">
        <w:t>First</w:t>
      </w:r>
      <w:proofErr w:type="gramEnd"/>
      <w:r w:rsidRPr="00903DBA">
        <w:t xml:space="preserve"> we </w:t>
      </w:r>
      <w:r w:rsidR="008B5778" w:rsidRPr="00903DBA">
        <w:t xml:space="preserve">load all function and static variables from all the object files and </w:t>
      </w:r>
      <w:r w:rsidR="00917942" w:rsidRPr="00903DBA">
        <w:t xml:space="preserve">to </w:t>
      </w:r>
      <w:r w:rsidR="008B5778" w:rsidRPr="00903DBA">
        <w:t xml:space="preserve">make sure </w:t>
      </w:r>
      <w:r w:rsidR="006F4B5A" w:rsidRPr="00903DBA">
        <w:t xml:space="preserve">that </w:t>
      </w:r>
      <w:r w:rsidR="008B5778" w:rsidRPr="00903DBA">
        <w:t xml:space="preserve">two elements </w:t>
      </w:r>
      <w:r w:rsidR="00296128" w:rsidRPr="00903DBA">
        <w:t xml:space="preserve">do not </w:t>
      </w:r>
      <w:r w:rsidR="008B5778" w:rsidRPr="00903DBA">
        <w:t>share the same name.</w:t>
      </w:r>
    </w:p>
    <w:p w14:paraId="303AC1FB" w14:textId="77777777" w:rsidR="00296128" w:rsidRPr="00903DBA" w:rsidRDefault="005064F2" w:rsidP="00693BCF">
      <w:pPr>
        <w:pStyle w:val="Liststycke"/>
        <w:numPr>
          <w:ilvl w:val="0"/>
          <w:numId w:val="188"/>
        </w:numPr>
      </w:pPr>
      <w:r w:rsidRPr="00903DBA">
        <w:t xml:space="preserve">The we </w:t>
      </w:r>
      <w:r w:rsidR="00293565" w:rsidRPr="00903DBA">
        <w:t>i</w:t>
      </w:r>
      <w:r w:rsidR="00296128" w:rsidRPr="00903DBA">
        <w:t xml:space="preserve">dentify the </w:t>
      </w:r>
      <w:r w:rsidR="00296128" w:rsidRPr="00903DBA">
        <w:rPr>
          <w:rStyle w:val="CodeInText"/>
        </w:rPr>
        <w:t>main</w:t>
      </w:r>
      <w:r w:rsidR="00296128" w:rsidRPr="00903DBA">
        <w:t xml:space="preserve"> function and trace all functions and global variables reachable from </w:t>
      </w:r>
      <w:r w:rsidR="00296128" w:rsidRPr="00903DBA">
        <w:rPr>
          <w:rStyle w:val="CodeInText"/>
        </w:rPr>
        <w:t>main</w:t>
      </w:r>
      <w:r w:rsidR="00296128" w:rsidRPr="00903DBA">
        <w:t xml:space="preserve">. All elements not reachable from </w:t>
      </w:r>
      <w:r w:rsidR="00296128" w:rsidRPr="00903DBA">
        <w:rPr>
          <w:rStyle w:val="CodeInText"/>
        </w:rPr>
        <w:t>main</w:t>
      </w:r>
      <w:r w:rsidR="00296128" w:rsidRPr="00903DBA">
        <w:t xml:space="preserve"> are discarded.</w:t>
      </w:r>
    </w:p>
    <w:p w14:paraId="59307B98" w14:textId="77777777" w:rsidR="007B5A8B" w:rsidRPr="00903DBA" w:rsidRDefault="00AE77D6" w:rsidP="00693BCF">
      <w:pPr>
        <w:pStyle w:val="Liststycke"/>
        <w:numPr>
          <w:ilvl w:val="0"/>
          <w:numId w:val="188"/>
        </w:numPr>
      </w:pPr>
      <w:r w:rsidRPr="00903DBA">
        <w:t xml:space="preserve">For each function or </w:t>
      </w:r>
      <w:r w:rsidR="00B50D7B" w:rsidRPr="00903DBA">
        <w:t xml:space="preserve">global </w:t>
      </w:r>
      <w:proofErr w:type="gramStart"/>
      <w:r w:rsidR="00B50D7B" w:rsidRPr="00903DBA">
        <w:t>variable</w:t>
      </w:r>
      <w:proofErr w:type="gramEnd"/>
      <w:r w:rsidR="00B50D7B" w:rsidRPr="00903DBA">
        <w:t xml:space="preserve"> we modifies all accesses, and for each function we modify all calls and return assignments.</w:t>
      </w:r>
    </w:p>
    <w:p w14:paraId="34026603" w14:textId="77777777" w:rsidR="00293565" w:rsidRPr="00903DBA" w:rsidRDefault="00B65949" w:rsidP="00693BCF">
      <w:pPr>
        <w:pStyle w:val="Liststycke"/>
        <w:numPr>
          <w:ilvl w:val="0"/>
          <w:numId w:val="188"/>
        </w:numPr>
      </w:pPr>
      <w:r w:rsidRPr="00903DBA">
        <w:t xml:space="preserve">Finally, we save the code and data for all elements reachable from </w:t>
      </w:r>
      <w:r w:rsidRPr="00903DBA">
        <w:rPr>
          <w:rStyle w:val="CodeInText"/>
        </w:rPr>
        <w:t>main</w:t>
      </w:r>
      <w:r w:rsidRPr="00903DBA">
        <w:t xml:space="preserve"> in the com-file.</w:t>
      </w:r>
    </w:p>
    <w:p w14:paraId="5B105B3A" w14:textId="77777777" w:rsidR="00D70339" w:rsidRPr="00903DBA" w:rsidRDefault="001B717F" w:rsidP="004E4EB0">
      <w:r w:rsidRPr="00903DBA">
        <w:t>There are several maps:</w:t>
      </w:r>
    </w:p>
    <w:p w14:paraId="1D88AD9E" w14:textId="77777777" w:rsidR="00431169" w:rsidRPr="00903DBA" w:rsidRDefault="00396672" w:rsidP="00693BCF">
      <w:pPr>
        <w:pStyle w:val="Liststycke"/>
        <w:numPr>
          <w:ilvl w:val="0"/>
          <w:numId w:val="189"/>
        </w:numPr>
      </w:pPr>
      <w:proofErr w:type="spellStart"/>
      <w:r w:rsidRPr="00903DBA">
        <w:rPr>
          <w:rStyle w:val="CodeInText"/>
        </w:rPr>
        <w:t>m_globalMap</w:t>
      </w:r>
      <w:proofErr w:type="spellEnd"/>
      <w:r w:rsidR="001B717F" w:rsidRPr="00903DBA">
        <w:rPr>
          <w:rStyle w:val="CodeInText"/>
        </w:rPr>
        <w:t>:</w:t>
      </w:r>
      <w:r w:rsidRPr="00903DBA">
        <w:t xml:space="preserve"> </w:t>
      </w:r>
      <w:r w:rsidR="0023128A" w:rsidRPr="00903DBA">
        <w:t>holds all functions and static variables of all object files.</w:t>
      </w:r>
      <w:r w:rsidRPr="00903DBA">
        <w:t xml:space="preserve"> </w:t>
      </w:r>
    </w:p>
    <w:p w14:paraId="1F794F4E" w14:textId="77777777" w:rsidR="00431169" w:rsidRPr="00903DBA" w:rsidRDefault="00396672" w:rsidP="00693BCF">
      <w:pPr>
        <w:pStyle w:val="Liststycke"/>
        <w:numPr>
          <w:ilvl w:val="0"/>
          <w:numId w:val="189"/>
        </w:numPr>
      </w:pPr>
      <w:proofErr w:type="spellStart"/>
      <w:r w:rsidRPr="00903DBA">
        <w:rPr>
          <w:rStyle w:val="CodeInText"/>
        </w:rPr>
        <w:t>m_globalList</w:t>
      </w:r>
      <w:proofErr w:type="spellEnd"/>
      <w:r w:rsidR="00431169" w:rsidRPr="00903DBA">
        <w:rPr>
          <w:rStyle w:val="CodeInText"/>
        </w:rPr>
        <w:t>:</w:t>
      </w:r>
      <w:r w:rsidRPr="00903DBA">
        <w:t xml:space="preserve"> holds all </w:t>
      </w:r>
      <w:r w:rsidR="0023128A" w:rsidRPr="00903DBA">
        <w:t>functions and static variables r</w:t>
      </w:r>
      <w:r w:rsidRPr="00903DBA">
        <w:t xml:space="preserve">eachable from </w:t>
      </w:r>
      <w:r w:rsidRPr="00903DBA">
        <w:rPr>
          <w:rStyle w:val="CodeInText"/>
        </w:rPr>
        <w:t>main</w:t>
      </w:r>
      <w:r w:rsidRPr="00903DBA">
        <w:t xml:space="preserve">, where </w:t>
      </w:r>
      <w:r w:rsidRPr="00903DBA">
        <w:rPr>
          <w:rStyle w:val="CodeInText"/>
        </w:rPr>
        <w:t>main</w:t>
      </w:r>
      <w:r w:rsidRPr="00903DBA">
        <w:t xml:space="preserve"> is always placed first.</w:t>
      </w:r>
    </w:p>
    <w:p w14:paraId="0BE43310" w14:textId="77777777" w:rsidR="00431169" w:rsidRPr="00903DBA" w:rsidRDefault="00396672" w:rsidP="00693BCF">
      <w:pPr>
        <w:pStyle w:val="Liststycke"/>
        <w:numPr>
          <w:ilvl w:val="0"/>
          <w:numId w:val="189"/>
        </w:numPr>
      </w:pPr>
      <w:proofErr w:type="spellStart"/>
      <w:r w:rsidRPr="00903DBA">
        <w:rPr>
          <w:rStyle w:val="CodeInText"/>
        </w:rPr>
        <w:t>m_addressMap</w:t>
      </w:r>
      <w:proofErr w:type="spellEnd"/>
      <w:r w:rsidRPr="00903DBA">
        <w:t xml:space="preserve"> holds the beginning of </w:t>
      </w:r>
      <w:r w:rsidR="00602D3F" w:rsidRPr="00903DBA">
        <w:t xml:space="preserve">each </w:t>
      </w:r>
      <w:r w:rsidR="0001265B" w:rsidRPr="00903DBA">
        <w:t>function or static variables</w:t>
      </w:r>
      <w:r w:rsidR="00725125" w:rsidRPr="00903DBA">
        <w:t xml:space="preserve"> in the final code.</w:t>
      </w:r>
    </w:p>
    <w:p w14:paraId="4C87AA7A" w14:textId="69610FAA" w:rsidR="00237A20" w:rsidRPr="00903DBA" w:rsidRDefault="004C5083" w:rsidP="00693BCF">
      <w:pPr>
        <w:pStyle w:val="Liststycke"/>
        <w:numPr>
          <w:ilvl w:val="0"/>
          <w:numId w:val="189"/>
        </w:numPr>
      </w:pPr>
      <w:proofErr w:type="spellStart"/>
      <w:r w:rsidRPr="00903DBA">
        <w:rPr>
          <w:rStyle w:val="CodeInText"/>
        </w:rPr>
        <w:t>m_entryMap</w:t>
      </w:r>
      <w:proofErr w:type="spellEnd"/>
      <w:r w:rsidRPr="00903DBA">
        <w:t xml:space="preserve"> holds the entry point of each function.</w:t>
      </w:r>
      <w:r w:rsidR="00835721" w:rsidRPr="00903DBA">
        <w:t xml:space="preserve"> As mention in Section </w:t>
      </w:r>
      <w:r w:rsidR="00835721" w:rsidRPr="00903DBA">
        <w:fldChar w:fldCharType="begin"/>
      </w:r>
      <w:r w:rsidR="00835721" w:rsidRPr="00903DBA">
        <w:instrText xml:space="preserve"> REF _Ref419646553 \r \h </w:instrText>
      </w:r>
      <w:r w:rsidR="00835721" w:rsidRPr="00903DBA">
        <w:fldChar w:fldCharType="separate"/>
      </w:r>
      <w:r w:rsidR="00461860">
        <w:t>13.2</w:t>
      </w:r>
      <w:r w:rsidR="00835721" w:rsidRPr="00903DBA">
        <w:fldChar w:fldCharType="end"/>
      </w:r>
      <w:r w:rsidR="00835721" w:rsidRPr="00903DBA">
        <w:t xml:space="preserve">, a function’s start address and </w:t>
      </w:r>
      <w:proofErr w:type="spellStart"/>
      <w:r w:rsidR="00835721" w:rsidRPr="00903DBA">
        <w:t>its</w:t>
      </w:r>
      <w:proofErr w:type="spellEnd"/>
      <w:r w:rsidR="00835721" w:rsidRPr="00903DBA">
        <w:t xml:space="preserve"> the entry point differs only when </w:t>
      </w:r>
      <w:r w:rsidR="00835721" w:rsidRPr="00903DBA">
        <w:rPr>
          <w:rStyle w:val="CodeInText"/>
        </w:rPr>
        <w:t>main</w:t>
      </w:r>
      <w:r w:rsidR="00835721" w:rsidRPr="00903DBA">
        <w:t xml:space="preserve"> is defined with the </w:t>
      </w:r>
      <w:proofErr w:type="spellStart"/>
      <w:r w:rsidR="00835721" w:rsidRPr="00903DBA">
        <w:rPr>
          <w:rStyle w:val="CodeInText"/>
        </w:rPr>
        <w:t>argc</w:t>
      </w:r>
      <w:proofErr w:type="spellEnd"/>
      <w:r w:rsidR="00835721" w:rsidRPr="00903DBA">
        <w:t xml:space="preserve"> and </w:t>
      </w:r>
      <w:proofErr w:type="spellStart"/>
      <w:r w:rsidR="00835721" w:rsidRPr="00903DBA">
        <w:rPr>
          <w:rStyle w:val="CodeInText"/>
        </w:rPr>
        <w:t>argv</w:t>
      </w:r>
      <w:proofErr w:type="spellEnd"/>
      <w:r w:rsidR="00835721" w:rsidRPr="00903DBA">
        <w:t xml:space="preserve"> parameters and is called recursively.</w:t>
      </w:r>
    </w:p>
    <w:p w14:paraId="0BA3F6F8" w14:textId="1A5FBB4F" w:rsidR="001D1BEE" w:rsidRPr="00903DBA" w:rsidRDefault="001D1BEE" w:rsidP="00666E2F">
      <w:pPr>
        <w:pStyle w:val="CodeHeader"/>
      </w:pPr>
      <w:proofErr w:type="spellStart"/>
      <w:r w:rsidRPr="00903DBA">
        <w:t>Linker.</w:t>
      </w:r>
      <w:r w:rsidR="00E1579E" w:rsidRPr="00903DBA">
        <w:t>cs</w:t>
      </w:r>
      <w:proofErr w:type="spellEnd"/>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0530195C" w:rsidR="00E1579E" w:rsidRPr="00903DBA" w:rsidRDefault="00E1579E" w:rsidP="00FD0C59">
      <w:pPr>
        <w:pStyle w:val="Code"/>
        <w:rPr>
          <w:highlight w:val="white"/>
        </w:rPr>
      </w:pPr>
      <w:r w:rsidRPr="00903DBA">
        <w:rPr>
          <w:highlight w:val="white"/>
        </w:rPr>
        <w:t xml:space="preserve">  public class Linker {</w:t>
      </w:r>
    </w:p>
    <w:p w14:paraId="5EB744D1" w14:textId="0CEF0516" w:rsidR="000732E3" w:rsidRPr="00903DBA" w:rsidRDefault="000732E3" w:rsidP="000732E3">
      <w:pPr>
        <w:rPr>
          <w:highlight w:val="white"/>
        </w:rPr>
      </w:pPr>
      <w:r w:rsidRPr="00903DBA">
        <w:rPr>
          <w:highlight w:val="white"/>
        </w:rPr>
        <w:t xml:space="preserve">The </w:t>
      </w:r>
      <w:r w:rsidRPr="00903DBA">
        <w:rPr>
          <w:rStyle w:val="KeyWord0"/>
          <w:highlight w:val="white"/>
        </w:rPr>
        <w:t>m_globalMap</w:t>
      </w:r>
      <w:r w:rsidRPr="00903DBA">
        <w:rPr>
          <w:highlight w:val="white"/>
        </w:rPr>
        <w:t xml:space="preserve"> map </w:t>
      </w:r>
      <w:r w:rsidR="00B03863" w:rsidRPr="00903DBA">
        <w:rPr>
          <w:highlight w:val="white"/>
        </w:rPr>
        <w:t xml:space="preserve">holds all the static symbols of the source code, while </w:t>
      </w:r>
      <w:r w:rsidR="00B03863" w:rsidRPr="00903DBA">
        <w:rPr>
          <w:rStyle w:val="KeyWord0"/>
          <w:highlight w:val="white"/>
        </w:rPr>
        <w:t>m_globalList</w:t>
      </w:r>
      <w:r w:rsidR="00B03863" w:rsidRPr="00903DBA">
        <w:rPr>
          <w:highlight w:val="white"/>
        </w:rPr>
        <w:t xml:space="preserve"> holds only the symbols that are reachable (directly or indirectly) from the </w:t>
      </w:r>
      <w:r w:rsidR="00B03863" w:rsidRPr="00903DBA">
        <w:rPr>
          <w:rStyle w:val="KeyWord0"/>
          <w:highlight w:val="white"/>
        </w:rPr>
        <w:t>main</w:t>
      </w:r>
      <w:r w:rsidR="00B03863" w:rsidRPr="00903DBA">
        <w:rPr>
          <w:highlight w:val="white"/>
        </w:rPr>
        <w:t xml:space="preserve"> function. The final code </w:t>
      </w:r>
      <w:r w:rsidR="008A4F5C" w:rsidRPr="00903DBA">
        <w:rPr>
          <w:highlight w:val="white"/>
        </w:rPr>
        <w:t>is</w:t>
      </w:r>
      <w:r w:rsidR="00B03863" w:rsidRPr="00903DBA">
        <w:rPr>
          <w:highlight w:val="white"/>
        </w:rPr>
        <w:t xml:space="preserve"> generated from the symbols of </w:t>
      </w:r>
      <w:r w:rsidR="00B03863" w:rsidRPr="00903DBA">
        <w:rPr>
          <w:rStyle w:val="KeyWord0"/>
          <w:highlight w:val="white"/>
        </w:rPr>
        <w:t>m_globalList</w:t>
      </w:r>
      <w:r w:rsidR="009A7E19" w:rsidRPr="00903DBA">
        <w:rPr>
          <w:highlight w:val="white"/>
        </w:rPr>
        <w:t>, the other symbols are omitted from the final code.</w:t>
      </w:r>
      <w:r w:rsidR="00B03863" w:rsidRPr="00903DBA">
        <w:rPr>
          <w:highlight w:val="white"/>
        </w:rPr>
        <w:t xml:space="preserve"> </w:t>
      </w:r>
      <w:r w:rsidR="0050618D" w:rsidRPr="00903DBA">
        <w:rPr>
          <w:highlight w:val="white"/>
        </w:rPr>
        <w:t xml:space="preserve">The </w:t>
      </w:r>
      <w:r w:rsidR="0050618D" w:rsidRPr="00903DBA">
        <w:rPr>
          <w:rStyle w:val="KeyWord0"/>
          <w:highlight w:val="white"/>
        </w:rPr>
        <w:t>m_addressMap</w:t>
      </w:r>
      <w:r w:rsidR="0050618D" w:rsidRPr="00903DBA">
        <w:rPr>
          <w:highlight w:val="white"/>
        </w:rPr>
        <w:t xml:space="preserve"> holds </w:t>
      </w:r>
      <w:r w:rsidR="0050618D" w:rsidRPr="00903DBA">
        <w:rPr>
          <w:highlight w:val="white"/>
        </w:rPr>
        <w:lastRenderedPageBreak/>
        <w:t xml:space="preserve">the address of each symbol in </w:t>
      </w:r>
      <w:r w:rsidR="0050618D" w:rsidRPr="00903DBA">
        <w:rPr>
          <w:rStyle w:val="KeyWord0"/>
          <w:highlight w:val="white"/>
        </w:rPr>
        <w:t>m_globalList</w:t>
      </w:r>
      <w:r w:rsidR="0050618D" w:rsidRPr="00903DBA">
        <w:rPr>
          <w:highlight w:val="white"/>
        </w:rPr>
        <w:t xml:space="preserve">. </w:t>
      </w:r>
      <w:r w:rsidR="009A7E19" w:rsidRPr="00903DBA">
        <w:rPr>
          <w:highlight w:val="white"/>
        </w:rPr>
        <w:t xml:space="preserve">Finally, </w:t>
      </w:r>
      <w:r w:rsidR="009A7E19" w:rsidRPr="00903DBA">
        <w:rPr>
          <w:rStyle w:val="KeyWord0"/>
          <w:highlight w:val="white"/>
        </w:rPr>
        <w:t>m_totalSize</w:t>
      </w:r>
      <w:r w:rsidR="009A7E19" w:rsidRPr="00903DBA">
        <w:rPr>
          <w:highlight w:val="white"/>
        </w:rPr>
        <w:t xml:space="preserve"> holds the current total size of the symbols of </w:t>
      </w:r>
      <w:r w:rsidR="009A7E19" w:rsidRPr="00903DBA">
        <w:rPr>
          <w:rStyle w:val="KeyWord0"/>
          <w:highlight w:val="white"/>
        </w:rPr>
        <w:t>m_globalList</w:t>
      </w:r>
      <w:r w:rsidR="009A7E19" w:rsidRPr="00903DBA">
        <w:rPr>
          <w:highlight w:val="white"/>
        </w:rPr>
        <w:t xml:space="preserve"> and is used to add the positions of the symbols to </w:t>
      </w:r>
      <w:r w:rsidR="009A7E19" w:rsidRPr="00903DBA">
        <w:rPr>
          <w:rStyle w:val="KeyWord0"/>
          <w:highlight w:val="white"/>
        </w:rPr>
        <w:t>m_addressMap</w:t>
      </w:r>
      <w:r w:rsidR="009A7E19" w:rsidRPr="00903DBA">
        <w:rPr>
          <w:highlight w:val="white"/>
        </w:rPr>
        <w:t>.</w:t>
      </w:r>
    </w:p>
    <w:p w14:paraId="5971BD44" w14:textId="77777777" w:rsidR="00E1579E" w:rsidRPr="00903DBA" w:rsidRDefault="00E1579E" w:rsidP="00FD0C59">
      <w:pPr>
        <w:pStyle w:val="Code"/>
        <w:rPr>
          <w:highlight w:val="white"/>
        </w:rPr>
      </w:pPr>
      <w:r w:rsidRPr="00903DBA">
        <w:rPr>
          <w:highlight w:val="white"/>
        </w:rPr>
        <w:t xml:space="preserve">    private IDictionary&lt;string,StaticSymbolWindows&gt; m_globalMap =</w:t>
      </w:r>
    </w:p>
    <w:p w14:paraId="7B76D183" w14:textId="77777777" w:rsidR="00E1579E" w:rsidRPr="00903DBA" w:rsidRDefault="00E1579E" w:rsidP="00FD0C59">
      <w:pPr>
        <w:pStyle w:val="Code"/>
        <w:rPr>
          <w:highlight w:val="white"/>
        </w:rPr>
      </w:pPr>
      <w:r w:rsidRPr="00903DBA">
        <w:rPr>
          <w:highlight w:val="white"/>
        </w:rPr>
        <w:t xml:space="preserve">      new Dictionary&lt;string,StaticSymbolWindows&gt;();</w:t>
      </w:r>
    </w:p>
    <w:p w14:paraId="18507971" w14:textId="77777777" w:rsidR="00E1579E" w:rsidRPr="00903DBA" w:rsidRDefault="00E1579E" w:rsidP="00FD0C59">
      <w:pPr>
        <w:pStyle w:val="Code"/>
        <w:rPr>
          <w:highlight w:val="white"/>
        </w:rPr>
      </w:pPr>
      <w:r w:rsidRPr="00903DBA">
        <w:rPr>
          <w:highlight w:val="white"/>
        </w:rPr>
        <w:t xml:space="preserve">    private List&lt;StaticSymbolWindows&gt; m_globalList =</w:t>
      </w:r>
    </w:p>
    <w:p w14:paraId="624F986D" w14:textId="77777777" w:rsidR="00E1579E" w:rsidRPr="00903DBA" w:rsidRDefault="00E1579E" w:rsidP="00FD0C59">
      <w:pPr>
        <w:pStyle w:val="Code"/>
        <w:rPr>
          <w:highlight w:val="white"/>
        </w:rPr>
      </w:pPr>
      <w:r w:rsidRPr="00903DBA">
        <w:rPr>
          <w:highlight w:val="white"/>
        </w:rPr>
        <w:t xml:space="preserve">      new List&lt;StaticSymbolWindows&gt;();</w:t>
      </w:r>
    </w:p>
    <w:p w14:paraId="2297662A" w14:textId="77777777" w:rsidR="00E1579E" w:rsidRPr="00903DBA" w:rsidRDefault="00E1579E" w:rsidP="00FD0C59">
      <w:pPr>
        <w:pStyle w:val="Code"/>
        <w:rPr>
          <w:highlight w:val="white"/>
        </w:rPr>
      </w:pPr>
      <w:r w:rsidRPr="00903DBA">
        <w:rPr>
          <w:highlight w:val="white"/>
        </w:rPr>
        <w:t xml:space="preserve">    private IDictionary&lt;string,int&gt; m_addressMap =</w:t>
      </w:r>
    </w:p>
    <w:p w14:paraId="2537278F" w14:textId="77777777" w:rsidR="00E1579E" w:rsidRPr="00903DBA" w:rsidRDefault="00E1579E" w:rsidP="00FD0C59">
      <w:pPr>
        <w:pStyle w:val="Code"/>
        <w:rPr>
          <w:highlight w:val="white"/>
        </w:rPr>
      </w:pPr>
      <w:r w:rsidRPr="00903DBA">
        <w:rPr>
          <w:highlight w:val="white"/>
        </w:rPr>
        <w:t xml:space="preserve">      new Dictionary&lt;string,int&gt;();</w:t>
      </w:r>
    </w:p>
    <w:p w14:paraId="4FF56BAB" w14:textId="77777777" w:rsidR="00E1579E" w:rsidRPr="00903DBA" w:rsidRDefault="00E1579E" w:rsidP="00FD0C59">
      <w:pPr>
        <w:pStyle w:val="Code"/>
        <w:rPr>
          <w:highlight w:val="white"/>
        </w:rPr>
      </w:pPr>
      <w:r w:rsidRPr="00903DBA">
        <w:rPr>
          <w:highlight w:val="white"/>
        </w:rPr>
        <w:t xml:space="preserve">    private int m_totalSize = 256;</w:t>
      </w:r>
    </w:p>
    <w:p w14:paraId="15306D58" w14:textId="09FE55AA" w:rsidR="00E1579E" w:rsidRPr="00903DBA" w:rsidRDefault="007A1CC9" w:rsidP="007A1CC9">
      <w:pPr>
        <w:rPr>
          <w:highlight w:val="white"/>
        </w:rPr>
      </w:pPr>
      <w:r w:rsidRPr="00903DBA">
        <w:rPr>
          <w:highlight w:val="white"/>
        </w:rPr>
        <w:t xml:space="preserve">The </w:t>
      </w:r>
      <w:r w:rsidRPr="00903DBA">
        <w:rPr>
          <w:rStyle w:val="KeyWord0"/>
          <w:highlight w:val="white"/>
        </w:rPr>
        <w:t>Add</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that does not end with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We simply </w:t>
      </w:r>
      <w:r w:rsidR="003D7A51" w:rsidRPr="00903DBA">
        <w:rPr>
          <w:highlight w:val="white"/>
        </w:rPr>
        <w:t>refrain from adding the second symbol to the map.</w:t>
      </w:r>
      <w:r w:rsidR="002F57B1" w:rsidRPr="00903DBA">
        <w:rPr>
          <w:highlight w:val="white"/>
        </w:rPr>
        <w:t xml:space="preserve"> </w:t>
      </w:r>
    </w:p>
    <w:p w14:paraId="7DDF83DC" w14:textId="77777777" w:rsidR="00E1579E" w:rsidRPr="00903DBA" w:rsidRDefault="00E1579E" w:rsidP="00FD0C59">
      <w:pPr>
        <w:pStyle w:val="Code"/>
        <w:rPr>
          <w:highlight w:val="white"/>
        </w:rPr>
      </w:pPr>
      <w:r w:rsidRPr="00903DBA">
        <w:rPr>
          <w:highlight w:val="white"/>
        </w:rPr>
        <w:t xml:space="preserve">    public void Add(StaticSymbolWindows staticSymbol) {</w:t>
      </w:r>
    </w:p>
    <w:p w14:paraId="02D28649" w14:textId="77777777" w:rsidR="00E1579E" w:rsidRPr="00903DBA" w:rsidRDefault="00E1579E" w:rsidP="00FD0C59">
      <w:pPr>
        <w:pStyle w:val="Code"/>
        <w:rPr>
          <w:highlight w:val="white"/>
        </w:rPr>
      </w:pPr>
      <w:r w:rsidRPr="00903DBA">
        <w:rPr>
          <w:highlight w:val="white"/>
        </w:rPr>
        <w:t xml:space="preserve">      string uniqueName = staticSymbol.UniqueName;</w:t>
      </w:r>
    </w:p>
    <w:p w14:paraId="61765FA1" w14:textId="77777777" w:rsidR="00E1579E" w:rsidRPr="00903DBA" w:rsidRDefault="00E1579E" w:rsidP="00FD0C59">
      <w:pPr>
        <w:pStyle w:val="Code"/>
        <w:rPr>
          <w:highlight w:val="white"/>
        </w:rPr>
      </w:pPr>
    </w:p>
    <w:p w14:paraId="153F9DC7" w14:textId="77777777" w:rsidR="00E1579E" w:rsidRPr="00903DBA" w:rsidRDefault="00E1579E" w:rsidP="00FD0C59">
      <w:pPr>
        <w:pStyle w:val="Code"/>
        <w:rPr>
          <w:highlight w:val="white"/>
        </w:rPr>
      </w:pPr>
      <w:r w:rsidRPr="00903DBA">
        <w:rPr>
          <w:highlight w:val="white"/>
        </w:rPr>
        <w:t xml:space="preserve">      if (!m_globalMap.ContainsKey(uniqueName)) {</w:t>
      </w:r>
    </w:p>
    <w:p w14:paraId="44949031" w14:textId="77777777" w:rsidR="00E1579E" w:rsidRPr="00903DBA" w:rsidRDefault="00E1579E" w:rsidP="00FD0C59">
      <w:pPr>
        <w:pStyle w:val="Code"/>
        <w:rPr>
          <w:highlight w:val="white"/>
        </w:rPr>
      </w:pPr>
      <w:r w:rsidRPr="00903DBA">
        <w:rPr>
          <w:highlight w:val="white"/>
        </w:rPr>
        <w:t xml:space="preserve">        m_globalMap.Add(uniqueName, staticSymbol);</w:t>
      </w:r>
    </w:p>
    <w:p w14:paraId="126C8AC9" w14:textId="77777777" w:rsidR="00E1579E" w:rsidRPr="00903DBA" w:rsidRDefault="00E1579E" w:rsidP="00FD0C59">
      <w:pPr>
        <w:pStyle w:val="Code"/>
        <w:rPr>
          <w:highlight w:val="white"/>
        </w:rPr>
      </w:pPr>
      <w:r w:rsidRPr="00903DBA">
        <w:rPr>
          <w:highlight w:val="white"/>
        </w:rPr>
        <w:t xml:space="preserve">      }</w:t>
      </w:r>
    </w:p>
    <w:p w14:paraId="6914F278" w14:textId="77777777" w:rsidR="00E1579E" w:rsidRPr="00903DBA" w:rsidRDefault="00E1579E" w:rsidP="00FD0C59">
      <w:pPr>
        <w:pStyle w:val="Code"/>
        <w:rPr>
          <w:highlight w:val="white"/>
        </w:rPr>
      </w:pPr>
      <w:r w:rsidRPr="00903DBA">
        <w:rPr>
          <w:highlight w:val="white"/>
        </w:rPr>
        <w:t xml:space="preserve">      else {</w:t>
      </w:r>
    </w:p>
    <w:p w14:paraId="63A6E14C" w14:textId="77777777" w:rsidR="00E1579E" w:rsidRPr="00903DBA" w:rsidRDefault="00E1579E" w:rsidP="00FD0C59">
      <w:pPr>
        <w:pStyle w:val="Code"/>
        <w:rPr>
          <w:highlight w:val="white"/>
        </w:rPr>
      </w:pPr>
      <w:r w:rsidRPr="00903DBA">
        <w:rPr>
          <w:highlight w:val="white"/>
        </w:rPr>
        <w:t xml:space="preserve">        Assert.Error(uniqueName.EndsWith(Symbol.NumberId),</w:t>
      </w:r>
    </w:p>
    <w:p w14:paraId="141E1C8B" w14:textId="77777777" w:rsidR="00E1579E" w:rsidRPr="00903DBA" w:rsidRDefault="00E1579E" w:rsidP="00FD0C59">
      <w:pPr>
        <w:pStyle w:val="Code"/>
        <w:rPr>
          <w:highlight w:val="white"/>
        </w:rPr>
      </w:pPr>
      <w:r w:rsidRPr="00903DBA">
        <w:rPr>
          <w:highlight w:val="white"/>
        </w:rPr>
        <w:t xml:space="preserve">                     SimpleName(uniqueName), Message.Duplicate_global_name);</w:t>
      </w:r>
    </w:p>
    <w:p w14:paraId="6239C49B" w14:textId="77777777" w:rsidR="00E1579E" w:rsidRPr="00903DBA" w:rsidRDefault="00E1579E" w:rsidP="00FD0C59">
      <w:pPr>
        <w:pStyle w:val="Code"/>
        <w:rPr>
          <w:highlight w:val="white"/>
        </w:rPr>
      </w:pPr>
      <w:r w:rsidRPr="00903DBA">
        <w:rPr>
          <w:highlight w:val="white"/>
        </w:rPr>
        <w:t xml:space="preserve">      }</w:t>
      </w:r>
    </w:p>
    <w:p w14:paraId="1B3E3916" w14:textId="2DC377D8" w:rsidR="00E440D4" w:rsidRPr="00903DBA" w:rsidRDefault="00E1579E" w:rsidP="00E440D4">
      <w:pPr>
        <w:pStyle w:val="Code"/>
        <w:rPr>
          <w:highlight w:val="white"/>
        </w:rPr>
      </w:pPr>
      <w:r w:rsidRPr="00903DBA">
        <w:rPr>
          <w:highlight w:val="white"/>
        </w:rPr>
        <w:t xml:space="preserve">    }</w:t>
      </w:r>
      <w:bookmarkStart w:id="569" w:name="_Hlk48420241"/>
    </w:p>
    <w:p w14:paraId="58D689F6" w14:textId="77777777" w:rsidR="003475AA" w:rsidRPr="00903DBA" w:rsidRDefault="003D7A51" w:rsidP="003475AA">
      <w:pPr>
        <w:rPr>
          <w:highlight w:val="white"/>
        </w:rPr>
      </w:pPr>
      <w:r w:rsidRPr="00903DBA">
        <w:rPr>
          <w:highlight w:val="white"/>
        </w:rPr>
        <w:t xml:space="preserve">The </w:t>
      </w:r>
      <w:r w:rsidRPr="00903DBA">
        <w:rPr>
          <w:rStyle w:val="KeyWord0"/>
          <w:highlight w:val="white"/>
        </w:rPr>
        <w:t>Generate</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3F1CD8" w:rsidRPr="00903DBA">
        <w:rPr>
          <w:rStyle w:val="KeyWord0"/>
          <w:highlight w:val="white"/>
        </w:rPr>
        <w:t>main</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69"/>
    <w:p w14:paraId="4046E1C2" w14:textId="29F087D2"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605CA1" w:rsidRPr="00903DBA">
        <w:rPr>
          <w:rStyle w:val="KeyWord0"/>
          <w:highlight w:val="white"/>
        </w:rPr>
        <w:t>main</w:t>
      </w:r>
      <w:r w:rsidR="00605CA1" w:rsidRPr="00903DBA">
        <w:rPr>
          <w:highlight w:val="white"/>
        </w:rPr>
        <w:t xml:space="preserve"> function</w:t>
      </w:r>
    </w:p>
    <w:p w14:paraId="71B7A591" w14:textId="425B3682"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StaticSymbolWindows initializerInfo =</w:t>
      </w:r>
    </w:p>
    <w:p w14:paraId="01DE73C2" w14:textId="33C5A454" w:rsidR="00E1579E" w:rsidRPr="00903DBA" w:rsidRDefault="00FD0C59" w:rsidP="00FD0C59">
      <w:pPr>
        <w:pStyle w:val="Code"/>
        <w:rPr>
          <w:highlight w:val="white"/>
        </w:rPr>
      </w:pPr>
      <w:r w:rsidRPr="00903DBA">
        <w:rPr>
          <w:highlight w:val="white"/>
        </w:rPr>
        <w:t xml:space="preserve">       </w:t>
      </w:r>
      <w:r w:rsidR="00E1579E" w:rsidRPr="00903DBA">
        <w:rPr>
          <w:highlight w:val="white"/>
        </w:rPr>
        <w:t xml:space="preserve"> </w:t>
      </w:r>
      <w:r w:rsidR="00551CC2" w:rsidRPr="00903DBA">
        <w:rPr>
          <w:highlight w:val="white"/>
        </w:rPr>
        <w:t xml:space="preserve">  </w:t>
      </w:r>
      <w:r w:rsidR="00E1579E" w:rsidRPr="00903DBA">
        <w:rPr>
          <w:highlight w:val="white"/>
        </w:rPr>
        <w:t>m_globalMap[AssemblyCodeGenerator.InitializerName];</w:t>
      </w:r>
    </w:p>
    <w:p w14:paraId="4E0B8DDA" w14:textId="243D1FA0" w:rsidR="00E1579E" w:rsidRPr="00903DBA" w:rsidRDefault="00551CC2" w:rsidP="00FD0C59">
      <w:pPr>
        <w:pStyle w:val="Code"/>
        <w:rPr>
          <w:highlight w:val="white"/>
        </w:rPr>
      </w:pPr>
      <w:r w:rsidRPr="00903DBA">
        <w:rPr>
          <w:highlight w:val="white"/>
        </w:rPr>
        <w:t xml:space="preserve">  </w:t>
      </w:r>
      <w:r w:rsidR="00E1579E" w:rsidRPr="00903DBA">
        <w:rPr>
          <w:highlight w:val="white"/>
        </w:rPr>
        <w:t xml:space="preserve">      m_globalList.Add(initializerInfo);</w:t>
      </w:r>
    </w:p>
    <w:p w14:paraId="2C4DBCC4" w14:textId="1E07F57D"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m_totalSize += initializerInfo.ByteList.Count;</w:t>
      </w:r>
    </w:p>
    <w:p w14:paraId="3D4F6A25" w14:textId="641E8ECF"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m_addressMap.Add(AssemblyCodeGenerator.InitializerName, 0);</w:t>
      </w:r>
    </w:p>
    <w:p w14:paraId="2AA7D719" w14:textId="1D080E7C" w:rsidR="00E1579E" w:rsidRPr="00903DBA" w:rsidRDefault="00E1579E" w:rsidP="00FD0C59">
      <w:pPr>
        <w:pStyle w:val="Code"/>
        <w:rPr>
          <w:highlight w:val="white"/>
        </w:rPr>
      </w:pPr>
      <w:r w:rsidRPr="00903DBA">
        <w:rPr>
          <w:highlight w:val="white"/>
        </w:rPr>
        <w:t xml:space="preserve">      </w:t>
      </w:r>
      <w:r w:rsidR="00551CC2" w:rsidRPr="00903DBA">
        <w:rPr>
          <w:highlight w:val="white"/>
        </w:rPr>
        <w:t>}</w:t>
      </w:r>
    </w:p>
    <w:p w14:paraId="59206770" w14:textId="660C9CDC"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EB6159" w:rsidRPr="00903DBA">
        <w:rPr>
          <w:rStyle w:val="KeyWord0"/>
          <w:highlight w:val="white"/>
        </w:rPr>
        <w:t>main</w:t>
      </w:r>
      <w:r w:rsidR="00EB6159" w:rsidRPr="00903DBA">
        <w:rPr>
          <w:highlight w:val="white"/>
        </w:rPr>
        <w:t xml:space="preserve"> function code.</w:t>
      </w:r>
    </w:p>
    <w:p w14:paraId="03F3A2C4" w14:textId="77777777" w:rsidR="00E1579E" w:rsidRPr="00903DBA" w:rsidRDefault="00E1579E" w:rsidP="00FD0C59">
      <w:pPr>
        <w:pStyle w:val="Code"/>
        <w:rPr>
          <w:highlight w:val="white"/>
        </w:rPr>
      </w:pPr>
      <w:r w:rsidRPr="00903DBA">
        <w:rPr>
          <w:highlight w:val="white"/>
        </w:rPr>
        <w:t xml:space="preserve">      StaticSymbolWindows pathNameSymbol = null;</w:t>
      </w:r>
    </w:p>
    <w:p w14:paraId="34B7F406" w14:textId="77777777" w:rsidR="00E1579E" w:rsidRPr="00903DBA" w:rsidRDefault="00E1579E" w:rsidP="00FD0C59">
      <w:pPr>
        <w:pStyle w:val="Code"/>
        <w:rPr>
          <w:highlight w:val="white"/>
        </w:rPr>
      </w:pPr>
      <w:r w:rsidRPr="00903DBA">
        <w:rPr>
          <w:highlight w:val="white"/>
        </w:rPr>
        <w:t xml:space="preserve">      if (m_globalMap.ContainsKey(AssemblyCodeGenerator.ArgsName)) {</w:t>
      </w:r>
    </w:p>
    <w:p w14:paraId="1E025CF9" w14:textId="470C75B6"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StaticSymbolWindows argsInfo =</w:t>
      </w:r>
    </w:p>
    <w:p w14:paraId="10195436" w14:textId="34EC18A4" w:rsidR="00E1579E" w:rsidRPr="00903DBA" w:rsidRDefault="00551CC2" w:rsidP="00FD0C59">
      <w:pPr>
        <w:pStyle w:val="Code"/>
        <w:rPr>
          <w:highlight w:val="white"/>
        </w:rPr>
      </w:pPr>
      <w:r w:rsidRPr="00903DBA">
        <w:rPr>
          <w:highlight w:val="white"/>
        </w:rPr>
        <w:t xml:space="preserve">  </w:t>
      </w:r>
      <w:r w:rsidR="00FD0C59" w:rsidRPr="00903DBA">
        <w:rPr>
          <w:highlight w:val="white"/>
        </w:rPr>
        <w:t xml:space="preserve">         </w:t>
      </w:r>
      <w:r w:rsidR="00E1579E" w:rsidRPr="00903DBA">
        <w:rPr>
          <w:highlight w:val="white"/>
        </w:rPr>
        <w:t xml:space="preserve"> m_globalMap[AssemblyCodeGenerator.ArgsName];</w:t>
      </w:r>
    </w:p>
    <w:p w14:paraId="36C060C7" w14:textId="4711A187"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m_globalList.Add(argsInfo);</w:t>
      </w:r>
    </w:p>
    <w:p w14:paraId="0D4D7EE0" w14:textId="504F4C38"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m_totalSize += argsInfo.ByteList.Count;</w:t>
      </w:r>
    </w:p>
    <w:p w14:paraId="7108FCE9" w14:textId="67BCBEF7"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m_addressMap.Add(AssemblyCodeGenerator.ArgsName, 0);</w:t>
      </w:r>
    </w:p>
    <w:p w14:paraId="00DB76ED" w14:textId="75986F41" w:rsidR="00E1579E" w:rsidRPr="00903DBA" w:rsidRDefault="00E1579E" w:rsidP="00FD0C59">
      <w:pPr>
        <w:pStyle w:val="Code"/>
        <w:rPr>
          <w:highlight w:val="white"/>
        </w:rPr>
      </w:pPr>
      <w:r w:rsidRPr="00903DBA">
        <w:rPr>
          <w:highlight w:val="white"/>
        </w:rPr>
        <w:t xml:space="preserve">        </w:t>
      </w:r>
      <w:r w:rsidR="00551CC2" w:rsidRPr="00903DBA">
        <w:rPr>
          <w:highlight w:val="white"/>
        </w:rPr>
        <w:t>}</w:t>
      </w:r>
    </w:p>
    <w:p w14:paraId="73F0FB15" w14:textId="244DDD45" w:rsidR="00551CC2" w:rsidRPr="00903DBA" w:rsidRDefault="00EB6159" w:rsidP="00605CA1">
      <w:pPr>
        <w:rPr>
          <w:highlight w:val="white"/>
        </w:rPr>
      </w:pPr>
      <w:r w:rsidRPr="00903DBA">
        <w:rPr>
          <w:highlight w:val="white"/>
        </w:rPr>
        <w:lastRenderedPageBreak/>
        <w:t xml:space="preserve">We </w:t>
      </w:r>
      <w:r w:rsidR="00605CA1" w:rsidRPr="00903DBA">
        <w:rPr>
          <w:highlight w:val="white"/>
        </w:rPr>
        <w:t>also need to add the path name of final executable file.</w:t>
      </w:r>
    </w:p>
    <w:p w14:paraId="7E6E145F" w14:textId="0CB2F9A1"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List&lt;byte&gt; byteList = new List&lt;byte&gt;();</w:t>
      </w:r>
    </w:p>
    <w:p w14:paraId="60107C25" w14:textId="4FE8C148" w:rsidR="00E1579E" w:rsidRPr="00903DBA" w:rsidRDefault="00551CC2" w:rsidP="00FD0C59">
      <w:pPr>
        <w:pStyle w:val="Code"/>
        <w:rPr>
          <w:highlight w:val="white"/>
        </w:rPr>
      </w:pPr>
      <w:r w:rsidRPr="00903DBA">
        <w:rPr>
          <w:highlight w:val="white"/>
        </w:rPr>
        <w:t xml:space="preserve">  </w:t>
      </w:r>
      <w:r w:rsidR="00E1579E" w:rsidRPr="00903DBA">
        <w:rPr>
          <w:highlight w:val="white"/>
        </w:rPr>
        <w:t xml:space="preserve">        IDictionary&lt;int, string&gt; accessMap = new Dictionary&lt;int, string&gt;();</w:t>
      </w:r>
    </w:p>
    <w:p w14:paraId="2CA5924D" w14:textId="096E3A58"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pathNameSymbol = (StaticSymbolWindows)</w:t>
      </w:r>
    </w:p>
    <w:p w14:paraId="574149EE" w14:textId="5BCE0E7A" w:rsidR="00FD0C59" w:rsidRPr="00903DBA" w:rsidRDefault="00FD0C59"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w:t>
      </w:r>
      <w:r w:rsidR="00E1579E" w:rsidRPr="00903DBA">
        <w:rPr>
          <w:highlight w:val="white"/>
        </w:rPr>
        <w:t xml:space="preserve"> ConstantExpression.Value(AssemblyCodeGenerator.PathName,</w:t>
      </w:r>
    </w:p>
    <w:p w14:paraId="73777194" w14:textId="3FAF1EFA" w:rsidR="00E1579E" w:rsidRPr="00903DBA" w:rsidRDefault="00FD0C59"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w:t>
      </w:r>
      <w:r w:rsidR="00E1579E" w:rsidRPr="00903DBA">
        <w:rPr>
          <w:highlight w:val="white"/>
        </w:rPr>
        <w:t xml:space="preserve"> Type.StringType, </w:t>
      </w:r>
      <w:r w:rsidR="00724315" w:rsidRPr="00903DBA">
        <w:rPr>
          <w:highlight w:val="white"/>
        </w:rPr>
        <w:t>targetFile.FullName</w:t>
      </w:r>
      <w:r w:rsidR="00E1579E" w:rsidRPr="00903DBA">
        <w:rPr>
          <w:highlight w:val="white"/>
        </w:rPr>
        <w:t>);</w:t>
      </w:r>
    </w:p>
    <w:p w14:paraId="484D2850" w14:textId="585E3EF6" w:rsidR="00E1579E" w:rsidRPr="00903DBA" w:rsidRDefault="00E1579E"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m_globalMap.Add(AssemblyCodeGenerator.PathName, pathNameSymbol);</w:t>
      </w:r>
    </w:p>
    <w:p w14:paraId="32A23C88" w14:textId="2E07F9B9" w:rsidR="00551CC2" w:rsidRPr="00903DBA" w:rsidRDefault="00551CC2" w:rsidP="00724315">
      <w:pPr>
        <w:pStyle w:val="Code"/>
        <w:rPr>
          <w:highlight w:val="white"/>
        </w:rPr>
      </w:pPr>
      <w:r w:rsidRPr="00903DBA">
        <w:rPr>
          <w:highlight w:val="white"/>
        </w:rPr>
        <w:t xml:space="preserve">        }</w:t>
      </w:r>
    </w:p>
    <w:p w14:paraId="53104E1E" w14:textId="77777777" w:rsidR="00E1579E" w:rsidRPr="00903DBA" w:rsidRDefault="00E1579E" w:rsidP="00FD0C59">
      <w:pPr>
        <w:pStyle w:val="Code"/>
        <w:rPr>
          <w:highlight w:val="white"/>
        </w:rPr>
      </w:pPr>
      <w:r w:rsidRPr="00903DBA">
        <w:rPr>
          <w:highlight w:val="white"/>
        </w:rPr>
        <w:t xml:space="preserve">      }</w:t>
      </w:r>
    </w:p>
    <w:p w14:paraId="3391B28F" w14:textId="717A557B"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Pr="00903DBA">
        <w:rPr>
          <w:rStyle w:val="KeyWord0"/>
          <w:highlight w:val="white"/>
        </w:rPr>
        <w:t>GenerateTrace</w:t>
      </w:r>
      <w:r w:rsidRPr="00903DBA">
        <w:rPr>
          <w:highlight w:val="white"/>
        </w:rPr>
        <w:t xml:space="preserve">, which traces all symbols reachable from the main function, and adds them to </w:t>
      </w:r>
      <w:r w:rsidRPr="00903DBA">
        <w:rPr>
          <w:rStyle w:val="KeyWord0"/>
          <w:highlight w:val="white"/>
        </w:rPr>
        <w:t>m_globalList</w:t>
      </w:r>
      <w:r w:rsidRPr="00903DBA">
        <w:rPr>
          <w:highlight w:val="white"/>
        </w:rPr>
        <w:t xml:space="preserve"> and </w:t>
      </w:r>
      <w:r w:rsidRPr="00903DBA">
        <w:rPr>
          <w:rStyle w:val="KeyWord0"/>
          <w:highlight w:val="white"/>
        </w:rPr>
        <w:t>m_addressMap</w:t>
      </w:r>
      <w:r w:rsidRPr="00903DBA">
        <w:rPr>
          <w:highlight w:val="white"/>
        </w:rPr>
        <w:t>.</w:t>
      </w:r>
    </w:p>
    <w:p w14:paraId="777BF3BC" w14:textId="77777777" w:rsidR="00E1579E" w:rsidRPr="00903DBA" w:rsidRDefault="00E1579E" w:rsidP="00FD0C59">
      <w:pPr>
        <w:pStyle w:val="Code"/>
        <w:rPr>
          <w:highlight w:val="white"/>
        </w:rPr>
      </w:pPr>
      <w:r w:rsidRPr="00903DBA">
        <w:rPr>
          <w:highlight w:val="white"/>
        </w:rPr>
        <w:t xml:space="preserve">      StaticSymbolWindows mainInfo;</w:t>
      </w:r>
    </w:p>
    <w:p w14:paraId="1199ED20" w14:textId="77777777" w:rsidR="00034B05" w:rsidRPr="00903DBA" w:rsidRDefault="00E1579E" w:rsidP="00FD0C59">
      <w:pPr>
        <w:pStyle w:val="Code"/>
        <w:rPr>
          <w:highlight w:val="white"/>
        </w:rPr>
      </w:pPr>
      <w:r w:rsidRPr="00903DBA">
        <w:rPr>
          <w:highlight w:val="white"/>
        </w:rPr>
        <w:t xml:space="preserve">      Assert.Error(m_globalMap.TryGetValue(AssemblyCodeGenerator.MainName,</w:t>
      </w:r>
    </w:p>
    <w:p w14:paraId="4BA169E6" w14:textId="77777777" w:rsidR="00034B05" w:rsidRPr="00903DBA" w:rsidRDefault="00034B05" w:rsidP="00FD0C59">
      <w:pPr>
        <w:pStyle w:val="Code"/>
        <w:rPr>
          <w:highlight w:val="white"/>
        </w:rPr>
      </w:pPr>
      <w:r w:rsidRPr="00903DBA">
        <w:rPr>
          <w:highlight w:val="white"/>
        </w:rPr>
        <w:t xml:space="preserve">                  </w:t>
      </w:r>
      <w:r w:rsidR="00E1579E" w:rsidRPr="00903DBA">
        <w:rPr>
          <w:highlight w:val="white"/>
        </w:rPr>
        <w:t xml:space="preserve"> out mainInfo),</w:t>
      </w:r>
      <w:r w:rsidRPr="00903DBA">
        <w:rPr>
          <w:highlight w:val="white"/>
        </w:rPr>
        <w:t xml:space="preserve"> </w:t>
      </w:r>
      <w:r w:rsidR="00E1579E" w:rsidRPr="00903DBA">
        <w:rPr>
          <w:highlight w:val="white"/>
        </w:rPr>
        <w:t>"non-static main",</w:t>
      </w:r>
    </w:p>
    <w:p w14:paraId="328447A2" w14:textId="2A2DD9C8" w:rsidR="00E1579E" w:rsidRPr="00903DBA" w:rsidRDefault="00034B05" w:rsidP="00FD0C59">
      <w:pPr>
        <w:pStyle w:val="Code"/>
        <w:rPr>
          <w:highlight w:val="white"/>
        </w:rPr>
      </w:pPr>
      <w:r w:rsidRPr="00903DBA">
        <w:rPr>
          <w:highlight w:val="white"/>
        </w:rPr>
        <w:t xml:space="preserve">                  </w:t>
      </w:r>
      <w:r w:rsidR="00E1579E" w:rsidRPr="00903DBA">
        <w:rPr>
          <w:highlight w:val="white"/>
        </w:rPr>
        <w:t xml:space="preserve"> Message.Function_missing);</w:t>
      </w:r>
    </w:p>
    <w:p w14:paraId="17BCE9D2" w14:textId="77777777" w:rsidR="00E1579E" w:rsidRPr="00903DBA" w:rsidRDefault="00E1579E" w:rsidP="00FD0C59">
      <w:pPr>
        <w:pStyle w:val="Code"/>
        <w:rPr>
          <w:highlight w:val="white"/>
        </w:rPr>
      </w:pPr>
      <w:r w:rsidRPr="00903DBA">
        <w:rPr>
          <w:highlight w:val="white"/>
        </w:rPr>
        <w:t xml:space="preserve">      GenerateTrace(mainInfo);</w:t>
      </w:r>
    </w:p>
    <w:p w14:paraId="4562DA35" w14:textId="1FA9CECB"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FA3AE3" w:rsidRPr="00903DBA">
        <w:rPr>
          <w:rStyle w:val="KeyWord0"/>
          <w:highlight w:val="white"/>
        </w:rPr>
        <w:t>m_globalList</w:t>
      </w:r>
      <w:r w:rsidR="00FA3AE3" w:rsidRPr="00903DBA">
        <w:rPr>
          <w:highlight w:val="white"/>
        </w:rPr>
        <w:t xml:space="preserve"> and </w:t>
      </w:r>
      <w:r w:rsidR="00FA3AE3" w:rsidRPr="00903DBA">
        <w:rPr>
          <w:rStyle w:val="KeyWord0"/>
          <w:highlight w:val="white"/>
        </w:rPr>
        <w:t>m_addressMap</w:t>
      </w:r>
      <w:r w:rsidR="00FA3AE3" w:rsidRPr="00903DBA">
        <w:rPr>
          <w:highlight w:val="white"/>
        </w:rPr>
        <w:t>.</w:t>
      </w:r>
    </w:p>
    <w:p w14:paraId="7C59F094" w14:textId="77777777" w:rsidR="00E1579E" w:rsidRPr="00903DBA" w:rsidRDefault="00E1579E" w:rsidP="00FD0C59">
      <w:pPr>
        <w:pStyle w:val="Code"/>
        <w:rPr>
          <w:highlight w:val="white"/>
        </w:rPr>
      </w:pPr>
      <w:r w:rsidRPr="00903DBA">
        <w:rPr>
          <w:highlight w:val="white"/>
        </w:rPr>
        <w:t xml:space="preserve">      if (pathNameSymbol != null) {</w:t>
      </w:r>
    </w:p>
    <w:p w14:paraId="216F48FD" w14:textId="77777777" w:rsidR="00E1579E" w:rsidRPr="00903DBA" w:rsidRDefault="00E1579E" w:rsidP="00FD0C59">
      <w:pPr>
        <w:pStyle w:val="Code"/>
        <w:rPr>
          <w:highlight w:val="white"/>
        </w:rPr>
      </w:pPr>
      <w:r w:rsidRPr="00903DBA">
        <w:rPr>
          <w:highlight w:val="white"/>
        </w:rPr>
        <w:t xml:space="preserve">        Assert.ErrorXXX(!m_globalList.Contains(pathNameSymbol));</w:t>
      </w:r>
    </w:p>
    <w:p w14:paraId="454FE90D" w14:textId="77777777" w:rsidR="00E1579E" w:rsidRPr="00903DBA" w:rsidRDefault="00E1579E" w:rsidP="00FD0C59">
      <w:pPr>
        <w:pStyle w:val="Code"/>
        <w:rPr>
          <w:highlight w:val="white"/>
        </w:rPr>
      </w:pPr>
      <w:r w:rsidRPr="00903DBA">
        <w:rPr>
          <w:highlight w:val="white"/>
        </w:rPr>
        <w:t xml:space="preserve">        m_globalList.Add(pathNameSymbol);</w:t>
      </w:r>
    </w:p>
    <w:p w14:paraId="25AC7B14" w14:textId="77777777" w:rsidR="00E1579E" w:rsidRPr="00903DBA" w:rsidRDefault="00E1579E" w:rsidP="00FD0C59">
      <w:pPr>
        <w:pStyle w:val="Code"/>
        <w:rPr>
          <w:highlight w:val="white"/>
        </w:rPr>
      </w:pPr>
      <w:r w:rsidRPr="00903DBA">
        <w:rPr>
          <w:highlight w:val="white"/>
        </w:rPr>
        <w:t xml:space="preserve">        m_addressMap.Add(pathNameSymbol.UniqueName, m_totalSize);</w:t>
      </w:r>
    </w:p>
    <w:p w14:paraId="64FA828F" w14:textId="77777777" w:rsidR="00E1579E" w:rsidRPr="00903DBA" w:rsidRDefault="00E1579E" w:rsidP="00FD0C59">
      <w:pPr>
        <w:pStyle w:val="Code"/>
        <w:rPr>
          <w:highlight w:val="white"/>
        </w:rPr>
      </w:pPr>
      <w:r w:rsidRPr="00903DBA">
        <w:rPr>
          <w:highlight w:val="white"/>
        </w:rPr>
        <w:t xml:space="preserve">        m_totalSize += (int) pathNameSymbol.ByteList.Count;</w:t>
      </w:r>
    </w:p>
    <w:p w14:paraId="796F8F0C" w14:textId="77777777" w:rsidR="00E1579E" w:rsidRPr="00903DBA" w:rsidRDefault="00E1579E" w:rsidP="00FD0C59">
      <w:pPr>
        <w:pStyle w:val="Code"/>
        <w:rPr>
          <w:highlight w:val="white"/>
        </w:rPr>
      </w:pPr>
      <w:r w:rsidRPr="00903DBA">
        <w:rPr>
          <w:highlight w:val="white"/>
        </w:rPr>
        <w:t xml:space="preserve">      }</w:t>
      </w:r>
    </w:p>
    <w:p w14:paraId="47CFBD2A" w14:textId="7095E61B"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EE72B0" w:rsidRPr="00903DBA">
        <w:rPr>
          <w:rStyle w:val="KeyWord0"/>
          <w:highlight w:val="white"/>
        </w:rPr>
        <w:t>main</w:t>
      </w:r>
      <w:r w:rsidR="00EE72B0" w:rsidRPr="00903DBA">
        <w:rPr>
          <w:highlight w:val="white"/>
        </w:rPr>
        <w:t xml:space="preserve"> function.</w:t>
      </w:r>
    </w:p>
    <w:p w14:paraId="0798CD34" w14:textId="6CD50E87" w:rsidR="00E1579E" w:rsidRPr="00903DBA" w:rsidRDefault="00E1579E" w:rsidP="00FD0C59">
      <w:pPr>
        <w:pStyle w:val="Code"/>
        <w:rPr>
          <w:highlight w:val="white"/>
        </w:rPr>
      </w:pPr>
      <w:r w:rsidRPr="00903DBA">
        <w:rPr>
          <w:highlight w:val="white"/>
        </w:rPr>
        <w:t xml:space="preserve">      m_addressMap.Add(AssemblyCodeGenerator.</w:t>
      </w:r>
      <w:r w:rsidR="00601724" w:rsidRPr="00903DBA">
        <w:rPr>
          <w:highlight w:val="white"/>
        </w:rPr>
        <w:t>CallStackStart</w:t>
      </w:r>
      <w:r w:rsidRPr="00903DBA">
        <w:rPr>
          <w:highlight w:val="white"/>
        </w:rPr>
        <w:t>, m_totalSize);</w:t>
      </w:r>
    </w:p>
    <w:p w14:paraId="0C04E84F" w14:textId="2B1D11E1"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C41EF" w:rsidRPr="00903DBA">
        <w:rPr>
          <w:rStyle w:val="KeyWord0"/>
          <w:highlight w:val="white"/>
        </w:rPr>
        <w:t>GenerateAccess</w:t>
      </w:r>
      <w:r w:rsidR="00DC41EF" w:rsidRPr="00903DBA">
        <w:rPr>
          <w:highlight w:val="white"/>
        </w:rPr>
        <w:t xml:space="preserve">, </w:t>
      </w:r>
      <w:r w:rsidR="00DC41EF" w:rsidRPr="00903DBA">
        <w:rPr>
          <w:rStyle w:val="KeyWord0"/>
          <w:highlight w:val="white"/>
        </w:rPr>
        <w:t>GenerateCall</w:t>
      </w:r>
      <w:r w:rsidR="00DC41EF" w:rsidRPr="00903DBA">
        <w:rPr>
          <w:highlight w:val="white"/>
        </w:rPr>
        <w:t xml:space="preserve">, </w:t>
      </w:r>
      <w:r w:rsidR="00DC41EF" w:rsidRPr="00903DBA">
        <w:rPr>
          <w:rStyle w:val="KeyWord0"/>
          <w:highlight w:val="white"/>
        </w:rPr>
        <w:t>GenerateReturn</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50DCD1" w14:textId="77777777" w:rsidR="00E1579E" w:rsidRPr="00903DBA" w:rsidRDefault="00E1579E" w:rsidP="00FD0C59">
      <w:pPr>
        <w:pStyle w:val="Code"/>
        <w:rPr>
          <w:highlight w:val="white"/>
        </w:rPr>
      </w:pPr>
      <w:r w:rsidRPr="00903DBA">
        <w:rPr>
          <w:highlight w:val="white"/>
        </w:rPr>
        <w:t xml:space="preserve">      foreach (StaticSymbolWindows staticSymbol in m_globalList) {</w:t>
      </w:r>
    </w:p>
    <w:p w14:paraId="403407A8" w14:textId="77777777" w:rsidR="00E1579E" w:rsidRPr="00903DBA" w:rsidRDefault="00E1579E" w:rsidP="00FD0C59">
      <w:pPr>
        <w:pStyle w:val="Code"/>
        <w:rPr>
          <w:highlight w:val="white"/>
        </w:rPr>
      </w:pPr>
      <w:r w:rsidRPr="00903DBA">
        <w:rPr>
          <w:highlight w:val="white"/>
        </w:rPr>
        <w:t xml:space="preserve">        List&lt;byte&gt; byteList = staticSymbol.ByteList;</w:t>
      </w:r>
    </w:p>
    <w:p w14:paraId="271687AF" w14:textId="77777777" w:rsidR="00E1579E" w:rsidRPr="00903DBA" w:rsidRDefault="00E1579E" w:rsidP="00FD0C59">
      <w:pPr>
        <w:pStyle w:val="Code"/>
        <w:rPr>
          <w:highlight w:val="white"/>
        </w:rPr>
      </w:pPr>
      <w:r w:rsidRPr="00903DBA">
        <w:rPr>
          <w:highlight w:val="white"/>
        </w:rPr>
        <w:t xml:space="preserve">        int startAddress = m_addressMap[staticSymbol.UniqueName];</w:t>
      </w:r>
    </w:p>
    <w:p w14:paraId="265FFB46" w14:textId="77777777" w:rsidR="00E1579E" w:rsidRPr="00903DBA" w:rsidRDefault="00E1579E" w:rsidP="00FD0C59">
      <w:pPr>
        <w:pStyle w:val="Code"/>
        <w:rPr>
          <w:highlight w:val="white"/>
        </w:rPr>
      </w:pPr>
      <w:r w:rsidRPr="00903DBA">
        <w:rPr>
          <w:highlight w:val="white"/>
        </w:rPr>
        <w:t xml:space="preserve">        GenerateAccess(staticSymbol.AccessMap, byteList);</w:t>
      </w:r>
    </w:p>
    <w:p w14:paraId="4B3776D5" w14:textId="77777777" w:rsidR="00E1579E" w:rsidRPr="00903DBA" w:rsidRDefault="00E1579E" w:rsidP="00FD0C59">
      <w:pPr>
        <w:pStyle w:val="Code"/>
        <w:rPr>
          <w:highlight w:val="white"/>
        </w:rPr>
      </w:pPr>
      <w:r w:rsidRPr="00903DBA">
        <w:rPr>
          <w:highlight w:val="white"/>
        </w:rPr>
        <w:t xml:space="preserve">        GenerateCall(startAddress, staticSymbol.CallMap, byteList);</w:t>
      </w:r>
    </w:p>
    <w:p w14:paraId="29D6B162" w14:textId="77777777" w:rsidR="00E1579E" w:rsidRPr="00903DBA" w:rsidRDefault="00E1579E" w:rsidP="00FD0C59">
      <w:pPr>
        <w:pStyle w:val="Code"/>
        <w:rPr>
          <w:highlight w:val="white"/>
        </w:rPr>
      </w:pPr>
      <w:r w:rsidRPr="00903DBA">
        <w:rPr>
          <w:highlight w:val="white"/>
        </w:rPr>
        <w:t xml:space="preserve">        GenerateReturn(startAddress, staticSymbol.ReturnSet, byteList);</w:t>
      </w:r>
    </w:p>
    <w:p w14:paraId="2C5FB493" w14:textId="77777777" w:rsidR="00E1579E" w:rsidRPr="00903DBA" w:rsidRDefault="00E1579E" w:rsidP="00FD0C59">
      <w:pPr>
        <w:pStyle w:val="Code"/>
        <w:rPr>
          <w:highlight w:val="white"/>
        </w:rPr>
      </w:pPr>
      <w:r w:rsidRPr="00903DBA">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6D616204" w14:textId="77777777" w:rsidR="00E1579E" w:rsidRPr="00903DBA" w:rsidRDefault="00E1579E" w:rsidP="00FD0C59">
      <w:pPr>
        <w:pStyle w:val="Code"/>
        <w:rPr>
          <w:highlight w:val="white"/>
        </w:rPr>
      </w:pPr>
      <w:r w:rsidRPr="00903DBA">
        <w:rPr>
          <w:highlight w:val="white"/>
        </w:rPr>
        <w:t xml:space="preserve">      { Console.Out.WriteLine("Generating \"" + targetFile.FullName + "\".");</w:t>
      </w:r>
    </w:p>
    <w:p w14:paraId="4BFA183B" w14:textId="77777777" w:rsidR="00E1579E" w:rsidRPr="00903DBA" w:rsidRDefault="00E1579E" w:rsidP="00FD0C59">
      <w:pPr>
        <w:pStyle w:val="Code"/>
        <w:rPr>
          <w:highlight w:val="white"/>
        </w:rPr>
      </w:pPr>
      <w:r w:rsidRPr="00903DBA">
        <w:rPr>
          <w:highlight w:val="white"/>
        </w:rPr>
        <w:t xml:space="preserve">        targetFile.Delete();</w:t>
      </w:r>
    </w:p>
    <w:p w14:paraId="336A80AC" w14:textId="77777777" w:rsidR="00034B05" w:rsidRPr="00903DBA" w:rsidRDefault="00E1579E" w:rsidP="00FD0C59">
      <w:pPr>
        <w:pStyle w:val="Code"/>
        <w:rPr>
          <w:highlight w:val="white"/>
        </w:rPr>
      </w:pPr>
      <w:r w:rsidRPr="00903DBA">
        <w:rPr>
          <w:highlight w:val="white"/>
        </w:rPr>
        <w:t xml:space="preserve">        BinaryWriter targetStream =</w:t>
      </w:r>
    </w:p>
    <w:p w14:paraId="5480751C" w14:textId="594CFB53" w:rsidR="00E1579E" w:rsidRPr="00903DBA" w:rsidRDefault="00034B05" w:rsidP="00FD0C59">
      <w:pPr>
        <w:pStyle w:val="Code"/>
        <w:rPr>
          <w:highlight w:val="white"/>
        </w:rPr>
      </w:pPr>
      <w:r w:rsidRPr="00903DBA">
        <w:rPr>
          <w:highlight w:val="white"/>
        </w:rPr>
        <w:t xml:space="preserve">         </w:t>
      </w:r>
      <w:r w:rsidR="00E1579E" w:rsidRPr="00903DBA">
        <w:rPr>
          <w:highlight w:val="white"/>
        </w:rPr>
        <w:t xml:space="preserve"> new BinaryWriter(File.OpenWrite(targetFile.FullName));</w:t>
      </w:r>
    </w:p>
    <w:p w14:paraId="5F199FAB" w14:textId="77777777" w:rsidR="00E1579E" w:rsidRPr="00903DBA" w:rsidRDefault="00E1579E" w:rsidP="00FD0C59">
      <w:pPr>
        <w:pStyle w:val="Code"/>
        <w:rPr>
          <w:highlight w:val="white"/>
        </w:rPr>
      </w:pPr>
    </w:p>
    <w:p w14:paraId="750F3D8E" w14:textId="77777777" w:rsidR="00E1579E" w:rsidRPr="00903DBA" w:rsidRDefault="00E1579E" w:rsidP="00E1579E">
      <w:pPr>
        <w:pStyle w:val="Code"/>
        <w:rPr>
          <w:highlight w:val="white"/>
        </w:rPr>
      </w:pPr>
      <w:r w:rsidRPr="00903DBA">
        <w:rPr>
          <w:highlight w:val="white"/>
        </w:rPr>
        <w:t xml:space="preserve">        foreach (StaticSymbolWindows staticSymbol in m_globalList) {</w:t>
      </w:r>
    </w:p>
    <w:p w14:paraId="64B97A01" w14:textId="77777777" w:rsidR="00E1579E" w:rsidRPr="00903DBA" w:rsidRDefault="00E1579E" w:rsidP="00E1579E">
      <w:pPr>
        <w:pStyle w:val="Code"/>
        <w:rPr>
          <w:highlight w:val="white"/>
        </w:rPr>
      </w:pPr>
      <w:r w:rsidRPr="00903DBA">
        <w:rPr>
          <w:highlight w:val="white"/>
        </w:rPr>
        <w:t xml:space="preserve">          foreach (sbyte b in staticSymbol.ByteList) {</w:t>
      </w:r>
    </w:p>
    <w:p w14:paraId="3A8A574C" w14:textId="77777777" w:rsidR="00E1579E" w:rsidRPr="00903DBA" w:rsidRDefault="00E1579E" w:rsidP="00E1579E">
      <w:pPr>
        <w:pStyle w:val="Code"/>
        <w:rPr>
          <w:highlight w:val="white"/>
        </w:rPr>
      </w:pPr>
      <w:r w:rsidRPr="00903DBA">
        <w:rPr>
          <w:highlight w:val="white"/>
        </w:rPr>
        <w:t xml:space="preserve">            targetStream.Write(b);</w:t>
      </w:r>
    </w:p>
    <w:p w14:paraId="6843DDC4" w14:textId="77777777" w:rsidR="00E1579E" w:rsidRPr="00903DBA" w:rsidRDefault="00E1579E" w:rsidP="00E1579E">
      <w:pPr>
        <w:pStyle w:val="Code"/>
        <w:rPr>
          <w:highlight w:val="white"/>
        </w:rPr>
      </w:pPr>
      <w:r w:rsidRPr="00903DBA">
        <w:rPr>
          <w:highlight w:val="white"/>
        </w:rPr>
        <w:t xml:space="preserve">          }</w:t>
      </w:r>
    </w:p>
    <w:p w14:paraId="0E9F9C45" w14:textId="77777777" w:rsidR="00E1579E" w:rsidRPr="00903DBA" w:rsidRDefault="00E1579E" w:rsidP="00E1579E">
      <w:pPr>
        <w:pStyle w:val="Code"/>
        <w:rPr>
          <w:highlight w:val="white"/>
        </w:rPr>
      </w:pPr>
      <w:r w:rsidRPr="00903DBA">
        <w:rPr>
          <w:highlight w:val="white"/>
        </w:rPr>
        <w:t xml:space="preserve">        }</w:t>
      </w:r>
    </w:p>
    <w:p w14:paraId="1C3AC468" w14:textId="77777777" w:rsidR="00E1579E" w:rsidRPr="00903DBA" w:rsidRDefault="00E1579E" w:rsidP="00E1579E">
      <w:pPr>
        <w:pStyle w:val="Code"/>
        <w:rPr>
          <w:highlight w:val="white"/>
        </w:rPr>
      </w:pPr>
    </w:p>
    <w:p w14:paraId="158D8C3F" w14:textId="77777777" w:rsidR="00E1579E" w:rsidRPr="00903DBA" w:rsidRDefault="00E1579E" w:rsidP="00E1579E">
      <w:pPr>
        <w:pStyle w:val="Code"/>
        <w:rPr>
          <w:highlight w:val="white"/>
        </w:rPr>
      </w:pPr>
      <w:r w:rsidRPr="00903DBA">
        <w:rPr>
          <w:highlight w:val="white"/>
        </w:rPr>
        <w:lastRenderedPageBreak/>
        <w:t xml:space="preserve">        targetStream.Close();</w:t>
      </w:r>
    </w:p>
    <w:p w14:paraId="724A04C8" w14:textId="77777777" w:rsidR="00E1579E" w:rsidRPr="00903DBA" w:rsidRDefault="00E1579E" w:rsidP="00E1579E">
      <w:pPr>
        <w:pStyle w:val="Code"/>
        <w:rPr>
          <w:highlight w:val="white"/>
        </w:rPr>
      </w:pPr>
      <w:r w:rsidRPr="00903DBA">
        <w:rPr>
          <w:highlight w:val="white"/>
        </w:rPr>
        <w:t xml:space="preserve">      }</w:t>
      </w:r>
    </w:p>
    <w:p w14:paraId="1CA659D4" w14:textId="77777777" w:rsidR="00E1579E" w:rsidRPr="00903DBA" w:rsidRDefault="00E1579E" w:rsidP="00E1579E">
      <w:pPr>
        <w:pStyle w:val="Code"/>
        <w:rPr>
          <w:highlight w:val="white"/>
        </w:rPr>
      </w:pPr>
      <w:r w:rsidRPr="00903DBA">
        <w:rPr>
          <w:highlight w:val="white"/>
        </w:rPr>
        <w:t xml:space="preserve">    }</w:t>
      </w:r>
    </w:p>
    <w:p w14:paraId="34D0E685" w14:textId="6BD88B87" w:rsidR="00E1579E" w:rsidRPr="00903DBA" w:rsidRDefault="00A14DBA" w:rsidP="00A14DBA">
      <w:pPr>
        <w:rPr>
          <w:highlight w:val="white"/>
        </w:rPr>
      </w:pPr>
      <w:r w:rsidRPr="00903DBA">
        <w:rPr>
          <w:highlight w:val="white"/>
        </w:rPr>
        <w:t xml:space="preserve">The </w:t>
      </w:r>
      <w:r w:rsidRPr="00903DBA">
        <w:rPr>
          <w:rStyle w:val="KeyWord0"/>
          <w:highlight w:val="white"/>
        </w:rPr>
        <w:t>GenerateTrace</w:t>
      </w:r>
      <w:r w:rsidRPr="00903DBA">
        <w:rPr>
          <w:highlight w:val="white"/>
        </w:rPr>
        <w:t xml:space="preserve"> method</w:t>
      </w:r>
      <w:r w:rsidR="008E063F" w:rsidRPr="00903DBA">
        <w:rPr>
          <w:highlight w:val="white"/>
        </w:rPr>
        <w:t xml:space="preserve"> adds the symbol to the </w:t>
      </w:r>
      <w:r w:rsidR="008E063F" w:rsidRPr="00903DBA">
        <w:rPr>
          <w:rStyle w:val="KeyWord0"/>
          <w:highlight w:val="white"/>
        </w:rPr>
        <w:t>m_globalList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8433E2" w:rsidRPr="00903DBA">
        <w:rPr>
          <w:rStyle w:val="KeyWord0"/>
          <w:highlight w:val="white"/>
        </w:rPr>
        <w:t>GenerateTrace</w:t>
      </w:r>
      <w:r w:rsidR="008433E2" w:rsidRPr="00903DBA">
        <w:rPr>
          <w:highlight w:val="white"/>
        </w:rPr>
        <w:t xml:space="preserve"> recursively for each symbol</w:t>
      </w:r>
      <w:r w:rsidR="00D40F0E" w:rsidRPr="00903DBA">
        <w:rPr>
          <w:highlight w:val="white"/>
        </w:rPr>
        <w:t xml:space="preserve"> not yet present in the </w:t>
      </w:r>
      <w:r w:rsidR="00D40F0E" w:rsidRPr="00903DBA">
        <w:rPr>
          <w:rStyle w:val="KeyWord0"/>
          <w:highlight w:val="white"/>
        </w:rPr>
        <w:t>m_globalList</w:t>
      </w:r>
      <w:r w:rsidR="00D40F0E" w:rsidRPr="00903DBA">
        <w:rPr>
          <w:highlight w:val="white"/>
        </w:rPr>
        <w:t>.</w:t>
      </w:r>
    </w:p>
    <w:p w14:paraId="4D284140" w14:textId="77777777" w:rsidR="00E1579E" w:rsidRPr="00903DBA" w:rsidRDefault="00E1579E" w:rsidP="00E1579E">
      <w:pPr>
        <w:pStyle w:val="Code"/>
        <w:rPr>
          <w:highlight w:val="white"/>
        </w:rPr>
      </w:pPr>
      <w:r w:rsidRPr="00903DBA">
        <w:rPr>
          <w:highlight w:val="white"/>
        </w:rPr>
        <w:t xml:space="preserve">    private void GenerateTrace(StaticSymbolWindows staticSymbol) {</w:t>
      </w:r>
    </w:p>
    <w:p w14:paraId="1C5C124A" w14:textId="77777777" w:rsidR="00E1579E" w:rsidRPr="00903DBA" w:rsidRDefault="00E1579E" w:rsidP="00E1579E">
      <w:pPr>
        <w:pStyle w:val="Code"/>
        <w:rPr>
          <w:highlight w:val="white"/>
        </w:rPr>
      </w:pPr>
      <w:r w:rsidRPr="00903DBA">
        <w:rPr>
          <w:highlight w:val="white"/>
        </w:rPr>
        <w:t xml:space="preserve">      if (!m_globalList.Contains(staticSymbol)) {</w:t>
      </w:r>
    </w:p>
    <w:p w14:paraId="133652CA" w14:textId="77777777" w:rsidR="00E1579E" w:rsidRPr="00903DBA" w:rsidRDefault="00E1579E" w:rsidP="00E1579E">
      <w:pPr>
        <w:pStyle w:val="Code"/>
        <w:rPr>
          <w:highlight w:val="white"/>
        </w:rPr>
      </w:pPr>
      <w:r w:rsidRPr="00903DBA">
        <w:rPr>
          <w:highlight w:val="white"/>
        </w:rPr>
        <w:t xml:space="preserve">        m_globalList.Add(staticSymbol);</w:t>
      </w:r>
    </w:p>
    <w:p w14:paraId="2612C1D0" w14:textId="77777777" w:rsidR="00E1579E" w:rsidRPr="00903DBA" w:rsidRDefault="00E1579E" w:rsidP="00E1579E">
      <w:pPr>
        <w:pStyle w:val="Code"/>
        <w:rPr>
          <w:highlight w:val="white"/>
        </w:rPr>
      </w:pPr>
      <w:r w:rsidRPr="00903DBA">
        <w:rPr>
          <w:highlight w:val="white"/>
        </w:rPr>
        <w:t xml:space="preserve">        m_addressMap.Add(staticSymbol.UniqueName, m_totalSize);</w:t>
      </w:r>
    </w:p>
    <w:p w14:paraId="38A20568" w14:textId="77777777" w:rsidR="00E1579E" w:rsidRPr="00903DBA" w:rsidRDefault="00E1579E" w:rsidP="00E1579E">
      <w:pPr>
        <w:pStyle w:val="Code"/>
        <w:rPr>
          <w:highlight w:val="white"/>
        </w:rPr>
      </w:pPr>
      <w:r w:rsidRPr="00903DBA">
        <w:rPr>
          <w:highlight w:val="white"/>
        </w:rPr>
        <w:t xml:space="preserve">        m_totalSize += (int) staticSymbol.ByteList.Count;</w:t>
      </w:r>
    </w:p>
    <w:p w14:paraId="3AB62D24" w14:textId="77777777" w:rsidR="00E1579E" w:rsidRPr="00903DBA" w:rsidRDefault="00E1579E" w:rsidP="00E1579E">
      <w:pPr>
        <w:pStyle w:val="Code"/>
        <w:rPr>
          <w:highlight w:val="white"/>
        </w:rPr>
      </w:pPr>
      <w:r w:rsidRPr="00903DBA">
        <w:rPr>
          <w:highlight w:val="white"/>
        </w:rPr>
        <w:t xml:space="preserve">      </w:t>
      </w:r>
    </w:p>
    <w:p w14:paraId="6E1AA15F" w14:textId="77777777" w:rsidR="00034B05" w:rsidRPr="00903DBA" w:rsidRDefault="00E1579E" w:rsidP="00E1579E">
      <w:pPr>
        <w:pStyle w:val="Code"/>
        <w:rPr>
          <w:highlight w:val="white"/>
        </w:rPr>
      </w:pPr>
      <w:r w:rsidRPr="00903DBA">
        <w:rPr>
          <w:highlight w:val="white"/>
        </w:rPr>
        <w:t xml:space="preserve">        ISet&lt;string&gt; accessNameSet =</w:t>
      </w:r>
    </w:p>
    <w:p w14:paraId="79EE870E" w14:textId="344BC11C"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new HashSet&lt;string&gt;(staticSymbol.AccessMap.Values);</w:t>
      </w:r>
    </w:p>
    <w:p w14:paraId="4EC02124" w14:textId="77777777" w:rsidR="00E1579E" w:rsidRPr="00903DBA" w:rsidRDefault="00E1579E" w:rsidP="00E1579E">
      <w:pPr>
        <w:pStyle w:val="Code"/>
        <w:rPr>
          <w:highlight w:val="white"/>
        </w:rPr>
      </w:pPr>
      <w:r w:rsidRPr="00903DBA">
        <w:rPr>
          <w:highlight w:val="white"/>
        </w:rPr>
        <w:t xml:space="preserve">        foreach (string accessName in accessNameSet) {</w:t>
      </w:r>
    </w:p>
    <w:p w14:paraId="3BC44210" w14:textId="77777777" w:rsidR="00E1579E" w:rsidRPr="00903DBA" w:rsidRDefault="00E1579E" w:rsidP="00E1579E">
      <w:pPr>
        <w:pStyle w:val="Code"/>
        <w:rPr>
          <w:highlight w:val="white"/>
        </w:rPr>
      </w:pPr>
      <w:r w:rsidRPr="00903DBA">
        <w:rPr>
          <w:highlight w:val="white"/>
        </w:rPr>
        <w:t xml:space="preserve">          StaticSymbolWindows accessSymbol;</w:t>
      </w:r>
    </w:p>
    <w:p w14:paraId="73272D6F" w14:textId="77777777" w:rsidR="00E1579E" w:rsidRPr="00903DBA" w:rsidRDefault="00E1579E" w:rsidP="00E1579E">
      <w:pPr>
        <w:pStyle w:val="Code"/>
        <w:rPr>
          <w:highlight w:val="white"/>
        </w:rPr>
      </w:pPr>
      <w:r w:rsidRPr="00903DBA">
        <w:rPr>
          <w:highlight w:val="white"/>
        </w:rPr>
        <w:t xml:space="preserve">          Assert.Error(m_globalMap.TryGetValue(accessName, out accessSymbol),</w:t>
      </w:r>
    </w:p>
    <w:p w14:paraId="4107026C" w14:textId="77777777" w:rsidR="00E1579E" w:rsidRPr="00903DBA" w:rsidRDefault="00E1579E" w:rsidP="00E1579E">
      <w:pPr>
        <w:pStyle w:val="Code"/>
        <w:rPr>
          <w:highlight w:val="white"/>
        </w:rPr>
      </w:pPr>
      <w:r w:rsidRPr="00903DBA">
        <w:rPr>
          <w:highlight w:val="white"/>
        </w:rPr>
        <w:t xml:space="preserve">                       accessName, Message.Object_missing_in_linking);</w:t>
      </w:r>
    </w:p>
    <w:p w14:paraId="44F4AFE4" w14:textId="77777777" w:rsidR="00E1579E" w:rsidRPr="00903DBA" w:rsidRDefault="00E1579E" w:rsidP="00E1579E">
      <w:pPr>
        <w:pStyle w:val="Code"/>
        <w:rPr>
          <w:highlight w:val="white"/>
        </w:rPr>
      </w:pPr>
      <w:r w:rsidRPr="00903DBA">
        <w:rPr>
          <w:highlight w:val="white"/>
        </w:rPr>
        <w:t xml:space="preserve">          Assert.ErrorXXX(accessSymbol != null);</w:t>
      </w:r>
    </w:p>
    <w:p w14:paraId="7A0CA2AE" w14:textId="77777777" w:rsidR="00E1579E" w:rsidRPr="00903DBA" w:rsidRDefault="00E1579E" w:rsidP="00E1579E">
      <w:pPr>
        <w:pStyle w:val="Code"/>
        <w:rPr>
          <w:highlight w:val="white"/>
        </w:rPr>
      </w:pPr>
      <w:r w:rsidRPr="00903DBA">
        <w:rPr>
          <w:highlight w:val="white"/>
        </w:rPr>
        <w:t xml:space="preserve">          GenerateTrace(accessSymbol);</w:t>
      </w:r>
    </w:p>
    <w:p w14:paraId="51C9D9C8" w14:textId="77777777" w:rsidR="00E1579E" w:rsidRPr="00903DBA" w:rsidRDefault="00E1579E" w:rsidP="00E1579E">
      <w:pPr>
        <w:pStyle w:val="Code"/>
        <w:rPr>
          <w:highlight w:val="white"/>
        </w:rPr>
      </w:pPr>
      <w:r w:rsidRPr="00903DBA">
        <w:rPr>
          <w:highlight w:val="white"/>
        </w:rPr>
        <w:t xml:space="preserve">        }</w:t>
      </w:r>
    </w:p>
    <w:p w14:paraId="47B4AF23" w14:textId="77777777" w:rsidR="00E1579E" w:rsidRPr="00903DBA" w:rsidRDefault="00E1579E" w:rsidP="00E1579E">
      <w:pPr>
        <w:pStyle w:val="Code"/>
        <w:rPr>
          <w:highlight w:val="white"/>
        </w:rPr>
      </w:pPr>
    </w:p>
    <w:p w14:paraId="71188B20" w14:textId="77777777" w:rsidR="00034B05" w:rsidRPr="00903DBA" w:rsidRDefault="00E1579E" w:rsidP="00E1579E">
      <w:pPr>
        <w:pStyle w:val="Code"/>
        <w:rPr>
          <w:highlight w:val="white"/>
        </w:rPr>
      </w:pPr>
      <w:r w:rsidRPr="00903DBA">
        <w:rPr>
          <w:highlight w:val="white"/>
        </w:rPr>
        <w:t xml:space="preserve">        ISet&lt;string&gt; callNameSet =</w:t>
      </w:r>
    </w:p>
    <w:p w14:paraId="79AFB79D" w14:textId="479C594C"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new HashSet&lt;string&gt;(staticSymbol.CallMap.Values);</w:t>
      </w:r>
    </w:p>
    <w:p w14:paraId="6524036F" w14:textId="77777777" w:rsidR="00E1579E" w:rsidRPr="00903DBA" w:rsidRDefault="00E1579E" w:rsidP="00E1579E">
      <w:pPr>
        <w:pStyle w:val="Code"/>
        <w:rPr>
          <w:highlight w:val="white"/>
        </w:rPr>
      </w:pPr>
      <w:r w:rsidRPr="00903DBA">
        <w:rPr>
          <w:highlight w:val="white"/>
        </w:rPr>
        <w:t xml:space="preserve">        foreach (string callName in callNameSet) {</w:t>
      </w:r>
    </w:p>
    <w:p w14:paraId="31A4ADD7" w14:textId="77777777" w:rsidR="00E1579E" w:rsidRPr="00903DBA" w:rsidRDefault="00E1579E" w:rsidP="00E1579E">
      <w:pPr>
        <w:pStyle w:val="Code"/>
        <w:rPr>
          <w:highlight w:val="white"/>
        </w:rPr>
      </w:pPr>
      <w:r w:rsidRPr="00903DBA">
        <w:rPr>
          <w:highlight w:val="white"/>
        </w:rPr>
        <w:t xml:space="preserve">          StaticSymbolWindows funcSymbol;</w:t>
      </w:r>
    </w:p>
    <w:p w14:paraId="19770E2B" w14:textId="77777777" w:rsidR="00034B05" w:rsidRPr="00903DBA" w:rsidRDefault="00E1579E" w:rsidP="00E1579E">
      <w:pPr>
        <w:pStyle w:val="Code"/>
        <w:rPr>
          <w:highlight w:val="white"/>
        </w:rPr>
      </w:pPr>
      <w:r w:rsidRPr="00903DBA">
        <w:rPr>
          <w:highlight w:val="white"/>
        </w:rPr>
        <w:t xml:space="preserve">          Assert.Error(m_globalMap.TryGetValue(callName, out funcSymbol),</w:t>
      </w:r>
    </w:p>
    <w:p w14:paraId="15ADD5E4" w14:textId="0D61CCF2"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callName, Message.Function_missing_in_linking);</w:t>
      </w:r>
    </w:p>
    <w:p w14:paraId="48F35BED" w14:textId="77777777" w:rsidR="00E1579E" w:rsidRPr="00903DBA" w:rsidRDefault="00E1579E" w:rsidP="00E1579E">
      <w:pPr>
        <w:pStyle w:val="Code"/>
        <w:rPr>
          <w:highlight w:val="white"/>
        </w:rPr>
      </w:pPr>
      <w:r w:rsidRPr="00903DBA">
        <w:rPr>
          <w:highlight w:val="white"/>
        </w:rPr>
        <w:t xml:space="preserve">          Assert.Error(funcSymbol != null, SimpleName(callName), </w:t>
      </w:r>
    </w:p>
    <w:p w14:paraId="3B1A739B" w14:textId="77777777" w:rsidR="00E1579E" w:rsidRPr="00903DBA" w:rsidRDefault="00E1579E" w:rsidP="00E1579E">
      <w:pPr>
        <w:pStyle w:val="Code"/>
        <w:rPr>
          <w:highlight w:val="white"/>
        </w:rPr>
      </w:pPr>
      <w:r w:rsidRPr="00903DBA">
        <w:rPr>
          <w:highlight w:val="white"/>
        </w:rPr>
        <w:t xml:space="preserve">                         Message.Missing_external_function);</w:t>
      </w:r>
    </w:p>
    <w:p w14:paraId="00D1D95B" w14:textId="77777777" w:rsidR="00E1579E" w:rsidRPr="00903DBA" w:rsidRDefault="00E1579E" w:rsidP="00E1579E">
      <w:pPr>
        <w:pStyle w:val="Code"/>
        <w:rPr>
          <w:highlight w:val="white"/>
        </w:rPr>
      </w:pPr>
      <w:r w:rsidRPr="00903DBA">
        <w:rPr>
          <w:highlight w:val="white"/>
        </w:rPr>
        <w:t xml:space="preserve">          GenerateTrace(funcSymbol);</w:t>
      </w:r>
    </w:p>
    <w:p w14:paraId="0D8C1595" w14:textId="77777777" w:rsidR="00E1579E" w:rsidRPr="00903DBA" w:rsidRDefault="00E1579E" w:rsidP="00E1579E">
      <w:pPr>
        <w:pStyle w:val="Code"/>
        <w:rPr>
          <w:highlight w:val="white"/>
        </w:rPr>
      </w:pPr>
      <w:r w:rsidRPr="00903DBA">
        <w:rPr>
          <w:highlight w:val="white"/>
        </w:rPr>
        <w:t xml:space="preserve">        }      </w:t>
      </w:r>
    </w:p>
    <w:p w14:paraId="5224BE56" w14:textId="77777777" w:rsidR="00E1579E" w:rsidRPr="00903DBA" w:rsidRDefault="00E1579E" w:rsidP="00E1579E">
      <w:pPr>
        <w:pStyle w:val="Code"/>
        <w:rPr>
          <w:highlight w:val="white"/>
        </w:rPr>
      </w:pPr>
      <w:r w:rsidRPr="00903DBA">
        <w:rPr>
          <w:highlight w:val="white"/>
        </w:rPr>
        <w:t xml:space="preserve">      }</w:t>
      </w:r>
    </w:p>
    <w:p w14:paraId="66A6B9FA" w14:textId="77777777" w:rsidR="00E1579E" w:rsidRPr="00903DBA" w:rsidRDefault="00E1579E" w:rsidP="00E1579E">
      <w:pPr>
        <w:pStyle w:val="Code"/>
        <w:rPr>
          <w:highlight w:val="white"/>
        </w:rPr>
      </w:pPr>
      <w:r w:rsidRPr="00903DBA">
        <w:rPr>
          <w:highlight w:val="white"/>
        </w:rPr>
        <w:t xml:space="preserve">    }</w:t>
      </w:r>
    </w:p>
    <w:p w14:paraId="25398DFA" w14:textId="095EAEA2" w:rsidR="00E1579E" w:rsidRPr="00903DBA" w:rsidRDefault="003045D3" w:rsidP="003045D3">
      <w:pPr>
        <w:rPr>
          <w:highlight w:val="white"/>
        </w:rPr>
      </w:pPr>
      <w:r w:rsidRPr="00903DBA">
        <w:rPr>
          <w:highlight w:val="white"/>
        </w:rPr>
        <w:t xml:space="preserve">The </w:t>
      </w:r>
      <w:r w:rsidRPr="00903DBA">
        <w:rPr>
          <w:rStyle w:val="KeyWord0"/>
          <w:highlight w:val="white"/>
        </w:rPr>
        <w:t>GenerateAccess</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p>
    <w:p w14:paraId="0984CBC7" w14:textId="7D8C9C1B" w:rsidR="00187D3B" w:rsidRPr="00903DBA" w:rsidRDefault="00187D3B" w:rsidP="00187D3B">
      <w:r w:rsidRPr="00903DBA">
        <w:t xml:space="preserve">For each element, reachable from </w:t>
      </w:r>
      <w:r w:rsidRPr="00903DBA">
        <w:rPr>
          <w:rStyle w:val="KeyWord0"/>
        </w:rPr>
        <w:t>main</w:t>
      </w:r>
      <w:r w:rsidRPr="00903DBA">
        <w:t xml:space="preserve">, we need to modify its </w:t>
      </w:r>
      <w:r w:rsidR="00065634" w:rsidRPr="00903DBA">
        <w:t xml:space="preserve">static </w:t>
      </w:r>
      <w:r w:rsidRPr="00903DBA">
        <w:t>accesses, function calls and return assignment</w:t>
      </w:r>
      <w:r w:rsidR="00065634" w:rsidRPr="00903DBA">
        <w:t>s</w:t>
      </w:r>
      <w:r w:rsidR="00FC0187" w:rsidRPr="00903DBA">
        <w:t xml:space="preserve"> (f</w:t>
      </w:r>
      <w:r w:rsidRPr="00903DBA">
        <w:t>or a global variable the call map and return set are empty</w:t>
      </w:r>
      <w:r w:rsidR="00FC0187" w:rsidRPr="00903DBA">
        <w:t>)</w:t>
      </w:r>
      <w:r w:rsidRPr="00903DBA">
        <w:t xml:space="preserve"> by calling </w:t>
      </w:r>
      <w:r w:rsidR="00065634" w:rsidRPr="00903DBA">
        <w:rPr>
          <w:rStyle w:val="KeyWord0"/>
        </w:rPr>
        <w:t>G</w:t>
      </w:r>
      <w:r w:rsidRPr="00903DBA">
        <w:rPr>
          <w:rStyle w:val="KeyWord0"/>
        </w:rPr>
        <w:t>enerateAccess</w:t>
      </w:r>
      <w:r w:rsidRPr="00903DBA">
        <w:t xml:space="preserve">, </w:t>
      </w:r>
      <w:r w:rsidR="00065634" w:rsidRPr="00903DBA">
        <w:rPr>
          <w:rStyle w:val="KeyWord0"/>
        </w:rPr>
        <w:t>G</w:t>
      </w:r>
      <w:r w:rsidRPr="00903DBA">
        <w:rPr>
          <w:rStyle w:val="KeyWord0"/>
        </w:rPr>
        <w:t>enerateCall</w:t>
      </w:r>
      <w:r w:rsidRPr="00903DBA">
        <w:t xml:space="preserve">, and </w:t>
      </w:r>
      <w:r w:rsidR="00065634" w:rsidRPr="00903DBA">
        <w:rPr>
          <w:rStyle w:val="KeyWord0"/>
        </w:rPr>
        <w:t>G</w:t>
      </w:r>
      <w:r w:rsidRPr="00903DBA">
        <w:rPr>
          <w:rStyle w:val="KeyWord0"/>
        </w:rPr>
        <w:t>enerateReturn</w:t>
      </w:r>
      <w:r w:rsidR="00065634" w:rsidRPr="00903DBA">
        <w:t>.</w:t>
      </w:r>
    </w:p>
    <w:p w14:paraId="2C0887B6" w14:textId="77777777" w:rsidR="00E1579E" w:rsidRPr="00903DBA" w:rsidRDefault="00E1579E" w:rsidP="00E1579E">
      <w:pPr>
        <w:pStyle w:val="Code"/>
        <w:rPr>
          <w:highlight w:val="white"/>
        </w:rPr>
      </w:pPr>
      <w:r w:rsidRPr="00903DBA">
        <w:rPr>
          <w:highlight w:val="white"/>
        </w:rPr>
        <w:t xml:space="preserve">    private void GenerateAccess(IDictionary&lt;int,string&gt; accessMap,</w:t>
      </w:r>
    </w:p>
    <w:p w14:paraId="5E4B2D6D" w14:textId="77777777" w:rsidR="00E1579E" w:rsidRPr="00903DBA" w:rsidRDefault="00E1579E" w:rsidP="00E1579E">
      <w:pPr>
        <w:pStyle w:val="Code"/>
        <w:rPr>
          <w:highlight w:val="white"/>
        </w:rPr>
      </w:pPr>
      <w:r w:rsidRPr="00903DBA">
        <w:rPr>
          <w:highlight w:val="white"/>
        </w:rPr>
        <w:t xml:space="preserve">                                List&lt;byte&gt; byteList) {</w:t>
      </w:r>
    </w:p>
    <w:p w14:paraId="051AA669" w14:textId="77777777" w:rsidR="00E1579E" w:rsidRPr="00903DBA" w:rsidRDefault="00E1579E" w:rsidP="00E1579E">
      <w:pPr>
        <w:pStyle w:val="Code"/>
        <w:rPr>
          <w:highlight w:val="white"/>
        </w:rPr>
      </w:pPr>
      <w:r w:rsidRPr="00903DBA">
        <w:rPr>
          <w:highlight w:val="white"/>
        </w:rPr>
        <w:t xml:space="preserve">      foreach (KeyValuePair&lt;int,string&gt; entry in accessMap) {</w:t>
      </w:r>
    </w:p>
    <w:p w14:paraId="6A6ECEA0" w14:textId="4AFDEFD2" w:rsidR="00E1579E" w:rsidRPr="00903DBA" w:rsidRDefault="00E1579E" w:rsidP="00E1579E">
      <w:pPr>
        <w:pStyle w:val="Code"/>
        <w:rPr>
          <w:highlight w:val="white"/>
        </w:rPr>
      </w:pPr>
      <w:r w:rsidRPr="00903DBA">
        <w:rPr>
          <w:highlight w:val="white"/>
        </w:rPr>
        <w:t xml:space="preserve">        int </w:t>
      </w:r>
      <w:r w:rsidR="007F1ED9" w:rsidRPr="00903DBA">
        <w:rPr>
          <w:highlight w:val="white"/>
        </w:rPr>
        <w:t>sourceAddress</w:t>
      </w:r>
      <w:r w:rsidRPr="00903DBA">
        <w:rPr>
          <w:highlight w:val="white"/>
        </w:rPr>
        <w:t xml:space="preserve"> = entry.Key;</w:t>
      </w:r>
    </w:p>
    <w:p w14:paraId="37F9D114" w14:textId="4B2591FA" w:rsidR="00E1579E" w:rsidRPr="00903DBA" w:rsidRDefault="00E1579E" w:rsidP="00E1579E">
      <w:pPr>
        <w:pStyle w:val="Code"/>
        <w:rPr>
          <w:highlight w:val="white"/>
        </w:rPr>
      </w:pPr>
      <w:r w:rsidRPr="00903DBA">
        <w:rPr>
          <w:highlight w:val="white"/>
        </w:rPr>
        <w:t xml:space="preserve">        string </w:t>
      </w:r>
      <w:r w:rsidR="00E52B24" w:rsidRPr="00903DBA">
        <w:rPr>
          <w:highlight w:val="white"/>
        </w:rPr>
        <w:t>targetN</w:t>
      </w:r>
      <w:r w:rsidRPr="00903DBA">
        <w:rPr>
          <w:highlight w:val="white"/>
        </w:rPr>
        <w:t>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05D6B6E6" w14:textId="1902CF0E" w:rsidR="00E1579E" w:rsidRPr="00903DBA" w:rsidRDefault="00E1579E" w:rsidP="00E1579E">
      <w:pPr>
        <w:pStyle w:val="Code"/>
        <w:rPr>
          <w:highlight w:val="white"/>
        </w:rPr>
      </w:pPr>
      <w:r w:rsidRPr="00903DBA">
        <w:rPr>
          <w:highlight w:val="white"/>
        </w:rPr>
        <w:t xml:space="preserve">        byte </w:t>
      </w:r>
      <w:r w:rsidR="00E4675D" w:rsidRPr="00903DBA">
        <w:rPr>
          <w:highlight w:val="white"/>
        </w:rPr>
        <w:t>l</w:t>
      </w:r>
      <w:r w:rsidRPr="00903DBA">
        <w:rPr>
          <w:highlight w:val="white"/>
        </w:rPr>
        <w:t>owByte = byteList[</w:t>
      </w:r>
      <w:r w:rsidR="007F1ED9" w:rsidRPr="00903DBA">
        <w:rPr>
          <w:highlight w:val="white"/>
        </w:rPr>
        <w:t>sourceAddress</w:t>
      </w:r>
      <w:r w:rsidRPr="00903DBA">
        <w:rPr>
          <w:highlight w:val="white"/>
        </w:rPr>
        <w:t>],</w:t>
      </w:r>
    </w:p>
    <w:p w14:paraId="193345BC" w14:textId="492E04D8" w:rsidR="00E1579E" w:rsidRPr="00903DBA" w:rsidRDefault="00E1579E" w:rsidP="00E1579E">
      <w:pPr>
        <w:pStyle w:val="Code"/>
        <w:rPr>
          <w:highlight w:val="white"/>
        </w:rPr>
      </w:pPr>
      <w:r w:rsidRPr="00903DBA">
        <w:rPr>
          <w:highlight w:val="white"/>
        </w:rPr>
        <w:t xml:space="preserve">             </w:t>
      </w:r>
      <w:r w:rsidR="00E4675D" w:rsidRPr="00903DBA">
        <w:rPr>
          <w:highlight w:val="white"/>
        </w:rPr>
        <w:t>h</w:t>
      </w:r>
      <w:r w:rsidRPr="00903DBA">
        <w:rPr>
          <w:highlight w:val="white"/>
        </w:rPr>
        <w:t>ighByte = byteList[</w:t>
      </w:r>
      <w:r w:rsidR="007F1ED9" w:rsidRPr="00903DBA">
        <w:rPr>
          <w:highlight w:val="white"/>
        </w:rPr>
        <w:t>sourceAddress</w:t>
      </w:r>
      <w:r w:rsidRPr="00903DBA">
        <w:rPr>
          <w:highlight w:val="white"/>
        </w:rPr>
        <w:t xml:space="preserve"> + 1];</w:t>
      </w:r>
    </w:p>
    <w:p w14:paraId="5F070F44" w14:textId="592CC9EB" w:rsidR="00E1579E" w:rsidRPr="00903DBA" w:rsidRDefault="00E1579E" w:rsidP="00E1579E">
      <w:pPr>
        <w:pStyle w:val="Code"/>
        <w:rPr>
          <w:highlight w:val="white"/>
        </w:rPr>
      </w:pPr>
      <w:r w:rsidRPr="00903DBA">
        <w:rPr>
          <w:highlight w:val="white"/>
        </w:rPr>
        <w:t xml:space="preserve">        int </w:t>
      </w:r>
      <w:r w:rsidR="007F1ED9" w:rsidRPr="00903DBA">
        <w:rPr>
          <w:highlight w:val="white"/>
        </w:rPr>
        <w:t>targetAddress</w:t>
      </w:r>
      <w:r w:rsidRPr="00903DBA">
        <w:rPr>
          <w:highlight w:val="white"/>
        </w:rPr>
        <w:t xml:space="preserve"> = ((int) </w:t>
      </w:r>
      <w:r w:rsidR="00E4675D" w:rsidRPr="00903DBA">
        <w:rPr>
          <w:highlight w:val="white"/>
        </w:rPr>
        <w:t>h</w:t>
      </w:r>
      <w:r w:rsidRPr="00903DBA">
        <w:rPr>
          <w:highlight w:val="white"/>
        </w:rPr>
        <w:t xml:space="preserve">ighByte &lt;&lt; 8) + </w:t>
      </w:r>
      <w:r w:rsidR="00E4675D" w:rsidRPr="00903DBA">
        <w:rPr>
          <w:highlight w:val="white"/>
        </w:rPr>
        <w:t>l</w:t>
      </w:r>
      <w:r w:rsidRPr="00903DBA">
        <w:rPr>
          <w:highlight w:val="white"/>
        </w:rPr>
        <w:t>owByte;</w:t>
      </w:r>
    </w:p>
    <w:p w14:paraId="4E1F1A0D" w14:textId="53AA015A" w:rsidR="007F1B64" w:rsidRPr="00903DBA" w:rsidRDefault="00870C36" w:rsidP="000121DD">
      <w:pPr>
        <w:rPr>
          <w:b/>
          <w:bCs/>
          <w:highlight w:val="white"/>
        </w:rPr>
      </w:pPr>
      <w:r w:rsidRPr="00903DBA">
        <w:rPr>
          <w:highlight w:val="white"/>
        </w:rPr>
        <w:lastRenderedPageBreak/>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2CE198F8" w14:textId="49FD2A62" w:rsidR="00E1579E" w:rsidRPr="00903DBA" w:rsidRDefault="00E1579E" w:rsidP="00E1579E">
      <w:pPr>
        <w:pStyle w:val="Code"/>
        <w:rPr>
          <w:highlight w:val="white"/>
        </w:rPr>
      </w:pPr>
      <w:r w:rsidRPr="00903DBA">
        <w:rPr>
          <w:highlight w:val="white"/>
        </w:rPr>
        <w:t xml:space="preserve">        </w:t>
      </w:r>
      <w:r w:rsidR="007F1ED9" w:rsidRPr="00903DBA">
        <w:rPr>
          <w:highlight w:val="white"/>
        </w:rPr>
        <w:t>targetAddress</w:t>
      </w:r>
      <w:r w:rsidRPr="00903DBA">
        <w:rPr>
          <w:highlight w:val="white"/>
        </w:rPr>
        <w:t xml:space="preserve"> </w:t>
      </w:r>
      <w:r w:rsidR="00E4675D" w:rsidRPr="00903DBA">
        <w:rPr>
          <w:highlight w:val="white"/>
        </w:rPr>
        <w:t>+</w:t>
      </w:r>
      <w:r w:rsidRPr="00903DBA">
        <w:rPr>
          <w:highlight w:val="white"/>
        </w:rPr>
        <w:t>= m_</w:t>
      </w:r>
      <w:r w:rsidR="007F1ED9" w:rsidRPr="00903DBA">
        <w:rPr>
          <w:highlight w:val="white"/>
        </w:rPr>
        <w:t>address</w:t>
      </w:r>
      <w:r w:rsidRPr="00903DBA">
        <w:rPr>
          <w:highlight w:val="white"/>
        </w:rPr>
        <w:t>Map[</w:t>
      </w:r>
      <w:r w:rsidR="00317998" w:rsidRPr="00903DBA">
        <w:rPr>
          <w:highlight w:val="white"/>
        </w:rPr>
        <w:t>targetName</w:t>
      </w:r>
      <w:r w:rsidRPr="00903DBA">
        <w:rPr>
          <w:highlight w:val="white"/>
        </w:rPr>
        <w:t>];</w:t>
      </w:r>
    </w:p>
    <w:p w14:paraId="65B61FD5" w14:textId="1D52813C" w:rsidR="00E1579E" w:rsidRPr="00903DBA" w:rsidRDefault="00E1579E" w:rsidP="00E1579E">
      <w:pPr>
        <w:pStyle w:val="Code"/>
        <w:rPr>
          <w:highlight w:val="white"/>
        </w:rPr>
      </w:pPr>
      <w:r w:rsidRPr="00903DBA">
        <w:rPr>
          <w:highlight w:val="white"/>
        </w:rPr>
        <w:t xml:space="preserve">        byteList[</w:t>
      </w:r>
      <w:r w:rsidR="007F1ED9" w:rsidRPr="00903DBA">
        <w:rPr>
          <w:highlight w:val="white"/>
        </w:rPr>
        <w:t>sourceAddress</w:t>
      </w:r>
      <w:r w:rsidRPr="00903DBA">
        <w:rPr>
          <w:highlight w:val="white"/>
        </w:rPr>
        <w:t xml:space="preserve">] = (byte) </w:t>
      </w:r>
      <w:r w:rsidR="007F1ED9" w:rsidRPr="00903DBA">
        <w:rPr>
          <w:highlight w:val="white"/>
        </w:rPr>
        <w:t>targetAddress</w:t>
      </w:r>
      <w:r w:rsidRPr="00903DBA">
        <w:rPr>
          <w:highlight w:val="white"/>
        </w:rPr>
        <w:t>;</w:t>
      </w:r>
    </w:p>
    <w:p w14:paraId="16F021FF" w14:textId="58822241" w:rsidR="00E1579E" w:rsidRPr="00903DBA" w:rsidRDefault="00E1579E" w:rsidP="00E1579E">
      <w:pPr>
        <w:pStyle w:val="Code"/>
        <w:rPr>
          <w:highlight w:val="white"/>
        </w:rPr>
      </w:pPr>
      <w:r w:rsidRPr="00903DBA">
        <w:rPr>
          <w:highlight w:val="white"/>
        </w:rPr>
        <w:t xml:space="preserve">        byteList[</w:t>
      </w:r>
      <w:r w:rsidR="007F1ED9" w:rsidRPr="00903DBA">
        <w:rPr>
          <w:highlight w:val="white"/>
        </w:rPr>
        <w:t>sourceAddress</w:t>
      </w:r>
      <w:r w:rsidRPr="00903DBA">
        <w:rPr>
          <w:highlight w:val="white"/>
        </w:rPr>
        <w:t xml:space="preserve"> + 1] = (byte) (</w:t>
      </w:r>
      <w:r w:rsidR="007F1ED9" w:rsidRPr="00903DBA">
        <w:rPr>
          <w:highlight w:val="white"/>
        </w:rPr>
        <w:t>targetAddress</w:t>
      </w:r>
      <w:r w:rsidRPr="00903DBA">
        <w:rPr>
          <w:highlight w:val="white"/>
        </w:rPr>
        <w:t xml:space="preserve"> &gt;&gt; 8);</w:t>
      </w:r>
    </w:p>
    <w:p w14:paraId="1554F188" w14:textId="77777777" w:rsidR="00E1579E" w:rsidRPr="00903DBA" w:rsidRDefault="00E1579E" w:rsidP="00E1579E">
      <w:pPr>
        <w:pStyle w:val="Code"/>
        <w:rPr>
          <w:highlight w:val="white"/>
        </w:rPr>
      </w:pPr>
      <w:r w:rsidRPr="00903DBA">
        <w:rPr>
          <w:highlight w:val="white"/>
        </w:rPr>
        <w:t xml:space="preserve">      }</w:t>
      </w:r>
    </w:p>
    <w:p w14:paraId="76C2A33A" w14:textId="77777777" w:rsidR="00E1579E" w:rsidRPr="00903DBA" w:rsidRDefault="00E1579E" w:rsidP="00E1579E">
      <w:pPr>
        <w:pStyle w:val="Code"/>
        <w:rPr>
          <w:highlight w:val="white"/>
        </w:rPr>
      </w:pPr>
      <w:r w:rsidRPr="00903DBA">
        <w:rPr>
          <w:highlight w:val="white"/>
        </w:rPr>
        <w:t xml:space="preserve">    }</w:t>
      </w:r>
    </w:p>
    <w:p w14:paraId="23FCEA73" w14:textId="01AC27B3" w:rsidR="00E1579E" w:rsidRPr="00903DBA" w:rsidRDefault="00B07640" w:rsidP="00E16F6A">
      <w:pPr>
        <w:rPr>
          <w:highlight w:val="white"/>
        </w:rPr>
      </w:pPr>
      <w:r w:rsidRPr="00903DBA">
        <w:rPr>
          <w:highlight w:val="white"/>
        </w:rPr>
        <w:t xml:space="preserve">The </w:t>
      </w:r>
      <w:r w:rsidRPr="00903DBA">
        <w:rPr>
          <w:rStyle w:val="KeyWord0"/>
          <w:highlight w:val="white"/>
        </w:rPr>
        <w:t>GenerateCall</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E6689C" w:rsidRPr="00903DBA">
        <w:rPr>
          <w:rStyle w:val="KeyWord0"/>
          <w:highlight w:val="white"/>
        </w:rPr>
        <w:t>GenerateAccess</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380528A6" w14:textId="651987CB" w:rsidR="00B513F2" w:rsidRPr="00903DBA" w:rsidRDefault="00B513F2" w:rsidP="00B513F2">
      <w:r w:rsidRPr="00903DBA">
        <w:t xml:space="preserve">We could </w:t>
      </w:r>
      <w:r w:rsidR="005618F9" w:rsidRPr="00903DBA">
        <w:t xml:space="preserve">change the calls where the address is eight bytes </w:t>
      </w:r>
      <w:r w:rsidR="003B46D3" w:rsidRPr="00903DBA">
        <w:t xml:space="preserve">from long jump </w:t>
      </w:r>
      <w:r w:rsidR="005618F9" w:rsidRPr="00903DBA">
        <w:t xml:space="preserve">to short jumps. However, </w:t>
      </w:r>
      <w:r w:rsidR="00067F4A" w:rsidRPr="00903DBA">
        <w:t>this may cause local jumps</w:t>
      </w:r>
      <w:r w:rsidR="003B46D3" w:rsidRPr="00903DBA">
        <w:t xml:space="preserve"> in the function</w:t>
      </w:r>
      <w:r w:rsidR="00067F4A" w:rsidRPr="00903DBA">
        <w:t xml:space="preserve"> to be changed from short </w:t>
      </w:r>
      <w:r w:rsidR="003B46D3" w:rsidRPr="00903DBA">
        <w:t xml:space="preserve">jumps </w:t>
      </w:r>
      <w:r w:rsidR="00067F4A" w:rsidRPr="00903DBA">
        <w:t>to long jumps.</w:t>
      </w:r>
    </w:p>
    <w:p w14:paraId="2B02E8D8" w14:textId="37544C70" w:rsidR="00034B05" w:rsidRPr="00903DBA" w:rsidRDefault="00E1579E" w:rsidP="00E1579E">
      <w:pPr>
        <w:pStyle w:val="Code"/>
        <w:rPr>
          <w:highlight w:val="white"/>
        </w:rPr>
      </w:pPr>
      <w:r w:rsidRPr="00903DBA">
        <w:rPr>
          <w:highlight w:val="white"/>
        </w:rPr>
        <w:t xml:space="preserve">    private void GenerateCall(int </w:t>
      </w:r>
      <w:r w:rsidR="00D95327" w:rsidRPr="00903DBA">
        <w:rPr>
          <w:highlight w:val="white"/>
        </w:rPr>
        <w:t>callerS</w:t>
      </w:r>
      <w:r w:rsidRPr="00903DBA">
        <w:rPr>
          <w:highlight w:val="white"/>
        </w:rPr>
        <w:t>tartAddress,</w:t>
      </w:r>
    </w:p>
    <w:p w14:paraId="38BAF35A" w14:textId="6D131FD0"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IDictionary&lt;int,string&gt; callMap,</w:t>
      </w:r>
    </w:p>
    <w:p w14:paraId="771698A9" w14:textId="77777777" w:rsidR="00E1579E" w:rsidRPr="00903DBA" w:rsidRDefault="00E1579E" w:rsidP="00E1579E">
      <w:pPr>
        <w:pStyle w:val="Code"/>
        <w:rPr>
          <w:highlight w:val="white"/>
        </w:rPr>
      </w:pPr>
      <w:r w:rsidRPr="00903DBA">
        <w:rPr>
          <w:highlight w:val="white"/>
        </w:rPr>
        <w:t xml:space="preserve">                              List&lt;byte&gt; byteList) {</w:t>
      </w:r>
    </w:p>
    <w:p w14:paraId="38EB8AD9" w14:textId="77777777" w:rsidR="00E1579E" w:rsidRPr="00903DBA" w:rsidRDefault="00E1579E" w:rsidP="00E1579E">
      <w:pPr>
        <w:pStyle w:val="Code"/>
        <w:rPr>
          <w:highlight w:val="white"/>
        </w:rPr>
      </w:pPr>
      <w:r w:rsidRPr="00903DBA">
        <w:rPr>
          <w:highlight w:val="white"/>
        </w:rPr>
        <w:t xml:space="preserve">      foreach (KeyValuePair&lt;int,string&gt; entry in callMap) {</w:t>
      </w:r>
    </w:p>
    <w:p w14:paraId="3F3A7F9F" w14:textId="104FC9F2" w:rsidR="00E1579E" w:rsidRPr="00903DBA" w:rsidRDefault="00E1579E" w:rsidP="00E1579E">
      <w:pPr>
        <w:pStyle w:val="Code"/>
        <w:rPr>
          <w:highlight w:val="white"/>
        </w:rPr>
      </w:pPr>
      <w:r w:rsidRPr="00903DBA">
        <w:rPr>
          <w:highlight w:val="white"/>
        </w:rPr>
        <w:t xml:space="preserve">        int </w:t>
      </w:r>
      <w:r w:rsidR="00DD3E21" w:rsidRPr="00903DBA">
        <w:rPr>
          <w:highlight w:val="white"/>
        </w:rPr>
        <w:t>sourceA</w:t>
      </w:r>
      <w:r w:rsidRPr="00903DBA">
        <w:rPr>
          <w:highlight w:val="white"/>
        </w:rPr>
        <w:t>ddress = entry.Key;</w:t>
      </w:r>
    </w:p>
    <w:p w14:paraId="6003024F" w14:textId="6F9DF040" w:rsidR="00317998" w:rsidRPr="00903DBA" w:rsidRDefault="00317998" w:rsidP="00E1579E">
      <w:pPr>
        <w:pStyle w:val="Code"/>
        <w:rPr>
          <w:highlight w:val="white"/>
        </w:rPr>
      </w:pPr>
      <w:r w:rsidRPr="00903DBA">
        <w:rPr>
          <w:highlight w:val="white"/>
        </w:rPr>
        <w:t xml:space="preserve">        string sourceName = entry.Value;</w:t>
      </w:r>
    </w:p>
    <w:p w14:paraId="1916BD14" w14:textId="446FD0E7" w:rsidR="00800186" w:rsidRPr="00903DBA" w:rsidRDefault="00800186" w:rsidP="00800186">
      <w:pPr>
        <w:rPr>
          <w:highlight w:val="white"/>
        </w:rPr>
      </w:pPr>
      <w:r w:rsidRPr="00903DBA">
        <w:rPr>
          <w:highlight w:val="white"/>
        </w:rPr>
        <w:t xml:space="preserve">The source address is the last two bytes of the function assembly code instruction, why the address of the next instruction is the source address plus two. However, the source address is relative the beginning of the function. Therefore, we need to add the global start address of the caller function to the caller address, </w:t>
      </w:r>
      <w:proofErr w:type="gramStart"/>
      <w:r w:rsidRPr="00903DBA">
        <w:rPr>
          <w:highlight w:val="white"/>
        </w:rPr>
        <w:t>in order to</w:t>
      </w:r>
      <w:proofErr w:type="gramEnd"/>
      <w:r w:rsidRPr="00903DBA">
        <w:rPr>
          <w:highlight w:val="white"/>
        </w:rPr>
        <w:t xml:space="preserve"> make the address relative the whole executable file.</w:t>
      </w:r>
    </w:p>
    <w:p w14:paraId="641C52EF" w14:textId="1D4294C0" w:rsidR="00C22711" w:rsidRPr="00903DBA" w:rsidRDefault="00C22711" w:rsidP="00C22711">
      <w:pPr>
        <w:pStyle w:val="Code"/>
        <w:rPr>
          <w:highlight w:val="white"/>
        </w:rPr>
      </w:pPr>
      <w:r w:rsidRPr="00903DBA">
        <w:rPr>
          <w:highlight w:val="white"/>
        </w:rPr>
        <w:t xml:space="preserve">        int </w:t>
      </w:r>
      <w:r w:rsidR="0061063E" w:rsidRPr="00903DBA">
        <w:rPr>
          <w:highlight w:val="white"/>
        </w:rPr>
        <w:t>next</w:t>
      </w:r>
      <w:r w:rsidRPr="00903DBA">
        <w:rPr>
          <w:highlight w:val="white"/>
        </w:rPr>
        <w:t>Address = (sourceAddress + 2) + callerStartAddress;</w:t>
      </w:r>
    </w:p>
    <w:p w14:paraId="4197AEA7" w14:textId="7F313409" w:rsidR="0061063E" w:rsidRPr="00903DBA" w:rsidRDefault="00E1579E" w:rsidP="00E1579E">
      <w:pPr>
        <w:pStyle w:val="Code"/>
        <w:rPr>
          <w:highlight w:val="white"/>
        </w:rPr>
      </w:pPr>
      <w:r w:rsidRPr="00903DBA">
        <w:rPr>
          <w:highlight w:val="white"/>
        </w:rPr>
        <w:t xml:space="preserve">        int calleeAddress = m_addressMap[</w:t>
      </w:r>
      <w:r w:rsidR="000342A7" w:rsidRPr="00903DBA">
        <w:rPr>
          <w:highlight w:val="white"/>
        </w:rPr>
        <w:t>sourceName</w:t>
      </w:r>
      <w:r w:rsidRPr="00903DBA">
        <w:rPr>
          <w:highlight w:val="white"/>
        </w:rPr>
        <w:t>];</w:t>
      </w:r>
    </w:p>
    <w:p w14:paraId="1DA62BA4" w14:textId="31DADAB1" w:rsidR="0061063E" w:rsidRPr="00903DBA" w:rsidRDefault="0061063E" w:rsidP="00EE2D29">
      <w:pPr>
        <w:rPr>
          <w:highlight w:val="white"/>
        </w:rPr>
      </w:pPr>
      <w:r w:rsidRPr="00903DBA">
        <w:rPr>
          <w:highlight w:val="white"/>
        </w:rPr>
        <w:t>The relative address of the call is the difference of the address of the callee function and the next</w:t>
      </w:r>
      <w:r w:rsidR="00EE2D29" w:rsidRPr="00903DBA">
        <w:rPr>
          <w:highlight w:val="white"/>
        </w:rPr>
        <w:t xml:space="preserve"> instruction (the address of the instruction following the call).</w:t>
      </w:r>
    </w:p>
    <w:p w14:paraId="366FBC1F" w14:textId="5058F163" w:rsidR="00E1579E" w:rsidRPr="00903DBA" w:rsidRDefault="00E1579E" w:rsidP="00E1579E">
      <w:pPr>
        <w:pStyle w:val="Code"/>
        <w:rPr>
          <w:highlight w:val="white"/>
        </w:rPr>
      </w:pPr>
      <w:r w:rsidRPr="00903DBA">
        <w:rPr>
          <w:highlight w:val="white"/>
        </w:rPr>
        <w:t xml:space="preserve">        int relativeAddress = calleeAddress - </w:t>
      </w:r>
      <w:r w:rsidR="0061063E" w:rsidRPr="00903DBA">
        <w:rPr>
          <w:highlight w:val="white"/>
        </w:rPr>
        <w:t>nextAddress</w:t>
      </w:r>
      <w:r w:rsidRPr="00903DBA">
        <w:rPr>
          <w:highlight w:val="white"/>
        </w:rPr>
        <w:t>;</w:t>
      </w:r>
    </w:p>
    <w:p w14:paraId="7790C7F4" w14:textId="2AD8B7B3" w:rsidR="00E1579E" w:rsidRPr="00903DBA" w:rsidRDefault="00E1579E" w:rsidP="00E1579E">
      <w:pPr>
        <w:pStyle w:val="Code"/>
        <w:rPr>
          <w:highlight w:val="white"/>
        </w:rPr>
      </w:pPr>
      <w:r w:rsidRPr="00903DBA">
        <w:rPr>
          <w:highlight w:val="white"/>
        </w:rPr>
        <w:t xml:space="preserve">        byteList[</w:t>
      </w:r>
      <w:r w:rsidR="00B20082" w:rsidRPr="00903DBA">
        <w:rPr>
          <w:highlight w:val="white"/>
        </w:rPr>
        <w:t>sourceAddress</w:t>
      </w:r>
      <w:r w:rsidRPr="00903DBA">
        <w:rPr>
          <w:highlight w:val="white"/>
        </w:rPr>
        <w:t>] = (byte) ((sbyte) relativeAddress);</w:t>
      </w:r>
    </w:p>
    <w:p w14:paraId="0853C9F0" w14:textId="08D25C48" w:rsidR="00E1579E" w:rsidRPr="00903DBA" w:rsidRDefault="00E1579E" w:rsidP="00E1579E">
      <w:pPr>
        <w:pStyle w:val="Code"/>
        <w:rPr>
          <w:highlight w:val="white"/>
        </w:rPr>
      </w:pPr>
      <w:r w:rsidRPr="00903DBA">
        <w:rPr>
          <w:highlight w:val="white"/>
        </w:rPr>
        <w:t xml:space="preserve">        byteList[</w:t>
      </w:r>
      <w:r w:rsidR="00B20082" w:rsidRPr="00903DBA">
        <w:rPr>
          <w:highlight w:val="white"/>
        </w:rPr>
        <w:t xml:space="preserve">sourceAddress </w:t>
      </w:r>
      <w:r w:rsidRPr="00903DBA">
        <w:rPr>
          <w:highlight w:val="white"/>
        </w:rPr>
        <w:t>+ 1] = (byte) ((sbyte) (relativeAddress &gt;&gt; 8));</w:t>
      </w:r>
    </w:p>
    <w:p w14:paraId="1176BE0D" w14:textId="77777777" w:rsidR="00E1579E" w:rsidRPr="00903DBA" w:rsidRDefault="00E1579E" w:rsidP="00E1579E">
      <w:pPr>
        <w:pStyle w:val="Code"/>
        <w:rPr>
          <w:highlight w:val="white"/>
        </w:rPr>
      </w:pPr>
      <w:r w:rsidRPr="00903DBA">
        <w:rPr>
          <w:highlight w:val="white"/>
        </w:rPr>
        <w:t xml:space="preserve">      }</w:t>
      </w:r>
    </w:p>
    <w:p w14:paraId="1365C59A" w14:textId="77777777" w:rsidR="00E1579E" w:rsidRPr="00903DBA" w:rsidRDefault="00E1579E" w:rsidP="00E1579E">
      <w:pPr>
        <w:pStyle w:val="Code"/>
        <w:rPr>
          <w:highlight w:val="white"/>
        </w:rPr>
      </w:pPr>
      <w:r w:rsidRPr="00903DBA">
        <w:rPr>
          <w:highlight w:val="white"/>
        </w:rPr>
        <w:t xml:space="preserve">    }</w:t>
      </w:r>
    </w:p>
    <w:p w14:paraId="425A665C" w14:textId="7F4FF9A6" w:rsidR="00E1579E" w:rsidRPr="00903DBA" w:rsidRDefault="00BB1986" w:rsidP="00BB1986">
      <w:pPr>
        <w:rPr>
          <w:highlight w:val="white"/>
        </w:rPr>
      </w:pPr>
      <w:r w:rsidRPr="00903DBA">
        <w:rPr>
          <w:highlight w:val="white"/>
        </w:rPr>
        <w:t xml:space="preserve">The </w:t>
      </w:r>
      <w:r w:rsidRPr="00903DBA">
        <w:rPr>
          <w:rStyle w:val="KeyWord0"/>
          <w:highlight w:val="white"/>
        </w:rPr>
        <w:t>GenerateReturn</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w:t>
      </w:r>
      <w:proofErr w:type="gramStart"/>
      <w:r w:rsidR="007C214D" w:rsidRPr="00903DBA">
        <w:rPr>
          <w:highlight w:val="white"/>
        </w:rPr>
        <w:t>Similar to</w:t>
      </w:r>
      <w:proofErr w:type="gramEnd"/>
      <w:r w:rsidR="007C214D" w:rsidRPr="00903DBA">
        <w:rPr>
          <w:highlight w:val="white"/>
        </w:rPr>
        <w:t xml:space="preserve"> the </w:t>
      </w:r>
      <w:r w:rsidR="007C214D" w:rsidRPr="00903DBA">
        <w:rPr>
          <w:rStyle w:val="KeyWord0"/>
          <w:highlight w:val="white"/>
        </w:rPr>
        <w:t>GenerateAccess</w:t>
      </w:r>
      <w:r w:rsidR="007C214D" w:rsidRPr="00903DBA">
        <w:rPr>
          <w:highlight w:val="white"/>
        </w:rPr>
        <w:t xml:space="preserve"> case above, we need to inspect the original address, and add the address of the beginning function.</w:t>
      </w:r>
    </w:p>
    <w:p w14:paraId="3AC9E52D" w14:textId="77777777" w:rsidR="00F4455B" w:rsidRPr="00903DBA" w:rsidRDefault="00F4455B" w:rsidP="00F4455B">
      <w:pPr>
        <w:pStyle w:val="Code"/>
        <w:rPr>
          <w:highlight w:val="white"/>
        </w:rPr>
      </w:pPr>
      <w:r w:rsidRPr="00903DBA">
        <w:rPr>
          <w:highlight w:val="white"/>
        </w:rPr>
        <w:t xml:space="preserve">    private void GenerateReturn(int functionStartAddress, ISet&lt;int&gt; returnSet,</w:t>
      </w:r>
    </w:p>
    <w:p w14:paraId="6E69C776" w14:textId="77777777" w:rsidR="00F4455B" w:rsidRPr="00903DBA" w:rsidRDefault="00F4455B" w:rsidP="00F4455B">
      <w:pPr>
        <w:pStyle w:val="Code"/>
        <w:rPr>
          <w:highlight w:val="white"/>
        </w:rPr>
      </w:pPr>
      <w:r w:rsidRPr="00903DBA">
        <w:rPr>
          <w:highlight w:val="white"/>
        </w:rPr>
        <w:t xml:space="preserve">                                List&lt;byte&gt; byteList) {</w:t>
      </w:r>
    </w:p>
    <w:p w14:paraId="6B15EB15" w14:textId="77777777" w:rsidR="00F4455B" w:rsidRPr="00903DBA" w:rsidRDefault="00F4455B" w:rsidP="00F4455B">
      <w:pPr>
        <w:pStyle w:val="Code"/>
        <w:rPr>
          <w:highlight w:val="white"/>
        </w:rPr>
      </w:pPr>
      <w:r w:rsidRPr="00903DBA">
        <w:rPr>
          <w:highlight w:val="white"/>
        </w:rPr>
        <w:t xml:space="preserve">      foreach (int sourceAddress in returnSet) {</w:t>
      </w:r>
    </w:p>
    <w:p w14:paraId="42E87027" w14:textId="77777777" w:rsidR="00F4455B" w:rsidRPr="00903DBA" w:rsidRDefault="00F4455B" w:rsidP="00F4455B">
      <w:pPr>
        <w:pStyle w:val="Code"/>
        <w:rPr>
          <w:highlight w:val="white"/>
        </w:rPr>
      </w:pPr>
      <w:r w:rsidRPr="00903DBA">
        <w:rPr>
          <w:highlight w:val="white"/>
        </w:rPr>
        <w:t xml:space="preserve">        int lowByte = byteList[sourceAddress],</w:t>
      </w:r>
    </w:p>
    <w:p w14:paraId="6A2354D1" w14:textId="77777777" w:rsidR="00F4455B" w:rsidRPr="00903DBA" w:rsidRDefault="00F4455B" w:rsidP="00F4455B">
      <w:pPr>
        <w:pStyle w:val="Code"/>
        <w:rPr>
          <w:highlight w:val="white"/>
        </w:rPr>
      </w:pPr>
      <w:r w:rsidRPr="00903DBA">
        <w:rPr>
          <w:highlight w:val="white"/>
        </w:rPr>
        <w:t xml:space="preserve">            highByte = byteList[sourceAddress + 1];</w:t>
      </w:r>
    </w:p>
    <w:p w14:paraId="6879CF28" w14:textId="77777777" w:rsidR="00F4455B" w:rsidRPr="00903DBA" w:rsidRDefault="00F4455B" w:rsidP="00F4455B">
      <w:pPr>
        <w:pStyle w:val="Code"/>
        <w:rPr>
          <w:highlight w:val="white"/>
        </w:rPr>
      </w:pPr>
      <w:r w:rsidRPr="00903DBA">
        <w:rPr>
          <w:highlight w:val="white"/>
        </w:rPr>
        <w:t xml:space="preserve">        int targetAddress = (highByte &lt;&lt; 8) + lowByte;</w:t>
      </w:r>
    </w:p>
    <w:p w14:paraId="240D2DB1" w14:textId="77777777" w:rsidR="00F4455B" w:rsidRPr="00903DBA" w:rsidRDefault="00F4455B" w:rsidP="00F4455B">
      <w:pPr>
        <w:pStyle w:val="Code"/>
        <w:rPr>
          <w:highlight w:val="white"/>
        </w:rPr>
      </w:pPr>
      <w:r w:rsidRPr="00903DBA">
        <w:rPr>
          <w:highlight w:val="white"/>
        </w:rPr>
        <w:t xml:space="preserve">        targetAddress += functionStartAddress;</w:t>
      </w:r>
    </w:p>
    <w:p w14:paraId="289E91F4" w14:textId="77777777" w:rsidR="00F4455B" w:rsidRPr="00903DBA" w:rsidRDefault="00F4455B" w:rsidP="00F4455B">
      <w:pPr>
        <w:pStyle w:val="Code"/>
        <w:rPr>
          <w:highlight w:val="white"/>
        </w:rPr>
      </w:pPr>
      <w:r w:rsidRPr="00903DBA">
        <w:rPr>
          <w:highlight w:val="white"/>
        </w:rPr>
        <w:t xml:space="preserve">        byteList[sourceAddress] = (byte) targetAddress;</w:t>
      </w:r>
    </w:p>
    <w:p w14:paraId="66520F63" w14:textId="77777777" w:rsidR="00F4455B" w:rsidRPr="00903DBA" w:rsidRDefault="00F4455B" w:rsidP="00F4455B">
      <w:pPr>
        <w:pStyle w:val="Code"/>
        <w:rPr>
          <w:highlight w:val="white"/>
        </w:rPr>
      </w:pPr>
      <w:r w:rsidRPr="00903DBA">
        <w:rPr>
          <w:highlight w:val="white"/>
        </w:rPr>
        <w:t xml:space="preserve">        byteList[sourceAddress + 1] = (byte) (targetAddress &gt;&gt; 8);</w:t>
      </w:r>
    </w:p>
    <w:p w14:paraId="75252952" w14:textId="77777777" w:rsidR="00F4455B" w:rsidRPr="00903DBA" w:rsidRDefault="00F4455B" w:rsidP="00F4455B">
      <w:pPr>
        <w:pStyle w:val="Code"/>
        <w:rPr>
          <w:highlight w:val="white"/>
        </w:rPr>
      </w:pPr>
      <w:r w:rsidRPr="00903DBA">
        <w:rPr>
          <w:highlight w:val="white"/>
        </w:rPr>
        <w:t xml:space="preserve">      }</w:t>
      </w:r>
    </w:p>
    <w:p w14:paraId="324EF32E" w14:textId="303C9C49" w:rsidR="00F4455B" w:rsidRPr="00903DBA" w:rsidRDefault="00F4455B" w:rsidP="00F4455B">
      <w:pPr>
        <w:pStyle w:val="Code"/>
        <w:rPr>
          <w:highlight w:val="white"/>
        </w:rPr>
      </w:pPr>
      <w:r w:rsidRPr="00903DBA">
        <w:rPr>
          <w:highlight w:val="white"/>
        </w:rPr>
        <w:t xml:space="preserve">    }</w:t>
      </w:r>
    </w:p>
    <w:p w14:paraId="73F2B3E5" w14:textId="00729748" w:rsidR="00E1579E" w:rsidRPr="00903DBA" w:rsidRDefault="00B01423" w:rsidP="00B01423">
      <w:pPr>
        <w:rPr>
          <w:highlight w:val="white"/>
        </w:rPr>
      </w:pPr>
      <w:r w:rsidRPr="00903DBA">
        <w:rPr>
          <w:highlight w:val="white"/>
        </w:rPr>
        <w:lastRenderedPageBreak/>
        <w:t xml:space="preserve">The </w:t>
      </w:r>
      <w:r w:rsidRPr="00903DBA">
        <w:rPr>
          <w:rStyle w:val="KeyWord0"/>
          <w:highlight w:val="white"/>
        </w:rPr>
        <w:t>SimpleName</w:t>
      </w:r>
      <w:r w:rsidRPr="00903DBA">
        <w:rPr>
          <w:highlight w:val="white"/>
        </w:rPr>
        <w:t xml:space="preserve"> method returns the </w:t>
      </w:r>
      <w:r w:rsidR="008341B9" w:rsidRPr="00903DBA">
        <w:rPr>
          <w:highlight w:val="white"/>
        </w:rPr>
        <w:t xml:space="preserve">part to the left of the </w:t>
      </w:r>
      <w:r w:rsidRPr="00903DBA">
        <w:rPr>
          <w:highlight w:val="white"/>
        </w:rPr>
        <w:t>left</w:t>
      </w:r>
      <w:r w:rsidR="008341B9" w:rsidRPr="00903DBA">
        <w:rPr>
          <w:highlight w:val="white"/>
        </w:rPr>
        <w:t>most</w:t>
      </w:r>
      <w:r w:rsidRPr="00903DBA">
        <w:rPr>
          <w:highlight w:val="white"/>
        </w:rPr>
        <w:t xml:space="preserve"> separator identity character</w:t>
      </w:r>
      <w:r w:rsidR="008341B9" w:rsidRPr="00903DBA">
        <w:rPr>
          <w:highlight w:val="white"/>
        </w:rPr>
        <w:t>s</w:t>
      </w:r>
      <w:r w:rsidRPr="00903DBA">
        <w:rPr>
          <w:highlight w:val="white"/>
        </w:rPr>
        <w:t xml:space="preserve"> (‘$’</w:t>
      </w:r>
      <w:proofErr w:type="gramStart"/>
      <w:r w:rsidRPr="00903DBA">
        <w:rPr>
          <w:highlight w:val="white"/>
        </w:rPr>
        <w:t>)</w:t>
      </w:r>
      <w:r w:rsidR="00482740" w:rsidRPr="00903DBA">
        <w:rPr>
          <w:highlight w:val="white"/>
        </w:rPr>
        <w:t>, if</w:t>
      </w:r>
      <w:proofErr w:type="gramEnd"/>
      <w:r w:rsidR="00482740" w:rsidRPr="00903DBA">
        <w:rPr>
          <w:highlight w:val="white"/>
        </w:rPr>
        <w:t xml:space="preserve"> present. Otherwise, the whole string is returned.</w:t>
      </w:r>
    </w:p>
    <w:p w14:paraId="40EC510D" w14:textId="77777777" w:rsidR="00E1579E" w:rsidRPr="00903DBA" w:rsidRDefault="00E1579E" w:rsidP="00E1579E">
      <w:pPr>
        <w:pStyle w:val="Code"/>
        <w:rPr>
          <w:highlight w:val="white"/>
        </w:rPr>
      </w:pPr>
      <w:r w:rsidRPr="00903DBA">
        <w:rPr>
          <w:highlight w:val="white"/>
        </w:rPr>
        <w:t xml:space="preserve">    public static string SimpleName(string name) {</w:t>
      </w:r>
    </w:p>
    <w:p w14:paraId="44EE391D" w14:textId="77777777" w:rsidR="00E1579E" w:rsidRPr="00903DBA" w:rsidRDefault="00E1579E" w:rsidP="00E1579E">
      <w:pPr>
        <w:pStyle w:val="Code"/>
        <w:rPr>
          <w:highlight w:val="white"/>
        </w:rPr>
      </w:pPr>
      <w:r w:rsidRPr="00903DBA">
        <w:rPr>
          <w:highlight w:val="white"/>
        </w:rPr>
        <w:t xml:space="preserve">      int index = name.LastIndexOf(Symbol.SeparatorId);</w:t>
      </w:r>
    </w:p>
    <w:p w14:paraId="0211DBC4" w14:textId="77777777" w:rsidR="00E1579E" w:rsidRPr="00903DBA" w:rsidRDefault="00E1579E" w:rsidP="00E1579E">
      <w:pPr>
        <w:pStyle w:val="Code"/>
        <w:rPr>
          <w:highlight w:val="white"/>
        </w:rPr>
      </w:pPr>
      <w:r w:rsidRPr="00903DBA">
        <w:rPr>
          <w:highlight w:val="white"/>
        </w:rPr>
        <w:t xml:space="preserve">      return (index != -1) ? name.Substring(0, index) : name;</w:t>
      </w:r>
    </w:p>
    <w:p w14:paraId="02289399" w14:textId="77777777" w:rsidR="00E1579E" w:rsidRPr="00903DBA" w:rsidRDefault="00E1579E" w:rsidP="00E1579E">
      <w:pPr>
        <w:pStyle w:val="Code"/>
        <w:rPr>
          <w:highlight w:val="white"/>
        </w:rPr>
      </w:pPr>
      <w:r w:rsidRPr="00903DBA">
        <w:rPr>
          <w:highlight w:val="white"/>
        </w:rPr>
        <w:t xml:space="preserve">    }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75F4BDE0" w:rsidR="00C65C7A" w:rsidRPr="00903DBA" w:rsidRDefault="00E1579E" w:rsidP="00B21BB5">
      <w:pPr>
        <w:pStyle w:val="Code"/>
        <w:rPr>
          <w:highlight w:val="white"/>
        </w:rPr>
      </w:pPr>
      <w:r w:rsidRPr="00903DBA">
        <w:rPr>
          <w:highlight w:val="white"/>
        </w:rPr>
        <w:t>}</w:t>
      </w:r>
    </w:p>
    <w:p w14:paraId="3CC66250" w14:textId="3ED47AB7" w:rsidR="00AD7B52" w:rsidRDefault="006A31DF" w:rsidP="0060539D">
      <w:pPr>
        <w:pStyle w:val="Rubrik1"/>
      </w:pPr>
      <w:bookmarkStart w:id="570" w:name="_Ref58175578"/>
      <w:bookmarkStart w:id="571" w:name="_Toc59126285"/>
      <w:r w:rsidRPr="00903DBA">
        <w:lastRenderedPageBreak/>
        <w:t xml:space="preserve">The </w:t>
      </w:r>
      <w:r w:rsidR="002554E1" w:rsidRPr="00903DBA">
        <w:t>Standard Library</w:t>
      </w:r>
      <w:bookmarkEnd w:id="570"/>
      <w:bookmarkEnd w:id="571"/>
    </w:p>
    <w:p w14:paraId="78748C54" w14:textId="11DBB669" w:rsidR="004773EA" w:rsidRPr="004773EA" w:rsidRDefault="004773EA" w:rsidP="004773EA">
      <w:r>
        <w:t xml:space="preserve">In the </w:t>
      </w:r>
      <w:r w:rsidR="00392B3E" w:rsidRPr="00392B3E">
        <w:rPr>
          <w:rStyle w:val="KeyWord0"/>
        </w:rPr>
        <w:t>limits</w:t>
      </w:r>
      <w:r w:rsidR="00392B3E">
        <w:t xml:space="preserve">, </w:t>
      </w:r>
      <w:r w:rsidR="00392B3E" w:rsidRPr="00392B3E">
        <w:rPr>
          <w:rStyle w:val="KeyWord0"/>
        </w:rPr>
        <w:t>setjmp</w:t>
      </w:r>
      <w:r w:rsidR="00392B3E">
        <w:t xml:space="preserve">, </w:t>
      </w:r>
      <w:r w:rsidR="00392B3E" w:rsidRPr="00392B3E">
        <w:rPr>
          <w:rStyle w:val="KeyWord0"/>
        </w:rPr>
        <w:t>stdio</w:t>
      </w:r>
      <w:r w:rsidR="00392B3E">
        <w:t xml:space="preserve">, </w:t>
      </w:r>
      <w:r w:rsidR="00392B3E" w:rsidRPr="00392B3E">
        <w:rPr>
          <w:rStyle w:val="KeyWord0"/>
        </w:rPr>
        <w:t>stdlib</w:t>
      </w:r>
      <w:r w:rsidR="00392B3E">
        <w:t xml:space="preserve">, and </w:t>
      </w:r>
      <w:r w:rsidR="00392B3E" w:rsidRPr="00392B3E">
        <w:rPr>
          <w:rStyle w:val="KeyWord0"/>
        </w:rPr>
        <w:t>time</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150034" w:rsidRPr="009B513C">
        <w:rPr>
          <w:rStyle w:val="KeyWord0"/>
        </w:rPr>
        <w:t>__LINUX__</w:t>
      </w:r>
      <w:r w:rsidR="00150034">
        <w:t xml:space="preserve"> and </w:t>
      </w:r>
      <w:r w:rsidR="00150034" w:rsidRPr="009B513C">
        <w:rPr>
          <w:rStyle w:val="KeyWord0"/>
        </w:rPr>
        <w:t>__WINDOWS__</w:t>
      </w:r>
      <w:r w:rsidR="00150034">
        <w:t xml:space="preserve"> macros to distinguish</w:t>
      </w:r>
      <w:r w:rsidR="009B513C">
        <w:t xml:space="preserve"> </w:t>
      </w:r>
      <w:r w:rsidR="00150034">
        <w:t>between them.</w:t>
      </w:r>
    </w:p>
    <w:p w14:paraId="21B660CB" w14:textId="0EAC07D4" w:rsidR="00EE220E" w:rsidRPr="00903DBA" w:rsidRDefault="00503728" w:rsidP="0060539D">
      <w:pPr>
        <w:pStyle w:val="Rubrik2"/>
      </w:pPr>
      <w:bookmarkStart w:id="572" w:name="_Toc59126286"/>
      <w:r w:rsidRPr="00903DBA">
        <w:t>Integral and Floating Limits</w:t>
      </w:r>
      <w:bookmarkEnd w:id="572"/>
    </w:p>
    <w:p w14:paraId="1F710058" w14:textId="1B19076C" w:rsidR="007800D6" w:rsidRPr="00903DBA" w:rsidRDefault="007800D6" w:rsidP="007800D6">
      <w:pPr>
        <w:rPr>
          <w:highlight w:val="white"/>
        </w:rPr>
      </w:pPr>
      <w:r w:rsidRPr="00903DBA">
        <w:rPr>
          <w:highlight w:val="white"/>
        </w:rPr>
        <w:t xml:space="preserve">The file </w:t>
      </w:r>
      <w:r w:rsidRPr="007A3172">
        <w:rPr>
          <w:rStyle w:val="KeyWord0"/>
          <w:highlight w:val="white"/>
        </w:rPr>
        <w:t>limits.h</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6AFA7B16" w:rsidR="003D1398" w:rsidRPr="00903DBA" w:rsidRDefault="008D6750" w:rsidP="00E65FE6">
      <w:pPr>
        <w:pStyle w:val="CodeHeader"/>
        <w:rPr>
          <w:highlight w:val="white"/>
        </w:rPr>
      </w:pPr>
      <w:proofErr w:type="spellStart"/>
      <w:r w:rsidRPr="00903DBA">
        <w:rPr>
          <w:highlight w:val="white"/>
        </w:rPr>
        <w:t>l</w:t>
      </w:r>
      <w:r w:rsidR="003D1398" w:rsidRPr="00903DBA">
        <w:rPr>
          <w:highlight w:val="white"/>
        </w:rPr>
        <w:t>imits.h</w:t>
      </w:r>
      <w:proofErr w:type="spellEnd"/>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903DBA" w:rsidRDefault="001B4955" w:rsidP="001B4955">
      <w:pPr>
        <w:pStyle w:val="Code"/>
        <w:rPr>
          <w:highlight w:val="white"/>
        </w:rPr>
      </w:pPr>
      <w:r w:rsidRPr="00903DBA">
        <w:rPr>
          <w:highlight w:val="white"/>
        </w:rPr>
        <w:t xml:space="preserve">  #define INT_MIN -32768</w:t>
      </w:r>
    </w:p>
    <w:p w14:paraId="74242C97" w14:textId="77777777" w:rsidR="001B4955" w:rsidRPr="00903DBA" w:rsidRDefault="001B4955" w:rsidP="001B4955">
      <w:pPr>
        <w:pStyle w:val="Code"/>
        <w:rPr>
          <w:highlight w:val="white"/>
        </w:rPr>
      </w:pPr>
      <w:r w:rsidRPr="00903DBA">
        <w:rPr>
          <w:highlight w:val="white"/>
        </w:rPr>
        <w:t xml:space="preserve">  #define INT_MAX 32767</w:t>
      </w:r>
    </w:p>
    <w:p w14:paraId="2ACF9A49" w14:textId="77777777" w:rsidR="001B4955" w:rsidRPr="00903DBA" w:rsidRDefault="001B4955" w:rsidP="001B4955">
      <w:pPr>
        <w:pStyle w:val="Code"/>
        <w:rPr>
          <w:highlight w:val="white"/>
        </w:rPr>
      </w:pPr>
      <w:r w:rsidRPr="00903DBA">
        <w:rPr>
          <w:highlight w:val="white"/>
        </w:rPr>
        <w:t xml:space="preserve">  #define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903DBA" w:rsidRDefault="001B4955" w:rsidP="001B4955">
      <w:pPr>
        <w:pStyle w:val="Code"/>
        <w:rPr>
          <w:highlight w:val="white"/>
        </w:rPr>
      </w:pPr>
      <w:r w:rsidRPr="00903DBA">
        <w:rPr>
          <w:highlight w:val="white"/>
        </w:rPr>
        <w:t xml:space="preserve">  #define INT_MIN -2147483648</w:t>
      </w:r>
    </w:p>
    <w:p w14:paraId="328544A1" w14:textId="77777777" w:rsidR="001B4955" w:rsidRPr="00903DBA" w:rsidRDefault="001B4955" w:rsidP="001B4955">
      <w:pPr>
        <w:pStyle w:val="Code"/>
        <w:rPr>
          <w:highlight w:val="white"/>
        </w:rPr>
      </w:pPr>
      <w:r w:rsidRPr="00903DBA">
        <w:rPr>
          <w:highlight w:val="white"/>
        </w:rPr>
        <w:t xml:space="preserve">  #define INT_MAX 2147483647</w:t>
      </w:r>
    </w:p>
    <w:p w14:paraId="3DA69E85" w14:textId="77777777" w:rsidR="001B4955" w:rsidRPr="00903DBA" w:rsidRDefault="001B4955" w:rsidP="001B4955">
      <w:pPr>
        <w:pStyle w:val="Code"/>
        <w:rPr>
          <w:highlight w:val="white"/>
        </w:rPr>
      </w:pPr>
      <w:r w:rsidRPr="00903DBA">
        <w:rPr>
          <w:highlight w:val="white"/>
        </w:rPr>
        <w:t xml:space="preserve">  #define UINT_MAX 4294967295U</w:t>
      </w:r>
    </w:p>
    <w:p w14:paraId="3C1C197A" w14:textId="77777777" w:rsidR="001B4955" w:rsidRPr="00903DBA" w:rsidRDefault="001B4955" w:rsidP="001B4955">
      <w:pPr>
        <w:pStyle w:val="Code"/>
        <w:rPr>
          <w:highlight w:val="white"/>
        </w:rPr>
      </w:pPr>
    </w:p>
    <w:p w14:paraId="1D0A29E6" w14:textId="77777777" w:rsidR="001B4955" w:rsidRPr="00903DBA" w:rsidRDefault="001B4955" w:rsidP="001B4955">
      <w:pPr>
        <w:pStyle w:val="Code"/>
        <w:rPr>
          <w:highlight w:val="white"/>
        </w:rPr>
      </w:pPr>
      <w:r w:rsidRPr="00903DBA">
        <w:rPr>
          <w:highlight w:val="white"/>
        </w:rPr>
        <w:t xml:space="preserve">  #define LONG_MIN -9223372036854775808L</w:t>
      </w:r>
    </w:p>
    <w:p w14:paraId="29F62875" w14:textId="77777777" w:rsidR="001B4955" w:rsidRPr="00903DBA" w:rsidRDefault="001B4955" w:rsidP="001B4955">
      <w:pPr>
        <w:pStyle w:val="Code"/>
        <w:rPr>
          <w:highlight w:val="white"/>
        </w:rPr>
      </w:pPr>
      <w:r w:rsidRPr="00903DBA">
        <w:rPr>
          <w:highlight w:val="white"/>
        </w:rPr>
        <w:t xml:space="preserve">  #define LONG_MAX 9223372036854775807L</w:t>
      </w:r>
    </w:p>
    <w:p w14:paraId="637AEA6B" w14:textId="77777777" w:rsidR="001B4955" w:rsidRPr="00903DBA" w:rsidRDefault="001B4955" w:rsidP="001B4955">
      <w:pPr>
        <w:pStyle w:val="Code"/>
        <w:rPr>
          <w:highlight w:val="white"/>
        </w:rPr>
      </w:pPr>
      <w:r w:rsidRPr="00903DBA">
        <w:rPr>
          <w:highlight w:val="white"/>
        </w:rPr>
        <w:t xml:space="preserve">  #define ULONG_MAX 0xFFFFFFFFFFFFFFFFUL</w:t>
      </w:r>
    </w:p>
    <w:p w14:paraId="7D7FE382" w14:textId="0BC817CE" w:rsidR="001B4955" w:rsidRPr="00903DBA" w:rsidRDefault="001B4955" w:rsidP="001B4955">
      <w:pPr>
        <w:pStyle w:val="Code"/>
        <w:rPr>
          <w:highlight w:val="white"/>
        </w:rPr>
      </w:pPr>
      <w:r w:rsidRPr="00903DBA">
        <w:rPr>
          <w:highlight w:val="white"/>
        </w:rPr>
        <w:t xml:space="preserve">  #define ULONG_MAX 18446744073709551615UL</w:t>
      </w:r>
    </w:p>
    <w:p w14:paraId="2E47EDDC" w14:textId="77777777" w:rsidR="001B4955" w:rsidRPr="00903DBA" w:rsidRDefault="001B4955" w:rsidP="001B4955">
      <w:pPr>
        <w:pStyle w:val="Code"/>
        <w:rPr>
          <w:highlight w:val="white"/>
        </w:rPr>
      </w:pPr>
      <w:r w:rsidRPr="00903DBA">
        <w:rPr>
          <w:highlight w:val="white"/>
        </w:rPr>
        <w:lastRenderedPageBreak/>
        <w:t>#endif</w:t>
      </w:r>
    </w:p>
    <w:p w14:paraId="187CDFAD" w14:textId="77777777" w:rsidR="001B4955" w:rsidRPr="00903DBA" w:rsidRDefault="001B4955" w:rsidP="001B4955">
      <w:pPr>
        <w:pStyle w:val="Code"/>
        <w:rPr>
          <w:highlight w:val="white"/>
        </w:rPr>
      </w:pPr>
    </w:p>
    <w:p w14:paraId="099D9FA8" w14:textId="20052D75" w:rsidR="001B4955" w:rsidRPr="00903DBA" w:rsidRDefault="001B4955" w:rsidP="001B4955">
      <w:pPr>
        <w:pStyle w:val="Code"/>
        <w:rPr>
          <w:highlight w:val="white"/>
        </w:rPr>
      </w:pPr>
      <w:r w:rsidRPr="00903DBA">
        <w:rPr>
          <w:highlight w:val="white"/>
        </w:rPr>
        <w:t>#endif</w:t>
      </w:r>
    </w:p>
    <w:p w14:paraId="01ADB0EF" w14:textId="47BC9582" w:rsidR="001A5879" w:rsidRPr="00903DBA" w:rsidRDefault="001A5879" w:rsidP="001A5879">
      <w:pPr>
        <w:rPr>
          <w:highlight w:val="white"/>
        </w:rPr>
      </w:pPr>
      <w:r w:rsidRPr="00903DBA">
        <w:rPr>
          <w:highlight w:val="white"/>
        </w:rPr>
        <w:t xml:space="preserve">The file </w:t>
      </w:r>
      <w:r w:rsidRPr="007A3172">
        <w:rPr>
          <w:rStyle w:val="KeyWord0"/>
          <w:highlight w:val="white"/>
        </w:rPr>
        <w:t>float.h</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54BF9F51" w:rsidR="003D1398" w:rsidRPr="00903DBA" w:rsidRDefault="008D6750" w:rsidP="00E65FE6">
      <w:pPr>
        <w:pStyle w:val="CodeHeader"/>
      </w:pPr>
      <w:proofErr w:type="spellStart"/>
      <w:r w:rsidRPr="00903DBA">
        <w:t>f</w:t>
      </w:r>
      <w:r w:rsidR="003D1398" w:rsidRPr="00903DBA">
        <w:t>loat.h</w:t>
      </w:r>
      <w:proofErr w:type="spellEnd"/>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03DBA" w:rsidRDefault="001B4955" w:rsidP="001B4955">
      <w:pPr>
        <w:pStyle w:val="Code"/>
        <w:rPr>
          <w:highlight w:val="white"/>
        </w:rPr>
      </w:pPr>
      <w:r w:rsidRPr="00903DBA">
        <w:rPr>
          <w:highlight w:val="white"/>
        </w:rPr>
        <w:t>#define FLT_EPSILON  1e-6</w:t>
      </w:r>
    </w:p>
    <w:p w14:paraId="1A5FB69B" w14:textId="77777777" w:rsidR="001B4955" w:rsidRPr="00903DBA" w:rsidRDefault="001B4955" w:rsidP="001B4955">
      <w:pPr>
        <w:pStyle w:val="Code"/>
        <w:rPr>
          <w:highlight w:val="white"/>
        </w:rPr>
      </w:pPr>
      <w:r w:rsidRPr="00903DBA">
        <w:rPr>
          <w:highlight w:val="white"/>
        </w:rPr>
        <w:t>#define FLT_MIN_EXP  -38</w:t>
      </w:r>
    </w:p>
    <w:p w14:paraId="64ED1706" w14:textId="77777777" w:rsidR="001B4955" w:rsidRPr="00903DBA" w:rsidRDefault="001B4955" w:rsidP="001B4955">
      <w:pPr>
        <w:pStyle w:val="Code"/>
        <w:rPr>
          <w:highlight w:val="white"/>
        </w:rPr>
      </w:pPr>
      <w:r w:rsidRPr="00903DBA">
        <w:rPr>
          <w:highlight w:val="white"/>
        </w:rPr>
        <w:t>#define FLT_MIN      1.2E-38</w:t>
      </w:r>
    </w:p>
    <w:p w14:paraId="76991C4A" w14:textId="77777777" w:rsidR="001B4955" w:rsidRPr="00903DBA" w:rsidRDefault="001B4955" w:rsidP="001B4955">
      <w:pPr>
        <w:pStyle w:val="Code"/>
        <w:rPr>
          <w:highlight w:val="white"/>
        </w:rPr>
      </w:pPr>
      <w:r w:rsidRPr="00903DBA">
        <w:rPr>
          <w:highlight w:val="white"/>
        </w:rPr>
        <w:t>#define FLT_MAX_EXP  38</w:t>
      </w:r>
    </w:p>
    <w:p w14:paraId="6ADF3E4A" w14:textId="77777777" w:rsidR="001B4955" w:rsidRPr="00903DBA" w:rsidRDefault="001B4955" w:rsidP="001B4955">
      <w:pPr>
        <w:pStyle w:val="Code"/>
        <w:rPr>
          <w:highlight w:val="white"/>
        </w:rPr>
      </w:pPr>
      <w:r w:rsidRPr="00903DBA">
        <w:rPr>
          <w:highlight w:val="white"/>
        </w:rPr>
        <w:t>#define FLT_MAX      3.4E+38</w:t>
      </w:r>
    </w:p>
    <w:p w14:paraId="11657D05" w14:textId="77777777" w:rsidR="001B4955" w:rsidRPr="00903DBA" w:rsidRDefault="001B4955" w:rsidP="001B4955">
      <w:pPr>
        <w:pStyle w:val="Code"/>
        <w:rPr>
          <w:highlight w:val="white"/>
        </w:rPr>
      </w:pPr>
    </w:p>
    <w:p w14:paraId="7D79DE16" w14:textId="77777777" w:rsidR="001B4955" w:rsidRPr="00903DBA" w:rsidRDefault="001B4955" w:rsidP="001B4955">
      <w:pPr>
        <w:pStyle w:val="Code"/>
        <w:rPr>
          <w:highlight w:val="white"/>
        </w:rPr>
      </w:pPr>
      <w:r w:rsidRPr="00903DBA">
        <w:rPr>
          <w:highlight w:val="white"/>
        </w:rPr>
        <w:t>#define DBL_DIG      6</w:t>
      </w:r>
    </w:p>
    <w:p w14:paraId="4749F7D0" w14:textId="77777777" w:rsidR="001B4955" w:rsidRPr="00903DBA" w:rsidRDefault="001B4955" w:rsidP="001B4955">
      <w:pPr>
        <w:pStyle w:val="Code"/>
        <w:rPr>
          <w:highlight w:val="white"/>
        </w:rPr>
      </w:pPr>
      <w:r w:rsidRPr="00903DBA">
        <w:rPr>
          <w:highlight w:val="white"/>
        </w:rPr>
        <w:t>#define DBL_EPSILON  1e-6</w:t>
      </w:r>
    </w:p>
    <w:p w14:paraId="7BB4D048" w14:textId="77777777" w:rsidR="001B4955" w:rsidRPr="00903DBA" w:rsidRDefault="001B4955" w:rsidP="001B4955">
      <w:pPr>
        <w:pStyle w:val="Code"/>
        <w:rPr>
          <w:highlight w:val="white"/>
        </w:rPr>
      </w:pPr>
      <w:r w:rsidRPr="00903DBA">
        <w:rPr>
          <w:highlight w:val="white"/>
        </w:rPr>
        <w:t>#define DBL_MANT_DIG 2</w:t>
      </w:r>
    </w:p>
    <w:p w14:paraId="62A765AC" w14:textId="77777777" w:rsidR="001B4955" w:rsidRPr="00903DBA" w:rsidRDefault="001B4955" w:rsidP="001B4955">
      <w:pPr>
        <w:pStyle w:val="Code"/>
        <w:rPr>
          <w:highlight w:val="white"/>
        </w:rPr>
      </w:pPr>
      <w:r w:rsidRPr="00903DBA">
        <w:rPr>
          <w:highlight w:val="white"/>
        </w:rPr>
        <w:t>#define DBL_MIN_EXP  -308</w:t>
      </w:r>
    </w:p>
    <w:p w14:paraId="4AF459B7" w14:textId="77777777" w:rsidR="001B4955" w:rsidRPr="00903DBA" w:rsidRDefault="001B4955" w:rsidP="001B4955">
      <w:pPr>
        <w:pStyle w:val="Code"/>
        <w:rPr>
          <w:highlight w:val="white"/>
        </w:rPr>
      </w:pPr>
      <w:r w:rsidRPr="00903DBA">
        <w:rPr>
          <w:highlight w:val="white"/>
        </w:rPr>
        <w:t>#define DBL_MIN      2.3E-308</w:t>
      </w:r>
    </w:p>
    <w:p w14:paraId="1B22A058" w14:textId="77777777" w:rsidR="001B4955" w:rsidRPr="00903DBA" w:rsidRDefault="001B4955" w:rsidP="001B4955">
      <w:pPr>
        <w:pStyle w:val="Code"/>
        <w:rPr>
          <w:highlight w:val="white"/>
        </w:rPr>
      </w:pPr>
      <w:r w:rsidRPr="00903DBA">
        <w:rPr>
          <w:highlight w:val="white"/>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4B7204A7" w:rsidR="00EE220E" w:rsidRPr="00903DBA" w:rsidRDefault="00CA0D69" w:rsidP="0060539D">
      <w:pPr>
        <w:pStyle w:val="Rubrik2"/>
      </w:pPr>
      <w:bookmarkStart w:id="573" w:name="_Toc59126287"/>
      <w:r w:rsidRPr="00903DBA">
        <w:t xml:space="preserve">The </w:t>
      </w:r>
      <w:r w:rsidR="0067328D">
        <w:t>A</w:t>
      </w:r>
      <w:r w:rsidR="00EE220E" w:rsidRPr="00903DBA">
        <w:t>sser</w:t>
      </w:r>
      <w:r w:rsidR="008E5D1A" w:rsidRPr="00903DBA">
        <w:t>t</w:t>
      </w:r>
      <w:r w:rsidRPr="00903DBA">
        <w:t xml:space="preserve"> Macro</w:t>
      </w:r>
      <w:bookmarkEnd w:id="573"/>
    </w:p>
    <w:p w14:paraId="78813112" w14:textId="76229F9B"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B2BFF" w:rsidRPr="00903DBA">
        <w:rPr>
          <w:rStyle w:val="KeyWord0"/>
        </w:rPr>
        <w:t>__FILE__</w:t>
      </w:r>
      <w:r w:rsidR="00DB2BFF" w:rsidRPr="00903DBA">
        <w:t xml:space="preserve"> and </w:t>
      </w:r>
      <w:r w:rsidR="00DB2BFF" w:rsidRPr="00903DBA">
        <w:rPr>
          <w:rStyle w:val="KeyWord0"/>
        </w:rPr>
        <w:t>__LINE__</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0D48DE" w:rsidRPr="00903DBA">
        <w:rPr>
          <w:rStyle w:val="KeyWord0"/>
        </w:rPr>
        <w:t>NDEBUG</w:t>
      </w:r>
      <w:r w:rsidR="000D48DE" w:rsidRPr="00903DBA">
        <w:t xml:space="preserve"> macro to shorten the definition of the </w:t>
      </w:r>
      <w:r w:rsidR="008728BE" w:rsidRPr="00903DBA">
        <w:rPr>
          <w:rStyle w:val="KeyWord0"/>
        </w:rPr>
        <w:t>assert</w:t>
      </w:r>
      <w:r w:rsidR="008728BE" w:rsidRPr="00903DBA">
        <w:t xml:space="preserve"> </w:t>
      </w:r>
      <w:r w:rsidR="000D48DE" w:rsidRPr="00903DBA">
        <w:t>macro.</w:t>
      </w:r>
    </w:p>
    <w:p w14:paraId="492C07C6" w14:textId="55099267" w:rsidR="00F65771" w:rsidRPr="00903DBA" w:rsidRDefault="008D6750" w:rsidP="00E65FE6">
      <w:pPr>
        <w:pStyle w:val="CodeHeader"/>
      </w:pPr>
      <w:proofErr w:type="spellStart"/>
      <w:r w:rsidRPr="00903DBA">
        <w:t>a</w:t>
      </w:r>
      <w:r w:rsidR="00F65771" w:rsidRPr="00903DBA">
        <w:t>ssert.h</w:t>
      </w:r>
      <w:proofErr w:type="spellEnd"/>
    </w:p>
    <w:p w14:paraId="10DE0101" w14:textId="77777777" w:rsidR="001B4955" w:rsidRPr="00903DBA" w:rsidRDefault="001B4955" w:rsidP="001B4955">
      <w:pPr>
        <w:pStyle w:val="Code"/>
        <w:rPr>
          <w:highlight w:val="white"/>
        </w:rPr>
      </w:pPr>
      <w:r w:rsidRPr="00903DBA">
        <w:rPr>
          <w:highlight w:val="white"/>
        </w:rPr>
        <w:t>#ifndef __ASSERT_H__</w:t>
      </w:r>
    </w:p>
    <w:p w14:paraId="2FD9503E" w14:textId="77777777" w:rsidR="001B4955" w:rsidRPr="00903DBA" w:rsidRDefault="001B4955" w:rsidP="001B4955">
      <w:pPr>
        <w:pStyle w:val="Code"/>
        <w:rPr>
          <w:highlight w:val="white"/>
        </w:rPr>
      </w:pPr>
      <w:r w:rsidRPr="00903DBA">
        <w:rPr>
          <w:highlight w:val="white"/>
        </w:rPr>
        <w:t>#define __ASSERT_H__</w:t>
      </w:r>
    </w:p>
    <w:p w14:paraId="3EE81BF0" w14:textId="77777777" w:rsidR="001B4955" w:rsidRPr="00903DBA" w:rsidRDefault="001B4955" w:rsidP="001B4955">
      <w:pPr>
        <w:pStyle w:val="Code"/>
        <w:rPr>
          <w:highlight w:val="white"/>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49C02848" w:rsidR="0062113D" w:rsidRPr="00903DBA" w:rsidRDefault="0062113D" w:rsidP="0060539D">
      <w:pPr>
        <w:pStyle w:val="Rubrik2"/>
      </w:pPr>
      <w:bookmarkStart w:id="574" w:name="_Ref55664393"/>
      <w:bookmarkStart w:id="575" w:name="_Toc59126288"/>
      <w:r w:rsidRPr="00903DBA">
        <w:lastRenderedPageBreak/>
        <w:t>Locale Data</w:t>
      </w:r>
      <w:bookmarkEnd w:id="574"/>
      <w:bookmarkEnd w:id="575"/>
      <w:r w:rsidR="00CF334C">
        <w:t xml:space="preserve">                                        </w:t>
      </w:r>
      <w:r w:rsidR="00E61960">
        <w:t xml:space="preserve">     </w:t>
      </w:r>
      <w:r w:rsidR="00753498">
        <w:t xml:space="preserve"> </w:t>
      </w:r>
      <w:r w:rsidR="000B6087">
        <w:t xml:space="preserve">                                              </w:t>
      </w:r>
      <w:r w:rsidR="001063B7">
        <w:t xml:space="preserve">                                                                                                                                                                                                                                                                                                                                                                                                                                                                                                                                                                                                                                                                                                                                                                                                                                                                                                                                                                                                                                                                                                                                                                                                                                                                                                                                                                                                                                                                                                                                                                                                                                                                                                                                                                                                                                                                                                                                                                                                                                                                                                                                                                                                                                                                                                                                                                                                                                                                                                                                                                                                                                                                                                                                                                                                                             </w:t>
      </w:r>
      <w:r w:rsidR="00D9456B">
        <w:t xml:space="preserve">                    </w:t>
      </w:r>
      <w:r w:rsidR="00CC391E">
        <w:t xml:space="preserve">                                                                                                                                                                                                                                                                                                                                           </w:t>
      </w:r>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6B63F26E" w:rsidR="00265BDF" w:rsidRPr="00903DBA" w:rsidRDefault="008D6750" w:rsidP="00E65FE6">
      <w:pPr>
        <w:pStyle w:val="CodeHeader"/>
      </w:pPr>
      <w:proofErr w:type="spellStart"/>
      <w:r w:rsidRPr="00903DBA">
        <w:t>l</w:t>
      </w:r>
      <w:r w:rsidR="00265BDF" w:rsidRPr="00903DBA">
        <w:t>ocale.h</w:t>
      </w:r>
      <w:proofErr w:type="spellEnd"/>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77777777" w:rsidR="00576FC5" w:rsidRDefault="005647E5" w:rsidP="005647E5">
      <w:pPr>
        <w:rPr>
          <w:highlight w:val="white"/>
        </w:rPr>
      </w:pPr>
      <w:r>
        <w:rPr>
          <w:highlight w:val="white"/>
        </w:rPr>
        <w:t xml:space="preserve">The </w:t>
      </w:r>
      <w:r w:rsidRPr="00A4024F">
        <w:rPr>
          <w:rStyle w:val="KeyWord0"/>
          <w:highlight w:val="white"/>
        </w:rPr>
        <w:t>lconv</w:t>
      </w:r>
      <w:r>
        <w:rPr>
          <w:highlight w:val="white"/>
        </w:rPr>
        <w:t xml:space="preserve"> struct holds </w:t>
      </w:r>
      <w:r w:rsidR="00A4024F">
        <w:rPr>
          <w:highlight w:val="white"/>
        </w:rPr>
        <w:t xml:space="preserve">the information of the locale environment. The </w:t>
      </w:r>
      <w:r w:rsidR="00A4024F" w:rsidRPr="00270E61">
        <w:rPr>
          <w:rStyle w:val="KeyWord0"/>
          <w:highlight w:val="white"/>
        </w:rPr>
        <w:t>summerTimeZone</w:t>
      </w:r>
      <w:r w:rsidR="00A4024F">
        <w:rPr>
          <w:highlight w:val="white"/>
        </w:rPr>
        <w:t xml:space="preserve"> and </w:t>
      </w:r>
      <w:r w:rsidR="00A4024F" w:rsidRPr="00270E61">
        <w:rPr>
          <w:rStyle w:val="KeyWord0"/>
          <w:highlight w:val="white"/>
        </w:rPr>
        <w:t>winter</w:t>
      </w:r>
      <w:r w:rsidR="00270E61">
        <w:rPr>
          <w:rStyle w:val="KeyWord0"/>
          <w:highlight w:val="white"/>
        </w:rPr>
        <w:t>-</w:t>
      </w:r>
      <w:r w:rsidR="00A4024F" w:rsidRPr="00270E61">
        <w:rPr>
          <w:rStyle w:val="KeyWord0"/>
          <w:highlight w:val="white"/>
        </w:rPr>
        <w:t>TimeZone</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576FC5" w:rsidRPr="00576FC5">
        <w:rPr>
          <w:rStyle w:val="KeyWord0"/>
          <w:highlight w:val="white"/>
        </w:rPr>
        <w:t>time</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42FD9C44" w:rsidR="00576FC5" w:rsidRPr="00903DBA" w:rsidRDefault="00576FC5" w:rsidP="004A7595">
      <w:pPr>
        <w:rPr>
          <w:highlight w:val="white"/>
        </w:rPr>
      </w:pPr>
      <w:r>
        <w:rPr>
          <w:highlight w:val="white"/>
        </w:rPr>
        <w:t xml:space="preserve">The </w:t>
      </w:r>
      <w:r w:rsidR="00E5072E" w:rsidRPr="00B27B0A">
        <w:rPr>
          <w:rStyle w:val="KeyWord0"/>
          <w:highlight w:val="white"/>
        </w:rPr>
        <w:t>shortDayList</w:t>
      </w:r>
      <w:r w:rsidR="00E5072E">
        <w:rPr>
          <w:highlight w:val="white"/>
        </w:rPr>
        <w:t xml:space="preserve">, </w:t>
      </w:r>
      <w:r w:rsidR="00E5072E" w:rsidRPr="00B27B0A">
        <w:rPr>
          <w:rStyle w:val="KeyWord0"/>
          <w:highlight w:val="white"/>
        </w:rPr>
        <w:t>longDaysList</w:t>
      </w:r>
      <w:r w:rsidR="00E5072E">
        <w:rPr>
          <w:highlight w:val="white"/>
        </w:rPr>
        <w:t xml:space="preserve">, </w:t>
      </w:r>
      <w:r w:rsidR="00E5072E" w:rsidRPr="00B27B0A">
        <w:rPr>
          <w:rStyle w:val="KeyWord0"/>
          <w:highlight w:val="white"/>
        </w:rPr>
        <w:t>shortMonthList</w:t>
      </w:r>
      <w:r w:rsidR="00E5072E">
        <w:rPr>
          <w:highlight w:val="white"/>
        </w:rPr>
        <w:t xml:space="preserve">, and </w:t>
      </w:r>
      <w:r w:rsidR="00E5072E" w:rsidRPr="00B27B0A">
        <w:rPr>
          <w:rStyle w:val="KeyWord0"/>
          <w:highlight w:val="white"/>
        </w:rPr>
        <w:t>longMonth</w:t>
      </w:r>
      <w:r w:rsidR="00B27B0A" w:rsidRPr="00B27B0A">
        <w:rPr>
          <w:rStyle w:val="KeyWord0"/>
          <w:highlight w:val="white"/>
        </w:rPr>
        <w:t>List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61903358" w:rsidR="00B27B0A" w:rsidRPr="00903DBA" w:rsidRDefault="00B27B0A" w:rsidP="00B27B0A">
      <w:pPr>
        <w:rPr>
          <w:highlight w:val="white"/>
        </w:rPr>
      </w:pPr>
      <w:r>
        <w:rPr>
          <w:highlight w:val="white"/>
        </w:rPr>
        <w:t xml:space="preserve">The </w:t>
      </w:r>
      <w:r w:rsidRPr="00B27B0A">
        <w:rPr>
          <w:rStyle w:val="KeyWord0"/>
          <w:highlight w:val="white"/>
        </w:rPr>
        <w:t>lowerCase</w:t>
      </w:r>
      <w:r>
        <w:rPr>
          <w:highlight w:val="white"/>
        </w:rPr>
        <w:t xml:space="preserve"> and </w:t>
      </w:r>
      <w:r w:rsidRPr="00B27B0A">
        <w:rPr>
          <w:rStyle w:val="KeyWord0"/>
          <w:highlight w:val="white"/>
        </w:rPr>
        <w:t>upperCase</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69833C4C" w:rsidR="008F21B3" w:rsidRPr="00903DBA" w:rsidRDefault="008F21B3" w:rsidP="008F21B3">
      <w:pPr>
        <w:rPr>
          <w:highlight w:val="white"/>
        </w:rPr>
      </w:pPr>
      <w:r>
        <w:rPr>
          <w:highlight w:val="white"/>
        </w:rPr>
        <w:t xml:space="preserve">The </w:t>
      </w:r>
      <w:r>
        <w:rPr>
          <w:rStyle w:val="KeyWord0"/>
          <w:highlight w:val="white"/>
        </w:rPr>
        <w:t>messageList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39A769BE"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Pr="00F802D2">
        <w:rPr>
          <w:rStyle w:val="KeyWord0"/>
          <w:highlight w:val="white"/>
        </w:rPr>
        <w:t>enMessageList</w:t>
      </w:r>
      <w:r>
        <w:rPr>
          <w:highlight w:val="white"/>
        </w:rPr>
        <w:t xml:space="preserve"> array</w:t>
      </w:r>
      <w:r w:rsidR="005355CF">
        <w:rPr>
          <w:highlight w:val="white"/>
        </w:rPr>
        <w:t xml:space="preserve"> in the </w:t>
      </w:r>
      <w:r w:rsidR="005355CF" w:rsidRPr="005355CF">
        <w:rPr>
          <w:rStyle w:val="KeyWord0"/>
          <w:highlight w:val="white"/>
        </w:rPr>
        <w:t>locale.c</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7B7A0BDA" w:rsidR="0062113D" w:rsidRPr="00903DBA" w:rsidRDefault="008D6750" w:rsidP="00E65FE6">
      <w:pPr>
        <w:pStyle w:val="CodeHeader"/>
      </w:pPr>
      <w:proofErr w:type="spellStart"/>
      <w:r w:rsidRPr="00903DBA">
        <w:t>l</w:t>
      </w:r>
      <w:r w:rsidR="0062113D" w:rsidRPr="00903DBA">
        <w:t>ocale.c</w:t>
      </w:r>
      <w:proofErr w:type="spellEnd"/>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6310237" w:rsidR="001D255A" w:rsidRPr="00903DBA" w:rsidRDefault="001D255A" w:rsidP="001D255A">
      <w:pPr>
        <w:rPr>
          <w:highlight w:val="white"/>
        </w:rPr>
      </w:pPr>
      <w:r>
        <w:rPr>
          <w:highlight w:val="white"/>
        </w:rPr>
        <w:lastRenderedPageBreak/>
        <w:t xml:space="preserve">We initialize the </w:t>
      </w:r>
      <w:r w:rsidRPr="001D255A">
        <w:rPr>
          <w:rStyle w:val="KeyWord0"/>
          <w:highlight w:val="white"/>
        </w:rPr>
        <w:t>enShortDayList</w:t>
      </w:r>
      <w:r>
        <w:rPr>
          <w:highlight w:val="white"/>
        </w:rPr>
        <w:t xml:space="preserve">, </w:t>
      </w:r>
      <w:r w:rsidRPr="001D255A">
        <w:rPr>
          <w:rStyle w:val="KeyWord0"/>
          <w:highlight w:val="white"/>
        </w:rPr>
        <w:t>enLongDayList</w:t>
      </w:r>
      <w:r>
        <w:rPr>
          <w:highlight w:val="white"/>
        </w:rPr>
        <w:t xml:space="preserve">, </w:t>
      </w:r>
      <w:r w:rsidRPr="001D255A">
        <w:rPr>
          <w:rStyle w:val="KeyWord0"/>
          <w:highlight w:val="white"/>
        </w:rPr>
        <w:t>enShortMonthList</w:t>
      </w:r>
      <w:r>
        <w:rPr>
          <w:highlight w:val="white"/>
        </w:rPr>
        <w:t xml:space="preserve">, and </w:t>
      </w:r>
      <w:r w:rsidRPr="001D255A">
        <w:rPr>
          <w:rStyle w:val="KeyWord0"/>
          <w:highlight w:val="white"/>
        </w:rPr>
        <w:t>enLongMonthList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08FDCB73" w:rsidR="00D615C8" w:rsidRPr="00903DBA" w:rsidRDefault="005355CF" w:rsidP="005355CF">
      <w:pPr>
        <w:rPr>
          <w:highlight w:val="white"/>
        </w:rPr>
      </w:pPr>
      <w:r>
        <w:rPr>
          <w:highlight w:val="white"/>
        </w:rPr>
        <w:t xml:space="preserve">The indexes of the error messages of the </w:t>
      </w:r>
      <w:r w:rsidRPr="005355CF">
        <w:rPr>
          <w:rStyle w:val="KeyWord0"/>
          <w:highlight w:val="white"/>
        </w:rPr>
        <w:t>enMessageList</w:t>
      </w:r>
      <w:r>
        <w:rPr>
          <w:highlight w:val="white"/>
        </w:rPr>
        <w:t xml:space="preserve"> array correspond to the enumeration values of the </w:t>
      </w:r>
      <w:r w:rsidRPr="005355CF">
        <w:rPr>
          <w:rStyle w:val="KeyWord0"/>
          <w:highlight w:val="white"/>
        </w:rPr>
        <w:t>locale.h</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68C2A361" w:rsidR="0076222C" w:rsidRPr="00903DBA" w:rsidRDefault="00A75737" w:rsidP="00A75737">
      <w:pPr>
        <w:rPr>
          <w:highlight w:val="white"/>
        </w:rPr>
      </w:pPr>
      <w:r>
        <w:rPr>
          <w:highlight w:val="white"/>
        </w:rPr>
        <w:t>We initialize the</w:t>
      </w:r>
      <w:r w:rsidR="00D22616">
        <w:rPr>
          <w:highlight w:val="white"/>
        </w:rPr>
        <w:t xml:space="preserve"> </w:t>
      </w:r>
      <w:r w:rsidR="00D22616" w:rsidRPr="00D22616">
        <w:rPr>
          <w:rStyle w:val="KeyWord0"/>
          <w:highlight w:val="white"/>
        </w:rPr>
        <w:t>en_US_utf8</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1B616EDD" w:rsidR="0076222C" w:rsidRPr="00903DBA" w:rsidRDefault="002F4D56" w:rsidP="002F4D56">
      <w:pPr>
        <w:rPr>
          <w:highlight w:val="white"/>
        </w:rPr>
      </w:pPr>
      <w:r>
        <w:rPr>
          <w:highlight w:val="white"/>
        </w:rPr>
        <w:t xml:space="preserve">The </w:t>
      </w:r>
      <w:r w:rsidR="00D25EF2">
        <w:rPr>
          <w:rStyle w:val="KeyWord0"/>
          <w:highlight w:val="white"/>
        </w:rPr>
        <w:t>g_sSize</w:t>
      </w:r>
      <w:r>
        <w:rPr>
          <w:highlight w:val="white"/>
        </w:rPr>
        <w:t xml:space="preserve"> constant </w:t>
      </w:r>
      <w:r w:rsidR="00665D13">
        <w:rPr>
          <w:highlight w:val="white"/>
        </w:rPr>
        <w:t xml:space="preserve">holds the size of the </w:t>
      </w:r>
      <w:r w:rsidR="000B5CD0">
        <w:rPr>
          <w:rStyle w:val="KeyWord0"/>
          <w:highlight w:val="white"/>
        </w:rPr>
        <w:t>g_sArray</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4E03224E" w:rsidR="00792EE1" w:rsidRPr="00903DBA" w:rsidRDefault="00792EE1" w:rsidP="00792EE1">
      <w:pPr>
        <w:rPr>
          <w:highlight w:val="white"/>
        </w:rPr>
      </w:pPr>
      <w:r>
        <w:rPr>
          <w:highlight w:val="white"/>
        </w:rPr>
        <w:t xml:space="preserve">We let the static pointer </w:t>
      </w:r>
      <w:r w:rsidRPr="00792EE1">
        <w:rPr>
          <w:rStyle w:val="KeyWord0"/>
          <w:highlight w:val="white"/>
        </w:rPr>
        <w:t>g_currStructPtr</w:t>
      </w:r>
      <w:r>
        <w:rPr>
          <w:highlight w:val="white"/>
        </w:rPr>
        <w:t xml:space="preserve"> point at the first value of </w:t>
      </w:r>
      <w:r w:rsidR="000B5CD0">
        <w:rPr>
          <w:rStyle w:val="KeyWord0"/>
          <w:highlight w:val="white"/>
        </w:rPr>
        <w:t>g_sArray</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5AF56C84" w:rsidR="00EA6CC5" w:rsidRDefault="008547B2" w:rsidP="008547B2">
      <w:pPr>
        <w:rPr>
          <w:highlight w:val="white"/>
        </w:rPr>
      </w:pPr>
      <w:r>
        <w:rPr>
          <w:highlight w:val="white"/>
        </w:rPr>
        <w:t xml:space="preserve">The </w:t>
      </w:r>
      <w:r w:rsidRPr="008547B2">
        <w:rPr>
          <w:rStyle w:val="KeyWord0"/>
          <w:highlight w:val="white"/>
        </w:rPr>
        <w:t>setLocale</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2017D0" w:rsidRPr="002017D0">
        <w:rPr>
          <w:rStyle w:val="KeyWord0"/>
          <w:highlight w:val="white"/>
        </w:rPr>
        <w:t>localeconv</w:t>
      </w:r>
      <w:r w:rsidR="002017D0">
        <w:rPr>
          <w:highlight w:val="white"/>
        </w:rPr>
        <w:t xml:space="preserve"> below.</w:t>
      </w:r>
      <w:r w:rsidR="00BB13F4">
        <w:rPr>
          <w:highlight w:val="white"/>
        </w:rPr>
        <w:t xml:space="preserve"> The function returns the name of the previous name settings, or null if there </w:t>
      </w:r>
      <w:proofErr w:type="gramStart"/>
      <w:r w:rsidR="00BB13F4">
        <w:rPr>
          <w:highlight w:val="white"/>
        </w:rPr>
        <w:t>is</w:t>
      </w:r>
      <w:proofErr w:type="gramEnd"/>
      <w:r w:rsidR="00BB13F4">
        <w:rPr>
          <w:highlight w:val="white"/>
        </w:rPr>
        <w:t xml:space="preserve"> no settings.</w:t>
      </w:r>
    </w:p>
    <w:p w14:paraId="5D5901B1" w14:textId="125C2554" w:rsidR="0076222C" w:rsidRPr="00903DBA" w:rsidRDefault="0076222C" w:rsidP="001B29FE">
      <w:pPr>
        <w:pStyle w:val="Code"/>
        <w:rPr>
          <w:highlight w:val="white"/>
        </w:rPr>
      </w:pPr>
      <w:r w:rsidRPr="00903DBA">
        <w:rPr>
          <w:highlight w:val="white"/>
        </w:rPr>
        <w:t>char* setlocale(int /*flag*/,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lastRenderedPageBreak/>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5C081D46" w:rsidR="0076222C" w:rsidRPr="00903DBA" w:rsidRDefault="0095721B" w:rsidP="0095721B">
      <w:pPr>
        <w:rPr>
          <w:highlight w:val="white"/>
        </w:rPr>
      </w:pPr>
      <w:r>
        <w:rPr>
          <w:highlight w:val="white"/>
        </w:rPr>
        <w:t xml:space="preserve">The </w:t>
      </w:r>
      <w:r w:rsidRPr="0095721B">
        <w:rPr>
          <w:rStyle w:val="KeyWord0"/>
          <w:highlight w:val="white"/>
        </w:rPr>
        <w:t>localeconv</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24B24AD" w:rsidR="00B15CBB" w:rsidRPr="00903DBA" w:rsidRDefault="00B15CBB" w:rsidP="0060539D">
      <w:pPr>
        <w:pStyle w:val="Rubrik2"/>
      </w:pPr>
      <w:bookmarkStart w:id="576" w:name="_Toc59126289"/>
      <w:r w:rsidRPr="00903DBA">
        <w:t>Character Types</w:t>
      </w:r>
      <w:bookmarkEnd w:id="576"/>
    </w:p>
    <w:p w14:paraId="27CAECD2" w14:textId="3233F326" w:rsidR="003203CF" w:rsidRPr="00903DBA" w:rsidRDefault="003203CF" w:rsidP="003203CF">
      <w:r w:rsidRPr="00903DBA">
        <w:t xml:space="preserve">The </w:t>
      </w:r>
      <w:r w:rsidRPr="00461860">
        <w:rPr>
          <w:rStyle w:val="KeyWord0"/>
        </w:rPr>
        <w:t>ctype.h</w:t>
      </w:r>
      <w:r w:rsidRPr="00903DBA">
        <w:t xml:space="preserve"> and </w:t>
      </w:r>
      <w:r w:rsidRPr="00461860">
        <w:rPr>
          <w:rStyle w:val="KeyWord0"/>
        </w:rPr>
        <w:t>ctyp</w:t>
      </w:r>
      <w:r w:rsidR="00461860" w:rsidRPr="00461860">
        <w:rPr>
          <w:rStyle w:val="KeyWord0"/>
        </w:rPr>
        <w:t>e</w:t>
      </w:r>
      <w:r w:rsidRPr="00461860">
        <w:rPr>
          <w:rStyle w:val="KeyWord0"/>
        </w:rPr>
        <w:t>.c</w:t>
      </w:r>
      <w:r w:rsidRPr="00903DBA">
        <w:t xml:space="preserve"> files hold a set functions that test </w:t>
      </w:r>
      <w:r w:rsidR="00BB13F4">
        <w:t xml:space="preserve">different </w:t>
      </w:r>
      <w:r w:rsidRPr="00903DBA">
        <w:t>character conditions.</w:t>
      </w:r>
    </w:p>
    <w:p w14:paraId="243F8CAB" w14:textId="3B82911E" w:rsidR="00EE220E" w:rsidRPr="00903DBA" w:rsidRDefault="008D6750" w:rsidP="00E65FE6">
      <w:pPr>
        <w:pStyle w:val="CodeHeader"/>
      </w:pPr>
      <w:proofErr w:type="spellStart"/>
      <w:r w:rsidRPr="00903DBA">
        <w:t>ct</w:t>
      </w:r>
      <w:r w:rsidR="00EE220E" w:rsidRPr="00903DBA">
        <w:t>ype.h</w:t>
      </w:r>
      <w:proofErr w:type="spellEnd"/>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903DBA" w:rsidRDefault="0012107B" w:rsidP="0012107B">
      <w:pPr>
        <w:pStyle w:val="Code"/>
        <w:rPr>
          <w:highlight w:val="white"/>
        </w:rPr>
      </w:pPr>
      <w:r w:rsidRPr="00903DBA">
        <w:rPr>
          <w:highlight w:val="white"/>
        </w:rPr>
        <w:t>extern int isupper(int c);</w:t>
      </w:r>
    </w:p>
    <w:p w14:paraId="4F56DCF4" w14:textId="77777777" w:rsidR="0012107B" w:rsidRPr="00903DBA" w:rsidRDefault="0012107B" w:rsidP="0012107B">
      <w:pPr>
        <w:pStyle w:val="Code"/>
        <w:rPr>
          <w:highlight w:val="white"/>
        </w:rPr>
      </w:pPr>
      <w:r w:rsidRPr="00903DBA">
        <w:rPr>
          <w:highlight w:val="white"/>
        </w:rPr>
        <w:t>extern int isalpha(int c);</w:t>
      </w:r>
    </w:p>
    <w:p w14:paraId="5267495E" w14:textId="77777777" w:rsidR="0012107B" w:rsidRPr="00903DBA" w:rsidRDefault="0012107B" w:rsidP="0012107B">
      <w:pPr>
        <w:pStyle w:val="Code"/>
        <w:rPr>
          <w:highlight w:val="white"/>
        </w:rPr>
      </w:pPr>
      <w:r w:rsidRPr="00903DBA">
        <w:rPr>
          <w:highlight w:val="white"/>
        </w:rPr>
        <w:t>extern int isdigit(int c);</w:t>
      </w:r>
    </w:p>
    <w:p w14:paraId="5F768BFD" w14:textId="77777777" w:rsidR="0012107B" w:rsidRPr="00903DBA" w:rsidRDefault="0012107B" w:rsidP="0012107B">
      <w:pPr>
        <w:pStyle w:val="Code"/>
        <w:rPr>
          <w:highlight w:val="white"/>
        </w:rPr>
      </w:pPr>
      <w:r w:rsidRPr="00903DBA">
        <w:rPr>
          <w:highlight w:val="white"/>
        </w:rPr>
        <w:t>extern int isalnum(int c);</w:t>
      </w:r>
    </w:p>
    <w:p w14:paraId="61E557E1" w14:textId="77777777" w:rsidR="0012107B" w:rsidRPr="00903DBA" w:rsidRDefault="0012107B" w:rsidP="0012107B">
      <w:pPr>
        <w:pStyle w:val="Code"/>
        <w:rPr>
          <w:highlight w:val="white"/>
        </w:rPr>
      </w:pPr>
      <w:r w:rsidRPr="00903DBA">
        <w:rPr>
          <w:highlight w:val="white"/>
        </w:rPr>
        <w:t>extern int isxdigit(int c);</w:t>
      </w:r>
    </w:p>
    <w:p w14:paraId="36692CF4" w14:textId="77777777" w:rsidR="0012107B" w:rsidRPr="00903DBA" w:rsidRDefault="0012107B" w:rsidP="0012107B">
      <w:pPr>
        <w:pStyle w:val="Code"/>
        <w:rPr>
          <w:highlight w:val="white"/>
        </w:rPr>
      </w:pPr>
      <w:r w:rsidRPr="00903DBA">
        <w:rPr>
          <w:highlight w:val="white"/>
        </w:rPr>
        <w:t>extern int isgraph(int c);</w:t>
      </w:r>
    </w:p>
    <w:p w14:paraId="7BEE5ACA" w14:textId="77777777" w:rsidR="0012107B" w:rsidRPr="00903DBA" w:rsidRDefault="0012107B" w:rsidP="0012107B">
      <w:pPr>
        <w:pStyle w:val="Code"/>
        <w:rPr>
          <w:highlight w:val="white"/>
        </w:rPr>
      </w:pPr>
      <w:r w:rsidRPr="00903DBA">
        <w:rPr>
          <w:highlight w:val="white"/>
        </w:rPr>
        <w:t>extern int isprint(int c);</w:t>
      </w:r>
    </w:p>
    <w:p w14:paraId="021DE289" w14:textId="77777777" w:rsidR="0012107B" w:rsidRPr="00903DBA" w:rsidRDefault="0012107B" w:rsidP="0012107B">
      <w:pPr>
        <w:pStyle w:val="Code"/>
        <w:rPr>
          <w:highlight w:val="white"/>
        </w:rPr>
      </w:pPr>
      <w:r w:rsidRPr="00903DBA">
        <w:rPr>
          <w:highlight w:val="white"/>
        </w:rPr>
        <w:t>extern int ispunct(int c);</w:t>
      </w:r>
    </w:p>
    <w:p w14:paraId="4F884BA7" w14:textId="77777777" w:rsidR="0012107B" w:rsidRPr="00903DBA" w:rsidRDefault="0012107B" w:rsidP="0012107B">
      <w:pPr>
        <w:pStyle w:val="Code"/>
        <w:rPr>
          <w:highlight w:val="white"/>
        </w:rPr>
      </w:pPr>
      <w:r w:rsidRPr="00903DBA">
        <w:rPr>
          <w:highlight w:val="whit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903DBA" w:rsidRDefault="0012107B" w:rsidP="0012107B">
      <w:pPr>
        <w:pStyle w:val="Code"/>
        <w:rPr>
          <w:highlight w:val="white"/>
        </w:rPr>
      </w:pPr>
      <w:r w:rsidRPr="00903DBA">
        <w:rPr>
          <w:highlight w:val="white"/>
        </w:rPr>
        <w:t>extern int tolower(int c);</w:t>
      </w:r>
    </w:p>
    <w:p w14:paraId="7AA77C2C" w14:textId="77777777" w:rsidR="0012107B" w:rsidRPr="00903DBA" w:rsidRDefault="0012107B" w:rsidP="0012107B">
      <w:pPr>
        <w:pStyle w:val="Code"/>
        <w:rPr>
          <w:highlight w:val="white"/>
        </w:rPr>
      </w:pPr>
      <w:r w:rsidRPr="00903DBA">
        <w:rPr>
          <w:highlight w:val="white"/>
        </w:rPr>
        <w:t>extern int toupper(int c);</w:t>
      </w:r>
    </w:p>
    <w:p w14:paraId="06538D56" w14:textId="77777777" w:rsidR="0012107B" w:rsidRPr="00903DBA" w:rsidRDefault="0012107B" w:rsidP="0012107B">
      <w:pPr>
        <w:pStyle w:val="Code"/>
        <w:rPr>
          <w:highlight w:val="white"/>
        </w:rPr>
      </w:pPr>
    </w:p>
    <w:p w14:paraId="4E61DEB4" w14:textId="77777777" w:rsidR="0012107B" w:rsidRPr="00903DBA" w:rsidRDefault="0012107B" w:rsidP="0012107B">
      <w:pPr>
        <w:pStyle w:val="Code"/>
        <w:rPr>
          <w:highlight w:val="white"/>
        </w:rPr>
      </w:pPr>
      <w:r w:rsidRPr="00903DBA">
        <w:rPr>
          <w:highlight w:val="white"/>
        </w:rPr>
        <w:t>#endif</w:t>
      </w:r>
    </w:p>
    <w:p w14:paraId="5C5AF2B0" w14:textId="39D5C0AD" w:rsidR="00FD2002" w:rsidRPr="00903DBA" w:rsidRDefault="008D6750" w:rsidP="00E65FE6">
      <w:pPr>
        <w:pStyle w:val="CodeHeader"/>
      </w:pPr>
      <w:proofErr w:type="spellStart"/>
      <w:r w:rsidRPr="00903DBA">
        <w:t>ct</w:t>
      </w:r>
      <w:r w:rsidR="00FD2002" w:rsidRPr="00903DBA">
        <w:t>ype.c</w:t>
      </w:r>
      <w:proofErr w:type="spellEnd"/>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10153303" w:rsidR="0012107B" w:rsidRPr="00903DBA" w:rsidRDefault="003203CF" w:rsidP="003203CF">
      <w:pPr>
        <w:rPr>
          <w:highlight w:val="white"/>
        </w:rPr>
      </w:pPr>
      <w:r w:rsidRPr="00903DBA">
        <w:rPr>
          <w:highlight w:val="white"/>
        </w:rPr>
        <w:t xml:space="preserve">The </w:t>
      </w:r>
      <w:r w:rsidRPr="00903DBA">
        <w:rPr>
          <w:rStyle w:val="KeyWord0"/>
          <w:highlight w:val="white"/>
        </w:rPr>
        <w:t>islower</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461860">
        <w:rPr>
          <w:highlight w:val="white"/>
        </w:rPr>
        <w:t>13.5</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lastRenderedPageBreak/>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70956C20" w:rsidR="003203CF" w:rsidRPr="00903DBA" w:rsidRDefault="003203CF" w:rsidP="003203CF">
      <w:pPr>
        <w:rPr>
          <w:highlight w:val="white"/>
        </w:rPr>
      </w:pPr>
      <w:r w:rsidRPr="00903DBA">
        <w:rPr>
          <w:highlight w:val="white"/>
        </w:rPr>
        <w:t xml:space="preserve">The </w:t>
      </w:r>
      <w:r w:rsidRPr="00903DBA">
        <w:rPr>
          <w:rStyle w:val="KeyWord0"/>
          <w:highlight w:val="white"/>
        </w:rPr>
        <w:t>isupper</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Pr="00903DBA">
        <w:rPr>
          <w:rStyle w:val="KeyWord0"/>
          <w:highlight w:val="white"/>
        </w:rPr>
        <w:t>islower</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4ECA1867" w:rsidR="0012107B" w:rsidRPr="00903DBA" w:rsidRDefault="005C6D99" w:rsidP="005C6D99">
      <w:pPr>
        <w:rPr>
          <w:highlight w:val="white"/>
        </w:rPr>
      </w:pPr>
      <w:r w:rsidRPr="00903DBA">
        <w:rPr>
          <w:highlight w:val="white"/>
        </w:rPr>
        <w:t xml:space="preserve">The </w:t>
      </w:r>
      <w:r w:rsidRPr="00903DBA">
        <w:rPr>
          <w:rStyle w:val="KeyWord0"/>
          <w:highlight w:val="white"/>
        </w:rPr>
        <w:t>isalpha</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7BF01BB9" w:rsidR="0012107B" w:rsidRPr="00903DBA" w:rsidRDefault="00720D0E" w:rsidP="00720D0E">
      <w:pPr>
        <w:rPr>
          <w:highlight w:val="white"/>
        </w:rPr>
      </w:pPr>
      <w:r w:rsidRPr="00903DBA">
        <w:rPr>
          <w:highlight w:val="white"/>
        </w:rPr>
        <w:t xml:space="preserve">The </w:t>
      </w:r>
      <w:r w:rsidRPr="00903DBA">
        <w:rPr>
          <w:rStyle w:val="KeyWord0"/>
          <w:highlight w:val="white"/>
        </w:rPr>
        <w:t>isdigit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77" w:name="_Hlk55664765"/>
      <w:r w:rsidRPr="00903DBA">
        <w:rPr>
          <w:highlight w:val="white"/>
        </w:rPr>
        <w:t>locale convention</w:t>
      </w:r>
      <w:bookmarkEnd w:id="577"/>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w:t>
      </w:r>
      <w:proofErr w:type="spellStart"/>
      <w:r w:rsidR="00AB4200">
        <w:rPr>
          <w:highlight w:val="white"/>
        </w:rPr>
        <w:t>ASCIII</w:t>
      </w:r>
      <w:proofErr w:type="spellEnd"/>
      <w:r w:rsidR="00AB4200">
        <w:rPr>
          <w:highlight w:val="white"/>
        </w:rPr>
        <w:t xml:space="preserve">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EF2A2E3" w:rsidR="0012107B" w:rsidRPr="00903DBA" w:rsidRDefault="008B7F86" w:rsidP="008B7F86">
      <w:pPr>
        <w:rPr>
          <w:highlight w:val="white"/>
        </w:rPr>
      </w:pPr>
      <w:r w:rsidRPr="00903DBA">
        <w:rPr>
          <w:highlight w:val="white"/>
        </w:rPr>
        <w:t xml:space="preserve">The </w:t>
      </w:r>
      <w:r w:rsidRPr="00903DBA">
        <w:rPr>
          <w:rStyle w:val="KeyWord0"/>
          <w:highlight w:val="white"/>
        </w:rPr>
        <w:t>isalnum</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38E14008" w:rsidR="0012107B" w:rsidRPr="00903DBA" w:rsidRDefault="008B7F86" w:rsidP="008B7F86">
      <w:pPr>
        <w:rPr>
          <w:highlight w:val="white"/>
        </w:rPr>
      </w:pPr>
      <w:r w:rsidRPr="00903DBA">
        <w:rPr>
          <w:highlight w:val="white"/>
        </w:rPr>
        <w:t xml:space="preserve">The </w:t>
      </w:r>
      <w:r w:rsidRPr="00903DBA">
        <w:rPr>
          <w:rStyle w:val="KeyWord0"/>
          <w:highlight w:val="white"/>
        </w:rPr>
        <w:t>isxdigit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37AEA983" w:rsidR="008B7F86" w:rsidRPr="00903DBA" w:rsidRDefault="008B7F86" w:rsidP="008B7F86">
      <w:pPr>
        <w:rPr>
          <w:highlight w:val="white"/>
        </w:rPr>
      </w:pPr>
      <w:r w:rsidRPr="00903DBA">
        <w:rPr>
          <w:highlight w:val="white"/>
        </w:rPr>
        <w:t xml:space="preserve">The </w:t>
      </w:r>
      <w:r w:rsidRPr="00903DBA">
        <w:rPr>
          <w:rStyle w:val="KeyWord0"/>
          <w:highlight w:val="white"/>
        </w:rPr>
        <w:t>isgraph</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07E606BA" w:rsidR="00094E46" w:rsidRPr="00903DBA" w:rsidRDefault="00094E46" w:rsidP="00094E46">
      <w:pPr>
        <w:rPr>
          <w:highlight w:val="white"/>
        </w:rPr>
      </w:pPr>
      <w:r w:rsidRPr="00903DBA">
        <w:rPr>
          <w:highlight w:val="white"/>
        </w:rPr>
        <w:lastRenderedPageBreak/>
        <w:t xml:space="preserve">The </w:t>
      </w:r>
      <w:r w:rsidRPr="00903DBA">
        <w:rPr>
          <w:rStyle w:val="KeyWord0"/>
          <w:highlight w:val="white"/>
        </w:rPr>
        <w:t>isprint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DA9C669" w:rsidR="003F34C8" w:rsidRPr="00903DBA" w:rsidRDefault="003F34C8" w:rsidP="003F34C8">
      <w:pPr>
        <w:rPr>
          <w:highlight w:val="white"/>
        </w:rPr>
      </w:pPr>
      <w:r w:rsidRPr="00903DBA">
        <w:rPr>
          <w:highlight w:val="white"/>
        </w:rPr>
        <w:t xml:space="preserve">The </w:t>
      </w:r>
      <w:r w:rsidRPr="00903DBA">
        <w:rPr>
          <w:rStyle w:val="KeyWord0"/>
          <w:highlight w:val="white"/>
        </w:rPr>
        <w:t>ispunct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70B6CF10" w:rsidR="0012107B" w:rsidRPr="00903DBA" w:rsidRDefault="00885832" w:rsidP="00885832">
      <w:pPr>
        <w:rPr>
          <w:highlight w:val="white"/>
        </w:rPr>
      </w:pPr>
      <w:r w:rsidRPr="00903DBA">
        <w:rPr>
          <w:highlight w:val="white"/>
        </w:rPr>
        <w:t xml:space="preserve">The </w:t>
      </w:r>
      <w:r w:rsidRPr="00903DBA">
        <w:rPr>
          <w:rStyle w:val="KeyWord0"/>
          <w:highlight w:val="white"/>
        </w:rPr>
        <w:t>is</w:t>
      </w:r>
      <w:r w:rsidR="00916784" w:rsidRPr="00903DBA">
        <w:rPr>
          <w:rStyle w:val="KeyWord0"/>
          <w:highlight w:val="white"/>
        </w:rPr>
        <w:t>cntrl</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1F89C730" w:rsidR="00A56302" w:rsidRPr="00903DBA" w:rsidRDefault="00A56302" w:rsidP="00A56302">
      <w:pPr>
        <w:rPr>
          <w:highlight w:val="white"/>
        </w:rPr>
      </w:pPr>
      <w:r w:rsidRPr="00903DBA">
        <w:rPr>
          <w:highlight w:val="white"/>
        </w:rPr>
        <w:t xml:space="preserve">The </w:t>
      </w:r>
      <w:r w:rsidRPr="00903DBA">
        <w:rPr>
          <w:rStyle w:val="KeyWord0"/>
          <w:highlight w:val="white"/>
        </w:rPr>
        <w:t>isspace</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1A6C18AC" w:rsidR="0012107B" w:rsidRPr="00903DBA" w:rsidRDefault="00AC3FD3" w:rsidP="00AC3FD3">
      <w:pPr>
        <w:rPr>
          <w:highlight w:val="white"/>
        </w:rPr>
      </w:pPr>
      <w:r w:rsidRPr="00903DBA">
        <w:rPr>
          <w:highlight w:val="white"/>
        </w:rPr>
        <w:t xml:space="preserve">The </w:t>
      </w:r>
      <w:r w:rsidRPr="00903DBA">
        <w:rPr>
          <w:rStyle w:val="KeyWord0"/>
          <w:highlight w:val="white"/>
        </w:rPr>
        <w:t>tolower</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FBE893E"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190B45" w:rsidRPr="00903DBA">
        <w:rPr>
          <w:rStyle w:val="KeyWord0"/>
          <w:highlight w:val="white"/>
        </w:rPr>
        <w:t>strchr</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w:t>
      </w:r>
      <w:proofErr w:type="gramStart"/>
      <w:r w:rsidR="003F4DCB" w:rsidRPr="00903DBA">
        <w:rPr>
          <w:highlight w:val="white"/>
        </w:rPr>
        <w:t>32</w:t>
      </w:r>
      <w:r w:rsidR="00F86BCF" w:rsidRPr="00903DBA">
        <w:rPr>
          <w:highlight w:val="white"/>
        </w:rPr>
        <w:t>, since</w:t>
      </w:r>
      <w:proofErr w:type="gramEnd"/>
      <w:r w:rsidR="00F86BCF" w:rsidRPr="00903DBA">
        <w:rPr>
          <w:highlight w:val="white"/>
        </w:rPr>
        <w:t xml:space="preserv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lastRenderedPageBreak/>
        <w:t>}</w:t>
      </w:r>
    </w:p>
    <w:p w14:paraId="7710607F" w14:textId="28153BDC" w:rsidR="00F0368E" w:rsidRPr="00903DBA" w:rsidRDefault="00F0368E" w:rsidP="00F0368E">
      <w:pPr>
        <w:rPr>
          <w:highlight w:val="white"/>
        </w:rPr>
      </w:pPr>
      <w:r w:rsidRPr="00903DBA">
        <w:rPr>
          <w:highlight w:val="white"/>
        </w:rPr>
        <w:t xml:space="preserve">The </w:t>
      </w:r>
      <w:r w:rsidRPr="00903DBA">
        <w:rPr>
          <w:rStyle w:val="KeyWord0"/>
          <w:highlight w:val="white"/>
        </w:rPr>
        <w:t>toupper</w:t>
      </w:r>
      <w:r w:rsidRPr="00903DBA">
        <w:rPr>
          <w:highlight w:val="white"/>
        </w:rPr>
        <w:t xml:space="preserve"> function returns the character converted to lowercase if it is an uppercase character in the same way as </w:t>
      </w:r>
      <w:r w:rsidRPr="00903DBA">
        <w:rPr>
          <w:rStyle w:val="KeyWord0"/>
          <w:highlight w:val="white"/>
        </w:rPr>
        <w:t>tolower</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 xml:space="preserve">If there is no locale convention available, we return the character with ASCII value minus </w:t>
      </w:r>
      <w:proofErr w:type="gramStart"/>
      <w:r w:rsidRPr="00903DBA">
        <w:rPr>
          <w:highlight w:val="white"/>
        </w:rPr>
        <w:t>32, since</w:t>
      </w:r>
      <w:proofErr w:type="gramEnd"/>
      <w:r w:rsidRPr="00903DBA">
        <w:rPr>
          <w:highlight w:val="white"/>
        </w:rPr>
        <w:t xml:space="preserv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5647378F" w:rsidR="00EE220E" w:rsidRDefault="0078214F" w:rsidP="0060539D">
      <w:pPr>
        <w:pStyle w:val="Rubrik2"/>
      </w:pPr>
      <w:bookmarkStart w:id="578" w:name="_Toc59126290"/>
      <w:r w:rsidRPr="00903DBA">
        <w:t>S</w:t>
      </w:r>
      <w:r w:rsidR="00EE220E" w:rsidRPr="00903DBA">
        <w:t>tring</w:t>
      </w:r>
      <w:r w:rsidRPr="00903DBA">
        <w:t>s</w:t>
      </w:r>
      <w:bookmarkEnd w:id="578"/>
    </w:p>
    <w:p w14:paraId="052B3F45" w14:textId="5A8BDDE3" w:rsidR="00511CA3" w:rsidRPr="00511CA3" w:rsidRDefault="00511CA3" w:rsidP="00511CA3">
      <w:r>
        <w:t xml:space="preserve">The </w:t>
      </w:r>
      <w:r w:rsidRPr="00511CA3">
        <w:rPr>
          <w:rStyle w:val="KeyWord0"/>
        </w:rPr>
        <w:t>string</w:t>
      </w:r>
      <w:r>
        <w:t xml:space="preserve"> standard library holds function for searching and modifying strings.</w:t>
      </w:r>
    </w:p>
    <w:p w14:paraId="14ACCA1E" w14:textId="235BEECD" w:rsidR="0078214F" w:rsidRPr="00903DBA" w:rsidRDefault="008D6750" w:rsidP="00E65FE6">
      <w:pPr>
        <w:pStyle w:val="CodeHeader"/>
      </w:pPr>
      <w:proofErr w:type="spellStart"/>
      <w:r w:rsidRPr="00903DBA">
        <w:t>s</w:t>
      </w:r>
      <w:r w:rsidR="0078214F" w:rsidRPr="00903DBA">
        <w:t>tring.h</w:t>
      </w:r>
      <w:proofErr w:type="spellEnd"/>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903DBA" w:rsidRDefault="007965E2" w:rsidP="007965E2">
      <w:pPr>
        <w:pStyle w:val="Code"/>
        <w:rPr>
          <w:highlight w:val="white"/>
        </w:rPr>
      </w:pPr>
      <w:r w:rsidRPr="00903DBA">
        <w:rPr>
          <w:highlight w:val="whit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lastRenderedPageBreak/>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15AC931E" w:rsidR="0078214F" w:rsidRPr="00903DBA" w:rsidRDefault="008D6750" w:rsidP="00E65FE6">
      <w:pPr>
        <w:pStyle w:val="CodeHeader"/>
      </w:pPr>
      <w:proofErr w:type="spellStart"/>
      <w:r w:rsidRPr="00903DBA">
        <w:t>s</w:t>
      </w:r>
      <w:r w:rsidR="0078214F" w:rsidRPr="00903DBA">
        <w:t>tring.c</w:t>
      </w:r>
      <w:proofErr w:type="spellEnd"/>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77777777" w:rsidR="003678C0" w:rsidRPr="00903DBA" w:rsidRDefault="003678C0" w:rsidP="003678C0">
      <w:pPr>
        <w:rPr>
          <w:highlight w:val="white"/>
        </w:rPr>
      </w:pPr>
      <w:r>
        <w:rPr>
          <w:highlight w:val="white"/>
        </w:rPr>
        <w:t xml:space="preserve">The </w:t>
      </w:r>
      <w:r w:rsidRPr="00206EE8">
        <w:rPr>
          <w:rStyle w:val="KeyWord0"/>
          <w:highlight w:val="white"/>
        </w:rPr>
        <w:t>strlen</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0B3C143B" w14:textId="77777777" w:rsidR="003678C0" w:rsidRPr="00903DBA" w:rsidRDefault="003678C0" w:rsidP="003678C0">
      <w:pPr>
        <w:pStyle w:val="Code"/>
        <w:rPr>
          <w:highlight w:val="white"/>
        </w:rPr>
      </w:pPr>
      <w:r w:rsidRPr="00903DBA">
        <w:rPr>
          <w:highlight w:val="white"/>
        </w:rPr>
        <w:t xml:space="preserve">    // Empty.</w:t>
      </w:r>
    </w:p>
    <w:p w14:paraId="1AE0E40B" w14:textId="77777777"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77C2AA5C" w:rsidR="000E1812" w:rsidRPr="00903DBA" w:rsidRDefault="000E1812" w:rsidP="0060539D">
      <w:pPr>
        <w:pStyle w:val="Rubrik3"/>
        <w:rPr>
          <w:highlight w:val="white"/>
        </w:rPr>
      </w:pPr>
      <w:r>
        <w:rPr>
          <w:highlight w:val="white"/>
        </w:rPr>
        <w:t>String Copying</w:t>
      </w:r>
    </w:p>
    <w:p w14:paraId="151FD2AA" w14:textId="2BD5D320" w:rsidR="007965E2" w:rsidRPr="00903DBA" w:rsidRDefault="00EC686F" w:rsidP="00EC686F">
      <w:pPr>
        <w:rPr>
          <w:highlight w:val="white"/>
        </w:rPr>
      </w:pPr>
      <w:r>
        <w:rPr>
          <w:highlight w:val="white"/>
        </w:rPr>
        <w:t xml:space="preserve">The </w:t>
      </w:r>
      <w:r w:rsidRPr="001208E1">
        <w:rPr>
          <w:rStyle w:val="KeyWord0"/>
          <w:highlight w:val="white"/>
        </w:rPr>
        <w:t>strcpy</w:t>
      </w:r>
      <w:r>
        <w:rPr>
          <w:highlight w:val="white"/>
        </w:rPr>
        <w:t xml:space="preserve"> function </w:t>
      </w:r>
      <w:r w:rsidR="0059000E">
        <w:rPr>
          <w:highlight w:val="white"/>
        </w:rPr>
        <w:t xml:space="preserve">copies the text of the </w:t>
      </w:r>
      <w:r w:rsidR="0059000E" w:rsidRPr="0059000E">
        <w:rPr>
          <w:rStyle w:val="KeyWord0"/>
          <w:highlight w:val="white"/>
        </w:rPr>
        <w:t>source</w:t>
      </w:r>
      <w:r w:rsidR="0059000E">
        <w:rPr>
          <w:highlight w:val="white"/>
        </w:rPr>
        <w:t xml:space="preserve"> parameter to the </w:t>
      </w:r>
      <w:r w:rsidR="0059000E" w:rsidRPr="0059000E">
        <w:rPr>
          <w:rStyle w:val="KeyWord0"/>
          <w:highlight w:val="white"/>
        </w:rPr>
        <w:t>target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 xml:space="preserve">to the target </w:t>
      </w:r>
      <w:proofErr w:type="gramStart"/>
      <w:r>
        <w:rPr>
          <w:highlight w:val="white"/>
        </w:rPr>
        <w:t>string, and</w:t>
      </w:r>
      <w:proofErr w:type="gramEnd"/>
      <w:r>
        <w:rPr>
          <w:highlight w:val="white"/>
        </w:rPr>
        <w:t xml:space="preserve">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1D8915DE" w:rsidR="007965E2" w:rsidRPr="00903DBA" w:rsidRDefault="00F10228" w:rsidP="00F10228">
      <w:pPr>
        <w:rPr>
          <w:highlight w:val="white"/>
        </w:rPr>
      </w:pPr>
      <w:r>
        <w:rPr>
          <w:highlight w:val="white"/>
        </w:rPr>
        <w:t xml:space="preserve">The </w:t>
      </w:r>
      <w:r w:rsidRPr="001208E1">
        <w:rPr>
          <w:rStyle w:val="KeyWord0"/>
          <w:highlight w:val="white"/>
        </w:rPr>
        <w:t>strcpy</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00886FB7" w:rsidRPr="00411CAA">
        <w:rPr>
          <w:rStyle w:val="KeyWord0"/>
          <w:highlight w:val="white"/>
        </w:rPr>
        <w:t>size</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2D060509" w:rsidR="007965E2" w:rsidRDefault="00DD0CC3" w:rsidP="00564B3F">
      <w:pPr>
        <w:rPr>
          <w:highlight w:val="white"/>
        </w:rPr>
      </w:pPr>
      <w:r>
        <w:rPr>
          <w:highlight w:val="white"/>
        </w:rPr>
        <w:lastRenderedPageBreak/>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2033EE" w:rsidRPr="002033EE">
        <w:rPr>
          <w:rStyle w:val="KeyWord0"/>
          <w:highlight w:val="white"/>
        </w:rPr>
        <w:t>size</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25900357" w:rsidR="000E1812" w:rsidRPr="000E1812" w:rsidRDefault="000E1812" w:rsidP="0060539D">
      <w:pPr>
        <w:pStyle w:val="Rubrik3"/>
        <w:rPr>
          <w:highlight w:val="white"/>
        </w:rPr>
      </w:pPr>
      <w:r w:rsidRPr="000E1812">
        <w:rPr>
          <w:highlight w:val="white"/>
        </w:rPr>
        <w:t xml:space="preserve">String </w:t>
      </w:r>
      <w:r w:rsidR="00404662">
        <w:t>C</w:t>
      </w:r>
      <w:r w:rsidR="00404662" w:rsidRPr="00404662">
        <w:rPr>
          <w:rStyle w:val="Rubrik3Char"/>
          <w:b/>
        </w:rPr>
        <w:t>oncatenation</w:t>
      </w:r>
    </w:p>
    <w:p w14:paraId="349765C1" w14:textId="5CDB7A6D" w:rsidR="007965E2" w:rsidRPr="00903DBA" w:rsidRDefault="002033EE" w:rsidP="002033EE">
      <w:pPr>
        <w:rPr>
          <w:highlight w:val="white"/>
        </w:rPr>
      </w:pPr>
      <w:r>
        <w:rPr>
          <w:highlight w:val="white"/>
        </w:rPr>
        <w:t xml:space="preserve">The </w:t>
      </w:r>
      <w:r w:rsidRPr="002033EE">
        <w:rPr>
          <w:rStyle w:val="KeyWord0"/>
          <w:highlight w:val="white"/>
        </w:rPr>
        <w:t>strcat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55ACEB69" w:rsidR="00B664ED" w:rsidRPr="00903DBA" w:rsidRDefault="00B664ED" w:rsidP="00B664ED">
      <w:pPr>
        <w:rPr>
          <w:highlight w:val="white"/>
        </w:rPr>
      </w:pPr>
      <w:r>
        <w:rPr>
          <w:highlight w:val="white"/>
        </w:rPr>
        <w:t xml:space="preserve">The </w:t>
      </w:r>
      <w:r w:rsidRPr="001208E1">
        <w:rPr>
          <w:rStyle w:val="KeyWord0"/>
          <w:highlight w:val="white"/>
        </w:rPr>
        <w:t>str</w:t>
      </w:r>
      <w:r w:rsidR="000E1812">
        <w:rPr>
          <w:rStyle w:val="KeyWord0"/>
          <w:highlight w:val="white"/>
        </w:rPr>
        <w:t>ncat</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Pr="00411CAA">
        <w:rPr>
          <w:rStyle w:val="KeyWord0"/>
          <w:highlight w:val="white"/>
        </w:rPr>
        <w:t>size</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4F56C6FD" w:rsidR="00F72E99" w:rsidRPr="00903DBA" w:rsidRDefault="00F72E99" w:rsidP="0060539D">
      <w:pPr>
        <w:pStyle w:val="Rubrik3"/>
        <w:rPr>
          <w:highlight w:val="white"/>
        </w:rPr>
      </w:pPr>
      <w:r>
        <w:rPr>
          <w:highlight w:val="white"/>
        </w:rPr>
        <w:t>String Comparation</w:t>
      </w:r>
    </w:p>
    <w:p w14:paraId="75700338" w14:textId="70ED41A1" w:rsidR="007965E2" w:rsidRPr="00903DBA" w:rsidRDefault="00BB6924" w:rsidP="00BB6924">
      <w:pPr>
        <w:rPr>
          <w:highlight w:val="white"/>
        </w:rPr>
      </w:pPr>
      <w:r>
        <w:rPr>
          <w:highlight w:val="white"/>
        </w:rPr>
        <w:t xml:space="preserve">The </w:t>
      </w:r>
      <w:r w:rsidRPr="00BB6924">
        <w:rPr>
          <w:rStyle w:val="KeyWord0"/>
          <w:highlight w:val="white"/>
        </w:rPr>
        <w:t>strcmp</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lastRenderedPageBreak/>
        <w:t xml:space="preserve">    }</w:t>
      </w:r>
    </w:p>
    <w:p w14:paraId="4A586423" w14:textId="265D038F"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92616A" w:rsidRPr="0092616A">
        <w:rPr>
          <w:rStyle w:val="KeyWord0"/>
          <w:highlight w:val="white"/>
        </w:rPr>
        <w:t>if</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1ED36992" w:rsidR="007C67B3" w:rsidRPr="00903DBA" w:rsidRDefault="007C67B3" w:rsidP="000B77EF">
      <w:pPr>
        <w:rPr>
          <w:highlight w:val="white"/>
        </w:rPr>
      </w:pPr>
      <w:r>
        <w:rPr>
          <w:highlight w:val="white"/>
        </w:rPr>
        <w:t xml:space="preserve">The </w:t>
      </w:r>
      <w:r w:rsidRPr="00BB6924">
        <w:rPr>
          <w:rStyle w:val="KeyWord0"/>
          <w:highlight w:val="white"/>
        </w:rPr>
        <w:t>str</w:t>
      </w:r>
      <w:r w:rsidR="003678C0">
        <w:rPr>
          <w:rStyle w:val="KeyWord0"/>
          <w:highlight w:val="white"/>
        </w:rPr>
        <w:t>n</w:t>
      </w:r>
      <w:r w:rsidRPr="00BB6924">
        <w:rPr>
          <w:rStyle w:val="KeyWord0"/>
          <w:highlight w:val="white"/>
        </w:rPr>
        <w:t>cmp</w:t>
      </w:r>
      <w:r>
        <w:rPr>
          <w:highlight w:val="white"/>
        </w:rPr>
        <w:t xml:space="preserve"> function compares the left and right string</w:t>
      </w:r>
      <w:r w:rsidR="000B77EF">
        <w:rPr>
          <w:highlight w:val="white"/>
        </w:rPr>
        <w:t xml:space="preserve"> as </w:t>
      </w:r>
      <w:r w:rsidR="000B77EF" w:rsidRPr="000B77EF">
        <w:rPr>
          <w:rStyle w:val="KeyWord0"/>
          <w:highlight w:val="white"/>
        </w:rPr>
        <w:t>strcmp</w:t>
      </w:r>
      <w:r w:rsidR="000B77EF">
        <w:rPr>
          <w:highlight w:val="white"/>
        </w:rPr>
        <w:t xml:space="preserve"> above. The difference is that it compares up until size number of characters. If the first </w:t>
      </w:r>
      <w:r w:rsidR="000B77EF" w:rsidRPr="000B77EF">
        <w:rPr>
          <w:rStyle w:val="KeyWord0"/>
          <w:highlight w:val="white"/>
        </w:rPr>
        <w:t>size</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6499C393" w:rsidR="003678C0" w:rsidRPr="00903DBA" w:rsidRDefault="003678C0" w:rsidP="0060539D">
      <w:pPr>
        <w:pStyle w:val="Rubrik3"/>
        <w:rPr>
          <w:highlight w:val="white"/>
        </w:rPr>
      </w:pPr>
      <w:r>
        <w:rPr>
          <w:highlight w:val="white"/>
        </w:rPr>
        <w:lastRenderedPageBreak/>
        <w:t>String Searching</w:t>
      </w:r>
    </w:p>
    <w:p w14:paraId="663B17C2" w14:textId="506F63ED" w:rsidR="007965E2" w:rsidRPr="00903DBA" w:rsidRDefault="00110CE4" w:rsidP="00110CE4">
      <w:pPr>
        <w:rPr>
          <w:highlight w:val="white"/>
        </w:rPr>
      </w:pPr>
      <w:r>
        <w:rPr>
          <w:highlight w:val="white"/>
        </w:rPr>
        <w:t xml:space="preserve">The </w:t>
      </w:r>
      <w:r w:rsidRPr="00110CE4">
        <w:rPr>
          <w:rStyle w:val="KeyWord0"/>
          <w:highlight w:val="white"/>
        </w:rPr>
        <w:t>strchr</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11FF462" w14:textId="77777777" w:rsidR="007965E2" w:rsidRPr="00903DBA" w:rsidRDefault="007965E2" w:rsidP="007965E2">
      <w:pPr>
        <w:pStyle w:val="Code"/>
        <w:rPr>
          <w:highlight w:val="white"/>
        </w:rPr>
      </w:pPr>
      <w:r w:rsidRPr="00903DBA">
        <w:rPr>
          <w:highlight w:val="white"/>
        </w:rPr>
        <w:t xml:space="preserve">  char c = (char) i;</w:t>
      </w:r>
    </w:p>
    <w:p w14:paraId="41EF1730" w14:textId="77777777" w:rsidR="007965E2" w:rsidRPr="00903DBA" w:rsidRDefault="007965E2" w:rsidP="007965E2">
      <w:pPr>
        <w:pStyle w:val="Code"/>
        <w:rPr>
          <w:highlight w:val="white"/>
        </w:rPr>
      </w:pPr>
    </w:p>
    <w:p w14:paraId="0C596023" w14:textId="77777777" w:rsidR="007965E2" w:rsidRPr="00903DBA" w:rsidRDefault="007965E2" w:rsidP="007965E2">
      <w:pPr>
        <w:pStyle w:val="Code"/>
        <w:rPr>
          <w:highlight w:val="white"/>
        </w:rPr>
      </w:pPr>
      <w:r w:rsidRPr="00903DBA">
        <w:rPr>
          <w:highlight w:val="white"/>
        </w:rPr>
        <w:t xml:space="preserve">  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48E0C30C" w:rsidR="00110CE4" w:rsidRPr="00903DBA" w:rsidRDefault="00110CE4" w:rsidP="00110CE4">
      <w:pPr>
        <w:rPr>
          <w:highlight w:val="white"/>
        </w:rPr>
      </w:pPr>
      <w:r>
        <w:rPr>
          <w:highlight w:val="white"/>
        </w:rPr>
        <w:t xml:space="preserve">The </w:t>
      </w:r>
      <w:r w:rsidRPr="00110CE4">
        <w:rPr>
          <w:rStyle w:val="KeyWord0"/>
          <w:highlight w:val="white"/>
        </w:rPr>
        <w:t>str</w:t>
      </w:r>
      <w:r>
        <w:rPr>
          <w:rStyle w:val="KeyWord0"/>
          <w:highlight w:val="white"/>
        </w:rPr>
        <w:t>r</w:t>
      </w:r>
      <w:r w:rsidRPr="00110CE4">
        <w:rPr>
          <w:rStyle w:val="KeyWord0"/>
          <w:highlight w:val="white"/>
        </w:rPr>
        <w:t>chr</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237BC4F3" w:rsidR="007965E2" w:rsidRPr="00903DBA" w:rsidRDefault="00EB4602" w:rsidP="00EB4602">
      <w:pPr>
        <w:rPr>
          <w:highlight w:val="white"/>
        </w:rPr>
      </w:pPr>
      <w:r>
        <w:rPr>
          <w:highlight w:val="white"/>
        </w:rPr>
        <w:t xml:space="preserve">Note that we do not return any value inside the loop in this function. Instead we assign </w:t>
      </w:r>
      <w:r w:rsidRPr="007A5BE8">
        <w:rPr>
          <w:rStyle w:val="KeyWord0"/>
          <w:highlight w:val="white"/>
        </w:rPr>
        <w:t>result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6B8DB8C2" w:rsidR="00F610D2" w:rsidRDefault="00F610D2" w:rsidP="00F610D2">
      <w:r w:rsidRPr="00F610D2">
        <w:t xml:space="preserve">The </w:t>
      </w:r>
      <w:bookmarkStart w:id="579" w:name="_Hlk59628289"/>
      <w:r w:rsidRPr="00F610D2">
        <w:rPr>
          <w:rStyle w:val="KeyWord0"/>
        </w:rPr>
        <w:t>strspn</w:t>
      </w:r>
      <w:r w:rsidRPr="00F610D2">
        <w:t xml:space="preserve"> </w:t>
      </w:r>
      <w:bookmarkEnd w:id="579"/>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632D1F2A" w:rsidR="007965E2" w:rsidRPr="00903DBA" w:rsidRDefault="0084327F" w:rsidP="0084327F">
      <w:pPr>
        <w:rPr>
          <w:highlight w:val="white"/>
        </w:rPr>
      </w:pPr>
      <w:r w:rsidRPr="0003394F">
        <w:rPr>
          <w:highlight w:val="white"/>
        </w:rPr>
        <w:t xml:space="preserve">The </w:t>
      </w:r>
      <w:bookmarkStart w:id="580" w:name="_Hlk59628295"/>
      <w:r w:rsidRPr="0084327F">
        <w:rPr>
          <w:rStyle w:val="KeyWord0"/>
          <w:highlight w:val="white"/>
        </w:rPr>
        <w:t>strcspn</w:t>
      </w:r>
      <w:r w:rsidRPr="0003394F">
        <w:rPr>
          <w:highlight w:val="white"/>
        </w:rPr>
        <w:t xml:space="preserve"> </w:t>
      </w:r>
      <w:bookmarkEnd w:id="580"/>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 xml:space="preserve">s </w:t>
      </w:r>
      <w:proofErr w:type="gramStart"/>
      <w:r>
        <w:rPr>
          <w:highlight w:val="white"/>
        </w:rPr>
        <w:t>not</w:t>
      </w:r>
      <w:r w:rsidR="002A3058">
        <w:rPr>
          <w:highlight w:val="white"/>
        </w:rPr>
        <w:t xml:space="preserve"> </w:t>
      </w:r>
      <w:r>
        <w:rPr>
          <w:highlight w:val="white"/>
        </w:rPr>
        <w:t>present</w:t>
      </w:r>
      <w:proofErr w:type="gramEnd"/>
      <w:r>
        <w:rPr>
          <w:highlight w:val="white"/>
        </w:rPr>
        <w:t xml:space="preserve">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lastRenderedPageBreak/>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2DBDB39D" w:rsidR="007965E2" w:rsidRPr="00903DBA" w:rsidRDefault="00E56FFD" w:rsidP="00E56FFD">
      <w:pPr>
        <w:rPr>
          <w:highlight w:val="white"/>
        </w:rPr>
      </w:pPr>
      <w:r>
        <w:rPr>
          <w:highlight w:val="white"/>
        </w:rPr>
        <w:t xml:space="preserve">The </w:t>
      </w:r>
      <w:bookmarkStart w:id="581" w:name="_Hlk59628313"/>
      <w:r w:rsidRPr="00E56FFD">
        <w:rPr>
          <w:rStyle w:val="KeyWord0"/>
          <w:highlight w:val="white"/>
        </w:rPr>
        <w:t>strpbrk</w:t>
      </w:r>
      <w:r>
        <w:rPr>
          <w:highlight w:val="white"/>
        </w:rPr>
        <w:t xml:space="preserve"> </w:t>
      </w:r>
      <w:bookmarkEnd w:id="581"/>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3DB527DE" w:rsidR="007965E2" w:rsidRPr="00903DBA" w:rsidRDefault="00EE0148" w:rsidP="00EE0148">
      <w:pPr>
        <w:rPr>
          <w:highlight w:val="white"/>
        </w:rPr>
      </w:pPr>
      <w:r>
        <w:rPr>
          <w:highlight w:val="white"/>
        </w:rPr>
        <w:t xml:space="preserve">The </w:t>
      </w:r>
      <w:r w:rsidRPr="00206EE8">
        <w:rPr>
          <w:rStyle w:val="KeyWord0"/>
          <w:highlight w:val="white"/>
        </w:rPr>
        <w:t>strstr</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61CBA602"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E31622" w:rsidRPr="00206EE8">
        <w:rPr>
          <w:rStyle w:val="KeyWord0"/>
          <w:highlight w:val="white"/>
        </w:rPr>
        <w:t>strncmp</w:t>
      </w:r>
      <w:r w:rsidR="00E31622">
        <w:rPr>
          <w:highlight w:val="white"/>
        </w:rPr>
        <w:t xml:space="preserve"> for each index to test whether </w:t>
      </w:r>
      <w:r w:rsidR="00206EE8">
        <w:rPr>
          <w:highlight w:val="white"/>
        </w:rPr>
        <w:t xml:space="preserve">the sub </w:t>
      </w:r>
      <w:proofErr w:type="spellStart"/>
      <w:r w:rsidR="00206EE8">
        <w:rPr>
          <w:highlight w:val="white"/>
        </w:rPr>
        <w:t>stirng</w:t>
      </w:r>
      <w:proofErr w:type="spellEnd"/>
      <w:r w:rsidR="00206EE8">
        <w:rPr>
          <w:highlight w:val="white"/>
        </w:rPr>
        <w:t xml:space="preserve">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2CFB9ECD" w:rsidR="000E1812" w:rsidRPr="00903DBA" w:rsidRDefault="000E1812" w:rsidP="0060539D">
      <w:pPr>
        <w:pStyle w:val="Rubrik3"/>
        <w:rPr>
          <w:highlight w:val="white"/>
        </w:rPr>
      </w:pPr>
      <w:r>
        <w:rPr>
          <w:highlight w:val="white"/>
        </w:rPr>
        <w:t>Error Messages</w:t>
      </w:r>
    </w:p>
    <w:p w14:paraId="5647F9AC" w14:textId="748A6087" w:rsidR="004A45F5" w:rsidRPr="00BD3656" w:rsidRDefault="004A45F5" w:rsidP="00BD3656">
      <w:pPr>
        <w:rPr>
          <w:highlight w:val="white"/>
        </w:rPr>
      </w:pPr>
      <w:r w:rsidRPr="00BD3656">
        <w:rPr>
          <w:highlight w:val="white"/>
        </w:rPr>
        <w:t xml:space="preserve">The </w:t>
      </w:r>
      <w:r w:rsidRPr="00BD3656">
        <w:rPr>
          <w:rStyle w:val="KeyWord0"/>
          <w:highlight w:val="white"/>
        </w:rPr>
        <w:t>strerror</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lastRenderedPageBreak/>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0BABB9D4" w:rsidR="00DB06E7" w:rsidRPr="00BD3656" w:rsidRDefault="00814EB4" w:rsidP="0060539D">
      <w:pPr>
        <w:pStyle w:val="Rubrik3"/>
        <w:rPr>
          <w:highlight w:val="white"/>
        </w:rPr>
      </w:pPr>
      <w:hyperlink r:id="rId8" w:history="1">
        <w:r w:rsidR="00DA5DC2" w:rsidRPr="00DA5DC2">
          <w:rPr>
            <w:rStyle w:val="Hyperlnk"/>
            <w:color w:val="000000" w:themeColor="text1"/>
            <w:u w:val="none"/>
          </w:rPr>
          <w:t>Tokenization</w:t>
        </w:r>
      </w:hyperlink>
    </w:p>
    <w:p w14:paraId="4BD1377B" w14:textId="475697AD" w:rsidR="00973655" w:rsidRPr="00BD3656" w:rsidRDefault="00DF119F" w:rsidP="00DF119F">
      <w:pPr>
        <w:rPr>
          <w:highlight w:val="white"/>
        </w:rPr>
      </w:pPr>
      <w:r>
        <w:rPr>
          <w:highlight w:val="white"/>
        </w:rPr>
        <w:t xml:space="preserve">The </w:t>
      </w:r>
      <w:r w:rsidRPr="00973655">
        <w:rPr>
          <w:rStyle w:val="KeyWord0"/>
          <w:highlight w:val="white"/>
        </w:rPr>
        <w:t>strtok</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903DBA" w:rsidRDefault="007965E2" w:rsidP="007965E2">
      <w:pPr>
        <w:pStyle w:val="Code"/>
        <w:rPr>
          <w:highlight w:val="white"/>
        </w:rPr>
      </w:pPr>
      <w:r w:rsidRPr="00903DBA">
        <w:rPr>
          <w:highlight w:val="white"/>
        </w:rPr>
        <w:t xml:space="preserve">      if (strchr(charSet, token[index]) != NULL) {</w:t>
      </w:r>
    </w:p>
    <w:p w14:paraId="6128B133" w14:textId="77777777" w:rsidR="007965E2" w:rsidRPr="00903DBA" w:rsidRDefault="007965E2" w:rsidP="007965E2">
      <w:pPr>
        <w:pStyle w:val="Code"/>
        <w:rPr>
          <w:highlight w:val="white"/>
        </w:rPr>
      </w:pPr>
      <w:r w:rsidRPr="00903DBA">
        <w:rPr>
          <w:highlight w:val="white"/>
        </w:rPr>
        <w:t xml:space="preserve">        char* tokenStart2 = token;</w:t>
      </w:r>
    </w:p>
    <w:p w14:paraId="7122DD32" w14:textId="77777777" w:rsidR="007965E2" w:rsidRPr="00903DBA" w:rsidRDefault="007965E2" w:rsidP="007965E2">
      <w:pPr>
        <w:pStyle w:val="Code"/>
        <w:rPr>
          <w:highlight w:val="white"/>
        </w:rPr>
      </w:pPr>
      <w:r w:rsidRPr="00903DBA">
        <w:rPr>
          <w:highlight w:val="white"/>
        </w:rPr>
        <w:t xml:space="preserve">        token[index] = '\0';</w:t>
      </w:r>
    </w:p>
    <w:p w14:paraId="618CC80A" w14:textId="77777777" w:rsidR="007965E2" w:rsidRPr="00903DBA" w:rsidRDefault="007965E2" w:rsidP="007965E2">
      <w:pPr>
        <w:pStyle w:val="Code"/>
        <w:rPr>
          <w:highlight w:val="white"/>
        </w:rPr>
      </w:pPr>
      <w:r w:rsidRPr="00903DBA">
        <w:rPr>
          <w:highlight w:val="white"/>
        </w:rPr>
        <w:t xml:space="preserve">        token = &amp;token[index + 1];</w:t>
      </w:r>
    </w:p>
    <w:p w14:paraId="70E311A7" w14:textId="77777777" w:rsidR="007965E2" w:rsidRPr="00903DBA" w:rsidRDefault="007965E2" w:rsidP="007965E2">
      <w:pPr>
        <w:pStyle w:val="Code"/>
        <w:rPr>
          <w:highlight w:val="white"/>
        </w:rPr>
      </w:pPr>
      <w:r w:rsidRPr="00903DBA">
        <w:rPr>
          <w:highlight w:val="white"/>
        </w:rPr>
        <w:t xml:space="preserve">        return tokenStart2;</w:t>
      </w:r>
    </w:p>
    <w:p w14:paraId="522934B2" w14:textId="77777777" w:rsidR="007965E2" w:rsidRPr="00903DBA" w:rsidRDefault="007965E2" w:rsidP="007965E2">
      <w:pPr>
        <w:pStyle w:val="Code"/>
        <w:rPr>
          <w:highlight w:val="white"/>
        </w:rPr>
      </w:pPr>
      <w:r w:rsidRPr="00903DBA">
        <w:rPr>
          <w:highlight w:val="white"/>
        </w:rPr>
        <w:t xml:space="preserve">      }</w:t>
      </w:r>
    </w:p>
    <w:p w14:paraId="11D7626A" w14:textId="77777777" w:rsidR="007965E2" w:rsidRPr="00903DBA" w:rsidRDefault="007965E2" w:rsidP="007965E2">
      <w:pPr>
        <w:pStyle w:val="Code"/>
        <w:rPr>
          <w:highlight w:val="white"/>
        </w:rPr>
      </w:pPr>
      <w:r w:rsidRPr="00903DBA">
        <w:rPr>
          <w:highlight w:val="white"/>
        </w:rPr>
        <w:t xml:space="preserve">    }</w:t>
      </w:r>
    </w:p>
    <w:p w14:paraId="0EE73681" w14:textId="77777777" w:rsidR="007965E2" w:rsidRPr="00903DBA" w:rsidRDefault="007965E2" w:rsidP="007965E2">
      <w:pPr>
        <w:pStyle w:val="Code"/>
        <w:rPr>
          <w:highlight w:val="white"/>
        </w:rPr>
      </w:pPr>
    </w:p>
    <w:p w14:paraId="5722BCF7" w14:textId="77777777" w:rsidR="007965E2" w:rsidRPr="00903DBA" w:rsidRDefault="007965E2" w:rsidP="007965E2">
      <w:pPr>
        <w:pStyle w:val="Code"/>
        <w:rPr>
          <w:highlight w:val="white"/>
        </w:rPr>
      </w:pPr>
      <w:r w:rsidRPr="00903DBA">
        <w:rPr>
          <w:highlight w:val="white"/>
        </w:rPr>
        <w:t xml:space="preserve">    tokenStart = token;</w:t>
      </w:r>
    </w:p>
    <w:p w14:paraId="6AB84238" w14:textId="77777777" w:rsidR="007965E2" w:rsidRPr="00903DBA" w:rsidRDefault="007965E2" w:rsidP="007965E2">
      <w:pPr>
        <w:pStyle w:val="Code"/>
        <w:rPr>
          <w:highlight w:val="white"/>
        </w:rPr>
      </w:pPr>
      <w:r w:rsidRPr="00903DBA">
        <w:rPr>
          <w:highlight w:val="white"/>
        </w:rPr>
        <w:t xml:space="preserve">    token = &amp;token[index];</w:t>
      </w:r>
    </w:p>
    <w:p w14:paraId="39D14D2A" w14:textId="77777777" w:rsidR="007965E2" w:rsidRPr="00903DBA" w:rsidRDefault="007965E2" w:rsidP="007965E2">
      <w:pPr>
        <w:pStyle w:val="Code"/>
        <w:rPr>
          <w:highlight w:val="white"/>
        </w:rPr>
      </w:pPr>
      <w:r w:rsidRPr="00903DBA">
        <w:rPr>
          <w:highlight w:val="white"/>
        </w:rPr>
        <w:t xml:space="preserve">    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7DB2409E" w:rsidR="00DB06E7" w:rsidRPr="00903DBA" w:rsidRDefault="00DB06E7" w:rsidP="0060539D">
      <w:pPr>
        <w:pStyle w:val="Rubrik3"/>
        <w:rPr>
          <w:highlight w:val="white"/>
        </w:rPr>
      </w:pPr>
      <w:r>
        <w:rPr>
          <w:highlight w:val="white"/>
        </w:rPr>
        <w:lastRenderedPageBreak/>
        <w:t>Memory Functions</w:t>
      </w:r>
    </w:p>
    <w:p w14:paraId="095CC54C" w14:textId="0FCC0825" w:rsidR="007965E2" w:rsidRPr="00321444" w:rsidRDefault="00321444" w:rsidP="00321444">
      <w:pPr>
        <w:rPr>
          <w:rStyle w:val="KeyWord0"/>
          <w:highlight w:val="white"/>
        </w:rPr>
      </w:pPr>
      <w:r>
        <w:rPr>
          <w:highlight w:val="white"/>
        </w:rPr>
        <w:t xml:space="preserve">Finally, we have the three memory functions </w:t>
      </w:r>
      <w:r w:rsidRPr="00321444">
        <w:rPr>
          <w:rStyle w:val="KeyWord0"/>
          <w:highlight w:val="white"/>
        </w:rPr>
        <w:t>memcpy</w:t>
      </w:r>
      <w:r>
        <w:rPr>
          <w:highlight w:val="white"/>
        </w:rPr>
        <w:t xml:space="preserve">, </w:t>
      </w:r>
      <w:r w:rsidRPr="00321444">
        <w:rPr>
          <w:rStyle w:val="KeyWord0"/>
          <w:highlight w:val="white"/>
        </w:rPr>
        <w:t>memmove</w:t>
      </w:r>
      <w:r>
        <w:rPr>
          <w:highlight w:val="white"/>
        </w:rPr>
        <w:t xml:space="preserve">, </w:t>
      </w:r>
      <w:r w:rsidRPr="00321444">
        <w:rPr>
          <w:rStyle w:val="KeyWord0"/>
          <w:highlight w:val="white"/>
        </w:rPr>
        <w:t>memcmp</w:t>
      </w:r>
      <w:r>
        <w:rPr>
          <w:highlight w:val="white"/>
        </w:rPr>
        <w:t xml:space="preserve">, </w:t>
      </w:r>
      <w:r w:rsidRPr="00321444">
        <w:rPr>
          <w:rStyle w:val="KeyWord0"/>
          <w:highlight w:val="white"/>
        </w:rPr>
        <w:t>memchr</w:t>
      </w:r>
      <w:r>
        <w:rPr>
          <w:highlight w:val="white"/>
        </w:rPr>
        <w:t xml:space="preserve">, and </w:t>
      </w:r>
      <w:r w:rsidRPr="00321444">
        <w:rPr>
          <w:rStyle w:val="KeyWord0"/>
          <w:highlight w:val="white"/>
        </w:rPr>
        <w:t>memset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CD46D1" w:rsidRPr="00CD46D1">
        <w:rPr>
          <w:rStyle w:val="KeyWord0"/>
          <w:highlight w:val="white"/>
        </w:rPr>
        <w:t>memcpy</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77777777"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1FAF6FB1" w14:textId="05E45F92" w:rsidR="00095427" w:rsidRPr="00321444" w:rsidRDefault="00095427" w:rsidP="00095427">
      <w:pPr>
        <w:rPr>
          <w:rStyle w:val="KeyWord0"/>
          <w:highlight w:val="white"/>
        </w:rPr>
      </w:pPr>
      <w:proofErr w:type="gramStart"/>
      <w:r>
        <w:rPr>
          <w:highlight w:val="white"/>
        </w:rPr>
        <w:t>Similar to</w:t>
      </w:r>
      <w:proofErr w:type="gramEnd"/>
      <w:r>
        <w:rPr>
          <w:highlight w:val="white"/>
        </w:rPr>
        <w:t xml:space="preserve"> the </w:t>
      </w:r>
      <w:r w:rsidRPr="00CD46D1">
        <w:rPr>
          <w:rStyle w:val="KeyWord0"/>
          <w:highlight w:val="white"/>
        </w:rPr>
        <w:t>memcpy</w:t>
      </w:r>
      <w:r>
        <w:rPr>
          <w:highlight w:val="white"/>
        </w:rPr>
        <w:t xml:space="preserve"> function above, </w:t>
      </w:r>
      <w:r w:rsidRPr="00095427">
        <w:rPr>
          <w:rStyle w:val="KeyWord0"/>
          <w:highlight w:val="white"/>
        </w:rPr>
        <w:t>memmove</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Pr="00095427">
        <w:rPr>
          <w:rStyle w:val="KeyWord0"/>
          <w:highlight w:val="white"/>
        </w:rPr>
        <w:t>memmove</w:t>
      </w:r>
      <w:r>
        <w:rPr>
          <w:highlight w:val="white"/>
        </w:rPr>
        <w:t xml:space="preserve"> takes consideration in whether the memory blocks overlaps.</w:t>
      </w:r>
    </w:p>
    <w:p w14:paraId="71C2DE7C" w14:textId="77777777"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3D9FCE63" w:rsidR="007965E2" w:rsidRPr="00903DBA" w:rsidRDefault="004A411B" w:rsidP="00924C1E">
      <w:pPr>
        <w:rPr>
          <w:highlight w:val="white"/>
        </w:rPr>
      </w:pPr>
      <w:r>
        <w:rPr>
          <w:highlight w:val="white"/>
        </w:rPr>
        <w:t xml:space="preserve">The </w:t>
      </w:r>
      <w:r w:rsidRPr="00924C1E">
        <w:rPr>
          <w:rStyle w:val="KeyWord0"/>
          <w:highlight w:val="white"/>
        </w:rPr>
        <w:t>memcmp</w:t>
      </w:r>
      <w:r>
        <w:rPr>
          <w:highlight w:val="white"/>
        </w:rPr>
        <w:t xml:space="preserve"> </w:t>
      </w:r>
      <w:r w:rsidR="005727B2">
        <w:rPr>
          <w:highlight w:val="white"/>
        </w:rPr>
        <w:t xml:space="preserve">function </w:t>
      </w:r>
      <w:r w:rsidR="00924C1E">
        <w:rPr>
          <w:highlight w:val="white"/>
        </w:rPr>
        <w:t xml:space="preserve">compares the two memory </w:t>
      </w:r>
      <w:proofErr w:type="gramStart"/>
      <w:r w:rsidR="00924C1E">
        <w:rPr>
          <w:highlight w:val="white"/>
        </w:rPr>
        <w:t>block, and</w:t>
      </w:r>
      <w:proofErr w:type="gramEnd"/>
      <w:r w:rsidR="00924C1E">
        <w:rPr>
          <w:highlight w:val="white"/>
        </w:rPr>
        <w:t xml:space="preserve">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lastRenderedPageBreak/>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A4A335F" w:rsidR="00924C1E" w:rsidRPr="00903DBA" w:rsidRDefault="00924C1E" w:rsidP="00924C1E">
      <w:pPr>
        <w:rPr>
          <w:highlight w:val="white"/>
        </w:rPr>
      </w:pPr>
      <w:r>
        <w:rPr>
          <w:highlight w:val="white"/>
        </w:rPr>
        <w:t xml:space="preserve">The </w:t>
      </w:r>
      <w:r w:rsidRPr="00924C1E">
        <w:rPr>
          <w:rStyle w:val="KeyWord0"/>
          <w:highlight w:val="white"/>
        </w:rPr>
        <w:t>memc</w:t>
      </w:r>
      <w:r>
        <w:rPr>
          <w:rStyle w:val="KeyWord0"/>
          <w:highlight w:val="white"/>
        </w:rPr>
        <w:t>hr</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36F3C237" w:rsidR="007965E2" w:rsidRPr="00903DBA" w:rsidRDefault="007C7A53" w:rsidP="007C7A53">
      <w:pPr>
        <w:rPr>
          <w:highlight w:val="white"/>
        </w:rPr>
      </w:pPr>
      <w:r>
        <w:rPr>
          <w:highlight w:val="white"/>
        </w:rPr>
        <w:t xml:space="preserve">The </w:t>
      </w:r>
      <w:r w:rsidRPr="007C7A53">
        <w:rPr>
          <w:rStyle w:val="KeyWord0"/>
          <w:highlight w:val="white"/>
        </w:rPr>
        <w:t>memset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903DBA" w:rsidRDefault="007965E2" w:rsidP="007965E2">
      <w:pPr>
        <w:pStyle w:val="Code"/>
        <w:rPr>
          <w:highlight w:val="white"/>
        </w:rPr>
      </w:pPr>
      <w:r w:rsidRPr="00903DBA">
        <w:rPr>
          <w:highlight w:val="white"/>
        </w:rPr>
        <w:t xml:space="preserve">  char* charBlock = (char*) block;</w:t>
      </w:r>
    </w:p>
    <w:p w14:paraId="0827E636" w14:textId="77777777" w:rsidR="007965E2" w:rsidRPr="00903DBA" w:rsidRDefault="007965E2" w:rsidP="007965E2">
      <w:pPr>
        <w:pStyle w:val="Code"/>
        <w:rPr>
          <w:highlight w:val="white"/>
        </w:rPr>
      </w:pPr>
      <w:r w:rsidRPr="00903DBA">
        <w:rPr>
          <w:highlight w:val="white"/>
        </w:rPr>
        <w:t xml:space="preserve">  char c = (char) i;</w:t>
      </w:r>
    </w:p>
    <w:p w14:paraId="7DB74D67" w14:textId="77777777" w:rsidR="007965E2" w:rsidRPr="00903DBA" w:rsidRDefault="007965E2" w:rsidP="007965E2">
      <w:pPr>
        <w:pStyle w:val="Code"/>
        <w:rPr>
          <w:highlight w:val="white"/>
        </w:rPr>
      </w:pPr>
    </w:p>
    <w:p w14:paraId="7C215390" w14:textId="1A834B14"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3EFC4328" w:rsidR="0004451D" w:rsidRPr="00903DBA" w:rsidRDefault="0004451D" w:rsidP="0060539D">
      <w:pPr>
        <w:pStyle w:val="Rubrik2"/>
      </w:pPr>
      <w:bookmarkStart w:id="582" w:name="_Toc59126291"/>
      <w:r w:rsidRPr="00903DBA">
        <w:t>Long Jumps</w:t>
      </w:r>
      <w:bookmarkEnd w:id="582"/>
    </w:p>
    <w:p w14:paraId="6EA92421" w14:textId="1665C216" w:rsidR="00104383" w:rsidRPr="00903DBA" w:rsidRDefault="00104383" w:rsidP="00104383">
      <w:r w:rsidRPr="00903DBA">
        <w:t xml:space="preserve">The </w:t>
      </w:r>
      <w:r w:rsidRPr="008C48C8">
        <w:rPr>
          <w:rStyle w:val="KeyWord0"/>
        </w:rPr>
        <w:t>setjmp</w:t>
      </w:r>
      <w:r w:rsidR="008C48C8">
        <w:t xml:space="preserve"> standard library holds </w:t>
      </w:r>
      <w:r w:rsidRPr="00903DBA">
        <w:t xml:space="preserve">functions for </w:t>
      </w:r>
      <w:r w:rsidR="00E025E9" w:rsidRPr="00903DBA">
        <w:t xml:space="preserve">preparing and performing long jumps; that is, jumps through </w:t>
      </w:r>
      <w:r w:rsidR="008C48C8">
        <w:t>the</w:t>
      </w:r>
      <w:r w:rsidR="00E025E9" w:rsidRPr="00903DBA">
        <w:t xml:space="preserve"> function call chain.</w:t>
      </w:r>
    </w:p>
    <w:p w14:paraId="00D8C1C3" w14:textId="741F579B" w:rsidR="00D62A8B" w:rsidRPr="00903DBA" w:rsidRDefault="004D52EF" w:rsidP="00E65FE6">
      <w:pPr>
        <w:pStyle w:val="CodeHeader"/>
      </w:pPr>
      <w:proofErr w:type="spellStart"/>
      <w:r w:rsidRPr="00903DBA">
        <w:t>setjmp.h</w:t>
      </w:r>
      <w:proofErr w:type="spellEnd"/>
    </w:p>
    <w:p w14:paraId="231CF266" w14:textId="77777777" w:rsidR="002B38CD" w:rsidRPr="00903DBA" w:rsidRDefault="002B38CD" w:rsidP="002B38CD">
      <w:pPr>
        <w:pStyle w:val="Code"/>
        <w:rPr>
          <w:highlight w:val="white"/>
        </w:rPr>
      </w:pPr>
      <w:r w:rsidRPr="00903DBA">
        <w:rPr>
          <w:highlight w:val="white"/>
        </w:rPr>
        <w:t>typedef void* jmp_buf[3];</w:t>
      </w:r>
    </w:p>
    <w:p w14:paraId="288BF0DF" w14:textId="77777777" w:rsidR="002B38CD" w:rsidRPr="00903DBA" w:rsidRDefault="002B38CD" w:rsidP="002B38CD">
      <w:pPr>
        <w:pStyle w:val="Code"/>
        <w:rPr>
          <w:highlight w:val="white"/>
        </w:rPr>
      </w:pPr>
      <w:r w:rsidRPr="00903DBA">
        <w:rPr>
          <w:highlight w:val="white"/>
        </w:rPr>
        <w:t>int setjmp(jmp_buf env);</w:t>
      </w:r>
    </w:p>
    <w:p w14:paraId="1BA46F3C" w14:textId="77777777" w:rsidR="002B38CD" w:rsidRPr="00903DBA" w:rsidRDefault="002B38CD" w:rsidP="002B38CD">
      <w:pPr>
        <w:pStyle w:val="Code"/>
        <w:rPr>
          <w:highlight w:val="white"/>
        </w:rPr>
      </w:pPr>
      <w:r w:rsidRPr="00903DBA">
        <w:rPr>
          <w:highlight w:val="white"/>
        </w:rPr>
        <w:t>void longjmp(jmp_buf env, int value);</w:t>
      </w:r>
    </w:p>
    <w:p w14:paraId="6EF22EF8" w14:textId="6644CD40" w:rsidR="0004451D" w:rsidRPr="00903DBA" w:rsidRDefault="008D6750" w:rsidP="00E65FE6">
      <w:pPr>
        <w:pStyle w:val="CodeHeader"/>
      </w:pPr>
      <w:proofErr w:type="spellStart"/>
      <w:r w:rsidRPr="00903DBA">
        <w:t>s</w:t>
      </w:r>
      <w:r w:rsidR="0004451D" w:rsidRPr="00903DBA">
        <w:t>et</w:t>
      </w:r>
      <w:r w:rsidRPr="00903DBA">
        <w:t>j</w:t>
      </w:r>
      <w:r w:rsidR="0004451D" w:rsidRPr="00903DBA">
        <w:t>mp.c</w:t>
      </w:r>
      <w:proofErr w:type="spellEnd"/>
    </w:p>
    <w:p w14:paraId="672157B5" w14:textId="65291B64" w:rsidR="00972057" w:rsidRDefault="00972057" w:rsidP="00972057">
      <w:pPr>
        <w:pStyle w:val="Code"/>
        <w:rPr>
          <w:highlight w:val="white"/>
        </w:rPr>
      </w:pPr>
      <w:r w:rsidRPr="00903DBA">
        <w:rPr>
          <w:highlight w:val="white"/>
        </w:rPr>
        <w:t>#include &lt;setjmp.h&gt;</w:t>
      </w:r>
    </w:p>
    <w:p w14:paraId="052EB005" w14:textId="6561400E" w:rsidR="00972057" w:rsidRPr="00903DBA" w:rsidRDefault="00D15946" w:rsidP="00D15946">
      <w:pPr>
        <w:rPr>
          <w:highlight w:val="white"/>
        </w:rPr>
      </w:pPr>
      <w:r w:rsidRPr="00903DBA">
        <w:rPr>
          <w:highlight w:val="white"/>
        </w:rPr>
        <w:t xml:space="preserve">The </w:t>
      </w:r>
      <w:r w:rsidRPr="00903DBA">
        <w:rPr>
          <w:rStyle w:val="KeyWord0"/>
          <w:highlight w:val="white"/>
        </w:rPr>
        <w:t>setjmp</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0465AA" w:rsidRPr="00903DBA">
        <w:rPr>
          <w:rStyle w:val="KeyWord0"/>
          <w:highlight w:val="white"/>
        </w:rPr>
        <w:t>buf</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lastRenderedPageBreak/>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4EC92CE3" w:rsidR="00EC7A73" w:rsidRPr="00903DBA" w:rsidRDefault="003D3A96" w:rsidP="003D3A96">
      <w:pPr>
        <w:rPr>
          <w:highlight w:val="white"/>
        </w:rPr>
      </w:pPr>
      <w:r w:rsidRPr="00903DBA">
        <w:rPr>
          <w:highlight w:val="white"/>
        </w:rPr>
        <w:t xml:space="preserve">The </w:t>
      </w:r>
      <w:r w:rsidRPr="00903DBA">
        <w:rPr>
          <w:rStyle w:val="KeyWord0"/>
          <w:highlight w:val="white"/>
        </w:rPr>
        <w:t>longjmp</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Pr="00903DBA">
        <w:rPr>
          <w:rStyle w:val="KeyWord0"/>
          <w:highlight w:val="white"/>
        </w:rPr>
        <w:t>buf</w:t>
      </w:r>
      <w:r w:rsidRPr="00903DBA">
        <w:rPr>
          <w:highlight w:val="white"/>
        </w:rPr>
        <w:t xml:space="preserve"> static variable by </w:t>
      </w:r>
      <w:r w:rsidRPr="00903DBA">
        <w:rPr>
          <w:rStyle w:val="KeyWord0"/>
          <w:highlight w:val="white"/>
        </w:rPr>
        <w:t>setjmp</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EC7A73" w:rsidRPr="00903DBA">
        <w:rPr>
          <w:rStyle w:val="KeyWord0"/>
          <w:highlight w:val="white"/>
        </w:rPr>
        <w:t>setjmp</w:t>
      </w:r>
      <w:r w:rsidR="00EC7A73" w:rsidRPr="00903DBA">
        <w:rPr>
          <w:highlight w:val="white"/>
        </w:rPr>
        <w:t xml:space="preserve"> call, with the return value given as a parameter to </w:t>
      </w:r>
      <w:r w:rsidR="00EC7A73" w:rsidRPr="00903DBA">
        <w:rPr>
          <w:rStyle w:val="KeyWord0"/>
          <w:highlight w:val="white"/>
        </w:rPr>
        <w:t>longjmp</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EC7A73" w:rsidRPr="00903DBA">
        <w:rPr>
          <w:rStyle w:val="KeyWord0"/>
          <w:highlight w:val="white"/>
        </w:rPr>
        <w:t>setjmp</w:t>
      </w:r>
      <w:r w:rsidR="00EC7A73" w:rsidRPr="00903DBA">
        <w:rPr>
          <w:highlight w:val="white"/>
        </w:rPr>
        <w:t xml:space="preserve"> call return zero and the following </w:t>
      </w:r>
      <w:r w:rsidR="00EC7A73" w:rsidRPr="00903DBA">
        <w:rPr>
          <w:rStyle w:val="KeyWord0"/>
          <w:highlight w:val="white"/>
        </w:rPr>
        <w:t>longjmp</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w:t>
      </w:r>
      <w:proofErr w:type="gramStart"/>
      <w:r w:rsidRPr="00903DBA">
        <w:rPr>
          <w:highlight w:val="white"/>
        </w:rPr>
        <w:t>similar to</w:t>
      </w:r>
      <w:proofErr w:type="gramEnd"/>
      <w:r w:rsidRPr="00903DBA">
        <w:rPr>
          <w:highlight w:val="white"/>
        </w:rPr>
        <w:t xml:space="preserve">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903DBA" w:rsidRDefault="002B38CD" w:rsidP="002B38CD">
      <w:pPr>
        <w:pStyle w:val="Code"/>
        <w:rPr>
          <w:highlight w:val="white"/>
        </w:rPr>
      </w:pPr>
      <w:r w:rsidRPr="00903DBA">
        <w:rPr>
          <w:highlight w:val="white"/>
        </w:rPr>
        <w:t xml:space="preserve">    void** bp_pointer = register_bp;</w:t>
      </w:r>
    </w:p>
    <w:p w14:paraId="241B3351" w14:textId="77777777" w:rsidR="002B38CD" w:rsidRPr="00903DBA" w:rsidRDefault="002B38CD" w:rsidP="002B38CD">
      <w:pPr>
        <w:pStyle w:val="Code"/>
        <w:rPr>
          <w:highlight w:val="white"/>
        </w:rPr>
      </w:pPr>
      <w:r w:rsidRPr="00903DBA">
        <w:rPr>
          <w:highlight w:val="white"/>
        </w:rPr>
        <w:t xml:space="preserve">    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5225B5C3" w:rsidR="004C7BD5" w:rsidRPr="00903DBA" w:rsidRDefault="004C7BD5" w:rsidP="004C7BD5">
      <w:r w:rsidRPr="00903DBA">
        <w:t xml:space="preserve">The following code demonstrates how </w:t>
      </w:r>
      <w:r w:rsidRPr="00903DBA">
        <w:rPr>
          <w:rStyle w:val="KeyWord0"/>
        </w:rPr>
        <w:t>setjmp</w:t>
      </w:r>
      <w:r w:rsidRPr="00903DBA">
        <w:t xml:space="preserve"> and </w:t>
      </w:r>
      <w:r w:rsidRPr="00903DBA">
        <w:rPr>
          <w:rStyle w:val="KeyWord0"/>
        </w:rPr>
        <w:t>longjmp</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233E0A29" w:rsidR="004C7BD5" w:rsidRPr="00903DBA" w:rsidRDefault="004C7BD5" w:rsidP="004C7BD5">
      <w:pPr>
        <w:pStyle w:val="CodeHeader"/>
      </w:pPr>
      <w:proofErr w:type="spellStart"/>
      <w:r w:rsidRPr="00903DBA">
        <w:t>setjmptest.c</w:t>
      </w:r>
      <w:proofErr w:type="spellEnd"/>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lastRenderedPageBreak/>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95A6AD7"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 xml:space="preserve">ator, we return the </w:t>
      </w:r>
      <w:proofErr w:type="spellStart"/>
      <w:r w:rsidRPr="00903DBA">
        <w:rPr>
          <w:highlight w:val="white"/>
        </w:rPr>
        <w:t>quitent</w:t>
      </w:r>
      <w:proofErr w:type="spellEnd"/>
      <w:r w:rsidRPr="00903DBA">
        <w:rPr>
          <w:highlight w:val="white"/>
        </w:rPr>
        <w:t xml:space="preserve"> in a normal way</w:t>
      </w:r>
      <w:r w:rsidR="005F6427" w:rsidRPr="00903DBA">
        <w:rPr>
          <w:highlight w:val="white"/>
        </w:rPr>
        <w:t xml:space="preserve"> and </w:t>
      </w:r>
      <w:r w:rsidR="005F6427" w:rsidRPr="00903DBA">
        <w:rPr>
          <w:rStyle w:val="KeyWord0"/>
          <w:highlight w:val="white"/>
        </w:rPr>
        <w:t>setjmp</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5F6427" w:rsidRPr="00903DBA">
        <w:rPr>
          <w:rStyle w:val="KeyWord0"/>
          <w:highlight w:val="white"/>
        </w:rPr>
        <w:t>longjmp</w:t>
      </w:r>
      <w:r w:rsidR="005F6427" w:rsidRPr="00903DBA">
        <w:rPr>
          <w:highlight w:val="white"/>
        </w:rPr>
        <w:t xml:space="preserve"> with an error message. The address of the error message is then be returned by the call to </w:t>
      </w:r>
      <w:r w:rsidR="005F6427" w:rsidRPr="00903DBA">
        <w:rPr>
          <w:rStyle w:val="KeyWord0"/>
          <w:highlight w:val="white"/>
        </w:rPr>
        <w:t>setjmp</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42B0F4B1" w:rsidR="00555D55" w:rsidRPr="00903DBA" w:rsidRDefault="00555D55" w:rsidP="0060539D">
      <w:pPr>
        <w:pStyle w:val="Rubrik2"/>
      </w:pPr>
      <w:bookmarkStart w:id="583" w:name="_Toc59126292"/>
      <w:r w:rsidRPr="00903DBA">
        <w:t>Mathematical Functions</w:t>
      </w:r>
      <w:bookmarkEnd w:id="583"/>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5D1C6542" w:rsidR="00D62A8B" w:rsidRPr="00903DBA" w:rsidRDefault="008D6750" w:rsidP="00E65FE6">
      <w:pPr>
        <w:pStyle w:val="CodeHeader"/>
      </w:pPr>
      <w:proofErr w:type="spellStart"/>
      <w:r w:rsidRPr="00903DBA">
        <w:t>m</w:t>
      </w:r>
      <w:r w:rsidR="00D62A8B" w:rsidRPr="00903DBA">
        <w:t>ath.h</w:t>
      </w:r>
      <w:proofErr w:type="spellEnd"/>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E6E0826" w:rsidR="001016CA" w:rsidRPr="00903DBA" w:rsidRDefault="001016CA" w:rsidP="0060539D">
      <w:pPr>
        <w:pStyle w:val="Rubrik3"/>
        <w:rPr>
          <w:highlight w:val="white"/>
        </w:rPr>
      </w:pPr>
      <w:bookmarkStart w:id="584" w:name="_Toc59126293"/>
      <w:r w:rsidRPr="00903DBA">
        <w:rPr>
          <w:highlight w:val="white"/>
        </w:rPr>
        <w:t>Exponent and Logarit</w:t>
      </w:r>
      <w:r w:rsidR="00EC7C48" w:rsidRPr="00903DBA">
        <w:rPr>
          <w:highlight w:val="white"/>
        </w:rPr>
        <w:t>h</w:t>
      </w:r>
      <w:r w:rsidRPr="00903DBA">
        <w:rPr>
          <w:highlight w:val="white"/>
        </w:rPr>
        <w:t>m</w:t>
      </w:r>
      <w:r w:rsidR="0083365C" w:rsidRPr="00903DBA">
        <w:rPr>
          <w:highlight w:val="white"/>
        </w:rPr>
        <w:t xml:space="preserve"> Functions</w:t>
      </w:r>
      <w:bookmarkEnd w:id="584"/>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40A96A77" w:rsidR="00555D55" w:rsidRPr="00903DBA" w:rsidRDefault="008D6750" w:rsidP="00E65FE6">
      <w:pPr>
        <w:pStyle w:val="CodeHeader"/>
        <w:rPr>
          <w:highlight w:val="white"/>
        </w:rPr>
      </w:pPr>
      <w:proofErr w:type="spellStart"/>
      <w:r w:rsidRPr="00903DBA">
        <w:rPr>
          <w:highlight w:val="white"/>
        </w:rPr>
        <w:t>m</w:t>
      </w:r>
      <w:r w:rsidR="00555D55" w:rsidRPr="00903DBA">
        <w:rPr>
          <w:highlight w:val="white"/>
        </w:rPr>
        <w:t>ath.c</w:t>
      </w:r>
      <w:proofErr w:type="spellEnd"/>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814EB4"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814EB4"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w:t>
      </w:r>
      <w:proofErr w:type="gramStart"/>
      <w:r w:rsidR="00F6212C" w:rsidRPr="00903DBA">
        <w:rPr>
          <w:highlight w:val="white"/>
        </w:rPr>
        <w:t>in order to</w:t>
      </w:r>
      <w:proofErr w:type="gramEnd"/>
      <w:r w:rsidR="00F6212C" w:rsidRPr="00903DBA">
        <w:rPr>
          <w:highlight w:val="white"/>
        </w:rPr>
        <w:t xml:space="preserve">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814EB4"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814EB4"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903DBA" w:rsidRDefault="00A71095" w:rsidP="00A71095">
      <w:pPr>
        <w:pStyle w:val="Code"/>
        <w:rPr>
          <w:highlight w:val="white"/>
        </w:rPr>
      </w:pPr>
      <w:r w:rsidRPr="00903DBA">
        <w:rPr>
          <w:highlight w:val="white"/>
        </w:rPr>
        <w:t xml:space="preserve">             x_minus_1 = x - 1, power = x_minus_1;</w:t>
      </w:r>
    </w:p>
    <w:p w14:paraId="28E4675C" w14:textId="77777777" w:rsidR="00A71095" w:rsidRPr="00903DBA" w:rsidRDefault="00A71095" w:rsidP="00A71095">
      <w:pPr>
        <w:pStyle w:val="Code"/>
        <w:rPr>
          <w:highlight w:val="white"/>
        </w:rPr>
      </w:pPr>
    </w:p>
    <w:p w14:paraId="5D5E0BB6" w14:textId="77777777" w:rsidR="00A71095" w:rsidRPr="00903DBA" w:rsidRDefault="00A71095" w:rsidP="00A71095">
      <w:pPr>
        <w:pStyle w:val="Code"/>
        <w:rPr>
          <w:highlight w:val="white"/>
        </w:rPr>
      </w:pPr>
      <w:r w:rsidRPr="00903DBA">
        <w:rPr>
          <w:highlight w:val="white"/>
        </w:rPr>
        <w:t xml:space="preserve">      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lastRenderedPageBreak/>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65C7DFAF"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Pr="00903DBA">
        <w:rPr>
          <w:rStyle w:val="KeyWord0"/>
        </w:rPr>
        <w:t>errno</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814EB4"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4E3B6B7A" w:rsidR="00F635B9" w:rsidRPr="00903DBA" w:rsidRDefault="00B63C3B" w:rsidP="0060539D">
      <w:pPr>
        <w:pStyle w:val="Rubrik3"/>
        <w:rPr>
          <w:highlight w:val="white"/>
        </w:rPr>
      </w:pPr>
      <w:bookmarkStart w:id="585" w:name="_Toc59126294"/>
      <w:r w:rsidRPr="00903DBA">
        <w:rPr>
          <w:highlight w:val="white"/>
        </w:rPr>
        <w:t>Power</w:t>
      </w:r>
      <w:r w:rsidR="0083365C" w:rsidRPr="00903DBA">
        <w:rPr>
          <w:highlight w:val="white"/>
        </w:rPr>
        <w:t xml:space="preserve"> Functions</w:t>
      </w:r>
      <w:bookmarkEnd w:id="585"/>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814EB4"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814EB4"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lastRenderedPageBreak/>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5E81F67A"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1B0FE5" w:rsidRPr="00903DBA">
        <w:rPr>
          <w:rStyle w:val="KeyWord0"/>
          <w:highlight w:val="white"/>
        </w:rPr>
        <w:t>ldexp</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733295CF" w:rsidR="00555D55" w:rsidRPr="00903DBA" w:rsidRDefault="00574C06" w:rsidP="00574C06">
      <w:pPr>
        <w:rPr>
          <w:highlight w:val="white"/>
        </w:rPr>
      </w:pPr>
      <w:r w:rsidRPr="00903DBA">
        <w:rPr>
          <w:highlight w:val="white"/>
        </w:rPr>
        <w:t xml:space="preserve">The function </w:t>
      </w:r>
      <w:r w:rsidRPr="00903DBA">
        <w:rPr>
          <w:rStyle w:val="KeyWord0"/>
          <w:highlight w:val="white"/>
        </w:rPr>
        <w:t>frexp</w:t>
      </w:r>
      <w:r w:rsidRPr="00903DBA">
        <w:rPr>
          <w:highlight w:val="white"/>
        </w:rPr>
        <w:t xml:space="preserve"> </w:t>
      </w:r>
      <w:r w:rsidR="00D033CF" w:rsidRPr="00903DBA">
        <w:rPr>
          <w:highlight w:val="white"/>
        </w:rPr>
        <w:t xml:space="preserve">splits </w:t>
      </w:r>
      <w:r w:rsidR="00D033CF" w:rsidRPr="00903DBA">
        <w:rPr>
          <w:rStyle w:val="KeyWord0"/>
          <w:highlight w:val="white"/>
        </w:rPr>
        <w:t>x</w:t>
      </w:r>
      <w:r w:rsidR="00D033CF" w:rsidRPr="00903DBA">
        <w:rPr>
          <w:highlight w:val="white"/>
        </w:rPr>
        <w:t xml:space="preserve"> into </w:t>
      </w:r>
      <w:r w:rsidR="00A557EC" w:rsidRPr="00903DBA">
        <w:rPr>
          <w:highlight w:val="white"/>
        </w:rPr>
        <w:t xml:space="preserve">normalized fraction of </w:t>
      </w:r>
      <w:r w:rsidR="00A557EC" w:rsidRPr="00903DBA">
        <w:rPr>
          <w:rStyle w:val="KeyWord0"/>
          <w:highlight w:val="white"/>
        </w:rPr>
        <w:t>x</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77777777" w:rsidR="007730D0" w:rsidRPr="0060539D" w:rsidRDefault="007730D0" w:rsidP="0060539D">
      <w:pPr>
        <w:pStyle w:val="Rubrik3"/>
        <w:numPr>
          <w:ilvl w:val="2"/>
          <w:numId w:val="174"/>
        </w:numPr>
        <w:rPr>
          <w:highlight w:val="white"/>
        </w:rPr>
      </w:pPr>
      <w:bookmarkStart w:id="586" w:name="_Toc59126295"/>
      <w:r w:rsidRPr="0060539D">
        <w:rPr>
          <w:highlight w:val="white"/>
        </w:rPr>
        <w:t>Square Root</w:t>
      </w:r>
      <w:bookmarkEnd w:id="586"/>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814EB4"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lastRenderedPageBreak/>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77777777" w:rsidR="00E538AD" w:rsidRPr="0060539D" w:rsidRDefault="00E538AD" w:rsidP="0060539D">
      <w:pPr>
        <w:pStyle w:val="Rubrik3"/>
        <w:numPr>
          <w:ilvl w:val="2"/>
          <w:numId w:val="173"/>
        </w:numPr>
        <w:rPr>
          <w:highlight w:val="white"/>
        </w:rPr>
      </w:pPr>
      <w:bookmarkStart w:id="587" w:name="_Toc59126296"/>
      <w:r w:rsidRPr="0060539D">
        <w:rPr>
          <w:highlight w:val="white"/>
        </w:rPr>
        <w:t>Modulo Functions</w:t>
      </w:r>
      <w:bookmarkEnd w:id="587"/>
    </w:p>
    <w:p w14:paraId="5B2EA31E"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modf</w:t>
      </w:r>
      <w:r w:rsidRPr="00903DBA">
        <w:rPr>
          <w:highlight w:val="white"/>
        </w:rPr>
        <w:t xml:space="preserve"> function split </w:t>
      </w:r>
      <w:r w:rsidRPr="00903DBA">
        <w:rPr>
          <w:rStyle w:val="KeyWord0"/>
          <w:highlight w:val="white"/>
        </w:rPr>
        <w:t>x</w:t>
      </w:r>
      <w:r w:rsidRPr="00903DBA">
        <w:rPr>
          <w:highlight w:val="white"/>
        </w:rPr>
        <w:t xml:space="preserve"> into </w:t>
      </w:r>
      <w:proofErr w:type="spellStart"/>
      <w:proofErr w:type="gramStart"/>
      <w:r w:rsidRPr="00903DBA">
        <w:rPr>
          <w:highlight w:val="white"/>
        </w:rPr>
        <w:t>a</w:t>
      </w:r>
      <w:proofErr w:type="spellEnd"/>
      <w:proofErr w:type="gramEnd"/>
      <w:r w:rsidRPr="00903DBA">
        <w:rPr>
          <w:highlight w:val="white"/>
        </w:rPr>
        <w:t xml:space="preserve"> integral and fractional part. The integral is returned, and the fractional part is assigned the value that </w:t>
      </w:r>
      <w:r w:rsidRPr="00903DBA">
        <w:rPr>
          <w:rStyle w:val="KeyWord0"/>
          <w:highlight w:val="white"/>
        </w:rPr>
        <w:t>p</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903DBA" w:rsidRDefault="002D4602" w:rsidP="002D4602">
      <w:pPr>
        <w:pStyle w:val="Code"/>
        <w:rPr>
          <w:highlight w:val="white"/>
        </w:rPr>
      </w:pPr>
      <w:r w:rsidRPr="00903DBA">
        <w:rPr>
          <w:highlight w:val="white"/>
        </w:rPr>
        <w:t xml:space="preserve">  if (p != NULL)  {</w:t>
      </w:r>
    </w:p>
    <w:p w14:paraId="77EE952A" w14:textId="77777777" w:rsidR="002D4602" w:rsidRPr="00903DBA" w:rsidRDefault="002D4602" w:rsidP="002D4602">
      <w:pPr>
        <w:pStyle w:val="Code"/>
        <w:rPr>
          <w:highlight w:val="white"/>
        </w:rPr>
      </w:pPr>
      <w:r w:rsidRPr="00903DBA">
        <w:rPr>
          <w:highlight w:val="white"/>
        </w:rPr>
        <w:t xml:space="preserve">    *p = (x &gt; 0) ? integral : -integral;</w:t>
      </w:r>
    </w:p>
    <w:p w14:paraId="16DD6E56" w14:textId="77777777" w:rsidR="002D4602" w:rsidRPr="00903DBA" w:rsidRDefault="002D4602" w:rsidP="002D4602">
      <w:pPr>
        <w:pStyle w:val="Code"/>
        <w:rPr>
          <w:highlight w:val="white"/>
        </w:rPr>
      </w:pPr>
      <w:r w:rsidRPr="00903DBA">
        <w:rPr>
          <w:highlight w:val="white"/>
        </w:rPr>
        <w:t xml:space="preserve">  }</w:t>
      </w:r>
    </w:p>
    <w:p w14:paraId="47DE994E" w14:textId="77777777" w:rsidR="002D4602" w:rsidRPr="00903DBA" w:rsidRDefault="002D4602" w:rsidP="002D4602">
      <w:pPr>
        <w:pStyle w:val="Code"/>
        <w:rPr>
          <w:highlight w:val="white"/>
        </w:rPr>
      </w:pPr>
    </w:p>
    <w:p w14:paraId="41AC2ACA" w14:textId="77777777" w:rsidR="002D4602" w:rsidRPr="00903DBA" w:rsidRDefault="002D4602" w:rsidP="002D4602">
      <w:pPr>
        <w:pStyle w:val="Code"/>
        <w:rPr>
          <w:highlight w:val="white"/>
        </w:rPr>
      </w:pPr>
      <w:r w:rsidRPr="00903DBA">
        <w:rPr>
          <w:highlight w:val="white"/>
        </w:rPr>
        <w:t xml:space="preserve">  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fmod</w:t>
      </w:r>
      <w:r w:rsidRPr="00903DBA">
        <w:rPr>
          <w:highlight w:val="white"/>
        </w:rPr>
        <w:t xml:space="preserve"> function returns the floating-point remainder of </w:t>
      </w:r>
      <w:r w:rsidRPr="00903DBA">
        <w:rPr>
          <w:rStyle w:val="KeyWord0"/>
          <w:highlight w:val="white"/>
        </w:rPr>
        <w:t>x</w:t>
      </w:r>
      <w:r w:rsidRPr="00903DBA">
        <w:rPr>
          <w:highlight w:val="white"/>
        </w:rPr>
        <w:t xml:space="preserve"> / </w:t>
      </w:r>
      <w:r w:rsidRPr="00903DBA">
        <w:rPr>
          <w:rStyle w:val="KeyWord0"/>
          <w:highlight w:val="white"/>
        </w:rPr>
        <w:t>y</w:t>
      </w:r>
      <w:r w:rsidRPr="00903DBA">
        <w:rPr>
          <w:highlight w:val="white"/>
        </w:rPr>
        <w:t xml:space="preserve">, with the same sign as </w:t>
      </w:r>
      <w:r w:rsidRPr="00903DBA">
        <w:rPr>
          <w:rStyle w:val="KeyWord0"/>
          <w:highlight w:val="white"/>
        </w:rPr>
        <w:t>x</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77777777" w:rsidR="00E538AD" w:rsidRPr="00903DBA" w:rsidRDefault="00E538AD" w:rsidP="00E538AD">
      <w:pPr>
        <w:rPr>
          <w:highlight w:val="white"/>
        </w:rPr>
      </w:pPr>
      <w:r w:rsidRPr="00903DBA">
        <w:rPr>
          <w:highlight w:val="white"/>
        </w:rPr>
        <w:t xml:space="preserve">If </w:t>
      </w:r>
      <w:r w:rsidRPr="00903DBA">
        <w:rPr>
          <w:rStyle w:val="KeyWord0"/>
          <w:highlight w:val="white"/>
        </w:rPr>
        <w:t>y</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3E240DD" w:rsidR="00B63C3B" w:rsidRPr="00903DBA" w:rsidRDefault="00B63C3B" w:rsidP="0060539D">
      <w:pPr>
        <w:pStyle w:val="Rubrik3"/>
        <w:rPr>
          <w:highlight w:val="white"/>
        </w:rPr>
      </w:pPr>
      <w:bookmarkStart w:id="588" w:name="_Toc59126297"/>
      <w:r w:rsidRPr="00903DBA">
        <w:rPr>
          <w:highlight w:val="white"/>
        </w:rPr>
        <w:t>Trigonometric Functions</w:t>
      </w:r>
      <w:bookmarkEnd w:id="588"/>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814EB4"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814EB4"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814EB4"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814EB4"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lastRenderedPageBreak/>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62882B08" w:rsidR="00FD34B4" w:rsidRPr="00903DBA" w:rsidRDefault="00DB2DAB" w:rsidP="0060539D">
      <w:pPr>
        <w:pStyle w:val="Rubrik3"/>
        <w:rPr>
          <w:highlight w:val="white"/>
        </w:rPr>
      </w:pPr>
      <w:bookmarkStart w:id="589" w:name="_Toc59126298"/>
      <w:r w:rsidRPr="00903DBA">
        <w:rPr>
          <w:highlight w:val="white"/>
        </w:rPr>
        <w:t xml:space="preserve">Inverted </w:t>
      </w:r>
      <w:r w:rsidR="00FA1FC8" w:rsidRPr="00903DBA">
        <w:rPr>
          <w:highlight w:val="white"/>
        </w:rPr>
        <w:t xml:space="preserve">Trigonometric </w:t>
      </w:r>
      <w:r w:rsidRPr="00903DBA">
        <w:rPr>
          <w:highlight w:val="white"/>
        </w:rPr>
        <w:t>F</w:t>
      </w:r>
      <w:r w:rsidR="00FD34B4" w:rsidRPr="00903DBA">
        <w:rPr>
          <w:highlight w:val="white"/>
        </w:rPr>
        <w:t>unctions</w:t>
      </w:r>
      <w:bookmarkEnd w:id="589"/>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814EB4"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814EB4"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814EB4"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814EB4"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814EB4"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w:t>
      </w:r>
      <w:proofErr w:type="gramStart"/>
      <w:r w:rsidRPr="00903DBA">
        <w:rPr>
          <w:highlight w:val="white"/>
        </w:rPr>
        <w:t>ve</w:t>
      </w:r>
      <w:r w:rsidR="006B629C" w:rsidRPr="00903DBA">
        <w:rPr>
          <w:highlight w:val="white"/>
        </w:rPr>
        <w:t>r</w:t>
      </w:r>
      <w:r w:rsidRPr="00903DBA">
        <w:rPr>
          <w:highlight w:val="white"/>
        </w:rPr>
        <w:t>y high</w:t>
      </w:r>
      <w:proofErr w:type="gramEnd"/>
      <w:r w:rsidRPr="00903DBA">
        <w:rPr>
          <w:highlight w:val="white"/>
        </w:rPr>
        <w:t xml:space="preserve">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814EB4"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814EB4"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lastRenderedPageBreak/>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6530FDB7" w:rsidR="006368FB" w:rsidRPr="00903DBA" w:rsidRDefault="006368FB" w:rsidP="0060539D">
      <w:pPr>
        <w:pStyle w:val="Rubrik3"/>
        <w:rPr>
          <w:highlight w:val="white"/>
        </w:rPr>
      </w:pPr>
      <w:bookmarkStart w:id="590" w:name="_Toc59126299"/>
      <w:r w:rsidRPr="00903DBA">
        <w:rPr>
          <w:shd w:val="clear" w:color="auto" w:fill="FFFFFF"/>
        </w:rPr>
        <w:t>Hyperbolic Trigonometric Functions</w:t>
      </w:r>
      <w:bookmarkEnd w:id="590"/>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814EB4"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814EB4"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814EB4"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t>}</w:t>
      </w:r>
    </w:p>
    <w:p w14:paraId="6AF166D1" w14:textId="587ECD9F" w:rsidR="00B92E77" w:rsidRPr="00903DBA" w:rsidRDefault="00FD34B4" w:rsidP="0060539D">
      <w:pPr>
        <w:pStyle w:val="Rubrik3"/>
        <w:rPr>
          <w:highlight w:val="white"/>
        </w:rPr>
      </w:pPr>
      <w:bookmarkStart w:id="591" w:name="_Toc59126300"/>
      <w:r w:rsidRPr="00903DBA">
        <w:rPr>
          <w:highlight w:val="white"/>
        </w:rPr>
        <w:t>Floor, Ceiling, Absolute, and Rounding</w:t>
      </w:r>
      <w:r w:rsidR="0083365C" w:rsidRPr="00903DBA">
        <w:rPr>
          <w:highlight w:val="white"/>
        </w:rPr>
        <w:t xml:space="preserve"> Functions</w:t>
      </w:r>
      <w:bookmarkEnd w:id="591"/>
    </w:p>
    <w:p w14:paraId="080C7E2C" w14:textId="70ACF785" w:rsidR="002D62F0" w:rsidRPr="00903DBA" w:rsidRDefault="002D62F0" w:rsidP="002D62F0">
      <w:pPr>
        <w:rPr>
          <w:highlight w:val="white"/>
        </w:rPr>
      </w:pPr>
      <w:r w:rsidRPr="00903DBA">
        <w:rPr>
          <w:highlight w:val="white"/>
        </w:rPr>
        <w:t xml:space="preserve">The </w:t>
      </w:r>
      <w:r w:rsidRPr="00903DBA">
        <w:rPr>
          <w:rStyle w:val="KeyWord0"/>
          <w:highlight w:val="white"/>
        </w:rPr>
        <w:t>floor</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814EB4"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77777777" w:rsidR="001307F7" w:rsidRPr="00903DBA" w:rsidRDefault="001307F7" w:rsidP="001307F7">
      <w:pPr>
        <w:pStyle w:val="Code"/>
      </w:pPr>
      <w:r w:rsidRPr="00903DBA">
        <w:rPr>
          <w:highlight w:val="white"/>
        </w:rPr>
        <w:t>}</w:t>
      </w:r>
    </w:p>
    <w:p w14:paraId="5BDA7AE4" w14:textId="376A6A9B" w:rsidR="00CE2940" w:rsidRDefault="00CE2940" w:rsidP="0060539D">
      <w:pPr>
        <w:pStyle w:val="Rubrik2"/>
      </w:pPr>
      <w:bookmarkStart w:id="592" w:name="_Toc59126301"/>
      <w:bookmarkStart w:id="593" w:name="_Hlk55231095"/>
      <w:r w:rsidRPr="00903DBA">
        <w:t xml:space="preserve">Standard </w:t>
      </w:r>
      <w:bookmarkEnd w:id="592"/>
      <w:r w:rsidR="00A67CC7">
        <w:t>Output</w:t>
      </w:r>
    </w:p>
    <w:bookmarkEnd w:id="593"/>
    <w:p w14:paraId="3C220EF3" w14:textId="1124625B" w:rsidR="00F67D04" w:rsidRPr="00903DBA" w:rsidRDefault="008D6750" w:rsidP="00E65FE6">
      <w:pPr>
        <w:pStyle w:val="CodeHeader"/>
      </w:pPr>
      <w:proofErr w:type="spellStart"/>
      <w:r w:rsidRPr="00903DBA">
        <w:t>s</w:t>
      </w:r>
      <w:r w:rsidR="00F67D04" w:rsidRPr="00903DBA">
        <w:t>td</w:t>
      </w:r>
      <w:r w:rsidRPr="00903DBA">
        <w:t>io</w:t>
      </w:r>
      <w:r w:rsidR="00F67D04" w:rsidRPr="00903DBA">
        <w:t>.h</w:t>
      </w:r>
      <w:proofErr w:type="spellEnd"/>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007993F5" w:rsidR="00F67D04" w:rsidRPr="00903DBA" w:rsidRDefault="008D6750" w:rsidP="00E65FE6">
      <w:pPr>
        <w:pStyle w:val="CodeHeader"/>
      </w:pPr>
      <w:proofErr w:type="spellStart"/>
      <w:r w:rsidRPr="00903DBA">
        <w:t>p</w:t>
      </w:r>
      <w:r w:rsidR="00957919" w:rsidRPr="00903DBA">
        <w:t>rintf.h</w:t>
      </w:r>
      <w:proofErr w:type="spellEnd"/>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347A1EB5" w14:textId="77777777" w:rsidR="00A31981" w:rsidRPr="00903DBA" w:rsidRDefault="00A31981" w:rsidP="00A31981">
      <w:pPr>
        <w:pStyle w:val="Code"/>
        <w:rPr>
          <w:highlight w:val="white"/>
        </w:rPr>
      </w:pP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70B26A94" w14:textId="77777777" w:rsidR="00A31981" w:rsidRPr="00903DBA" w:rsidRDefault="00A31981" w:rsidP="00A31981">
      <w:pPr>
        <w:pStyle w:val="Code"/>
        <w:rPr>
          <w:highlight w:val="white"/>
        </w:rPr>
      </w:pPr>
    </w:p>
    <w:p w14:paraId="07AF9094" w14:textId="77777777"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494213D2" w:rsidR="00BC589D" w:rsidRPr="00903DBA" w:rsidRDefault="008D6750" w:rsidP="00E65FE6">
      <w:pPr>
        <w:pStyle w:val="CodeHeader"/>
      </w:pPr>
      <w:proofErr w:type="spellStart"/>
      <w:r w:rsidRPr="00903DBA">
        <w:t>p</w:t>
      </w:r>
      <w:r w:rsidR="006048AF" w:rsidRPr="00903DBA">
        <w:t>rintf.c</w:t>
      </w:r>
      <w:proofErr w:type="spellEnd"/>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lastRenderedPageBreak/>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30DCB672" w14:textId="77777777" w:rsidR="00442030" w:rsidRPr="00903DBA" w:rsidRDefault="00442030" w:rsidP="00442030">
      <w:pPr>
        <w:pStyle w:val="Code"/>
        <w:rPr>
          <w:highlight w:val="white"/>
        </w:rPr>
      </w:pPr>
    </w:p>
    <w:p w14:paraId="1E500610" w14:textId="77777777" w:rsidR="00442030" w:rsidRPr="00903DBA" w:rsidRDefault="00442030" w:rsidP="00442030">
      <w:pPr>
        <w:pStyle w:val="Code"/>
        <w:rPr>
          <w:highlight w:val="white"/>
        </w:rPr>
      </w:pPr>
      <w:r w:rsidRPr="00903DBA">
        <w:rPr>
          <w:highlight w:val="white"/>
        </w:rPr>
        <w:t>#define PRINT(x,y) { printf(#x " = &lt;%" #y "&gt;\n", (x)); }</w:t>
      </w:r>
    </w:p>
    <w:p w14:paraId="7F0554B2" w14:textId="77777777" w:rsidR="00442030" w:rsidRPr="00903DBA" w:rsidRDefault="00442030" w:rsidP="00442030">
      <w:pPr>
        <w:pStyle w:val="Code"/>
        <w:rPr>
          <w:highlight w:val="white"/>
        </w:rPr>
      </w:pPr>
    </w:p>
    <w:p w14:paraId="0A8F3C69" w14:textId="77777777"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0D435256" w:rsidR="00442030" w:rsidRPr="00903DBA" w:rsidRDefault="00412A4F" w:rsidP="0060539D">
      <w:pPr>
        <w:pStyle w:val="Rubrik3"/>
        <w:rPr>
          <w:highlight w:val="white"/>
        </w:rPr>
      </w:pPr>
      <w:r>
        <w:rPr>
          <w:highlight w:val="white"/>
        </w:rPr>
        <w:t>Print Character</w:t>
      </w:r>
      <w:r w:rsidR="006F44C2">
        <w:rPr>
          <w:highlight w:val="white"/>
        </w:rPr>
        <w:t xml:space="preserve"> and String</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77777777" w:rsidR="00442030" w:rsidRPr="00903DBA" w:rsidRDefault="00442030" w:rsidP="00442030">
      <w:pPr>
        <w:pStyle w:val="Code"/>
        <w:rPr>
          <w:highlight w:val="white"/>
        </w:rPr>
      </w:pPr>
    </w:p>
    <w:p w14:paraId="6AB2032D" w14:textId="77777777" w:rsidR="00442030" w:rsidRPr="00903DBA" w:rsidRDefault="00442030" w:rsidP="00442030">
      <w:pPr>
        <w:pStyle w:val="Code"/>
        <w:rPr>
          <w:highlight w:val="white"/>
        </w:rPr>
      </w:pPr>
      <w:r w:rsidRPr="00903DBA">
        <w:rPr>
          <w:highlight w:val="white"/>
        </w:rPr>
        <w:t>void printChar(char c) {</w:t>
      </w:r>
    </w:p>
    <w:p w14:paraId="4A30C60A" w14:textId="77777777" w:rsidR="00442030" w:rsidRPr="00903DBA" w:rsidRDefault="00442030" w:rsidP="00442030">
      <w:pPr>
        <w:pStyle w:val="Code"/>
        <w:rPr>
          <w:highlight w:val="white"/>
        </w:rPr>
      </w:pPr>
      <w:r w:rsidRPr="00903DBA">
        <w:rPr>
          <w:highlight w:val="white"/>
        </w:rPr>
        <w:t xml:space="preserve">  int handle;</w:t>
      </w:r>
    </w:p>
    <w:p w14:paraId="4C2A4EAA" w14:textId="77777777" w:rsidR="00442030" w:rsidRPr="00903DBA" w:rsidRDefault="00442030" w:rsidP="00442030">
      <w:pPr>
        <w:pStyle w:val="Code"/>
        <w:rPr>
          <w:highlight w:val="white"/>
        </w:rPr>
      </w:pPr>
      <w:r w:rsidRPr="00903DBA">
        <w:rPr>
          <w:highlight w:val="white"/>
        </w:rPr>
        <w:t xml:space="preserve">  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77777777" w:rsidR="00442030" w:rsidRPr="00903DBA" w:rsidRDefault="00442030" w:rsidP="00442030">
      <w:pPr>
        <w:pStyle w:val="Code"/>
        <w:rPr>
          <w:highlight w:val="white"/>
        </w:rPr>
      </w:pPr>
    </w:p>
    <w:p w14:paraId="2BAB61E4" w14:textId="77777777" w:rsidR="00442030" w:rsidRPr="00903DBA" w:rsidRDefault="00442030" w:rsidP="00442030">
      <w:pPr>
        <w:pStyle w:val="Code"/>
        <w:rPr>
          <w:highlight w:val="white"/>
        </w:rPr>
      </w:pPr>
      <w:r w:rsidRPr="00903DBA">
        <w:rPr>
          <w:highlight w:val="white"/>
        </w:rPr>
        <w:t>#ifdef __WINDOWS__</w:t>
      </w:r>
    </w:p>
    <w:p w14:paraId="68D739F3" w14:textId="6D99D858" w:rsidR="00442030" w:rsidRPr="00903DBA" w:rsidRDefault="00442030" w:rsidP="00442030">
      <w:pPr>
        <w:pStyle w:val="Code"/>
        <w:rPr>
          <w:highlight w:val="white"/>
        </w:rPr>
      </w:pPr>
      <w:r w:rsidRPr="00903DBA">
        <w:rPr>
          <w:highlight w:val="white"/>
        </w:rPr>
        <w:t xml:space="preserve">        register_ah = 0x40;</w:t>
      </w:r>
    </w:p>
    <w:p w14:paraId="23D6FC1E" w14:textId="77777777" w:rsidR="00442030" w:rsidRPr="00903DBA" w:rsidRDefault="00442030" w:rsidP="00442030">
      <w:pPr>
        <w:pStyle w:val="Code"/>
        <w:rPr>
          <w:highlight w:val="white"/>
        </w:rPr>
      </w:pPr>
      <w:r w:rsidRPr="00903DBA">
        <w:rPr>
          <w:highlight w:val="white"/>
        </w:rPr>
        <w:t xml:space="preserve">        register_bx = stream-&gt;handle;</w:t>
      </w:r>
    </w:p>
    <w:p w14:paraId="0992C067" w14:textId="77777777" w:rsidR="00442030" w:rsidRPr="00903DBA" w:rsidRDefault="00442030" w:rsidP="00442030">
      <w:pPr>
        <w:pStyle w:val="Code"/>
        <w:rPr>
          <w:highlight w:val="white"/>
        </w:rPr>
      </w:pPr>
      <w:r w:rsidRPr="00903DBA">
        <w:rPr>
          <w:highlight w:val="white"/>
        </w:rPr>
        <w:t xml:space="preserve">        register_cx = 1;</w:t>
      </w:r>
    </w:p>
    <w:p w14:paraId="5DEBD70E" w14:textId="77777777" w:rsidR="00442030" w:rsidRPr="00903DBA" w:rsidRDefault="00442030" w:rsidP="00442030">
      <w:pPr>
        <w:pStyle w:val="Code"/>
        <w:rPr>
          <w:highlight w:val="white"/>
        </w:rPr>
      </w:pPr>
      <w:r w:rsidRPr="00903DBA">
        <w:rPr>
          <w:highlight w:val="white"/>
        </w:rPr>
        <w:t xml:space="preserve">        register_dx = &amp;c;</w:t>
      </w:r>
    </w:p>
    <w:p w14:paraId="3BA6114C" w14:textId="77777777" w:rsidR="00442030" w:rsidRPr="00903DBA" w:rsidRDefault="00442030" w:rsidP="00442030">
      <w:pPr>
        <w:pStyle w:val="Code"/>
        <w:rPr>
          <w:highlight w:val="white"/>
        </w:rPr>
      </w:pPr>
      <w:r w:rsidRPr="00903DBA">
        <w:rPr>
          <w:highlight w:val="white"/>
        </w:rPr>
        <w:t xml:space="preserve">        interrupt(0x21s);</w:t>
      </w:r>
    </w:p>
    <w:p w14:paraId="6CF268F3" w14:textId="77777777" w:rsidR="00442030" w:rsidRPr="00903DBA" w:rsidRDefault="00442030" w:rsidP="00442030">
      <w:pPr>
        <w:pStyle w:val="Code"/>
        <w:rPr>
          <w:highlight w:val="white"/>
        </w:rPr>
      </w:pPr>
      <w:r w:rsidRPr="00903DBA">
        <w:rPr>
          <w:highlight w:val="white"/>
        </w:rPr>
        <w:t>#endif</w:t>
      </w:r>
    </w:p>
    <w:p w14:paraId="2AB1120A" w14:textId="77777777" w:rsidR="00442030" w:rsidRPr="00903DBA" w:rsidRDefault="00442030" w:rsidP="00442030">
      <w:pPr>
        <w:pStyle w:val="Code"/>
        <w:rPr>
          <w:highlight w:val="white"/>
        </w:rPr>
      </w:pPr>
    </w:p>
    <w:p w14:paraId="660DC280" w14:textId="77777777" w:rsidR="00442030" w:rsidRPr="00903DBA" w:rsidRDefault="00442030" w:rsidP="00442030">
      <w:pPr>
        <w:pStyle w:val="Code"/>
        <w:rPr>
          <w:highlight w:val="white"/>
        </w:rPr>
      </w:pPr>
      <w:r w:rsidRPr="00903DBA">
        <w:rPr>
          <w:highlight w:val="white"/>
        </w:rPr>
        <w:t>#ifdef __LINUX__</w:t>
      </w:r>
    </w:p>
    <w:p w14:paraId="38EBA388" w14:textId="0296C896" w:rsidR="00442030" w:rsidRPr="00903DBA" w:rsidRDefault="00442030" w:rsidP="00442030">
      <w:pPr>
        <w:pStyle w:val="Code"/>
        <w:rPr>
          <w:highlight w:val="white"/>
        </w:rPr>
      </w:pPr>
      <w:r w:rsidRPr="00903DBA">
        <w:rPr>
          <w:highlight w:val="white"/>
        </w:rPr>
        <w:t xml:space="preserve">        register_rax = 0x01;</w:t>
      </w:r>
    </w:p>
    <w:p w14:paraId="42ED7BFC" w14:textId="77777777" w:rsidR="00442030" w:rsidRPr="00903DBA" w:rsidRDefault="00442030" w:rsidP="00442030">
      <w:pPr>
        <w:pStyle w:val="Code"/>
        <w:rPr>
          <w:highlight w:val="white"/>
        </w:rPr>
      </w:pPr>
      <w:r w:rsidRPr="00903DBA">
        <w:rPr>
          <w:highlight w:val="white"/>
        </w:rPr>
        <w:t xml:space="preserve">        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7777777" w:rsidR="00442030" w:rsidRPr="00903DBA" w:rsidRDefault="00442030" w:rsidP="00442030">
      <w:pPr>
        <w:pStyle w:val="Code"/>
        <w:rPr>
          <w:highlight w:val="white"/>
        </w:rPr>
      </w:pP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77777777" w:rsidR="00442030" w:rsidRPr="00903DBA" w:rsidRDefault="00442030" w:rsidP="00442030">
      <w:pPr>
        <w:pStyle w:val="Code"/>
        <w:rPr>
          <w:highlight w:val="white"/>
        </w:rPr>
      </w:pP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7777777" w:rsidR="00442030" w:rsidRPr="00903DBA" w:rsidRDefault="00442030" w:rsidP="00442030">
      <w:pPr>
        <w:pStyle w:val="Code"/>
        <w:rPr>
          <w:highlight w:val="white"/>
        </w:rPr>
      </w:pPr>
      <w:r w:rsidRPr="00903DBA">
        <w:rPr>
          <w:highlight w:val="white"/>
        </w:rPr>
        <w:t>}</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77777777" w:rsidR="00442030" w:rsidRPr="00903DBA" w:rsidRDefault="00442030" w:rsidP="00442030">
      <w:pPr>
        <w:pStyle w:val="Code"/>
        <w:rPr>
          <w:highlight w:val="white"/>
        </w:rPr>
      </w:pP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t xml:space="preserve">    }</w:t>
      </w:r>
    </w:p>
    <w:p w14:paraId="7027B9C5" w14:textId="77777777" w:rsidR="00442030" w:rsidRPr="00903DBA" w:rsidRDefault="00442030" w:rsidP="00442030">
      <w:pPr>
        <w:pStyle w:val="Code"/>
        <w:rPr>
          <w:highlight w:val="white"/>
        </w:rPr>
      </w:pPr>
      <w:r w:rsidRPr="00903DBA">
        <w:rPr>
          <w:highlight w:val="white"/>
        </w:rPr>
        <w:t xml:space="preserve">  }</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7777777" w:rsidR="00704ACA" w:rsidRPr="0060539D" w:rsidRDefault="00704ACA" w:rsidP="0060539D">
      <w:pPr>
        <w:pStyle w:val="Rubrik3"/>
        <w:numPr>
          <w:ilvl w:val="2"/>
          <w:numId w:val="190"/>
        </w:numPr>
        <w:rPr>
          <w:highlight w:val="white"/>
        </w:rPr>
      </w:pPr>
      <w:r w:rsidRPr="0060539D">
        <w:rPr>
          <w:highlight w:val="white"/>
        </w:rPr>
        <w:t>Print Values</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77777777" w:rsidR="00442030" w:rsidRPr="00903DBA" w:rsidRDefault="00442030" w:rsidP="00442030">
      <w:pPr>
        <w:pStyle w:val="Code"/>
        <w:rPr>
          <w:highlight w:val="white"/>
        </w:rPr>
      </w:pPr>
      <w:r w:rsidRPr="00903DBA">
        <w:rPr>
          <w:highlight w:val="white"/>
        </w:rPr>
        <w:t xml:space="preserve">  if (longValue != 0)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7CAB895D" w14:textId="77777777" w:rsidR="00442030" w:rsidRPr="00903DBA" w:rsidRDefault="00442030" w:rsidP="00442030">
      <w:pPr>
        <w:pStyle w:val="Code"/>
        <w:rPr>
          <w:highlight w:val="white"/>
        </w:rPr>
      </w:pP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t xml:space="preserve">    printChar('-');</w:t>
      </w:r>
    </w:p>
    <w:p w14:paraId="70082FB3" w14:textId="77777777" w:rsidR="00442030" w:rsidRPr="00903DBA"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77777777" w:rsidR="00442030" w:rsidRPr="00903DBA"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77777777" w:rsidR="00442030" w:rsidRPr="00903DBA" w:rsidRDefault="00442030" w:rsidP="00442030">
      <w:pPr>
        <w:pStyle w:val="Code"/>
        <w:rPr>
          <w:highlight w:val="white"/>
        </w:rPr>
      </w:pP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1C79CCAF" w14:textId="77777777"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47C2C3B5" w14:textId="77777777" w:rsidR="00442030" w:rsidRPr="00903DBA" w:rsidRDefault="00442030" w:rsidP="00442030">
      <w:pPr>
        <w:pStyle w:val="Code"/>
        <w:rPr>
          <w:highlight w:val="white"/>
        </w:rPr>
      </w:pP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903DBA" w:rsidRDefault="00442030" w:rsidP="00442030">
      <w:pPr>
        <w:pStyle w:val="Code"/>
        <w:rPr>
          <w:highlight w:val="white"/>
        </w:rPr>
      </w:pPr>
      <w:r w:rsidRPr="00903DBA">
        <w:rPr>
          <w:highlight w:val="white"/>
        </w:rPr>
        <w:t xml:space="preserve">    { char c = digitToChar(digit, capital);</w:t>
      </w:r>
    </w:p>
    <w:p w14:paraId="5BFEEDDB" w14:textId="77777777" w:rsidR="00442030" w:rsidRPr="00903DBA" w:rsidRDefault="00442030" w:rsidP="00442030">
      <w:pPr>
        <w:pStyle w:val="Code"/>
        <w:rPr>
          <w:highlight w:val="white"/>
        </w:rPr>
      </w:pPr>
      <w:r w:rsidRPr="00903DBA">
        <w:rPr>
          <w:highlight w:val="white"/>
        </w:rPr>
        <w:t xml:space="preserve">      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77777777" w:rsidR="00442030" w:rsidRPr="00903DBA" w:rsidRDefault="00442030" w:rsidP="00442030">
      <w:pPr>
        <w:pStyle w:val="Code"/>
        <w:rPr>
          <w:highlight w:val="white"/>
        </w:rPr>
      </w:pP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lastRenderedPageBreak/>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77777777" w:rsidR="00442030" w:rsidRPr="00903DBA" w:rsidRDefault="00442030" w:rsidP="00442030">
      <w:pPr>
        <w:pStyle w:val="Code"/>
        <w:rPr>
          <w:highlight w:val="white"/>
        </w:rPr>
      </w:pP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77777777" w:rsidR="00442030" w:rsidRPr="00903DBA" w:rsidRDefault="00442030" w:rsidP="00442030">
      <w:pPr>
        <w:pStyle w:val="Code"/>
        <w:rPr>
          <w:highlight w:val="white"/>
        </w:rPr>
      </w:pPr>
      <w:r w:rsidRPr="00903DBA">
        <w:rPr>
          <w:highlight w:val="white"/>
        </w:rPr>
        <w:t xml:space="preserve">                             BOOL grid, int precision) {</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77777777" w:rsidR="00442030" w:rsidRPr="00903DBA" w:rsidRDefault="00442030" w:rsidP="00442030">
      <w:pPr>
        <w:pStyle w:val="Code"/>
        <w:rPr>
          <w:highlight w:val="white"/>
        </w:rPr>
      </w:pPr>
      <w:r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77777777" w:rsidR="00442030" w:rsidRPr="00903DBA" w:rsidRDefault="00442030" w:rsidP="00442030">
      <w:pPr>
        <w:pStyle w:val="Code"/>
        <w:rPr>
          <w:highlight w:val="white"/>
        </w:rPr>
      </w:pP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77777777" w:rsidR="00442030" w:rsidRPr="00903DBA" w:rsidRDefault="00442030" w:rsidP="00442030">
      <w:pPr>
        <w:pStyle w:val="Code"/>
        <w:rPr>
          <w:highlight w:val="white"/>
        </w:rPr>
      </w:pPr>
    </w:p>
    <w:p w14:paraId="27A3796E" w14:textId="77777777" w:rsidR="00442030" w:rsidRPr="00903DBA" w:rsidRDefault="00442030" w:rsidP="00442030">
      <w:pPr>
        <w:pStyle w:val="Code"/>
        <w:rPr>
          <w:highlight w:val="white"/>
        </w:rPr>
      </w:pPr>
      <w:r w:rsidRPr="00903DBA">
        <w:rPr>
          <w:highlight w:val="white"/>
        </w:rPr>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77777777" w:rsidR="00442030" w:rsidRPr="00903DBA" w:rsidRDefault="00442030" w:rsidP="00442030">
      <w:pPr>
        <w:pStyle w:val="Code"/>
        <w:rPr>
          <w:highlight w:val="white"/>
        </w:rPr>
      </w:pP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00965FCC" w14:textId="77777777" w:rsidR="00442030" w:rsidRPr="00903DBA" w:rsidRDefault="00442030" w:rsidP="00442030">
      <w:pPr>
        <w:pStyle w:val="Code"/>
        <w:rPr>
          <w:highlight w:val="white"/>
        </w:rPr>
      </w:pPr>
      <w:r w:rsidRPr="00903DBA">
        <w:rPr>
          <w:highlight w:val="white"/>
        </w:rPr>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lastRenderedPageBreak/>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77777777" w:rsidR="00442030" w:rsidRPr="00903DBA" w:rsidRDefault="00442030" w:rsidP="00442030">
      <w:pPr>
        <w:pStyle w:val="Code"/>
        <w:rPr>
          <w:highlight w:val="white"/>
        </w:rPr>
      </w:pP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16DC9387" w14:textId="77777777" w:rsidR="00442030" w:rsidRPr="00903DBA" w:rsidRDefault="00442030" w:rsidP="00442030">
      <w:pPr>
        <w:pStyle w:val="Code"/>
        <w:rPr>
          <w:highlight w:val="white"/>
        </w:rPr>
      </w:pPr>
    </w:p>
    <w:p w14:paraId="27146867" w14:textId="77777777" w:rsidR="00442030" w:rsidRPr="00903DBA" w:rsidRDefault="00442030" w:rsidP="00442030">
      <w:pPr>
        <w:pStyle w:val="Code"/>
        <w:rPr>
          <w:highlight w:val="white"/>
        </w:rPr>
      </w:pPr>
      <w:r w:rsidRPr="00903DBA">
        <w:rPr>
          <w:highlight w:val="white"/>
        </w:rPr>
        <w:t>va_list checkWidthAndPrecision(va_list arg_list, int* widthPtr,</w:t>
      </w:r>
    </w:p>
    <w:p w14:paraId="54F60066" w14:textId="77777777" w:rsidR="00442030" w:rsidRPr="00903DBA" w:rsidRDefault="00442030" w:rsidP="00442030">
      <w:pPr>
        <w:pStyle w:val="Code"/>
        <w:rPr>
          <w:highlight w:val="white"/>
        </w:rPr>
      </w:pPr>
      <w:r w:rsidRPr="00903DBA">
        <w:rPr>
          <w:highlight w:val="white"/>
        </w:rPr>
        <w:t xml:space="preserve">                               int* precisionPtr) {</w:t>
      </w:r>
    </w:p>
    <w:p w14:paraId="7C7A1FBE" w14:textId="77777777" w:rsidR="00442030" w:rsidRPr="00903DBA" w:rsidRDefault="00442030" w:rsidP="00442030">
      <w:pPr>
        <w:pStyle w:val="Code"/>
        <w:rPr>
          <w:highlight w:val="white"/>
        </w:rPr>
      </w:pPr>
      <w:r w:rsidRPr="00903DBA">
        <w:rPr>
          <w:highlight w:val="white"/>
        </w:rPr>
        <w:t xml:space="preserve">  if ((widthPtr != NULL) &amp;&amp; (*widthPtr == -1)) {</w:t>
      </w:r>
    </w:p>
    <w:p w14:paraId="7420C24B" w14:textId="77777777" w:rsidR="00442030" w:rsidRPr="00903DBA" w:rsidRDefault="00442030" w:rsidP="00442030">
      <w:pPr>
        <w:pStyle w:val="Code"/>
        <w:rPr>
          <w:highlight w:val="white"/>
        </w:rPr>
      </w:pPr>
      <w:r w:rsidRPr="00903DBA">
        <w:rPr>
          <w:highlight w:val="white"/>
        </w:rPr>
        <w:t xml:space="preserve">    *widthPtr = va_arg(arg_list, int);</w:t>
      </w:r>
    </w:p>
    <w:p w14:paraId="27CAA445" w14:textId="77777777" w:rsidR="00442030" w:rsidRPr="00903DBA" w:rsidRDefault="00442030" w:rsidP="00442030">
      <w:pPr>
        <w:pStyle w:val="Code"/>
        <w:rPr>
          <w:highlight w:val="white"/>
        </w:rPr>
      </w:pPr>
      <w:r w:rsidRPr="00903DBA">
        <w:rPr>
          <w:highlight w:val="white"/>
        </w:rPr>
        <w:t xml:space="preserve">  }</w:t>
      </w:r>
    </w:p>
    <w:p w14:paraId="240CA9A2" w14:textId="77777777" w:rsidR="00442030" w:rsidRPr="00903DBA" w:rsidRDefault="00442030" w:rsidP="00442030">
      <w:pPr>
        <w:pStyle w:val="Code"/>
        <w:rPr>
          <w:highlight w:val="white"/>
        </w:rPr>
      </w:pPr>
    </w:p>
    <w:p w14:paraId="14D47908" w14:textId="77777777" w:rsidR="00442030" w:rsidRPr="00903DBA" w:rsidRDefault="00442030" w:rsidP="00442030">
      <w:pPr>
        <w:pStyle w:val="Code"/>
        <w:rPr>
          <w:highlight w:val="white"/>
        </w:rPr>
      </w:pPr>
      <w:r w:rsidRPr="00903DBA">
        <w:rPr>
          <w:highlight w:val="white"/>
        </w:rPr>
        <w:t xml:space="preserve">  if ((precisionPtr != NULL) &amp;&amp; (*precisionPtr == -1)) {</w:t>
      </w:r>
    </w:p>
    <w:p w14:paraId="3633DED4" w14:textId="77777777" w:rsidR="00442030" w:rsidRPr="00903DBA" w:rsidRDefault="00442030" w:rsidP="00442030">
      <w:pPr>
        <w:pStyle w:val="Code"/>
        <w:rPr>
          <w:highlight w:val="white"/>
        </w:rPr>
      </w:pPr>
      <w:r w:rsidRPr="00903DBA">
        <w:rPr>
          <w:highlight w:val="white"/>
        </w:rPr>
        <w:t xml:space="preserve">    *precisionPtr = va_arg(arg_list, int);</w:t>
      </w:r>
    </w:p>
    <w:p w14:paraId="7EF84A52" w14:textId="77777777" w:rsidR="00442030" w:rsidRPr="00903DBA" w:rsidRDefault="00442030" w:rsidP="00442030">
      <w:pPr>
        <w:pStyle w:val="Code"/>
        <w:rPr>
          <w:highlight w:val="white"/>
        </w:rPr>
      </w:pPr>
      <w:r w:rsidRPr="00903DBA">
        <w:rPr>
          <w:highlight w:val="white"/>
        </w:rPr>
        <w:t xml:space="preserve">  }</w:t>
      </w:r>
    </w:p>
    <w:p w14:paraId="16482DCB" w14:textId="77777777" w:rsidR="00442030" w:rsidRPr="00903DBA" w:rsidRDefault="00442030" w:rsidP="00442030">
      <w:pPr>
        <w:pStyle w:val="Code"/>
        <w:rPr>
          <w:highlight w:val="white"/>
        </w:rPr>
      </w:pPr>
    </w:p>
    <w:p w14:paraId="6A117DEA" w14:textId="77777777" w:rsidR="00442030" w:rsidRPr="00903DBA" w:rsidRDefault="00442030" w:rsidP="00442030">
      <w:pPr>
        <w:pStyle w:val="Code"/>
        <w:rPr>
          <w:highlight w:val="white"/>
        </w:rPr>
      </w:pPr>
      <w:r w:rsidRPr="00903DBA">
        <w:rPr>
          <w:highlight w:val="white"/>
        </w:rPr>
        <w:t xml:space="preserve">  return arg_list;</w:t>
      </w:r>
    </w:p>
    <w:p w14:paraId="3C186A8D" w14:textId="77777777" w:rsidR="00442030" w:rsidRPr="00903DBA" w:rsidRDefault="00442030" w:rsidP="00442030">
      <w:pPr>
        <w:pStyle w:val="Code"/>
        <w:rPr>
          <w:highlight w:val="white"/>
        </w:rPr>
      </w:pPr>
      <w:r w:rsidRPr="00903DBA">
        <w:rPr>
          <w:highlight w:val="white"/>
        </w:rPr>
        <w:t>}</w:t>
      </w:r>
    </w:p>
    <w:p w14:paraId="0FBC7652" w14:textId="303C9FD3" w:rsidR="00442030" w:rsidRPr="00903DBA" w:rsidRDefault="00412A4F" w:rsidP="0060539D">
      <w:pPr>
        <w:pStyle w:val="Rubrik3"/>
        <w:rPr>
          <w:highlight w:val="white"/>
        </w:rPr>
      </w:pPr>
      <w:r>
        <w:rPr>
          <w:highlight w:val="white"/>
        </w:rPr>
        <w:t>Print Argument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77777777" w:rsidR="00442030" w:rsidRPr="00903DBA" w:rsidRDefault="00442030" w:rsidP="00442030">
      <w:pPr>
        <w:pStyle w:val="Code"/>
        <w:rPr>
          <w:highlight w:val="white"/>
        </w:rPr>
      </w:pP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lastRenderedPageBreak/>
        <w:t xml:space="preserve">        }</w:t>
      </w:r>
    </w:p>
    <w:p w14:paraId="2B14B871" w14:textId="77777777" w:rsidR="00442030" w:rsidRPr="00903DBA" w:rsidRDefault="00442030" w:rsidP="00442030">
      <w:pPr>
        <w:pStyle w:val="Code"/>
        <w:rPr>
          <w:highlight w:val="white"/>
        </w:rPr>
      </w:pP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77777777" w:rsidR="00442030" w:rsidRPr="00903DBA" w:rsidRDefault="00442030" w:rsidP="00442030">
      <w:pPr>
        <w:pStyle w:val="Code"/>
        <w:rPr>
          <w:highlight w:val="white"/>
        </w:rPr>
      </w:pP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77777777" w:rsidR="00442030" w:rsidRPr="00903DBA" w:rsidRDefault="00442030" w:rsidP="00442030">
      <w:pPr>
        <w:pStyle w:val="Code"/>
        <w:rPr>
          <w:highlight w:val="white"/>
        </w:rPr>
      </w:pPr>
      <w:r w:rsidRPr="00903DBA">
        <w:rPr>
          <w:highlight w:val="white"/>
        </w:rPr>
        <w:t xml:space="preserve">    case 'X': {</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77777777" w:rsidR="00442030" w:rsidRPr="00903DBA" w:rsidRDefault="00442030" w:rsidP="00442030">
      <w:pPr>
        <w:pStyle w:val="Code"/>
        <w:rPr>
          <w:highlight w:val="white"/>
        </w:rPr>
      </w:pP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903DBA" w:rsidRDefault="00442030" w:rsidP="00442030">
      <w:pPr>
        <w:pStyle w:val="Code"/>
        <w:rPr>
          <w:highlight w:val="white"/>
        </w:rPr>
      </w:pPr>
      <w:r w:rsidRPr="00903DBA">
        <w:rPr>
          <w:highlight w:val="white"/>
        </w:rPr>
        <w:t xml:space="preserve">                  va_arg(arg_list, unsigned int);</w:t>
      </w:r>
    </w:p>
    <w:p w14:paraId="7AF50DC5" w14:textId="77777777" w:rsidR="00442030" w:rsidRPr="00903DBA" w:rsidRDefault="00442030" w:rsidP="00442030">
      <w:pPr>
        <w:pStyle w:val="Code"/>
        <w:rPr>
          <w:highlight w:val="white"/>
        </w:rPr>
      </w:pPr>
      <w:r w:rsidRPr="00903DBA">
        <w:rPr>
          <w:highlight w:val="white"/>
        </w:rPr>
        <w:t xml:space="preserve">        }</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t xml:space="preserve">    case 'g':</w:t>
      </w:r>
    </w:p>
    <w:p w14:paraId="24C3ACB0" w14:textId="77777777" w:rsidR="00442030" w:rsidRPr="00903DBA" w:rsidRDefault="00442030" w:rsidP="00442030">
      <w:pPr>
        <w:pStyle w:val="Code"/>
        <w:rPr>
          <w:highlight w:val="white"/>
        </w:rPr>
      </w:pPr>
      <w:r w:rsidRPr="00903DBA">
        <w:rPr>
          <w:highlight w:val="white"/>
        </w:rPr>
        <w:lastRenderedPageBreak/>
        <w:t xml:space="preserve">    case 'G':</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903DBA" w:rsidRDefault="00442030" w:rsidP="00442030">
      <w:pPr>
        <w:pStyle w:val="Code"/>
        <w:rPr>
          <w:highlight w:val="white"/>
        </w:rPr>
      </w:pPr>
      <w:r w:rsidRPr="00903DBA">
        <w:rPr>
          <w:highlight w:val="white"/>
        </w:rPr>
        <w:t xml:space="preserve">      printUnsignedLong((</w:t>
      </w:r>
      <w:r w:rsidR="00A1512F" w:rsidRPr="00903DBA">
        <w:rPr>
          <w:highlight w:val="white"/>
        </w:rPr>
        <w:t>void*)</w:t>
      </w:r>
      <w:r w:rsidRPr="00903DBA">
        <w:rPr>
          <w:highlight w:val="white"/>
        </w:rPr>
        <w:t xml:space="preserve"> ptrValue, FALSE,</w:t>
      </w:r>
      <w:r w:rsidR="00A1512F" w:rsidRPr="00903DBA">
        <w:rPr>
          <w:highlight w:val="white"/>
        </w:rPr>
        <w:t xml:space="preserve"> </w:t>
      </w:r>
      <w:r w:rsidRPr="00903DBA">
        <w:rPr>
          <w:highlight w:val="white"/>
        </w:rPr>
        <w:t>FALSE, FALSE, 10u, FALSE);</w:t>
      </w:r>
    </w:p>
    <w:p w14:paraId="6BE5A383" w14:textId="77777777" w:rsidR="00442030" w:rsidRPr="00903DBA" w:rsidRDefault="00442030" w:rsidP="00442030">
      <w:pPr>
        <w:pStyle w:val="Code"/>
        <w:rPr>
          <w:highlight w:val="white"/>
        </w:rPr>
      </w:pPr>
      <w:r w:rsidRPr="00903DBA">
        <w:rPr>
          <w:highlight w:val="white"/>
        </w:rPr>
        <w:t xml:space="preserve">      break;</w:t>
      </w:r>
    </w:p>
    <w:p w14:paraId="63BED857" w14:textId="77777777" w:rsidR="00442030" w:rsidRPr="00903DBA" w:rsidRDefault="00442030" w:rsidP="00442030">
      <w:pPr>
        <w:pStyle w:val="Code"/>
        <w:rPr>
          <w:highlight w:val="white"/>
        </w:rPr>
      </w:pP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77777777" w:rsidR="00442030" w:rsidRPr="00903DBA" w:rsidRDefault="00442030" w:rsidP="00442030">
      <w:pPr>
        <w:pStyle w:val="Code"/>
        <w:rPr>
          <w:highlight w:val="white"/>
        </w:rPr>
      </w:pPr>
      <w:r w:rsidRPr="00903DBA">
        <w:rPr>
          <w:highlight w:val="white"/>
        </w:rPr>
        <w:t>}</w:t>
      </w:r>
    </w:p>
    <w:p w14:paraId="0CAECDDB" w14:textId="60067BFC" w:rsidR="00442030" w:rsidRPr="00903DBA" w:rsidRDefault="00A30592" w:rsidP="0060539D">
      <w:pPr>
        <w:pStyle w:val="Rubrik3"/>
        <w:rPr>
          <w:highlight w:val="white"/>
        </w:rPr>
      </w:pPr>
      <w:r>
        <w:rPr>
          <w:highlight w:val="white"/>
        </w:rPr>
        <w:t>Print Format</w:t>
      </w:r>
    </w:p>
    <w:p w14:paraId="291C04A1" w14:textId="129E6FCB"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903DBA" w:rsidRDefault="00442030" w:rsidP="00442030">
      <w:pPr>
        <w:pStyle w:val="Code"/>
        <w:rPr>
          <w:highlight w:val="white"/>
        </w:rPr>
      </w:pPr>
      <w:r w:rsidRPr="00903DBA">
        <w:rPr>
          <w:highlight w:val="white"/>
        </w:rPr>
        <w:t xml:space="preserve">       zero = FALSE, grid = FALSE, widthStar = FALSE,</w:t>
      </w:r>
    </w:p>
    <w:p w14:paraId="584E5B84" w14:textId="77777777" w:rsidR="00442030" w:rsidRPr="00903DBA" w:rsidRDefault="00442030" w:rsidP="00442030">
      <w:pPr>
        <w:pStyle w:val="Code"/>
        <w:rPr>
          <w:highlight w:val="white"/>
        </w:rPr>
      </w:pPr>
      <w:r w:rsidRPr="00903DBA">
        <w:rPr>
          <w:highlight w:val="white"/>
        </w:rPr>
        <w:t xml:space="preserve">       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77777777" w:rsidR="00442030" w:rsidRPr="00903DBA" w:rsidRDefault="00442030" w:rsidP="00442030">
      <w:pPr>
        <w:pStyle w:val="Code"/>
        <w:rPr>
          <w:highlight w:val="white"/>
        </w:rPr>
      </w:pPr>
      <w:r w:rsidRPr="00903DBA">
        <w:rPr>
          <w:highlight w:val="white"/>
        </w:rPr>
        <w:t xml:space="preserve">      switch (c) {</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7A9C7E58" w14:textId="77777777" w:rsidR="00442030" w:rsidRPr="00903DBA" w:rsidRDefault="00442030" w:rsidP="00442030">
      <w:pPr>
        <w:pStyle w:val="Code"/>
        <w:rPr>
          <w:highlight w:val="white"/>
        </w:rPr>
      </w:pPr>
    </w:p>
    <w:p w14:paraId="60A7F3C6" w14:textId="77777777"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lastRenderedPageBreak/>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7777777" w:rsidR="00442030" w:rsidRPr="00903DBA" w:rsidRDefault="00442030" w:rsidP="00442030">
      <w:pPr>
        <w:pStyle w:val="Code"/>
        <w:rPr>
          <w:highlight w:val="white"/>
        </w:rPr>
      </w:pPr>
      <w:r w:rsidRPr="00903DBA">
        <w:rPr>
          <w:highlight w:val="white"/>
        </w:rPr>
        <w:t xml:space="preserve">        case '%': {</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lastRenderedPageBreak/>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903DBA" w:rsidRDefault="00442030" w:rsidP="00442030">
      <w:pPr>
        <w:pStyle w:val="Code"/>
        <w:rPr>
          <w:highlight w:val="white"/>
        </w:rPr>
      </w:pPr>
      <w:r w:rsidRPr="00903DBA">
        <w:rPr>
          <w:highlight w:val="white"/>
        </w:rPr>
        <w:t xml:space="preserve">                }</w:t>
      </w:r>
    </w:p>
    <w:p w14:paraId="770B265D" w14:textId="77777777" w:rsidR="00442030" w:rsidRPr="00903DBA" w:rsidRDefault="00442030" w:rsidP="00442030">
      <w:pPr>
        <w:pStyle w:val="Code"/>
        <w:rPr>
          <w:highlight w:val="white"/>
        </w:rPr>
      </w:pPr>
    </w:p>
    <w:p w14:paraId="01CBAD82" w14:textId="77777777" w:rsidR="00442030" w:rsidRPr="00903DBA" w:rsidRDefault="00442030" w:rsidP="00442030">
      <w:pPr>
        <w:pStyle w:val="Code"/>
        <w:rPr>
          <w:highlight w:val="white"/>
        </w:rPr>
      </w:pPr>
      <w:r w:rsidRPr="00903DBA">
        <w:rPr>
          <w:highlight w:val="white"/>
        </w:rPr>
        <w:t xml:space="preserve">                arg_list = printArgument(&amp;format[index], arg_list, FALSE, FALSE,</w:t>
      </w:r>
    </w:p>
    <w:p w14:paraId="7DCC011B" w14:textId="77777777" w:rsidR="00442030" w:rsidRPr="00903DBA" w:rsidRDefault="00442030" w:rsidP="00442030">
      <w:pPr>
        <w:pStyle w:val="Code"/>
        <w:rPr>
          <w:highlight w:val="white"/>
        </w:rPr>
      </w:pPr>
      <w:r w:rsidRPr="00903DBA">
        <w:rPr>
          <w:highlight w:val="white"/>
        </w:rPr>
        <w:t xml:space="preserve">                                         grid, NULL, precision, shortInt,</w:t>
      </w:r>
    </w:p>
    <w:p w14:paraId="16536173" w14:textId="77777777" w:rsidR="00442030" w:rsidRPr="00903DBA" w:rsidRDefault="00442030" w:rsidP="00442030">
      <w:pPr>
        <w:pStyle w:val="Code"/>
        <w:rPr>
          <w:highlight w:val="white"/>
        </w:rPr>
      </w:pPr>
      <w:r w:rsidRPr="00903DBA">
        <w:rPr>
          <w:highlight w:val="white"/>
        </w:rPr>
        <w:t xml:space="preserve">                                         longInt, longDouble,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903DBA" w:rsidRDefault="00442030" w:rsidP="00A30592">
      <w:pPr>
        <w:pStyle w:val="Code"/>
        <w:rPr>
          <w:highlight w:val="white"/>
        </w:rPr>
      </w:pPr>
    </w:p>
    <w:p w14:paraId="29C68EFC" w14:textId="77777777" w:rsidR="00442030" w:rsidRPr="00903DBA" w:rsidRDefault="00442030" w:rsidP="00A30592">
      <w:pPr>
        <w:pStyle w:val="Code"/>
        <w:rPr>
          <w:highlight w:val="white"/>
        </w:rPr>
      </w:pPr>
      <w:r w:rsidRPr="00903DBA">
        <w:rPr>
          <w:highlight w:val="white"/>
        </w:rPr>
        <w:t xml:space="preserve">              { </w:t>
      </w:r>
      <w:r w:rsidRPr="00903DBA">
        <w:rPr>
          <w:color w:val="0000FF"/>
          <w:highlight w:val="white"/>
        </w:rPr>
        <w:t>int</w:t>
      </w:r>
      <w:r w:rsidRPr="00903DBA">
        <w:rPr>
          <w:highlight w:val="white"/>
        </w:rPr>
        <w:t xml:space="preserve"> field = g_outChars - startChars;</w:t>
      </w:r>
    </w:p>
    <w:p w14:paraId="416812CB" w14:textId="77777777" w:rsidR="00442030" w:rsidRPr="00903DBA" w:rsidRDefault="00442030" w:rsidP="00A30592">
      <w:pPr>
        <w:pStyle w:val="Code"/>
        <w:rPr>
          <w:highlight w:val="white"/>
        </w:rPr>
      </w:pPr>
      <w:r w:rsidRPr="00903DBA">
        <w:rPr>
          <w:highlight w:val="white"/>
        </w:rPr>
        <w:t xml:space="preserve">                g_outChars = startChars;</w:t>
      </w:r>
    </w:p>
    <w:p w14:paraId="50A5C6E5" w14:textId="77777777" w:rsidR="00442030" w:rsidRPr="00903DBA" w:rsidRDefault="00442030" w:rsidP="00A30592">
      <w:pPr>
        <w:pStyle w:val="Code"/>
        <w:rPr>
          <w:highlight w:val="white"/>
        </w:rPr>
      </w:pPr>
    </w:p>
    <w:p w14:paraId="02CC0E2B"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while</w:t>
      </w:r>
      <w:r w:rsidRPr="00903DBA">
        <w:rPr>
          <w:highlight w:val="white"/>
        </w:rPr>
        <w:t xml:space="preserve"> (field++ &lt; width) {</w:t>
      </w:r>
    </w:p>
    <w:p w14:paraId="69484C54" w14:textId="77777777" w:rsidR="00442030" w:rsidRPr="00903DBA" w:rsidRDefault="00442030" w:rsidP="00A30592">
      <w:pPr>
        <w:pStyle w:val="Code"/>
        <w:rPr>
          <w:highlight w:val="white"/>
        </w:rPr>
      </w:pPr>
      <w:r w:rsidRPr="00903DBA">
        <w:rPr>
          <w:highlight w:val="white"/>
        </w:rPr>
        <w:t xml:space="preserve">                  printChar(</w:t>
      </w:r>
      <w:r w:rsidRPr="00903DBA">
        <w:rPr>
          <w:color w:val="A31515"/>
          <w:highlight w:val="white"/>
        </w:rPr>
        <w:t>' '</w:t>
      </w:r>
      <w:r w:rsidRPr="00903DBA">
        <w:rPr>
          <w:highlight w:val="white"/>
        </w:rPr>
        <w:t>);</w:t>
      </w:r>
    </w:p>
    <w:p w14:paraId="15A52204" w14:textId="77777777" w:rsidR="00442030" w:rsidRPr="00903DBA" w:rsidRDefault="00442030" w:rsidP="00A30592">
      <w:pPr>
        <w:pStyle w:val="Code"/>
        <w:rPr>
          <w:highlight w:val="white"/>
        </w:rPr>
      </w:pPr>
      <w:r w:rsidRPr="00903DBA">
        <w:rPr>
          <w:highlight w:val="white"/>
        </w:rPr>
        <w:t xml:space="preserve">                }</w:t>
      </w:r>
    </w:p>
    <w:p w14:paraId="7B16A25B" w14:textId="77777777" w:rsidR="00442030" w:rsidRPr="00903DBA" w:rsidRDefault="00442030" w:rsidP="00A30592">
      <w:pPr>
        <w:pStyle w:val="Code"/>
        <w:rPr>
          <w:highlight w:val="white"/>
        </w:rPr>
      </w:pPr>
    </w:p>
    <w:p w14:paraId="2E5F7206" w14:textId="77777777" w:rsidR="00442030" w:rsidRPr="00903DBA" w:rsidRDefault="00442030" w:rsidP="00A30592">
      <w:pPr>
        <w:pStyle w:val="Code"/>
        <w:rPr>
          <w:highlight w:val="white"/>
        </w:rPr>
      </w:pPr>
      <w:r w:rsidRPr="00903DBA">
        <w:rPr>
          <w:highlight w:val="white"/>
        </w:rPr>
        <w:t xml:space="preserve">                arg_list = printArgument(&amp;format[index], arg_list, plus, space,</w:t>
      </w:r>
    </w:p>
    <w:p w14:paraId="1EA6187D" w14:textId="77777777" w:rsidR="00442030" w:rsidRPr="00903DBA" w:rsidRDefault="00442030" w:rsidP="00A30592">
      <w:pPr>
        <w:pStyle w:val="Code"/>
        <w:rPr>
          <w:highlight w:val="white"/>
        </w:rPr>
      </w:pPr>
      <w:r w:rsidRPr="00903DBA">
        <w:rPr>
          <w:highlight w:val="white"/>
        </w:rPr>
        <w:t xml:space="preserve">                                         grid, NULL, precision, shortInt,</w:t>
      </w:r>
    </w:p>
    <w:p w14:paraId="650631C0" w14:textId="77777777" w:rsidR="00442030" w:rsidRPr="00903DBA" w:rsidRDefault="00442030" w:rsidP="00A30592">
      <w:pPr>
        <w:pStyle w:val="Code"/>
        <w:rPr>
          <w:highlight w:val="white"/>
        </w:rPr>
      </w:pPr>
      <w:r w:rsidRPr="00903DBA">
        <w:rPr>
          <w:highlight w:val="white"/>
        </w:rPr>
        <w:t xml:space="preserve">                                         longInt, longDouble, TRUE, NULL);</w:t>
      </w:r>
    </w:p>
    <w:p w14:paraId="39AF7163" w14:textId="77777777" w:rsidR="00442030" w:rsidRPr="00903DBA" w:rsidRDefault="00442030" w:rsidP="00A30592">
      <w:pPr>
        <w:pStyle w:val="Code"/>
        <w:rPr>
          <w:highlight w:val="white"/>
        </w:rPr>
      </w:pPr>
      <w:r w:rsidRPr="00903DBA">
        <w:rPr>
          <w:highlight w:val="white"/>
        </w:rPr>
        <w:t xml:space="preserve">              }</w:t>
      </w:r>
    </w:p>
    <w:p w14:paraId="1A9DA641" w14:textId="77777777" w:rsidR="00442030" w:rsidRPr="00903DBA" w:rsidRDefault="00442030" w:rsidP="00A30592">
      <w:pPr>
        <w:pStyle w:val="Code"/>
        <w:rPr>
          <w:highlight w:val="white"/>
        </w:rPr>
      </w:pPr>
      <w:r w:rsidRPr="00903DBA">
        <w:rPr>
          <w:highlight w:val="white"/>
        </w:rPr>
        <w:t xml:space="preserve">            }</w:t>
      </w:r>
    </w:p>
    <w:p w14:paraId="2CFFC370" w14:textId="77777777" w:rsidR="00442030" w:rsidRPr="00903DBA" w:rsidRDefault="00442030" w:rsidP="00A30592">
      <w:pPr>
        <w:pStyle w:val="Code"/>
        <w:rPr>
          <w:highlight w:val="white"/>
        </w:rPr>
      </w:pPr>
    </w:p>
    <w:p w14:paraId="6AF95F86" w14:textId="77777777" w:rsidR="00442030" w:rsidRPr="00903DBA" w:rsidRDefault="00442030" w:rsidP="00A30592">
      <w:pPr>
        <w:pStyle w:val="Code"/>
        <w:rPr>
          <w:highlight w:val="white"/>
        </w:rPr>
      </w:pPr>
      <w:r w:rsidRPr="00903DBA">
        <w:rPr>
          <w:highlight w:val="white"/>
        </w:rPr>
        <w:t xml:space="preserve">            percent = FALSE;</w:t>
      </w:r>
    </w:p>
    <w:p w14:paraId="7BD28E96" w14:textId="77777777" w:rsidR="00442030" w:rsidRPr="00903DBA" w:rsidRDefault="00442030" w:rsidP="00A30592">
      <w:pPr>
        <w:pStyle w:val="Code"/>
        <w:rPr>
          <w:highlight w:val="white"/>
        </w:rPr>
      </w:pPr>
      <w:r w:rsidRPr="00903DBA">
        <w:rPr>
          <w:highlight w:val="white"/>
        </w:rPr>
        <w:t xml:space="preserve">          }</w:t>
      </w:r>
    </w:p>
    <w:p w14:paraId="57B51AE2"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break</w:t>
      </w:r>
      <w:r w:rsidRPr="00903DBA">
        <w:rPr>
          <w:highlight w:val="white"/>
        </w:rPr>
        <w:t>;</w:t>
      </w:r>
    </w:p>
    <w:p w14:paraId="59D53CD2" w14:textId="77777777" w:rsidR="00442030" w:rsidRPr="00903DBA" w:rsidRDefault="00442030" w:rsidP="00A30592">
      <w:pPr>
        <w:pStyle w:val="Code"/>
        <w:rPr>
          <w:highlight w:val="white"/>
        </w:rPr>
      </w:pPr>
    </w:p>
    <w:p w14:paraId="648B33A1"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default</w:t>
      </w:r>
      <w:r w:rsidRPr="00903DBA">
        <w:rPr>
          <w:highlight w:val="white"/>
        </w:rPr>
        <w:t>: {</w:t>
      </w:r>
    </w:p>
    <w:p w14:paraId="4B48A48B"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int</w:t>
      </w:r>
      <w:r w:rsidRPr="00903DBA">
        <w:rPr>
          <w:highlight w:val="white"/>
        </w:rPr>
        <w:t xml:space="preserve"> value = 0;</w:t>
      </w:r>
    </w:p>
    <w:p w14:paraId="3CDD4868"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while</w:t>
      </w:r>
      <w:r w:rsidRPr="00903DBA">
        <w:rPr>
          <w:highlight w:val="white"/>
        </w:rPr>
        <w:t xml:space="preserve"> (isdigit(c)) {</w:t>
      </w:r>
    </w:p>
    <w:p w14:paraId="102F8471" w14:textId="77777777" w:rsidR="00442030" w:rsidRPr="00903DBA" w:rsidRDefault="00442030" w:rsidP="00A30592">
      <w:pPr>
        <w:pStyle w:val="Code"/>
        <w:rPr>
          <w:highlight w:val="white"/>
        </w:rPr>
      </w:pPr>
      <w:r w:rsidRPr="00903DBA">
        <w:rPr>
          <w:highlight w:val="white"/>
        </w:rPr>
        <w:t xml:space="preserve">              value = (10 * value) + (c - </w:t>
      </w:r>
      <w:r w:rsidRPr="00903DBA">
        <w:rPr>
          <w:color w:val="A31515"/>
          <w:highlight w:val="white"/>
        </w:rPr>
        <w:t>'0'</w:t>
      </w:r>
      <w:r w:rsidRPr="00903DBA">
        <w:rPr>
          <w:highlight w:val="white"/>
        </w:rPr>
        <w:t>);</w:t>
      </w:r>
    </w:p>
    <w:p w14:paraId="09F8A18B" w14:textId="77777777" w:rsidR="00442030" w:rsidRPr="00903DBA" w:rsidRDefault="00442030" w:rsidP="00A30592">
      <w:pPr>
        <w:pStyle w:val="Code"/>
        <w:rPr>
          <w:highlight w:val="white"/>
        </w:rPr>
      </w:pPr>
      <w:r w:rsidRPr="00903DBA">
        <w:rPr>
          <w:highlight w:val="white"/>
        </w:rPr>
        <w:t xml:space="preserve">              c = format[++index];</w:t>
      </w:r>
    </w:p>
    <w:p w14:paraId="225A17B5" w14:textId="77777777" w:rsidR="00442030" w:rsidRPr="00903DBA" w:rsidRDefault="00442030" w:rsidP="00A30592">
      <w:pPr>
        <w:pStyle w:val="Code"/>
        <w:rPr>
          <w:highlight w:val="white"/>
        </w:rPr>
      </w:pPr>
      <w:r w:rsidRPr="00903DBA">
        <w:rPr>
          <w:highlight w:val="white"/>
        </w:rPr>
        <w:t xml:space="preserve">            }</w:t>
      </w:r>
    </w:p>
    <w:p w14:paraId="754C35CB" w14:textId="77777777" w:rsidR="00442030" w:rsidRPr="00903DBA" w:rsidRDefault="00442030" w:rsidP="00A30592">
      <w:pPr>
        <w:pStyle w:val="Code"/>
        <w:rPr>
          <w:highlight w:val="white"/>
        </w:rPr>
      </w:pPr>
      <w:r w:rsidRPr="00903DBA">
        <w:rPr>
          <w:highlight w:val="white"/>
        </w:rPr>
        <w:t xml:space="preserve">            --index;</w:t>
      </w:r>
    </w:p>
    <w:p w14:paraId="07B8B20C" w14:textId="77777777" w:rsidR="00442030" w:rsidRPr="00903DBA" w:rsidRDefault="00442030" w:rsidP="00A30592">
      <w:pPr>
        <w:pStyle w:val="Code"/>
        <w:rPr>
          <w:highlight w:val="white"/>
        </w:rPr>
      </w:pPr>
      <w:r w:rsidRPr="00903DBA">
        <w:rPr>
          <w:highlight w:val="white"/>
        </w:rPr>
        <w:t xml:space="preserve">            </w:t>
      </w:r>
    </w:p>
    <w:p w14:paraId="53932F3B"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if</w:t>
      </w:r>
      <w:r w:rsidRPr="00903DBA">
        <w:rPr>
          <w:highlight w:val="white"/>
        </w:rPr>
        <w:t xml:space="preserve"> (!period) {</w:t>
      </w:r>
    </w:p>
    <w:p w14:paraId="5087BF1A" w14:textId="77777777" w:rsidR="00442030" w:rsidRPr="00903DBA" w:rsidRDefault="00442030" w:rsidP="00A30592">
      <w:pPr>
        <w:pStyle w:val="Code"/>
        <w:rPr>
          <w:highlight w:val="white"/>
        </w:rPr>
      </w:pPr>
      <w:r w:rsidRPr="00903DBA">
        <w:rPr>
          <w:highlight w:val="white"/>
        </w:rPr>
        <w:t xml:space="preserve">              width = value;</w:t>
      </w:r>
    </w:p>
    <w:p w14:paraId="02BB2C07" w14:textId="77777777" w:rsidR="00442030" w:rsidRPr="00903DBA" w:rsidRDefault="00442030" w:rsidP="00A30592">
      <w:pPr>
        <w:pStyle w:val="Code"/>
        <w:rPr>
          <w:highlight w:val="white"/>
        </w:rPr>
      </w:pPr>
      <w:r w:rsidRPr="00903DBA">
        <w:rPr>
          <w:highlight w:val="white"/>
        </w:rPr>
        <w:t xml:space="preserve">            }</w:t>
      </w:r>
    </w:p>
    <w:p w14:paraId="6194CB61"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else</w:t>
      </w:r>
      <w:r w:rsidRPr="00903DBA">
        <w:rPr>
          <w:highlight w:val="white"/>
        </w:rPr>
        <w:t xml:space="preserve"> {</w:t>
      </w:r>
    </w:p>
    <w:p w14:paraId="244B22FB" w14:textId="77777777" w:rsidR="00442030" w:rsidRPr="00903DBA" w:rsidRDefault="00442030" w:rsidP="00A30592">
      <w:pPr>
        <w:pStyle w:val="Code"/>
        <w:rPr>
          <w:highlight w:val="white"/>
        </w:rPr>
      </w:pPr>
      <w:r w:rsidRPr="00903DBA">
        <w:rPr>
          <w:highlight w:val="white"/>
        </w:rPr>
        <w:t xml:space="preserve">              precision = value;</w:t>
      </w:r>
    </w:p>
    <w:p w14:paraId="7189C063" w14:textId="77777777" w:rsidR="00442030" w:rsidRPr="00903DBA" w:rsidRDefault="00442030" w:rsidP="00A30592">
      <w:pPr>
        <w:pStyle w:val="Code"/>
        <w:rPr>
          <w:highlight w:val="white"/>
        </w:rPr>
      </w:pPr>
      <w:r w:rsidRPr="00903DBA">
        <w:rPr>
          <w:highlight w:val="white"/>
        </w:rPr>
        <w:t xml:space="preserve">           }</w:t>
      </w:r>
    </w:p>
    <w:p w14:paraId="4CA68190" w14:textId="77777777" w:rsidR="00442030" w:rsidRPr="00903DBA" w:rsidRDefault="00442030" w:rsidP="00A30592">
      <w:pPr>
        <w:pStyle w:val="Code"/>
        <w:rPr>
          <w:highlight w:val="white"/>
        </w:rPr>
      </w:pPr>
      <w:r w:rsidRPr="00903DBA">
        <w:rPr>
          <w:highlight w:val="white"/>
        </w:rPr>
        <w:lastRenderedPageBreak/>
        <w:t xml:space="preserve">          }</w:t>
      </w:r>
    </w:p>
    <w:p w14:paraId="2AC544DC"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break</w:t>
      </w:r>
      <w:r w:rsidRPr="00903DBA">
        <w:rPr>
          <w:highlight w:val="white"/>
        </w:rPr>
        <w:t>;</w:t>
      </w:r>
    </w:p>
    <w:p w14:paraId="6CEF73B3" w14:textId="77777777" w:rsidR="00442030" w:rsidRPr="00903DBA" w:rsidRDefault="00442030" w:rsidP="00A30592">
      <w:pPr>
        <w:pStyle w:val="Code"/>
        <w:rPr>
          <w:highlight w:val="white"/>
        </w:rPr>
      </w:pPr>
      <w:r w:rsidRPr="00903DBA">
        <w:rPr>
          <w:highlight w:val="white"/>
        </w:rPr>
        <w:t xml:space="preserve">      }</w:t>
      </w:r>
    </w:p>
    <w:p w14:paraId="39369AAE" w14:textId="77777777" w:rsidR="00442030" w:rsidRPr="00903DBA" w:rsidRDefault="00442030" w:rsidP="00A30592">
      <w:pPr>
        <w:pStyle w:val="Code"/>
        <w:rPr>
          <w:highlight w:val="white"/>
        </w:rPr>
      </w:pPr>
      <w:r w:rsidRPr="00903DBA">
        <w:rPr>
          <w:highlight w:val="white"/>
        </w:rPr>
        <w:t xml:space="preserve">    }</w:t>
      </w:r>
    </w:p>
    <w:p w14:paraId="7ED8DA67"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else</w:t>
      </w:r>
      <w:r w:rsidRPr="00903DBA">
        <w:rPr>
          <w:highlight w:val="white"/>
        </w:rPr>
        <w:t xml:space="preserve"> {</w:t>
      </w:r>
    </w:p>
    <w:p w14:paraId="603F8F69"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if</w:t>
      </w:r>
      <w:r w:rsidRPr="00903DBA">
        <w:rPr>
          <w:highlight w:val="white"/>
        </w:rPr>
        <w:t xml:space="preserve"> (c == </w:t>
      </w:r>
      <w:r w:rsidRPr="00903DBA">
        <w:rPr>
          <w:color w:val="A31515"/>
          <w:highlight w:val="white"/>
        </w:rPr>
        <w:t>'%'</w:t>
      </w:r>
      <w:r w:rsidRPr="00903DBA">
        <w:rPr>
          <w:highlight w:val="white"/>
        </w:rPr>
        <w:t>) {</w:t>
      </w:r>
    </w:p>
    <w:p w14:paraId="016DA1DD" w14:textId="77777777" w:rsidR="00442030" w:rsidRPr="00903DBA" w:rsidRDefault="00442030" w:rsidP="00A30592">
      <w:pPr>
        <w:pStyle w:val="Code"/>
        <w:rPr>
          <w:highlight w:val="white"/>
        </w:rPr>
      </w:pPr>
      <w:r w:rsidRPr="00903DBA">
        <w:rPr>
          <w:highlight w:val="white"/>
        </w:rPr>
        <w:t xml:space="preserve">        percent = TRUE;</w:t>
      </w:r>
    </w:p>
    <w:p w14:paraId="65E75248" w14:textId="77777777" w:rsidR="00442030" w:rsidRPr="00903DBA" w:rsidRDefault="00442030" w:rsidP="00A30592">
      <w:pPr>
        <w:pStyle w:val="Code"/>
        <w:rPr>
          <w:highlight w:val="white"/>
        </w:rPr>
      </w:pPr>
      <w:r w:rsidRPr="00903DBA">
        <w:rPr>
          <w:highlight w:val="white"/>
        </w:rPr>
        <w:t xml:space="preserve">        plus = FALSE;</w:t>
      </w:r>
    </w:p>
    <w:p w14:paraId="764C7A6E" w14:textId="77777777" w:rsidR="00442030" w:rsidRPr="00903DBA" w:rsidRDefault="00442030" w:rsidP="00A30592">
      <w:pPr>
        <w:pStyle w:val="Code"/>
        <w:rPr>
          <w:highlight w:val="white"/>
        </w:rPr>
      </w:pPr>
      <w:r w:rsidRPr="00903DBA">
        <w:rPr>
          <w:highlight w:val="white"/>
        </w:rPr>
        <w:t xml:space="preserve">        minus = FALSE;</w:t>
      </w:r>
    </w:p>
    <w:p w14:paraId="6F01D74D" w14:textId="77777777" w:rsidR="00442030" w:rsidRPr="00903DBA" w:rsidRDefault="00442030" w:rsidP="00A30592">
      <w:pPr>
        <w:pStyle w:val="Code"/>
        <w:rPr>
          <w:highlight w:val="white"/>
        </w:rPr>
      </w:pPr>
      <w:r w:rsidRPr="00903DBA">
        <w:rPr>
          <w:highlight w:val="white"/>
        </w:rPr>
        <w:t xml:space="preserve">        space = FALSE;</w:t>
      </w:r>
    </w:p>
    <w:p w14:paraId="34ADA33A" w14:textId="77777777" w:rsidR="00442030" w:rsidRPr="00903DBA" w:rsidRDefault="00442030" w:rsidP="00A30592">
      <w:pPr>
        <w:pStyle w:val="Code"/>
        <w:rPr>
          <w:highlight w:val="white"/>
        </w:rPr>
      </w:pPr>
      <w:r w:rsidRPr="00903DBA">
        <w:rPr>
          <w:highlight w:val="white"/>
        </w:rPr>
        <w:t xml:space="preserve">        zero = FALSE;</w:t>
      </w:r>
    </w:p>
    <w:p w14:paraId="045BC476" w14:textId="77777777" w:rsidR="00442030" w:rsidRPr="00903DBA" w:rsidRDefault="00442030" w:rsidP="00A30592">
      <w:pPr>
        <w:pStyle w:val="Code"/>
        <w:rPr>
          <w:highlight w:val="white"/>
        </w:rPr>
      </w:pPr>
      <w:r w:rsidRPr="00903DBA">
        <w:rPr>
          <w:highlight w:val="white"/>
        </w:rPr>
        <w:t xml:space="preserve">        grid = FALSE;</w:t>
      </w:r>
    </w:p>
    <w:p w14:paraId="4F8C94EB" w14:textId="77777777" w:rsidR="00442030" w:rsidRPr="00903DBA" w:rsidRDefault="00442030" w:rsidP="00A30592">
      <w:pPr>
        <w:pStyle w:val="Code"/>
        <w:rPr>
          <w:highlight w:val="white"/>
        </w:rPr>
      </w:pPr>
      <w:r w:rsidRPr="00903DBA">
        <w:rPr>
          <w:highlight w:val="white"/>
        </w:rPr>
        <w:t xml:space="preserve">        widthStar = FALSE;</w:t>
      </w:r>
    </w:p>
    <w:p w14:paraId="5F39E219" w14:textId="77777777" w:rsidR="00442030" w:rsidRPr="00903DBA" w:rsidRDefault="00442030" w:rsidP="00A30592">
      <w:pPr>
        <w:pStyle w:val="Code"/>
        <w:rPr>
          <w:highlight w:val="white"/>
        </w:rPr>
      </w:pPr>
      <w:r w:rsidRPr="00903DBA">
        <w:rPr>
          <w:highlight w:val="white"/>
        </w:rPr>
        <w:t xml:space="preserve">        period = FALSE;</w:t>
      </w:r>
    </w:p>
    <w:p w14:paraId="4AA3B40B" w14:textId="77777777" w:rsidR="00442030" w:rsidRPr="00903DBA" w:rsidRDefault="00442030" w:rsidP="00A30592">
      <w:pPr>
        <w:pStyle w:val="Code"/>
        <w:rPr>
          <w:highlight w:val="white"/>
        </w:rPr>
      </w:pPr>
      <w:r w:rsidRPr="00903DBA">
        <w:rPr>
          <w:highlight w:val="white"/>
        </w:rPr>
        <w:t xml:space="preserve">        precisionStar = FALSE;</w:t>
      </w:r>
    </w:p>
    <w:p w14:paraId="053EF778" w14:textId="77777777" w:rsidR="00442030" w:rsidRPr="00903DBA" w:rsidRDefault="00442030" w:rsidP="00A30592">
      <w:pPr>
        <w:pStyle w:val="Code"/>
        <w:rPr>
          <w:highlight w:val="white"/>
        </w:rPr>
      </w:pPr>
      <w:r w:rsidRPr="00903DBA">
        <w:rPr>
          <w:highlight w:val="white"/>
        </w:rPr>
        <w:t xml:space="preserve">        shortInt = FALSE;</w:t>
      </w:r>
    </w:p>
    <w:p w14:paraId="5BA87887" w14:textId="77777777" w:rsidR="00442030" w:rsidRPr="00903DBA" w:rsidRDefault="00442030" w:rsidP="00A30592">
      <w:pPr>
        <w:pStyle w:val="Code"/>
        <w:rPr>
          <w:highlight w:val="white"/>
        </w:rPr>
      </w:pPr>
      <w:r w:rsidRPr="00903DBA">
        <w:rPr>
          <w:highlight w:val="white"/>
        </w:rPr>
        <w:t xml:space="preserve">        longInt = FALSE;</w:t>
      </w:r>
    </w:p>
    <w:p w14:paraId="6924CD40" w14:textId="77777777" w:rsidR="00442030" w:rsidRPr="00903DBA" w:rsidRDefault="00442030" w:rsidP="00A30592">
      <w:pPr>
        <w:pStyle w:val="Code"/>
        <w:rPr>
          <w:highlight w:val="white"/>
        </w:rPr>
      </w:pPr>
      <w:r w:rsidRPr="00903DBA">
        <w:rPr>
          <w:highlight w:val="white"/>
        </w:rPr>
        <w:t xml:space="preserve">        longDouble = FALSE;</w:t>
      </w:r>
    </w:p>
    <w:p w14:paraId="43E2F3E8" w14:textId="77777777" w:rsidR="00442030" w:rsidRPr="00903DBA" w:rsidRDefault="00442030" w:rsidP="00A30592">
      <w:pPr>
        <w:pStyle w:val="Code"/>
        <w:rPr>
          <w:highlight w:val="white"/>
        </w:rPr>
      </w:pPr>
      <w:r w:rsidRPr="00903DBA">
        <w:rPr>
          <w:highlight w:val="white"/>
        </w:rPr>
        <w:t xml:space="preserve">        width = 0;</w:t>
      </w:r>
    </w:p>
    <w:p w14:paraId="74B3D515" w14:textId="77777777" w:rsidR="00442030" w:rsidRPr="00903DBA" w:rsidRDefault="00442030" w:rsidP="00A30592">
      <w:pPr>
        <w:pStyle w:val="Code"/>
        <w:rPr>
          <w:highlight w:val="white"/>
        </w:rPr>
      </w:pPr>
      <w:r w:rsidRPr="00903DBA">
        <w:rPr>
          <w:highlight w:val="white"/>
        </w:rPr>
        <w:t xml:space="preserve">        precision = 0;</w:t>
      </w:r>
    </w:p>
    <w:p w14:paraId="3202839C" w14:textId="77777777" w:rsidR="00442030" w:rsidRPr="00903DBA" w:rsidRDefault="00442030" w:rsidP="00A30592">
      <w:pPr>
        <w:pStyle w:val="Code"/>
        <w:rPr>
          <w:highlight w:val="white"/>
        </w:rPr>
      </w:pPr>
      <w:r w:rsidRPr="00903DBA">
        <w:rPr>
          <w:highlight w:val="white"/>
        </w:rPr>
        <w:t xml:space="preserve">      }</w:t>
      </w:r>
    </w:p>
    <w:p w14:paraId="257FD09D" w14:textId="77777777" w:rsidR="00442030" w:rsidRPr="00903DBA" w:rsidRDefault="00442030" w:rsidP="00A30592">
      <w:pPr>
        <w:pStyle w:val="Code"/>
        <w:rPr>
          <w:highlight w:val="white"/>
        </w:rPr>
      </w:pPr>
      <w:r w:rsidRPr="00903DBA">
        <w:rPr>
          <w:highlight w:val="white"/>
        </w:rPr>
        <w:t xml:space="preserve">      else {</w:t>
      </w:r>
    </w:p>
    <w:p w14:paraId="3372E1D1" w14:textId="77777777" w:rsidR="00442030" w:rsidRPr="00903DBA" w:rsidRDefault="00442030" w:rsidP="00A30592">
      <w:pPr>
        <w:pStyle w:val="Code"/>
        <w:rPr>
          <w:highlight w:val="white"/>
        </w:rPr>
      </w:pPr>
      <w:r w:rsidRPr="00903DBA">
        <w:rPr>
          <w:highlight w:val="white"/>
        </w:rPr>
        <w:t xml:space="preserve">        printChar(c);</w:t>
      </w:r>
    </w:p>
    <w:p w14:paraId="594DCD0A" w14:textId="77777777" w:rsidR="00442030" w:rsidRPr="00903DBA" w:rsidRDefault="00442030" w:rsidP="00A30592">
      <w:pPr>
        <w:pStyle w:val="Code"/>
        <w:rPr>
          <w:highlight w:val="white"/>
        </w:rPr>
      </w:pPr>
      <w:r w:rsidRPr="00903DBA">
        <w:rPr>
          <w:highlight w:val="white"/>
        </w:rPr>
        <w:t xml:space="preserve">      }</w:t>
      </w:r>
    </w:p>
    <w:p w14:paraId="18BFE8BA" w14:textId="77777777" w:rsidR="00442030" w:rsidRPr="00903DBA" w:rsidRDefault="00442030" w:rsidP="00442030">
      <w:pPr>
        <w:pStyle w:val="Code"/>
        <w:rPr>
          <w:highlight w:val="white"/>
        </w:rPr>
      </w:pPr>
      <w:r w:rsidRPr="00903DBA">
        <w:rPr>
          <w:highlight w:val="white"/>
        </w:rPr>
        <w:t xml:space="preserve">    }</w:t>
      </w:r>
    </w:p>
    <w:p w14:paraId="154FF739" w14:textId="77777777" w:rsidR="00442030" w:rsidRPr="00903DBA" w:rsidRDefault="00442030" w:rsidP="00442030">
      <w:pPr>
        <w:pStyle w:val="Code"/>
        <w:rPr>
          <w:highlight w:val="white"/>
        </w:rPr>
      </w:pPr>
      <w:r w:rsidRPr="00903DBA">
        <w:rPr>
          <w:highlight w:val="white"/>
        </w:rPr>
        <w:t xml:space="preserve">  }</w:t>
      </w:r>
    </w:p>
    <w:p w14:paraId="37CBFC68" w14:textId="77777777" w:rsidR="00442030" w:rsidRPr="00903DBA" w:rsidRDefault="00442030" w:rsidP="00442030">
      <w:pPr>
        <w:pStyle w:val="Code"/>
        <w:rPr>
          <w:highlight w:val="white"/>
        </w:rPr>
      </w:pPr>
    </w:p>
    <w:p w14:paraId="279EEC30" w14:textId="77777777" w:rsidR="00442030" w:rsidRPr="00903DBA" w:rsidRDefault="00442030" w:rsidP="00442030">
      <w:pPr>
        <w:pStyle w:val="Code"/>
        <w:rPr>
          <w:highlight w:val="white"/>
        </w:rPr>
      </w:pPr>
      <w:r w:rsidRPr="00903DBA">
        <w:rPr>
          <w:highlight w:val="white"/>
        </w:rPr>
        <w:t xml:space="preserve">  if (g_outStatus == STRING) {</w:t>
      </w:r>
    </w:p>
    <w:p w14:paraId="16D7AF14" w14:textId="77777777" w:rsidR="00442030" w:rsidRPr="00903DBA" w:rsidRDefault="00442030" w:rsidP="00442030">
      <w:pPr>
        <w:pStyle w:val="Code"/>
        <w:rPr>
          <w:highlight w:val="white"/>
        </w:rPr>
      </w:pPr>
      <w:r w:rsidRPr="00903DBA">
        <w:rPr>
          <w:highlight w:val="white"/>
        </w:rPr>
        <w:t xml:space="preserve">    char* outString = (char*) g_outDevice;</w:t>
      </w:r>
    </w:p>
    <w:p w14:paraId="6B644A3C" w14:textId="77777777" w:rsidR="00442030" w:rsidRPr="00903DBA" w:rsidRDefault="00442030" w:rsidP="00442030">
      <w:pPr>
        <w:pStyle w:val="Code"/>
        <w:rPr>
          <w:highlight w:val="white"/>
        </w:rPr>
      </w:pPr>
      <w:r w:rsidRPr="00903DBA">
        <w:rPr>
          <w:highlight w:val="white"/>
        </w:rPr>
        <w:t xml:space="preserve">    outString[g_outChars] = '\0';</w:t>
      </w:r>
    </w:p>
    <w:p w14:paraId="0180D3F1" w14:textId="77777777" w:rsidR="00442030" w:rsidRPr="00903DBA" w:rsidRDefault="00442030" w:rsidP="00442030">
      <w:pPr>
        <w:pStyle w:val="Code"/>
        <w:rPr>
          <w:highlight w:val="white"/>
        </w:rPr>
      </w:pPr>
      <w:r w:rsidRPr="00903DBA">
        <w:rPr>
          <w:highlight w:val="white"/>
        </w:rPr>
        <w:t xml:space="preserve">  }</w:t>
      </w:r>
    </w:p>
    <w:p w14:paraId="464F66A5" w14:textId="77777777" w:rsidR="00442030" w:rsidRPr="00903DBA" w:rsidRDefault="00442030" w:rsidP="00442030">
      <w:pPr>
        <w:pStyle w:val="Code"/>
        <w:rPr>
          <w:highlight w:val="white"/>
        </w:rPr>
      </w:pPr>
    </w:p>
    <w:p w14:paraId="6F219438" w14:textId="77777777" w:rsidR="00442030" w:rsidRPr="00903DBA" w:rsidRDefault="00442030" w:rsidP="00442030">
      <w:pPr>
        <w:pStyle w:val="Code"/>
        <w:rPr>
          <w:highlight w:val="white"/>
        </w:rPr>
      </w:pPr>
      <w:r w:rsidRPr="00903DBA">
        <w:rPr>
          <w:highlight w:val="white"/>
        </w:rPr>
        <w:t xml:space="preserve">  return g_outChars;</w:t>
      </w:r>
    </w:p>
    <w:p w14:paraId="76400A32" w14:textId="77777777" w:rsidR="00442030" w:rsidRPr="00903DBA" w:rsidRDefault="00442030" w:rsidP="00442030">
      <w:pPr>
        <w:pStyle w:val="Code"/>
        <w:rPr>
          <w:highlight w:val="white"/>
        </w:rPr>
      </w:pPr>
      <w:r w:rsidRPr="00903DBA">
        <w:rPr>
          <w:highlight w:val="white"/>
        </w:rPr>
        <w:t>}</w:t>
      </w:r>
    </w:p>
    <w:p w14:paraId="11D42910" w14:textId="632BE959" w:rsidR="00442030" w:rsidRPr="00903DBA" w:rsidRDefault="00A30592" w:rsidP="0060539D">
      <w:pPr>
        <w:pStyle w:val="Rubrik3"/>
        <w:rPr>
          <w:highlight w:val="white"/>
        </w:rPr>
      </w:pPr>
      <w:proofErr w:type="spellStart"/>
      <w:r>
        <w:rPr>
          <w:highlight w:val="white"/>
        </w:rPr>
        <w:t>printf</w:t>
      </w:r>
      <w:proofErr w:type="spellEnd"/>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0A79E641" w14:textId="77777777" w:rsidR="00442030" w:rsidRPr="00903DBA" w:rsidRDefault="00442030" w:rsidP="00442030">
      <w:pPr>
        <w:pStyle w:val="Code"/>
        <w:rPr>
          <w:highlight w:val="white"/>
        </w:rPr>
      </w:pP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84DF814" w14:textId="77777777" w:rsidR="00442030" w:rsidRPr="00903DBA" w:rsidRDefault="00442030" w:rsidP="00442030">
      <w:pPr>
        <w:pStyle w:val="Code"/>
        <w:rPr>
          <w:highlight w:val="white"/>
        </w:rPr>
      </w:pP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718FD857" w14:textId="77777777" w:rsidR="00442030" w:rsidRPr="00903DBA" w:rsidRDefault="00442030" w:rsidP="00442030">
      <w:pPr>
        <w:pStyle w:val="Code"/>
        <w:rPr>
          <w:highlight w:val="white"/>
        </w:rPr>
      </w:pP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lastRenderedPageBreak/>
        <w:t>}</w:t>
      </w:r>
    </w:p>
    <w:p w14:paraId="51AF9959" w14:textId="77777777" w:rsidR="00442030" w:rsidRPr="00903DBA" w:rsidRDefault="00442030" w:rsidP="00442030">
      <w:pPr>
        <w:pStyle w:val="Code"/>
        <w:rPr>
          <w:highlight w:val="white"/>
        </w:rPr>
      </w:pP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79B29739" w14:textId="77777777" w:rsidR="00442030" w:rsidRPr="00903DBA" w:rsidRDefault="00442030" w:rsidP="00442030">
      <w:pPr>
        <w:pStyle w:val="Code"/>
        <w:rPr>
          <w:highlight w:val="white"/>
        </w:rPr>
      </w:pP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103700B4" w:rsidR="00265BDF" w:rsidRPr="00903DBA" w:rsidRDefault="00D30C46" w:rsidP="0060539D">
      <w:pPr>
        <w:pStyle w:val="Rubrik2"/>
      </w:pPr>
      <w:bookmarkStart w:id="594" w:name="_Toc59126303"/>
      <w:r>
        <w:t>Standard Input</w:t>
      </w:r>
      <w:bookmarkEnd w:id="594"/>
    </w:p>
    <w:p w14:paraId="29AFA940" w14:textId="74759390" w:rsidR="00594DB0" w:rsidRPr="00903DBA" w:rsidRDefault="008D6750" w:rsidP="00E65FE6">
      <w:pPr>
        <w:pStyle w:val="CodeHeader"/>
      </w:pPr>
      <w:proofErr w:type="spellStart"/>
      <w:r w:rsidRPr="00903DBA">
        <w:t>s</w:t>
      </w:r>
      <w:r w:rsidR="00594DB0" w:rsidRPr="00903DBA">
        <w:t>canf.h</w:t>
      </w:r>
      <w:proofErr w:type="spellEnd"/>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5CD1A7FA" w:rsidR="008361EE" w:rsidRPr="00903DBA" w:rsidRDefault="008D6750" w:rsidP="00E65FE6">
      <w:pPr>
        <w:pStyle w:val="CodeHeader"/>
      </w:pPr>
      <w:proofErr w:type="spellStart"/>
      <w:r w:rsidRPr="00903DBA">
        <w:t>s</w:t>
      </w:r>
      <w:r w:rsidR="008361EE" w:rsidRPr="00903DBA">
        <w:t>canf.c</w:t>
      </w:r>
      <w:proofErr w:type="spellEnd"/>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t>#include &lt;printf.h&gt;</w:t>
      </w:r>
    </w:p>
    <w:p w14:paraId="0179E402" w14:textId="77777777" w:rsidR="00442030" w:rsidRPr="00903DBA" w:rsidRDefault="00442030" w:rsidP="00A15E99">
      <w:pPr>
        <w:pStyle w:val="Code"/>
        <w:rPr>
          <w:highlight w:val="white"/>
        </w:rPr>
      </w:pPr>
    </w:p>
    <w:p w14:paraId="3C2CD793" w14:textId="77777777" w:rsidR="00442030" w:rsidRPr="00903DBA" w:rsidRDefault="00442030" w:rsidP="00A15E99">
      <w:pPr>
        <w:pStyle w:val="Code"/>
        <w:rPr>
          <w:highlight w:val="white"/>
        </w:rPr>
      </w:pPr>
      <w:r w:rsidRPr="00903DBA">
        <w:rPr>
          <w:highlight w:val="white"/>
        </w:rPr>
        <w:t>#define PRINT(x,y) { printf(#x " = &lt;%" #y "&gt;\n", (x)); }</w:t>
      </w:r>
    </w:p>
    <w:p w14:paraId="1F56FABF" w14:textId="77777777" w:rsidR="00442030" w:rsidRPr="00903DBA" w:rsidRDefault="00442030" w:rsidP="00A15E99">
      <w:pPr>
        <w:pStyle w:val="Code"/>
        <w:rPr>
          <w:highlight w:val="white"/>
        </w:rPr>
      </w:pP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1AFBD015" w:rsidR="00442030" w:rsidRPr="00903DBA" w:rsidRDefault="006F44C2" w:rsidP="0060539D">
      <w:pPr>
        <w:pStyle w:val="Rubrik3"/>
        <w:rPr>
          <w:highlight w:val="white"/>
        </w:rPr>
      </w:pPr>
      <w:r>
        <w:rPr>
          <w:highlight w:val="white"/>
        </w:rPr>
        <w:lastRenderedPageBreak/>
        <w:t>Scan Character and String</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5E6FE86C" w14:textId="77777777" w:rsidR="00442030" w:rsidRPr="00903DBA" w:rsidRDefault="00442030" w:rsidP="00A15E99">
      <w:pPr>
        <w:pStyle w:val="Code"/>
        <w:rPr>
          <w:highlight w:val="white"/>
        </w:rPr>
      </w:pPr>
      <w:r w:rsidRPr="00903DBA">
        <w:rPr>
          <w:highlight w:val="white"/>
        </w:rPr>
        <w:t>#ifdef __WINDOWS__</w:t>
      </w:r>
    </w:p>
    <w:p w14:paraId="06347006" w14:textId="77777777" w:rsidR="00442030" w:rsidRPr="00903DBA" w:rsidRDefault="00442030" w:rsidP="00A15E99">
      <w:pPr>
        <w:pStyle w:val="Code"/>
        <w:rPr>
          <w:highlight w:val="white"/>
        </w:rPr>
      </w:pPr>
      <w:r w:rsidRPr="00903DBA">
        <w:rPr>
          <w:highlight w:val="white"/>
        </w:rPr>
        <w:t xml:space="preserve">      register_ah = 0x3Fs;</w:t>
      </w:r>
    </w:p>
    <w:p w14:paraId="24BA422A" w14:textId="77777777" w:rsidR="00442030" w:rsidRPr="00903DBA" w:rsidRDefault="00442030" w:rsidP="00A15E99">
      <w:pPr>
        <w:pStyle w:val="Code"/>
        <w:rPr>
          <w:highlight w:val="white"/>
        </w:rPr>
      </w:pPr>
      <w:r w:rsidRPr="00903DBA">
        <w:rPr>
          <w:highlight w:val="white"/>
        </w:rPr>
        <w:t xml:space="preserve">      register_bx = handle;</w:t>
      </w:r>
    </w:p>
    <w:p w14:paraId="188910A3" w14:textId="77777777" w:rsidR="00442030" w:rsidRPr="00903DBA" w:rsidRDefault="00442030" w:rsidP="00A15E99">
      <w:pPr>
        <w:pStyle w:val="Code"/>
        <w:rPr>
          <w:highlight w:val="white"/>
        </w:rPr>
      </w:pPr>
      <w:r w:rsidRPr="00903DBA">
        <w:rPr>
          <w:highlight w:val="white"/>
        </w:rPr>
        <w:t xml:space="preserve">      register_cx = 1;</w:t>
      </w:r>
    </w:p>
    <w:p w14:paraId="5D500CB6" w14:textId="77777777" w:rsidR="00442030" w:rsidRPr="00903DBA" w:rsidRDefault="00442030" w:rsidP="00A15E99">
      <w:pPr>
        <w:pStyle w:val="Code"/>
        <w:rPr>
          <w:highlight w:val="white"/>
        </w:rPr>
      </w:pPr>
      <w:r w:rsidRPr="00903DBA">
        <w:rPr>
          <w:highlight w:val="white"/>
        </w:rPr>
        <w:t xml:space="preserve">      register_dx = &amp;c;</w:t>
      </w:r>
    </w:p>
    <w:p w14:paraId="6304979A" w14:textId="77777777" w:rsidR="00442030" w:rsidRPr="00903DBA" w:rsidRDefault="00442030" w:rsidP="00A15E99">
      <w:pPr>
        <w:pStyle w:val="Code"/>
        <w:rPr>
          <w:highlight w:val="white"/>
        </w:rPr>
      </w:pPr>
      <w:r w:rsidRPr="00903DBA">
        <w:rPr>
          <w:highlight w:val="white"/>
        </w:rPr>
        <w:t xml:space="preserve">      interrupt(0x21s);</w:t>
      </w:r>
    </w:p>
    <w:p w14:paraId="4238E7F4" w14:textId="77777777" w:rsidR="00442030" w:rsidRPr="00903DBA" w:rsidRDefault="00442030" w:rsidP="00A15E99">
      <w:pPr>
        <w:pStyle w:val="Code"/>
        <w:rPr>
          <w:highlight w:val="white"/>
        </w:rPr>
      </w:pPr>
      <w:r w:rsidRPr="00903DBA">
        <w:rPr>
          <w:highlight w:val="white"/>
        </w:rPr>
        <w:t>#endif</w:t>
      </w:r>
    </w:p>
    <w:p w14:paraId="1C2762E5" w14:textId="77777777" w:rsidR="00442030" w:rsidRPr="00903DBA" w:rsidRDefault="00442030" w:rsidP="00A15E99">
      <w:pPr>
        <w:pStyle w:val="Code"/>
        <w:rPr>
          <w:highlight w:val="white"/>
        </w:rPr>
      </w:pPr>
    </w:p>
    <w:p w14:paraId="2E09AA35" w14:textId="77777777" w:rsidR="00442030" w:rsidRPr="00903DBA" w:rsidRDefault="00442030" w:rsidP="00A15E99">
      <w:pPr>
        <w:pStyle w:val="Code"/>
        <w:rPr>
          <w:highlight w:val="white"/>
        </w:rPr>
      </w:pPr>
      <w:r w:rsidRPr="00903DBA">
        <w:rPr>
          <w:highlight w:val="white"/>
        </w:rPr>
        <w:t>#ifdef __LINUX__</w:t>
      </w:r>
    </w:p>
    <w:p w14:paraId="43D383E0" w14:textId="77777777" w:rsidR="00442030" w:rsidRPr="00903DBA" w:rsidRDefault="00442030" w:rsidP="00A15E99">
      <w:pPr>
        <w:pStyle w:val="Code"/>
        <w:rPr>
          <w:highlight w:val="white"/>
        </w:rPr>
      </w:pPr>
      <w:r w:rsidRPr="00903DBA">
        <w:rPr>
          <w:highlight w:val="white"/>
        </w:rPr>
        <w:t xml:space="preserve">      register_rax = 0x00L;</w:t>
      </w:r>
    </w:p>
    <w:p w14:paraId="2477134D" w14:textId="77777777" w:rsidR="00442030" w:rsidRPr="00903DBA" w:rsidRDefault="00442030" w:rsidP="00A15E99">
      <w:pPr>
        <w:pStyle w:val="Code"/>
        <w:rPr>
          <w:highlight w:val="white"/>
        </w:rPr>
      </w:pPr>
      <w:r w:rsidRPr="00903DBA">
        <w:rPr>
          <w:highlight w:val="white"/>
        </w:rPr>
        <w:t xml:space="preserve">      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7777777" w:rsidR="00442030" w:rsidRPr="00903DBA" w:rsidRDefault="00442030" w:rsidP="00A15E99">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77777777" w:rsidR="00442030" w:rsidRPr="00903DBA" w:rsidRDefault="00442030" w:rsidP="00A15E99">
      <w:pPr>
        <w:pStyle w:val="Code"/>
        <w:rPr>
          <w:highlight w:val="white"/>
        </w:rPr>
      </w:pP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77777777" w:rsidR="00442030" w:rsidRPr="00903DBA" w:rsidRDefault="00442030" w:rsidP="00A15E99">
      <w:pPr>
        <w:pStyle w:val="Code"/>
        <w:rPr>
          <w:highlight w:val="white"/>
        </w:rPr>
      </w:pP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77777777" w:rsidR="00442030" w:rsidRPr="00903DBA" w:rsidRDefault="00442030" w:rsidP="00A15E99">
      <w:pPr>
        <w:pStyle w:val="Code"/>
        <w:rPr>
          <w:highlight w:val="white"/>
        </w:rPr>
      </w:pP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0E68C27F" w14:textId="77777777" w:rsidR="00442030" w:rsidRPr="00903DBA" w:rsidRDefault="00442030" w:rsidP="00F113EB">
      <w:pPr>
        <w:pStyle w:val="Code"/>
        <w:rPr>
          <w:highlight w:val="white"/>
        </w:rPr>
      </w:pPr>
    </w:p>
    <w:p w14:paraId="7F490D1C" w14:textId="77777777" w:rsidR="00F113EB" w:rsidRPr="00903DBA" w:rsidRDefault="00F113EB" w:rsidP="00F113EB">
      <w:pPr>
        <w:pStyle w:val="Code"/>
        <w:rPr>
          <w:highlight w:val="white"/>
        </w:rPr>
      </w:pPr>
      <w:r w:rsidRPr="00903DBA">
        <w:rPr>
          <w:highlight w:val="white"/>
        </w:rPr>
        <w:t>static char* strnchr(const char* text, int size, int i) {</w:t>
      </w:r>
    </w:p>
    <w:p w14:paraId="3088D738" w14:textId="17742B1E" w:rsidR="00F113EB" w:rsidRPr="00903DBA" w:rsidRDefault="00F113EB" w:rsidP="00F113EB">
      <w:pPr>
        <w:pStyle w:val="Code"/>
        <w:rPr>
          <w:highlight w:val="white"/>
        </w:rPr>
      </w:pPr>
      <w:r w:rsidRPr="00903DBA">
        <w:rPr>
          <w:highlight w:val="white"/>
        </w:rPr>
        <w:t xml:space="preserve">  </w:t>
      </w:r>
      <w:r w:rsidR="00D06677" w:rsidRPr="00903DBA">
        <w:rPr>
          <w:highlight w:val="white"/>
        </w:rPr>
        <w:t>int index;</w:t>
      </w:r>
    </w:p>
    <w:p w14:paraId="0CB5567D" w14:textId="77777777" w:rsidR="00F113EB" w:rsidRPr="00903DBA" w:rsidRDefault="00F113EB" w:rsidP="00F113EB">
      <w:pPr>
        <w:pStyle w:val="Code"/>
        <w:rPr>
          <w:highlight w:val="white"/>
        </w:rPr>
      </w:pPr>
      <w:r w:rsidRPr="00903DBA">
        <w:rPr>
          <w:highlight w:val="white"/>
        </w:rPr>
        <w:t xml:space="preserve">  char c = (char) i;</w:t>
      </w:r>
    </w:p>
    <w:p w14:paraId="23C3B667" w14:textId="77777777" w:rsidR="00F113EB" w:rsidRPr="00903DBA" w:rsidRDefault="00F113EB" w:rsidP="00F113EB">
      <w:pPr>
        <w:pStyle w:val="Code"/>
        <w:rPr>
          <w:highlight w:val="white"/>
        </w:rPr>
      </w:pPr>
    </w:p>
    <w:p w14:paraId="263961B7" w14:textId="77777777" w:rsidR="00F113EB" w:rsidRPr="00903DBA" w:rsidRDefault="00F113EB" w:rsidP="00F113EB">
      <w:pPr>
        <w:pStyle w:val="Code"/>
        <w:rPr>
          <w:highlight w:val="white"/>
        </w:rPr>
      </w:pPr>
      <w:r w:rsidRPr="00903DBA">
        <w:rPr>
          <w:highlight w:val="white"/>
        </w:rPr>
        <w:t xml:space="preserve">  for (index = 0; index &lt; size; ++index) {</w:t>
      </w:r>
    </w:p>
    <w:p w14:paraId="02666A39" w14:textId="77777777" w:rsidR="00F113EB" w:rsidRPr="00903DBA" w:rsidRDefault="00F113EB" w:rsidP="00F113EB">
      <w:pPr>
        <w:pStyle w:val="Code"/>
        <w:rPr>
          <w:highlight w:val="white"/>
        </w:rPr>
      </w:pPr>
      <w:r w:rsidRPr="00903DBA">
        <w:rPr>
          <w:highlight w:val="white"/>
        </w:rPr>
        <w:t xml:space="preserve">    if (text[index] == c) {</w:t>
      </w:r>
    </w:p>
    <w:p w14:paraId="2E05BDC9" w14:textId="77777777" w:rsidR="00F113EB" w:rsidRPr="00903DBA" w:rsidRDefault="00F113EB" w:rsidP="00F113EB">
      <w:pPr>
        <w:pStyle w:val="Code"/>
        <w:rPr>
          <w:highlight w:val="white"/>
        </w:rPr>
      </w:pPr>
      <w:r w:rsidRPr="00903DBA">
        <w:rPr>
          <w:highlight w:val="white"/>
        </w:rPr>
        <w:t xml:space="preserve">      return &amp;text[index];</w:t>
      </w:r>
    </w:p>
    <w:p w14:paraId="2D4EA0E3" w14:textId="77777777" w:rsidR="00F113EB" w:rsidRPr="00903DBA" w:rsidRDefault="00F113EB" w:rsidP="00F113EB">
      <w:pPr>
        <w:pStyle w:val="Code"/>
        <w:rPr>
          <w:highlight w:val="white"/>
        </w:rPr>
      </w:pPr>
      <w:r w:rsidRPr="00903DBA">
        <w:rPr>
          <w:highlight w:val="white"/>
        </w:rPr>
        <w:t xml:space="preserve">    }</w:t>
      </w:r>
    </w:p>
    <w:p w14:paraId="3C7EFF47" w14:textId="77777777" w:rsidR="00F113EB" w:rsidRPr="00903DBA" w:rsidRDefault="00F113EB" w:rsidP="00F113EB">
      <w:pPr>
        <w:pStyle w:val="Code"/>
        <w:rPr>
          <w:highlight w:val="white"/>
        </w:rPr>
      </w:pPr>
      <w:r w:rsidRPr="00903DBA">
        <w:rPr>
          <w:highlight w:val="white"/>
        </w:rPr>
        <w:t xml:space="preserve">  }</w:t>
      </w:r>
    </w:p>
    <w:p w14:paraId="6F142653" w14:textId="77777777" w:rsidR="00F113EB" w:rsidRPr="00903DBA" w:rsidRDefault="00F113EB" w:rsidP="00F113EB">
      <w:pPr>
        <w:pStyle w:val="Code"/>
        <w:rPr>
          <w:highlight w:val="white"/>
        </w:rPr>
      </w:pPr>
    </w:p>
    <w:p w14:paraId="730F2EB1" w14:textId="77777777" w:rsidR="00F113EB" w:rsidRPr="00903DBA" w:rsidRDefault="00F113EB" w:rsidP="00F113EB">
      <w:pPr>
        <w:pStyle w:val="Code"/>
        <w:rPr>
          <w:highlight w:val="white"/>
        </w:rPr>
      </w:pPr>
      <w:r w:rsidRPr="00903DBA">
        <w:rPr>
          <w:highlight w:val="white"/>
        </w:rPr>
        <w:t xml:space="preserve">  return NULL;</w:t>
      </w:r>
    </w:p>
    <w:p w14:paraId="287F35E9" w14:textId="77777777" w:rsidR="00F113EB" w:rsidRPr="00903DBA" w:rsidRDefault="00F113EB" w:rsidP="00F113EB">
      <w:pPr>
        <w:pStyle w:val="Code"/>
        <w:rPr>
          <w:highlight w:val="white"/>
        </w:rPr>
      </w:pPr>
      <w:r w:rsidRPr="00903DBA">
        <w:rPr>
          <w:highlight w:val="white"/>
        </w:rPr>
        <w:t>}</w:t>
      </w:r>
    </w:p>
    <w:p w14:paraId="3343FDFE" w14:textId="51535F67" w:rsidR="00F113EB" w:rsidRPr="00903DBA" w:rsidRDefault="00722053" w:rsidP="0060539D">
      <w:pPr>
        <w:pStyle w:val="Rubrik3"/>
        <w:rPr>
          <w:highlight w:val="white"/>
        </w:rPr>
      </w:pPr>
      <w:r>
        <w:rPr>
          <w:highlight w:val="white"/>
        </w:rPr>
        <w:t>Scan Pattern</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903DBA" w:rsidRDefault="00F113EB" w:rsidP="00F113EB">
      <w:pPr>
        <w:pStyle w:val="Code"/>
        <w:rPr>
          <w:highlight w:val="white"/>
        </w:rPr>
      </w:pPr>
      <w:r w:rsidRPr="00903DBA">
        <w:rPr>
          <w:highlight w:val="white"/>
        </w:rPr>
        <w:t xml:space="preserve">    }</w:t>
      </w:r>
    </w:p>
    <w:p w14:paraId="76A4D016" w14:textId="77777777" w:rsidR="00F113EB" w:rsidRPr="00903DBA" w:rsidRDefault="00F113EB" w:rsidP="00F113EB">
      <w:pPr>
        <w:pStyle w:val="Code"/>
        <w:rPr>
          <w:highlight w:val="white"/>
        </w:rPr>
      </w:pPr>
    </w:p>
    <w:p w14:paraId="2BCFD00F" w14:textId="77777777" w:rsidR="00F113EB" w:rsidRPr="00903DBA" w:rsidRDefault="00F113EB" w:rsidP="00F113EB">
      <w:pPr>
        <w:pStyle w:val="Code"/>
        <w:rPr>
          <w:highlight w:val="white"/>
        </w:rPr>
      </w:pPr>
      <w:r w:rsidRPr="00903DBA">
        <w:rPr>
          <w:highlight w:val="white"/>
        </w:rPr>
        <w:t xml:space="preserve">    string[index] = '\0';</w:t>
      </w:r>
    </w:p>
    <w:p w14:paraId="5E6D90DC" w14:textId="77777777" w:rsidR="00F113EB" w:rsidRPr="00903DBA" w:rsidRDefault="00F113EB" w:rsidP="00F113EB">
      <w:pPr>
        <w:pStyle w:val="Code"/>
        <w:rPr>
          <w:highlight w:val="white"/>
        </w:rPr>
      </w:pPr>
      <w:r w:rsidRPr="00903DBA">
        <w:rPr>
          <w:highlight w:val="white"/>
        </w:rPr>
        <w:t xml:space="preserve">  }</w:t>
      </w:r>
    </w:p>
    <w:p w14:paraId="2C5B37B7" w14:textId="77777777" w:rsidR="00F113EB" w:rsidRPr="00903DBA" w:rsidRDefault="00F113EB" w:rsidP="00F113EB">
      <w:pPr>
        <w:pStyle w:val="Code"/>
        <w:rPr>
          <w:highlight w:val="white"/>
        </w:rPr>
      </w:pPr>
      <w:r w:rsidRPr="00903DBA">
        <w:rPr>
          <w:highlight w:val="white"/>
        </w:rPr>
        <w:t xml:space="preserve">  else {</w:t>
      </w:r>
    </w:p>
    <w:p w14:paraId="4275419F"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5936B19E" w14:textId="77777777" w:rsidR="00F113EB" w:rsidRPr="00903DBA" w:rsidRDefault="00F113EB" w:rsidP="00F113EB">
      <w:pPr>
        <w:pStyle w:val="Code"/>
        <w:rPr>
          <w:highlight w:val="white"/>
        </w:rPr>
      </w:pPr>
      <w:r w:rsidRPr="00903DBA">
        <w:rPr>
          <w:highlight w:val="white"/>
        </w:rPr>
        <w:t>}</w:t>
      </w:r>
    </w:p>
    <w:p w14:paraId="3352A8ED" w14:textId="77777777" w:rsidR="00442030" w:rsidRPr="00903DBA" w:rsidRDefault="00442030" w:rsidP="00F113EB">
      <w:pPr>
        <w:pStyle w:val="Code"/>
        <w:rPr>
          <w:highlight w:val="white"/>
        </w:rPr>
      </w:pP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77777777" w:rsidR="00442030" w:rsidRPr="00903DBA" w:rsidRDefault="00442030" w:rsidP="00A15E99">
      <w:pPr>
        <w:pStyle w:val="Code"/>
        <w:rPr>
          <w:highlight w:val="white"/>
        </w:rPr>
      </w:pP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77777777" w:rsidR="00442030" w:rsidRPr="00903DBA" w:rsidRDefault="00442030" w:rsidP="00A15E99">
      <w:pPr>
        <w:pStyle w:val="Code"/>
        <w:rPr>
          <w:highlight w:val="white"/>
        </w:rPr>
      </w:pP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lastRenderedPageBreak/>
        <w:t xml:space="preserve">    }</w:t>
      </w:r>
    </w:p>
    <w:p w14:paraId="40ADF8B6" w14:textId="77777777"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77777777" w:rsidR="00442030" w:rsidRPr="00903DBA" w:rsidRDefault="00442030" w:rsidP="00A15E99">
      <w:pPr>
        <w:pStyle w:val="Code"/>
        <w:rPr>
          <w:highlight w:val="white"/>
        </w:rPr>
      </w:pPr>
      <w:r w:rsidRPr="00903DBA">
        <w:rPr>
          <w:highlight w:val="white"/>
        </w:rPr>
        <w:t xml:space="preserve">    }</w:t>
      </w:r>
    </w:p>
    <w:p w14:paraId="56F39E88" w14:textId="77777777" w:rsidR="00442030" w:rsidRPr="00903DBA" w:rsidRDefault="00442030" w:rsidP="00A15E99">
      <w:pPr>
        <w:pStyle w:val="Code"/>
        <w:rPr>
          <w:highlight w:val="white"/>
        </w:rPr>
      </w:pPr>
      <w:r w:rsidRPr="00903DBA">
        <w:rPr>
          <w:highlight w:val="white"/>
        </w:rPr>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77777777" w:rsidR="00442030" w:rsidRPr="00903DBA" w:rsidRDefault="00442030" w:rsidP="00A15E99">
      <w:pPr>
        <w:pStyle w:val="Code"/>
        <w:rPr>
          <w:highlight w:val="white"/>
        </w:rPr>
      </w:pP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lastRenderedPageBreak/>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4361AFE4" w14:textId="77777777" w:rsidR="00442030" w:rsidRPr="00903DBA" w:rsidRDefault="00442030" w:rsidP="00A15E99">
      <w:pPr>
        <w:pStyle w:val="Code"/>
        <w:rPr>
          <w:highlight w:val="white"/>
        </w:rPr>
      </w:pP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77777777" w:rsidR="00442030" w:rsidRPr="00903DBA" w:rsidRDefault="00442030" w:rsidP="00A15E99">
      <w:pPr>
        <w:pStyle w:val="Code"/>
        <w:rPr>
          <w:highlight w:val="white"/>
        </w:rPr>
      </w:pPr>
      <w:r w:rsidRPr="00903DBA">
        <w:rPr>
          <w:highlight w:val="white"/>
        </w:rPr>
        <w:t>}</w:t>
      </w:r>
    </w:p>
    <w:p w14:paraId="4EDBF124" w14:textId="77777777" w:rsidR="00442030" w:rsidRPr="00903DBA" w:rsidRDefault="00442030" w:rsidP="00A15E99">
      <w:pPr>
        <w:pStyle w:val="Code"/>
        <w:rPr>
          <w:highlight w:val="white"/>
        </w:rPr>
      </w:pP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lastRenderedPageBreak/>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77777777" w:rsidR="00442030" w:rsidRPr="00903DBA" w:rsidRDefault="00442030" w:rsidP="00A15E99">
      <w:pPr>
        <w:pStyle w:val="Code"/>
        <w:rPr>
          <w:highlight w:val="white"/>
        </w:rPr>
      </w:pP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lastRenderedPageBreak/>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77777777" w:rsidR="00442030" w:rsidRPr="00903DBA" w:rsidRDefault="00442030" w:rsidP="00A15E99">
      <w:pPr>
        <w:pStyle w:val="Code"/>
        <w:rPr>
          <w:highlight w:val="white"/>
        </w:rPr>
      </w:pP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lastRenderedPageBreak/>
        <w:t>}</w:t>
      </w:r>
    </w:p>
    <w:p w14:paraId="7F24E1B1" w14:textId="526C525A" w:rsidR="00442030" w:rsidRPr="00903DBA" w:rsidRDefault="00722053" w:rsidP="0060539D">
      <w:pPr>
        <w:pStyle w:val="Rubrik3"/>
        <w:rPr>
          <w:highlight w:val="white"/>
        </w:rPr>
      </w:pPr>
      <w:r>
        <w:rPr>
          <w:highlight w:val="white"/>
        </w:rPr>
        <w:t>Scan Format</w:t>
      </w:r>
    </w:p>
    <w:p w14:paraId="5D6D7F09" w14:textId="77777777" w:rsidR="00BF42E7" w:rsidRPr="00903DBA" w:rsidRDefault="00BF42E7" w:rsidP="00BF42E7">
      <w:pPr>
        <w:pStyle w:val="Code"/>
        <w:rPr>
          <w:highlight w:val="white"/>
        </w:rPr>
      </w:pPr>
      <w:r w:rsidRPr="00903DBA">
        <w:rPr>
          <w:highlight w:val="white"/>
        </w:rPr>
        <w:t>int scanFormat(char* format, va_list arg_list) {</w:t>
      </w:r>
    </w:p>
    <w:p w14:paraId="4CAF556F" w14:textId="77777777" w:rsidR="00BF42E7" w:rsidRPr="00903DBA" w:rsidRDefault="00BF42E7" w:rsidP="00BF42E7">
      <w:pPr>
        <w:pStyle w:val="Code"/>
        <w:rPr>
          <w:highlight w:val="white"/>
        </w:rPr>
      </w:pPr>
      <w:r w:rsidRPr="00903DBA">
        <w:rPr>
          <w:highlight w:val="white"/>
        </w:rPr>
        <w:t xml:space="preserve">  char c, *charPtr;</w:t>
      </w:r>
    </w:p>
    <w:p w14:paraId="7D6D6301" w14:textId="77777777" w:rsidR="00BF42E7" w:rsidRPr="00903DBA" w:rsidRDefault="00BF42E7" w:rsidP="00BF42E7">
      <w:pPr>
        <w:pStyle w:val="Code"/>
        <w:rPr>
          <w:highlight w:val="white"/>
        </w:rPr>
      </w:pPr>
      <w:r w:rsidRPr="00903DBA">
        <w:rPr>
          <w:highlight w:val="white"/>
        </w:rPr>
        <w:t xml:space="preserve">  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lastRenderedPageBreak/>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903DBA" w:rsidRDefault="00BF42E7" w:rsidP="00BF42E7">
      <w:pPr>
        <w:pStyle w:val="Code"/>
        <w:rPr>
          <w:highlight w:val="white"/>
        </w:rPr>
      </w:pPr>
      <w:r w:rsidRPr="00903DBA">
        <w:rPr>
          <w:highlight w:val="white"/>
        </w:rPr>
        <w:t xml:space="preserve">                intPtr = va_arg(arg_list, int*);</w:t>
      </w:r>
    </w:p>
    <w:p w14:paraId="0297AEA0" w14:textId="77777777" w:rsidR="00BF42E7" w:rsidRPr="00903DBA" w:rsidRDefault="00BF42E7" w:rsidP="00BF42E7">
      <w:pPr>
        <w:pStyle w:val="Code"/>
        <w:rPr>
          <w:highlight w:val="white"/>
        </w:rPr>
      </w:pPr>
      <w:r w:rsidRPr="00903DBA">
        <w:rPr>
          <w:highlight w:val="white"/>
        </w:rPr>
        <w:t xml:space="preserve">                *intPtr = (int) longValue;</w:t>
      </w:r>
    </w:p>
    <w:p w14:paraId="1012DE6F" w14:textId="77777777" w:rsidR="00BF42E7" w:rsidRPr="00903DBA" w:rsidRDefault="00BF42E7" w:rsidP="00BF42E7">
      <w:pPr>
        <w:pStyle w:val="Code"/>
        <w:rPr>
          <w:highlight w:val="white"/>
        </w:rPr>
      </w:pPr>
      <w:r w:rsidRPr="00903DBA">
        <w:rPr>
          <w:highlight w:val="white"/>
        </w:rPr>
        <w:t xml:space="preserve">              }</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lastRenderedPageBreak/>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lastRenderedPageBreak/>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t xml:space="preserve">          case 'n':</w:t>
      </w:r>
    </w:p>
    <w:p w14:paraId="7AC9F1C7" w14:textId="77777777" w:rsidR="00BF42E7" w:rsidRPr="00903DBA" w:rsidRDefault="00BF42E7" w:rsidP="00BF42E7">
      <w:pPr>
        <w:pStyle w:val="Code"/>
        <w:rPr>
          <w:highlight w:val="white"/>
        </w:rPr>
      </w:pPr>
      <w:r w:rsidRPr="00903DBA">
        <w:rPr>
          <w:highlight w:val="white"/>
        </w:rPr>
        <w:t xml:space="preserve">            charsPtr = va_arg(arg_list, int*);</w:t>
      </w:r>
    </w:p>
    <w:p w14:paraId="304D5575" w14:textId="77777777" w:rsidR="00BF42E7" w:rsidRPr="00903DBA" w:rsidRDefault="00BF42E7" w:rsidP="00BF42E7">
      <w:pPr>
        <w:pStyle w:val="Code"/>
        <w:rPr>
          <w:highlight w:val="white"/>
        </w:rPr>
      </w:pPr>
      <w:r w:rsidRPr="00903DBA">
        <w:rPr>
          <w:highlight w:val="white"/>
        </w:rPr>
        <w:t xml:space="preserve">            *charsPtr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lastRenderedPageBreak/>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A6282F0" w:rsidR="00442030" w:rsidRPr="00903DBA" w:rsidRDefault="00722053" w:rsidP="0060539D">
      <w:pPr>
        <w:pStyle w:val="Rubrik3"/>
        <w:rPr>
          <w:highlight w:val="white"/>
        </w:rPr>
      </w:pPr>
      <w:proofErr w:type="spellStart"/>
      <w:r>
        <w:rPr>
          <w:highlight w:val="white"/>
        </w:rPr>
        <w:t>scanf</w:t>
      </w:r>
      <w:proofErr w:type="spellEnd"/>
    </w:p>
    <w:p w14:paraId="450B088B" w14:textId="6CE69E8B"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0DB4A868" w14:textId="77777777" w:rsidR="00442030" w:rsidRPr="00903DBA" w:rsidRDefault="00442030" w:rsidP="00442030">
      <w:pPr>
        <w:pStyle w:val="Code"/>
        <w:rPr>
          <w:highlight w:val="white"/>
        </w:rPr>
      </w:pP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3DBCB7D3" w14:textId="77777777" w:rsidR="00442030" w:rsidRPr="00903DBA" w:rsidRDefault="00442030" w:rsidP="00442030">
      <w:pPr>
        <w:pStyle w:val="Code"/>
        <w:rPr>
          <w:highlight w:val="white"/>
        </w:rPr>
      </w:pP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1CB6A870" w14:textId="77777777" w:rsidR="00442030" w:rsidRPr="00903DBA" w:rsidRDefault="00442030" w:rsidP="00442030">
      <w:pPr>
        <w:pStyle w:val="Code"/>
        <w:rPr>
          <w:highlight w:val="white"/>
        </w:rPr>
      </w:pP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4A548F90" w14:textId="77777777" w:rsidR="00442030" w:rsidRPr="00903DBA" w:rsidRDefault="00442030" w:rsidP="00442030">
      <w:pPr>
        <w:pStyle w:val="Code"/>
        <w:rPr>
          <w:highlight w:val="white"/>
        </w:rPr>
      </w:pPr>
    </w:p>
    <w:p w14:paraId="29145457" w14:textId="29E78F0D" w:rsidR="00442030" w:rsidRPr="00903DBA" w:rsidRDefault="00442030" w:rsidP="00442030">
      <w:pPr>
        <w:pStyle w:val="Code"/>
        <w:rPr>
          <w:highlight w:val="white"/>
        </w:rPr>
      </w:pPr>
      <w:r w:rsidRPr="00903DBA">
        <w:rPr>
          <w:highlight w:val="white"/>
        </w:rPr>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6FC5D91B" w14:textId="77777777" w:rsidR="00442030" w:rsidRPr="00903DBA" w:rsidRDefault="00442030" w:rsidP="00442030">
      <w:pPr>
        <w:pStyle w:val="Code"/>
        <w:rPr>
          <w:highlight w:val="white"/>
        </w:rPr>
      </w:pP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77777777" w:rsidR="00A67CC7" w:rsidRPr="00A67CC7" w:rsidRDefault="00A67CC7" w:rsidP="0060539D">
      <w:pPr>
        <w:pStyle w:val="Rubrik2"/>
      </w:pPr>
      <w:bookmarkStart w:id="595" w:name="_Toc59126304"/>
      <w:r>
        <w:t>File Management</w:t>
      </w:r>
    </w:p>
    <w:bookmarkEnd w:id="595"/>
    <w:p w14:paraId="174C04F8" w14:textId="1B67F95A" w:rsidR="00577582" w:rsidRPr="00903DBA" w:rsidRDefault="008D6750" w:rsidP="00E65FE6">
      <w:pPr>
        <w:pStyle w:val="CodeHeader"/>
      </w:pPr>
      <w:proofErr w:type="spellStart"/>
      <w:r w:rsidRPr="00903DBA">
        <w:t>f</w:t>
      </w:r>
      <w:r w:rsidR="006217C5" w:rsidRPr="00903DBA">
        <w:t>ile.h</w:t>
      </w:r>
      <w:proofErr w:type="spellEnd"/>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lastRenderedPageBreak/>
        <w:t>#define EOF -1</w:t>
      </w:r>
    </w:p>
    <w:p w14:paraId="269C3064" w14:textId="77777777" w:rsidR="00FA7367" w:rsidRPr="00903DBA" w:rsidRDefault="00FA7367" w:rsidP="00FA7367">
      <w:pPr>
        <w:pStyle w:val="Code"/>
        <w:rPr>
          <w:highlight w:val="white"/>
        </w:rPr>
      </w:pP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7777777" w:rsidR="00FA7367" w:rsidRPr="00903DBA" w:rsidRDefault="00FA7367" w:rsidP="00FA7367">
      <w:pPr>
        <w:pStyle w:val="Code"/>
        <w:rPr>
          <w:highlight w:val="white"/>
        </w:rPr>
      </w:pPr>
      <w:r w:rsidRPr="00903DBA">
        <w:rPr>
          <w:highlight w:val="white"/>
        </w:rPr>
        <w:t xml:space="preserve">  #define O_RDONLY    0x0000L      /* open for reading only */</w:t>
      </w:r>
    </w:p>
    <w:p w14:paraId="17D89C9B" w14:textId="77777777" w:rsidR="00FA7367" w:rsidRPr="00903DBA" w:rsidRDefault="00FA7367" w:rsidP="00FA7367">
      <w:pPr>
        <w:pStyle w:val="Code"/>
        <w:rPr>
          <w:highlight w:val="white"/>
        </w:rPr>
      </w:pPr>
      <w:r w:rsidRPr="00903DBA">
        <w:rPr>
          <w:highlight w:val="white"/>
        </w:rPr>
        <w:t xml:space="preserve">  #define O_WRONLY    0x0001L      /* open for writing only */</w:t>
      </w:r>
    </w:p>
    <w:p w14:paraId="6BFCA83E" w14:textId="77777777" w:rsidR="00FA7367" w:rsidRPr="00903DBA" w:rsidRDefault="00FA7367" w:rsidP="00FA7367">
      <w:pPr>
        <w:pStyle w:val="Code"/>
        <w:rPr>
          <w:highlight w:val="white"/>
        </w:rPr>
      </w:pPr>
      <w:r w:rsidRPr="00903DBA">
        <w:rPr>
          <w:highlight w:val="white"/>
        </w:rPr>
        <w:t xml:space="preserve">  #define O_CREAT     0x0200L      /* create if nonexistant */</w:t>
      </w:r>
    </w:p>
    <w:p w14:paraId="56CF4CBB" w14:textId="77777777" w:rsidR="00FA7367" w:rsidRPr="00903DBA" w:rsidRDefault="00FA7367" w:rsidP="00FA7367">
      <w:pPr>
        <w:pStyle w:val="Code"/>
        <w:rPr>
          <w:highlight w:val="white"/>
        </w:rPr>
      </w:pPr>
      <w:r w:rsidRPr="00903DBA">
        <w:rPr>
          <w:highlight w:val="white"/>
        </w:rPr>
        <w:t xml:space="preserve">  #define O_TRUNC     0x0400L      /* truncate to zero length */</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lastRenderedPageBreak/>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6705C572" w:rsidR="000644C3" w:rsidRPr="00903DBA" w:rsidRDefault="008D6750" w:rsidP="00E65FE6">
      <w:pPr>
        <w:pStyle w:val="CodeHeader"/>
      </w:pPr>
      <w:proofErr w:type="spellStart"/>
      <w:r w:rsidRPr="00903DBA">
        <w:t>f</w:t>
      </w:r>
      <w:r w:rsidR="000644C3" w:rsidRPr="00903DBA">
        <w:t>ile.c</w:t>
      </w:r>
      <w:proofErr w:type="spellEnd"/>
    </w:p>
    <w:p w14:paraId="44C5EAD9" w14:textId="77777777" w:rsidR="00C25FEE" w:rsidRPr="00903DBA" w:rsidRDefault="00C25FEE" w:rsidP="00C25FEE">
      <w:pPr>
        <w:pStyle w:val="Code"/>
        <w:rPr>
          <w:highlight w:val="white"/>
        </w:rPr>
      </w:pPr>
      <w:bookmarkStart w:id="596"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67E84AE1" w:rsidR="00C25FEE" w:rsidRPr="00903DBA" w:rsidRDefault="00722053" w:rsidP="0060539D">
      <w:pPr>
        <w:pStyle w:val="Rubrik3"/>
        <w:rPr>
          <w:highlight w:val="white"/>
        </w:rPr>
      </w:pPr>
      <w:r>
        <w:rPr>
          <w:highlight w:val="white"/>
        </w:rPr>
        <w:t>File Open and Close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79220691" w14:textId="77777777"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3AD975B9" w14:textId="77777777" w:rsidR="00C25FEE" w:rsidRPr="00903DBA" w:rsidRDefault="00C25FEE" w:rsidP="00C25FEE">
      <w:pPr>
        <w:pStyle w:val="Code"/>
        <w:rPr>
          <w:highlight w:val="white"/>
        </w:rPr>
      </w:pPr>
    </w:p>
    <w:p w14:paraId="4386068F" w14:textId="77777777" w:rsidR="00C25FEE" w:rsidRPr="00903DBA" w:rsidRDefault="00C25FEE" w:rsidP="00C25FEE">
      <w:pPr>
        <w:pStyle w:val="Code"/>
        <w:rPr>
          <w:highlight w:val="white"/>
        </w:rPr>
      </w:pPr>
      <w:r w:rsidRPr="00903DBA">
        <w:rPr>
          <w:highlight w:val="white"/>
        </w:rPr>
        <w:t>#ifdef __LINUX__</w:t>
      </w:r>
    </w:p>
    <w:p w14:paraId="07B67950" w14:textId="530F8C89" w:rsidR="00C25FEE" w:rsidRPr="00903DBA" w:rsidRDefault="00C25FEE" w:rsidP="00C25FEE">
      <w:pPr>
        <w:pStyle w:val="Code"/>
        <w:rPr>
          <w:highlight w:val="white"/>
        </w:rPr>
      </w:pPr>
      <w:r w:rsidRPr="00903DBA">
        <w:rPr>
          <w:highlight w:val="white"/>
        </w:rPr>
        <w:t xml:space="preserve">  register_rax = 85;</w:t>
      </w:r>
    </w:p>
    <w:p w14:paraId="7E58B1F9" w14:textId="77777777" w:rsidR="00C25FEE" w:rsidRPr="00903DBA" w:rsidRDefault="00C25FEE" w:rsidP="00C25FEE">
      <w:pPr>
        <w:pStyle w:val="Code"/>
        <w:rPr>
          <w:highlight w:val="white"/>
        </w:rPr>
      </w:pPr>
      <w:r w:rsidRPr="00903DBA">
        <w:rPr>
          <w:highlight w:val="white"/>
        </w:rPr>
        <w:t xml:space="preserve">  register_rdi = (unsigned long) name;</w:t>
      </w:r>
    </w:p>
    <w:p w14:paraId="2BB09B57" w14:textId="77777777" w:rsidR="00C25FEE" w:rsidRPr="00903DBA" w:rsidRDefault="00C25FEE" w:rsidP="00C25FEE">
      <w:pPr>
        <w:pStyle w:val="Code"/>
        <w:rPr>
          <w:highlight w:val="white"/>
        </w:rPr>
      </w:pPr>
      <w:r w:rsidRPr="00903DBA">
        <w:rPr>
          <w:highlight w:val="white"/>
        </w:rPr>
        <w:t xml:space="preserve">  register_rsi = 0777L; // octal</w:t>
      </w:r>
    </w:p>
    <w:p w14:paraId="31441214" w14:textId="77777777" w:rsidR="00C25FEE" w:rsidRPr="00903DBA" w:rsidRDefault="00C25FEE" w:rsidP="00C25FEE">
      <w:pPr>
        <w:pStyle w:val="Code"/>
        <w:rPr>
          <w:highlight w:val="white"/>
        </w:rPr>
      </w:pPr>
      <w:r w:rsidRPr="00903DBA">
        <w:rPr>
          <w:highlight w:val="white"/>
        </w:rPr>
        <w:t xml:space="preserve">  syscall();</w:t>
      </w:r>
    </w:p>
    <w:p w14:paraId="1B7648F5" w14:textId="1DD3521B" w:rsidR="00C25FEE" w:rsidRPr="00903DBA" w:rsidRDefault="00C25FEE" w:rsidP="00C25FEE">
      <w:pPr>
        <w:pStyle w:val="Code"/>
        <w:rPr>
          <w:highlight w:val="white"/>
        </w:rPr>
      </w:pPr>
      <w:r w:rsidRPr="00903DBA">
        <w:rPr>
          <w:highlight w:val="white"/>
        </w:rPr>
        <w:t xml:space="preserve">  return </w:t>
      </w:r>
      <w:r w:rsidR="00CB268B" w:rsidRPr="00903DBA">
        <w:rPr>
          <w:highlight w:val="white"/>
        </w:rPr>
        <w:t>register_</w:t>
      </w:r>
      <w:r w:rsidR="00D11974" w:rsidRPr="00903DBA">
        <w:rPr>
          <w:highlight w:val="white"/>
        </w:rPr>
        <w:t>e</w:t>
      </w:r>
      <w:r w:rsidR="00CB268B" w:rsidRPr="00903DBA">
        <w:rPr>
          <w:highlight w:val="white"/>
        </w:rPr>
        <w:t>ax</w:t>
      </w:r>
      <w:r w:rsidRPr="00903DBA">
        <w:rPr>
          <w:highlight w:val="white"/>
        </w:rPr>
        <w:t>;</w:t>
      </w:r>
    </w:p>
    <w:p w14:paraId="23D9A19E"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77777777" w:rsidR="00C25FEE" w:rsidRPr="00903DBA" w:rsidRDefault="00C25FEE" w:rsidP="00C25FEE">
      <w:pPr>
        <w:pStyle w:val="Code"/>
        <w:rPr>
          <w:highlight w:val="white"/>
        </w:rPr>
      </w:pPr>
    </w:p>
    <w:p w14:paraId="1D75790A" w14:textId="77777777" w:rsidR="00C25FEE" w:rsidRPr="00903DBA" w:rsidRDefault="00C25FEE" w:rsidP="00C25FEE">
      <w:pPr>
        <w:pStyle w:val="Code"/>
        <w:rPr>
          <w:highlight w:val="white"/>
        </w:rPr>
      </w:pPr>
      <w:r w:rsidRPr="00903DBA">
        <w:rPr>
          <w:highlight w:val="white"/>
        </w:rPr>
        <w:t>BOOL fileexists(const char* name) {</w:t>
      </w:r>
    </w:p>
    <w:p w14:paraId="3EB13286" w14:textId="77777777"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55C0003" w14:textId="77777777" w:rsidR="00C25FEE" w:rsidRPr="00903DBA" w:rsidRDefault="00C25FEE" w:rsidP="00C25FEE">
      <w:pPr>
        <w:pStyle w:val="Code"/>
        <w:rPr>
          <w:highlight w:val="white"/>
        </w:rPr>
      </w:pPr>
    </w:p>
    <w:p w14:paraId="657963EE" w14:textId="77777777" w:rsidR="00C25FEE" w:rsidRPr="00903DBA" w:rsidRDefault="00C25FEE" w:rsidP="00C25FEE">
      <w:pPr>
        <w:pStyle w:val="Code"/>
        <w:rPr>
          <w:highlight w:val="white"/>
        </w:rPr>
      </w:pPr>
      <w:r w:rsidRPr="00903DBA">
        <w:rPr>
          <w:highlight w:val="white"/>
        </w:rPr>
        <w:t>#ifdef __LINUX__</w:t>
      </w:r>
    </w:p>
    <w:p w14:paraId="02D7635B" w14:textId="77777777" w:rsidR="00A6660E" w:rsidRPr="00903DBA" w:rsidRDefault="00A6660E" w:rsidP="00A6660E">
      <w:pPr>
        <w:pStyle w:val="Code"/>
        <w:rPr>
          <w:highlight w:val="white"/>
        </w:rPr>
      </w:pPr>
      <w:r w:rsidRPr="00903DBA">
        <w:rPr>
          <w:highlight w:val="white"/>
        </w:rPr>
        <w:t xml:space="preserve">  register_rax = 5;</w:t>
      </w:r>
    </w:p>
    <w:p w14:paraId="1C0B3D21" w14:textId="77777777" w:rsidR="00A6660E" w:rsidRPr="00903DBA" w:rsidRDefault="00A6660E" w:rsidP="00A6660E">
      <w:pPr>
        <w:pStyle w:val="Code"/>
        <w:rPr>
          <w:highlight w:val="white"/>
        </w:rPr>
      </w:pPr>
      <w:r w:rsidRPr="00903DBA">
        <w:rPr>
          <w:highlight w:val="white"/>
        </w:rPr>
        <w:t xml:space="preserve">  register_rdi = (unsigned long) name;</w:t>
      </w:r>
    </w:p>
    <w:p w14:paraId="7634CEC3" w14:textId="77777777" w:rsidR="00A6660E" w:rsidRPr="00903DBA" w:rsidRDefault="00A6660E" w:rsidP="00A6660E">
      <w:pPr>
        <w:pStyle w:val="Code"/>
        <w:rPr>
          <w:highlight w:val="white"/>
        </w:rPr>
      </w:pPr>
      <w:r w:rsidRPr="00903DBA">
        <w:rPr>
          <w:highlight w:val="white"/>
        </w:rPr>
        <w:t xml:space="preserve">  register_rsi = NULL;</w:t>
      </w:r>
    </w:p>
    <w:p w14:paraId="62ED1363" w14:textId="77777777" w:rsidR="00A6660E" w:rsidRPr="00903DBA" w:rsidRDefault="00A6660E" w:rsidP="00A6660E">
      <w:pPr>
        <w:pStyle w:val="Code"/>
        <w:rPr>
          <w:highlight w:val="white"/>
        </w:rPr>
      </w:pPr>
      <w:r w:rsidRPr="00903DBA">
        <w:rPr>
          <w:highlight w:val="white"/>
        </w:rPr>
        <w:t xml:space="preserve">  syscall();</w:t>
      </w:r>
    </w:p>
    <w:p w14:paraId="3C0DA33E" w14:textId="77777777" w:rsidR="00A6660E" w:rsidRPr="00903DBA" w:rsidRDefault="00A6660E" w:rsidP="00A6660E">
      <w:pPr>
        <w:pStyle w:val="Code"/>
        <w:rPr>
          <w:highlight w:val="white"/>
        </w:rPr>
      </w:pPr>
      <w:r w:rsidRPr="00903DBA">
        <w:rPr>
          <w:highlight w:val="white"/>
        </w:rPr>
        <w:t xml:space="preserve">  return register_rbx;</w:t>
      </w:r>
    </w:p>
    <w:p w14:paraId="59E665EA"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77777777" w:rsidR="00C25FEE" w:rsidRPr="00903DBA" w:rsidRDefault="00C25FEE" w:rsidP="00C25FEE">
      <w:pPr>
        <w:pStyle w:val="Code"/>
        <w:rPr>
          <w:highlight w:val="white"/>
        </w:rPr>
      </w:pP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742040DD" w14:textId="77777777"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903DBA" w:rsidRDefault="00C25FEE" w:rsidP="00C25FEE">
      <w:pPr>
        <w:pStyle w:val="Code"/>
        <w:rPr>
          <w:color w:val="000000"/>
          <w:highlight w:val="white"/>
        </w:rPr>
      </w:pPr>
      <w:r w:rsidRPr="00903DBA">
        <w:rPr>
          <w:color w:val="000000"/>
          <w:highlight w:val="white"/>
        </w:rPr>
        <w:t xml:space="preserve">  register_ah = 0x3Ds;</w:t>
      </w:r>
    </w:p>
    <w:p w14:paraId="0DE70A2E" w14:textId="77777777" w:rsidR="00C25FEE" w:rsidRPr="00903DBA" w:rsidRDefault="00C25FEE" w:rsidP="00C25FEE">
      <w:pPr>
        <w:pStyle w:val="Code"/>
        <w:rPr>
          <w:color w:val="000000"/>
          <w:highlight w:val="white"/>
        </w:rPr>
      </w:pPr>
      <w:r w:rsidRPr="00903DBA">
        <w:rPr>
          <w:color w:val="000000"/>
          <w:highlight w:val="white"/>
        </w:rPr>
        <w:t xml:space="preserve">  register_al = mode;</w:t>
      </w:r>
    </w:p>
    <w:p w14:paraId="737E4559" w14:textId="77777777" w:rsidR="00C25FEE" w:rsidRPr="00903DBA" w:rsidRDefault="00C25FEE" w:rsidP="00C25FEE">
      <w:pPr>
        <w:pStyle w:val="Code"/>
        <w:rPr>
          <w:color w:val="000000"/>
          <w:highlight w:val="white"/>
        </w:rPr>
      </w:pPr>
      <w:r w:rsidRPr="00903DBA">
        <w:rPr>
          <w:color w:val="000000"/>
          <w:highlight w:val="white"/>
        </w:rPr>
        <w:t xml:space="preserve">  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t xml:space="preserve">  }</w:t>
      </w:r>
    </w:p>
    <w:p w14:paraId="52646C3C" w14:textId="77777777" w:rsidR="00C25FEE" w:rsidRPr="00903DBA" w:rsidRDefault="00C25FEE" w:rsidP="00C25FEE">
      <w:pPr>
        <w:pStyle w:val="Code"/>
        <w:rPr>
          <w:highlight w:val="white"/>
        </w:rPr>
      </w:pPr>
      <w:r w:rsidRPr="00903DBA">
        <w:rPr>
          <w:highlight w:val="white"/>
        </w:rPr>
        <w:t>#endif</w:t>
      </w:r>
    </w:p>
    <w:p w14:paraId="71992D09" w14:textId="77777777" w:rsidR="00C25FEE" w:rsidRPr="00903DBA" w:rsidRDefault="00C25FEE" w:rsidP="00C25FEE">
      <w:pPr>
        <w:pStyle w:val="Code"/>
        <w:rPr>
          <w:highlight w:val="white"/>
        </w:rPr>
      </w:pPr>
    </w:p>
    <w:p w14:paraId="1C619A0C" w14:textId="77777777" w:rsidR="00C25FEE" w:rsidRPr="00903DBA" w:rsidRDefault="00C25FEE" w:rsidP="00C25FEE">
      <w:pPr>
        <w:pStyle w:val="Code"/>
        <w:rPr>
          <w:highlight w:val="white"/>
        </w:rPr>
      </w:pPr>
      <w:r w:rsidRPr="00903DBA">
        <w:rPr>
          <w:highlight w:val="white"/>
        </w:rPr>
        <w:t>#ifdef __LINUX__</w:t>
      </w:r>
    </w:p>
    <w:p w14:paraId="675F87DD" w14:textId="3514E8EA" w:rsidR="00C25FEE" w:rsidRPr="00903DBA" w:rsidRDefault="00C25FEE" w:rsidP="00C25FEE">
      <w:pPr>
        <w:pStyle w:val="Code"/>
        <w:rPr>
          <w:highlight w:val="white"/>
        </w:rPr>
      </w:pPr>
      <w:r w:rsidRPr="00903DBA">
        <w:rPr>
          <w:highlight w:val="white"/>
        </w:rPr>
        <w:t xml:space="preserve">  register_rax = 2;</w:t>
      </w:r>
    </w:p>
    <w:p w14:paraId="56EC0A64" w14:textId="77777777" w:rsidR="00C25FEE" w:rsidRPr="00903DBA" w:rsidRDefault="00C25FEE" w:rsidP="00C25FEE">
      <w:pPr>
        <w:pStyle w:val="Code"/>
        <w:rPr>
          <w:highlight w:val="white"/>
        </w:rPr>
      </w:pPr>
      <w:r w:rsidRPr="00903DBA">
        <w:rPr>
          <w:highlight w:val="white"/>
        </w:rPr>
        <w:t xml:space="preserve">  register_rdi = (unsigned long) name;</w:t>
      </w:r>
    </w:p>
    <w:p w14:paraId="385787C1" w14:textId="77777777" w:rsidR="00C25FEE" w:rsidRPr="00903DBA" w:rsidRDefault="00C25FEE" w:rsidP="00C25FEE">
      <w:pPr>
        <w:pStyle w:val="Code"/>
        <w:rPr>
          <w:highlight w:val="white"/>
        </w:rPr>
      </w:pPr>
      <w:r w:rsidRPr="00903DBA">
        <w:rPr>
          <w:highlight w:val="white"/>
        </w:rPr>
        <w:t xml:space="preserve">  register_rsi = (unsigned long) mode;</w:t>
      </w:r>
    </w:p>
    <w:p w14:paraId="10FFC065" w14:textId="77777777" w:rsidR="00C25FEE" w:rsidRPr="00903DBA" w:rsidRDefault="00C25FEE" w:rsidP="00C25FEE">
      <w:pPr>
        <w:pStyle w:val="Code"/>
        <w:rPr>
          <w:highlight w:val="white"/>
        </w:rPr>
      </w:pPr>
      <w:r w:rsidRPr="00903DBA">
        <w:rPr>
          <w:highlight w:val="white"/>
        </w:rPr>
        <w:t xml:space="preserve">  syscall();</w:t>
      </w:r>
    </w:p>
    <w:p w14:paraId="3E84AEE5" w14:textId="77777777" w:rsidR="00C25FEE" w:rsidRPr="00903DBA" w:rsidRDefault="00C25FEE" w:rsidP="00C25FEE">
      <w:pPr>
        <w:pStyle w:val="Code"/>
        <w:rPr>
          <w:highlight w:val="white"/>
        </w:rPr>
      </w:pPr>
      <w:r w:rsidRPr="00903DBA">
        <w:rPr>
          <w:highlight w:val="white"/>
        </w:rPr>
        <w:t xml:space="preserve">  return register_rax;</w:t>
      </w:r>
    </w:p>
    <w:p w14:paraId="0336569F"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2DE6255B" w14:textId="77777777" w:rsidR="00C25FEE" w:rsidRPr="00903DBA" w:rsidRDefault="00C25FEE" w:rsidP="00C25FEE">
      <w:pPr>
        <w:pStyle w:val="Code"/>
        <w:rPr>
          <w:highlight w:val="white"/>
        </w:rPr>
      </w:pPr>
    </w:p>
    <w:p w14:paraId="7133EB92" w14:textId="77777777"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77777777" w:rsidR="00C25FEE" w:rsidRPr="00903DBA" w:rsidRDefault="00C25FEE" w:rsidP="00C25FEE">
      <w:pPr>
        <w:pStyle w:val="Code"/>
        <w:rPr>
          <w:color w:val="000000"/>
          <w:highlight w:val="white"/>
        </w:rPr>
      </w:pP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903DBA" w:rsidRDefault="00C25FEE" w:rsidP="00C25FEE">
      <w:pPr>
        <w:pStyle w:val="Code"/>
        <w:rPr>
          <w:highlight w:val="white"/>
        </w:rPr>
      </w:pPr>
      <w:r w:rsidRPr="00903DBA">
        <w:rPr>
          <w:highlight w:val="white"/>
        </w:rPr>
        <w:lastRenderedPageBreak/>
        <w:t xml:space="preserve">  int handle = -1;</w:t>
      </w:r>
    </w:p>
    <w:p w14:paraId="784A1BA9" w14:textId="77777777" w:rsidR="00C25FEE" w:rsidRPr="00903DBA" w:rsidRDefault="00C25FEE" w:rsidP="00C25FEE">
      <w:pPr>
        <w:pStyle w:val="Code"/>
        <w:rPr>
          <w:highlight w:val="white"/>
        </w:rPr>
      </w:pPr>
    </w:p>
    <w:p w14:paraId="4E1414E2" w14:textId="77777777" w:rsidR="00C25FEE" w:rsidRPr="00903DBA" w:rsidRDefault="00C25FEE" w:rsidP="00C25FEE">
      <w:pPr>
        <w:pStyle w:val="Code"/>
        <w:rPr>
          <w:highlight w:val="white"/>
        </w:rPr>
      </w:pPr>
      <w:r w:rsidRPr="00903DBA">
        <w:rPr>
          <w:highlight w:val="white"/>
        </w:rPr>
        <w:t xml:space="preserve">  if (strcmp(mode, "r") == 0) {</w:t>
      </w:r>
    </w:p>
    <w:p w14:paraId="737210EB" w14:textId="77777777" w:rsidR="00C25FEE" w:rsidRPr="00903DBA" w:rsidRDefault="00C25FEE" w:rsidP="00C25FEE">
      <w:pPr>
        <w:pStyle w:val="Code"/>
        <w:rPr>
          <w:highlight w:val="white"/>
        </w:rPr>
      </w:pPr>
      <w:r w:rsidRPr="00903DBA">
        <w:rPr>
          <w:highlight w:val="white"/>
        </w:rPr>
        <w:t xml:space="preserve">    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77777777" w:rsidR="00C25FEE" w:rsidRPr="00903DBA" w:rsidRDefault="00C25FEE" w:rsidP="00C25FEE">
      <w:pPr>
        <w:pStyle w:val="Code"/>
        <w:rPr>
          <w:highlight w:val="white"/>
        </w:rPr>
      </w:pP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77777777" w:rsidR="00C25FEE" w:rsidRPr="00903DBA" w:rsidRDefault="00C25FEE" w:rsidP="00C25FEE">
      <w:pPr>
        <w:pStyle w:val="Code"/>
        <w:rPr>
          <w:highlight w:val="white"/>
        </w:rPr>
      </w:pPr>
      <w:r w:rsidRPr="00903DBA">
        <w:rPr>
          <w:highlight w:val="white"/>
        </w:rPr>
        <w:t xml:space="preserve">  }</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77777777" w:rsidR="00C25FEE" w:rsidRPr="00903DBA" w:rsidRDefault="00C25FEE" w:rsidP="00C25FEE">
      <w:pPr>
        <w:pStyle w:val="Code"/>
        <w:rPr>
          <w:highlight w:val="white"/>
        </w:rPr>
      </w:pP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0EC45563" w14:textId="77777777" w:rsidR="00C25FEE" w:rsidRPr="00903DBA" w:rsidRDefault="00C25FEE" w:rsidP="00C25FEE">
      <w:pPr>
        <w:pStyle w:val="Code"/>
        <w:rPr>
          <w:highlight w:val="white"/>
        </w:rPr>
      </w:pPr>
      <w:r w:rsidRPr="00903DBA">
        <w:rPr>
          <w:highlight w:val="white"/>
        </w:rPr>
        <w:t xml:space="preserve">  // ...</w:t>
      </w:r>
    </w:p>
    <w:p w14:paraId="1D0C7B14" w14:textId="77777777"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77777777" w:rsidR="00C25FEE" w:rsidRPr="00903DBA" w:rsidRDefault="00C25FEE" w:rsidP="00C25FEE">
      <w:pPr>
        <w:pStyle w:val="Code"/>
        <w:rPr>
          <w:highlight w:val="white"/>
        </w:rPr>
      </w:pP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6BA9DC00" w14:textId="77777777"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05DF55AF" w14:textId="77777777" w:rsidR="00C25FEE" w:rsidRPr="00903DBA" w:rsidRDefault="00C25FEE" w:rsidP="00C25FEE">
      <w:pPr>
        <w:pStyle w:val="Code"/>
        <w:rPr>
          <w:highlight w:val="white"/>
        </w:rPr>
      </w:pPr>
    </w:p>
    <w:p w14:paraId="63E6C2F5" w14:textId="77777777" w:rsidR="00C25FEE" w:rsidRPr="00903DBA" w:rsidRDefault="00C25FEE" w:rsidP="00C25FEE">
      <w:pPr>
        <w:pStyle w:val="Code"/>
        <w:rPr>
          <w:highlight w:val="white"/>
        </w:rPr>
      </w:pPr>
      <w:r w:rsidRPr="00903DBA">
        <w:rPr>
          <w:highlight w:val="white"/>
        </w:rPr>
        <w:t>#ifdef __LINUX__</w:t>
      </w:r>
    </w:p>
    <w:p w14:paraId="26D22D89" w14:textId="77777777" w:rsidR="00C25FEE" w:rsidRPr="00903DBA" w:rsidRDefault="00C25FEE" w:rsidP="00C25FEE">
      <w:pPr>
        <w:pStyle w:val="Code"/>
        <w:rPr>
          <w:highlight w:val="white"/>
        </w:rPr>
      </w:pPr>
      <w:r w:rsidRPr="00903DBA">
        <w:rPr>
          <w:highlight w:val="white"/>
        </w:rPr>
        <w:t xml:space="preserve">  register_rax = 3L;</w:t>
      </w:r>
    </w:p>
    <w:p w14:paraId="6829B643" w14:textId="77777777" w:rsidR="00C25FEE" w:rsidRPr="00903DBA" w:rsidRDefault="00C25FEE" w:rsidP="00C25FEE">
      <w:pPr>
        <w:pStyle w:val="Code"/>
        <w:rPr>
          <w:highlight w:val="white"/>
        </w:rPr>
      </w:pPr>
      <w:r w:rsidRPr="00903DBA">
        <w:rPr>
          <w:highlight w:val="white"/>
        </w:rPr>
        <w:t xml:space="preserve">  register_rdi = (unsigned long) stream-&gt;handle;</w:t>
      </w:r>
    </w:p>
    <w:p w14:paraId="23420BD9" w14:textId="77777777" w:rsidR="00C25FEE" w:rsidRPr="00903DBA" w:rsidRDefault="00C25FEE" w:rsidP="00C25FEE">
      <w:pPr>
        <w:pStyle w:val="Code"/>
        <w:rPr>
          <w:highlight w:val="white"/>
        </w:rPr>
      </w:pPr>
      <w:r w:rsidRPr="00903DBA">
        <w:rPr>
          <w:highlight w:val="white"/>
        </w:rPr>
        <w:t xml:space="preserve">  syscall();</w:t>
      </w:r>
    </w:p>
    <w:p w14:paraId="37CD3FB3" w14:textId="77777777" w:rsidR="00C25FEE" w:rsidRPr="00903DBA" w:rsidRDefault="00C25FEE" w:rsidP="00C25FEE">
      <w:pPr>
        <w:pStyle w:val="Code"/>
        <w:rPr>
          <w:highlight w:val="white"/>
        </w:rPr>
      </w:pPr>
      <w:r w:rsidRPr="00903DBA">
        <w:rPr>
          <w:highlight w:val="white"/>
        </w:rPr>
        <w:t xml:space="preserve">  return 0;</w:t>
      </w:r>
    </w:p>
    <w:p w14:paraId="581194E3"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19094272" w:rsidR="00C25FEE" w:rsidRPr="00903DBA" w:rsidRDefault="00722053" w:rsidP="0060539D">
      <w:pPr>
        <w:pStyle w:val="Rubrik3"/>
        <w:rPr>
          <w:highlight w:val="white"/>
        </w:rPr>
      </w:pPr>
      <w:r>
        <w:rPr>
          <w:highlight w:val="white"/>
        </w:rPr>
        <w:lastRenderedPageBreak/>
        <w:t>File Remove and Rename</w:t>
      </w:r>
    </w:p>
    <w:p w14:paraId="0980C5BC" w14:textId="77777777" w:rsidR="00150EB0" w:rsidRPr="00903DBA" w:rsidRDefault="00150EB0" w:rsidP="00150EB0">
      <w:pPr>
        <w:pStyle w:val="Code"/>
        <w:rPr>
          <w:highlight w:val="white"/>
        </w:rPr>
      </w:pPr>
      <w:r w:rsidRPr="00903DBA">
        <w:rPr>
          <w:highlight w:val="white"/>
        </w:rPr>
        <w:t>int remove(const char* name) {</w:t>
      </w:r>
    </w:p>
    <w:p w14:paraId="2C2E854E" w14:textId="77777777"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540C1BC" w14:textId="77777777" w:rsidR="00150EB0" w:rsidRPr="00903DBA" w:rsidRDefault="00150EB0" w:rsidP="00150EB0">
      <w:pPr>
        <w:pStyle w:val="Code"/>
        <w:rPr>
          <w:highlight w:val="white"/>
        </w:rPr>
      </w:pPr>
    </w:p>
    <w:p w14:paraId="2054FAE7" w14:textId="77777777" w:rsidR="00150EB0" w:rsidRPr="00903DBA" w:rsidRDefault="00150EB0" w:rsidP="00150EB0">
      <w:pPr>
        <w:pStyle w:val="Code"/>
        <w:rPr>
          <w:highlight w:val="white"/>
        </w:rPr>
      </w:pPr>
      <w:r w:rsidRPr="00903DBA">
        <w:rPr>
          <w:highlight w:val="white"/>
        </w:rPr>
        <w:t>#ifdef __LINUX__</w:t>
      </w:r>
    </w:p>
    <w:p w14:paraId="772A2CD5" w14:textId="77777777" w:rsidR="00150EB0" w:rsidRPr="00903DBA" w:rsidRDefault="00150EB0" w:rsidP="00150EB0">
      <w:pPr>
        <w:pStyle w:val="Code"/>
        <w:rPr>
          <w:highlight w:val="white"/>
        </w:rPr>
      </w:pPr>
      <w:r w:rsidRPr="00903DBA">
        <w:rPr>
          <w:highlight w:val="white"/>
        </w:rPr>
        <w:t xml:space="preserve">  register_rax = 88L;</w:t>
      </w:r>
    </w:p>
    <w:p w14:paraId="2806DB12" w14:textId="77777777" w:rsidR="00150EB0" w:rsidRPr="00903DBA" w:rsidRDefault="00150EB0" w:rsidP="00150EB0">
      <w:pPr>
        <w:pStyle w:val="Code"/>
        <w:rPr>
          <w:highlight w:val="white"/>
        </w:rPr>
      </w:pPr>
      <w:r w:rsidRPr="00903DBA">
        <w:rPr>
          <w:highlight w:val="white"/>
        </w:rPr>
        <w:t xml:space="preserve">  register_rdi = (unsigned long) name;</w:t>
      </w:r>
    </w:p>
    <w:p w14:paraId="2A0F0666" w14:textId="77777777" w:rsidR="00150EB0" w:rsidRPr="00903DBA" w:rsidRDefault="00150EB0" w:rsidP="00150EB0">
      <w:pPr>
        <w:pStyle w:val="Code"/>
        <w:rPr>
          <w:highlight w:val="white"/>
        </w:rPr>
      </w:pPr>
      <w:r w:rsidRPr="00903DBA">
        <w:rPr>
          <w:highlight w:val="white"/>
        </w:rPr>
        <w:t xml:space="preserve">  syscall();</w:t>
      </w:r>
    </w:p>
    <w:p w14:paraId="1D754E20" w14:textId="77777777" w:rsidR="00150EB0" w:rsidRPr="00903DBA" w:rsidRDefault="00150EB0" w:rsidP="00150EB0">
      <w:pPr>
        <w:pStyle w:val="Code"/>
        <w:rPr>
          <w:highlight w:val="white"/>
        </w:rPr>
      </w:pPr>
      <w:r w:rsidRPr="00903DBA">
        <w:rPr>
          <w:highlight w:val="white"/>
        </w:rPr>
        <w:t xml:space="preserve">  </w:t>
      </w:r>
    </w:p>
    <w:p w14:paraId="3842D7A6" w14:textId="77777777" w:rsidR="00150EB0" w:rsidRPr="00903DBA" w:rsidRDefault="00150EB0" w:rsidP="00150EB0">
      <w:pPr>
        <w:pStyle w:val="Code"/>
        <w:rPr>
          <w:highlight w:val="white"/>
        </w:rPr>
      </w:pPr>
      <w:r w:rsidRPr="00903DBA">
        <w:rPr>
          <w:highlight w:val="white"/>
        </w:rPr>
        <w:t xml:space="preserve">  if (register_ebx == 0) {</w:t>
      </w:r>
    </w:p>
    <w:p w14:paraId="7757D3B8" w14:textId="77777777" w:rsidR="00150EB0" w:rsidRPr="00903DBA" w:rsidRDefault="00150EB0" w:rsidP="00150EB0">
      <w:pPr>
        <w:pStyle w:val="Code"/>
        <w:rPr>
          <w:highlight w:val="white"/>
        </w:rPr>
      </w:pPr>
      <w:r w:rsidRPr="00903DBA">
        <w:rPr>
          <w:highlight w:val="white"/>
        </w:rPr>
        <w:t xml:space="preserve">    return 0;</w:t>
      </w:r>
    </w:p>
    <w:p w14:paraId="7F622091" w14:textId="77777777" w:rsidR="00150EB0" w:rsidRPr="00903DBA" w:rsidRDefault="00150EB0" w:rsidP="00150EB0">
      <w:pPr>
        <w:pStyle w:val="Code"/>
        <w:rPr>
          <w:highlight w:val="white"/>
        </w:rPr>
      </w:pPr>
      <w:r w:rsidRPr="00903DBA">
        <w:rPr>
          <w:highlight w:val="white"/>
        </w:rPr>
        <w:t xml:space="preserve">  }</w:t>
      </w:r>
    </w:p>
    <w:p w14:paraId="72885C13" w14:textId="77777777" w:rsidR="00150EB0" w:rsidRPr="00903DBA" w:rsidRDefault="00150EB0" w:rsidP="00150EB0">
      <w:pPr>
        <w:pStyle w:val="Code"/>
        <w:rPr>
          <w:highlight w:val="white"/>
        </w:rPr>
      </w:pPr>
      <w:r w:rsidRPr="00903DBA">
        <w:rPr>
          <w:highlight w:val="white"/>
        </w:rPr>
        <w:t>#endif</w:t>
      </w:r>
    </w:p>
    <w:p w14:paraId="7441396A" w14:textId="77777777" w:rsidR="00150EB0" w:rsidRPr="00903DBA" w:rsidRDefault="00150EB0" w:rsidP="00150EB0">
      <w:pPr>
        <w:pStyle w:val="Code"/>
        <w:rPr>
          <w:highlight w:val="white"/>
        </w:rPr>
      </w:pPr>
    </w:p>
    <w:p w14:paraId="054482BC" w14:textId="77777777"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6CDB1345" w14:textId="77777777" w:rsidR="00150EB0" w:rsidRPr="00903DBA" w:rsidRDefault="00150EB0" w:rsidP="00150EB0">
      <w:pPr>
        <w:pStyle w:val="Code"/>
        <w:rPr>
          <w:highlight w:val="white"/>
        </w:rPr>
      </w:pPr>
    </w:p>
    <w:p w14:paraId="2B7F252B" w14:textId="77777777" w:rsidR="00150EB0" w:rsidRPr="00903DBA" w:rsidRDefault="00150EB0" w:rsidP="00150EB0">
      <w:pPr>
        <w:pStyle w:val="Code"/>
        <w:rPr>
          <w:highlight w:val="white"/>
        </w:rPr>
      </w:pPr>
      <w:r w:rsidRPr="00903DBA">
        <w:rPr>
          <w:highlight w:val="white"/>
        </w:rPr>
        <w:t>int rename(const char* oldName, const char* newName) {</w:t>
      </w: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3A43A6FE" w14:textId="77777777" w:rsidR="00150EB0" w:rsidRPr="00903DBA" w:rsidRDefault="00150EB0" w:rsidP="00150EB0">
      <w:pPr>
        <w:pStyle w:val="Code"/>
        <w:rPr>
          <w:highlight w:val="white"/>
        </w:rPr>
      </w:pPr>
      <w:r w:rsidRPr="00903DBA">
        <w:rPr>
          <w:highlight w:val="white"/>
        </w:rPr>
        <w:t>#ifdef __LINUX__</w:t>
      </w:r>
    </w:p>
    <w:p w14:paraId="506A2920" w14:textId="77777777" w:rsidR="00150EB0" w:rsidRPr="00903DBA" w:rsidRDefault="00150EB0" w:rsidP="00150EB0">
      <w:pPr>
        <w:pStyle w:val="Code"/>
        <w:rPr>
          <w:highlight w:val="white"/>
        </w:rPr>
      </w:pPr>
      <w:r w:rsidRPr="00903DBA">
        <w:rPr>
          <w:highlight w:val="white"/>
        </w:rPr>
        <w:t xml:space="preserve">  register_rax = 82L;</w:t>
      </w:r>
    </w:p>
    <w:p w14:paraId="13B89C13" w14:textId="77777777" w:rsidR="00150EB0" w:rsidRPr="00903DBA" w:rsidRDefault="00150EB0" w:rsidP="00150EB0">
      <w:pPr>
        <w:pStyle w:val="Code"/>
        <w:rPr>
          <w:highlight w:val="white"/>
        </w:rPr>
      </w:pPr>
      <w:r w:rsidRPr="00903DBA">
        <w:rPr>
          <w:highlight w:val="white"/>
        </w:rPr>
        <w:t xml:space="preserve">  register_rdi = (unsigned long) oldName;</w:t>
      </w:r>
    </w:p>
    <w:p w14:paraId="2C484A83" w14:textId="77777777" w:rsidR="00150EB0" w:rsidRPr="00903DBA" w:rsidRDefault="00150EB0" w:rsidP="00150EB0">
      <w:pPr>
        <w:pStyle w:val="Code"/>
        <w:rPr>
          <w:highlight w:val="white"/>
        </w:rPr>
      </w:pPr>
      <w:r w:rsidRPr="00903DBA">
        <w:rPr>
          <w:highlight w:val="white"/>
        </w:rPr>
        <w:t xml:space="preserve">  register_rsi = (unsigned long) newName;</w:t>
      </w:r>
    </w:p>
    <w:p w14:paraId="6C5F539C" w14:textId="77777777" w:rsidR="00150EB0" w:rsidRPr="00903DBA" w:rsidRDefault="00150EB0" w:rsidP="00150EB0">
      <w:pPr>
        <w:pStyle w:val="Code"/>
        <w:rPr>
          <w:highlight w:val="white"/>
        </w:rPr>
      </w:pPr>
      <w:r w:rsidRPr="00903DBA">
        <w:rPr>
          <w:highlight w:val="white"/>
        </w:rPr>
        <w:t xml:space="preserve">  syscall();</w:t>
      </w:r>
    </w:p>
    <w:p w14:paraId="20178794" w14:textId="77777777" w:rsidR="00150EB0" w:rsidRPr="00903DBA" w:rsidRDefault="00150EB0" w:rsidP="00150EB0">
      <w:pPr>
        <w:pStyle w:val="Code"/>
        <w:rPr>
          <w:highlight w:val="white"/>
        </w:rPr>
      </w:pPr>
    </w:p>
    <w:p w14:paraId="41B8EEA4" w14:textId="77777777" w:rsidR="00150EB0" w:rsidRPr="00903DBA" w:rsidRDefault="00150EB0" w:rsidP="00150EB0">
      <w:pPr>
        <w:pStyle w:val="Code"/>
        <w:rPr>
          <w:highlight w:val="white"/>
        </w:rPr>
      </w:pPr>
      <w:r w:rsidRPr="00903DBA">
        <w:rPr>
          <w:highlight w:val="white"/>
        </w:rPr>
        <w:t xml:space="preserve">  if (register_eax == 0) {</w:t>
      </w:r>
    </w:p>
    <w:p w14:paraId="6EA7D40E" w14:textId="77777777" w:rsidR="00150EB0" w:rsidRPr="00903DBA" w:rsidRDefault="00150EB0" w:rsidP="00150EB0">
      <w:pPr>
        <w:pStyle w:val="Code"/>
        <w:rPr>
          <w:highlight w:val="white"/>
        </w:rPr>
      </w:pPr>
      <w:r w:rsidRPr="00903DBA">
        <w:rPr>
          <w:highlight w:val="white"/>
        </w:rPr>
        <w:t xml:space="preserve">    return 0;</w:t>
      </w:r>
    </w:p>
    <w:p w14:paraId="377F0C0E" w14:textId="77777777" w:rsidR="00150EB0" w:rsidRPr="00903DBA" w:rsidRDefault="00150EB0" w:rsidP="00150EB0">
      <w:pPr>
        <w:pStyle w:val="Code"/>
        <w:rPr>
          <w:highlight w:val="white"/>
        </w:rPr>
      </w:pPr>
      <w:r w:rsidRPr="00903DBA">
        <w:rPr>
          <w:highlight w:val="white"/>
        </w:rPr>
        <w:t xml:space="preserve">  }</w:t>
      </w:r>
    </w:p>
    <w:p w14:paraId="1FFE4F60" w14:textId="77777777" w:rsidR="00150EB0" w:rsidRPr="00903DBA" w:rsidRDefault="00150EB0" w:rsidP="00150EB0">
      <w:pPr>
        <w:pStyle w:val="Code"/>
        <w:rPr>
          <w:highlight w:val="white"/>
        </w:rPr>
      </w:pPr>
      <w:r w:rsidRPr="00903DBA">
        <w:rPr>
          <w:highlight w:val="white"/>
        </w:rPr>
        <w:t>#endif</w:t>
      </w:r>
    </w:p>
    <w:p w14:paraId="7A37EAFE"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5300E77C" w:rsidR="00C25FEE" w:rsidRPr="00903DBA" w:rsidRDefault="006D155F" w:rsidP="0060539D">
      <w:pPr>
        <w:pStyle w:val="Rubrik3"/>
        <w:rPr>
          <w:highlight w:val="white"/>
        </w:rPr>
      </w:pPr>
      <w:r>
        <w:rPr>
          <w:highlight w:val="white"/>
        </w:rPr>
        <w:lastRenderedPageBreak/>
        <w:t>Buffer</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t>void setbuf(FILE* /* stream */, char* /* buffer */) {</w:t>
      </w:r>
    </w:p>
    <w:p w14:paraId="5CE2C133" w14:textId="63890EB7" w:rsidR="00C25FEE" w:rsidRPr="00903DBA" w:rsidRDefault="00C25FEE" w:rsidP="00C25FEE">
      <w:pPr>
        <w:pStyle w:val="Code"/>
        <w:rPr>
          <w:highlight w:val="white"/>
        </w:rPr>
      </w:pPr>
      <w:r w:rsidRPr="00903DBA">
        <w:rPr>
          <w:highlight w:val="white"/>
        </w:rPr>
        <w:t xml:space="preserve">  // Empty.</w:t>
      </w:r>
    </w:p>
    <w:p w14:paraId="3B2E7C69" w14:textId="77777777" w:rsidR="00C25FEE" w:rsidRPr="00903DBA" w:rsidRDefault="00C25FEE" w:rsidP="00C25FEE">
      <w:pPr>
        <w:pStyle w:val="Code"/>
        <w:rPr>
          <w:highlight w:val="white"/>
        </w:rPr>
      </w:pPr>
      <w:r w:rsidRPr="00903DBA">
        <w:rPr>
          <w:highlight w:val="white"/>
        </w:rPr>
        <w:t>}</w:t>
      </w:r>
    </w:p>
    <w:p w14:paraId="01678BF5" w14:textId="6992F87C" w:rsidR="00C25FEE" w:rsidRPr="00903DBA" w:rsidRDefault="006D155F" w:rsidP="0060539D">
      <w:pPr>
        <w:pStyle w:val="Rubrik3"/>
        <w:rPr>
          <w:highlight w:val="white"/>
        </w:rPr>
      </w:pPr>
      <w:r>
        <w:rPr>
          <w:highlight w:val="white"/>
        </w:rPr>
        <w:t>Character and String</w:t>
      </w:r>
    </w:p>
    <w:p w14:paraId="7C70F83D" w14:textId="77777777"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14A50AF4" w14:textId="77777777" w:rsidR="00C25FEE" w:rsidRPr="00903DBA" w:rsidRDefault="00C25FEE" w:rsidP="00C25FEE">
      <w:pPr>
        <w:pStyle w:val="Code"/>
        <w:rPr>
          <w:highlight w:val="white"/>
        </w:rPr>
      </w:pP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7777777" w:rsidR="00C25FEE" w:rsidRPr="00903DBA" w:rsidRDefault="00C25FEE" w:rsidP="00C25FEE">
      <w:pPr>
        <w:pStyle w:val="Code"/>
        <w:rPr>
          <w:highlight w:val="white"/>
        </w:rPr>
      </w:pP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77777777" w:rsidR="00C25FEE" w:rsidRPr="00903DBA" w:rsidRDefault="00C25FEE" w:rsidP="00C25FEE">
      <w:pPr>
        <w:pStyle w:val="Code"/>
        <w:rPr>
          <w:highlight w:val="white"/>
        </w:rPr>
      </w:pPr>
    </w:p>
    <w:p w14:paraId="476B57F2" w14:textId="77777777" w:rsidR="00C25FEE" w:rsidRPr="00903DBA" w:rsidRDefault="00C25FEE" w:rsidP="00C25FEE">
      <w:pPr>
        <w:pStyle w:val="Code"/>
        <w:rPr>
          <w:highlight w:val="white"/>
        </w:rPr>
      </w:pPr>
      <w:r w:rsidRPr="00903DBA">
        <w:rPr>
          <w:highlight w:val="white"/>
        </w:rPr>
        <w:lastRenderedPageBreak/>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t>}</w:t>
      </w:r>
    </w:p>
    <w:p w14:paraId="11EA30DE" w14:textId="77777777" w:rsidR="00C25FEE" w:rsidRPr="00903DBA" w:rsidRDefault="00C25FEE" w:rsidP="00C25FEE">
      <w:pPr>
        <w:pStyle w:val="Code"/>
        <w:rPr>
          <w:highlight w:val="white"/>
        </w:rPr>
      </w:pP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7777777" w:rsidR="00C25FEE" w:rsidRPr="00903DBA" w:rsidRDefault="00C25FEE" w:rsidP="00C25FEE">
      <w:pPr>
        <w:pStyle w:val="Code"/>
        <w:rPr>
          <w:highlight w:val="white"/>
        </w:rPr>
      </w:pP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77777777" w:rsidR="00C25FEE" w:rsidRPr="00903DBA" w:rsidRDefault="00C25FEE" w:rsidP="00C25FEE">
      <w:pPr>
        <w:pStyle w:val="Code"/>
        <w:rPr>
          <w:highlight w:val="white"/>
        </w:rPr>
      </w:pP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619B1A14" w:rsidR="00C25FEE" w:rsidRPr="00903DBA" w:rsidRDefault="006D155F" w:rsidP="0060539D">
      <w:pPr>
        <w:pStyle w:val="Rubrik3"/>
        <w:rPr>
          <w:highlight w:val="white"/>
        </w:rPr>
      </w:pPr>
      <w:r>
        <w:rPr>
          <w:highlight w:val="white"/>
        </w:rPr>
        <w:t>Reading and Writing</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59A2A4BF" w14:textId="7777777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5D6A779F" w14:textId="77777777" w:rsidR="00C25FEE" w:rsidRPr="00903DBA" w:rsidRDefault="00C25FEE" w:rsidP="00C25FEE">
      <w:pPr>
        <w:pStyle w:val="Code"/>
        <w:rPr>
          <w:highlight w:val="white"/>
        </w:rPr>
      </w:pPr>
    </w:p>
    <w:p w14:paraId="587C0812" w14:textId="77777777" w:rsidR="00C25FEE" w:rsidRPr="00903DBA" w:rsidRDefault="00C25FEE" w:rsidP="00C25FEE">
      <w:pPr>
        <w:pStyle w:val="Code"/>
        <w:rPr>
          <w:highlight w:val="white"/>
        </w:rPr>
      </w:pPr>
      <w:r w:rsidRPr="00903DBA">
        <w:rPr>
          <w:highlight w:val="white"/>
        </w:rPr>
        <w:t>#ifdef __LINUX__</w:t>
      </w:r>
    </w:p>
    <w:p w14:paraId="294E8E4E" w14:textId="77777777" w:rsidR="00C25FEE" w:rsidRPr="00903DBA" w:rsidRDefault="00C25FEE" w:rsidP="00C25FEE">
      <w:pPr>
        <w:pStyle w:val="Code"/>
        <w:rPr>
          <w:highlight w:val="white"/>
        </w:rPr>
      </w:pPr>
      <w:r w:rsidRPr="00903DBA">
        <w:rPr>
          <w:highlight w:val="white"/>
        </w:rPr>
        <w:t xml:space="preserve">  register_rax = 0L;</w:t>
      </w:r>
    </w:p>
    <w:p w14:paraId="45B6122A" w14:textId="77777777" w:rsidR="00C25FEE" w:rsidRPr="00903DBA" w:rsidRDefault="00C25FEE" w:rsidP="00C25FEE">
      <w:pPr>
        <w:pStyle w:val="Code"/>
        <w:rPr>
          <w:highlight w:val="white"/>
        </w:rPr>
      </w:pPr>
      <w:r w:rsidRPr="00903DBA">
        <w:rPr>
          <w:highlight w:val="white"/>
        </w:rPr>
        <w:t xml:space="preserve">  register_rdi = (unsigned long) stream-&gt;handle;</w:t>
      </w:r>
    </w:p>
    <w:p w14:paraId="74E3A833" w14:textId="77777777" w:rsidR="00C25FEE" w:rsidRPr="00903DBA" w:rsidRDefault="00C25FEE" w:rsidP="00C25FEE">
      <w:pPr>
        <w:pStyle w:val="Code"/>
        <w:rPr>
          <w:highlight w:val="white"/>
        </w:rPr>
      </w:pPr>
      <w:r w:rsidRPr="00903DBA">
        <w:rPr>
          <w:highlight w:val="white"/>
        </w:rPr>
        <w:lastRenderedPageBreak/>
        <w:t xml:space="preserve">  register_rsi = (unsigned long) ptr;</w:t>
      </w:r>
    </w:p>
    <w:p w14:paraId="5CB8AFA7" w14:textId="77777777" w:rsidR="00C25FEE" w:rsidRPr="00903DBA" w:rsidRDefault="00C25FEE" w:rsidP="00C25FEE">
      <w:pPr>
        <w:pStyle w:val="Code"/>
        <w:rPr>
          <w:highlight w:val="white"/>
        </w:rPr>
      </w:pPr>
      <w:r w:rsidRPr="00903DBA">
        <w:rPr>
          <w:highlight w:val="white"/>
        </w:rPr>
        <w:t xml:space="preserve">  register_rdx = (unsigned long) (size * nobj);</w:t>
      </w:r>
    </w:p>
    <w:p w14:paraId="34376EB6" w14:textId="77777777" w:rsidR="00C25FEE" w:rsidRPr="00903DBA" w:rsidRDefault="00C25FEE" w:rsidP="00C25FEE">
      <w:pPr>
        <w:pStyle w:val="Code"/>
        <w:rPr>
          <w:highlight w:val="white"/>
        </w:rPr>
      </w:pPr>
      <w:r w:rsidRPr="00903DBA">
        <w:rPr>
          <w:highlight w:val="white"/>
        </w:rPr>
        <w:t xml:space="preserve">  syscall();</w:t>
      </w:r>
    </w:p>
    <w:p w14:paraId="5CDA3268" w14:textId="33BA4392" w:rsidR="00F73468" w:rsidRPr="00903DBA" w:rsidRDefault="00F73468" w:rsidP="00F73468">
      <w:pPr>
        <w:pStyle w:val="Code"/>
        <w:rPr>
          <w:highlight w:val="white"/>
        </w:rPr>
      </w:pPr>
      <w:r w:rsidRPr="00903DBA">
        <w:rPr>
          <w:highlight w:val="white"/>
        </w:rPr>
        <w:t xml:space="preserve">  return register_</w:t>
      </w:r>
      <w:r w:rsidR="00CD7A05" w:rsidRPr="00903DBA">
        <w:rPr>
          <w:highlight w:val="white"/>
        </w:rPr>
        <w:t>e</w:t>
      </w:r>
      <w:r w:rsidRPr="00903DBA">
        <w:rPr>
          <w:highlight w:val="white"/>
        </w:rPr>
        <w:t>ax;</w:t>
      </w:r>
    </w:p>
    <w:p w14:paraId="6C08BEF0"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4A1D1237" w14:textId="77777777" w:rsidR="00C25FEE" w:rsidRPr="00903DBA" w:rsidRDefault="00C25FEE" w:rsidP="00C25FEE">
      <w:pPr>
        <w:pStyle w:val="Code"/>
        <w:rPr>
          <w:highlight w:val="white"/>
        </w:rPr>
      </w:pP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2870E60F" w14:textId="77777777" w:rsidR="00C25FEE" w:rsidRPr="00903DBA" w:rsidRDefault="00C25FEE" w:rsidP="00C25FEE">
      <w:pPr>
        <w:pStyle w:val="Code"/>
        <w:rPr>
          <w:highlight w:val="white"/>
        </w:rPr>
      </w:pPr>
      <w:r w:rsidRPr="00903DBA">
        <w:rPr>
          <w:highlight w:val="white"/>
        </w:rPr>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6D0E11C8" w14:textId="77777777" w:rsidR="00C25FEE" w:rsidRPr="00903DBA" w:rsidRDefault="00C25FEE" w:rsidP="00C25FEE">
      <w:pPr>
        <w:pStyle w:val="Code"/>
        <w:rPr>
          <w:highlight w:val="white"/>
        </w:rPr>
      </w:pPr>
    </w:p>
    <w:p w14:paraId="4FCD24F5" w14:textId="77777777" w:rsidR="00C25FEE" w:rsidRPr="00903DBA" w:rsidRDefault="00C25FEE" w:rsidP="00C25FEE">
      <w:pPr>
        <w:pStyle w:val="Code"/>
        <w:rPr>
          <w:highlight w:val="white"/>
        </w:rPr>
      </w:pPr>
      <w:r w:rsidRPr="00903DBA">
        <w:rPr>
          <w:highlight w:val="white"/>
        </w:rPr>
        <w:t>#ifdef __LINUX__</w:t>
      </w:r>
    </w:p>
    <w:p w14:paraId="0C0FBC39" w14:textId="3F1A6D48" w:rsidR="00C25FEE" w:rsidRPr="00903DBA" w:rsidRDefault="00C25FEE" w:rsidP="00C25FEE">
      <w:pPr>
        <w:pStyle w:val="Code"/>
        <w:rPr>
          <w:highlight w:val="white"/>
        </w:rPr>
      </w:pPr>
      <w:r w:rsidRPr="00903DBA">
        <w:rPr>
          <w:highlight w:val="white"/>
        </w:rPr>
        <w:t xml:space="preserve">  register_rax = </w:t>
      </w:r>
      <w:r w:rsidR="00D672E8" w:rsidRPr="00903DBA">
        <w:rPr>
          <w:highlight w:val="white"/>
        </w:rPr>
        <w:t>1</w:t>
      </w:r>
      <w:r w:rsidRPr="00903DBA">
        <w:rPr>
          <w:highlight w:val="white"/>
        </w:rPr>
        <w:t>;</w:t>
      </w:r>
    </w:p>
    <w:p w14:paraId="52B49BCA" w14:textId="77777777" w:rsidR="00C25FEE" w:rsidRPr="00903DBA" w:rsidRDefault="00C25FEE" w:rsidP="00C25FEE">
      <w:pPr>
        <w:pStyle w:val="Code"/>
        <w:rPr>
          <w:highlight w:val="white"/>
        </w:rPr>
      </w:pPr>
      <w:r w:rsidRPr="00903DBA">
        <w:rPr>
          <w:highlight w:val="white"/>
        </w:rPr>
        <w:t xml:space="preserve">  register_rdi = (unsigned long) stream-&gt;handle;</w:t>
      </w:r>
    </w:p>
    <w:p w14:paraId="75C9805A" w14:textId="77777777" w:rsidR="00C25FEE" w:rsidRPr="00903DBA" w:rsidRDefault="00C25FEE" w:rsidP="00C25FEE">
      <w:pPr>
        <w:pStyle w:val="Code"/>
        <w:rPr>
          <w:highlight w:val="white"/>
        </w:rPr>
      </w:pPr>
      <w:r w:rsidRPr="00903DBA">
        <w:rPr>
          <w:highlight w:val="white"/>
        </w:rPr>
        <w:t xml:space="preserve">  register_rsi = (unsigned long) ptr;</w:t>
      </w:r>
    </w:p>
    <w:p w14:paraId="4E4DF315" w14:textId="77777777" w:rsidR="00C25FEE" w:rsidRPr="00903DBA" w:rsidRDefault="00C25FEE" w:rsidP="00C25FEE">
      <w:pPr>
        <w:pStyle w:val="Code"/>
        <w:rPr>
          <w:highlight w:val="white"/>
        </w:rPr>
      </w:pPr>
      <w:r w:rsidRPr="00903DBA">
        <w:rPr>
          <w:highlight w:val="white"/>
        </w:rPr>
        <w:t xml:space="preserve">  register_rdx = (unsigned long) (size * nobj);</w:t>
      </w:r>
    </w:p>
    <w:p w14:paraId="1F73462C" w14:textId="77777777" w:rsidR="00C25FEE" w:rsidRPr="00903DBA" w:rsidRDefault="00C25FEE" w:rsidP="00C25FEE">
      <w:pPr>
        <w:pStyle w:val="Code"/>
        <w:rPr>
          <w:highlight w:val="white"/>
        </w:rPr>
      </w:pPr>
      <w:r w:rsidRPr="00903DBA">
        <w:rPr>
          <w:highlight w:val="white"/>
        </w:rPr>
        <w:t xml:space="preserve">  syscall();</w:t>
      </w:r>
    </w:p>
    <w:p w14:paraId="38D93C0B" w14:textId="77777777" w:rsidR="00CD7A05" w:rsidRPr="00903DBA" w:rsidRDefault="00CD7A05" w:rsidP="00CD7A05">
      <w:pPr>
        <w:pStyle w:val="Code"/>
        <w:rPr>
          <w:highlight w:val="white"/>
        </w:rPr>
      </w:pPr>
      <w:r w:rsidRPr="00903DBA">
        <w:rPr>
          <w:highlight w:val="white"/>
        </w:rPr>
        <w:t xml:space="preserve">  return register_eax;</w:t>
      </w:r>
    </w:p>
    <w:p w14:paraId="54CBD187"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77777777" w:rsidR="00C25FEE" w:rsidRPr="00903DBA" w:rsidRDefault="00C25FEE" w:rsidP="00C25FEE">
      <w:pPr>
        <w:pStyle w:val="Code"/>
        <w:rPr>
          <w:highlight w:val="white"/>
        </w:rPr>
      </w:pP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77777777"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t xml:space="preserve">    return -1;</w:t>
      </w:r>
    </w:p>
    <w:p w14:paraId="1657F23C" w14:textId="77777777" w:rsidR="00C25FEE" w:rsidRPr="00903DBA" w:rsidRDefault="00C25FEE" w:rsidP="00C25FEE">
      <w:pPr>
        <w:pStyle w:val="Code"/>
        <w:rPr>
          <w:highlight w:val="white"/>
        </w:rPr>
      </w:pPr>
      <w:r w:rsidRPr="00903DBA">
        <w:rPr>
          <w:highlight w:val="white"/>
        </w:rPr>
        <w:t xml:space="preserve">  }</w:t>
      </w:r>
    </w:p>
    <w:p w14:paraId="46F4B63F" w14:textId="77777777" w:rsidR="00C25FEE" w:rsidRPr="00903DBA" w:rsidRDefault="00C25FEE" w:rsidP="00C25FEE">
      <w:pPr>
        <w:pStyle w:val="Code"/>
        <w:rPr>
          <w:highlight w:val="white"/>
        </w:rPr>
      </w:pPr>
      <w:r w:rsidRPr="00903DBA">
        <w:rPr>
          <w:highlight w:val="white"/>
        </w:rPr>
        <w:t>#endif</w:t>
      </w:r>
    </w:p>
    <w:p w14:paraId="35006F8C" w14:textId="77777777" w:rsidR="00C25FEE" w:rsidRPr="00903DBA" w:rsidRDefault="00C25FEE" w:rsidP="00C25FEE">
      <w:pPr>
        <w:pStyle w:val="Code"/>
        <w:rPr>
          <w:highlight w:val="white"/>
        </w:rPr>
      </w:pPr>
    </w:p>
    <w:p w14:paraId="6CC40D79" w14:textId="77777777" w:rsidR="00C25FEE" w:rsidRPr="00903DBA" w:rsidRDefault="00C25FEE" w:rsidP="00C25FEE">
      <w:pPr>
        <w:pStyle w:val="Code"/>
        <w:rPr>
          <w:highlight w:val="white"/>
        </w:rPr>
      </w:pPr>
      <w:r w:rsidRPr="00903DBA">
        <w:rPr>
          <w:highlight w:val="white"/>
        </w:rPr>
        <w:t>#ifdef __LINUX__</w:t>
      </w:r>
    </w:p>
    <w:p w14:paraId="3845BCF7" w14:textId="439D3143" w:rsidR="00C25FEE" w:rsidRPr="00903DBA" w:rsidRDefault="00C25FEE" w:rsidP="00C25FEE">
      <w:pPr>
        <w:pStyle w:val="Code"/>
        <w:rPr>
          <w:highlight w:val="white"/>
        </w:rPr>
      </w:pPr>
      <w:r w:rsidRPr="00903DBA">
        <w:rPr>
          <w:highlight w:val="white"/>
        </w:rPr>
        <w:t xml:space="preserve">  register_rax = 8;</w:t>
      </w:r>
    </w:p>
    <w:p w14:paraId="666F19AF" w14:textId="77777777" w:rsidR="00C25FEE" w:rsidRPr="00903DBA" w:rsidRDefault="00C25FEE" w:rsidP="00C25FEE">
      <w:pPr>
        <w:pStyle w:val="Code"/>
        <w:rPr>
          <w:highlight w:val="white"/>
        </w:rPr>
      </w:pPr>
      <w:r w:rsidRPr="00903DBA">
        <w:rPr>
          <w:highlight w:val="white"/>
        </w:rPr>
        <w:t xml:space="preserve">  register_rdi = (unsigned long) stream-&gt;handle;</w:t>
      </w:r>
    </w:p>
    <w:p w14:paraId="4F393321" w14:textId="77777777" w:rsidR="00C25FEE" w:rsidRPr="00903DBA" w:rsidRDefault="00C25FEE" w:rsidP="00C25FEE">
      <w:pPr>
        <w:pStyle w:val="Code"/>
        <w:rPr>
          <w:highlight w:val="white"/>
        </w:rPr>
      </w:pPr>
      <w:r w:rsidRPr="00903DBA">
        <w:rPr>
          <w:highlight w:val="white"/>
        </w:rPr>
        <w:t xml:space="preserve">  register_rsi = (unsigned long) offset;</w:t>
      </w:r>
    </w:p>
    <w:p w14:paraId="606B49AF" w14:textId="77777777" w:rsidR="00C25FEE" w:rsidRPr="00903DBA" w:rsidRDefault="00C25FEE" w:rsidP="00C25FEE">
      <w:pPr>
        <w:pStyle w:val="Code"/>
        <w:rPr>
          <w:highlight w:val="white"/>
        </w:rPr>
      </w:pPr>
      <w:r w:rsidRPr="00903DBA">
        <w:rPr>
          <w:highlight w:val="white"/>
        </w:rPr>
        <w:lastRenderedPageBreak/>
        <w:t xml:space="preserve">  register_rdx = (unsigned long) origin;</w:t>
      </w:r>
    </w:p>
    <w:p w14:paraId="0EF6B078" w14:textId="77777777" w:rsidR="00C25FEE" w:rsidRPr="00903DBA" w:rsidRDefault="00C25FEE" w:rsidP="00C25FEE">
      <w:pPr>
        <w:pStyle w:val="Code"/>
        <w:rPr>
          <w:highlight w:val="white"/>
        </w:rPr>
      </w:pPr>
      <w:r w:rsidRPr="00903DBA">
        <w:rPr>
          <w:highlight w:val="white"/>
        </w:rPr>
        <w:t xml:space="preserve">  syscall();</w:t>
      </w:r>
    </w:p>
    <w:p w14:paraId="6205467B" w14:textId="77777777" w:rsidR="00D31E6E" w:rsidRPr="00903DBA" w:rsidRDefault="00D31E6E" w:rsidP="00D31E6E">
      <w:pPr>
        <w:pStyle w:val="Code"/>
        <w:rPr>
          <w:highlight w:val="white"/>
        </w:rPr>
      </w:pPr>
      <w:r w:rsidRPr="00903DBA">
        <w:rPr>
          <w:highlight w:val="white"/>
        </w:rPr>
        <w:t xml:space="preserve">  return register_eax;</w:t>
      </w:r>
    </w:p>
    <w:p w14:paraId="33594101" w14:textId="77777777" w:rsidR="00C25FEE" w:rsidRPr="00903DBA" w:rsidRDefault="00C25FEE" w:rsidP="00C25FEE">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3CE586AA" w:rsidR="00C25FEE" w:rsidRPr="00903DBA" w:rsidRDefault="006D155F" w:rsidP="0060539D">
      <w:pPr>
        <w:pStyle w:val="Rubrik3"/>
        <w:rPr>
          <w:highlight w:val="white"/>
        </w:rPr>
      </w:pPr>
      <w:r>
        <w:rPr>
          <w:highlight w:val="white"/>
        </w:rPr>
        <w:t>File Positioning</w:t>
      </w:r>
    </w:p>
    <w:p w14:paraId="19DACC1C" w14:textId="77777777"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058130A1" w14:textId="77777777" w:rsidR="00C25FEE" w:rsidRPr="00903DBA" w:rsidRDefault="00C25FEE" w:rsidP="00C25FEE">
      <w:pPr>
        <w:pStyle w:val="Code"/>
        <w:rPr>
          <w:highlight w:val="white"/>
        </w:rPr>
      </w:pP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4A7905E0" w14:textId="77777777" w:rsidR="00C25FEE" w:rsidRPr="00903DBA" w:rsidRDefault="00C25FEE" w:rsidP="00C25FEE">
      <w:pPr>
        <w:pStyle w:val="Code"/>
        <w:rPr>
          <w:highlight w:val="white"/>
        </w:rPr>
      </w:pP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2DA2B687" w14:textId="77777777" w:rsidR="00C25FEE" w:rsidRPr="00903DBA" w:rsidRDefault="00C25FEE" w:rsidP="00C25FEE">
      <w:pPr>
        <w:pStyle w:val="Code"/>
        <w:rPr>
          <w:highlight w:val="white"/>
        </w:rPr>
      </w:pP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77777777" w:rsidR="00C25FEE" w:rsidRPr="00903DBA" w:rsidRDefault="00C25FEE" w:rsidP="00C25FEE">
      <w:pPr>
        <w:pStyle w:val="Code"/>
        <w:rPr>
          <w:highlight w:val="white"/>
        </w:rPr>
      </w:pP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11727622" w:rsidR="00C25FEE" w:rsidRPr="00903DBA" w:rsidRDefault="00424985" w:rsidP="0060539D">
      <w:pPr>
        <w:pStyle w:val="Rubrik3"/>
        <w:rPr>
          <w:highlight w:val="white"/>
        </w:rPr>
      </w:pPr>
      <w:r>
        <w:rPr>
          <w:highlight w:val="white"/>
        </w:rPr>
        <w:t>Error Messages</w:t>
      </w:r>
    </w:p>
    <w:p w14:paraId="1C1BCA2B" w14:textId="77777777"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77777777" w:rsidR="00C25FEE" w:rsidRPr="00903DBA" w:rsidRDefault="00C25FEE" w:rsidP="00C25FEE">
      <w:pPr>
        <w:pStyle w:val="Code"/>
        <w:rPr>
          <w:highlight w:val="white"/>
        </w:rPr>
      </w:pP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6EF2AB1" w:rsidR="00D62A8B" w:rsidRPr="00903DBA" w:rsidRDefault="004007C3" w:rsidP="0060539D">
      <w:pPr>
        <w:pStyle w:val="Rubrik2"/>
      </w:pPr>
      <w:bookmarkStart w:id="597" w:name="_Toc59126305"/>
      <w:r w:rsidRPr="00903DBA">
        <w:t>The Standard Library</w:t>
      </w:r>
      <w:bookmarkEnd w:id="597"/>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596"/>
    <w:p w14:paraId="6289FDFB" w14:textId="4B5A32CA" w:rsidR="003420EA" w:rsidRPr="00903DBA" w:rsidRDefault="004B0675" w:rsidP="00E65FE6">
      <w:pPr>
        <w:pStyle w:val="CodeHeader"/>
      </w:pPr>
      <w:proofErr w:type="spellStart"/>
      <w:r w:rsidRPr="00903DBA">
        <w:t>s</w:t>
      </w:r>
      <w:r w:rsidR="003420EA" w:rsidRPr="00903DBA">
        <w:t>td</w:t>
      </w:r>
      <w:r w:rsidRPr="00903DBA">
        <w:t>l</w:t>
      </w:r>
      <w:r w:rsidR="003420EA" w:rsidRPr="00903DBA">
        <w:t>ib.h</w:t>
      </w:r>
      <w:proofErr w:type="spellEnd"/>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903DBA" w:rsidRDefault="00B07509" w:rsidP="00B07509">
      <w:pPr>
        <w:pStyle w:val="Code"/>
        <w:rPr>
          <w:highlight w:val="white"/>
        </w:rPr>
      </w:pPr>
      <w:r w:rsidRPr="00903DBA">
        <w:rPr>
          <w:highlight w:val="white"/>
        </w:rPr>
        <w:t>void abort(void);</w:t>
      </w:r>
    </w:p>
    <w:p w14:paraId="0C4C9CD1" w14:textId="77777777" w:rsidR="00B07509" w:rsidRPr="00903DBA" w:rsidRDefault="00B07509" w:rsidP="00B07509">
      <w:pPr>
        <w:pStyle w:val="Code"/>
        <w:rPr>
          <w:highlight w:val="white"/>
        </w:rPr>
      </w:pPr>
      <w:r w:rsidRPr="00903DBA">
        <w:rPr>
          <w:highlight w:val="white"/>
        </w:rPr>
        <w:t>void exit(int status);</w:t>
      </w:r>
    </w:p>
    <w:p w14:paraId="7228A4A9" w14:textId="77777777" w:rsidR="00B07509" w:rsidRPr="00903DBA" w:rsidRDefault="00B07509" w:rsidP="00B07509">
      <w:pPr>
        <w:pStyle w:val="Code"/>
        <w:rPr>
          <w:highlight w:val="whit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903DBA" w:rsidRDefault="00B07509" w:rsidP="00B07509">
      <w:pPr>
        <w:pStyle w:val="Code"/>
        <w:rPr>
          <w:highlight w:val="white"/>
        </w:rPr>
      </w:pPr>
      <w:r w:rsidRPr="00903DBA">
        <w:rPr>
          <w:highlight w:val="white"/>
        </w:rPr>
        <w:t>int atexit(FUNC_PTR fcn);</w:t>
      </w:r>
    </w:p>
    <w:p w14:paraId="36C8E824" w14:textId="77777777" w:rsidR="00B07509" w:rsidRPr="00903DBA" w:rsidRDefault="00B07509" w:rsidP="00B07509">
      <w:pPr>
        <w:pStyle w:val="Code"/>
        <w:rPr>
          <w:highlight w:val="whit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903DBA" w:rsidRDefault="00B07509" w:rsidP="00B07509">
      <w:pPr>
        <w:pStyle w:val="Code"/>
        <w:rPr>
          <w:highlight w:val="white"/>
        </w:rPr>
      </w:pPr>
      <w:r w:rsidRPr="00903DBA">
        <w:rPr>
          <w:highlight w:val="white"/>
        </w:rPr>
        <w:t>} div_t;</w:t>
      </w:r>
    </w:p>
    <w:p w14:paraId="0207166B" w14:textId="77777777" w:rsidR="00B07509" w:rsidRPr="00903DBA" w:rsidRDefault="00B07509" w:rsidP="00B07509">
      <w:pPr>
        <w:pStyle w:val="Code"/>
        <w:rPr>
          <w:highlight w:val="white"/>
        </w:rPr>
      </w:pPr>
    </w:p>
    <w:p w14:paraId="64F3C968" w14:textId="77777777" w:rsidR="00B07509" w:rsidRPr="00903DBA" w:rsidRDefault="00B07509" w:rsidP="00B07509">
      <w:pPr>
        <w:pStyle w:val="Code"/>
        <w:rPr>
          <w:highlight w:val="white"/>
        </w:rPr>
      </w:pPr>
      <w:r w:rsidRPr="00903DBA">
        <w:rPr>
          <w:highlight w:val="white"/>
        </w:rPr>
        <w:t>div_t div(int num, int denum);</w:t>
      </w:r>
    </w:p>
    <w:p w14:paraId="77828002" w14:textId="77777777" w:rsidR="00B07509" w:rsidRPr="00903DBA" w:rsidRDefault="00B07509" w:rsidP="00B07509">
      <w:pPr>
        <w:pStyle w:val="Code"/>
        <w:rPr>
          <w:highlight w:val="whit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709DBA6E" w:rsidR="00B07509" w:rsidRPr="00903DBA" w:rsidRDefault="004B0675" w:rsidP="00E65FE6">
      <w:pPr>
        <w:pStyle w:val="CodeHeader"/>
      </w:pPr>
      <w:proofErr w:type="spellStart"/>
      <w:r w:rsidRPr="00903DBA">
        <w:t>s</w:t>
      </w:r>
      <w:r w:rsidR="008977FB" w:rsidRPr="00903DBA">
        <w:t>td</w:t>
      </w:r>
      <w:r w:rsidRPr="00903DBA">
        <w:t>l</w:t>
      </w:r>
      <w:r w:rsidR="008977FB" w:rsidRPr="00903DBA">
        <w:t>ib.c</w:t>
      </w:r>
      <w:proofErr w:type="spellEnd"/>
    </w:p>
    <w:p w14:paraId="5916E3AF" w14:textId="77777777" w:rsidR="00C63B16" w:rsidRPr="00903DBA" w:rsidRDefault="00C63B16" w:rsidP="00C63B16">
      <w:pPr>
        <w:pStyle w:val="Code"/>
        <w:rPr>
          <w:highlight w:val="white"/>
        </w:rPr>
      </w:pPr>
      <w:r w:rsidRPr="00903DBA">
        <w:rPr>
          <w:highlight w:val="white"/>
        </w:rPr>
        <w:lastRenderedPageBreak/>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24A5D511" w:rsidR="00292E53" w:rsidRPr="00903DBA" w:rsidRDefault="00292E53" w:rsidP="0060539D">
      <w:pPr>
        <w:pStyle w:val="Rubrik3"/>
        <w:rPr>
          <w:highlight w:val="white"/>
        </w:rPr>
      </w:pPr>
      <w:r>
        <w:rPr>
          <w:highlight w:val="white"/>
        </w:rPr>
        <w:t>Type Casting</w:t>
      </w:r>
    </w:p>
    <w:p w14:paraId="352C9709" w14:textId="3634874F" w:rsidR="00407929" w:rsidRPr="00903DBA" w:rsidRDefault="00407929" w:rsidP="00407929">
      <w:pPr>
        <w:rPr>
          <w:highlight w:val="white"/>
        </w:rPr>
      </w:pPr>
      <w:r w:rsidRPr="00903DBA">
        <w:rPr>
          <w:highlight w:val="white"/>
        </w:rPr>
        <w:t xml:space="preserve">The </w:t>
      </w:r>
      <w:r w:rsidRPr="00903DBA">
        <w:rPr>
          <w:rStyle w:val="KeyWord0"/>
          <w:highlight w:val="white"/>
        </w:rPr>
        <w:t>atoi</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2D68" w:rsidRPr="00903DBA">
        <w:rPr>
          <w:rStyle w:val="KeyWord0"/>
          <w:highlight w:val="white"/>
        </w:rPr>
        <w:t>atol</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2D68" w:rsidRPr="00903DBA">
        <w:rPr>
          <w:rStyle w:val="KeyWord0"/>
          <w:highlight w:val="white"/>
        </w:rPr>
        <w:t>strtol</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7DF6A1A0" w:rsidR="00C63B16" w:rsidRPr="00903DBA" w:rsidRDefault="0033580C" w:rsidP="0033580C">
      <w:pPr>
        <w:rPr>
          <w:highlight w:val="white"/>
        </w:rPr>
      </w:pPr>
      <w:r w:rsidRPr="00903DBA">
        <w:rPr>
          <w:highlight w:val="white"/>
        </w:rPr>
        <w:t xml:space="preserve">The </w:t>
      </w:r>
      <w:r w:rsidRPr="00903DBA">
        <w:rPr>
          <w:rStyle w:val="KeyWord0"/>
          <w:highlight w:val="white"/>
        </w:rPr>
        <w:t>strtol</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612848D7" w:rsidR="00665BD2" w:rsidRPr="00903DBA" w:rsidRDefault="009C1BF4" w:rsidP="00665BD2">
      <w:pPr>
        <w:rPr>
          <w:highlight w:val="white"/>
        </w:rPr>
      </w:pPr>
      <w:r w:rsidRPr="00903DBA">
        <w:rPr>
          <w:highlight w:val="white"/>
        </w:rPr>
        <w:t xml:space="preserve">The </w:t>
      </w:r>
      <w:r w:rsidRPr="00903DBA">
        <w:rPr>
          <w:rStyle w:val="KeyWord0"/>
          <w:highlight w:val="white"/>
        </w:rPr>
        <w:t>strtoul</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lastRenderedPageBreak/>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7ED00456" w:rsidR="00C63B16" w:rsidRPr="00903DBA" w:rsidRDefault="00801A29" w:rsidP="00801A29">
      <w:pPr>
        <w:rPr>
          <w:highlight w:val="white"/>
        </w:rPr>
      </w:pPr>
      <w:r w:rsidRPr="00903DBA">
        <w:rPr>
          <w:highlight w:val="white"/>
        </w:rPr>
        <w:t xml:space="preserve">The </w:t>
      </w:r>
      <w:r w:rsidRPr="00903DBA">
        <w:rPr>
          <w:rStyle w:val="KeyWord0"/>
          <w:highlight w:val="white"/>
        </w:rPr>
        <w:t>strtod</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7D83DBA8" w:rsidR="00C63B16" w:rsidRPr="00903DBA" w:rsidRDefault="00665BD2" w:rsidP="0060539D">
      <w:pPr>
        <w:pStyle w:val="Rubrik3"/>
        <w:rPr>
          <w:highlight w:val="white"/>
        </w:rPr>
      </w:pPr>
      <w:r>
        <w:rPr>
          <w:highlight w:val="white"/>
        </w:rPr>
        <w:t>Environment Variables</w:t>
      </w:r>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23A58A12" w:rsidR="00C63B16" w:rsidRPr="00903DBA" w:rsidRDefault="00665BD2" w:rsidP="0060539D">
      <w:pPr>
        <w:pStyle w:val="Rubrik3"/>
        <w:rPr>
          <w:highlight w:val="white"/>
        </w:rPr>
      </w:pPr>
      <w:r>
        <w:rPr>
          <w:highlight w:val="white"/>
        </w:rPr>
        <w:t>Searching</w:t>
      </w:r>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lastRenderedPageBreak/>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77777777" w:rsidR="00665BD2" w:rsidRDefault="00665BD2" w:rsidP="0060539D">
      <w:pPr>
        <w:pStyle w:val="Rubrik3"/>
        <w:rPr>
          <w:highlight w:val="white"/>
        </w:rPr>
      </w:pPr>
      <w:r>
        <w:rPr>
          <w:highlight w:val="white"/>
        </w:rPr>
        <w:t>Random Number Generation</w:t>
      </w:r>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0AF47835" w:rsidR="00C63B16" w:rsidRPr="00903DBA" w:rsidRDefault="0096149D" w:rsidP="0060539D">
      <w:pPr>
        <w:pStyle w:val="Rubrik3"/>
        <w:rPr>
          <w:highlight w:val="white"/>
        </w:rPr>
      </w:pPr>
      <w:r>
        <w:rPr>
          <w:highlight w:val="white"/>
        </w:rPr>
        <w:t>Abortion and Exit</w:t>
      </w:r>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903DBA" w:rsidRDefault="0096149D" w:rsidP="0096149D">
      <w:pPr>
        <w:pStyle w:val="Code"/>
        <w:rPr>
          <w:highlight w:val="white"/>
        </w:rPr>
      </w:pPr>
      <w:r w:rsidRPr="00903DBA">
        <w:rPr>
          <w:highlight w:val="white"/>
        </w:rPr>
        <w:t xml:space="preserve">  register_ah = 0x4Cs;</w:t>
      </w:r>
    </w:p>
    <w:p w14:paraId="25319F86" w14:textId="77777777" w:rsidR="0096149D" w:rsidRPr="00903DBA" w:rsidRDefault="0096149D" w:rsidP="0096149D">
      <w:pPr>
        <w:pStyle w:val="Code"/>
        <w:rPr>
          <w:highlight w:val="white"/>
        </w:rPr>
      </w:pPr>
      <w:r w:rsidRPr="00903DBA">
        <w:rPr>
          <w:highlight w:val="white"/>
        </w:rPr>
        <w:t xml:space="preserve">  register_al = -1s;</w:t>
      </w:r>
    </w:p>
    <w:p w14:paraId="7BC19EC9" w14:textId="77777777" w:rsidR="0096149D" w:rsidRPr="00903DBA" w:rsidRDefault="0096149D" w:rsidP="0096149D">
      <w:pPr>
        <w:pStyle w:val="Code"/>
        <w:rPr>
          <w:highlight w:val="white"/>
        </w:rPr>
      </w:pPr>
      <w:r w:rsidRPr="00903DBA">
        <w:rPr>
          <w:highlight w:val="white"/>
        </w:rPr>
        <w:t xml:space="preserve">  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lastRenderedPageBreak/>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903DBA" w:rsidRDefault="00C63B16" w:rsidP="00C63B16">
      <w:pPr>
        <w:pStyle w:val="Code"/>
        <w:rPr>
          <w:highlight w:val="white"/>
        </w:rPr>
      </w:pPr>
      <w:r w:rsidRPr="00903DBA">
        <w:rPr>
          <w:highlight w:val="white"/>
        </w:rPr>
        <w:t>int atexit(FUNC_PTR fcn) {</w:t>
      </w:r>
    </w:p>
    <w:p w14:paraId="046FEFDA" w14:textId="77777777" w:rsidR="00C63B16" w:rsidRPr="00903DBA" w:rsidRDefault="00C63B16" w:rsidP="00C63B16">
      <w:pPr>
        <w:pStyle w:val="Code"/>
        <w:rPr>
          <w:highlight w:val="white"/>
        </w:rPr>
      </w:pPr>
      <w:r w:rsidRPr="00903DBA">
        <w:rPr>
          <w:highlight w:val="white"/>
        </w:rPr>
        <w:t xml:space="preserve">  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903DBA" w:rsidRDefault="00C63B16" w:rsidP="00C63B16">
      <w:pPr>
        <w:pStyle w:val="Code"/>
        <w:rPr>
          <w:highlight w:val="white"/>
        </w:rPr>
      </w:pPr>
      <w:r w:rsidRPr="00903DBA">
        <w:rPr>
          <w:highlight w:val="white"/>
        </w:rPr>
        <w:t>#endif</w:t>
      </w:r>
    </w:p>
    <w:p w14:paraId="75953522" w14:textId="77777777" w:rsidR="00C63B16" w:rsidRPr="00903DBA" w:rsidRDefault="00C63B16" w:rsidP="00C63B16">
      <w:pPr>
        <w:pStyle w:val="Code"/>
        <w:rPr>
          <w:highlight w:val="white"/>
        </w:rPr>
      </w:pPr>
    </w:p>
    <w:p w14:paraId="78244984" w14:textId="77777777" w:rsidR="00C63B16" w:rsidRPr="00903DBA" w:rsidRDefault="00C63B16" w:rsidP="00C63B16">
      <w:pPr>
        <w:pStyle w:val="Code"/>
        <w:rPr>
          <w:highlight w:val="white"/>
        </w:rPr>
      </w:pPr>
      <w:r w:rsidRPr="00903DBA">
        <w:rPr>
          <w:highlight w:val="white"/>
        </w:rPr>
        <w:t>#ifdef __LINUX__</w:t>
      </w:r>
    </w:p>
    <w:p w14:paraId="23254A03" w14:textId="77777777" w:rsidR="00C63B16" w:rsidRPr="00903DBA" w:rsidRDefault="00C63B16" w:rsidP="00C63B16">
      <w:pPr>
        <w:pStyle w:val="Code"/>
        <w:rPr>
          <w:highlight w:val="white"/>
        </w:rPr>
      </w:pPr>
      <w:r w:rsidRPr="00903DBA">
        <w:rPr>
          <w:highlight w:val="white"/>
        </w:rPr>
        <w:t xml:space="preserve">  register_rax = 60L;</w:t>
      </w:r>
    </w:p>
    <w:p w14:paraId="68950EB5" w14:textId="77777777" w:rsidR="00C63B16" w:rsidRPr="00903DBA" w:rsidRDefault="00C63B16" w:rsidP="00C63B16">
      <w:pPr>
        <w:pStyle w:val="Code"/>
        <w:rPr>
          <w:highlight w:val="white"/>
        </w:rPr>
      </w:pPr>
      <w:r w:rsidRPr="00903DBA">
        <w:rPr>
          <w:highlight w:val="white"/>
        </w:rPr>
        <w:t xml:space="preserve">  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7FF6E76F" w:rsidR="00C63B16" w:rsidRPr="00903DBA" w:rsidRDefault="00C9020A" w:rsidP="0060539D">
      <w:pPr>
        <w:pStyle w:val="Rubrik3"/>
        <w:rPr>
          <w:highlight w:val="white"/>
        </w:rPr>
      </w:pPr>
      <w:r>
        <w:rPr>
          <w:highlight w:val="white"/>
        </w:rPr>
        <w:t>Sorting</w:t>
      </w:r>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lastRenderedPageBreak/>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3E482079" w:rsidR="00714049" w:rsidRPr="00903DBA" w:rsidRDefault="00C9020A" w:rsidP="0060539D">
      <w:pPr>
        <w:pStyle w:val="Rubrik3"/>
        <w:rPr>
          <w:highlight w:val="white"/>
        </w:rPr>
      </w:pPr>
      <w:r>
        <w:rPr>
          <w:highlight w:val="white"/>
        </w:rPr>
        <w:t>Absolute Values</w:t>
      </w:r>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3872DB28" w:rsidR="00C63B16" w:rsidRPr="00903DBA" w:rsidRDefault="00C9020A" w:rsidP="0060539D">
      <w:pPr>
        <w:pStyle w:val="Rubrik3"/>
        <w:rPr>
          <w:highlight w:val="white"/>
        </w:rPr>
      </w:pPr>
      <w:r>
        <w:rPr>
          <w:highlight w:val="white"/>
        </w:rPr>
        <w:t>Division and Modulo</w:t>
      </w:r>
    </w:p>
    <w:p w14:paraId="176A14BE" w14:textId="77777777" w:rsidR="00C63B16" w:rsidRPr="00903DBA" w:rsidRDefault="00C63B16" w:rsidP="00C63B16">
      <w:pPr>
        <w:pStyle w:val="Code"/>
        <w:rPr>
          <w:highlight w:val="white"/>
        </w:rPr>
      </w:pPr>
      <w:r w:rsidRPr="00903DBA">
        <w:rPr>
          <w:highlight w:val="white"/>
        </w:rPr>
        <w:t>div_t div(int num, int denum) {</w:t>
      </w:r>
    </w:p>
    <w:p w14:paraId="5BAA77B1" w14:textId="77777777" w:rsidR="00C63B16" w:rsidRPr="00903DBA" w:rsidRDefault="00C63B16" w:rsidP="00C63B16">
      <w:pPr>
        <w:pStyle w:val="Code"/>
        <w:rPr>
          <w:highlight w:val="white"/>
        </w:rPr>
      </w:pPr>
      <w:r w:rsidRPr="00903DBA">
        <w:rPr>
          <w:highlight w:val="white"/>
        </w:rPr>
        <w:t xml:space="preserve">  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47312408" w:rsidR="00C71817" w:rsidRDefault="00C71817" w:rsidP="0060539D">
      <w:pPr>
        <w:pStyle w:val="Rubrik3"/>
      </w:pPr>
      <w:bookmarkStart w:id="598" w:name="_Toc59126306"/>
      <w:r>
        <w:lastRenderedPageBreak/>
        <w:t>Dynamic Memory Management</w:t>
      </w:r>
    </w:p>
    <w:p w14:paraId="2332CA91" w14:textId="77777777" w:rsidR="00C71817" w:rsidRPr="00C71817" w:rsidRDefault="00C71817" w:rsidP="00C71817"/>
    <w:p w14:paraId="49B8A31E" w14:textId="031626CB" w:rsidR="00D62A8B" w:rsidRPr="00903DBA" w:rsidRDefault="00966D02" w:rsidP="0060539D">
      <w:pPr>
        <w:pStyle w:val="Rubrik2"/>
      </w:pPr>
      <w:r w:rsidRPr="00903DBA">
        <w:t>T</w:t>
      </w:r>
      <w:r w:rsidR="00D62A8B" w:rsidRPr="00903DBA">
        <w:t>ime</w:t>
      </w:r>
      <w:bookmarkEnd w:id="598"/>
    </w:p>
    <w:p w14:paraId="4B568326" w14:textId="26EBB4A4" w:rsidR="00487292" w:rsidRPr="00903DBA" w:rsidRDefault="004B0675" w:rsidP="00E65FE6">
      <w:pPr>
        <w:pStyle w:val="CodeHeader"/>
      </w:pPr>
      <w:proofErr w:type="spellStart"/>
      <w:r w:rsidRPr="00903DBA">
        <w:t>t</w:t>
      </w:r>
      <w:r w:rsidR="00487292" w:rsidRPr="00903DBA">
        <w:t>ime</w:t>
      </w:r>
      <w:r w:rsidR="00966D02" w:rsidRPr="00903DBA">
        <w:t>.h</w:t>
      </w:r>
      <w:proofErr w:type="spellEnd"/>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7F2B8036" w:rsidR="003211B0" w:rsidRPr="00903DBA" w:rsidRDefault="004B0675" w:rsidP="00E65FE6">
      <w:pPr>
        <w:pStyle w:val="CodeHeader"/>
      </w:pPr>
      <w:proofErr w:type="spellStart"/>
      <w:r w:rsidRPr="00903DBA">
        <w:t>t</w:t>
      </w:r>
      <w:r w:rsidR="003211B0" w:rsidRPr="00903DBA">
        <w:t>ime.c</w:t>
      </w:r>
      <w:proofErr w:type="spellEnd"/>
    </w:p>
    <w:p w14:paraId="4B114367" w14:textId="77777777" w:rsidR="00FE02C9" w:rsidRPr="00FE02C9" w:rsidRDefault="00FE02C9" w:rsidP="00FE02C9">
      <w:pPr>
        <w:pStyle w:val="Code"/>
        <w:rPr>
          <w:highlight w:val="white"/>
        </w:rPr>
      </w:pPr>
      <w:bookmarkStart w:id="599" w:name="_Ref54018755"/>
      <w:bookmarkStart w:id="600"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77777777" w:rsidR="00FE02C9" w:rsidRPr="00FE02C9" w:rsidRDefault="00FE02C9" w:rsidP="00FE02C9">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lastRenderedPageBreak/>
        <w:t>}</w:t>
      </w:r>
    </w:p>
    <w:p w14:paraId="20C8A40B" w14:textId="0305A8FB" w:rsidR="00E77B17" w:rsidRDefault="00424985" w:rsidP="0060539D">
      <w:pPr>
        <w:pStyle w:val="Rubrik3"/>
        <w:rPr>
          <w:highlight w:val="white"/>
        </w:rPr>
      </w:pPr>
      <w:r>
        <w:rPr>
          <w:highlight w:val="white"/>
        </w:rPr>
        <w:t>Obtaining Time</w:t>
      </w:r>
    </w:p>
    <w:p w14:paraId="0B3063D4" w14:textId="7C785669" w:rsidR="00D860B7" w:rsidRPr="00D860B7" w:rsidRDefault="00D860B7" w:rsidP="00D860B7">
      <w:pPr>
        <w:rPr>
          <w:highlight w:val="white"/>
        </w:rPr>
      </w:pPr>
      <w:r>
        <w:rPr>
          <w:highlight w:val="white"/>
        </w:rPr>
        <w:t xml:space="preserve">The </w:t>
      </w:r>
      <w:r w:rsidRPr="00D860B7">
        <w:rPr>
          <w:rStyle w:val="KeyWord0"/>
          <w:highlight w:val="white"/>
        </w:rPr>
        <w:t>time</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0C013B" w:rsidRDefault="000C013B" w:rsidP="000C013B">
      <w:pPr>
        <w:pStyle w:val="Code"/>
        <w:rPr>
          <w:highlight w:val="white"/>
        </w:rPr>
      </w:pPr>
      <w:r w:rsidRPr="000C013B">
        <w:rPr>
          <w:highlight w:val="white"/>
        </w:rPr>
        <w:t>#ifdef __LINUX__</w:t>
      </w:r>
    </w:p>
    <w:p w14:paraId="3A4AEB2D" w14:textId="77777777" w:rsidR="000C013B" w:rsidRPr="000C013B" w:rsidRDefault="000C013B" w:rsidP="000C013B">
      <w:pPr>
        <w:pStyle w:val="Code"/>
        <w:rPr>
          <w:highlight w:val="white"/>
        </w:rPr>
      </w:pPr>
      <w:r w:rsidRPr="000C013B">
        <w:rPr>
          <w:highlight w:val="white"/>
        </w:rPr>
        <w:t xml:space="preserve">  register_rax = 201L;</w:t>
      </w:r>
    </w:p>
    <w:p w14:paraId="672CE4E7" w14:textId="77777777" w:rsidR="000C013B" w:rsidRPr="000C013B" w:rsidRDefault="000C013B" w:rsidP="000C013B">
      <w:pPr>
        <w:pStyle w:val="Code"/>
        <w:rPr>
          <w:highlight w:val="white"/>
        </w:rPr>
      </w:pPr>
      <w:r w:rsidRPr="000C013B">
        <w:rPr>
          <w:highlight w:val="white"/>
        </w:rPr>
        <w:t xml:space="preserve">  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lastRenderedPageBreak/>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59F5C726"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Pr="00770ED4">
        <w:rPr>
          <w:rStyle w:val="KeyWord0"/>
          <w:highlight w:val="white"/>
        </w:rPr>
        <w:t>mktime</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5BC7E673" w:rsidR="00185DE8" w:rsidRPr="00185DE8" w:rsidRDefault="00A42731" w:rsidP="00A42731">
      <w:pPr>
        <w:rPr>
          <w:highlight w:val="white"/>
        </w:rPr>
      </w:pPr>
      <w:r>
        <w:rPr>
          <w:highlight w:val="white"/>
        </w:rPr>
        <w:t xml:space="preserve">The </w:t>
      </w:r>
      <w:r w:rsidRPr="00084D03">
        <w:rPr>
          <w:rStyle w:val="KeyWord0"/>
          <w:highlight w:val="white"/>
        </w:rPr>
        <w:t>mktime</w:t>
      </w:r>
      <w:r>
        <w:rPr>
          <w:highlight w:val="white"/>
        </w:rPr>
        <w:t xml:space="preserve"> function calculates the number of seconds from January 1, 1970, given the date and time in the </w:t>
      </w:r>
      <w:r w:rsidRPr="00A42731">
        <w:rPr>
          <w:rStyle w:val="KeyWord0"/>
          <w:highlight w:val="white"/>
        </w:rPr>
        <w:t>tm</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 xml:space="preserve">Remember that the </w:t>
      </w:r>
      <w:proofErr w:type="spellStart"/>
      <w:r>
        <w:rPr>
          <w:highlight w:val="white"/>
        </w:rPr>
        <w:t>tm_year</w:t>
      </w:r>
      <w:proofErr w:type="spellEnd"/>
      <w:r>
        <w:rPr>
          <w:highlight w:val="white"/>
        </w:rPr>
        <w:t xml:space="preserve">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048F34BB" w:rsidR="00185DE8" w:rsidRPr="00185DE8" w:rsidRDefault="007979F4" w:rsidP="007979F4">
      <w:pPr>
        <w:rPr>
          <w:highlight w:val="white"/>
        </w:rPr>
      </w:pPr>
      <w:r>
        <w:rPr>
          <w:highlight w:val="white"/>
        </w:rPr>
        <w:t xml:space="preserve">The </w:t>
      </w:r>
      <w:r w:rsidRPr="007979F4">
        <w:rPr>
          <w:rStyle w:val="KeyWord0"/>
          <w:highlight w:val="white"/>
        </w:rPr>
        <w:t>gmtime</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B462E5" w:rsidRPr="00B462E5">
        <w:rPr>
          <w:rStyle w:val="KeyWord0"/>
          <w:highlight w:val="white"/>
        </w:rPr>
        <w:t>g_timeStruct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lastRenderedPageBreak/>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w:t>
      </w:r>
      <w:proofErr w:type="gramStart"/>
      <w:r w:rsidR="002846DA">
        <w:rPr>
          <w:highlight w:val="white"/>
        </w:rPr>
        <w:t>as long as</w:t>
      </w:r>
      <w:proofErr w:type="gramEnd"/>
      <w:r w:rsidR="002846DA">
        <w:rPr>
          <w:highlight w:val="white"/>
        </w:rPr>
        <w:t xml:space="preserve">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0FD934BC" w:rsidR="000E2DEF" w:rsidRPr="000E2DEF" w:rsidRDefault="00F41A32" w:rsidP="00F41A32">
      <w:pPr>
        <w:rPr>
          <w:highlight w:val="white"/>
        </w:rPr>
      </w:pPr>
      <w:r>
        <w:rPr>
          <w:highlight w:val="white"/>
        </w:rPr>
        <w:lastRenderedPageBreak/>
        <w:t xml:space="preserve">The </w:t>
      </w:r>
      <w:r w:rsidRPr="00F41A32">
        <w:rPr>
          <w:rStyle w:val="KeyWord0"/>
          <w:highlight w:val="white"/>
        </w:rPr>
        <w:t>localtime</w:t>
      </w:r>
      <w:r>
        <w:rPr>
          <w:highlight w:val="white"/>
        </w:rPr>
        <w:t xml:space="preserve"> function returns </w:t>
      </w:r>
      <w:r w:rsidR="004766A0">
        <w:rPr>
          <w:highlight w:val="white"/>
        </w:rPr>
        <w:t xml:space="preserve">a pointer to the tm structure in the same way as </w:t>
      </w:r>
      <w:r w:rsidR="004766A0" w:rsidRPr="006057A1">
        <w:rPr>
          <w:rStyle w:val="KeyWord0"/>
          <w:highlight w:val="white"/>
        </w:rPr>
        <w:t>gmtime</w:t>
      </w:r>
      <w:r w:rsidR="004766A0">
        <w:rPr>
          <w:highlight w:val="white"/>
        </w:rPr>
        <w:t xml:space="preserve"> above. The difference is that </w:t>
      </w:r>
      <w:r w:rsidR="004766A0" w:rsidRPr="006057A1">
        <w:rPr>
          <w:rStyle w:val="KeyWord0"/>
          <w:highlight w:val="white"/>
        </w:rPr>
        <w:t>localtime</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06C4923A" w:rsidR="000E2DEF" w:rsidRPr="000E2DEF" w:rsidRDefault="00CD78FD" w:rsidP="00CD78FD">
      <w:pPr>
        <w:rPr>
          <w:highlight w:val="white"/>
        </w:rPr>
      </w:pPr>
      <w:r>
        <w:rPr>
          <w:highlight w:val="white"/>
        </w:rPr>
        <w:t xml:space="preserve">When the time is modified </w:t>
      </w:r>
      <w:proofErr w:type="gramStart"/>
      <w:r>
        <w:rPr>
          <w:highlight w:val="white"/>
        </w:rPr>
        <w:t>with regard to</w:t>
      </w:r>
      <w:proofErr w:type="gramEnd"/>
      <w:r>
        <w:rPr>
          <w:highlight w:val="white"/>
        </w:rPr>
        <w:t xml:space="preserve"> </w:t>
      </w:r>
      <w:proofErr w:type="spellStart"/>
      <w:r>
        <w:rPr>
          <w:highlight w:val="white"/>
        </w:rPr>
        <w:t>anpotential</w:t>
      </w:r>
      <w:proofErr w:type="spellEnd"/>
      <w:r>
        <w:rPr>
          <w:highlight w:val="white"/>
        </w:rPr>
        <w:t xml:space="preserve"> time difference, </w:t>
      </w:r>
      <w:proofErr w:type="spellStart"/>
      <w:r>
        <w:rPr>
          <w:highlight w:val="white"/>
        </w:rPr>
        <w:t>weFinally</w:t>
      </w:r>
      <w:proofErr w:type="spellEnd"/>
      <w:r>
        <w:rPr>
          <w:highlight w:val="white"/>
        </w:rPr>
        <w:t xml:space="preserve">, we call </w:t>
      </w:r>
      <w:r w:rsidRPr="00CD78FD">
        <w:rPr>
          <w:rStyle w:val="KeyWord0"/>
          <w:highlight w:val="white"/>
        </w:rPr>
        <w:t>gmtime</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53ED7FF" w:rsidR="00185DE8" w:rsidRPr="00185DE8" w:rsidRDefault="009443A1" w:rsidP="009443A1">
      <w:pPr>
        <w:rPr>
          <w:highlight w:val="white"/>
        </w:rPr>
      </w:pPr>
      <w:r>
        <w:rPr>
          <w:highlight w:val="white"/>
        </w:rPr>
        <w:t xml:space="preserve">The </w:t>
      </w:r>
      <w:r w:rsidRPr="009443A1">
        <w:rPr>
          <w:rStyle w:val="KeyWord0"/>
          <w:highlight w:val="white"/>
        </w:rPr>
        <w:t>difftime</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3C7009A9" w:rsidR="00E77B17" w:rsidRPr="00903DBA" w:rsidRDefault="00BF2A54" w:rsidP="0060539D">
      <w:pPr>
        <w:pStyle w:val="Rubrik3"/>
        <w:rPr>
          <w:highlight w:val="white"/>
        </w:rPr>
      </w:pPr>
      <w:r>
        <w:rPr>
          <w:highlight w:val="white"/>
        </w:rPr>
        <w:t>Time Formatting</w:t>
      </w:r>
    </w:p>
    <w:p w14:paraId="32EAEE27" w14:textId="71B6E4FD" w:rsidR="00940D87" w:rsidRDefault="00940D87" w:rsidP="00940D87">
      <w:pPr>
        <w:rPr>
          <w:highlight w:val="white"/>
        </w:rPr>
      </w:pPr>
      <w:r>
        <w:rPr>
          <w:highlight w:val="white"/>
        </w:rPr>
        <w:t xml:space="preserve">The </w:t>
      </w:r>
      <w:r w:rsidRPr="00940D87">
        <w:rPr>
          <w:rStyle w:val="KeyWord0"/>
          <w:highlight w:val="white"/>
        </w:rPr>
        <w:t>asctime</w:t>
      </w:r>
      <w:r>
        <w:rPr>
          <w:highlight w:val="white"/>
        </w:rPr>
        <w:t xml:space="preserve"> and </w:t>
      </w:r>
      <w:r w:rsidRPr="00940D87">
        <w:rPr>
          <w:rStyle w:val="KeyWord0"/>
          <w:highlight w:val="white"/>
        </w:rPr>
        <w:t>ctime</w:t>
      </w:r>
      <w:r>
        <w:rPr>
          <w:highlight w:val="white"/>
        </w:rPr>
        <w:t xml:space="preserve"> function below returns a string holding a time, we need the static global string </w:t>
      </w:r>
      <w:r w:rsidRPr="00940D87">
        <w:rPr>
          <w:rStyle w:val="KeyWord0"/>
          <w:highlight w:val="white"/>
        </w:rPr>
        <w:t>g_timeString</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496583CF" w:rsidR="00FC2086" w:rsidRDefault="000E6999" w:rsidP="00FC2086">
      <w:pPr>
        <w:rPr>
          <w:highlight w:val="white"/>
        </w:rPr>
      </w:pPr>
      <w:r>
        <w:rPr>
          <w:highlight w:val="white"/>
        </w:rPr>
        <w:t xml:space="preserve">For the </w:t>
      </w:r>
      <w:r w:rsidR="00FC2086" w:rsidRPr="00940D87">
        <w:rPr>
          <w:rStyle w:val="KeyWord0"/>
          <w:highlight w:val="white"/>
        </w:rPr>
        <w:t>asctime</w:t>
      </w:r>
      <w:r>
        <w:rPr>
          <w:highlight w:val="white"/>
        </w:rPr>
        <w:t xml:space="preserve">, </w:t>
      </w:r>
      <w:r w:rsidR="00FC2086" w:rsidRPr="00940D87">
        <w:rPr>
          <w:rStyle w:val="KeyWord0"/>
          <w:highlight w:val="white"/>
        </w:rPr>
        <w:t>ctime</w:t>
      </w:r>
      <w:r>
        <w:rPr>
          <w:highlight w:val="white"/>
        </w:rPr>
        <w:t xml:space="preserve">, and </w:t>
      </w:r>
      <w:r w:rsidRPr="000E6999">
        <w:rPr>
          <w:rStyle w:val="KeyWord0"/>
          <w:highlight w:val="white"/>
        </w:rPr>
        <w:t>strftime</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3152BA81" w:rsidR="00185DE8" w:rsidRPr="00185DE8" w:rsidRDefault="0033520A" w:rsidP="0033520A">
      <w:pPr>
        <w:rPr>
          <w:highlight w:val="white"/>
        </w:rPr>
      </w:pPr>
      <w:r>
        <w:rPr>
          <w:highlight w:val="white"/>
        </w:rPr>
        <w:t xml:space="preserve">The </w:t>
      </w:r>
      <w:r w:rsidRPr="0033520A">
        <w:rPr>
          <w:rStyle w:val="KeyWord0"/>
          <w:highlight w:val="white"/>
        </w:rPr>
        <w:t>asctime</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2A34F8" w:rsidRPr="002A34F8">
        <w:rPr>
          <w:rStyle w:val="KeyWord0"/>
          <w:highlight w:val="white"/>
        </w:rPr>
        <w:t>tm</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lastRenderedPageBreak/>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1C7BFAED" w:rsidR="00BE089B" w:rsidRPr="00BE089B" w:rsidRDefault="0074435A" w:rsidP="0074435A">
      <w:pPr>
        <w:rPr>
          <w:highlight w:val="white"/>
        </w:rPr>
      </w:pPr>
      <w:r>
        <w:rPr>
          <w:highlight w:val="white"/>
        </w:rPr>
        <w:t xml:space="preserve">We call </w:t>
      </w:r>
      <w:r w:rsidRPr="0074435A">
        <w:rPr>
          <w:rStyle w:val="KeyWord0"/>
          <w:highlight w:val="white"/>
        </w:rPr>
        <w:t>sprintf</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611F3EEB" w:rsidR="00151344" w:rsidRPr="00185DE8" w:rsidRDefault="00151344" w:rsidP="00151344">
      <w:pPr>
        <w:rPr>
          <w:highlight w:val="white"/>
        </w:rPr>
      </w:pPr>
      <w:r>
        <w:rPr>
          <w:highlight w:val="white"/>
        </w:rPr>
        <w:t xml:space="preserve">The </w:t>
      </w:r>
      <w:r>
        <w:rPr>
          <w:rStyle w:val="KeyWord0"/>
          <w:highlight w:val="white"/>
        </w:rPr>
        <w:t>c</w:t>
      </w:r>
      <w:r w:rsidRPr="0033520A">
        <w:rPr>
          <w:rStyle w:val="KeyWord0"/>
          <w:highlight w:val="white"/>
        </w:rPr>
        <w:t>time</w:t>
      </w:r>
      <w:r>
        <w:rPr>
          <w:highlight w:val="white"/>
        </w:rPr>
        <w:t xml:space="preserve"> function does also returns a string with the given time in the format “Mon Jan 1 01:02:03 1970”. The difference between </w:t>
      </w:r>
      <w:r w:rsidRPr="003A5252">
        <w:rPr>
          <w:rStyle w:val="KeyWord0"/>
          <w:highlight w:val="white"/>
        </w:rPr>
        <w:t>asctime</w:t>
      </w:r>
      <w:r>
        <w:rPr>
          <w:highlight w:val="white"/>
        </w:rPr>
        <w:t xml:space="preserve"> above is that the time is given with the </w:t>
      </w:r>
      <w:r w:rsidRPr="003A5252">
        <w:rPr>
          <w:rStyle w:val="KeyWord0"/>
          <w:highlight w:val="white"/>
        </w:rPr>
        <w:t>time_t</w:t>
      </w:r>
      <w:r>
        <w:rPr>
          <w:highlight w:val="white"/>
        </w:rPr>
        <w:t xml:space="preserve"> type, the number of seconds from January 1, 1970, instead of the </w:t>
      </w:r>
      <w:r w:rsidRPr="003A5252">
        <w:rPr>
          <w:rStyle w:val="KeyWord0"/>
          <w:highlight w:val="white"/>
        </w:rPr>
        <w:t>tm</w:t>
      </w:r>
      <w:r>
        <w:rPr>
          <w:highlight w:val="white"/>
        </w:rPr>
        <w:t xml:space="preserve"> structure. We simply call </w:t>
      </w:r>
      <w:r w:rsidRPr="00151344">
        <w:rPr>
          <w:rStyle w:val="KeyWord0"/>
          <w:highlight w:val="white"/>
        </w:rPr>
        <w:t>localtime</w:t>
      </w:r>
      <w:r>
        <w:rPr>
          <w:highlight w:val="white"/>
        </w:rPr>
        <w:t xml:space="preserve"> to receive the time on the struct </w:t>
      </w:r>
      <w:r w:rsidRPr="00151344">
        <w:rPr>
          <w:rStyle w:val="KeyWord0"/>
          <w:highlight w:val="white"/>
        </w:rPr>
        <w:t>tm</w:t>
      </w:r>
      <w:r>
        <w:rPr>
          <w:highlight w:val="white"/>
        </w:rPr>
        <w:t xml:space="preserve"> form</w:t>
      </w:r>
      <w:r w:rsidR="00914735">
        <w:rPr>
          <w:highlight w:val="white"/>
        </w:rPr>
        <w:t xml:space="preserve">, and </w:t>
      </w:r>
      <w:r w:rsidR="00914735" w:rsidRPr="00914735">
        <w:rPr>
          <w:rStyle w:val="KeyWord0"/>
          <w:highlight w:val="white"/>
        </w:rPr>
        <w:t>asctime</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77777777" w:rsidR="00A57FA6" w:rsidRDefault="00014D06" w:rsidP="00014D06">
      <w:pPr>
        <w:rPr>
          <w:highlight w:val="white"/>
        </w:rPr>
      </w:pPr>
      <w:r>
        <w:rPr>
          <w:highlight w:val="white"/>
        </w:rPr>
        <w:t xml:space="preserve">The </w:t>
      </w:r>
      <w:r w:rsidRPr="00014D06">
        <w:rPr>
          <w:rStyle w:val="KeyWord0"/>
          <w:highlight w:val="white"/>
        </w:rPr>
        <w:t>strftime</w:t>
      </w:r>
      <w:r>
        <w:rPr>
          <w:highlight w:val="white"/>
        </w:rPr>
        <w:t xml:space="preserve"> function formats the text of date and time</w:t>
      </w:r>
      <w:r w:rsidR="00A57FA6">
        <w:rPr>
          <w:highlight w:val="white"/>
        </w:rPr>
        <w:t xml:space="preserve"> with codes in accordance with the following table.</w:t>
      </w:r>
    </w:p>
    <w:tbl>
      <w:tblPr>
        <w:tblStyle w:val="Tabellrutnt"/>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lastRenderedPageBreak/>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6F0B2504" w:rsidR="00151344" w:rsidRDefault="00014D06" w:rsidP="00014D06">
      <w:pPr>
        <w:rPr>
          <w:highlight w:val="white"/>
        </w:rPr>
      </w:pPr>
      <w:r>
        <w:rPr>
          <w:highlight w:val="white"/>
        </w:rPr>
        <w:t xml:space="preserve">The </w:t>
      </w:r>
      <w:r w:rsidRPr="00014D06">
        <w:rPr>
          <w:rStyle w:val="KeyWord0"/>
          <w:highlight w:val="white"/>
        </w:rPr>
        <w:t>s</w:t>
      </w:r>
      <w:r>
        <w:rPr>
          <w:highlight w:val="white"/>
        </w:rPr>
        <w:t xml:space="preserve"> parameter holds the final text, </w:t>
      </w:r>
      <w:r w:rsidRPr="0004691E">
        <w:rPr>
          <w:rStyle w:val="KeyWord0"/>
          <w:highlight w:val="white"/>
        </w:rPr>
        <w:t>smax</w:t>
      </w:r>
      <w:r>
        <w:rPr>
          <w:highlight w:val="white"/>
        </w:rPr>
        <w:t xml:space="preserve"> is the </w:t>
      </w:r>
      <w:r w:rsidR="0004691E">
        <w:rPr>
          <w:highlight w:val="white"/>
        </w:rPr>
        <w:t xml:space="preserve">allowed maximal length of </w:t>
      </w:r>
      <w:r w:rsidR="0004691E" w:rsidRPr="0004691E">
        <w:rPr>
          <w:rStyle w:val="KeyWord0"/>
          <w:highlight w:val="white"/>
        </w:rPr>
        <w:t>s</w:t>
      </w:r>
      <w:r w:rsidR="0004691E">
        <w:rPr>
          <w:highlight w:val="white"/>
        </w:rPr>
        <w:t xml:space="preserve">, </w:t>
      </w:r>
      <w:r w:rsidR="0004691E" w:rsidRPr="0004691E">
        <w:rPr>
          <w:rStyle w:val="KeyWord0"/>
          <w:highlight w:val="white"/>
        </w:rPr>
        <w:t>fmt</w:t>
      </w:r>
      <w:r w:rsidR="0004691E">
        <w:rPr>
          <w:highlight w:val="white"/>
        </w:rPr>
        <w:t xml:space="preserve"> holds the format text, and </w:t>
      </w:r>
      <w:r w:rsidR="0004691E" w:rsidRPr="0004691E">
        <w:rPr>
          <w:rStyle w:val="KeyWord0"/>
          <w:highlight w:val="white"/>
        </w:rPr>
        <w:t>tp</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w:t>
      </w:r>
      <w:proofErr w:type="gramStart"/>
      <w:r>
        <w:rPr>
          <w:highlight w:val="white"/>
        </w:rPr>
        <w:t>settings, if</w:t>
      </w:r>
      <w:proofErr w:type="gramEnd"/>
      <w:r>
        <w:rPr>
          <w:highlight w:val="white"/>
        </w:rPr>
        <w:t xml:space="preserve">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20272540" w:rsidR="001236A8" w:rsidRPr="00783A3A" w:rsidRDefault="001236A8" w:rsidP="001236A8">
      <w:pPr>
        <w:rPr>
          <w:highlight w:val="white"/>
        </w:rPr>
      </w:pPr>
      <w:r>
        <w:rPr>
          <w:highlight w:val="white"/>
        </w:rPr>
        <w:t xml:space="preserve">We begin by clearing the </w:t>
      </w:r>
      <w:r w:rsidR="0011344A">
        <w:rPr>
          <w:rStyle w:val="KeyWord0"/>
          <w:highlight w:val="white"/>
        </w:rPr>
        <w:t>result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422FBAF8" w:rsidR="008F5372" w:rsidRPr="00783A3A" w:rsidRDefault="008F5372" w:rsidP="00594480">
      <w:pPr>
        <w:rPr>
          <w:highlight w:val="white"/>
        </w:rPr>
      </w:pPr>
      <w:r>
        <w:rPr>
          <w:highlight w:val="white"/>
        </w:rPr>
        <w:t xml:space="preserve">Remember that the </w:t>
      </w:r>
      <w:r w:rsidRPr="00594480">
        <w:rPr>
          <w:rStyle w:val="KeyWord0"/>
          <w:highlight w:val="white"/>
        </w:rPr>
        <w:t>tm_wday</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594480" w:rsidRPr="00594480">
        <w:rPr>
          <w:rStyle w:val="KeyWord0"/>
          <w:highlight w:val="white"/>
        </w:rPr>
        <w:t>weekDayStartMonday</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F50985" w:rsidRPr="00F50985">
        <w:rPr>
          <w:rStyle w:val="KeyWord0"/>
          <w:highlight w:val="white"/>
        </w:rPr>
        <w:t>tm_wday</w:t>
      </w:r>
      <w:r w:rsidR="00F50985">
        <w:rPr>
          <w:highlight w:val="white"/>
        </w:rPr>
        <w:t xml:space="preserve"> field.</w:t>
      </w:r>
    </w:p>
    <w:p w14:paraId="3655AF30" w14:textId="0215350D" w:rsidR="00677A4D" w:rsidRDefault="00677A4D" w:rsidP="00677A4D">
      <w:pPr>
        <w:pStyle w:val="Code"/>
        <w:rPr>
          <w:highlight w:val="white"/>
        </w:rPr>
      </w:pPr>
      <w:r>
        <w:rPr>
          <w:highlight w:val="white"/>
        </w:rPr>
        <w:t xml:space="preserve">  </w:t>
      </w:r>
      <w:r w:rsidRPr="00783A3A">
        <w:rPr>
          <w:highlight w:val="white"/>
        </w:rPr>
        <w:t xml:space="preserve">  </w:t>
      </w:r>
      <w:r>
        <w:rPr>
          <w:highlight w:val="white"/>
        </w:rPr>
        <w:t xml:space="preserve">const </w:t>
      </w:r>
      <w:r w:rsidRPr="00783A3A">
        <w:rPr>
          <w:highlight w:val="white"/>
        </w:rPr>
        <w:t xml:space="preserve">int </w:t>
      </w:r>
      <w:r>
        <w:rPr>
          <w:highlight w:val="white"/>
        </w:rPr>
        <w:t>weekNumberStartSunday, weekNumberStartMonday;</w:t>
      </w:r>
      <w:r w:rsidR="005C0FE0">
        <w:rPr>
          <w:highlight w:val="white"/>
        </w:rPr>
        <w:t xml:space="preserve"> // XXX</w:t>
      </w:r>
    </w:p>
    <w:p w14:paraId="1FBFE82D" w14:textId="52B6F800" w:rsidR="00010D1F" w:rsidRDefault="00910408" w:rsidP="000D0A00">
      <w:pPr>
        <w:rPr>
          <w:highlight w:val="white"/>
        </w:rPr>
      </w:pPr>
      <w:r>
        <w:rPr>
          <w:highlight w:val="white"/>
        </w:rPr>
        <w:t xml:space="preserve">The main loop of this function iterates through the format </w:t>
      </w:r>
      <w:proofErr w:type="gramStart"/>
      <w:r>
        <w:rPr>
          <w:highlight w:val="white"/>
        </w:rPr>
        <w:t>text</w:t>
      </w:r>
      <w:r w:rsidR="000D0A00">
        <w:rPr>
          <w:highlight w:val="white"/>
        </w:rPr>
        <w:t>, and</w:t>
      </w:r>
      <w:proofErr w:type="gramEnd"/>
      <w:r w:rsidR="000D0A00">
        <w:rPr>
          <w:highlight w:val="white"/>
        </w:rPr>
        <w:t xml:space="preserve">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lastRenderedPageBreak/>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258AD778" w14:textId="77777777" w:rsidR="00783A3A" w:rsidRPr="00783A3A" w:rsidRDefault="00783A3A" w:rsidP="00783A3A">
      <w:pPr>
        <w:pStyle w:val="Code"/>
        <w:rPr>
          <w:highlight w:val="white"/>
        </w:rPr>
      </w:pPr>
      <w:r w:rsidRPr="00783A3A">
        <w:rPr>
          <w:highlight w:val="white"/>
        </w:rPr>
        <w:t xml:space="preserve">          //printf("");</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lastRenderedPageBreak/>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079FE40D" w:rsidR="00F96B7A" w:rsidRPr="00783A3A" w:rsidRDefault="00783A3A" w:rsidP="00783A3A">
      <w:pPr>
        <w:pStyle w:val="Code"/>
      </w:pPr>
      <w:r w:rsidRPr="00783A3A">
        <w:rPr>
          <w:highlight w:val="white"/>
        </w:rPr>
        <w:t>}</w:t>
      </w:r>
    </w:p>
    <w:p w14:paraId="091577D2" w14:textId="007809A4" w:rsidR="005B1C6D" w:rsidRPr="00903DBA" w:rsidRDefault="005B1C6D" w:rsidP="00BC7846">
      <w:pPr>
        <w:pStyle w:val="Appendix1"/>
      </w:pPr>
      <w:bookmarkStart w:id="601" w:name="_Toc59126307"/>
      <w:r w:rsidRPr="00903DBA">
        <w:lastRenderedPageBreak/>
        <w:t xml:space="preserve">The </w:t>
      </w:r>
      <w:proofErr w:type="spellStart"/>
      <w:r w:rsidRPr="00903DBA">
        <w:t>Preprocessor</w:t>
      </w:r>
      <w:bookmarkEnd w:id="599"/>
      <w:bookmarkEnd w:id="601"/>
      <w:proofErr w:type="spellEnd"/>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4B17A525" w:rsidR="005B1C6D" w:rsidRPr="00903DBA" w:rsidRDefault="005B1C6D" w:rsidP="0060539D">
      <w:pPr>
        <w:pStyle w:val="Appendix2"/>
      </w:pPr>
      <w:bookmarkStart w:id="602" w:name="_Ref418256130"/>
      <w:bookmarkStart w:id="603" w:name="_Toc59126308"/>
      <w:r w:rsidRPr="00903DBA">
        <w:t xml:space="preserve">The Expression </w:t>
      </w:r>
      <w:r w:rsidR="007C4A54" w:rsidRPr="00077860">
        <w:t>Scanner</w:t>
      </w:r>
      <w:r w:rsidR="007C4A54" w:rsidRPr="00903DBA">
        <w:t xml:space="preserve"> and </w:t>
      </w:r>
      <w:r w:rsidRPr="00903DBA">
        <w:t>Parser</w:t>
      </w:r>
      <w:bookmarkEnd w:id="602"/>
      <w:bookmarkEnd w:id="603"/>
    </w:p>
    <w:p w14:paraId="078B90C0" w14:textId="65B8E3E3" w:rsidR="007C4A54" w:rsidRPr="00903DBA" w:rsidRDefault="008C04F5" w:rsidP="007C4A54">
      <w:r w:rsidRPr="00903DBA">
        <w:t>Before we consider the preprocessor itself, we need to find a way to decide the whether the expressions given in the #</w:t>
      </w:r>
      <w:r w:rsidRPr="00903DBA">
        <w:rPr>
          <w:rStyle w:val="CodeInText"/>
        </w:rPr>
        <w:t>if</w:t>
      </w:r>
      <w:r w:rsidRPr="00903DBA">
        <w:t xml:space="preserve"> or #</w:t>
      </w:r>
      <w:proofErr w:type="spellStart"/>
      <w:r w:rsidRPr="00903DBA">
        <w:rPr>
          <w:rStyle w:val="CodeInText"/>
        </w:rPr>
        <w:t>elif</w:t>
      </w:r>
      <w:proofErr w:type="spellEnd"/>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461860">
        <w:t>3</w:t>
      </w:r>
      <w:r w:rsidR="001F160A" w:rsidRPr="00903DBA">
        <w:fldChar w:fldCharType="end"/>
      </w:r>
      <w:r w:rsidR="001F160A" w:rsidRPr="00903DBA">
        <w:t>.</w:t>
      </w:r>
      <w:r w:rsidRPr="00903DBA">
        <w:t xml:space="preserve"> We </w:t>
      </w:r>
      <w:proofErr w:type="gramStart"/>
      <w:r w:rsidRPr="00903DBA">
        <w:t>look into</w:t>
      </w:r>
      <w:proofErr w:type="gramEnd"/>
      <w:r w:rsidRPr="00903DBA">
        <w:t xml:space="preserve"> the grammar, scanner, and parser.</w:t>
      </w:r>
    </w:p>
    <w:p w14:paraId="176A4CB8" w14:textId="77777777" w:rsidR="005B1C6D" w:rsidRPr="00903DBA" w:rsidRDefault="005B1C6D" w:rsidP="0060539D">
      <w:pPr>
        <w:pStyle w:val="Appendix3"/>
      </w:pPr>
      <w:bookmarkStart w:id="604" w:name="_Toc59126309"/>
      <w:r w:rsidRPr="00903DBA">
        <w:t>The Grammar</w:t>
      </w:r>
      <w:bookmarkEnd w:id="604"/>
    </w:p>
    <w:p w14:paraId="640DDAFA" w14:textId="2DA302AE"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461860">
        <w:t>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lastRenderedPageBreak/>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77777777" w:rsidR="005B1C6D" w:rsidRPr="00903DBA" w:rsidRDefault="005B1C6D" w:rsidP="0060539D">
      <w:pPr>
        <w:pStyle w:val="Appendix3"/>
      </w:pPr>
      <w:bookmarkStart w:id="605" w:name="_Toc59126310"/>
      <w:r w:rsidRPr="00903DBA">
        <w:t>The Parser</w:t>
      </w:r>
      <w:bookmarkEnd w:id="605"/>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77777777" w:rsidR="005B1C6D" w:rsidRPr="00903DBA" w:rsidRDefault="005B1C6D" w:rsidP="005B1C6D">
      <w:pPr>
        <w:pStyle w:val="CodeHeader"/>
      </w:pPr>
      <w:proofErr w:type="spellStart"/>
      <w:r w:rsidRPr="00903DBA">
        <w:t>ExpressionParser.gppg</w:t>
      </w:r>
      <w:proofErr w:type="spellEnd"/>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77777777" w:rsidR="005B1C6D" w:rsidRPr="00903DBA" w:rsidRDefault="005B1C6D" w:rsidP="005B1C6D">
      <w:pPr>
        <w:pStyle w:val="Code"/>
        <w:rPr>
          <w:highlight w:val="white"/>
        </w:rPr>
      </w:pPr>
      <w:r w:rsidRPr="00903DBA">
        <w:rPr>
          <w:highlight w:val="white"/>
        </w:rPr>
        <w:t xml:space="preserve">  // Empty.</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lastRenderedPageBreak/>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4453AB57" w:rsidR="005B1C6D" w:rsidRPr="00903DBA" w:rsidRDefault="00345CCF" w:rsidP="00345CCF">
      <w:pPr>
        <w:rPr>
          <w:highlight w:val="white"/>
        </w:rPr>
      </w:pPr>
      <w:r w:rsidRPr="00903DBA">
        <w:rPr>
          <w:highlight w:val="white"/>
        </w:rPr>
        <w:t xml:space="preserve">The result of the parsing is placed in the </w:t>
      </w:r>
      <w:r w:rsidRPr="00903DBA">
        <w:rPr>
          <w:rStyle w:val="KeyWord0"/>
          <w:highlight w:val="white"/>
        </w:rPr>
        <w:t>PreProcessorResult</w:t>
      </w:r>
      <w:r w:rsidRPr="00903DBA">
        <w:rPr>
          <w:highlight w:val="white"/>
        </w:rPr>
        <w:t xml:space="preserve"> of the </w:t>
      </w:r>
      <w:r w:rsidRPr="00903DBA">
        <w:rPr>
          <w:rStyle w:val="KeyWord0"/>
          <w:highlight w:val="white"/>
        </w:rPr>
        <w:t>Preprocessor</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EF67364" w:rsidR="005B1C6D" w:rsidRPr="00903DBA" w:rsidRDefault="00B47EA9" w:rsidP="00B47EA9">
      <w:pPr>
        <w:rPr>
          <w:highlight w:val="white"/>
        </w:rPr>
      </w:pPr>
      <w:r w:rsidRPr="00903DBA">
        <w:rPr>
          <w:highlight w:val="white"/>
        </w:rPr>
        <w:t xml:space="preserve">The </w:t>
      </w:r>
      <w:r w:rsidRPr="00903DBA">
        <w:rPr>
          <w:rStyle w:val="KeyWord0"/>
          <w:highlight w:val="white"/>
        </w:rPr>
        <w:t>logical_or_expression</w:t>
      </w:r>
      <w:r w:rsidRPr="00903DBA">
        <w:rPr>
          <w:highlight w:val="white"/>
        </w:rPr>
        <w:t xml:space="preserve"> and </w:t>
      </w:r>
      <w:r w:rsidRPr="00903DBA">
        <w:rPr>
          <w:rStyle w:val="KeyWord0"/>
          <w:highlight w:val="white"/>
        </w:rPr>
        <w:t>logical_and_expression</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lastRenderedPageBreak/>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lastRenderedPageBreak/>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 xml:space="preserve">An expression </w:t>
      </w:r>
      <w:proofErr w:type="gramStart"/>
      <w:r w:rsidRPr="00903DBA">
        <w:t>is considered to be</w:t>
      </w:r>
      <w:proofErr w:type="gramEnd"/>
      <w:r w:rsidRPr="00903DBA">
        <w:t xml:space="preserv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77777777" w:rsidR="005B1C6D" w:rsidRPr="00903DBA" w:rsidRDefault="005B1C6D" w:rsidP="005B1C6D">
      <w:r w:rsidRPr="00903DBA">
        <w:t>The defined directive works both with and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7777777" w:rsidR="006F739F" w:rsidRPr="00903DBA" w:rsidRDefault="006F739F" w:rsidP="006F739F">
      <w:pPr>
        <w:pStyle w:val="CodeHeader"/>
      </w:pPr>
      <w:bookmarkStart w:id="606" w:name="_Ref418278877"/>
      <w:proofErr w:type="spellStart"/>
      <w:r w:rsidRPr="00903DBA">
        <w:t>ExpressionParser.gppg</w:t>
      </w:r>
      <w:proofErr w:type="spellEnd"/>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lastRenderedPageBreak/>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77777777" w:rsidR="005B1C6D" w:rsidRPr="00903DBA" w:rsidRDefault="005B1C6D" w:rsidP="009E5764">
      <w:pPr>
        <w:pStyle w:val="Appendix3"/>
      </w:pPr>
      <w:bookmarkStart w:id="607" w:name="_Toc59126311"/>
      <w:r w:rsidRPr="00903DBA">
        <w:t>The Scanner</w:t>
      </w:r>
      <w:bookmarkEnd w:id="606"/>
      <w:bookmarkEnd w:id="607"/>
    </w:p>
    <w:p w14:paraId="3C52097C" w14:textId="65DB3451" w:rsidR="005B1C6D" w:rsidRPr="00903DBA" w:rsidRDefault="005B1C6D" w:rsidP="005B1C6D">
      <w:r w:rsidRPr="00903DBA">
        <w:t xml:space="preserve">As mention in Section </w:t>
      </w:r>
      <w:r w:rsidRPr="00903DBA">
        <w:fldChar w:fldCharType="begin"/>
      </w:r>
      <w:r w:rsidRPr="00903DBA">
        <w:instrText xml:space="preserve"> REF _Ref418232768 \r \h </w:instrText>
      </w:r>
      <w:r w:rsidRPr="00903DBA">
        <w:fldChar w:fldCharType="separate"/>
      </w:r>
      <w:r w:rsidR="00461860">
        <w:t>0</w:t>
      </w:r>
      <w:r w:rsidRPr="00903DBA">
        <w:fldChar w:fldCharType="end"/>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77777777" w:rsidR="005B1C6D" w:rsidRPr="00903DBA" w:rsidRDefault="005B1C6D" w:rsidP="005B1C6D">
      <w:pPr>
        <w:pStyle w:val="CodeHeader"/>
      </w:pPr>
      <w:proofErr w:type="spellStart"/>
      <w:r w:rsidRPr="00903DBA">
        <w:t>ExpressionScanner.gplex</w:t>
      </w:r>
      <w:proofErr w:type="spellEnd"/>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77777777" w:rsidR="005B1C6D" w:rsidRPr="00903DBA" w:rsidRDefault="005B1C6D" w:rsidP="005B1C6D">
      <w:pPr>
        <w:pStyle w:val="Code"/>
        <w:rPr>
          <w:highlight w:val="white"/>
        </w:rPr>
      </w:pPr>
      <w:r w:rsidRPr="00903DBA">
        <w:rPr>
          <w:highlight w:val="white"/>
        </w:rPr>
        <w:t xml:space="preserve">  // Empty.</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77777777" w:rsidR="005B1C6D" w:rsidRPr="00903DBA" w:rsidRDefault="005B1C6D" w:rsidP="005B1C6D">
      <w:r w:rsidRPr="00903DBA">
        <w:t>In case of an octal, decimal, or hexadecimal value, we just remove the letters u (unsigned), s (short), l (long), and x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t>}</w:t>
      </w:r>
    </w:p>
    <w:p w14:paraId="6C16C7C2" w14:textId="77777777" w:rsidR="005B1C6D" w:rsidRPr="00903DBA" w:rsidRDefault="005B1C6D" w:rsidP="005B1C6D">
      <w:r w:rsidRPr="00903DBA">
        <w:t>If we detect a character we do not recognize, we just stop the execution with an error message.</w:t>
      </w:r>
    </w:p>
    <w:p w14:paraId="40FA4434" w14:textId="77777777" w:rsidR="005B1C6D" w:rsidRPr="00903DBA" w:rsidRDefault="005B1C6D" w:rsidP="005B1C6D">
      <w:pPr>
        <w:pStyle w:val="Code"/>
        <w:rPr>
          <w:highlight w:val="white"/>
        </w:rPr>
      </w:pPr>
      <w:r w:rsidRPr="00903DBA">
        <w:rPr>
          <w:highlight w:val="white"/>
        </w:rPr>
        <w:t>. { Assert.Error(yytext, Message.Unknown_character); }</w:t>
      </w:r>
    </w:p>
    <w:p w14:paraId="5C1759ED" w14:textId="13FF380D" w:rsidR="005B1C6D" w:rsidRPr="00903DBA" w:rsidRDefault="005B1C6D" w:rsidP="0060539D">
      <w:pPr>
        <w:pStyle w:val="Appendix2"/>
      </w:pPr>
      <w:bookmarkStart w:id="608" w:name="_Toc59126312"/>
      <w:r w:rsidRPr="00903DBA">
        <w:lastRenderedPageBreak/>
        <w:t>The Pre</w:t>
      </w:r>
      <w:r w:rsidR="00921465" w:rsidRPr="00903DBA">
        <w:t xml:space="preserve">processor </w:t>
      </w:r>
      <w:r w:rsidR="007C4A54" w:rsidRPr="00903DBA">
        <w:t xml:space="preserve">Scanner and </w:t>
      </w:r>
      <w:r w:rsidRPr="00903DBA">
        <w:t>Parser</w:t>
      </w:r>
      <w:bookmarkEnd w:id="608"/>
    </w:p>
    <w:p w14:paraId="2AE043DB" w14:textId="391F467B" w:rsidR="00921465" w:rsidRPr="00903DBA" w:rsidRDefault="00921465" w:rsidP="00921465">
      <w:r w:rsidRPr="00903DBA">
        <w:t xml:space="preserve">There is </w:t>
      </w:r>
      <w:proofErr w:type="gramStart"/>
      <w:r w:rsidRPr="00903DBA">
        <w:t>actually a</w:t>
      </w:r>
      <w:proofErr w:type="gramEnd"/>
      <w:r w:rsidRPr="00903DBA">
        <w:t xml:space="preserve">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 xml:space="preserve">source code. The parser is </w:t>
      </w:r>
      <w:proofErr w:type="gramStart"/>
      <w:r w:rsidR="00AC6AA7" w:rsidRPr="00903DBA">
        <w:t>very simple</w:t>
      </w:r>
      <w:proofErr w:type="gramEnd"/>
      <w:r w:rsidR="00AC6AA7" w:rsidRPr="00903DBA">
        <w:t>. Its only task is to define a set of terminals.</w:t>
      </w:r>
    </w:p>
    <w:p w14:paraId="1F96E4F3" w14:textId="77777777" w:rsidR="005B1C6D" w:rsidRPr="00903DBA" w:rsidRDefault="005B1C6D" w:rsidP="005B1C6D">
      <w:pPr>
        <w:pStyle w:val="CodeHeader"/>
      </w:pPr>
      <w:proofErr w:type="spellStart"/>
      <w:r w:rsidRPr="00903DBA">
        <w:t>PreParser.gppg</w:t>
      </w:r>
      <w:proofErr w:type="spellEnd"/>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77777777" w:rsidR="005B1C6D" w:rsidRPr="00903DBA" w:rsidRDefault="005B1C6D" w:rsidP="005B1C6D">
      <w:pPr>
        <w:pStyle w:val="Code"/>
        <w:rPr>
          <w:highlight w:val="white"/>
        </w:rPr>
      </w:pPr>
      <w:r w:rsidRPr="00903DBA">
        <w:rPr>
          <w:highlight w:val="white"/>
        </w:rPr>
        <w:t xml:space="preserve">  // Empty.</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22BA385" w14:textId="77777777" w:rsidR="005B1C6D" w:rsidRPr="00903DBA" w:rsidRDefault="005B1C6D" w:rsidP="005B1C6D">
      <w:pPr>
        <w:pStyle w:val="Code"/>
        <w:rPr>
          <w:highlight w:val="white"/>
        </w:rPr>
      </w:pPr>
      <w:r w:rsidRPr="00903DBA">
        <w:rPr>
          <w:highlight w:val="white"/>
        </w:rPr>
        <w:t>%token &lt;name&gt; NAME STRING LEFT_PARENTHESIS RIGHT_PARENTHESIS</w:t>
      </w:r>
    </w:p>
    <w:p w14:paraId="0F2D1124" w14:textId="77777777" w:rsidR="005B1C6D" w:rsidRPr="00903DBA" w:rsidRDefault="005B1C6D" w:rsidP="005B1C6D">
      <w:pPr>
        <w:pStyle w:val="Code"/>
        <w:rPr>
          <w:highlight w:val="white"/>
        </w:rPr>
      </w:pPr>
      <w:r w:rsidRPr="00903DBA">
        <w:rPr>
          <w:highlight w:val="white"/>
        </w:rPr>
        <w:t xml:space="preserve">              COMMA SHARP DOUBLE_SHARP TOKEN MARK // EOL</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77777777" w:rsidR="005B1C6D" w:rsidRPr="00903DBA" w:rsidRDefault="005B1C6D" w:rsidP="005B1C6D">
      <w:pPr>
        <w:pStyle w:val="Code"/>
        <w:rPr>
          <w:highlight w:val="white"/>
        </w:rPr>
      </w:pPr>
      <w:r w:rsidRPr="00903DBA">
        <w:rPr>
          <w:highlight w:val="white"/>
        </w:rPr>
        <w:t xml:space="preserve">  /* Empty. */;</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43979B1B" w:rsidR="00AC6AA7" w:rsidRPr="00903DBA" w:rsidRDefault="00AC6AA7" w:rsidP="00AC6AA7">
      <w:r w:rsidRPr="00903DBA">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461860">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7777777" w:rsidR="005B1C6D" w:rsidRPr="00903DBA" w:rsidRDefault="005B1C6D" w:rsidP="005B1C6D">
      <w:pPr>
        <w:pStyle w:val="CodeHeader"/>
      </w:pPr>
      <w:proofErr w:type="spellStart"/>
      <w:r w:rsidRPr="00903DBA">
        <w:t>PreScanner.gplex</w:t>
      </w:r>
      <w:proofErr w:type="spellEnd"/>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lastRenderedPageBreak/>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6BC4EAB8" w14:textId="77777777" w:rsidR="005B1C6D" w:rsidRPr="00903DBA" w:rsidRDefault="005B1C6D" w:rsidP="005B1C6D">
      <w:pPr>
        <w:pStyle w:val="Code"/>
        <w:rPr>
          <w:highlight w:val="white"/>
        </w:rPr>
      </w:pPr>
      <w:r w:rsidRPr="00903DBA">
        <w:rPr>
          <w:highlight w:val="white"/>
        </w:rPr>
        <w:t>//"\0" { /*CCompiler_Pre.Scanner.NewlineCount = 0;*/ yylval.name = ""; return ((int) Tokens.EOL);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77777777" w:rsidR="005B1C6D" w:rsidRPr="00903DBA" w:rsidRDefault="005B1C6D" w:rsidP="005B1C6D">
      <w:pPr>
        <w:pStyle w:val="Code"/>
        <w:rPr>
          <w:highlight w:val="white"/>
        </w:rPr>
      </w:pPr>
      <w:r w:rsidRPr="00903DBA">
        <w:rPr>
          <w:highlight w:val="white"/>
        </w:rPr>
        <w:t>. { CCompiler.Assert.Error("&lt;" + yytext + "&gt;",</w:t>
      </w:r>
    </w:p>
    <w:p w14:paraId="4500F18C" w14:textId="77777777" w:rsidR="005B1C6D" w:rsidRPr="00903DBA" w:rsidRDefault="005B1C6D" w:rsidP="005B1C6D">
      <w:pPr>
        <w:pStyle w:val="Code"/>
        <w:rPr>
          <w:highlight w:val="white"/>
        </w:rPr>
      </w:pPr>
      <w:r w:rsidRPr="00903DBA">
        <w:rPr>
          <w:highlight w:val="white"/>
        </w:rPr>
        <w:t xml:space="preserve">    CCompiler.Message.Unknown_character); }</w:t>
      </w:r>
    </w:p>
    <w:p w14:paraId="3AF13743" w14:textId="3E65BE11" w:rsidR="00656A38" w:rsidRPr="00903DBA" w:rsidRDefault="00656A38" w:rsidP="0060539D">
      <w:pPr>
        <w:pStyle w:val="Appendix3"/>
      </w:pPr>
      <w:bookmarkStart w:id="609" w:name="_Toc59126313"/>
      <w:r w:rsidRPr="00903DBA">
        <w:lastRenderedPageBreak/>
        <w:t>If</w:t>
      </w:r>
      <w:r w:rsidR="00BB03AD" w:rsidRPr="00903DBA">
        <w:t>-</w:t>
      </w:r>
      <w:r w:rsidRPr="00903DBA">
        <w:t>Else</w:t>
      </w:r>
      <w:r w:rsidR="00BB03AD" w:rsidRPr="00903DBA">
        <w:t>-</w:t>
      </w:r>
      <w:r w:rsidRPr="00903DBA">
        <w:t>Chain</w:t>
      </w:r>
      <w:bookmarkEnd w:id="609"/>
    </w:p>
    <w:p w14:paraId="7B4FBA36" w14:textId="751BC90D" w:rsidR="00BB03AD" w:rsidRPr="00903DBA" w:rsidRDefault="00BB03AD" w:rsidP="00BB03AD">
      <w:r w:rsidRPr="00903DBA">
        <w:t xml:space="preserve">An If-Else-Chain is a sequence of </w:t>
      </w:r>
      <w:r w:rsidRPr="00903DBA">
        <w:rPr>
          <w:rStyle w:val="KeyWord0"/>
        </w:rPr>
        <w:t>if</w:t>
      </w:r>
      <w:r w:rsidRPr="00903DBA">
        <w:t xml:space="preserve">, </w:t>
      </w:r>
      <w:r w:rsidRPr="00903DBA">
        <w:rPr>
          <w:rStyle w:val="KeyWord0"/>
        </w:rPr>
        <w:t>elif</w:t>
      </w:r>
      <w:r w:rsidRPr="00903DBA">
        <w:t xml:space="preserve">, </w:t>
      </w:r>
      <w:r w:rsidRPr="00903DBA">
        <w:rPr>
          <w:rStyle w:val="KeyWord0"/>
        </w:rPr>
        <w:t>else</w:t>
      </w:r>
      <w:r w:rsidRPr="00903DBA">
        <w:t xml:space="preserve">, and </w:t>
      </w:r>
      <w:r w:rsidRPr="00903DBA">
        <w:rPr>
          <w:rStyle w:val="KeyWord0"/>
        </w:rPr>
        <w:t>endif</w:t>
      </w:r>
      <w:r w:rsidRPr="00903DBA">
        <w:t xml:space="preserve"> preprocessor directives. We use the </w:t>
      </w:r>
      <w:r w:rsidRPr="00903DBA">
        <w:rPr>
          <w:rStyle w:val="KeyWord0"/>
        </w:rPr>
        <w:t>IfElseChain</w:t>
      </w:r>
      <w:r w:rsidRPr="00903DBA">
        <w:t xml:space="preserve"> class to keep track of the sequence.</w:t>
      </w:r>
      <w:r w:rsidR="003D760C" w:rsidRPr="00903DBA">
        <w:t xml:space="preserve"> We need to keep track of three statues:</w:t>
      </w:r>
    </w:p>
    <w:p w14:paraId="37BE3BE7" w14:textId="49B4D95B" w:rsidR="003D760C" w:rsidRPr="00903DBA" w:rsidRDefault="003D760C" w:rsidP="0004140E">
      <w:pPr>
        <w:pStyle w:val="Liststycke"/>
        <w:numPr>
          <w:ilvl w:val="0"/>
          <w:numId w:val="194"/>
        </w:numPr>
      </w:pPr>
      <w:r w:rsidRPr="00903DBA">
        <w:rPr>
          <w:rStyle w:val="KeyWord0"/>
        </w:rPr>
        <w:t>Former</w:t>
      </w:r>
      <w:r w:rsidRPr="00903DBA">
        <w:t xml:space="preserve"> </w:t>
      </w:r>
      <w:r w:rsidRPr="00903DBA">
        <w:rPr>
          <w:rStyle w:val="KeyWord0"/>
        </w:rPr>
        <w:t>Status</w:t>
      </w:r>
      <w:r w:rsidRPr="00903DBA">
        <w:t xml:space="preserve">. </w:t>
      </w:r>
      <w:r w:rsidR="002B4BC4" w:rsidRPr="00903DBA">
        <w:t xml:space="preserve">Has an earlier </w:t>
      </w:r>
      <w:r w:rsidR="002B4BC4" w:rsidRPr="00903DBA">
        <w:rPr>
          <w:rStyle w:val="KeyWord0"/>
        </w:rPr>
        <w:t>if</w:t>
      </w:r>
      <w:r w:rsidR="002B4BC4" w:rsidRPr="00903DBA">
        <w:t xml:space="preserve"> or </w:t>
      </w:r>
      <w:r w:rsidR="002B4BC4" w:rsidRPr="00903DBA">
        <w:rPr>
          <w:rStyle w:val="KeyWord0"/>
        </w:rPr>
        <w:t>elif</w:t>
      </w:r>
      <w:r w:rsidR="002B4BC4" w:rsidRPr="00903DBA">
        <w:t xml:space="preserve"> directive been evaluated to true? In that case, all succeeding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shall be evaluated to false.</w:t>
      </w:r>
    </w:p>
    <w:p w14:paraId="180CD9CC" w14:textId="649A07F1" w:rsidR="003D760C" w:rsidRPr="00903DBA" w:rsidRDefault="003D760C" w:rsidP="0004140E">
      <w:pPr>
        <w:pStyle w:val="Liststycke"/>
        <w:numPr>
          <w:ilvl w:val="0"/>
          <w:numId w:val="194"/>
        </w:numPr>
      </w:pPr>
      <w:r w:rsidRPr="00903DBA">
        <w:rPr>
          <w:rStyle w:val="KeyWord0"/>
        </w:rPr>
        <w:t>Current</w:t>
      </w:r>
      <w:r w:rsidRPr="00903DBA">
        <w:t xml:space="preserve"> </w:t>
      </w:r>
      <w:r w:rsidRPr="00903DBA">
        <w:rPr>
          <w:rStyle w:val="KeyWord0"/>
        </w:rPr>
        <w:t>Status</w:t>
      </w:r>
      <w:r w:rsidRPr="00903DBA">
        <w:t xml:space="preserve">. </w:t>
      </w:r>
      <w:r w:rsidR="002B4BC4" w:rsidRPr="00903DBA">
        <w:t xml:space="preserve">Has the current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been evaluated to true? In that case the code of this directive is visible; that is, the code shall be included. If the </w:t>
      </w:r>
      <w:r w:rsidR="00D7354F" w:rsidRPr="00903DBA">
        <w:t>directive has been evaluated to false, the code is invisible and shall be excluded.</w:t>
      </w:r>
    </w:p>
    <w:p w14:paraId="6F305A20" w14:textId="042F9C05" w:rsidR="003D760C" w:rsidRPr="00903DBA" w:rsidRDefault="003D760C" w:rsidP="0004140E">
      <w:pPr>
        <w:pStyle w:val="Liststycke"/>
        <w:numPr>
          <w:ilvl w:val="0"/>
          <w:numId w:val="194"/>
        </w:numPr>
      </w:pPr>
      <w:r w:rsidRPr="00903DBA">
        <w:rPr>
          <w:rStyle w:val="KeyWord0"/>
        </w:rPr>
        <w:t>Else</w:t>
      </w:r>
      <w:r w:rsidRPr="00903DBA">
        <w:t xml:space="preserve"> </w:t>
      </w:r>
      <w:r w:rsidRPr="00903DBA">
        <w:rPr>
          <w:rStyle w:val="KeyWord0"/>
        </w:rPr>
        <w:t>Status</w:t>
      </w:r>
      <w:r w:rsidRPr="00903DBA">
        <w:t xml:space="preserve">. A chain can only hold one </w:t>
      </w:r>
      <w:r w:rsidR="00131DDB" w:rsidRPr="00903DBA">
        <w:rPr>
          <w:rStyle w:val="KeyWord0"/>
        </w:rPr>
        <w:t>else</w:t>
      </w:r>
      <w:r w:rsidR="00131DDB" w:rsidRPr="00903DBA">
        <w:t xml:space="preserve"> directive. If we encounter a second else directive, we report an error.</w:t>
      </w:r>
    </w:p>
    <w:p w14:paraId="31811BC6" w14:textId="1164A917" w:rsidR="00D7354F" w:rsidRPr="00903DBA" w:rsidRDefault="00D7354F" w:rsidP="00D7354F">
      <w:r w:rsidRPr="00903DBA">
        <w:t xml:space="preserve">The </w:t>
      </w:r>
      <w:r w:rsidRPr="00903DBA">
        <w:rPr>
          <w:rStyle w:val="KeyWord0"/>
        </w:rPr>
        <w:t>IfElseChain</w:t>
      </w:r>
      <w:r w:rsidRPr="00903DBA">
        <w:t xml:space="preserve"> class holds the former, current, and else status of an if-else-chain.</w:t>
      </w:r>
    </w:p>
    <w:p w14:paraId="52E1E68F" w14:textId="453AC977" w:rsidR="00656A38" w:rsidRPr="00903DBA" w:rsidRDefault="00656A38" w:rsidP="00656A38">
      <w:pPr>
        <w:pStyle w:val="CodeHeader"/>
      </w:pPr>
      <w:proofErr w:type="spellStart"/>
      <w:r w:rsidRPr="00903DBA">
        <w:t>IfElseChain.cs</w:t>
      </w:r>
      <w:proofErr w:type="spellEnd"/>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77777777" w:rsidR="005B678D" w:rsidRPr="00903DBA" w:rsidRDefault="005B678D" w:rsidP="0060539D">
      <w:pPr>
        <w:pStyle w:val="Appendix2"/>
      </w:pPr>
      <w:bookmarkStart w:id="610" w:name="_Toc59126314"/>
      <w:r w:rsidRPr="00903DBA">
        <w:t>The Preprocessor</w:t>
      </w:r>
      <w:bookmarkEnd w:id="610"/>
    </w:p>
    <w:p w14:paraId="522F4117" w14:textId="77777777" w:rsidR="005B678D" w:rsidRPr="00903DBA" w:rsidRDefault="005B678D" w:rsidP="005B678D">
      <w:r w:rsidRPr="00903DBA">
        <w:t>The preprocessor has several tasks:</w:t>
      </w:r>
    </w:p>
    <w:p w14:paraId="79E0F3C2" w14:textId="36DAF6CF" w:rsidR="005B678D" w:rsidRPr="00903DBA" w:rsidRDefault="005B678D" w:rsidP="00E463DB">
      <w:pPr>
        <w:pStyle w:val="Liststycke"/>
        <w:numPr>
          <w:ilvl w:val="0"/>
          <w:numId w:val="195"/>
        </w:numPr>
      </w:pPr>
      <w:r w:rsidRPr="00E463DB">
        <w:rPr>
          <w:b/>
        </w:rPr>
        <w:t>Tri Graphs</w:t>
      </w:r>
      <w:r w:rsidRPr="00903DBA">
        <w:t>. When C was originally introduced, some keyboards had a limited set of keys. Therefore, a special set of double question mark character sequence was introduced, which are replaced by modern equivalents.</w:t>
      </w:r>
    </w:p>
    <w:p w14:paraId="45F4429A" w14:textId="496980C5" w:rsidR="005B678D" w:rsidRPr="00903DBA" w:rsidRDefault="005B678D" w:rsidP="00E463DB">
      <w:pPr>
        <w:pStyle w:val="Liststycke"/>
        <w:numPr>
          <w:ilvl w:val="0"/>
          <w:numId w:val="195"/>
        </w:numPr>
      </w:pPr>
      <w:r w:rsidRPr="00E463DB">
        <w:rPr>
          <w:b/>
        </w:rPr>
        <w:t>Comments</w:t>
      </w:r>
      <w:r w:rsidRPr="00903DBA">
        <w:t xml:space="preserve">. </w:t>
      </w:r>
      <w:r w:rsidR="00E361F4" w:rsidRPr="00903DBA">
        <w:t>The line comments are removed, and e</w:t>
      </w:r>
      <w:r w:rsidRPr="00903DBA">
        <w:t xml:space="preserve">ach block comment is replaced by </w:t>
      </w:r>
      <w:r w:rsidR="00E361F4" w:rsidRPr="00903DBA">
        <w:t xml:space="preserve">a </w:t>
      </w:r>
      <w:r w:rsidRPr="00903DBA">
        <w:t>blank character.</w:t>
      </w:r>
    </w:p>
    <w:p w14:paraId="46ABE1CA" w14:textId="77777777" w:rsidR="005B678D" w:rsidRPr="00903DBA" w:rsidRDefault="005B678D" w:rsidP="00E463DB">
      <w:pPr>
        <w:pStyle w:val="Liststycke"/>
        <w:numPr>
          <w:ilvl w:val="0"/>
          <w:numId w:val="195"/>
        </w:numPr>
      </w:pP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p>
    <w:p w14:paraId="4B01E609" w14:textId="77777777" w:rsidR="005B678D" w:rsidRPr="00903DBA" w:rsidRDefault="005B678D" w:rsidP="00E463DB">
      <w:pPr>
        <w:pStyle w:val="Liststycke"/>
        <w:numPr>
          <w:ilvl w:val="0"/>
          <w:numId w:val="195"/>
        </w:numPr>
      </w:pPr>
      <w:r w:rsidRPr="00E463DB">
        <w:rPr>
          <w:b/>
        </w:rPr>
        <w:lastRenderedPageBreak/>
        <w:t>Include files</w:t>
      </w:r>
      <w:r w:rsidRPr="00903DBA">
        <w:t xml:space="preserve">. The system </w:t>
      </w:r>
      <w:proofErr w:type="gramStart"/>
      <w:r w:rsidRPr="00903DBA">
        <w:t>include</w:t>
      </w:r>
      <w:proofErr w:type="gramEnd"/>
      <w:r w:rsidRPr="00903DBA">
        <w:t xml:space="preserve"> files (encapsulated by ‘&lt;’ and ‘&gt;’) and internal include files (encapsulated by quotes) are read and included in the final code.</w:t>
      </w:r>
    </w:p>
    <w:p w14:paraId="22E2D770" w14:textId="77777777" w:rsidR="005B678D" w:rsidRPr="00903DBA" w:rsidRDefault="005B678D" w:rsidP="00E463DB">
      <w:pPr>
        <w:pStyle w:val="Liststycke"/>
        <w:numPr>
          <w:ilvl w:val="0"/>
          <w:numId w:val="195"/>
        </w:numPr>
      </w:pPr>
      <w:r w:rsidRPr="00E463DB">
        <w:rPr>
          <w:b/>
        </w:rPr>
        <w:t>Conditional programming</w:t>
      </w:r>
      <w:r w:rsidRPr="00903DBA">
        <w:t>. The #</w:t>
      </w:r>
      <w:r w:rsidRPr="00903DBA">
        <w:rPr>
          <w:rStyle w:val="CodeInText"/>
        </w:rPr>
        <w:t>if</w:t>
      </w:r>
      <w:r w:rsidRPr="00903DBA">
        <w:t>, #</w:t>
      </w:r>
      <w:r w:rsidRPr="00903DBA">
        <w:rPr>
          <w:rStyle w:val="CodeInText"/>
        </w:rPr>
        <w:t>ifdef</w:t>
      </w:r>
      <w:r w:rsidRPr="00903DBA">
        <w:t>, #</w:t>
      </w:r>
      <w:proofErr w:type="spellStart"/>
      <w:r w:rsidRPr="00903DBA">
        <w:rPr>
          <w:rStyle w:val="CodeInText"/>
        </w:rPr>
        <w:t>ifndef</w:t>
      </w:r>
      <w:proofErr w:type="spellEnd"/>
      <w:r w:rsidRPr="00903DBA">
        <w:t>, #</w:t>
      </w:r>
      <w:proofErr w:type="spellStart"/>
      <w:r w:rsidRPr="00903DBA">
        <w:rPr>
          <w:rStyle w:val="CodeInText"/>
        </w:rPr>
        <w:t>elif</w:t>
      </w:r>
      <w:proofErr w:type="spellEnd"/>
      <w:r w:rsidRPr="00903DBA">
        <w:t>, and #</w:t>
      </w:r>
      <w:r w:rsidRPr="00903DBA">
        <w:rPr>
          <w:rStyle w:val="CodeInText"/>
        </w:rPr>
        <w:t>endif</w:t>
      </w:r>
      <w:r w:rsidRPr="00903DBA">
        <w:t xml:space="preserve"> directives are processed.</w:t>
      </w:r>
    </w:p>
    <w:p w14:paraId="736FBA4D" w14:textId="2ACAEDAF" w:rsidR="005B678D" w:rsidRPr="00903DBA" w:rsidRDefault="005B678D" w:rsidP="00E463DB">
      <w:pPr>
        <w:pStyle w:val="Liststycke"/>
        <w:numPr>
          <w:ilvl w:val="0"/>
          <w:numId w:val="195"/>
        </w:numPr>
      </w:pPr>
      <w:r w:rsidRPr="00E463DB">
        <w:rPr>
          <w:b/>
        </w:rPr>
        <w:t>Macro expansion</w:t>
      </w:r>
      <w:r w:rsidRPr="00903DBA">
        <w:t>. The source code is traversed</w:t>
      </w:r>
      <w:r w:rsidR="007C4A54" w:rsidRPr="00903DBA">
        <w:t>,</w:t>
      </w:r>
      <w:r w:rsidRPr="00903DBA">
        <w:t xml:space="preserve"> and each macro is expanded. Since the contents of each character and string constant has been translated into slash codes</w:t>
      </w:r>
      <w:r w:rsidR="007C4A54" w:rsidRPr="00903DBA">
        <w:t>,</w:t>
      </w:r>
      <w:r w:rsidRPr="00903DBA">
        <w:t xml:space="preserve"> we do not need to check whether the macro to be expanded is part of a character of string.</w:t>
      </w:r>
    </w:p>
    <w:p w14:paraId="204B1B47" w14:textId="77777777" w:rsidR="005B678D" w:rsidRPr="00903DBA" w:rsidRDefault="005B678D" w:rsidP="00E463DB">
      <w:pPr>
        <w:pStyle w:val="Liststycke"/>
        <w:numPr>
          <w:ilvl w:val="0"/>
          <w:numId w:val="195"/>
        </w:numPr>
      </w:pPr>
      <w:r w:rsidRPr="00E463DB">
        <w:rPr>
          <w:b/>
        </w:rPr>
        <w:t>String sequences</w:t>
      </w:r>
      <w:r w:rsidRPr="00903DBA">
        <w:t>. Finally, every sequence of string is concatenated into one string. For instance, the sequence "ab" "cd" "</w:t>
      </w:r>
      <w:proofErr w:type="spellStart"/>
      <w:r w:rsidRPr="00903DBA">
        <w:t>ef</w:t>
      </w:r>
      <w:proofErr w:type="spellEnd"/>
      <w:r w:rsidRPr="00903DBA">
        <w:t>" is concatenated into "</w:t>
      </w:r>
      <w:proofErr w:type="spellStart"/>
      <w:r w:rsidRPr="00903DBA">
        <w:t>abcded</w:t>
      </w:r>
      <w:proofErr w:type="spellEnd"/>
      <w:r w:rsidRPr="00903DBA">
        <w:t>".</w:t>
      </w:r>
    </w:p>
    <w:p w14:paraId="7C623DA5" w14:textId="77777777" w:rsidR="005B678D" w:rsidRPr="00903DBA" w:rsidRDefault="005B678D" w:rsidP="005B678D">
      <w:r w:rsidRPr="00903DBA">
        <w:t xml:space="preserve">The first phase of the preprocessor is to read the source file and place in a text buffer (a </w:t>
      </w:r>
      <w:r w:rsidRPr="00903DBA">
        <w:rPr>
          <w:rStyle w:val="CodeInText"/>
        </w:rPr>
        <w:t>StringBuilder</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1652A2F0" w:rsidR="005B1C6D" w:rsidRPr="00903DBA" w:rsidRDefault="005B1C6D" w:rsidP="005B1C6D">
      <w:pPr>
        <w:pStyle w:val="CodeHeader"/>
      </w:pPr>
      <w:proofErr w:type="spellStart"/>
      <w:r w:rsidRPr="00903DBA">
        <w:t>Preprocessor.cs</w:t>
      </w:r>
      <w:proofErr w:type="spellEnd"/>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77777777" w:rsidR="00F6690C" w:rsidRPr="00903DBA" w:rsidRDefault="00F6690C" w:rsidP="00F6690C">
      <w:pPr>
        <w:pStyle w:val="Code"/>
        <w:rPr>
          <w:highlight w:val="white"/>
        </w:rPr>
      </w:pPr>
      <w:r w:rsidRPr="00903DBA">
        <w:rPr>
          <w:highlight w:val="white"/>
        </w:rPr>
        <w:t xml:space="preserve">    private Stack&lt;IfElseChain&gt; m_ifElseChainStack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68C02243" w:rsidR="0073608F" w:rsidRPr="00903DBA" w:rsidRDefault="0073608F" w:rsidP="0073608F">
      <w:pPr>
        <w:rPr>
          <w:highlight w:val="white"/>
        </w:rPr>
      </w:pPr>
      <w:r w:rsidRPr="00903DBA">
        <w:rPr>
          <w:highlight w:val="white"/>
        </w:rPr>
        <w:t>We add the __LINUX__ macro for the compiler to compile the source code in accordance with the Linux environment</w:t>
      </w:r>
      <w:r w:rsidR="00F02367" w:rsidRPr="00903DBA">
        <w:rPr>
          <w:highlight w:val="white"/>
        </w:rPr>
        <w:t xml:space="preserve">, and the __WINDOWS__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source code that are different depending on whether the macro is present.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77777777" w:rsidR="00E96E30" w:rsidRPr="00903DBA" w:rsidRDefault="00E96E30" w:rsidP="00E96E30">
      <w:pPr>
        <w:pStyle w:val="Code"/>
        <w:rPr>
          <w:highlight w:val="white"/>
        </w:rPr>
      </w:pPr>
      <w:r w:rsidRPr="00903DBA">
        <w:rPr>
          <w:highlight w:val="white"/>
        </w:rPr>
        <w:t xml:space="preserve">        m_macroMap.Add("__LINUX__", new Macro(0, new List&lt;Token&gt;()));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77777777" w:rsidR="00E96E30" w:rsidRPr="00903DBA" w:rsidRDefault="00E96E30" w:rsidP="00E96E30">
      <w:pPr>
        <w:pStyle w:val="Code"/>
        <w:rPr>
          <w:highlight w:val="white"/>
        </w:rPr>
      </w:pPr>
      <w:r w:rsidRPr="00903DBA">
        <w:rPr>
          <w:highlight w:val="white"/>
        </w:rPr>
        <w:t xml:space="preserve">        m_macroMap.Add("__WINDOWS__", new Macro(0, new List&lt;Token&gt;()));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67049910" w:rsidR="00A95CB2" w:rsidRPr="00903DBA" w:rsidRDefault="00A95CB2" w:rsidP="00A95CB2">
      <w:pPr>
        <w:pStyle w:val="Code"/>
        <w:rPr>
          <w:highlight w:val="white"/>
        </w:rPr>
      </w:pPr>
      <w:r w:rsidRPr="00903DBA">
        <w:rPr>
          <w:highlight w:val="white"/>
        </w:rPr>
        <w:t xml:space="preserve">      Assert.Error(</w:t>
      </w:r>
      <w:r w:rsidR="00F6690C" w:rsidRPr="00903DBA">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lastRenderedPageBreak/>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72F13A2" w:rsidR="005B1C6D" w:rsidRPr="00903DBA" w:rsidRDefault="005B1C6D" w:rsidP="005B1C6D">
      <w:pPr>
        <w:pStyle w:val="Code"/>
        <w:rPr>
          <w:highlight w:val="white"/>
        </w:rPr>
      </w:pPr>
      <w:r w:rsidRPr="00903DBA">
        <w:rPr>
          <w:highlight w:val="white"/>
        </w:rPr>
        <w:t xml:space="preserve">      int stackSize = </w:t>
      </w:r>
      <w:r w:rsidR="00E761F4" w:rsidRPr="00903DBA">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t xml:space="preserve">      TraverseLineList(lineList);</w:t>
      </w:r>
    </w:p>
    <w:p w14:paraId="684F79EC" w14:textId="047C1DE5" w:rsidR="005B1C6D" w:rsidRPr="00903DBA" w:rsidRDefault="005B1C6D" w:rsidP="005B1C6D">
      <w:pPr>
        <w:pStyle w:val="Code"/>
        <w:rPr>
          <w:highlight w:val="white"/>
        </w:rPr>
      </w:pPr>
      <w:r w:rsidRPr="00903DBA">
        <w:rPr>
          <w:highlight w:val="white"/>
        </w:rPr>
        <w:t xml:space="preserve">      Assert.Error(</w:t>
      </w:r>
      <w:r w:rsidR="00E761F4" w:rsidRPr="00903DBA">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77777777" w:rsidR="005B1C6D" w:rsidRPr="00903DBA" w:rsidRDefault="005B1C6D" w:rsidP="0060539D">
      <w:pPr>
        <w:pStyle w:val="Appendix3"/>
      </w:pPr>
      <w:bookmarkStart w:id="611" w:name="_Toc59126315"/>
      <w:r w:rsidRPr="00903DBA">
        <w:t>Tri Graphs</w:t>
      </w:r>
      <w:bookmarkEnd w:id="611"/>
    </w:p>
    <w:p w14:paraId="4EF4ADBC" w14:textId="6F627CCF"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w:t>
      </w:r>
      <w:proofErr w:type="gramStart"/>
      <w:r w:rsidRPr="00903DBA">
        <w:t xml:space="preserve">times, </w:t>
      </w:r>
      <w:r w:rsidR="003324D1" w:rsidRPr="00903DBA">
        <w:t>when</w:t>
      </w:r>
      <w:proofErr w:type="gramEnd"/>
      <w:r w:rsidR="003324D1" w:rsidRPr="00903DBA">
        <w:t xml:space="preserve"> the keyboard</w:t>
      </w:r>
      <w:r w:rsidR="00B504FC" w:rsidRPr="00903DBA">
        <w:t>s</w:t>
      </w:r>
      <w:r w:rsidR="003324D1" w:rsidRPr="00903DBA">
        <w:t xml:space="preserve"> hold a </w:t>
      </w:r>
      <w:r w:rsidR="004E4FC0" w:rsidRPr="00903DBA">
        <w:t xml:space="preserve">reduced set of characters. </w:t>
      </w:r>
      <w:r w:rsidR="005B1C6D" w:rsidRPr="00903DBA">
        <w:t>The following table shows the tri graphs character sequences and their modern equivalences:</w:t>
      </w:r>
    </w:p>
    <w:tbl>
      <w:tblPr>
        <w:tblStyle w:val="Tabellrutnt"/>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lastRenderedPageBreak/>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903DBA" w:rsidRDefault="005F17BD" w:rsidP="005F17BD">
            <w:pPr>
              <w:pStyle w:val="Code"/>
            </w:pPr>
            <w:r w:rsidRPr="00903DBA">
              <w:t>#define min(x,y) \\</w:t>
            </w:r>
          </w:p>
          <w:p w14:paraId="3FF50C7E" w14:textId="77777777" w:rsidR="005F17BD" w:rsidRPr="00903DBA" w:rsidRDefault="005F17BD" w:rsidP="005F17BD">
            <w:pPr>
              <w:pStyle w:val="Code"/>
            </w:pPr>
            <w:r w:rsidRPr="00903DBA">
              <w:t xml:space="preserve">  (((x) &lt; (y)) ? \\</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903DBA">
              <w:t>#define min(x,y) (((x) &lt; (y)) ? (x)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3FCFDD3D"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 xml:space="preserve">Remember that we have removed all returns above, so the only returns </w:t>
      </w:r>
      <w:r w:rsidR="00843D7C">
        <w:rPr>
          <w:highlight w:val="white"/>
        </w:rPr>
        <w:t xml:space="preserve">left </w:t>
      </w:r>
      <w:r w:rsidR="00A345D8">
        <w:rPr>
          <w:highlight w:val="white"/>
        </w:rPr>
        <w:t xml:space="preserve">are the ones marking a removed newline. </w:t>
      </w:r>
      <w:r w:rsidR="00410D6A">
        <w:rPr>
          <w:highlight w:val="white"/>
        </w:rPr>
        <w:t>We keep the retur</w:t>
      </w:r>
      <w:r w:rsidR="00A345D8">
        <w:rPr>
          <w:highlight w:val="white"/>
        </w:rPr>
        <w:t>ns</w:t>
      </w:r>
      <w:r w:rsidR="00410D6A">
        <w:rPr>
          <w:highlight w:val="white"/>
        </w:rPr>
        <w:t xml:space="preserve"> </w:t>
      </w:r>
      <w:proofErr w:type="gramStart"/>
      <w:r w:rsidR="00410D6A">
        <w:rPr>
          <w:highlight w:val="white"/>
        </w:rPr>
        <w:t>in order to</w:t>
      </w:r>
      <w:proofErr w:type="gramEnd"/>
      <w:r w:rsidR="00410D6A">
        <w:rPr>
          <w:highlight w:val="white"/>
        </w:rPr>
        <w:t xml:space="preserve">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54AC6D37" w:rsidR="005B1C6D" w:rsidRPr="00903DBA" w:rsidRDefault="005B1C6D" w:rsidP="0060539D">
      <w:pPr>
        <w:pStyle w:val="Appendix3"/>
      </w:pPr>
      <w:bookmarkStart w:id="612" w:name="_Toc59126316"/>
      <w:r w:rsidRPr="00903DBA">
        <w:t>Comments, Strings, and Characters</w:t>
      </w:r>
      <w:bookmarkEnd w:id="612"/>
    </w:p>
    <w:p w14:paraId="50D3E6B9" w14:textId="69E7B7F9"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xml:space="preserve">). If we instead find the end of the buffer (‘\0’) the comment is unterminated, which result in an error message. Each character is replaced by a space character. However, newlines (‘\n’) are not replaced, </w:t>
      </w:r>
      <w:proofErr w:type="gramStart"/>
      <w:r w:rsidRPr="00903DBA">
        <w:t>in order for</w:t>
      </w:r>
      <w:proofErr w:type="gramEnd"/>
      <w:r w:rsidRPr="00903DBA">
        <w:t xml:space="preserve">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77777777" w:rsidR="005B1C6D" w:rsidRPr="00903DBA" w:rsidRDefault="005B1C6D" w:rsidP="005B1C6D">
      <w:pPr>
        <w:pStyle w:val="Code"/>
        <w:rPr>
          <w:highlight w:val="white"/>
        </w:rPr>
      </w:pPr>
      <w:r w:rsidRPr="00903DBA">
        <w:rPr>
          <w:highlight w:val="white"/>
        </w:rPr>
        <w:t xml:space="preserve">              Assert.Error(Message.Unfinished_block_comment);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lastRenderedPageBreak/>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EF7560"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77777777" w:rsidR="005B1C6D" w:rsidRPr="00903DBA" w:rsidRDefault="005B1C6D" w:rsidP="005B1C6D">
      <w:pPr>
        <w:pStyle w:val="Code"/>
        <w:rPr>
          <w:highlight w:val="white"/>
        </w:rPr>
      </w:pPr>
      <w:r w:rsidRPr="00903DBA">
        <w:rPr>
          <w:highlight w:val="white"/>
        </w:rPr>
        <w:t xml:space="preserve">              Assert.Error(Message.Unfinished_character);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77777777" w:rsidR="005B1C6D" w:rsidRPr="00903DBA" w:rsidRDefault="005B1C6D" w:rsidP="005B1C6D">
      <w:pPr>
        <w:pStyle w:val="Code"/>
        <w:rPr>
          <w:highlight w:val="white"/>
        </w:rPr>
      </w:pPr>
      <w:r w:rsidRPr="00903DBA">
        <w:rPr>
          <w:highlight w:val="white"/>
        </w:rPr>
        <w:t xml:space="preserve">              Assert.Error(Message.Newline_in_character);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77777777" w:rsidR="005B1C6D" w:rsidRPr="00903DBA" w:rsidRDefault="005B1C6D" w:rsidP="005B1C6D">
      <w:pPr>
        <w:pStyle w:val="Code"/>
        <w:rPr>
          <w:highlight w:val="white"/>
        </w:rPr>
      </w:pPr>
      <w:r w:rsidRPr="00903DBA">
        <w:rPr>
          <w:highlight w:val="white"/>
        </w:rPr>
        <w:t xml:space="preserve">              Assert.Error(Message.Unfinished_string);</w:t>
      </w:r>
    </w:p>
    <w:p w14:paraId="618746E4" w14:textId="77777777" w:rsidR="005B1C6D" w:rsidRPr="00903DBA" w:rsidRDefault="005B1C6D" w:rsidP="005B1C6D">
      <w:pPr>
        <w:pStyle w:val="Code"/>
        <w:rPr>
          <w:highlight w:val="white"/>
        </w:rPr>
      </w:pPr>
      <w:r w:rsidRPr="00903DBA">
        <w:rPr>
          <w:highlight w:val="white"/>
        </w:rPr>
        <w:lastRenderedPageBreak/>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77777777" w:rsidR="005B1C6D" w:rsidRPr="00903DBA" w:rsidRDefault="005B1C6D" w:rsidP="005B1C6D">
      <w:pPr>
        <w:pStyle w:val="Code"/>
        <w:rPr>
          <w:highlight w:val="white"/>
        </w:rPr>
      </w:pPr>
      <w:r w:rsidRPr="00903DBA">
        <w:rPr>
          <w:highlight w:val="white"/>
        </w:rPr>
        <w:t xml:space="preserve">              Assert.Error(Message.Newline_in_string);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w:t>
      </w:r>
      <w:proofErr w:type="gramStart"/>
      <w:r>
        <w:rPr>
          <w:highlight w:val="white"/>
        </w:rPr>
        <w:t>in order for</w:t>
      </w:r>
      <w:proofErr w:type="gramEnd"/>
      <w:r>
        <w:rPr>
          <w:highlight w:val="white"/>
        </w:rPr>
        <w:t xml:space="preserve">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7777777" w:rsidR="00B62C15" w:rsidRPr="00903DBA" w:rsidRDefault="00B62C15" w:rsidP="00B62C15">
      <w:pPr>
        <w:pStyle w:val="Appendix3"/>
      </w:pPr>
      <w:bookmarkStart w:id="613" w:name="_Toc59126318"/>
      <w:bookmarkStart w:id="614" w:name="_Ref58762260"/>
      <w:bookmarkStart w:id="615" w:name="_Toc59126326"/>
      <w:bookmarkStart w:id="616" w:name="_Ref57656298"/>
      <w:r w:rsidRPr="00903DBA">
        <w:t>The Line List</w:t>
      </w:r>
      <w:bookmarkEnd w:id="613"/>
    </w:p>
    <w:p w14:paraId="5F36A02F" w14:textId="77777777"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Pr>
          <w:rStyle w:val="CodeInText"/>
        </w:rPr>
        <w:t>S</w:t>
      </w:r>
      <w:r w:rsidRPr="00903DBA">
        <w:rPr>
          <w:rStyle w:val="CodeInText"/>
        </w:rPr>
        <w:t>plit</w:t>
      </w:r>
      <w:r w:rsidRPr="00903DBA">
        <w:t xml:space="preserve"> </w:t>
      </w:r>
      <w:r>
        <w:t xml:space="preserve">method in the </w:t>
      </w:r>
      <w:r w:rsidRPr="004257BF">
        <w:rPr>
          <w:rStyle w:val="KeyWord0"/>
        </w:rPr>
        <w:t>String</w:t>
      </w:r>
      <w:r>
        <w:t xml:space="preserve"> C# standard class and call </w:t>
      </w:r>
      <w:r w:rsidRPr="00AE6C50">
        <w:rPr>
          <w:rStyle w:val="KeyWord0"/>
        </w:rPr>
        <w:t>Trim</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7FF97180" w:rsidR="00B62C15" w:rsidRDefault="00B62C15" w:rsidP="00B62C15">
      <w:pPr>
        <w:rPr>
          <w:highlight w:val="white"/>
        </w:rPr>
      </w:pPr>
      <w:proofErr w:type="gramStart"/>
      <w:r>
        <w:rPr>
          <w:highlight w:val="white"/>
        </w:rPr>
        <w:t>In order to</w:t>
      </w:r>
      <w:proofErr w:type="gramEnd"/>
      <w:r>
        <w:rPr>
          <w:highlight w:val="white"/>
        </w:rPr>
        <w:t xml:space="preserve"> keep the newlines of the text, we iterate through the line list, add the lines without the returns and add blank line for each return.</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w:t>
      </w:r>
      <w:proofErr w:type="gramStart"/>
      <w:r>
        <w:rPr>
          <w:highlight w:val="white"/>
        </w:rPr>
        <w:t>directives</w:t>
      </w:r>
      <w:r w:rsidR="00D3724C">
        <w:rPr>
          <w:highlight w:val="white"/>
        </w:rPr>
        <w:t>, because</w:t>
      </w:r>
      <w:proofErr w:type="gramEnd"/>
      <w:r w:rsidR="00D3724C">
        <w:rPr>
          <w:highlight w:val="white"/>
        </w:rPr>
        <w:t xml:space="preserv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lastRenderedPageBreak/>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77777777" w:rsidR="00E110DB" w:rsidRDefault="00E110DB" w:rsidP="00B62C15">
      <w:pPr>
        <w:rPr>
          <w:highlight w:val="white"/>
        </w:rPr>
      </w:pPr>
      <w:r>
        <w:rPr>
          <w:highlight w:val="white"/>
        </w:rPr>
        <w:t xml:space="preserve">The </w:t>
      </w:r>
      <w:r w:rsidRPr="00530DB8">
        <w:rPr>
          <w:rStyle w:val="KeyWord0"/>
          <w:highlight w:val="white"/>
        </w:rPr>
        <w:t>Scan</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1811FB9" w:rsidR="00B62C15" w:rsidRPr="00903DBA" w:rsidRDefault="00E110DB" w:rsidP="00E110DB">
      <w:pPr>
        <w:rPr>
          <w:highlight w:val="white"/>
        </w:rPr>
      </w:pPr>
      <w:r>
        <w:rPr>
          <w:highlight w:val="white"/>
        </w:rPr>
        <w:t xml:space="preserve">When we encounter the </w:t>
      </w:r>
      <w:r w:rsidR="00C85393">
        <w:rPr>
          <w:highlight w:val="white"/>
        </w:rPr>
        <w:t xml:space="preserve">end of the line, </w:t>
      </w:r>
      <w:r w:rsidR="00EF5384">
        <w:rPr>
          <w:highlight w:val="white"/>
        </w:rPr>
        <w:t>we</w:t>
      </w:r>
      <w:r w:rsidR="00C85393">
        <w:rPr>
          <w:highlight w:val="white"/>
        </w:rPr>
        <w:t xml:space="preserve"> break the iteration. </w:t>
      </w:r>
      <w:r w:rsidR="00EF5384">
        <w:rPr>
          <w:highlight w:val="white"/>
        </w:rPr>
        <w:t>Otherwise, we add the token to the list.</w:t>
      </w:r>
    </w:p>
    <w:p w14:paraId="0CA51CFC" w14:textId="1AC81140" w:rsidR="00B62C15" w:rsidRPr="00903DBA" w:rsidRDefault="00B62C15" w:rsidP="00B62C15">
      <w:pPr>
        <w:pStyle w:val="Code"/>
        <w:rPr>
          <w:highlight w:val="white"/>
        </w:rPr>
      </w:pPr>
      <w:r w:rsidRPr="00903DBA">
        <w:rPr>
          <w:highlight w:val="white"/>
        </w:rPr>
        <w:t xml:space="preserve">        if (tokenId == CCompiler_Pre.</w:t>
      </w:r>
      <w:r w:rsidR="00831A2D">
        <w:rPr>
          <w:highlight w:val="white"/>
        </w:rPr>
        <w:t>Tokens.EndOfLine</w:t>
      </w:r>
      <w:r w:rsidRPr="00903DBA">
        <w:rPr>
          <w:highlight w:val="white"/>
        </w:rPr>
        <w:t>) {</w:t>
      </w:r>
    </w:p>
    <w:p w14:paraId="35559709" w14:textId="77777777" w:rsidR="00B62C15" w:rsidRPr="00903DBA" w:rsidRDefault="00B62C15" w:rsidP="00B62C15">
      <w:pPr>
        <w:pStyle w:val="Code"/>
        <w:rPr>
          <w:highlight w:val="white"/>
        </w:rPr>
      </w:pPr>
      <w:r w:rsidRPr="00903DBA">
        <w:rPr>
          <w:highlight w:val="white"/>
        </w:rPr>
        <w:t xml:space="preserve">          break;</w:t>
      </w:r>
    </w:p>
    <w:p w14:paraId="2F90038C" w14:textId="77777777" w:rsidR="00B62C15" w:rsidRPr="00903DBA" w:rsidRDefault="00B62C15" w:rsidP="00B62C15">
      <w:pPr>
        <w:pStyle w:val="Code"/>
        <w:rPr>
          <w:highlight w:val="white"/>
        </w:rPr>
      </w:pPr>
      <w:r w:rsidRPr="00903DBA">
        <w:rPr>
          <w:highlight w:val="white"/>
        </w:rPr>
        <w:t xml:space="preserve">        }</w:t>
      </w:r>
    </w:p>
    <w:p w14:paraId="3C10E3C7" w14:textId="77777777" w:rsidR="00EF5384" w:rsidRDefault="00EF5384" w:rsidP="00EF5384">
      <w:pPr>
        <w:pStyle w:val="Code"/>
        <w:rPr>
          <w:highlight w:val="white"/>
        </w:rPr>
      </w:pPr>
    </w:p>
    <w:p w14:paraId="19B4A2C8" w14:textId="41D5A467" w:rsidR="00EF5384" w:rsidRPr="00903DBA" w:rsidRDefault="00EF5384" w:rsidP="00EF5384">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3309C344" w:rsidR="00B62C15" w:rsidRPr="00903DBA" w:rsidRDefault="00C85393" w:rsidP="00C85393">
      <w:pPr>
        <w:rPr>
          <w:highlight w:val="white"/>
        </w:rPr>
      </w:pPr>
      <w:r>
        <w:rPr>
          <w:highlight w:val="white"/>
        </w:rPr>
        <w:t xml:space="preserve">The </w:t>
      </w:r>
      <w:r w:rsidRPr="00C85393">
        <w:rPr>
          <w:rStyle w:val="KeyWord0"/>
          <w:highlight w:val="white"/>
        </w:rPr>
        <w:t>TokenListToString</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lastRenderedPageBreak/>
        <w:t xml:space="preserve">    }</w:t>
      </w:r>
    </w:p>
    <w:p w14:paraId="673CD313" w14:textId="77777777" w:rsidR="00B62C15" w:rsidRPr="00903DBA" w:rsidRDefault="00B62C15" w:rsidP="00B62C15">
      <w:pPr>
        <w:pStyle w:val="Code"/>
        <w:rPr>
          <w:highlight w:val="white"/>
        </w:rPr>
      </w:pPr>
    </w:p>
    <w:p w14:paraId="040A3620" w14:textId="4519676E" w:rsidR="004E4E46" w:rsidRDefault="004E4E46" w:rsidP="004E4E46">
      <w:pPr>
        <w:rPr>
          <w:highlight w:val="white"/>
        </w:rPr>
      </w:pPr>
      <w:r>
        <w:rPr>
          <w:highlight w:val="white"/>
        </w:rPr>
        <w:t xml:space="preserve">The </w:t>
      </w:r>
      <w:r w:rsidRPr="004E4E46">
        <w:rPr>
          <w:rStyle w:val="KeyWord0"/>
          <w:highlight w:val="white"/>
        </w:rPr>
        <w:t>CloneList</w:t>
      </w:r>
      <w:r>
        <w:rPr>
          <w:highlight w:val="white"/>
        </w:rPr>
        <w:t xml:space="preserve"> method </w:t>
      </w:r>
      <w:r w:rsidR="00BE02A5">
        <w:rPr>
          <w:highlight w:val="white"/>
        </w:rPr>
        <w:t>return a copy of the token list.</w:t>
      </w:r>
    </w:p>
    <w:p w14:paraId="237A7339" w14:textId="5FD185E3" w:rsidR="00B62C15" w:rsidRPr="00903DBA" w:rsidRDefault="00B62C15" w:rsidP="00B62C15">
      <w:pPr>
        <w:pStyle w:val="Code"/>
        <w:rPr>
          <w:highlight w:val="white"/>
        </w:rPr>
      </w:pPr>
      <w:r w:rsidRPr="00903DBA">
        <w:rPr>
          <w:highlight w:val="white"/>
        </w:rPr>
        <w:t xml:space="preserve">    private List&lt;Token&gt; CloneList(List&lt;Token&gt; tokenList) {</w:t>
      </w:r>
    </w:p>
    <w:p w14:paraId="2BA30ABB" w14:textId="77777777" w:rsidR="00B62C15" w:rsidRPr="00903DBA" w:rsidRDefault="00B62C15" w:rsidP="00B62C15">
      <w:pPr>
        <w:pStyle w:val="Code"/>
        <w:rPr>
          <w:highlight w:val="white"/>
        </w:rPr>
      </w:pPr>
      <w:r w:rsidRPr="00903DBA">
        <w:rPr>
          <w:highlight w:val="white"/>
        </w:rPr>
        <w:t xml:space="preserve">      List&lt;Token&gt; resultList = new List&lt;Token&gt;();</w:t>
      </w:r>
    </w:p>
    <w:p w14:paraId="28DF642D" w14:textId="77777777" w:rsidR="00B62C15" w:rsidRPr="00903DBA" w:rsidRDefault="00B62C15" w:rsidP="00B62C15">
      <w:pPr>
        <w:pStyle w:val="Code"/>
        <w:rPr>
          <w:highlight w:val="white"/>
        </w:rPr>
      </w:pPr>
      <w:r w:rsidRPr="00903DBA">
        <w:rPr>
          <w:highlight w:val="white"/>
        </w:rPr>
        <w:t xml:space="preserve">    </w:t>
      </w:r>
    </w:p>
    <w:p w14:paraId="1D12EDB0" w14:textId="77777777" w:rsidR="00B62C15" w:rsidRPr="00903DBA" w:rsidRDefault="00B62C15" w:rsidP="00B62C15">
      <w:pPr>
        <w:pStyle w:val="Code"/>
        <w:rPr>
          <w:highlight w:val="white"/>
        </w:rPr>
      </w:pPr>
      <w:r w:rsidRPr="00903DBA">
        <w:rPr>
          <w:highlight w:val="white"/>
        </w:rPr>
        <w:t xml:space="preserve">      foreach (Token token in tokenList) {</w:t>
      </w:r>
    </w:p>
    <w:p w14:paraId="7A353C85" w14:textId="77777777" w:rsidR="00B62C15" w:rsidRPr="00903DBA" w:rsidRDefault="00B62C15" w:rsidP="00B62C15">
      <w:pPr>
        <w:pStyle w:val="Code"/>
        <w:rPr>
          <w:highlight w:val="white"/>
        </w:rPr>
      </w:pPr>
      <w:r w:rsidRPr="00903DBA">
        <w:rPr>
          <w:highlight w:val="white"/>
        </w:rPr>
        <w:t xml:space="preserve">        resultList.Add((Token) token.Clone());</w:t>
      </w:r>
    </w:p>
    <w:p w14:paraId="675FB45F" w14:textId="77777777" w:rsidR="00B62C15" w:rsidRPr="00903DBA" w:rsidRDefault="00B62C15" w:rsidP="00B62C15">
      <w:pPr>
        <w:pStyle w:val="Code"/>
        <w:rPr>
          <w:highlight w:val="white"/>
        </w:rPr>
      </w:pPr>
      <w:r w:rsidRPr="00903DBA">
        <w:rPr>
          <w:highlight w:val="white"/>
        </w:rPr>
        <w:t xml:space="preserve">      }</w:t>
      </w:r>
    </w:p>
    <w:p w14:paraId="5D979CAB" w14:textId="77777777" w:rsidR="00B62C15" w:rsidRPr="00903DBA" w:rsidRDefault="00B62C15" w:rsidP="00B62C15">
      <w:pPr>
        <w:pStyle w:val="Code"/>
        <w:rPr>
          <w:highlight w:val="white"/>
        </w:rPr>
      </w:pPr>
      <w:r w:rsidRPr="00903DBA">
        <w:rPr>
          <w:highlight w:val="white"/>
        </w:rPr>
        <w:t xml:space="preserve">    </w:t>
      </w:r>
    </w:p>
    <w:p w14:paraId="1C622523" w14:textId="77777777" w:rsidR="00B62C15" w:rsidRPr="00903DBA" w:rsidRDefault="00B62C15" w:rsidP="00B62C15">
      <w:pPr>
        <w:pStyle w:val="Code"/>
        <w:rPr>
          <w:highlight w:val="white"/>
        </w:rPr>
      </w:pPr>
      <w:r w:rsidRPr="00903DBA">
        <w:rPr>
          <w:highlight w:val="white"/>
        </w:rPr>
        <w:t xml:space="preserve">      return resultList;</w:t>
      </w:r>
    </w:p>
    <w:p w14:paraId="7C378175" w14:textId="77777777" w:rsidR="00B62C15" w:rsidRPr="00903DBA" w:rsidRDefault="00B62C15" w:rsidP="00B62C15">
      <w:pPr>
        <w:pStyle w:val="Code"/>
        <w:rPr>
          <w:highlight w:val="white"/>
        </w:rPr>
      </w:pPr>
      <w:r w:rsidRPr="00903DBA">
        <w:rPr>
          <w:highlight w:val="white"/>
        </w:rPr>
        <w:t xml:space="preserve">    }</w:t>
      </w:r>
    </w:p>
    <w:p w14:paraId="786E6C39" w14:textId="3E3509CC" w:rsidR="00B62C15" w:rsidRPr="00903DBA" w:rsidRDefault="00BE02A5" w:rsidP="00BE02A5">
      <w:pPr>
        <w:rPr>
          <w:highlight w:val="white"/>
        </w:rPr>
      </w:pPr>
      <w:r>
        <w:rPr>
          <w:highlight w:val="white"/>
        </w:rPr>
        <w:t xml:space="preserve">The </w:t>
      </w:r>
      <w:r w:rsidRPr="00BE02A5">
        <w:rPr>
          <w:rStyle w:val="KeyWord0"/>
          <w:highlight w:val="white"/>
        </w:rPr>
        <w:t>TraverseLineList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1840691F" w14:textId="77777777" w:rsidR="005671B4" w:rsidRDefault="005671B4" w:rsidP="005671B4">
      <w:pPr>
        <w:pStyle w:val="Code"/>
        <w:rPr>
          <w:highlight w:val="white"/>
        </w:rPr>
      </w:pPr>
      <w:r w:rsidRPr="005671B4">
        <w:rPr>
          <w:highlight w:val="white"/>
        </w:rPr>
        <w:t xml:space="preserve">        if ((tokenList.Count &gt; 0) &amp;&amp;</w:t>
      </w:r>
    </w:p>
    <w:p w14:paraId="64CC07FC" w14:textId="5687C2E7" w:rsidR="00DC217B" w:rsidRDefault="005671B4" w:rsidP="005671B4">
      <w:pPr>
        <w:pStyle w:val="Code"/>
        <w:rPr>
          <w:highlight w:val="white"/>
        </w:rPr>
      </w:pPr>
      <w:r>
        <w:rPr>
          <w:highlight w:val="white"/>
        </w:rPr>
        <w:t xml:space="preserve">            (</w:t>
      </w:r>
      <w:r w:rsidRPr="005671B4">
        <w:rPr>
          <w:highlight w:val="white"/>
        </w:rPr>
        <w:t>tokenList[0].Id == CCompiler_Pre.Tokens.SHARP)</w:t>
      </w:r>
      <w:r>
        <w:rPr>
          <w:highlight w:val="white"/>
        </w:rPr>
        <w:t>)</w:t>
      </w:r>
      <w:r w:rsidRPr="005671B4">
        <w:rPr>
          <w:highlight w:val="white"/>
        </w:rPr>
        <w:t xml:space="preserve"> {</w:t>
      </w:r>
      <w:r w:rsidR="00DC217B">
        <w:rPr>
          <w:highlight w:val="white"/>
        </w:rPr>
        <w:t xml:space="preserve">           </w:t>
      </w:r>
    </w:p>
    <w:p w14:paraId="5534B01B" w14:textId="2B2EFDA6" w:rsidR="00DC217B" w:rsidRDefault="00DC217B" w:rsidP="00DC217B">
      <w:pPr>
        <w:pStyle w:val="Code"/>
        <w:rPr>
          <w:highlight w:val="white"/>
        </w:rPr>
      </w:pPr>
      <w:r>
        <w:rPr>
          <w:highlight w:val="white"/>
        </w:rPr>
        <w:t xml:space="preserve">  </w:t>
      </w:r>
      <w:r w:rsidRPr="005671B4">
        <w:rPr>
          <w:highlight w:val="white"/>
        </w:rPr>
        <w:t xml:space="preserve">        if (tokenList.Count &gt; </w:t>
      </w:r>
      <w:r>
        <w:rPr>
          <w:highlight w:val="white"/>
        </w:rPr>
        <w:t>1</w:t>
      </w:r>
      <w:r w:rsidRPr="005671B4">
        <w:rPr>
          <w:highlight w:val="white"/>
        </w:rPr>
        <w:t xml:space="preserve">) </w:t>
      </w:r>
      <w:r w:rsidR="00EE32E5">
        <w:rPr>
          <w:highlight w:val="white"/>
        </w:rPr>
        <w:t>{</w:t>
      </w:r>
    </w:p>
    <w:p w14:paraId="1E150394" w14:textId="5124B964" w:rsidR="006518AB" w:rsidRDefault="006B48B9" w:rsidP="006518AB">
      <w:pPr>
        <w:pStyle w:val="Code"/>
        <w:rPr>
          <w:highlight w:val="white"/>
        </w:rPr>
      </w:pPr>
      <w:r>
        <w:rPr>
          <w:highlight w:val="white"/>
        </w:rPr>
        <w:t xml:space="preserve">  </w:t>
      </w:r>
      <w:r w:rsidR="00EF054F">
        <w:rPr>
          <w:highlight w:val="white"/>
        </w:rPr>
        <w:t xml:space="preserve">          </w:t>
      </w:r>
      <w:r w:rsidR="006518AB">
        <w:rPr>
          <w:highlight w:val="white"/>
        </w:rPr>
        <w:t>Token secondToken = tokenList[1];</w:t>
      </w:r>
    </w:p>
    <w:p w14:paraId="273717DD" w14:textId="77777777" w:rsidR="006518AB" w:rsidRDefault="006518AB" w:rsidP="006518AB">
      <w:pPr>
        <w:pStyle w:val="Code"/>
        <w:rPr>
          <w:highlight w:val="white"/>
        </w:rPr>
      </w:pPr>
    </w:p>
    <w:p w14:paraId="079B3DA0" w14:textId="6FDCBC9A" w:rsidR="006518AB" w:rsidRDefault="006518AB" w:rsidP="006518AB">
      <w:pPr>
        <w:pStyle w:val="Code"/>
        <w:rPr>
          <w:highlight w:val="white"/>
        </w:rPr>
      </w:pPr>
      <w:r>
        <w:rPr>
          <w:highlight w:val="white"/>
        </w:rPr>
        <w:t xml:space="preserve">  </w:t>
      </w:r>
      <w:r w:rsidR="006B48B9">
        <w:rPr>
          <w:highlight w:val="white"/>
        </w:rPr>
        <w:t xml:space="preserve">  </w:t>
      </w:r>
      <w:r>
        <w:rPr>
          <w:highlight w:val="white"/>
        </w:rPr>
        <w:t xml:space="preserve">        if (secondToken.Id == CCompiler_Pre.Tokens.NAME) {</w:t>
      </w:r>
    </w:p>
    <w:p w14:paraId="6997C969" w14:textId="5D02D46F" w:rsidR="006518AB" w:rsidRDefault="006518AB" w:rsidP="006518AB">
      <w:pPr>
        <w:pStyle w:val="Code"/>
        <w:rPr>
          <w:highlight w:val="white"/>
        </w:rPr>
      </w:pPr>
      <w:r>
        <w:rPr>
          <w:highlight w:val="white"/>
        </w:rPr>
        <w:t xml:space="preserve">    </w:t>
      </w:r>
      <w:r w:rsidR="006B48B9">
        <w:rPr>
          <w:highlight w:val="white"/>
        </w:rPr>
        <w:t xml:space="preserve">  </w:t>
      </w: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2362E098" w:rsidR="006518AB" w:rsidRDefault="006518AB" w:rsidP="006518AB">
      <w:pPr>
        <w:pStyle w:val="Code"/>
        <w:rPr>
          <w:highlight w:val="white"/>
        </w:rPr>
      </w:pPr>
      <w:r>
        <w:rPr>
          <w:highlight w:val="white"/>
        </w:rPr>
        <w:t xml:space="preserve">      </w:t>
      </w:r>
      <w:r w:rsidR="006B48B9">
        <w:rPr>
          <w:highlight w:val="white"/>
        </w:rPr>
        <w:t xml:space="preserve">  </w:t>
      </w:r>
      <w:r>
        <w:rPr>
          <w:highlight w:val="white"/>
        </w:rPr>
        <w:t xml:space="preserve">      if (secondTokenName.Equals("ifdef")) {</w:t>
      </w:r>
    </w:p>
    <w:p w14:paraId="5A4398FF" w14:textId="23C3E95B" w:rsidR="006518AB" w:rsidRDefault="006518AB" w:rsidP="006518AB">
      <w:pPr>
        <w:pStyle w:val="Code"/>
        <w:rPr>
          <w:highlight w:val="white"/>
        </w:rPr>
      </w:pPr>
      <w:r>
        <w:rPr>
          <w:highlight w:val="white"/>
        </w:rPr>
        <w:t xml:space="preserve">        </w:t>
      </w:r>
      <w:r w:rsidR="006B48B9">
        <w:rPr>
          <w:highlight w:val="white"/>
        </w:rPr>
        <w:t xml:space="preserve">  </w:t>
      </w:r>
      <w:r>
        <w:rPr>
          <w:highlight w:val="white"/>
        </w:rPr>
        <w:t xml:space="preserve">      DoIfDefined(tokenList);</w:t>
      </w:r>
    </w:p>
    <w:p w14:paraId="6E514759" w14:textId="6C617C06" w:rsidR="006518AB" w:rsidRDefault="006518AB" w:rsidP="006518AB">
      <w:pPr>
        <w:pStyle w:val="Code"/>
        <w:rPr>
          <w:highlight w:val="white"/>
        </w:rPr>
      </w:pPr>
      <w:r>
        <w:rPr>
          <w:highlight w:val="white"/>
        </w:rPr>
        <w:t xml:space="preserve">          </w:t>
      </w:r>
      <w:r w:rsidR="006B48B9">
        <w:rPr>
          <w:highlight w:val="white"/>
        </w:rPr>
        <w:t xml:space="preserve">  </w:t>
      </w:r>
      <w:r>
        <w:rPr>
          <w:highlight w:val="white"/>
        </w:rPr>
        <w:t xml:space="preserve">  }</w:t>
      </w:r>
    </w:p>
    <w:p w14:paraId="3F2B23EF" w14:textId="128540D2" w:rsidR="006518AB" w:rsidRDefault="006518AB" w:rsidP="006518AB">
      <w:pPr>
        <w:pStyle w:val="Code"/>
        <w:rPr>
          <w:highlight w:val="white"/>
        </w:rPr>
      </w:pPr>
      <w:r>
        <w:rPr>
          <w:highlight w:val="white"/>
        </w:rPr>
        <w:t xml:space="preserve">            </w:t>
      </w:r>
      <w:r w:rsidR="006B48B9">
        <w:rPr>
          <w:highlight w:val="white"/>
        </w:rPr>
        <w:t xml:space="preserve">  </w:t>
      </w:r>
      <w:r>
        <w:rPr>
          <w:highlight w:val="white"/>
        </w:rPr>
        <w:t>else if (secondTokenName.Equals("ifndef")) {</w:t>
      </w:r>
    </w:p>
    <w:p w14:paraId="750E5260" w14:textId="337CCF9E" w:rsidR="006518AB" w:rsidRDefault="006518AB" w:rsidP="006518AB">
      <w:pPr>
        <w:pStyle w:val="Code"/>
        <w:rPr>
          <w:highlight w:val="white"/>
        </w:rPr>
      </w:pPr>
      <w:r>
        <w:rPr>
          <w:highlight w:val="white"/>
        </w:rPr>
        <w:t xml:space="preserve">              </w:t>
      </w:r>
      <w:r w:rsidR="006B48B9">
        <w:rPr>
          <w:highlight w:val="white"/>
        </w:rPr>
        <w:t xml:space="preserve">  </w:t>
      </w:r>
      <w:r>
        <w:rPr>
          <w:highlight w:val="white"/>
        </w:rPr>
        <w:t>DoIfNotDefined(tokenList);</w:t>
      </w:r>
    </w:p>
    <w:p w14:paraId="417B22D0" w14:textId="64E916D5" w:rsidR="006518AB" w:rsidRDefault="006B48B9" w:rsidP="006518AB">
      <w:pPr>
        <w:pStyle w:val="Code"/>
        <w:rPr>
          <w:highlight w:val="white"/>
        </w:rPr>
      </w:pPr>
      <w:r>
        <w:rPr>
          <w:highlight w:val="white"/>
        </w:rPr>
        <w:t xml:space="preserve">  </w:t>
      </w:r>
      <w:r w:rsidR="006518AB">
        <w:rPr>
          <w:highlight w:val="white"/>
        </w:rPr>
        <w:t xml:space="preserve">            }</w:t>
      </w:r>
    </w:p>
    <w:p w14:paraId="2BF35BCE" w14:textId="5C6C2F45" w:rsidR="006518AB" w:rsidRDefault="006518AB" w:rsidP="006518AB">
      <w:pPr>
        <w:pStyle w:val="Code"/>
        <w:rPr>
          <w:highlight w:val="white"/>
        </w:rPr>
      </w:pPr>
      <w:r>
        <w:rPr>
          <w:highlight w:val="white"/>
        </w:rPr>
        <w:t xml:space="preserve">  </w:t>
      </w:r>
      <w:r w:rsidR="006B48B9">
        <w:rPr>
          <w:highlight w:val="white"/>
        </w:rPr>
        <w:t xml:space="preserve">  </w:t>
      </w:r>
      <w:r>
        <w:rPr>
          <w:highlight w:val="white"/>
        </w:rPr>
        <w:t xml:space="preserve">          else if (secondTokenName.Equals("if")) {</w:t>
      </w:r>
    </w:p>
    <w:p w14:paraId="3215CA4C" w14:textId="65FDDA54" w:rsidR="006518AB" w:rsidRDefault="006518AB" w:rsidP="006518AB">
      <w:pPr>
        <w:pStyle w:val="Code"/>
        <w:rPr>
          <w:highlight w:val="white"/>
        </w:rPr>
      </w:pPr>
      <w:r>
        <w:rPr>
          <w:highlight w:val="white"/>
        </w:rPr>
        <w:t xml:space="preserve">    </w:t>
      </w:r>
      <w:r w:rsidR="006B48B9">
        <w:rPr>
          <w:highlight w:val="white"/>
        </w:rPr>
        <w:t xml:space="preserve">  </w:t>
      </w:r>
      <w:r>
        <w:rPr>
          <w:highlight w:val="white"/>
        </w:rPr>
        <w:t xml:space="preserve">          DoIf(tokenList);</w:t>
      </w:r>
    </w:p>
    <w:p w14:paraId="08FEA4FF" w14:textId="6136EC54" w:rsidR="006518AB" w:rsidRDefault="006518AB" w:rsidP="006518AB">
      <w:pPr>
        <w:pStyle w:val="Code"/>
        <w:rPr>
          <w:highlight w:val="white"/>
        </w:rPr>
      </w:pPr>
      <w:r>
        <w:rPr>
          <w:highlight w:val="white"/>
        </w:rPr>
        <w:t xml:space="preserve">      </w:t>
      </w:r>
      <w:r w:rsidR="006B48B9">
        <w:rPr>
          <w:highlight w:val="white"/>
        </w:rPr>
        <w:t xml:space="preserve">  </w:t>
      </w:r>
      <w:r>
        <w:rPr>
          <w:highlight w:val="white"/>
        </w:rPr>
        <w:t xml:space="preserve">      }</w:t>
      </w:r>
    </w:p>
    <w:p w14:paraId="2C0C86E1" w14:textId="30B4D551" w:rsidR="006518AB" w:rsidRDefault="006518AB" w:rsidP="006518AB">
      <w:pPr>
        <w:pStyle w:val="Code"/>
        <w:rPr>
          <w:highlight w:val="white"/>
        </w:rPr>
      </w:pPr>
      <w:r>
        <w:rPr>
          <w:highlight w:val="white"/>
        </w:rPr>
        <w:t xml:space="preserve">        </w:t>
      </w:r>
      <w:r w:rsidR="006B48B9">
        <w:rPr>
          <w:highlight w:val="white"/>
        </w:rPr>
        <w:t xml:space="preserve">  </w:t>
      </w:r>
      <w:r>
        <w:rPr>
          <w:highlight w:val="white"/>
        </w:rPr>
        <w:t xml:space="preserve">    else if (secondTokenName.Equals("elif")) {</w:t>
      </w:r>
    </w:p>
    <w:p w14:paraId="779F4113" w14:textId="4E719C5D" w:rsidR="006518AB" w:rsidRDefault="006518AB" w:rsidP="006518AB">
      <w:pPr>
        <w:pStyle w:val="Code"/>
        <w:rPr>
          <w:highlight w:val="white"/>
        </w:rPr>
      </w:pPr>
      <w:r>
        <w:rPr>
          <w:highlight w:val="white"/>
        </w:rPr>
        <w:t xml:space="preserve">          </w:t>
      </w:r>
      <w:r w:rsidR="006B48B9">
        <w:rPr>
          <w:highlight w:val="white"/>
        </w:rPr>
        <w:t xml:space="preserve">  </w:t>
      </w:r>
      <w:r>
        <w:rPr>
          <w:highlight w:val="white"/>
        </w:rPr>
        <w:t xml:space="preserve">    DoElseIf(tokenList);</w:t>
      </w:r>
    </w:p>
    <w:p w14:paraId="33905FDA" w14:textId="4A12416A" w:rsidR="006518AB" w:rsidRDefault="006518AB" w:rsidP="006518AB">
      <w:pPr>
        <w:pStyle w:val="Code"/>
        <w:rPr>
          <w:highlight w:val="white"/>
        </w:rPr>
      </w:pPr>
      <w:r>
        <w:rPr>
          <w:highlight w:val="white"/>
        </w:rPr>
        <w:t xml:space="preserve">            </w:t>
      </w:r>
      <w:r w:rsidR="006B48B9">
        <w:rPr>
          <w:highlight w:val="white"/>
        </w:rPr>
        <w:t xml:space="preserve">  </w:t>
      </w:r>
      <w:r>
        <w:rPr>
          <w:highlight w:val="white"/>
        </w:rPr>
        <w:t>}</w:t>
      </w:r>
    </w:p>
    <w:p w14:paraId="44BA020A" w14:textId="5CDDD94F" w:rsidR="006518AB" w:rsidRDefault="006B48B9" w:rsidP="006518AB">
      <w:pPr>
        <w:pStyle w:val="Code"/>
        <w:rPr>
          <w:highlight w:val="white"/>
        </w:rPr>
      </w:pPr>
      <w:r>
        <w:rPr>
          <w:highlight w:val="white"/>
        </w:rPr>
        <w:t xml:space="preserve">  </w:t>
      </w:r>
      <w:r w:rsidR="006518AB">
        <w:rPr>
          <w:highlight w:val="white"/>
        </w:rPr>
        <w:t xml:space="preserve">            else if (secondTokenName.Equals("else")) {</w:t>
      </w:r>
    </w:p>
    <w:p w14:paraId="2EED1D4A" w14:textId="3991FA4D" w:rsidR="006518AB" w:rsidRDefault="006518AB" w:rsidP="006518AB">
      <w:pPr>
        <w:pStyle w:val="Code"/>
        <w:rPr>
          <w:highlight w:val="white"/>
        </w:rPr>
      </w:pPr>
      <w:r>
        <w:rPr>
          <w:highlight w:val="white"/>
        </w:rPr>
        <w:t xml:space="preserve">  </w:t>
      </w:r>
      <w:r w:rsidR="006B48B9">
        <w:rPr>
          <w:highlight w:val="white"/>
        </w:rPr>
        <w:t xml:space="preserve">  </w:t>
      </w:r>
      <w:r>
        <w:rPr>
          <w:highlight w:val="white"/>
        </w:rPr>
        <w:t xml:space="preserve">            DoElse(tokenList);</w:t>
      </w:r>
    </w:p>
    <w:p w14:paraId="598969B0" w14:textId="129E2A94" w:rsidR="006518AB" w:rsidRDefault="006518AB" w:rsidP="006518AB">
      <w:pPr>
        <w:pStyle w:val="Code"/>
        <w:rPr>
          <w:highlight w:val="white"/>
        </w:rPr>
      </w:pPr>
      <w:r>
        <w:rPr>
          <w:highlight w:val="white"/>
        </w:rPr>
        <w:t xml:space="preserve">    </w:t>
      </w:r>
      <w:r w:rsidR="006B48B9">
        <w:rPr>
          <w:highlight w:val="white"/>
        </w:rPr>
        <w:t xml:space="preserve">  </w:t>
      </w:r>
      <w:r>
        <w:rPr>
          <w:highlight w:val="white"/>
        </w:rPr>
        <w:t xml:space="preserve">        }</w:t>
      </w:r>
    </w:p>
    <w:p w14:paraId="07A85B8F" w14:textId="6124677B" w:rsidR="006518AB" w:rsidRDefault="006518AB" w:rsidP="006518AB">
      <w:pPr>
        <w:pStyle w:val="Code"/>
        <w:rPr>
          <w:highlight w:val="white"/>
        </w:rPr>
      </w:pPr>
      <w:r>
        <w:rPr>
          <w:highlight w:val="white"/>
        </w:rPr>
        <w:t xml:space="preserve">      </w:t>
      </w:r>
      <w:r w:rsidR="006B48B9">
        <w:rPr>
          <w:highlight w:val="white"/>
        </w:rPr>
        <w:t xml:space="preserve">  </w:t>
      </w:r>
      <w:r>
        <w:rPr>
          <w:highlight w:val="white"/>
        </w:rPr>
        <w:t xml:space="preserve">      else if (secondTokenName.Equals("endif")) {</w:t>
      </w:r>
    </w:p>
    <w:p w14:paraId="60CD2F86" w14:textId="1CB64059" w:rsidR="006518AB" w:rsidRDefault="006518AB" w:rsidP="006518AB">
      <w:pPr>
        <w:pStyle w:val="Code"/>
        <w:rPr>
          <w:highlight w:val="white"/>
        </w:rPr>
      </w:pPr>
      <w:r>
        <w:rPr>
          <w:highlight w:val="white"/>
        </w:rPr>
        <w:t xml:space="preserve">        </w:t>
      </w:r>
      <w:r w:rsidR="006B48B9">
        <w:rPr>
          <w:highlight w:val="white"/>
        </w:rPr>
        <w:t xml:space="preserve">  </w:t>
      </w:r>
      <w:r>
        <w:rPr>
          <w:highlight w:val="white"/>
        </w:rPr>
        <w:t xml:space="preserve">      DoEndIf(tokenList);</w:t>
      </w:r>
    </w:p>
    <w:p w14:paraId="3AA518D2" w14:textId="2CCA73C8" w:rsidR="006518AB" w:rsidRDefault="006B48B9" w:rsidP="006518AB">
      <w:pPr>
        <w:pStyle w:val="Code"/>
        <w:rPr>
          <w:highlight w:val="white"/>
        </w:rPr>
      </w:pPr>
      <w:r>
        <w:rPr>
          <w:highlight w:val="white"/>
        </w:rPr>
        <w:t xml:space="preserve">  </w:t>
      </w:r>
      <w:r w:rsidR="006518AB">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41E98380" w:rsidR="006518AB" w:rsidRDefault="006518AB" w:rsidP="006518AB">
      <w:pPr>
        <w:pStyle w:val="Code"/>
        <w:rPr>
          <w:highlight w:val="white"/>
        </w:rPr>
      </w:pPr>
      <w:r>
        <w:rPr>
          <w:highlight w:val="white"/>
        </w:rPr>
        <w:t xml:space="preserve">  </w:t>
      </w:r>
      <w:r w:rsidR="006B48B9">
        <w:rPr>
          <w:highlight w:val="white"/>
        </w:rPr>
        <w:t xml:space="preserve">  </w:t>
      </w:r>
      <w:r>
        <w:rPr>
          <w:highlight w:val="white"/>
        </w:rPr>
        <w:t xml:space="preserve">          else if (IsVisible()) {</w:t>
      </w:r>
    </w:p>
    <w:p w14:paraId="6647934B" w14:textId="1B041262" w:rsidR="006518AB" w:rsidRDefault="006518AB" w:rsidP="006518AB">
      <w:pPr>
        <w:pStyle w:val="Code"/>
        <w:rPr>
          <w:highlight w:val="white"/>
        </w:rPr>
      </w:pPr>
      <w:r>
        <w:rPr>
          <w:highlight w:val="white"/>
        </w:rPr>
        <w:t xml:space="preserve">    </w:t>
      </w:r>
      <w:r w:rsidR="006B48B9">
        <w:rPr>
          <w:highlight w:val="white"/>
        </w:rPr>
        <w:t xml:space="preserve">  </w:t>
      </w:r>
      <w:r>
        <w:rPr>
          <w:highlight w:val="white"/>
        </w:rPr>
        <w:t xml:space="preserve">          if (secondTokenName.Equals("include")) {</w:t>
      </w:r>
    </w:p>
    <w:p w14:paraId="62EA9A42" w14:textId="2ACC22F5" w:rsidR="006518AB" w:rsidRDefault="006518AB" w:rsidP="006518AB">
      <w:pPr>
        <w:pStyle w:val="Code"/>
        <w:rPr>
          <w:highlight w:val="white"/>
        </w:rPr>
      </w:pPr>
      <w:r>
        <w:rPr>
          <w:highlight w:val="white"/>
        </w:rPr>
        <w:t xml:space="preserve">      </w:t>
      </w:r>
      <w:r w:rsidR="006B48B9">
        <w:rPr>
          <w:highlight w:val="white"/>
        </w:rPr>
        <w:t xml:space="preserve">  </w:t>
      </w:r>
      <w:r>
        <w:rPr>
          <w:highlight w:val="white"/>
        </w:rPr>
        <w:t xml:space="preserve">          DoInclude(tokenList);</w:t>
      </w:r>
    </w:p>
    <w:p w14:paraId="5D2CB309" w14:textId="004367F2" w:rsidR="006518AB" w:rsidRDefault="006518AB" w:rsidP="006518AB">
      <w:pPr>
        <w:pStyle w:val="Code"/>
        <w:rPr>
          <w:highlight w:val="white"/>
        </w:rPr>
      </w:pPr>
      <w:r>
        <w:rPr>
          <w:highlight w:val="white"/>
        </w:rPr>
        <w:t xml:space="preserve">        </w:t>
      </w:r>
      <w:r w:rsidR="006B48B9">
        <w:rPr>
          <w:highlight w:val="white"/>
        </w:rPr>
        <w:t xml:space="preserve">  </w:t>
      </w:r>
      <w:r>
        <w:rPr>
          <w:highlight w:val="white"/>
        </w:rPr>
        <w:t xml:space="preserve">      }</w:t>
      </w:r>
    </w:p>
    <w:p w14:paraId="16DD510A" w14:textId="0FAEFD37" w:rsidR="006518AB" w:rsidRDefault="006518AB" w:rsidP="006518AB">
      <w:pPr>
        <w:pStyle w:val="Code"/>
        <w:rPr>
          <w:highlight w:val="white"/>
        </w:rPr>
      </w:pPr>
      <w:r>
        <w:rPr>
          <w:highlight w:val="white"/>
        </w:rPr>
        <w:t xml:space="preserve">          </w:t>
      </w:r>
      <w:r w:rsidR="006B48B9">
        <w:rPr>
          <w:highlight w:val="white"/>
        </w:rPr>
        <w:t xml:space="preserve">  </w:t>
      </w:r>
      <w:r>
        <w:rPr>
          <w:highlight w:val="white"/>
        </w:rPr>
        <w:t xml:space="preserve">    else if (secondTokenName.Equals("define")) {</w:t>
      </w:r>
    </w:p>
    <w:p w14:paraId="437AAE45" w14:textId="5190CD78" w:rsidR="006518AB" w:rsidRDefault="006518AB" w:rsidP="006518AB">
      <w:pPr>
        <w:pStyle w:val="Code"/>
        <w:rPr>
          <w:highlight w:val="white"/>
        </w:rPr>
      </w:pPr>
      <w:r>
        <w:rPr>
          <w:highlight w:val="white"/>
        </w:rPr>
        <w:t xml:space="preserve">            </w:t>
      </w:r>
      <w:r w:rsidR="006B48B9">
        <w:rPr>
          <w:highlight w:val="white"/>
        </w:rPr>
        <w:t xml:space="preserve">  </w:t>
      </w:r>
      <w:r>
        <w:rPr>
          <w:highlight w:val="white"/>
        </w:rPr>
        <w:t xml:space="preserve">    DoDefine(tokenList);</w:t>
      </w:r>
    </w:p>
    <w:p w14:paraId="547C6B66" w14:textId="6E54C5DB" w:rsidR="006518AB" w:rsidRDefault="006518AB" w:rsidP="006518AB">
      <w:pPr>
        <w:pStyle w:val="Code"/>
        <w:rPr>
          <w:highlight w:val="white"/>
        </w:rPr>
      </w:pPr>
      <w:r>
        <w:rPr>
          <w:highlight w:val="white"/>
        </w:rPr>
        <w:t xml:space="preserve">              </w:t>
      </w:r>
      <w:r w:rsidR="006B48B9">
        <w:rPr>
          <w:highlight w:val="white"/>
        </w:rPr>
        <w:t xml:space="preserve">  </w:t>
      </w:r>
      <w:r>
        <w:rPr>
          <w:highlight w:val="white"/>
        </w:rPr>
        <w:t>}</w:t>
      </w:r>
    </w:p>
    <w:p w14:paraId="44311C32" w14:textId="763F8254" w:rsidR="006518AB" w:rsidRDefault="006B48B9" w:rsidP="006518AB">
      <w:pPr>
        <w:pStyle w:val="Code"/>
        <w:rPr>
          <w:highlight w:val="white"/>
        </w:rPr>
      </w:pPr>
      <w:r>
        <w:rPr>
          <w:highlight w:val="white"/>
        </w:rPr>
        <w:t xml:space="preserve">  </w:t>
      </w:r>
      <w:r w:rsidR="006518AB">
        <w:rPr>
          <w:highlight w:val="white"/>
        </w:rPr>
        <w:t xml:space="preserve">              else if (secondTokenName.Equals("undef")) {</w:t>
      </w:r>
    </w:p>
    <w:p w14:paraId="2B137279" w14:textId="77D9DCA9" w:rsidR="006518AB" w:rsidRDefault="006518AB" w:rsidP="006518AB">
      <w:pPr>
        <w:pStyle w:val="Code"/>
        <w:rPr>
          <w:highlight w:val="white"/>
        </w:rPr>
      </w:pPr>
      <w:r>
        <w:rPr>
          <w:highlight w:val="white"/>
        </w:rPr>
        <w:lastRenderedPageBreak/>
        <w:t xml:space="preserve">  </w:t>
      </w:r>
      <w:r w:rsidR="006B48B9">
        <w:rPr>
          <w:highlight w:val="white"/>
        </w:rPr>
        <w:t xml:space="preserve">  </w:t>
      </w:r>
      <w:r>
        <w:rPr>
          <w:highlight w:val="white"/>
        </w:rPr>
        <w:t xml:space="preserve">              DoUndef(tokenList);</w:t>
      </w:r>
    </w:p>
    <w:p w14:paraId="241B4A4D" w14:textId="3C77325E" w:rsidR="006518AB" w:rsidRDefault="006518AB" w:rsidP="006518AB">
      <w:pPr>
        <w:pStyle w:val="Code"/>
        <w:rPr>
          <w:highlight w:val="white"/>
        </w:rPr>
      </w:pPr>
      <w:r>
        <w:rPr>
          <w:highlight w:val="white"/>
        </w:rPr>
        <w:t xml:space="preserve">    </w:t>
      </w:r>
      <w:r w:rsidR="006B48B9">
        <w:rPr>
          <w:highlight w:val="white"/>
        </w:rPr>
        <w:t xml:space="preserve">  </w:t>
      </w:r>
      <w:r>
        <w:rPr>
          <w:highlight w:val="white"/>
        </w:rPr>
        <w:t xml:space="preserve">          }</w:t>
      </w:r>
    </w:p>
    <w:p w14:paraId="45FE243E" w14:textId="380A7235" w:rsidR="006518AB" w:rsidRDefault="006518AB" w:rsidP="006518AB">
      <w:pPr>
        <w:pStyle w:val="Code"/>
        <w:rPr>
          <w:highlight w:val="white"/>
        </w:rPr>
      </w:pPr>
      <w:r>
        <w:rPr>
          <w:highlight w:val="white"/>
        </w:rPr>
        <w:t xml:space="preserve">      </w:t>
      </w:r>
      <w:r w:rsidR="006B48B9">
        <w:rPr>
          <w:highlight w:val="white"/>
        </w:rPr>
        <w:t xml:space="preserve">  </w:t>
      </w:r>
      <w:r>
        <w:rPr>
          <w:highlight w:val="white"/>
        </w:rPr>
        <w:t xml:space="preserve">        else if (secondTokenName.Equals("line")) {</w:t>
      </w:r>
    </w:p>
    <w:p w14:paraId="41C1482C" w14:textId="4BA4F0D2" w:rsidR="006518AB" w:rsidRDefault="006518AB" w:rsidP="006518AB">
      <w:pPr>
        <w:pStyle w:val="Code"/>
        <w:rPr>
          <w:highlight w:val="white"/>
        </w:rPr>
      </w:pPr>
      <w:r>
        <w:rPr>
          <w:highlight w:val="white"/>
        </w:rPr>
        <w:t xml:space="preserve">        </w:t>
      </w:r>
      <w:r w:rsidR="006B48B9">
        <w:rPr>
          <w:highlight w:val="white"/>
        </w:rPr>
        <w:t xml:space="preserve">  </w:t>
      </w:r>
      <w:r>
        <w:rPr>
          <w:highlight w:val="white"/>
        </w:rPr>
        <w:t xml:space="preserve">        DoLine(tokenList);</w:t>
      </w:r>
    </w:p>
    <w:p w14:paraId="2EFA9E2C" w14:textId="4AE7DC8D" w:rsidR="006518AB" w:rsidRDefault="006518AB" w:rsidP="006518AB">
      <w:pPr>
        <w:pStyle w:val="Code"/>
        <w:rPr>
          <w:highlight w:val="white"/>
        </w:rPr>
      </w:pPr>
      <w:r>
        <w:rPr>
          <w:highlight w:val="white"/>
        </w:rPr>
        <w:t xml:space="preserve">          </w:t>
      </w:r>
      <w:r w:rsidR="006B48B9">
        <w:rPr>
          <w:highlight w:val="white"/>
        </w:rPr>
        <w:t xml:space="preserve">  </w:t>
      </w:r>
      <w:r>
        <w:rPr>
          <w:highlight w:val="white"/>
        </w:rPr>
        <w:t xml:space="preserve">    }</w:t>
      </w:r>
    </w:p>
    <w:p w14:paraId="5F92BDD2" w14:textId="25EFC228" w:rsidR="006518AB" w:rsidRDefault="006518AB" w:rsidP="006518AB">
      <w:pPr>
        <w:pStyle w:val="Code"/>
        <w:rPr>
          <w:highlight w:val="white"/>
        </w:rPr>
      </w:pPr>
      <w:r>
        <w:rPr>
          <w:highlight w:val="white"/>
        </w:rPr>
        <w:t xml:space="preserve">            </w:t>
      </w:r>
      <w:r w:rsidR="006B48B9">
        <w:rPr>
          <w:highlight w:val="white"/>
        </w:rPr>
        <w:t xml:space="preserve">  </w:t>
      </w:r>
      <w:r>
        <w:rPr>
          <w:highlight w:val="white"/>
        </w:rPr>
        <w:t xml:space="preserve">  else if (secondTokenName.Equals("error")) {</w:t>
      </w:r>
    </w:p>
    <w:p w14:paraId="1B891834" w14:textId="4180919B" w:rsidR="006518AB" w:rsidRDefault="006518AB" w:rsidP="006518AB">
      <w:pPr>
        <w:pStyle w:val="Code"/>
        <w:rPr>
          <w:highlight w:val="white"/>
        </w:rPr>
      </w:pPr>
      <w:r>
        <w:rPr>
          <w:highlight w:val="white"/>
        </w:rPr>
        <w:t xml:space="preserve">              </w:t>
      </w:r>
      <w:r w:rsidR="006B48B9">
        <w:rPr>
          <w:highlight w:val="white"/>
        </w:rPr>
        <w:t xml:space="preserve">  </w:t>
      </w:r>
      <w:r>
        <w:rPr>
          <w:highlight w:val="white"/>
        </w:rPr>
        <w:t xml:space="preserve">  Assert.Error(TokenListToString</w:t>
      </w:r>
    </w:p>
    <w:p w14:paraId="7572407B" w14:textId="14EA2DFB" w:rsidR="006518AB" w:rsidRDefault="006518AB" w:rsidP="006518AB">
      <w:pPr>
        <w:pStyle w:val="Code"/>
        <w:rPr>
          <w:highlight w:val="white"/>
        </w:rPr>
      </w:pPr>
      <w:r>
        <w:rPr>
          <w:highlight w:val="white"/>
        </w:rPr>
        <w:t xml:space="preserve">                </w:t>
      </w:r>
      <w:r w:rsidR="006B48B9">
        <w:rPr>
          <w:highlight w:val="white"/>
        </w:rPr>
        <w:t xml:space="preserve">  </w:t>
      </w:r>
      <w:r>
        <w:rPr>
          <w:highlight w:val="white"/>
        </w:rPr>
        <w:t xml:space="preserve">             (tokenList.GetRange(1, tokenList.Count - 1)));</w:t>
      </w:r>
    </w:p>
    <w:p w14:paraId="76F2C202" w14:textId="0546F404" w:rsidR="006B48B9" w:rsidRDefault="006B48B9" w:rsidP="006518AB">
      <w:pPr>
        <w:pStyle w:val="Code"/>
        <w:rPr>
          <w:highlight w:val="white"/>
        </w:rPr>
      </w:pPr>
      <w:r>
        <w:rPr>
          <w:highlight w:val="white"/>
        </w:rPr>
        <w:t xml:space="preserve">                }</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772A05BE" w:rsidR="0066379A" w:rsidRDefault="0066379A" w:rsidP="0066379A">
      <w:pPr>
        <w:rPr>
          <w:highlight w:val="white"/>
        </w:rPr>
      </w:pPr>
      <w:r>
        <w:rPr>
          <w:highlight w:val="white"/>
        </w:rPr>
        <w:t xml:space="preserve">If the line is not a preproeccor directive, </w:t>
      </w:r>
      <w:r w:rsidR="00215EA4">
        <w:rPr>
          <w:highlight w:val="white"/>
        </w:rPr>
        <w:t xml:space="preserve">we check if the line is visible; that is, not enclosed in a </w:t>
      </w:r>
      <w:r w:rsidR="00215EA4" w:rsidRPr="003C38BE">
        <w:rPr>
          <w:rStyle w:val="KeyWord0"/>
          <w:highlight w:val="white"/>
        </w:rPr>
        <w:t>#</w:t>
      </w:r>
      <w:r w:rsidR="00215EA4" w:rsidRPr="00215EA4">
        <w:rPr>
          <w:rStyle w:val="KeyWord0"/>
          <w:highlight w:val="white"/>
        </w:rPr>
        <w:t>if</w:t>
      </w:r>
      <w:r w:rsidR="00215EA4">
        <w:rPr>
          <w:highlight w:val="white"/>
        </w:rPr>
        <w:t>,</w:t>
      </w:r>
      <w:r w:rsidR="002C50C2">
        <w:rPr>
          <w:highlight w:val="white"/>
        </w:rPr>
        <w:t xml:space="preserve"> </w:t>
      </w:r>
      <w:r w:rsidR="002C50C2" w:rsidRPr="003C38BE">
        <w:rPr>
          <w:rStyle w:val="KeyWord0"/>
          <w:highlight w:val="white"/>
        </w:rPr>
        <w:t>#</w:t>
      </w:r>
      <w:r w:rsidR="002C50C2" w:rsidRPr="002C50C2">
        <w:rPr>
          <w:rStyle w:val="KeyWord0"/>
          <w:highlight w:val="white"/>
        </w:rPr>
        <w:t>ifdef</w:t>
      </w:r>
      <w:r w:rsidR="002C50C2">
        <w:rPr>
          <w:highlight w:val="white"/>
        </w:rPr>
        <w:t xml:space="preserve">, </w:t>
      </w:r>
      <w:r w:rsidR="002C50C2" w:rsidRPr="003C38BE">
        <w:rPr>
          <w:rStyle w:val="KeyWord0"/>
          <w:highlight w:val="white"/>
        </w:rPr>
        <w:t>#</w:t>
      </w:r>
      <w:r w:rsidR="002C50C2" w:rsidRPr="002C50C2">
        <w:rPr>
          <w:rStyle w:val="KeyWord0"/>
          <w:highlight w:val="white"/>
        </w:rPr>
        <w:t>ifndef</w:t>
      </w:r>
      <w:r w:rsidR="002C50C2">
        <w:rPr>
          <w:highlight w:val="white"/>
        </w:rPr>
        <w:t>,</w:t>
      </w:r>
      <w:r w:rsidR="00215EA4">
        <w:rPr>
          <w:highlight w:val="white"/>
        </w:rPr>
        <w:t xml:space="preserve"> </w:t>
      </w:r>
      <w:r w:rsidR="002C50C2">
        <w:rPr>
          <w:highlight w:val="white"/>
        </w:rPr>
        <w:t xml:space="preserve">or </w:t>
      </w:r>
      <w:r w:rsidR="00215EA4" w:rsidRPr="003C38BE">
        <w:rPr>
          <w:rStyle w:val="KeyWord0"/>
          <w:highlight w:val="white"/>
        </w:rPr>
        <w:t>#</w:t>
      </w:r>
      <w:r w:rsidR="00215EA4" w:rsidRPr="00215EA4">
        <w:rPr>
          <w:rStyle w:val="KeyWord0"/>
          <w:highlight w:val="white"/>
        </w:rPr>
        <w:t>ifelse</w:t>
      </w:r>
      <w:r w:rsidR="00215EA4">
        <w:rPr>
          <w:highlight w:val="white"/>
        </w:rPr>
        <w:t xml:space="preserve"> directive </w:t>
      </w:r>
      <w:r w:rsidR="000F2BDD">
        <w:rPr>
          <w:highlight w:val="white"/>
        </w:rPr>
        <w:t xml:space="preserve">that has (directly or indirectly) been evaluated to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0D28E69C" w:rsidR="000F2BDD" w:rsidRDefault="000F2BDD" w:rsidP="000F2BDD">
      <w:pPr>
        <w:rPr>
          <w:highlight w:val="white"/>
        </w:rPr>
      </w:pPr>
      <w:r>
        <w:rPr>
          <w:highlight w:val="white"/>
        </w:rPr>
        <w:t>If the line is not visiable, we just add its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30631A4E" w:rsidR="006518AB" w:rsidRPr="00BE78D5" w:rsidRDefault="007F2865" w:rsidP="007F2865">
      <w:pPr>
        <w:rPr>
          <w:highlight w:val="white"/>
        </w:rPr>
      </w:pPr>
      <w:r>
        <w:rPr>
          <w:highlight w:val="white"/>
        </w:rPr>
        <w:t xml:space="preserve">The </w:t>
      </w:r>
      <w:r w:rsidRPr="007F2865">
        <w:rPr>
          <w:rStyle w:val="KeyWord0"/>
          <w:highlight w:val="white"/>
        </w:rPr>
        <w:t>AddTokenListToBuffer</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BE78D5" w:rsidRDefault="006518AB" w:rsidP="00BE78D5">
      <w:pPr>
        <w:pStyle w:val="Code"/>
        <w:rPr>
          <w:highlight w:val="white"/>
        </w:rPr>
      </w:pPr>
      <w:r w:rsidRPr="00BE78D5">
        <w:rPr>
          <w:highlight w:val="white"/>
        </w:rPr>
        <w:t xml:space="preserve">    private void AddTokenListToBuffer(List&lt;Token&gt; tokenList) {</w:t>
      </w:r>
    </w:p>
    <w:p w14:paraId="1E984F9B" w14:textId="77777777" w:rsidR="006518AB" w:rsidRPr="00BE78D5" w:rsidRDefault="006518AB" w:rsidP="00BE78D5">
      <w:pPr>
        <w:pStyle w:val="Code"/>
        <w:rPr>
          <w:highlight w:val="white"/>
        </w:rPr>
      </w:pPr>
      <w:r w:rsidRPr="00BE78D5">
        <w:rPr>
          <w:highlight w:val="white"/>
        </w:rPr>
        <w:t xml:space="preserve">      foreach (Token token in tokenList) {</w:t>
      </w:r>
    </w:p>
    <w:p w14:paraId="5432B22B" w14:textId="77777777" w:rsidR="006518AB" w:rsidRPr="00BE78D5" w:rsidRDefault="006518AB" w:rsidP="00BE78D5">
      <w:pPr>
        <w:pStyle w:val="Code"/>
        <w:rPr>
          <w:highlight w:val="white"/>
        </w:rPr>
      </w:pPr>
      <w:r w:rsidRPr="00BE78D5">
        <w:rPr>
          <w:highlight w:val="white"/>
        </w:rPr>
        <w:t xml:space="preserve">        m_outputBuffer.Append(token.ToNewlineString() + token.ToString());</w:t>
      </w:r>
    </w:p>
    <w:p w14:paraId="37E9F2B0" w14:textId="77777777" w:rsidR="006518AB" w:rsidRPr="00BE78D5" w:rsidRDefault="006518AB" w:rsidP="00BE78D5">
      <w:pPr>
        <w:pStyle w:val="Code"/>
        <w:rPr>
          <w:highlight w:val="white"/>
        </w:rPr>
      </w:pPr>
      <w:r w:rsidRPr="00BE78D5">
        <w:rPr>
          <w:highlight w:val="white"/>
        </w:rPr>
        <w:t xml:space="preserve">      }</w:t>
      </w:r>
    </w:p>
    <w:p w14:paraId="570A1548" w14:textId="77777777" w:rsidR="00BE78D5" w:rsidRPr="00BE78D5" w:rsidRDefault="00BE78D5" w:rsidP="00BE78D5">
      <w:pPr>
        <w:pStyle w:val="Code"/>
        <w:rPr>
          <w:highlight w:val="white"/>
        </w:rPr>
      </w:pPr>
    </w:p>
    <w:p w14:paraId="6FD22AA5" w14:textId="77777777" w:rsidR="00BE78D5" w:rsidRPr="00BE78D5" w:rsidRDefault="00BE78D5" w:rsidP="00BE78D5">
      <w:pPr>
        <w:pStyle w:val="Code"/>
        <w:rPr>
          <w:highlight w:val="white"/>
        </w:rPr>
      </w:pPr>
      <w:r w:rsidRPr="00BE78D5">
        <w:rPr>
          <w:highlight w:val="white"/>
        </w:rPr>
        <w:t xml:space="preserve">      m_outputBuffer.Append("\n");</w:t>
      </w:r>
    </w:p>
    <w:p w14:paraId="6CBB006A" w14:textId="77777777" w:rsidR="00BE78D5" w:rsidRPr="00BE78D5" w:rsidRDefault="00BE78D5" w:rsidP="00BE78D5">
      <w:pPr>
        <w:pStyle w:val="Code"/>
        <w:rPr>
          <w:highlight w:val="white"/>
        </w:rPr>
      </w:pPr>
      <w:r w:rsidRPr="00BE78D5">
        <w:rPr>
          <w:highlight w:val="white"/>
        </w:rPr>
        <w:t xml:space="preserve">      ++CCompiler_Main.Scanner.Line;</w:t>
      </w:r>
    </w:p>
    <w:p w14:paraId="25102653" w14:textId="22028DE4" w:rsidR="006518AB" w:rsidRPr="00BE78D5" w:rsidRDefault="006518AB" w:rsidP="00BE78D5">
      <w:pPr>
        <w:pStyle w:val="Code"/>
        <w:rPr>
          <w:highlight w:val="white"/>
        </w:rPr>
      </w:pPr>
      <w:r w:rsidRPr="00BE78D5">
        <w:rPr>
          <w:highlight w:val="white"/>
        </w:rPr>
        <w:t xml:space="preserve">    }</w:t>
      </w:r>
    </w:p>
    <w:p w14:paraId="779B1691" w14:textId="22A66EFC" w:rsidR="006518AB" w:rsidRPr="00BE78D5" w:rsidRDefault="0065151A" w:rsidP="0065151A">
      <w:pPr>
        <w:rPr>
          <w:highlight w:val="white"/>
        </w:rPr>
      </w:pPr>
      <w:r>
        <w:rPr>
          <w:highlight w:val="white"/>
        </w:rPr>
        <w:t xml:space="preserve">The </w:t>
      </w:r>
      <w:r w:rsidRPr="0065151A">
        <w:rPr>
          <w:rStyle w:val="KeyWord0"/>
          <w:highlight w:val="white"/>
        </w:rPr>
        <w:t>AddNewlinesToBuffer</w:t>
      </w:r>
      <w:r>
        <w:rPr>
          <w:highlight w:val="white"/>
        </w:rPr>
        <w:t xml:space="preserve"> method iterates through the token list and adds their newlines the output buffer.</w:t>
      </w:r>
    </w:p>
    <w:p w14:paraId="13BD9F68" w14:textId="77777777" w:rsidR="006518AB" w:rsidRPr="00BE78D5" w:rsidRDefault="006518AB" w:rsidP="00BE78D5">
      <w:pPr>
        <w:pStyle w:val="Code"/>
        <w:rPr>
          <w:highlight w:val="white"/>
        </w:rPr>
      </w:pPr>
      <w:r w:rsidRPr="00BE78D5">
        <w:rPr>
          <w:highlight w:val="white"/>
        </w:rPr>
        <w:t xml:space="preserve">    private void AddNewlinesToBuffer(List&lt;Token&gt; tokenList) {</w:t>
      </w:r>
    </w:p>
    <w:p w14:paraId="6C990D74" w14:textId="77777777" w:rsidR="006518AB" w:rsidRPr="00BE78D5" w:rsidRDefault="006518AB" w:rsidP="00BE78D5">
      <w:pPr>
        <w:pStyle w:val="Code"/>
        <w:rPr>
          <w:highlight w:val="white"/>
        </w:rPr>
      </w:pPr>
      <w:r w:rsidRPr="00BE78D5">
        <w:rPr>
          <w:highlight w:val="white"/>
        </w:rPr>
        <w:t xml:space="preserve">      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lastRenderedPageBreak/>
        <w:t xml:space="preserve">    }  </w:t>
      </w:r>
    </w:p>
    <w:p w14:paraId="6FEB54D4" w14:textId="324432B6" w:rsidR="006518AB" w:rsidRDefault="006518AB" w:rsidP="006518AB">
      <w:r>
        <w:t xml:space="preserve">The </w:t>
      </w:r>
      <w:proofErr w:type="spellStart"/>
      <w:r>
        <w:rPr>
          <w:rStyle w:val="CodeInText"/>
        </w:rPr>
        <w:t>IsVisible</w:t>
      </w:r>
      <w:proofErr w:type="spellEnd"/>
      <w:r>
        <w:t xml:space="preserve"> method checks whether we are in a visible part of the source code; that is, a part that has not been earlier omitted by a </w:t>
      </w:r>
      <w:r w:rsidRPr="003C38BE">
        <w:rPr>
          <w:rStyle w:val="KeyWord0"/>
        </w:rPr>
        <w:t>#</w:t>
      </w:r>
      <w:r>
        <w:rPr>
          <w:rStyle w:val="CodeInText"/>
        </w:rPr>
        <w:t>if</w:t>
      </w:r>
      <w:r>
        <w:t xml:space="preserve">, </w:t>
      </w:r>
      <w:r w:rsidRPr="003C38BE">
        <w:rPr>
          <w:rStyle w:val="KeyWord0"/>
        </w:rPr>
        <w:t>#</w:t>
      </w:r>
      <w:r>
        <w:rPr>
          <w:rStyle w:val="CodeInText"/>
        </w:rPr>
        <w:t>ifdef</w:t>
      </w:r>
      <w:r>
        <w:t xml:space="preserve">, </w:t>
      </w:r>
      <w:r w:rsidRPr="003C38BE">
        <w:rPr>
          <w:rStyle w:val="KeyWord0"/>
        </w:rPr>
        <w:t>#</w:t>
      </w:r>
      <w:proofErr w:type="spellStart"/>
      <w:r>
        <w:rPr>
          <w:rStyle w:val="CodeInText"/>
        </w:rPr>
        <w:t>ifndef</w:t>
      </w:r>
      <w:proofErr w:type="spellEnd"/>
      <w:r>
        <w:t xml:space="preserve">, </w:t>
      </w:r>
      <w:r w:rsidRPr="003C38BE">
        <w:rPr>
          <w:rStyle w:val="KeyWord0"/>
        </w:rPr>
        <w:t>#</w:t>
      </w:r>
      <w:proofErr w:type="spellStart"/>
      <w:r>
        <w:rPr>
          <w:rStyle w:val="CodeInText"/>
        </w:rPr>
        <w:t>elif</w:t>
      </w:r>
      <w:proofErr w:type="spellEnd"/>
      <w:r>
        <w:t xml:space="preserve">, or </w:t>
      </w:r>
      <w:r w:rsidRPr="003C38BE">
        <w:rPr>
          <w:rStyle w:val="KeyWord0"/>
        </w:rPr>
        <w:t>#</w:t>
      </w:r>
      <w:r>
        <w:rPr>
          <w:rStyle w:val="CodeInText"/>
        </w:rPr>
        <w:t>else</w:t>
      </w:r>
      <w:r>
        <w:t xml:space="preserve"> preprocessor directive. We use the </w:t>
      </w:r>
      <w:r w:rsidR="00B1795E" w:rsidRPr="00B1795E">
        <w:rPr>
          <w:rStyle w:val="KeyWord0"/>
          <w:highlight w:val="white"/>
        </w:rPr>
        <w:t>m_ifElseChainStack</w:t>
      </w:r>
      <w:r>
        <w:t xml:space="preserve"> stack since conditional programming can be nested. If the source code is not visible at any nesting level (that is,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77777777" w:rsidR="006518AB" w:rsidRDefault="006518AB" w:rsidP="006518AB">
      <w:pPr>
        <w:pStyle w:val="Code"/>
        <w:rPr>
          <w:highlight w:val="white"/>
        </w:rPr>
      </w:pPr>
      <w:r>
        <w:rPr>
          <w:highlight w:val="white"/>
        </w:rPr>
        <w:t xml:space="preserve">      foreach (IfElseChain ifElseChain in m_ifElseChainStack)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77777777" w:rsidR="006518AB" w:rsidRDefault="006518AB" w:rsidP="00094DB5">
      <w:pPr>
        <w:pStyle w:val="Appendix3"/>
      </w:pPr>
      <w:bookmarkStart w:id="617" w:name="_Toc59126319"/>
      <w:r>
        <w:t>Lines</w:t>
      </w:r>
      <w:bookmarkEnd w:id="617"/>
    </w:p>
    <w:p w14:paraId="27E8CA1D" w14:textId="21507B57" w:rsidR="000910C1" w:rsidRDefault="006518AB" w:rsidP="000910C1">
      <w:r>
        <w:t xml:space="preserve">The </w:t>
      </w:r>
      <w:r w:rsidR="00BD52BD" w:rsidRPr="00BD52BD">
        <w:rPr>
          <w:rStyle w:val="KeyWord0"/>
        </w:rPr>
        <w:t>D</w:t>
      </w:r>
      <w:r w:rsidRPr="00BD52BD">
        <w:rPr>
          <w:rStyle w:val="KeyWord0"/>
        </w:rPr>
        <w:t>oLine</w:t>
      </w:r>
      <w:r>
        <w:t xml:space="preserve"> method handles the </w:t>
      </w:r>
      <w:r w:rsidRPr="00D14D18">
        <w:rPr>
          <w:rStyle w:val="KeyWord0"/>
        </w:rPr>
        <w:t>#</w:t>
      </w:r>
      <w:r w:rsidRPr="00B026C6">
        <w:rPr>
          <w:rStyle w:val="KeyWord0"/>
        </w:rPr>
        <w:t>line</w:t>
      </w:r>
      <w:r>
        <w:t xml:space="preserve"> directive by setting the </w:t>
      </w:r>
      <w:r w:rsidR="009358D7" w:rsidRPr="009358D7">
        <w:rPr>
          <w:rStyle w:val="KeyWord0"/>
        </w:rPr>
        <w:t>Compiler_</w:t>
      </w:r>
      <w:r w:rsidRPr="00B026C6">
        <w:rPr>
          <w:rStyle w:val="KeyWord0"/>
        </w:rPr>
        <w:t>Main</w:t>
      </w:r>
      <w:r>
        <w:t>.</w:t>
      </w:r>
      <w:r w:rsidRPr="00B026C6">
        <w:rPr>
          <w:rStyle w:val="KeyWord0"/>
        </w:rPr>
        <w:t>Path</w:t>
      </w:r>
      <w:r>
        <w:t xml:space="preserve"> and </w:t>
      </w:r>
      <w:proofErr w:type="spellStart"/>
      <w:r w:rsidR="009358D7" w:rsidRPr="009358D7">
        <w:rPr>
          <w:rStyle w:val="KeyWord0"/>
        </w:rPr>
        <w:t>Compiler_</w:t>
      </w:r>
      <w:r w:rsidRPr="00B026C6">
        <w:rPr>
          <w:rStyle w:val="KeyWord0"/>
        </w:rPr>
        <w:t>Main</w:t>
      </w:r>
      <w:r>
        <w:t>.</w:t>
      </w:r>
      <w:r>
        <w:rPr>
          <w:rStyle w:val="CodeInText"/>
        </w:rPr>
        <w:t>Line</w:t>
      </w:r>
      <w:proofErr w:type="spellEnd"/>
      <w:r>
        <w:t xml:space="preserve"> fields and returns a text with the path and line that starts and ends with dollar signs (‘$’)</w:t>
      </w:r>
      <w:r w:rsidR="00B026C6">
        <w:t xml:space="preserve">. </w:t>
      </w:r>
      <w:r w:rsidR="00735893">
        <w:t xml:space="preserve">It </w:t>
      </w:r>
      <w:proofErr w:type="gramStart"/>
      <w:r w:rsidR="00735893">
        <w:t>is allowed to</w:t>
      </w:r>
      <w:proofErr w:type="gramEnd"/>
      <w:r w:rsidR="00735893">
        <w:t xml:space="preserve"> omit the </w:t>
      </w:r>
      <w:r w:rsidR="00347567">
        <w:t xml:space="preserve">path, the path and line, but </w:t>
      </w:r>
      <w:r w:rsidR="00E5325D">
        <w:t xml:space="preserve">not only the line. </w:t>
      </w:r>
      <w:r w:rsidR="009D35A3">
        <w:t xml:space="preserve">If the path or line is omitted, they are not set. </w:t>
      </w:r>
      <w:r w:rsidR="00B026C6">
        <w:t>For instance</w:t>
      </w:r>
      <w:r w:rsidR="00342270">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E24361" w:rsidRDefault="00E24361" w:rsidP="00E24361">
      <w:pPr>
        <w:pStyle w:val="Code"/>
        <w:rPr>
          <w:highlight w:val="white"/>
        </w:rPr>
      </w:pPr>
      <w:r w:rsidRPr="00E24361">
        <w:rPr>
          <w:highlight w:val="white"/>
        </w:rPr>
        <w:t xml:space="preserve">    private void DoLine(List&lt;Token&gt; tokenList) {</w:t>
      </w:r>
    </w:p>
    <w:p w14:paraId="3254DECA" w14:textId="77777777" w:rsidR="00E24361" w:rsidRPr="00E24361" w:rsidRDefault="00E24361" w:rsidP="00E24361">
      <w:pPr>
        <w:pStyle w:val="Code"/>
        <w:rPr>
          <w:highlight w:val="white"/>
        </w:rPr>
      </w:pPr>
      <w:r w:rsidRPr="00E24361">
        <w:rPr>
          <w:highlight w:val="white"/>
        </w:rPr>
        <w:t xml:space="preserve">      int listSize = tokenList.Count;</w:t>
      </w:r>
    </w:p>
    <w:p w14:paraId="7CF3A8F8" w14:textId="7254128D"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two </w:t>
      </w:r>
    </w:p>
    <w:p w14:paraId="2AA63E23" w14:textId="77777777" w:rsidR="00E24361" w:rsidRPr="00E24361" w:rsidRDefault="00E24361" w:rsidP="00E24361">
      <w:pPr>
        <w:pStyle w:val="Code"/>
        <w:rPr>
          <w:highlight w:val="white"/>
        </w:rPr>
      </w:pPr>
      <w:r w:rsidRPr="00E24361">
        <w:rPr>
          <w:highlight w:val="white"/>
        </w:rPr>
        <w:t xml:space="preserve">      Assert.Error((listSize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13869DB8"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proofErr w:type="spellStart"/>
      <w:r w:rsidR="000264D9" w:rsidRPr="000264D9">
        <w:rPr>
          <w:rStyle w:val="KeyWord0"/>
          <w:highlight w:val="white"/>
        </w:rPr>
        <w:t>CCompiler_</w:t>
      </w:r>
      <w:proofErr w:type="gramStart"/>
      <w:r w:rsidR="000264D9" w:rsidRPr="000264D9">
        <w:rPr>
          <w:rStyle w:val="KeyWord0"/>
          <w:highlight w:val="white"/>
        </w:rPr>
        <w:t>Main.Scanner</w:t>
      </w:r>
      <w:r w:rsidR="000264D9" w:rsidRPr="0013689C">
        <w:rPr>
          <w:highlight w:val="white"/>
        </w:rPr>
        <w:t>.</w:t>
      </w:r>
      <w:r w:rsidR="000264D9" w:rsidRPr="000264D9">
        <w:rPr>
          <w:rStyle w:val="KeyWord0"/>
          <w:highlight w:val="white"/>
        </w:rPr>
        <w:t>Line</w:t>
      </w:r>
      <w:proofErr w:type="spellEnd"/>
      <w:proofErr w:type="gramEnd"/>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77777777" w:rsidR="00E24361" w:rsidRPr="00E24361" w:rsidRDefault="00E24361" w:rsidP="00E24361">
      <w:pPr>
        <w:pStyle w:val="Code"/>
        <w:rPr>
          <w:highlight w:val="white"/>
        </w:rPr>
      </w:pPr>
      <w:r w:rsidRPr="00E24361">
        <w:rPr>
          <w:highlight w:val="white"/>
        </w:rPr>
        <w:t xml:space="preserve">        Assert.Error(int.TryParse(lineText,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52B36719"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proofErr w:type="spellStart"/>
      <w:r w:rsidR="003D3EAE" w:rsidRPr="003D3EAE">
        <w:rPr>
          <w:rStyle w:val="KeyWord0"/>
          <w:highlight w:val="white"/>
        </w:rPr>
        <w:t>CCompiler_</w:t>
      </w:r>
      <w:proofErr w:type="gramStart"/>
      <w:r w:rsidR="003D3EAE" w:rsidRPr="003D3EAE">
        <w:rPr>
          <w:rStyle w:val="KeyWord0"/>
          <w:highlight w:val="white"/>
        </w:rPr>
        <w:t>Main.Scanner</w:t>
      </w:r>
      <w:r w:rsidR="003D3EAE" w:rsidRPr="0013689C">
        <w:rPr>
          <w:highlight w:val="white"/>
        </w:rPr>
        <w:t>.</w:t>
      </w:r>
      <w:r w:rsidR="003D3EAE" w:rsidRPr="003D3EAE">
        <w:rPr>
          <w:rStyle w:val="KeyWord0"/>
          <w:highlight w:val="white"/>
        </w:rPr>
        <w:t>Path</w:t>
      </w:r>
      <w:proofErr w:type="spellEnd"/>
      <w:proofErr w:type="gramEnd"/>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4FE578C3" w14:textId="77777777" w:rsidR="00E24361" w:rsidRPr="00E24361" w:rsidRDefault="00E24361" w:rsidP="00E24361">
      <w:pPr>
        <w:pStyle w:val="Code"/>
        <w:rPr>
          <w:highlight w:val="white"/>
        </w:rPr>
      </w:pPr>
      <w:r w:rsidRPr="00E24361">
        <w:rPr>
          <w:highlight w:val="white"/>
        </w:rPr>
        <w:t xml:space="preserve">      m_outputBuffer.Append(Symbol.SeparatorId + CCompiler_Main.Scanner.Path +</w:t>
      </w:r>
    </w:p>
    <w:p w14:paraId="3156B5EB" w14:textId="77777777" w:rsidR="00E24361" w:rsidRPr="00E24361" w:rsidRDefault="00E24361" w:rsidP="00E24361">
      <w:pPr>
        <w:pStyle w:val="Code"/>
        <w:rPr>
          <w:highlight w:val="white"/>
        </w:rPr>
      </w:pPr>
      <w:r w:rsidRPr="00E24361">
        <w:rPr>
          <w:highlight w:val="white"/>
        </w:rPr>
        <w:t xml:space="preserve">                            "," + CCompiler_Main.Scanner.Line +</w:t>
      </w:r>
    </w:p>
    <w:p w14:paraId="668DD37B" w14:textId="77777777" w:rsidR="00E24361" w:rsidRPr="00E24361" w:rsidRDefault="00E24361" w:rsidP="00E24361">
      <w:pPr>
        <w:pStyle w:val="Code"/>
        <w:rPr>
          <w:highlight w:val="white"/>
        </w:rPr>
      </w:pPr>
      <w:r w:rsidRPr="00E24361">
        <w:rPr>
          <w:highlight w:val="white"/>
        </w:rPr>
        <w:lastRenderedPageBreak/>
        <w:t xml:space="preserve">                            Symbol.SeparatorId + "\n");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77777777" w:rsidR="006518AB" w:rsidRDefault="006518AB" w:rsidP="00094DB5">
      <w:pPr>
        <w:pStyle w:val="Appendix3"/>
      </w:pPr>
      <w:bookmarkStart w:id="618" w:name="_Toc59126320"/>
      <w:r>
        <w:t>Includes</w:t>
      </w:r>
      <w:bookmarkEnd w:id="618"/>
    </w:p>
    <w:p w14:paraId="6F80C3E2" w14:textId="5AA92BAA" w:rsidR="006518AB" w:rsidRDefault="006518AB" w:rsidP="006518AB">
      <w:r>
        <w:t xml:space="preserve">There are two kinds of include files: system files (‘&lt;’ and ‘&gt;’) and internal files (‘\”’). The systems files are included from the path given by </w:t>
      </w:r>
      <w:proofErr w:type="spellStart"/>
      <w:r>
        <w:rPr>
          <w:rStyle w:val="CodeInText"/>
        </w:rPr>
        <w:t>Main.IncludePath</w:t>
      </w:r>
      <w:proofErr w:type="spellEnd"/>
      <w:r>
        <w:t>, and the internal files are included locally.</w:t>
      </w:r>
      <w:r w:rsidR="00E9660B">
        <w:t xml:space="preserve"> </w:t>
      </w:r>
      <w:r>
        <w:t xml:space="preserve">The </w:t>
      </w:r>
      <w:proofErr w:type="spellStart"/>
      <w:r>
        <w:rPr>
          <w:rStyle w:val="CodeInText"/>
        </w:rPr>
        <w:t>Main.IncludeStack</w:t>
      </w:r>
      <w:proofErr w:type="spellEnd"/>
      <w:r>
        <w:t xml:space="preserve"> is used to make </w:t>
      </w:r>
      <w:r w:rsidR="00E9660B">
        <w:t xml:space="preserve">prevent </w:t>
      </w:r>
      <w:r>
        <w:t>circular inclusion.</w:t>
      </w:r>
    </w:p>
    <w:p w14:paraId="39E7B7DA" w14:textId="5A5D3F33" w:rsidR="006518AB" w:rsidRDefault="006518AB" w:rsidP="006518AB">
      <w:r>
        <w:t>Th</w:t>
      </w:r>
      <w:r w:rsidR="00A61E26">
        <w:t xml:space="preserve">e </w:t>
      </w:r>
      <w:r w:rsidR="00E20D88" w:rsidRPr="00A61E26">
        <w:rPr>
          <w:rStyle w:val="KeyWord0"/>
          <w:highlight w:val="white"/>
        </w:rPr>
        <w:t>CCompiler_</w:t>
      </w:r>
      <w:proofErr w:type="gramStart"/>
      <w:r w:rsidR="00E20D88" w:rsidRPr="00A61E26">
        <w:rPr>
          <w:rStyle w:val="KeyWord0"/>
          <w:highlight w:val="white"/>
        </w:rPr>
        <w:t>Main.Scanner</w:t>
      </w:r>
      <w:r w:rsidR="00A61E26">
        <w:t>.</w:t>
      </w:r>
      <w:r>
        <w:rPr>
          <w:rStyle w:val="CodeInText"/>
        </w:rPr>
        <w:t>Path</w:t>
      </w:r>
      <w:proofErr w:type="gramEnd"/>
      <w:r>
        <w:t xml:space="preserve"> and </w:t>
      </w:r>
      <w:r w:rsidR="00A61E26" w:rsidRPr="00A61E26">
        <w:rPr>
          <w:rStyle w:val="KeyWord0"/>
          <w:highlight w:val="white"/>
        </w:rPr>
        <w:t>CCompiler_Main.Scanner</w:t>
      </w:r>
      <w:r>
        <w:rPr>
          <w:rStyle w:val="CodeInText"/>
        </w:rPr>
        <w:t>.Line</w:t>
      </w:r>
      <w:r>
        <w:t xml:space="preserve"> fields are temporary replaced by the path and line of the included file. After the include line has been read, the original path and line is added to the included source code, in the dollar sign format (for example: </w:t>
      </w:r>
      <w:r w:rsidRPr="00E9660B">
        <w:rPr>
          <w:rStyle w:val="KeyWord0"/>
        </w:rPr>
        <w:t>$C:\Temp\Test.c,100$</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1A85047F" w14:textId="78732E4A" w:rsidR="00471444" w:rsidRDefault="006518AB" w:rsidP="006518AB">
      <w:pPr>
        <w:pStyle w:val="Code"/>
        <w:rPr>
          <w:highlight w:val="white"/>
        </w:rPr>
      </w:pPr>
      <w:r>
        <w:rPr>
          <w:highlight w:val="white"/>
        </w:rPr>
        <w:t xml:space="preserve">      if (</w:t>
      </w:r>
      <w:r w:rsidR="00471444">
        <w:rPr>
          <w:highlight w:val="white"/>
        </w:rPr>
        <w:t xml:space="preserve">(tokenList.Count == </w:t>
      </w:r>
      <w:r w:rsidR="009142D3">
        <w:rPr>
          <w:highlight w:val="white"/>
        </w:rPr>
        <w:t>3</w:t>
      </w:r>
      <w:r w:rsidR="00471444">
        <w:rPr>
          <w:highlight w:val="white"/>
        </w:rPr>
        <w:t>) &amp;&amp;</w:t>
      </w:r>
    </w:p>
    <w:p w14:paraId="4F3DD08E" w14:textId="69D74879" w:rsidR="006518AB" w:rsidRDefault="00471444" w:rsidP="006518AB">
      <w:pPr>
        <w:pStyle w:val="Code"/>
        <w:rPr>
          <w:highlight w:val="white"/>
        </w:rPr>
      </w:pPr>
      <w:r>
        <w:rPr>
          <w:highlight w:val="white"/>
        </w:rPr>
        <w:t xml:space="preserve">          </w:t>
      </w:r>
      <w:r w:rsidR="006518AB">
        <w:rPr>
          <w:highlight w:val="white"/>
        </w:rPr>
        <w:t>(tokenList[2].Id == CCompiler_Pre.Tokens.STRING))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Default="006518AB" w:rsidP="006518AB">
      <w:pPr>
        <w:pStyle w:val="Code"/>
        <w:rPr>
          <w:highlight w:val="white"/>
        </w:rPr>
      </w:pPr>
      <w:r>
        <w:rPr>
          <w:highlight w:val="white"/>
        </w:rPr>
        <w:t xml:space="preserve">        }</w:t>
      </w:r>
    </w:p>
    <w:p w14:paraId="0A6373B4" w14:textId="77777777" w:rsidR="006518AB" w:rsidRDefault="006518AB" w:rsidP="006518AB">
      <w:pPr>
        <w:pStyle w:val="Code"/>
        <w:rPr>
          <w:highlight w:val="white"/>
        </w:rPr>
      </w:pPr>
      <w:r>
        <w:rPr>
          <w:highlight w:val="white"/>
        </w:rPr>
        <w:t xml:space="preserve">        else {</w:t>
      </w:r>
    </w:p>
    <w:p w14:paraId="245A7930" w14:textId="77777777" w:rsidR="006518AB" w:rsidRDefault="006518AB" w:rsidP="006518AB">
      <w:pPr>
        <w:pStyle w:val="Code"/>
        <w:rPr>
          <w:highlight w:val="white"/>
        </w:rPr>
      </w:pPr>
      <w:r>
        <w:rPr>
          <w:highlight w:val="white"/>
        </w:rPr>
        <w:t xml:space="preserve">          Assert.Error(TokenListToString(tokenList),</w:t>
      </w:r>
    </w:p>
    <w:p w14:paraId="3DE7F423" w14:textId="77777777" w:rsidR="006518AB" w:rsidRDefault="006518AB" w:rsidP="006518AB">
      <w:pPr>
        <w:pStyle w:val="Code"/>
        <w:rPr>
          <w:highlight w:val="white"/>
        </w:rPr>
      </w:pPr>
      <w:r>
        <w:rPr>
          <w:highlight w:val="white"/>
        </w:rPr>
        <w:t xml:space="preserve">                       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77777777" w:rsidR="006518AB" w:rsidRDefault="006518AB" w:rsidP="006518AB">
      <w:pPr>
        <w:pStyle w:val="Code"/>
        <w:rPr>
          <w:highlight w:val="white"/>
        </w:rPr>
      </w:pPr>
      <w:r>
        <w:rPr>
          <w:highlight w:val="white"/>
        </w:rPr>
        <w:t xml:space="preserve">      Assert.Error(!m_includeStack.Contains(includeFile),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6D047A" w14:textId="77777777" w:rsidR="006518AB" w:rsidRDefault="006518AB" w:rsidP="006518AB">
      <w:pPr>
        <w:pStyle w:val="Code"/>
        <w:rPr>
          <w:highlight w:val="white"/>
        </w:rPr>
      </w:pPr>
      <w:r>
        <w:rPr>
          <w:highlight w:val="white"/>
        </w:rPr>
        <w:t xml:space="preserve">      m_outputBuffer.Append(Symbol.SeparatorId + CCompiler_Main.Scanner.Path +</w:t>
      </w:r>
    </w:p>
    <w:p w14:paraId="275188D3" w14:textId="77777777" w:rsidR="006518AB" w:rsidRDefault="006518AB" w:rsidP="006518AB">
      <w:pPr>
        <w:pStyle w:val="Code"/>
        <w:rPr>
          <w:highlight w:val="white"/>
        </w:rPr>
      </w:pPr>
      <w:r>
        <w:rPr>
          <w:highlight w:val="white"/>
        </w:rPr>
        <w:t xml:space="preserve">                            ",0" + Symbol.SeparatorId + "\n");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lastRenderedPageBreak/>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2327855D" w14:textId="77777777" w:rsidR="006518AB" w:rsidRDefault="006518AB" w:rsidP="006518AB">
      <w:pPr>
        <w:pStyle w:val="Code"/>
        <w:rPr>
          <w:highlight w:val="white"/>
        </w:rPr>
      </w:pPr>
      <w:r>
        <w:rPr>
          <w:highlight w:val="white"/>
        </w:rPr>
        <w:t xml:space="preserve">      m_outputBuffer.Append(Symbol.SeparatorId + CCompiler_Main.Scanner.Path +</w:t>
      </w:r>
    </w:p>
    <w:p w14:paraId="3E33F982" w14:textId="77777777" w:rsidR="006518AB" w:rsidRDefault="006518AB" w:rsidP="006518AB">
      <w:pPr>
        <w:pStyle w:val="Code"/>
        <w:rPr>
          <w:highlight w:val="white"/>
        </w:rPr>
      </w:pPr>
      <w:r>
        <w:rPr>
          <w:highlight w:val="white"/>
        </w:rPr>
        <w:t xml:space="preserve">                            "," + (CCompiler_Main.Scanner.Line - 1) +</w:t>
      </w:r>
    </w:p>
    <w:p w14:paraId="6AF7B6F5" w14:textId="77777777" w:rsidR="006518AB" w:rsidRDefault="006518AB" w:rsidP="006518AB">
      <w:pPr>
        <w:pStyle w:val="Code"/>
        <w:rPr>
          <w:highlight w:val="white"/>
        </w:rPr>
      </w:pPr>
      <w:r>
        <w:rPr>
          <w:highlight w:val="white"/>
        </w:rPr>
        <w:t xml:space="preserve">                            Symbol.SeparatorId + "\n");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7777777" w:rsidR="006518AB" w:rsidRDefault="006518AB" w:rsidP="00094DB5">
      <w:pPr>
        <w:pStyle w:val="Appendix3"/>
      </w:pPr>
      <w:bookmarkStart w:id="619" w:name="_Toc59126321"/>
      <w:r>
        <w:t>Macros</w:t>
      </w:r>
      <w:bookmarkEnd w:id="619"/>
    </w:p>
    <w:p w14:paraId="5D9D0060" w14:textId="3C48F51F" w:rsidR="006518AB" w:rsidRDefault="006518AB" w:rsidP="006518AB">
      <w:r>
        <w:t xml:space="preserve">The </w:t>
      </w:r>
      <w:r>
        <w:rPr>
          <w:rStyle w:val="CodeInText"/>
        </w:rPr>
        <w:t>Macro</w:t>
      </w:r>
      <w:r>
        <w:t xml:space="preserve"> class keep track of a macro, a macro has a possible empty list of parameters.</w:t>
      </w:r>
    </w:p>
    <w:p w14:paraId="6B2444CE" w14:textId="77777777" w:rsidR="006518AB" w:rsidRDefault="006518AB" w:rsidP="006518AB">
      <w:pPr>
        <w:pStyle w:val="CodeHeader"/>
      </w:pPr>
      <w:proofErr w:type="spellStart"/>
      <w:r>
        <w:t>Macro.cs</w:t>
      </w:r>
      <w:proofErr w:type="spellEnd"/>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77777777" w:rsidR="006518AB" w:rsidRDefault="006518AB" w:rsidP="006518AB">
      <w:pPr>
        <w:pStyle w:val="Code"/>
        <w:rPr>
          <w:highlight w:val="white"/>
        </w:rPr>
      </w:pPr>
      <w:r>
        <w:rPr>
          <w:highlight w:val="white"/>
        </w:rPr>
        <w:t xml:space="preserve">    private int m_parameters;</w:t>
      </w:r>
    </w:p>
    <w:p w14:paraId="388F1B00" w14:textId="77777777" w:rsidR="006518AB" w:rsidRDefault="006518AB" w:rsidP="006518AB">
      <w:pPr>
        <w:pStyle w:val="Code"/>
        <w:rPr>
          <w:highlight w:val="white"/>
        </w:rPr>
      </w:pPr>
      <w:r>
        <w:rPr>
          <w:highlight w:val="white"/>
        </w:rPr>
        <w:t xml:space="preserve">    private List&lt;Token&gt; m_tokenList;</w:t>
      </w:r>
    </w:p>
    <w:p w14:paraId="650BADEF" w14:textId="5B032E2E" w:rsidR="006518AB" w:rsidRDefault="00882526" w:rsidP="00882526">
      <w:pPr>
        <w:rPr>
          <w:highlight w:val="white"/>
        </w:rPr>
      </w:pPr>
      <w:r>
        <w:rPr>
          <w:highlight w:val="white"/>
        </w:rPr>
        <w:t>A macro holds a number of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Default="006518AB" w:rsidP="006518AB">
      <w:pPr>
        <w:pStyle w:val="Code"/>
        <w:rPr>
          <w:highlight w:val="white"/>
        </w:rPr>
      </w:pPr>
    </w:p>
    <w:p w14:paraId="1ECC2673" w14:textId="77777777" w:rsidR="006518AB" w:rsidRDefault="006518AB" w:rsidP="006518AB">
      <w:pPr>
        <w:pStyle w:val="Code"/>
        <w:rPr>
          <w:highlight w:val="white"/>
        </w:rPr>
      </w:pPr>
      <w:r>
        <w:rPr>
          <w:highlight w:val="white"/>
        </w:rPr>
        <w:t xml:space="preserve">    public int Parameters() {</w:t>
      </w:r>
    </w:p>
    <w:p w14:paraId="18EBCE57" w14:textId="77777777" w:rsidR="006518AB" w:rsidRDefault="006518AB" w:rsidP="006518AB">
      <w:pPr>
        <w:pStyle w:val="Code"/>
        <w:rPr>
          <w:highlight w:val="white"/>
        </w:rPr>
      </w:pPr>
      <w:r>
        <w:rPr>
          <w:highlight w:val="white"/>
        </w:rPr>
        <w:t xml:space="preserve">      return m_parameters;</w:t>
      </w:r>
    </w:p>
    <w:p w14:paraId="29579ACD" w14:textId="77777777" w:rsidR="006518AB" w:rsidRDefault="006518AB" w:rsidP="006518AB">
      <w:pPr>
        <w:pStyle w:val="Code"/>
        <w:rPr>
          <w:highlight w:val="white"/>
        </w:rPr>
      </w:pPr>
      <w:r>
        <w:rPr>
          <w:highlight w:val="white"/>
        </w:rPr>
        <w:t xml:space="preserve">    }</w:t>
      </w:r>
    </w:p>
    <w:p w14:paraId="20DA70FB" w14:textId="77777777" w:rsidR="006518AB" w:rsidRDefault="006518AB" w:rsidP="006518AB">
      <w:pPr>
        <w:pStyle w:val="Code"/>
        <w:rPr>
          <w:highlight w:val="white"/>
        </w:rPr>
      </w:pPr>
      <w:r>
        <w:rPr>
          <w:highlight w:val="white"/>
        </w:rPr>
        <w:t xml:space="preserve">  </w:t>
      </w:r>
    </w:p>
    <w:p w14:paraId="772D2419" w14:textId="77777777" w:rsidR="006518AB" w:rsidRDefault="006518AB" w:rsidP="006518AB">
      <w:pPr>
        <w:pStyle w:val="Code"/>
        <w:rPr>
          <w:highlight w:val="white"/>
        </w:rPr>
      </w:pPr>
      <w:r>
        <w:rPr>
          <w:highlight w:val="white"/>
        </w:rPr>
        <w:t xml:space="preserve">    public List&lt;Token&gt; TokenList() {</w:t>
      </w:r>
    </w:p>
    <w:p w14:paraId="19CEC7E6" w14:textId="77777777" w:rsidR="006518AB" w:rsidRDefault="006518AB" w:rsidP="006518AB">
      <w:pPr>
        <w:pStyle w:val="Code"/>
        <w:rPr>
          <w:highlight w:val="white"/>
        </w:rPr>
      </w:pPr>
      <w:r>
        <w:rPr>
          <w:highlight w:val="white"/>
        </w:rPr>
        <w:t xml:space="preserve">      return m_tokenList;</w:t>
      </w:r>
    </w:p>
    <w:p w14:paraId="2CD77CED" w14:textId="77777777" w:rsidR="006518AB" w:rsidRDefault="006518AB" w:rsidP="006518AB">
      <w:pPr>
        <w:pStyle w:val="Code"/>
        <w:rPr>
          <w:highlight w:val="white"/>
        </w:rPr>
      </w:pPr>
      <w:r>
        <w:rPr>
          <w:highlight w:val="white"/>
        </w:rPr>
        <w:t xml:space="preserve">    }</w:t>
      </w:r>
    </w:p>
    <w:p w14:paraId="61E056AE" w14:textId="77777777" w:rsidR="006518AB" w:rsidRDefault="006518AB" w:rsidP="006518AB">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0B7FAE28" w:rsidR="006518AB" w:rsidRDefault="007915C9" w:rsidP="007915C9">
      <w:pPr>
        <w:rPr>
          <w:highlight w:val="white"/>
        </w:rPr>
      </w:pPr>
      <w:r>
        <w:rPr>
          <w:highlight w:val="white"/>
        </w:rPr>
        <w:t>Two macros are considered equal if the hold the same parameters.</w:t>
      </w:r>
      <w:r w:rsidR="006518AB">
        <w:rPr>
          <w:highlight w:val="white"/>
        </w:rPr>
        <w:t xml:space="preserve">  </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77777777" w:rsidR="006518AB" w:rsidRDefault="006518AB" w:rsidP="006518AB">
      <w:pPr>
        <w:pStyle w:val="Code"/>
        <w:rPr>
          <w:highlight w:val="white"/>
        </w:rPr>
      </w:pPr>
      <w:r>
        <w:rPr>
          <w:highlight w:val="white"/>
        </w:rPr>
        <w:t xml:space="preserve">      if (obj is Macro) {</w:t>
      </w:r>
    </w:p>
    <w:p w14:paraId="2F4D54DB" w14:textId="77777777" w:rsidR="006518AB" w:rsidRDefault="006518AB" w:rsidP="006518AB">
      <w:pPr>
        <w:pStyle w:val="Code"/>
        <w:rPr>
          <w:highlight w:val="white"/>
        </w:rPr>
      </w:pPr>
      <w:r>
        <w:rPr>
          <w:highlight w:val="white"/>
        </w:rPr>
        <w:t xml:space="preserve">        Macro macro = (Macro) obj;</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7C5D1D84" w:rsidR="00F6741E" w:rsidRDefault="00F6741E" w:rsidP="00E44C8C">
      <w:pPr>
        <w:pStyle w:val="Appendix3"/>
      </w:pPr>
      <w:r>
        <w:t>Tokens</w:t>
      </w:r>
    </w:p>
    <w:p w14:paraId="1B42464B" w14:textId="6BBC3E23" w:rsidR="00896045" w:rsidRPr="00896045" w:rsidRDefault="00896045" w:rsidP="00896045">
      <w:r>
        <w:t xml:space="preserve">The preprocessor scanner returns tokens of the </w:t>
      </w:r>
      <w:r w:rsidRPr="00896045">
        <w:rPr>
          <w:rStyle w:val="KeyWord0"/>
        </w:rPr>
        <w:t>Token</w:t>
      </w:r>
      <w:r>
        <w:t xml:space="preserve"> class. The token holds an identity, a </w:t>
      </w:r>
      <w:proofErr w:type="gramStart"/>
      <w:r>
        <w:t>value</w:t>
      </w:r>
      <w:proofErr w:type="gramEnd"/>
      <w:r>
        <w:t xml:space="preserve"> and a count of newlines.</w:t>
      </w:r>
    </w:p>
    <w:p w14:paraId="53A0A5B0" w14:textId="4E7D4410" w:rsidR="006518AB" w:rsidRDefault="006518AB" w:rsidP="006518AB">
      <w:pPr>
        <w:pStyle w:val="CodeHeader"/>
      </w:pPr>
      <w:proofErr w:type="spellStart"/>
      <w:r>
        <w:t>Token.cs</w:t>
      </w:r>
      <w:proofErr w:type="spellEnd"/>
    </w:p>
    <w:p w14:paraId="47164AB2" w14:textId="77777777" w:rsidR="0090064D" w:rsidRPr="0090064D" w:rsidRDefault="0090064D" w:rsidP="0090064D">
      <w:pPr>
        <w:pStyle w:val="Code"/>
        <w:rPr>
          <w:highlight w:val="white"/>
        </w:rPr>
      </w:pPr>
      <w:r w:rsidRPr="0090064D">
        <w:rPr>
          <w:highlight w:val="white"/>
        </w:rPr>
        <w:lastRenderedPageBreak/>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90064D" w:rsidRDefault="0090064D" w:rsidP="0090064D">
      <w:pPr>
        <w:pStyle w:val="Code"/>
        <w:rPr>
          <w:highlight w:val="white"/>
        </w:rPr>
      </w:pPr>
      <w:r w:rsidRPr="0090064D">
        <w:rPr>
          <w:highlight w:val="white"/>
        </w:rPr>
        <w:t xml:space="preserve">    private CCompiler_Pre.Tokens m_id;</w:t>
      </w:r>
    </w:p>
    <w:p w14:paraId="0905DFEA" w14:textId="77777777" w:rsidR="0090064D" w:rsidRPr="0090064D" w:rsidRDefault="0090064D" w:rsidP="0090064D">
      <w:pPr>
        <w:pStyle w:val="Code"/>
        <w:rPr>
          <w:highlight w:val="white"/>
        </w:rPr>
      </w:pPr>
      <w:r w:rsidRPr="0090064D">
        <w:rPr>
          <w:highlight w:val="white"/>
        </w:rPr>
        <w:t xml:space="preserve">    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90064D" w:rsidRDefault="0090064D" w:rsidP="0090064D">
      <w:pPr>
        <w:pStyle w:val="Code"/>
        <w:rPr>
          <w:highlight w:val="white"/>
        </w:rPr>
      </w:pPr>
      <w:r w:rsidRPr="0090064D">
        <w:rPr>
          <w:highlight w:val="white"/>
        </w:rPr>
        <w:t xml:space="preserve">          buffer.Append('\n');</w:t>
      </w:r>
    </w:p>
    <w:p w14:paraId="6B1FDB62" w14:textId="77777777" w:rsidR="0090064D" w:rsidRPr="0090064D" w:rsidRDefault="0090064D" w:rsidP="0090064D">
      <w:pPr>
        <w:pStyle w:val="Code"/>
        <w:rPr>
          <w:highlight w:val="white"/>
        </w:rPr>
      </w:pPr>
      <w:r w:rsidRPr="0090064D">
        <w:rPr>
          <w:highlight w:val="white"/>
        </w:rPr>
        <w:t xml:space="preserve">        }</w:t>
      </w:r>
    </w:p>
    <w:p w14:paraId="40302900" w14:textId="77777777" w:rsidR="0090064D" w:rsidRPr="0090064D" w:rsidRDefault="0090064D" w:rsidP="0090064D">
      <w:pPr>
        <w:pStyle w:val="Code"/>
        <w:rPr>
          <w:highlight w:val="white"/>
        </w:rPr>
      </w:pPr>
      <w:r w:rsidRPr="0090064D">
        <w:rPr>
          <w:highlight w:val="white"/>
        </w:rPr>
        <w:t xml:space="preserve">      }</w:t>
      </w:r>
    </w:p>
    <w:p w14:paraId="12A1BC25" w14:textId="77777777" w:rsidR="0090064D" w:rsidRPr="0090064D" w:rsidRDefault="0090064D" w:rsidP="0090064D">
      <w:pPr>
        <w:pStyle w:val="Code"/>
        <w:rPr>
          <w:highlight w:val="white"/>
        </w:rPr>
      </w:pPr>
      <w:r w:rsidRPr="0090064D">
        <w:rPr>
          <w:highlight w:val="white"/>
        </w:rPr>
        <w:t xml:space="preserve">      else {</w:t>
      </w:r>
    </w:p>
    <w:p w14:paraId="61BB946E" w14:textId="77777777" w:rsidR="0090064D" w:rsidRPr="0090064D" w:rsidRDefault="0090064D" w:rsidP="0090064D">
      <w:pPr>
        <w:pStyle w:val="Code"/>
        <w:rPr>
          <w:highlight w:val="white"/>
        </w:rPr>
      </w:pPr>
      <w:r w:rsidRPr="0090064D">
        <w:rPr>
          <w:highlight w:val="white"/>
        </w:rPr>
        <w:t xml:space="preserve">        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lastRenderedPageBreak/>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77777777" w:rsidR="0090064D" w:rsidRPr="0090064D" w:rsidRDefault="0090064D" w:rsidP="0090064D">
      <w:pPr>
        <w:pStyle w:val="Code"/>
        <w:rPr>
          <w:highlight w:val="white"/>
        </w:rPr>
      </w:pPr>
      <w:r w:rsidRPr="0090064D">
        <w:rPr>
          <w:highlight w:val="white"/>
        </w:rPr>
        <w:t xml:space="preserve">      if (obj is Token) {</w:t>
      </w:r>
    </w:p>
    <w:p w14:paraId="0806FC95" w14:textId="77777777" w:rsidR="0090064D" w:rsidRPr="0090064D" w:rsidRDefault="0090064D" w:rsidP="0090064D">
      <w:pPr>
        <w:pStyle w:val="Code"/>
        <w:rPr>
          <w:highlight w:val="white"/>
        </w:rPr>
      </w:pPr>
      <w:r w:rsidRPr="0090064D">
        <w:rPr>
          <w:highlight w:val="white"/>
        </w:rPr>
        <w:t xml:space="preserve">        Token token = (Token) obj;</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77777777" w:rsidR="0090064D" w:rsidRPr="0090064D" w:rsidRDefault="0090064D" w:rsidP="0090064D">
      <w:pPr>
        <w:pStyle w:val="Code"/>
        <w:rPr>
          <w:highlight w:val="white"/>
        </w:rPr>
      </w:pPr>
      <w:r w:rsidRPr="0090064D">
        <w:rPr>
          <w:highlight w:val="white"/>
        </w:rPr>
        <w:t xml:space="preserve">          return m_value.ToString() + " (";</w:t>
      </w:r>
    </w:p>
    <w:p w14:paraId="25546EA8" w14:textId="77777777" w:rsidR="0090064D" w:rsidRPr="0090064D" w:rsidRDefault="0090064D" w:rsidP="0090064D">
      <w:pPr>
        <w:pStyle w:val="Code"/>
        <w:rPr>
          <w:highlight w:val="white"/>
        </w:rPr>
      </w:pPr>
    </w:p>
    <w:p w14:paraId="57AC0449" w14:textId="77777777" w:rsidR="0090064D" w:rsidRPr="0090064D" w:rsidRDefault="0090064D" w:rsidP="0090064D">
      <w:pPr>
        <w:pStyle w:val="Code"/>
        <w:rPr>
          <w:highlight w:val="white"/>
        </w:rPr>
      </w:pPr>
      <w:r w:rsidRPr="0090064D">
        <w:rPr>
          <w:highlight w:val="white"/>
        </w:rPr>
        <w:t xml:space="preserve">        case CCompiler_Pre.Tokens.MARK:</w:t>
      </w:r>
    </w:p>
    <w:p w14:paraId="7D2D4FE3" w14:textId="77777777" w:rsidR="0090064D" w:rsidRPr="0090064D" w:rsidRDefault="0090064D" w:rsidP="0090064D">
      <w:pPr>
        <w:pStyle w:val="Code"/>
        <w:rPr>
          <w:highlight w:val="white"/>
        </w:rPr>
      </w:pPr>
      <w:r w:rsidRPr="0090064D">
        <w:rPr>
          <w:highlight w:val="white"/>
        </w:rPr>
        <w:t xml:space="preserve">          return "&lt;mark " + ((string) m_value) + "&gt;";</w:t>
      </w:r>
    </w:p>
    <w:p w14:paraId="4E5EC2D5" w14:textId="77777777" w:rsidR="0090064D" w:rsidRPr="0090064D" w:rsidRDefault="0090064D" w:rsidP="0090064D">
      <w:pPr>
        <w:pStyle w:val="Code"/>
        <w:rPr>
          <w:highlight w:val="white"/>
        </w:rPr>
      </w:pPr>
    </w:p>
    <w:p w14:paraId="24653986" w14:textId="77777777"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77777777" w:rsidR="0090064D" w:rsidRPr="0090064D" w:rsidRDefault="0090064D" w:rsidP="0090064D">
      <w:pPr>
        <w:pStyle w:val="Code"/>
      </w:pPr>
      <w:r w:rsidRPr="0090064D">
        <w:rPr>
          <w:highlight w:val="white"/>
        </w:rPr>
        <w:t>}</w:t>
      </w:r>
    </w:p>
    <w:p w14:paraId="6FFA2FF7" w14:textId="239C5326" w:rsidR="006518AB" w:rsidRDefault="006518AB" w:rsidP="0090064D">
      <w:r>
        <w:t xml:space="preserve">The </w:t>
      </w:r>
      <w:proofErr w:type="spellStart"/>
      <w:r w:rsidR="00BC2187">
        <w:rPr>
          <w:rStyle w:val="CodeInText"/>
        </w:rPr>
        <w:t>D</w:t>
      </w:r>
      <w:r>
        <w:rPr>
          <w:rStyle w:val="CodeInText"/>
        </w:rPr>
        <w:t>oDefine</w:t>
      </w:r>
      <w:proofErr w:type="spellEnd"/>
      <w:r>
        <w:t xml:space="preserve"> method splits the line into the name of the macro, a potential parameter list, and a body. When the first character that is not a letter, digit, or an underline is reached, we check whether the line so far is a proper identifier. Then we have three cases:</w:t>
      </w:r>
    </w:p>
    <w:p w14:paraId="6C0F0D90" w14:textId="77777777" w:rsidR="006518AB" w:rsidRDefault="006518AB" w:rsidP="006518AB">
      <w:r>
        <w:t>1. We have reached the end of the line, in which case we have a macro with a name, but without parameters or body.</w:t>
      </w:r>
    </w:p>
    <w:p w14:paraId="188850D0" w14:textId="77777777" w:rsidR="006518AB" w:rsidRDefault="006518AB" w:rsidP="006518AB">
      <w:r>
        <w:t>2. We have reached a space, in which case we have a macro with a name and a body, but no parameters.</w:t>
      </w:r>
    </w:p>
    <w:p w14:paraId="40910D03" w14:textId="77777777" w:rsidR="006518AB" w:rsidRDefault="006518AB" w:rsidP="006518AB">
      <w:r>
        <w:t xml:space="preserve">3. We have reached a left </w:t>
      </w:r>
      <w:proofErr w:type="gramStart"/>
      <w:r>
        <w:t>parenthesis,</w:t>
      </w:r>
      <w:proofErr w:type="gramEnd"/>
      <w:r>
        <w:t xml:space="preserve"> in which case we have a list of parameters and we call </w:t>
      </w:r>
      <w:proofErr w:type="spellStart"/>
      <w:r>
        <w:rPr>
          <w:rStyle w:val="CodeInText"/>
        </w:rPr>
        <w:t>doParameterDefine</w:t>
      </w:r>
      <w:proofErr w:type="spellEnd"/>
      <w:r>
        <w:t>.</w:t>
      </w:r>
    </w:p>
    <w:p w14:paraId="17ACF094" w14:textId="77777777" w:rsidR="006518AB" w:rsidRDefault="006518AB" w:rsidP="006518AB">
      <w:r>
        <w:t>4. If none of the above applies, we generate an error message.</w:t>
      </w:r>
    </w:p>
    <w:p w14:paraId="609611FD" w14:textId="77777777" w:rsidR="006518AB" w:rsidRDefault="006518AB" w:rsidP="006518AB">
      <w:pPr>
        <w:pStyle w:val="CodeHeader"/>
      </w:pPr>
      <w:proofErr w:type="spellStart"/>
      <w:r>
        <w:t>Preprocessor.cs</w:t>
      </w:r>
      <w:proofErr w:type="spellEnd"/>
    </w:p>
    <w:p w14:paraId="783D07E6" w14:textId="77777777" w:rsidR="006518AB" w:rsidRDefault="006518AB" w:rsidP="006518AB">
      <w:r>
        <w:lastRenderedPageBreak/>
        <w:t xml:space="preserve">The </w:t>
      </w:r>
      <w:proofErr w:type="spellStart"/>
      <w:r>
        <w:rPr>
          <w:rStyle w:val="CodeInText"/>
        </w:rPr>
        <w:t>doParameterDefine</w:t>
      </w:r>
      <w:proofErr w:type="spellEnd"/>
      <w:r>
        <w:t xml:space="preserve"> method </w:t>
      </w:r>
      <w:proofErr w:type="gramStart"/>
      <w:r>
        <w:t>look into</w:t>
      </w:r>
      <w:proofErr w:type="gramEnd"/>
      <w:r>
        <w:t xml:space="preserve"> macros with parameters in two steps. </w:t>
      </w:r>
      <w:proofErr w:type="gramStart"/>
      <w:r>
        <w:t>First</w:t>
      </w:r>
      <w:proofErr w:type="gramEnd"/>
      <w:r>
        <w:t xml:space="preserve"> we extract the parameters by calling </w:t>
      </w:r>
      <w:proofErr w:type="spellStart"/>
      <w:r>
        <w:rPr>
          <w:rStyle w:val="CodeInText"/>
        </w:rPr>
        <w:t>scanParameters</w:t>
      </w:r>
      <w:proofErr w:type="spellEnd"/>
      <w:r>
        <w:t xml:space="preserve">. Then we go through the parameter list and check that the parameters are identifiers and that no parameters </w:t>
      </w:r>
      <w:proofErr w:type="gramStart"/>
      <w:r>
        <w:t>is</w:t>
      </w:r>
      <w:proofErr w:type="gramEnd"/>
      <w:r>
        <w:t xml:space="preserve"> repeated.</w:t>
      </w:r>
    </w:p>
    <w:p w14:paraId="5864FF76" w14:textId="77777777" w:rsidR="006518AB" w:rsidRDefault="006518AB" w:rsidP="006518AB">
      <w:r>
        <w:t>Then we extract the identifiers from the body and replace each occurrence of a parameters with the text “$</w:t>
      </w:r>
      <w:proofErr w:type="spellStart"/>
      <w:r>
        <w:rPr>
          <w:rStyle w:val="CodeInText"/>
        </w:rPr>
        <w:t>parameter_index</w:t>
      </w:r>
      <w:proofErr w:type="spellEnd"/>
      <w:r>
        <w:t>$”.</w:t>
      </w:r>
    </w:p>
    <w:p w14:paraId="35A923EA" w14:textId="77777777" w:rsidR="006518AB" w:rsidRDefault="006518AB" w:rsidP="006518AB">
      <w:r>
        <w:t>Finally, we look for the merge operator ##. When we find one, we remove the operator and trim the text to its left and right.</w:t>
      </w:r>
    </w:p>
    <w:p w14:paraId="34D39DE0" w14:textId="77777777" w:rsidR="006518AB" w:rsidRDefault="006518AB" w:rsidP="006518AB">
      <w:r>
        <w:t xml:space="preserve">It is allowed to redefine a macro if it is </w:t>
      </w:r>
      <w:proofErr w:type="gramStart"/>
      <w:r>
        <w:t>has</w:t>
      </w:r>
      <w:proofErr w:type="gramEnd"/>
      <w:r>
        <w:t xml:space="preserve"> the same parameters list and macro.</w:t>
      </w:r>
    </w:p>
    <w:p w14:paraId="355C7A5C" w14:textId="77777777" w:rsidR="006518AB" w:rsidRDefault="006518AB" w:rsidP="006518AB">
      <w:r>
        <w:t>An identifier is a text starting with a letter or an underline and continuing with letters, digits, or underlines. If the given name is not an identifier, an error occurs.</w:t>
      </w:r>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7777777" w:rsidR="00B96B62" w:rsidRPr="00B96B62" w:rsidRDefault="00B96B62" w:rsidP="00B96B62">
      <w:pPr>
        <w:pStyle w:val="Code"/>
        <w:rPr>
          <w:highlight w:val="white"/>
        </w:rPr>
      </w:pPr>
      <w:r w:rsidRPr="00B96B62">
        <w:rPr>
          <w:highlight w:val="white"/>
        </w:rPr>
        <w:t xml:space="preserve">      Assert.Error((tokenList[2].Id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2135D3D3" w14:textId="77777777" w:rsidR="00B96B62" w:rsidRPr="00B96B62" w:rsidRDefault="00B96B62" w:rsidP="00B96B62">
      <w:pPr>
        <w:pStyle w:val="Code"/>
        <w:rPr>
          <w:highlight w:val="white"/>
        </w:rPr>
      </w:pPr>
      <w:r w:rsidRPr="00B96B62">
        <w:rPr>
          <w:highlight w:val="white"/>
        </w:rPr>
        <w:t xml:space="preserve">      Macro macro;</w:t>
      </w:r>
    </w:p>
    <w:p w14:paraId="290C136E" w14:textId="77777777" w:rsidR="00B96B62" w:rsidRPr="00B96B62" w:rsidRDefault="00B96B62" w:rsidP="00B96B62">
      <w:pPr>
        <w:pStyle w:val="Code"/>
        <w:rPr>
          <w:highlight w:val="white"/>
        </w:rPr>
      </w:pPr>
      <w:r w:rsidRPr="00B96B62">
        <w:rPr>
          <w:highlight w:val="white"/>
        </w:rPr>
        <w:t xml:space="preserve">      string name;</w:t>
      </w:r>
    </w:p>
    <w:p w14:paraId="4F522B44" w14:textId="77777777" w:rsidR="00B96B62" w:rsidRPr="00B96B62" w:rsidRDefault="00B96B62" w:rsidP="00B96B62">
      <w:pPr>
        <w:pStyle w:val="Code"/>
        <w:rPr>
          <w:highlight w:val="white"/>
        </w:rPr>
      </w:pPr>
    </w:p>
    <w:p w14:paraId="1E52B469" w14:textId="77777777" w:rsidR="00B96B62" w:rsidRPr="00B96B62" w:rsidRDefault="00B96B62" w:rsidP="00B96B62">
      <w:pPr>
        <w:pStyle w:val="Code"/>
        <w:rPr>
          <w:highlight w:val="white"/>
        </w:rPr>
      </w:pPr>
      <w:r w:rsidRPr="00B96B62">
        <w:rPr>
          <w:highlight w:val="white"/>
        </w:rPr>
        <w:t xml:space="preserve">      if (tokenList[2].Id == CCompiler_Pre.Tokens.NAME) {</w:t>
      </w:r>
    </w:p>
    <w:p w14:paraId="65DFD86A" w14:textId="77777777" w:rsidR="00B96B62" w:rsidRPr="00B96B62" w:rsidRDefault="00B96B62" w:rsidP="00B96B62">
      <w:pPr>
        <w:pStyle w:val="Code"/>
        <w:rPr>
          <w:highlight w:val="white"/>
        </w:rPr>
      </w:pPr>
      <w:r w:rsidRPr="00B96B62">
        <w:rPr>
          <w:highlight w:val="white"/>
        </w:rPr>
        <w:t xml:space="preserve">        name = (string) tokenList[2].Value;</w:t>
      </w:r>
    </w:p>
    <w:p w14:paraId="577E4428" w14:textId="77777777" w:rsidR="00B96B62" w:rsidRPr="00B96B62" w:rsidRDefault="00B96B62" w:rsidP="00B96B62">
      <w:pPr>
        <w:pStyle w:val="Code"/>
        <w:rPr>
          <w:highlight w:val="white"/>
        </w:rPr>
      </w:pPr>
      <w:r w:rsidRPr="00B96B62">
        <w:rPr>
          <w:highlight w:val="white"/>
        </w:rPr>
        <w:t xml:space="preserve">        macro = new Macro(0, tokenList.GetRange(3, tokenList.Count - 3));</w:t>
      </w:r>
    </w:p>
    <w:p w14:paraId="220990B8" w14:textId="77777777" w:rsidR="00B96B62" w:rsidRPr="00B96B62" w:rsidRDefault="00B96B62" w:rsidP="00B96B62">
      <w:pPr>
        <w:pStyle w:val="Code"/>
        <w:rPr>
          <w:highlight w:val="white"/>
        </w:rPr>
      </w:pPr>
      <w:r w:rsidRPr="00B96B62">
        <w:rPr>
          <w:highlight w:val="white"/>
        </w:rPr>
        <w:t xml:space="preserve">      }</w:t>
      </w:r>
    </w:p>
    <w:p w14:paraId="6401A2AE" w14:textId="77777777" w:rsidR="00B96B62" w:rsidRPr="00B96B62" w:rsidRDefault="00B96B62" w:rsidP="00B96B62">
      <w:pPr>
        <w:pStyle w:val="Code"/>
        <w:rPr>
          <w:highlight w:val="white"/>
        </w:rPr>
      </w:pPr>
      <w:r w:rsidRPr="00B96B62">
        <w:rPr>
          <w:highlight w:val="white"/>
        </w:rPr>
        <w:t xml:space="preserve">      else {</w:t>
      </w:r>
    </w:p>
    <w:p w14:paraId="2DCAE420" w14:textId="77777777" w:rsidR="00B96B62" w:rsidRPr="00B96B62" w:rsidRDefault="00B96B62" w:rsidP="00B96B62">
      <w:pPr>
        <w:pStyle w:val="Code"/>
        <w:rPr>
          <w:highlight w:val="white"/>
        </w:rPr>
      </w:pPr>
      <w:r w:rsidRPr="00B96B62">
        <w:rPr>
          <w:highlight w:val="white"/>
        </w:rPr>
        <w:t xml:space="preserve">        name = (string) tokenList[2].Value;</w:t>
      </w:r>
    </w:p>
    <w:p w14:paraId="5B9E5D37" w14:textId="77777777" w:rsidR="00B96B62" w:rsidRPr="00B96B62" w:rsidRDefault="00B96B62" w:rsidP="00B96B62">
      <w:pPr>
        <w:pStyle w:val="Code"/>
        <w:rPr>
          <w:highlight w:val="white"/>
        </w:rPr>
      </w:pP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77777777" w:rsidR="00B96B62" w:rsidRPr="00B96B62" w:rsidRDefault="00B96B62" w:rsidP="00B96B62">
      <w:pPr>
        <w:pStyle w:val="Code"/>
        <w:rPr>
          <w:highlight w:val="white"/>
        </w:rPr>
      </w:pP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0E419AB7" w14:textId="77777777" w:rsidR="00B96B62" w:rsidRPr="00B96B62" w:rsidRDefault="00B96B62" w:rsidP="00B96B62">
      <w:pPr>
        <w:pStyle w:val="Code"/>
        <w:rPr>
          <w:highlight w:val="white"/>
        </w:rPr>
      </w:pPr>
      <w:r w:rsidRPr="00B96B62">
        <w:rPr>
          <w:highlight w:val="white"/>
        </w:rPr>
        <w:t xml:space="preserve">          Assert.Error(nextToken.Id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77777777" w:rsidR="00B96B62" w:rsidRPr="00B96B62" w:rsidRDefault="00B96B62" w:rsidP="00B96B62">
      <w:pPr>
        <w:pStyle w:val="Code"/>
        <w:rPr>
          <w:highlight w:val="white"/>
        </w:rPr>
      </w:pPr>
      <w:r w:rsidRPr="00B96B62">
        <w:rPr>
          <w:highlight w:val="white"/>
        </w:rPr>
        <w:t xml:space="preserve">                       Message.Invalid_macro_definitializerion);</w:t>
      </w:r>
    </w:p>
    <w:p w14:paraId="07977CC2" w14:textId="77777777" w:rsidR="00B96B62" w:rsidRPr="00B96B62" w:rsidRDefault="00B96B62" w:rsidP="00B96B62">
      <w:pPr>
        <w:pStyle w:val="Code"/>
        <w:rPr>
          <w:highlight w:val="white"/>
        </w:rPr>
      </w:pPr>
      <w:r w:rsidRPr="00B96B62">
        <w:rPr>
          <w:highlight w:val="white"/>
        </w:rPr>
        <w:t xml:space="preserve">          string paramName = (string) nextToken.Value;</w:t>
      </w:r>
    </w:p>
    <w:p w14:paraId="5999D5D9" w14:textId="77777777" w:rsidR="00B96B62" w:rsidRPr="00B96B62" w:rsidRDefault="00B96B62" w:rsidP="00B96B62">
      <w:pPr>
        <w:pStyle w:val="Code"/>
        <w:rPr>
          <w:highlight w:val="white"/>
        </w:rPr>
      </w:pPr>
      <w:r w:rsidRPr="00B96B62">
        <w:rPr>
          <w:highlight w:val="white"/>
        </w:rPr>
        <w:t xml:space="preserve">          Assert.Error(!paramMap.ContainsKey(paramName),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0EF50BC5" w14:textId="77777777" w:rsidR="00B96B62" w:rsidRPr="00B96B62" w:rsidRDefault="00B96B62" w:rsidP="00B96B62">
      <w:pPr>
        <w:pStyle w:val="Code"/>
        <w:rPr>
          <w:highlight w:val="white"/>
        </w:rPr>
      </w:pPr>
      <w:r w:rsidRPr="00B96B62">
        <w:rPr>
          <w:highlight w:val="white"/>
        </w:rPr>
        <w:t xml:space="preserve">          paramMap.Add(paramName, paramIndex++);</w:t>
      </w:r>
    </w:p>
    <w:p w14:paraId="69D13FFB" w14:textId="77777777" w:rsidR="00B96B62" w:rsidRPr="00B96B62" w:rsidRDefault="00B96B62" w:rsidP="00B96B62">
      <w:pPr>
        <w:pStyle w:val="Code"/>
        <w:rPr>
          <w:highlight w:val="white"/>
        </w:rPr>
      </w:pP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77777777" w:rsidR="00B96B62" w:rsidRPr="00B96B62" w:rsidRDefault="00B96B62" w:rsidP="00B96B62">
      <w:pPr>
        <w:pStyle w:val="Code"/>
        <w:rPr>
          <w:highlight w:val="white"/>
        </w:rPr>
      </w:pPr>
      <w:r w:rsidRPr="00B96B62">
        <w:rPr>
          <w:highlight w:val="white"/>
        </w:rPr>
        <w:t xml:space="preserve">            // Empty.</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77777777" w:rsidR="00B96B62" w:rsidRPr="00B96B62" w:rsidRDefault="00B96B62" w:rsidP="00B96B62">
      <w:pPr>
        <w:pStyle w:val="Code"/>
        <w:rPr>
          <w:highlight w:val="white"/>
        </w:rPr>
      </w:pPr>
      <w:r w:rsidRPr="00B96B62">
        <w:rPr>
          <w:highlight w:val="white"/>
        </w:rPr>
        <w:t xml:space="preserve">            Assert.Error(nextToken.ToString(),</w:t>
      </w:r>
    </w:p>
    <w:p w14:paraId="0977AD47" w14:textId="77777777" w:rsidR="00B96B62" w:rsidRPr="00B96B62" w:rsidRDefault="00B96B62" w:rsidP="00B96B62">
      <w:pPr>
        <w:pStyle w:val="Code"/>
        <w:rPr>
          <w:highlight w:val="white"/>
        </w:rPr>
      </w:pPr>
      <w:r w:rsidRPr="00B96B62">
        <w:rPr>
          <w:highlight w:val="white"/>
        </w:rPr>
        <w:t xml:space="preserve">                         Message.Invalid_macro_definitializerion);</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77777777" w:rsidR="00B96B62" w:rsidRPr="00B96B62" w:rsidRDefault="00B96B62" w:rsidP="00B96B62">
      <w:pPr>
        <w:pStyle w:val="Code"/>
        <w:rPr>
          <w:highlight w:val="white"/>
        </w:rPr>
      </w:pPr>
      <w:r w:rsidRPr="00B96B62">
        <w:rPr>
          <w:highlight w:val="white"/>
        </w:rPr>
        <w:t xml:space="preserve">      </w:t>
      </w:r>
    </w:p>
    <w:p w14:paraId="652DC667" w14:textId="77777777" w:rsidR="00B96B62" w:rsidRPr="00B96B62" w:rsidRDefault="00B96B62" w:rsidP="00B96B62">
      <w:pPr>
        <w:pStyle w:val="Code"/>
        <w:rPr>
          <w:highlight w:val="white"/>
        </w:rPr>
      </w:pPr>
      <w:r w:rsidRPr="00B96B62">
        <w:rPr>
          <w:highlight w:val="white"/>
        </w:rPr>
        <w:lastRenderedPageBreak/>
        <w:t xml:space="preserve">        List&lt;Token&gt; macroList =</w:t>
      </w:r>
    </w:p>
    <w:p w14:paraId="282149EA" w14:textId="77777777" w:rsidR="00B96B62" w:rsidRPr="00B96B62" w:rsidRDefault="00B96B62" w:rsidP="00B96B62">
      <w:pPr>
        <w:pStyle w:val="Code"/>
        <w:rPr>
          <w:highlight w:val="white"/>
        </w:rPr>
      </w:pPr>
      <w:r w:rsidRPr="00B96B62">
        <w:rPr>
          <w:highlight w:val="white"/>
        </w:rPr>
        <w:t xml:space="preserve">          tokenList.GetRange(tokenIndex, tokenList.Count - tokenIndex);</w:t>
      </w:r>
    </w:p>
    <w:p w14:paraId="201D7073" w14:textId="77777777" w:rsidR="00B96B62" w:rsidRPr="00B96B62" w:rsidRDefault="00B96B62" w:rsidP="00B96B62">
      <w:pPr>
        <w:pStyle w:val="Code"/>
        <w:rPr>
          <w:highlight w:val="white"/>
        </w:rPr>
      </w:pPr>
    </w:p>
    <w:p w14:paraId="246FA879" w14:textId="77777777" w:rsidR="00B96B62" w:rsidRPr="00B96B62" w:rsidRDefault="00B96B62" w:rsidP="00B96B62">
      <w:pPr>
        <w:pStyle w:val="Code"/>
        <w:rPr>
          <w:highlight w:val="white"/>
        </w:rPr>
      </w:pPr>
      <w:r w:rsidRPr="00B96B62">
        <w:rPr>
          <w:highlight w:val="white"/>
        </w:rPr>
        <w:t xml:space="preserve">        for (int index = macroList.Count - 1; index &gt;= 0; --index) {</w:t>
      </w:r>
    </w:p>
    <w:p w14:paraId="6A9EE260" w14:textId="77777777" w:rsidR="00B96B62" w:rsidRPr="00B96B62" w:rsidRDefault="00B96B62" w:rsidP="00B96B62">
      <w:pPr>
        <w:pStyle w:val="Code"/>
        <w:rPr>
          <w:highlight w:val="white"/>
        </w:rPr>
      </w:pPr>
      <w:r w:rsidRPr="00B96B62">
        <w:rPr>
          <w:highlight w:val="white"/>
        </w:rPr>
        <w:t xml:space="preserve">          Token macroToken = macroList[index];</w:t>
      </w:r>
    </w:p>
    <w:p w14:paraId="6C5F7475" w14:textId="77777777" w:rsidR="00B96B62" w:rsidRPr="00B96B62" w:rsidRDefault="00B96B62" w:rsidP="00B96B62">
      <w:pPr>
        <w:pStyle w:val="Code"/>
        <w:rPr>
          <w:highlight w:val="white"/>
        </w:rPr>
      </w:pPr>
    </w:p>
    <w:p w14:paraId="2503A8D0" w14:textId="77777777" w:rsidR="00B96B62" w:rsidRPr="00B96B62" w:rsidRDefault="00B96B62" w:rsidP="00B96B62">
      <w:pPr>
        <w:pStyle w:val="Code"/>
        <w:rPr>
          <w:highlight w:val="white"/>
        </w:rPr>
      </w:pPr>
      <w:r w:rsidRPr="00B96B62">
        <w:rPr>
          <w:highlight w:val="white"/>
        </w:rPr>
        <w:t xml:space="preserve">          if ((macroToken.Id == CCompiler_Pre.Tokens.NAME) ||</w:t>
      </w:r>
    </w:p>
    <w:p w14:paraId="186FF43A" w14:textId="77777777" w:rsidR="00B96B62" w:rsidRPr="00B96B62" w:rsidRDefault="00B96B62" w:rsidP="00B96B62">
      <w:pPr>
        <w:pStyle w:val="Code"/>
        <w:rPr>
          <w:highlight w:val="white"/>
        </w:rPr>
      </w:pPr>
      <w:r w:rsidRPr="00B96B62">
        <w:rPr>
          <w:highlight w:val="white"/>
        </w:rPr>
        <w:t xml:space="preserve">              (macroToken.Id == CCompiler_Pre.Tokens.NAME_WITH_PARENTHESES)) {</w:t>
      </w:r>
    </w:p>
    <w:p w14:paraId="19F9258C" w14:textId="77777777" w:rsidR="00B96B62" w:rsidRPr="00B96B62" w:rsidRDefault="00B96B62" w:rsidP="00B96B62">
      <w:pPr>
        <w:pStyle w:val="Code"/>
        <w:rPr>
          <w:highlight w:val="white"/>
        </w:rPr>
      </w:pPr>
      <w:r w:rsidRPr="00B96B62">
        <w:rPr>
          <w:highlight w:val="white"/>
        </w:rPr>
        <w:t xml:space="preserve">            string macroName = (string) macroToken.Value;</w:t>
      </w:r>
    </w:p>
    <w:p w14:paraId="0622227C" w14:textId="77777777" w:rsidR="00B96B62" w:rsidRPr="00B96B62" w:rsidRDefault="00B96B62" w:rsidP="00B96B62">
      <w:pPr>
        <w:pStyle w:val="Code"/>
        <w:rPr>
          <w:highlight w:val="white"/>
        </w:rPr>
      </w:pPr>
    </w:p>
    <w:p w14:paraId="6691B27B" w14:textId="77777777" w:rsidR="00B96B62" w:rsidRPr="00B96B62" w:rsidRDefault="00B96B62" w:rsidP="00B96B62">
      <w:pPr>
        <w:pStyle w:val="Code"/>
        <w:rPr>
          <w:highlight w:val="white"/>
        </w:rPr>
      </w:pPr>
      <w:r w:rsidRPr="00B96B62">
        <w:rPr>
          <w:highlight w:val="white"/>
        </w:rPr>
        <w:t xml:space="preserve">            if (paramMap.ContainsKey(macroName)) {</w:t>
      </w:r>
    </w:p>
    <w:p w14:paraId="006A4C23" w14:textId="77777777" w:rsidR="001C10A9" w:rsidRDefault="00B96B62" w:rsidP="00B96B62">
      <w:pPr>
        <w:pStyle w:val="Code"/>
        <w:rPr>
          <w:highlight w:val="white"/>
        </w:rPr>
      </w:pPr>
      <w:r w:rsidRPr="00B96B62">
        <w:rPr>
          <w:highlight w:val="white"/>
        </w:rPr>
        <w:t xml:space="preserve">              if (macroToken.Id == CCompiler_Pre.Tokens.NAME_WITH_PARENTHESES)</w:t>
      </w:r>
    </w:p>
    <w:p w14:paraId="76D9D0E4" w14:textId="4EBDDAB4" w:rsidR="001C10A9" w:rsidRDefault="001C10A9" w:rsidP="001C10A9">
      <w:pPr>
        <w:pStyle w:val="Code"/>
        <w:rPr>
          <w:highlight w:val="white"/>
        </w:rPr>
      </w:pPr>
      <w:r>
        <w:rPr>
          <w:highlight w:val="white"/>
        </w:rPr>
        <w:t xml:space="preserve">              </w:t>
      </w:r>
      <w:r w:rsidR="00B96B62" w:rsidRPr="00B96B62">
        <w:rPr>
          <w:highlight w:val="white"/>
        </w:rPr>
        <w:t>{</w:t>
      </w:r>
      <w:r>
        <w:rPr>
          <w:highlight w:val="white"/>
        </w:rPr>
        <w:t xml:space="preserve"> Token newToken =</w:t>
      </w:r>
    </w:p>
    <w:p w14:paraId="6BC68C63" w14:textId="415BAEB6" w:rsidR="001C10A9" w:rsidRPr="00B96B62" w:rsidRDefault="001C10A9" w:rsidP="00B96B62">
      <w:pPr>
        <w:pStyle w:val="Code"/>
        <w:rPr>
          <w:highlight w:val="white"/>
        </w:rPr>
      </w:pPr>
      <w:r>
        <w:rPr>
          <w:highlight w:val="white"/>
        </w:rPr>
        <w:t xml:space="preserve">                  </w:t>
      </w:r>
      <w:r w:rsidRPr="00B96B62">
        <w:rPr>
          <w:highlight w:val="white"/>
        </w:rPr>
        <w:t>new Token(CCompiler_Pre.Tokens.LEFT_PARENTHESIS, "(")</w:t>
      </w:r>
      <w:r w:rsidR="00E369A7">
        <w:rPr>
          <w:highlight w:val="white"/>
        </w:rPr>
        <w:t>;</w:t>
      </w:r>
    </w:p>
    <w:p w14:paraId="03BA30CD" w14:textId="65EBC7B0" w:rsidR="00B96B62" w:rsidRPr="00B96B62" w:rsidRDefault="001C10A9" w:rsidP="00B96B62">
      <w:pPr>
        <w:pStyle w:val="Code"/>
        <w:rPr>
          <w:highlight w:val="white"/>
        </w:rPr>
      </w:pPr>
      <w:r>
        <w:rPr>
          <w:highlight w:val="white"/>
        </w:rPr>
        <w:t xml:space="preserve">  </w:t>
      </w:r>
      <w:r w:rsidR="00B96B62" w:rsidRPr="00B96B62">
        <w:rPr>
          <w:highlight w:val="white"/>
        </w:rPr>
        <w:t xml:space="preserve">              macroList.Insert(index + 1,</w:t>
      </w:r>
      <w:r>
        <w:rPr>
          <w:highlight w:val="white"/>
        </w:rPr>
        <w:t xml:space="preserve"> newToken</w:t>
      </w:r>
      <w:r w:rsidR="00B96B62" w:rsidRPr="00B96B62">
        <w:rPr>
          <w:highlight w:val="white"/>
        </w:rPr>
        <w:t>);</w:t>
      </w:r>
    </w:p>
    <w:p w14:paraId="18EED38F" w14:textId="77777777" w:rsidR="00B96B62" w:rsidRPr="00B96B62" w:rsidRDefault="00B96B62" w:rsidP="00B96B62">
      <w:pPr>
        <w:pStyle w:val="Code"/>
        <w:rPr>
          <w:highlight w:val="white"/>
        </w:rPr>
      </w:pPr>
      <w:r w:rsidRPr="00B96B62">
        <w:rPr>
          <w:highlight w:val="white"/>
        </w:rPr>
        <w:t xml:space="preserve">              }</w:t>
      </w:r>
    </w:p>
    <w:p w14:paraId="1D36D970" w14:textId="77777777" w:rsidR="00B96B62" w:rsidRPr="00B96B62" w:rsidRDefault="00B96B62" w:rsidP="00B96B62">
      <w:pPr>
        <w:pStyle w:val="Code"/>
        <w:rPr>
          <w:highlight w:val="white"/>
        </w:rPr>
      </w:pPr>
    </w:p>
    <w:p w14:paraId="5C4051E9" w14:textId="77777777" w:rsidR="00B96B62" w:rsidRPr="00B96B62" w:rsidRDefault="00B96B62" w:rsidP="00B96B62">
      <w:pPr>
        <w:pStyle w:val="Code"/>
        <w:rPr>
          <w:highlight w:val="white"/>
        </w:rPr>
      </w:pPr>
      <w:r w:rsidRPr="00B96B62">
        <w:rPr>
          <w:highlight w:val="white"/>
        </w:rPr>
        <w:t xml:space="preserve">              macroToken.Id = CCompiler_Pre.Tokens.MARK;</w:t>
      </w:r>
    </w:p>
    <w:p w14:paraId="2A9348A3" w14:textId="77777777" w:rsidR="00B96B62" w:rsidRPr="00B96B62" w:rsidRDefault="00B96B62" w:rsidP="00B96B62">
      <w:pPr>
        <w:pStyle w:val="Code"/>
        <w:rPr>
          <w:highlight w:val="white"/>
        </w:rPr>
      </w:pPr>
      <w:r w:rsidRPr="00B96B62">
        <w:rPr>
          <w:highlight w:val="white"/>
        </w:rPr>
        <w:t xml:space="preserve">              macroToken.Value = paramMap[macroName];</w:t>
      </w:r>
    </w:p>
    <w:p w14:paraId="6F566BC1" w14:textId="77777777" w:rsidR="00B96B62" w:rsidRPr="00B96B62" w:rsidRDefault="00B96B62" w:rsidP="00B96B62">
      <w:pPr>
        <w:pStyle w:val="Code"/>
        <w:rPr>
          <w:highlight w:val="white"/>
        </w:rPr>
      </w:pPr>
      <w:r w:rsidRPr="00B96B62">
        <w:rPr>
          <w:highlight w:val="white"/>
        </w:rPr>
        <w:t xml:space="preserve">            }</w:t>
      </w:r>
    </w:p>
    <w:p w14:paraId="6170C372" w14:textId="77777777" w:rsidR="00B96B62" w:rsidRPr="00B96B62" w:rsidRDefault="00B96B62" w:rsidP="00B96B62">
      <w:pPr>
        <w:pStyle w:val="Code"/>
        <w:rPr>
          <w:highlight w:val="white"/>
        </w:rPr>
      </w:pPr>
      <w:r w:rsidRPr="00B96B62">
        <w:rPr>
          <w:highlight w:val="white"/>
        </w:rPr>
        <w:t xml:space="preserve">          }</w:t>
      </w:r>
    </w:p>
    <w:p w14:paraId="3E06E1D4" w14:textId="77777777" w:rsidR="00B96B62" w:rsidRPr="00B96B62" w:rsidRDefault="00B96B62" w:rsidP="00B96B62">
      <w:pPr>
        <w:pStyle w:val="Code"/>
        <w:rPr>
          <w:highlight w:val="white"/>
        </w:rPr>
      </w:pPr>
      <w:r w:rsidRPr="00B96B62">
        <w:rPr>
          <w:highlight w:val="white"/>
        </w:rPr>
        <w:t xml:space="preserve">        }</w:t>
      </w:r>
    </w:p>
    <w:p w14:paraId="29124DB2" w14:textId="77777777" w:rsidR="00B96B62" w:rsidRPr="00B96B62" w:rsidRDefault="00B96B62" w:rsidP="00B96B62">
      <w:pPr>
        <w:pStyle w:val="Code"/>
        <w:rPr>
          <w:highlight w:val="white"/>
        </w:rPr>
      </w:pPr>
      <w:r w:rsidRPr="00B96B62">
        <w:rPr>
          <w:highlight w:val="white"/>
        </w:rPr>
        <w:t xml:space="preserve">      </w:t>
      </w:r>
    </w:p>
    <w:p w14:paraId="3E3B6AAC" w14:textId="77777777" w:rsidR="00B96B62" w:rsidRPr="00B96B62" w:rsidRDefault="00B96B62" w:rsidP="00B96B62">
      <w:pPr>
        <w:pStyle w:val="Code"/>
        <w:rPr>
          <w:highlight w:val="white"/>
        </w:rPr>
      </w:pPr>
      <w:r w:rsidRPr="00B96B62">
        <w:rPr>
          <w:highlight w:val="white"/>
        </w:rPr>
        <w:t xml:space="preserve">        macro = new Macro(paramMap.Count, macroList);</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77777777" w:rsidR="00B96B62" w:rsidRPr="00B96B62" w:rsidRDefault="00B96B62" w:rsidP="00B96B62">
      <w:pPr>
        <w:pStyle w:val="Code"/>
        <w:rPr>
          <w:highlight w:val="white"/>
        </w:rPr>
      </w:pPr>
      <w:r w:rsidRPr="00B96B62">
        <w:rPr>
          <w:highlight w:val="white"/>
        </w:rPr>
        <w:t xml:space="preserve">    </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77777777" w:rsidR="00B96B62" w:rsidRPr="00B96B62" w:rsidRDefault="00B96B62" w:rsidP="00B96B62">
      <w:pPr>
        <w:pStyle w:val="Code"/>
        <w:rPr>
          <w:highlight w:val="white"/>
        </w:rPr>
      </w:pPr>
      <w:r w:rsidRPr="00B96B62">
        <w:rPr>
          <w:highlight w:val="white"/>
        </w:rPr>
        <w:t xml:space="preserve">      }</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77777777" w:rsidR="00B96B62" w:rsidRPr="00B96B62" w:rsidRDefault="00B96B62" w:rsidP="00B96B62">
      <w:pPr>
        <w:pStyle w:val="Code"/>
        <w:rPr>
          <w:highlight w:val="white"/>
        </w:rPr>
      </w:pPr>
      <w:r w:rsidRPr="00B96B62">
        <w:rPr>
          <w:highlight w:val="white"/>
        </w:rPr>
        <w:t xml:space="preserve">        Assert.Error(m_macroMap[name].Equals(macro), name,</w:t>
      </w:r>
    </w:p>
    <w:p w14:paraId="430520B4" w14:textId="77777777" w:rsidR="00B96B62" w:rsidRPr="00B96B62" w:rsidRDefault="00B96B62" w:rsidP="00B96B62">
      <w:pPr>
        <w:pStyle w:val="Code"/>
        <w:rPr>
          <w:highlight w:val="white"/>
        </w:rPr>
      </w:pPr>
      <w:r w:rsidRPr="00B96B62">
        <w:rPr>
          <w:highlight w:val="white"/>
        </w:rPr>
        <w:t xml:space="preserve">                     Message.Invalid_macro_redefinitializerion);</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17EE638D" w:rsidR="006518AB" w:rsidRDefault="006518AB" w:rsidP="006518AB">
      <w:r>
        <w:t xml:space="preserve">The </w:t>
      </w:r>
      <w:proofErr w:type="spellStart"/>
      <w:r w:rsidR="00BC2187">
        <w:rPr>
          <w:rStyle w:val="CodeInText"/>
        </w:rPr>
        <w:t>D</w:t>
      </w:r>
      <w:r>
        <w:rPr>
          <w:rStyle w:val="CodeInText"/>
        </w:rPr>
        <w:t>oUndef</w:t>
      </w:r>
      <w:proofErr w:type="spellEnd"/>
      <w:r>
        <w:t xml:space="preserve"> method removes a macro from the </w:t>
      </w:r>
      <w:proofErr w:type="spellStart"/>
      <w:r>
        <w:rPr>
          <w:rStyle w:val="CodeInText"/>
        </w:rPr>
        <w:t>MacroMap</w:t>
      </w:r>
      <w:proofErr w:type="spellEnd"/>
      <w:r>
        <w:t xml:space="preserve"> map. If the macro does not </w:t>
      </w:r>
      <w:proofErr w:type="gramStart"/>
      <w:r>
        <w:t>exists</w:t>
      </w:r>
      <w:proofErr w:type="gramEnd"/>
      <w:r>
        <w:t xml:space="preserve">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3E5E9B0F" w14:textId="77777777" w:rsidR="00920632" w:rsidRDefault="006518AB" w:rsidP="006518AB">
      <w:pPr>
        <w:pStyle w:val="Code"/>
        <w:rPr>
          <w:highlight w:val="white"/>
        </w:rPr>
      </w:pPr>
      <w:r>
        <w:rPr>
          <w:highlight w:val="white"/>
        </w:rPr>
        <w:t xml:space="preserve">      Assert.Error(</w:t>
      </w:r>
      <w:r w:rsidR="00920632">
        <w:rPr>
          <w:highlight w:val="white"/>
        </w:rPr>
        <w:t>(tokenList.Count == 3) &amp;&amp;</w:t>
      </w:r>
    </w:p>
    <w:p w14:paraId="5B9B9E76" w14:textId="0E064EBC" w:rsidR="006518AB" w:rsidRDefault="00920632" w:rsidP="006518AB">
      <w:pPr>
        <w:pStyle w:val="Code"/>
        <w:rPr>
          <w:highlight w:val="white"/>
        </w:rPr>
      </w:pPr>
      <w:r>
        <w:rPr>
          <w:highlight w:val="white"/>
        </w:rPr>
        <w:t xml:space="preserve">                   </w:t>
      </w:r>
      <w:r w:rsidR="006518AB">
        <w:rPr>
          <w:highlight w:val="white"/>
        </w:rPr>
        <w:t>(tokenList[2].Id == CCompiler_Pre.Tokens.NAME),</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77777777" w:rsidR="006518AB" w:rsidRDefault="006518AB" w:rsidP="006518AB">
      <w:pPr>
        <w:pStyle w:val="Code"/>
        <w:rPr>
          <w:highlight w:val="white"/>
        </w:rPr>
      </w:pPr>
      <w:r>
        <w:rPr>
          <w:highlight w:val="white"/>
        </w:rPr>
        <w:t xml:space="preserve">      Assert.Error(m_macroMap.Remove(name),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77777777" w:rsidR="006518AB" w:rsidRDefault="006518AB" w:rsidP="00094DB5">
      <w:pPr>
        <w:pStyle w:val="Appendix3"/>
      </w:pPr>
      <w:bookmarkStart w:id="620" w:name="_Toc59126322"/>
      <w:r>
        <w:t>Conditional Programming</w:t>
      </w:r>
      <w:bookmarkEnd w:id="620"/>
    </w:p>
    <w:p w14:paraId="5C19DBBB" w14:textId="77777777" w:rsidR="006518AB" w:rsidRDefault="006518AB" w:rsidP="006518AB">
      <w:r>
        <w:t xml:space="preserve">With conditional programming, it is possible to exclude part of the source code. The </w:t>
      </w:r>
      <w:proofErr w:type="spellStart"/>
      <w:r>
        <w:rPr>
          <w:rStyle w:val="CodeInText"/>
        </w:rPr>
        <w:t>doIf</w:t>
      </w:r>
      <w:proofErr w:type="spellEnd"/>
      <w:r>
        <w:t xml:space="preserve"> method uses the parser of Section </w:t>
      </w:r>
      <w:r>
        <w:fldChar w:fldCharType="begin"/>
      </w:r>
      <w:r>
        <w:instrText xml:space="preserve"> REF _Ref418256130 \r \h </w:instrText>
      </w:r>
      <w:r>
        <w:fldChar w:fldCharType="separate"/>
      </w:r>
      <w:r>
        <w:t>13.13</w:t>
      </w:r>
      <w:r>
        <w:fldChar w:fldCharType="end"/>
      </w:r>
      <w:r>
        <w:t xml:space="preserve">. It calls </w:t>
      </w:r>
      <w:proofErr w:type="spellStart"/>
      <w:r>
        <w:rPr>
          <w:rStyle w:val="CodeInText"/>
        </w:rPr>
        <w:t>parseExpression</w:t>
      </w:r>
      <w:proofErr w:type="spellEnd"/>
      <w:r>
        <w:t xml:space="preserve">, which creates a scanner and parser, parse the line, and returns a Boolean value that is true in case of a non-zero value. </w:t>
      </w:r>
    </w:p>
    <w:p w14:paraId="670F7F7B" w14:textId="77777777" w:rsidR="006518AB" w:rsidRDefault="006518AB" w:rsidP="006518AB">
      <w:pPr>
        <w:pStyle w:val="Code"/>
        <w:rPr>
          <w:highlight w:val="white"/>
        </w:rPr>
      </w:pPr>
      <w:r>
        <w:rPr>
          <w:highlight w:val="white"/>
        </w:rPr>
        <w:t xml:space="preserve">    private void DoIf(List&lt;Token&gt; tokenList) {</w:t>
      </w:r>
    </w:p>
    <w:p w14:paraId="589A76C3" w14:textId="77777777" w:rsidR="006518AB" w:rsidRDefault="006518AB" w:rsidP="006518AB">
      <w:pPr>
        <w:pStyle w:val="Code"/>
        <w:rPr>
          <w:highlight w:val="white"/>
        </w:rPr>
      </w:pPr>
      <w:r>
        <w:rPr>
          <w:highlight w:val="white"/>
        </w:rPr>
        <w:t xml:space="preserve">      bool result = ParseExpression(TokenListToString</w:t>
      </w:r>
    </w:p>
    <w:p w14:paraId="38CAF1F4" w14:textId="77777777" w:rsidR="006518AB" w:rsidRDefault="006518AB" w:rsidP="006518AB">
      <w:pPr>
        <w:pStyle w:val="Code"/>
        <w:rPr>
          <w:highlight w:val="white"/>
        </w:rPr>
      </w:pPr>
      <w:r>
        <w:rPr>
          <w:highlight w:val="white"/>
        </w:rPr>
        <w:t xml:space="preserve">                         (tokenList.GetRange(2, tokenList.Count - 2)));</w:t>
      </w:r>
    </w:p>
    <w:p w14:paraId="5CB0F2AF" w14:textId="77777777" w:rsidR="006518AB" w:rsidRDefault="006518AB" w:rsidP="006518AB">
      <w:pPr>
        <w:pStyle w:val="Code"/>
        <w:rPr>
          <w:highlight w:val="white"/>
        </w:rPr>
      </w:pPr>
      <w:r>
        <w:rPr>
          <w:highlight w:val="white"/>
        </w:rPr>
        <w:lastRenderedPageBreak/>
        <w:t xml:space="preserve">      m_ifElseChainStack.Push(new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77777777" w:rsidR="006518AB" w:rsidRDefault="006518AB" w:rsidP="006518AB">
      <w:pPr>
        <w:pStyle w:val="Code"/>
        <w:rPr>
          <w:highlight w:val="white"/>
        </w:rPr>
      </w:pPr>
      <w:r>
        <w:rPr>
          <w:highlight w:val="white"/>
        </w:rPr>
        <w:t xml:space="preserve">        Assert.Error(expressionParser.Parse(),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77777777" w:rsidR="006518AB" w:rsidRDefault="006518AB" w:rsidP="006518AB">
      <w:pPr>
        <w:pStyle w:val="Code"/>
        <w:rPr>
          <w:highlight w:val="white"/>
        </w:rPr>
      </w:pPr>
      <w:r>
        <w:rPr>
          <w:highlight w:val="white"/>
        </w:rPr>
        <w:t xml:space="preserve">        Assert.Error(line,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77777777" w:rsidR="006518AB" w:rsidRDefault="006518AB" w:rsidP="006518AB">
      <w:r>
        <w:t xml:space="preserve">The </w:t>
      </w:r>
      <w:proofErr w:type="spellStart"/>
      <w:r>
        <w:rPr>
          <w:rStyle w:val="CodeInText"/>
        </w:rPr>
        <w:t>doIfDefined</w:t>
      </w:r>
      <w:proofErr w:type="spellEnd"/>
      <w:r>
        <w:t xml:space="preserve"> and </w:t>
      </w:r>
      <w:proofErr w:type="spellStart"/>
      <w:r>
        <w:rPr>
          <w:rStyle w:val="CodeInText"/>
        </w:rPr>
        <w:t>doIfNotDefined</w:t>
      </w:r>
      <w:proofErr w:type="spellEnd"/>
      <w:r>
        <w:t xml:space="preserve"> checks if the macro is defined or not, respectively, and add the result to the </w:t>
      </w:r>
      <w:proofErr w:type="spellStart"/>
      <w:r>
        <w:rPr>
          <w:rStyle w:val="CodeInText"/>
        </w:rPr>
        <w:t>Main.IfStack</w:t>
      </w:r>
      <w:proofErr w:type="spellEnd"/>
      <w:r>
        <w:t xml:space="preserve"> stack.</w:t>
      </w:r>
    </w:p>
    <w:p w14:paraId="657944C8" w14:textId="77777777" w:rsidR="006518AB" w:rsidRDefault="006518AB" w:rsidP="006518AB">
      <w:pPr>
        <w:pStyle w:val="Code"/>
        <w:rPr>
          <w:highlight w:val="white"/>
        </w:rPr>
      </w:pPr>
      <w:r>
        <w:rPr>
          <w:highlight w:val="white"/>
        </w:rPr>
        <w:t xml:space="preserve">    private void DoIfDefined(List&lt;Token&gt; tokenList) {</w:t>
      </w:r>
    </w:p>
    <w:p w14:paraId="06B3BF10" w14:textId="77777777" w:rsidR="0025185F" w:rsidRDefault="006518AB" w:rsidP="006518AB">
      <w:pPr>
        <w:pStyle w:val="Code"/>
        <w:rPr>
          <w:highlight w:val="white"/>
        </w:rPr>
      </w:pPr>
      <w:r>
        <w:rPr>
          <w:highlight w:val="white"/>
        </w:rPr>
        <w:t xml:space="preserve">      Assert.Error(</w:t>
      </w:r>
      <w:r w:rsidR="0025185F">
        <w:rPr>
          <w:highlight w:val="white"/>
        </w:rPr>
        <w:t>(tokenList.Count == 3) &amp;&amp;</w:t>
      </w:r>
    </w:p>
    <w:p w14:paraId="48C25414" w14:textId="3F5D7CF7" w:rsidR="006518AB" w:rsidRDefault="0025185F" w:rsidP="006518AB">
      <w:pPr>
        <w:pStyle w:val="Code"/>
        <w:rPr>
          <w:highlight w:val="white"/>
        </w:rPr>
      </w:pPr>
      <w:r>
        <w:rPr>
          <w:highlight w:val="white"/>
        </w:rPr>
        <w:t xml:space="preserve">                   </w:t>
      </w:r>
      <w:r w:rsidR="006518AB">
        <w:rPr>
          <w:highlight w:val="white"/>
        </w:rPr>
        <w:t>(tokenList[2].Id == CCompiler_Pre.Tokens.NAME),</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77777777" w:rsidR="006518AB" w:rsidRDefault="006518AB" w:rsidP="006518AB">
      <w:pPr>
        <w:pStyle w:val="Code"/>
        <w:rPr>
          <w:highlight w:val="white"/>
        </w:rPr>
      </w:pPr>
      <w:r>
        <w:rPr>
          <w:highlight w:val="white"/>
        </w:rPr>
        <w:t xml:space="preserve">      m_ifElseChainStack.Push(new IfElseChain(result, result, false));</w:t>
      </w:r>
    </w:p>
    <w:p w14:paraId="4AA0472B" w14:textId="77777777" w:rsidR="006518AB" w:rsidRDefault="006518AB" w:rsidP="006518AB">
      <w:pPr>
        <w:pStyle w:val="Code"/>
        <w:rPr>
          <w:highlight w:val="white"/>
        </w:rPr>
      </w:pPr>
      <w:r>
        <w:rPr>
          <w:highlight w:val="white"/>
        </w:rPr>
        <w:t xml:space="preserve">    }</w:t>
      </w:r>
    </w:p>
    <w:p w14:paraId="01D71DE2" w14:textId="77777777" w:rsidR="006518AB" w:rsidRDefault="006518AB" w:rsidP="006518AB">
      <w:pPr>
        <w:pStyle w:val="Code"/>
        <w:rPr>
          <w:highlight w:val="white"/>
        </w:rPr>
      </w:pPr>
    </w:p>
    <w:p w14:paraId="34A211BD" w14:textId="77777777" w:rsidR="006518AB" w:rsidRDefault="006518AB" w:rsidP="006518AB">
      <w:pPr>
        <w:pStyle w:val="Code"/>
        <w:rPr>
          <w:highlight w:val="white"/>
        </w:rPr>
      </w:pPr>
      <w:r>
        <w:rPr>
          <w:highlight w:val="white"/>
        </w:rPr>
        <w:t xml:space="preserve">    private void DoIfNotDefined(List&lt;Token&gt; tokenList) {</w:t>
      </w:r>
    </w:p>
    <w:p w14:paraId="775D1505" w14:textId="77777777" w:rsidR="002C186D" w:rsidRDefault="006518AB" w:rsidP="002C186D">
      <w:pPr>
        <w:pStyle w:val="Code"/>
        <w:rPr>
          <w:highlight w:val="white"/>
        </w:rPr>
      </w:pPr>
      <w:r>
        <w:rPr>
          <w:highlight w:val="white"/>
        </w:rPr>
        <w:t xml:space="preserve">      Assert.Error(</w:t>
      </w:r>
      <w:r w:rsidR="002C186D">
        <w:rPr>
          <w:highlight w:val="white"/>
        </w:rPr>
        <w:t>(tokenList.Count == 3) &amp;&amp;</w:t>
      </w:r>
    </w:p>
    <w:p w14:paraId="3AB1F6FB" w14:textId="21AC7546" w:rsidR="006518AB" w:rsidRDefault="002C186D" w:rsidP="006518AB">
      <w:pPr>
        <w:pStyle w:val="Code"/>
        <w:rPr>
          <w:highlight w:val="white"/>
        </w:rPr>
      </w:pPr>
      <w:r>
        <w:rPr>
          <w:highlight w:val="white"/>
        </w:rPr>
        <w:t xml:space="preserve">                   </w:t>
      </w:r>
      <w:r w:rsidR="006518AB">
        <w:rPr>
          <w:highlight w:val="white"/>
        </w:rPr>
        <w:t>(tokenList[2].Id == CCompiler_Pre.Tokens.NAME),</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77777777" w:rsidR="006518AB" w:rsidRDefault="006518AB" w:rsidP="006518AB">
      <w:pPr>
        <w:pStyle w:val="Code"/>
        <w:rPr>
          <w:highlight w:val="white"/>
        </w:rPr>
      </w:pPr>
      <w:r>
        <w:rPr>
          <w:highlight w:val="white"/>
        </w:rPr>
        <w:t xml:space="preserve">      m_ifElseChainStack.Push(new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77777777" w:rsidR="006518AB" w:rsidRDefault="006518AB" w:rsidP="006518AB">
      <w:r>
        <w:t xml:space="preserve">The </w:t>
      </w:r>
      <w:proofErr w:type="spellStart"/>
      <w:r>
        <w:rPr>
          <w:rStyle w:val="CodeInText"/>
        </w:rPr>
        <w:t>doIfElseIf</w:t>
      </w:r>
      <w:proofErr w:type="spellEnd"/>
      <w:r>
        <w:t xml:space="preserve"> method is a little bit more complicated. It checks whether there is a preceding </w:t>
      </w:r>
      <w:r>
        <w:rPr>
          <w:rStyle w:val="CodeInText"/>
        </w:rPr>
        <w:t xml:space="preserve">#if </w:t>
      </w:r>
      <w:r>
        <w:t>directive (</w:t>
      </w:r>
      <w:proofErr w:type="spellStart"/>
      <w:r>
        <w:rPr>
          <w:rStyle w:val="CodeInText"/>
        </w:rPr>
        <w:t>Main.IfStack</w:t>
      </w:r>
      <w:proofErr w:type="spellEnd"/>
      <w:r>
        <w:t xml:space="preserve"> is not empty). Thereafter, it looks up the status of the if-stack. The stack value is </w:t>
      </w:r>
      <w:proofErr w:type="gramStart"/>
      <w:r>
        <w:t>a</w:t>
      </w:r>
      <w:proofErr w:type="gramEnd"/>
      <w:r>
        <w:t xml:space="preserve"> </w:t>
      </w:r>
      <w:proofErr w:type="spellStart"/>
      <w:r>
        <w:t>ifElseChain</w:t>
      </w:r>
      <w:proofErr w:type="spellEnd"/>
      <w:r>
        <w:t xml:space="preserve">, the first value indicates whether the current if-status is true, and the second value gives whether there has been an earlier true if-status. The third value is of type </w:t>
      </w:r>
      <w:proofErr w:type="spellStart"/>
      <w:r>
        <w:rPr>
          <w:rStyle w:val="CodeInText"/>
        </w:rPr>
        <w:t>IfStatus</w:t>
      </w:r>
      <w:proofErr w:type="spellEnd"/>
      <w:r>
        <w:t xml:space="preserve">, that can hold the value </w:t>
      </w:r>
      <w:r>
        <w:rPr>
          <w:rStyle w:val="CodeInText"/>
        </w:rPr>
        <w:t>If</w:t>
      </w:r>
      <w:r>
        <w:t xml:space="preserve"> and </w:t>
      </w:r>
      <w:r>
        <w:rPr>
          <w:rStyle w:val="CodeInText"/>
        </w:rPr>
        <w:t>Else</w:t>
      </w:r>
      <w:r>
        <w:t xml:space="preserve">. If the value is </w:t>
      </w:r>
      <w:r>
        <w:rPr>
          <w:rStyle w:val="CodeInText"/>
        </w:rPr>
        <w:t>Else</w:t>
      </w:r>
      <w:r>
        <w:t>, and #</w:t>
      </w:r>
      <w:r>
        <w:rPr>
          <w:rStyle w:val="CodeInText"/>
        </w:rPr>
        <w:t>elseif</w:t>
      </w:r>
      <w:r>
        <w:t xml:space="preserve"> has already occurred, and another on is not allowed. Finally, if this if-chain has ever been true (</w:t>
      </w:r>
      <w:proofErr w:type="spellStart"/>
      <w:r>
        <w:rPr>
          <w:rStyle w:val="CodeInText"/>
        </w:rPr>
        <w:t>lastTrue</w:t>
      </w:r>
      <w:proofErr w:type="spellEnd"/>
      <w:r>
        <w:t xml:space="preserve"> is true) is does not matter whether the condition of directive is true, the new status is false. If not, we consider if this value is true. In both cases, we push the result on the stack.</w:t>
      </w:r>
    </w:p>
    <w:p w14:paraId="28375E2E" w14:textId="77777777" w:rsidR="006518AB" w:rsidRDefault="006518AB" w:rsidP="006518AB">
      <w:pPr>
        <w:pStyle w:val="Code"/>
        <w:rPr>
          <w:highlight w:val="white"/>
        </w:rPr>
      </w:pPr>
      <w:r>
        <w:rPr>
          <w:highlight w:val="white"/>
        </w:rPr>
        <w:t xml:space="preserve">    private void DoElseIf(List&lt;Token&gt; tokenList) {</w:t>
      </w:r>
    </w:p>
    <w:p w14:paraId="6F24E5E5" w14:textId="77777777" w:rsidR="006518AB" w:rsidRDefault="006518AB" w:rsidP="006518AB">
      <w:pPr>
        <w:pStyle w:val="Code"/>
        <w:rPr>
          <w:highlight w:val="white"/>
        </w:rPr>
      </w:pPr>
      <w:r>
        <w:rPr>
          <w:highlight w:val="white"/>
        </w:rPr>
        <w:lastRenderedPageBreak/>
        <w:t xml:space="preserve">      Assert.Error(m_ifElseChainStack.Count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77777777" w:rsidR="006518AB" w:rsidRDefault="006518AB" w:rsidP="006518AB">
      <w:pPr>
        <w:pStyle w:val="Code"/>
        <w:rPr>
          <w:highlight w:val="white"/>
        </w:rPr>
      </w:pPr>
      <w:r>
        <w:rPr>
          <w:highlight w:val="white"/>
        </w:rPr>
        <w:t xml:space="preserve">      IfElseChain ifElseChain = m_ifElseChainStack.Pop();</w:t>
      </w:r>
    </w:p>
    <w:p w14:paraId="0C087E15" w14:textId="77777777" w:rsidR="006518AB" w:rsidRDefault="006518AB" w:rsidP="006518AB">
      <w:pPr>
        <w:pStyle w:val="Code"/>
        <w:rPr>
          <w:highlight w:val="white"/>
        </w:rPr>
      </w:pPr>
    </w:p>
    <w:p w14:paraId="3CD9A553" w14:textId="77777777" w:rsidR="006518AB" w:rsidRDefault="006518AB" w:rsidP="006518AB">
      <w:pPr>
        <w:pStyle w:val="Code"/>
        <w:rPr>
          <w:highlight w:val="white"/>
        </w:rPr>
      </w:pPr>
      <w:r>
        <w:rPr>
          <w:highlight w:val="white"/>
        </w:rPr>
        <w:t xml:space="preserve">      Assert.Error(!ifElseChain.ElseStatus,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77777777" w:rsidR="006518AB" w:rsidRDefault="006518AB" w:rsidP="006518AB">
      <w:pPr>
        <w:pStyle w:val="Code"/>
        <w:rPr>
          <w:highlight w:val="white"/>
        </w:rPr>
      </w:pPr>
      <w:r>
        <w:rPr>
          <w:highlight w:val="white"/>
        </w:rPr>
        <w:t xml:space="preserve">        m_ifElseChainStack.Push(new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7777777" w:rsidR="006518AB" w:rsidRDefault="006518AB" w:rsidP="006518AB">
      <w:pPr>
        <w:pStyle w:val="Code"/>
        <w:rPr>
          <w:highlight w:val="white"/>
        </w:rPr>
      </w:pPr>
      <w:r>
        <w:rPr>
          <w:highlight w:val="white"/>
        </w:rPr>
        <w:t xml:space="preserve">        m_ifElseChainStack.Push(new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5DEDA3BB" w:rsidR="006518AB" w:rsidRDefault="006518AB" w:rsidP="006518AB">
      <w:r>
        <w:t xml:space="preserve">The </w:t>
      </w:r>
      <w:proofErr w:type="spellStart"/>
      <w:r w:rsidR="0053310E">
        <w:rPr>
          <w:rStyle w:val="CodeInText"/>
        </w:rPr>
        <w:t>D</w:t>
      </w:r>
      <w:r>
        <w:rPr>
          <w:rStyle w:val="CodeInText"/>
        </w:rPr>
        <w:t>oElse</w:t>
      </w:r>
      <w:proofErr w:type="spellEnd"/>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77777777" w:rsidR="006518AB" w:rsidRDefault="006518AB" w:rsidP="006518AB">
      <w:pPr>
        <w:pStyle w:val="Code"/>
        <w:rPr>
          <w:highlight w:val="white"/>
        </w:rPr>
      </w:pPr>
      <w:r>
        <w:rPr>
          <w:highlight w:val="white"/>
        </w:rPr>
        <w:t xml:space="preserve">      Assert.Error(m_ifElseChainStack.Count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6EE0CC2B" w14:textId="6E72AA84" w:rsidR="006518AB" w:rsidRDefault="006518AB" w:rsidP="006518AB">
      <w:pPr>
        <w:pStyle w:val="Code"/>
        <w:rPr>
          <w:highlight w:val="white"/>
        </w:rPr>
      </w:pPr>
      <w:r>
        <w:rPr>
          <w:highlight w:val="white"/>
        </w:rPr>
        <w:t xml:space="preserve">      Assert.Error(</w:t>
      </w:r>
      <w:r w:rsidR="0053310E">
        <w:rPr>
          <w:highlight w:val="white"/>
        </w:rPr>
        <w:t xml:space="preserve">tokenList.Count == 2, </w:t>
      </w:r>
      <w:r>
        <w:rPr>
          <w:highlight w:val="white"/>
        </w:rPr>
        <w:t>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7777777" w:rsidR="006518AB" w:rsidRDefault="006518AB" w:rsidP="006518AB">
      <w:pPr>
        <w:pStyle w:val="Code"/>
        <w:rPr>
          <w:highlight w:val="white"/>
        </w:rPr>
      </w:pPr>
      <w:r>
        <w:rPr>
          <w:highlight w:val="white"/>
        </w:rPr>
        <w:t xml:space="preserve">      IfElseChain ifElseChain = m_ifElseChainStack.Pop();</w:t>
      </w:r>
    </w:p>
    <w:p w14:paraId="380D6491" w14:textId="77777777" w:rsidR="006518AB" w:rsidRDefault="006518AB" w:rsidP="006518AB">
      <w:pPr>
        <w:pStyle w:val="Code"/>
        <w:rPr>
          <w:highlight w:val="white"/>
        </w:rPr>
      </w:pPr>
      <w:r>
        <w:rPr>
          <w:highlight w:val="white"/>
        </w:rPr>
        <w:t xml:space="preserve">      Assert.Error(!ifElseChain.ElseStatus,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77777777" w:rsidR="006518AB" w:rsidRDefault="006518AB" w:rsidP="006518AB">
      <w:pPr>
        <w:pStyle w:val="Code"/>
        <w:rPr>
          <w:highlight w:val="white"/>
        </w:rPr>
      </w:pPr>
      <w:r>
        <w:rPr>
          <w:highlight w:val="white"/>
        </w:rPr>
        <w:t xml:space="preserve">      m_ifElseChainStack.Push(new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77777777" w:rsidR="006518AB" w:rsidRDefault="006518AB" w:rsidP="006518AB">
      <w:r>
        <w:t xml:space="preserve">Finally, the </w:t>
      </w:r>
      <w:proofErr w:type="spellStart"/>
      <w:r>
        <w:rPr>
          <w:rStyle w:val="CodeInText"/>
        </w:rPr>
        <w:t>doEndIf</w:t>
      </w:r>
      <w:proofErr w:type="spellEnd"/>
      <w:r>
        <w:t xml:space="preserve"> just pops the if-stack, subject to it is not already empty.</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77777777" w:rsidR="006518AB" w:rsidRDefault="006518AB" w:rsidP="006518AB">
      <w:pPr>
        <w:pStyle w:val="Code"/>
        <w:rPr>
          <w:highlight w:val="white"/>
        </w:rPr>
      </w:pPr>
      <w:r>
        <w:rPr>
          <w:highlight w:val="white"/>
        </w:rPr>
        <w:t xml:space="preserve">      Assert.Error(m_ifElseChainStack.Count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172E84CA" w14:textId="0483EE0A" w:rsidR="00B37D4C" w:rsidRDefault="006518AB" w:rsidP="006518AB">
      <w:pPr>
        <w:pStyle w:val="Code"/>
        <w:rPr>
          <w:highlight w:val="white"/>
        </w:rPr>
      </w:pPr>
      <w:r>
        <w:rPr>
          <w:highlight w:val="white"/>
        </w:rPr>
        <w:t xml:space="preserve">      Assert.Error(tokenList</w:t>
      </w:r>
      <w:r w:rsidR="008F399C">
        <w:rPr>
          <w:highlight w:val="white"/>
        </w:rPr>
        <w:t>.Count</w:t>
      </w:r>
      <w:r w:rsidR="00B37D4C">
        <w:rPr>
          <w:highlight w:val="white"/>
        </w:rPr>
        <w:t xml:space="preserve"> </w:t>
      </w:r>
      <w:r w:rsidR="008F399C">
        <w:rPr>
          <w:highlight w:val="white"/>
        </w:rPr>
        <w:t xml:space="preserve">== </w:t>
      </w:r>
      <w:r w:rsidR="00486C75">
        <w:rPr>
          <w:highlight w:val="white"/>
        </w:rPr>
        <w:t>2</w:t>
      </w:r>
      <w:r w:rsidR="008F399C">
        <w:rPr>
          <w:highlight w:val="white"/>
        </w:rPr>
        <w:t>,</w:t>
      </w:r>
    </w:p>
    <w:p w14:paraId="1CE5E621" w14:textId="6DF899DE" w:rsidR="006518AB" w:rsidRDefault="00B37D4C" w:rsidP="006518AB">
      <w:pPr>
        <w:pStyle w:val="Code"/>
        <w:rPr>
          <w:highlight w:val="white"/>
        </w:rPr>
      </w:pPr>
      <w:r>
        <w:rPr>
          <w:highlight w:val="white"/>
        </w:rPr>
        <w:t xml:space="preserve">                  </w:t>
      </w:r>
      <w:r w:rsidR="006518AB">
        <w:rPr>
          <w:highlight w:val="white"/>
        </w:rPr>
        <w:t xml:space="preserve"> Message.Invalid_preprocessor_directive);</w:t>
      </w:r>
    </w:p>
    <w:p w14:paraId="3ABA4286" w14:textId="77777777" w:rsidR="006518AB" w:rsidRDefault="006518AB" w:rsidP="006518AB">
      <w:pPr>
        <w:pStyle w:val="Code"/>
        <w:rPr>
          <w:highlight w:val="white"/>
        </w:rPr>
      </w:pPr>
      <w:r>
        <w:rPr>
          <w:highlight w:val="white"/>
        </w:rPr>
        <w:t xml:space="preserve">      m_ifElseChainStack.Pop();</w:t>
      </w:r>
    </w:p>
    <w:p w14:paraId="1696F3E9" w14:textId="77777777" w:rsidR="006518AB" w:rsidRDefault="006518AB" w:rsidP="006518AB">
      <w:pPr>
        <w:pStyle w:val="Code"/>
        <w:rPr>
          <w:highlight w:val="white"/>
        </w:rPr>
      </w:pPr>
      <w:r>
        <w:rPr>
          <w:highlight w:val="white"/>
        </w:rPr>
        <w:t xml:space="preserve">    }</w:t>
      </w:r>
    </w:p>
    <w:p w14:paraId="3817F455" w14:textId="77777777" w:rsidR="006518AB" w:rsidRDefault="006518AB" w:rsidP="00094DB5">
      <w:pPr>
        <w:pStyle w:val="Appendix3"/>
      </w:pPr>
      <w:bookmarkStart w:id="621" w:name="_Toc59126323"/>
      <w:r>
        <w:t>Macro Expansion</w:t>
      </w:r>
      <w:bookmarkEnd w:id="621"/>
    </w:p>
    <w:p w14:paraId="0A052DAF" w14:textId="77777777" w:rsidR="006518AB" w:rsidRDefault="006518AB" w:rsidP="006518AB">
      <w:r>
        <w:t>In the regular source code (line not starting with ‘#’), we need to replace macro calls with their resulting bodies. We also need to recursively replace macro calls in the bodies. However, unlike function, recursive macro calls are not allowed.</w:t>
      </w:r>
    </w:p>
    <w:p w14:paraId="03B64D06" w14:textId="77777777"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proofErr w:type="spellStart"/>
      <w:r>
        <w:rPr>
          <w:rStyle w:val="CodeInText"/>
        </w:rPr>
        <w:t>slashToChar</w:t>
      </w:r>
      <w:proofErr w:type="spellEnd"/>
      <w:r>
        <w:t xml:space="preserve"> in Section </w:t>
      </w:r>
      <w:r>
        <w:fldChar w:fldCharType="begin"/>
      </w:r>
      <w:r>
        <w:instrText xml:space="preserve"> REF _Ref418258402 \r \h </w:instrText>
      </w:r>
      <w:r>
        <w:fldChar w:fldCharType="separate"/>
      </w:r>
      <w:r>
        <w:t>13.15.2</w:t>
      </w:r>
      <w:r>
        <w:fldChar w:fldCharType="end"/>
      </w:r>
      <w:r>
        <w:t>.</w:t>
      </w:r>
    </w:p>
    <w:p w14:paraId="03B5865F" w14:textId="77777777" w:rsidR="006518AB" w:rsidRDefault="006518AB" w:rsidP="006518AB">
      <w:r>
        <w:lastRenderedPageBreak/>
        <w:t xml:space="preserve">When we find and identifier that is a stored macro name (either in </w:t>
      </w:r>
      <w:proofErr w:type="spellStart"/>
      <w:r>
        <w:t>m_</w:t>
      </w:r>
      <w:r>
        <w:rPr>
          <w:rStyle w:val="CodeInText"/>
        </w:rPr>
        <w:t>specialMacroSet</w:t>
      </w:r>
      <w:proofErr w:type="spellEnd"/>
      <w:r>
        <w:t xml:space="preserve"> or </w:t>
      </w:r>
      <w:proofErr w:type="spellStart"/>
      <w:r>
        <w:rPr>
          <w:rStyle w:val="CodeInText"/>
        </w:rPr>
        <w:t>MacroMap</w:t>
      </w:r>
      <w:proofErr w:type="spellEnd"/>
      <w:r>
        <w:t xml:space="preserve">), we scan the parameters if the name is followed by a left parenthesis, each parameter is recursively searched for macros. We then look up the macro body and replace its marked parameter locations with the parameters. Finally, we replace the macro call with its body. The </w:t>
      </w:r>
      <w:proofErr w:type="spellStart"/>
      <w:r>
        <w:rPr>
          <w:rStyle w:val="CodeInText"/>
        </w:rPr>
        <w:t>nameStack</w:t>
      </w:r>
      <w:proofErr w:type="spellEnd"/>
      <w:r>
        <w:t xml:space="preserve"> stack is used to prevent recursive macro calls.</w:t>
      </w:r>
    </w:p>
    <w:p w14:paraId="55262C96" w14:textId="77777777"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77777777" w:rsidR="00B56C2A" w:rsidRPr="00B56C2A" w:rsidRDefault="00B56C2A" w:rsidP="00B56C2A">
      <w:pPr>
        <w:pStyle w:val="Code"/>
        <w:rPr>
          <w:highlight w:val="white"/>
        </w:rPr>
      </w:pP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77777777" w:rsidR="00B56C2A" w:rsidRPr="00B56C2A" w:rsidRDefault="00B56C2A" w:rsidP="00B56C2A">
      <w:pPr>
        <w:pStyle w:val="Code"/>
        <w:rPr>
          <w:highlight w:val="white"/>
        </w:rPr>
      </w:pPr>
      <w:r w:rsidRPr="00B56C2A">
        <w:rPr>
          <w:highlight w:val="white"/>
        </w:rPr>
        <w:t xml:space="preserve">            Assert.Error(macro.Parameters()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77777777" w:rsidR="00B56C2A" w:rsidRPr="00B56C2A" w:rsidRDefault="00B56C2A" w:rsidP="00B56C2A">
      <w:pPr>
        <w:pStyle w:val="Code"/>
        <w:rPr>
          <w:highlight w:val="white"/>
        </w:rPr>
      </w:pPr>
      <w:r w:rsidRPr="00B56C2A">
        <w:rPr>
          <w:highlight w:val="white"/>
        </w:rPr>
        <w:t xml:space="preserve">            List&lt;Token&gt; cloneListX = CloneList(macro.TokenList());</w:t>
      </w:r>
    </w:p>
    <w:p w14:paraId="5DBB8BDC" w14:textId="77777777"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77777777" w:rsidR="00B56C2A" w:rsidRPr="00B56C2A" w:rsidRDefault="00B56C2A" w:rsidP="00B56C2A">
      <w:pPr>
        <w:pStyle w:val="Code"/>
        <w:rPr>
          <w:highlight w:val="white"/>
        </w:rPr>
      </w:pPr>
      <w:r w:rsidRPr="00B56C2A">
        <w:rPr>
          <w:highlight w:val="white"/>
        </w:rPr>
        <w:t xml:space="preserve">          }</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77777777" w:rsidR="00B56C2A" w:rsidRPr="00B56C2A" w:rsidRDefault="00B56C2A" w:rsidP="00B56C2A">
      <w:pPr>
        <w:pStyle w:val="Code"/>
        <w:rPr>
          <w:highlight w:val="white"/>
        </w:rPr>
      </w:pPr>
      <w:r w:rsidRPr="00B56C2A">
        <w:rPr>
          <w:highlight w:val="white"/>
        </w:rPr>
        <w:t xml:space="preserve">            switch (name) {</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67BD7C3E" w14:textId="77777777" w:rsidR="00B56C2A" w:rsidRPr="00B56C2A" w:rsidRDefault="00B56C2A" w:rsidP="00B56C2A">
      <w:pPr>
        <w:pStyle w:val="Code"/>
        <w:rPr>
          <w:highlight w:val="white"/>
        </w:rPr>
      </w:pPr>
    </w:p>
    <w:p w14:paraId="6B54572C" w14:textId="77777777" w:rsidR="00B56C2A" w:rsidRPr="00B56C2A" w:rsidRDefault="00B56C2A" w:rsidP="00B56C2A">
      <w:pPr>
        <w:pStyle w:val="Code"/>
        <w:rPr>
          <w:highlight w:val="white"/>
        </w:rPr>
      </w:pPr>
      <w:r w:rsidRPr="00B56C2A">
        <w:rPr>
          <w:highlight w:val="white"/>
        </w:rPr>
        <w:t xml:space="preserve">              case "__FILE__": {</w:t>
      </w:r>
    </w:p>
    <w:p w14:paraId="1DA12E78" w14:textId="77777777"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7FCBE34" w14:textId="77777777" w:rsidR="00B56C2A" w:rsidRPr="00B56C2A" w:rsidRDefault="00B56C2A" w:rsidP="00B56C2A">
      <w:pPr>
        <w:pStyle w:val="Code"/>
        <w:rPr>
          <w:highlight w:val="white"/>
        </w:rPr>
      </w:pPr>
      <w:r w:rsidRPr="00B56C2A">
        <w:rPr>
          <w:highlight w:val="white"/>
        </w:rPr>
        <w:t xml:space="preserve">          </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35108CCB" w14:textId="77777777" w:rsidR="00B56C2A" w:rsidRPr="00B56C2A" w:rsidRDefault="00B56C2A" w:rsidP="00B56C2A">
      <w:pPr>
        <w:pStyle w:val="Code"/>
        <w:rPr>
          <w:highlight w:val="white"/>
        </w:rPr>
      </w:pPr>
    </w:p>
    <w:p w14:paraId="56F612E6" w14:textId="77777777" w:rsidR="00B56C2A" w:rsidRPr="00B56C2A" w:rsidRDefault="00B56C2A" w:rsidP="00B56C2A">
      <w:pPr>
        <w:pStyle w:val="Code"/>
        <w:rPr>
          <w:highlight w:val="white"/>
        </w:rPr>
      </w:pPr>
      <w:r w:rsidRPr="00B56C2A">
        <w:rPr>
          <w:highlight w:val="white"/>
        </w:rPr>
        <w:t xml:space="preserve">              case "__DATE__": {</w:t>
      </w:r>
    </w:p>
    <w:p w14:paraId="7C6AA2B8" w14:textId="77777777" w:rsidR="00A61A06" w:rsidRDefault="00B56C2A" w:rsidP="00B56C2A">
      <w:pPr>
        <w:pStyle w:val="Code"/>
        <w:rPr>
          <w:highlight w:val="white"/>
        </w:rPr>
      </w:pPr>
      <w:r w:rsidRPr="00B56C2A">
        <w:rPr>
          <w:highlight w:val="white"/>
        </w:rPr>
        <w:t xml:space="preserve">                  string text = "\"" + DateTime.Now.ToString("MMMM dd yyyy") +</w:t>
      </w:r>
    </w:p>
    <w:p w14:paraId="393FE283" w14:textId="7A2ADAAC"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lastRenderedPageBreak/>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77777777" w:rsidR="00B56C2A" w:rsidRPr="00B56C2A" w:rsidRDefault="00B56C2A" w:rsidP="00B56C2A">
      <w:pPr>
        <w:pStyle w:val="Code"/>
        <w:rPr>
          <w:highlight w:val="white"/>
        </w:rPr>
      </w:pPr>
    </w:p>
    <w:p w14:paraId="497DD3C8" w14:textId="77777777" w:rsidR="00B56C2A" w:rsidRPr="00B56C2A" w:rsidRDefault="00B56C2A" w:rsidP="00B56C2A">
      <w:pPr>
        <w:pStyle w:val="Code"/>
        <w:rPr>
          <w:highlight w:val="white"/>
        </w:rPr>
      </w:pPr>
      <w:r w:rsidRPr="00B56C2A">
        <w:rPr>
          <w:highlight w:val="white"/>
        </w:rPr>
        <w:t xml:space="preserve">              case "__TIME__": {</w:t>
      </w:r>
    </w:p>
    <w:p w14:paraId="6B558AFE" w14:textId="77777777" w:rsidR="00A61A06" w:rsidRDefault="00B56C2A" w:rsidP="00B56C2A">
      <w:pPr>
        <w:pStyle w:val="Code"/>
        <w:rPr>
          <w:highlight w:val="white"/>
        </w:rPr>
      </w:pPr>
      <w:r w:rsidRPr="00B56C2A">
        <w:rPr>
          <w:highlight w:val="white"/>
        </w:rPr>
        <w:t xml:space="preserve">                  string text = "\"" + DateTime.Now.ToString("HH:mm:ss") +</w:t>
      </w:r>
    </w:p>
    <w:p w14:paraId="7B328362" w14:textId="0FEB56EA"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77777777" w:rsidR="00B56C2A" w:rsidRPr="00B56C2A" w:rsidRDefault="00B56C2A" w:rsidP="00B56C2A">
      <w:pPr>
        <w:pStyle w:val="Code"/>
        <w:rPr>
          <w:highlight w:val="white"/>
        </w:rPr>
      </w:pPr>
      <w:r w:rsidRPr="00B56C2A">
        <w:rPr>
          <w:highlight w:val="white"/>
        </w:rPr>
        <w:t xml:space="preserve">        }</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77777777" w:rsidR="00B56C2A" w:rsidRPr="00B56C2A" w:rsidRDefault="00B56C2A" w:rsidP="00B56C2A">
      <w:pPr>
        <w:pStyle w:val="Code"/>
        <w:rPr>
          <w:highlight w:val="white"/>
        </w:rPr>
      </w:pP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77777777" w:rsidR="00B56C2A" w:rsidRPr="00B56C2A" w:rsidRDefault="00B56C2A" w:rsidP="00B56C2A">
      <w:pPr>
        <w:pStyle w:val="Code"/>
        <w:rPr>
          <w:highlight w:val="white"/>
        </w:rPr>
      </w:pPr>
      <w:r w:rsidRPr="00B56C2A">
        <w:rPr>
          <w:highlight w:val="white"/>
        </w:rPr>
        <w:t xml:space="preserve">        </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t xml:space="preserve">              nextToken.ClearNewlineCount();</w:t>
      </w:r>
    </w:p>
    <w:p w14:paraId="0F8AEEC0" w14:textId="77777777" w:rsidR="009E756F" w:rsidRPr="009E756F" w:rsidRDefault="009E756F" w:rsidP="009E756F">
      <w:pPr>
        <w:pStyle w:val="Code"/>
        <w:rPr>
          <w:highlight w:val="white"/>
        </w:rPr>
      </w:pPr>
    </w:p>
    <w:p w14:paraId="2E45DDDF" w14:textId="77777777" w:rsidR="009E756F" w:rsidRPr="009E756F" w:rsidRDefault="009E756F" w:rsidP="009E756F">
      <w:pPr>
        <w:pStyle w:val="Code"/>
        <w:rPr>
          <w:highlight w:val="white"/>
        </w:rPr>
      </w:pPr>
      <w:r w:rsidRPr="009E756F">
        <w:rPr>
          <w:highlight w:val="white"/>
        </w:rPr>
        <w:t xml:space="preserve">              Assert.Error(tokenList.Count &gt;= countIndex,</w:t>
      </w:r>
    </w:p>
    <w:p w14:paraId="495D9292" w14:textId="51FFF162" w:rsidR="009E756F" w:rsidRPr="009E756F" w:rsidRDefault="009E756F" w:rsidP="009E756F">
      <w:pPr>
        <w:pStyle w:val="Code"/>
        <w:rPr>
          <w:highlight w:val="white"/>
        </w:rPr>
      </w:pPr>
      <w:r w:rsidRPr="009E756F">
        <w:rPr>
          <w:highlight w:val="white"/>
        </w:rPr>
        <w:t xml:space="preserve">                           Message.Invalid_end_of_macro_call);</w:t>
      </w:r>
    </w:p>
    <w:p w14:paraId="25CCCDB9" w14:textId="77777777" w:rsidR="009E756F" w:rsidRPr="009E756F" w:rsidRDefault="009E756F" w:rsidP="009E756F">
      <w:pPr>
        <w:pStyle w:val="Code"/>
        <w:rPr>
          <w:highlight w:val="white"/>
        </w:rPr>
      </w:pPr>
      <w:r w:rsidRPr="009E756F">
        <w:rPr>
          <w:highlight w:val="white"/>
        </w:rPr>
        <w:t xml:space="preserve">              Token token = tokenList[countIndex];</w:t>
      </w:r>
    </w:p>
    <w:p w14:paraId="672F074E" w14:textId="77777777" w:rsidR="009E756F" w:rsidRPr="009E756F" w:rsidRDefault="009E756F" w:rsidP="009E756F">
      <w:pPr>
        <w:pStyle w:val="Code"/>
        <w:rPr>
          <w:highlight w:val="white"/>
        </w:rPr>
      </w:pPr>
    </w:p>
    <w:p w14:paraId="1FD7F168" w14:textId="47D23B05"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77777777" w:rsidR="00B56C2A" w:rsidRPr="00B56C2A" w:rsidRDefault="00B56C2A" w:rsidP="00B56C2A">
      <w:pPr>
        <w:pStyle w:val="Code"/>
        <w:rPr>
          <w:highlight w:val="white"/>
        </w:rPr>
      </w:pPr>
      <w:r w:rsidRPr="00B56C2A">
        <w:rPr>
          <w:highlight w:val="white"/>
        </w:rPr>
        <w:t xml:space="preserve">                    Assert.Error(subList.Count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lastRenderedPageBreak/>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77777777" w:rsidR="00B56C2A" w:rsidRPr="00B56C2A" w:rsidRDefault="00B56C2A" w:rsidP="00B56C2A">
      <w:pPr>
        <w:pStyle w:val="Code"/>
        <w:rPr>
          <w:highlight w:val="white"/>
        </w:rPr>
      </w:pPr>
      <w:r w:rsidRPr="00B56C2A">
        <w:rPr>
          <w:highlight w:val="white"/>
        </w:rPr>
        <w:t xml:space="preserve">                Assert.Error(subList.Count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77777777" w:rsidR="00B56C2A" w:rsidRPr="00B56C2A" w:rsidRDefault="00B56C2A" w:rsidP="00B56C2A">
      <w:pPr>
        <w:pStyle w:val="Code"/>
        <w:rPr>
          <w:highlight w:val="white"/>
        </w:rPr>
      </w:pP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77777777" w:rsidR="00B56C2A" w:rsidRPr="00B56C2A" w:rsidRDefault="00B56C2A" w:rsidP="00B56C2A">
      <w:pPr>
        <w:pStyle w:val="Code"/>
        <w:rPr>
          <w:highlight w:val="white"/>
        </w:rPr>
      </w:pPr>
      <w:r w:rsidRPr="00B56C2A">
        <w:rPr>
          <w:highlight w:val="white"/>
        </w:rPr>
        <w:t xml:space="preserve">            Assert.Error(macro.Parameters()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77777777" w:rsidR="00B56C2A" w:rsidRPr="00B56C2A" w:rsidRDefault="00B56C2A" w:rsidP="00B56C2A">
      <w:pPr>
        <w:pStyle w:val="Code"/>
        <w:rPr>
          <w:highlight w:val="white"/>
        </w:rPr>
      </w:pPr>
      <w:r w:rsidRPr="00B56C2A">
        <w:rPr>
          <w:highlight w:val="white"/>
        </w:rPr>
        <w:t xml:space="preserve">            List&lt;Token&gt; cloneListX = CloneList(macro.TokenList());</w:t>
      </w:r>
    </w:p>
    <w:p w14:paraId="3754600D" w14:textId="77777777" w:rsidR="00B56C2A" w:rsidRPr="00B56C2A" w:rsidRDefault="00B56C2A" w:rsidP="00B56C2A">
      <w:pPr>
        <w:pStyle w:val="Code"/>
        <w:rPr>
          <w:highlight w:val="white"/>
        </w:rPr>
      </w:pPr>
      <w:r w:rsidRPr="00B56C2A">
        <w:rPr>
          <w:highlight w:val="white"/>
        </w:rPr>
        <w:t xml:space="preserve">            </w:t>
      </w:r>
    </w:p>
    <w:p w14:paraId="3AF5B1A8" w14:textId="77777777" w:rsidR="00B56C2A" w:rsidRPr="00B56C2A" w:rsidRDefault="00B56C2A" w:rsidP="00B56C2A">
      <w:pPr>
        <w:pStyle w:val="Code"/>
        <w:rPr>
          <w:highlight w:val="white"/>
        </w:rPr>
      </w:pPr>
      <w:r w:rsidRPr="00B56C2A">
        <w:rPr>
          <w:highlight w:val="white"/>
        </w:rPr>
        <w:t xml:space="preserve">            for (int macroIndex = (cloneListX.Count - 1);</w:t>
      </w:r>
    </w:p>
    <w:p w14:paraId="7EAD5930" w14:textId="77777777" w:rsidR="00B56C2A" w:rsidRPr="00B56C2A" w:rsidRDefault="00B56C2A" w:rsidP="00B56C2A">
      <w:pPr>
        <w:pStyle w:val="Code"/>
        <w:rPr>
          <w:highlight w:val="white"/>
        </w:rPr>
      </w:pPr>
      <w:r w:rsidRPr="00B56C2A">
        <w:rPr>
          <w:highlight w:val="white"/>
        </w:rPr>
        <w:t xml:space="preserve">                  macroIndex &gt;= 0; --macroIndex) {</w:t>
      </w:r>
    </w:p>
    <w:p w14:paraId="5B437A80" w14:textId="77777777" w:rsidR="00B56C2A" w:rsidRPr="00B56C2A" w:rsidRDefault="00B56C2A" w:rsidP="00B56C2A">
      <w:pPr>
        <w:pStyle w:val="Code"/>
        <w:rPr>
          <w:highlight w:val="white"/>
        </w:rPr>
      </w:pPr>
      <w:r w:rsidRPr="00B56C2A">
        <w:rPr>
          <w:highlight w:val="white"/>
        </w:rPr>
        <w:t xml:space="preserve">              Token macroToken = cloneListX[macroIndex];</w:t>
      </w:r>
    </w:p>
    <w:p w14:paraId="46BF6847" w14:textId="77777777" w:rsidR="00B56C2A" w:rsidRPr="00B56C2A" w:rsidRDefault="00B56C2A" w:rsidP="00B56C2A">
      <w:pPr>
        <w:pStyle w:val="Code"/>
        <w:rPr>
          <w:highlight w:val="white"/>
        </w:rPr>
      </w:pPr>
    </w:p>
    <w:p w14:paraId="38103539" w14:textId="77777777" w:rsidR="00B56C2A" w:rsidRPr="00B56C2A" w:rsidRDefault="00B56C2A" w:rsidP="00B56C2A">
      <w:pPr>
        <w:pStyle w:val="Code"/>
        <w:rPr>
          <w:highlight w:val="white"/>
        </w:rPr>
      </w:pPr>
      <w:r w:rsidRPr="00B56C2A">
        <w:rPr>
          <w:highlight w:val="white"/>
        </w:rPr>
        <w:t xml:space="preserve">              if (macroToken.Id == CCompiler_Pre.Tokens.MARK) {</w:t>
      </w:r>
    </w:p>
    <w:p w14:paraId="60D6A5D8" w14:textId="77777777" w:rsidR="00B56C2A" w:rsidRPr="00B56C2A" w:rsidRDefault="00B56C2A" w:rsidP="00B56C2A">
      <w:pPr>
        <w:pStyle w:val="Code"/>
        <w:rPr>
          <w:highlight w:val="white"/>
        </w:rPr>
      </w:pPr>
      <w:r w:rsidRPr="00B56C2A">
        <w:rPr>
          <w:highlight w:val="white"/>
        </w:rPr>
        <w:t xml:space="preserve">                int markIndex = (int) macroToken.Value;</w:t>
      </w:r>
    </w:p>
    <w:p w14:paraId="25A53D04" w14:textId="77777777" w:rsidR="00B56C2A" w:rsidRPr="00B56C2A" w:rsidRDefault="00B56C2A" w:rsidP="00B56C2A">
      <w:pPr>
        <w:pStyle w:val="Code"/>
        <w:rPr>
          <w:highlight w:val="white"/>
        </w:rPr>
      </w:pPr>
      <w:r w:rsidRPr="00B56C2A">
        <w:rPr>
          <w:highlight w:val="white"/>
        </w:rPr>
        <w:t xml:space="preserve">                cloneListX.RemoveAt(macroIndex);</w:t>
      </w:r>
    </w:p>
    <w:p w14:paraId="4F228B5C" w14:textId="77777777" w:rsidR="00B56C2A" w:rsidRPr="00B56C2A" w:rsidRDefault="00B56C2A" w:rsidP="00B56C2A">
      <w:pPr>
        <w:pStyle w:val="Code"/>
        <w:rPr>
          <w:highlight w:val="white"/>
        </w:rPr>
      </w:pPr>
      <w:r w:rsidRPr="00B56C2A">
        <w:rPr>
          <w:highlight w:val="white"/>
        </w:rPr>
        <w:t xml:space="preserve">                List&lt;Token&gt; replaceList = CloneList(mainList[markIndex]);</w:t>
      </w:r>
    </w:p>
    <w:p w14:paraId="7B491824" w14:textId="77777777" w:rsidR="00B56C2A" w:rsidRPr="00B56C2A" w:rsidRDefault="00B56C2A" w:rsidP="00B56C2A">
      <w:pPr>
        <w:pStyle w:val="Code"/>
        <w:rPr>
          <w:highlight w:val="white"/>
        </w:rPr>
      </w:pPr>
    </w:p>
    <w:p w14:paraId="3E302779" w14:textId="77777777" w:rsidR="00B56C2A" w:rsidRPr="00B56C2A" w:rsidRDefault="00B56C2A" w:rsidP="00B56C2A">
      <w:pPr>
        <w:pStyle w:val="Code"/>
        <w:rPr>
          <w:highlight w:val="white"/>
        </w:rPr>
      </w:pPr>
      <w:r w:rsidRPr="00B56C2A">
        <w:rPr>
          <w:highlight w:val="white"/>
        </w:rPr>
        <w:t xml:space="preserve">                if ((macroIndex &gt; 0) &amp;&amp; (cloneListX[macroIndex - 1].Id ==</w:t>
      </w:r>
    </w:p>
    <w:p w14:paraId="58671350" w14:textId="77777777" w:rsidR="00B56C2A" w:rsidRPr="00B56C2A" w:rsidRDefault="00B56C2A" w:rsidP="00B56C2A">
      <w:pPr>
        <w:pStyle w:val="Code"/>
        <w:rPr>
          <w:highlight w:val="white"/>
        </w:rPr>
      </w:pPr>
      <w:r w:rsidRPr="00B56C2A">
        <w:rPr>
          <w:highlight w:val="white"/>
        </w:rPr>
        <w:t xml:space="preserve">                                          CCompiler_Pre.Tokens.SHARP)) {</w:t>
      </w:r>
    </w:p>
    <w:p w14:paraId="055CD369" w14:textId="77777777" w:rsidR="00B56C2A" w:rsidRPr="00B56C2A" w:rsidRDefault="00B56C2A" w:rsidP="00B56C2A">
      <w:pPr>
        <w:pStyle w:val="Code"/>
        <w:rPr>
          <w:highlight w:val="white"/>
        </w:rPr>
      </w:pPr>
      <w:r w:rsidRPr="00B56C2A">
        <w:rPr>
          <w:highlight w:val="white"/>
        </w:rPr>
        <w:t xml:space="preserve">                  string text = "\"" + TokenListToString(replaceList) + "\"";</w:t>
      </w:r>
    </w:p>
    <w:p w14:paraId="55271379" w14:textId="77777777" w:rsidR="00B56C2A" w:rsidRPr="00B56C2A" w:rsidRDefault="00B56C2A" w:rsidP="00B56C2A">
      <w:pPr>
        <w:pStyle w:val="Code"/>
        <w:rPr>
          <w:highlight w:val="white"/>
        </w:rPr>
      </w:pPr>
      <w:r w:rsidRPr="00B56C2A">
        <w:rPr>
          <w:highlight w:val="white"/>
        </w:rPr>
        <w:t xml:space="preserve">                  cloneListX.Insert(macroIndex,</w:t>
      </w:r>
    </w:p>
    <w:p w14:paraId="5722E8DD" w14:textId="77777777" w:rsidR="00B56C2A" w:rsidRPr="00B56C2A" w:rsidRDefault="00B56C2A" w:rsidP="00B56C2A">
      <w:pPr>
        <w:pStyle w:val="Code"/>
        <w:rPr>
          <w:highlight w:val="white"/>
        </w:rPr>
      </w:pPr>
      <w:r w:rsidRPr="00B56C2A">
        <w:rPr>
          <w:highlight w:val="white"/>
        </w:rPr>
        <w:t xml:space="preserve">                              new Token(CCompiler_Pre.Tokens.STRING, text));</w:t>
      </w:r>
    </w:p>
    <w:p w14:paraId="714C534E" w14:textId="77777777" w:rsidR="00B56C2A" w:rsidRPr="00B56C2A" w:rsidRDefault="00B56C2A" w:rsidP="00B56C2A">
      <w:pPr>
        <w:pStyle w:val="Code"/>
        <w:rPr>
          <w:highlight w:val="white"/>
        </w:rPr>
      </w:pPr>
      <w:r w:rsidRPr="00B56C2A">
        <w:rPr>
          <w:highlight w:val="white"/>
        </w:rPr>
        <w:t xml:space="preserve">                  cloneListX.RemoveAt(--macroIndex);</w:t>
      </w:r>
    </w:p>
    <w:p w14:paraId="1824BC31" w14:textId="77777777" w:rsidR="00B56C2A" w:rsidRPr="00B56C2A" w:rsidRDefault="00B56C2A" w:rsidP="00B56C2A">
      <w:pPr>
        <w:pStyle w:val="Code"/>
        <w:rPr>
          <w:highlight w:val="white"/>
        </w:rPr>
      </w:pPr>
      <w:r w:rsidRPr="00B56C2A">
        <w:rPr>
          <w:highlight w:val="white"/>
        </w:rPr>
        <w:t xml:space="preserve">                }</w:t>
      </w:r>
    </w:p>
    <w:p w14:paraId="54546A28" w14:textId="77777777" w:rsidR="00B56C2A" w:rsidRPr="00B56C2A" w:rsidRDefault="00B56C2A" w:rsidP="00B56C2A">
      <w:pPr>
        <w:pStyle w:val="Code"/>
        <w:rPr>
          <w:highlight w:val="white"/>
        </w:rPr>
      </w:pPr>
      <w:r w:rsidRPr="00B56C2A">
        <w:rPr>
          <w:highlight w:val="white"/>
        </w:rPr>
        <w:t xml:space="preserve">                else {</w:t>
      </w:r>
    </w:p>
    <w:p w14:paraId="45796FE0" w14:textId="77777777" w:rsidR="00B56C2A" w:rsidRPr="00B56C2A" w:rsidRDefault="00B56C2A" w:rsidP="00B56C2A">
      <w:pPr>
        <w:pStyle w:val="Code"/>
        <w:rPr>
          <w:highlight w:val="white"/>
        </w:rPr>
      </w:pPr>
      <w:r w:rsidRPr="00B56C2A">
        <w:rPr>
          <w:highlight w:val="white"/>
        </w:rPr>
        <w:t xml:space="preserve">                  cloneListX.InsertRange(macroIndex, replaceList);</w:t>
      </w:r>
    </w:p>
    <w:p w14:paraId="5EC5BB11" w14:textId="77777777" w:rsidR="00B56C2A" w:rsidRPr="00B56C2A" w:rsidRDefault="00B56C2A" w:rsidP="00B56C2A">
      <w:pPr>
        <w:pStyle w:val="Code"/>
        <w:rPr>
          <w:highlight w:val="white"/>
        </w:rPr>
      </w:pPr>
      <w:r w:rsidRPr="00B56C2A">
        <w:rPr>
          <w:highlight w:val="white"/>
        </w:rPr>
        <w:t xml:space="preserve">                }</w:t>
      </w:r>
    </w:p>
    <w:p w14:paraId="62A65B15" w14:textId="77777777" w:rsidR="00B56C2A" w:rsidRPr="00B56C2A" w:rsidRDefault="00B56C2A" w:rsidP="00B56C2A">
      <w:pPr>
        <w:pStyle w:val="Code"/>
        <w:rPr>
          <w:highlight w:val="white"/>
        </w:rPr>
      </w:pPr>
      <w:r w:rsidRPr="00B56C2A">
        <w:rPr>
          <w:highlight w:val="white"/>
        </w:rPr>
        <w:t xml:space="preserve">              }              </w:t>
      </w:r>
    </w:p>
    <w:p w14:paraId="230121A7" w14:textId="77777777" w:rsidR="00B56C2A" w:rsidRPr="00B56C2A" w:rsidRDefault="00B56C2A" w:rsidP="00B56C2A">
      <w:pPr>
        <w:pStyle w:val="Code"/>
        <w:rPr>
          <w:highlight w:val="white"/>
        </w:rPr>
      </w:pPr>
      <w:r w:rsidRPr="00B56C2A">
        <w:rPr>
          <w:highlight w:val="white"/>
        </w:rPr>
        <w:t xml:space="preserve">            }</w:t>
      </w:r>
    </w:p>
    <w:p w14:paraId="7D74C228" w14:textId="77777777" w:rsidR="00B56C2A" w:rsidRPr="00B56C2A" w:rsidRDefault="00B56C2A" w:rsidP="00B56C2A">
      <w:pPr>
        <w:pStyle w:val="Code"/>
        <w:rPr>
          <w:highlight w:val="white"/>
        </w:rPr>
      </w:pP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314E6225" w14:textId="77777777" w:rsidR="006518AB" w:rsidRDefault="006518AB" w:rsidP="006518AB">
      <w:r>
        <w:lastRenderedPageBreak/>
        <w:t xml:space="preserve">The </w:t>
      </w:r>
      <w:proofErr w:type="spellStart"/>
      <w:r>
        <w:rPr>
          <w:rStyle w:val="CodeInText"/>
        </w:rPr>
        <w:t>scanParameters</w:t>
      </w:r>
      <w:proofErr w:type="spellEnd"/>
      <w:r>
        <w:t xml:space="preserve"> extracts the actual parameters of a macro call. The parameters are separated by commas and the list is terminated by a right parenthesis. It becomes a bit complicated since the parameters themselves can hold parenthesis and commas. The field </w:t>
      </w:r>
      <w:proofErr w:type="spellStart"/>
      <w:r>
        <w:rPr>
          <w:rStyle w:val="CodeInText"/>
        </w:rPr>
        <w:t>paranCount</w:t>
      </w:r>
      <w:proofErr w:type="spellEnd"/>
      <w:r>
        <w:t xml:space="preserve"> counts the level of parentheses nesting and only takes parameter into consideration when the nesting level is zero.</w:t>
      </w:r>
    </w:p>
    <w:p w14:paraId="2717F145" w14:textId="77777777" w:rsidR="006518AB" w:rsidRDefault="006518AB" w:rsidP="006518AB">
      <w:r>
        <w:t xml:space="preserve">The </w:t>
      </w:r>
      <w:proofErr w:type="spellStart"/>
      <w:r>
        <w:rPr>
          <w:rStyle w:val="CodeInText"/>
        </w:rPr>
        <w:t>lookupMacro</w:t>
      </w:r>
      <w:proofErr w:type="spellEnd"/>
      <w:r>
        <w:t xml:space="preserve"> method looks up a given macro. If it stored in </w:t>
      </w:r>
      <w:proofErr w:type="spellStart"/>
      <w:r>
        <w:rPr>
          <w:rStyle w:val="CodeInText"/>
        </w:rPr>
        <w:t>MacroMap</w:t>
      </w:r>
      <w:proofErr w:type="spellEnd"/>
      <w:r>
        <w:t>, the number of parameters is checked and then the parameter locations in the macro body are replaced by the actual parameters.</w:t>
      </w:r>
    </w:p>
    <w:p w14:paraId="5C8FB703" w14:textId="77777777" w:rsidR="006518AB" w:rsidRDefault="006518AB" w:rsidP="006518AB">
      <w:r>
        <w:t xml:space="preserve">If the macro name is not stored in </w:t>
      </w:r>
      <w:proofErr w:type="spellStart"/>
      <w:r>
        <w:rPr>
          <w:rStyle w:val="CodeInText"/>
        </w:rPr>
        <w:t>MacroMap</w:t>
      </w:r>
      <w:proofErr w:type="spellEnd"/>
      <w:r>
        <w:t xml:space="preserve">, it may be one of the predefined special macros. The </w:t>
      </w:r>
      <w:r>
        <w:rPr>
          <w:rStyle w:val="CodeInText"/>
        </w:rPr>
        <w:t>__</w:t>
      </w:r>
      <w:proofErr w:type="spellStart"/>
      <w:r>
        <w:rPr>
          <w:rStyle w:val="CodeInText"/>
        </w:rPr>
        <w:t>STDC</w:t>
      </w:r>
      <w:proofErr w:type="spellEnd"/>
      <w:r>
        <w:rPr>
          <w:rStyle w:val="CodeInText"/>
        </w:rPr>
        <w:t>__</w:t>
      </w:r>
      <w:r>
        <w:t xml:space="preserve"> macro is replaced by the one integer value since the compiler of this book supports standard C.</w:t>
      </w:r>
    </w:p>
    <w:p w14:paraId="106CCADB" w14:textId="77777777" w:rsidR="006518AB" w:rsidRDefault="006518AB" w:rsidP="006518AB">
      <w:r>
        <w:t xml:space="preserve">The </w:t>
      </w:r>
      <w:r>
        <w:rPr>
          <w:rStyle w:val="CodeInText"/>
        </w:rPr>
        <w:t>__FILE__</w:t>
      </w:r>
      <w:r>
        <w:t xml:space="preserve"> macro is replaced by the current path (</w:t>
      </w:r>
      <w:proofErr w:type="spellStart"/>
      <w:r>
        <w:rPr>
          <w:rStyle w:val="CodeInText"/>
        </w:rPr>
        <w:t>Main.Path</w:t>
      </w:r>
      <w:proofErr w:type="spellEnd"/>
      <w:r>
        <w:t xml:space="preserve">), the </w:t>
      </w:r>
      <w:r>
        <w:rPr>
          <w:rStyle w:val="CodeInText"/>
        </w:rPr>
        <w:t>__LINE__</w:t>
      </w:r>
      <w:r>
        <w:t xml:space="preserve"> macro is replaced by the current line number (</w:t>
      </w:r>
      <w:proofErr w:type="spellStart"/>
      <w:r>
        <w:rPr>
          <w:rStyle w:val="CodeInText"/>
        </w:rPr>
        <w:t>Main.Line</w:t>
      </w:r>
      <w:proofErr w:type="spellEnd"/>
      <w:r>
        <w:t>).</w:t>
      </w:r>
    </w:p>
    <w:p w14:paraId="38AEE217" w14:textId="77777777" w:rsidR="006518AB" w:rsidRDefault="006518AB" w:rsidP="006518AB">
      <w:r>
        <w:t xml:space="preserve">The </w:t>
      </w:r>
      <w:r>
        <w:rPr>
          <w:rStyle w:val="CodeInText"/>
        </w:rPr>
        <w:t>__DATE__</w:t>
      </w:r>
      <w:r>
        <w:t xml:space="preserve"> macro is replaced by the current date on the format “Jan 1, 1970” and the </w:t>
      </w:r>
      <w:r>
        <w:rPr>
          <w:rStyle w:val="CodeInText"/>
        </w:rPr>
        <w:t>__TIME__</w:t>
      </w:r>
      <w:r>
        <w:t xml:space="preserve"> macro is replaced by the current time on the format “01:02:03”.</w:t>
      </w:r>
    </w:p>
    <w:p w14:paraId="28245E7B" w14:textId="77777777" w:rsidR="006518AB" w:rsidRDefault="006518AB" w:rsidP="00094DB5">
      <w:pPr>
        <w:pStyle w:val="Appendix3"/>
      </w:pPr>
      <w:bookmarkStart w:id="622" w:name="_Toc59126324"/>
      <w:r>
        <w:t>String Merging</w:t>
      </w:r>
      <w:bookmarkEnd w:id="622"/>
    </w:p>
    <w:p w14:paraId="16494B29" w14:textId="77777777" w:rsidR="006518AB" w:rsidRDefault="006518AB" w:rsidP="006518AB">
      <w:r>
        <w:t>When the all the macros have been expanded, it is finally time to check whether there are pairs of string constants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0D3AB316" w14:textId="77777777" w:rsidR="006518AB" w:rsidRDefault="006518AB" w:rsidP="006518AB">
      <w:pPr>
        <w:pStyle w:val="Code"/>
        <w:rPr>
          <w:highlight w:val="white"/>
        </w:rPr>
      </w:pPr>
      <w:r>
        <w:rPr>
          <w:highlight w:val="white"/>
        </w:rPr>
        <w:t xml:space="preserve">    private void ConcatTokens(List&lt;Token&gt; tokenList) {</w:t>
      </w:r>
    </w:p>
    <w:p w14:paraId="1FF4F9CF" w14:textId="77777777" w:rsidR="006518AB" w:rsidRDefault="006518AB" w:rsidP="006518AB">
      <w:pPr>
        <w:pStyle w:val="Code"/>
        <w:rPr>
          <w:highlight w:val="white"/>
        </w:rPr>
      </w:pPr>
      <w:r>
        <w:rPr>
          <w:highlight w:val="white"/>
        </w:rPr>
        <w:t xml:space="preserve">      for (int index = 1; index &lt; (tokenList.Count - 1); ++index) {</w:t>
      </w:r>
    </w:p>
    <w:p w14:paraId="14203120" w14:textId="77777777" w:rsidR="006518AB" w:rsidRDefault="006518AB" w:rsidP="006518AB">
      <w:pPr>
        <w:pStyle w:val="Code"/>
        <w:rPr>
          <w:highlight w:val="white"/>
        </w:rPr>
      </w:pPr>
      <w:r>
        <w:rPr>
          <w:highlight w:val="white"/>
        </w:rPr>
        <w:t xml:space="preserve">        Token thisToken = tokenList[index];</w:t>
      </w:r>
    </w:p>
    <w:p w14:paraId="32095192" w14:textId="77777777" w:rsidR="006518AB" w:rsidRDefault="006518AB" w:rsidP="006518AB">
      <w:pPr>
        <w:pStyle w:val="Code"/>
        <w:rPr>
          <w:highlight w:val="white"/>
        </w:rPr>
      </w:pPr>
    </w:p>
    <w:p w14:paraId="2A8B29AE" w14:textId="77777777" w:rsidR="006518AB" w:rsidRDefault="006518AB" w:rsidP="006518AB">
      <w:pPr>
        <w:pStyle w:val="Code"/>
        <w:rPr>
          <w:highlight w:val="white"/>
        </w:rPr>
      </w:pPr>
      <w:r>
        <w:rPr>
          <w:highlight w:val="white"/>
        </w:rPr>
        <w:t xml:space="preserve">        if (thisToken.Id == CCompiler_Pre.Tokens.DOUBLE_SHARP) {</w:t>
      </w:r>
    </w:p>
    <w:p w14:paraId="37CAB14F" w14:textId="77777777" w:rsidR="006518AB" w:rsidRDefault="006518AB" w:rsidP="006518AB">
      <w:pPr>
        <w:pStyle w:val="Code"/>
        <w:rPr>
          <w:highlight w:val="white"/>
        </w:rPr>
      </w:pPr>
      <w:r>
        <w:rPr>
          <w:highlight w:val="white"/>
        </w:rPr>
        <w:t xml:space="preserve">          Token prevToken = tokenList[index - 1],</w:t>
      </w:r>
    </w:p>
    <w:p w14:paraId="7600E6E8" w14:textId="77777777" w:rsidR="006518AB" w:rsidRDefault="006518AB" w:rsidP="006518AB">
      <w:pPr>
        <w:pStyle w:val="Code"/>
        <w:rPr>
          <w:highlight w:val="white"/>
        </w:rPr>
      </w:pPr>
      <w:r>
        <w:rPr>
          <w:highlight w:val="white"/>
        </w:rPr>
        <w:t xml:space="preserve">                nextToken = tokenList[index + 1];</w:t>
      </w:r>
    </w:p>
    <w:p w14:paraId="1BA74FDD" w14:textId="77777777" w:rsidR="006518AB" w:rsidRDefault="006518AB" w:rsidP="006518AB">
      <w:pPr>
        <w:pStyle w:val="Code"/>
        <w:rPr>
          <w:highlight w:val="white"/>
        </w:rPr>
      </w:pPr>
    </w:p>
    <w:p w14:paraId="7CAF953E" w14:textId="77777777" w:rsidR="006518AB" w:rsidRDefault="006518AB" w:rsidP="006518AB">
      <w:pPr>
        <w:pStyle w:val="Code"/>
        <w:rPr>
          <w:highlight w:val="white"/>
        </w:rPr>
      </w:pPr>
      <w:r>
        <w:rPr>
          <w:highlight w:val="white"/>
        </w:rPr>
        <w:t xml:space="preserve">          if ((prevToken.Id == CCompiler_Pre.Tokens.STRING) ||</w:t>
      </w:r>
    </w:p>
    <w:p w14:paraId="76FD620F" w14:textId="77777777" w:rsidR="006518AB" w:rsidRDefault="006518AB" w:rsidP="006518AB">
      <w:pPr>
        <w:pStyle w:val="Code"/>
        <w:rPr>
          <w:highlight w:val="white"/>
        </w:rPr>
      </w:pPr>
      <w:r>
        <w:rPr>
          <w:highlight w:val="white"/>
        </w:rPr>
        <w:t xml:space="preserve">              (nextToken.Id == CCompiler_Pre.Tokens.STRING)) {</w:t>
      </w:r>
    </w:p>
    <w:p w14:paraId="71A7C113" w14:textId="77777777" w:rsidR="006518AB" w:rsidRDefault="006518AB" w:rsidP="006518AB">
      <w:pPr>
        <w:pStyle w:val="Code"/>
        <w:rPr>
          <w:highlight w:val="white"/>
        </w:rPr>
      </w:pPr>
      <w:r>
        <w:rPr>
          <w:highlight w:val="white"/>
        </w:rPr>
        <w:t xml:space="preserve">            nextToken.AddNewlineCount(thisToken.GetNewlineCount());</w:t>
      </w:r>
    </w:p>
    <w:p w14:paraId="4BA6D7D5" w14:textId="77777777" w:rsidR="006518AB" w:rsidRDefault="006518AB" w:rsidP="006518AB">
      <w:pPr>
        <w:pStyle w:val="Code"/>
        <w:rPr>
          <w:highlight w:val="white"/>
        </w:rPr>
      </w:pPr>
      <w:r>
        <w:rPr>
          <w:highlight w:val="white"/>
        </w:rPr>
        <w:t xml:space="preserve">            tokenList.RemoveAt(index);</w:t>
      </w:r>
    </w:p>
    <w:p w14:paraId="5AB2EFCD" w14:textId="77777777" w:rsidR="006518AB" w:rsidRDefault="006518AB" w:rsidP="006518AB">
      <w:pPr>
        <w:pStyle w:val="Code"/>
        <w:rPr>
          <w:highlight w:val="white"/>
        </w:rPr>
      </w:pPr>
      <w:r>
        <w:rPr>
          <w:highlight w:val="white"/>
        </w:rPr>
        <w:t xml:space="preserve">          }</w:t>
      </w:r>
    </w:p>
    <w:p w14:paraId="1DA67B1E" w14:textId="77777777" w:rsidR="006518AB" w:rsidRDefault="006518AB" w:rsidP="006518AB">
      <w:pPr>
        <w:pStyle w:val="Code"/>
        <w:rPr>
          <w:highlight w:val="white"/>
        </w:rPr>
      </w:pPr>
      <w:r>
        <w:rPr>
          <w:highlight w:val="white"/>
        </w:rPr>
        <w:t xml:space="preserve">          else {</w:t>
      </w:r>
    </w:p>
    <w:p w14:paraId="16CDFA1A" w14:textId="77777777" w:rsidR="006518AB" w:rsidRDefault="006518AB" w:rsidP="006518AB">
      <w:pPr>
        <w:pStyle w:val="Code"/>
        <w:rPr>
          <w:highlight w:val="white"/>
        </w:rPr>
      </w:pPr>
      <w:r>
        <w:rPr>
          <w:highlight w:val="white"/>
        </w:rPr>
        <w:t xml:space="preserve">            prevToken.Value = prevToken.ToString() + nextToken.ToString();</w:t>
      </w:r>
    </w:p>
    <w:p w14:paraId="770086DE" w14:textId="77777777" w:rsidR="006518AB" w:rsidRDefault="006518AB" w:rsidP="006518AB">
      <w:pPr>
        <w:pStyle w:val="Code"/>
        <w:rPr>
          <w:highlight w:val="white"/>
        </w:rPr>
      </w:pPr>
      <w:r>
        <w:rPr>
          <w:highlight w:val="white"/>
        </w:rPr>
        <w:t xml:space="preserve">            prevToken.AddNewlineCount(thisToken.GetNewlineCount() +</w:t>
      </w:r>
    </w:p>
    <w:p w14:paraId="6A42E12A" w14:textId="77777777" w:rsidR="006518AB" w:rsidRDefault="006518AB" w:rsidP="006518AB">
      <w:pPr>
        <w:pStyle w:val="Code"/>
        <w:rPr>
          <w:highlight w:val="white"/>
        </w:rPr>
      </w:pPr>
      <w:r>
        <w:rPr>
          <w:highlight w:val="white"/>
        </w:rPr>
        <w:t xml:space="preserve">                                      nextToken.GetNewlineCount());</w:t>
      </w:r>
    </w:p>
    <w:p w14:paraId="22C50577" w14:textId="77777777" w:rsidR="006518AB" w:rsidRDefault="006518AB" w:rsidP="006518AB">
      <w:pPr>
        <w:pStyle w:val="Code"/>
        <w:rPr>
          <w:highlight w:val="white"/>
        </w:rPr>
      </w:pPr>
      <w:r>
        <w:rPr>
          <w:highlight w:val="white"/>
        </w:rPr>
        <w:t xml:space="preserve">            tokenList.RemoveAt(index);</w:t>
      </w:r>
    </w:p>
    <w:p w14:paraId="7B6F6DB5" w14:textId="77777777" w:rsidR="006518AB" w:rsidRDefault="006518AB" w:rsidP="006518AB">
      <w:pPr>
        <w:pStyle w:val="Code"/>
        <w:rPr>
          <w:highlight w:val="white"/>
        </w:rPr>
      </w:pPr>
      <w:r>
        <w:rPr>
          <w:highlight w:val="white"/>
        </w:rPr>
        <w:t xml:space="preserve">            tokenList.RemoveAt(index);</w:t>
      </w:r>
    </w:p>
    <w:p w14:paraId="7CD0C3E4" w14:textId="77777777" w:rsidR="006518AB" w:rsidRDefault="006518AB" w:rsidP="006518AB">
      <w:pPr>
        <w:pStyle w:val="Code"/>
        <w:rPr>
          <w:highlight w:val="white"/>
        </w:rPr>
      </w:pPr>
      <w:r>
        <w:rPr>
          <w:highlight w:val="white"/>
        </w:rPr>
        <w:t xml:space="preserve">          }</w:t>
      </w:r>
    </w:p>
    <w:p w14:paraId="6FF80DDE" w14:textId="77777777" w:rsidR="006518AB" w:rsidRDefault="006518AB" w:rsidP="006518AB">
      <w:pPr>
        <w:pStyle w:val="Code"/>
        <w:rPr>
          <w:highlight w:val="white"/>
        </w:rPr>
      </w:pPr>
      <w:r>
        <w:rPr>
          <w:highlight w:val="white"/>
        </w:rPr>
        <w:t xml:space="preserve">        }</w:t>
      </w:r>
    </w:p>
    <w:p w14:paraId="1A38EA39" w14:textId="77777777" w:rsidR="006518AB" w:rsidRDefault="006518AB" w:rsidP="006518AB">
      <w:pPr>
        <w:pStyle w:val="Code"/>
        <w:rPr>
          <w:highlight w:val="white"/>
        </w:rPr>
      </w:pPr>
      <w:r>
        <w:rPr>
          <w:highlight w:val="white"/>
        </w:rPr>
        <w:t xml:space="preserve">      }</w:t>
      </w:r>
    </w:p>
    <w:p w14:paraId="147E47D4" w14:textId="77777777" w:rsidR="006518AB" w:rsidRDefault="006518AB" w:rsidP="006518AB">
      <w:pPr>
        <w:pStyle w:val="Code"/>
        <w:rPr>
          <w:highlight w:val="white"/>
        </w:rPr>
      </w:pPr>
      <w:r>
        <w:rPr>
          <w:highlight w:val="white"/>
        </w:rPr>
        <w:t xml:space="preserve">    }</w:t>
      </w:r>
    </w:p>
    <w:p w14:paraId="4B964F8E" w14:textId="77777777" w:rsidR="006518AB" w:rsidRDefault="006518AB" w:rsidP="006518AB">
      <w:pPr>
        <w:pStyle w:val="Code"/>
        <w:rPr>
          <w:highlight w:val="white"/>
        </w:rPr>
      </w:pPr>
    </w:p>
    <w:p w14:paraId="6076D59F" w14:textId="77777777" w:rsidR="006518AB" w:rsidRDefault="006518AB" w:rsidP="006518AB">
      <w:pPr>
        <w:pStyle w:val="Code"/>
        <w:rPr>
          <w:highlight w:val="white"/>
        </w:rPr>
      </w:pPr>
      <w:r>
        <w:rPr>
          <w:highlight w:val="white"/>
        </w:rPr>
        <w:t xml:space="preserve">    private void MergeStrings(List&lt;Token&gt; tokenList) {</w:t>
      </w:r>
    </w:p>
    <w:p w14:paraId="49EE2933" w14:textId="77777777" w:rsidR="006518AB" w:rsidRDefault="006518AB" w:rsidP="006518AB">
      <w:pPr>
        <w:pStyle w:val="Code"/>
        <w:rPr>
          <w:highlight w:val="white"/>
        </w:rPr>
      </w:pPr>
      <w:r>
        <w:rPr>
          <w:highlight w:val="white"/>
        </w:rPr>
        <w:t xml:space="preserve">      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lastRenderedPageBreak/>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760871AC" w:rsidR="00FE5DC0" w:rsidRDefault="00FE5DC0" w:rsidP="00BC7846">
      <w:pPr>
        <w:pStyle w:val="Appendix1"/>
      </w:pPr>
      <w:r>
        <w:lastRenderedPageBreak/>
        <w:t>The Register Set</w:t>
      </w:r>
      <w:bookmarkEnd w:id="614"/>
      <w:bookmarkEnd w:id="615"/>
    </w:p>
    <w:p w14:paraId="5298F0CA" w14:textId="5FDEE4F2" w:rsidR="007615DC" w:rsidRDefault="00077860" w:rsidP="00FE5DC0">
      <w:r>
        <w:t xml:space="preserve">The architecture holds a set of registers. One </w:t>
      </w:r>
      <w:proofErr w:type="gramStart"/>
      <w:r>
        <w:t>particular feature</w:t>
      </w:r>
      <w:proofErr w:type="gramEnd"/>
      <w:r>
        <w:t xml:space="preserve"> of the registers is that they to some extent overlaps. </w:t>
      </w:r>
      <w:r w:rsidR="007615DC">
        <w:t>Below is a description of the register set</w:t>
      </w:r>
      <w:r w:rsidR="005E20BA">
        <w:t>, where r</w:t>
      </w:r>
      <w:r w:rsidR="00C164BD">
        <w:t>egisters of different sizes overlap each other.</w:t>
      </w:r>
    </w:p>
    <w:tbl>
      <w:tblPr>
        <w:tblStyle w:val="Tabellrutnt"/>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proofErr w:type="spellStart"/>
            <w:r w:rsidRPr="001C01CD">
              <w:t>eax</w:t>
            </w:r>
            <w:proofErr w:type="spellEnd"/>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proofErr w:type="spellStart"/>
            <w:r w:rsidRPr="001C01CD">
              <w:t>rax</w:t>
            </w:r>
            <w:proofErr w:type="spellEnd"/>
          </w:p>
        </w:tc>
      </w:tr>
    </w:tbl>
    <w:p w14:paraId="63014B88"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proofErr w:type="spellStart"/>
            <w:r w:rsidRPr="001C01CD">
              <w:t>bh</w:t>
            </w:r>
            <w:proofErr w:type="spellEnd"/>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proofErr w:type="spellStart"/>
            <w:r w:rsidRPr="001C01CD">
              <w:t>ebx</w:t>
            </w:r>
            <w:proofErr w:type="spellEnd"/>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proofErr w:type="spellStart"/>
            <w:r w:rsidRPr="001C01CD">
              <w:t>rbx</w:t>
            </w:r>
            <w:proofErr w:type="spellEnd"/>
          </w:p>
        </w:tc>
      </w:tr>
    </w:tbl>
    <w:p w14:paraId="13A8965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proofErr w:type="spellStart"/>
            <w:r w:rsidRPr="001C01CD">
              <w:t>ch</w:t>
            </w:r>
            <w:proofErr w:type="spellEnd"/>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proofErr w:type="spellStart"/>
            <w:r w:rsidRPr="001C01CD">
              <w:t>ecx</w:t>
            </w:r>
            <w:proofErr w:type="spellEnd"/>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proofErr w:type="spellStart"/>
            <w:r w:rsidRPr="001C01CD">
              <w:t>rcx</w:t>
            </w:r>
            <w:proofErr w:type="spellEnd"/>
          </w:p>
        </w:tc>
      </w:tr>
    </w:tbl>
    <w:p w14:paraId="3E6B589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proofErr w:type="spellStart"/>
            <w:r w:rsidRPr="001C01CD">
              <w:t>edx</w:t>
            </w:r>
            <w:proofErr w:type="spellEnd"/>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proofErr w:type="spellStart"/>
            <w:r w:rsidRPr="001C01CD">
              <w:t>rdx</w:t>
            </w:r>
            <w:proofErr w:type="spellEnd"/>
          </w:p>
        </w:tc>
      </w:tr>
    </w:tbl>
    <w:p w14:paraId="0033E79A" w14:textId="77777777" w:rsidR="001C01CD" w:rsidRPr="001C01CD" w:rsidRDefault="001C01CD" w:rsidP="001C01CD">
      <w:pPr>
        <w:pStyle w:val="Code"/>
      </w:pPr>
    </w:p>
    <w:tbl>
      <w:tblPr>
        <w:tblStyle w:val="Tabellrutnt"/>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proofErr w:type="spellStart"/>
            <w:r>
              <w:t>si</w:t>
            </w:r>
            <w:proofErr w:type="spellEnd"/>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proofErr w:type="spellStart"/>
            <w:r w:rsidRPr="001C01CD">
              <w:t>e</w:t>
            </w:r>
            <w:r w:rsidR="008333C8">
              <w:t>si</w:t>
            </w:r>
            <w:proofErr w:type="spellEnd"/>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proofErr w:type="spellStart"/>
            <w:r w:rsidRPr="001C01CD">
              <w:t>r</w:t>
            </w:r>
            <w:r w:rsidR="008333C8">
              <w:t>si</w:t>
            </w:r>
            <w:proofErr w:type="spellEnd"/>
          </w:p>
        </w:tc>
      </w:tr>
    </w:tbl>
    <w:p w14:paraId="09A98440"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proofErr w:type="spellStart"/>
            <w:r w:rsidRPr="001C01CD">
              <w:t>e</w:t>
            </w:r>
            <w:r>
              <w:t>di</w:t>
            </w:r>
            <w:proofErr w:type="spellEnd"/>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proofErr w:type="spellStart"/>
            <w:r w:rsidRPr="001C01CD">
              <w:t>r</w:t>
            </w:r>
            <w:r>
              <w:t>di</w:t>
            </w:r>
            <w:proofErr w:type="spellEnd"/>
          </w:p>
        </w:tc>
      </w:tr>
    </w:tbl>
    <w:p w14:paraId="06FE725F"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proofErr w:type="spellStart"/>
            <w:r w:rsidRPr="001C01CD">
              <w:t>e</w:t>
            </w:r>
            <w:r>
              <w:t>bp</w:t>
            </w:r>
            <w:proofErr w:type="spellEnd"/>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proofErr w:type="spellStart"/>
            <w:r w:rsidRPr="001C01CD">
              <w:t>r</w:t>
            </w:r>
            <w:r>
              <w:t>bp</w:t>
            </w:r>
            <w:proofErr w:type="spellEnd"/>
          </w:p>
        </w:tc>
      </w:tr>
    </w:tbl>
    <w:p w14:paraId="679E7BE9"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proofErr w:type="spellStart"/>
            <w:r>
              <w:t>sp</w:t>
            </w:r>
            <w:proofErr w:type="spellEnd"/>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proofErr w:type="spellStart"/>
            <w:r w:rsidRPr="001C01CD">
              <w:t>e</w:t>
            </w:r>
            <w:r>
              <w:t>sp</w:t>
            </w:r>
            <w:proofErr w:type="spellEnd"/>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proofErr w:type="spellStart"/>
            <w:r w:rsidRPr="001C01CD">
              <w:lastRenderedPageBreak/>
              <w:t>r</w:t>
            </w:r>
            <w:r>
              <w:t>sp</w:t>
            </w:r>
            <w:proofErr w:type="spellEnd"/>
          </w:p>
        </w:tc>
      </w:tr>
    </w:tbl>
    <w:p w14:paraId="5A67EAB2" w14:textId="68D3C910" w:rsidR="007D596B" w:rsidRPr="00903DBA" w:rsidRDefault="007D596B" w:rsidP="00B824F1">
      <w:pPr>
        <w:pStyle w:val="Appendix1"/>
      </w:pPr>
      <w:bookmarkStart w:id="623" w:name="_Toc59126327"/>
      <w:r w:rsidRPr="00BC7846">
        <w:lastRenderedPageBreak/>
        <w:t>The</w:t>
      </w:r>
      <w:r w:rsidRPr="00903DBA">
        <w:t xml:space="preserve"> C Grammar</w:t>
      </w:r>
      <w:bookmarkEnd w:id="600"/>
      <w:bookmarkEnd w:id="616"/>
      <w:bookmarkEnd w:id="623"/>
    </w:p>
    <w:p w14:paraId="5EE70CDE" w14:textId="3D3CD693" w:rsidR="00CB1AB5" w:rsidRPr="00903DBA" w:rsidRDefault="00CB1AB5" w:rsidP="00CB1AB5">
      <w:bookmarkStart w:id="624" w:name="_Ref418184656"/>
      <w:r w:rsidRPr="00903DBA">
        <w:t xml:space="preserve">This grammar of the C compiler of this book is based on (and to a large extent identical with) the grammar defined in the </w:t>
      </w:r>
      <w:r w:rsidRPr="00903DBA">
        <w:rPr>
          <w:i/>
        </w:rPr>
        <w:t xml:space="preserve">American National Standard for Information systems – Programming Language C, </w:t>
      </w:r>
      <w:proofErr w:type="spellStart"/>
      <w:r w:rsidRPr="00903DBA">
        <w:rPr>
          <w:i/>
        </w:rPr>
        <w:t>X3.159</w:t>
      </w:r>
      <w:proofErr w:type="spellEnd"/>
      <w:r w:rsidRPr="00903DBA">
        <w:rPr>
          <w:i/>
        </w:rPr>
        <w:t>-1989</w:t>
      </w:r>
      <w:r w:rsidRPr="00903DBA">
        <w:t xml:space="preserve"> standard, which is described in the second edition of </w:t>
      </w:r>
      <w:r w:rsidRPr="00903DBA">
        <w:rPr>
          <w:i/>
        </w:rPr>
        <w:t>The C Programming Language</w:t>
      </w:r>
      <w:r w:rsidRPr="00903DBA">
        <w:t xml:space="preserve"> by Brian W. Kernighan and Dennis M. Ritchie.</w:t>
      </w:r>
    </w:p>
    <w:p w14:paraId="60E585F3" w14:textId="77777777" w:rsidR="00CB1AB5" w:rsidRPr="00903DBA" w:rsidRDefault="00CB1AB5" w:rsidP="0060539D">
      <w:pPr>
        <w:pStyle w:val="Appendix2"/>
      </w:pPr>
      <w:bookmarkStart w:id="625" w:name="_Toc49764472"/>
      <w:bookmarkStart w:id="626" w:name="_Toc59126328"/>
      <w:r w:rsidRPr="00903DBA">
        <w:t>The Preprocessor Grammar</w:t>
      </w:r>
      <w:bookmarkEnd w:id="625"/>
      <w:bookmarkEnd w:id="626"/>
    </w:p>
    <w:p w14:paraId="6050AB4B" w14:textId="12E8CE52" w:rsidR="00CB1AB5" w:rsidRPr="00903DBA" w:rsidRDefault="00CB1AB5" w:rsidP="00CB1AB5">
      <w:r w:rsidRPr="00903DBA">
        <w:t xml:space="preserve">The following grammar is implemented in </w:t>
      </w:r>
      <w:proofErr w:type="spellStart"/>
      <w:r w:rsidR="00774040" w:rsidRPr="00903DBA">
        <w:t>GPPG</w:t>
      </w:r>
      <w:proofErr w:type="spellEnd"/>
      <w:r w:rsidRPr="00903DBA">
        <w:t xml:space="preserve"> in Chapter </w:t>
      </w:r>
      <w:r w:rsidRPr="00903DBA">
        <w:fldChar w:fldCharType="begin"/>
      </w:r>
      <w:r w:rsidRPr="00903DBA">
        <w:instrText xml:space="preserve"> REF _Ref418260972 \r \h </w:instrText>
      </w:r>
      <w:r w:rsidRPr="00903DBA">
        <w:fldChar w:fldCharType="separate"/>
      </w:r>
      <w:r w:rsidR="00461860">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77777777" w:rsidR="00CB1AB5" w:rsidRPr="00903DBA" w:rsidRDefault="00CB1AB5" w:rsidP="00CB1AB5">
      <w:pPr>
        <w:pStyle w:val="Code"/>
      </w:pPr>
      <w:r w:rsidRPr="00903DBA">
        <w:t xml:space="preserve">    /*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77777777" w:rsidR="00CB1AB5" w:rsidRPr="00903DBA" w:rsidRDefault="00CB1AB5" w:rsidP="00CB1AB5">
      <w:pPr>
        <w:pStyle w:val="Code"/>
      </w:pPr>
      <w:r w:rsidRPr="00903DBA">
        <w:t xml:space="preserve">    /*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7777777" w:rsidR="00CB1AB5" w:rsidRPr="00903DBA" w:rsidRDefault="00CB1AB5" w:rsidP="00CB1AB5">
      <w:pPr>
        <w:pStyle w:val="Code"/>
      </w:pPr>
      <w:r w:rsidRPr="00903DBA">
        <w:t xml:space="preserve">    /*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77777777" w:rsidR="00CB1AB5" w:rsidRPr="00903DBA" w:rsidRDefault="00CB1AB5" w:rsidP="0060539D">
      <w:pPr>
        <w:pStyle w:val="Appendix3"/>
      </w:pPr>
      <w:bookmarkStart w:id="627" w:name="_Toc49764473"/>
      <w:bookmarkStart w:id="628" w:name="_Toc59126329"/>
      <w:r w:rsidRPr="00903DBA">
        <w:t>The Language Grammar</w:t>
      </w:r>
      <w:bookmarkEnd w:id="627"/>
      <w:bookmarkEnd w:id="628"/>
    </w:p>
    <w:p w14:paraId="69CBCC96" w14:textId="14845EC6" w:rsidR="00CB1AB5" w:rsidRPr="00903DBA" w:rsidRDefault="00CB1AB5" w:rsidP="00CB1AB5">
      <w:r w:rsidRPr="00903DBA">
        <w:t xml:space="preserve">The following grammar is implemented in </w:t>
      </w:r>
      <w:proofErr w:type="spellStart"/>
      <w:r w:rsidRPr="00903DBA">
        <w:t>GPPG</w:t>
      </w:r>
      <w:proofErr w:type="spellEnd"/>
      <w:r w:rsidRPr="00903DBA">
        <w:t xml:space="preserve"> in Chapter </w:t>
      </w:r>
      <w:r w:rsidRPr="00903DBA">
        <w:fldChar w:fldCharType="begin"/>
      </w:r>
      <w:r w:rsidRPr="00903DBA">
        <w:instrText xml:space="preserve"> REF _Ref418260937 \r \h </w:instrText>
      </w:r>
      <w:r w:rsidRPr="00903DBA">
        <w:fldChar w:fldCharType="separate"/>
      </w:r>
      <w:r w:rsidR="00461860">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lastRenderedPageBreak/>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77777777" w:rsidR="00CB1AB5" w:rsidRPr="00903DBA" w:rsidRDefault="00CB1AB5" w:rsidP="00CB1AB5">
      <w:pPr>
        <w:pStyle w:val="Code"/>
      </w:pPr>
      <w:r w:rsidRPr="00903DBA">
        <w:t xml:space="preserve">    /* </w:t>
      </w:r>
      <w:r w:rsidRPr="00903DBA">
        <w:rPr>
          <w:i/>
        </w:rPr>
        <w:t>empty</w:t>
      </w:r>
      <w:r w:rsidRPr="00903DBA">
        <w:t xml:space="preserve">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77777777" w:rsidR="00CB1AB5" w:rsidRPr="00903DBA" w:rsidRDefault="00CB1AB5" w:rsidP="00CB1AB5">
      <w:pPr>
        <w:pStyle w:val="Code"/>
      </w:pPr>
      <w:r w:rsidRPr="00903DBA">
        <w:t xml:space="preserve">    /* </w:t>
      </w:r>
      <w:r w:rsidRPr="00903DBA">
        <w:rPr>
          <w:i/>
        </w:rPr>
        <w:t>empty</w:t>
      </w:r>
      <w:r w:rsidRPr="00903DBA">
        <w:t xml:space="preserve"> */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lastRenderedPageBreak/>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77777777" w:rsidR="00CB1AB5" w:rsidRPr="00903DBA" w:rsidRDefault="00CB1AB5" w:rsidP="00CB1AB5">
      <w:pPr>
        <w:pStyle w:val="Code"/>
      </w:pPr>
      <w:r w:rsidRPr="00903DBA">
        <w:t xml:space="preserve">    /* </w:t>
      </w:r>
      <w:r w:rsidRPr="00903DBA">
        <w:rPr>
          <w:i/>
        </w:rPr>
        <w:t>empty</w:t>
      </w:r>
      <w:r w:rsidRPr="00903DBA">
        <w:t xml:space="preserve">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b/>
        </w:rPr>
        <w:t>...</w:t>
      </w:r>
    </w:p>
    <w:p w14:paraId="2FE014A1" w14:textId="77777777" w:rsidR="00CB1AB5" w:rsidRPr="00903DBA" w:rsidRDefault="00CB1AB5" w:rsidP="00CB1AB5">
      <w:pPr>
        <w:pStyle w:val="Code"/>
      </w:pPr>
    </w:p>
    <w:p w14:paraId="42843722" w14:textId="77777777" w:rsidR="00CB1AB5" w:rsidRPr="00903DBA" w:rsidRDefault="00CB1AB5" w:rsidP="00CB1AB5">
      <w:pPr>
        <w:pStyle w:val="Code"/>
      </w:pPr>
      <w:r w:rsidRPr="00903DBA">
        <w:rPr>
          <w:i/>
        </w:rPr>
        <w:t>parameter</w:t>
      </w:r>
      <w:r w:rsidRPr="00903DBA">
        <w:t>_</w:t>
      </w:r>
      <w:r w:rsidRPr="00903DBA">
        <w:rPr>
          <w:i/>
        </w:rPr>
        <w:t>list</w:t>
      </w:r>
      <w:r w:rsidRPr="00903DBA">
        <w:t xml:space="preserve"> ::=</w:t>
      </w:r>
    </w:p>
    <w:p w14:paraId="6543FA9A" w14:textId="77777777" w:rsidR="00CB1AB5" w:rsidRPr="00903DBA" w:rsidRDefault="00CB1AB5" w:rsidP="00CB1AB5">
      <w:pPr>
        <w:pStyle w:val="Code"/>
      </w:pPr>
      <w:r w:rsidRPr="00903DBA">
        <w:t xml:space="preserve">    </w:t>
      </w:r>
      <w:r w:rsidRPr="00903DBA">
        <w:rPr>
          <w:i/>
        </w:rPr>
        <w:t>parameter</w:t>
      </w:r>
      <w:r w:rsidRPr="00903DBA">
        <w:t>_</w:t>
      </w:r>
      <w:r w:rsidRPr="00903DBA">
        <w:rPr>
          <w:i/>
        </w:rPr>
        <w:t>declaration</w:t>
      </w:r>
      <w:r w:rsidRPr="00903DBA">
        <w:t xml:space="preserve"> </w:t>
      </w:r>
    </w:p>
    <w:p w14:paraId="7BF1CB52"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77777777" w:rsidR="00CB1AB5" w:rsidRPr="00903DBA" w:rsidRDefault="00CB1AB5" w:rsidP="00CB1AB5">
      <w:pPr>
        <w:pStyle w:val="Code"/>
      </w:pPr>
      <w:r w:rsidRPr="00903DBA">
        <w:t xml:space="preserve">    /* </w:t>
      </w:r>
      <w:r w:rsidRPr="00903DBA">
        <w:rPr>
          <w:i/>
        </w:rPr>
        <w:t>empty</w:t>
      </w:r>
      <w:r w:rsidRPr="00903DBA">
        <w:t xml:space="preserve"> */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lastRenderedPageBreak/>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77777777" w:rsidR="00CB1AB5" w:rsidRPr="00903DBA" w:rsidRDefault="00CB1AB5" w:rsidP="00CB1AB5">
      <w:pPr>
        <w:pStyle w:val="Code"/>
      </w:pPr>
      <w:r w:rsidRPr="00903DBA">
        <w:t xml:space="preserve">    /* </w:t>
      </w:r>
      <w:r w:rsidRPr="00903DBA">
        <w:rPr>
          <w:i/>
        </w:rPr>
        <w:t>empty</w:t>
      </w:r>
      <w:r w:rsidRPr="00903DBA">
        <w:t xml:space="preserve">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lastRenderedPageBreak/>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r w:rsidRPr="00903DBA">
        <w:t xml:space="preserve">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lastRenderedPageBreak/>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77777777" w:rsidR="00CB1AB5" w:rsidRPr="00903DBA" w:rsidRDefault="00CB1AB5" w:rsidP="00CB1AB5">
      <w:pPr>
        <w:pStyle w:val="Code"/>
      </w:pPr>
      <w:r w:rsidRPr="00903DBA">
        <w:t xml:space="preserve">  | </w:t>
      </w:r>
      <w:r w:rsidRPr="00903DBA">
        <w:rPr>
          <w:i/>
        </w:rPr>
        <w:t>prefix</w:t>
      </w:r>
      <w:r w:rsidRPr="00903DBA">
        <w:t>_</w:t>
      </w:r>
      <w:r w:rsidRPr="00903DBA">
        <w:rPr>
          <w:i/>
        </w:rPr>
        <w:t>add</w:t>
      </w:r>
      <w:r w:rsidRPr="00903DBA">
        <w:t>_</w:t>
      </w:r>
      <w:r w:rsidRPr="00903DBA">
        <w:rPr>
          <w:i/>
        </w:rPr>
        <w:t>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77777777" w:rsidR="00CB1AB5" w:rsidRPr="00903DBA" w:rsidRDefault="00CB1AB5" w:rsidP="00CB1AB5">
      <w:pPr>
        <w:pStyle w:val="Code"/>
      </w:pPr>
      <w:r w:rsidRPr="00903DBA">
        <w:rPr>
          <w:i/>
        </w:rPr>
        <w:t>prefix</w:t>
      </w:r>
      <w:r w:rsidRPr="00903DBA">
        <w:t>_</w:t>
      </w:r>
      <w:r w:rsidRPr="00903DBA">
        <w:rPr>
          <w:i/>
        </w:rPr>
        <w:t>add</w:t>
      </w:r>
      <w:r w:rsidRPr="00903DBA">
        <w:t>_</w:t>
      </w:r>
      <w:r w:rsidRPr="00903DBA">
        <w:rPr>
          <w:i/>
        </w:rPr>
        <w:t>operator</w:t>
      </w:r>
      <w:r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lastRenderedPageBreak/>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77777777" w:rsidR="00CB1AB5" w:rsidRPr="00903DBA" w:rsidRDefault="00CB1AB5" w:rsidP="00CB1AB5">
      <w:pPr>
        <w:pStyle w:val="Code"/>
      </w:pPr>
      <w:r w:rsidRPr="00903DBA">
        <w:t xml:space="preserve">    /* </w:t>
      </w:r>
      <w:r w:rsidRPr="00903DBA">
        <w:rPr>
          <w:i/>
        </w:rPr>
        <w:t>empty</w:t>
      </w:r>
      <w:r w:rsidRPr="00903DBA">
        <w:t xml:space="preserve">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446426C0" w:rsidR="007660EE" w:rsidRPr="00903DBA" w:rsidRDefault="002D096A" w:rsidP="00BC7846">
      <w:pPr>
        <w:pStyle w:val="Appendix1"/>
        <w:rPr>
          <w:lang w:val="en-US"/>
        </w:rPr>
      </w:pPr>
      <w:bookmarkStart w:id="629" w:name="_Ref57657966"/>
      <w:r>
        <w:lastRenderedPageBreak/>
        <w:t xml:space="preserve"> </w:t>
      </w:r>
      <w:bookmarkStart w:id="630" w:name="_Toc59126330"/>
      <w:r>
        <w:t>T</w:t>
      </w:r>
      <w:r w:rsidRPr="00903DBA">
        <w:t xml:space="preserve">he </w:t>
      </w:r>
      <w:r w:rsidRPr="00903DBA">
        <w:rPr>
          <w:highlight w:val="white"/>
        </w:rPr>
        <w:t xml:space="preserve">Gardens Point </w:t>
      </w:r>
      <w:r w:rsidR="00CB7A05">
        <w:t>Tools</w:t>
      </w:r>
      <w:bookmarkEnd w:id="624"/>
      <w:bookmarkEnd w:id="629"/>
      <w:bookmarkEnd w:id="630"/>
    </w:p>
    <w:p w14:paraId="3256B955" w14:textId="5CD6FAF5" w:rsidR="007660EE" w:rsidRPr="00903DBA" w:rsidRDefault="007660EE" w:rsidP="007660EE">
      <w:r w:rsidRPr="00903DBA">
        <w:t xml:space="preserve">In this chapter, we use the </w:t>
      </w:r>
      <w:r w:rsidRPr="00903DBA">
        <w:rPr>
          <w:highlight w:val="white"/>
        </w:rPr>
        <w:t>Gardens Point LEX (</w:t>
      </w:r>
      <w:proofErr w:type="spellStart"/>
      <w:r w:rsidRPr="00903DBA">
        <w:rPr>
          <w:highlight w:val="white"/>
        </w:rPr>
        <w:t>GPLEX</w:t>
      </w:r>
      <w:proofErr w:type="spellEnd"/>
      <w:r w:rsidRPr="00903DBA">
        <w:rPr>
          <w:highlight w:val="white"/>
        </w:rPr>
        <w:t>)</w:t>
      </w:r>
      <w:r w:rsidRPr="00903DBA">
        <w:t xml:space="preserve"> scanner generator and the </w:t>
      </w:r>
      <w:r w:rsidRPr="00903DBA">
        <w:rPr>
          <w:highlight w:val="white"/>
        </w:rPr>
        <w:t>Gardens Point Parser Generator</w:t>
      </w:r>
      <w:r w:rsidRPr="00903DBA">
        <w:t xml:space="preserve"> (</w:t>
      </w:r>
      <w:proofErr w:type="spellStart"/>
      <w:r w:rsidRPr="00903DBA">
        <w:t>GPPG</w:t>
      </w:r>
      <w:proofErr w:type="spellEnd"/>
      <w:r w:rsidRPr="00903DBA">
        <w:t xml:space="preserve">) to construct a parser and scanner for a simple </w:t>
      </w:r>
      <w:r w:rsidR="00BA59B6" w:rsidRPr="00903DBA">
        <w:t xml:space="preserve">demonstration </w:t>
      </w:r>
      <w:r w:rsidRPr="00903DBA">
        <w:t>programming language.</w:t>
      </w:r>
    </w:p>
    <w:p w14:paraId="4410B251" w14:textId="77777777" w:rsidR="007660EE" w:rsidRPr="00903DBA" w:rsidRDefault="007660EE" w:rsidP="0060539D">
      <w:pPr>
        <w:pStyle w:val="Appendix3"/>
      </w:pPr>
      <w:bookmarkStart w:id="631" w:name="_Toc59126331"/>
      <w:r w:rsidRPr="00903DBA">
        <w:t>The Language</w:t>
      </w:r>
      <w:bookmarkEnd w:id="631"/>
    </w:p>
    <w:p w14:paraId="4F95AF5B" w14:textId="77777777" w:rsidR="007660EE" w:rsidRPr="00903DBA" w:rsidRDefault="007660EE" w:rsidP="007660EE">
      <w:r w:rsidRPr="00903DBA">
        <w:t xml:space="preserve">A program is made up by a non-empty sequence of </w:t>
      </w:r>
      <w:r w:rsidRPr="00903DBA">
        <w:rPr>
          <w:rStyle w:val="CodeInText"/>
        </w:rPr>
        <w:t>statements</w:t>
      </w:r>
      <w:r w:rsidRPr="00903DBA">
        <w:t>, each terminated by a semicolon. There are five kinds of statements:</w:t>
      </w:r>
    </w:p>
    <w:p w14:paraId="3C751F69" w14:textId="77777777" w:rsidR="007660EE" w:rsidRPr="00903DBA" w:rsidRDefault="007660EE" w:rsidP="00B03351">
      <w:pPr>
        <w:pStyle w:val="Liststycke"/>
        <w:numPr>
          <w:ilvl w:val="0"/>
          <w:numId w:val="193"/>
        </w:numPr>
      </w:pPr>
      <w:r w:rsidRPr="00B03351">
        <w:rPr>
          <w:rStyle w:val="KeyWord0"/>
        </w:rPr>
        <w:t>Read</w:t>
      </w:r>
      <w:r w:rsidRPr="00903DBA">
        <w:t>. A non-empty sequence of variables is assigned values read from the input stream, with an optional prompt.</w:t>
      </w:r>
    </w:p>
    <w:p w14:paraId="7442C174" w14:textId="77777777" w:rsidR="007660EE" w:rsidRPr="00903DBA" w:rsidRDefault="007660EE" w:rsidP="00B03351">
      <w:pPr>
        <w:pStyle w:val="Liststycke"/>
        <w:numPr>
          <w:ilvl w:val="0"/>
          <w:numId w:val="193"/>
        </w:numPr>
      </w:pPr>
      <w:r w:rsidRPr="00B03351">
        <w:rPr>
          <w:rStyle w:val="KeyWord0"/>
        </w:rPr>
        <w:t>Write</w:t>
      </w:r>
      <w:r w:rsidRPr="00903DBA">
        <w:t>. The non-empty sequence of values is written to the output stream, with an optional text.</w:t>
      </w:r>
    </w:p>
    <w:p w14:paraId="400475D4" w14:textId="77777777" w:rsidR="007660EE" w:rsidRPr="00903DBA" w:rsidRDefault="007660EE" w:rsidP="00B03351">
      <w:pPr>
        <w:pStyle w:val="Liststycke"/>
        <w:numPr>
          <w:ilvl w:val="0"/>
          <w:numId w:val="193"/>
        </w:numPr>
      </w:pPr>
      <w:r w:rsidRPr="00B03351">
        <w:rPr>
          <w:rStyle w:val="KeyWord0"/>
        </w:rPr>
        <w:t>Assign</w:t>
      </w:r>
      <w:r w:rsidRPr="00903DBA">
        <w:t>. A variable is assigned the value of an expression.</w:t>
      </w:r>
    </w:p>
    <w:p w14:paraId="06291512" w14:textId="77777777" w:rsidR="007660EE" w:rsidRPr="00903DBA" w:rsidRDefault="007660EE" w:rsidP="007660EE">
      <w:r w:rsidRPr="00903DBA">
        <w:t xml:space="preserve">The mathematical constants </w:t>
      </w:r>
      <w:r w:rsidRPr="00903DBA">
        <w:rPr>
          <w:rStyle w:val="CodeInText"/>
        </w:rPr>
        <w:t>pi</w:t>
      </w:r>
      <w:r w:rsidRPr="00903DBA">
        <w:t xml:space="preserve"> and </w:t>
      </w:r>
      <w:proofErr w:type="spellStart"/>
      <w:r w:rsidRPr="00903DBA">
        <w:rPr>
          <w:rStyle w:val="CodeInText"/>
        </w:rPr>
        <w:t>e</w:t>
      </w:r>
      <w:proofErr w:type="spellEnd"/>
      <w:r w:rsidRPr="00903DBA">
        <w:t xml:space="preserve"> are stored in the variable map when the execution starts. An expression can be made up of the four rules of arithmetic, parentheses as well as the functions </w:t>
      </w:r>
      <w:r w:rsidRPr="00903DBA">
        <w:rPr>
          <w:rStyle w:val="CodeInText"/>
        </w:rPr>
        <w:t>sin</w:t>
      </w:r>
      <w:r w:rsidRPr="00903DBA">
        <w:t xml:space="preserve">, </w:t>
      </w:r>
      <w:r w:rsidRPr="00903DBA">
        <w:rPr>
          <w:rStyle w:val="CodeInText"/>
        </w:rPr>
        <w:t>cos</w:t>
      </w:r>
      <w:r w:rsidRPr="00903DBA">
        <w:t xml:space="preserve">, </w:t>
      </w:r>
      <w:r w:rsidRPr="00903DBA">
        <w:rPr>
          <w:rStyle w:val="CodeInText"/>
        </w:rPr>
        <w:t>tan</w:t>
      </w:r>
      <w:r w:rsidRPr="00903DBA">
        <w:t xml:space="preserve">, </w:t>
      </w:r>
      <w:r w:rsidRPr="00903DBA">
        <w:rPr>
          <w:rStyle w:val="CodeInText"/>
        </w:rPr>
        <w:t>log</w:t>
      </w:r>
      <w:r w:rsidRPr="00903DBA">
        <w:t xml:space="preserve">, </w:t>
      </w:r>
      <w:r w:rsidRPr="00903DBA">
        <w:rPr>
          <w:rStyle w:val="CodeInText"/>
        </w:rPr>
        <w:t>exp</w:t>
      </w:r>
      <w:r w:rsidRPr="00903DBA">
        <w:t xml:space="preserve">, </w:t>
      </w:r>
      <w:proofErr w:type="spellStart"/>
      <w:r w:rsidRPr="00903DBA">
        <w:rPr>
          <w:rStyle w:val="CodeInText"/>
        </w:rPr>
        <w:t>log10</w:t>
      </w:r>
      <w:proofErr w:type="spellEnd"/>
      <w:r w:rsidRPr="00903DBA">
        <w:t xml:space="preserve">, </w:t>
      </w:r>
      <w:proofErr w:type="spellStart"/>
      <w:r w:rsidRPr="00903DBA">
        <w:rPr>
          <w:rStyle w:val="CodeInText"/>
        </w:rPr>
        <w:t>exp10</w:t>
      </w:r>
      <w:proofErr w:type="spellEnd"/>
      <w:r w:rsidRPr="00903DBA">
        <w:t xml:space="preserve">, and </w:t>
      </w:r>
      <w:r w:rsidRPr="00903DBA">
        <w:rPr>
          <w:rStyle w:val="CodeInText"/>
        </w:rPr>
        <w:t>sqrt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77777777" w:rsidR="007660EE" w:rsidRPr="00903DBA" w:rsidRDefault="007660EE" w:rsidP="007660EE">
      <w:pPr>
        <w:pStyle w:val="Code"/>
        <w:rPr>
          <w:highlight w:val="white"/>
        </w:rPr>
      </w:pPr>
      <w:r w:rsidRPr="00903DBA">
        <w:rPr>
          <w:highlight w:val="white"/>
        </w:rPr>
        <w:t>// The area and circumference of a circle</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77777777" w:rsidR="007660EE" w:rsidRPr="00903DBA" w:rsidRDefault="007660EE" w:rsidP="007660EE">
      <w:pPr>
        <w:pStyle w:val="Code"/>
        <w:rPr>
          <w:highlight w:val="white"/>
        </w:rPr>
      </w:pPr>
      <w:r w:rsidRPr="00903DBA">
        <w:rPr>
          <w:highlight w:val="white"/>
        </w:rPr>
        <w:t>// Fahrenheit to Celsius</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77777777" w:rsidR="007660EE" w:rsidRPr="00903DBA" w:rsidRDefault="007660EE" w:rsidP="007660EE">
      <w:pPr>
        <w:pStyle w:val="Code"/>
        <w:rPr>
          <w:highlight w:val="white"/>
        </w:rPr>
      </w:pPr>
      <w:r w:rsidRPr="00903DBA">
        <w:rPr>
          <w:highlight w:val="white"/>
        </w:rPr>
        <w:t>// Pythagorean Theorem</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77777777" w:rsidR="007660EE" w:rsidRPr="00903DBA" w:rsidRDefault="007660EE" w:rsidP="0060539D">
      <w:pPr>
        <w:pStyle w:val="Appendix3"/>
      </w:pPr>
      <w:bookmarkStart w:id="632" w:name="_Toc59126332"/>
      <w:r w:rsidRPr="00903DBA">
        <w:lastRenderedPageBreak/>
        <w:t>The Grammar</w:t>
      </w:r>
      <w:bookmarkEnd w:id="632"/>
    </w:p>
    <w:p w14:paraId="421294A4" w14:textId="77777777" w:rsidR="007660EE" w:rsidRPr="00903DBA" w:rsidRDefault="007660EE" w:rsidP="007660EE">
      <w:r w:rsidRPr="00903DBA">
        <w:t xml:space="preserve">Every programming language has a syntax, which may be defined by a </w:t>
      </w:r>
      <w:r w:rsidRPr="00903DBA">
        <w:rPr>
          <w:rStyle w:val="CodeInText"/>
        </w:rPr>
        <w:t>grammar</w:t>
      </w:r>
      <w:r w:rsidRPr="00903DBA">
        <w:t xml:space="preserve">. The grammar of our language is given below. A grammar is made up by a set of </w:t>
      </w:r>
      <w:r w:rsidRPr="00903DBA">
        <w:rPr>
          <w:i/>
        </w:rPr>
        <w:t>rules</w:t>
      </w:r>
      <w:r w:rsidRPr="00903DBA">
        <w:t xml:space="preserve">, among which one is the start rule (in this case </w:t>
      </w:r>
      <w:proofErr w:type="spellStart"/>
      <w:r w:rsidRPr="00903DBA">
        <w:rPr>
          <w:rStyle w:val="CodeInText"/>
          <w:highlight w:val="white"/>
        </w:rPr>
        <w:t>statement_list</w:t>
      </w:r>
      <w:proofErr w:type="spellEnd"/>
      <w:r w:rsidRPr="00903DBA">
        <w:t xml:space="preserve">). The grammar rules for our language follows below, the vertical bar at the left of the rules can be read as “or”. The first rule </w:t>
      </w:r>
      <w:proofErr w:type="spellStart"/>
      <w:r w:rsidRPr="00903DBA">
        <w:rPr>
          <w:rStyle w:val="CodeInText"/>
        </w:rPr>
        <w:t>statement_list</w:t>
      </w:r>
      <w:proofErr w:type="spellEnd"/>
      <w:r w:rsidRPr="00903DBA">
        <w:t xml:space="preserve"> can be read as “a statement list is a </w:t>
      </w:r>
      <w:proofErr w:type="gramStart"/>
      <w:r w:rsidRPr="00903DBA">
        <w:t>statement</w:t>
      </w:r>
      <w:proofErr w:type="gramEnd"/>
      <w:r w:rsidRPr="00903DBA">
        <w:t xml:space="preserve"> or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77777777" w:rsidR="007660EE" w:rsidRPr="00903DBA" w:rsidRDefault="007660EE" w:rsidP="007660EE">
      <w:pPr>
        <w:pStyle w:val="Code"/>
        <w:rPr>
          <w:highlight w:val="white"/>
        </w:rPr>
      </w:pPr>
      <w:r w:rsidRPr="00903DBA">
        <w:rPr>
          <w:highlight w:val="white"/>
        </w:rPr>
        <w:t xml:space="preserve">    /*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lastRenderedPageBreak/>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77777777" w:rsidR="007660EE" w:rsidRPr="00903DBA" w:rsidRDefault="007660EE" w:rsidP="0060539D">
      <w:pPr>
        <w:pStyle w:val="Appendix3"/>
      </w:pPr>
      <w:bookmarkStart w:id="633" w:name="_Toc59126333"/>
      <w:proofErr w:type="spellStart"/>
      <w:r w:rsidRPr="00903DBA">
        <w:t>GPPG</w:t>
      </w:r>
      <w:bookmarkEnd w:id="633"/>
      <w:proofErr w:type="spellEnd"/>
    </w:p>
    <w:p w14:paraId="3F9D3945" w14:textId="7B9BD2D1" w:rsidR="007660EE" w:rsidRPr="00903DBA" w:rsidRDefault="007660EE" w:rsidP="007660EE">
      <w:proofErr w:type="spellStart"/>
      <w:r w:rsidRPr="00903DBA">
        <w:t>GPPG</w:t>
      </w:r>
      <w:proofErr w:type="spellEnd"/>
      <w:r w:rsidRPr="00903DBA">
        <w:t xml:space="preserve"> is a tool based on the classic parser generator </w:t>
      </w:r>
      <w:proofErr w:type="spellStart"/>
      <w:r w:rsidRPr="00903DBA">
        <w:t>Yacc</w:t>
      </w:r>
      <w:proofErr w:type="spellEnd"/>
      <w:r w:rsidR="00BA59B6" w:rsidRPr="00903DBA">
        <w:t xml:space="preserve">. The name </w:t>
      </w:r>
      <w:proofErr w:type="spellStart"/>
      <w:r w:rsidR="00BA59B6" w:rsidRPr="00903DBA">
        <w:t>Yacc</w:t>
      </w:r>
      <w:proofErr w:type="spellEnd"/>
      <w:r w:rsidR="00BA59B6" w:rsidRPr="00903DBA">
        <w:t xml:space="preserve"> is an abbreviation for Yet Another Compiler-Compiler. However, it is pronounced as the animal yak.</w:t>
      </w:r>
      <w:r w:rsidRPr="00903DBA">
        <w:t xml:space="preserve"> Even though it is possible to write a parser in pure C#, it is easier to use a tool like </w:t>
      </w:r>
      <w:proofErr w:type="spellStart"/>
      <w:r w:rsidRPr="00903DBA">
        <w:t>GPPG</w:t>
      </w:r>
      <w:proofErr w:type="spellEnd"/>
      <w:r w:rsidRPr="00903DBA">
        <w:t xml:space="preserve">. Simply put, </w:t>
      </w:r>
      <w:proofErr w:type="spellStart"/>
      <w:r w:rsidRPr="00903DBA">
        <w:t>GPPG</w:t>
      </w:r>
      <w:proofErr w:type="spellEnd"/>
      <w:r w:rsidRPr="00903DBA">
        <w:t xml:space="preserve"> takes a grammar as input and generators C# code as output. However, it does not only check whether the input string comply with the grammar, each rule is also allowed to perform </w:t>
      </w:r>
      <w:r w:rsidRPr="00903DBA">
        <w:rPr>
          <w:rStyle w:val="KeyWord0"/>
        </w:rPr>
        <w:t>actions</w:t>
      </w:r>
      <w:r w:rsidRPr="00903DBA">
        <w:t>, defined by C# code.</w:t>
      </w:r>
    </w:p>
    <w:p w14:paraId="0DAAD726" w14:textId="77777777" w:rsidR="007660EE" w:rsidRPr="00903DBA" w:rsidRDefault="007660EE" w:rsidP="007660EE">
      <w:r w:rsidRPr="00903DBA">
        <w:t xml:space="preserve">The parser is divided into two parts: one part stating the rules and tokens of the grammar, and one part defining the grammar rules. The tokens written in boldface in the previous section are written in capital letters in </w:t>
      </w:r>
      <w:proofErr w:type="spellStart"/>
      <w:r w:rsidRPr="00903DBA">
        <w:t>GPPG</w:t>
      </w:r>
      <w:proofErr w:type="spellEnd"/>
      <w:r w:rsidRPr="00903DBA">
        <w:t>.</w:t>
      </w:r>
    </w:p>
    <w:p w14:paraId="6E0C806E" w14:textId="77777777" w:rsidR="007660EE" w:rsidRPr="00903DBA" w:rsidRDefault="007660EE" w:rsidP="007660EE">
      <w:pPr>
        <w:pStyle w:val="CodeHeader"/>
      </w:pPr>
      <w:proofErr w:type="spellStart"/>
      <w:r w:rsidRPr="00903DBA">
        <w:t>Parser.gppg</w:t>
      </w:r>
      <w:proofErr w:type="spellEnd"/>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77777777" w:rsidR="007660EE" w:rsidRPr="00903DBA" w:rsidRDefault="007660EE" w:rsidP="007660EE">
      <w:pPr>
        <w:pStyle w:val="Code"/>
        <w:rPr>
          <w:highlight w:val="white"/>
        </w:rPr>
      </w:pPr>
      <w:r w:rsidRPr="00903DBA">
        <w:rPr>
          <w:highlight w:val="white"/>
        </w:rPr>
        <w:t xml:space="preserve">  // Empty.</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77777777" w:rsidR="007660EE" w:rsidRPr="00903DBA" w:rsidRDefault="007660EE" w:rsidP="00E65FE6">
      <w:pPr>
        <w:pStyle w:val="CodeHeader"/>
      </w:pPr>
      <w:r w:rsidRPr="00903DBA">
        <w:t xml:space="preserve">The </w:t>
      </w:r>
      <w:r w:rsidRPr="00E65FE6">
        <w:t>STRING</w:t>
      </w:r>
      <w:r w:rsidRPr="00903DBA">
        <w:t xml:space="preserve">, </w:t>
      </w:r>
      <w:r w:rsidRPr="00E65FE6">
        <w:t>IDENTIFIER</w:t>
      </w:r>
      <w:r w:rsidRPr="00903DBA">
        <w:t xml:space="preserve">, and </w:t>
      </w:r>
      <w:r w:rsidRPr="00E65FE6">
        <w:rPr>
          <w:rStyle w:val="CodeInText"/>
        </w:rPr>
        <w:t>VALUE</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77777777" w:rsidR="007660EE" w:rsidRPr="00903DBA" w:rsidRDefault="007660EE" w:rsidP="00E65FE6">
      <w:pPr>
        <w:pStyle w:val="CodeHeader"/>
      </w:pPr>
      <w:r w:rsidRPr="00903DBA">
        <w:t xml:space="preserve">There are also the rules </w:t>
      </w:r>
      <w:proofErr w:type="spellStart"/>
      <w:r w:rsidRPr="00E65FE6">
        <w:t>statement_list</w:t>
      </w:r>
      <w:proofErr w:type="spellEnd"/>
      <w:r w:rsidRPr="00903DBA">
        <w:t xml:space="preserve">, </w:t>
      </w:r>
      <w:r w:rsidRPr="00E65FE6">
        <w:t>statement</w:t>
      </w:r>
      <w:r w:rsidRPr="00903DBA">
        <w:t xml:space="preserve">, and </w:t>
      </w:r>
      <w:proofErr w:type="spellStart"/>
      <w:r w:rsidRPr="00E65FE6">
        <w:rPr>
          <w:rStyle w:val="CodeInText"/>
        </w:rPr>
        <w:t>optional_output</w:t>
      </w:r>
      <w:proofErr w:type="spellEnd"/>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77777777" w:rsidR="007660EE" w:rsidRPr="00903DBA" w:rsidRDefault="007660EE" w:rsidP="007660EE">
      <w:pPr>
        <w:pStyle w:val="Code"/>
        <w:rPr>
          <w:highlight w:val="white"/>
        </w:rPr>
      </w:pPr>
      <w:r w:rsidRPr="00903DBA">
        <w:rPr>
          <w:highlight w:val="white"/>
        </w:rPr>
        <w:t xml:space="preserve">    /*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77777777" w:rsidR="007660EE" w:rsidRPr="00903DBA" w:rsidRDefault="007660EE" w:rsidP="007660EE">
      <w:r w:rsidRPr="00903DBA">
        <w:t>The value of the rule is stored in $$. However, the $$ value is always a reference to an Object. Therefore, we need to transform it into a list before we can call the add method.</w:t>
      </w:r>
    </w:p>
    <w:p w14:paraId="7BBC446F" w14:textId="77777777" w:rsidR="007660EE" w:rsidRPr="00903DBA" w:rsidRDefault="007660EE" w:rsidP="007660EE">
      <w:pPr>
        <w:pStyle w:val="Code"/>
        <w:rPr>
          <w:highlight w:val="white"/>
        </w:rPr>
      </w:pPr>
      <w:bookmarkStart w:id="634"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lastRenderedPageBreak/>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lastRenderedPageBreak/>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77777777" w:rsidR="007660EE" w:rsidRPr="00903DBA" w:rsidRDefault="007660EE" w:rsidP="0060539D">
      <w:pPr>
        <w:pStyle w:val="Appendix3"/>
      </w:pPr>
      <w:bookmarkStart w:id="635" w:name="_Toc59126334"/>
      <w:proofErr w:type="spellStart"/>
      <w:r w:rsidRPr="00903DBA">
        <w:lastRenderedPageBreak/>
        <w:t>JPlex</w:t>
      </w:r>
      <w:bookmarkEnd w:id="634"/>
      <w:bookmarkEnd w:id="635"/>
      <w:proofErr w:type="spellEnd"/>
    </w:p>
    <w:p w14:paraId="1FC11E4C" w14:textId="77777777" w:rsidR="007660EE" w:rsidRPr="00903DBA" w:rsidRDefault="007660EE" w:rsidP="007660EE">
      <w:r w:rsidRPr="00903DBA">
        <w:t xml:space="preserve">For the parser of the previous section to work properly it also needs a scanner that identifies the tokens. </w:t>
      </w:r>
      <w:proofErr w:type="spellStart"/>
      <w:r w:rsidRPr="00903DBA">
        <w:t>JPlex</w:t>
      </w:r>
      <w:proofErr w:type="spellEnd"/>
      <w:r w:rsidRPr="00903DBA">
        <w:t xml:space="preserve"> is a scanner-generator, which task is to identify and transform groups of characters into tokens.</w:t>
      </w:r>
    </w:p>
    <w:p w14:paraId="4EB41463" w14:textId="77777777" w:rsidR="007660EE" w:rsidRPr="00903DBA" w:rsidRDefault="007660EE" w:rsidP="007660EE">
      <w:r w:rsidRPr="00903DBA">
        <w:t xml:space="preserve">When it comes to complicated tokens, </w:t>
      </w:r>
      <w:proofErr w:type="spellStart"/>
      <w:r w:rsidRPr="00903DBA">
        <w:t>JFlex</w:t>
      </w:r>
      <w:proofErr w:type="spellEnd"/>
      <w:r w:rsidRPr="00903DBA">
        <w:t xml:space="preserve"> applies regular expressions. Some characters have special meanings in accordance with the following table. However, their special status can be canceled by </w:t>
      </w:r>
      <w:proofErr w:type="spellStart"/>
      <w:r w:rsidRPr="00903DBA">
        <w:t>preceeding</w:t>
      </w:r>
      <w:proofErr w:type="spellEnd"/>
      <w:r w:rsidRPr="00903DBA">
        <w:t xml:space="preserve"> it with a backslash.</w:t>
      </w:r>
    </w:p>
    <w:tbl>
      <w:tblPr>
        <w:tblStyle w:val="Tabellrutnt"/>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proofErr w:type="gramStart"/>
            <w:r w:rsidRPr="00903DBA">
              <w:t>( and</w:t>
            </w:r>
            <w:proofErr w:type="gramEnd"/>
            <w:r w:rsidRPr="00903DBA">
              <w:t xml:space="preserve">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xml:space="preserve">[ </w:t>
            </w:r>
            <w:proofErr w:type="gramStart"/>
            <w:r w:rsidRPr="00903DBA">
              <w:t>and ]</w:t>
            </w:r>
            <w:proofErr w:type="gramEnd"/>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xml:space="preserve">[^ </w:t>
            </w:r>
            <w:proofErr w:type="gramStart"/>
            <w:r w:rsidRPr="00903DBA">
              <w:t>and ]</w:t>
            </w:r>
            <w:proofErr w:type="gramEnd"/>
          </w:p>
        </w:tc>
        <w:tc>
          <w:tcPr>
            <w:tcW w:w="5243" w:type="dxa"/>
          </w:tcPr>
          <w:p w14:paraId="09ED3334" w14:textId="77777777" w:rsidR="007660EE" w:rsidRPr="00903DBA" w:rsidRDefault="007660EE" w:rsidP="0092795B">
            <w:r w:rsidRPr="00903DBA">
              <w:t xml:space="preserve">Any character </w:t>
            </w:r>
            <w:r w:rsidRPr="00903DBA">
              <w:rPr>
                <w:rStyle w:val="CodeInText"/>
              </w:rPr>
              <w:t>except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77777777" w:rsidR="007660EE" w:rsidRPr="00903DBA" w:rsidRDefault="007660EE" w:rsidP="0092795B">
            <w:r w:rsidRPr="00903DBA">
              <w:t xml:space="preserve">One or </w:t>
            </w:r>
            <w:proofErr w:type="spellStart"/>
            <w:r w:rsidRPr="00903DBA">
              <w:t>moree</w:t>
            </w:r>
            <w:proofErr w:type="spellEnd"/>
            <w:r w:rsidRPr="00903DBA">
              <w:t xml:space="preserv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77777777" w:rsidR="007660EE" w:rsidRPr="00903DBA" w:rsidRDefault="007660EE" w:rsidP="007660EE">
      <w:pPr>
        <w:pStyle w:val="CodeHeader"/>
      </w:pPr>
      <w:proofErr w:type="spellStart"/>
      <w:r w:rsidRPr="00903DBA">
        <w:t>Scanner.jplex</w:t>
      </w:r>
      <w:proofErr w:type="spellEnd"/>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77777777" w:rsidR="007660EE" w:rsidRPr="00903DBA" w:rsidRDefault="007660EE" w:rsidP="007660EE">
      <w:pPr>
        <w:pStyle w:val="Code"/>
        <w:rPr>
          <w:highlight w:val="white"/>
        </w:rPr>
      </w:pPr>
      <w:r w:rsidRPr="00903DBA">
        <w:rPr>
          <w:highlight w:val="white"/>
        </w:rPr>
        <w:t xml:space="preserve">  // Empty.</w:t>
      </w:r>
    </w:p>
    <w:p w14:paraId="3BA5AC24" w14:textId="77777777" w:rsidR="007660EE" w:rsidRPr="00903DBA" w:rsidRDefault="007660EE" w:rsidP="007660EE">
      <w:pPr>
        <w:pStyle w:val="Code"/>
        <w:rPr>
          <w:highlight w:val="white"/>
        </w:rPr>
      </w:pPr>
      <w:r w:rsidRPr="00903DBA">
        <w:rPr>
          <w:highlight w:val="white"/>
        </w:rPr>
        <w:t>%}</w:t>
      </w:r>
    </w:p>
    <w:p w14:paraId="5DC9AF74" w14:textId="77777777" w:rsidR="007660EE" w:rsidRPr="00903DBA" w:rsidRDefault="007660EE" w:rsidP="007660EE">
      <w:r w:rsidRPr="00903DBA">
        <w:t xml:space="preserve">In the scanner code below, a line comment is two slashes followed by zero or more occurrences of any character except newline. Since both the slash has special </w:t>
      </w:r>
      <w:proofErr w:type="gramStart"/>
      <w:r w:rsidRPr="00903DBA">
        <w:t>meaning</w:t>
      </w:r>
      <w:proofErr w:type="gramEnd"/>
      <w:r w:rsidRPr="00903DBA">
        <w:t xml:space="preserve"> we must insert a backslash before it for it to mean just a slash.</w:t>
      </w:r>
    </w:p>
    <w:p w14:paraId="1D5CCED5" w14:textId="77777777" w:rsidR="007660EE" w:rsidRPr="00903DBA" w:rsidRDefault="007660EE" w:rsidP="007660EE">
      <w:pPr>
        <w:pStyle w:val="Code"/>
        <w:rPr>
          <w:highlight w:val="white"/>
        </w:rPr>
      </w:pPr>
      <w:r w:rsidRPr="00903DBA">
        <w:rPr>
          <w:highlight w:val="white"/>
        </w:rPr>
        <w:t>LINE_COMMENT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 xml:space="preserve">An identifier is a capital or small letter, or </w:t>
      </w:r>
      <w:proofErr w:type="gramStart"/>
      <w:r w:rsidRPr="00903DBA">
        <w:t>a</w:t>
      </w:r>
      <w:proofErr w:type="gramEnd"/>
      <w:r w:rsidRPr="00903DBA">
        <w:t xml:space="preserve">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lastRenderedPageBreak/>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903DBA" w:rsidRDefault="007660EE" w:rsidP="007660EE">
      <w:pPr>
        <w:pStyle w:val="Code"/>
        <w:rPr>
          <w:highlight w:val="white"/>
        </w:rPr>
      </w:pPr>
      <w:r w:rsidRPr="00903DBA">
        <w:rPr>
          <w:highlight w:val="white"/>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77777777" w:rsidR="007660EE" w:rsidRPr="00903DBA" w:rsidRDefault="007660EE" w:rsidP="007660EE">
      <w:r w:rsidRPr="00903DBA">
        <w:t xml:space="preserve">The </w:t>
      </w:r>
      <w:proofErr w:type="spellStart"/>
      <w:r w:rsidRPr="00903DBA">
        <w:rPr>
          <w:rStyle w:val="CodeInText"/>
        </w:rPr>
        <w:t>yytext</w:t>
      </w:r>
      <w:proofErr w:type="spellEnd"/>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7777777" w:rsidR="007660EE" w:rsidRPr="00903DBA" w:rsidRDefault="007660EE" w:rsidP="007660EE">
      <w:pPr>
        <w:pStyle w:val="Code"/>
        <w:rPr>
          <w:highlight w:val="white"/>
        </w:rPr>
      </w:pPr>
      <w:r w:rsidRPr="00903DBA">
        <w:rPr>
          <w:highlight w:val="white"/>
        </w:rPr>
        <w:t xml:space="preserve">  // Empty.</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903DBA" w:rsidRDefault="007660EE" w:rsidP="007660EE">
      <w:pPr>
        <w:pStyle w:val="Code"/>
        <w:rPr>
          <w:highlight w:val="white"/>
        </w:rPr>
      </w:pPr>
    </w:p>
    <w:p w14:paraId="2D3B34C3" w14:textId="77777777" w:rsidR="007660EE" w:rsidRPr="00903DBA" w:rsidRDefault="007660EE" w:rsidP="007660EE">
      <w:pPr>
        <w:pStyle w:val="Code"/>
        <w:rPr>
          <w:highlight w:val="white"/>
        </w:rPr>
      </w:pPr>
      <w:r w:rsidRPr="00903DBA">
        <w:rPr>
          <w:highlight w:val="white"/>
        </w:rPr>
        <w:t>{WHITE_SPACE} {</w:t>
      </w:r>
    </w:p>
    <w:p w14:paraId="5363E705" w14:textId="77777777" w:rsidR="007660EE" w:rsidRPr="00903DBA" w:rsidRDefault="007660EE" w:rsidP="007660EE">
      <w:pPr>
        <w:pStyle w:val="Code"/>
        <w:rPr>
          <w:highlight w:val="white"/>
        </w:rPr>
      </w:pPr>
      <w:r w:rsidRPr="00903DBA">
        <w:rPr>
          <w:highlight w:val="white"/>
        </w:rPr>
        <w:t xml:space="preserve">  // Empty.</w:t>
      </w:r>
    </w:p>
    <w:p w14:paraId="3AA27DEA" w14:textId="77777777" w:rsidR="007660EE" w:rsidRPr="00903DBA" w:rsidRDefault="007660EE" w:rsidP="007660EE">
      <w:pPr>
        <w:pStyle w:val="Code"/>
        <w:rPr>
          <w:highlight w:val="white"/>
        </w:rPr>
      </w:pPr>
      <w:r w:rsidRPr="00903DBA">
        <w:rPr>
          <w:highlight w:val="white"/>
        </w:rPr>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0E53E937" w:rsidR="007660EE" w:rsidRPr="00903DBA" w:rsidRDefault="007660EE" w:rsidP="007660EE">
      <w:pPr>
        <w:pStyle w:val="Code"/>
        <w:rPr>
          <w:highlight w:val="white"/>
        </w:rPr>
      </w:pPr>
      <w:r w:rsidRPr="00903DBA">
        <w:rPr>
          <w:highlight w:val="white"/>
        </w:rPr>
        <w:t xml:space="preserve">  return ((int) </w:t>
      </w:r>
      <w:r w:rsidR="00831A2D">
        <w:rPr>
          <w:highlight w:val="white"/>
        </w:rPr>
        <w:t>Tokens.EndOfLine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77777777" w:rsidR="007660EE" w:rsidRPr="00903DBA" w:rsidRDefault="007660EE" w:rsidP="007660EE">
      <w:r w:rsidRPr="00903DBA">
        <w:t xml:space="preserve">Finally, the last part of the scanner is the dot rule, which catch the case not caught by any of the previous tokens (equivalent to </w:t>
      </w:r>
      <w:r w:rsidRPr="00903DBA">
        <w:rPr>
          <w:rStyle w:val="CodeInText"/>
        </w:rPr>
        <w:t>default</w:t>
      </w:r>
      <w:r w:rsidRPr="00903DBA">
        <w:t xml:space="preserve"> in a </w:t>
      </w:r>
      <w:r w:rsidRPr="00903DBA">
        <w:rPr>
          <w:rStyle w:val="CodeInText"/>
        </w:rPr>
        <w:t>switch</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lastRenderedPageBreak/>
        <w:t>}</w:t>
      </w:r>
    </w:p>
    <w:p w14:paraId="2551028A" w14:textId="77777777" w:rsidR="007660EE" w:rsidRPr="00903DBA" w:rsidRDefault="007660EE" w:rsidP="0060539D">
      <w:pPr>
        <w:pStyle w:val="Appendix3"/>
      </w:pPr>
      <w:bookmarkStart w:id="636" w:name="_Toc59126335"/>
      <w:r w:rsidRPr="00903DBA">
        <w:t>Main</w:t>
      </w:r>
      <w:bookmarkEnd w:id="636"/>
    </w:p>
    <w:p w14:paraId="2FDB2DF8" w14:textId="77777777" w:rsidR="007660EE" w:rsidRPr="00903DBA" w:rsidRDefault="007660EE" w:rsidP="007660EE">
      <w:proofErr w:type="spellStart"/>
      <w:r w:rsidRPr="00903DBA">
        <w:t>GPPG</w:t>
      </w:r>
      <w:proofErr w:type="spellEnd"/>
      <w:r w:rsidRPr="00903DBA">
        <w:t xml:space="preserve"> and </w:t>
      </w:r>
      <w:proofErr w:type="spellStart"/>
      <w:r w:rsidRPr="00903DBA">
        <w:t>JPLEX</w:t>
      </w:r>
      <w:proofErr w:type="spellEnd"/>
      <w:r w:rsidRPr="00903DBA">
        <w:t xml:space="preserve"> generates the </w:t>
      </w:r>
      <w:r w:rsidRPr="00903DBA">
        <w:rPr>
          <w:rStyle w:val="CodeInText"/>
        </w:rPr>
        <w:t>Parser</w:t>
      </w:r>
      <w:r w:rsidRPr="00903DBA">
        <w:t xml:space="preserve"> and </w:t>
      </w:r>
      <w:r w:rsidRPr="00903DBA">
        <w:rPr>
          <w:rStyle w:val="CodeInText"/>
        </w:rPr>
        <w:t>Scanner</w:t>
      </w:r>
      <w:r w:rsidRPr="00903DBA">
        <w:t xml:space="preserve"> classes. The main class creates a scanner object which is used by the parser object. The </w:t>
      </w:r>
      <w:r w:rsidRPr="00903DBA">
        <w:rPr>
          <w:rStyle w:val="CodeInText"/>
        </w:rPr>
        <w:t>parse</w:t>
      </w:r>
      <w:r w:rsidRPr="00903DBA">
        <w:t xml:space="preserve"> method is called with invoke the parsing. The input is read from </w:t>
      </w:r>
      <w:proofErr w:type="spellStart"/>
      <w:r w:rsidRPr="00903DBA">
        <w:rPr>
          <w:rStyle w:val="CodeInText"/>
        </w:rPr>
        <w:t>BufferedReader</w:t>
      </w:r>
      <w:proofErr w:type="spellEnd"/>
      <w:r w:rsidRPr="00903DBA">
        <w:t xml:space="preserve">, the output is written to </w:t>
      </w:r>
      <w:proofErr w:type="spellStart"/>
      <w:r w:rsidRPr="00903DBA">
        <w:rPr>
          <w:rStyle w:val="CodeInText"/>
        </w:rPr>
        <w:t>OutputStream</w:t>
      </w:r>
      <w:proofErr w:type="spellEnd"/>
      <w:r w:rsidRPr="00903DBA">
        <w:t xml:space="preserve">, error messages are written to </w:t>
      </w:r>
      <w:proofErr w:type="spellStart"/>
      <w:r w:rsidRPr="00903DBA">
        <w:rPr>
          <w:rStyle w:val="CodeInText"/>
        </w:rPr>
        <w:t>ErrorStream</w:t>
      </w:r>
      <w:proofErr w:type="spellEnd"/>
      <w:r w:rsidRPr="00903DBA">
        <w:t xml:space="preserve">, and </w:t>
      </w:r>
      <w:proofErr w:type="spellStart"/>
      <w:r w:rsidRPr="00903DBA">
        <w:rPr>
          <w:rStyle w:val="CodeInText"/>
        </w:rPr>
        <w:t>VariableMap</w:t>
      </w:r>
      <w:proofErr w:type="spellEnd"/>
      <w:r w:rsidRPr="00903DBA">
        <w:t xml:space="preserve"> is used to keep track of the variables read and assigned by the program.</w:t>
      </w:r>
    </w:p>
    <w:p w14:paraId="067F41AA" w14:textId="77777777" w:rsidR="007660EE" w:rsidRPr="00903DBA" w:rsidRDefault="007660EE" w:rsidP="007660EE">
      <w:pPr>
        <w:pStyle w:val="CodeHeader"/>
      </w:pPr>
      <w:proofErr w:type="spellStart"/>
      <w:r w:rsidRPr="00903DBA">
        <w:t>Main.cs</w:t>
      </w:r>
      <w:proofErr w:type="spellEnd"/>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77777777" w:rsidR="007660EE" w:rsidRPr="00903DBA" w:rsidRDefault="007660EE" w:rsidP="00E65FE6">
      <w:pPr>
        <w:pStyle w:val="CodeHeader"/>
      </w:pPr>
      <w:r w:rsidRPr="00903DBA">
        <w:t xml:space="preserve">The </w:t>
      </w:r>
      <w:r w:rsidRPr="00E65FE6">
        <w:rPr>
          <w:rStyle w:val="CodeInText"/>
        </w:rPr>
        <w:t>Parser</w:t>
      </w:r>
      <w:r w:rsidRPr="00903DBA">
        <w:t xml:space="preserve"> class is necessary to make the parser work with the scanner. It works as link between the scanner and the parser </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77777777" w:rsidR="007660EE" w:rsidRPr="00903DBA" w:rsidRDefault="007660EE" w:rsidP="007660EE">
      <w:pPr>
        <w:pStyle w:val="Code"/>
        <w:rPr>
          <w:highlight w:val="white"/>
        </w:rPr>
      </w:pPr>
      <w:r w:rsidRPr="00903DBA">
        <w:rPr>
          <w:highlight w:val="white"/>
        </w:rPr>
        <w:lastRenderedPageBreak/>
        <w:t xml:space="preserve">      // Empty.</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77777777" w:rsidR="007660EE" w:rsidRPr="00903DBA" w:rsidRDefault="007660EE" w:rsidP="007660EE">
      <w:pPr>
        <w:pStyle w:val="CodeHeader"/>
      </w:pPr>
      <w:proofErr w:type="spellStart"/>
      <w:r w:rsidRPr="00903DBA">
        <w:t>Parser.bat</w:t>
      </w:r>
      <w:proofErr w:type="spellEnd"/>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77777777" w:rsidR="005E7D2C" w:rsidRPr="00903DBA" w:rsidRDefault="005E7D2C" w:rsidP="00BC7846">
      <w:pPr>
        <w:pStyle w:val="Appendix1"/>
      </w:pPr>
      <w:bookmarkStart w:id="637" w:name="_Toc59126336"/>
      <w:r w:rsidRPr="00903DBA">
        <w:lastRenderedPageBreak/>
        <w:t>Auxiliary Classes</w:t>
      </w:r>
      <w:bookmarkEnd w:id="637"/>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77777777" w:rsidR="005E7D2C" w:rsidRPr="00903DBA" w:rsidRDefault="005E7D2C" w:rsidP="0060539D">
      <w:pPr>
        <w:pStyle w:val="Appendix2"/>
      </w:pPr>
      <w:bookmarkStart w:id="638" w:name="_Toc59126337"/>
      <w:r w:rsidRPr="00903DBA">
        <w:t>Error Handling</w:t>
      </w:r>
      <w:bookmarkEnd w:id="638"/>
    </w:p>
    <w:p w14:paraId="37DB4956" w14:textId="40490A8F" w:rsidR="005E7D2C" w:rsidRPr="00903DBA" w:rsidRDefault="005E7D2C" w:rsidP="005E7D2C">
      <w:r w:rsidRPr="00903DBA">
        <w:t xml:space="preserve">To begin with, we need error handling, a way to notify the programmer of errors and warnings. In the C Standard Library there is a macro called assert,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1A8E290C" w:rsidR="005E7D2C" w:rsidRPr="00903DBA" w:rsidRDefault="005E7D2C" w:rsidP="005E7D2C">
      <w:pPr>
        <w:pStyle w:val="CodeHeader"/>
      </w:pPr>
      <w:proofErr w:type="spellStart"/>
      <w:r w:rsidRPr="00903DBA">
        <w:t>Assert.cs</w:t>
      </w:r>
      <w:proofErr w:type="spellEnd"/>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77777777" w:rsidR="0092795B" w:rsidRPr="00903DBA" w:rsidRDefault="0092795B" w:rsidP="0092795B">
      <w:pPr>
        <w:pStyle w:val="Code"/>
        <w:rPr>
          <w:highlight w:val="white"/>
        </w:rPr>
      </w:pPr>
      <w:r w:rsidRPr="00903DBA">
        <w:rPr>
          <w:highlight w:val="white"/>
        </w:rPr>
        <w:t xml:space="preserve">  public class Assert {</w:t>
      </w:r>
    </w:p>
    <w:p w14:paraId="68C56588" w14:textId="77777777" w:rsidR="0092795B" w:rsidRPr="00903DBA" w:rsidRDefault="0092795B" w:rsidP="0092795B">
      <w:pPr>
        <w:pStyle w:val="Code"/>
        <w:rPr>
          <w:highlight w:val="white"/>
        </w:rPr>
      </w:pPr>
      <w:r w:rsidRPr="00903DBA">
        <w:rPr>
          <w:highlight w:val="white"/>
        </w:rPr>
        <w:t xml:space="preserve">    public static void ErrorXXX(bool test) {</w:t>
      </w:r>
    </w:p>
    <w:p w14:paraId="77D51454" w14:textId="77777777" w:rsidR="0092795B" w:rsidRPr="00903DBA" w:rsidRDefault="0092795B" w:rsidP="0092795B">
      <w:pPr>
        <w:pStyle w:val="Code"/>
        <w:rPr>
          <w:highlight w:val="white"/>
        </w:rPr>
      </w:pPr>
      <w:r w:rsidRPr="00903DBA">
        <w:rPr>
          <w:highlight w:val="white"/>
        </w:rPr>
        <w:t xml:space="preserve">      if (!test) {</w:t>
      </w:r>
    </w:p>
    <w:p w14:paraId="4479D95F" w14:textId="77777777" w:rsidR="0092795B" w:rsidRPr="00903DBA" w:rsidRDefault="0092795B" w:rsidP="0092795B">
      <w:pPr>
        <w:pStyle w:val="Code"/>
        <w:rPr>
          <w:highlight w:val="white"/>
        </w:rPr>
      </w:pPr>
      <w:r w:rsidRPr="00903DBA">
        <w:rPr>
          <w:highlight w:val="white"/>
        </w:rPr>
        <w:t xml:space="preserve">        Error(null, null);</w:t>
      </w:r>
    </w:p>
    <w:p w14:paraId="1194D8EC" w14:textId="77777777" w:rsidR="0092795B" w:rsidRPr="00903DBA" w:rsidRDefault="0092795B" w:rsidP="0092795B">
      <w:pPr>
        <w:pStyle w:val="Code"/>
        <w:rPr>
          <w:highlight w:val="white"/>
        </w:rPr>
      </w:pPr>
      <w:r w:rsidRPr="00903DBA">
        <w:rPr>
          <w:highlight w:val="white"/>
        </w:rPr>
        <w:t xml:space="preserve">      }</w:t>
      </w:r>
    </w:p>
    <w:p w14:paraId="16528D2F" w14:textId="77777777" w:rsidR="0092795B" w:rsidRPr="00903DBA" w:rsidRDefault="0092795B" w:rsidP="0092795B">
      <w:pPr>
        <w:pStyle w:val="Code"/>
        <w:rPr>
          <w:highlight w:val="white"/>
        </w:rPr>
      </w:pPr>
      <w:r w:rsidRPr="00903DBA">
        <w:rPr>
          <w:highlight w:val="white"/>
        </w:rPr>
        <w:t xml:space="preserve">    }</w:t>
      </w:r>
    </w:p>
    <w:p w14:paraId="77FF076F" w14:textId="77777777" w:rsidR="0092795B" w:rsidRPr="00903DBA" w:rsidRDefault="0092795B" w:rsidP="0092795B">
      <w:pPr>
        <w:pStyle w:val="Code"/>
        <w:rPr>
          <w:highlight w:val="white"/>
        </w:rPr>
      </w:pPr>
      <w:r w:rsidRPr="00903DBA">
        <w:rPr>
          <w:highlight w:val="white"/>
        </w:rPr>
        <w:t xml:space="preserve">  </w:t>
      </w:r>
    </w:p>
    <w:p w14:paraId="0DCD127B" w14:textId="77777777" w:rsidR="0092795B" w:rsidRPr="00903DBA" w:rsidRDefault="0092795B" w:rsidP="0092795B">
      <w:pPr>
        <w:pStyle w:val="Code"/>
        <w:rPr>
          <w:highlight w:val="white"/>
        </w:rPr>
      </w:pPr>
      <w:r w:rsidRPr="00903DBA">
        <w:rPr>
          <w:highlight w:val="white"/>
        </w:rPr>
        <w:t xml:space="preserve">    public static void Error(string message) {</w:t>
      </w:r>
    </w:p>
    <w:p w14:paraId="0F4AB48E" w14:textId="77777777" w:rsidR="0092795B" w:rsidRPr="00903DBA" w:rsidRDefault="0092795B" w:rsidP="0092795B">
      <w:pPr>
        <w:pStyle w:val="Code"/>
        <w:rPr>
          <w:highlight w:val="white"/>
        </w:rPr>
      </w:pPr>
      <w:r w:rsidRPr="00903DBA">
        <w:rPr>
          <w:highlight w:val="white"/>
        </w:rPr>
        <w:t xml:space="preserve">      Error(message,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77777777" w:rsidR="0092795B" w:rsidRPr="00903DBA" w:rsidRDefault="0092795B" w:rsidP="0092795B">
      <w:pPr>
        <w:pStyle w:val="Code"/>
        <w:rPr>
          <w:highlight w:val="white"/>
        </w:rPr>
      </w:pPr>
      <w:r w:rsidRPr="00903DBA">
        <w:rPr>
          <w:highlight w:val="white"/>
        </w:rPr>
        <w:t xml:space="preserve">    public static void Error(bool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777777" w:rsidR="0092795B" w:rsidRPr="00903DBA" w:rsidRDefault="0092795B" w:rsidP="0092795B">
      <w:pPr>
        <w:pStyle w:val="Code"/>
        <w:rPr>
          <w:highlight w:val="white"/>
        </w:rPr>
      </w:pPr>
      <w:r w:rsidRPr="00903DBA">
        <w:rPr>
          <w:highlight w:val="white"/>
        </w:rPr>
        <w:t xml:space="preserve">        Error(message,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77777777" w:rsidR="0092795B" w:rsidRPr="00903DBA" w:rsidRDefault="0092795B" w:rsidP="0092795B">
      <w:pPr>
        <w:pStyle w:val="Code"/>
        <w:rPr>
          <w:highlight w:val="white"/>
        </w:rPr>
      </w:pPr>
      <w:r w:rsidRPr="00903DBA">
        <w:rPr>
          <w:highlight w:val="white"/>
        </w:rPr>
        <w:t xml:space="preserve">    public static void Error(object value, Message message) {</w:t>
      </w:r>
    </w:p>
    <w:p w14:paraId="420BC248" w14:textId="77777777" w:rsidR="0092795B" w:rsidRPr="00903DBA" w:rsidRDefault="0092795B" w:rsidP="0092795B">
      <w:pPr>
        <w:pStyle w:val="Code"/>
        <w:rPr>
          <w:highlight w:val="white"/>
        </w:rPr>
      </w:pPr>
      <w:r w:rsidRPr="00903DBA">
        <w:rPr>
          <w:highlight w:val="white"/>
        </w:rPr>
        <w:t xml:space="preserve">      Error(false,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77777777" w:rsidR="0092795B" w:rsidRPr="00903DBA" w:rsidRDefault="0092795B" w:rsidP="0092795B">
      <w:pPr>
        <w:pStyle w:val="Code"/>
        <w:rPr>
          <w:highlight w:val="white"/>
        </w:rPr>
      </w:pPr>
      <w:r w:rsidRPr="00903DBA">
        <w:rPr>
          <w:highlight w:val="white"/>
        </w:rPr>
        <w:t xml:space="preserve">    public static void Error(bool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77777777" w:rsidR="0092795B" w:rsidRPr="00903DBA" w:rsidRDefault="0092795B" w:rsidP="0092795B">
      <w:pPr>
        <w:pStyle w:val="Code"/>
        <w:rPr>
          <w:highlight w:val="white"/>
        </w:rPr>
      </w:pPr>
      <w:r w:rsidRPr="00903DBA">
        <w:rPr>
          <w:highlight w:val="white"/>
        </w:rPr>
        <w:t xml:space="preserve">        Error(message,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77777777" w:rsidR="0092795B" w:rsidRPr="00903DBA" w:rsidRDefault="0092795B" w:rsidP="0092795B">
      <w:pPr>
        <w:pStyle w:val="Code"/>
        <w:rPr>
          <w:highlight w:val="white"/>
        </w:rPr>
      </w:pPr>
      <w:r w:rsidRPr="00903DBA">
        <w:rPr>
          <w:highlight w:val="white"/>
        </w:rPr>
        <w:t xml:space="preserve">    public static void Error(Message message) {</w:t>
      </w:r>
    </w:p>
    <w:p w14:paraId="44AF0CA9" w14:textId="77777777" w:rsidR="0092795B" w:rsidRPr="00903DBA" w:rsidRDefault="0092795B" w:rsidP="0092795B">
      <w:pPr>
        <w:pStyle w:val="Code"/>
        <w:rPr>
          <w:highlight w:val="white"/>
        </w:rPr>
      </w:pPr>
      <w:r w:rsidRPr="00903DBA">
        <w:rPr>
          <w:highlight w:val="white"/>
        </w:rPr>
        <w:t xml:space="preserve">      Error(message,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77777777" w:rsidR="0092795B" w:rsidRPr="00903DBA" w:rsidRDefault="0092795B" w:rsidP="0092795B">
      <w:pPr>
        <w:pStyle w:val="Code"/>
        <w:rPr>
          <w:highlight w:val="white"/>
        </w:rPr>
      </w:pPr>
      <w:r w:rsidRPr="00903DBA">
        <w:rPr>
          <w:highlight w:val="white"/>
        </w:rPr>
        <w:t xml:space="preserve">    private static void Error(Message message, string text) {</w:t>
      </w:r>
    </w:p>
    <w:p w14:paraId="7BEC7CCF" w14:textId="77777777" w:rsidR="0092795B" w:rsidRPr="00903DBA" w:rsidRDefault="0092795B" w:rsidP="0092795B">
      <w:pPr>
        <w:pStyle w:val="Code"/>
        <w:rPr>
          <w:highlight w:val="white"/>
        </w:rPr>
      </w:pPr>
      <w:r w:rsidRPr="00903DBA">
        <w:rPr>
          <w:highlight w:val="white"/>
        </w:rPr>
        <w:t xml:space="preserve">      Error(Enum.GetName(typeof(Message), message).</w:t>
      </w:r>
    </w:p>
    <w:p w14:paraId="3A7D1B38" w14:textId="77777777" w:rsidR="0092795B" w:rsidRPr="00903DBA" w:rsidRDefault="0092795B" w:rsidP="0092795B">
      <w:pPr>
        <w:pStyle w:val="Code"/>
        <w:rPr>
          <w:highlight w:val="white"/>
        </w:rPr>
      </w:pPr>
      <w:r w:rsidRPr="00903DBA">
        <w:rPr>
          <w:highlight w:val="white"/>
        </w:rPr>
        <w:t xml:space="preserve">            Replace("___", ",").Replace("__", "-").</w:t>
      </w:r>
    </w:p>
    <w:p w14:paraId="6C89FD4C" w14:textId="77777777" w:rsidR="0092795B" w:rsidRPr="00903DBA" w:rsidRDefault="0092795B" w:rsidP="0092795B">
      <w:pPr>
        <w:pStyle w:val="Code"/>
        <w:rPr>
          <w:highlight w:val="white"/>
        </w:rPr>
      </w:pPr>
      <w:r w:rsidRPr="00903DBA">
        <w:rPr>
          <w:highlight w:val="white"/>
        </w:rPr>
        <w:lastRenderedPageBreak/>
        <w:t xml:space="preserve">            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77777777" w:rsidR="0092795B" w:rsidRPr="00903DBA" w:rsidRDefault="0092795B" w:rsidP="0092795B">
      <w:pPr>
        <w:pStyle w:val="Code"/>
        <w:rPr>
          <w:highlight w:val="white"/>
        </w:rPr>
      </w:pPr>
      <w:r w:rsidRPr="00903DBA">
        <w:rPr>
          <w:highlight w:val="white"/>
        </w:rPr>
        <w:t xml:space="preserve">    private static void Error(string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61A61560" w14:textId="77777777" w:rsidR="0092795B" w:rsidRPr="00903DBA" w:rsidRDefault="0092795B" w:rsidP="0092795B">
      <w:pPr>
        <w:pStyle w:val="Code"/>
        <w:rPr>
          <w:highlight w:val="white"/>
        </w:rPr>
      </w:pPr>
      <w:r w:rsidRPr="00903DBA">
        <w:rPr>
          <w:highlight w:val="white"/>
        </w:rPr>
        <w:t xml:space="preserve">    }</w:t>
      </w:r>
    </w:p>
    <w:p w14:paraId="3B8EEA27" w14:textId="77777777" w:rsidR="0092795B" w:rsidRPr="00903DBA" w:rsidRDefault="0092795B" w:rsidP="0092795B">
      <w:pPr>
        <w:pStyle w:val="Code"/>
        <w:rPr>
          <w:highlight w:val="white"/>
        </w:rPr>
      </w:pP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4D26F5DA" w:rsidR="005E7D2C" w:rsidRPr="00903DBA" w:rsidRDefault="005E7D2C" w:rsidP="005E7D2C">
      <w:pPr>
        <w:pStyle w:val="CodeHeader"/>
      </w:pPr>
      <w:proofErr w:type="spellStart"/>
      <w:r w:rsidRPr="00903DBA">
        <w:t>Message.cs</w:t>
      </w:r>
      <w:proofErr w:type="spellEnd"/>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164F729" w14:textId="77777777"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lastRenderedPageBreak/>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77777777" w:rsidR="002538D4" w:rsidRPr="00903DBA" w:rsidRDefault="002538D4" w:rsidP="002538D4">
      <w:pPr>
        <w:pStyle w:val="Code"/>
        <w:rPr>
          <w:highlight w:val="white"/>
        </w:rPr>
      </w:pPr>
      <w:r w:rsidRPr="00903DBA">
        <w:rPr>
          <w:highlight w:val="white"/>
        </w:rPr>
        <w:t xml:space="preserve">    Undefined_parameter_in_old__style_function_definitializerion,</w:t>
      </w:r>
    </w:p>
    <w:p w14:paraId="0FC743B9" w14:textId="77777777" w:rsidR="002538D4" w:rsidRPr="00903DBA" w:rsidRDefault="002538D4" w:rsidP="002538D4">
      <w:pPr>
        <w:pStyle w:val="Code"/>
        <w:rPr>
          <w:highlight w:val="white"/>
        </w:rPr>
      </w:pPr>
      <w:r w:rsidRPr="00903DBA">
        <w:rPr>
          <w:highlight w:val="white"/>
        </w:rPr>
        <w:t xml:space="preserve">    Unmatched_number_of_parameters_in_old__style_function_definitializerion,</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77777777" w:rsidR="002538D4" w:rsidRPr="00903DBA" w:rsidRDefault="002538D4" w:rsidP="002538D4">
      <w:pPr>
        <w:pStyle w:val="Code"/>
        <w:rPr>
          <w:highlight w:val="white"/>
        </w:rPr>
      </w:pPr>
      <w:r w:rsidRPr="00903DBA">
        <w:rPr>
          <w:highlight w:val="white"/>
        </w:rPr>
        <w:t xml:space="preserve">    Struct_or_union_field_cannot_be_initialized,</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77777777" w:rsidR="002538D4" w:rsidRPr="00903DBA" w:rsidRDefault="002538D4" w:rsidP="002538D4">
      <w:pPr>
        <w:pStyle w:val="Code"/>
        <w:rPr>
          <w:highlight w:val="white"/>
        </w:rPr>
      </w:pPr>
      <w:r w:rsidRPr="00903DBA">
        <w:rPr>
          <w:highlight w:val="white"/>
        </w:rPr>
        <w:t xml:space="preserve">    Unnamed_function_definitializerion,</w:t>
      </w:r>
    </w:p>
    <w:p w14:paraId="25A4E6E9" w14:textId="77777777" w:rsidR="002538D4" w:rsidRPr="00903DBA" w:rsidRDefault="002538D4" w:rsidP="002538D4">
      <w:pPr>
        <w:pStyle w:val="Code"/>
        <w:rPr>
          <w:highlight w:val="white"/>
        </w:rPr>
      </w:pPr>
      <w:r w:rsidRPr="00903DBA">
        <w:rPr>
          <w:highlight w:val="white"/>
        </w:rPr>
        <w:t xml:space="preserve">    New_and_old_style_mixed_function_definitializerion,</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67EC836F" w14:textId="77777777" w:rsidR="002538D4" w:rsidRPr="00903DBA" w:rsidRDefault="002538D4" w:rsidP="002538D4">
      <w:pPr>
        <w:pStyle w:val="Code"/>
        <w:rPr>
          <w:highlight w:val="white"/>
        </w:rPr>
      </w:pPr>
      <w:r w:rsidRPr="00903DBA">
        <w:rPr>
          <w:highlight w:val="white"/>
        </w:rPr>
        <w:t xml:space="preserve">    Only_auto_or_register_storage_allowed_in_struct_or_union,</w:t>
      </w:r>
    </w:p>
    <w:p w14:paraId="777B1795" w14:textId="77777777" w:rsidR="002538D4" w:rsidRPr="00903DBA" w:rsidRDefault="002538D4" w:rsidP="002538D4">
      <w:pPr>
        <w:pStyle w:val="Code"/>
        <w:rPr>
          <w:highlight w:val="white"/>
        </w:rPr>
      </w:pPr>
      <w:r w:rsidRPr="00903DBA">
        <w:rPr>
          <w:highlight w:val="white"/>
        </w:rPr>
        <w:t xml:space="preserve">    Non__integral_bits_expression,</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lastRenderedPageBreak/>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77777777" w:rsidR="002538D4" w:rsidRPr="00903DBA" w:rsidRDefault="002538D4" w:rsidP="002538D4">
      <w:pPr>
        <w:pStyle w:val="Code"/>
        <w:rPr>
          <w:highlight w:val="white"/>
        </w:rPr>
      </w:pPr>
      <w:r w:rsidRPr="00903DBA">
        <w:rPr>
          <w:highlight w:val="white"/>
        </w:rPr>
        <w:t xml:space="preserve">    Non__arithmetic_expression,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7777777" w:rsidR="002538D4" w:rsidRPr="00903DBA" w:rsidRDefault="002538D4" w:rsidP="002538D4">
      <w:pPr>
        <w:pStyle w:val="Code"/>
        <w:rPr>
          <w:highlight w:val="white"/>
        </w:rPr>
      </w:pPr>
      <w:r w:rsidRPr="00903DBA">
        <w:rPr>
          <w:highlight w:val="white"/>
        </w:rPr>
        <w:lastRenderedPageBreak/>
        <w:t xml:space="preserve">    Invalid_macro_definitializerion,</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77777777" w:rsidR="002538D4" w:rsidRPr="00903DBA" w:rsidRDefault="002538D4" w:rsidP="002538D4">
      <w:pPr>
        <w:pStyle w:val="Code"/>
        <w:rPr>
          <w:highlight w:val="white"/>
        </w:rPr>
      </w:pPr>
      <w:r w:rsidRPr="00903DBA">
        <w:rPr>
          <w:highlight w:val="white"/>
        </w:rPr>
        <w:t xml:space="preserve">    Invalid_macro_redefinitializerion,</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51F800A5" w14:textId="77777777" w:rsidR="005E7D2C" w:rsidRPr="00903DBA" w:rsidRDefault="005E7D2C" w:rsidP="0060539D">
      <w:pPr>
        <w:pStyle w:val="Appendix2"/>
      </w:pPr>
      <w:bookmarkStart w:id="639" w:name="_Toc59126338"/>
      <w:r w:rsidRPr="00903DBA">
        <w:t>Container Classes</w:t>
      </w:r>
      <w:bookmarkEnd w:id="639"/>
    </w:p>
    <w:p w14:paraId="323D94FB" w14:textId="427D18BA" w:rsidR="005E7D2C" w:rsidRPr="00903DBA" w:rsidRDefault="005E7D2C" w:rsidP="005E7D2C">
      <w:r w:rsidRPr="00903DBA">
        <w:t>C# has a large class library holding many container classes. However, there are no classes for pairs</w:t>
      </w:r>
      <w:r w:rsidR="004037D9" w:rsidRPr="00903DBA">
        <w:t xml:space="preserve"> or</w:t>
      </w:r>
      <w:r w:rsidRPr="00903DBA">
        <w:t xml:space="preserve"> </w:t>
      </w:r>
      <w:proofErr w:type="spellStart"/>
      <w:r w:rsidR="00E21A59" w:rsidRPr="00903DBA">
        <w:t>ifElseChain</w:t>
      </w:r>
      <w:r w:rsidRPr="00903DBA">
        <w:t>s</w:t>
      </w:r>
      <w:proofErr w:type="spellEnd"/>
      <w:r w:rsidRPr="00903DBA">
        <w:t xml:space="preserve"> or.</w:t>
      </w:r>
    </w:p>
    <w:p w14:paraId="7F892F41" w14:textId="77777777" w:rsidR="005E7D2C" w:rsidRPr="00903DBA" w:rsidRDefault="005E7D2C" w:rsidP="0060539D">
      <w:pPr>
        <w:pStyle w:val="Appendix3"/>
      </w:pPr>
      <w:bookmarkStart w:id="640" w:name="_Toc59126339"/>
      <w:r w:rsidRPr="00903DBA">
        <w:t>Ordered Pair</w:t>
      </w:r>
      <w:bookmarkEnd w:id="640"/>
    </w:p>
    <w:p w14:paraId="4CE6DB28" w14:textId="77777777" w:rsidR="005E7D2C" w:rsidRPr="00903DBA" w:rsidRDefault="005E7D2C" w:rsidP="005E7D2C">
      <w:r w:rsidRPr="00903DBA">
        <w:t xml:space="preserve">In the preprocessor (and in several other classes in the following chapters) we also need the auxiliary class </w:t>
      </w:r>
      <w:r w:rsidRPr="00903DBA">
        <w:rPr>
          <w:rStyle w:val="CodeInText"/>
        </w:rPr>
        <w:t>Pair</w:t>
      </w:r>
      <w:r w:rsidRPr="00903DBA">
        <w:t>.</w:t>
      </w:r>
    </w:p>
    <w:p w14:paraId="4F7261D3" w14:textId="77777777" w:rsidR="005E7D2C" w:rsidRPr="00903DBA" w:rsidRDefault="005E7D2C" w:rsidP="005E7D2C">
      <w:pPr>
        <w:pStyle w:val="CodeHeader"/>
      </w:pPr>
      <w:proofErr w:type="spellStart"/>
      <w:r w:rsidRPr="00903DBA">
        <w:t>Pair.cs</w:t>
      </w:r>
      <w:proofErr w:type="spellEnd"/>
    </w:p>
    <w:p w14:paraId="721FC2C0" w14:textId="77777777" w:rsidR="005E7D2C" w:rsidRPr="00903DBA" w:rsidRDefault="005E7D2C" w:rsidP="005E7D2C">
      <w:pPr>
        <w:pStyle w:val="Code"/>
        <w:rPr>
          <w:highlight w:val="white"/>
        </w:rPr>
      </w:pPr>
      <w:r w:rsidRPr="00903DBA">
        <w:rPr>
          <w:highlight w:val="white"/>
        </w:rPr>
        <w:t>namespace CCompiler {</w:t>
      </w:r>
    </w:p>
    <w:p w14:paraId="477F3D8E" w14:textId="77777777" w:rsidR="005E7D2C" w:rsidRPr="00903DBA" w:rsidRDefault="005E7D2C" w:rsidP="005E7D2C">
      <w:pPr>
        <w:pStyle w:val="Code"/>
        <w:rPr>
          <w:highlight w:val="white"/>
        </w:rPr>
      </w:pPr>
      <w:r w:rsidRPr="00903DBA">
        <w:rPr>
          <w:highlight w:val="white"/>
        </w:rPr>
        <w:t xml:space="preserve">  public class Pair&lt;FirstType,SecondType&gt; {</w:t>
      </w:r>
    </w:p>
    <w:p w14:paraId="77694986" w14:textId="77777777" w:rsidR="005E7D2C" w:rsidRPr="00903DBA" w:rsidRDefault="005E7D2C" w:rsidP="005E7D2C">
      <w:pPr>
        <w:pStyle w:val="Code"/>
        <w:rPr>
          <w:highlight w:val="white"/>
        </w:rPr>
      </w:pPr>
      <w:r w:rsidRPr="00903DBA">
        <w:rPr>
          <w:highlight w:val="white"/>
        </w:rPr>
        <w:t xml:space="preserve">    private FirstType m_first;</w:t>
      </w:r>
    </w:p>
    <w:p w14:paraId="1D368AD3" w14:textId="77777777" w:rsidR="005E7D2C" w:rsidRPr="00903DBA" w:rsidRDefault="005E7D2C" w:rsidP="005E7D2C">
      <w:pPr>
        <w:pStyle w:val="Code"/>
        <w:rPr>
          <w:highlight w:val="white"/>
        </w:rPr>
      </w:pPr>
      <w:r w:rsidRPr="00903DBA">
        <w:rPr>
          <w:highlight w:val="white"/>
        </w:rPr>
        <w:t xml:space="preserve">    private SecondType m_second;</w:t>
      </w:r>
    </w:p>
    <w:p w14:paraId="50787EEB" w14:textId="77777777" w:rsidR="005E7D2C" w:rsidRPr="00903DBA" w:rsidRDefault="005E7D2C" w:rsidP="005E7D2C">
      <w:pPr>
        <w:pStyle w:val="Code"/>
        <w:rPr>
          <w:highlight w:val="white"/>
        </w:rPr>
      </w:pPr>
    </w:p>
    <w:p w14:paraId="39A9D50A" w14:textId="77777777" w:rsidR="005E7D2C" w:rsidRPr="00903DBA" w:rsidRDefault="005E7D2C" w:rsidP="005E7D2C">
      <w:pPr>
        <w:pStyle w:val="Code"/>
        <w:rPr>
          <w:highlight w:val="white"/>
        </w:rPr>
      </w:pPr>
      <w:r w:rsidRPr="00903DBA">
        <w:rPr>
          <w:highlight w:val="white"/>
        </w:rPr>
        <w:t xml:space="preserve">    public Pair(FirstType first, SecondType second) {</w:t>
      </w:r>
    </w:p>
    <w:p w14:paraId="435EA80A" w14:textId="77777777" w:rsidR="005E7D2C" w:rsidRPr="00903DBA" w:rsidRDefault="005E7D2C" w:rsidP="005E7D2C">
      <w:pPr>
        <w:pStyle w:val="Code"/>
        <w:rPr>
          <w:highlight w:val="white"/>
        </w:rPr>
      </w:pPr>
      <w:r w:rsidRPr="00903DBA">
        <w:rPr>
          <w:highlight w:val="white"/>
        </w:rPr>
        <w:t xml:space="preserve">      m_first = first;</w:t>
      </w:r>
    </w:p>
    <w:p w14:paraId="21616572" w14:textId="77777777" w:rsidR="005E7D2C" w:rsidRPr="00903DBA" w:rsidRDefault="005E7D2C" w:rsidP="005E7D2C">
      <w:pPr>
        <w:pStyle w:val="Code"/>
        <w:rPr>
          <w:highlight w:val="white"/>
        </w:rPr>
      </w:pPr>
      <w:r w:rsidRPr="00903DBA">
        <w:rPr>
          <w:highlight w:val="white"/>
        </w:rPr>
        <w:t xml:space="preserve">      m_second = second;</w:t>
      </w:r>
    </w:p>
    <w:p w14:paraId="307D89C7" w14:textId="77777777" w:rsidR="005E7D2C" w:rsidRPr="00903DBA" w:rsidRDefault="005E7D2C" w:rsidP="005E7D2C">
      <w:pPr>
        <w:pStyle w:val="Code"/>
        <w:rPr>
          <w:highlight w:val="white"/>
        </w:rPr>
      </w:pPr>
      <w:r w:rsidRPr="00903DBA">
        <w:rPr>
          <w:highlight w:val="white"/>
        </w:rPr>
        <w:t xml:space="preserve">    }</w:t>
      </w:r>
    </w:p>
    <w:p w14:paraId="5B1B5615" w14:textId="77777777" w:rsidR="005E7D2C" w:rsidRPr="00903DBA" w:rsidRDefault="005E7D2C" w:rsidP="005E7D2C">
      <w:pPr>
        <w:pStyle w:val="Code"/>
        <w:rPr>
          <w:highlight w:val="white"/>
        </w:rPr>
      </w:pPr>
    </w:p>
    <w:p w14:paraId="42C245B6" w14:textId="77777777" w:rsidR="005E7D2C" w:rsidRPr="00903DBA" w:rsidRDefault="005E7D2C" w:rsidP="005E7D2C">
      <w:pPr>
        <w:pStyle w:val="Code"/>
        <w:rPr>
          <w:highlight w:val="white"/>
        </w:rPr>
      </w:pPr>
      <w:r w:rsidRPr="00903DBA">
        <w:rPr>
          <w:highlight w:val="white"/>
        </w:rPr>
        <w:t xml:space="preserve">    public FirstType First {</w:t>
      </w:r>
    </w:p>
    <w:p w14:paraId="31F9280A" w14:textId="77777777" w:rsidR="005E7D2C" w:rsidRPr="00903DBA" w:rsidRDefault="005E7D2C" w:rsidP="005E7D2C">
      <w:pPr>
        <w:pStyle w:val="Code"/>
        <w:rPr>
          <w:highlight w:val="white"/>
        </w:rPr>
      </w:pPr>
      <w:r w:rsidRPr="00903DBA">
        <w:rPr>
          <w:highlight w:val="white"/>
        </w:rPr>
        <w:lastRenderedPageBreak/>
        <w:t xml:space="preserve">      get { return m_first; }</w:t>
      </w:r>
    </w:p>
    <w:p w14:paraId="3E81E811" w14:textId="77777777" w:rsidR="005E7D2C" w:rsidRPr="00903DBA" w:rsidRDefault="005E7D2C" w:rsidP="005E7D2C">
      <w:pPr>
        <w:pStyle w:val="Code"/>
        <w:rPr>
          <w:highlight w:val="white"/>
        </w:rPr>
      </w:pPr>
      <w:r w:rsidRPr="00903DBA">
        <w:rPr>
          <w:highlight w:val="white"/>
        </w:rPr>
        <w:t xml:space="preserve">      set { m_first = value; }</w:t>
      </w:r>
    </w:p>
    <w:p w14:paraId="18B0A540" w14:textId="77777777" w:rsidR="005E7D2C" w:rsidRPr="00903DBA" w:rsidRDefault="005E7D2C" w:rsidP="005E7D2C">
      <w:pPr>
        <w:pStyle w:val="Code"/>
        <w:rPr>
          <w:highlight w:val="white"/>
        </w:rPr>
      </w:pPr>
      <w:r w:rsidRPr="00903DBA">
        <w:rPr>
          <w:highlight w:val="white"/>
        </w:rPr>
        <w:t xml:space="preserve">    }</w:t>
      </w:r>
    </w:p>
    <w:p w14:paraId="4BC05041" w14:textId="77777777" w:rsidR="005E7D2C" w:rsidRPr="00903DBA" w:rsidRDefault="005E7D2C" w:rsidP="005E7D2C">
      <w:pPr>
        <w:pStyle w:val="Code"/>
        <w:rPr>
          <w:highlight w:val="white"/>
        </w:rPr>
      </w:pPr>
    </w:p>
    <w:p w14:paraId="2BD3BCCF" w14:textId="77777777" w:rsidR="005E7D2C" w:rsidRPr="00903DBA" w:rsidRDefault="005E7D2C" w:rsidP="005E7D2C">
      <w:pPr>
        <w:pStyle w:val="Code"/>
        <w:rPr>
          <w:highlight w:val="white"/>
        </w:rPr>
      </w:pPr>
      <w:r w:rsidRPr="00903DBA">
        <w:rPr>
          <w:highlight w:val="white"/>
        </w:rPr>
        <w:t xml:space="preserve">    public SecondType Second {</w:t>
      </w:r>
    </w:p>
    <w:p w14:paraId="74FF19F4" w14:textId="77777777" w:rsidR="005E7D2C" w:rsidRPr="00903DBA" w:rsidRDefault="005E7D2C" w:rsidP="005E7D2C">
      <w:pPr>
        <w:pStyle w:val="Code"/>
        <w:rPr>
          <w:highlight w:val="white"/>
        </w:rPr>
      </w:pPr>
      <w:r w:rsidRPr="00903DBA">
        <w:rPr>
          <w:highlight w:val="white"/>
        </w:rPr>
        <w:t xml:space="preserve">      get { return m_second; }</w:t>
      </w:r>
    </w:p>
    <w:p w14:paraId="79938DCA" w14:textId="77777777" w:rsidR="005E7D2C" w:rsidRPr="00903DBA" w:rsidRDefault="005E7D2C" w:rsidP="005E7D2C">
      <w:pPr>
        <w:pStyle w:val="Code"/>
        <w:rPr>
          <w:highlight w:val="white"/>
        </w:rPr>
      </w:pPr>
      <w:r w:rsidRPr="00903DBA">
        <w:rPr>
          <w:highlight w:val="white"/>
        </w:rPr>
        <w:t xml:space="preserve">      set { m_second = value; }</w:t>
      </w:r>
    </w:p>
    <w:p w14:paraId="2CB36ACE" w14:textId="77777777" w:rsidR="005E7D2C" w:rsidRPr="00903DBA" w:rsidRDefault="005E7D2C" w:rsidP="005E7D2C">
      <w:pPr>
        <w:pStyle w:val="Code"/>
        <w:rPr>
          <w:highlight w:val="white"/>
        </w:rPr>
      </w:pPr>
      <w:r w:rsidRPr="00903DBA">
        <w:rPr>
          <w:highlight w:val="white"/>
        </w:rPr>
        <w:t xml:space="preserve">    }</w:t>
      </w:r>
    </w:p>
    <w:p w14:paraId="7A153461" w14:textId="77777777" w:rsidR="005E7D2C" w:rsidRPr="00903DBA" w:rsidRDefault="005E7D2C" w:rsidP="005E7D2C">
      <w:pPr>
        <w:pStyle w:val="Code"/>
        <w:rPr>
          <w:highlight w:val="white"/>
        </w:rPr>
      </w:pPr>
    </w:p>
    <w:p w14:paraId="1A875B63" w14:textId="77777777" w:rsidR="005E7D2C" w:rsidRPr="00903DBA" w:rsidRDefault="005E7D2C" w:rsidP="005E7D2C">
      <w:pPr>
        <w:pStyle w:val="Code"/>
        <w:rPr>
          <w:highlight w:val="white"/>
        </w:rPr>
      </w:pPr>
      <w:r w:rsidRPr="00903DBA">
        <w:rPr>
          <w:highlight w:val="white"/>
        </w:rPr>
        <w:t xml:space="preserve">    public override int GetHashCode() {</w:t>
      </w:r>
    </w:p>
    <w:p w14:paraId="55C9990A" w14:textId="77777777" w:rsidR="005E7D2C" w:rsidRPr="00903DBA" w:rsidRDefault="005E7D2C" w:rsidP="005E7D2C">
      <w:pPr>
        <w:pStyle w:val="Code"/>
        <w:rPr>
          <w:highlight w:val="white"/>
        </w:rPr>
      </w:pPr>
      <w:r w:rsidRPr="00903DBA">
        <w:rPr>
          <w:highlight w:val="white"/>
        </w:rPr>
        <w:t xml:space="preserve">      return m_first.GetHashCode() + m_second.GetHashCode();</w:t>
      </w:r>
    </w:p>
    <w:p w14:paraId="3200F7B0" w14:textId="77777777" w:rsidR="005E7D2C" w:rsidRPr="00903DBA" w:rsidRDefault="005E7D2C" w:rsidP="005E7D2C">
      <w:pPr>
        <w:pStyle w:val="Code"/>
        <w:rPr>
          <w:highlight w:val="white"/>
        </w:rPr>
      </w:pPr>
      <w:r w:rsidRPr="00903DBA">
        <w:rPr>
          <w:highlight w:val="white"/>
        </w:rPr>
        <w:t xml:space="preserve">    }</w:t>
      </w:r>
    </w:p>
    <w:p w14:paraId="6A2AF9B8" w14:textId="77777777" w:rsidR="005E7D2C" w:rsidRPr="00903DBA" w:rsidRDefault="005E7D2C" w:rsidP="005E7D2C">
      <w:pPr>
        <w:pStyle w:val="Code"/>
        <w:rPr>
          <w:highlight w:val="white"/>
        </w:rPr>
      </w:pPr>
    </w:p>
    <w:p w14:paraId="0DBAFF6F" w14:textId="77777777" w:rsidR="005E7D2C" w:rsidRPr="00903DBA" w:rsidRDefault="005E7D2C" w:rsidP="005E7D2C">
      <w:pPr>
        <w:pStyle w:val="Code"/>
        <w:rPr>
          <w:highlight w:val="white"/>
        </w:rPr>
      </w:pPr>
      <w:r w:rsidRPr="00903DBA">
        <w:rPr>
          <w:highlight w:val="white"/>
        </w:rPr>
        <w:t xml:space="preserve">    public override bool Equals(object obj) {</w:t>
      </w:r>
    </w:p>
    <w:p w14:paraId="59E5F4E7" w14:textId="77777777" w:rsidR="005E7D2C" w:rsidRPr="00903DBA" w:rsidRDefault="005E7D2C" w:rsidP="005E7D2C">
      <w:pPr>
        <w:pStyle w:val="Code"/>
        <w:rPr>
          <w:highlight w:val="white"/>
        </w:rPr>
      </w:pPr>
      <w:r w:rsidRPr="00903DBA">
        <w:rPr>
          <w:highlight w:val="white"/>
        </w:rPr>
        <w:t xml:space="preserve">      if (obj is Pair&lt;FirstType,SecondType&gt;) {</w:t>
      </w:r>
    </w:p>
    <w:p w14:paraId="65F128DE" w14:textId="77777777" w:rsidR="005E7D2C" w:rsidRPr="00903DBA" w:rsidRDefault="005E7D2C" w:rsidP="005E7D2C">
      <w:pPr>
        <w:pStyle w:val="Code"/>
        <w:rPr>
          <w:highlight w:val="white"/>
        </w:rPr>
      </w:pPr>
      <w:r w:rsidRPr="00903DBA">
        <w:rPr>
          <w:highlight w:val="white"/>
        </w:rPr>
        <w:t xml:space="preserve">        Pair&lt;FirstType, SecondType&gt; pair = (Pair&lt;FirstType, SecondType&gt;) obj;</w:t>
      </w:r>
    </w:p>
    <w:p w14:paraId="6FB9BC84" w14:textId="77777777" w:rsidR="005E7D2C" w:rsidRPr="00903DBA" w:rsidRDefault="005E7D2C" w:rsidP="005E7D2C">
      <w:pPr>
        <w:pStyle w:val="Code"/>
        <w:rPr>
          <w:highlight w:val="white"/>
        </w:rPr>
      </w:pPr>
      <w:r w:rsidRPr="00903DBA">
        <w:rPr>
          <w:highlight w:val="white"/>
        </w:rPr>
        <w:t xml:space="preserve">        return m_first.Equals(pair.m_first) &amp;&amp; m_second.Equals(m_second);</w:t>
      </w:r>
    </w:p>
    <w:p w14:paraId="4381F50F" w14:textId="77777777" w:rsidR="005E7D2C" w:rsidRPr="00903DBA" w:rsidRDefault="005E7D2C" w:rsidP="005E7D2C">
      <w:pPr>
        <w:pStyle w:val="Code"/>
        <w:rPr>
          <w:highlight w:val="white"/>
        </w:rPr>
      </w:pPr>
      <w:r w:rsidRPr="00903DBA">
        <w:rPr>
          <w:highlight w:val="white"/>
        </w:rPr>
        <w:t xml:space="preserve">      }</w:t>
      </w:r>
    </w:p>
    <w:p w14:paraId="6BA329DF" w14:textId="77777777" w:rsidR="005E7D2C" w:rsidRPr="00903DBA" w:rsidRDefault="005E7D2C" w:rsidP="005E7D2C">
      <w:pPr>
        <w:pStyle w:val="Code"/>
        <w:rPr>
          <w:highlight w:val="white"/>
        </w:rPr>
      </w:pPr>
      <w:r w:rsidRPr="00903DBA">
        <w:rPr>
          <w:highlight w:val="white"/>
        </w:rPr>
        <w:t xml:space="preserve">    </w:t>
      </w:r>
    </w:p>
    <w:p w14:paraId="6D8A3FA7" w14:textId="77777777" w:rsidR="005E7D2C" w:rsidRPr="00903DBA" w:rsidRDefault="005E7D2C" w:rsidP="005E7D2C">
      <w:pPr>
        <w:pStyle w:val="Code"/>
        <w:rPr>
          <w:highlight w:val="white"/>
        </w:rPr>
      </w:pPr>
      <w:r w:rsidRPr="00903DBA">
        <w:rPr>
          <w:highlight w:val="white"/>
        </w:rPr>
        <w:t xml:space="preserve">      return false;</w:t>
      </w:r>
    </w:p>
    <w:p w14:paraId="6BB8DC61" w14:textId="77777777" w:rsidR="005E7D2C" w:rsidRPr="00903DBA" w:rsidRDefault="005E7D2C" w:rsidP="005E7D2C">
      <w:pPr>
        <w:pStyle w:val="Code"/>
        <w:rPr>
          <w:highlight w:val="white"/>
        </w:rPr>
      </w:pPr>
      <w:r w:rsidRPr="00903DBA">
        <w:rPr>
          <w:highlight w:val="white"/>
        </w:rPr>
        <w:t xml:space="preserve">    }</w:t>
      </w:r>
    </w:p>
    <w:p w14:paraId="2DEB790A" w14:textId="77777777" w:rsidR="005E7D2C" w:rsidRPr="00903DBA" w:rsidRDefault="005E7D2C" w:rsidP="005E7D2C">
      <w:pPr>
        <w:pStyle w:val="Code"/>
        <w:rPr>
          <w:highlight w:val="white"/>
        </w:rPr>
      </w:pPr>
      <w:r w:rsidRPr="00903DBA">
        <w:rPr>
          <w:highlight w:val="white"/>
        </w:rPr>
        <w:t xml:space="preserve">  }</w:t>
      </w:r>
    </w:p>
    <w:p w14:paraId="3D8F3B97" w14:textId="3C5E4254" w:rsidR="005E7D2C" w:rsidRPr="00903DBA" w:rsidRDefault="005E7D2C" w:rsidP="005E7D2C">
      <w:pPr>
        <w:pStyle w:val="Code"/>
      </w:pPr>
      <w:r w:rsidRPr="00903DBA">
        <w:rPr>
          <w:highlight w:val="white"/>
        </w:rPr>
        <w:t>}</w:t>
      </w:r>
    </w:p>
    <w:p w14:paraId="3747FD97" w14:textId="77777777" w:rsidR="005E7D2C" w:rsidRPr="00903DBA" w:rsidRDefault="005E7D2C" w:rsidP="0060539D">
      <w:pPr>
        <w:pStyle w:val="Appendix2"/>
      </w:pPr>
      <w:bookmarkStart w:id="641" w:name="_Toc59126340"/>
      <w:r w:rsidRPr="00903DBA">
        <w:t>Graph</w:t>
      </w:r>
      <w:bookmarkEnd w:id="641"/>
    </w:p>
    <w:p w14:paraId="5FD8620B" w14:textId="77777777" w:rsidR="005E7D2C" w:rsidRPr="00903DBA" w:rsidRDefault="005E7D2C" w:rsidP="005E7D2C">
      <w:r w:rsidRPr="00903DBA">
        <w:t>Graph implements a general unordered graph. It holds of set of vertices and a set of edges.</w:t>
      </w:r>
    </w:p>
    <w:p w14:paraId="0B36382F" w14:textId="77777777" w:rsidR="005E7D2C" w:rsidRPr="00903DBA" w:rsidRDefault="005E7D2C" w:rsidP="005E7D2C">
      <w:pPr>
        <w:pStyle w:val="CodeHeader"/>
      </w:pPr>
      <w:proofErr w:type="spellStart"/>
      <w:r w:rsidRPr="00903DBA">
        <w:t>Graph.cs</w:t>
      </w:r>
      <w:proofErr w:type="spellEnd"/>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903DBA" w:rsidRDefault="005E7D2C" w:rsidP="005E7D2C">
      <w:pPr>
        <w:pStyle w:val="Code"/>
        <w:rPr>
          <w:highlight w:val="white"/>
        </w:rPr>
      </w:pPr>
      <w:r w:rsidRPr="00903DBA">
        <w:rPr>
          <w:highlight w:val="white"/>
        </w:rPr>
        <w:t xml:space="preserve">    private ISet&lt;VertexType&gt; m_vertexSet;</w:t>
      </w:r>
    </w:p>
    <w:p w14:paraId="5361D697" w14:textId="478C5DB4" w:rsidR="005E7D2C" w:rsidRPr="00903DBA" w:rsidRDefault="005E7D2C" w:rsidP="005E7D2C">
      <w:pPr>
        <w:pStyle w:val="Code"/>
        <w:rPr>
          <w:highlight w:val="white"/>
        </w:rPr>
      </w:pPr>
      <w:r w:rsidRPr="00903DBA">
        <w:rPr>
          <w:highlight w:val="white"/>
        </w:rPr>
        <w:t xml:space="preserve">    private ISet&lt;</w:t>
      </w:r>
      <w:r w:rsidR="00300C26" w:rsidRPr="00903DBA">
        <w:rPr>
          <w:highlight w:val="white"/>
        </w:rPr>
        <w:t>Pair</w:t>
      </w:r>
      <w:r w:rsidRPr="00903DBA">
        <w:rPr>
          <w:highlight w:val="white"/>
        </w:rPr>
        <w:t>&lt;VertexType,VertexType&gt;&gt; m_edgeSet;</w:t>
      </w:r>
    </w:p>
    <w:p w14:paraId="6B723805" w14:textId="77777777" w:rsidR="005E7D2C" w:rsidRPr="00903DBA" w:rsidRDefault="005E7D2C" w:rsidP="005E7D2C">
      <w:pPr>
        <w:pStyle w:val="Code"/>
        <w:rPr>
          <w:highlight w:val="white"/>
        </w:rPr>
      </w:pPr>
    </w:p>
    <w:p w14:paraId="17DBF781" w14:textId="77777777" w:rsidR="005E7D2C" w:rsidRPr="00903DBA" w:rsidRDefault="005E7D2C" w:rsidP="005E7D2C">
      <w:pPr>
        <w:pStyle w:val="Code"/>
        <w:rPr>
          <w:highlight w:val="white"/>
        </w:rPr>
      </w:pPr>
      <w:r w:rsidRPr="00903DBA">
        <w:rPr>
          <w:highlight w:val="white"/>
        </w:rPr>
        <w:t xml:space="preserve">    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14D3FD0E"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110A678"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41058839"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3B05D6F2" w:rsidR="005E7D2C" w:rsidRPr="00903DBA" w:rsidRDefault="005E7D2C" w:rsidP="005E7D2C">
      <w:pPr>
        <w:pStyle w:val="Code"/>
        <w:rPr>
          <w:highlight w:val="white"/>
        </w:rPr>
      </w:pPr>
      <w:r w:rsidRPr="00903DBA">
        <w:rPr>
          <w:highlight w:val="white"/>
        </w:rPr>
        <w:lastRenderedPageBreak/>
        <w:t xml:space="preserve">    public ISet&lt;</w:t>
      </w:r>
      <w:r w:rsidR="00300C26" w:rsidRPr="00903DBA">
        <w:rPr>
          <w:highlight w:val="white"/>
        </w:rPr>
        <w:t>Pair</w:t>
      </w:r>
      <w:r w:rsidRPr="00903DBA">
        <w:rPr>
          <w:highlight w:val="white"/>
        </w:rPr>
        <w:t>&lt;VertexType,VertexType&gt;&gt;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77777777" w:rsidR="005E7D2C" w:rsidRPr="00903DBA" w:rsidRDefault="005E7D2C" w:rsidP="005E7D2C">
      <w:r w:rsidRPr="00903DBA">
        <w:t xml:space="preserve">The </w:t>
      </w:r>
      <w:proofErr w:type="spellStart"/>
      <w:r w:rsidRPr="00903DBA">
        <w:rPr>
          <w:rStyle w:val="CodeInText"/>
        </w:rPr>
        <w:t>neighbourSet</w:t>
      </w:r>
      <w:proofErr w:type="spellEnd"/>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135035EA"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16F6FF91" w14:textId="77777777" w:rsidR="005E7D2C" w:rsidRPr="00903DBA" w:rsidRDefault="005E7D2C" w:rsidP="005E7D2C">
      <w:pPr>
        <w:pStyle w:val="Code"/>
        <w:rPr>
          <w:highlight w:val="white"/>
        </w:rPr>
      </w:pPr>
      <w:r w:rsidRPr="00903DBA">
        <w:rPr>
          <w:highlight w:val="white"/>
        </w:rPr>
        <w:t xml:space="preserve">        if (edge.First.Equals(vertex)) {</w:t>
      </w:r>
    </w:p>
    <w:p w14:paraId="1CB70936" w14:textId="77777777" w:rsidR="005E7D2C" w:rsidRPr="00903DBA" w:rsidRDefault="005E7D2C" w:rsidP="005E7D2C">
      <w:pPr>
        <w:pStyle w:val="Code"/>
        <w:rPr>
          <w:highlight w:val="white"/>
        </w:rPr>
      </w:pPr>
      <w:r w:rsidRPr="00903DBA">
        <w:rPr>
          <w:highlight w:val="white"/>
        </w:rPr>
        <w:t xml:space="preserve">          neighbourSet.Add(edge.Second);</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77777777" w:rsidR="005E7D2C" w:rsidRPr="00903DBA" w:rsidRDefault="005E7D2C" w:rsidP="005E7D2C">
      <w:pPr>
        <w:pStyle w:val="Code"/>
        <w:rPr>
          <w:highlight w:val="white"/>
        </w:rPr>
      </w:pPr>
      <w:r w:rsidRPr="00903DBA">
        <w:rPr>
          <w:highlight w:val="white"/>
        </w:rPr>
        <w:t xml:space="preserve">        if (edge.Second.Equals(vertex)) {</w:t>
      </w:r>
    </w:p>
    <w:p w14:paraId="5B76D393" w14:textId="77777777" w:rsidR="005E7D2C" w:rsidRPr="00903DBA" w:rsidRDefault="005E7D2C" w:rsidP="005E7D2C">
      <w:pPr>
        <w:pStyle w:val="Code"/>
        <w:rPr>
          <w:highlight w:val="white"/>
        </w:rPr>
      </w:pPr>
      <w:r w:rsidRPr="00903DBA">
        <w:rPr>
          <w:highlight w:val="white"/>
        </w:rPr>
        <w:t xml:space="preserve">          neighbourSet.Add(edge.First);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77777777" w:rsidR="005E7D2C" w:rsidRPr="00903DBA" w:rsidRDefault="005E7D2C" w:rsidP="0060539D">
      <w:pPr>
        <w:pStyle w:val="Appendix3"/>
      </w:pPr>
      <w:bookmarkStart w:id="642" w:name="_Toc59126341"/>
      <w:r w:rsidRPr="00903DBA">
        <w:t>Addition and Removal of Vertices and Edges</w:t>
      </w:r>
      <w:bookmarkEnd w:id="642"/>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7F86ADE3"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edgeSetCopy =</w:t>
      </w:r>
    </w:p>
    <w:p w14:paraId="4011B7C2" w14:textId="16470683"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&lt;VertexType,VertexType&gt;&gt;(m_edgeSet);</w:t>
      </w:r>
    </w:p>
    <w:p w14:paraId="02C36572" w14:textId="77777777" w:rsidR="005E7D2C" w:rsidRPr="00903DBA" w:rsidRDefault="005E7D2C" w:rsidP="005E7D2C">
      <w:pPr>
        <w:pStyle w:val="Code"/>
        <w:rPr>
          <w:highlight w:val="white"/>
        </w:rPr>
      </w:pPr>
    </w:p>
    <w:p w14:paraId="1D178355" w14:textId="28B23F74"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edgeSetCopy) {</w:t>
      </w:r>
    </w:p>
    <w:p w14:paraId="2A162135" w14:textId="77777777" w:rsidR="005E7D2C" w:rsidRPr="00903DBA" w:rsidRDefault="005E7D2C" w:rsidP="005E7D2C">
      <w:pPr>
        <w:pStyle w:val="Code"/>
        <w:rPr>
          <w:highlight w:val="white"/>
        </w:rPr>
      </w:pPr>
      <w:r w:rsidRPr="00903DBA">
        <w:rPr>
          <w:highlight w:val="white"/>
        </w:rPr>
        <w:t xml:space="preserve">        if ((vertex.Equals(edge.First)) || (vertex.Equals(edge.Second)))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7205180F" w14:textId="7E3B624D"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4878D93B" w14:textId="2A5F597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3A2C99F7" w14:textId="385332FF"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5C1B6BC0" w14:textId="04F1C45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7777777" w:rsidR="005E7D2C" w:rsidRPr="00903DBA" w:rsidRDefault="005E7D2C" w:rsidP="0060539D">
      <w:pPr>
        <w:pStyle w:val="Appendix3"/>
      </w:pPr>
      <w:bookmarkStart w:id="643" w:name="_Toc59126342"/>
      <w:r w:rsidRPr="00903DBA">
        <w:lastRenderedPageBreak/>
        <w:t>Graph Partition</w:t>
      </w:r>
      <w:bookmarkEnd w:id="643"/>
    </w:p>
    <w:p w14:paraId="4DE90750" w14:textId="77777777" w:rsidR="005E7D2C" w:rsidRPr="00903DBA" w:rsidRDefault="005E7D2C" w:rsidP="005E7D2C">
      <w:r w:rsidRPr="00903DBA">
        <w:t xml:space="preserve">The method </w:t>
      </w:r>
      <w:proofErr w:type="spellStart"/>
      <w:r w:rsidRPr="00903DBA">
        <w:rPr>
          <w:rStyle w:val="CodeInText"/>
        </w:rPr>
        <w:t>partitionate</w:t>
      </w:r>
      <w:proofErr w:type="spellEnd"/>
      <w:r w:rsidRPr="00903DBA">
        <w:t xml:space="preserve"> divides the graph into free subgraphs; that is, subgraphs which vertices have no neighbors in any of the other free subgraphs. </w:t>
      </w:r>
      <w:proofErr w:type="gramStart"/>
      <w:r w:rsidRPr="00903DBA">
        <w:t>First</w:t>
      </w:r>
      <w:proofErr w:type="gramEnd"/>
      <w:r w:rsidRPr="00903DBA">
        <w:t xml:space="preserve">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3E251FE2" w14:textId="77777777" w:rsidR="005E7D2C" w:rsidRPr="00903DBA" w:rsidRDefault="005E7D2C" w:rsidP="005E7D2C">
      <w:pPr>
        <w:pStyle w:val="Code"/>
        <w:rPr>
          <w:highlight w:val="white"/>
        </w:rPr>
      </w:pPr>
      <w:r w:rsidRPr="00903DBA">
        <w:rPr>
          <w:highlight w:val="white"/>
        </w:rPr>
        <w:t xml:space="preserve">        graphSet.Add(InducedSubGraph(vertexSet));</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77777777" w:rsidR="005E7D2C" w:rsidRPr="00903DBA" w:rsidRDefault="005E7D2C" w:rsidP="005E7D2C">
      <w:r w:rsidRPr="00903DBA">
        <w:t xml:space="preserve">The </w:t>
      </w:r>
      <w:proofErr w:type="spellStart"/>
      <w:r w:rsidRPr="00903DBA">
        <w:rPr>
          <w:rStyle w:val="CodeInText"/>
        </w:rPr>
        <w:t>DeepFirstSearch</w:t>
      </w:r>
      <w:proofErr w:type="spellEnd"/>
      <w:r w:rsidRPr="00903DBA">
        <w:t xml:space="preserve"> method search recursively through the graph </w:t>
      </w:r>
      <w:proofErr w:type="gramStart"/>
      <w:r w:rsidRPr="00903DBA">
        <w:t>in order to</w:t>
      </w:r>
      <w:proofErr w:type="gramEnd"/>
      <w:r w:rsidRPr="00903DBA">
        <w:t xml:space="preserve"> find all vertices reachable from the given vertex. To avoid cyclic search, the search is terminated if the vertex is already a member of the result set.</w:t>
      </w:r>
    </w:p>
    <w:p w14:paraId="5A462B77" w14:textId="77777777" w:rsidR="005E7D2C" w:rsidRPr="00903DBA" w:rsidRDefault="005E7D2C" w:rsidP="005E7D2C">
      <w:pPr>
        <w:pStyle w:val="Code"/>
        <w:rPr>
          <w:highlight w:val="white"/>
        </w:rPr>
      </w:pPr>
      <w:r w:rsidRPr="00903DBA">
        <w:rPr>
          <w:highlight w:val="white"/>
        </w:rPr>
        <w:t xml:space="preserve">    private void DeepSearch(VertexType vertex, ISet&lt;VertexType&gt; resultSet) {</w:t>
      </w:r>
    </w:p>
    <w:p w14:paraId="50FE57F6" w14:textId="77777777" w:rsidR="005E7D2C" w:rsidRPr="00903DBA" w:rsidRDefault="005E7D2C" w:rsidP="005E7D2C">
      <w:pPr>
        <w:pStyle w:val="Code"/>
        <w:rPr>
          <w:highlight w:val="white"/>
        </w:rPr>
      </w:pPr>
      <w:r w:rsidRPr="00903DBA">
        <w:rPr>
          <w:highlight w:val="white"/>
        </w:rPr>
        <w:t xml:space="preserve">      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77777777" w:rsidR="005E7D2C" w:rsidRPr="00903DBA" w:rsidRDefault="005E7D2C" w:rsidP="005E7D2C">
      <w:r w:rsidRPr="00903DBA">
        <w:t xml:space="preserve">The </w:t>
      </w:r>
      <w:proofErr w:type="spellStart"/>
      <w:r w:rsidRPr="00903DBA">
        <w:rPr>
          <w:rStyle w:val="CodeInText"/>
        </w:rPr>
        <w:t>generateSubGraph</w:t>
      </w:r>
      <w:proofErr w:type="spellEnd"/>
      <w:r w:rsidRPr="00903DBA">
        <w:t xml:space="preserve"> 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073D0BD2"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resultEdgeSet =</w:t>
      </w:r>
    </w:p>
    <w:p w14:paraId="266711B3" w14:textId="7E456BA1"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33BBBCDC"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3DCE6071" w14:textId="77777777" w:rsidR="005E7D2C" w:rsidRPr="00903DBA" w:rsidRDefault="005E7D2C" w:rsidP="005E7D2C">
      <w:pPr>
        <w:pStyle w:val="Code"/>
        <w:rPr>
          <w:highlight w:val="white"/>
        </w:rPr>
      </w:pPr>
      <w:r w:rsidRPr="00903DBA">
        <w:rPr>
          <w:highlight w:val="white"/>
        </w:rPr>
        <w:t xml:space="preserve">        if (vertexSet.Contains(edge.First) &amp;&amp;</w:t>
      </w:r>
    </w:p>
    <w:p w14:paraId="3156B508" w14:textId="77777777" w:rsidR="005E7D2C" w:rsidRPr="00903DBA" w:rsidRDefault="005E7D2C" w:rsidP="005E7D2C">
      <w:pPr>
        <w:pStyle w:val="Code"/>
        <w:rPr>
          <w:highlight w:val="white"/>
        </w:rPr>
      </w:pPr>
      <w:r w:rsidRPr="00903DBA">
        <w:rPr>
          <w:highlight w:val="white"/>
        </w:rPr>
        <w:t xml:space="preserve">            vertexSet.Contains(edge.Second))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77777777" w:rsidR="00845EA9" w:rsidRPr="00903DBA" w:rsidRDefault="00845EA9" w:rsidP="00BC7846">
      <w:pPr>
        <w:pStyle w:val="Appendix1"/>
      </w:pPr>
      <w:bookmarkStart w:id="644" w:name="_Toc32312748"/>
      <w:bookmarkStart w:id="645" w:name="_Toc128724229"/>
      <w:bookmarkStart w:id="646" w:name="_Toc323656800"/>
      <w:bookmarkStart w:id="647" w:name="_Toc324085682"/>
      <w:bookmarkStart w:id="648" w:name="_Ref324113434"/>
      <w:bookmarkStart w:id="649" w:name="_Toc324680324"/>
      <w:bookmarkStart w:id="650" w:name="_Ref57658095"/>
      <w:bookmarkStart w:id="651" w:name="_Toc59126343"/>
      <w:r w:rsidRPr="00903DBA">
        <w:lastRenderedPageBreak/>
        <w:t>The ASCII Table</w:t>
      </w:r>
      <w:bookmarkEnd w:id="644"/>
      <w:bookmarkEnd w:id="645"/>
      <w:bookmarkEnd w:id="646"/>
      <w:bookmarkEnd w:id="647"/>
      <w:bookmarkEnd w:id="648"/>
      <w:bookmarkEnd w:id="649"/>
      <w:bookmarkEnd w:id="650"/>
      <w:bookmarkEnd w:id="651"/>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proofErr w:type="spellStart"/>
            <w:r w:rsidRPr="00903DBA">
              <w:rPr>
                <w:i/>
                <w:snapToGrid w:val="0"/>
              </w:rPr>
              <w:t>nul</w:t>
            </w:r>
            <w:proofErr w:type="spellEnd"/>
            <w:r w:rsidRPr="00903DBA">
              <w:rPr>
                <w:i/>
                <w:snapToGrid w:val="0"/>
              </w:rPr>
              <w:t xml:space="preserve">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stx</w:t>
            </w:r>
            <w:proofErr w:type="spellEnd"/>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etx</w:t>
            </w:r>
            <w:proofErr w:type="spellEnd"/>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eot</w:t>
            </w:r>
            <w:proofErr w:type="spellEnd"/>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enq</w:t>
            </w:r>
            <w:proofErr w:type="spellEnd"/>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proofErr w:type="gramStart"/>
            <w:r w:rsidRPr="00903DBA">
              <w:rPr>
                <w:i/>
                <w:snapToGrid w:val="0"/>
              </w:rPr>
              <w:t>bs  \</w:t>
            </w:r>
            <w:proofErr w:type="gramEnd"/>
            <w:r w:rsidRPr="00903DBA">
              <w:rPr>
                <w:i/>
                <w:snapToGrid w:val="0"/>
              </w:rPr>
              <w:t>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ht</w:t>
            </w:r>
            <w:proofErr w:type="spellEnd"/>
            <w:r w:rsidRPr="00903DBA">
              <w:rPr>
                <w:i/>
                <w:snapToGrid w:val="0"/>
              </w:rPr>
              <w:t xml:space="preserve">  \</w:t>
            </w:r>
            <w:proofErr w:type="gramEnd"/>
            <w:r w:rsidRPr="00903DBA">
              <w:rPr>
                <w:i/>
                <w:snapToGrid w:val="0"/>
              </w:rPr>
              <w:t>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proofErr w:type="spellStart"/>
            <w:r w:rsidRPr="00903DBA">
              <w:rPr>
                <w:snapToGrid w:val="0"/>
              </w:rPr>
              <w:t>i</w:t>
            </w:r>
            <w:proofErr w:type="spellEnd"/>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lf</w:t>
            </w:r>
            <w:proofErr w:type="spellEnd"/>
            <w:r w:rsidRPr="00903DBA">
              <w:rPr>
                <w:i/>
                <w:snapToGrid w:val="0"/>
              </w:rPr>
              <w:t xml:space="preserve">  \</w:t>
            </w:r>
            <w:proofErr w:type="gramEnd"/>
            <w:r w:rsidRPr="00903DBA">
              <w:rPr>
                <w:i/>
                <w:snapToGrid w:val="0"/>
              </w:rPr>
              <w:t>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vt</w:t>
            </w:r>
            <w:proofErr w:type="spellEnd"/>
            <w:r w:rsidRPr="00903DBA">
              <w:rPr>
                <w:i/>
                <w:snapToGrid w:val="0"/>
              </w:rPr>
              <w:t xml:space="preserve"> \</w:t>
            </w:r>
            <w:proofErr w:type="spellStart"/>
            <w:r w:rsidRPr="00903DBA">
              <w:rPr>
                <w:i/>
                <w:snapToGrid w:val="0"/>
              </w:rPr>
              <w:t>vt</w:t>
            </w:r>
            <w:proofErr w:type="spellEnd"/>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proofErr w:type="gramStart"/>
            <w:r w:rsidRPr="00903DBA">
              <w:rPr>
                <w:i/>
                <w:snapToGrid w:val="0"/>
              </w:rPr>
              <w:t>ff  \</w:t>
            </w:r>
            <w:proofErr w:type="gramEnd"/>
            <w:r w:rsidRPr="00903DBA">
              <w:rPr>
                <w:i/>
                <w:snapToGrid w:val="0"/>
              </w:rPr>
              <w:t>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cr</w:t>
            </w:r>
            <w:proofErr w:type="spellEnd"/>
            <w:r w:rsidRPr="00903DBA">
              <w:rPr>
                <w:i/>
                <w:snapToGrid w:val="0"/>
              </w:rPr>
              <w:t xml:space="preserve">  \</w:t>
            </w:r>
            <w:proofErr w:type="gramEnd"/>
            <w:r w:rsidRPr="00903DBA">
              <w:rPr>
                <w:i/>
                <w:snapToGrid w:val="0"/>
              </w:rPr>
              <w:t>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si</w:t>
            </w:r>
            <w:proofErr w:type="spellEnd"/>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dle</w:t>
            </w:r>
            <w:proofErr w:type="spellEnd"/>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dc1</w:t>
            </w:r>
            <w:proofErr w:type="spellEnd"/>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dc2</w:t>
            </w:r>
            <w:proofErr w:type="spellEnd"/>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dc3</w:t>
            </w:r>
            <w:proofErr w:type="spellEnd"/>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dc4</w:t>
            </w:r>
            <w:proofErr w:type="spellEnd"/>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nak</w:t>
            </w:r>
            <w:proofErr w:type="spellEnd"/>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etb</w:t>
            </w:r>
            <w:proofErr w:type="spellEnd"/>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em</w:t>
            </w:r>
            <w:proofErr w:type="spellEnd"/>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proofErr w:type="gramStart"/>
            <w:r w:rsidRPr="00903DBA">
              <w:rPr>
                <w:snapToGrid w:val="0"/>
              </w:rPr>
              <w:t>{ ä</w:t>
            </w:r>
            <w:proofErr w:type="gramEnd"/>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gs</w:t>
            </w:r>
            <w:proofErr w:type="spellEnd"/>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77777777" w:rsidR="00845EA9" w:rsidRPr="00903DBA" w:rsidRDefault="00845EA9" w:rsidP="00881D01">
            <w:pPr>
              <w:spacing w:before="0" w:after="0" w:line="256" w:lineRule="auto"/>
              <w:rPr>
                <w:snapToGrid w:val="0"/>
                <w:color w:val="000000"/>
                <w:sz w:val="16"/>
              </w:rPr>
            </w:pPr>
            <w:r w:rsidRPr="00903DBA">
              <w:rPr>
                <w:snapToGrid w:val="0"/>
              </w:rPr>
              <w:t>] Å</w:t>
            </w:r>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77777777" w:rsidR="00845EA9" w:rsidRPr="00903DBA" w:rsidRDefault="00845EA9" w:rsidP="00881D01">
            <w:pPr>
              <w:spacing w:before="0" w:after="0" w:line="256" w:lineRule="auto"/>
              <w:rPr>
                <w:snapToGrid w:val="0"/>
                <w:color w:val="000000"/>
                <w:sz w:val="16"/>
              </w:rPr>
            </w:pPr>
            <w:r w:rsidRPr="00903DBA">
              <w:rPr>
                <w:snapToGrid w:val="0"/>
              </w:rPr>
              <w:t>} å</w:t>
            </w:r>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rs</w:t>
            </w:r>
            <w:proofErr w:type="spellEnd"/>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AB24" w14:textId="77777777" w:rsidR="00486C75" w:rsidRDefault="00486C75" w:rsidP="006C7309">
      <w:pPr>
        <w:spacing w:line="240" w:lineRule="auto"/>
      </w:pPr>
      <w:r>
        <w:separator/>
      </w:r>
    </w:p>
  </w:endnote>
  <w:endnote w:type="continuationSeparator" w:id="0">
    <w:p w14:paraId="0DD18C9D" w14:textId="77777777" w:rsidR="00486C75" w:rsidRDefault="00486C75"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6B20" w14:textId="77777777" w:rsidR="00486C75" w:rsidRDefault="00486C75" w:rsidP="006C7309">
      <w:pPr>
        <w:spacing w:line="240" w:lineRule="auto"/>
      </w:pPr>
      <w:r>
        <w:separator/>
      </w:r>
    </w:p>
  </w:footnote>
  <w:footnote w:type="continuationSeparator" w:id="0">
    <w:p w14:paraId="0BA3DA21" w14:textId="77777777" w:rsidR="00486C75" w:rsidRDefault="00486C75"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54688F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8"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1C2C6AD8"/>
    <w:multiLevelType w:val="multilevel"/>
    <w:tmpl w:val="368ADD3C"/>
    <w:numStyleLink w:val="Heading"/>
  </w:abstractNum>
  <w:abstractNum w:abstractNumId="40" w15:restartNumberingAfterBreak="0">
    <w:nsid w:val="1CA76E12"/>
    <w:multiLevelType w:val="multilevel"/>
    <w:tmpl w:val="368ADD3C"/>
    <w:numStyleLink w:val="Heading"/>
  </w:abstractNum>
  <w:abstractNum w:abstractNumId="41"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2"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3"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7" w15:restartNumberingAfterBreak="0">
    <w:nsid w:val="3240777C"/>
    <w:multiLevelType w:val="multilevel"/>
    <w:tmpl w:val="368ADD3C"/>
    <w:numStyleLink w:val="Heading"/>
  </w:abstractNum>
  <w:abstractNum w:abstractNumId="58"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2"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4"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8"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3E61B8E"/>
    <w:multiLevelType w:val="multilevel"/>
    <w:tmpl w:val="368ADD3C"/>
    <w:numStyleLink w:val="Heading"/>
  </w:abstractNum>
  <w:abstractNum w:abstractNumId="70"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72"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5"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6"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7"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8"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9"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3"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85"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87"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9"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3"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5"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7"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8" w15:restartNumberingAfterBreak="0">
    <w:nsid w:val="68915423"/>
    <w:multiLevelType w:val="multilevel"/>
    <w:tmpl w:val="368ADD3C"/>
    <w:numStyleLink w:val="Heading"/>
  </w:abstractNum>
  <w:abstractNum w:abstractNumId="99"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0" w15:restartNumberingAfterBreak="0">
    <w:nsid w:val="692B52DB"/>
    <w:multiLevelType w:val="multilevel"/>
    <w:tmpl w:val="368ADD3C"/>
    <w:numStyleLink w:val="Heading"/>
  </w:abstractNum>
  <w:abstractNum w:abstractNumId="101"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3"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4"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6"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7"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1"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12"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5"/>
  </w:num>
  <w:num w:numId="2">
    <w:abstractNumId w:val="68"/>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5"/>
  </w:num>
  <w:num w:numId="7">
    <w:abstractNumId w:val="69"/>
  </w:num>
  <w:num w:numId="8">
    <w:abstractNumId w:val="100"/>
  </w:num>
  <w:num w:numId="9">
    <w:abstractNumId w:val="57"/>
  </w:num>
  <w:num w:numId="10">
    <w:abstractNumId w:val="40"/>
  </w:num>
  <w:num w:numId="11">
    <w:abstractNumId w:val="98"/>
  </w:num>
  <w:num w:numId="12">
    <w:abstractNumId w:val="39"/>
  </w:num>
  <w:num w:numId="1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96"/>
  </w:num>
  <w:num w:numId="31">
    <w:abstractNumId w:val="13"/>
  </w:num>
  <w:num w:numId="32">
    <w:abstractNumId w:val="113"/>
  </w:num>
  <w:num w:numId="33">
    <w:abstractNumId w:val="70"/>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0"/>
  </w:num>
  <w:num w:numId="43">
    <w:abstractNumId w:val="51"/>
  </w:num>
  <w:num w:numId="44">
    <w:abstractNumId w:val="92"/>
  </w:num>
  <w:num w:numId="45">
    <w:abstractNumId w:val="99"/>
  </w:num>
  <w:num w:numId="46">
    <w:abstractNumId w:val="63"/>
  </w:num>
  <w:num w:numId="47">
    <w:abstractNumId w:val="76"/>
  </w:num>
  <w:num w:numId="48">
    <w:abstractNumId w:val="11"/>
  </w:num>
  <w:num w:numId="49">
    <w:abstractNumId w:val="18"/>
  </w:num>
  <w:num w:numId="50">
    <w:abstractNumId w:val="67"/>
  </w:num>
  <w:num w:numId="51">
    <w:abstractNumId w:val="10"/>
  </w:num>
  <w:num w:numId="52">
    <w:abstractNumId w:val="110"/>
  </w:num>
  <w:num w:numId="53">
    <w:abstractNumId w:val="94"/>
  </w:num>
  <w:num w:numId="54">
    <w:abstractNumId w:val="35"/>
  </w:num>
  <w:num w:numId="55">
    <w:abstractNumId w:val="81"/>
  </w:num>
  <w:num w:numId="56">
    <w:abstractNumId w:val="19"/>
  </w:num>
  <w:num w:numId="57">
    <w:abstractNumId w:val="102"/>
  </w:num>
  <w:num w:numId="58">
    <w:abstractNumId w:val="38"/>
  </w:num>
  <w:num w:numId="59">
    <w:abstractNumId w:val="16"/>
  </w:num>
  <w:num w:numId="60">
    <w:abstractNumId w:val="71"/>
  </w:num>
  <w:num w:numId="61">
    <w:abstractNumId w:val="71"/>
    <w:lvlOverride w:ilvl="0">
      <w:startOverride w:val="1"/>
    </w:lvlOverride>
  </w:num>
  <w:num w:numId="62">
    <w:abstractNumId w:val="71"/>
    <w:lvlOverride w:ilvl="0">
      <w:startOverride w:val="1"/>
    </w:lvlOverride>
  </w:num>
  <w:num w:numId="63">
    <w:abstractNumId w:val="71"/>
    <w:lvlOverride w:ilvl="0">
      <w:startOverride w:val="1"/>
    </w:lvlOverride>
  </w:num>
  <w:num w:numId="64">
    <w:abstractNumId w:val="71"/>
    <w:lvlOverride w:ilvl="0">
      <w:startOverride w:val="1"/>
    </w:lvlOverride>
  </w:num>
  <w:num w:numId="65">
    <w:abstractNumId w:val="37"/>
  </w:num>
  <w:num w:numId="66">
    <w:abstractNumId w:val="56"/>
  </w:num>
  <w:num w:numId="67">
    <w:abstractNumId w:val="30"/>
  </w:num>
  <w:num w:numId="68">
    <w:abstractNumId w:val="111"/>
  </w:num>
  <w:num w:numId="69">
    <w:abstractNumId w:val="43"/>
  </w:num>
  <w:num w:numId="70">
    <w:abstractNumId w:val="28"/>
  </w:num>
  <w:num w:numId="71">
    <w:abstractNumId w:val="97"/>
  </w:num>
  <w:num w:numId="72">
    <w:abstractNumId w:val="27"/>
  </w:num>
  <w:num w:numId="73">
    <w:abstractNumId w:val="91"/>
  </w:num>
  <w:num w:numId="74">
    <w:abstractNumId w:val="59"/>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84"/>
  </w:num>
  <w:num w:numId="81">
    <w:abstractNumId w:val="86"/>
  </w:num>
  <w:num w:numId="82">
    <w:abstractNumId w:val="72"/>
  </w:num>
  <w:num w:numId="83">
    <w:abstractNumId w:val="80"/>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08"/>
  </w:num>
  <w:num w:numId="88">
    <w:abstractNumId w:val="109"/>
  </w:num>
  <w:num w:numId="89">
    <w:abstractNumId w:val="89"/>
  </w:num>
  <w:num w:numId="90">
    <w:abstractNumId w:val="104"/>
  </w:num>
  <w:num w:numId="91">
    <w:abstractNumId w:val="20"/>
  </w:num>
  <w:num w:numId="92">
    <w:abstractNumId w:val="26"/>
  </w:num>
  <w:num w:numId="93">
    <w:abstractNumId w:val="64"/>
  </w:num>
  <w:num w:numId="94">
    <w:abstractNumId w:val="15"/>
  </w:num>
  <w:num w:numId="95">
    <w:abstractNumId w:val="44"/>
  </w:num>
  <w:num w:numId="96">
    <w:abstractNumId w:val="66"/>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93"/>
  </w:num>
  <w:num w:numId="100">
    <w:abstractNumId w:val="90"/>
  </w:num>
  <w:num w:numId="101">
    <w:abstractNumId w:val="85"/>
  </w:num>
  <w:num w:numId="102">
    <w:abstractNumId w:val="112"/>
  </w:num>
  <w:num w:numId="103">
    <w:abstractNumId w:val="36"/>
  </w:num>
  <w:num w:numId="104">
    <w:abstractNumId w:val="53"/>
  </w:num>
  <w:num w:numId="105">
    <w:abstractNumId w:val="23"/>
  </w:num>
  <w:num w:numId="106">
    <w:abstractNumId w:val="83"/>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7"/>
  </w:num>
  <w:num w:numId="109">
    <w:abstractNumId w:val="41"/>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78"/>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65"/>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5"/>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3"/>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3"/>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0"/>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9"/>
  </w:num>
  <w:num w:numId="141">
    <w:abstractNumId w:val="107"/>
  </w:num>
  <w:num w:numId="142">
    <w:abstractNumId w:val="74"/>
  </w:num>
  <w:num w:numId="143">
    <w:abstractNumId w:val="23"/>
  </w:num>
  <w:num w:numId="144">
    <w:abstractNumId w:val="83"/>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6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2"/>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73"/>
  </w:num>
  <w:num w:numId="163">
    <w:abstractNumId w:val="88"/>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01"/>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77"/>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4"/>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03"/>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82"/>
  </w:num>
  <w:num w:numId="183">
    <w:abstractNumId w:val="79"/>
  </w:num>
  <w:num w:numId="184">
    <w:abstractNumId w:val="105"/>
  </w:num>
  <w:num w:numId="185">
    <w:abstractNumId w:val="48"/>
  </w:num>
  <w:num w:numId="186">
    <w:abstractNumId w:val="42"/>
  </w:num>
  <w:num w:numId="187">
    <w:abstractNumId w:val="87"/>
  </w:num>
  <w:num w:numId="188">
    <w:abstractNumId w:val="58"/>
  </w:num>
  <w:num w:numId="189">
    <w:abstractNumId w:val="106"/>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1"/>
  </w:num>
  <w:num w:numId="192">
    <w:abstractNumId w:val="52"/>
  </w:num>
  <w:num w:numId="193">
    <w:abstractNumId w:val="95"/>
  </w:num>
  <w:num w:numId="194">
    <w:abstractNumId w:val="22"/>
  </w:num>
  <w:num w:numId="195">
    <w:abstractNumId w:val="46"/>
  </w:num>
  <w:num w:numId="196">
    <w:abstractNumId w:val="96"/>
  </w:num>
  <w:num w:numId="197">
    <w:abstractNumId w:val="8"/>
    <w:lvlOverride w:ilvl="0">
      <w:startOverride w:val="1"/>
    </w:lvlOverride>
  </w:num>
  <w:num w:numId="198">
    <w:abstractNumId w:val="113"/>
  </w:num>
  <w:num w:numId="199">
    <w:abstractNumId w:val="70"/>
  </w:num>
  <w:num w:numId="200">
    <w:abstractNumId w:val="12"/>
  </w:num>
  <w:numIdMacAtCleanup w:val="20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7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B70"/>
    <w:rsid w:val="00001168"/>
    <w:rsid w:val="000011FF"/>
    <w:rsid w:val="000017EA"/>
    <w:rsid w:val="0000182D"/>
    <w:rsid w:val="000018EB"/>
    <w:rsid w:val="000019A2"/>
    <w:rsid w:val="000019FB"/>
    <w:rsid w:val="00001BB3"/>
    <w:rsid w:val="00001C15"/>
    <w:rsid w:val="00001E36"/>
    <w:rsid w:val="00002063"/>
    <w:rsid w:val="000020DA"/>
    <w:rsid w:val="000021D1"/>
    <w:rsid w:val="00002339"/>
    <w:rsid w:val="000024B0"/>
    <w:rsid w:val="0000297E"/>
    <w:rsid w:val="00002A5B"/>
    <w:rsid w:val="00002B58"/>
    <w:rsid w:val="00002BA2"/>
    <w:rsid w:val="00002E90"/>
    <w:rsid w:val="00002FAB"/>
    <w:rsid w:val="00002FC0"/>
    <w:rsid w:val="0000321D"/>
    <w:rsid w:val="00003360"/>
    <w:rsid w:val="000034F8"/>
    <w:rsid w:val="00003523"/>
    <w:rsid w:val="0000392B"/>
    <w:rsid w:val="00003A1B"/>
    <w:rsid w:val="00003E25"/>
    <w:rsid w:val="00003EAB"/>
    <w:rsid w:val="00003FF8"/>
    <w:rsid w:val="000041E1"/>
    <w:rsid w:val="00004365"/>
    <w:rsid w:val="0000456E"/>
    <w:rsid w:val="00004668"/>
    <w:rsid w:val="00004B77"/>
    <w:rsid w:val="00004E0A"/>
    <w:rsid w:val="00004EF0"/>
    <w:rsid w:val="00004FC8"/>
    <w:rsid w:val="00004FDA"/>
    <w:rsid w:val="00005338"/>
    <w:rsid w:val="00005395"/>
    <w:rsid w:val="000055AD"/>
    <w:rsid w:val="00005615"/>
    <w:rsid w:val="00005661"/>
    <w:rsid w:val="00005BD5"/>
    <w:rsid w:val="00005D04"/>
    <w:rsid w:val="00005D2C"/>
    <w:rsid w:val="00005E54"/>
    <w:rsid w:val="000065B8"/>
    <w:rsid w:val="000066DB"/>
    <w:rsid w:val="000067F4"/>
    <w:rsid w:val="00006E57"/>
    <w:rsid w:val="00006FA7"/>
    <w:rsid w:val="000071DE"/>
    <w:rsid w:val="00007328"/>
    <w:rsid w:val="000075FE"/>
    <w:rsid w:val="00007B83"/>
    <w:rsid w:val="00007CBE"/>
    <w:rsid w:val="00007DB4"/>
    <w:rsid w:val="00007EF6"/>
    <w:rsid w:val="00007F9D"/>
    <w:rsid w:val="000101FD"/>
    <w:rsid w:val="000103FB"/>
    <w:rsid w:val="00010401"/>
    <w:rsid w:val="0001046A"/>
    <w:rsid w:val="0001065C"/>
    <w:rsid w:val="00010723"/>
    <w:rsid w:val="00010727"/>
    <w:rsid w:val="00010936"/>
    <w:rsid w:val="00010A99"/>
    <w:rsid w:val="00010BA0"/>
    <w:rsid w:val="00010BA1"/>
    <w:rsid w:val="00010D1F"/>
    <w:rsid w:val="00010D69"/>
    <w:rsid w:val="00010E0C"/>
    <w:rsid w:val="00011163"/>
    <w:rsid w:val="000113C3"/>
    <w:rsid w:val="0001147E"/>
    <w:rsid w:val="000114DE"/>
    <w:rsid w:val="000116AA"/>
    <w:rsid w:val="000116F4"/>
    <w:rsid w:val="00011857"/>
    <w:rsid w:val="0001196C"/>
    <w:rsid w:val="000119FA"/>
    <w:rsid w:val="00011A2F"/>
    <w:rsid w:val="00011CD9"/>
    <w:rsid w:val="00012070"/>
    <w:rsid w:val="00012102"/>
    <w:rsid w:val="0001211C"/>
    <w:rsid w:val="000121DD"/>
    <w:rsid w:val="00012206"/>
    <w:rsid w:val="000123AF"/>
    <w:rsid w:val="000124C9"/>
    <w:rsid w:val="000124EE"/>
    <w:rsid w:val="0001265B"/>
    <w:rsid w:val="000126E8"/>
    <w:rsid w:val="00012801"/>
    <w:rsid w:val="0001280A"/>
    <w:rsid w:val="00012DC6"/>
    <w:rsid w:val="00013036"/>
    <w:rsid w:val="000130ED"/>
    <w:rsid w:val="0001328A"/>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EDE"/>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15E"/>
    <w:rsid w:val="0002066D"/>
    <w:rsid w:val="000207E8"/>
    <w:rsid w:val="00020850"/>
    <w:rsid w:val="00020F00"/>
    <w:rsid w:val="00021034"/>
    <w:rsid w:val="00021505"/>
    <w:rsid w:val="000216A5"/>
    <w:rsid w:val="00021816"/>
    <w:rsid w:val="00021922"/>
    <w:rsid w:val="0002194E"/>
    <w:rsid w:val="00021D2C"/>
    <w:rsid w:val="00021F24"/>
    <w:rsid w:val="00021FC6"/>
    <w:rsid w:val="0002237B"/>
    <w:rsid w:val="0002259A"/>
    <w:rsid w:val="00022605"/>
    <w:rsid w:val="00022679"/>
    <w:rsid w:val="000226E5"/>
    <w:rsid w:val="00022A0D"/>
    <w:rsid w:val="00022A95"/>
    <w:rsid w:val="00022C3D"/>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614"/>
    <w:rsid w:val="00027682"/>
    <w:rsid w:val="0002788B"/>
    <w:rsid w:val="00027F3B"/>
    <w:rsid w:val="00027F7E"/>
    <w:rsid w:val="00027FFA"/>
    <w:rsid w:val="0003006A"/>
    <w:rsid w:val="00030177"/>
    <w:rsid w:val="0003018C"/>
    <w:rsid w:val="000301D7"/>
    <w:rsid w:val="0003020D"/>
    <w:rsid w:val="00030537"/>
    <w:rsid w:val="0003065C"/>
    <w:rsid w:val="000307A1"/>
    <w:rsid w:val="000309CA"/>
    <w:rsid w:val="00030A18"/>
    <w:rsid w:val="00030ADC"/>
    <w:rsid w:val="00030B86"/>
    <w:rsid w:val="00030D62"/>
    <w:rsid w:val="00030DA2"/>
    <w:rsid w:val="00031075"/>
    <w:rsid w:val="00031130"/>
    <w:rsid w:val="00031192"/>
    <w:rsid w:val="000318A7"/>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D0"/>
    <w:rsid w:val="000367B7"/>
    <w:rsid w:val="0003696C"/>
    <w:rsid w:val="0003699A"/>
    <w:rsid w:val="00036BC6"/>
    <w:rsid w:val="00036C5E"/>
    <w:rsid w:val="00036FA4"/>
    <w:rsid w:val="000370DF"/>
    <w:rsid w:val="0003716F"/>
    <w:rsid w:val="00037430"/>
    <w:rsid w:val="0003772E"/>
    <w:rsid w:val="0003781A"/>
    <w:rsid w:val="00037BA4"/>
    <w:rsid w:val="00037BA8"/>
    <w:rsid w:val="00037E52"/>
    <w:rsid w:val="00037FA3"/>
    <w:rsid w:val="0004017A"/>
    <w:rsid w:val="000401A0"/>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206E"/>
    <w:rsid w:val="00042170"/>
    <w:rsid w:val="000421C2"/>
    <w:rsid w:val="0004221B"/>
    <w:rsid w:val="00042456"/>
    <w:rsid w:val="000426CC"/>
    <w:rsid w:val="000428CE"/>
    <w:rsid w:val="0004293F"/>
    <w:rsid w:val="00042976"/>
    <w:rsid w:val="00042B76"/>
    <w:rsid w:val="00042CA4"/>
    <w:rsid w:val="00042CD9"/>
    <w:rsid w:val="00042E18"/>
    <w:rsid w:val="00042F0F"/>
    <w:rsid w:val="00043157"/>
    <w:rsid w:val="000434DF"/>
    <w:rsid w:val="00043F2B"/>
    <w:rsid w:val="0004413D"/>
    <w:rsid w:val="0004451D"/>
    <w:rsid w:val="00044765"/>
    <w:rsid w:val="0004497F"/>
    <w:rsid w:val="00044B1A"/>
    <w:rsid w:val="00044B54"/>
    <w:rsid w:val="00044D40"/>
    <w:rsid w:val="00044E8E"/>
    <w:rsid w:val="00044EE3"/>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7202"/>
    <w:rsid w:val="00047213"/>
    <w:rsid w:val="00047B2C"/>
    <w:rsid w:val="00047B40"/>
    <w:rsid w:val="00047DB6"/>
    <w:rsid w:val="00047DD2"/>
    <w:rsid w:val="00047EFA"/>
    <w:rsid w:val="00047F17"/>
    <w:rsid w:val="00050041"/>
    <w:rsid w:val="00050290"/>
    <w:rsid w:val="00050344"/>
    <w:rsid w:val="000503DF"/>
    <w:rsid w:val="000506A6"/>
    <w:rsid w:val="00050FF5"/>
    <w:rsid w:val="00051199"/>
    <w:rsid w:val="000512C4"/>
    <w:rsid w:val="000515AC"/>
    <w:rsid w:val="000515D6"/>
    <w:rsid w:val="000517D7"/>
    <w:rsid w:val="000518AA"/>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4063"/>
    <w:rsid w:val="000541B5"/>
    <w:rsid w:val="000546B8"/>
    <w:rsid w:val="00054782"/>
    <w:rsid w:val="0005479C"/>
    <w:rsid w:val="00054A9B"/>
    <w:rsid w:val="00054AE3"/>
    <w:rsid w:val="00054F67"/>
    <w:rsid w:val="0005507D"/>
    <w:rsid w:val="00055201"/>
    <w:rsid w:val="0005523D"/>
    <w:rsid w:val="00055356"/>
    <w:rsid w:val="000556A8"/>
    <w:rsid w:val="00055789"/>
    <w:rsid w:val="00055A90"/>
    <w:rsid w:val="000560BC"/>
    <w:rsid w:val="000563A7"/>
    <w:rsid w:val="00056424"/>
    <w:rsid w:val="0005661C"/>
    <w:rsid w:val="000567B3"/>
    <w:rsid w:val="000567BB"/>
    <w:rsid w:val="00056AC1"/>
    <w:rsid w:val="00056BC2"/>
    <w:rsid w:val="00056E13"/>
    <w:rsid w:val="00056F68"/>
    <w:rsid w:val="00056FBA"/>
    <w:rsid w:val="00057342"/>
    <w:rsid w:val="00057378"/>
    <w:rsid w:val="00057515"/>
    <w:rsid w:val="0005751B"/>
    <w:rsid w:val="00057613"/>
    <w:rsid w:val="00057667"/>
    <w:rsid w:val="00057734"/>
    <w:rsid w:val="00057C2C"/>
    <w:rsid w:val="00057CBB"/>
    <w:rsid w:val="00057D8F"/>
    <w:rsid w:val="000601A6"/>
    <w:rsid w:val="000603F5"/>
    <w:rsid w:val="0006065D"/>
    <w:rsid w:val="00060727"/>
    <w:rsid w:val="00060863"/>
    <w:rsid w:val="00060A58"/>
    <w:rsid w:val="00060BAA"/>
    <w:rsid w:val="00060C59"/>
    <w:rsid w:val="00060CEA"/>
    <w:rsid w:val="000610D0"/>
    <w:rsid w:val="0006113B"/>
    <w:rsid w:val="000611A6"/>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BF2"/>
    <w:rsid w:val="00073C1A"/>
    <w:rsid w:val="00073CA8"/>
    <w:rsid w:val="0007407A"/>
    <w:rsid w:val="00074E65"/>
    <w:rsid w:val="00074EBB"/>
    <w:rsid w:val="000753C8"/>
    <w:rsid w:val="00075655"/>
    <w:rsid w:val="0007573B"/>
    <w:rsid w:val="00075980"/>
    <w:rsid w:val="00075A36"/>
    <w:rsid w:val="00075FCE"/>
    <w:rsid w:val="00076038"/>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38"/>
    <w:rsid w:val="000776C7"/>
    <w:rsid w:val="000776ED"/>
    <w:rsid w:val="00077789"/>
    <w:rsid w:val="00077860"/>
    <w:rsid w:val="0007789E"/>
    <w:rsid w:val="000778DE"/>
    <w:rsid w:val="00077D03"/>
    <w:rsid w:val="00077E43"/>
    <w:rsid w:val="00077E48"/>
    <w:rsid w:val="00077EE5"/>
    <w:rsid w:val="0008015A"/>
    <w:rsid w:val="00080362"/>
    <w:rsid w:val="000803E9"/>
    <w:rsid w:val="000803FF"/>
    <w:rsid w:val="00080A6C"/>
    <w:rsid w:val="00080AF6"/>
    <w:rsid w:val="00080EF4"/>
    <w:rsid w:val="0008100D"/>
    <w:rsid w:val="00081AA5"/>
    <w:rsid w:val="00081B8C"/>
    <w:rsid w:val="00081E1C"/>
    <w:rsid w:val="000824A1"/>
    <w:rsid w:val="000824D1"/>
    <w:rsid w:val="0008269B"/>
    <w:rsid w:val="00082741"/>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DA1"/>
    <w:rsid w:val="00085E01"/>
    <w:rsid w:val="00085FB8"/>
    <w:rsid w:val="00086103"/>
    <w:rsid w:val="000865C3"/>
    <w:rsid w:val="000866B0"/>
    <w:rsid w:val="000867A5"/>
    <w:rsid w:val="00086850"/>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AD1"/>
    <w:rsid w:val="00090C7E"/>
    <w:rsid w:val="00090F04"/>
    <w:rsid w:val="00090FA4"/>
    <w:rsid w:val="00090FD4"/>
    <w:rsid w:val="00091020"/>
    <w:rsid w:val="000910C1"/>
    <w:rsid w:val="000911DD"/>
    <w:rsid w:val="0009128F"/>
    <w:rsid w:val="0009140F"/>
    <w:rsid w:val="000915A1"/>
    <w:rsid w:val="000915B5"/>
    <w:rsid w:val="000916C9"/>
    <w:rsid w:val="000916E8"/>
    <w:rsid w:val="00091DB1"/>
    <w:rsid w:val="00092532"/>
    <w:rsid w:val="00092F20"/>
    <w:rsid w:val="00093020"/>
    <w:rsid w:val="000930BC"/>
    <w:rsid w:val="000931C5"/>
    <w:rsid w:val="000932AF"/>
    <w:rsid w:val="00093456"/>
    <w:rsid w:val="0009350E"/>
    <w:rsid w:val="000936A9"/>
    <w:rsid w:val="000936E6"/>
    <w:rsid w:val="00093C81"/>
    <w:rsid w:val="00093DEC"/>
    <w:rsid w:val="00093E77"/>
    <w:rsid w:val="00093ECC"/>
    <w:rsid w:val="00094023"/>
    <w:rsid w:val="0009404F"/>
    <w:rsid w:val="00094066"/>
    <w:rsid w:val="000941A2"/>
    <w:rsid w:val="00094277"/>
    <w:rsid w:val="000942C4"/>
    <w:rsid w:val="000942DA"/>
    <w:rsid w:val="00094384"/>
    <w:rsid w:val="0009447A"/>
    <w:rsid w:val="00094DB5"/>
    <w:rsid w:val="00094E3E"/>
    <w:rsid w:val="00094E46"/>
    <w:rsid w:val="00095027"/>
    <w:rsid w:val="000950FD"/>
    <w:rsid w:val="0009519E"/>
    <w:rsid w:val="00095293"/>
    <w:rsid w:val="00095359"/>
    <w:rsid w:val="00095406"/>
    <w:rsid w:val="00095427"/>
    <w:rsid w:val="000959B5"/>
    <w:rsid w:val="00095A4B"/>
    <w:rsid w:val="00095BB8"/>
    <w:rsid w:val="00095D59"/>
    <w:rsid w:val="00095E4F"/>
    <w:rsid w:val="00095E9A"/>
    <w:rsid w:val="00095F3F"/>
    <w:rsid w:val="0009639A"/>
    <w:rsid w:val="00096551"/>
    <w:rsid w:val="00096772"/>
    <w:rsid w:val="000969C8"/>
    <w:rsid w:val="00096B35"/>
    <w:rsid w:val="00096B8C"/>
    <w:rsid w:val="00096BD5"/>
    <w:rsid w:val="00096C31"/>
    <w:rsid w:val="00096C4E"/>
    <w:rsid w:val="00097076"/>
    <w:rsid w:val="0009722F"/>
    <w:rsid w:val="00097230"/>
    <w:rsid w:val="00097305"/>
    <w:rsid w:val="000973EA"/>
    <w:rsid w:val="000974B9"/>
    <w:rsid w:val="000978B3"/>
    <w:rsid w:val="00097F16"/>
    <w:rsid w:val="00097FF3"/>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86B"/>
    <w:rsid w:val="000A2B0C"/>
    <w:rsid w:val="000A2C1F"/>
    <w:rsid w:val="000A2F1F"/>
    <w:rsid w:val="000A2FCC"/>
    <w:rsid w:val="000A326E"/>
    <w:rsid w:val="000A36AE"/>
    <w:rsid w:val="000A39CA"/>
    <w:rsid w:val="000A39F9"/>
    <w:rsid w:val="000A3A20"/>
    <w:rsid w:val="000A3A68"/>
    <w:rsid w:val="000A3C53"/>
    <w:rsid w:val="000A3CFE"/>
    <w:rsid w:val="000A3EF0"/>
    <w:rsid w:val="000A3F11"/>
    <w:rsid w:val="000A406A"/>
    <w:rsid w:val="000A452A"/>
    <w:rsid w:val="000A48FD"/>
    <w:rsid w:val="000A4A04"/>
    <w:rsid w:val="000A4A82"/>
    <w:rsid w:val="000A4D04"/>
    <w:rsid w:val="000A4D5D"/>
    <w:rsid w:val="000A4E53"/>
    <w:rsid w:val="000A4ECD"/>
    <w:rsid w:val="000A4F9D"/>
    <w:rsid w:val="000A525D"/>
    <w:rsid w:val="000A557F"/>
    <w:rsid w:val="000A5859"/>
    <w:rsid w:val="000A58DC"/>
    <w:rsid w:val="000A5AA6"/>
    <w:rsid w:val="000A5C61"/>
    <w:rsid w:val="000A5EB7"/>
    <w:rsid w:val="000A5F55"/>
    <w:rsid w:val="000A6768"/>
    <w:rsid w:val="000A687C"/>
    <w:rsid w:val="000A6C5F"/>
    <w:rsid w:val="000A6EED"/>
    <w:rsid w:val="000A712F"/>
    <w:rsid w:val="000A7263"/>
    <w:rsid w:val="000A7340"/>
    <w:rsid w:val="000A7730"/>
    <w:rsid w:val="000A7980"/>
    <w:rsid w:val="000A79F9"/>
    <w:rsid w:val="000A7A1D"/>
    <w:rsid w:val="000A7BA6"/>
    <w:rsid w:val="000A7CBF"/>
    <w:rsid w:val="000A7DD3"/>
    <w:rsid w:val="000A7E3F"/>
    <w:rsid w:val="000B01AA"/>
    <w:rsid w:val="000B01EF"/>
    <w:rsid w:val="000B025F"/>
    <w:rsid w:val="000B05FB"/>
    <w:rsid w:val="000B07CE"/>
    <w:rsid w:val="000B082C"/>
    <w:rsid w:val="000B094E"/>
    <w:rsid w:val="000B09DE"/>
    <w:rsid w:val="000B0A38"/>
    <w:rsid w:val="000B0AAA"/>
    <w:rsid w:val="000B0E2D"/>
    <w:rsid w:val="000B107F"/>
    <w:rsid w:val="000B10A8"/>
    <w:rsid w:val="000B15E1"/>
    <w:rsid w:val="000B2001"/>
    <w:rsid w:val="000B202C"/>
    <w:rsid w:val="000B22BB"/>
    <w:rsid w:val="000B23AF"/>
    <w:rsid w:val="000B244B"/>
    <w:rsid w:val="000B2937"/>
    <w:rsid w:val="000B2AD1"/>
    <w:rsid w:val="000B2D59"/>
    <w:rsid w:val="000B2E64"/>
    <w:rsid w:val="000B2FE8"/>
    <w:rsid w:val="000B30B5"/>
    <w:rsid w:val="000B32B1"/>
    <w:rsid w:val="000B32CE"/>
    <w:rsid w:val="000B3474"/>
    <w:rsid w:val="000B355C"/>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A9A"/>
    <w:rsid w:val="000B6B1D"/>
    <w:rsid w:val="000B6C0A"/>
    <w:rsid w:val="000B6E1E"/>
    <w:rsid w:val="000B744E"/>
    <w:rsid w:val="000B76E5"/>
    <w:rsid w:val="000B77EF"/>
    <w:rsid w:val="000B796C"/>
    <w:rsid w:val="000B7A56"/>
    <w:rsid w:val="000B7C1E"/>
    <w:rsid w:val="000C0110"/>
    <w:rsid w:val="000C013B"/>
    <w:rsid w:val="000C025E"/>
    <w:rsid w:val="000C08D3"/>
    <w:rsid w:val="000C08DE"/>
    <w:rsid w:val="000C0AC3"/>
    <w:rsid w:val="000C0BB3"/>
    <w:rsid w:val="000C123E"/>
    <w:rsid w:val="000C13A0"/>
    <w:rsid w:val="000C1583"/>
    <w:rsid w:val="000C198B"/>
    <w:rsid w:val="000C1A39"/>
    <w:rsid w:val="000C1BEC"/>
    <w:rsid w:val="000C1CF3"/>
    <w:rsid w:val="000C2190"/>
    <w:rsid w:val="000C2300"/>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9B5"/>
    <w:rsid w:val="000C5A56"/>
    <w:rsid w:val="000C5C3E"/>
    <w:rsid w:val="000C5D4A"/>
    <w:rsid w:val="000C5DFA"/>
    <w:rsid w:val="000C5E66"/>
    <w:rsid w:val="000C6047"/>
    <w:rsid w:val="000C6576"/>
    <w:rsid w:val="000C6833"/>
    <w:rsid w:val="000C6A6F"/>
    <w:rsid w:val="000C6BAE"/>
    <w:rsid w:val="000C6C9D"/>
    <w:rsid w:val="000C6F89"/>
    <w:rsid w:val="000C7243"/>
    <w:rsid w:val="000C72DC"/>
    <w:rsid w:val="000C7770"/>
    <w:rsid w:val="000C7AC3"/>
    <w:rsid w:val="000C7C88"/>
    <w:rsid w:val="000C7CA0"/>
    <w:rsid w:val="000D0149"/>
    <w:rsid w:val="000D017D"/>
    <w:rsid w:val="000D034A"/>
    <w:rsid w:val="000D08BE"/>
    <w:rsid w:val="000D0A00"/>
    <w:rsid w:val="000D0B10"/>
    <w:rsid w:val="000D0D1F"/>
    <w:rsid w:val="000D1282"/>
    <w:rsid w:val="000D12E3"/>
    <w:rsid w:val="000D1306"/>
    <w:rsid w:val="000D139D"/>
    <w:rsid w:val="000D13D5"/>
    <w:rsid w:val="000D1A16"/>
    <w:rsid w:val="000D1A2E"/>
    <w:rsid w:val="000D1B93"/>
    <w:rsid w:val="000D1D5C"/>
    <w:rsid w:val="000D21FE"/>
    <w:rsid w:val="000D23F2"/>
    <w:rsid w:val="000D2D72"/>
    <w:rsid w:val="000D3002"/>
    <w:rsid w:val="000D3056"/>
    <w:rsid w:val="000D3181"/>
    <w:rsid w:val="000D3429"/>
    <w:rsid w:val="000D39B2"/>
    <w:rsid w:val="000D3D38"/>
    <w:rsid w:val="000D3ED7"/>
    <w:rsid w:val="000D3EE8"/>
    <w:rsid w:val="000D3F9B"/>
    <w:rsid w:val="000D3FD0"/>
    <w:rsid w:val="000D418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DA"/>
    <w:rsid w:val="000D6BEC"/>
    <w:rsid w:val="000D71B7"/>
    <w:rsid w:val="000D763E"/>
    <w:rsid w:val="000D7955"/>
    <w:rsid w:val="000D7AB5"/>
    <w:rsid w:val="000D7B68"/>
    <w:rsid w:val="000D7D46"/>
    <w:rsid w:val="000D7D58"/>
    <w:rsid w:val="000D7E1E"/>
    <w:rsid w:val="000D7E9C"/>
    <w:rsid w:val="000D7F45"/>
    <w:rsid w:val="000E0074"/>
    <w:rsid w:val="000E0370"/>
    <w:rsid w:val="000E0838"/>
    <w:rsid w:val="000E0AE4"/>
    <w:rsid w:val="000E0C8B"/>
    <w:rsid w:val="000E0D9B"/>
    <w:rsid w:val="000E0FA0"/>
    <w:rsid w:val="000E12F7"/>
    <w:rsid w:val="000E157A"/>
    <w:rsid w:val="000E17D1"/>
    <w:rsid w:val="000E1812"/>
    <w:rsid w:val="000E1834"/>
    <w:rsid w:val="000E18F2"/>
    <w:rsid w:val="000E24B4"/>
    <w:rsid w:val="000E2753"/>
    <w:rsid w:val="000E2C7B"/>
    <w:rsid w:val="000E2D59"/>
    <w:rsid w:val="000E2DEF"/>
    <w:rsid w:val="000E2FE5"/>
    <w:rsid w:val="000E317A"/>
    <w:rsid w:val="000E3302"/>
    <w:rsid w:val="000E343D"/>
    <w:rsid w:val="000E3515"/>
    <w:rsid w:val="000E3B7B"/>
    <w:rsid w:val="000E3C5C"/>
    <w:rsid w:val="000E3C70"/>
    <w:rsid w:val="000E3E71"/>
    <w:rsid w:val="000E4059"/>
    <w:rsid w:val="000E4122"/>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50B"/>
    <w:rsid w:val="000E7A4E"/>
    <w:rsid w:val="000E7AA6"/>
    <w:rsid w:val="000E7B52"/>
    <w:rsid w:val="000F0212"/>
    <w:rsid w:val="000F0260"/>
    <w:rsid w:val="000F041C"/>
    <w:rsid w:val="000F0460"/>
    <w:rsid w:val="000F05F1"/>
    <w:rsid w:val="000F06D6"/>
    <w:rsid w:val="000F09D0"/>
    <w:rsid w:val="000F0A83"/>
    <w:rsid w:val="000F0CB9"/>
    <w:rsid w:val="000F0E26"/>
    <w:rsid w:val="000F132E"/>
    <w:rsid w:val="000F187C"/>
    <w:rsid w:val="000F260C"/>
    <w:rsid w:val="000F2977"/>
    <w:rsid w:val="000F2B35"/>
    <w:rsid w:val="000F2BDD"/>
    <w:rsid w:val="000F2F83"/>
    <w:rsid w:val="000F2FA4"/>
    <w:rsid w:val="000F31F4"/>
    <w:rsid w:val="000F33DB"/>
    <w:rsid w:val="000F33F4"/>
    <w:rsid w:val="000F35B6"/>
    <w:rsid w:val="000F3A6D"/>
    <w:rsid w:val="000F3CE8"/>
    <w:rsid w:val="000F41D9"/>
    <w:rsid w:val="000F45F6"/>
    <w:rsid w:val="000F470C"/>
    <w:rsid w:val="000F47C0"/>
    <w:rsid w:val="000F49E7"/>
    <w:rsid w:val="000F4BAA"/>
    <w:rsid w:val="000F4BC8"/>
    <w:rsid w:val="000F4DF5"/>
    <w:rsid w:val="000F4EB9"/>
    <w:rsid w:val="000F4F48"/>
    <w:rsid w:val="000F5050"/>
    <w:rsid w:val="000F50D2"/>
    <w:rsid w:val="000F54C9"/>
    <w:rsid w:val="000F5617"/>
    <w:rsid w:val="000F563C"/>
    <w:rsid w:val="000F5BF8"/>
    <w:rsid w:val="000F5DA7"/>
    <w:rsid w:val="000F5F6A"/>
    <w:rsid w:val="000F6165"/>
    <w:rsid w:val="000F61FC"/>
    <w:rsid w:val="000F6242"/>
    <w:rsid w:val="000F6244"/>
    <w:rsid w:val="000F6344"/>
    <w:rsid w:val="000F6607"/>
    <w:rsid w:val="000F667E"/>
    <w:rsid w:val="000F66B0"/>
    <w:rsid w:val="000F68A5"/>
    <w:rsid w:val="000F6A61"/>
    <w:rsid w:val="000F6B2E"/>
    <w:rsid w:val="000F7CB5"/>
    <w:rsid w:val="000F7DB6"/>
    <w:rsid w:val="001001CA"/>
    <w:rsid w:val="00100200"/>
    <w:rsid w:val="00100325"/>
    <w:rsid w:val="00100F1D"/>
    <w:rsid w:val="00100F82"/>
    <w:rsid w:val="00100FB0"/>
    <w:rsid w:val="0010103C"/>
    <w:rsid w:val="00101279"/>
    <w:rsid w:val="00101553"/>
    <w:rsid w:val="001016BD"/>
    <w:rsid w:val="001016CA"/>
    <w:rsid w:val="001016D3"/>
    <w:rsid w:val="00101750"/>
    <w:rsid w:val="00101C3D"/>
    <w:rsid w:val="0010247E"/>
    <w:rsid w:val="00102486"/>
    <w:rsid w:val="001024A7"/>
    <w:rsid w:val="00102592"/>
    <w:rsid w:val="001029BA"/>
    <w:rsid w:val="00102EEF"/>
    <w:rsid w:val="001030D4"/>
    <w:rsid w:val="0010324E"/>
    <w:rsid w:val="00103389"/>
    <w:rsid w:val="00103457"/>
    <w:rsid w:val="00103A12"/>
    <w:rsid w:val="00103A8E"/>
    <w:rsid w:val="00103B6A"/>
    <w:rsid w:val="00103BEF"/>
    <w:rsid w:val="0010417C"/>
    <w:rsid w:val="00104188"/>
    <w:rsid w:val="00104383"/>
    <w:rsid w:val="0010453D"/>
    <w:rsid w:val="00104582"/>
    <w:rsid w:val="001045B2"/>
    <w:rsid w:val="00104898"/>
    <w:rsid w:val="00104995"/>
    <w:rsid w:val="00104BD2"/>
    <w:rsid w:val="00104C79"/>
    <w:rsid w:val="00104DCC"/>
    <w:rsid w:val="00105064"/>
    <w:rsid w:val="0010515E"/>
    <w:rsid w:val="001055A8"/>
    <w:rsid w:val="00105728"/>
    <w:rsid w:val="00105916"/>
    <w:rsid w:val="00105BFD"/>
    <w:rsid w:val="00105C0F"/>
    <w:rsid w:val="00106215"/>
    <w:rsid w:val="001063B7"/>
    <w:rsid w:val="00106572"/>
    <w:rsid w:val="001066CA"/>
    <w:rsid w:val="00106A1B"/>
    <w:rsid w:val="00106A9C"/>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8F0"/>
    <w:rsid w:val="00110942"/>
    <w:rsid w:val="001109F0"/>
    <w:rsid w:val="00110A2B"/>
    <w:rsid w:val="00110AFB"/>
    <w:rsid w:val="00110BE8"/>
    <w:rsid w:val="00110CE4"/>
    <w:rsid w:val="001111A0"/>
    <w:rsid w:val="00111305"/>
    <w:rsid w:val="0011162D"/>
    <w:rsid w:val="001116A2"/>
    <w:rsid w:val="00111AD9"/>
    <w:rsid w:val="00111AE3"/>
    <w:rsid w:val="00111BD9"/>
    <w:rsid w:val="00112278"/>
    <w:rsid w:val="0011283E"/>
    <w:rsid w:val="0011287F"/>
    <w:rsid w:val="00112B7F"/>
    <w:rsid w:val="0011344A"/>
    <w:rsid w:val="00113504"/>
    <w:rsid w:val="00113810"/>
    <w:rsid w:val="0011399B"/>
    <w:rsid w:val="00113CF7"/>
    <w:rsid w:val="00113FC7"/>
    <w:rsid w:val="00114470"/>
    <w:rsid w:val="0011476B"/>
    <w:rsid w:val="00114CBC"/>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719A"/>
    <w:rsid w:val="00117359"/>
    <w:rsid w:val="0011737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4112"/>
    <w:rsid w:val="0012414C"/>
    <w:rsid w:val="0012429C"/>
    <w:rsid w:val="00124599"/>
    <w:rsid w:val="00124647"/>
    <w:rsid w:val="00124655"/>
    <w:rsid w:val="001249C1"/>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C02"/>
    <w:rsid w:val="00130C63"/>
    <w:rsid w:val="00130D9D"/>
    <w:rsid w:val="00130E8E"/>
    <w:rsid w:val="00131061"/>
    <w:rsid w:val="0013125E"/>
    <w:rsid w:val="001312B4"/>
    <w:rsid w:val="001312F5"/>
    <w:rsid w:val="00131492"/>
    <w:rsid w:val="00131A13"/>
    <w:rsid w:val="00131C83"/>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C35"/>
    <w:rsid w:val="00133CD0"/>
    <w:rsid w:val="0013417C"/>
    <w:rsid w:val="00134225"/>
    <w:rsid w:val="00134566"/>
    <w:rsid w:val="00134698"/>
    <w:rsid w:val="00134795"/>
    <w:rsid w:val="001348BD"/>
    <w:rsid w:val="00134AB7"/>
    <w:rsid w:val="00134C30"/>
    <w:rsid w:val="00134D63"/>
    <w:rsid w:val="00134DD7"/>
    <w:rsid w:val="00134E66"/>
    <w:rsid w:val="00134E76"/>
    <w:rsid w:val="00135597"/>
    <w:rsid w:val="00135C00"/>
    <w:rsid w:val="00135C11"/>
    <w:rsid w:val="00135D3C"/>
    <w:rsid w:val="00135E22"/>
    <w:rsid w:val="00135F7C"/>
    <w:rsid w:val="0013675B"/>
    <w:rsid w:val="0013689C"/>
    <w:rsid w:val="00136962"/>
    <w:rsid w:val="00136B28"/>
    <w:rsid w:val="00136B5A"/>
    <w:rsid w:val="00136D96"/>
    <w:rsid w:val="0013706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DC7"/>
    <w:rsid w:val="001411D4"/>
    <w:rsid w:val="00141454"/>
    <w:rsid w:val="00141483"/>
    <w:rsid w:val="001414BC"/>
    <w:rsid w:val="00141651"/>
    <w:rsid w:val="00141682"/>
    <w:rsid w:val="001417C6"/>
    <w:rsid w:val="001417DE"/>
    <w:rsid w:val="00141B22"/>
    <w:rsid w:val="00141C8C"/>
    <w:rsid w:val="00141DD5"/>
    <w:rsid w:val="00142119"/>
    <w:rsid w:val="00142206"/>
    <w:rsid w:val="00142A8E"/>
    <w:rsid w:val="00143567"/>
    <w:rsid w:val="00143A95"/>
    <w:rsid w:val="00143B13"/>
    <w:rsid w:val="00143F77"/>
    <w:rsid w:val="00144063"/>
    <w:rsid w:val="001440E2"/>
    <w:rsid w:val="001448C7"/>
    <w:rsid w:val="00144906"/>
    <w:rsid w:val="00144A80"/>
    <w:rsid w:val="00144C2A"/>
    <w:rsid w:val="00144D6E"/>
    <w:rsid w:val="00144F50"/>
    <w:rsid w:val="0014513D"/>
    <w:rsid w:val="001451A0"/>
    <w:rsid w:val="00145391"/>
    <w:rsid w:val="001453C3"/>
    <w:rsid w:val="001453CE"/>
    <w:rsid w:val="001454C1"/>
    <w:rsid w:val="001454D4"/>
    <w:rsid w:val="00145905"/>
    <w:rsid w:val="00145BBC"/>
    <w:rsid w:val="00145C0D"/>
    <w:rsid w:val="00145D12"/>
    <w:rsid w:val="00145E91"/>
    <w:rsid w:val="00145FEF"/>
    <w:rsid w:val="0014604F"/>
    <w:rsid w:val="00146475"/>
    <w:rsid w:val="001465CE"/>
    <w:rsid w:val="00146973"/>
    <w:rsid w:val="00146A14"/>
    <w:rsid w:val="00146D88"/>
    <w:rsid w:val="0014720C"/>
    <w:rsid w:val="0014723C"/>
    <w:rsid w:val="001473F3"/>
    <w:rsid w:val="001476AE"/>
    <w:rsid w:val="0014792D"/>
    <w:rsid w:val="00147CD0"/>
    <w:rsid w:val="00147E53"/>
    <w:rsid w:val="00147F72"/>
    <w:rsid w:val="00150034"/>
    <w:rsid w:val="0015007A"/>
    <w:rsid w:val="001500B0"/>
    <w:rsid w:val="001501D6"/>
    <w:rsid w:val="001506AE"/>
    <w:rsid w:val="00150728"/>
    <w:rsid w:val="001508B3"/>
    <w:rsid w:val="00150BA5"/>
    <w:rsid w:val="00150BCD"/>
    <w:rsid w:val="00150CF6"/>
    <w:rsid w:val="00150D67"/>
    <w:rsid w:val="00150EB0"/>
    <w:rsid w:val="00150F3F"/>
    <w:rsid w:val="0015102F"/>
    <w:rsid w:val="00151061"/>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F1F"/>
    <w:rsid w:val="00152FCB"/>
    <w:rsid w:val="00153062"/>
    <w:rsid w:val="001531E0"/>
    <w:rsid w:val="00153297"/>
    <w:rsid w:val="0015331B"/>
    <w:rsid w:val="0015332B"/>
    <w:rsid w:val="00153408"/>
    <w:rsid w:val="001536A6"/>
    <w:rsid w:val="00153856"/>
    <w:rsid w:val="001538CF"/>
    <w:rsid w:val="001538D8"/>
    <w:rsid w:val="001539F5"/>
    <w:rsid w:val="00153BF5"/>
    <w:rsid w:val="00153E7D"/>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BD7"/>
    <w:rsid w:val="00155C27"/>
    <w:rsid w:val="00156091"/>
    <w:rsid w:val="00156521"/>
    <w:rsid w:val="00156683"/>
    <w:rsid w:val="00156746"/>
    <w:rsid w:val="00156E25"/>
    <w:rsid w:val="00157074"/>
    <w:rsid w:val="0015733E"/>
    <w:rsid w:val="00157542"/>
    <w:rsid w:val="00157719"/>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2E5"/>
    <w:rsid w:val="00161457"/>
    <w:rsid w:val="00161922"/>
    <w:rsid w:val="00161EFE"/>
    <w:rsid w:val="00161F8E"/>
    <w:rsid w:val="00162089"/>
    <w:rsid w:val="0016238E"/>
    <w:rsid w:val="001625AF"/>
    <w:rsid w:val="001627E4"/>
    <w:rsid w:val="00162AA9"/>
    <w:rsid w:val="0016329E"/>
    <w:rsid w:val="00163535"/>
    <w:rsid w:val="001637B1"/>
    <w:rsid w:val="0016392C"/>
    <w:rsid w:val="001639A1"/>
    <w:rsid w:val="00163AA6"/>
    <w:rsid w:val="00163CD4"/>
    <w:rsid w:val="00163DC1"/>
    <w:rsid w:val="00163E5A"/>
    <w:rsid w:val="00163EB6"/>
    <w:rsid w:val="001640D0"/>
    <w:rsid w:val="001640DE"/>
    <w:rsid w:val="00164131"/>
    <w:rsid w:val="0016428D"/>
    <w:rsid w:val="00164305"/>
    <w:rsid w:val="00164488"/>
    <w:rsid w:val="001644C4"/>
    <w:rsid w:val="0016477C"/>
    <w:rsid w:val="00164FDA"/>
    <w:rsid w:val="001651EF"/>
    <w:rsid w:val="00165979"/>
    <w:rsid w:val="00165AF0"/>
    <w:rsid w:val="00165C2B"/>
    <w:rsid w:val="00165FB2"/>
    <w:rsid w:val="00166027"/>
    <w:rsid w:val="00166455"/>
    <w:rsid w:val="0016661E"/>
    <w:rsid w:val="0016674F"/>
    <w:rsid w:val="0016675E"/>
    <w:rsid w:val="001667AD"/>
    <w:rsid w:val="00166B2B"/>
    <w:rsid w:val="00166C73"/>
    <w:rsid w:val="00166D12"/>
    <w:rsid w:val="00166EDE"/>
    <w:rsid w:val="0016743D"/>
    <w:rsid w:val="00167978"/>
    <w:rsid w:val="00167A31"/>
    <w:rsid w:val="00167CFA"/>
    <w:rsid w:val="00167D8B"/>
    <w:rsid w:val="00167F97"/>
    <w:rsid w:val="00170065"/>
    <w:rsid w:val="00170227"/>
    <w:rsid w:val="001702F3"/>
    <w:rsid w:val="0017056B"/>
    <w:rsid w:val="00170650"/>
    <w:rsid w:val="00170C6F"/>
    <w:rsid w:val="00170D6D"/>
    <w:rsid w:val="00170DF8"/>
    <w:rsid w:val="0017112C"/>
    <w:rsid w:val="0017125B"/>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6"/>
    <w:rsid w:val="00172C74"/>
    <w:rsid w:val="00172CF1"/>
    <w:rsid w:val="00172DCB"/>
    <w:rsid w:val="00172F89"/>
    <w:rsid w:val="00172FC5"/>
    <w:rsid w:val="00173012"/>
    <w:rsid w:val="001731BF"/>
    <w:rsid w:val="00173577"/>
    <w:rsid w:val="00173C31"/>
    <w:rsid w:val="001740C6"/>
    <w:rsid w:val="0017422C"/>
    <w:rsid w:val="0017428F"/>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798"/>
    <w:rsid w:val="00175D24"/>
    <w:rsid w:val="00175EC5"/>
    <w:rsid w:val="001763F4"/>
    <w:rsid w:val="00176A35"/>
    <w:rsid w:val="00176AAC"/>
    <w:rsid w:val="00176C94"/>
    <w:rsid w:val="00176DB7"/>
    <w:rsid w:val="00176E2F"/>
    <w:rsid w:val="00176EBA"/>
    <w:rsid w:val="001770BF"/>
    <w:rsid w:val="0017732E"/>
    <w:rsid w:val="0017765F"/>
    <w:rsid w:val="00177752"/>
    <w:rsid w:val="00177859"/>
    <w:rsid w:val="0017785E"/>
    <w:rsid w:val="00177957"/>
    <w:rsid w:val="00177C2B"/>
    <w:rsid w:val="00177C52"/>
    <w:rsid w:val="00177E9A"/>
    <w:rsid w:val="00180355"/>
    <w:rsid w:val="00180487"/>
    <w:rsid w:val="001804F9"/>
    <w:rsid w:val="001808A7"/>
    <w:rsid w:val="00180A30"/>
    <w:rsid w:val="00180A7B"/>
    <w:rsid w:val="00180C48"/>
    <w:rsid w:val="00180CD9"/>
    <w:rsid w:val="00180FFF"/>
    <w:rsid w:val="00181151"/>
    <w:rsid w:val="001811B8"/>
    <w:rsid w:val="001812FF"/>
    <w:rsid w:val="001815CD"/>
    <w:rsid w:val="00181623"/>
    <w:rsid w:val="00181AA3"/>
    <w:rsid w:val="00181B38"/>
    <w:rsid w:val="00181C9E"/>
    <w:rsid w:val="00181DA6"/>
    <w:rsid w:val="00181FFD"/>
    <w:rsid w:val="0018220E"/>
    <w:rsid w:val="0018228F"/>
    <w:rsid w:val="001823D0"/>
    <w:rsid w:val="001825EC"/>
    <w:rsid w:val="001825F1"/>
    <w:rsid w:val="00182780"/>
    <w:rsid w:val="0018288D"/>
    <w:rsid w:val="0018289C"/>
    <w:rsid w:val="00182926"/>
    <w:rsid w:val="001829AE"/>
    <w:rsid w:val="001829F1"/>
    <w:rsid w:val="00182E36"/>
    <w:rsid w:val="00182F03"/>
    <w:rsid w:val="00182F96"/>
    <w:rsid w:val="00182FE5"/>
    <w:rsid w:val="00183252"/>
    <w:rsid w:val="00183255"/>
    <w:rsid w:val="001832E0"/>
    <w:rsid w:val="001834BE"/>
    <w:rsid w:val="001836B0"/>
    <w:rsid w:val="001839C3"/>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6BD"/>
    <w:rsid w:val="00185A36"/>
    <w:rsid w:val="00185C09"/>
    <w:rsid w:val="00185DE8"/>
    <w:rsid w:val="00185DFA"/>
    <w:rsid w:val="00185F09"/>
    <w:rsid w:val="0018604C"/>
    <w:rsid w:val="001861F5"/>
    <w:rsid w:val="001864B9"/>
    <w:rsid w:val="00186670"/>
    <w:rsid w:val="00186744"/>
    <w:rsid w:val="00186840"/>
    <w:rsid w:val="001868C6"/>
    <w:rsid w:val="00186AC9"/>
    <w:rsid w:val="00186CF1"/>
    <w:rsid w:val="00186F35"/>
    <w:rsid w:val="001871C0"/>
    <w:rsid w:val="001873D7"/>
    <w:rsid w:val="001874B8"/>
    <w:rsid w:val="00187526"/>
    <w:rsid w:val="001876DE"/>
    <w:rsid w:val="001879C6"/>
    <w:rsid w:val="00187BC1"/>
    <w:rsid w:val="00187D3B"/>
    <w:rsid w:val="001904EE"/>
    <w:rsid w:val="00190AC7"/>
    <w:rsid w:val="00190B45"/>
    <w:rsid w:val="001911B7"/>
    <w:rsid w:val="0019159E"/>
    <w:rsid w:val="001917D0"/>
    <w:rsid w:val="00191816"/>
    <w:rsid w:val="00191936"/>
    <w:rsid w:val="00191952"/>
    <w:rsid w:val="00191962"/>
    <w:rsid w:val="001919AB"/>
    <w:rsid w:val="00191C05"/>
    <w:rsid w:val="0019224C"/>
    <w:rsid w:val="001924B9"/>
    <w:rsid w:val="0019270C"/>
    <w:rsid w:val="0019279D"/>
    <w:rsid w:val="00192944"/>
    <w:rsid w:val="00192BBD"/>
    <w:rsid w:val="00192BD1"/>
    <w:rsid w:val="00192D2B"/>
    <w:rsid w:val="00192E62"/>
    <w:rsid w:val="00192E63"/>
    <w:rsid w:val="00192F17"/>
    <w:rsid w:val="001931C0"/>
    <w:rsid w:val="00193371"/>
    <w:rsid w:val="00193475"/>
    <w:rsid w:val="001934F7"/>
    <w:rsid w:val="0019354E"/>
    <w:rsid w:val="001938A5"/>
    <w:rsid w:val="00193936"/>
    <w:rsid w:val="001939FF"/>
    <w:rsid w:val="00193AB7"/>
    <w:rsid w:val="0019417B"/>
    <w:rsid w:val="001942B6"/>
    <w:rsid w:val="0019469C"/>
    <w:rsid w:val="00194706"/>
    <w:rsid w:val="0019474F"/>
    <w:rsid w:val="00194849"/>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34C"/>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4D"/>
    <w:rsid w:val="001A142C"/>
    <w:rsid w:val="001A1639"/>
    <w:rsid w:val="001A1671"/>
    <w:rsid w:val="001A174C"/>
    <w:rsid w:val="001A17D0"/>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4153"/>
    <w:rsid w:val="001A42EF"/>
    <w:rsid w:val="001A433D"/>
    <w:rsid w:val="001A45D1"/>
    <w:rsid w:val="001A47DA"/>
    <w:rsid w:val="001A48C2"/>
    <w:rsid w:val="001A4A1A"/>
    <w:rsid w:val="001A4D54"/>
    <w:rsid w:val="001A4EAB"/>
    <w:rsid w:val="001A4FD7"/>
    <w:rsid w:val="001A520A"/>
    <w:rsid w:val="001A529C"/>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985"/>
    <w:rsid w:val="001A7C16"/>
    <w:rsid w:val="001A7DF0"/>
    <w:rsid w:val="001A7ED9"/>
    <w:rsid w:val="001B01E6"/>
    <w:rsid w:val="001B0550"/>
    <w:rsid w:val="001B0A04"/>
    <w:rsid w:val="001B0CD3"/>
    <w:rsid w:val="001B0FE5"/>
    <w:rsid w:val="001B10C1"/>
    <w:rsid w:val="001B128D"/>
    <w:rsid w:val="001B1343"/>
    <w:rsid w:val="001B1357"/>
    <w:rsid w:val="001B15BC"/>
    <w:rsid w:val="001B18E4"/>
    <w:rsid w:val="001B1B0A"/>
    <w:rsid w:val="001B1CC5"/>
    <w:rsid w:val="001B1E41"/>
    <w:rsid w:val="001B2198"/>
    <w:rsid w:val="001B227C"/>
    <w:rsid w:val="001B22B5"/>
    <w:rsid w:val="001B23AA"/>
    <w:rsid w:val="001B24B6"/>
    <w:rsid w:val="001B2758"/>
    <w:rsid w:val="001B27C2"/>
    <w:rsid w:val="001B280B"/>
    <w:rsid w:val="001B29FE"/>
    <w:rsid w:val="001B2D2D"/>
    <w:rsid w:val="001B2E15"/>
    <w:rsid w:val="001B2EC3"/>
    <w:rsid w:val="001B32C0"/>
    <w:rsid w:val="001B344B"/>
    <w:rsid w:val="001B3507"/>
    <w:rsid w:val="001B36BD"/>
    <w:rsid w:val="001B3717"/>
    <w:rsid w:val="001B3959"/>
    <w:rsid w:val="001B3A10"/>
    <w:rsid w:val="001B3CC4"/>
    <w:rsid w:val="001B3D6C"/>
    <w:rsid w:val="001B45EA"/>
    <w:rsid w:val="001B45FA"/>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658"/>
    <w:rsid w:val="001B6705"/>
    <w:rsid w:val="001B697F"/>
    <w:rsid w:val="001B6CAF"/>
    <w:rsid w:val="001B6D1F"/>
    <w:rsid w:val="001B6D75"/>
    <w:rsid w:val="001B706B"/>
    <w:rsid w:val="001B717F"/>
    <w:rsid w:val="001B71FF"/>
    <w:rsid w:val="001B7677"/>
    <w:rsid w:val="001B772C"/>
    <w:rsid w:val="001B77E2"/>
    <w:rsid w:val="001B7A1A"/>
    <w:rsid w:val="001B7CAD"/>
    <w:rsid w:val="001C0069"/>
    <w:rsid w:val="001C00F5"/>
    <w:rsid w:val="001C01A4"/>
    <w:rsid w:val="001C01CD"/>
    <w:rsid w:val="001C02C0"/>
    <w:rsid w:val="001C03B0"/>
    <w:rsid w:val="001C10A9"/>
    <w:rsid w:val="001C1197"/>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397"/>
    <w:rsid w:val="001C38A9"/>
    <w:rsid w:val="001C39F8"/>
    <w:rsid w:val="001C3B20"/>
    <w:rsid w:val="001C3B71"/>
    <w:rsid w:val="001C3E1B"/>
    <w:rsid w:val="001C3E2A"/>
    <w:rsid w:val="001C40D2"/>
    <w:rsid w:val="001C411E"/>
    <w:rsid w:val="001C41EE"/>
    <w:rsid w:val="001C432D"/>
    <w:rsid w:val="001C44F6"/>
    <w:rsid w:val="001C45AE"/>
    <w:rsid w:val="001C45B9"/>
    <w:rsid w:val="001C46F9"/>
    <w:rsid w:val="001C4770"/>
    <w:rsid w:val="001C4878"/>
    <w:rsid w:val="001C492E"/>
    <w:rsid w:val="001C499A"/>
    <w:rsid w:val="001C4C23"/>
    <w:rsid w:val="001C4E02"/>
    <w:rsid w:val="001C50C4"/>
    <w:rsid w:val="001C5119"/>
    <w:rsid w:val="001C56F3"/>
    <w:rsid w:val="001C57C9"/>
    <w:rsid w:val="001C591A"/>
    <w:rsid w:val="001C5937"/>
    <w:rsid w:val="001C615D"/>
    <w:rsid w:val="001C62E3"/>
    <w:rsid w:val="001C6403"/>
    <w:rsid w:val="001C652E"/>
    <w:rsid w:val="001C674A"/>
    <w:rsid w:val="001C68CE"/>
    <w:rsid w:val="001C6933"/>
    <w:rsid w:val="001C6BEE"/>
    <w:rsid w:val="001C6D9B"/>
    <w:rsid w:val="001C6E6E"/>
    <w:rsid w:val="001C6EF9"/>
    <w:rsid w:val="001C7103"/>
    <w:rsid w:val="001C722C"/>
    <w:rsid w:val="001C76A8"/>
    <w:rsid w:val="001C7B67"/>
    <w:rsid w:val="001C7E8C"/>
    <w:rsid w:val="001C7EE3"/>
    <w:rsid w:val="001C7F1D"/>
    <w:rsid w:val="001D001C"/>
    <w:rsid w:val="001D005D"/>
    <w:rsid w:val="001D0129"/>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4287"/>
    <w:rsid w:val="001D431B"/>
    <w:rsid w:val="001D46CF"/>
    <w:rsid w:val="001D4C96"/>
    <w:rsid w:val="001D4D0C"/>
    <w:rsid w:val="001D4DF2"/>
    <w:rsid w:val="001D4FEE"/>
    <w:rsid w:val="001D5527"/>
    <w:rsid w:val="001D573D"/>
    <w:rsid w:val="001D5C33"/>
    <w:rsid w:val="001D5CF3"/>
    <w:rsid w:val="001D60C8"/>
    <w:rsid w:val="001D63BE"/>
    <w:rsid w:val="001D63D6"/>
    <w:rsid w:val="001D6739"/>
    <w:rsid w:val="001D676B"/>
    <w:rsid w:val="001D6908"/>
    <w:rsid w:val="001D7010"/>
    <w:rsid w:val="001D73E2"/>
    <w:rsid w:val="001D78E8"/>
    <w:rsid w:val="001D7A2A"/>
    <w:rsid w:val="001D7AFE"/>
    <w:rsid w:val="001D7D66"/>
    <w:rsid w:val="001D7EC0"/>
    <w:rsid w:val="001E0007"/>
    <w:rsid w:val="001E0173"/>
    <w:rsid w:val="001E0645"/>
    <w:rsid w:val="001E094B"/>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30B"/>
    <w:rsid w:val="001E238E"/>
    <w:rsid w:val="001E2476"/>
    <w:rsid w:val="001E24F7"/>
    <w:rsid w:val="001E2786"/>
    <w:rsid w:val="001E29EC"/>
    <w:rsid w:val="001E2D11"/>
    <w:rsid w:val="001E2D4B"/>
    <w:rsid w:val="001E2D4E"/>
    <w:rsid w:val="001E2DDF"/>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7BBF"/>
    <w:rsid w:val="001E7D35"/>
    <w:rsid w:val="001F038C"/>
    <w:rsid w:val="001F042F"/>
    <w:rsid w:val="001F051C"/>
    <w:rsid w:val="001F0552"/>
    <w:rsid w:val="001F05C1"/>
    <w:rsid w:val="001F0663"/>
    <w:rsid w:val="001F068E"/>
    <w:rsid w:val="001F096F"/>
    <w:rsid w:val="001F0AB2"/>
    <w:rsid w:val="001F0B9F"/>
    <w:rsid w:val="001F0CC4"/>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B1"/>
    <w:rsid w:val="001F4F05"/>
    <w:rsid w:val="001F5000"/>
    <w:rsid w:val="001F51E2"/>
    <w:rsid w:val="001F5571"/>
    <w:rsid w:val="001F575C"/>
    <w:rsid w:val="001F57FD"/>
    <w:rsid w:val="001F5836"/>
    <w:rsid w:val="001F5CDA"/>
    <w:rsid w:val="001F5D57"/>
    <w:rsid w:val="001F62D0"/>
    <w:rsid w:val="001F6401"/>
    <w:rsid w:val="001F6468"/>
    <w:rsid w:val="001F64AE"/>
    <w:rsid w:val="001F64F6"/>
    <w:rsid w:val="001F6539"/>
    <w:rsid w:val="001F6620"/>
    <w:rsid w:val="001F68E0"/>
    <w:rsid w:val="001F6A77"/>
    <w:rsid w:val="001F6E5C"/>
    <w:rsid w:val="001F6F83"/>
    <w:rsid w:val="001F7025"/>
    <w:rsid w:val="001F7068"/>
    <w:rsid w:val="001F745C"/>
    <w:rsid w:val="001F75A1"/>
    <w:rsid w:val="001F7665"/>
    <w:rsid w:val="001F7724"/>
    <w:rsid w:val="001F77D6"/>
    <w:rsid w:val="001F7C91"/>
    <w:rsid w:val="00200448"/>
    <w:rsid w:val="002005D3"/>
    <w:rsid w:val="002005D4"/>
    <w:rsid w:val="00200804"/>
    <w:rsid w:val="00200CA2"/>
    <w:rsid w:val="00200D9A"/>
    <w:rsid w:val="00200F61"/>
    <w:rsid w:val="0020124E"/>
    <w:rsid w:val="0020156E"/>
    <w:rsid w:val="002017D0"/>
    <w:rsid w:val="00201822"/>
    <w:rsid w:val="00201895"/>
    <w:rsid w:val="00201C51"/>
    <w:rsid w:val="00201DA2"/>
    <w:rsid w:val="00201DB0"/>
    <w:rsid w:val="00201F0E"/>
    <w:rsid w:val="00201FF9"/>
    <w:rsid w:val="0020233B"/>
    <w:rsid w:val="0020252C"/>
    <w:rsid w:val="00202633"/>
    <w:rsid w:val="002026C5"/>
    <w:rsid w:val="00202C54"/>
    <w:rsid w:val="00202DD7"/>
    <w:rsid w:val="00203284"/>
    <w:rsid w:val="0020338C"/>
    <w:rsid w:val="002033EE"/>
    <w:rsid w:val="00203447"/>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BA"/>
    <w:rsid w:val="002059D4"/>
    <w:rsid w:val="00205AA0"/>
    <w:rsid w:val="00205DE5"/>
    <w:rsid w:val="00205F92"/>
    <w:rsid w:val="00206409"/>
    <w:rsid w:val="00206473"/>
    <w:rsid w:val="002064AA"/>
    <w:rsid w:val="00206705"/>
    <w:rsid w:val="00206EE8"/>
    <w:rsid w:val="00206EF9"/>
    <w:rsid w:val="00206F27"/>
    <w:rsid w:val="00206F97"/>
    <w:rsid w:val="00206FC9"/>
    <w:rsid w:val="0020724F"/>
    <w:rsid w:val="00207336"/>
    <w:rsid w:val="00207453"/>
    <w:rsid w:val="0020746E"/>
    <w:rsid w:val="00207516"/>
    <w:rsid w:val="0020782D"/>
    <w:rsid w:val="002079E1"/>
    <w:rsid w:val="00207C0A"/>
    <w:rsid w:val="00210001"/>
    <w:rsid w:val="002100AC"/>
    <w:rsid w:val="00210913"/>
    <w:rsid w:val="00210936"/>
    <w:rsid w:val="00211329"/>
    <w:rsid w:val="0021134A"/>
    <w:rsid w:val="0021172F"/>
    <w:rsid w:val="002117E9"/>
    <w:rsid w:val="002118F4"/>
    <w:rsid w:val="00211A9A"/>
    <w:rsid w:val="00212344"/>
    <w:rsid w:val="00212399"/>
    <w:rsid w:val="00212544"/>
    <w:rsid w:val="00212836"/>
    <w:rsid w:val="00212857"/>
    <w:rsid w:val="00212896"/>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5100"/>
    <w:rsid w:val="00215429"/>
    <w:rsid w:val="002155DE"/>
    <w:rsid w:val="00215602"/>
    <w:rsid w:val="00215658"/>
    <w:rsid w:val="00215B40"/>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BD"/>
    <w:rsid w:val="002208BC"/>
    <w:rsid w:val="0022094B"/>
    <w:rsid w:val="00220B8B"/>
    <w:rsid w:val="00220C33"/>
    <w:rsid w:val="00220E21"/>
    <w:rsid w:val="00220E49"/>
    <w:rsid w:val="00220FF7"/>
    <w:rsid w:val="00221308"/>
    <w:rsid w:val="002214C9"/>
    <w:rsid w:val="002219C2"/>
    <w:rsid w:val="0022237B"/>
    <w:rsid w:val="0022255F"/>
    <w:rsid w:val="0022259F"/>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5AE"/>
    <w:rsid w:val="002247EB"/>
    <w:rsid w:val="0022480E"/>
    <w:rsid w:val="00224869"/>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76D"/>
    <w:rsid w:val="002268F4"/>
    <w:rsid w:val="00226B13"/>
    <w:rsid w:val="00226B65"/>
    <w:rsid w:val="00226B83"/>
    <w:rsid w:val="00226BDF"/>
    <w:rsid w:val="00226C59"/>
    <w:rsid w:val="00226C7F"/>
    <w:rsid w:val="0022727B"/>
    <w:rsid w:val="00227311"/>
    <w:rsid w:val="002274A0"/>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C0B"/>
    <w:rsid w:val="00230E56"/>
    <w:rsid w:val="00231049"/>
    <w:rsid w:val="0023128A"/>
    <w:rsid w:val="002313BB"/>
    <w:rsid w:val="002314FA"/>
    <w:rsid w:val="00231644"/>
    <w:rsid w:val="00231701"/>
    <w:rsid w:val="00231758"/>
    <w:rsid w:val="00231B5C"/>
    <w:rsid w:val="00231B80"/>
    <w:rsid w:val="00231CFF"/>
    <w:rsid w:val="00231D8F"/>
    <w:rsid w:val="002324CF"/>
    <w:rsid w:val="002326EB"/>
    <w:rsid w:val="0023281A"/>
    <w:rsid w:val="002328AD"/>
    <w:rsid w:val="00232947"/>
    <w:rsid w:val="00232BA9"/>
    <w:rsid w:val="00232CB5"/>
    <w:rsid w:val="002331B9"/>
    <w:rsid w:val="0023333C"/>
    <w:rsid w:val="0023369B"/>
    <w:rsid w:val="00233816"/>
    <w:rsid w:val="00233885"/>
    <w:rsid w:val="0023398C"/>
    <w:rsid w:val="00233A60"/>
    <w:rsid w:val="00233D5D"/>
    <w:rsid w:val="00233FA7"/>
    <w:rsid w:val="002342DA"/>
    <w:rsid w:val="002344AC"/>
    <w:rsid w:val="002345D9"/>
    <w:rsid w:val="00234993"/>
    <w:rsid w:val="00234B87"/>
    <w:rsid w:val="00234E9D"/>
    <w:rsid w:val="00234F52"/>
    <w:rsid w:val="00235142"/>
    <w:rsid w:val="0023527B"/>
    <w:rsid w:val="002353BA"/>
    <w:rsid w:val="0023548A"/>
    <w:rsid w:val="0023583E"/>
    <w:rsid w:val="0023594B"/>
    <w:rsid w:val="0023597F"/>
    <w:rsid w:val="002359E5"/>
    <w:rsid w:val="00235BAE"/>
    <w:rsid w:val="00235CE8"/>
    <w:rsid w:val="00235D86"/>
    <w:rsid w:val="0023602E"/>
    <w:rsid w:val="002360CD"/>
    <w:rsid w:val="0023626E"/>
    <w:rsid w:val="0023641F"/>
    <w:rsid w:val="00236532"/>
    <w:rsid w:val="00236554"/>
    <w:rsid w:val="002365B2"/>
    <w:rsid w:val="002366A8"/>
    <w:rsid w:val="00236A4E"/>
    <w:rsid w:val="00236AA8"/>
    <w:rsid w:val="00236DB0"/>
    <w:rsid w:val="002373C8"/>
    <w:rsid w:val="002375BF"/>
    <w:rsid w:val="002376C0"/>
    <w:rsid w:val="0023797A"/>
    <w:rsid w:val="00237A20"/>
    <w:rsid w:val="00237DC3"/>
    <w:rsid w:val="00237ECB"/>
    <w:rsid w:val="00237F9D"/>
    <w:rsid w:val="00240365"/>
    <w:rsid w:val="0024044D"/>
    <w:rsid w:val="002407BF"/>
    <w:rsid w:val="0024096B"/>
    <w:rsid w:val="002409B9"/>
    <w:rsid w:val="00240ADA"/>
    <w:rsid w:val="00241069"/>
    <w:rsid w:val="0024176F"/>
    <w:rsid w:val="002417B3"/>
    <w:rsid w:val="00241B32"/>
    <w:rsid w:val="00241B55"/>
    <w:rsid w:val="00241CB8"/>
    <w:rsid w:val="00241DB4"/>
    <w:rsid w:val="00241DF3"/>
    <w:rsid w:val="00241FB9"/>
    <w:rsid w:val="00242194"/>
    <w:rsid w:val="0024224C"/>
    <w:rsid w:val="002425C6"/>
    <w:rsid w:val="00242853"/>
    <w:rsid w:val="002429A0"/>
    <w:rsid w:val="00242C7E"/>
    <w:rsid w:val="00242C8A"/>
    <w:rsid w:val="00242FA9"/>
    <w:rsid w:val="0024309A"/>
    <w:rsid w:val="002430A1"/>
    <w:rsid w:val="0024310F"/>
    <w:rsid w:val="002432CA"/>
    <w:rsid w:val="0024340B"/>
    <w:rsid w:val="0024345B"/>
    <w:rsid w:val="002436D9"/>
    <w:rsid w:val="00243884"/>
    <w:rsid w:val="00243B1C"/>
    <w:rsid w:val="00243B8E"/>
    <w:rsid w:val="00243F05"/>
    <w:rsid w:val="002444A9"/>
    <w:rsid w:val="002446F7"/>
    <w:rsid w:val="00244FA5"/>
    <w:rsid w:val="002452F7"/>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2385"/>
    <w:rsid w:val="002523E5"/>
    <w:rsid w:val="00252523"/>
    <w:rsid w:val="00252F85"/>
    <w:rsid w:val="00253302"/>
    <w:rsid w:val="00253670"/>
    <w:rsid w:val="00253885"/>
    <w:rsid w:val="002538D4"/>
    <w:rsid w:val="00253A16"/>
    <w:rsid w:val="00253FD7"/>
    <w:rsid w:val="00254252"/>
    <w:rsid w:val="002544FC"/>
    <w:rsid w:val="00254520"/>
    <w:rsid w:val="00254870"/>
    <w:rsid w:val="002548F8"/>
    <w:rsid w:val="00254C3D"/>
    <w:rsid w:val="00254DA4"/>
    <w:rsid w:val="00254F81"/>
    <w:rsid w:val="002551E3"/>
    <w:rsid w:val="0025523A"/>
    <w:rsid w:val="002552E9"/>
    <w:rsid w:val="002553C4"/>
    <w:rsid w:val="002554E1"/>
    <w:rsid w:val="002554E9"/>
    <w:rsid w:val="0025564A"/>
    <w:rsid w:val="002556BA"/>
    <w:rsid w:val="00255C4F"/>
    <w:rsid w:val="00255D39"/>
    <w:rsid w:val="00255FFB"/>
    <w:rsid w:val="00256011"/>
    <w:rsid w:val="00256017"/>
    <w:rsid w:val="002561C9"/>
    <w:rsid w:val="002562D2"/>
    <w:rsid w:val="002563D9"/>
    <w:rsid w:val="002563E3"/>
    <w:rsid w:val="00256429"/>
    <w:rsid w:val="00256547"/>
    <w:rsid w:val="00256564"/>
    <w:rsid w:val="002566E3"/>
    <w:rsid w:val="00256A4B"/>
    <w:rsid w:val="00256C80"/>
    <w:rsid w:val="00256D36"/>
    <w:rsid w:val="00256D40"/>
    <w:rsid w:val="00256DAE"/>
    <w:rsid w:val="00256F64"/>
    <w:rsid w:val="0025712A"/>
    <w:rsid w:val="00257371"/>
    <w:rsid w:val="002573B9"/>
    <w:rsid w:val="002578E3"/>
    <w:rsid w:val="00257A64"/>
    <w:rsid w:val="00257B1C"/>
    <w:rsid w:val="00257E79"/>
    <w:rsid w:val="00260601"/>
    <w:rsid w:val="00260854"/>
    <w:rsid w:val="00260895"/>
    <w:rsid w:val="0026092E"/>
    <w:rsid w:val="00260A49"/>
    <w:rsid w:val="00261194"/>
    <w:rsid w:val="00261433"/>
    <w:rsid w:val="00261683"/>
    <w:rsid w:val="00261862"/>
    <w:rsid w:val="002618E3"/>
    <w:rsid w:val="00261993"/>
    <w:rsid w:val="00261D94"/>
    <w:rsid w:val="00261E54"/>
    <w:rsid w:val="00261EE9"/>
    <w:rsid w:val="00261F4B"/>
    <w:rsid w:val="00262243"/>
    <w:rsid w:val="002622AB"/>
    <w:rsid w:val="00262A7B"/>
    <w:rsid w:val="00262B08"/>
    <w:rsid w:val="00262BD9"/>
    <w:rsid w:val="00262C43"/>
    <w:rsid w:val="00262FF6"/>
    <w:rsid w:val="00263543"/>
    <w:rsid w:val="00263882"/>
    <w:rsid w:val="002638A8"/>
    <w:rsid w:val="002639AC"/>
    <w:rsid w:val="00263D14"/>
    <w:rsid w:val="002640FE"/>
    <w:rsid w:val="0026414E"/>
    <w:rsid w:val="00264206"/>
    <w:rsid w:val="002643A6"/>
    <w:rsid w:val="002643B0"/>
    <w:rsid w:val="002648A1"/>
    <w:rsid w:val="00264A0D"/>
    <w:rsid w:val="0026522D"/>
    <w:rsid w:val="002652BA"/>
    <w:rsid w:val="0026556E"/>
    <w:rsid w:val="00265865"/>
    <w:rsid w:val="00265982"/>
    <w:rsid w:val="00265B30"/>
    <w:rsid w:val="00265BDF"/>
    <w:rsid w:val="00265E07"/>
    <w:rsid w:val="002662B6"/>
    <w:rsid w:val="00266732"/>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9A0"/>
    <w:rsid w:val="00270AD5"/>
    <w:rsid w:val="00270E61"/>
    <w:rsid w:val="00270E94"/>
    <w:rsid w:val="00271490"/>
    <w:rsid w:val="0027152B"/>
    <w:rsid w:val="00271699"/>
    <w:rsid w:val="00271723"/>
    <w:rsid w:val="0027179E"/>
    <w:rsid w:val="00271A3C"/>
    <w:rsid w:val="00271DD8"/>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D97"/>
    <w:rsid w:val="0028036D"/>
    <w:rsid w:val="002803B9"/>
    <w:rsid w:val="00280429"/>
    <w:rsid w:val="00280443"/>
    <w:rsid w:val="00280454"/>
    <w:rsid w:val="00280618"/>
    <w:rsid w:val="00280BC0"/>
    <w:rsid w:val="00280E2D"/>
    <w:rsid w:val="0028133C"/>
    <w:rsid w:val="002814AC"/>
    <w:rsid w:val="0028182E"/>
    <w:rsid w:val="00281D34"/>
    <w:rsid w:val="0028202F"/>
    <w:rsid w:val="002829D7"/>
    <w:rsid w:val="00282B03"/>
    <w:rsid w:val="00282CA9"/>
    <w:rsid w:val="00282F22"/>
    <w:rsid w:val="00283127"/>
    <w:rsid w:val="002831E1"/>
    <w:rsid w:val="002833BE"/>
    <w:rsid w:val="002833E0"/>
    <w:rsid w:val="002838CF"/>
    <w:rsid w:val="00283EDA"/>
    <w:rsid w:val="00283FE5"/>
    <w:rsid w:val="00283FEA"/>
    <w:rsid w:val="0028418C"/>
    <w:rsid w:val="002841AE"/>
    <w:rsid w:val="002845FF"/>
    <w:rsid w:val="002846DA"/>
    <w:rsid w:val="00284767"/>
    <w:rsid w:val="00284795"/>
    <w:rsid w:val="002847C8"/>
    <w:rsid w:val="00284871"/>
    <w:rsid w:val="00284CFE"/>
    <w:rsid w:val="00284FC9"/>
    <w:rsid w:val="002851BF"/>
    <w:rsid w:val="00285456"/>
    <w:rsid w:val="0028566B"/>
    <w:rsid w:val="002856B2"/>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B12"/>
    <w:rsid w:val="00290BD4"/>
    <w:rsid w:val="002914C7"/>
    <w:rsid w:val="00291B13"/>
    <w:rsid w:val="00291CF0"/>
    <w:rsid w:val="002920EC"/>
    <w:rsid w:val="00292108"/>
    <w:rsid w:val="00292460"/>
    <w:rsid w:val="0029261D"/>
    <w:rsid w:val="00292744"/>
    <w:rsid w:val="00292A67"/>
    <w:rsid w:val="00292E53"/>
    <w:rsid w:val="00292E83"/>
    <w:rsid w:val="00292E97"/>
    <w:rsid w:val="00292FF1"/>
    <w:rsid w:val="0029308A"/>
    <w:rsid w:val="00293565"/>
    <w:rsid w:val="00293778"/>
    <w:rsid w:val="00293CEB"/>
    <w:rsid w:val="00294181"/>
    <w:rsid w:val="002942ED"/>
    <w:rsid w:val="002944B4"/>
    <w:rsid w:val="00294714"/>
    <w:rsid w:val="002948F7"/>
    <w:rsid w:val="002949A1"/>
    <w:rsid w:val="00294E6A"/>
    <w:rsid w:val="002952AE"/>
    <w:rsid w:val="0029586B"/>
    <w:rsid w:val="0029596F"/>
    <w:rsid w:val="00295C85"/>
    <w:rsid w:val="00295DD4"/>
    <w:rsid w:val="00296039"/>
    <w:rsid w:val="002960EF"/>
    <w:rsid w:val="00296118"/>
    <w:rsid w:val="00296128"/>
    <w:rsid w:val="0029636D"/>
    <w:rsid w:val="0029649A"/>
    <w:rsid w:val="002967B3"/>
    <w:rsid w:val="00296821"/>
    <w:rsid w:val="00296887"/>
    <w:rsid w:val="00296CBB"/>
    <w:rsid w:val="00296D39"/>
    <w:rsid w:val="00296F60"/>
    <w:rsid w:val="00297023"/>
    <w:rsid w:val="00297092"/>
    <w:rsid w:val="002972A6"/>
    <w:rsid w:val="00297453"/>
    <w:rsid w:val="002977AF"/>
    <w:rsid w:val="0029798C"/>
    <w:rsid w:val="002A003F"/>
    <w:rsid w:val="002A01C7"/>
    <w:rsid w:val="002A0293"/>
    <w:rsid w:val="002A02F6"/>
    <w:rsid w:val="002A0376"/>
    <w:rsid w:val="002A08C1"/>
    <w:rsid w:val="002A0975"/>
    <w:rsid w:val="002A09BA"/>
    <w:rsid w:val="002A0C79"/>
    <w:rsid w:val="002A0E98"/>
    <w:rsid w:val="002A0F5A"/>
    <w:rsid w:val="002A1286"/>
    <w:rsid w:val="002A163E"/>
    <w:rsid w:val="002A1780"/>
    <w:rsid w:val="002A1889"/>
    <w:rsid w:val="002A19E7"/>
    <w:rsid w:val="002A1B3A"/>
    <w:rsid w:val="002A1C0F"/>
    <w:rsid w:val="002A1CBD"/>
    <w:rsid w:val="002A2025"/>
    <w:rsid w:val="002A251A"/>
    <w:rsid w:val="002A27E2"/>
    <w:rsid w:val="002A27E8"/>
    <w:rsid w:val="002A28A7"/>
    <w:rsid w:val="002A2CBB"/>
    <w:rsid w:val="002A2D16"/>
    <w:rsid w:val="002A2F35"/>
    <w:rsid w:val="002A2FEA"/>
    <w:rsid w:val="002A3058"/>
    <w:rsid w:val="002A30F2"/>
    <w:rsid w:val="002A332D"/>
    <w:rsid w:val="002A34F8"/>
    <w:rsid w:val="002A3533"/>
    <w:rsid w:val="002A3812"/>
    <w:rsid w:val="002A382D"/>
    <w:rsid w:val="002A3AF0"/>
    <w:rsid w:val="002A3E3D"/>
    <w:rsid w:val="002A3FB2"/>
    <w:rsid w:val="002A41AC"/>
    <w:rsid w:val="002A41F4"/>
    <w:rsid w:val="002A4B3E"/>
    <w:rsid w:val="002A4DF0"/>
    <w:rsid w:val="002A4E6D"/>
    <w:rsid w:val="002A50A0"/>
    <w:rsid w:val="002A5157"/>
    <w:rsid w:val="002A5545"/>
    <w:rsid w:val="002A5791"/>
    <w:rsid w:val="002A5960"/>
    <w:rsid w:val="002A59F4"/>
    <w:rsid w:val="002A5B54"/>
    <w:rsid w:val="002A5CC2"/>
    <w:rsid w:val="002A5E06"/>
    <w:rsid w:val="002A5FC7"/>
    <w:rsid w:val="002A645C"/>
    <w:rsid w:val="002A66C7"/>
    <w:rsid w:val="002A6710"/>
    <w:rsid w:val="002A6AAA"/>
    <w:rsid w:val="002A6C91"/>
    <w:rsid w:val="002A6D6A"/>
    <w:rsid w:val="002A6DB9"/>
    <w:rsid w:val="002A6DFF"/>
    <w:rsid w:val="002A6E4E"/>
    <w:rsid w:val="002A6E85"/>
    <w:rsid w:val="002A6EAE"/>
    <w:rsid w:val="002A6EF6"/>
    <w:rsid w:val="002A70F5"/>
    <w:rsid w:val="002A70F9"/>
    <w:rsid w:val="002A776F"/>
    <w:rsid w:val="002A786B"/>
    <w:rsid w:val="002A78C8"/>
    <w:rsid w:val="002A78F8"/>
    <w:rsid w:val="002A7AAA"/>
    <w:rsid w:val="002A7C3D"/>
    <w:rsid w:val="002A7CAC"/>
    <w:rsid w:val="002A7D51"/>
    <w:rsid w:val="002A7DDC"/>
    <w:rsid w:val="002B000B"/>
    <w:rsid w:val="002B02D5"/>
    <w:rsid w:val="002B0360"/>
    <w:rsid w:val="002B043B"/>
    <w:rsid w:val="002B05B1"/>
    <w:rsid w:val="002B0610"/>
    <w:rsid w:val="002B08C7"/>
    <w:rsid w:val="002B0B56"/>
    <w:rsid w:val="002B0FF8"/>
    <w:rsid w:val="002B125B"/>
    <w:rsid w:val="002B12FB"/>
    <w:rsid w:val="002B13AD"/>
    <w:rsid w:val="002B1403"/>
    <w:rsid w:val="002B152F"/>
    <w:rsid w:val="002B1668"/>
    <w:rsid w:val="002B170B"/>
    <w:rsid w:val="002B1AB8"/>
    <w:rsid w:val="002B1B40"/>
    <w:rsid w:val="002B1DB0"/>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53AC"/>
    <w:rsid w:val="002B548F"/>
    <w:rsid w:val="002B563D"/>
    <w:rsid w:val="002B59FE"/>
    <w:rsid w:val="002B5AEC"/>
    <w:rsid w:val="002B5FDA"/>
    <w:rsid w:val="002B63B5"/>
    <w:rsid w:val="002B6503"/>
    <w:rsid w:val="002B6755"/>
    <w:rsid w:val="002B7057"/>
    <w:rsid w:val="002B70C1"/>
    <w:rsid w:val="002B71A1"/>
    <w:rsid w:val="002B7282"/>
    <w:rsid w:val="002B7454"/>
    <w:rsid w:val="002B7490"/>
    <w:rsid w:val="002B7612"/>
    <w:rsid w:val="002B7A94"/>
    <w:rsid w:val="002B7B22"/>
    <w:rsid w:val="002B7B4F"/>
    <w:rsid w:val="002B7E34"/>
    <w:rsid w:val="002C0195"/>
    <w:rsid w:val="002C037F"/>
    <w:rsid w:val="002C0445"/>
    <w:rsid w:val="002C0922"/>
    <w:rsid w:val="002C0B39"/>
    <w:rsid w:val="002C0EB3"/>
    <w:rsid w:val="002C0F1C"/>
    <w:rsid w:val="002C1265"/>
    <w:rsid w:val="002C13E2"/>
    <w:rsid w:val="002C186D"/>
    <w:rsid w:val="002C1888"/>
    <w:rsid w:val="002C1E59"/>
    <w:rsid w:val="002C1ECE"/>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5C7"/>
    <w:rsid w:val="002C4824"/>
    <w:rsid w:val="002C4D31"/>
    <w:rsid w:val="002C4D53"/>
    <w:rsid w:val="002C4F32"/>
    <w:rsid w:val="002C5092"/>
    <w:rsid w:val="002C50C2"/>
    <w:rsid w:val="002C5359"/>
    <w:rsid w:val="002C57BC"/>
    <w:rsid w:val="002C5994"/>
    <w:rsid w:val="002C5A0F"/>
    <w:rsid w:val="002C5AA3"/>
    <w:rsid w:val="002C5B07"/>
    <w:rsid w:val="002C6080"/>
    <w:rsid w:val="002C62B9"/>
    <w:rsid w:val="002C632F"/>
    <w:rsid w:val="002C6379"/>
    <w:rsid w:val="002C64AD"/>
    <w:rsid w:val="002C67F5"/>
    <w:rsid w:val="002C6858"/>
    <w:rsid w:val="002C68ED"/>
    <w:rsid w:val="002C6948"/>
    <w:rsid w:val="002C6C03"/>
    <w:rsid w:val="002C6D99"/>
    <w:rsid w:val="002C6EFD"/>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E7C"/>
    <w:rsid w:val="002D1089"/>
    <w:rsid w:val="002D10F0"/>
    <w:rsid w:val="002D1301"/>
    <w:rsid w:val="002D1917"/>
    <w:rsid w:val="002D1940"/>
    <w:rsid w:val="002D1B80"/>
    <w:rsid w:val="002D1E89"/>
    <w:rsid w:val="002D1E99"/>
    <w:rsid w:val="002D1ED9"/>
    <w:rsid w:val="002D2040"/>
    <w:rsid w:val="002D2125"/>
    <w:rsid w:val="002D281C"/>
    <w:rsid w:val="002D2838"/>
    <w:rsid w:val="002D286B"/>
    <w:rsid w:val="002D28CA"/>
    <w:rsid w:val="002D28F7"/>
    <w:rsid w:val="002D292D"/>
    <w:rsid w:val="002D2AA7"/>
    <w:rsid w:val="002D2F3B"/>
    <w:rsid w:val="002D2FF6"/>
    <w:rsid w:val="002D34B2"/>
    <w:rsid w:val="002D3881"/>
    <w:rsid w:val="002D38C0"/>
    <w:rsid w:val="002D3FCC"/>
    <w:rsid w:val="002D40B8"/>
    <w:rsid w:val="002D45B2"/>
    <w:rsid w:val="002D4602"/>
    <w:rsid w:val="002D469E"/>
    <w:rsid w:val="002D471A"/>
    <w:rsid w:val="002D4803"/>
    <w:rsid w:val="002D487E"/>
    <w:rsid w:val="002D49A6"/>
    <w:rsid w:val="002D4D7F"/>
    <w:rsid w:val="002D4D97"/>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603"/>
    <w:rsid w:val="002D681E"/>
    <w:rsid w:val="002D685E"/>
    <w:rsid w:val="002D6888"/>
    <w:rsid w:val="002D6989"/>
    <w:rsid w:val="002D6FCA"/>
    <w:rsid w:val="002D7019"/>
    <w:rsid w:val="002D7262"/>
    <w:rsid w:val="002D73F8"/>
    <w:rsid w:val="002D7636"/>
    <w:rsid w:val="002D7B1F"/>
    <w:rsid w:val="002D7C01"/>
    <w:rsid w:val="002D7C8F"/>
    <w:rsid w:val="002D7DCD"/>
    <w:rsid w:val="002D7DD7"/>
    <w:rsid w:val="002D7E7B"/>
    <w:rsid w:val="002D7F15"/>
    <w:rsid w:val="002E00C1"/>
    <w:rsid w:val="002E01C1"/>
    <w:rsid w:val="002E01CA"/>
    <w:rsid w:val="002E01E4"/>
    <w:rsid w:val="002E0A43"/>
    <w:rsid w:val="002E0A78"/>
    <w:rsid w:val="002E0A93"/>
    <w:rsid w:val="002E0B81"/>
    <w:rsid w:val="002E0C9C"/>
    <w:rsid w:val="002E0D02"/>
    <w:rsid w:val="002E0D09"/>
    <w:rsid w:val="002E0EBB"/>
    <w:rsid w:val="002E0FD3"/>
    <w:rsid w:val="002E1014"/>
    <w:rsid w:val="002E1278"/>
    <w:rsid w:val="002E1309"/>
    <w:rsid w:val="002E164E"/>
    <w:rsid w:val="002E1831"/>
    <w:rsid w:val="002E1952"/>
    <w:rsid w:val="002E1A81"/>
    <w:rsid w:val="002E1D8C"/>
    <w:rsid w:val="002E1DAE"/>
    <w:rsid w:val="002E1EF1"/>
    <w:rsid w:val="002E236E"/>
    <w:rsid w:val="002E2390"/>
    <w:rsid w:val="002E2493"/>
    <w:rsid w:val="002E24BF"/>
    <w:rsid w:val="002E2513"/>
    <w:rsid w:val="002E2545"/>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C"/>
    <w:rsid w:val="002E5C91"/>
    <w:rsid w:val="002E5CF7"/>
    <w:rsid w:val="002E5D85"/>
    <w:rsid w:val="002E5E32"/>
    <w:rsid w:val="002E63DD"/>
    <w:rsid w:val="002E6460"/>
    <w:rsid w:val="002E6506"/>
    <w:rsid w:val="002E67B8"/>
    <w:rsid w:val="002E68FD"/>
    <w:rsid w:val="002E696B"/>
    <w:rsid w:val="002E6C6E"/>
    <w:rsid w:val="002E6C7F"/>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9AB"/>
    <w:rsid w:val="002F0A94"/>
    <w:rsid w:val="002F0AB3"/>
    <w:rsid w:val="002F0AB5"/>
    <w:rsid w:val="002F0F6F"/>
    <w:rsid w:val="002F15C0"/>
    <w:rsid w:val="002F1704"/>
    <w:rsid w:val="002F1A71"/>
    <w:rsid w:val="002F1D03"/>
    <w:rsid w:val="002F250A"/>
    <w:rsid w:val="002F257C"/>
    <w:rsid w:val="002F2810"/>
    <w:rsid w:val="002F2A65"/>
    <w:rsid w:val="002F2E3A"/>
    <w:rsid w:val="002F2F53"/>
    <w:rsid w:val="002F3126"/>
    <w:rsid w:val="002F3132"/>
    <w:rsid w:val="002F35C1"/>
    <w:rsid w:val="002F3712"/>
    <w:rsid w:val="002F38A6"/>
    <w:rsid w:val="002F3945"/>
    <w:rsid w:val="002F395A"/>
    <w:rsid w:val="002F3A6F"/>
    <w:rsid w:val="002F3E6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B1"/>
    <w:rsid w:val="002F5879"/>
    <w:rsid w:val="002F5979"/>
    <w:rsid w:val="002F5A76"/>
    <w:rsid w:val="002F5BA3"/>
    <w:rsid w:val="002F5E67"/>
    <w:rsid w:val="002F5F40"/>
    <w:rsid w:val="002F5FFD"/>
    <w:rsid w:val="002F6087"/>
    <w:rsid w:val="002F62B3"/>
    <w:rsid w:val="002F6544"/>
    <w:rsid w:val="002F6651"/>
    <w:rsid w:val="002F67E9"/>
    <w:rsid w:val="002F69EF"/>
    <w:rsid w:val="002F6A62"/>
    <w:rsid w:val="002F6A71"/>
    <w:rsid w:val="002F6B79"/>
    <w:rsid w:val="002F6D94"/>
    <w:rsid w:val="002F7372"/>
    <w:rsid w:val="002F73EF"/>
    <w:rsid w:val="002F7968"/>
    <w:rsid w:val="002F7988"/>
    <w:rsid w:val="002F7BF6"/>
    <w:rsid w:val="002F7C25"/>
    <w:rsid w:val="002F7E86"/>
    <w:rsid w:val="003006F2"/>
    <w:rsid w:val="00300914"/>
    <w:rsid w:val="0030091D"/>
    <w:rsid w:val="003009E8"/>
    <w:rsid w:val="00300B6C"/>
    <w:rsid w:val="00300C26"/>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8A9"/>
    <w:rsid w:val="00302A38"/>
    <w:rsid w:val="00302A9B"/>
    <w:rsid w:val="00302AD1"/>
    <w:rsid w:val="00302B5C"/>
    <w:rsid w:val="00302CBC"/>
    <w:rsid w:val="00302D1E"/>
    <w:rsid w:val="003031AD"/>
    <w:rsid w:val="003031D0"/>
    <w:rsid w:val="003039E9"/>
    <w:rsid w:val="00303A7B"/>
    <w:rsid w:val="00303B2A"/>
    <w:rsid w:val="00303B3B"/>
    <w:rsid w:val="00303BEE"/>
    <w:rsid w:val="00303C4E"/>
    <w:rsid w:val="00303CCD"/>
    <w:rsid w:val="003041E2"/>
    <w:rsid w:val="0030441B"/>
    <w:rsid w:val="003045D3"/>
    <w:rsid w:val="003048B8"/>
    <w:rsid w:val="003048E4"/>
    <w:rsid w:val="00304A22"/>
    <w:rsid w:val="00304A3D"/>
    <w:rsid w:val="00304AF7"/>
    <w:rsid w:val="00304B60"/>
    <w:rsid w:val="00304B69"/>
    <w:rsid w:val="00304E17"/>
    <w:rsid w:val="00304E69"/>
    <w:rsid w:val="0030527C"/>
    <w:rsid w:val="00305561"/>
    <w:rsid w:val="0030557F"/>
    <w:rsid w:val="0030571A"/>
    <w:rsid w:val="0030584F"/>
    <w:rsid w:val="00305C33"/>
    <w:rsid w:val="00305DF4"/>
    <w:rsid w:val="00305EA1"/>
    <w:rsid w:val="003060AC"/>
    <w:rsid w:val="003060D2"/>
    <w:rsid w:val="00306828"/>
    <w:rsid w:val="00306976"/>
    <w:rsid w:val="00306D78"/>
    <w:rsid w:val="00306E1A"/>
    <w:rsid w:val="00306E6F"/>
    <w:rsid w:val="00306FF2"/>
    <w:rsid w:val="003071E8"/>
    <w:rsid w:val="0030736E"/>
    <w:rsid w:val="0030745E"/>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A2C"/>
    <w:rsid w:val="00313F42"/>
    <w:rsid w:val="003141F2"/>
    <w:rsid w:val="003141FA"/>
    <w:rsid w:val="003142D4"/>
    <w:rsid w:val="003142DF"/>
    <w:rsid w:val="0031461E"/>
    <w:rsid w:val="003149C5"/>
    <w:rsid w:val="00314C8E"/>
    <w:rsid w:val="00314F25"/>
    <w:rsid w:val="003150F1"/>
    <w:rsid w:val="0031522E"/>
    <w:rsid w:val="003154A1"/>
    <w:rsid w:val="0031573A"/>
    <w:rsid w:val="00315990"/>
    <w:rsid w:val="00315CBB"/>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CF"/>
    <w:rsid w:val="0032043D"/>
    <w:rsid w:val="003206EF"/>
    <w:rsid w:val="00320749"/>
    <w:rsid w:val="00320851"/>
    <w:rsid w:val="00320A32"/>
    <w:rsid w:val="00320A55"/>
    <w:rsid w:val="00320B60"/>
    <w:rsid w:val="00320B78"/>
    <w:rsid w:val="00320D1F"/>
    <w:rsid w:val="00320E27"/>
    <w:rsid w:val="00320F8C"/>
    <w:rsid w:val="003211B0"/>
    <w:rsid w:val="00321444"/>
    <w:rsid w:val="00321571"/>
    <w:rsid w:val="0032175C"/>
    <w:rsid w:val="003217B9"/>
    <w:rsid w:val="003217D2"/>
    <w:rsid w:val="003218B7"/>
    <w:rsid w:val="00321CE7"/>
    <w:rsid w:val="00321DF0"/>
    <w:rsid w:val="003222D6"/>
    <w:rsid w:val="003222ED"/>
    <w:rsid w:val="0032247A"/>
    <w:rsid w:val="00322499"/>
    <w:rsid w:val="003225A4"/>
    <w:rsid w:val="003225C4"/>
    <w:rsid w:val="00322789"/>
    <w:rsid w:val="00322882"/>
    <w:rsid w:val="003228D1"/>
    <w:rsid w:val="00322B02"/>
    <w:rsid w:val="00322D1D"/>
    <w:rsid w:val="00323206"/>
    <w:rsid w:val="0032321D"/>
    <w:rsid w:val="0032324E"/>
    <w:rsid w:val="0032337A"/>
    <w:rsid w:val="00323B9A"/>
    <w:rsid w:val="00323ED4"/>
    <w:rsid w:val="003241B2"/>
    <w:rsid w:val="00324374"/>
    <w:rsid w:val="0032483C"/>
    <w:rsid w:val="00324B53"/>
    <w:rsid w:val="00324DF6"/>
    <w:rsid w:val="00324E1F"/>
    <w:rsid w:val="00324ED3"/>
    <w:rsid w:val="00325031"/>
    <w:rsid w:val="0032506E"/>
    <w:rsid w:val="0032529C"/>
    <w:rsid w:val="00325435"/>
    <w:rsid w:val="0032579A"/>
    <w:rsid w:val="0032587A"/>
    <w:rsid w:val="003258F1"/>
    <w:rsid w:val="0032591E"/>
    <w:rsid w:val="0032596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60D"/>
    <w:rsid w:val="00330976"/>
    <w:rsid w:val="0033098A"/>
    <w:rsid w:val="00330A77"/>
    <w:rsid w:val="00331315"/>
    <w:rsid w:val="00331316"/>
    <w:rsid w:val="00331651"/>
    <w:rsid w:val="00331A06"/>
    <w:rsid w:val="00331A84"/>
    <w:rsid w:val="00331CC9"/>
    <w:rsid w:val="00331F96"/>
    <w:rsid w:val="00331FA3"/>
    <w:rsid w:val="0033201B"/>
    <w:rsid w:val="003320A4"/>
    <w:rsid w:val="003321A9"/>
    <w:rsid w:val="0033234D"/>
    <w:rsid w:val="003324D1"/>
    <w:rsid w:val="003326E8"/>
    <w:rsid w:val="00332997"/>
    <w:rsid w:val="00332ADA"/>
    <w:rsid w:val="00332E1D"/>
    <w:rsid w:val="00332F86"/>
    <w:rsid w:val="00333171"/>
    <w:rsid w:val="003331B7"/>
    <w:rsid w:val="00333473"/>
    <w:rsid w:val="00333814"/>
    <w:rsid w:val="00333897"/>
    <w:rsid w:val="003338FE"/>
    <w:rsid w:val="00333A2C"/>
    <w:rsid w:val="00333AFA"/>
    <w:rsid w:val="00333B23"/>
    <w:rsid w:val="00333C18"/>
    <w:rsid w:val="00333CF3"/>
    <w:rsid w:val="00333DDB"/>
    <w:rsid w:val="00333E66"/>
    <w:rsid w:val="00333E98"/>
    <w:rsid w:val="00334311"/>
    <w:rsid w:val="00334684"/>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DE"/>
    <w:rsid w:val="003417A3"/>
    <w:rsid w:val="003418CE"/>
    <w:rsid w:val="00341936"/>
    <w:rsid w:val="00341C1E"/>
    <w:rsid w:val="00341CBF"/>
    <w:rsid w:val="00341D97"/>
    <w:rsid w:val="00341DF2"/>
    <w:rsid w:val="003420EA"/>
    <w:rsid w:val="00342164"/>
    <w:rsid w:val="00342270"/>
    <w:rsid w:val="003422B1"/>
    <w:rsid w:val="003422F2"/>
    <w:rsid w:val="00342789"/>
    <w:rsid w:val="003429FF"/>
    <w:rsid w:val="00342ACC"/>
    <w:rsid w:val="00342B3D"/>
    <w:rsid w:val="00342F23"/>
    <w:rsid w:val="0034309A"/>
    <w:rsid w:val="0034309C"/>
    <w:rsid w:val="00343344"/>
    <w:rsid w:val="00343738"/>
    <w:rsid w:val="00343974"/>
    <w:rsid w:val="00343B47"/>
    <w:rsid w:val="00343D86"/>
    <w:rsid w:val="00343F16"/>
    <w:rsid w:val="00343FA8"/>
    <w:rsid w:val="003441FD"/>
    <w:rsid w:val="0034420B"/>
    <w:rsid w:val="00344BE1"/>
    <w:rsid w:val="0034552C"/>
    <w:rsid w:val="00345814"/>
    <w:rsid w:val="00345A55"/>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2A2"/>
    <w:rsid w:val="003507CE"/>
    <w:rsid w:val="00350894"/>
    <w:rsid w:val="00350BE9"/>
    <w:rsid w:val="00350DF3"/>
    <w:rsid w:val="00350EB1"/>
    <w:rsid w:val="00351342"/>
    <w:rsid w:val="00351433"/>
    <w:rsid w:val="00351448"/>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50CC"/>
    <w:rsid w:val="0035519F"/>
    <w:rsid w:val="003552CF"/>
    <w:rsid w:val="0035540E"/>
    <w:rsid w:val="00355537"/>
    <w:rsid w:val="0035561A"/>
    <w:rsid w:val="003557D8"/>
    <w:rsid w:val="00355915"/>
    <w:rsid w:val="00355A0B"/>
    <w:rsid w:val="00355C9C"/>
    <w:rsid w:val="00355E00"/>
    <w:rsid w:val="00355E19"/>
    <w:rsid w:val="00355EBD"/>
    <w:rsid w:val="003565E2"/>
    <w:rsid w:val="003567A1"/>
    <w:rsid w:val="00356A46"/>
    <w:rsid w:val="00356AA6"/>
    <w:rsid w:val="00356AAF"/>
    <w:rsid w:val="00356B1F"/>
    <w:rsid w:val="00356C57"/>
    <w:rsid w:val="00356E7E"/>
    <w:rsid w:val="00356F84"/>
    <w:rsid w:val="00356F85"/>
    <w:rsid w:val="00357180"/>
    <w:rsid w:val="0035730A"/>
    <w:rsid w:val="00357A3E"/>
    <w:rsid w:val="00357B2A"/>
    <w:rsid w:val="00357BD3"/>
    <w:rsid w:val="00357C7F"/>
    <w:rsid w:val="00357CBD"/>
    <w:rsid w:val="00357DD5"/>
    <w:rsid w:val="00360335"/>
    <w:rsid w:val="003605B7"/>
    <w:rsid w:val="00360D37"/>
    <w:rsid w:val="00360DD7"/>
    <w:rsid w:val="00360E31"/>
    <w:rsid w:val="00360F01"/>
    <w:rsid w:val="00360F4A"/>
    <w:rsid w:val="00360FA6"/>
    <w:rsid w:val="003611A8"/>
    <w:rsid w:val="003611E8"/>
    <w:rsid w:val="0036136C"/>
    <w:rsid w:val="003613D5"/>
    <w:rsid w:val="00361458"/>
    <w:rsid w:val="00361AB9"/>
    <w:rsid w:val="00361B85"/>
    <w:rsid w:val="00361DD4"/>
    <w:rsid w:val="00361E0A"/>
    <w:rsid w:val="00361FF6"/>
    <w:rsid w:val="003624A3"/>
    <w:rsid w:val="003624CF"/>
    <w:rsid w:val="003624DF"/>
    <w:rsid w:val="00362668"/>
    <w:rsid w:val="003632C7"/>
    <w:rsid w:val="00363349"/>
    <w:rsid w:val="003634A2"/>
    <w:rsid w:val="003634B1"/>
    <w:rsid w:val="00363724"/>
    <w:rsid w:val="00363ABB"/>
    <w:rsid w:val="00363E64"/>
    <w:rsid w:val="00363EC9"/>
    <w:rsid w:val="00363F07"/>
    <w:rsid w:val="00364035"/>
    <w:rsid w:val="003640D7"/>
    <w:rsid w:val="003641A3"/>
    <w:rsid w:val="00364207"/>
    <w:rsid w:val="003643B5"/>
    <w:rsid w:val="003643E3"/>
    <w:rsid w:val="003644B4"/>
    <w:rsid w:val="00364A1D"/>
    <w:rsid w:val="00364EAC"/>
    <w:rsid w:val="00364EF3"/>
    <w:rsid w:val="00364F45"/>
    <w:rsid w:val="003653BA"/>
    <w:rsid w:val="0036550A"/>
    <w:rsid w:val="003655A5"/>
    <w:rsid w:val="00365937"/>
    <w:rsid w:val="0036595E"/>
    <w:rsid w:val="00365A5E"/>
    <w:rsid w:val="00365C57"/>
    <w:rsid w:val="00365FF8"/>
    <w:rsid w:val="0036658C"/>
    <w:rsid w:val="003668DB"/>
    <w:rsid w:val="00366A07"/>
    <w:rsid w:val="0036700B"/>
    <w:rsid w:val="00367096"/>
    <w:rsid w:val="003672D4"/>
    <w:rsid w:val="0036750E"/>
    <w:rsid w:val="00367704"/>
    <w:rsid w:val="0036782C"/>
    <w:rsid w:val="003678C0"/>
    <w:rsid w:val="00367A12"/>
    <w:rsid w:val="00367ACB"/>
    <w:rsid w:val="00367CC1"/>
    <w:rsid w:val="00370042"/>
    <w:rsid w:val="00370255"/>
    <w:rsid w:val="00370370"/>
    <w:rsid w:val="00370480"/>
    <w:rsid w:val="003709F8"/>
    <w:rsid w:val="00370A66"/>
    <w:rsid w:val="00370BFB"/>
    <w:rsid w:val="00370D59"/>
    <w:rsid w:val="00370D85"/>
    <w:rsid w:val="00370E69"/>
    <w:rsid w:val="00370EB3"/>
    <w:rsid w:val="003715AC"/>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EB"/>
    <w:rsid w:val="0037467A"/>
    <w:rsid w:val="0037469B"/>
    <w:rsid w:val="003746B2"/>
    <w:rsid w:val="00374859"/>
    <w:rsid w:val="0037487B"/>
    <w:rsid w:val="003749BF"/>
    <w:rsid w:val="00374AF4"/>
    <w:rsid w:val="00374C70"/>
    <w:rsid w:val="00374DC2"/>
    <w:rsid w:val="00374ECD"/>
    <w:rsid w:val="00374EFE"/>
    <w:rsid w:val="0037510C"/>
    <w:rsid w:val="00375301"/>
    <w:rsid w:val="0037530A"/>
    <w:rsid w:val="003753B7"/>
    <w:rsid w:val="00375569"/>
    <w:rsid w:val="003758D0"/>
    <w:rsid w:val="003758E2"/>
    <w:rsid w:val="00375989"/>
    <w:rsid w:val="003759BD"/>
    <w:rsid w:val="00375C15"/>
    <w:rsid w:val="00375C96"/>
    <w:rsid w:val="0037618F"/>
    <w:rsid w:val="003761A3"/>
    <w:rsid w:val="0037650E"/>
    <w:rsid w:val="003766CF"/>
    <w:rsid w:val="00376F43"/>
    <w:rsid w:val="00376F71"/>
    <w:rsid w:val="00376FA0"/>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2024"/>
    <w:rsid w:val="00382291"/>
    <w:rsid w:val="00382592"/>
    <w:rsid w:val="00382722"/>
    <w:rsid w:val="00382797"/>
    <w:rsid w:val="0038286D"/>
    <w:rsid w:val="00382C9C"/>
    <w:rsid w:val="00382D84"/>
    <w:rsid w:val="00382E4D"/>
    <w:rsid w:val="00382F96"/>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F49"/>
    <w:rsid w:val="0038617B"/>
    <w:rsid w:val="0038618F"/>
    <w:rsid w:val="0038637A"/>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A79"/>
    <w:rsid w:val="00390CE8"/>
    <w:rsid w:val="00390D2A"/>
    <w:rsid w:val="003912A7"/>
    <w:rsid w:val="003918DA"/>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6FF"/>
    <w:rsid w:val="00397916"/>
    <w:rsid w:val="00397B2B"/>
    <w:rsid w:val="00397BCF"/>
    <w:rsid w:val="00397C48"/>
    <w:rsid w:val="00397DFD"/>
    <w:rsid w:val="00397EC0"/>
    <w:rsid w:val="00397FD4"/>
    <w:rsid w:val="003A004A"/>
    <w:rsid w:val="003A0057"/>
    <w:rsid w:val="003A037F"/>
    <w:rsid w:val="003A0389"/>
    <w:rsid w:val="003A06FA"/>
    <w:rsid w:val="003A07D9"/>
    <w:rsid w:val="003A08F5"/>
    <w:rsid w:val="003A094F"/>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D1D"/>
    <w:rsid w:val="003A2DDA"/>
    <w:rsid w:val="003A31CE"/>
    <w:rsid w:val="003A335E"/>
    <w:rsid w:val="003A34A8"/>
    <w:rsid w:val="003A3642"/>
    <w:rsid w:val="003A3644"/>
    <w:rsid w:val="003A39EE"/>
    <w:rsid w:val="003A3E94"/>
    <w:rsid w:val="003A4147"/>
    <w:rsid w:val="003A4533"/>
    <w:rsid w:val="003A465C"/>
    <w:rsid w:val="003A46C4"/>
    <w:rsid w:val="003A4B19"/>
    <w:rsid w:val="003A4F94"/>
    <w:rsid w:val="003A5252"/>
    <w:rsid w:val="003A52B3"/>
    <w:rsid w:val="003A554B"/>
    <w:rsid w:val="003A5697"/>
    <w:rsid w:val="003A56E5"/>
    <w:rsid w:val="003A5744"/>
    <w:rsid w:val="003A5AA4"/>
    <w:rsid w:val="003A5CAF"/>
    <w:rsid w:val="003A5DE9"/>
    <w:rsid w:val="003A5F8D"/>
    <w:rsid w:val="003A609A"/>
    <w:rsid w:val="003A60DE"/>
    <w:rsid w:val="003A6472"/>
    <w:rsid w:val="003A66D3"/>
    <w:rsid w:val="003A6745"/>
    <w:rsid w:val="003A68B2"/>
    <w:rsid w:val="003A6A7D"/>
    <w:rsid w:val="003A6B90"/>
    <w:rsid w:val="003A7420"/>
    <w:rsid w:val="003A74D6"/>
    <w:rsid w:val="003A7671"/>
    <w:rsid w:val="003A7815"/>
    <w:rsid w:val="003A78D8"/>
    <w:rsid w:val="003A7A0A"/>
    <w:rsid w:val="003A7F64"/>
    <w:rsid w:val="003A7F8B"/>
    <w:rsid w:val="003B0233"/>
    <w:rsid w:val="003B02BF"/>
    <w:rsid w:val="003B0D03"/>
    <w:rsid w:val="003B0D23"/>
    <w:rsid w:val="003B11CA"/>
    <w:rsid w:val="003B202A"/>
    <w:rsid w:val="003B20E5"/>
    <w:rsid w:val="003B214B"/>
    <w:rsid w:val="003B23D1"/>
    <w:rsid w:val="003B2CE4"/>
    <w:rsid w:val="003B31D1"/>
    <w:rsid w:val="003B3256"/>
    <w:rsid w:val="003B3565"/>
    <w:rsid w:val="003B3B21"/>
    <w:rsid w:val="003B4003"/>
    <w:rsid w:val="003B4005"/>
    <w:rsid w:val="003B43D1"/>
    <w:rsid w:val="003B43D9"/>
    <w:rsid w:val="003B440A"/>
    <w:rsid w:val="003B4517"/>
    <w:rsid w:val="003B466A"/>
    <w:rsid w:val="003B46D3"/>
    <w:rsid w:val="003B494F"/>
    <w:rsid w:val="003B4C4F"/>
    <w:rsid w:val="003B4C7F"/>
    <w:rsid w:val="003B4EA3"/>
    <w:rsid w:val="003B525C"/>
    <w:rsid w:val="003B52E5"/>
    <w:rsid w:val="003B544E"/>
    <w:rsid w:val="003B593B"/>
    <w:rsid w:val="003B5BE3"/>
    <w:rsid w:val="003B5D53"/>
    <w:rsid w:val="003B5DC0"/>
    <w:rsid w:val="003B5E4D"/>
    <w:rsid w:val="003B5FDC"/>
    <w:rsid w:val="003B6141"/>
    <w:rsid w:val="003B6A04"/>
    <w:rsid w:val="003B7167"/>
    <w:rsid w:val="003B75A5"/>
    <w:rsid w:val="003B7755"/>
    <w:rsid w:val="003B78CD"/>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5D9"/>
    <w:rsid w:val="003C1861"/>
    <w:rsid w:val="003C1AE5"/>
    <w:rsid w:val="003C1B10"/>
    <w:rsid w:val="003C1B8D"/>
    <w:rsid w:val="003C1C4C"/>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51D"/>
    <w:rsid w:val="003C3562"/>
    <w:rsid w:val="003C38BE"/>
    <w:rsid w:val="003C3CAF"/>
    <w:rsid w:val="003C41FE"/>
    <w:rsid w:val="003C4200"/>
    <w:rsid w:val="003C44DF"/>
    <w:rsid w:val="003C44E9"/>
    <w:rsid w:val="003C4548"/>
    <w:rsid w:val="003C4673"/>
    <w:rsid w:val="003C4740"/>
    <w:rsid w:val="003C4A7F"/>
    <w:rsid w:val="003C4AF0"/>
    <w:rsid w:val="003C4E6C"/>
    <w:rsid w:val="003C50D7"/>
    <w:rsid w:val="003C51C2"/>
    <w:rsid w:val="003C5209"/>
    <w:rsid w:val="003C5548"/>
    <w:rsid w:val="003C57B4"/>
    <w:rsid w:val="003C5A0D"/>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D0116"/>
    <w:rsid w:val="003D0568"/>
    <w:rsid w:val="003D0930"/>
    <w:rsid w:val="003D0DF5"/>
    <w:rsid w:val="003D0F09"/>
    <w:rsid w:val="003D10FC"/>
    <w:rsid w:val="003D1228"/>
    <w:rsid w:val="003D12EC"/>
    <w:rsid w:val="003D12F1"/>
    <w:rsid w:val="003D1398"/>
    <w:rsid w:val="003D1435"/>
    <w:rsid w:val="003D151E"/>
    <w:rsid w:val="003D1551"/>
    <w:rsid w:val="003D1593"/>
    <w:rsid w:val="003D177E"/>
    <w:rsid w:val="003D1818"/>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332"/>
    <w:rsid w:val="003D55AA"/>
    <w:rsid w:val="003D5879"/>
    <w:rsid w:val="003D62D3"/>
    <w:rsid w:val="003D641B"/>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525"/>
    <w:rsid w:val="003E077E"/>
    <w:rsid w:val="003E08AB"/>
    <w:rsid w:val="003E09C2"/>
    <w:rsid w:val="003E0C7F"/>
    <w:rsid w:val="003E107B"/>
    <w:rsid w:val="003E11E2"/>
    <w:rsid w:val="003E1B4C"/>
    <w:rsid w:val="003E1F9C"/>
    <w:rsid w:val="003E1FDC"/>
    <w:rsid w:val="003E21E6"/>
    <w:rsid w:val="003E224B"/>
    <w:rsid w:val="003E2379"/>
    <w:rsid w:val="003E2399"/>
    <w:rsid w:val="003E26C6"/>
    <w:rsid w:val="003E27F6"/>
    <w:rsid w:val="003E2828"/>
    <w:rsid w:val="003E28A6"/>
    <w:rsid w:val="003E2C21"/>
    <w:rsid w:val="003E2D06"/>
    <w:rsid w:val="003E2EDE"/>
    <w:rsid w:val="003E3851"/>
    <w:rsid w:val="003E3966"/>
    <w:rsid w:val="003E3E98"/>
    <w:rsid w:val="003E3EDD"/>
    <w:rsid w:val="003E3EFC"/>
    <w:rsid w:val="003E41D7"/>
    <w:rsid w:val="003E4208"/>
    <w:rsid w:val="003E4AAF"/>
    <w:rsid w:val="003E4E87"/>
    <w:rsid w:val="003E55F9"/>
    <w:rsid w:val="003E5B2E"/>
    <w:rsid w:val="003E5CB4"/>
    <w:rsid w:val="003E671C"/>
    <w:rsid w:val="003E6736"/>
    <w:rsid w:val="003E67E6"/>
    <w:rsid w:val="003E6819"/>
    <w:rsid w:val="003E6986"/>
    <w:rsid w:val="003E6BA4"/>
    <w:rsid w:val="003E6F77"/>
    <w:rsid w:val="003E714E"/>
    <w:rsid w:val="003E7318"/>
    <w:rsid w:val="003E7372"/>
    <w:rsid w:val="003E73E8"/>
    <w:rsid w:val="003E78F9"/>
    <w:rsid w:val="003E7CD8"/>
    <w:rsid w:val="003E7F0E"/>
    <w:rsid w:val="003E7FE6"/>
    <w:rsid w:val="003F049A"/>
    <w:rsid w:val="003F06FA"/>
    <w:rsid w:val="003F0822"/>
    <w:rsid w:val="003F0859"/>
    <w:rsid w:val="003F0AB1"/>
    <w:rsid w:val="003F0B7C"/>
    <w:rsid w:val="003F0CBB"/>
    <w:rsid w:val="003F0FA9"/>
    <w:rsid w:val="003F11C2"/>
    <w:rsid w:val="003F11F8"/>
    <w:rsid w:val="003F1328"/>
    <w:rsid w:val="003F13C3"/>
    <w:rsid w:val="003F1539"/>
    <w:rsid w:val="003F19DA"/>
    <w:rsid w:val="003F1CD8"/>
    <w:rsid w:val="003F2069"/>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416E"/>
    <w:rsid w:val="003F418E"/>
    <w:rsid w:val="003F41A2"/>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65E"/>
    <w:rsid w:val="004006F9"/>
    <w:rsid w:val="004007C3"/>
    <w:rsid w:val="00400985"/>
    <w:rsid w:val="00400B13"/>
    <w:rsid w:val="00400E8A"/>
    <w:rsid w:val="0040125A"/>
    <w:rsid w:val="004012AC"/>
    <w:rsid w:val="0040161B"/>
    <w:rsid w:val="004016FE"/>
    <w:rsid w:val="00401BF0"/>
    <w:rsid w:val="00402235"/>
    <w:rsid w:val="0040267F"/>
    <w:rsid w:val="00402ACC"/>
    <w:rsid w:val="00402ED2"/>
    <w:rsid w:val="00402F39"/>
    <w:rsid w:val="0040312D"/>
    <w:rsid w:val="00403224"/>
    <w:rsid w:val="00403236"/>
    <w:rsid w:val="004033BD"/>
    <w:rsid w:val="0040348D"/>
    <w:rsid w:val="004036F0"/>
    <w:rsid w:val="004037D9"/>
    <w:rsid w:val="00403B63"/>
    <w:rsid w:val="00403E09"/>
    <w:rsid w:val="004040D6"/>
    <w:rsid w:val="004041B5"/>
    <w:rsid w:val="00404662"/>
    <w:rsid w:val="00404670"/>
    <w:rsid w:val="0040470C"/>
    <w:rsid w:val="0040491E"/>
    <w:rsid w:val="0040498A"/>
    <w:rsid w:val="00404E73"/>
    <w:rsid w:val="004050FC"/>
    <w:rsid w:val="0040535C"/>
    <w:rsid w:val="004055B6"/>
    <w:rsid w:val="00405820"/>
    <w:rsid w:val="004058A2"/>
    <w:rsid w:val="00405E67"/>
    <w:rsid w:val="00405E86"/>
    <w:rsid w:val="00405FCF"/>
    <w:rsid w:val="0040618B"/>
    <w:rsid w:val="00406266"/>
    <w:rsid w:val="004066AB"/>
    <w:rsid w:val="004066D2"/>
    <w:rsid w:val="00406B1E"/>
    <w:rsid w:val="00406B25"/>
    <w:rsid w:val="00406F76"/>
    <w:rsid w:val="00406FA9"/>
    <w:rsid w:val="004071F5"/>
    <w:rsid w:val="00407929"/>
    <w:rsid w:val="00407AC9"/>
    <w:rsid w:val="00407BD9"/>
    <w:rsid w:val="00407BEA"/>
    <w:rsid w:val="00407E29"/>
    <w:rsid w:val="00407EEF"/>
    <w:rsid w:val="00407F97"/>
    <w:rsid w:val="0041026E"/>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905"/>
    <w:rsid w:val="00412A4F"/>
    <w:rsid w:val="00412C0D"/>
    <w:rsid w:val="00412F28"/>
    <w:rsid w:val="00412FE5"/>
    <w:rsid w:val="0041307B"/>
    <w:rsid w:val="00413341"/>
    <w:rsid w:val="00413543"/>
    <w:rsid w:val="00413680"/>
    <w:rsid w:val="004136F7"/>
    <w:rsid w:val="0041373F"/>
    <w:rsid w:val="0041393E"/>
    <w:rsid w:val="00413967"/>
    <w:rsid w:val="00413C15"/>
    <w:rsid w:val="00413CD3"/>
    <w:rsid w:val="00413D04"/>
    <w:rsid w:val="004143D5"/>
    <w:rsid w:val="004145CF"/>
    <w:rsid w:val="00414712"/>
    <w:rsid w:val="00414B32"/>
    <w:rsid w:val="00414C74"/>
    <w:rsid w:val="00414C9B"/>
    <w:rsid w:val="00414CAD"/>
    <w:rsid w:val="00414D77"/>
    <w:rsid w:val="00414DCA"/>
    <w:rsid w:val="00414F6D"/>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200"/>
    <w:rsid w:val="0041734A"/>
    <w:rsid w:val="0041747D"/>
    <w:rsid w:val="00417494"/>
    <w:rsid w:val="004174EC"/>
    <w:rsid w:val="00417797"/>
    <w:rsid w:val="00417881"/>
    <w:rsid w:val="00417B45"/>
    <w:rsid w:val="00417B4F"/>
    <w:rsid w:val="00417EF6"/>
    <w:rsid w:val="00417F1F"/>
    <w:rsid w:val="00417FB1"/>
    <w:rsid w:val="00420086"/>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F61"/>
    <w:rsid w:val="00422098"/>
    <w:rsid w:val="004223AF"/>
    <w:rsid w:val="004223F6"/>
    <w:rsid w:val="004224B0"/>
    <w:rsid w:val="004224D7"/>
    <w:rsid w:val="00422BAA"/>
    <w:rsid w:val="00422BD7"/>
    <w:rsid w:val="00422C32"/>
    <w:rsid w:val="00422EBA"/>
    <w:rsid w:val="00422FCD"/>
    <w:rsid w:val="004231F1"/>
    <w:rsid w:val="00423247"/>
    <w:rsid w:val="0042325F"/>
    <w:rsid w:val="00423448"/>
    <w:rsid w:val="00423771"/>
    <w:rsid w:val="00423EBE"/>
    <w:rsid w:val="004242EC"/>
    <w:rsid w:val="0042441A"/>
    <w:rsid w:val="00424555"/>
    <w:rsid w:val="004247EA"/>
    <w:rsid w:val="00424985"/>
    <w:rsid w:val="004249C2"/>
    <w:rsid w:val="00424A3D"/>
    <w:rsid w:val="00424E5E"/>
    <w:rsid w:val="00424EA7"/>
    <w:rsid w:val="0042515F"/>
    <w:rsid w:val="004257BF"/>
    <w:rsid w:val="00425820"/>
    <w:rsid w:val="0042593D"/>
    <w:rsid w:val="00425ABA"/>
    <w:rsid w:val="00425F56"/>
    <w:rsid w:val="00425FAA"/>
    <w:rsid w:val="004261AE"/>
    <w:rsid w:val="00426360"/>
    <w:rsid w:val="004263BF"/>
    <w:rsid w:val="0042658A"/>
    <w:rsid w:val="00426690"/>
    <w:rsid w:val="004269EC"/>
    <w:rsid w:val="00426DE5"/>
    <w:rsid w:val="00426E10"/>
    <w:rsid w:val="00427080"/>
    <w:rsid w:val="00427303"/>
    <w:rsid w:val="004274B9"/>
    <w:rsid w:val="004275AF"/>
    <w:rsid w:val="0042764E"/>
    <w:rsid w:val="00427791"/>
    <w:rsid w:val="0042780E"/>
    <w:rsid w:val="00427B33"/>
    <w:rsid w:val="00427F0F"/>
    <w:rsid w:val="004306D3"/>
    <w:rsid w:val="004306F6"/>
    <w:rsid w:val="00430BB0"/>
    <w:rsid w:val="00430DF5"/>
    <w:rsid w:val="00430F8B"/>
    <w:rsid w:val="00430FAC"/>
    <w:rsid w:val="00430FD1"/>
    <w:rsid w:val="00431169"/>
    <w:rsid w:val="004312DA"/>
    <w:rsid w:val="004316D8"/>
    <w:rsid w:val="0043182A"/>
    <w:rsid w:val="00431A2D"/>
    <w:rsid w:val="00431C27"/>
    <w:rsid w:val="00431E56"/>
    <w:rsid w:val="00431FA2"/>
    <w:rsid w:val="004320AF"/>
    <w:rsid w:val="004321C9"/>
    <w:rsid w:val="00432ACD"/>
    <w:rsid w:val="00432BAC"/>
    <w:rsid w:val="00432E51"/>
    <w:rsid w:val="00433020"/>
    <w:rsid w:val="004332E6"/>
    <w:rsid w:val="00433374"/>
    <w:rsid w:val="0043342E"/>
    <w:rsid w:val="004335CF"/>
    <w:rsid w:val="00433940"/>
    <w:rsid w:val="00433AE1"/>
    <w:rsid w:val="00433B37"/>
    <w:rsid w:val="004340F7"/>
    <w:rsid w:val="00434144"/>
    <w:rsid w:val="0043421B"/>
    <w:rsid w:val="00434322"/>
    <w:rsid w:val="00434370"/>
    <w:rsid w:val="0043444A"/>
    <w:rsid w:val="004349C2"/>
    <w:rsid w:val="00434C05"/>
    <w:rsid w:val="00434D3F"/>
    <w:rsid w:val="004357B0"/>
    <w:rsid w:val="004357D8"/>
    <w:rsid w:val="00435D85"/>
    <w:rsid w:val="0043678E"/>
    <w:rsid w:val="00436A1F"/>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DDC"/>
    <w:rsid w:val="00441E04"/>
    <w:rsid w:val="00441F69"/>
    <w:rsid w:val="00442030"/>
    <w:rsid w:val="00442192"/>
    <w:rsid w:val="004423CF"/>
    <w:rsid w:val="004424E6"/>
    <w:rsid w:val="00442522"/>
    <w:rsid w:val="00442586"/>
    <w:rsid w:val="00442644"/>
    <w:rsid w:val="0044266F"/>
    <w:rsid w:val="004428BB"/>
    <w:rsid w:val="00442A6E"/>
    <w:rsid w:val="00442B51"/>
    <w:rsid w:val="00442B8F"/>
    <w:rsid w:val="00442DC4"/>
    <w:rsid w:val="00442E0E"/>
    <w:rsid w:val="00442EF8"/>
    <w:rsid w:val="00443026"/>
    <w:rsid w:val="00443140"/>
    <w:rsid w:val="004433CF"/>
    <w:rsid w:val="004436A6"/>
    <w:rsid w:val="00443CFA"/>
    <w:rsid w:val="00443DFC"/>
    <w:rsid w:val="00443F02"/>
    <w:rsid w:val="00443FF0"/>
    <w:rsid w:val="004442D5"/>
    <w:rsid w:val="004445B6"/>
    <w:rsid w:val="00444674"/>
    <w:rsid w:val="00444756"/>
    <w:rsid w:val="00444AE3"/>
    <w:rsid w:val="00444B07"/>
    <w:rsid w:val="00444C4D"/>
    <w:rsid w:val="00444F8C"/>
    <w:rsid w:val="00445036"/>
    <w:rsid w:val="004451CD"/>
    <w:rsid w:val="00445761"/>
    <w:rsid w:val="004457B8"/>
    <w:rsid w:val="00446108"/>
    <w:rsid w:val="0044640F"/>
    <w:rsid w:val="00446520"/>
    <w:rsid w:val="00446717"/>
    <w:rsid w:val="004468D3"/>
    <w:rsid w:val="0044691B"/>
    <w:rsid w:val="0044704A"/>
    <w:rsid w:val="0044751D"/>
    <w:rsid w:val="00447861"/>
    <w:rsid w:val="00447975"/>
    <w:rsid w:val="00447CC1"/>
    <w:rsid w:val="00450027"/>
    <w:rsid w:val="00450204"/>
    <w:rsid w:val="0045049F"/>
    <w:rsid w:val="004509F7"/>
    <w:rsid w:val="00450A94"/>
    <w:rsid w:val="00450D55"/>
    <w:rsid w:val="00450D60"/>
    <w:rsid w:val="00450DA7"/>
    <w:rsid w:val="00450EF1"/>
    <w:rsid w:val="00450FD0"/>
    <w:rsid w:val="00450FE0"/>
    <w:rsid w:val="004510CA"/>
    <w:rsid w:val="00451421"/>
    <w:rsid w:val="00451616"/>
    <w:rsid w:val="00451CD1"/>
    <w:rsid w:val="00451E2D"/>
    <w:rsid w:val="00451E86"/>
    <w:rsid w:val="00451E8B"/>
    <w:rsid w:val="0045205F"/>
    <w:rsid w:val="0045213C"/>
    <w:rsid w:val="00452237"/>
    <w:rsid w:val="0045288C"/>
    <w:rsid w:val="00452A7A"/>
    <w:rsid w:val="00452BF1"/>
    <w:rsid w:val="00452C49"/>
    <w:rsid w:val="0045354B"/>
    <w:rsid w:val="004538FA"/>
    <w:rsid w:val="0045390B"/>
    <w:rsid w:val="00453BA0"/>
    <w:rsid w:val="00453D3C"/>
    <w:rsid w:val="00453D94"/>
    <w:rsid w:val="00454049"/>
    <w:rsid w:val="0045445A"/>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23"/>
    <w:rsid w:val="00455DBF"/>
    <w:rsid w:val="004563BE"/>
    <w:rsid w:val="004563DA"/>
    <w:rsid w:val="004563DE"/>
    <w:rsid w:val="00456619"/>
    <w:rsid w:val="00456724"/>
    <w:rsid w:val="004568A2"/>
    <w:rsid w:val="00456A00"/>
    <w:rsid w:val="00456A7A"/>
    <w:rsid w:val="00456BF9"/>
    <w:rsid w:val="00456F34"/>
    <w:rsid w:val="004572CC"/>
    <w:rsid w:val="004573E3"/>
    <w:rsid w:val="004574B5"/>
    <w:rsid w:val="0045761E"/>
    <w:rsid w:val="00457645"/>
    <w:rsid w:val="004578C2"/>
    <w:rsid w:val="00460090"/>
    <w:rsid w:val="00460475"/>
    <w:rsid w:val="00460616"/>
    <w:rsid w:val="004606BF"/>
    <w:rsid w:val="004606E4"/>
    <w:rsid w:val="0046096F"/>
    <w:rsid w:val="00460A0A"/>
    <w:rsid w:val="00460E63"/>
    <w:rsid w:val="00460F08"/>
    <w:rsid w:val="0046152E"/>
    <w:rsid w:val="0046153E"/>
    <w:rsid w:val="00461754"/>
    <w:rsid w:val="00461860"/>
    <w:rsid w:val="00461869"/>
    <w:rsid w:val="00461BDC"/>
    <w:rsid w:val="00461D8D"/>
    <w:rsid w:val="00461F57"/>
    <w:rsid w:val="00462138"/>
    <w:rsid w:val="0046223F"/>
    <w:rsid w:val="004624FA"/>
    <w:rsid w:val="004627DD"/>
    <w:rsid w:val="00462BF1"/>
    <w:rsid w:val="00462C35"/>
    <w:rsid w:val="00462D0C"/>
    <w:rsid w:val="00462D47"/>
    <w:rsid w:val="0046300F"/>
    <w:rsid w:val="00463013"/>
    <w:rsid w:val="0046331D"/>
    <w:rsid w:val="00463520"/>
    <w:rsid w:val="00463A61"/>
    <w:rsid w:val="00463A75"/>
    <w:rsid w:val="00463BDA"/>
    <w:rsid w:val="00463DBE"/>
    <w:rsid w:val="00463FCB"/>
    <w:rsid w:val="004645B8"/>
    <w:rsid w:val="0046480A"/>
    <w:rsid w:val="0046489D"/>
    <w:rsid w:val="00464A67"/>
    <w:rsid w:val="00464AD3"/>
    <w:rsid w:val="00464C9E"/>
    <w:rsid w:val="004653C0"/>
    <w:rsid w:val="00465804"/>
    <w:rsid w:val="004659E6"/>
    <w:rsid w:val="00465DAB"/>
    <w:rsid w:val="004664C2"/>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842"/>
    <w:rsid w:val="0047092B"/>
    <w:rsid w:val="00470C3E"/>
    <w:rsid w:val="004711C8"/>
    <w:rsid w:val="00471444"/>
    <w:rsid w:val="00471AA9"/>
    <w:rsid w:val="00471B08"/>
    <w:rsid w:val="00471EB8"/>
    <w:rsid w:val="00471EE4"/>
    <w:rsid w:val="004721E9"/>
    <w:rsid w:val="00472358"/>
    <w:rsid w:val="0047241D"/>
    <w:rsid w:val="0047273C"/>
    <w:rsid w:val="0047297E"/>
    <w:rsid w:val="00472ABE"/>
    <w:rsid w:val="00472BE4"/>
    <w:rsid w:val="00472E28"/>
    <w:rsid w:val="00472F6B"/>
    <w:rsid w:val="004730D5"/>
    <w:rsid w:val="004739B8"/>
    <w:rsid w:val="00473A8D"/>
    <w:rsid w:val="00473AD3"/>
    <w:rsid w:val="00474095"/>
    <w:rsid w:val="004741DE"/>
    <w:rsid w:val="00474384"/>
    <w:rsid w:val="004743B6"/>
    <w:rsid w:val="004745B8"/>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A0"/>
    <w:rsid w:val="004766AD"/>
    <w:rsid w:val="004766FC"/>
    <w:rsid w:val="0047690C"/>
    <w:rsid w:val="00476C18"/>
    <w:rsid w:val="00476E3F"/>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4F"/>
    <w:rsid w:val="00480E5A"/>
    <w:rsid w:val="00480F7B"/>
    <w:rsid w:val="00481659"/>
    <w:rsid w:val="004817B0"/>
    <w:rsid w:val="004817D2"/>
    <w:rsid w:val="00481C24"/>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C0F"/>
    <w:rsid w:val="00483C26"/>
    <w:rsid w:val="00483C5F"/>
    <w:rsid w:val="004846F8"/>
    <w:rsid w:val="00484997"/>
    <w:rsid w:val="00484AD7"/>
    <w:rsid w:val="00484AF0"/>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FCF"/>
    <w:rsid w:val="004920BF"/>
    <w:rsid w:val="004920C0"/>
    <w:rsid w:val="004922D6"/>
    <w:rsid w:val="004926B1"/>
    <w:rsid w:val="004929EE"/>
    <w:rsid w:val="00492C75"/>
    <w:rsid w:val="00493008"/>
    <w:rsid w:val="0049303A"/>
    <w:rsid w:val="004932A4"/>
    <w:rsid w:val="004933A1"/>
    <w:rsid w:val="004935A1"/>
    <w:rsid w:val="00493DBF"/>
    <w:rsid w:val="00494193"/>
    <w:rsid w:val="004942AB"/>
    <w:rsid w:val="0049433C"/>
    <w:rsid w:val="00494404"/>
    <w:rsid w:val="00494434"/>
    <w:rsid w:val="00494657"/>
    <w:rsid w:val="004947C3"/>
    <w:rsid w:val="004948BE"/>
    <w:rsid w:val="00494971"/>
    <w:rsid w:val="00494989"/>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720"/>
    <w:rsid w:val="00496800"/>
    <w:rsid w:val="0049687F"/>
    <w:rsid w:val="00496922"/>
    <w:rsid w:val="00496983"/>
    <w:rsid w:val="00496BAD"/>
    <w:rsid w:val="00496C0E"/>
    <w:rsid w:val="00497125"/>
    <w:rsid w:val="00497192"/>
    <w:rsid w:val="0049758E"/>
    <w:rsid w:val="004975C3"/>
    <w:rsid w:val="00497631"/>
    <w:rsid w:val="0049789A"/>
    <w:rsid w:val="0049792A"/>
    <w:rsid w:val="00497989"/>
    <w:rsid w:val="00497BCB"/>
    <w:rsid w:val="00497F62"/>
    <w:rsid w:val="00497FA7"/>
    <w:rsid w:val="00497FE3"/>
    <w:rsid w:val="004A033E"/>
    <w:rsid w:val="004A04DB"/>
    <w:rsid w:val="004A068D"/>
    <w:rsid w:val="004A0724"/>
    <w:rsid w:val="004A0F93"/>
    <w:rsid w:val="004A0FB6"/>
    <w:rsid w:val="004A0FEF"/>
    <w:rsid w:val="004A143F"/>
    <w:rsid w:val="004A1733"/>
    <w:rsid w:val="004A1BB5"/>
    <w:rsid w:val="004A1C67"/>
    <w:rsid w:val="004A1CAD"/>
    <w:rsid w:val="004A1DC4"/>
    <w:rsid w:val="004A1DC5"/>
    <w:rsid w:val="004A1E3D"/>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B0B"/>
    <w:rsid w:val="004A3B45"/>
    <w:rsid w:val="004A3E38"/>
    <w:rsid w:val="004A411B"/>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6484"/>
    <w:rsid w:val="004A65C9"/>
    <w:rsid w:val="004A68EF"/>
    <w:rsid w:val="004A69A2"/>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EF2"/>
    <w:rsid w:val="004B0F93"/>
    <w:rsid w:val="004B137F"/>
    <w:rsid w:val="004B1FA0"/>
    <w:rsid w:val="004B215F"/>
    <w:rsid w:val="004B2293"/>
    <w:rsid w:val="004B25F5"/>
    <w:rsid w:val="004B260A"/>
    <w:rsid w:val="004B2667"/>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BD2"/>
    <w:rsid w:val="004B4F3B"/>
    <w:rsid w:val="004B564C"/>
    <w:rsid w:val="004B5663"/>
    <w:rsid w:val="004B57E5"/>
    <w:rsid w:val="004B5ACB"/>
    <w:rsid w:val="004B5C73"/>
    <w:rsid w:val="004B5D95"/>
    <w:rsid w:val="004B5FD9"/>
    <w:rsid w:val="004B60E9"/>
    <w:rsid w:val="004B61D4"/>
    <w:rsid w:val="004B6483"/>
    <w:rsid w:val="004B67B4"/>
    <w:rsid w:val="004B67DB"/>
    <w:rsid w:val="004B6C11"/>
    <w:rsid w:val="004B6DBB"/>
    <w:rsid w:val="004B6FF2"/>
    <w:rsid w:val="004B716F"/>
    <w:rsid w:val="004B7238"/>
    <w:rsid w:val="004B72C9"/>
    <w:rsid w:val="004B72D6"/>
    <w:rsid w:val="004B7534"/>
    <w:rsid w:val="004B7777"/>
    <w:rsid w:val="004B7A67"/>
    <w:rsid w:val="004B7BC0"/>
    <w:rsid w:val="004B7D11"/>
    <w:rsid w:val="004B7EF8"/>
    <w:rsid w:val="004B7F6D"/>
    <w:rsid w:val="004B7FDC"/>
    <w:rsid w:val="004C0028"/>
    <w:rsid w:val="004C03E6"/>
    <w:rsid w:val="004C050F"/>
    <w:rsid w:val="004C06A0"/>
    <w:rsid w:val="004C06A3"/>
    <w:rsid w:val="004C0702"/>
    <w:rsid w:val="004C08C5"/>
    <w:rsid w:val="004C094B"/>
    <w:rsid w:val="004C0B25"/>
    <w:rsid w:val="004C0C92"/>
    <w:rsid w:val="004C0DC2"/>
    <w:rsid w:val="004C0EBE"/>
    <w:rsid w:val="004C1594"/>
    <w:rsid w:val="004C16E0"/>
    <w:rsid w:val="004C18EE"/>
    <w:rsid w:val="004C1B99"/>
    <w:rsid w:val="004C1DAE"/>
    <w:rsid w:val="004C1DFA"/>
    <w:rsid w:val="004C1F10"/>
    <w:rsid w:val="004C1FEB"/>
    <w:rsid w:val="004C23DC"/>
    <w:rsid w:val="004C23EF"/>
    <w:rsid w:val="004C2A19"/>
    <w:rsid w:val="004C2B67"/>
    <w:rsid w:val="004C313E"/>
    <w:rsid w:val="004C3672"/>
    <w:rsid w:val="004C3909"/>
    <w:rsid w:val="004C391B"/>
    <w:rsid w:val="004C3AF3"/>
    <w:rsid w:val="004C3D43"/>
    <w:rsid w:val="004C3DD0"/>
    <w:rsid w:val="004C3FB1"/>
    <w:rsid w:val="004C4540"/>
    <w:rsid w:val="004C46CF"/>
    <w:rsid w:val="004C47A1"/>
    <w:rsid w:val="004C4A09"/>
    <w:rsid w:val="004C4B1C"/>
    <w:rsid w:val="004C4B6A"/>
    <w:rsid w:val="004C5083"/>
    <w:rsid w:val="004C5162"/>
    <w:rsid w:val="004C5297"/>
    <w:rsid w:val="004C550E"/>
    <w:rsid w:val="004C5557"/>
    <w:rsid w:val="004C576D"/>
    <w:rsid w:val="004C587F"/>
    <w:rsid w:val="004C5B29"/>
    <w:rsid w:val="004C5DAE"/>
    <w:rsid w:val="004C610B"/>
    <w:rsid w:val="004C663F"/>
    <w:rsid w:val="004C6676"/>
    <w:rsid w:val="004C69FA"/>
    <w:rsid w:val="004C6B2B"/>
    <w:rsid w:val="004C71BF"/>
    <w:rsid w:val="004C73C1"/>
    <w:rsid w:val="004C762B"/>
    <w:rsid w:val="004C7BD5"/>
    <w:rsid w:val="004C7E7A"/>
    <w:rsid w:val="004D017A"/>
    <w:rsid w:val="004D01FF"/>
    <w:rsid w:val="004D0556"/>
    <w:rsid w:val="004D0567"/>
    <w:rsid w:val="004D05E4"/>
    <w:rsid w:val="004D06E3"/>
    <w:rsid w:val="004D06F7"/>
    <w:rsid w:val="004D099E"/>
    <w:rsid w:val="004D0D3F"/>
    <w:rsid w:val="004D12C4"/>
    <w:rsid w:val="004D13ED"/>
    <w:rsid w:val="004D14B3"/>
    <w:rsid w:val="004D1546"/>
    <w:rsid w:val="004D15AE"/>
    <w:rsid w:val="004D16C3"/>
    <w:rsid w:val="004D16DE"/>
    <w:rsid w:val="004D1859"/>
    <w:rsid w:val="004D1943"/>
    <w:rsid w:val="004D1A1C"/>
    <w:rsid w:val="004D1B0F"/>
    <w:rsid w:val="004D1D67"/>
    <w:rsid w:val="004D224D"/>
    <w:rsid w:val="004D298F"/>
    <w:rsid w:val="004D2C0B"/>
    <w:rsid w:val="004D2DD1"/>
    <w:rsid w:val="004D2F48"/>
    <w:rsid w:val="004D32C9"/>
    <w:rsid w:val="004D3483"/>
    <w:rsid w:val="004D3646"/>
    <w:rsid w:val="004D36BB"/>
    <w:rsid w:val="004D377E"/>
    <w:rsid w:val="004D3890"/>
    <w:rsid w:val="004D3A89"/>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25D"/>
    <w:rsid w:val="004D7299"/>
    <w:rsid w:val="004D75D7"/>
    <w:rsid w:val="004D7785"/>
    <w:rsid w:val="004D796F"/>
    <w:rsid w:val="004D7A2A"/>
    <w:rsid w:val="004D7B3C"/>
    <w:rsid w:val="004D7B44"/>
    <w:rsid w:val="004D7CE9"/>
    <w:rsid w:val="004E013C"/>
    <w:rsid w:val="004E020E"/>
    <w:rsid w:val="004E021B"/>
    <w:rsid w:val="004E0676"/>
    <w:rsid w:val="004E076C"/>
    <w:rsid w:val="004E0817"/>
    <w:rsid w:val="004E0A29"/>
    <w:rsid w:val="004E0D32"/>
    <w:rsid w:val="004E1087"/>
    <w:rsid w:val="004E1167"/>
    <w:rsid w:val="004E11C1"/>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31E7"/>
    <w:rsid w:val="004E3209"/>
    <w:rsid w:val="004E343D"/>
    <w:rsid w:val="004E3AC5"/>
    <w:rsid w:val="004E3C42"/>
    <w:rsid w:val="004E429E"/>
    <w:rsid w:val="004E45AC"/>
    <w:rsid w:val="004E49A1"/>
    <w:rsid w:val="004E4A14"/>
    <w:rsid w:val="004E4B88"/>
    <w:rsid w:val="004E4E46"/>
    <w:rsid w:val="004E4EB0"/>
    <w:rsid w:val="004E4FC0"/>
    <w:rsid w:val="004E4FD1"/>
    <w:rsid w:val="004E51AE"/>
    <w:rsid w:val="004E558A"/>
    <w:rsid w:val="004E56DA"/>
    <w:rsid w:val="004E5BB0"/>
    <w:rsid w:val="004E5CFB"/>
    <w:rsid w:val="004E60EA"/>
    <w:rsid w:val="004E623C"/>
    <w:rsid w:val="004E62C3"/>
    <w:rsid w:val="004E6C54"/>
    <w:rsid w:val="004E6D49"/>
    <w:rsid w:val="004E70D6"/>
    <w:rsid w:val="004E71D8"/>
    <w:rsid w:val="004E74C0"/>
    <w:rsid w:val="004E7535"/>
    <w:rsid w:val="004E7742"/>
    <w:rsid w:val="004E77B1"/>
    <w:rsid w:val="004E7AF8"/>
    <w:rsid w:val="004E7BC3"/>
    <w:rsid w:val="004F0035"/>
    <w:rsid w:val="004F004E"/>
    <w:rsid w:val="004F027D"/>
    <w:rsid w:val="004F08E3"/>
    <w:rsid w:val="004F0912"/>
    <w:rsid w:val="004F0AB6"/>
    <w:rsid w:val="004F0C6A"/>
    <w:rsid w:val="004F0C90"/>
    <w:rsid w:val="004F0D90"/>
    <w:rsid w:val="004F0D94"/>
    <w:rsid w:val="004F10D3"/>
    <w:rsid w:val="004F14B4"/>
    <w:rsid w:val="004F1667"/>
    <w:rsid w:val="004F1756"/>
    <w:rsid w:val="004F19B5"/>
    <w:rsid w:val="004F1DF0"/>
    <w:rsid w:val="004F1F60"/>
    <w:rsid w:val="004F1F6D"/>
    <w:rsid w:val="004F1FF5"/>
    <w:rsid w:val="004F22C1"/>
    <w:rsid w:val="004F23B2"/>
    <w:rsid w:val="004F2465"/>
    <w:rsid w:val="004F2544"/>
    <w:rsid w:val="004F26D4"/>
    <w:rsid w:val="004F2748"/>
    <w:rsid w:val="004F288F"/>
    <w:rsid w:val="004F2926"/>
    <w:rsid w:val="004F2B42"/>
    <w:rsid w:val="004F2C23"/>
    <w:rsid w:val="004F2DA9"/>
    <w:rsid w:val="004F3903"/>
    <w:rsid w:val="004F3CC8"/>
    <w:rsid w:val="004F3DA1"/>
    <w:rsid w:val="004F3EA3"/>
    <w:rsid w:val="004F4373"/>
    <w:rsid w:val="004F4430"/>
    <w:rsid w:val="004F4E54"/>
    <w:rsid w:val="004F5163"/>
    <w:rsid w:val="004F536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54A"/>
    <w:rsid w:val="004F756F"/>
    <w:rsid w:val="004F78C4"/>
    <w:rsid w:val="004F7998"/>
    <w:rsid w:val="004F7C99"/>
    <w:rsid w:val="004F7E5A"/>
    <w:rsid w:val="004F7F74"/>
    <w:rsid w:val="0050019F"/>
    <w:rsid w:val="00500281"/>
    <w:rsid w:val="00500379"/>
    <w:rsid w:val="0050048B"/>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97"/>
    <w:rsid w:val="00505035"/>
    <w:rsid w:val="005056D5"/>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35"/>
    <w:rsid w:val="0051242A"/>
    <w:rsid w:val="0051254E"/>
    <w:rsid w:val="00512559"/>
    <w:rsid w:val="005129CF"/>
    <w:rsid w:val="00512AA5"/>
    <w:rsid w:val="00512AB1"/>
    <w:rsid w:val="00512DD6"/>
    <w:rsid w:val="00513096"/>
    <w:rsid w:val="00513297"/>
    <w:rsid w:val="005132EA"/>
    <w:rsid w:val="005136D6"/>
    <w:rsid w:val="005136EB"/>
    <w:rsid w:val="0051380F"/>
    <w:rsid w:val="00513B7C"/>
    <w:rsid w:val="00513B92"/>
    <w:rsid w:val="00513CF1"/>
    <w:rsid w:val="00513E10"/>
    <w:rsid w:val="005143DA"/>
    <w:rsid w:val="005146F5"/>
    <w:rsid w:val="00514DE2"/>
    <w:rsid w:val="00515101"/>
    <w:rsid w:val="005151D4"/>
    <w:rsid w:val="00515352"/>
    <w:rsid w:val="005159E1"/>
    <w:rsid w:val="00515D56"/>
    <w:rsid w:val="00516130"/>
    <w:rsid w:val="0051613C"/>
    <w:rsid w:val="00516A7F"/>
    <w:rsid w:val="00516BC4"/>
    <w:rsid w:val="00516D26"/>
    <w:rsid w:val="00516DD1"/>
    <w:rsid w:val="00516F80"/>
    <w:rsid w:val="00516FB9"/>
    <w:rsid w:val="005170F3"/>
    <w:rsid w:val="00517110"/>
    <w:rsid w:val="00517768"/>
    <w:rsid w:val="00517888"/>
    <w:rsid w:val="005178C0"/>
    <w:rsid w:val="005179C4"/>
    <w:rsid w:val="00517C8C"/>
    <w:rsid w:val="00517C9B"/>
    <w:rsid w:val="00517DEF"/>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B0"/>
    <w:rsid w:val="00522C4B"/>
    <w:rsid w:val="00522D1B"/>
    <w:rsid w:val="00522EB0"/>
    <w:rsid w:val="00522F41"/>
    <w:rsid w:val="0052326F"/>
    <w:rsid w:val="005232C5"/>
    <w:rsid w:val="00523807"/>
    <w:rsid w:val="00523A85"/>
    <w:rsid w:val="00523CE1"/>
    <w:rsid w:val="00523D73"/>
    <w:rsid w:val="00523DE7"/>
    <w:rsid w:val="005240A7"/>
    <w:rsid w:val="00524649"/>
    <w:rsid w:val="00524740"/>
    <w:rsid w:val="0052477C"/>
    <w:rsid w:val="00524966"/>
    <w:rsid w:val="00524C78"/>
    <w:rsid w:val="00524D1A"/>
    <w:rsid w:val="00524D9F"/>
    <w:rsid w:val="005250CB"/>
    <w:rsid w:val="00525295"/>
    <w:rsid w:val="0052533B"/>
    <w:rsid w:val="0052544C"/>
    <w:rsid w:val="005254EE"/>
    <w:rsid w:val="005255E2"/>
    <w:rsid w:val="00525622"/>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74F9"/>
    <w:rsid w:val="00527632"/>
    <w:rsid w:val="00527700"/>
    <w:rsid w:val="005277FD"/>
    <w:rsid w:val="00527CAB"/>
    <w:rsid w:val="00527FFC"/>
    <w:rsid w:val="00530174"/>
    <w:rsid w:val="0053044F"/>
    <w:rsid w:val="00530452"/>
    <w:rsid w:val="00530461"/>
    <w:rsid w:val="005306A7"/>
    <w:rsid w:val="005307D7"/>
    <w:rsid w:val="0053084E"/>
    <w:rsid w:val="00530886"/>
    <w:rsid w:val="005308BA"/>
    <w:rsid w:val="0053099F"/>
    <w:rsid w:val="00530AAD"/>
    <w:rsid w:val="00530CE4"/>
    <w:rsid w:val="00530DB8"/>
    <w:rsid w:val="005311C1"/>
    <w:rsid w:val="00531352"/>
    <w:rsid w:val="005315FF"/>
    <w:rsid w:val="0053189F"/>
    <w:rsid w:val="005318FB"/>
    <w:rsid w:val="005319D3"/>
    <w:rsid w:val="0053246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B4F"/>
    <w:rsid w:val="00536BFB"/>
    <w:rsid w:val="00536DCA"/>
    <w:rsid w:val="00536DDA"/>
    <w:rsid w:val="00536E7A"/>
    <w:rsid w:val="00537016"/>
    <w:rsid w:val="005375CE"/>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D64"/>
    <w:rsid w:val="00550011"/>
    <w:rsid w:val="0055026E"/>
    <w:rsid w:val="005504D0"/>
    <w:rsid w:val="005505CB"/>
    <w:rsid w:val="00550755"/>
    <w:rsid w:val="00550BF5"/>
    <w:rsid w:val="00550C5E"/>
    <w:rsid w:val="00550D77"/>
    <w:rsid w:val="00550FC9"/>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40C7"/>
    <w:rsid w:val="0055427D"/>
    <w:rsid w:val="005545A8"/>
    <w:rsid w:val="005545B0"/>
    <w:rsid w:val="0055467F"/>
    <w:rsid w:val="00554757"/>
    <w:rsid w:val="005553F6"/>
    <w:rsid w:val="005558DF"/>
    <w:rsid w:val="005559F7"/>
    <w:rsid w:val="00555A91"/>
    <w:rsid w:val="00555AF2"/>
    <w:rsid w:val="00555BBC"/>
    <w:rsid w:val="00555D55"/>
    <w:rsid w:val="005560D3"/>
    <w:rsid w:val="005562A4"/>
    <w:rsid w:val="0055644D"/>
    <w:rsid w:val="0055648E"/>
    <w:rsid w:val="00556518"/>
    <w:rsid w:val="00556817"/>
    <w:rsid w:val="00556929"/>
    <w:rsid w:val="00556AE7"/>
    <w:rsid w:val="00556DA6"/>
    <w:rsid w:val="005570BE"/>
    <w:rsid w:val="005571B5"/>
    <w:rsid w:val="005571E8"/>
    <w:rsid w:val="00557890"/>
    <w:rsid w:val="0056004E"/>
    <w:rsid w:val="005602C1"/>
    <w:rsid w:val="00560B94"/>
    <w:rsid w:val="00560BBB"/>
    <w:rsid w:val="00560CDA"/>
    <w:rsid w:val="00560E7E"/>
    <w:rsid w:val="00560F13"/>
    <w:rsid w:val="00560F63"/>
    <w:rsid w:val="0056113E"/>
    <w:rsid w:val="005611AF"/>
    <w:rsid w:val="00561460"/>
    <w:rsid w:val="005615B6"/>
    <w:rsid w:val="0056162C"/>
    <w:rsid w:val="00561817"/>
    <w:rsid w:val="005618C4"/>
    <w:rsid w:val="005618F9"/>
    <w:rsid w:val="00561A94"/>
    <w:rsid w:val="00561DCD"/>
    <w:rsid w:val="00561E79"/>
    <w:rsid w:val="00561FE5"/>
    <w:rsid w:val="00562347"/>
    <w:rsid w:val="00562521"/>
    <w:rsid w:val="00562819"/>
    <w:rsid w:val="005628B4"/>
    <w:rsid w:val="00562D9B"/>
    <w:rsid w:val="0056325C"/>
    <w:rsid w:val="005633E2"/>
    <w:rsid w:val="005634C7"/>
    <w:rsid w:val="00563AE8"/>
    <w:rsid w:val="00563AF1"/>
    <w:rsid w:val="00563BCF"/>
    <w:rsid w:val="00563E31"/>
    <w:rsid w:val="00564075"/>
    <w:rsid w:val="005640EC"/>
    <w:rsid w:val="005642E5"/>
    <w:rsid w:val="005644C7"/>
    <w:rsid w:val="005647E5"/>
    <w:rsid w:val="00564885"/>
    <w:rsid w:val="00564960"/>
    <w:rsid w:val="005649A0"/>
    <w:rsid w:val="00564B3F"/>
    <w:rsid w:val="00564B90"/>
    <w:rsid w:val="00564BC1"/>
    <w:rsid w:val="00564E09"/>
    <w:rsid w:val="00564E28"/>
    <w:rsid w:val="0056546C"/>
    <w:rsid w:val="005656CF"/>
    <w:rsid w:val="005657C7"/>
    <w:rsid w:val="00565867"/>
    <w:rsid w:val="00565A0A"/>
    <w:rsid w:val="00565BBE"/>
    <w:rsid w:val="00565E27"/>
    <w:rsid w:val="00565E40"/>
    <w:rsid w:val="00565E7A"/>
    <w:rsid w:val="00566563"/>
    <w:rsid w:val="005666B4"/>
    <w:rsid w:val="00566898"/>
    <w:rsid w:val="0056696E"/>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947"/>
    <w:rsid w:val="00570B5F"/>
    <w:rsid w:val="00570E60"/>
    <w:rsid w:val="0057137F"/>
    <w:rsid w:val="00571855"/>
    <w:rsid w:val="00571936"/>
    <w:rsid w:val="005719E9"/>
    <w:rsid w:val="00571A8F"/>
    <w:rsid w:val="00571CA9"/>
    <w:rsid w:val="00571D48"/>
    <w:rsid w:val="00571FA6"/>
    <w:rsid w:val="00572314"/>
    <w:rsid w:val="0057234D"/>
    <w:rsid w:val="005724B9"/>
    <w:rsid w:val="00572552"/>
    <w:rsid w:val="00572753"/>
    <w:rsid w:val="005727B2"/>
    <w:rsid w:val="005727E4"/>
    <w:rsid w:val="005727E5"/>
    <w:rsid w:val="00572EBE"/>
    <w:rsid w:val="00572FC5"/>
    <w:rsid w:val="005735DA"/>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6026"/>
    <w:rsid w:val="00576263"/>
    <w:rsid w:val="005762AE"/>
    <w:rsid w:val="00576694"/>
    <w:rsid w:val="00576FC5"/>
    <w:rsid w:val="005771DF"/>
    <w:rsid w:val="005774D4"/>
    <w:rsid w:val="00577582"/>
    <w:rsid w:val="00577671"/>
    <w:rsid w:val="005776DD"/>
    <w:rsid w:val="005779B0"/>
    <w:rsid w:val="00577A23"/>
    <w:rsid w:val="00577B02"/>
    <w:rsid w:val="00577C00"/>
    <w:rsid w:val="00577D99"/>
    <w:rsid w:val="005801D8"/>
    <w:rsid w:val="005805EB"/>
    <w:rsid w:val="0058084A"/>
    <w:rsid w:val="00580B03"/>
    <w:rsid w:val="00580B31"/>
    <w:rsid w:val="00580B55"/>
    <w:rsid w:val="00580C7C"/>
    <w:rsid w:val="00580F90"/>
    <w:rsid w:val="00581228"/>
    <w:rsid w:val="005813E2"/>
    <w:rsid w:val="005815A0"/>
    <w:rsid w:val="00581E1F"/>
    <w:rsid w:val="00582897"/>
    <w:rsid w:val="00582962"/>
    <w:rsid w:val="005829E6"/>
    <w:rsid w:val="00582B41"/>
    <w:rsid w:val="00582B75"/>
    <w:rsid w:val="0058319B"/>
    <w:rsid w:val="005834C5"/>
    <w:rsid w:val="005834F5"/>
    <w:rsid w:val="0058397F"/>
    <w:rsid w:val="00583B74"/>
    <w:rsid w:val="00583CFA"/>
    <w:rsid w:val="00583F80"/>
    <w:rsid w:val="0058403D"/>
    <w:rsid w:val="0058403E"/>
    <w:rsid w:val="005840CC"/>
    <w:rsid w:val="00584300"/>
    <w:rsid w:val="005843DF"/>
    <w:rsid w:val="00584441"/>
    <w:rsid w:val="005844F5"/>
    <w:rsid w:val="00584B7F"/>
    <w:rsid w:val="00584D79"/>
    <w:rsid w:val="00584DB1"/>
    <w:rsid w:val="00584DFF"/>
    <w:rsid w:val="00584E5F"/>
    <w:rsid w:val="00585132"/>
    <w:rsid w:val="005852CD"/>
    <w:rsid w:val="00585610"/>
    <w:rsid w:val="0058578B"/>
    <w:rsid w:val="00585A01"/>
    <w:rsid w:val="00585AF9"/>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DE3"/>
    <w:rsid w:val="00587E43"/>
    <w:rsid w:val="0059000E"/>
    <w:rsid w:val="005900DC"/>
    <w:rsid w:val="005902CE"/>
    <w:rsid w:val="00590908"/>
    <w:rsid w:val="00590BD2"/>
    <w:rsid w:val="00590E25"/>
    <w:rsid w:val="00590FCD"/>
    <w:rsid w:val="00590FF6"/>
    <w:rsid w:val="005910D7"/>
    <w:rsid w:val="005912E1"/>
    <w:rsid w:val="0059135C"/>
    <w:rsid w:val="00591689"/>
    <w:rsid w:val="00591934"/>
    <w:rsid w:val="00591DAB"/>
    <w:rsid w:val="005926A0"/>
    <w:rsid w:val="005926BE"/>
    <w:rsid w:val="00592716"/>
    <w:rsid w:val="00592CC4"/>
    <w:rsid w:val="00592CF8"/>
    <w:rsid w:val="00592DBD"/>
    <w:rsid w:val="00592DD7"/>
    <w:rsid w:val="00592DD8"/>
    <w:rsid w:val="00592DEE"/>
    <w:rsid w:val="005935AB"/>
    <w:rsid w:val="005935D9"/>
    <w:rsid w:val="0059389B"/>
    <w:rsid w:val="0059420E"/>
    <w:rsid w:val="0059440F"/>
    <w:rsid w:val="00594480"/>
    <w:rsid w:val="00594526"/>
    <w:rsid w:val="0059455C"/>
    <w:rsid w:val="005949CB"/>
    <w:rsid w:val="00594B31"/>
    <w:rsid w:val="00594BB3"/>
    <w:rsid w:val="00594C76"/>
    <w:rsid w:val="00594DB0"/>
    <w:rsid w:val="00594DD9"/>
    <w:rsid w:val="00594E18"/>
    <w:rsid w:val="00594ED1"/>
    <w:rsid w:val="0059512B"/>
    <w:rsid w:val="005956E9"/>
    <w:rsid w:val="0059575B"/>
    <w:rsid w:val="005959A6"/>
    <w:rsid w:val="005962A4"/>
    <w:rsid w:val="0059632D"/>
    <w:rsid w:val="00596410"/>
    <w:rsid w:val="00596583"/>
    <w:rsid w:val="0059662B"/>
    <w:rsid w:val="00596940"/>
    <w:rsid w:val="00596D62"/>
    <w:rsid w:val="00597105"/>
    <w:rsid w:val="0059710A"/>
    <w:rsid w:val="00597412"/>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A21"/>
    <w:rsid w:val="005A0A77"/>
    <w:rsid w:val="005A0D4F"/>
    <w:rsid w:val="005A135F"/>
    <w:rsid w:val="005A15AB"/>
    <w:rsid w:val="005A15D0"/>
    <w:rsid w:val="005A1829"/>
    <w:rsid w:val="005A193E"/>
    <w:rsid w:val="005A199A"/>
    <w:rsid w:val="005A19B7"/>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627"/>
    <w:rsid w:val="005A389B"/>
    <w:rsid w:val="005A3966"/>
    <w:rsid w:val="005A3A23"/>
    <w:rsid w:val="005A3CEB"/>
    <w:rsid w:val="005A3D17"/>
    <w:rsid w:val="005A3E24"/>
    <w:rsid w:val="005A3E5B"/>
    <w:rsid w:val="005A3F78"/>
    <w:rsid w:val="005A4120"/>
    <w:rsid w:val="005A49FB"/>
    <w:rsid w:val="005A4E4A"/>
    <w:rsid w:val="005A513F"/>
    <w:rsid w:val="005A5253"/>
    <w:rsid w:val="005A52B9"/>
    <w:rsid w:val="005A55FA"/>
    <w:rsid w:val="005A596B"/>
    <w:rsid w:val="005A5A6E"/>
    <w:rsid w:val="005A5CE4"/>
    <w:rsid w:val="005A5D2F"/>
    <w:rsid w:val="005A60A5"/>
    <w:rsid w:val="005A61B1"/>
    <w:rsid w:val="005A627F"/>
    <w:rsid w:val="005A6543"/>
    <w:rsid w:val="005A671D"/>
    <w:rsid w:val="005A680E"/>
    <w:rsid w:val="005A6C07"/>
    <w:rsid w:val="005A6D59"/>
    <w:rsid w:val="005A70C3"/>
    <w:rsid w:val="005A7281"/>
    <w:rsid w:val="005A7385"/>
    <w:rsid w:val="005A74B0"/>
    <w:rsid w:val="005A7B57"/>
    <w:rsid w:val="005A7C72"/>
    <w:rsid w:val="005A7FC9"/>
    <w:rsid w:val="005A7FE8"/>
    <w:rsid w:val="005B032F"/>
    <w:rsid w:val="005B06E1"/>
    <w:rsid w:val="005B07B6"/>
    <w:rsid w:val="005B081D"/>
    <w:rsid w:val="005B0924"/>
    <w:rsid w:val="005B0937"/>
    <w:rsid w:val="005B0B3B"/>
    <w:rsid w:val="005B0C44"/>
    <w:rsid w:val="005B0C79"/>
    <w:rsid w:val="005B0E6C"/>
    <w:rsid w:val="005B0E8B"/>
    <w:rsid w:val="005B1028"/>
    <w:rsid w:val="005B14E9"/>
    <w:rsid w:val="005B1919"/>
    <w:rsid w:val="005B1C22"/>
    <w:rsid w:val="005B1C6D"/>
    <w:rsid w:val="005B1DD8"/>
    <w:rsid w:val="005B20C1"/>
    <w:rsid w:val="005B219E"/>
    <w:rsid w:val="005B2269"/>
    <w:rsid w:val="005B2440"/>
    <w:rsid w:val="005B24CE"/>
    <w:rsid w:val="005B24DF"/>
    <w:rsid w:val="005B2629"/>
    <w:rsid w:val="005B2692"/>
    <w:rsid w:val="005B2865"/>
    <w:rsid w:val="005B2B58"/>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DC9"/>
    <w:rsid w:val="005B6100"/>
    <w:rsid w:val="005B634F"/>
    <w:rsid w:val="005B642C"/>
    <w:rsid w:val="005B65BD"/>
    <w:rsid w:val="005B664C"/>
    <w:rsid w:val="005B66D3"/>
    <w:rsid w:val="005B678D"/>
    <w:rsid w:val="005B684D"/>
    <w:rsid w:val="005B693F"/>
    <w:rsid w:val="005B6983"/>
    <w:rsid w:val="005B6A9D"/>
    <w:rsid w:val="005B6D4B"/>
    <w:rsid w:val="005B7215"/>
    <w:rsid w:val="005B7616"/>
    <w:rsid w:val="005B77E8"/>
    <w:rsid w:val="005B7AB5"/>
    <w:rsid w:val="005C01CE"/>
    <w:rsid w:val="005C0222"/>
    <w:rsid w:val="005C0375"/>
    <w:rsid w:val="005C09BD"/>
    <w:rsid w:val="005C0B13"/>
    <w:rsid w:val="005C0FE0"/>
    <w:rsid w:val="005C10F2"/>
    <w:rsid w:val="005C1162"/>
    <w:rsid w:val="005C1319"/>
    <w:rsid w:val="005C1A3D"/>
    <w:rsid w:val="005C1B55"/>
    <w:rsid w:val="005C2146"/>
    <w:rsid w:val="005C21FB"/>
    <w:rsid w:val="005C2528"/>
    <w:rsid w:val="005C255A"/>
    <w:rsid w:val="005C26C4"/>
    <w:rsid w:val="005C30E2"/>
    <w:rsid w:val="005C30F8"/>
    <w:rsid w:val="005C312A"/>
    <w:rsid w:val="005C3169"/>
    <w:rsid w:val="005C32B8"/>
    <w:rsid w:val="005C3F7E"/>
    <w:rsid w:val="005C4122"/>
    <w:rsid w:val="005C422F"/>
    <w:rsid w:val="005C429B"/>
    <w:rsid w:val="005C43AA"/>
    <w:rsid w:val="005C44DC"/>
    <w:rsid w:val="005C477E"/>
    <w:rsid w:val="005C4886"/>
    <w:rsid w:val="005C48DC"/>
    <w:rsid w:val="005C48EC"/>
    <w:rsid w:val="005C497C"/>
    <w:rsid w:val="005C4DEE"/>
    <w:rsid w:val="005C56D1"/>
    <w:rsid w:val="005C59A3"/>
    <w:rsid w:val="005C5A52"/>
    <w:rsid w:val="005C5A88"/>
    <w:rsid w:val="005C5B2A"/>
    <w:rsid w:val="005C5E64"/>
    <w:rsid w:val="005C5FC7"/>
    <w:rsid w:val="005C61D6"/>
    <w:rsid w:val="005C63FF"/>
    <w:rsid w:val="005C6429"/>
    <w:rsid w:val="005C64C1"/>
    <w:rsid w:val="005C6C18"/>
    <w:rsid w:val="005C6CBE"/>
    <w:rsid w:val="005C6D99"/>
    <w:rsid w:val="005C6E3A"/>
    <w:rsid w:val="005C6E47"/>
    <w:rsid w:val="005C701E"/>
    <w:rsid w:val="005C72EA"/>
    <w:rsid w:val="005C7890"/>
    <w:rsid w:val="005C7BD4"/>
    <w:rsid w:val="005C7EFB"/>
    <w:rsid w:val="005D04D1"/>
    <w:rsid w:val="005D056F"/>
    <w:rsid w:val="005D063F"/>
    <w:rsid w:val="005D08C5"/>
    <w:rsid w:val="005D099B"/>
    <w:rsid w:val="005D12A7"/>
    <w:rsid w:val="005D1364"/>
    <w:rsid w:val="005D185E"/>
    <w:rsid w:val="005D1A38"/>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517"/>
    <w:rsid w:val="005D383F"/>
    <w:rsid w:val="005D38A4"/>
    <w:rsid w:val="005D3CF3"/>
    <w:rsid w:val="005D4075"/>
    <w:rsid w:val="005D43B5"/>
    <w:rsid w:val="005D45D0"/>
    <w:rsid w:val="005D47E8"/>
    <w:rsid w:val="005D49AA"/>
    <w:rsid w:val="005D4C82"/>
    <w:rsid w:val="005D4CA1"/>
    <w:rsid w:val="005D4E81"/>
    <w:rsid w:val="005D4EF1"/>
    <w:rsid w:val="005D50BA"/>
    <w:rsid w:val="005D50C9"/>
    <w:rsid w:val="005D5282"/>
    <w:rsid w:val="005D5325"/>
    <w:rsid w:val="005D5426"/>
    <w:rsid w:val="005D5543"/>
    <w:rsid w:val="005D5619"/>
    <w:rsid w:val="005D566F"/>
    <w:rsid w:val="005D596A"/>
    <w:rsid w:val="005D5BC3"/>
    <w:rsid w:val="005D5CFD"/>
    <w:rsid w:val="005D5DB0"/>
    <w:rsid w:val="005D5DC4"/>
    <w:rsid w:val="005D5EA2"/>
    <w:rsid w:val="005D5FFE"/>
    <w:rsid w:val="005D6249"/>
    <w:rsid w:val="005D66F3"/>
    <w:rsid w:val="005D6712"/>
    <w:rsid w:val="005D6B52"/>
    <w:rsid w:val="005D6E6F"/>
    <w:rsid w:val="005D6F45"/>
    <w:rsid w:val="005D6FD0"/>
    <w:rsid w:val="005D70ED"/>
    <w:rsid w:val="005D7821"/>
    <w:rsid w:val="005D78D5"/>
    <w:rsid w:val="005D7B41"/>
    <w:rsid w:val="005D7BF3"/>
    <w:rsid w:val="005D7F68"/>
    <w:rsid w:val="005E02A6"/>
    <w:rsid w:val="005E0577"/>
    <w:rsid w:val="005E09A8"/>
    <w:rsid w:val="005E0D55"/>
    <w:rsid w:val="005E1203"/>
    <w:rsid w:val="005E14F0"/>
    <w:rsid w:val="005E1844"/>
    <w:rsid w:val="005E19BE"/>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51B"/>
    <w:rsid w:val="005E35E0"/>
    <w:rsid w:val="005E370B"/>
    <w:rsid w:val="005E3B60"/>
    <w:rsid w:val="005E3D58"/>
    <w:rsid w:val="005E3F48"/>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F8C"/>
    <w:rsid w:val="005E61B9"/>
    <w:rsid w:val="005E6C2B"/>
    <w:rsid w:val="005E72AF"/>
    <w:rsid w:val="005E74CB"/>
    <w:rsid w:val="005E77FB"/>
    <w:rsid w:val="005E7A0F"/>
    <w:rsid w:val="005E7B07"/>
    <w:rsid w:val="005E7B0F"/>
    <w:rsid w:val="005E7D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E"/>
    <w:rsid w:val="005F3452"/>
    <w:rsid w:val="005F3595"/>
    <w:rsid w:val="005F38CA"/>
    <w:rsid w:val="005F3946"/>
    <w:rsid w:val="005F3AD5"/>
    <w:rsid w:val="005F3B8E"/>
    <w:rsid w:val="005F3B9F"/>
    <w:rsid w:val="005F3BC8"/>
    <w:rsid w:val="005F3EA3"/>
    <w:rsid w:val="005F3EB1"/>
    <w:rsid w:val="005F417B"/>
    <w:rsid w:val="005F41BD"/>
    <w:rsid w:val="005F4213"/>
    <w:rsid w:val="005F438A"/>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82C"/>
    <w:rsid w:val="005F5905"/>
    <w:rsid w:val="005F592C"/>
    <w:rsid w:val="005F5A14"/>
    <w:rsid w:val="005F5B32"/>
    <w:rsid w:val="005F5E9F"/>
    <w:rsid w:val="005F5EAA"/>
    <w:rsid w:val="005F6145"/>
    <w:rsid w:val="005F63F7"/>
    <w:rsid w:val="005F6427"/>
    <w:rsid w:val="005F6533"/>
    <w:rsid w:val="005F682F"/>
    <w:rsid w:val="005F69A3"/>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A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F1"/>
    <w:rsid w:val="00606112"/>
    <w:rsid w:val="006062AF"/>
    <w:rsid w:val="00606348"/>
    <w:rsid w:val="006063D5"/>
    <w:rsid w:val="00606485"/>
    <w:rsid w:val="0060661E"/>
    <w:rsid w:val="00606661"/>
    <w:rsid w:val="006066F0"/>
    <w:rsid w:val="00606995"/>
    <w:rsid w:val="00606AB9"/>
    <w:rsid w:val="00606C49"/>
    <w:rsid w:val="00606CC3"/>
    <w:rsid w:val="00606EC3"/>
    <w:rsid w:val="00607305"/>
    <w:rsid w:val="006075A1"/>
    <w:rsid w:val="00607A05"/>
    <w:rsid w:val="00607A44"/>
    <w:rsid w:val="00607C1D"/>
    <w:rsid w:val="00607CED"/>
    <w:rsid w:val="00607EF0"/>
    <w:rsid w:val="00610079"/>
    <w:rsid w:val="00610130"/>
    <w:rsid w:val="00610294"/>
    <w:rsid w:val="006104F1"/>
    <w:rsid w:val="00610574"/>
    <w:rsid w:val="0061063E"/>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FF"/>
    <w:rsid w:val="00613101"/>
    <w:rsid w:val="006131DF"/>
    <w:rsid w:val="00613550"/>
    <w:rsid w:val="0061371D"/>
    <w:rsid w:val="006138F2"/>
    <w:rsid w:val="00613923"/>
    <w:rsid w:val="006139A4"/>
    <w:rsid w:val="00613D11"/>
    <w:rsid w:val="00613E9C"/>
    <w:rsid w:val="00614078"/>
    <w:rsid w:val="00614633"/>
    <w:rsid w:val="006149C4"/>
    <w:rsid w:val="00614B16"/>
    <w:rsid w:val="00614D15"/>
    <w:rsid w:val="00614D99"/>
    <w:rsid w:val="00614EB1"/>
    <w:rsid w:val="00614F45"/>
    <w:rsid w:val="0061501B"/>
    <w:rsid w:val="00615154"/>
    <w:rsid w:val="00615255"/>
    <w:rsid w:val="006152BF"/>
    <w:rsid w:val="00615A02"/>
    <w:rsid w:val="00615CDB"/>
    <w:rsid w:val="00615CE0"/>
    <w:rsid w:val="00616027"/>
    <w:rsid w:val="006165EC"/>
    <w:rsid w:val="0061665E"/>
    <w:rsid w:val="00616785"/>
    <w:rsid w:val="00616924"/>
    <w:rsid w:val="00616C48"/>
    <w:rsid w:val="00616C76"/>
    <w:rsid w:val="00616E88"/>
    <w:rsid w:val="00616F07"/>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F70"/>
    <w:rsid w:val="0062113D"/>
    <w:rsid w:val="0062119D"/>
    <w:rsid w:val="006211B6"/>
    <w:rsid w:val="00621654"/>
    <w:rsid w:val="00621688"/>
    <w:rsid w:val="00621700"/>
    <w:rsid w:val="00621758"/>
    <w:rsid w:val="006217C5"/>
    <w:rsid w:val="006218C1"/>
    <w:rsid w:val="006219F0"/>
    <w:rsid w:val="00621A70"/>
    <w:rsid w:val="006220FD"/>
    <w:rsid w:val="00622525"/>
    <w:rsid w:val="00622CCB"/>
    <w:rsid w:val="00622E29"/>
    <w:rsid w:val="006230BD"/>
    <w:rsid w:val="00623106"/>
    <w:rsid w:val="006233E0"/>
    <w:rsid w:val="0062347A"/>
    <w:rsid w:val="00623CA9"/>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435"/>
    <w:rsid w:val="00626651"/>
    <w:rsid w:val="006268E9"/>
    <w:rsid w:val="0062696B"/>
    <w:rsid w:val="006269E5"/>
    <w:rsid w:val="00626C6E"/>
    <w:rsid w:val="00626D3B"/>
    <w:rsid w:val="00627081"/>
    <w:rsid w:val="0062721D"/>
    <w:rsid w:val="006274C4"/>
    <w:rsid w:val="006277E0"/>
    <w:rsid w:val="00627A5E"/>
    <w:rsid w:val="00627AAF"/>
    <w:rsid w:val="00630215"/>
    <w:rsid w:val="0063029D"/>
    <w:rsid w:val="006306BF"/>
    <w:rsid w:val="00630709"/>
    <w:rsid w:val="0063082F"/>
    <w:rsid w:val="006311A6"/>
    <w:rsid w:val="006314C7"/>
    <w:rsid w:val="00631510"/>
    <w:rsid w:val="006315FA"/>
    <w:rsid w:val="0063163B"/>
    <w:rsid w:val="00631791"/>
    <w:rsid w:val="00631894"/>
    <w:rsid w:val="0063195F"/>
    <w:rsid w:val="00631965"/>
    <w:rsid w:val="00631D4D"/>
    <w:rsid w:val="00631FD8"/>
    <w:rsid w:val="00631FFC"/>
    <w:rsid w:val="006320D5"/>
    <w:rsid w:val="0063213C"/>
    <w:rsid w:val="00632339"/>
    <w:rsid w:val="006323A0"/>
    <w:rsid w:val="00632415"/>
    <w:rsid w:val="00632416"/>
    <w:rsid w:val="0063242E"/>
    <w:rsid w:val="006326FE"/>
    <w:rsid w:val="00632DE3"/>
    <w:rsid w:val="00632F30"/>
    <w:rsid w:val="006331A0"/>
    <w:rsid w:val="006332C4"/>
    <w:rsid w:val="00633629"/>
    <w:rsid w:val="0063367D"/>
    <w:rsid w:val="006337EE"/>
    <w:rsid w:val="00633831"/>
    <w:rsid w:val="00633E59"/>
    <w:rsid w:val="00633EFE"/>
    <w:rsid w:val="00633F90"/>
    <w:rsid w:val="006342B0"/>
    <w:rsid w:val="00634409"/>
    <w:rsid w:val="0063443C"/>
    <w:rsid w:val="00634A52"/>
    <w:rsid w:val="00634F28"/>
    <w:rsid w:val="006350D4"/>
    <w:rsid w:val="00635132"/>
    <w:rsid w:val="00635709"/>
    <w:rsid w:val="0063589A"/>
    <w:rsid w:val="0063592A"/>
    <w:rsid w:val="00635B23"/>
    <w:rsid w:val="00635B7E"/>
    <w:rsid w:val="00635BCD"/>
    <w:rsid w:val="00635C83"/>
    <w:rsid w:val="00635D13"/>
    <w:rsid w:val="00636042"/>
    <w:rsid w:val="006362EF"/>
    <w:rsid w:val="00636360"/>
    <w:rsid w:val="006365AD"/>
    <w:rsid w:val="006367C9"/>
    <w:rsid w:val="006368FB"/>
    <w:rsid w:val="00636ADF"/>
    <w:rsid w:val="00636B1C"/>
    <w:rsid w:val="00636D7F"/>
    <w:rsid w:val="00636FC6"/>
    <w:rsid w:val="00637126"/>
    <w:rsid w:val="006375DF"/>
    <w:rsid w:val="006376E3"/>
    <w:rsid w:val="006376F5"/>
    <w:rsid w:val="0063770B"/>
    <w:rsid w:val="006377A1"/>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3E7"/>
    <w:rsid w:val="0064347B"/>
    <w:rsid w:val="006435EF"/>
    <w:rsid w:val="00643685"/>
    <w:rsid w:val="006438D9"/>
    <w:rsid w:val="00643A6A"/>
    <w:rsid w:val="00643D40"/>
    <w:rsid w:val="0064403A"/>
    <w:rsid w:val="006440C6"/>
    <w:rsid w:val="00644189"/>
    <w:rsid w:val="00644251"/>
    <w:rsid w:val="00644386"/>
    <w:rsid w:val="00644489"/>
    <w:rsid w:val="006445C4"/>
    <w:rsid w:val="006445FE"/>
    <w:rsid w:val="0064474B"/>
    <w:rsid w:val="006449CD"/>
    <w:rsid w:val="00644F00"/>
    <w:rsid w:val="0064508E"/>
    <w:rsid w:val="006452F2"/>
    <w:rsid w:val="0064546A"/>
    <w:rsid w:val="006457A0"/>
    <w:rsid w:val="006457CA"/>
    <w:rsid w:val="00645815"/>
    <w:rsid w:val="006459EE"/>
    <w:rsid w:val="00645C28"/>
    <w:rsid w:val="00645D7F"/>
    <w:rsid w:val="00645F60"/>
    <w:rsid w:val="00645FBA"/>
    <w:rsid w:val="00645FF2"/>
    <w:rsid w:val="00646115"/>
    <w:rsid w:val="0064619E"/>
    <w:rsid w:val="00646245"/>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3F"/>
    <w:rsid w:val="00647B19"/>
    <w:rsid w:val="00647BB2"/>
    <w:rsid w:val="0065013D"/>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D4"/>
    <w:rsid w:val="0065228D"/>
    <w:rsid w:val="0065247A"/>
    <w:rsid w:val="006525D5"/>
    <w:rsid w:val="006527BD"/>
    <w:rsid w:val="00652D48"/>
    <w:rsid w:val="00652E8C"/>
    <w:rsid w:val="0065352B"/>
    <w:rsid w:val="006535AE"/>
    <w:rsid w:val="006537DE"/>
    <w:rsid w:val="00653984"/>
    <w:rsid w:val="006542AE"/>
    <w:rsid w:val="00654532"/>
    <w:rsid w:val="006545C6"/>
    <w:rsid w:val="00654808"/>
    <w:rsid w:val="00654CA1"/>
    <w:rsid w:val="00654DEC"/>
    <w:rsid w:val="00654E23"/>
    <w:rsid w:val="00654E93"/>
    <w:rsid w:val="00654EB0"/>
    <w:rsid w:val="00654FF6"/>
    <w:rsid w:val="0065501C"/>
    <w:rsid w:val="006551BA"/>
    <w:rsid w:val="006554FC"/>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6EF"/>
    <w:rsid w:val="00657798"/>
    <w:rsid w:val="00657C81"/>
    <w:rsid w:val="00657FBF"/>
    <w:rsid w:val="00660007"/>
    <w:rsid w:val="006601CE"/>
    <w:rsid w:val="006602BB"/>
    <w:rsid w:val="0066049D"/>
    <w:rsid w:val="0066115E"/>
    <w:rsid w:val="006613ED"/>
    <w:rsid w:val="00661487"/>
    <w:rsid w:val="006614A1"/>
    <w:rsid w:val="00661534"/>
    <w:rsid w:val="006617C9"/>
    <w:rsid w:val="00661C14"/>
    <w:rsid w:val="00661ECC"/>
    <w:rsid w:val="00662829"/>
    <w:rsid w:val="0066292E"/>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92A"/>
    <w:rsid w:val="00664E17"/>
    <w:rsid w:val="00664E2B"/>
    <w:rsid w:val="00664EA2"/>
    <w:rsid w:val="00664F54"/>
    <w:rsid w:val="006651A6"/>
    <w:rsid w:val="0066527A"/>
    <w:rsid w:val="00665408"/>
    <w:rsid w:val="006656C6"/>
    <w:rsid w:val="00665BD2"/>
    <w:rsid w:val="00665D13"/>
    <w:rsid w:val="00665D1C"/>
    <w:rsid w:val="00666227"/>
    <w:rsid w:val="0066665E"/>
    <w:rsid w:val="0066666A"/>
    <w:rsid w:val="006668C0"/>
    <w:rsid w:val="00666A78"/>
    <w:rsid w:val="00666AA6"/>
    <w:rsid w:val="00666B2A"/>
    <w:rsid w:val="00666CD5"/>
    <w:rsid w:val="00666E2F"/>
    <w:rsid w:val="00667055"/>
    <w:rsid w:val="0066710F"/>
    <w:rsid w:val="00667667"/>
    <w:rsid w:val="006679FD"/>
    <w:rsid w:val="00667A17"/>
    <w:rsid w:val="00667C4D"/>
    <w:rsid w:val="006701FB"/>
    <w:rsid w:val="00670218"/>
    <w:rsid w:val="0067024B"/>
    <w:rsid w:val="00670400"/>
    <w:rsid w:val="0067048A"/>
    <w:rsid w:val="00670599"/>
    <w:rsid w:val="00670910"/>
    <w:rsid w:val="00670932"/>
    <w:rsid w:val="00670AAE"/>
    <w:rsid w:val="00670D00"/>
    <w:rsid w:val="00670DD6"/>
    <w:rsid w:val="00671002"/>
    <w:rsid w:val="00671562"/>
    <w:rsid w:val="00671955"/>
    <w:rsid w:val="006719E8"/>
    <w:rsid w:val="00671B5D"/>
    <w:rsid w:val="00671C50"/>
    <w:rsid w:val="00671EFF"/>
    <w:rsid w:val="006724A1"/>
    <w:rsid w:val="0067251D"/>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F4"/>
    <w:rsid w:val="00673C36"/>
    <w:rsid w:val="00673D57"/>
    <w:rsid w:val="00673E68"/>
    <w:rsid w:val="006742F0"/>
    <w:rsid w:val="00674408"/>
    <w:rsid w:val="006745ED"/>
    <w:rsid w:val="00674727"/>
    <w:rsid w:val="00674972"/>
    <w:rsid w:val="00674A6B"/>
    <w:rsid w:val="00674DE8"/>
    <w:rsid w:val="00674F37"/>
    <w:rsid w:val="00675233"/>
    <w:rsid w:val="0067532F"/>
    <w:rsid w:val="00675454"/>
    <w:rsid w:val="0067560B"/>
    <w:rsid w:val="006756A1"/>
    <w:rsid w:val="006757B2"/>
    <w:rsid w:val="00675BCD"/>
    <w:rsid w:val="00675FB0"/>
    <w:rsid w:val="00676018"/>
    <w:rsid w:val="0067615B"/>
    <w:rsid w:val="0067647C"/>
    <w:rsid w:val="0067659B"/>
    <w:rsid w:val="0067682A"/>
    <w:rsid w:val="006768E8"/>
    <w:rsid w:val="00676966"/>
    <w:rsid w:val="00676AFF"/>
    <w:rsid w:val="00677109"/>
    <w:rsid w:val="006771AA"/>
    <w:rsid w:val="006772D9"/>
    <w:rsid w:val="00677478"/>
    <w:rsid w:val="00677495"/>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764"/>
    <w:rsid w:val="00681865"/>
    <w:rsid w:val="006818B4"/>
    <w:rsid w:val="00681C0F"/>
    <w:rsid w:val="00681DE4"/>
    <w:rsid w:val="00682103"/>
    <w:rsid w:val="006824E3"/>
    <w:rsid w:val="00682593"/>
    <w:rsid w:val="006828C9"/>
    <w:rsid w:val="006828CD"/>
    <w:rsid w:val="0068315A"/>
    <w:rsid w:val="00683167"/>
    <w:rsid w:val="00683206"/>
    <w:rsid w:val="0068321F"/>
    <w:rsid w:val="006838CF"/>
    <w:rsid w:val="00683B16"/>
    <w:rsid w:val="00683BBB"/>
    <w:rsid w:val="00683D02"/>
    <w:rsid w:val="00683D8B"/>
    <w:rsid w:val="00683E62"/>
    <w:rsid w:val="00683EC0"/>
    <w:rsid w:val="00683F30"/>
    <w:rsid w:val="00683F88"/>
    <w:rsid w:val="006842B2"/>
    <w:rsid w:val="006843DB"/>
    <w:rsid w:val="00684426"/>
    <w:rsid w:val="006844B0"/>
    <w:rsid w:val="00684A3E"/>
    <w:rsid w:val="00684B8B"/>
    <w:rsid w:val="00684D0F"/>
    <w:rsid w:val="00684EAC"/>
    <w:rsid w:val="006851F4"/>
    <w:rsid w:val="006851FA"/>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825"/>
    <w:rsid w:val="006879D5"/>
    <w:rsid w:val="00687DEC"/>
    <w:rsid w:val="00690190"/>
    <w:rsid w:val="0069061C"/>
    <w:rsid w:val="006906BC"/>
    <w:rsid w:val="00690814"/>
    <w:rsid w:val="00690BB9"/>
    <w:rsid w:val="00690C82"/>
    <w:rsid w:val="00690CEA"/>
    <w:rsid w:val="00690F79"/>
    <w:rsid w:val="0069103B"/>
    <w:rsid w:val="006910A5"/>
    <w:rsid w:val="00691167"/>
    <w:rsid w:val="006911A7"/>
    <w:rsid w:val="006912D6"/>
    <w:rsid w:val="006916DE"/>
    <w:rsid w:val="00691BF2"/>
    <w:rsid w:val="00691DAD"/>
    <w:rsid w:val="00691E76"/>
    <w:rsid w:val="006920C8"/>
    <w:rsid w:val="00692204"/>
    <w:rsid w:val="0069239A"/>
    <w:rsid w:val="00692937"/>
    <w:rsid w:val="0069296B"/>
    <w:rsid w:val="006929AD"/>
    <w:rsid w:val="00692D2E"/>
    <w:rsid w:val="00693706"/>
    <w:rsid w:val="0069392A"/>
    <w:rsid w:val="00693965"/>
    <w:rsid w:val="00693BCF"/>
    <w:rsid w:val="00693C86"/>
    <w:rsid w:val="00694A13"/>
    <w:rsid w:val="00694AB8"/>
    <w:rsid w:val="00694C74"/>
    <w:rsid w:val="00694CB8"/>
    <w:rsid w:val="00694D15"/>
    <w:rsid w:val="00694D32"/>
    <w:rsid w:val="00694D78"/>
    <w:rsid w:val="00695330"/>
    <w:rsid w:val="0069537E"/>
    <w:rsid w:val="00695386"/>
    <w:rsid w:val="006954AA"/>
    <w:rsid w:val="006954F9"/>
    <w:rsid w:val="0069555B"/>
    <w:rsid w:val="006958CA"/>
    <w:rsid w:val="0069590A"/>
    <w:rsid w:val="00695BE9"/>
    <w:rsid w:val="00695D67"/>
    <w:rsid w:val="00695F21"/>
    <w:rsid w:val="00695F7D"/>
    <w:rsid w:val="00696107"/>
    <w:rsid w:val="00696487"/>
    <w:rsid w:val="0069652C"/>
    <w:rsid w:val="006965B9"/>
    <w:rsid w:val="00696745"/>
    <w:rsid w:val="00696B3A"/>
    <w:rsid w:val="00696BA7"/>
    <w:rsid w:val="00696DFA"/>
    <w:rsid w:val="00696EE3"/>
    <w:rsid w:val="00696F43"/>
    <w:rsid w:val="006971C7"/>
    <w:rsid w:val="006971CE"/>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87F"/>
    <w:rsid w:val="006A4A8B"/>
    <w:rsid w:val="006A4A91"/>
    <w:rsid w:val="006A4F01"/>
    <w:rsid w:val="006A53FD"/>
    <w:rsid w:val="006A54E5"/>
    <w:rsid w:val="006A5695"/>
    <w:rsid w:val="006A58C2"/>
    <w:rsid w:val="006A599D"/>
    <w:rsid w:val="006A5A84"/>
    <w:rsid w:val="006A5E79"/>
    <w:rsid w:val="006A5F1A"/>
    <w:rsid w:val="006A5FCA"/>
    <w:rsid w:val="006A62A5"/>
    <w:rsid w:val="006A64EC"/>
    <w:rsid w:val="006A65B0"/>
    <w:rsid w:val="006A67DD"/>
    <w:rsid w:val="006A6B4D"/>
    <w:rsid w:val="006A6C66"/>
    <w:rsid w:val="006A6C8B"/>
    <w:rsid w:val="006A6D1C"/>
    <w:rsid w:val="006A7226"/>
    <w:rsid w:val="006A730E"/>
    <w:rsid w:val="006A7496"/>
    <w:rsid w:val="006A7621"/>
    <w:rsid w:val="006A7978"/>
    <w:rsid w:val="006A79D4"/>
    <w:rsid w:val="006A7B9E"/>
    <w:rsid w:val="006A7CB8"/>
    <w:rsid w:val="006A7D33"/>
    <w:rsid w:val="006B04AB"/>
    <w:rsid w:val="006B074A"/>
    <w:rsid w:val="006B0843"/>
    <w:rsid w:val="006B0BDA"/>
    <w:rsid w:val="006B0E0A"/>
    <w:rsid w:val="006B0E49"/>
    <w:rsid w:val="006B1278"/>
    <w:rsid w:val="006B1357"/>
    <w:rsid w:val="006B14CC"/>
    <w:rsid w:val="006B1985"/>
    <w:rsid w:val="006B1A97"/>
    <w:rsid w:val="006B1C6B"/>
    <w:rsid w:val="006B1CCF"/>
    <w:rsid w:val="006B1E2F"/>
    <w:rsid w:val="006B1E8D"/>
    <w:rsid w:val="006B1F66"/>
    <w:rsid w:val="006B2106"/>
    <w:rsid w:val="006B225B"/>
    <w:rsid w:val="006B23C4"/>
    <w:rsid w:val="006B2538"/>
    <w:rsid w:val="006B258F"/>
    <w:rsid w:val="006B26F1"/>
    <w:rsid w:val="006B28CB"/>
    <w:rsid w:val="006B29C3"/>
    <w:rsid w:val="006B33EC"/>
    <w:rsid w:val="006B34A2"/>
    <w:rsid w:val="006B35F0"/>
    <w:rsid w:val="006B384F"/>
    <w:rsid w:val="006B3BA5"/>
    <w:rsid w:val="006B3DB7"/>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A7C"/>
    <w:rsid w:val="006B5DC5"/>
    <w:rsid w:val="006B5E1C"/>
    <w:rsid w:val="006B6276"/>
    <w:rsid w:val="006B629C"/>
    <w:rsid w:val="006B6572"/>
    <w:rsid w:val="006B67C3"/>
    <w:rsid w:val="006B698C"/>
    <w:rsid w:val="006B6A45"/>
    <w:rsid w:val="006B6C6C"/>
    <w:rsid w:val="006B6C75"/>
    <w:rsid w:val="006B6D00"/>
    <w:rsid w:val="006B6D3F"/>
    <w:rsid w:val="006B6D87"/>
    <w:rsid w:val="006B7022"/>
    <w:rsid w:val="006B7145"/>
    <w:rsid w:val="006B7435"/>
    <w:rsid w:val="006B7442"/>
    <w:rsid w:val="006B7466"/>
    <w:rsid w:val="006B74F2"/>
    <w:rsid w:val="006B761D"/>
    <w:rsid w:val="006B7857"/>
    <w:rsid w:val="006B7C33"/>
    <w:rsid w:val="006C02E4"/>
    <w:rsid w:val="006C03DE"/>
    <w:rsid w:val="006C083B"/>
    <w:rsid w:val="006C0953"/>
    <w:rsid w:val="006C0BDC"/>
    <w:rsid w:val="006C0CCB"/>
    <w:rsid w:val="006C0D62"/>
    <w:rsid w:val="006C0DAE"/>
    <w:rsid w:val="006C0F38"/>
    <w:rsid w:val="006C1003"/>
    <w:rsid w:val="006C10D0"/>
    <w:rsid w:val="006C1426"/>
    <w:rsid w:val="006C150E"/>
    <w:rsid w:val="006C1AE6"/>
    <w:rsid w:val="006C1BE3"/>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6A6"/>
    <w:rsid w:val="006C5851"/>
    <w:rsid w:val="006C5A18"/>
    <w:rsid w:val="006C5AF5"/>
    <w:rsid w:val="006C5CCA"/>
    <w:rsid w:val="006C604C"/>
    <w:rsid w:val="006C63C5"/>
    <w:rsid w:val="006C657A"/>
    <w:rsid w:val="006C6608"/>
    <w:rsid w:val="006C6632"/>
    <w:rsid w:val="006C67B8"/>
    <w:rsid w:val="006C696A"/>
    <w:rsid w:val="006C6B5A"/>
    <w:rsid w:val="006C6BB2"/>
    <w:rsid w:val="006C6DDF"/>
    <w:rsid w:val="006C72DE"/>
    <w:rsid w:val="006C7309"/>
    <w:rsid w:val="006C79F7"/>
    <w:rsid w:val="006C7A59"/>
    <w:rsid w:val="006C7AAC"/>
    <w:rsid w:val="006C7CF0"/>
    <w:rsid w:val="006C7D8A"/>
    <w:rsid w:val="006C7F6A"/>
    <w:rsid w:val="006C7FBF"/>
    <w:rsid w:val="006D013B"/>
    <w:rsid w:val="006D02E7"/>
    <w:rsid w:val="006D05B8"/>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80C"/>
    <w:rsid w:val="006D3888"/>
    <w:rsid w:val="006D4057"/>
    <w:rsid w:val="006D4385"/>
    <w:rsid w:val="006D45C1"/>
    <w:rsid w:val="006D47FA"/>
    <w:rsid w:val="006D4802"/>
    <w:rsid w:val="006D48B6"/>
    <w:rsid w:val="006D4C37"/>
    <w:rsid w:val="006D4D47"/>
    <w:rsid w:val="006D4E4D"/>
    <w:rsid w:val="006D50C1"/>
    <w:rsid w:val="006D519D"/>
    <w:rsid w:val="006D51AB"/>
    <w:rsid w:val="006D53AF"/>
    <w:rsid w:val="006D54EB"/>
    <w:rsid w:val="006D55D0"/>
    <w:rsid w:val="006D55F6"/>
    <w:rsid w:val="006D56EC"/>
    <w:rsid w:val="006D5A4E"/>
    <w:rsid w:val="006D5D52"/>
    <w:rsid w:val="006D5E95"/>
    <w:rsid w:val="006D6253"/>
    <w:rsid w:val="006D629F"/>
    <w:rsid w:val="006D62EC"/>
    <w:rsid w:val="006D6A23"/>
    <w:rsid w:val="006D6BD3"/>
    <w:rsid w:val="006D6C0C"/>
    <w:rsid w:val="006D6DA7"/>
    <w:rsid w:val="006D6EFF"/>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105B"/>
    <w:rsid w:val="006E112C"/>
    <w:rsid w:val="006E123B"/>
    <w:rsid w:val="006E12C8"/>
    <w:rsid w:val="006E182A"/>
    <w:rsid w:val="006E19CA"/>
    <w:rsid w:val="006E1B43"/>
    <w:rsid w:val="006E1CBF"/>
    <w:rsid w:val="006E1FB9"/>
    <w:rsid w:val="006E2142"/>
    <w:rsid w:val="006E2725"/>
    <w:rsid w:val="006E2913"/>
    <w:rsid w:val="006E2C43"/>
    <w:rsid w:val="006E2ECB"/>
    <w:rsid w:val="006E3248"/>
    <w:rsid w:val="006E32BE"/>
    <w:rsid w:val="006E32D5"/>
    <w:rsid w:val="006E34D2"/>
    <w:rsid w:val="006E3BC8"/>
    <w:rsid w:val="006E3E6D"/>
    <w:rsid w:val="006E3F2E"/>
    <w:rsid w:val="006E40BF"/>
    <w:rsid w:val="006E41E7"/>
    <w:rsid w:val="006E43E5"/>
    <w:rsid w:val="006E43EF"/>
    <w:rsid w:val="006E44C7"/>
    <w:rsid w:val="006E4691"/>
    <w:rsid w:val="006E46D3"/>
    <w:rsid w:val="006E4746"/>
    <w:rsid w:val="006E4B59"/>
    <w:rsid w:val="006E4BD6"/>
    <w:rsid w:val="006E502C"/>
    <w:rsid w:val="006E5370"/>
    <w:rsid w:val="006E540B"/>
    <w:rsid w:val="006E5440"/>
    <w:rsid w:val="006E5561"/>
    <w:rsid w:val="006E5652"/>
    <w:rsid w:val="006E587B"/>
    <w:rsid w:val="006E5A4D"/>
    <w:rsid w:val="006E5A65"/>
    <w:rsid w:val="006E5A84"/>
    <w:rsid w:val="006E6535"/>
    <w:rsid w:val="006E65FA"/>
    <w:rsid w:val="006E67E8"/>
    <w:rsid w:val="006E6CAC"/>
    <w:rsid w:val="006E75C2"/>
    <w:rsid w:val="006E789B"/>
    <w:rsid w:val="006E7AB8"/>
    <w:rsid w:val="006E7BC4"/>
    <w:rsid w:val="006E7E0F"/>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33"/>
    <w:rsid w:val="006F23B1"/>
    <w:rsid w:val="006F26B2"/>
    <w:rsid w:val="006F278D"/>
    <w:rsid w:val="006F295F"/>
    <w:rsid w:val="006F2960"/>
    <w:rsid w:val="006F2B63"/>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F3"/>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DF4"/>
    <w:rsid w:val="00702FB6"/>
    <w:rsid w:val="00703142"/>
    <w:rsid w:val="007037BB"/>
    <w:rsid w:val="00703A3A"/>
    <w:rsid w:val="00703B1A"/>
    <w:rsid w:val="00703B5A"/>
    <w:rsid w:val="00703BA9"/>
    <w:rsid w:val="00703C11"/>
    <w:rsid w:val="00703CB0"/>
    <w:rsid w:val="00703D5D"/>
    <w:rsid w:val="0070404E"/>
    <w:rsid w:val="00704086"/>
    <w:rsid w:val="0070422C"/>
    <w:rsid w:val="007042C2"/>
    <w:rsid w:val="0070438F"/>
    <w:rsid w:val="00704ACA"/>
    <w:rsid w:val="00704CEA"/>
    <w:rsid w:val="00704CF0"/>
    <w:rsid w:val="00705111"/>
    <w:rsid w:val="00705276"/>
    <w:rsid w:val="00705505"/>
    <w:rsid w:val="007058A9"/>
    <w:rsid w:val="007058D4"/>
    <w:rsid w:val="00705BF0"/>
    <w:rsid w:val="00705DEB"/>
    <w:rsid w:val="00705E6F"/>
    <w:rsid w:val="0070626D"/>
    <w:rsid w:val="007062AB"/>
    <w:rsid w:val="00706485"/>
    <w:rsid w:val="00706A28"/>
    <w:rsid w:val="00706B08"/>
    <w:rsid w:val="00706C78"/>
    <w:rsid w:val="00706EA4"/>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C54"/>
    <w:rsid w:val="00712CC0"/>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248"/>
    <w:rsid w:val="007152F1"/>
    <w:rsid w:val="007155AD"/>
    <w:rsid w:val="00715823"/>
    <w:rsid w:val="00715B64"/>
    <w:rsid w:val="00715BAF"/>
    <w:rsid w:val="00715F10"/>
    <w:rsid w:val="00715F97"/>
    <w:rsid w:val="0071602B"/>
    <w:rsid w:val="007160AF"/>
    <w:rsid w:val="0071618F"/>
    <w:rsid w:val="00716371"/>
    <w:rsid w:val="007164EA"/>
    <w:rsid w:val="00716500"/>
    <w:rsid w:val="007166B9"/>
    <w:rsid w:val="007167C0"/>
    <w:rsid w:val="007167CF"/>
    <w:rsid w:val="007168CF"/>
    <w:rsid w:val="00716F77"/>
    <w:rsid w:val="00717305"/>
    <w:rsid w:val="00717385"/>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303B"/>
    <w:rsid w:val="00723222"/>
    <w:rsid w:val="007232A3"/>
    <w:rsid w:val="00723401"/>
    <w:rsid w:val="00723715"/>
    <w:rsid w:val="00723722"/>
    <w:rsid w:val="00723C7E"/>
    <w:rsid w:val="0072418B"/>
    <w:rsid w:val="00724283"/>
    <w:rsid w:val="00724315"/>
    <w:rsid w:val="0072437A"/>
    <w:rsid w:val="007246A2"/>
    <w:rsid w:val="007246CD"/>
    <w:rsid w:val="007247C1"/>
    <w:rsid w:val="007247E3"/>
    <w:rsid w:val="00724ADE"/>
    <w:rsid w:val="00724D4F"/>
    <w:rsid w:val="00724EE6"/>
    <w:rsid w:val="00725125"/>
    <w:rsid w:val="00725158"/>
    <w:rsid w:val="0072527F"/>
    <w:rsid w:val="007253BC"/>
    <w:rsid w:val="00725614"/>
    <w:rsid w:val="0072575B"/>
    <w:rsid w:val="0072588C"/>
    <w:rsid w:val="007258F1"/>
    <w:rsid w:val="00725DDB"/>
    <w:rsid w:val="00725E83"/>
    <w:rsid w:val="0072604E"/>
    <w:rsid w:val="00726136"/>
    <w:rsid w:val="00726384"/>
    <w:rsid w:val="0072667C"/>
    <w:rsid w:val="007266A6"/>
    <w:rsid w:val="007269C5"/>
    <w:rsid w:val="00726A5C"/>
    <w:rsid w:val="00726AC1"/>
    <w:rsid w:val="00726B98"/>
    <w:rsid w:val="00726FBC"/>
    <w:rsid w:val="0072704E"/>
    <w:rsid w:val="00727110"/>
    <w:rsid w:val="00727254"/>
    <w:rsid w:val="007272B5"/>
    <w:rsid w:val="007273E3"/>
    <w:rsid w:val="007273E5"/>
    <w:rsid w:val="00727422"/>
    <w:rsid w:val="00727492"/>
    <w:rsid w:val="007275E3"/>
    <w:rsid w:val="00727E80"/>
    <w:rsid w:val="00730167"/>
    <w:rsid w:val="007301A2"/>
    <w:rsid w:val="00730299"/>
    <w:rsid w:val="007304FA"/>
    <w:rsid w:val="00730572"/>
    <w:rsid w:val="00730708"/>
    <w:rsid w:val="007307DE"/>
    <w:rsid w:val="007307FF"/>
    <w:rsid w:val="00730ADC"/>
    <w:rsid w:val="00730E52"/>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367"/>
    <w:rsid w:val="00732686"/>
    <w:rsid w:val="00732A14"/>
    <w:rsid w:val="00732A32"/>
    <w:rsid w:val="00732C94"/>
    <w:rsid w:val="00732DA4"/>
    <w:rsid w:val="00732F86"/>
    <w:rsid w:val="007333F7"/>
    <w:rsid w:val="007334CF"/>
    <w:rsid w:val="00733692"/>
    <w:rsid w:val="00733710"/>
    <w:rsid w:val="007337FA"/>
    <w:rsid w:val="00733AD9"/>
    <w:rsid w:val="00733BE6"/>
    <w:rsid w:val="00733D6E"/>
    <w:rsid w:val="00733EAC"/>
    <w:rsid w:val="007340F8"/>
    <w:rsid w:val="00734100"/>
    <w:rsid w:val="00734191"/>
    <w:rsid w:val="0073420C"/>
    <w:rsid w:val="00734212"/>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34B"/>
    <w:rsid w:val="007416FE"/>
    <w:rsid w:val="0074181A"/>
    <w:rsid w:val="00741A00"/>
    <w:rsid w:val="00741CEA"/>
    <w:rsid w:val="00741D41"/>
    <w:rsid w:val="00741EED"/>
    <w:rsid w:val="007421CF"/>
    <w:rsid w:val="007421FF"/>
    <w:rsid w:val="00742208"/>
    <w:rsid w:val="00742263"/>
    <w:rsid w:val="007423B7"/>
    <w:rsid w:val="00742625"/>
    <w:rsid w:val="00742831"/>
    <w:rsid w:val="00742B96"/>
    <w:rsid w:val="00742CAB"/>
    <w:rsid w:val="00742CB7"/>
    <w:rsid w:val="00742EE6"/>
    <w:rsid w:val="007431DF"/>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599"/>
    <w:rsid w:val="007456C4"/>
    <w:rsid w:val="007456F7"/>
    <w:rsid w:val="00745814"/>
    <w:rsid w:val="00745B55"/>
    <w:rsid w:val="00745D8A"/>
    <w:rsid w:val="00745FB7"/>
    <w:rsid w:val="007466BF"/>
    <w:rsid w:val="007467FA"/>
    <w:rsid w:val="007469CD"/>
    <w:rsid w:val="00746B26"/>
    <w:rsid w:val="00746B7A"/>
    <w:rsid w:val="00746F18"/>
    <w:rsid w:val="00747580"/>
    <w:rsid w:val="007475EE"/>
    <w:rsid w:val="00747779"/>
    <w:rsid w:val="00747851"/>
    <w:rsid w:val="0074785D"/>
    <w:rsid w:val="00747983"/>
    <w:rsid w:val="00747B46"/>
    <w:rsid w:val="00747D9C"/>
    <w:rsid w:val="0075035D"/>
    <w:rsid w:val="007503AC"/>
    <w:rsid w:val="007505BE"/>
    <w:rsid w:val="007505C0"/>
    <w:rsid w:val="007508B2"/>
    <w:rsid w:val="00750B0F"/>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39E"/>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CF"/>
    <w:rsid w:val="0075760E"/>
    <w:rsid w:val="00757795"/>
    <w:rsid w:val="00757865"/>
    <w:rsid w:val="007578AD"/>
    <w:rsid w:val="00757A67"/>
    <w:rsid w:val="00757B84"/>
    <w:rsid w:val="00757C8B"/>
    <w:rsid w:val="00757CFF"/>
    <w:rsid w:val="00757DA4"/>
    <w:rsid w:val="00757F3E"/>
    <w:rsid w:val="007602E7"/>
    <w:rsid w:val="0076067B"/>
    <w:rsid w:val="00760CE0"/>
    <w:rsid w:val="00760D21"/>
    <w:rsid w:val="00760DDC"/>
    <w:rsid w:val="00760DEE"/>
    <w:rsid w:val="00760E01"/>
    <w:rsid w:val="00760F00"/>
    <w:rsid w:val="00760F0C"/>
    <w:rsid w:val="00760F2C"/>
    <w:rsid w:val="00760F62"/>
    <w:rsid w:val="00761319"/>
    <w:rsid w:val="00761392"/>
    <w:rsid w:val="007613C0"/>
    <w:rsid w:val="00761445"/>
    <w:rsid w:val="007615DC"/>
    <w:rsid w:val="0076164B"/>
    <w:rsid w:val="0076168F"/>
    <w:rsid w:val="007619AF"/>
    <w:rsid w:val="00761BA8"/>
    <w:rsid w:val="0076222C"/>
    <w:rsid w:val="007622BE"/>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42C"/>
    <w:rsid w:val="0076470C"/>
    <w:rsid w:val="007647E7"/>
    <w:rsid w:val="00764955"/>
    <w:rsid w:val="00764961"/>
    <w:rsid w:val="00764986"/>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DCD"/>
    <w:rsid w:val="007721B9"/>
    <w:rsid w:val="007721FA"/>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B81"/>
    <w:rsid w:val="00773C3A"/>
    <w:rsid w:val="00774040"/>
    <w:rsid w:val="00774397"/>
    <w:rsid w:val="0077459A"/>
    <w:rsid w:val="0077469C"/>
    <w:rsid w:val="007746E2"/>
    <w:rsid w:val="00774C9F"/>
    <w:rsid w:val="00774D4A"/>
    <w:rsid w:val="0077525E"/>
    <w:rsid w:val="00775365"/>
    <w:rsid w:val="00775434"/>
    <w:rsid w:val="007754F7"/>
    <w:rsid w:val="00775C28"/>
    <w:rsid w:val="00775C71"/>
    <w:rsid w:val="00775EF6"/>
    <w:rsid w:val="00775F12"/>
    <w:rsid w:val="0077605F"/>
    <w:rsid w:val="00776331"/>
    <w:rsid w:val="007767FB"/>
    <w:rsid w:val="0077692F"/>
    <w:rsid w:val="00776A03"/>
    <w:rsid w:val="00776B94"/>
    <w:rsid w:val="00776E8F"/>
    <w:rsid w:val="00776FF2"/>
    <w:rsid w:val="00777564"/>
    <w:rsid w:val="007778D5"/>
    <w:rsid w:val="00777A04"/>
    <w:rsid w:val="00777CA7"/>
    <w:rsid w:val="00780029"/>
    <w:rsid w:val="007800D6"/>
    <w:rsid w:val="007802F5"/>
    <w:rsid w:val="0078035E"/>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752"/>
    <w:rsid w:val="0078288A"/>
    <w:rsid w:val="0078290E"/>
    <w:rsid w:val="00782922"/>
    <w:rsid w:val="00782A56"/>
    <w:rsid w:val="007830D6"/>
    <w:rsid w:val="00783175"/>
    <w:rsid w:val="007831D9"/>
    <w:rsid w:val="007833B7"/>
    <w:rsid w:val="00783800"/>
    <w:rsid w:val="00783840"/>
    <w:rsid w:val="007839D4"/>
    <w:rsid w:val="00783A35"/>
    <w:rsid w:val="00783A3A"/>
    <w:rsid w:val="00783AAC"/>
    <w:rsid w:val="007844A1"/>
    <w:rsid w:val="00784585"/>
    <w:rsid w:val="007845E5"/>
    <w:rsid w:val="007846EC"/>
    <w:rsid w:val="00784843"/>
    <w:rsid w:val="00784B16"/>
    <w:rsid w:val="00784DFE"/>
    <w:rsid w:val="00784E06"/>
    <w:rsid w:val="00784E13"/>
    <w:rsid w:val="00784F22"/>
    <w:rsid w:val="007850D8"/>
    <w:rsid w:val="00785171"/>
    <w:rsid w:val="007852C2"/>
    <w:rsid w:val="0078566F"/>
    <w:rsid w:val="00785987"/>
    <w:rsid w:val="00785A34"/>
    <w:rsid w:val="00785B15"/>
    <w:rsid w:val="00785B64"/>
    <w:rsid w:val="00785BC6"/>
    <w:rsid w:val="00785C18"/>
    <w:rsid w:val="00785D68"/>
    <w:rsid w:val="00786584"/>
    <w:rsid w:val="0078678B"/>
    <w:rsid w:val="007868A4"/>
    <w:rsid w:val="0078694D"/>
    <w:rsid w:val="00786A93"/>
    <w:rsid w:val="00786AFE"/>
    <w:rsid w:val="00786D2B"/>
    <w:rsid w:val="00786EB0"/>
    <w:rsid w:val="0078711E"/>
    <w:rsid w:val="00787318"/>
    <w:rsid w:val="00787A33"/>
    <w:rsid w:val="00787FD5"/>
    <w:rsid w:val="0079004F"/>
    <w:rsid w:val="00790057"/>
    <w:rsid w:val="0079018B"/>
    <w:rsid w:val="007903CD"/>
    <w:rsid w:val="007906D8"/>
    <w:rsid w:val="00790797"/>
    <w:rsid w:val="007908D5"/>
    <w:rsid w:val="0079158F"/>
    <w:rsid w:val="007915C9"/>
    <w:rsid w:val="00791909"/>
    <w:rsid w:val="0079190A"/>
    <w:rsid w:val="00791946"/>
    <w:rsid w:val="00791AEE"/>
    <w:rsid w:val="00791B48"/>
    <w:rsid w:val="00791BB2"/>
    <w:rsid w:val="00791C81"/>
    <w:rsid w:val="00791CC8"/>
    <w:rsid w:val="00791EE0"/>
    <w:rsid w:val="00791F52"/>
    <w:rsid w:val="00792015"/>
    <w:rsid w:val="007921E1"/>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4131"/>
    <w:rsid w:val="007942BB"/>
    <w:rsid w:val="00794412"/>
    <w:rsid w:val="007946C9"/>
    <w:rsid w:val="00794AF0"/>
    <w:rsid w:val="00794AFA"/>
    <w:rsid w:val="00794CC1"/>
    <w:rsid w:val="00795554"/>
    <w:rsid w:val="007957B4"/>
    <w:rsid w:val="00795872"/>
    <w:rsid w:val="007958B2"/>
    <w:rsid w:val="007959B4"/>
    <w:rsid w:val="00795AF2"/>
    <w:rsid w:val="00795AFC"/>
    <w:rsid w:val="00795B55"/>
    <w:rsid w:val="00795D07"/>
    <w:rsid w:val="00795E90"/>
    <w:rsid w:val="007962A8"/>
    <w:rsid w:val="0079649C"/>
    <w:rsid w:val="007965E2"/>
    <w:rsid w:val="007967DE"/>
    <w:rsid w:val="00796803"/>
    <w:rsid w:val="00796A02"/>
    <w:rsid w:val="00796BC7"/>
    <w:rsid w:val="00797518"/>
    <w:rsid w:val="0079758F"/>
    <w:rsid w:val="007975A0"/>
    <w:rsid w:val="007979F4"/>
    <w:rsid w:val="007A025D"/>
    <w:rsid w:val="007A0393"/>
    <w:rsid w:val="007A03A1"/>
    <w:rsid w:val="007A09A6"/>
    <w:rsid w:val="007A0DC1"/>
    <w:rsid w:val="007A0E84"/>
    <w:rsid w:val="007A10E1"/>
    <w:rsid w:val="007A10EE"/>
    <w:rsid w:val="007A124D"/>
    <w:rsid w:val="007A129E"/>
    <w:rsid w:val="007A1361"/>
    <w:rsid w:val="007A1472"/>
    <w:rsid w:val="007A14F6"/>
    <w:rsid w:val="007A1B82"/>
    <w:rsid w:val="007A1CC9"/>
    <w:rsid w:val="007A1CFF"/>
    <w:rsid w:val="007A1E1B"/>
    <w:rsid w:val="007A1EFD"/>
    <w:rsid w:val="007A1F79"/>
    <w:rsid w:val="007A2032"/>
    <w:rsid w:val="007A21FA"/>
    <w:rsid w:val="007A23A1"/>
    <w:rsid w:val="007A25A1"/>
    <w:rsid w:val="007A2696"/>
    <w:rsid w:val="007A271F"/>
    <w:rsid w:val="007A2911"/>
    <w:rsid w:val="007A29AB"/>
    <w:rsid w:val="007A29CA"/>
    <w:rsid w:val="007A29F1"/>
    <w:rsid w:val="007A3172"/>
    <w:rsid w:val="007A326A"/>
    <w:rsid w:val="007A38F8"/>
    <w:rsid w:val="007A39C8"/>
    <w:rsid w:val="007A3A81"/>
    <w:rsid w:val="007A3B4E"/>
    <w:rsid w:val="007A3EFD"/>
    <w:rsid w:val="007A3F77"/>
    <w:rsid w:val="007A4053"/>
    <w:rsid w:val="007A4296"/>
    <w:rsid w:val="007A4613"/>
    <w:rsid w:val="007A4A29"/>
    <w:rsid w:val="007A4B61"/>
    <w:rsid w:val="007A4C27"/>
    <w:rsid w:val="007A4D0E"/>
    <w:rsid w:val="007A4FFE"/>
    <w:rsid w:val="007A5024"/>
    <w:rsid w:val="007A5268"/>
    <w:rsid w:val="007A5277"/>
    <w:rsid w:val="007A54D7"/>
    <w:rsid w:val="007A552E"/>
    <w:rsid w:val="007A565C"/>
    <w:rsid w:val="007A56DE"/>
    <w:rsid w:val="007A5BE8"/>
    <w:rsid w:val="007A5D19"/>
    <w:rsid w:val="007A5F1E"/>
    <w:rsid w:val="007A5FFB"/>
    <w:rsid w:val="007A6181"/>
    <w:rsid w:val="007A6239"/>
    <w:rsid w:val="007A632A"/>
    <w:rsid w:val="007A6455"/>
    <w:rsid w:val="007A6883"/>
    <w:rsid w:val="007A6965"/>
    <w:rsid w:val="007A6B37"/>
    <w:rsid w:val="007A6BC0"/>
    <w:rsid w:val="007A6CE3"/>
    <w:rsid w:val="007A6DD8"/>
    <w:rsid w:val="007A6E19"/>
    <w:rsid w:val="007A6F79"/>
    <w:rsid w:val="007A6FCB"/>
    <w:rsid w:val="007A706C"/>
    <w:rsid w:val="007A7254"/>
    <w:rsid w:val="007A735F"/>
    <w:rsid w:val="007A75F0"/>
    <w:rsid w:val="007A78AC"/>
    <w:rsid w:val="007A79B2"/>
    <w:rsid w:val="007A7A7E"/>
    <w:rsid w:val="007A7B4C"/>
    <w:rsid w:val="007A7B98"/>
    <w:rsid w:val="007A7EF3"/>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5E"/>
    <w:rsid w:val="007B2690"/>
    <w:rsid w:val="007B2944"/>
    <w:rsid w:val="007B2BDE"/>
    <w:rsid w:val="007B2E31"/>
    <w:rsid w:val="007B2E40"/>
    <w:rsid w:val="007B2ECD"/>
    <w:rsid w:val="007B2FEE"/>
    <w:rsid w:val="007B3026"/>
    <w:rsid w:val="007B334F"/>
    <w:rsid w:val="007B34B6"/>
    <w:rsid w:val="007B35F5"/>
    <w:rsid w:val="007B36AA"/>
    <w:rsid w:val="007B36CD"/>
    <w:rsid w:val="007B36F7"/>
    <w:rsid w:val="007B37DF"/>
    <w:rsid w:val="007B3885"/>
    <w:rsid w:val="007B3B22"/>
    <w:rsid w:val="007B3C14"/>
    <w:rsid w:val="007B3E9A"/>
    <w:rsid w:val="007B3EF6"/>
    <w:rsid w:val="007B4210"/>
    <w:rsid w:val="007B47A4"/>
    <w:rsid w:val="007B521C"/>
    <w:rsid w:val="007B537F"/>
    <w:rsid w:val="007B5560"/>
    <w:rsid w:val="007B558D"/>
    <w:rsid w:val="007B56C2"/>
    <w:rsid w:val="007B56FB"/>
    <w:rsid w:val="007B5818"/>
    <w:rsid w:val="007B5859"/>
    <w:rsid w:val="007B5935"/>
    <w:rsid w:val="007B5A8B"/>
    <w:rsid w:val="007B5AD2"/>
    <w:rsid w:val="007B5B99"/>
    <w:rsid w:val="007B5BFA"/>
    <w:rsid w:val="007B5C9F"/>
    <w:rsid w:val="007B5D64"/>
    <w:rsid w:val="007B5DAC"/>
    <w:rsid w:val="007B5E60"/>
    <w:rsid w:val="007B5ED7"/>
    <w:rsid w:val="007B5F11"/>
    <w:rsid w:val="007B5F64"/>
    <w:rsid w:val="007B6068"/>
    <w:rsid w:val="007B608B"/>
    <w:rsid w:val="007B621D"/>
    <w:rsid w:val="007B6899"/>
    <w:rsid w:val="007B68A6"/>
    <w:rsid w:val="007B6A43"/>
    <w:rsid w:val="007B6A6C"/>
    <w:rsid w:val="007B6BE0"/>
    <w:rsid w:val="007B6ED0"/>
    <w:rsid w:val="007B6EDC"/>
    <w:rsid w:val="007B6FB2"/>
    <w:rsid w:val="007B72BA"/>
    <w:rsid w:val="007B7478"/>
    <w:rsid w:val="007B7650"/>
    <w:rsid w:val="007B76B6"/>
    <w:rsid w:val="007B780F"/>
    <w:rsid w:val="007B7A13"/>
    <w:rsid w:val="007B7C7D"/>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B5B"/>
    <w:rsid w:val="007C3BF6"/>
    <w:rsid w:val="007C3C6F"/>
    <w:rsid w:val="007C3E24"/>
    <w:rsid w:val="007C407A"/>
    <w:rsid w:val="007C40A2"/>
    <w:rsid w:val="007C42E5"/>
    <w:rsid w:val="007C45B9"/>
    <w:rsid w:val="007C46DD"/>
    <w:rsid w:val="007C49DD"/>
    <w:rsid w:val="007C4A38"/>
    <w:rsid w:val="007C4A54"/>
    <w:rsid w:val="007C4B62"/>
    <w:rsid w:val="007C4C90"/>
    <w:rsid w:val="007C4D13"/>
    <w:rsid w:val="007C4DE2"/>
    <w:rsid w:val="007C4F8F"/>
    <w:rsid w:val="007C50CA"/>
    <w:rsid w:val="007C5AEC"/>
    <w:rsid w:val="007C5CD8"/>
    <w:rsid w:val="007C5E64"/>
    <w:rsid w:val="007C5EDA"/>
    <w:rsid w:val="007C627F"/>
    <w:rsid w:val="007C63F0"/>
    <w:rsid w:val="007C647E"/>
    <w:rsid w:val="007C67B3"/>
    <w:rsid w:val="007C6BA4"/>
    <w:rsid w:val="007C6BF9"/>
    <w:rsid w:val="007C6C33"/>
    <w:rsid w:val="007C7141"/>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D10"/>
    <w:rsid w:val="007D3487"/>
    <w:rsid w:val="007D353E"/>
    <w:rsid w:val="007D380B"/>
    <w:rsid w:val="007D390E"/>
    <w:rsid w:val="007D39CD"/>
    <w:rsid w:val="007D3BA5"/>
    <w:rsid w:val="007D3C49"/>
    <w:rsid w:val="007D413C"/>
    <w:rsid w:val="007D4201"/>
    <w:rsid w:val="007D42C3"/>
    <w:rsid w:val="007D4662"/>
    <w:rsid w:val="007D46D3"/>
    <w:rsid w:val="007D47EF"/>
    <w:rsid w:val="007D49B1"/>
    <w:rsid w:val="007D4A8C"/>
    <w:rsid w:val="007D4BE6"/>
    <w:rsid w:val="007D4E53"/>
    <w:rsid w:val="007D5049"/>
    <w:rsid w:val="007D55AD"/>
    <w:rsid w:val="007D56EC"/>
    <w:rsid w:val="007D5762"/>
    <w:rsid w:val="007D58A7"/>
    <w:rsid w:val="007D596B"/>
    <w:rsid w:val="007D5C61"/>
    <w:rsid w:val="007D5DDB"/>
    <w:rsid w:val="007D5FC3"/>
    <w:rsid w:val="007D6187"/>
    <w:rsid w:val="007D6235"/>
    <w:rsid w:val="007D63A1"/>
    <w:rsid w:val="007D65DA"/>
    <w:rsid w:val="007D6E40"/>
    <w:rsid w:val="007D6F91"/>
    <w:rsid w:val="007D7201"/>
    <w:rsid w:val="007D738C"/>
    <w:rsid w:val="007D786D"/>
    <w:rsid w:val="007D7A4D"/>
    <w:rsid w:val="007D7C8E"/>
    <w:rsid w:val="007D7D2D"/>
    <w:rsid w:val="007E0278"/>
    <w:rsid w:val="007E02A9"/>
    <w:rsid w:val="007E07E9"/>
    <w:rsid w:val="007E082A"/>
    <w:rsid w:val="007E0C80"/>
    <w:rsid w:val="007E0CC8"/>
    <w:rsid w:val="007E1045"/>
    <w:rsid w:val="007E1077"/>
    <w:rsid w:val="007E1080"/>
    <w:rsid w:val="007E14D3"/>
    <w:rsid w:val="007E1573"/>
    <w:rsid w:val="007E1606"/>
    <w:rsid w:val="007E167C"/>
    <w:rsid w:val="007E17F4"/>
    <w:rsid w:val="007E184E"/>
    <w:rsid w:val="007E1925"/>
    <w:rsid w:val="007E1950"/>
    <w:rsid w:val="007E1B37"/>
    <w:rsid w:val="007E1C87"/>
    <w:rsid w:val="007E20F3"/>
    <w:rsid w:val="007E215A"/>
    <w:rsid w:val="007E2243"/>
    <w:rsid w:val="007E229F"/>
    <w:rsid w:val="007E2C0E"/>
    <w:rsid w:val="007E2C70"/>
    <w:rsid w:val="007E2E26"/>
    <w:rsid w:val="007E304F"/>
    <w:rsid w:val="007E30E7"/>
    <w:rsid w:val="007E333A"/>
    <w:rsid w:val="007E33E2"/>
    <w:rsid w:val="007E34E4"/>
    <w:rsid w:val="007E356E"/>
    <w:rsid w:val="007E36F0"/>
    <w:rsid w:val="007E397B"/>
    <w:rsid w:val="007E3DB7"/>
    <w:rsid w:val="007E3DF6"/>
    <w:rsid w:val="007E3E40"/>
    <w:rsid w:val="007E3F13"/>
    <w:rsid w:val="007E4065"/>
    <w:rsid w:val="007E40FE"/>
    <w:rsid w:val="007E4672"/>
    <w:rsid w:val="007E46DB"/>
    <w:rsid w:val="007E48C4"/>
    <w:rsid w:val="007E4B0B"/>
    <w:rsid w:val="007E4B80"/>
    <w:rsid w:val="007E4F5B"/>
    <w:rsid w:val="007E5011"/>
    <w:rsid w:val="007E505F"/>
    <w:rsid w:val="007E5365"/>
    <w:rsid w:val="007E55A2"/>
    <w:rsid w:val="007E5B53"/>
    <w:rsid w:val="007E5CEB"/>
    <w:rsid w:val="007E5FEF"/>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21C"/>
    <w:rsid w:val="007F1483"/>
    <w:rsid w:val="007F15AC"/>
    <w:rsid w:val="007F19D4"/>
    <w:rsid w:val="007F1A80"/>
    <w:rsid w:val="007F1AC0"/>
    <w:rsid w:val="007F1B64"/>
    <w:rsid w:val="007F1ED9"/>
    <w:rsid w:val="007F2244"/>
    <w:rsid w:val="007F229B"/>
    <w:rsid w:val="007F2418"/>
    <w:rsid w:val="007F24CC"/>
    <w:rsid w:val="007F25B9"/>
    <w:rsid w:val="007F27A9"/>
    <w:rsid w:val="007F285D"/>
    <w:rsid w:val="007F2865"/>
    <w:rsid w:val="007F289B"/>
    <w:rsid w:val="007F292F"/>
    <w:rsid w:val="007F293A"/>
    <w:rsid w:val="007F2DBA"/>
    <w:rsid w:val="007F2EFB"/>
    <w:rsid w:val="007F3049"/>
    <w:rsid w:val="007F3633"/>
    <w:rsid w:val="007F3D5E"/>
    <w:rsid w:val="007F3E90"/>
    <w:rsid w:val="007F3EC2"/>
    <w:rsid w:val="007F40A7"/>
    <w:rsid w:val="007F412B"/>
    <w:rsid w:val="007F41CD"/>
    <w:rsid w:val="007F4671"/>
    <w:rsid w:val="007F474B"/>
    <w:rsid w:val="007F4765"/>
    <w:rsid w:val="007F4ABE"/>
    <w:rsid w:val="007F4BDA"/>
    <w:rsid w:val="007F4CAB"/>
    <w:rsid w:val="007F4F5C"/>
    <w:rsid w:val="007F5032"/>
    <w:rsid w:val="007F5640"/>
    <w:rsid w:val="007F5795"/>
    <w:rsid w:val="007F5911"/>
    <w:rsid w:val="007F5ED1"/>
    <w:rsid w:val="007F613A"/>
    <w:rsid w:val="007F65F7"/>
    <w:rsid w:val="007F6635"/>
    <w:rsid w:val="007F693B"/>
    <w:rsid w:val="007F6A99"/>
    <w:rsid w:val="007F6CD6"/>
    <w:rsid w:val="007F6EBF"/>
    <w:rsid w:val="007F6F46"/>
    <w:rsid w:val="007F6F95"/>
    <w:rsid w:val="007F71E0"/>
    <w:rsid w:val="007F7240"/>
    <w:rsid w:val="007F767B"/>
    <w:rsid w:val="007F76C2"/>
    <w:rsid w:val="007F7807"/>
    <w:rsid w:val="007F7AF0"/>
    <w:rsid w:val="007F7AFB"/>
    <w:rsid w:val="007F7DFB"/>
    <w:rsid w:val="007F7F13"/>
    <w:rsid w:val="007F7FAA"/>
    <w:rsid w:val="0080006D"/>
    <w:rsid w:val="00800113"/>
    <w:rsid w:val="00800186"/>
    <w:rsid w:val="008001B1"/>
    <w:rsid w:val="008002F1"/>
    <w:rsid w:val="00800328"/>
    <w:rsid w:val="0080062E"/>
    <w:rsid w:val="00800774"/>
    <w:rsid w:val="00800854"/>
    <w:rsid w:val="008008CF"/>
    <w:rsid w:val="00800A66"/>
    <w:rsid w:val="00800B4E"/>
    <w:rsid w:val="00800C95"/>
    <w:rsid w:val="008011E7"/>
    <w:rsid w:val="00801328"/>
    <w:rsid w:val="00801347"/>
    <w:rsid w:val="00801380"/>
    <w:rsid w:val="008015CB"/>
    <w:rsid w:val="00801744"/>
    <w:rsid w:val="00801A29"/>
    <w:rsid w:val="00801D1C"/>
    <w:rsid w:val="00801F2B"/>
    <w:rsid w:val="008023F0"/>
    <w:rsid w:val="00802A59"/>
    <w:rsid w:val="00802D5F"/>
    <w:rsid w:val="00803479"/>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B78"/>
    <w:rsid w:val="00805EFD"/>
    <w:rsid w:val="00806035"/>
    <w:rsid w:val="00806795"/>
    <w:rsid w:val="00806BE8"/>
    <w:rsid w:val="00806C87"/>
    <w:rsid w:val="00806DE4"/>
    <w:rsid w:val="00806FBD"/>
    <w:rsid w:val="008072C8"/>
    <w:rsid w:val="0080748B"/>
    <w:rsid w:val="00807BB7"/>
    <w:rsid w:val="00807E0C"/>
    <w:rsid w:val="00810299"/>
    <w:rsid w:val="008102DD"/>
    <w:rsid w:val="00810376"/>
    <w:rsid w:val="008104AD"/>
    <w:rsid w:val="0081068F"/>
    <w:rsid w:val="0081092B"/>
    <w:rsid w:val="00810BCB"/>
    <w:rsid w:val="00810D37"/>
    <w:rsid w:val="00810E7F"/>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3000"/>
    <w:rsid w:val="00813121"/>
    <w:rsid w:val="0081314B"/>
    <w:rsid w:val="0081321B"/>
    <w:rsid w:val="008132ED"/>
    <w:rsid w:val="00813326"/>
    <w:rsid w:val="00813346"/>
    <w:rsid w:val="00813AC7"/>
    <w:rsid w:val="00813B29"/>
    <w:rsid w:val="00813BE4"/>
    <w:rsid w:val="00813C0C"/>
    <w:rsid w:val="00813D62"/>
    <w:rsid w:val="00813DE2"/>
    <w:rsid w:val="008143FD"/>
    <w:rsid w:val="00814430"/>
    <w:rsid w:val="00814508"/>
    <w:rsid w:val="00814514"/>
    <w:rsid w:val="0081462B"/>
    <w:rsid w:val="008146AF"/>
    <w:rsid w:val="00814CD9"/>
    <w:rsid w:val="00814D03"/>
    <w:rsid w:val="00814D7F"/>
    <w:rsid w:val="00814EB4"/>
    <w:rsid w:val="00814F2E"/>
    <w:rsid w:val="0081523D"/>
    <w:rsid w:val="008154C7"/>
    <w:rsid w:val="00815974"/>
    <w:rsid w:val="00815C0B"/>
    <w:rsid w:val="00815D7B"/>
    <w:rsid w:val="00815E46"/>
    <w:rsid w:val="00815F10"/>
    <w:rsid w:val="0081648E"/>
    <w:rsid w:val="00816803"/>
    <w:rsid w:val="00816992"/>
    <w:rsid w:val="00816A07"/>
    <w:rsid w:val="00816C26"/>
    <w:rsid w:val="00816C6B"/>
    <w:rsid w:val="00816F23"/>
    <w:rsid w:val="00817321"/>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4C7"/>
    <w:rsid w:val="00823DFC"/>
    <w:rsid w:val="00823EFE"/>
    <w:rsid w:val="00823FAC"/>
    <w:rsid w:val="00823FF2"/>
    <w:rsid w:val="0082421F"/>
    <w:rsid w:val="00824226"/>
    <w:rsid w:val="008245F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306"/>
    <w:rsid w:val="0082666A"/>
    <w:rsid w:val="008266FF"/>
    <w:rsid w:val="00826761"/>
    <w:rsid w:val="00826B97"/>
    <w:rsid w:val="00826BFE"/>
    <w:rsid w:val="00826D9F"/>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E1"/>
    <w:rsid w:val="00831709"/>
    <w:rsid w:val="00831A2D"/>
    <w:rsid w:val="00831B3B"/>
    <w:rsid w:val="00831C4A"/>
    <w:rsid w:val="00831E92"/>
    <w:rsid w:val="00831F25"/>
    <w:rsid w:val="00831FF2"/>
    <w:rsid w:val="0083215B"/>
    <w:rsid w:val="00832275"/>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DB8"/>
    <w:rsid w:val="00833EE9"/>
    <w:rsid w:val="008341B9"/>
    <w:rsid w:val="008342A8"/>
    <w:rsid w:val="008345DE"/>
    <w:rsid w:val="00834681"/>
    <w:rsid w:val="008346E3"/>
    <w:rsid w:val="008347D4"/>
    <w:rsid w:val="0083480F"/>
    <w:rsid w:val="00834CDC"/>
    <w:rsid w:val="00835721"/>
    <w:rsid w:val="0083596C"/>
    <w:rsid w:val="008359E5"/>
    <w:rsid w:val="00835AEA"/>
    <w:rsid w:val="00835C72"/>
    <w:rsid w:val="00835E4D"/>
    <w:rsid w:val="00835FF3"/>
    <w:rsid w:val="008361EE"/>
    <w:rsid w:val="00836379"/>
    <w:rsid w:val="00836507"/>
    <w:rsid w:val="00836639"/>
    <w:rsid w:val="008366EA"/>
    <w:rsid w:val="0083682E"/>
    <w:rsid w:val="00836A60"/>
    <w:rsid w:val="00836D38"/>
    <w:rsid w:val="00836DBF"/>
    <w:rsid w:val="00836FAD"/>
    <w:rsid w:val="008370F2"/>
    <w:rsid w:val="008373F6"/>
    <w:rsid w:val="00837582"/>
    <w:rsid w:val="00837780"/>
    <w:rsid w:val="00837ADC"/>
    <w:rsid w:val="00837B31"/>
    <w:rsid w:val="00837D1F"/>
    <w:rsid w:val="00840014"/>
    <w:rsid w:val="0084041C"/>
    <w:rsid w:val="008404D1"/>
    <w:rsid w:val="00840BA8"/>
    <w:rsid w:val="00840C24"/>
    <w:rsid w:val="00840DDD"/>
    <w:rsid w:val="00840F91"/>
    <w:rsid w:val="008412D7"/>
    <w:rsid w:val="0084157D"/>
    <w:rsid w:val="00841638"/>
    <w:rsid w:val="008416E9"/>
    <w:rsid w:val="00841745"/>
    <w:rsid w:val="008419D3"/>
    <w:rsid w:val="00841BFB"/>
    <w:rsid w:val="00841C2D"/>
    <w:rsid w:val="008422BC"/>
    <w:rsid w:val="00842338"/>
    <w:rsid w:val="008426DA"/>
    <w:rsid w:val="00842A1F"/>
    <w:rsid w:val="00842A64"/>
    <w:rsid w:val="00842AFC"/>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5132"/>
    <w:rsid w:val="00845490"/>
    <w:rsid w:val="00845969"/>
    <w:rsid w:val="00845B50"/>
    <w:rsid w:val="00845CED"/>
    <w:rsid w:val="00845CEE"/>
    <w:rsid w:val="00845CF6"/>
    <w:rsid w:val="00845EA9"/>
    <w:rsid w:val="0084607F"/>
    <w:rsid w:val="00846098"/>
    <w:rsid w:val="00846193"/>
    <w:rsid w:val="0084632A"/>
    <w:rsid w:val="008464A9"/>
    <w:rsid w:val="0084652D"/>
    <w:rsid w:val="00846910"/>
    <w:rsid w:val="00846970"/>
    <w:rsid w:val="00846E0A"/>
    <w:rsid w:val="00847141"/>
    <w:rsid w:val="00847173"/>
    <w:rsid w:val="00847B1B"/>
    <w:rsid w:val="00847FA9"/>
    <w:rsid w:val="0085015B"/>
    <w:rsid w:val="00850D08"/>
    <w:rsid w:val="00850DE9"/>
    <w:rsid w:val="0085128A"/>
    <w:rsid w:val="008514DF"/>
    <w:rsid w:val="008518B2"/>
    <w:rsid w:val="00851AA0"/>
    <w:rsid w:val="00851B4D"/>
    <w:rsid w:val="00851B9C"/>
    <w:rsid w:val="00851C13"/>
    <w:rsid w:val="00851DCF"/>
    <w:rsid w:val="00851E56"/>
    <w:rsid w:val="008520EB"/>
    <w:rsid w:val="008528A7"/>
    <w:rsid w:val="00852B96"/>
    <w:rsid w:val="00852E12"/>
    <w:rsid w:val="008530CF"/>
    <w:rsid w:val="0085318F"/>
    <w:rsid w:val="00853286"/>
    <w:rsid w:val="0085330F"/>
    <w:rsid w:val="00853408"/>
    <w:rsid w:val="008534D3"/>
    <w:rsid w:val="00853774"/>
    <w:rsid w:val="00853A01"/>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24D"/>
    <w:rsid w:val="00855B99"/>
    <w:rsid w:val="00855BE9"/>
    <w:rsid w:val="00855D78"/>
    <w:rsid w:val="00855DE8"/>
    <w:rsid w:val="008562B1"/>
    <w:rsid w:val="00856320"/>
    <w:rsid w:val="00856655"/>
    <w:rsid w:val="008566DD"/>
    <w:rsid w:val="00856A54"/>
    <w:rsid w:val="00856AF2"/>
    <w:rsid w:val="00856BD5"/>
    <w:rsid w:val="00856C3B"/>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418"/>
    <w:rsid w:val="008616EC"/>
    <w:rsid w:val="0086178D"/>
    <w:rsid w:val="00861B37"/>
    <w:rsid w:val="00861E30"/>
    <w:rsid w:val="0086209C"/>
    <w:rsid w:val="0086215C"/>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95F"/>
    <w:rsid w:val="00863C69"/>
    <w:rsid w:val="00863E74"/>
    <w:rsid w:val="00864026"/>
    <w:rsid w:val="008640E6"/>
    <w:rsid w:val="00864420"/>
    <w:rsid w:val="00864471"/>
    <w:rsid w:val="0086461B"/>
    <w:rsid w:val="00864967"/>
    <w:rsid w:val="00864ABF"/>
    <w:rsid w:val="00864D5C"/>
    <w:rsid w:val="008650ED"/>
    <w:rsid w:val="0086568D"/>
    <w:rsid w:val="008656D2"/>
    <w:rsid w:val="00865947"/>
    <w:rsid w:val="00865A02"/>
    <w:rsid w:val="00865E18"/>
    <w:rsid w:val="00865EBC"/>
    <w:rsid w:val="008661D2"/>
    <w:rsid w:val="00866250"/>
    <w:rsid w:val="008662FD"/>
    <w:rsid w:val="00866376"/>
    <w:rsid w:val="00866410"/>
    <w:rsid w:val="00866457"/>
    <w:rsid w:val="0086680C"/>
    <w:rsid w:val="008669C3"/>
    <w:rsid w:val="00866CCB"/>
    <w:rsid w:val="0086710D"/>
    <w:rsid w:val="00867389"/>
    <w:rsid w:val="0086738F"/>
    <w:rsid w:val="008673BA"/>
    <w:rsid w:val="008673C2"/>
    <w:rsid w:val="00867444"/>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B84"/>
    <w:rsid w:val="00871B97"/>
    <w:rsid w:val="00871BCE"/>
    <w:rsid w:val="00871D21"/>
    <w:rsid w:val="00872364"/>
    <w:rsid w:val="00872683"/>
    <w:rsid w:val="008728BE"/>
    <w:rsid w:val="00872A28"/>
    <w:rsid w:val="00872C9D"/>
    <w:rsid w:val="008732B4"/>
    <w:rsid w:val="0087340E"/>
    <w:rsid w:val="008737FB"/>
    <w:rsid w:val="00873826"/>
    <w:rsid w:val="008738A0"/>
    <w:rsid w:val="008739A0"/>
    <w:rsid w:val="008739C6"/>
    <w:rsid w:val="008739F8"/>
    <w:rsid w:val="00873A1D"/>
    <w:rsid w:val="00873AEA"/>
    <w:rsid w:val="00873D25"/>
    <w:rsid w:val="00873FF0"/>
    <w:rsid w:val="0087405E"/>
    <w:rsid w:val="008740F9"/>
    <w:rsid w:val="00874277"/>
    <w:rsid w:val="008742F7"/>
    <w:rsid w:val="00874A09"/>
    <w:rsid w:val="00874EA5"/>
    <w:rsid w:val="00875A9E"/>
    <w:rsid w:val="00875BC4"/>
    <w:rsid w:val="00875C49"/>
    <w:rsid w:val="00876446"/>
    <w:rsid w:val="00876640"/>
    <w:rsid w:val="00876686"/>
    <w:rsid w:val="00876A13"/>
    <w:rsid w:val="00876B5F"/>
    <w:rsid w:val="00876C75"/>
    <w:rsid w:val="00876CB1"/>
    <w:rsid w:val="00876CC7"/>
    <w:rsid w:val="00876D3B"/>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517"/>
    <w:rsid w:val="008815D2"/>
    <w:rsid w:val="0088191B"/>
    <w:rsid w:val="00881D01"/>
    <w:rsid w:val="00881F7E"/>
    <w:rsid w:val="00882044"/>
    <w:rsid w:val="00882526"/>
    <w:rsid w:val="008825B6"/>
    <w:rsid w:val="0088324D"/>
    <w:rsid w:val="0088326B"/>
    <w:rsid w:val="008833E9"/>
    <w:rsid w:val="0088361F"/>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9"/>
    <w:rsid w:val="00885FB2"/>
    <w:rsid w:val="00886A82"/>
    <w:rsid w:val="00886B77"/>
    <w:rsid w:val="00886DEE"/>
    <w:rsid w:val="00886E35"/>
    <w:rsid w:val="00886EA8"/>
    <w:rsid w:val="00886FB7"/>
    <w:rsid w:val="00887104"/>
    <w:rsid w:val="008872F8"/>
    <w:rsid w:val="0088730B"/>
    <w:rsid w:val="00887489"/>
    <w:rsid w:val="00887961"/>
    <w:rsid w:val="00887E57"/>
    <w:rsid w:val="00890165"/>
    <w:rsid w:val="0089022B"/>
    <w:rsid w:val="008903F5"/>
    <w:rsid w:val="008904DD"/>
    <w:rsid w:val="0089056F"/>
    <w:rsid w:val="00890706"/>
    <w:rsid w:val="008909D3"/>
    <w:rsid w:val="00890AEC"/>
    <w:rsid w:val="00890C38"/>
    <w:rsid w:val="00890D59"/>
    <w:rsid w:val="00890F57"/>
    <w:rsid w:val="008911D1"/>
    <w:rsid w:val="0089136B"/>
    <w:rsid w:val="008913FF"/>
    <w:rsid w:val="00891545"/>
    <w:rsid w:val="0089193E"/>
    <w:rsid w:val="00891992"/>
    <w:rsid w:val="00891A13"/>
    <w:rsid w:val="00891D1E"/>
    <w:rsid w:val="00892477"/>
    <w:rsid w:val="0089251F"/>
    <w:rsid w:val="008928D7"/>
    <w:rsid w:val="00892A69"/>
    <w:rsid w:val="00892C3B"/>
    <w:rsid w:val="00892C59"/>
    <w:rsid w:val="00892E09"/>
    <w:rsid w:val="0089301E"/>
    <w:rsid w:val="008930FF"/>
    <w:rsid w:val="00893386"/>
    <w:rsid w:val="00893603"/>
    <w:rsid w:val="008936A0"/>
    <w:rsid w:val="008937D3"/>
    <w:rsid w:val="0089381A"/>
    <w:rsid w:val="00893B08"/>
    <w:rsid w:val="008943FC"/>
    <w:rsid w:val="008945E4"/>
    <w:rsid w:val="008946D5"/>
    <w:rsid w:val="00894787"/>
    <w:rsid w:val="008947FF"/>
    <w:rsid w:val="00894838"/>
    <w:rsid w:val="00894843"/>
    <w:rsid w:val="00894F2E"/>
    <w:rsid w:val="0089524F"/>
    <w:rsid w:val="0089526A"/>
    <w:rsid w:val="0089534F"/>
    <w:rsid w:val="00895698"/>
    <w:rsid w:val="00895A05"/>
    <w:rsid w:val="00895A0A"/>
    <w:rsid w:val="00895B48"/>
    <w:rsid w:val="00895C4B"/>
    <w:rsid w:val="00895C8B"/>
    <w:rsid w:val="00895D52"/>
    <w:rsid w:val="00895E62"/>
    <w:rsid w:val="00896045"/>
    <w:rsid w:val="00896361"/>
    <w:rsid w:val="00896A02"/>
    <w:rsid w:val="00896B61"/>
    <w:rsid w:val="00896C61"/>
    <w:rsid w:val="00896CEE"/>
    <w:rsid w:val="00897109"/>
    <w:rsid w:val="0089717C"/>
    <w:rsid w:val="008972EE"/>
    <w:rsid w:val="008977FB"/>
    <w:rsid w:val="0089791A"/>
    <w:rsid w:val="00897C27"/>
    <w:rsid w:val="00897CCB"/>
    <w:rsid w:val="00897F09"/>
    <w:rsid w:val="00897F3E"/>
    <w:rsid w:val="008A0668"/>
    <w:rsid w:val="008A0676"/>
    <w:rsid w:val="008A0706"/>
    <w:rsid w:val="008A07A6"/>
    <w:rsid w:val="008A0CE0"/>
    <w:rsid w:val="008A13CF"/>
    <w:rsid w:val="008A15B2"/>
    <w:rsid w:val="008A1788"/>
    <w:rsid w:val="008A1E65"/>
    <w:rsid w:val="008A22C0"/>
    <w:rsid w:val="008A2435"/>
    <w:rsid w:val="008A2579"/>
    <w:rsid w:val="008A2624"/>
    <w:rsid w:val="008A2798"/>
    <w:rsid w:val="008A28DE"/>
    <w:rsid w:val="008A28E4"/>
    <w:rsid w:val="008A2A0A"/>
    <w:rsid w:val="008A2A3B"/>
    <w:rsid w:val="008A2C6D"/>
    <w:rsid w:val="008A2E7D"/>
    <w:rsid w:val="008A3726"/>
    <w:rsid w:val="008A39BB"/>
    <w:rsid w:val="008A3A9F"/>
    <w:rsid w:val="008A3BC6"/>
    <w:rsid w:val="008A3D21"/>
    <w:rsid w:val="008A3E36"/>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BB2"/>
    <w:rsid w:val="008A5DAF"/>
    <w:rsid w:val="008A5E7C"/>
    <w:rsid w:val="008A6229"/>
    <w:rsid w:val="008A6420"/>
    <w:rsid w:val="008A6473"/>
    <w:rsid w:val="008A6673"/>
    <w:rsid w:val="008A6754"/>
    <w:rsid w:val="008A68FA"/>
    <w:rsid w:val="008A722B"/>
    <w:rsid w:val="008A75FA"/>
    <w:rsid w:val="008A7BA3"/>
    <w:rsid w:val="008A7E7E"/>
    <w:rsid w:val="008A7EBB"/>
    <w:rsid w:val="008B008B"/>
    <w:rsid w:val="008B030D"/>
    <w:rsid w:val="008B03E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F1E"/>
    <w:rsid w:val="008B31FC"/>
    <w:rsid w:val="008B3745"/>
    <w:rsid w:val="008B3771"/>
    <w:rsid w:val="008B380F"/>
    <w:rsid w:val="008B392A"/>
    <w:rsid w:val="008B3B59"/>
    <w:rsid w:val="008B3C91"/>
    <w:rsid w:val="008B40CD"/>
    <w:rsid w:val="008B43A8"/>
    <w:rsid w:val="008B4579"/>
    <w:rsid w:val="008B46F0"/>
    <w:rsid w:val="008B4833"/>
    <w:rsid w:val="008B4B14"/>
    <w:rsid w:val="008B4BAE"/>
    <w:rsid w:val="008B4BF6"/>
    <w:rsid w:val="008B4C1A"/>
    <w:rsid w:val="008B4CA4"/>
    <w:rsid w:val="008B4CD7"/>
    <w:rsid w:val="008B4D2F"/>
    <w:rsid w:val="008B4F4C"/>
    <w:rsid w:val="008B53F6"/>
    <w:rsid w:val="008B5419"/>
    <w:rsid w:val="008B56E5"/>
    <w:rsid w:val="008B5778"/>
    <w:rsid w:val="008B59A3"/>
    <w:rsid w:val="008B5B58"/>
    <w:rsid w:val="008B5C17"/>
    <w:rsid w:val="008B5CB1"/>
    <w:rsid w:val="008B5F17"/>
    <w:rsid w:val="008B6297"/>
    <w:rsid w:val="008B62B3"/>
    <w:rsid w:val="008B6323"/>
    <w:rsid w:val="008B63CB"/>
    <w:rsid w:val="008B63E0"/>
    <w:rsid w:val="008B66FE"/>
    <w:rsid w:val="008B673A"/>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420"/>
    <w:rsid w:val="008C1A00"/>
    <w:rsid w:val="008C1B05"/>
    <w:rsid w:val="008C1EAB"/>
    <w:rsid w:val="008C1ECC"/>
    <w:rsid w:val="008C2209"/>
    <w:rsid w:val="008C24FE"/>
    <w:rsid w:val="008C2B1C"/>
    <w:rsid w:val="008C2C53"/>
    <w:rsid w:val="008C2CED"/>
    <w:rsid w:val="008C2D55"/>
    <w:rsid w:val="008C2FC7"/>
    <w:rsid w:val="008C2FDF"/>
    <w:rsid w:val="008C30DD"/>
    <w:rsid w:val="008C412F"/>
    <w:rsid w:val="008C43F9"/>
    <w:rsid w:val="008C458D"/>
    <w:rsid w:val="008C46E9"/>
    <w:rsid w:val="008C473E"/>
    <w:rsid w:val="008C48C8"/>
    <w:rsid w:val="008C4A93"/>
    <w:rsid w:val="008C4B7E"/>
    <w:rsid w:val="008C4E7E"/>
    <w:rsid w:val="008C4EE4"/>
    <w:rsid w:val="008C50C3"/>
    <w:rsid w:val="008C523E"/>
    <w:rsid w:val="008C53F1"/>
    <w:rsid w:val="008C59C7"/>
    <w:rsid w:val="008C5A45"/>
    <w:rsid w:val="008C5F77"/>
    <w:rsid w:val="008C635A"/>
    <w:rsid w:val="008C6948"/>
    <w:rsid w:val="008C6FC9"/>
    <w:rsid w:val="008C70FE"/>
    <w:rsid w:val="008C721F"/>
    <w:rsid w:val="008C7259"/>
    <w:rsid w:val="008C7525"/>
    <w:rsid w:val="008C790E"/>
    <w:rsid w:val="008C7B20"/>
    <w:rsid w:val="008C7E17"/>
    <w:rsid w:val="008C7E27"/>
    <w:rsid w:val="008C7EFF"/>
    <w:rsid w:val="008D0041"/>
    <w:rsid w:val="008D01AA"/>
    <w:rsid w:val="008D0239"/>
    <w:rsid w:val="008D027F"/>
    <w:rsid w:val="008D06FC"/>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27E"/>
    <w:rsid w:val="008D22C7"/>
    <w:rsid w:val="008D26C5"/>
    <w:rsid w:val="008D3024"/>
    <w:rsid w:val="008D307E"/>
    <w:rsid w:val="008D3184"/>
    <w:rsid w:val="008D32E2"/>
    <w:rsid w:val="008D3428"/>
    <w:rsid w:val="008D353C"/>
    <w:rsid w:val="008D364B"/>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AD4"/>
    <w:rsid w:val="008D4C71"/>
    <w:rsid w:val="008D4D1E"/>
    <w:rsid w:val="008D502B"/>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E020E"/>
    <w:rsid w:val="008E02AD"/>
    <w:rsid w:val="008E0300"/>
    <w:rsid w:val="008E05B7"/>
    <w:rsid w:val="008E063F"/>
    <w:rsid w:val="008E06B1"/>
    <w:rsid w:val="008E0782"/>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10"/>
    <w:rsid w:val="008E349C"/>
    <w:rsid w:val="008E35BD"/>
    <w:rsid w:val="008E39EB"/>
    <w:rsid w:val="008E3B0B"/>
    <w:rsid w:val="008E3BA6"/>
    <w:rsid w:val="008E3BB0"/>
    <w:rsid w:val="008E3D7C"/>
    <w:rsid w:val="008E3DC4"/>
    <w:rsid w:val="008E3E0D"/>
    <w:rsid w:val="008E4712"/>
    <w:rsid w:val="008E47B1"/>
    <w:rsid w:val="008E4BEB"/>
    <w:rsid w:val="008E4CC5"/>
    <w:rsid w:val="008E4E9D"/>
    <w:rsid w:val="008E508B"/>
    <w:rsid w:val="008E5154"/>
    <w:rsid w:val="008E52E2"/>
    <w:rsid w:val="008E5381"/>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ED"/>
    <w:rsid w:val="00900EAA"/>
    <w:rsid w:val="009011E7"/>
    <w:rsid w:val="009013A8"/>
    <w:rsid w:val="0090151A"/>
    <w:rsid w:val="00901C05"/>
    <w:rsid w:val="00901CC9"/>
    <w:rsid w:val="00901D26"/>
    <w:rsid w:val="00901F99"/>
    <w:rsid w:val="009021F4"/>
    <w:rsid w:val="00902343"/>
    <w:rsid w:val="0090237B"/>
    <w:rsid w:val="009023EB"/>
    <w:rsid w:val="00902784"/>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B6E"/>
    <w:rsid w:val="00904C1F"/>
    <w:rsid w:val="009051A0"/>
    <w:rsid w:val="009055CE"/>
    <w:rsid w:val="00905979"/>
    <w:rsid w:val="009059EC"/>
    <w:rsid w:val="00905E09"/>
    <w:rsid w:val="00905E7D"/>
    <w:rsid w:val="009060B2"/>
    <w:rsid w:val="009061BA"/>
    <w:rsid w:val="00906A9B"/>
    <w:rsid w:val="00906B8F"/>
    <w:rsid w:val="00906BE0"/>
    <w:rsid w:val="00906F6E"/>
    <w:rsid w:val="009070F3"/>
    <w:rsid w:val="0090736C"/>
    <w:rsid w:val="009073A9"/>
    <w:rsid w:val="009076EB"/>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EBC"/>
    <w:rsid w:val="0091135E"/>
    <w:rsid w:val="009117EB"/>
    <w:rsid w:val="00911C2E"/>
    <w:rsid w:val="0091204F"/>
    <w:rsid w:val="0091228B"/>
    <w:rsid w:val="00912507"/>
    <w:rsid w:val="0091284D"/>
    <w:rsid w:val="009129FF"/>
    <w:rsid w:val="00912DBE"/>
    <w:rsid w:val="00912E9F"/>
    <w:rsid w:val="00913287"/>
    <w:rsid w:val="0091379C"/>
    <w:rsid w:val="00913AB5"/>
    <w:rsid w:val="00913D4E"/>
    <w:rsid w:val="00913DB5"/>
    <w:rsid w:val="00913DCC"/>
    <w:rsid w:val="00913E79"/>
    <w:rsid w:val="00913F4D"/>
    <w:rsid w:val="009140DC"/>
    <w:rsid w:val="00914264"/>
    <w:rsid w:val="009142CB"/>
    <w:rsid w:val="009142D3"/>
    <w:rsid w:val="009144DE"/>
    <w:rsid w:val="00914735"/>
    <w:rsid w:val="0091481F"/>
    <w:rsid w:val="00914A38"/>
    <w:rsid w:val="00914AB2"/>
    <w:rsid w:val="00914F76"/>
    <w:rsid w:val="00914FC7"/>
    <w:rsid w:val="00915467"/>
    <w:rsid w:val="009155B9"/>
    <w:rsid w:val="00915A8C"/>
    <w:rsid w:val="00915B28"/>
    <w:rsid w:val="00915B59"/>
    <w:rsid w:val="00915EBD"/>
    <w:rsid w:val="0091614C"/>
    <w:rsid w:val="00916335"/>
    <w:rsid w:val="00916784"/>
    <w:rsid w:val="009167C0"/>
    <w:rsid w:val="00916841"/>
    <w:rsid w:val="00916A44"/>
    <w:rsid w:val="00916B46"/>
    <w:rsid w:val="00916CDC"/>
    <w:rsid w:val="0091743C"/>
    <w:rsid w:val="00917544"/>
    <w:rsid w:val="009175B4"/>
    <w:rsid w:val="009175CA"/>
    <w:rsid w:val="0091765D"/>
    <w:rsid w:val="00917942"/>
    <w:rsid w:val="00917B98"/>
    <w:rsid w:val="00917EA1"/>
    <w:rsid w:val="00917F1F"/>
    <w:rsid w:val="00917F74"/>
    <w:rsid w:val="00917F92"/>
    <w:rsid w:val="009202AF"/>
    <w:rsid w:val="009202CD"/>
    <w:rsid w:val="0092054D"/>
    <w:rsid w:val="00920632"/>
    <w:rsid w:val="00920682"/>
    <w:rsid w:val="009207FE"/>
    <w:rsid w:val="00920B2F"/>
    <w:rsid w:val="00920CB4"/>
    <w:rsid w:val="009210DB"/>
    <w:rsid w:val="009210E3"/>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AE8"/>
    <w:rsid w:val="00922EE3"/>
    <w:rsid w:val="00923097"/>
    <w:rsid w:val="00923212"/>
    <w:rsid w:val="009238D7"/>
    <w:rsid w:val="009239EB"/>
    <w:rsid w:val="00923AF3"/>
    <w:rsid w:val="00923B2C"/>
    <w:rsid w:val="00924172"/>
    <w:rsid w:val="009245B1"/>
    <w:rsid w:val="009245C0"/>
    <w:rsid w:val="009245FC"/>
    <w:rsid w:val="009246C6"/>
    <w:rsid w:val="009246D5"/>
    <w:rsid w:val="00924796"/>
    <w:rsid w:val="009248F5"/>
    <w:rsid w:val="00924A64"/>
    <w:rsid w:val="00924AA6"/>
    <w:rsid w:val="00924B94"/>
    <w:rsid w:val="00924BB7"/>
    <w:rsid w:val="00924C1E"/>
    <w:rsid w:val="0092500F"/>
    <w:rsid w:val="00925010"/>
    <w:rsid w:val="00925130"/>
    <w:rsid w:val="009257D4"/>
    <w:rsid w:val="00925AA5"/>
    <w:rsid w:val="00925B95"/>
    <w:rsid w:val="00925C12"/>
    <w:rsid w:val="00925C27"/>
    <w:rsid w:val="0092616A"/>
    <w:rsid w:val="009261E4"/>
    <w:rsid w:val="0092655B"/>
    <w:rsid w:val="00926577"/>
    <w:rsid w:val="009266FE"/>
    <w:rsid w:val="009267F5"/>
    <w:rsid w:val="00926949"/>
    <w:rsid w:val="00926B1A"/>
    <w:rsid w:val="00926C9C"/>
    <w:rsid w:val="00926CB6"/>
    <w:rsid w:val="00926F62"/>
    <w:rsid w:val="0092703A"/>
    <w:rsid w:val="009270D7"/>
    <w:rsid w:val="009272C7"/>
    <w:rsid w:val="0092744D"/>
    <w:rsid w:val="009274E2"/>
    <w:rsid w:val="00927663"/>
    <w:rsid w:val="00927672"/>
    <w:rsid w:val="009278B7"/>
    <w:rsid w:val="009278F9"/>
    <w:rsid w:val="0092795B"/>
    <w:rsid w:val="009279AD"/>
    <w:rsid w:val="00927C7B"/>
    <w:rsid w:val="00927F24"/>
    <w:rsid w:val="00927FE5"/>
    <w:rsid w:val="00930149"/>
    <w:rsid w:val="009301DC"/>
    <w:rsid w:val="00930216"/>
    <w:rsid w:val="0093086C"/>
    <w:rsid w:val="00931531"/>
    <w:rsid w:val="00931738"/>
    <w:rsid w:val="00931B00"/>
    <w:rsid w:val="00931FE4"/>
    <w:rsid w:val="009321F0"/>
    <w:rsid w:val="00932359"/>
    <w:rsid w:val="009324D4"/>
    <w:rsid w:val="009325CC"/>
    <w:rsid w:val="00932841"/>
    <w:rsid w:val="00932938"/>
    <w:rsid w:val="00932FB0"/>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F07"/>
    <w:rsid w:val="00936096"/>
    <w:rsid w:val="0093615E"/>
    <w:rsid w:val="009362C5"/>
    <w:rsid w:val="009366E4"/>
    <w:rsid w:val="009366F4"/>
    <w:rsid w:val="00936BCF"/>
    <w:rsid w:val="00937057"/>
    <w:rsid w:val="009370E5"/>
    <w:rsid w:val="009378C9"/>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573"/>
    <w:rsid w:val="009419E8"/>
    <w:rsid w:val="00941B1B"/>
    <w:rsid w:val="00941CAF"/>
    <w:rsid w:val="00941CB8"/>
    <w:rsid w:val="00941D19"/>
    <w:rsid w:val="00941E34"/>
    <w:rsid w:val="00941E42"/>
    <w:rsid w:val="00941F50"/>
    <w:rsid w:val="009421B7"/>
    <w:rsid w:val="009421F3"/>
    <w:rsid w:val="00942265"/>
    <w:rsid w:val="00942316"/>
    <w:rsid w:val="009423F5"/>
    <w:rsid w:val="009426C9"/>
    <w:rsid w:val="009427A4"/>
    <w:rsid w:val="00942851"/>
    <w:rsid w:val="009428EB"/>
    <w:rsid w:val="00942B30"/>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3A1"/>
    <w:rsid w:val="0094445B"/>
    <w:rsid w:val="00944499"/>
    <w:rsid w:val="009444C8"/>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7267"/>
    <w:rsid w:val="00947379"/>
    <w:rsid w:val="00947807"/>
    <w:rsid w:val="00947A62"/>
    <w:rsid w:val="00947C26"/>
    <w:rsid w:val="00947D51"/>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401"/>
    <w:rsid w:val="009526C7"/>
    <w:rsid w:val="00952717"/>
    <w:rsid w:val="009527AD"/>
    <w:rsid w:val="0095287E"/>
    <w:rsid w:val="009528BE"/>
    <w:rsid w:val="009528C1"/>
    <w:rsid w:val="00952CC6"/>
    <w:rsid w:val="00952CD9"/>
    <w:rsid w:val="0095311C"/>
    <w:rsid w:val="00953190"/>
    <w:rsid w:val="0095327F"/>
    <w:rsid w:val="00953425"/>
    <w:rsid w:val="009534AB"/>
    <w:rsid w:val="00953741"/>
    <w:rsid w:val="009537A3"/>
    <w:rsid w:val="00953C1A"/>
    <w:rsid w:val="00953C3C"/>
    <w:rsid w:val="00953E34"/>
    <w:rsid w:val="00953E88"/>
    <w:rsid w:val="00953E93"/>
    <w:rsid w:val="00953F11"/>
    <w:rsid w:val="009540AE"/>
    <w:rsid w:val="009543D3"/>
    <w:rsid w:val="0095458E"/>
    <w:rsid w:val="0095481A"/>
    <w:rsid w:val="00954A8F"/>
    <w:rsid w:val="00954D25"/>
    <w:rsid w:val="00954DD6"/>
    <w:rsid w:val="00954FF2"/>
    <w:rsid w:val="009555EA"/>
    <w:rsid w:val="0095571B"/>
    <w:rsid w:val="00955B61"/>
    <w:rsid w:val="00955B86"/>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54"/>
    <w:rsid w:val="00957BCE"/>
    <w:rsid w:val="00957FBD"/>
    <w:rsid w:val="00957FE8"/>
    <w:rsid w:val="00960107"/>
    <w:rsid w:val="00960453"/>
    <w:rsid w:val="009608B1"/>
    <w:rsid w:val="0096093F"/>
    <w:rsid w:val="00960DCA"/>
    <w:rsid w:val="00960DF1"/>
    <w:rsid w:val="0096149D"/>
    <w:rsid w:val="00961AA1"/>
    <w:rsid w:val="00962128"/>
    <w:rsid w:val="00962378"/>
    <w:rsid w:val="009625EC"/>
    <w:rsid w:val="0096283F"/>
    <w:rsid w:val="00962B58"/>
    <w:rsid w:val="00962E78"/>
    <w:rsid w:val="00962EC7"/>
    <w:rsid w:val="00962FF7"/>
    <w:rsid w:val="00963102"/>
    <w:rsid w:val="009631B5"/>
    <w:rsid w:val="009632A2"/>
    <w:rsid w:val="0096393C"/>
    <w:rsid w:val="0096394B"/>
    <w:rsid w:val="0096396E"/>
    <w:rsid w:val="00963D56"/>
    <w:rsid w:val="00963DF4"/>
    <w:rsid w:val="00963E23"/>
    <w:rsid w:val="00963FA2"/>
    <w:rsid w:val="00963FDB"/>
    <w:rsid w:val="00964169"/>
    <w:rsid w:val="0096418E"/>
    <w:rsid w:val="009641C9"/>
    <w:rsid w:val="00964855"/>
    <w:rsid w:val="00964C6D"/>
    <w:rsid w:val="00965090"/>
    <w:rsid w:val="00965113"/>
    <w:rsid w:val="00965558"/>
    <w:rsid w:val="00965694"/>
    <w:rsid w:val="009657A3"/>
    <w:rsid w:val="0096580A"/>
    <w:rsid w:val="00965C5A"/>
    <w:rsid w:val="00965D79"/>
    <w:rsid w:val="00965E9F"/>
    <w:rsid w:val="00966110"/>
    <w:rsid w:val="009663C9"/>
    <w:rsid w:val="009669F9"/>
    <w:rsid w:val="00966A37"/>
    <w:rsid w:val="00966ABE"/>
    <w:rsid w:val="00966B0F"/>
    <w:rsid w:val="00966CAF"/>
    <w:rsid w:val="00966D02"/>
    <w:rsid w:val="00966F66"/>
    <w:rsid w:val="00967154"/>
    <w:rsid w:val="0096733A"/>
    <w:rsid w:val="009677C8"/>
    <w:rsid w:val="009677D7"/>
    <w:rsid w:val="00967855"/>
    <w:rsid w:val="00967A2A"/>
    <w:rsid w:val="00967AB3"/>
    <w:rsid w:val="009700D3"/>
    <w:rsid w:val="009705C3"/>
    <w:rsid w:val="009708E3"/>
    <w:rsid w:val="009709E9"/>
    <w:rsid w:val="00970A07"/>
    <w:rsid w:val="00970AF7"/>
    <w:rsid w:val="00970BA1"/>
    <w:rsid w:val="00970D66"/>
    <w:rsid w:val="00970DB5"/>
    <w:rsid w:val="0097105C"/>
    <w:rsid w:val="0097122C"/>
    <w:rsid w:val="00971366"/>
    <w:rsid w:val="00971723"/>
    <w:rsid w:val="009719CF"/>
    <w:rsid w:val="00971A13"/>
    <w:rsid w:val="00971A46"/>
    <w:rsid w:val="00971AC8"/>
    <w:rsid w:val="00971BE7"/>
    <w:rsid w:val="00972057"/>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4137"/>
    <w:rsid w:val="0097418F"/>
    <w:rsid w:val="009741E5"/>
    <w:rsid w:val="009746D3"/>
    <w:rsid w:val="0097474A"/>
    <w:rsid w:val="00974AE1"/>
    <w:rsid w:val="00974B41"/>
    <w:rsid w:val="00974BD3"/>
    <w:rsid w:val="00974F77"/>
    <w:rsid w:val="009754F8"/>
    <w:rsid w:val="0097551C"/>
    <w:rsid w:val="009755A9"/>
    <w:rsid w:val="009755CD"/>
    <w:rsid w:val="00975655"/>
    <w:rsid w:val="00975AD6"/>
    <w:rsid w:val="00975CC4"/>
    <w:rsid w:val="00975E38"/>
    <w:rsid w:val="00976566"/>
    <w:rsid w:val="0097675C"/>
    <w:rsid w:val="00976AA6"/>
    <w:rsid w:val="00976B44"/>
    <w:rsid w:val="00976B65"/>
    <w:rsid w:val="00976E5D"/>
    <w:rsid w:val="00977376"/>
    <w:rsid w:val="009774D5"/>
    <w:rsid w:val="0097752A"/>
    <w:rsid w:val="0097786A"/>
    <w:rsid w:val="009779FC"/>
    <w:rsid w:val="00977B59"/>
    <w:rsid w:val="00977C44"/>
    <w:rsid w:val="00977FB5"/>
    <w:rsid w:val="00980047"/>
    <w:rsid w:val="009804C6"/>
    <w:rsid w:val="0098058B"/>
    <w:rsid w:val="009807EE"/>
    <w:rsid w:val="009807F9"/>
    <w:rsid w:val="00980850"/>
    <w:rsid w:val="009808D1"/>
    <w:rsid w:val="009809BC"/>
    <w:rsid w:val="00980A18"/>
    <w:rsid w:val="00980CC0"/>
    <w:rsid w:val="0098106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B43"/>
    <w:rsid w:val="00982D57"/>
    <w:rsid w:val="00983017"/>
    <w:rsid w:val="00983485"/>
    <w:rsid w:val="009835FC"/>
    <w:rsid w:val="00983E1F"/>
    <w:rsid w:val="00983E25"/>
    <w:rsid w:val="009840CF"/>
    <w:rsid w:val="0098426E"/>
    <w:rsid w:val="009842AA"/>
    <w:rsid w:val="0098439A"/>
    <w:rsid w:val="0098440F"/>
    <w:rsid w:val="00984453"/>
    <w:rsid w:val="009844DC"/>
    <w:rsid w:val="009845B3"/>
    <w:rsid w:val="009845E6"/>
    <w:rsid w:val="00984674"/>
    <w:rsid w:val="009846FE"/>
    <w:rsid w:val="00984ADE"/>
    <w:rsid w:val="00984E72"/>
    <w:rsid w:val="00984F36"/>
    <w:rsid w:val="00984FD4"/>
    <w:rsid w:val="009851B9"/>
    <w:rsid w:val="0098527B"/>
    <w:rsid w:val="009853A3"/>
    <w:rsid w:val="009855BD"/>
    <w:rsid w:val="00985AE2"/>
    <w:rsid w:val="00985C1D"/>
    <w:rsid w:val="00985D25"/>
    <w:rsid w:val="00985F3A"/>
    <w:rsid w:val="00986125"/>
    <w:rsid w:val="0098621E"/>
    <w:rsid w:val="00986469"/>
    <w:rsid w:val="00986814"/>
    <w:rsid w:val="0098706D"/>
    <w:rsid w:val="0098730B"/>
    <w:rsid w:val="00987616"/>
    <w:rsid w:val="00987634"/>
    <w:rsid w:val="009903D0"/>
    <w:rsid w:val="009904BD"/>
    <w:rsid w:val="0099051B"/>
    <w:rsid w:val="00990749"/>
    <w:rsid w:val="00990AD2"/>
    <w:rsid w:val="00990C8A"/>
    <w:rsid w:val="00990FE6"/>
    <w:rsid w:val="0099109F"/>
    <w:rsid w:val="0099121F"/>
    <w:rsid w:val="0099128E"/>
    <w:rsid w:val="00991411"/>
    <w:rsid w:val="00991499"/>
    <w:rsid w:val="009915CC"/>
    <w:rsid w:val="009916E4"/>
    <w:rsid w:val="00991B7A"/>
    <w:rsid w:val="00991BB0"/>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971"/>
    <w:rsid w:val="009969C9"/>
    <w:rsid w:val="00996A54"/>
    <w:rsid w:val="00996DF4"/>
    <w:rsid w:val="00996EED"/>
    <w:rsid w:val="009970C2"/>
    <w:rsid w:val="009971B5"/>
    <w:rsid w:val="009973D5"/>
    <w:rsid w:val="009973D7"/>
    <w:rsid w:val="0099740C"/>
    <w:rsid w:val="009974EA"/>
    <w:rsid w:val="009977CA"/>
    <w:rsid w:val="009979AC"/>
    <w:rsid w:val="00997ACE"/>
    <w:rsid w:val="00997E1B"/>
    <w:rsid w:val="00997EBF"/>
    <w:rsid w:val="009A0255"/>
    <w:rsid w:val="009A0289"/>
    <w:rsid w:val="009A0771"/>
    <w:rsid w:val="009A0855"/>
    <w:rsid w:val="009A0F7D"/>
    <w:rsid w:val="009A0F8C"/>
    <w:rsid w:val="009A0FCE"/>
    <w:rsid w:val="009A1277"/>
    <w:rsid w:val="009A1464"/>
    <w:rsid w:val="009A15D4"/>
    <w:rsid w:val="009A15FB"/>
    <w:rsid w:val="009A16AE"/>
    <w:rsid w:val="009A16DF"/>
    <w:rsid w:val="009A1DBF"/>
    <w:rsid w:val="009A1E95"/>
    <w:rsid w:val="009A2988"/>
    <w:rsid w:val="009A29BB"/>
    <w:rsid w:val="009A2C29"/>
    <w:rsid w:val="009A2F8F"/>
    <w:rsid w:val="009A3075"/>
    <w:rsid w:val="009A308F"/>
    <w:rsid w:val="009A320C"/>
    <w:rsid w:val="009A34E6"/>
    <w:rsid w:val="009A353B"/>
    <w:rsid w:val="009A3614"/>
    <w:rsid w:val="009A3B18"/>
    <w:rsid w:val="009A3D0A"/>
    <w:rsid w:val="009A3E5B"/>
    <w:rsid w:val="009A4399"/>
    <w:rsid w:val="009A4714"/>
    <w:rsid w:val="009A4978"/>
    <w:rsid w:val="009A4E4A"/>
    <w:rsid w:val="009A54B6"/>
    <w:rsid w:val="009A5544"/>
    <w:rsid w:val="009A5773"/>
    <w:rsid w:val="009A58C9"/>
    <w:rsid w:val="009A58EF"/>
    <w:rsid w:val="009A5BFC"/>
    <w:rsid w:val="009A5DED"/>
    <w:rsid w:val="009A5FF5"/>
    <w:rsid w:val="009A6294"/>
    <w:rsid w:val="009A6368"/>
    <w:rsid w:val="009A649C"/>
    <w:rsid w:val="009A6828"/>
    <w:rsid w:val="009A6855"/>
    <w:rsid w:val="009A68E4"/>
    <w:rsid w:val="009A6B24"/>
    <w:rsid w:val="009A759D"/>
    <w:rsid w:val="009A772D"/>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C11"/>
    <w:rsid w:val="009B2103"/>
    <w:rsid w:val="009B2191"/>
    <w:rsid w:val="009B2445"/>
    <w:rsid w:val="009B25E1"/>
    <w:rsid w:val="009B2662"/>
    <w:rsid w:val="009B26CE"/>
    <w:rsid w:val="009B2944"/>
    <w:rsid w:val="009B2C72"/>
    <w:rsid w:val="009B2E26"/>
    <w:rsid w:val="009B35C7"/>
    <w:rsid w:val="009B3663"/>
    <w:rsid w:val="009B368A"/>
    <w:rsid w:val="009B3746"/>
    <w:rsid w:val="009B3BAB"/>
    <w:rsid w:val="009B3D3D"/>
    <w:rsid w:val="009B442D"/>
    <w:rsid w:val="009B489A"/>
    <w:rsid w:val="009B48E4"/>
    <w:rsid w:val="009B4954"/>
    <w:rsid w:val="009B4A04"/>
    <w:rsid w:val="009B4AC0"/>
    <w:rsid w:val="009B4B4F"/>
    <w:rsid w:val="009B4BC0"/>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79D"/>
    <w:rsid w:val="009B5836"/>
    <w:rsid w:val="009B5842"/>
    <w:rsid w:val="009B5944"/>
    <w:rsid w:val="009B599C"/>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55"/>
    <w:rsid w:val="009B7E0D"/>
    <w:rsid w:val="009B7F94"/>
    <w:rsid w:val="009C02C2"/>
    <w:rsid w:val="009C02C8"/>
    <w:rsid w:val="009C035E"/>
    <w:rsid w:val="009C067C"/>
    <w:rsid w:val="009C07B5"/>
    <w:rsid w:val="009C09A6"/>
    <w:rsid w:val="009C0B73"/>
    <w:rsid w:val="009C0DFD"/>
    <w:rsid w:val="009C0F33"/>
    <w:rsid w:val="009C1017"/>
    <w:rsid w:val="009C118C"/>
    <w:rsid w:val="009C11D6"/>
    <w:rsid w:val="009C11F0"/>
    <w:rsid w:val="009C15AD"/>
    <w:rsid w:val="009C1925"/>
    <w:rsid w:val="009C1BF4"/>
    <w:rsid w:val="009C1D3E"/>
    <w:rsid w:val="009C1E46"/>
    <w:rsid w:val="009C1F3C"/>
    <w:rsid w:val="009C1FC8"/>
    <w:rsid w:val="009C207B"/>
    <w:rsid w:val="009C2177"/>
    <w:rsid w:val="009C223C"/>
    <w:rsid w:val="009C245E"/>
    <w:rsid w:val="009C25B9"/>
    <w:rsid w:val="009C291B"/>
    <w:rsid w:val="009C2933"/>
    <w:rsid w:val="009C2A0F"/>
    <w:rsid w:val="009C2C30"/>
    <w:rsid w:val="009C346B"/>
    <w:rsid w:val="009C380C"/>
    <w:rsid w:val="009C381E"/>
    <w:rsid w:val="009C38DF"/>
    <w:rsid w:val="009C39E5"/>
    <w:rsid w:val="009C3A24"/>
    <w:rsid w:val="009C3AAD"/>
    <w:rsid w:val="009C3B87"/>
    <w:rsid w:val="009C3C27"/>
    <w:rsid w:val="009C3E71"/>
    <w:rsid w:val="009C3EA9"/>
    <w:rsid w:val="009C3F06"/>
    <w:rsid w:val="009C3FA1"/>
    <w:rsid w:val="009C410A"/>
    <w:rsid w:val="009C4283"/>
    <w:rsid w:val="009C4686"/>
    <w:rsid w:val="009C48CD"/>
    <w:rsid w:val="009C4B53"/>
    <w:rsid w:val="009C4D22"/>
    <w:rsid w:val="009C4EF7"/>
    <w:rsid w:val="009C5120"/>
    <w:rsid w:val="009C5176"/>
    <w:rsid w:val="009C5437"/>
    <w:rsid w:val="009C5475"/>
    <w:rsid w:val="009C54DF"/>
    <w:rsid w:val="009C5516"/>
    <w:rsid w:val="009C5A91"/>
    <w:rsid w:val="009C5B8F"/>
    <w:rsid w:val="009C5BA8"/>
    <w:rsid w:val="009C5D33"/>
    <w:rsid w:val="009C5E3F"/>
    <w:rsid w:val="009C6719"/>
    <w:rsid w:val="009C6734"/>
    <w:rsid w:val="009C6AA8"/>
    <w:rsid w:val="009C6B01"/>
    <w:rsid w:val="009C6CF2"/>
    <w:rsid w:val="009C6DEB"/>
    <w:rsid w:val="009C6EC5"/>
    <w:rsid w:val="009C7243"/>
    <w:rsid w:val="009C749A"/>
    <w:rsid w:val="009C769E"/>
    <w:rsid w:val="009C7769"/>
    <w:rsid w:val="009C78BE"/>
    <w:rsid w:val="009C7A38"/>
    <w:rsid w:val="009C7B67"/>
    <w:rsid w:val="009D0213"/>
    <w:rsid w:val="009D0221"/>
    <w:rsid w:val="009D0975"/>
    <w:rsid w:val="009D0A3A"/>
    <w:rsid w:val="009D0A67"/>
    <w:rsid w:val="009D0D6E"/>
    <w:rsid w:val="009D157E"/>
    <w:rsid w:val="009D165B"/>
    <w:rsid w:val="009D1748"/>
    <w:rsid w:val="009D180C"/>
    <w:rsid w:val="009D18F5"/>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CC"/>
    <w:rsid w:val="009E0E26"/>
    <w:rsid w:val="009E1006"/>
    <w:rsid w:val="009E1020"/>
    <w:rsid w:val="009E10D0"/>
    <w:rsid w:val="009E1225"/>
    <w:rsid w:val="009E1435"/>
    <w:rsid w:val="009E18DD"/>
    <w:rsid w:val="009E1A5D"/>
    <w:rsid w:val="009E1A81"/>
    <w:rsid w:val="009E1C88"/>
    <w:rsid w:val="009E1E01"/>
    <w:rsid w:val="009E1FD9"/>
    <w:rsid w:val="009E217C"/>
    <w:rsid w:val="009E238B"/>
    <w:rsid w:val="009E27CF"/>
    <w:rsid w:val="009E2899"/>
    <w:rsid w:val="009E29EB"/>
    <w:rsid w:val="009E2B0E"/>
    <w:rsid w:val="009E2D89"/>
    <w:rsid w:val="009E2D90"/>
    <w:rsid w:val="009E30F3"/>
    <w:rsid w:val="009E313E"/>
    <w:rsid w:val="009E345E"/>
    <w:rsid w:val="009E3F20"/>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302"/>
    <w:rsid w:val="009E632C"/>
    <w:rsid w:val="009E63D8"/>
    <w:rsid w:val="009E68FC"/>
    <w:rsid w:val="009E6906"/>
    <w:rsid w:val="009E6A82"/>
    <w:rsid w:val="009E6D84"/>
    <w:rsid w:val="009E6F58"/>
    <w:rsid w:val="009E7264"/>
    <w:rsid w:val="009E72BD"/>
    <w:rsid w:val="009E72E5"/>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406A"/>
    <w:rsid w:val="009F429A"/>
    <w:rsid w:val="009F42AB"/>
    <w:rsid w:val="009F4510"/>
    <w:rsid w:val="009F4587"/>
    <w:rsid w:val="009F45F4"/>
    <w:rsid w:val="009F4652"/>
    <w:rsid w:val="009F4715"/>
    <w:rsid w:val="009F4A1D"/>
    <w:rsid w:val="009F502F"/>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A5D"/>
    <w:rsid w:val="009F6C5C"/>
    <w:rsid w:val="009F6E3D"/>
    <w:rsid w:val="009F6E41"/>
    <w:rsid w:val="009F71A1"/>
    <w:rsid w:val="009F769A"/>
    <w:rsid w:val="009F76D0"/>
    <w:rsid w:val="009F776C"/>
    <w:rsid w:val="009F7A62"/>
    <w:rsid w:val="009F7A6C"/>
    <w:rsid w:val="009F7D3A"/>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CC9"/>
    <w:rsid w:val="00A04EF2"/>
    <w:rsid w:val="00A05131"/>
    <w:rsid w:val="00A0551D"/>
    <w:rsid w:val="00A05638"/>
    <w:rsid w:val="00A0575F"/>
    <w:rsid w:val="00A0580D"/>
    <w:rsid w:val="00A0595E"/>
    <w:rsid w:val="00A059C8"/>
    <w:rsid w:val="00A05AFD"/>
    <w:rsid w:val="00A05B2C"/>
    <w:rsid w:val="00A05C7C"/>
    <w:rsid w:val="00A05C80"/>
    <w:rsid w:val="00A05CB6"/>
    <w:rsid w:val="00A05D78"/>
    <w:rsid w:val="00A067DD"/>
    <w:rsid w:val="00A068BD"/>
    <w:rsid w:val="00A06AF9"/>
    <w:rsid w:val="00A06B47"/>
    <w:rsid w:val="00A06C14"/>
    <w:rsid w:val="00A06C6B"/>
    <w:rsid w:val="00A06DFC"/>
    <w:rsid w:val="00A071B7"/>
    <w:rsid w:val="00A072FE"/>
    <w:rsid w:val="00A074C7"/>
    <w:rsid w:val="00A07550"/>
    <w:rsid w:val="00A076F8"/>
    <w:rsid w:val="00A077E3"/>
    <w:rsid w:val="00A07848"/>
    <w:rsid w:val="00A07E5E"/>
    <w:rsid w:val="00A1015C"/>
    <w:rsid w:val="00A101AE"/>
    <w:rsid w:val="00A10233"/>
    <w:rsid w:val="00A107C3"/>
    <w:rsid w:val="00A1085E"/>
    <w:rsid w:val="00A10C87"/>
    <w:rsid w:val="00A10CE2"/>
    <w:rsid w:val="00A11606"/>
    <w:rsid w:val="00A118D5"/>
    <w:rsid w:val="00A11A89"/>
    <w:rsid w:val="00A11BAB"/>
    <w:rsid w:val="00A11FF1"/>
    <w:rsid w:val="00A12497"/>
    <w:rsid w:val="00A12499"/>
    <w:rsid w:val="00A126B6"/>
    <w:rsid w:val="00A127E1"/>
    <w:rsid w:val="00A1282B"/>
    <w:rsid w:val="00A12A5B"/>
    <w:rsid w:val="00A12CF4"/>
    <w:rsid w:val="00A12F57"/>
    <w:rsid w:val="00A12F90"/>
    <w:rsid w:val="00A13025"/>
    <w:rsid w:val="00A132A5"/>
    <w:rsid w:val="00A134C2"/>
    <w:rsid w:val="00A134C9"/>
    <w:rsid w:val="00A138C7"/>
    <w:rsid w:val="00A13B63"/>
    <w:rsid w:val="00A13E18"/>
    <w:rsid w:val="00A1400B"/>
    <w:rsid w:val="00A1408B"/>
    <w:rsid w:val="00A148A2"/>
    <w:rsid w:val="00A149DE"/>
    <w:rsid w:val="00A149ED"/>
    <w:rsid w:val="00A14DBA"/>
    <w:rsid w:val="00A14DC8"/>
    <w:rsid w:val="00A14DE3"/>
    <w:rsid w:val="00A1512F"/>
    <w:rsid w:val="00A1548B"/>
    <w:rsid w:val="00A155F3"/>
    <w:rsid w:val="00A156FA"/>
    <w:rsid w:val="00A15E99"/>
    <w:rsid w:val="00A1618B"/>
    <w:rsid w:val="00A163B6"/>
    <w:rsid w:val="00A164D6"/>
    <w:rsid w:val="00A16AF4"/>
    <w:rsid w:val="00A16B6A"/>
    <w:rsid w:val="00A16C04"/>
    <w:rsid w:val="00A16E56"/>
    <w:rsid w:val="00A17167"/>
    <w:rsid w:val="00A176A1"/>
    <w:rsid w:val="00A176B6"/>
    <w:rsid w:val="00A177BA"/>
    <w:rsid w:val="00A179E2"/>
    <w:rsid w:val="00A17B20"/>
    <w:rsid w:val="00A17FA1"/>
    <w:rsid w:val="00A200FE"/>
    <w:rsid w:val="00A202B3"/>
    <w:rsid w:val="00A2036F"/>
    <w:rsid w:val="00A20B1A"/>
    <w:rsid w:val="00A20DC1"/>
    <w:rsid w:val="00A20FEF"/>
    <w:rsid w:val="00A2111D"/>
    <w:rsid w:val="00A212DC"/>
    <w:rsid w:val="00A21459"/>
    <w:rsid w:val="00A21466"/>
    <w:rsid w:val="00A2168D"/>
    <w:rsid w:val="00A21A43"/>
    <w:rsid w:val="00A21D80"/>
    <w:rsid w:val="00A2249D"/>
    <w:rsid w:val="00A22801"/>
    <w:rsid w:val="00A22EB9"/>
    <w:rsid w:val="00A23093"/>
    <w:rsid w:val="00A230F3"/>
    <w:rsid w:val="00A233BD"/>
    <w:rsid w:val="00A23642"/>
    <w:rsid w:val="00A23741"/>
    <w:rsid w:val="00A23922"/>
    <w:rsid w:val="00A23B3B"/>
    <w:rsid w:val="00A23C49"/>
    <w:rsid w:val="00A23E0B"/>
    <w:rsid w:val="00A2421B"/>
    <w:rsid w:val="00A243B7"/>
    <w:rsid w:val="00A24475"/>
    <w:rsid w:val="00A24578"/>
    <w:rsid w:val="00A24610"/>
    <w:rsid w:val="00A24948"/>
    <w:rsid w:val="00A24B07"/>
    <w:rsid w:val="00A24E1B"/>
    <w:rsid w:val="00A25110"/>
    <w:rsid w:val="00A25120"/>
    <w:rsid w:val="00A251FF"/>
    <w:rsid w:val="00A2525A"/>
    <w:rsid w:val="00A253B6"/>
    <w:rsid w:val="00A25582"/>
    <w:rsid w:val="00A255F3"/>
    <w:rsid w:val="00A258BB"/>
    <w:rsid w:val="00A25AF5"/>
    <w:rsid w:val="00A25C6E"/>
    <w:rsid w:val="00A25E2C"/>
    <w:rsid w:val="00A261E3"/>
    <w:rsid w:val="00A2625E"/>
    <w:rsid w:val="00A262CB"/>
    <w:rsid w:val="00A26378"/>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9A5"/>
    <w:rsid w:val="00A313E4"/>
    <w:rsid w:val="00A31981"/>
    <w:rsid w:val="00A31B2F"/>
    <w:rsid w:val="00A31E74"/>
    <w:rsid w:val="00A322AA"/>
    <w:rsid w:val="00A326D0"/>
    <w:rsid w:val="00A326D2"/>
    <w:rsid w:val="00A327ED"/>
    <w:rsid w:val="00A327F5"/>
    <w:rsid w:val="00A32A06"/>
    <w:rsid w:val="00A32AEB"/>
    <w:rsid w:val="00A32AFC"/>
    <w:rsid w:val="00A32DD1"/>
    <w:rsid w:val="00A331BB"/>
    <w:rsid w:val="00A3338E"/>
    <w:rsid w:val="00A333A9"/>
    <w:rsid w:val="00A334D3"/>
    <w:rsid w:val="00A33823"/>
    <w:rsid w:val="00A338A5"/>
    <w:rsid w:val="00A33A84"/>
    <w:rsid w:val="00A33B80"/>
    <w:rsid w:val="00A33B83"/>
    <w:rsid w:val="00A33D64"/>
    <w:rsid w:val="00A340D5"/>
    <w:rsid w:val="00A34462"/>
    <w:rsid w:val="00A345D8"/>
    <w:rsid w:val="00A34A0A"/>
    <w:rsid w:val="00A34AC4"/>
    <w:rsid w:val="00A34B02"/>
    <w:rsid w:val="00A35258"/>
    <w:rsid w:val="00A3530F"/>
    <w:rsid w:val="00A35487"/>
    <w:rsid w:val="00A35707"/>
    <w:rsid w:val="00A35779"/>
    <w:rsid w:val="00A35B8D"/>
    <w:rsid w:val="00A35C17"/>
    <w:rsid w:val="00A35EFD"/>
    <w:rsid w:val="00A361CA"/>
    <w:rsid w:val="00A361FE"/>
    <w:rsid w:val="00A3631A"/>
    <w:rsid w:val="00A364C5"/>
    <w:rsid w:val="00A36A9C"/>
    <w:rsid w:val="00A36B31"/>
    <w:rsid w:val="00A36C5C"/>
    <w:rsid w:val="00A36E3F"/>
    <w:rsid w:val="00A36F85"/>
    <w:rsid w:val="00A3704E"/>
    <w:rsid w:val="00A372C4"/>
    <w:rsid w:val="00A3790C"/>
    <w:rsid w:val="00A37C7B"/>
    <w:rsid w:val="00A4024F"/>
    <w:rsid w:val="00A40403"/>
    <w:rsid w:val="00A40413"/>
    <w:rsid w:val="00A405D4"/>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9D8"/>
    <w:rsid w:val="00A42DA7"/>
    <w:rsid w:val="00A42DE0"/>
    <w:rsid w:val="00A42E4E"/>
    <w:rsid w:val="00A42F09"/>
    <w:rsid w:val="00A4301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E17"/>
    <w:rsid w:val="00A45E3D"/>
    <w:rsid w:val="00A45EA7"/>
    <w:rsid w:val="00A460A1"/>
    <w:rsid w:val="00A46396"/>
    <w:rsid w:val="00A46821"/>
    <w:rsid w:val="00A4696F"/>
    <w:rsid w:val="00A46A00"/>
    <w:rsid w:val="00A46B7A"/>
    <w:rsid w:val="00A46B9F"/>
    <w:rsid w:val="00A46D87"/>
    <w:rsid w:val="00A46DBF"/>
    <w:rsid w:val="00A46EA0"/>
    <w:rsid w:val="00A46FF8"/>
    <w:rsid w:val="00A47350"/>
    <w:rsid w:val="00A47457"/>
    <w:rsid w:val="00A47509"/>
    <w:rsid w:val="00A4767E"/>
    <w:rsid w:val="00A477C3"/>
    <w:rsid w:val="00A47A97"/>
    <w:rsid w:val="00A47DFB"/>
    <w:rsid w:val="00A47DFC"/>
    <w:rsid w:val="00A50429"/>
    <w:rsid w:val="00A504D3"/>
    <w:rsid w:val="00A50594"/>
    <w:rsid w:val="00A50763"/>
    <w:rsid w:val="00A5120C"/>
    <w:rsid w:val="00A5152A"/>
    <w:rsid w:val="00A5166E"/>
    <w:rsid w:val="00A51881"/>
    <w:rsid w:val="00A51AF4"/>
    <w:rsid w:val="00A51CC8"/>
    <w:rsid w:val="00A51D47"/>
    <w:rsid w:val="00A51F5C"/>
    <w:rsid w:val="00A51FF8"/>
    <w:rsid w:val="00A52369"/>
    <w:rsid w:val="00A5295F"/>
    <w:rsid w:val="00A52A41"/>
    <w:rsid w:val="00A52B14"/>
    <w:rsid w:val="00A52C66"/>
    <w:rsid w:val="00A52E66"/>
    <w:rsid w:val="00A52EBC"/>
    <w:rsid w:val="00A530CB"/>
    <w:rsid w:val="00A530E9"/>
    <w:rsid w:val="00A5319F"/>
    <w:rsid w:val="00A53256"/>
    <w:rsid w:val="00A532F0"/>
    <w:rsid w:val="00A5381E"/>
    <w:rsid w:val="00A5397A"/>
    <w:rsid w:val="00A53B6E"/>
    <w:rsid w:val="00A53C2B"/>
    <w:rsid w:val="00A53C42"/>
    <w:rsid w:val="00A53E2B"/>
    <w:rsid w:val="00A53E98"/>
    <w:rsid w:val="00A53FEB"/>
    <w:rsid w:val="00A54155"/>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62A3"/>
    <w:rsid w:val="00A56302"/>
    <w:rsid w:val="00A5636D"/>
    <w:rsid w:val="00A563FE"/>
    <w:rsid w:val="00A56429"/>
    <w:rsid w:val="00A564E2"/>
    <w:rsid w:val="00A56534"/>
    <w:rsid w:val="00A56838"/>
    <w:rsid w:val="00A56996"/>
    <w:rsid w:val="00A569A8"/>
    <w:rsid w:val="00A56A47"/>
    <w:rsid w:val="00A56BA2"/>
    <w:rsid w:val="00A56CC5"/>
    <w:rsid w:val="00A56E55"/>
    <w:rsid w:val="00A56FB4"/>
    <w:rsid w:val="00A570CD"/>
    <w:rsid w:val="00A573B0"/>
    <w:rsid w:val="00A57942"/>
    <w:rsid w:val="00A57A6D"/>
    <w:rsid w:val="00A57E2E"/>
    <w:rsid w:val="00A57FA6"/>
    <w:rsid w:val="00A601C2"/>
    <w:rsid w:val="00A601DF"/>
    <w:rsid w:val="00A60399"/>
    <w:rsid w:val="00A604EC"/>
    <w:rsid w:val="00A604FA"/>
    <w:rsid w:val="00A6052C"/>
    <w:rsid w:val="00A6064D"/>
    <w:rsid w:val="00A6066C"/>
    <w:rsid w:val="00A606FC"/>
    <w:rsid w:val="00A60980"/>
    <w:rsid w:val="00A60C1C"/>
    <w:rsid w:val="00A60C29"/>
    <w:rsid w:val="00A60F70"/>
    <w:rsid w:val="00A61241"/>
    <w:rsid w:val="00A613D8"/>
    <w:rsid w:val="00A6150E"/>
    <w:rsid w:val="00A6175E"/>
    <w:rsid w:val="00A619C3"/>
    <w:rsid w:val="00A61A06"/>
    <w:rsid w:val="00A61E26"/>
    <w:rsid w:val="00A61ED5"/>
    <w:rsid w:val="00A62056"/>
    <w:rsid w:val="00A620F5"/>
    <w:rsid w:val="00A62117"/>
    <w:rsid w:val="00A629D5"/>
    <w:rsid w:val="00A62CAF"/>
    <w:rsid w:val="00A6350A"/>
    <w:rsid w:val="00A63535"/>
    <w:rsid w:val="00A63536"/>
    <w:rsid w:val="00A636A4"/>
    <w:rsid w:val="00A636CD"/>
    <w:rsid w:val="00A63A3E"/>
    <w:rsid w:val="00A63B27"/>
    <w:rsid w:val="00A63DA1"/>
    <w:rsid w:val="00A6405A"/>
    <w:rsid w:val="00A64F3A"/>
    <w:rsid w:val="00A65138"/>
    <w:rsid w:val="00A651A6"/>
    <w:rsid w:val="00A653C5"/>
    <w:rsid w:val="00A654D1"/>
    <w:rsid w:val="00A657B0"/>
    <w:rsid w:val="00A657D1"/>
    <w:rsid w:val="00A65E58"/>
    <w:rsid w:val="00A661E5"/>
    <w:rsid w:val="00A66252"/>
    <w:rsid w:val="00A6638D"/>
    <w:rsid w:val="00A6660E"/>
    <w:rsid w:val="00A6660F"/>
    <w:rsid w:val="00A667EB"/>
    <w:rsid w:val="00A66A63"/>
    <w:rsid w:val="00A66A7D"/>
    <w:rsid w:val="00A66C12"/>
    <w:rsid w:val="00A66D06"/>
    <w:rsid w:val="00A66EE2"/>
    <w:rsid w:val="00A66F79"/>
    <w:rsid w:val="00A672A7"/>
    <w:rsid w:val="00A67371"/>
    <w:rsid w:val="00A673E6"/>
    <w:rsid w:val="00A67CC7"/>
    <w:rsid w:val="00A67F15"/>
    <w:rsid w:val="00A67F9A"/>
    <w:rsid w:val="00A70018"/>
    <w:rsid w:val="00A70487"/>
    <w:rsid w:val="00A704D0"/>
    <w:rsid w:val="00A70F4C"/>
    <w:rsid w:val="00A71095"/>
    <w:rsid w:val="00A71100"/>
    <w:rsid w:val="00A7112F"/>
    <w:rsid w:val="00A7114B"/>
    <w:rsid w:val="00A7136F"/>
    <w:rsid w:val="00A713D1"/>
    <w:rsid w:val="00A713FD"/>
    <w:rsid w:val="00A71679"/>
    <w:rsid w:val="00A716C4"/>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9D"/>
    <w:rsid w:val="00A732FC"/>
    <w:rsid w:val="00A733AB"/>
    <w:rsid w:val="00A733B2"/>
    <w:rsid w:val="00A735C6"/>
    <w:rsid w:val="00A736D0"/>
    <w:rsid w:val="00A73998"/>
    <w:rsid w:val="00A73A91"/>
    <w:rsid w:val="00A73B05"/>
    <w:rsid w:val="00A73C6E"/>
    <w:rsid w:val="00A741C9"/>
    <w:rsid w:val="00A74571"/>
    <w:rsid w:val="00A74581"/>
    <w:rsid w:val="00A7481D"/>
    <w:rsid w:val="00A748A5"/>
    <w:rsid w:val="00A7498A"/>
    <w:rsid w:val="00A74AAD"/>
    <w:rsid w:val="00A74B60"/>
    <w:rsid w:val="00A74D16"/>
    <w:rsid w:val="00A74F4C"/>
    <w:rsid w:val="00A75055"/>
    <w:rsid w:val="00A75737"/>
    <w:rsid w:val="00A7579B"/>
    <w:rsid w:val="00A75BB6"/>
    <w:rsid w:val="00A76052"/>
    <w:rsid w:val="00A762CF"/>
    <w:rsid w:val="00A766F3"/>
    <w:rsid w:val="00A7675E"/>
    <w:rsid w:val="00A767EB"/>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393"/>
    <w:rsid w:val="00A805C2"/>
    <w:rsid w:val="00A806AA"/>
    <w:rsid w:val="00A808FF"/>
    <w:rsid w:val="00A80A35"/>
    <w:rsid w:val="00A80AB4"/>
    <w:rsid w:val="00A80DE3"/>
    <w:rsid w:val="00A80FD2"/>
    <w:rsid w:val="00A8130D"/>
    <w:rsid w:val="00A81573"/>
    <w:rsid w:val="00A815AF"/>
    <w:rsid w:val="00A81889"/>
    <w:rsid w:val="00A81A42"/>
    <w:rsid w:val="00A81C3D"/>
    <w:rsid w:val="00A81E38"/>
    <w:rsid w:val="00A8204F"/>
    <w:rsid w:val="00A82231"/>
    <w:rsid w:val="00A82267"/>
    <w:rsid w:val="00A822AE"/>
    <w:rsid w:val="00A82511"/>
    <w:rsid w:val="00A82769"/>
    <w:rsid w:val="00A829AD"/>
    <w:rsid w:val="00A82ADB"/>
    <w:rsid w:val="00A83073"/>
    <w:rsid w:val="00A8326B"/>
    <w:rsid w:val="00A83295"/>
    <w:rsid w:val="00A832CA"/>
    <w:rsid w:val="00A83477"/>
    <w:rsid w:val="00A83D76"/>
    <w:rsid w:val="00A83FD6"/>
    <w:rsid w:val="00A844D1"/>
    <w:rsid w:val="00A8479D"/>
    <w:rsid w:val="00A849DD"/>
    <w:rsid w:val="00A8510B"/>
    <w:rsid w:val="00A852F8"/>
    <w:rsid w:val="00A853BF"/>
    <w:rsid w:val="00A853C3"/>
    <w:rsid w:val="00A856B4"/>
    <w:rsid w:val="00A85C4A"/>
    <w:rsid w:val="00A85C92"/>
    <w:rsid w:val="00A8636B"/>
    <w:rsid w:val="00A86821"/>
    <w:rsid w:val="00A8690A"/>
    <w:rsid w:val="00A86B78"/>
    <w:rsid w:val="00A86C0C"/>
    <w:rsid w:val="00A86CD6"/>
    <w:rsid w:val="00A8717F"/>
    <w:rsid w:val="00A875FB"/>
    <w:rsid w:val="00A877E5"/>
    <w:rsid w:val="00A87937"/>
    <w:rsid w:val="00A90267"/>
    <w:rsid w:val="00A902A6"/>
    <w:rsid w:val="00A90482"/>
    <w:rsid w:val="00A90943"/>
    <w:rsid w:val="00A90A09"/>
    <w:rsid w:val="00A90EBC"/>
    <w:rsid w:val="00A912D9"/>
    <w:rsid w:val="00A91422"/>
    <w:rsid w:val="00A9165B"/>
    <w:rsid w:val="00A916C7"/>
    <w:rsid w:val="00A91943"/>
    <w:rsid w:val="00A91D2E"/>
    <w:rsid w:val="00A91D47"/>
    <w:rsid w:val="00A92094"/>
    <w:rsid w:val="00A920B5"/>
    <w:rsid w:val="00A92276"/>
    <w:rsid w:val="00A922EC"/>
    <w:rsid w:val="00A92471"/>
    <w:rsid w:val="00A925A0"/>
    <w:rsid w:val="00A925C8"/>
    <w:rsid w:val="00A92744"/>
    <w:rsid w:val="00A92F2B"/>
    <w:rsid w:val="00A9304F"/>
    <w:rsid w:val="00A9312C"/>
    <w:rsid w:val="00A933D1"/>
    <w:rsid w:val="00A93726"/>
    <w:rsid w:val="00A9372A"/>
    <w:rsid w:val="00A93822"/>
    <w:rsid w:val="00A93C92"/>
    <w:rsid w:val="00A94191"/>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1B"/>
    <w:rsid w:val="00A96FBF"/>
    <w:rsid w:val="00A96FC3"/>
    <w:rsid w:val="00A9714C"/>
    <w:rsid w:val="00A97227"/>
    <w:rsid w:val="00A9722E"/>
    <w:rsid w:val="00A97648"/>
    <w:rsid w:val="00A976AC"/>
    <w:rsid w:val="00A979E5"/>
    <w:rsid w:val="00A97B02"/>
    <w:rsid w:val="00A97B20"/>
    <w:rsid w:val="00A97B25"/>
    <w:rsid w:val="00A97BB1"/>
    <w:rsid w:val="00A97F10"/>
    <w:rsid w:val="00AA030A"/>
    <w:rsid w:val="00AA03B3"/>
    <w:rsid w:val="00AA0446"/>
    <w:rsid w:val="00AA0871"/>
    <w:rsid w:val="00AA0A7A"/>
    <w:rsid w:val="00AA0B3E"/>
    <w:rsid w:val="00AA0CE9"/>
    <w:rsid w:val="00AA0D21"/>
    <w:rsid w:val="00AA1002"/>
    <w:rsid w:val="00AA1145"/>
    <w:rsid w:val="00AA1323"/>
    <w:rsid w:val="00AA1B1E"/>
    <w:rsid w:val="00AA1CB0"/>
    <w:rsid w:val="00AA1EA8"/>
    <w:rsid w:val="00AA1F95"/>
    <w:rsid w:val="00AA2195"/>
    <w:rsid w:val="00AA2787"/>
    <w:rsid w:val="00AA2921"/>
    <w:rsid w:val="00AA2B21"/>
    <w:rsid w:val="00AA2B41"/>
    <w:rsid w:val="00AA2C69"/>
    <w:rsid w:val="00AA2C9B"/>
    <w:rsid w:val="00AA2FD5"/>
    <w:rsid w:val="00AA3395"/>
    <w:rsid w:val="00AA3413"/>
    <w:rsid w:val="00AA376F"/>
    <w:rsid w:val="00AA39D4"/>
    <w:rsid w:val="00AA39F0"/>
    <w:rsid w:val="00AA3B91"/>
    <w:rsid w:val="00AA3C95"/>
    <w:rsid w:val="00AA3CC2"/>
    <w:rsid w:val="00AA3D5F"/>
    <w:rsid w:val="00AA403E"/>
    <w:rsid w:val="00AA447D"/>
    <w:rsid w:val="00AA44B0"/>
    <w:rsid w:val="00AA4669"/>
    <w:rsid w:val="00AA4924"/>
    <w:rsid w:val="00AA4B0B"/>
    <w:rsid w:val="00AA4E7D"/>
    <w:rsid w:val="00AA4FA6"/>
    <w:rsid w:val="00AA50E8"/>
    <w:rsid w:val="00AA51FA"/>
    <w:rsid w:val="00AA5370"/>
    <w:rsid w:val="00AA5558"/>
    <w:rsid w:val="00AA556F"/>
    <w:rsid w:val="00AA5709"/>
    <w:rsid w:val="00AA5770"/>
    <w:rsid w:val="00AA62BC"/>
    <w:rsid w:val="00AA66BF"/>
    <w:rsid w:val="00AA6887"/>
    <w:rsid w:val="00AA6942"/>
    <w:rsid w:val="00AA6AC6"/>
    <w:rsid w:val="00AA6B80"/>
    <w:rsid w:val="00AA6D97"/>
    <w:rsid w:val="00AA6F45"/>
    <w:rsid w:val="00AA74EB"/>
    <w:rsid w:val="00AA7511"/>
    <w:rsid w:val="00AA764E"/>
    <w:rsid w:val="00AA77E6"/>
    <w:rsid w:val="00AA79D3"/>
    <w:rsid w:val="00AA7BCE"/>
    <w:rsid w:val="00AA7CD0"/>
    <w:rsid w:val="00AA7ECB"/>
    <w:rsid w:val="00AA7F37"/>
    <w:rsid w:val="00AA7F6E"/>
    <w:rsid w:val="00AB00DC"/>
    <w:rsid w:val="00AB0218"/>
    <w:rsid w:val="00AB0289"/>
    <w:rsid w:val="00AB03A5"/>
    <w:rsid w:val="00AB06CF"/>
    <w:rsid w:val="00AB081B"/>
    <w:rsid w:val="00AB087F"/>
    <w:rsid w:val="00AB0C51"/>
    <w:rsid w:val="00AB1196"/>
    <w:rsid w:val="00AB1275"/>
    <w:rsid w:val="00AB1522"/>
    <w:rsid w:val="00AB1B1F"/>
    <w:rsid w:val="00AB1B4F"/>
    <w:rsid w:val="00AB1C70"/>
    <w:rsid w:val="00AB1C79"/>
    <w:rsid w:val="00AB1C80"/>
    <w:rsid w:val="00AB1DF5"/>
    <w:rsid w:val="00AB1F42"/>
    <w:rsid w:val="00AB1F57"/>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461"/>
    <w:rsid w:val="00AC0601"/>
    <w:rsid w:val="00AC067F"/>
    <w:rsid w:val="00AC074F"/>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98F"/>
    <w:rsid w:val="00AC4E44"/>
    <w:rsid w:val="00AC4F90"/>
    <w:rsid w:val="00AC571D"/>
    <w:rsid w:val="00AC5A8D"/>
    <w:rsid w:val="00AC60F8"/>
    <w:rsid w:val="00AC631C"/>
    <w:rsid w:val="00AC64C0"/>
    <w:rsid w:val="00AC66F2"/>
    <w:rsid w:val="00AC6721"/>
    <w:rsid w:val="00AC69E1"/>
    <w:rsid w:val="00AC6AA7"/>
    <w:rsid w:val="00AC6D12"/>
    <w:rsid w:val="00AC6E8A"/>
    <w:rsid w:val="00AC6E99"/>
    <w:rsid w:val="00AC700B"/>
    <w:rsid w:val="00AC71D7"/>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8"/>
    <w:rsid w:val="00AD1CDD"/>
    <w:rsid w:val="00AD2295"/>
    <w:rsid w:val="00AD22FE"/>
    <w:rsid w:val="00AD2366"/>
    <w:rsid w:val="00AD258A"/>
    <w:rsid w:val="00AD2791"/>
    <w:rsid w:val="00AD2847"/>
    <w:rsid w:val="00AD2D45"/>
    <w:rsid w:val="00AD34C4"/>
    <w:rsid w:val="00AD362D"/>
    <w:rsid w:val="00AD371A"/>
    <w:rsid w:val="00AD3868"/>
    <w:rsid w:val="00AD3A4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73E4"/>
    <w:rsid w:val="00AD7547"/>
    <w:rsid w:val="00AD756B"/>
    <w:rsid w:val="00AD761E"/>
    <w:rsid w:val="00AD7B52"/>
    <w:rsid w:val="00AD7D34"/>
    <w:rsid w:val="00AD7DC5"/>
    <w:rsid w:val="00AD7F8D"/>
    <w:rsid w:val="00AE006A"/>
    <w:rsid w:val="00AE0401"/>
    <w:rsid w:val="00AE0970"/>
    <w:rsid w:val="00AE0D59"/>
    <w:rsid w:val="00AE0EF5"/>
    <w:rsid w:val="00AE0F1A"/>
    <w:rsid w:val="00AE10A3"/>
    <w:rsid w:val="00AE1146"/>
    <w:rsid w:val="00AE1223"/>
    <w:rsid w:val="00AE1268"/>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D2E"/>
    <w:rsid w:val="00AE2D66"/>
    <w:rsid w:val="00AE2F36"/>
    <w:rsid w:val="00AE2F50"/>
    <w:rsid w:val="00AE35B6"/>
    <w:rsid w:val="00AE377C"/>
    <w:rsid w:val="00AE3821"/>
    <w:rsid w:val="00AE3856"/>
    <w:rsid w:val="00AE3A74"/>
    <w:rsid w:val="00AE43E1"/>
    <w:rsid w:val="00AE43ED"/>
    <w:rsid w:val="00AE46D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C50"/>
    <w:rsid w:val="00AE6FA6"/>
    <w:rsid w:val="00AE70FE"/>
    <w:rsid w:val="00AE7175"/>
    <w:rsid w:val="00AE72AA"/>
    <w:rsid w:val="00AE7395"/>
    <w:rsid w:val="00AE77D6"/>
    <w:rsid w:val="00AE79B1"/>
    <w:rsid w:val="00AE7BCC"/>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B56"/>
    <w:rsid w:val="00AF2F75"/>
    <w:rsid w:val="00AF3336"/>
    <w:rsid w:val="00AF349E"/>
    <w:rsid w:val="00AF34ED"/>
    <w:rsid w:val="00AF39F8"/>
    <w:rsid w:val="00AF3C2A"/>
    <w:rsid w:val="00AF3DD9"/>
    <w:rsid w:val="00AF3F0D"/>
    <w:rsid w:val="00AF3F7A"/>
    <w:rsid w:val="00AF4483"/>
    <w:rsid w:val="00AF4BF9"/>
    <w:rsid w:val="00AF4C05"/>
    <w:rsid w:val="00AF4DBB"/>
    <w:rsid w:val="00AF4E80"/>
    <w:rsid w:val="00AF50EF"/>
    <w:rsid w:val="00AF5283"/>
    <w:rsid w:val="00AF5631"/>
    <w:rsid w:val="00AF58B6"/>
    <w:rsid w:val="00AF5975"/>
    <w:rsid w:val="00AF5FF4"/>
    <w:rsid w:val="00AF611D"/>
    <w:rsid w:val="00AF622B"/>
    <w:rsid w:val="00AF6508"/>
    <w:rsid w:val="00AF6D77"/>
    <w:rsid w:val="00AF6E72"/>
    <w:rsid w:val="00AF71C2"/>
    <w:rsid w:val="00AF737C"/>
    <w:rsid w:val="00AF748F"/>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CA"/>
    <w:rsid w:val="00B01CE6"/>
    <w:rsid w:val="00B01D3E"/>
    <w:rsid w:val="00B020B1"/>
    <w:rsid w:val="00B02345"/>
    <w:rsid w:val="00B024FB"/>
    <w:rsid w:val="00B026C6"/>
    <w:rsid w:val="00B02751"/>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FFD"/>
    <w:rsid w:val="00B0404E"/>
    <w:rsid w:val="00B04456"/>
    <w:rsid w:val="00B045AA"/>
    <w:rsid w:val="00B04ACD"/>
    <w:rsid w:val="00B04DC1"/>
    <w:rsid w:val="00B04E27"/>
    <w:rsid w:val="00B04FE3"/>
    <w:rsid w:val="00B0500C"/>
    <w:rsid w:val="00B053D9"/>
    <w:rsid w:val="00B054EF"/>
    <w:rsid w:val="00B0554E"/>
    <w:rsid w:val="00B05591"/>
    <w:rsid w:val="00B057B9"/>
    <w:rsid w:val="00B05A64"/>
    <w:rsid w:val="00B05AA5"/>
    <w:rsid w:val="00B05CB1"/>
    <w:rsid w:val="00B05E5C"/>
    <w:rsid w:val="00B06154"/>
    <w:rsid w:val="00B06219"/>
    <w:rsid w:val="00B06493"/>
    <w:rsid w:val="00B0659D"/>
    <w:rsid w:val="00B06634"/>
    <w:rsid w:val="00B068CA"/>
    <w:rsid w:val="00B068D6"/>
    <w:rsid w:val="00B068FA"/>
    <w:rsid w:val="00B06D22"/>
    <w:rsid w:val="00B07471"/>
    <w:rsid w:val="00B074C0"/>
    <w:rsid w:val="00B074C9"/>
    <w:rsid w:val="00B07509"/>
    <w:rsid w:val="00B075C3"/>
    <w:rsid w:val="00B07640"/>
    <w:rsid w:val="00B077DC"/>
    <w:rsid w:val="00B07812"/>
    <w:rsid w:val="00B07894"/>
    <w:rsid w:val="00B0797E"/>
    <w:rsid w:val="00B07C3C"/>
    <w:rsid w:val="00B07E2B"/>
    <w:rsid w:val="00B07ECC"/>
    <w:rsid w:val="00B07FA4"/>
    <w:rsid w:val="00B1010F"/>
    <w:rsid w:val="00B10203"/>
    <w:rsid w:val="00B1044A"/>
    <w:rsid w:val="00B108DC"/>
    <w:rsid w:val="00B10950"/>
    <w:rsid w:val="00B1095B"/>
    <w:rsid w:val="00B10B97"/>
    <w:rsid w:val="00B10CDD"/>
    <w:rsid w:val="00B10D3F"/>
    <w:rsid w:val="00B114F9"/>
    <w:rsid w:val="00B11AD9"/>
    <w:rsid w:val="00B11C7C"/>
    <w:rsid w:val="00B11CF2"/>
    <w:rsid w:val="00B11E36"/>
    <w:rsid w:val="00B1218C"/>
    <w:rsid w:val="00B12199"/>
    <w:rsid w:val="00B121B4"/>
    <w:rsid w:val="00B12950"/>
    <w:rsid w:val="00B12981"/>
    <w:rsid w:val="00B12AD1"/>
    <w:rsid w:val="00B12B6B"/>
    <w:rsid w:val="00B12C5E"/>
    <w:rsid w:val="00B12D65"/>
    <w:rsid w:val="00B12D66"/>
    <w:rsid w:val="00B12E08"/>
    <w:rsid w:val="00B12E12"/>
    <w:rsid w:val="00B1309A"/>
    <w:rsid w:val="00B1345B"/>
    <w:rsid w:val="00B135FB"/>
    <w:rsid w:val="00B13BF7"/>
    <w:rsid w:val="00B13E21"/>
    <w:rsid w:val="00B141F0"/>
    <w:rsid w:val="00B14220"/>
    <w:rsid w:val="00B143BF"/>
    <w:rsid w:val="00B14A53"/>
    <w:rsid w:val="00B14BFC"/>
    <w:rsid w:val="00B14C50"/>
    <w:rsid w:val="00B14F62"/>
    <w:rsid w:val="00B1519E"/>
    <w:rsid w:val="00B157D0"/>
    <w:rsid w:val="00B158AB"/>
    <w:rsid w:val="00B15CBB"/>
    <w:rsid w:val="00B15D51"/>
    <w:rsid w:val="00B15DD6"/>
    <w:rsid w:val="00B15E64"/>
    <w:rsid w:val="00B16177"/>
    <w:rsid w:val="00B16238"/>
    <w:rsid w:val="00B16377"/>
    <w:rsid w:val="00B16463"/>
    <w:rsid w:val="00B16D11"/>
    <w:rsid w:val="00B16DE2"/>
    <w:rsid w:val="00B16EE9"/>
    <w:rsid w:val="00B171CE"/>
    <w:rsid w:val="00B1725E"/>
    <w:rsid w:val="00B174A9"/>
    <w:rsid w:val="00B175A2"/>
    <w:rsid w:val="00B17737"/>
    <w:rsid w:val="00B1781F"/>
    <w:rsid w:val="00B1795E"/>
    <w:rsid w:val="00B179CB"/>
    <w:rsid w:val="00B17A36"/>
    <w:rsid w:val="00B17BAC"/>
    <w:rsid w:val="00B17BCC"/>
    <w:rsid w:val="00B17C0C"/>
    <w:rsid w:val="00B17C49"/>
    <w:rsid w:val="00B17D45"/>
    <w:rsid w:val="00B17E12"/>
    <w:rsid w:val="00B20082"/>
    <w:rsid w:val="00B2013B"/>
    <w:rsid w:val="00B2035B"/>
    <w:rsid w:val="00B203B0"/>
    <w:rsid w:val="00B2045D"/>
    <w:rsid w:val="00B205D9"/>
    <w:rsid w:val="00B206FD"/>
    <w:rsid w:val="00B2093C"/>
    <w:rsid w:val="00B20941"/>
    <w:rsid w:val="00B2097E"/>
    <w:rsid w:val="00B20995"/>
    <w:rsid w:val="00B20D15"/>
    <w:rsid w:val="00B211C4"/>
    <w:rsid w:val="00B212A1"/>
    <w:rsid w:val="00B21530"/>
    <w:rsid w:val="00B2158A"/>
    <w:rsid w:val="00B2195C"/>
    <w:rsid w:val="00B21A56"/>
    <w:rsid w:val="00B21B49"/>
    <w:rsid w:val="00B21BB5"/>
    <w:rsid w:val="00B21CCC"/>
    <w:rsid w:val="00B21D1B"/>
    <w:rsid w:val="00B21EF4"/>
    <w:rsid w:val="00B22183"/>
    <w:rsid w:val="00B2281A"/>
    <w:rsid w:val="00B22822"/>
    <w:rsid w:val="00B22E4A"/>
    <w:rsid w:val="00B22F47"/>
    <w:rsid w:val="00B2321F"/>
    <w:rsid w:val="00B23948"/>
    <w:rsid w:val="00B239AE"/>
    <w:rsid w:val="00B239F4"/>
    <w:rsid w:val="00B23C47"/>
    <w:rsid w:val="00B23F05"/>
    <w:rsid w:val="00B2405F"/>
    <w:rsid w:val="00B24648"/>
    <w:rsid w:val="00B2465E"/>
    <w:rsid w:val="00B248F2"/>
    <w:rsid w:val="00B2491D"/>
    <w:rsid w:val="00B24B9D"/>
    <w:rsid w:val="00B24BC3"/>
    <w:rsid w:val="00B24C4F"/>
    <w:rsid w:val="00B24DF8"/>
    <w:rsid w:val="00B25242"/>
    <w:rsid w:val="00B2536E"/>
    <w:rsid w:val="00B25567"/>
    <w:rsid w:val="00B25B79"/>
    <w:rsid w:val="00B25DBF"/>
    <w:rsid w:val="00B25E5B"/>
    <w:rsid w:val="00B25FDD"/>
    <w:rsid w:val="00B26019"/>
    <w:rsid w:val="00B2611A"/>
    <w:rsid w:val="00B26392"/>
    <w:rsid w:val="00B26610"/>
    <w:rsid w:val="00B267A5"/>
    <w:rsid w:val="00B268EE"/>
    <w:rsid w:val="00B269F8"/>
    <w:rsid w:val="00B26AFD"/>
    <w:rsid w:val="00B26B66"/>
    <w:rsid w:val="00B26C1A"/>
    <w:rsid w:val="00B26CB0"/>
    <w:rsid w:val="00B26CEE"/>
    <w:rsid w:val="00B26D74"/>
    <w:rsid w:val="00B26DC1"/>
    <w:rsid w:val="00B27937"/>
    <w:rsid w:val="00B27B0A"/>
    <w:rsid w:val="00B27B68"/>
    <w:rsid w:val="00B27ED1"/>
    <w:rsid w:val="00B27F87"/>
    <w:rsid w:val="00B30073"/>
    <w:rsid w:val="00B30123"/>
    <w:rsid w:val="00B303AA"/>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96E"/>
    <w:rsid w:val="00B32AB0"/>
    <w:rsid w:val="00B32EDD"/>
    <w:rsid w:val="00B32FC6"/>
    <w:rsid w:val="00B330E3"/>
    <w:rsid w:val="00B33216"/>
    <w:rsid w:val="00B33437"/>
    <w:rsid w:val="00B334BB"/>
    <w:rsid w:val="00B33517"/>
    <w:rsid w:val="00B33829"/>
    <w:rsid w:val="00B338D2"/>
    <w:rsid w:val="00B339B1"/>
    <w:rsid w:val="00B339DC"/>
    <w:rsid w:val="00B33B08"/>
    <w:rsid w:val="00B33B75"/>
    <w:rsid w:val="00B33CB7"/>
    <w:rsid w:val="00B33CF2"/>
    <w:rsid w:val="00B33D7B"/>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E52"/>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962"/>
    <w:rsid w:val="00B40998"/>
    <w:rsid w:val="00B40A57"/>
    <w:rsid w:val="00B40B29"/>
    <w:rsid w:val="00B40B97"/>
    <w:rsid w:val="00B40C22"/>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E6D"/>
    <w:rsid w:val="00B44043"/>
    <w:rsid w:val="00B44133"/>
    <w:rsid w:val="00B441E6"/>
    <w:rsid w:val="00B4465F"/>
    <w:rsid w:val="00B4481B"/>
    <w:rsid w:val="00B44B57"/>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AB6"/>
    <w:rsid w:val="00B46D8D"/>
    <w:rsid w:val="00B4707A"/>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1246"/>
    <w:rsid w:val="00B513EF"/>
    <w:rsid w:val="00B513F2"/>
    <w:rsid w:val="00B51659"/>
    <w:rsid w:val="00B51A4B"/>
    <w:rsid w:val="00B51A55"/>
    <w:rsid w:val="00B51A8D"/>
    <w:rsid w:val="00B51A9D"/>
    <w:rsid w:val="00B52190"/>
    <w:rsid w:val="00B52224"/>
    <w:rsid w:val="00B523C4"/>
    <w:rsid w:val="00B52600"/>
    <w:rsid w:val="00B52668"/>
    <w:rsid w:val="00B5274B"/>
    <w:rsid w:val="00B5293D"/>
    <w:rsid w:val="00B52C39"/>
    <w:rsid w:val="00B52E0F"/>
    <w:rsid w:val="00B52FB6"/>
    <w:rsid w:val="00B535DA"/>
    <w:rsid w:val="00B5379F"/>
    <w:rsid w:val="00B53869"/>
    <w:rsid w:val="00B53EF9"/>
    <w:rsid w:val="00B53F04"/>
    <w:rsid w:val="00B541AE"/>
    <w:rsid w:val="00B5424F"/>
    <w:rsid w:val="00B54655"/>
    <w:rsid w:val="00B54C53"/>
    <w:rsid w:val="00B54D0C"/>
    <w:rsid w:val="00B55237"/>
    <w:rsid w:val="00B55860"/>
    <w:rsid w:val="00B5595E"/>
    <w:rsid w:val="00B55A40"/>
    <w:rsid w:val="00B55B65"/>
    <w:rsid w:val="00B55B97"/>
    <w:rsid w:val="00B55CF2"/>
    <w:rsid w:val="00B56073"/>
    <w:rsid w:val="00B56097"/>
    <w:rsid w:val="00B5610D"/>
    <w:rsid w:val="00B56225"/>
    <w:rsid w:val="00B56766"/>
    <w:rsid w:val="00B56959"/>
    <w:rsid w:val="00B56977"/>
    <w:rsid w:val="00B56C2A"/>
    <w:rsid w:val="00B56D02"/>
    <w:rsid w:val="00B56EFB"/>
    <w:rsid w:val="00B56F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F10"/>
    <w:rsid w:val="00B61132"/>
    <w:rsid w:val="00B61219"/>
    <w:rsid w:val="00B612F7"/>
    <w:rsid w:val="00B612FD"/>
    <w:rsid w:val="00B613BF"/>
    <w:rsid w:val="00B6153E"/>
    <w:rsid w:val="00B615E5"/>
    <w:rsid w:val="00B616B1"/>
    <w:rsid w:val="00B61A49"/>
    <w:rsid w:val="00B61B21"/>
    <w:rsid w:val="00B61BE3"/>
    <w:rsid w:val="00B61D96"/>
    <w:rsid w:val="00B62189"/>
    <w:rsid w:val="00B622AB"/>
    <w:rsid w:val="00B6230D"/>
    <w:rsid w:val="00B62405"/>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204"/>
    <w:rsid w:val="00B673CE"/>
    <w:rsid w:val="00B6745C"/>
    <w:rsid w:val="00B6758E"/>
    <w:rsid w:val="00B6771B"/>
    <w:rsid w:val="00B67A1A"/>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D32"/>
    <w:rsid w:val="00B74238"/>
    <w:rsid w:val="00B7459A"/>
    <w:rsid w:val="00B748B9"/>
    <w:rsid w:val="00B74986"/>
    <w:rsid w:val="00B74A96"/>
    <w:rsid w:val="00B750D1"/>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72B4"/>
    <w:rsid w:val="00B77388"/>
    <w:rsid w:val="00B773D8"/>
    <w:rsid w:val="00B77708"/>
    <w:rsid w:val="00B77805"/>
    <w:rsid w:val="00B77A5B"/>
    <w:rsid w:val="00B805AB"/>
    <w:rsid w:val="00B806B0"/>
    <w:rsid w:val="00B809B1"/>
    <w:rsid w:val="00B80AE0"/>
    <w:rsid w:val="00B80D34"/>
    <w:rsid w:val="00B80E3D"/>
    <w:rsid w:val="00B80F7F"/>
    <w:rsid w:val="00B80F95"/>
    <w:rsid w:val="00B81184"/>
    <w:rsid w:val="00B812EA"/>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F4E"/>
    <w:rsid w:val="00B8302E"/>
    <w:rsid w:val="00B83283"/>
    <w:rsid w:val="00B833B4"/>
    <w:rsid w:val="00B83424"/>
    <w:rsid w:val="00B836AF"/>
    <w:rsid w:val="00B83710"/>
    <w:rsid w:val="00B838C8"/>
    <w:rsid w:val="00B83B74"/>
    <w:rsid w:val="00B83E18"/>
    <w:rsid w:val="00B83E8F"/>
    <w:rsid w:val="00B84346"/>
    <w:rsid w:val="00B84658"/>
    <w:rsid w:val="00B84983"/>
    <w:rsid w:val="00B84DFF"/>
    <w:rsid w:val="00B84ED8"/>
    <w:rsid w:val="00B851F7"/>
    <w:rsid w:val="00B856AB"/>
    <w:rsid w:val="00B85889"/>
    <w:rsid w:val="00B860A7"/>
    <w:rsid w:val="00B864B2"/>
    <w:rsid w:val="00B8662A"/>
    <w:rsid w:val="00B8667C"/>
    <w:rsid w:val="00B869BC"/>
    <w:rsid w:val="00B86D3E"/>
    <w:rsid w:val="00B86DAE"/>
    <w:rsid w:val="00B86EA8"/>
    <w:rsid w:val="00B86FEB"/>
    <w:rsid w:val="00B8724C"/>
    <w:rsid w:val="00B873CE"/>
    <w:rsid w:val="00B874BA"/>
    <w:rsid w:val="00B87767"/>
    <w:rsid w:val="00B879D8"/>
    <w:rsid w:val="00B87A67"/>
    <w:rsid w:val="00B87A75"/>
    <w:rsid w:val="00B87ADC"/>
    <w:rsid w:val="00B87CD9"/>
    <w:rsid w:val="00B87D3D"/>
    <w:rsid w:val="00B90074"/>
    <w:rsid w:val="00B9014F"/>
    <w:rsid w:val="00B902C1"/>
    <w:rsid w:val="00B904B5"/>
    <w:rsid w:val="00B90796"/>
    <w:rsid w:val="00B907C9"/>
    <w:rsid w:val="00B90D28"/>
    <w:rsid w:val="00B90DDC"/>
    <w:rsid w:val="00B90F03"/>
    <w:rsid w:val="00B91060"/>
    <w:rsid w:val="00B911B0"/>
    <w:rsid w:val="00B91806"/>
    <w:rsid w:val="00B91C11"/>
    <w:rsid w:val="00B91D6A"/>
    <w:rsid w:val="00B91EDA"/>
    <w:rsid w:val="00B925F9"/>
    <w:rsid w:val="00B92665"/>
    <w:rsid w:val="00B928AE"/>
    <w:rsid w:val="00B92ABD"/>
    <w:rsid w:val="00B92C63"/>
    <w:rsid w:val="00B92CD0"/>
    <w:rsid w:val="00B92E77"/>
    <w:rsid w:val="00B93420"/>
    <w:rsid w:val="00B936F6"/>
    <w:rsid w:val="00B939F8"/>
    <w:rsid w:val="00B93D1D"/>
    <w:rsid w:val="00B93E6D"/>
    <w:rsid w:val="00B9442C"/>
    <w:rsid w:val="00B94488"/>
    <w:rsid w:val="00B944D7"/>
    <w:rsid w:val="00B94B5A"/>
    <w:rsid w:val="00B94C07"/>
    <w:rsid w:val="00B94E1C"/>
    <w:rsid w:val="00B95009"/>
    <w:rsid w:val="00B95083"/>
    <w:rsid w:val="00B95260"/>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81"/>
    <w:rsid w:val="00BA028E"/>
    <w:rsid w:val="00BA02D6"/>
    <w:rsid w:val="00BA060A"/>
    <w:rsid w:val="00BA0674"/>
    <w:rsid w:val="00BA1210"/>
    <w:rsid w:val="00BA14AA"/>
    <w:rsid w:val="00BA14C5"/>
    <w:rsid w:val="00BA1C4D"/>
    <w:rsid w:val="00BA1DA4"/>
    <w:rsid w:val="00BA1FAC"/>
    <w:rsid w:val="00BA20ED"/>
    <w:rsid w:val="00BA2958"/>
    <w:rsid w:val="00BA2981"/>
    <w:rsid w:val="00BA2A9B"/>
    <w:rsid w:val="00BA2B65"/>
    <w:rsid w:val="00BA2B97"/>
    <w:rsid w:val="00BA2BF6"/>
    <w:rsid w:val="00BA2DEE"/>
    <w:rsid w:val="00BA2ED3"/>
    <w:rsid w:val="00BA3209"/>
    <w:rsid w:val="00BA322E"/>
    <w:rsid w:val="00BA3773"/>
    <w:rsid w:val="00BA37DE"/>
    <w:rsid w:val="00BA3E13"/>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9F"/>
    <w:rsid w:val="00BA720E"/>
    <w:rsid w:val="00BA73AC"/>
    <w:rsid w:val="00BA7714"/>
    <w:rsid w:val="00BA78F6"/>
    <w:rsid w:val="00BA7C00"/>
    <w:rsid w:val="00BA7D41"/>
    <w:rsid w:val="00BA7F09"/>
    <w:rsid w:val="00BB011E"/>
    <w:rsid w:val="00BB012C"/>
    <w:rsid w:val="00BB0374"/>
    <w:rsid w:val="00BB03AD"/>
    <w:rsid w:val="00BB0681"/>
    <w:rsid w:val="00BB0D49"/>
    <w:rsid w:val="00BB0E4C"/>
    <w:rsid w:val="00BB0E63"/>
    <w:rsid w:val="00BB0F80"/>
    <w:rsid w:val="00BB1099"/>
    <w:rsid w:val="00BB13F4"/>
    <w:rsid w:val="00BB1854"/>
    <w:rsid w:val="00BB1986"/>
    <w:rsid w:val="00BB1A11"/>
    <w:rsid w:val="00BB1B3F"/>
    <w:rsid w:val="00BB1BEF"/>
    <w:rsid w:val="00BB1C53"/>
    <w:rsid w:val="00BB1DF3"/>
    <w:rsid w:val="00BB1E04"/>
    <w:rsid w:val="00BB1FC0"/>
    <w:rsid w:val="00BB243E"/>
    <w:rsid w:val="00BB2566"/>
    <w:rsid w:val="00BB28B4"/>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BA"/>
    <w:rsid w:val="00BB7891"/>
    <w:rsid w:val="00BB78E9"/>
    <w:rsid w:val="00BB7B08"/>
    <w:rsid w:val="00BB7BF1"/>
    <w:rsid w:val="00BB7DAD"/>
    <w:rsid w:val="00BB7DDD"/>
    <w:rsid w:val="00BC05B5"/>
    <w:rsid w:val="00BC05D2"/>
    <w:rsid w:val="00BC0816"/>
    <w:rsid w:val="00BC09A0"/>
    <w:rsid w:val="00BC0D31"/>
    <w:rsid w:val="00BC0EE7"/>
    <w:rsid w:val="00BC1026"/>
    <w:rsid w:val="00BC10FD"/>
    <w:rsid w:val="00BC113D"/>
    <w:rsid w:val="00BC11D3"/>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303"/>
    <w:rsid w:val="00BC33AB"/>
    <w:rsid w:val="00BC3548"/>
    <w:rsid w:val="00BC3573"/>
    <w:rsid w:val="00BC3631"/>
    <w:rsid w:val="00BC3722"/>
    <w:rsid w:val="00BC3D68"/>
    <w:rsid w:val="00BC3E13"/>
    <w:rsid w:val="00BC3E20"/>
    <w:rsid w:val="00BC3E8D"/>
    <w:rsid w:val="00BC3EA7"/>
    <w:rsid w:val="00BC4624"/>
    <w:rsid w:val="00BC4BCD"/>
    <w:rsid w:val="00BC4DBD"/>
    <w:rsid w:val="00BC5309"/>
    <w:rsid w:val="00BC560C"/>
    <w:rsid w:val="00BC5841"/>
    <w:rsid w:val="00BC589D"/>
    <w:rsid w:val="00BC5CDF"/>
    <w:rsid w:val="00BC5E1E"/>
    <w:rsid w:val="00BC626A"/>
    <w:rsid w:val="00BC62EE"/>
    <w:rsid w:val="00BC6451"/>
    <w:rsid w:val="00BC666D"/>
    <w:rsid w:val="00BC674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D4"/>
    <w:rsid w:val="00BD2A02"/>
    <w:rsid w:val="00BD2B11"/>
    <w:rsid w:val="00BD3003"/>
    <w:rsid w:val="00BD3035"/>
    <w:rsid w:val="00BD307F"/>
    <w:rsid w:val="00BD323B"/>
    <w:rsid w:val="00BD32B2"/>
    <w:rsid w:val="00BD3656"/>
    <w:rsid w:val="00BD36A3"/>
    <w:rsid w:val="00BD3850"/>
    <w:rsid w:val="00BD38B6"/>
    <w:rsid w:val="00BD3954"/>
    <w:rsid w:val="00BD3B71"/>
    <w:rsid w:val="00BD3F52"/>
    <w:rsid w:val="00BD4112"/>
    <w:rsid w:val="00BD41EA"/>
    <w:rsid w:val="00BD4268"/>
    <w:rsid w:val="00BD4361"/>
    <w:rsid w:val="00BD450D"/>
    <w:rsid w:val="00BD48E0"/>
    <w:rsid w:val="00BD4921"/>
    <w:rsid w:val="00BD4B2D"/>
    <w:rsid w:val="00BD4BAE"/>
    <w:rsid w:val="00BD4DCD"/>
    <w:rsid w:val="00BD50C4"/>
    <w:rsid w:val="00BD51E7"/>
    <w:rsid w:val="00BD52BD"/>
    <w:rsid w:val="00BD56D6"/>
    <w:rsid w:val="00BD5897"/>
    <w:rsid w:val="00BD5B83"/>
    <w:rsid w:val="00BD5C55"/>
    <w:rsid w:val="00BD5D47"/>
    <w:rsid w:val="00BD5EED"/>
    <w:rsid w:val="00BD6141"/>
    <w:rsid w:val="00BD61FD"/>
    <w:rsid w:val="00BD65D6"/>
    <w:rsid w:val="00BD6646"/>
    <w:rsid w:val="00BD6672"/>
    <w:rsid w:val="00BD6715"/>
    <w:rsid w:val="00BD6924"/>
    <w:rsid w:val="00BD698F"/>
    <w:rsid w:val="00BD6CE1"/>
    <w:rsid w:val="00BD6FB8"/>
    <w:rsid w:val="00BD730A"/>
    <w:rsid w:val="00BD7428"/>
    <w:rsid w:val="00BD763B"/>
    <w:rsid w:val="00BD7722"/>
    <w:rsid w:val="00BD796D"/>
    <w:rsid w:val="00BD7A51"/>
    <w:rsid w:val="00BD7AB8"/>
    <w:rsid w:val="00BD7B80"/>
    <w:rsid w:val="00BD7CA3"/>
    <w:rsid w:val="00BE02A5"/>
    <w:rsid w:val="00BE02B6"/>
    <w:rsid w:val="00BE04D5"/>
    <w:rsid w:val="00BE0897"/>
    <w:rsid w:val="00BE089B"/>
    <w:rsid w:val="00BE0942"/>
    <w:rsid w:val="00BE0A75"/>
    <w:rsid w:val="00BE0B25"/>
    <w:rsid w:val="00BE0C60"/>
    <w:rsid w:val="00BE0F45"/>
    <w:rsid w:val="00BE1230"/>
    <w:rsid w:val="00BE123A"/>
    <w:rsid w:val="00BE1302"/>
    <w:rsid w:val="00BE1307"/>
    <w:rsid w:val="00BE1369"/>
    <w:rsid w:val="00BE146C"/>
    <w:rsid w:val="00BE14BB"/>
    <w:rsid w:val="00BE1596"/>
    <w:rsid w:val="00BE16B1"/>
    <w:rsid w:val="00BE17E9"/>
    <w:rsid w:val="00BE1B7E"/>
    <w:rsid w:val="00BE1BBD"/>
    <w:rsid w:val="00BE1C3D"/>
    <w:rsid w:val="00BE1E20"/>
    <w:rsid w:val="00BE1EC5"/>
    <w:rsid w:val="00BE2ADE"/>
    <w:rsid w:val="00BE2C05"/>
    <w:rsid w:val="00BE2C5D"/>
    <w:rsid w:val="00BE2C60"/>
    <w:rsid w:val="00BE2EF8"/>
    <w:rsid w:val="00BE2FC3"/>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76F"/>
    <w:rsid w:val="00BE5995"/>
    <w:rsid w:val="00BE5B29"/>
    <w:rsid w:val="00BE5B4B"/>
    <w:rsid w:val="00BE5C16"/>
    <w:rsid w:val="00BE5D60"/>
    <w:rsid w:val="00BE5D92"/>
    <w:rsid w:val="00BE6101"/>
    <w:rsid w:val="00BE64C1"/>
    <w:rsid w:val="00BE6632"/>
    <w:rsid w:val="00BE673A"/>
    <w:rsid w:val="00BE69B1"/>
    <w:rsid w:val="00BE6C6C"/>
    <w:rsid w:val="00BE6CF9"/>
    <w:rsid w:val="00BE6E33"/>
    <w:rsid w:val="00BE6F5D"/>
    <w:rsid w:val="00BE733D"/>
    <w:rsid w:val="00BE73B3"/>
    <w:rsid w:val="00BE74EE"/>
    <w:rsid w:val="00BE75AF"/>
    <w:rsid w:val="00BE77BF"/>
    <w:rsid w:val="00BE78D5"/>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504"/>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D5"/>
    <w:rsid w:val="00BF322C"/>
    <w:rsid w:val="00BF3536"/>
    <w:rsid w:val="00BF365C"/>
    <w:rsid w:val="00BF36AB"/>
    <w:rsid w:val="00BF3701"/>
    <w:rsid w:val="00BF384D"/>
    <w:rsid w:val="00BF3887"/>
    <w:rsid w:val="00BF39C5"/>
    <w:rsid w:val="00BF3A05"/>
    <w:rsid w:val="00BF3B06"/>
    <w:rsid w:val="00BF3B8B"/>
    <w:rsid w:val="00BF3BC6"/>
    <w:rsid w:val="00BF3FB0"/>
    <w:rsid w:val="00BF4218"/>
    <w:rsid w:val="00BF42E7"/>
    <w:rsid w:val="00BF4347"/>
    <w:rsid w:val="00BF4587"/>
    <w:rsid w:val="00BF4954"/>
    <w:rsid w:val="00BF4ACB"/>
    <w:rsid w:val="00BF4EEA"/>
    <w:rsid w:val="00BF4FE6"/>
    <w:rsid w:val="00BF5180"/>
    <w:rsid w:val="00BF559D"/>
    <w:rsid w:val="00BF56ED"/>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1E1"/>
    <w:rsid w:val="00BF7245"/>
    <w:rsid w:val="00BF7254"/>
    <w:rsid w:val="00BF7433"/>
    <w:rsid w:val="00BF74BF"/>
    <w:rsid w:val="00BF74FC"/>
    <w:rsid w:val="00BF7B27"/>
    <w:rsid w:val="00BF7E79"/>
    <w:rsid w:val="00C00170"/>
    <w:rsid w:val="00C001C3"/>
    <w:rsid w:val="00C002BA"/>
    <w:rsid w:val="00C005DB"/>
    <w:rsid w:val="00C006A2"/>
    <w:rsid w:val="00C00C89"/>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FEC"/>
    <w:rsid w:val="00C04043"/>
    <w:rsid w:val="00C04122"/>
    <w:rsid w:val="00C0425C"/>
    <w:rsid w:val="00C042E5"/>
    <w:rsid w:val="00C04431"/>
    <w:rsid w:val="00C04514"/>
    <w:rsid w:val="00C0492B"/>
    <w:rsid w:val="00C04A59"/>
    <w:rsid w:val="00C04ABE"/>
    <w:rsid w:val="00C04AE6"/>
    <w:rsid w:val="00C04B33"/>
    <w:rsid w:val="00C04C44"/>
    <w:rsid w:val="00C04F1D"/>
    <w:rsid w:val="00C04FC7"/>
    <w:rsid w:val="00C05019"/>
    <w:rsid w:val="00C052A9"/>
    <w:rsid w:val="00C0535C"/>
    <w:rsid w:val="00C05560"/>
    <w:rsid w:val="00C0568D"/>
    <w:rsid w:val="00C059AB"/>
    <w:rsid w:val="00C05CE4"/>
    <w:rsid w:val="00C05D0A"/>
    <w:rsid w:val="00C05DF1"/>
    <w:rsid w:val="00C05FC9"/>
    <w:rsid w:val="00C0627B"/>
    <w:rsid w:val="00C064D5"/>
    <w:rsid w:val="00C065B3"/>
    <w:rsid w:val="00C0665B"/>
    <w:rsid w:val="00C067B6"/>
    <w:rsid w:val="00C068DA"/>
    <w:rsid w:val="00C06B34"/>
    <w:rsid w:val="00C06E3B"/>
    <w:rsid w:val="00C071C6"/>
    <w:rsid w:val="00C071FA"/>
    <w:rsid w:val="00C07771"/>
    <w:rsid w:val="00C07857"/>
    <w:rsid w:val="00C07862"/>
    <w:rsid w:val="00C07BF3"/>
    <w:rsid w:val="00C07C4D"/>
    <w:rsid w:val="00C07E16"/>
    <w:rsid w:val="00C07F1C"/>
    <w:rsid w:val="00C1007D"/>
    <w:rsid w:val="00C10672"/>
    <w:rsid w:val="00C1070A"/>
    <w:rsid w:val="00C10718"/>
    <w:rsid w:val="00C10AE5"/>
    <w:rsid w:val="00C10AF9"/>
    <w:rsid w:val="00C10B51"/>
    <w:rsid w:val="00C10CB6"/>
    <w:rsid w:val="00C10F2E"/>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B92"/>
    <w:rsid w:val="00C13E01"/>
    <w:rsid w:val="00C140A2"/>
    <w:rsid w:val="00C140E4"/>
    <w:rsid w:val="00C140FE"/>
    <w:rsid w:val="00C143BB"/>
    <w:rsid w:val="00C1450F"/>
    <w:rsid w:val="00C14527"/>
    <w:rsid w:val="00C14A91"/>
    <w:rsid w:val="00C14ABD"/>
    <w:rsid w:val="00C14D7C"/>
    <w:rsid w:val="00C14DB2"/>
    <w:rsid w:val="00C15405"/>
    <w:rsid w:val="00C154D2"/>
    <w:rsid w:val="00C15599"/>
    <w:rsid w:val="00C155AE"/>
    <w:rsid w:val="00C15A2E"/>
    <w:rsid w:val="00C15A7B"/>
    <w:rsid w:val="00C15BA3"/>
    <w:rsid w:val="00C15C03"/>
    <w:rsid w:val="00C15E2A"/>
    <w:rsid w:val="00C16090"/>
    <w:rsid w:val="00C160C2"/>
    <w:rsid w:val="00C164BD"/>
    <w:rsid w:val="00C16580"/>
    <w:rsid w:val="00C165B1"/>
    <w:rsid w:val="00C165DC"/>
    <w:rsid w:val="00C166D3"/>
    <w:rsid w:val="00C16746"/>
    <w:rsid w:val="00C1714A"/>
    <w:rsid w:val="00C1738A"/>
    <w:rsid w:val="00C17C65"/>
    <w:rsid w:val="00C17DC7"/>
    <w:rsid w:val="00C17DD9"/>
    <w:rsid w:val="00C17E06"/>
    <w:rsid w:val="00C17F81"/>
    <w:rsid w:val="00C203CF"/>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E23"/>
    <w:rsid w:val="00C22FB2"/>
    <w:rsid w:val="00C2305E"/>
    <w:rsid w:val="00C2308A"/>
    <w:rsid w:val="00C231D2"/>
    <w:rsid w:val="00C232C9"/>
    <w:rsid w:val="00C2345F"/>
    <w:rsid w:val="00C2375E"/>
    <w:rsid w:val="00C239B6"/>
    <w:rsid w:val="00C23A9D"/>
    <w:rsid w:val="00C23FB6"/>
    <w:rsid w:val="00C24376"/>
    <w:rsid w:val="00C244CF"/>
    <w:rsid w:val="00C245AB"/>
    <w:rsid w:val="00C246DC"/>
    <w:rsid w:val="00C247CC"/>
    <w:rsid w:val="00C24860"/>
    <w:rsid w:val="00C248E4"/>
    <w:rsid w:val="00C24D88"/>
    <w:rsid w:val="00C250ED"/>
    <w:rsid w:val="00C2529C"/>
    <w:rsid w:val="00C25549"/>
    <w:rsid w:val="00C258BC"/>
    <w:rsid w:val="00C25AD3"/>
    <w:rsid w:val="00C25B4C"/>
    <w:rsid w:val="00C25C08"/>
    <w:rsid w:val="00C25EB5"/>
    <w:rsid w:val="00C25FEE"/>
    <w:rsid w:val="00C26745"/>
    <w:rsid w:val="00C26B40"/>
    <w:rsid w:val="00C26B8B"/>
    <w:rsid w:val="00C26D8B"/>
    <w:rsid w:val="00C26FCD"/>
    <w:rsid w:val="00C2704A"/>
    <w:rsid w:val="00C270FE"/>
    <w:rsid w:val="00C27682"/>
    <w:rsid w:val="00C279AB"/>
    <w:rsid w:val="00C27AEC"/>
    <w:rsid w:val="00C27FC2"/>
    <w:rsid w:val="00C303A6"/>
    <w:rsid w:val="00C303B2"/>
    <w:rsid w:val="00C30454"/>
    <w:rsid w:val="00C305C1"/>
    <w:rsid w:val="00C306A9"/>
    <w:rsid w:val="00C307FA"/>
    <w:rsid w:val="00C30968"/>
    <w:rsid w:val="00C30CF6"/>
    <w:rsid w:val="00C30E8D"/>
    <w:rsid w:val="00C30EFF"/>
    <w:rsid w:val="00C31060"/>
    <w:rsid w:val="00C31697"/>
    <w:rsid w:val="00C31A0F"/>
    <w:rsid w:val="00C32357"/>
    <w:rsid w:val="00C323FC"/>
    <w:rsid w:val="00C325D8"/>
    <w:rsid w:val="00C32A60"/>
    <w:rsid w:val="00C32DBB"/>
    <w:rsid w:val="00C32EC8"/>
    <w:rsid w:val="00C33004"/>
    <w:rsid w:val="00C3369A"/>
    <w:rsid w:val="00C33847"/>
    <w:rsid w:val="00C339AA"/>
    <w:rsid w:val="00C33A95"/>
    <w:rsid w:val="00C33BC9"/>
    <w:rsid w:val="00C33BF9"/>
    <w:rsid w:val="00C33CD6"/>
    <w:rsid w:val="00C34094"/>
    <w:rsid w:val="00C340DE"/>
    <w:rsid w:val="00C343C4"/>
    <w:rsid w:val="00C344B1"/>
    <w:rsid w:val="00C3474B"/>
    <w:rsid w:val="00C347ED"/>
    <w:rsid w:val="00C34B83"/>
    <w:rsid w:val="00C34FD0"/>
    <w:rsid w:val="00C35224"/>
    <w:rsid w:val="00C353E5"/>
    <w:rsid w:val="00C35669"/>
    <w:rsid w:val="00C35702"/>
    <w:rsid w:val="00C35C07"/>
    <w:rsid w:val="00C35F2D"/>
    <w:rsid w:val="00C36173"/>
    <w:rsid w:val="00C3664E"/>
    <w:rsid w:val="00C368BC"/>
    <w:rsid w:val="00C369F2"/>
    <w:rsid w:val="00C36ADD"/>
    <w:rsid w:val="00C36B35"/>
    <w:rsid w:val="00C36D50"/>
    <w:rsid w:val="00C36E87"/>
    <w:rsid w:val="00C36E8E"/>
    <w:rsid w:val="00C37108"/>
    <w:rsid w:val="00C3735D"/>
    <w:rsid w:val="00C3772C"/>
    <w:rsid w:val="00C37847"/>
    <w:rsid w:val="00C37913"/>
    <w:rsid w:val="00C37931"/>
    <w:rsid w:val="00C37A71"/>
    <w:rsid w:val="00C37BFB"/>
    <w:rsid w:val="00C37F4B"/>
    <w:rsid w:val="00C40156"/>
    <w:rsid w:val="00C40559"/>
    <w:rsid w:val="00C4061E"/>
    <w:rsid w:val="00C408EF"/>
    <w:rsid w:val="00C408FF"/>
    <w:rsid w:val="00C40A3C"/>
    <w:rsid w:val="00C40BF0"/>
    <w:rsid w:val="00C40D17"/>
    <w:rsid w:val="00C40E1A"/>
    <w:rsid w:val="00C4103B"/>
    <w:rsid w:val="00C4124F"/>
    <w:rsid w:val="00C412DB"/>
    <w:rsid w:val="00C414B6"/>
    <w:rsid w:val="00C41629"/>
    <w:rsid w:val="00C417A9"/>
    <w:rsid w:val="00C419F8"/>
    <w:rsid w:val="00C41B12"/>
    <w:rsid w:val="00C41CC5"/>
    <w:rsid w:val="00C42037"/>
    <w:rsid w:val="00C420CB"/>
    <w:rsid w:val="00C42210"/>
    <w:rsid w:val="00C4223A"/>
    <w:rsid w:val="00C42309"/>
    <w:rsid w:val="00C4251C"/>
    <w:rsid w:val="00C426E2"/>
    <w:rsid w:val="00C427F3"/>
    <w:rsid w:val="00C42881"/>
    <w:rsid w:val="00C42C18"/>
    <w:rsid w:val="00C42DC4"/>
    <w:rsid w:val="00C42F3B"/>
    <w:rsid w:val="00C431D3"/>
    <w:rsid w:val="00C43236"/>
    <w:rsid w:val="00C43406"/>
    <w:rsid w:val="00C4359A"/>
    <w:rsid w:val="00C43649"/>
    <w:rsid w:val="00C43715"/>
    <w:rsid w:val="00C4385A"/>
    <w:rsid w:val="00C43876"/>
    <w:rsid w:val="00C439C9"/>
    <w:rsid w:val="00C43A07"/>
    <w:rsid w:val="00C43F58"/>
    <w:rsid w:val="00C4438C"/>
    <w:rsid w:val="00C444E2"/>
    <w:rsid w:val="00C446B8"/>
    <w:rsid w:val="00C446C4"/>
    <w:rsid w:val="00C44A54"/>
    <w:rsid w:val="00C44B72"/>
    <w:rsid w:val="00C44C2B"/>
    <w:rsid w:val="00C44CB9"/>
    <w:rsid w:val="00C44EB3"/>
    <w:rsid w:val="00C44F4B"/>
    <w:rsid w:val="00C45031"/>
    <w:rsid w:val="00C450E6"/>
    <w:rsid w:val="00C453C6"/>
    <w:rsid w:val="00C455ED"/>
    <w:rsid w:val="00C45615"/>
    <w:rsid w:val="00C456AE"/>
    <w:rsid w:val="00C45821"/>
    <w:rsid w:val="00C459B2"/>
    <w:rsid w:val="00C45AA7"/>
    <w:rsid w:val="00C45EDB"/>
    <w:rsid w:val="00C46017"/>
    <w:rsid w:val="00C46142"/>
    <w:rsid w:val="00C461A8"/>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311"/>
    <w:rsid w:val="00C50555"/>
    <w:rsid w:val="00C505DE"/>
    <w:rsid w:val="00C505E6"/>
    <w:rsid w:val="00C508E7"/>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BFF"/>
    <w:rsid w:val="00C54051"/>
    <w:rsid w:val="00C540BA"/>
    <w:rsid w:val="00C54591"/>
    <w:rsid w:val="00C54708"/>
    <w:rsid w:val="00C54B67"/>
    <w:rsid w:val="00C54E05"/>
    <w:rsid w:val="00C54EFD"/>
    <w:rsid w:val="00C55029"/>
    <w:rsid w:val="00C5507E"/>
    <w:rsid w:val="00C550E9"/>
    <w:rsid w:val="00C55256"/>
    <w:rsid w:val="00C5539B"/>
    <w:rsid w:val="00C55974"/>
    <w:rsid w:val="00C55CA4"/>
    <w:rsid w:val="00C55D42"/>
    <w:rsid w:val="00C55D90"/>
    <w:rsid w:val="00C56091"/>
    <w:rsid w:val="00C56256"/>
    <w:rsid w:val="00C56878"/>
    <w:rsid w:val="00C56A37"/>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BA"/>
    <w:rsid w:val="00C6542A"/>
    <w:rsid w:val="00C654DC"/>
    <w:rsid w:val="00C658D8"/>
    <w:rsid w:val="00C65953"/>
    <w:rsid w:val="00C65C11"/>
    <w:rsid w:val="00C65C7A"/>
    <w:rsid w:val="00C65D79"/>
    <w:rsid w:val="00C6631D"/>
    <w:rsid w:val="00C66325"/>
    <w:rsid w:val="00C6633D"/>
    <w:rsid w:val="00C666BF"/>
    <w:rsid w:val="00C6682C"/>
    <w:rsid w:val="00C66F23"/>
    <w:rsid w:val="00C679DA"/>
    <w:rsid w:val="00C67F09"/>
    <w:rsid w:val="00C702CE"/>
    <w:rsid w:val="00C70448"/>
    <w:rsid w:val="00C706C2"/>
    <w:rsid w:val="00C70AD6"/>
    <w:rsid w:val="00C70C53"/>
    <w:rsid w:val="00C70CA4"/>
    <w:rsid w:val="00C70DF8"/>
    <w:rsid w:val="00C70FA1"/>
    <w:rsid w:val="00C71031"/>
    <w:rsid w:val="00C7119C"/>
    <w:rsid w:val="00C71224"/>
    <w:rsid w:val="00C71256"/>
    <w:rsid w:val="00C71817"/>
    <w:rsid w:val="00C7188A"/>
    <w:rsid w:val="00C71949"/>
    <w:rsid w:val="00C71C05"/>
    <w:rsid w:val="00C722B9"/>
    <w:rsid w:val="00C72A73"/>
    <w:rsid w:val="00C72BDC"/>
    <w:rsid w:val="00C72F1F"/>
    <w:rsid w:val="00C73436"/>
    <w:rsid w:val="00C7345D"/>
    <w:rsid w:val="00C7380D"/>
    <w:rsid w:val="00C73A17"/>
    <w:rsid w:val="00C73BF4"/>
    <w:rsid w:val="00C73C17"/>
    <w:rsid w:val="00C73D41"/>
    <w:rsid w:val="00C73E30"/>
    <w:rsid w:val="00C73F5F"/>
    <w:rsid w:val="00C740EA"/>
    <w:rsid w:val="00C741CF"/>
    <w:rsid w:val="00C741EF"/>
    <w:rsid w:val="00C742BA"/>
    <w:rsid w:val="00C74683"/>
    <w:rsid w:val="00C74779"/>
    <w:rsid w:val="00C75038"/>
    <w:rsid w:val="00C75119"/>
    <w:rsid w:val="00C7562D"/>
    <w:rsid w:val="00C75789"/>
    <w:rsid w:val="00C75AFC"/>
    <w:rsid w:val="00C75C7E"/>
    <w:rsid w:val="00C76558"/>
    <w:rsid w:val="00C76CB9"/>
    <w:rsid w:val="00C76FBD"/>
    <w:rsid w:val="00C771D3"/>
    <w:rsid w:val="00C77322"/>
    <w:rsid w:val="00C77683"/>
    <w:rsid w:val="00C77C85"/>
    <w:rsid w:val="00C77DED"/>
    <w:rsid w:val="00C77F48"/>
    <w:rsid w:val="00C77F9F"/>
    <w:rsid w:val="00C77FC4"/>
    <w:rsid w:val="00C80374"/>
    <w:rsid w:val="00C803B5"/>
    <w:rsid w:val="00C8045D"/>
    <w:rsid w:val="00C80579"/>
    <w:rsid w:val="00C80679"/>
    <w:rsid w:val="00C80D12"/>
    <w:rsid w:val="00C80EDD"/>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E7"/>
    <w:rsid w:val="00C85A86"/>
    <w:rsid w:val="00C85FD6"/>
    <w:rsid w:val="00C86225"/>
    <w:rsid w:val="00C864D0"/>
    <w:rsid w:val="00C867B9"/>
    <w:rsid w:val="00C867BC"/>
    <w:rsid w:val="00C86A62"/>
    <w:rsid w:val="00C86B8F"/>
    <w:rsid w:val="00C86E46"/>
    <w:rsid w:val="00C86E84"/>
    <w:rsid w:val="00C86FF7"/>
    <w:rsid w:val="00C870F7"/>
    <w:rsid w:val="00C87195"/>
    <w:rsid w:val="00C8788B"/>
    <w:rsid w:val="00C87A00"/>
    <w:rsid w:val="00C87A05"/>
    <w:rsid w:val="00C87EB3"/>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A80"/>
    <w:rsid w:val="00C91AFC"/>
    <w:rsid w:val="00C91B7A"/>
    <w:rsid w:val="00C91C43"/>
    <w:rsid w:val="00C91C59"/>
    <w:rsid w:val="00C91C5B"/>
    <w:rsid w:val="00C91EC2"/>
    <w:rsid w:val="00C9208B"/>
    <w:rsid w:val="00C92576"/>
    <w:rsid w:val="00C92754"/>
    <w:rsid w:val="00C92803"/>
    <w:rsid w:val="00C92E68"/>
    <w:rsid w:val="00C92EA6"/>
    <w:rsid w:val="00C92FF8"/>
    <w:rsid w:val="00C930D6"/>
    <w:rsid w:val="00C93366"/>
    <w:rsid w:val="00C933C4"/>
    <w:rsid w:val="00C939AB"/>
    <w:rsid w:val="00C93AB9"/>
    <w:rsid w:val="00C93B5A"/>
    <w:rsid w:val="00C93BF8"/>
    <w:rsid w:val="00C93CEA"/>
    <w:rsid w:val="00C93F95"/>
    <w:rsid w:val="00C93FDB"/>
    <w:rsid w:val="00C94206"/>
    <w:rsid w:val="00C94223"/>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24F"/>
    <w:rsid w:val="00CA0424"/>
    <w:rsid w:val="00CA0449"/>
    <w:rsid w:val="00CA05F9"/>
    <w:rsid w:val="00CA06C1"/>
    <w:rsid w:val="00CA07DE"/>
    <w:rsid w:val="00CA09D4"/>
    <w:rsid w:val="00CA0D51"/>
    <w:rsid w:val="00CA0D69"/>
    <w:rsid w:val="00CA0E05"/>
    <w:rsid w:val="00CA0E19"/>
    <w:rsid w:val="00CA10AC"/>
    <w:rsid w:val="00CA1177"/>
    <w:rsid w:val="00CA1218"/>
    <w:rsid w:val="00CA1338"/>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97"/>
    <w:rsid w:val="00CA4231"/>
    <w:rsid w:val="00CA4630"/>
    <w:rsid w:val="00CA4780"/>
    <w:rsid w:val="00CA4AC7"/>
    <w:rsid w:val="00CA4DF3"/>
    <w:rsid w:val="00CA4F45"/>
    <w:rsid w:val="00CA4F69"/>
    <w:rsid w:val="00CA5248"/>
    <w:rsid w:val="00CA545F"/>
    <w:rsid w:val="00CA550E"/>
    <w:rsid w:val="00CA5764"/>
    <w:rsid w:val="00CA5778"/>
    <w:rsid w:val="00CA582A"/>
    <w:rsid w:val="00CA5B2D"/>
    <w:rsid w:val="00CA5B6A"/>
    <w:rsid w:val="00CA6030"/>
    <w:rsid w:val="00CA61BD"/>
    <w:rsid w:val="00CA623C"/>
    <w:rsid w:val="00CA623F"/>
    <w:rsid w:val="00CA64D3"/>
    <w:rsid w:val="00CA65AF"/>
    <w:rsid w:val="00CA7061"/>
    <w:rsid w:val="00CA73EC"/>
    <w:rsid w:val="00CA73F6"/>
    <w:rsid w:val="00CA75FD"/>
    <w:rsid w:val="00CA76FE"/>
    <w:rsid w:val="00CA7700"/>
    <w:rsid w:val="00CA7750"/>
    <w:rsid w:val="00CA78AD"/>
    <w:rsid w:val="00CA78D8"/>
    <w:rsid w:val="00CA79AF"/>
    <w:rsid w:val="00CB0148"/>
    <w:rsid w:val="00CB0566"/>
    <w:rsid w:val="00CB0AB9"/>
    <w:rsid w:val="00CB0CBA"/>
    <w:rsid w:val="00CB0E8C"/>
    <w:rsid w:val="00CB128D"/>
    <w:rsid w:val="00CB140F"/>
    <w:rsid w:val="00CB17C6"/>
    <w:rsid w:val="00CB1AB5"/>
    <w:rsid w:val="00CB1C01"/>
    <w:rsid w:val="00CB231A"/>
    <w:rsid w:val="00CB2554"/>
    <w:rsid w:val="00CB268B"/>
    <w:rsid w:val="00CB2728"/>
    <w:rsid w:val="00CB29B2"/>
    <w:rsid w:val="00CB2A17"/>
    <w:rsid w:val="00CB2C84"/>
    <w:rsid w:val="00CB2C9D"/>
    <w:rsid w:val="00CB2F03"/>
    <w:rsid w:val="00CB30D6"/>
    <w:rsid w:val="00CB3107"/>
    <w:rsid w:val="00CB31A7"/>
    <w:rsid w:val="00CB32B2"/>
    <w:rsid w:val="00CB32DC"/>
    <w:rsid w:val="00CB32E7"/>
    <w:rsid w:val="00CB3400"/>
    <w:rsid w:val="00CB3D14"/>
    <w:rsid w:val="00CB3F16"/>
    <w:rsid w:val="00CB4078"/>
    <w:rsid w:val="00CB41E0"/>
    <w:rsid w:val="00CB43C7"/>
    <w:rsid w:val="00CB43D5"/>
    <w:rsid w:val="00CB4496"/>
    <w:rsid w:val="00CB450B"/>
    <w:rsid w:val="00CB4B89"/>
    <w:rsid w:val="00CB4D5F"/>
    <w:rsid w:val="00CB5140"/>
    <w:rsid w:val="00CB5205"/>
    <w:rsid w:val="00CB52CC"/>
    <w:rsid w:val="00CB56C2"/>
    <w:rsid w:val="00CB5814"/>
    <w:rsid w:val="00CB5DFA"/>
    <w:rsid w:val="00CB62E7"/>
    <w:rsid w:val="00CB6556"/>
    <w:rsid w:val="00CB6686"/>
    <w:rsid w:val="00CB67DD"/>
    <w:rsid w:val="00CB6861"/>
    <w:rsid w:val="00CB6948"/>
    <w:rsid w:val="00CB6B16"/>
    <w:rsid w:val="00CB6BA1"/>
    <w:rsid w:val="00CB6C56"/>
    <w:rsid w:val="00CB6FD4"/>
    <w:rsid w:val="00CB7395"/>
    <w:rsid w:val="00CB763B"/>
    <w:rsid w:val="00CB7A05"/>
    <w:rsid w:val="00CB7B46"/>
    <w:rsid w:val="00CB7BB2"/>
    <w:rsid w:val="00CB7C0A"/>
    <w:rsid w:val="00CB7EFC"/>
    <w:rsid w:val="00CC006A"/>
    <w:rsid w:val="00CC0142"/>
    <w:rsid w:val="00CC0273"/>
    <w:rsid w:val="00CC0452"/>
    <w:rsid w:val="00CC045B"/>
    <w:rsid w:val="00CC0524"/>
    <w:rsid w:val="00CC05CA"/>
    <w:rsid w:val="00CC0997"/>
    <w:rsid w:val="00CC0A75"/>
    <w:rsid w:val="00CC0BF6"/>
    <w:rsid w:val="00CC0C3B"/>
    <w:rsid w:val="00CC0C6C"/>
    <w:rsid w:val="00CC0DC9"/>
    <w:rsid w:val="00CC0E3A"/>
    <w:rsid w:val="00CC0E60"/>
    <w:rsid w:val="00CC1015"/>
    <w:rsid w:val="00CC12F5"/>
    <w:rsid w:val="00CC1404"/>
    <w:rsid w:val="00CC17BE"/>
    <w:rsid w:val="00CC17E6"/>
    <w:rsid w:val="00CC20D7"/>
    <w:rsid w:val="00CC2173"/>
    <w:rsid w:val="00CC21E0"/>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B6"/>
    <w:rsid w:val="00CC391E"/>
    <w:rsid w:val="00CC3A22"/>
    <w:rsid w:val="00CC3BF3"/>
    <w:rsid w:val="00CC3DBE"/>
    <w:rsid w:val="00CC3DD4"/>
    <w:rsid w:val="00CC3E91"/>
    <w:rsid w:val="00CC412E"/>
    <w:rsid w:val="00CC4389"/>
    <w:rsid w:val="00CC46E9"/>
    <w:rsid w:val="00CC474F"/>
    <w:rsid w:val="00CC47F2"/>
    <w:rsid w:val="00CC48C6"/>
    <w:rsid w:val="00CC4A6C"/>
    <w:rsid w:val="00CC4B19"/>
    <w:rsid w:val="00CC4D71"/>
    <w:rsid w:val="00CC4E52"/>
    <w:rsid w:val="00CC5323"/>
    <w:rsid w:val="00CC5407"/>
    <w:rsid w:val="00CC5549"/>
    <w:rsid w:val="00CC562F"/>
    <w:rsid w:val="00CC565D"/>
    <w:rsid w:val="00CC5890"/>
    <w:rsid w:val="00CC58E6"/>
    <w:rsid w:val="00CC5986"/>
    <w:rsid w:val="00CC5C5D"/>
    <w:rsid w:val="00CC5F81"/>
    <w:rsid w:val="00CC61A9"/>
    <w:rsid w:val="00CC61B1"/>
    <w:rsid w:val="00CC63DA"/>
    <w:rsid w:val="00CC64B1"/>
    <w:rsid w:val="00CC6710"/>
    <w:rsid w:val="00CC6771"/>
    <w:rsid w:val="00CC6A63"/>
    <w:rsid w:val="00CC6BB6"/>
    <w:rsid w:val="00CC6EEF"/>
    <w:rsid w:val="00CC7093"/>
    <w:rsid w:val="00CC7155"/>
    <w:rsid w:val="00CC72D9"/>
    <w:rsid w:val="00CC76F6"/>
    <w:rsid w:val="00CC7707"/>
    <w:rsid w:val="00CC7834"/>
    <w:rsid w:val="00CC7B7C"/>
    <w:rsid w:val="00CC7B9E"/>
    <w:rsid w:val="00CC7C41"/>
    <w:rsid w:val="00CC7D62"/>
    <w:rsid w:val="00CC7F62"/>
    <w:rsid w:val="00CD000F"/>
    <w:rsid w:val="00CD0033"/>
    <w:rsid w:val="00CD004E"/>
    <w:rsid w:val="00CD012A"/>
    <w:rsid w:val="00CD0530"/>
    <w:rsid w:val="00CD06E8"/>
    <w:rsid w:val="00CD09EC"/>
    <w:rsid w:val="00CD0BCC"/>
    <w:rsid w:val="00CD0D0A"/>
    <w:rsid w:val="00CD0E52"/>
    <w:rsid w:val="00CD165F"/>
    <w:rsid w:val="00CD18FE"/>
    <w:rsid w:val="00CD1901"/>
    <w:rsid w:val="00CD1AA0"/>
    <w:rsid w:val="00CD1DBA"/>
    <w:rsid w:val="00CD1F20"/>
    <w:rsid w:val="00CD2163"/>
    <w:rsid w:val="00CD221F"/>
    <w:rsid w:val="00CD2509"/>
    <w:rsid w:val="00CD2867"/>
    <w:rsid w:val="00CD295E"/>
    <w:rsid w:val="00CD2BBE"/>
    <w:rsid w:val="00CD2C21"/>
    <w:rsid w:val="00CD2C28"/>
    <w:rsid w:val="00CD2D44"/>
    <w:rsid w:val="00CD2DB8"/>
    <w:rsid w:val="00CD2E75"/>
    <w:rsid w:val="00CD30A8"/>
    <w:rsid w:val="00CD30E4"/>
    <w:rsid w:val="00CD3466"/>
    <w:rsid w:val="00CD348D"/>
    <w:rsid w:val="00CD3573"/>
    <w:rsid w:val="00CD3C38"/>
    <w:rsid w:val="00CD3C5F"/>
    <w:rsid w:val="00CD3D94"/>
    <w:rsid w:val="00CD3FD4"/>
    <w:rsid w:val="00CD4176"/>
    <w:rsid w:val="00CD4229"/>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BA8"/>
    <w:rsid w:val="00CD6DB7"/>
    <w:rsid w:val="00CD6DBF"/>
    <w:rsid w:val="00CD70F7"/>
    <w:rsid w:val="00CD7164"/>
    <w:rsid w:val="00CD7601"/>
    <w:rsid w:val="00CD7780"/>
    <w:rsid w:val="00CD77C5"/>
    <w:rsid w:val="00CD78FD"/>
    <w:rsid w:val="00CD7A05"/>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5A3"/>
    <w:rsid w:val="00CE2753"/>
    <w:rsid w:val="00CE2940"/>
    <w:rsid w:val="00CE299A"/>
    <w:rsid w:val="00CE2EA8"/>
    <w:rsid w:val="00CE3045"/>
    <w:rsid w:val="00CE3082"/>
    <w:rsid w:val="00CE317C"/>
    <w:rsid w:val="00CE3538"/>
    <w:rsid w:val="00CE39D4"/>
    <w:rsid w:val="00CE407A"/>
    <w:rsid w:val="00CE4297"/>
    <w:rsid w:val="00CE47E0"/>
    <w:rsid w:val="00CE4947"/>
    <w:rsid w:val="00CE4AE3"/>
    <w:rsid w:val="00CE4B5B"/>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589"/>
    <w:rsid w:val="00CE76E4"/>
    <w:rsid w:val="00CE7992"/>
    <w:rsid w:val="00CE79D6"/>
    <w:rsid w:val="00CE7A99"/>
    <w:rsid w:val="00CE7CB2"/>
    <w:rsid w:val="00CE7CD0"/>
    <w:rsid w:val="00CE7D7C"/>
    <w:rsid w:val="00CF035C"/>
    <w:rsid w:val="00CF0513"/>
    <w:rsid w:val="00CF064E"/>
    <w:rsid w:val="00CF0A1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BBA"/>
    <w:rsid w:val="00CF1C44"/>
    <w:rsid w:val="00CF1E71"/>
    <w:rsid w:val="00CF1EEA"/>
    <w:rsid w:val="00CF21C2"/>
    <w:rsid w:val="00CF2224"/>
    <w:rsid w:val="00CF23E9"/>
    <w:rsid w:val="00CF2420"/>
    <w:rsid w:val="00CF2661"/>
    <w:rsid w:val="00CF29D9"/>
    <w:rsid w:val="00CF2A1B"/>
    <w:rsid w:val="00CF2BF5"/>
    <w:rsid w:val="00CF2C88"/>
    <w:rsid w:val="00CF2F9E"/>
    <w:rsid w:val="00CF322E"/>
    <w:rsid w:val="00CF334C"/>
    <w:rsid w:val="00CF3400"/>
    <w:rsid w:val="00CF3450"/>
    <w:rsid w:val="00CF34C2"/>
    <w:rsid w:val="00CF363F"/>
    <w:rsid w:val="00CF3751"/>
    <w:rsid w:val="00CF3A6E"/>
    <w:rsid w:val="00CF3D4F"/>
    <w:rsid w:val="00CF3F93"/>
    <w:rsid w:val="00CF4172"/>
    <w:rsid w:val="00CF4288"/>
    <w:rsid w:val="00CF4437"/>
    <w:rsid w:val="00CF453B"/>
    <w:rsid w:val="00CF45B8"/>
    <w:rsid w:val="00CF474F"/>
    <w:rsid w:val="00CF4D1B"/>
    <w:rsid w:val="00CF4DBD"/>
    <w:rsid w:val="00CF5109"/>
    <w:rsid w:val="00CF52E0"/>
    <w:rsid w:val="00CF5537"/>
    <w:rsid w:val="00CF5764"/>
    <w:rsid w:val="00CF588F"/>
    <w:rsid w:val="00CF5A4F"/>
    <w:rsid w:val="00CF5B95"/>
    <w:rsid w:val="00CF5FC9"/>
    <w:rsid w:val="00CF5FDA"/>
    <w:rsid w:val="00CF60F4"/>
    <w:rsid w:val="00CF621A"/>
    <w:rsid w:val="00CF62AD"/>
    <w:rsid w:val="00CF6315"/>
    <w:rsid w:val="00CF658C"/>
    <w:rsid w:val="00CF66E3"/>
    <w:rsid w:val="00CF66F8"/>
    <w:rsid w:val="00CF6820"/>
    <w:rsid w:val="00CF6BF4"/>
    <w:rsid w:val="00CF6C70"/>
    <w:rsid w:val="00CF6D42"/>
    <w:rsid w:val="00CF6E52"/>
    <w:rsid w:val="00CF6F12"/>
    <w:rsid w:val="00CF70E1"/>
    <w:rsid w:val="00CF71F2"/>
    <w:rsid w:val="00CF7244"/>
    <w:rsid w:val="00CF7245"/>
    <w:rsid w:val="00CF734D"/>
    <w:rsid w:val="00CF7479"/>
    <w:rsid w:val="00CF747E"/>
    <w:rsid w:val="00CF76A0"/>
    <w:rsid w:val="00CF7A7B"/>
    <w:rsid w:val="00CF7B45"/>
    <w:rsid w:val="00D0001A"/>
    <w:rsid w:val="00D000C7"/>
    <w:rsid w:val="00D001BA"/>
    <w:rsid w:val="00D006E4"/>
    <w:rsid w:val="00D006E8"/>
    <w:rsid w:val="00D0099B"/>
    <w:rsid w:val="00D00AC3"/>
    <w:rsid w:val="00D00C03"/>
    <w:rsid w:val="00D017B3"/>
    <w:rsid w:val="00D01A68"/>
    <w:rsid w:val="00D01CBD"/>
    <w:rsid w:val="00D01D84"/>
    <w:rsid w:val="00D01EAE"/>
    <w:rsid w:val="00D0203B"/>
    <w:rsid w:val="00D020EE"/>
    <w:rsid w:val="00D02199"/>
    <w:rsid w:val="00D02306"/>
    <w:rsid w:val="00D024B3"/>
    <w:rsid w:val="00D02593"/>
    <w:rsid w:val="00D0295D"/>
    <w:rsid w:val="00D02E97"/>
    <w:rsid w:val="00D030E2"/>
    <w:rsid w:val="00D03109"/>
    <w:rsid w:val="00D03115"/>
    <w:rsid w:val="00D03164"/>
    <w:rsid w:val="00D033CF"/>
    <w:rsid w:val="00D0371A"/>
    <w:rsid w:val="00D03ACB"/>
    <w:rsid w:val="00D03C5F"/>
    <w:rsid w:val="00D03DAF"/>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41B7"/>
    <w:rsid w:val="00D142B8"/>
    <w:rsid w:val="00D14871"/>
    <w:rsid w:val="00D14A78"/>
    <w:rsid w:val="00D14AA9"/>
    <w:rsid w:val="00D14BA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62D0"/>
    <w:rsid w:val="00D165D1"/>
    <w:rsid w:val="00D16742"/>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EC"/>
    <w:rsid w:val="00D21DFD"/>
    <w:rsid w:val="00D21F2B"/>
    <w:rsid w:val="00D21F76"/>
    <w:rsid w:val="00D220E9"/>
    <w:rsid w:val="00D22251"/>
    <w:rsid w:val="00D22616"/>
    <w:rsid w:val="00D226D2"/>
    <w:rsid w:val="00D227B1"/>
    <w:rsid w:val="00D22966"/>
    <w:rsid w:val="00D22A9A"/>
    <w:rsid w:val="00D22AD4"/>
    <w:rsid w:val="00D22C51"/>
    <w:rsid w:val="00D22C7A"/>
    <w:rsid w:val="00D231A8"/>
    <w:rsid w:val="00D23278"/>
    <w:rsid w:val="00D232DF"/>
    <w:rsid w:val="00D23568"/>
    <w:rsid w:val="00D236A1"/>
    <w:rsid w:val="00D23722"/>
    <w:rsid w:val="00D23A03"/>
    <w:rsid w:val="00D23E97"/>
    <w:rsid w:val="00D240EB"/>
    <w:rsid w:val="00D245B4"/>
    <w:rsid w:val="00D249E7"/>
    <w:rsid w:val="00D24F3A"/>
    <w:rsid w:val="00D25292"/>
    <w:rsid w:val="00D2554A"/>
    <w:rsid w:val="00D2594B"/>
    <w:rsid w:val="00D25965"/>
    <w:rsid w:val="00D25C8E"/>
    <w:rsid w:val="00D25EF2"/>
    <w:rsid w:val="00D26222"/>
    <w:rsid w:val="00D26398"/>
    <w:rsid w:val="00D2670E"/>
    <w:rsid w:val="00D26999"/>
    <w:rsid w:val="00D26BE7"/>
    <w:rsid w:val="00D26BF0"/>
    <w:rsid w:val="00D26DE5"/>
    <w:rsid w:val="00D26E4A"/>
    <w:rsid w:val="00D270D0"/>
    <w:rsid w:val="00D2762E"/>
    <w:rsid w:val="00D27687"/>
    <w:rsid w:val="00D27BCE"/>
    <w:rsid w:val="00D27D74"/>
    <w:rsid w:val="00D27DE7"/>
    <w:rsid w:val="00D27FC4"/>
    <w:rsid w:val="00D27FDA"/>
    <w:rsid w:val="00D3047B"/>
    <w:rsid w:val="00D30B8F"/>
    <w:rsid w:val="00D30C46"/>
    <w:rsid w:val="00D30E3C"/>
    <w:rsid w:val="00D30E46"/>
    <w:rsid w:val="00D30EF0"/>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B22"/>
    <w:rsid w:val="00D33B54"/>
    <w:rsid w:val="00D33BAF"/>
    <w:rsid w:val="00D33E14"/>
    <w:rsid w:val="00D3409C"/>
    <w:rsid w:val="00D3464E"/>
    <w:rsid w:val="00D34C92"/>
    <w:rsid w:val="00D34D77"/>
    <w:rsid w:val="00D357C3"/>
    <w:rsid w:val="00D35800"/>
    <w:rsid w:val="00D358DA"/>
    <w:rsid w:val="00D358FA"/>
    <w:rsid w:val="00D35932"/>
    <w:rsid w:val="00D359FC"/>
    <w:rsid w:val="00D35C7F"/>
    <w:rsid w:val="00D35D02"/>
    <w:rsid w:val="00D35E46"/>
    <w:rsid w:val="00D360CE"/>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371"/>
    <w:rsid w:val="00D4394D"/>
    <w:rsid w:val="00D43B06"/>
    <w:rsid w:val="00D43C0C"/>
    <w:rsid w:val="00D43E0D"/>
    <w:rsid w:val="00D43EC1"/>
    <w:rsid w:val="00D43F83"/>
    <w:rsid w:val="00D44640"/>
    <w:rsid w:val="00D447B5"/>
    <w:rsid w:val="00D447D0"/>
    <w:rsid w:val="00D447E8"/>
    <w:rsid w:val="00D44BB8"/>
    <w:rsid w:val="00D44C68"/>
    <w:rsid w:val="00D44F1C"/>
    <w:rsid w:val="00D451A9"/>
    <w:rsid w:val="00D451DE"/>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B58"/>
    <w:rsid w:val="00D47D84"/>
    <w:rsid w:val="00D47EB7"/>
    <w:rsid w:val="00D50063"/>
    <w:rsid w:val="00D50195"/>
    <w:rsid w:val="00D5038B"/>
    <w:rsid w:val="00D504B7"/>
    <w:rsid w:val="00D5063D"/>
    <w:rsid w:val="00D5071D"/>
    <w:rsid w:val="00D509E6"/>
    <w:rsid w:val="00D50A67"/>
    <w:rsid w:val="00D50D7B"/>
    <w:rsid w:val="00D50E9B"/>
    <w:rsid w:val="00D50F19"/>
    <w:rsid w:val="00D50F47"/>
    <w:rsid w:val="00D5102A"/>
    <w:rsid w:val="00D513F3"/>
    <w:rsid w:val="00D5148A"/>
    <w:rsid w:val="00D514F2"/>
    <w:rsid w:val="00D51AF3"/>
    <w:rsid w:val="00D51B02"/>
    <w:rsid w:val="00D51B9E"/>
    <w:rsid w:val="00D51EBD"/>
    <w:rsid w:val="00D52393"/>
    <w:rsid w:val="00D529BB"/>
    <w:rsid w:val="00D52AED"/>
    <w:rsid w:val="00D52AF3"/>
    <w:rsid w:val="00D52CE7"/>
    <w:rsid w:val="00D52D8A"/>
    <w:rsid w:val="00D53025"/>
    <w:rsid w:val="00D5337C"/>
    <w:rsid w:val="00D53829"/>
    <w:rsid w:val="00D53AEF"/>
    <w:rsid w:val="00D53CA4"/>
    <w:rsid w:val="00D53CC5"/>
    <w:rsid w:val="00D5402B"/>
    <w:rsid w:val="00D5442A"/>
    <w:rsid w:val="00D547DC"/>
    <w:rsid w:val="00D549CF"/>
    <w:rsid w:val="00D54CEB"/>
    <w:rsid w:val="00D54F8E"/>
    <w:rsid w:val="00D5503D"/>
    <w:rsid w:val="00D55511"/>
    <w:rsid w:val="00D555B6"/>
    <w:rsid w:val="00D55C6E"/>
    <w:rsid w:val="00D55C7E"/>
    <w:rsid w:val="00D55F6B"/>
    <w:rsid w:val="00D55FF1"/>
    <w:rsid w:val="00D5611B"/>
    <w:rsid w:val="00D56179"/>
    <w:rsid w:val="00D56183"/>
    <w:rsid w:val="00D56343"/>
    <w:rsid w:val="00D56742"/>
    <w:rsid w:val="00D56909"/>
    <w:rsid w:val="00D56E7A"/>
    <w:rsid w:val="00D570AA"/>
    <w:rsid w:val="00D5715C"/>
    <w:rsid w:val="00D57162"/>
    <w:rsid w:val="00D57354"/>
    <w:rsid w:val="00D573CF"/>
    <w:rsid w:val="00D57600"/>
    <w:rsid w:val="00D57651"/>
    <w:rsid w:val="00D57C11"/>
    <w:rsid w:val="00D57CFB"/>
    <w:rsid w:val="00D57F04"/>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F22"/>
    <w:rsid w:val="00D6500F"/>
    <w:rsid w:val="00D651B9"/>
    <w:rsid w:val="00D65223"/>
    <w:rsid w:val="00D65362"/>
    <w:rsid w:val="00D654DF"/>
    <w:rsid w:val="00D655BE"/>
    <w:rsid w:val="00D65682"/>
    <w:rsid w:val="00D656FE"/>
    <w:rsid w:val="00D65900"/>
    <w:rsid w:val="00D65976"/>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966"/>
    <w:rsid w:val="00D70CB1"/>
    <w:rsid w:val="00D70F83"/>
    <w:rsid w:val="00D70FF2"/>
    <w:rsid w:val="00D71068"/>
    <w:rsid w:val="00D710DF"/>
    <w:rsid w:val="00D712F3"/>
    <w:rsid w:val="00D7174C"/>
    <w:rsid w:val="00D71D2D"/>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D67"/>
    <w:rsid w:val="00D74E7B"/>
    <w:rsid w:val="00D74F6C"/>
    <w:rsid w:val="00D75130"/>
    <w:rsid w:val="00D752F0"/>
    <w:rsid w:val="00D758E8"/>
    <w:rsid w:val="00D75D39"/>
    <w:rsid w:val="00D75D8D"/>
    <w:rsid w:val="00D75F7D"/>
    <w:rsid w:val="00D75F8C"/>
    <w:rsid w:val="00D75FFB"/>
    <w:rsid w:val="00D76171"/>
    <w:rsid w:val="00D7640B"/>
    <w:rsid w:val="00D76482"/>
    <w:rsid w:val="00D76495"/>
    <w:rsid w:val="00D764B1"/>
    <w:rsid w:val="00D76620"/>
    <w:rsid w:val="00D76A26"/>
    <w:rsid w:val="00D76AFB"/>
    <w:rsid w:val="00D76CC6"/>
    <w:rsid w:val="00D76E8A"/>
    <w:rsid w:val="00D76F88"/>
    <w:rsid w:val="00D77411"/>
    <w:rsid w:val="00D775B4"/>
    <w:rsid w:val="00D7781D"/>
    <w:rsid w:val="00D779FC"/>
    <w:rsid w:val="00D77A6B"/>
    <w:rsid w:val="00D77A80"/>
    <w:rsid w:val="00D77BA9"/>
    <w:rsid w:val="00D77CEF"/>
    <w:rsid w:val="00D77E69"/>
    <w:rsid w:val="00D800B4"/>
    <w:rsid w:val="00D80320"/>
    <w:rsid w:val="00D8033B"/>
    <w:rsid w:val="00D80580"/>
    <w:rsid w:val="00D81489"/>
    <w:rsid w:val="00D81560"/>
    <w:rsid w:val="00D818DE"/>
    <w:rsid w:val="00D81BE7"/>
    <w:rsid w:val="00D81CCA"/>
    <w:rsid w:val="00D822A3"/>
    <w:rsid w:val="00D822AE"/>
    <w:rsid w:val="00D82885"/>
    <w:rsid w:val="00D828DD"/>
    <w:rsid w:val="00D829F9"/>
    <w:rsid w:val="00D82AD0"/>
    <w:rsid w:val="00D83214"/>
    <w:rsid w:val="00D83418"/>
    <w:rsid w:val="00D834AD"/>
    <w:rsid w:val="00D83A6D"/>
    <w:rsid w:val="00D83B61"/>
    <w:rsid w:val="00D83E48"/>
    <w:rsid w:val="00D8402F"/>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BB"/>
    <w:rsid w:val="00D86CCA"/>
    <w:rsid w:val="00D86E9F"/>
    <w:rsid w:val="00D8707E"/>
    <w:rsid w:val="00D8708C"/>
    <w:rsid w:val="00D87096"/>
    <w:rsid w:val="00D87D2D"/>
    <w:rsid w:val="00D90060"/>
    <w:rsid w:val="00D901C7"/>
    <w:rsid w:val="00D9070A"/>
    <w:rsid w:val="00D90768"/>
    <w:rsid w:val="00D907D9"/>
    <w:rsid w:val="00D90A15"/>
    <w:rsid w:val="00D914DC"/>
    <w:rsid w:val="00D91826"/>
    <w:rsid w:val="00D91B7A"/>
    <w:rsid w:val="00D91C23"/>
    <w:rsid w:val="00D91C35"/>
    <w:rsid w:val="00D91C7B"/>
    <w:rsid w:val="00D91CFB"/>
    <w:rsid w:val="00D920CB"/>
    <w:rsid w:val="00D922F2"/>
    <w:rsid w:val="00D9230E"/>
    <w:rsid w:val="00D929C9"/>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758"/>
    <w:rsid w:val="00D958D4"/>
    <w:rsid w:val="00D95905"/>
    <w:rsid w:val="00D9594A"/>
    <w:rsid w:val="00D95F63"/>
    <w:rsid w:val="00D96162"/>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A0427"/>
    <w:rsid w:val="00DA04BA"/>
    <w:rsid w:val="00DA0574"/>
    <w:rsid w:val="00DA0797"/>
    <w:rsid w:val="00DA08BE"/>
    <w:rsid w:val="00DA0D0C"/>
    <w:rsid w:val="00DA0F9D"/>
    <w:rsid w:val="00DA10C7"/>
    <w:rsid w:val="00DA10CA"/>
    <w:rsid w:val="00DA1159"/>
    <w:rsid w:val="00DA1199"/>
    <w:rsid w:val="00DA122F"/>
    <w:rsid w:val="00DA125B"/>
    <w:rsid w:val="00DA14BB"/>
    <w:rsid w:val="00DA162F"/>
    <w:rsid w:val="00DA1694"/>
    <w:rsid w:val="00DA1753"/>
    <w:rsid w:val="00DA19BA"/>
    <w:rsid w:val="00DA1CD8"/>
    <w:rsid w:val="00DA1E1E"/>
    <w:rsid w:val="00DA1EB9"/>
    <w:rsid w:val="00DA1FF3"/>
    <w:rsid w:val="00DA2000"/>
    <w:rsid w:val="00DA2025"/>
    <w:rsid w:val="00DA20A0"/>
    <w:rsid w:val="00DA217C"/>
    <w:rsid w:val="00DA24ED"/>
    <w:rsid w:val="00DA25B5"/>
    <w:rsid w:val="00DA28BC"/>
    <w:rsid w:val="00DA2A98"/>
    <w:rsid w:val="00DA2E74"/>
    <w:rsid w:val="00DA2EA0"/>
    <w:rsid w:val="00DA2EEA"/>
    <w:rsid w:val="00DA2EF2"/>
    <w:rsid w:val="00DA30DF"/>
    <w:rsid w:val="00DA382D"/>
    <w:rsid w:val="00DA38D2"/>
    <w:rsid w:val="00DA39EA"/>
    <w:rsid w:val="00DA3A07"/>
    <w:rsid w:val="00DA3A4A"/>
    <w:rsid w:val="00DA3D02"/>
    <w:rsid w:val="00DA3D11"/>
    <w:rsid w:val="00DA3F7B"/>
    <w:rsid w:val="00DA4168"/>
    <w:rsid w:val="00DA43E0"/>
    <w:rsid w:val="00DA442D"/>
    <w:rsid w:val="00DA44B4"/>
    <w:rsid w:val="00DA4564"/>
    <w:rsid w:val="00DA46CE"/>
    <w:rsid w:val="00DA4986"/>
    <w:rsid w:val="00DA4AEA"/>
    <w:rsid w:val="00DA4B05"/>
    <w:rsid w:val="00DA4B18"/>
    <w:rsid w:val="00DA4DD2"/>
    <w:rsid w:val="00DA54DA"/>
    <w:rsid w:val="00DA563D"/>
    <w:rsid w:val="00DA5911"/>
    <w:rsid w:val="00DA5AD3"/>
    <w:rsid w:val="00DA5CE5"/>
    <w:rsid w:val="00DA5DC2"/>
    <w:rsid w:val="00DA60EB"/>
    <w:rsid w:val="00DA61DF"/>
    <w:rsid w:val="00DA6387"/>
    <w:rsid w:val="00DA6451"/>
    <w:rsid w:val="00DA68CB"/>
    <w:rsid w:val="00DA6A78"/>
    <w:rsid w:val="00DA6ABE"/>
    <w:rsid w:val="00DA71BD"/>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1087"/>
    <w:rsid w:val="00DB1286"/>
    <w:rsid w:val="00DB12BC"/>
    <w:rsid w:val="00DB12D5"/>
    <w:rsid w:val="00DB12FA"/>
    <w:rsid w:val="00DB149C"/>
    <w:rsid w:val="00DB156E"/>
    <w:rsid w:val="00DB19AC"/>
    <w:rsid w:val="00DB1B1E"/>
    <w:rsid w:val="00DB1DED"/>
    <w:rsid w:val="00DB1F3D"/>
    <w:rsid w:val="00DB1FD7"/>
    <w:rsid w:val="00DB204B"/>
    <w:rsid w:val="00DB2451"/>
    <w:rsid w:val="00DB2680"/>
    <w:rsid w:val="00DB26E6"/>
    <w:rsid w:val="00DB29D5"/>
    <w:rsid w:val="00DB2BFF"/>
    <w:rsid w:val="00DB2DAB"/>
    <w:rsid w:val="00DB2FB0"/>
    <w:rsid w:val="00DB2FB7"/>
    <w:rsid w:val="00DB31B8"/>
    <w:rsid w:val="00DB31C7"/>
    <w:rsid w:val="00DB3388"/>
    <w:rsid w:val="00DB350C"/>
    <w:rsid w:val="00DB3668"/>
    <w:rsid w:val="00DB3B82"/>
    <w:rsid w:val="00DB3E6C"/>
    <w:rsid w:val="00DB3F83"/>
    <w:rsid w:val="00DB40E4"/>
    <w:rsid w:val="00DB458B"/>
    <w:rsid w:val="00DB45AE"/>
    <w:rsid w:val="00DB46A1"/>
    <w:rsid w:val="00DB4A71"/>
    <w:rsid w:val="00DB4E88"/>
    <w:rsid w:val="00DB4FFB"/>
    <w:rsid w:val="00DB52D6"/>
    <w:rsid w:val="00DB5591"/>
    <w:rsid w:val="00DB59BE"/>
    <w:rsid w:val="00DB5E5A"/>
    <w:rsid w:val="00DB64AA"/>
    <w:rsid w:val="00DB64C7"/>
    <w:rsid w:val="00DB6530"/>
    <w:rsid w:val="00DB675D"/>
    <w:rsid w:val="00DB6979"/>
    <w:rsid w:val="00DB6D48"/>
    <w:rsid w:val="00DB7246"/>
    <w:rsid w:val="00DB725E"/>
    <w:rsid w:val="00DB77E4"/>
    <w:rsid w:val="00DB788F"/>
    <w:rsid w:val="00DB7DA3"/>
    <w:rsid w:val="00DB7ED7"/>
    <w:rsid w:val="00DB7F63"/>
    <w:rsid w:val="00DC0040"/>
    <w:rsid w:val="00DC057B"/>
    <w:rsid w:val="00DC0AA2"/>
    <w:rsid w:val="00DC0B5B"/>
    <w:rsid w:val="00DC0C44"/>
    <w:rsid w:val="00DC0D4D"/>
    <w:rsid w:val="00DC1114"/>
    <w:rsid w:val="00DC123D"/>
    <w:rsid w:val="00DC1271"/>
    <w:rsid w:val="00DC1A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D059A"/>
    <w:rsid w:val="00DD0731"/>
    <w:rsid w:val="00DD0895"/>
    <w:rsid w:val="00DD0A72"/>
    <w:rsid w:val="00DD0CC3"/>
    <w:rsid w:val="00DD0FD2"/>
    <w:rsid w:val="00DD1178"/>
    <w:rsid w:val="00DD11B2"/>
    <w:rsid w:val="00DD1410"/>
    <w:rsid w:val="00DD147E"/>
    <w:rsid w:val="00DD16B3"/>
    <w:rsid w:val="00DD170A"/>
    <w:rsid w:val="00DD1812"/>
    <w:rsid w:val="00DD182E"/>
    <w:rsid w:val="00DD1904"/>
    <w:rsid w:val="00DD1932"/>
    <w:rsid w:val="00DD1958"/>
    <w:rsid w:val="00DD1B10"/>
    <w:rsid w:val="00DD1B19"/>
    <w:rsid w:val="00DD1B23"/>
    <w:rsid w:val="00DD1F1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E21"/>
    <w:rsid w:val="00DD4C98"/>
    <w:rsid w:val="00DD4D0D"/>
    <w:rsid w:val="00DD4E09"/>
    <w:rsid w:val="00DD505A"/>
    <w:rsid w:val="00DD5679"/>
    <w:rsid w:val="00DD5C74"/>
    <w:rsid w:val="00DD5C82"/>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1F8"/>
    <w:rsid w:val="00DE1350"/>
    <w:rsid w:val="00DE1619"/>
    <w:rsid w:val="00DE1632"/>
    <w:rsid w:val="00DE19A0"/>
    <w:rsid w:val="00DE19FA"/>
    <w:rsid w:val="00DE1C8F"/>
    <w:rsid w:val="00DE1F50"/>
    <w:rsid w:val="00DE20A4"/>
    <w:rsid w:val="00DE216A"/>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D2"/>
    <w:rsid w:val="00DE7B77"/>
    <w:rsid w:val="00DE7C21"/>
    <w:rsid w:val="00DE7DEB"/>
    <w:rsid w:val="00DE7E2B"/>
    <w:rsid w:val="00DF0395"/>
    <w:rsid w:val="00DF03B2"/>
    <w:rsid w:val="00DF053B"/>
    <w:rsid w:val="00DF07B5"/>
    <w:rsid w:val="00DF0A20"/>
    <w:rsid w:val="00DF0A5A"/>
    <w:rsid w:val="00DF0E0B"/>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9B"/>
    <w:rsid w:val="00DF3325"/>
    <w:rsid w:val="00DF38BD"/>
    <w:rsid w:val="00DF3A80"/>
    <w:rsid w:val="00DF3D11"/>
    <w:rsid w:val="00DF3DBA"/>
    <w:rsid w:val="00DF3E21"/>
    <w:rsid w:val="00DF3FAE"/>
    <w:rsid w:val="00DF3FFD"/>
    <w:rsid w:val="00DF40B3"/>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4FF"/>
    <w:rsid w:val="00E017B0"/>
    <w:rsid w:val="00E01B43"/>
    <w:rsid w:val="00E01EE2"/>
    <w:rsid w:val="00E01F3C"/>
    <w:rsid w:val="00E020FB"/>
    <w:rsid w:val="00E02184"/>
    <w:rsid w:val="00E0228A"/>
    <w:rsid w:val="00E0239C"/>
    <w:rsid w:val="00E023A3"/>
    <w:rsid w:val="00E025E9"/>
    <w:rsid w:val="00E02695"/>
    <w:rsid w:val="00E026CD"/>
    <w:rsid w:val="00E02924"/>
    <w:rsid w:val="00E02A31"/>
    <w:rsid w:val="00E02E60"/>
    <w:rsid w:val="00E02F96"/>
    <w:rsid w:val="00E02FC7"/>
    <w:rsid w:val="00E0305B"/>
    <w:rsid w:val="00E03072"/>
    <w:rsid w:val="00E03082"/>
    <w:rsid w:val="00E03299"/>
    <w:rsid w:val="00E03614"/>
    <w:rsid w:val="00E03643"/>
    <w:rsid w:val="00E03676"/>
    <w:rsid w:val="00E04209"/>
    <w:rsid w:val="00E042DC"/>
    <w:rsid w:val="00E042E2"/>
    <w:rsid w:val="00E04380"/>
    <w:rsid w:val="00E04682"/>
    <w:rsid w:val="00E0470C"/>
    <w:rsid w:val="00E047BF"/>
    <w:rsid w:val="00E04F57"/>
    <w:rsid w:val="00E052BD"/>
    <w:rsid w:val="00E055AC"/>
    <w:rsid w:val="00E055DB"/>
    <w:rsid w:val="00E0560F"/>
    <w:rsid w:val="00E0573B"/>
    <w:rsid w:val="00E0597D"/>
    <w:rsid w:val="00E05A6E"/>
    <w:rsid w:val="00E05E6A"/>
    <w:rsid w:val="00E0604A"/>
    <w:rsid w:val="00E0686F"/>
    <w:rsid w:val="00E068AC"/>
    <w:rsid w:val="00E06AC9"/>
    <w:rsid w:val="00E06B9D"/>
    <w:rsid w:val="00E07332"/>
    <w:rsid w:val="00E077F0"/>
    <w:rsid w:val="00E077FB"/>
    <w:rsid w:val="00E07AB5"/>
    <w:rsid w:val="00E1031B"/>
    <w:rsid w:val="00E103D5"/>
    <w:rsid w:val="00E10662"/>
    <w:rsid w:val="00E10C82"/>
    <w:rsid w:val="00E110DB"/>
    <w:rsid w:val="00E11100"/>
    <w:rsid w:val="00E11280"/>
    <w:rsid w:val="00E1130D"/>
    <w:rsid w:val="00E1133C"/>
    <w:rsid w:val="00E1148C"/>
    <w:rsid w:val="00E11609"/>
    <w:rsid w:val="00E118E4"/>
    <w:rsid w:val="00E11959"/>
    <w:rsid w:val="00E1199D"/>
    <w:rsid w:val="00E119FA"/>
    <w:rsid w:val="00E11A33"/>
    <w:rsid w:val="00E11ACB"/>
    <w:rsid w:val="00E12163"/>
    <w:rsid w:val="00E121ED"/>
    <w:rsid w:val="00E1234C"/>
    <w:rsid w:val="00E123E6"/>
    <w:rsid w:val="00E127B9"/>
    <w:rsid w:val="00E127C5"/>
    <w:rsid w:val="00E1298F"/>
    <w:rsid w:val="00E12B37"/>
    <w:rsid w:val="00E12E86"/>
    <w:rsid w:val="00E1308D"/>
    <w:rsid w:val="00E13131"/>
    <w:rsid w:val="00E13316"/>
    <w:rsid w:val="00E13429"/>
    <w:rsid w:val="00E1355C"/>
    <w:rsid w:val="00E1387E"/>
    <w:rsid w:val="00E13EB9"/>
    <w:rsid w:val="00E14164"/>
    <w:rsid w:val="00E1437E"/>
    <w:rsid w:val="00E148F7"/>
    <w:rsid w:val="00E14AED"/>
    <w:rsid w:val="00E14D38"/>
    <w:rsid w:val="00E14F35"/>
    <w:rsid w:val="00E14FE9"/>
    <w:rsid w:val="00E1506A"/>
    <w:rsid w:val="00E1527F"/>
    <w:rsid w:val="00E1579E"/>
    <w:rsid w:val="00E157B2"/>
    <w:rsid w:val="00E15956"/>
    <w:rsid w:val="00E15A7A"/>
    <w:rsid w:val="00E15A7F"/>
    <w:rsid w:val="00E15D96"/>
    <w:rsid w:val="00E15FBF"/>
    <w:rsid w:val="00E16179"/>
    <w:rsid w:val="00E1621A"/>
    <w:rsid w:val="00E163FA"/>
    <w:rsid w:val="00E16445"/>
    <w:rsid w:val="00E1687B"/>
    <w:rsid w:val="00E16C70"/>
    <w:rsid w:val="00E16CA0"/>
    <w:rsid w:val="00E16CA5"/>
    <w:rsid w:val="00E16CA7"/>
    <w:rsid w:val="00E16F6A"/>
    <w:rsid w:val="00E1736E"/>
    <w:rsid w:val="00E173E1"/>
    <w:rsid w:val="00E1756D"/>
    <w:rsid w:val="00E1784B"/>
    <w:rsid w:val="00E17A8B"/>
    <w:rsid w:val="00E17F5D"/>
    <w:rsid w:val="00E17FD3"/>
    <w:rsid w:val="00E200C0"/>
    <w:rsid w:val="00E20208"/>
    <w:rsid w:val="00E2061C"/>
    <w:rsid w:val="00E20A48"/>
    <w:rsid w:val="00E20A4C"/>
    <w:rsid w:val="00E20CC9"/>
    <w:rsid w:val="00E20D88"/>
    <w:rsid w:val="00E2129D"/>
    <w:rsid w:val="00E21764"/>
    <w:rsid w:val="00E21A59"/>
    <w:rsid w:val="00E21B0D"/>
    <w:rsid w:val="00E21BF8"/>
    <w:rsid w:val="00E21CC1"/>
    <w:rsid w:val="00E21DE3"/>
    <w:rsid w:val="00E22096"/>
    <w:rsid w:val="00E22165"/>
    <w:rsid w:val="00E22418"/>
    <w:rsid w:val="00E22468"/>
    <w:rsid w:val="00E224AC"/>
    <w:rsid w:val="00E228CE"/>
    <w:rsid w:val="00E228EA"/>
    <w:rsid w:val="00E22A3B"/>
    <w:rsid w:val="00E22AD3"/>
    <w:rsid w:val="00E22F91"/>
    <w:rsid w:val="00E23225"/>
    <w:rsid w:val="00E234F4"/>
    <w:rsid w:val="00E2359B"/>
    <w:rsid w:val="00E2361B"/>
    <w:rsid w:val="00E237B3"/>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497"/>
    <w:rsid w:val="00E2655A"/>
    <w:rsid w:val="00E27008"/>
    <w:rsid w:val="00E2709A"/>
    <w:rsid w:val="00E27350"/>
    <w:rsid w:val="00E2750C"/>
    <w:rsid w:val="00E275D6"/>
    <w:rsid w:val="00E27604"/>
    <w:rsid w:val="00E27696"/>
    <w:rsid w:val="00E2787A"/>
    <w:rsid w:val="00E27930"/>
    <w:rsid w:val="00E27B4F"/>
    <w:rsid w:val="00E27D22"/>
    <w:rsid w:val="00E27E94"/>
    <w:rsid w:val="00E30148"/>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D3"/>
    <w:rsid w:val="00E3383F"/>
    <w:rsid w:val="00E33A47"/>
    <w:rsid w:val="00E33AB3"/>
    <w:rsid w:val="00E33AE6"/>
    <w:rsid w:val="00E33AFE"/>
    <w:rsid w:val="00E33B16"/>
    <w:rsid w:val="00E33CC7"/>
    <w:rsid w:val="00E33CCC"/>
    <w:rsid w:val="00E3440E"/>
    <w:rsid w:val="00E344D2"/>
    <w:rsid w:val="00E34B4C"/>
    <w:rsid w:val="00E34C58"/>
    <w:rsid w:val="00E34CAD"/>
    <w:rsid w:val="00E34D21"/>
    <w:rsid w:val="00E34FEC"/>
    <w:rsid w:val="00E35141"/>
    <w:rsid w:val="00E35148"/>
    <w:rsid w:val="00E352B2"/>
    <w:rsid w:val="00E3544C"/>
    <w:rsid w:val="00E35976"/>
    <w:rsid w:val="00E35A0A"/>
    <w:rsid w:val="00E35A61"/>
    <w:rsid w:val="00E3608C"/>
    <w:rsid w:val="00E361F4"/>
    <w:rsid w:val="00E362CB"/>
    <w:rsid w:val="00E364E3"/>
    <w:rsid w:val="00E369A7"/>
    <w:rsid w:val="00E369C4"/>
    <w:rsid w:val="00E36A50"/>
    <w:rsid w:val="00E36FED"/>
    <w:rsid w:val="00E3787A"/>
    <w:rsid w:val="00E37AFC"/>
    <w:rsid w:val="00E37C0B"/>
    <w:rsid w:val="00E37C59"/>
    <w:rsid w:val="00E37C9D"/>
    <w:rsid w:val="00E37D14"/>
    <w:rsid w:val="00E37FF7"/>
    <w:rsid w:val="00E37FFA"/>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23A"/>
    <w:rsid w:val="00E42867"/>
    <w:rsid w:val="00E42946"/>
    <w:rsid w:val="00E42BE1"/>
    <w:rsid w:val="00E42DB1"/>
    <w:rsid w:val="00E42FEE"/>
    <w:rsid w:val="00E43175"/>
    <w:rsid w:val="00E431C3"/>
    <w:rsid w:val="00E43496"/>
    <w:rsid w:val="00E434E6"/>
    <w:rsid w:val="00E4376D"/>
    <w:rsid w:val="00E438BC"/>
    <w:rsid w:val="00E43B5D"/>
    <w:rsid w:val="00E43D79"/>
    <w:rsid w:val="00E43D8D"/>
    <w:rsid w:val="00E440AD"/>
    <w:rsid w:val="00E440D4"/>
    <w:rsid w:val="00E4437D"/>
    <w:rsid w:val="00E444C3"/>
    <w:rsid w:val="00E444D6"/>
    <w:rsid w:val="00E44578"/>
    <w:rsid w:val="00E445CA"/>
    <w:rsid w:val="00E44691"/>
    <w:rsid w:val="00E449AA"/>
    <w:rsid w:val="00E44C8C"/>
    <w:rsid w:val="00E44E32"/>
    <w:rsid w:val="00E44E65"/>
    <w:rsid w:val="00E44FB5"/>
    <w:rsid w:val="00E4503B"/>
    <w:rsid w:val="00E45152"/>
    <w:rsid w:val="00E45299"/>
    <w:rsid w:val="00E455A9"/>
    <w:rsid w:val="00E4569A"/>
    <w:rsid w:val="00E4580D"/>
    <w:rsid w:val="00E45997"/>
    <w:rsid w:val="00E45A34"/>
    <w:rsid w:val="00E45B69"/>
    <w:rsid w:val="00E45CB9"/>
    <w:rsid w:val="00E461B4"/>
    <w:rsid w:val="00E463DB"/>
    <w:rsid w:val="00E4675D"/>
    <w:rsid w:val="00E46B7C"/>
    <w:rsid w:val="00E46DDC"/>
    <w:rsid w:val="00E46EAC"/>
    <w:rsid w:val="00E46EC7"/>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504B"/>
    <w:rsid w:val="00E55083"/>
    <w:rsid w:val="00E551B4"/>
    <w:rsid w:val="00E55B3B"/>
    <w:rsid w:val="00E55B75"/>
    <w:rsid w:val="00E55C47"/>
    <w:rsid w:val="00E55D4A"/>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285"/>
    <w:rsid w:val="00E6035C"/>
    <w:rsid w:val="00E60423"/>
    <w:rsid w:val="00E6065C"/>
    <w:rsid w:val="00E60C50"/>
    <w:rsid w:val="00E60EDF"/>
    <w:rsid w:val="00E61300"/>
    <w:rsid w:val="00E6133F"/>
    <w:rsid w:val="00E61645"/>
    <w:rsid w:val="00E61774"/>
    <w:rsid w:val="00E617A3"/>
    <w:rsid w:val="00E617D1"/>
    <w:rsid w:val="00E61960"/>
    <w:rsid w:val="00E619A5"/>
    <w:rsid w:val="00E61D29"/>
    <w:rsid w:val="00E61EC6"/>
    <w:rsid w:val="00E61F62"/>
    <w:rsid w:val="00E622DD"/>
    <w:rsid w:val="00E622E4"/>
    <w:rsid w:val="00E6246A"/>
    <w:rsid w:val="00E62501"/>
    <w:rsid w:val="00E6258A"/>
    <w:rsid w:val="00E62891"/>
    <w:rsid w:val="00E62BEE"/>
    <w:rsid w:val="00E62CBE"/>
    <w:rsid w:val="00E62ED4"/>
    <w:rsid w:val="00E62FAA"/>
    <w:rsid w:val="00E630C5"/>
    <w:rsid w:val="00E63151"/>
    <w:rsid w:val="00E6316E"/>
    <w:rsid w:val="00E633E7"/>
    <w:rsid w:val="00E63AA6"/>
    <w:rsid w:val="00E63AE7"/>
    <w:rsid w:val="00E63C3A"/>
    <w:rsid w:val="00E641D8"/>
    <w:rsid w:val="00E6454A"/>
    <w:rsid w:val="00E6459D"/>
    <w:rsid w:val="00E6483C"/>
    <w:rsid w:val="00E64A3B"/>
    <w:rsid w:val="00E64AFD"/>
    <w:rsid w:val="00E64B42"/>
    <w:rsid w:val="00E64EA2"/>
    <w:rsid w:val="00E6507B"/>
    <w:rsid w:val="00E65D33"/>
    <w:rsid w:val="00E65F5C"/>
    <w:rsid w:val="00E65FE6"/>
    <w:rsid w:val="00E66091"/>
    <w:rsid w:val="00E66283"/>
    <w:rsid w:val="00E662B6"/>
    <w:rsid w:val="00E667B3"/>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D1C"/>
    <w:rsid w:val="00E70D6C"/>
    <w:rsid w:val="00E70DA8"/>
    <w:rsid w:val="00E70DB2"/>
    <w:rsid w:val="00E70DCF"/>
    <w:rsid w:val="00E70E22"/>
    <w:rsid w:val="00E70EEE"/>
    <w:rsid w:val="00E71084"/>
    <w:rsid w:val="00E715B6"/>
    <w:rsid w:val="00E71A6B"/>
    <w:rsid w:val="00E71E81"/>
    <w:rsid w:val="00E71EA6"/>
    <w:rsid w:val="00E723D0"/>
    <w:rsid w:val="00E723E0"/>
    <w:rsid w:val="00E7268B"/>
    <w:rsid w:val="00E729F2"/>
    <w:rsid w:val="00E72B73"/>
    <w:rsid w:val="00E72C1B"/>
    <w:rsid w:val="00E72DFD"/>
    <w:rsid w:val="00E73104"/>
    <w:rsid w:val="00E73367"/>
    <w:rsid w:val="00E73480"/>
    <w:rsid w:val="00E735A0"/>
    <w:rsid w:val="00E73C87"/>
    <w:rsid w:val="00E73D68"/>
    <w:rsid w:val="00E73D83"/>
    <w:rsid w:val="00E73E3F"/>
    <w:rsid w:val="00E73EAA"/>
    <w:rsid w:val="00E73FC4"/>
    <w:rsid w:val="00E74112"/>
    <w:rsid w:val="00E74403"/>
    <w:rsid w:val="00E745F5"/>
    <w:rsid w:val="00E74760"/>
    <w:rsid w:val="00E74783"/>
    <w:rsid w:val="00E74B07"/>
    <w:rsid w:val="00E74B27"/>
    <w:rsid w:val="00E74B57"/>
    <w:rsid w:val="00E74BC2"/>
    <w:rsid w:val="00E74E16"/>
    <w:rsid w:val="00E74E19"/>
    <w:rsid w:val="00E75299"/>
    <w:rsid w:val="00E75560"/>
    <w:rsid w:val="00E755D4"/>
    <w:rsid w:val="00E75655"/>
    <w:rsid w:val="00E7597F"/>
    <w:rsid w:val="00E75A68"/>
    <w:rsid w:val="00E75AFC"/>
    <w:rsid w:val="00E75B94"/>
    <w:rsid w:val="00E75BFD"/>
    <w:rsid w:val="00E75D85"/>
    <w:rsid w:val="00E75DDA"/>
    <w:rsid w:val="00E761E9"/>
    <w:rsid w:val="00E761F4"/>
    <w:rsid w:val="00E76215"/>
    <w:rsid w:val="00E7655A"/>
    <w:rsid w:val="00E766F8"/>
    <w:rsid w:val="00E76A17"/>
    <w:rsid w:val="00E76C7F"/>
    <w:rsid w:val="00E76D30"/>
    <w:rsid w:val="00E76D50"/>
    <w:rsid w:val="00E76ECF"/>
    <w:rsid w:val="00E76FA1"/>
    <w:rsid w:val="00E7704A"/>
    <w:rsid w:val="00E771CE"/>
    <w:rsid w:val="00E77893"/>
    <w:rsid w:val="00E77929"/>
    <w:rsid w:val="00E77B17"/>
    <w:rsid w:val="00E77D1A"/>
    <w:rsid w:val="00E77E9E"/>
    <w:rsid w:val="00E80032"/>
    <w:rsid w:val="00E80128"/>
    <w:rsid w:val="00E8022C"/>
    <w:rsid w:val="00E803D1"/>
    <w:rsid w:val="00E80A44"/>
    <w:rsid w:val="00E80AE1"/>
    <w:rsid w:val="00E80B96"/>
    <w:rsid w:val="00E80C07"/>
    <w:rsid w:val="00E80CB2"/>
    <w:rsid w:val="00E80D1E"/>
    <w:rsid w:val="00E80D87"/>
    <w:rsid w:val="00E80F54"/>
    <w:rsid w:val="00E80F56"/>
    <w:rsid w:val="00E81012"/>
    <w:rsid w:val="00E8120C"/>
    <w:rsid w:val="00E812E4"/>
    <w:rsid w:val="00E8132F"/>
    <w:rsid w:val="00E815D0"/>
    <w:rsid w:val="00E816EE"/>
    <w:rsid w:val="00E816FD"/>
    <w:rsid w:val="00E817BF"/>
    <w:rsid w:val="00E8188E"/>
    <w:rsid w:val="00E819AF"/>
    <w:rsid w:val="00E81ECB"/>
    <w:rsid w:val="00E82544"/>
    <w:rsid w:val="00E82A57"/>
    <w:rsid w:val="00E82F0F"/>
    <w:rsid w:val="00E831CC"/>
    <w:rsid w:val="00E8320A"/>
    <w:rsid w:val="00E839F7"/>
    <w:rsid w:val="00E83ED3"/>
    <w:rsid w:val="00E8404E"/>
    <w:rsid w:val="00E84155"/>
    <w:rsid w:val="00E84780"/>
    <w:rsid w:val="00E84850"/>
    <w:rsid w:val="00E84C2B"/>
    <w:rsid w:val="00E84D9E"/>
    <w:rsid w:val="00E8517D"/>
    <w:rsid w:val="00E852C7"/>
    <w:rsid w:val="00E8550D"/>
    <w:rsid w:val="00E857B8"/>
    <w:rsid w:val="00E858B0"/>
    <w:rsid w:val="00E85A6E"/>
    <w:rsid w:val="00E85B63"/>
    <w:rsid w:val="00E85BA9"/>
    <w:rsid w:val="00E85BCA"/>
    <w:rsid w:val="00E863B5"/>
    <w:rsid w:val="00E86472"/>
    <w:rsid w:val="00E8692E"/>
    <w:rsid w:val="00E86A67"/>
    <w:rsid w:val="00E86C12"/>
    <w:rsid w:val="00E86C33"/>
    <w:rsid w:val="00E86DDD"/>
    <w:rsid w:val="00E87119"/>
    <w:rsid w:val="00E87335"/>
    <w:rsid w:val="00E87424"/>
    <w:rsid w:val="00E87771"/>
    <w:rsid w:val="00E87871"/>
    <w:rsid w:val="00E8796D"/>
    <w:rsid w:val="00E87B7E"/>
    <w:rsid w:val="00E9040F"/>
    <w:rsid w:val="00E9044B"/>
    <w:rsid w:val="00E90638"/>
    <w:rsid w:val="00E907D3"/>
    <w:rsid w:val="00E907E1"/>
    <w:rsid w:val="00E90EA1"/>
    <w:rsid w:val="00E90FF6"/>
    <w:rsid w:val="00E91094"/>
    <w:rsid w:val="00E910C1"/>
    <w:rsid w:val="00E91165"/>
    <w:rsid w:val="00E91283"/>
    <w:rsid w:val="00E912AE"/>
    <w:rsid w:val="00E914E9"/>
    <w:rsid w:val="00E91529"/>
    <w:rsid w:val="00E91806"/>
    <w:rsid w:val="00E91895"/>
    <w:rsid w:val="00E91DB4"/>
    <w:rsid w:val="00E91FAB"/>
    <w:rsid w:val="00E91FFE"/>
    <w:rsid w:val="00E920A3"/>
    <w:rsid w:val="00E920BB"/>
    <w:rsid w:val="00E9212B"/>
    <w:rsid w:val="00E92336"/>
    <w:rsid w:val="00E924A3"/>
    <w:rsid w:val="00E92637"/>
    <w:rsid w:val="00E92687"/>
    <w:rsid w:val="00E92966"/>
    <w:rsid w:val="00E92E31"/>
    <w:rsid w:val="00E93095"/>
    <w:rsid w:val="00E9336D"/>
    <w:rsid w:val="00E93370"/>
    <w:rsid w:val="00E934DA"/>
    <w:rsid w:val="00E9358C"/>
    <w:rsid w:val="00E93693"/>
    <w:rsid w:val="00E93975"/>
    <w:rsid w:val="00E93A09"/>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939"/>
    <w:rsid w:val="00E95309"/>
    <w:rsid w:val="00E95889"/>
    <w:rsid w:val="00E9596A"/>
    <w:rsid w:val="00E95AE5"/>
    <w:rsid w:val="00E95BC8"/>
    <w:rsid w:val="00E95E82"/>
    <w:rsid w:val="00E960A0"/>
    <w:rsid w:val="00E962F6"/>
    <w:rsid w:val="00E9630B"/>
    <w:rsid w:val="00E9648D"/>
    <w:rsid w:val="00E96590"/>
    <w:rsid w:val="00E9660B"/>
    <w:rsid w:val="00E96661"/>
    <w:rsid w:val="00E96792"/>
    <w:rsid w:val="00E96DCE"/>
    <w:rsid w:val="00E96E30"/>
    <w:rsid w:val="00E97058"/>
    <w:rsid w:val="00E97112"/>
    <w:rsid w:val="00E97169"/>
    <w:rsid w:val="00E9749D"/>
    <w:rsid w:val="00E975C0"/>
    <w:rsid w:val="00E97998"/>
    <w:rsid w:val="00E97BBF"/>
    <w:rsid w:val="00E97D92"/>
    <w:rsid w:val="00EA01E8"/>
    <w:rsid w:val="00EA0615"/>
    <w:rsid w:val="00EA0AF1"/>
    <w:rsid w:val="00EA0C44"/>
    <w:rsid w:val="00EA0C78"/>
    <w:rsid w:val="00EA0D62"/>
    <w:rsid w:val="00EA0D94"/>
    <w:rsid w:val="00EA0E42"/>
    <w:rsid w:val="00EA0F81"/>
    <w:rsid w:val="00EA13DA"/>
    <w:rsid w:val="00EA1421"/>
    <w:rsid w:val="00EA1707"/>
    <w:rsid w:val="00EA17BC"/>
    <w:rsid w:val="00EA19CC"/>
    <w:rsid w:val="00EA1B3D"/>
    <w:rsid w:val="00EA1F7E"/>
    <w:rsid w:val="00EA2133"/>
    <w:rsid w:val="00EA228E"/>
    <w:rsid w:val="00EA22A5"/>
    <w:rsid w:val="00EA23F9"/>
    <w:rsid w:val="00EA25C5"/>
    <w:rsid w:val="00EA2860"/>
    <w:rsid w:val="00EA29A9"/>
    <w:rsid w:val="00EA2EF0"/>
    <w:rsid w:val="00EA3129"/>
    <w:rsid w:val="00EA3585"/>
    <w:rsid w:val="00EA3C12"/>
    <w:rsid w:val="00EA3E94"/>
    <w:rsid w:val="00EA4294"/>
    <w:rsid w:val="00EA44E2"/>
    <w:rsid w:val="00EA454B"/>
    <w:rsid w:val="00EA4C5E"/>
    <w:rsid w:val="00EA4C7D"/>
    <w:rsid w:val="00EA4F01"/>
    <w:rsid w:val="00EA5987"/>
    <w:rsid w:val="00EA5EF3"/>
    <w:rsid w:val="00EA5F63"/>
    <w:rsid w:val="00EA615C"/>
    <w:rsid w:val="00EA6266"/>
    <w:rsid w:val="00EA627A"/>
    <w:rsid w:val="00EA63F3"/>
    <w:rsid w:val="00EA653E"/>
    <w:rsid w:val="00EA65D7"/>
    <w:rsid w:val="00EA65E9"/>
    <w:rsid w:val="00EA6732"/>
    <w:rsid w:val="00EA67E8"/>
    <w:rsid w:val="00EA686E"/>
    <w:rsid w:val="00EA6936"/>
    <w:rsid w:val="00EA6B39"/>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898"/>
    <w:rsid w:val="00EB2C40"/>
    <w:rsid w:val="00EB3045"/>
    <w:rsid w:val="00EB317A"/>
    <w:rsid w:val="00EB324E"/>
    <w:rsid w:val="00EB33B3"/>
    <w:rsid w:val="00EB35B8"/>
    <w:rsid w:val="00EB37CC"/>
    <w:rsid w:val="00EB3920"/>
    <w:rsid w:val="00EB3998"/>
    <w:rsid w:val="00EB3ECD"/>
    <w:rsid w:val="00EB40FE"/>
    <w:rsid w:val="00EB4342"/>
    <w:rsid w:val="00EB43FD"/>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C35"/>
    <w:rsid w:val="00EB5C74"/>
    <w:rsid w:val="00EB5FEB"/>
    <w:rsid w:val="00EB600D"/>
    <w:rsid w:val="00EB6159"/>
    <w:rsid w:val="00EB6483"/>
    <w:rsid w:val="00EB6498"/>
    <w:rsid w:val="00EB65AD"/>
    <w:rsid w:val="00EB6850"/>
    <w:rsid w:val="00EB6BA8"/>
    <w:rsid w:val="00EB6D33"/>
    <w:rsid w:val="00EB6E10"/>
    <w:rsid w:val="00EB71E4"/>
    <w:rsid w:val="00EB7812"/>
    <w:rsid w:val="00EB78C9"/>
    <w:rsid w:val="00EB7EBA"/>
    <w:rsid w:val="00EB7F51"/>
    <w:rsid w:val="00EC06EB"/>
    <w:rsid w:val="00EC0757"/>
    <w:rsid w:val="00EC0A27"/>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49A"/>
    <w:rsid w:val="00EC75C2"/>
    <w:rsid w:val="00EC76D5"/>
    <w:rsid w:val="00EC775A"/>
    <w:rsid w:val="00EC7A73"/>
    <w:rsid w:val="00EC7ADE"/>
    <w:rsid w:val="00EC7C48"/>
    <w:rsid w:val="00EC7C7C"/>
    <w:rsid w:val="00ED005B"/>
    <w:rsid w:val="00ED0099"/>
    <w:rsid w:val="00ED00DF"/>
    <w:rsid w:val="00ED055F"/>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F0F"/>
    <w:rsid w:val="00ED1FCE"/>
    <w:rsid w:val="00ED21EB"/>
    <w:rsid w:val="00ED240D"/>
    <w:rsid w:val="00ED25CA"/>
    <w:rsid w:val="00ED2710"/>
    <w:rsid w:val="00ED28E3"/>
    <w:rsid w:val="00ED28ED"/>
    <w:rsid w:val="00ED29BA"/>
    <w:rsid w:val="00ED2AE8"/>
    <w:rsid w:val="00ED2CAC"/>
    <w:rsid w:val="00ED2E7C"/>
    <w:rsid w:val="00ED2F5B"/>
    <w:rsid w:val="00ED302B"/>
    <w:rsid w:val="00ED3D75"/>
    <w:rsid w:val="00ED3E0A"/>
    <w:rsid w:val="00ED3FCD"/>
    <w:rsid w:val="00ED3FCE"/>
    <w:rsid w:val="00ED3FFC"/>
    <w:rsid w:val="00ED4198"/>
    <w:rsid w:val="00ED479C"/>
    <w:rsid w:val="00ED49D7"/>
    <w:rsid w:val="00ED4A3F"/>
    <w:rsid w:val="00ED4B43"/>
    <w:rsid w:val="00ED4E18"/>
    <w:rsid w:val="00ED4F28"/>
    <w:rsid w:val="00ED52B2"/>
    <w:rsid w:val="00ED54A5"/>
    <w:rsid w:val="00ED550A"/>
    <w:rsid w:val="00ED57CB"/>
    <w:rsid w:val="00ED5856"/>
    <w:rsid w:val="00ED5E93"/>
    <w:rsid w:val="00ED67E4"/>
    <w:rsid w:val="00ED6D0E"/>
    <w:rsid w:val="00ED6F16"/>
    <w:rsid w:val="00ED6F23"/>
    <w:rsid w:val="00ED70D9"/>
    <w:rsid w:val="00ED72CD"/>
    <w:rsid w:val="00ED7563"/>
    <w:rsid w:val="00ED79B4"/>
    <w:rsid w:val="00ED7A66"/>
    <w:rsid w:val="00ED7AEB"/>
    <w:rsid w:val="00ED7E9E"/>
    <w:rsid w:val="00ED7EF2"/>
    <w:rsid w:val="00EE0148"/>
    <w:rsid w:val="00EE066D"/>
    <w:rsid w:val="00EE078C"/>
    <w:rsid w:val="00EE1188"/>
    <w:rsid w:val="00EE146E"/>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67F"/>
    <w:rsid w:val="00EE492B"/>
    <w:rsid w:val="00EE4C5F"/>
    <w:rsid w:val="00EE4EC9"/>
    <w:rsid w:val="00EE517F"/>
    <w:rsid w:val="00EE549C"/>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340"/>
    <w:rsid w:val="00EF4465"/>
    <w:rsid w:val="00EF478E"/>
    <w:rsid w:val="00EF4859"/>
    <w:rsid w:val="00EF48E8"/>
    <w:rsid w:val="00EF4D23"/>
    <w:rsid w:val="00EF4D9D"/>
    <w:rsid w:val="00EF4E55"/>
    <w:rsid w:val="00EF500A"/>
    <w:rsid w:val="00EF502C"/>
    <w:rsid w:val="00EF5076"/>
    <w:rsid w:val="00EF5384"/>
    <w:rsid w:val="00EF53A8"/>
    <w:rsid w:val="00EF53C8"/>
    <w:rsid w:val="00EF54A4"/>
    <w:rsid w:val="00EF5925"/>
    <w:rsid w:val="00EF5956"/>
    <w:rsid w:val="00EF59A4"/>
    <w:rsid w:val="00EF5A6C"/>
    <w:rsid w:val="00EF5B54"/>
    <w:rsid w:val="00EF5C6A"/>
    <w:rsid w:val="00EF5D33"/>
    <w:rsid w:val="00EF5E34"/>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DD"/>
    <w:rsid w:val="00EF71BE"/>
    <w:rsid w:val="00EF71F0"/>
    <w:rsid w:val="00EF735D"/>
    <w:rsid w:val="00EF7420"/>
    <w:rsid w:val="00EF74E4"/>
    <w:rsid w:val="00EF756F"/>
    <w:rsid w:val="00EF7778"/>
    <w:rsid w:val="00EF7820"/>
    <w:rsid w:val="00EF78E1"/>
    <w:rsid w:val="00EF7AF1"/>
    <w:rsid w:val="00EF7C2C"/>
    <w:rsid w:val="00EF7EDB"/>
    <w:rsid w:val="00EF7F21"/>
    <w:rsid w:val="00F0026A"/>
    <w:rsid w:val="00F003C7"/>
    <w:rsid w:val="00F0066B"/>
    <w:rsid w:val="00F00D07"/>
    <w:rsid w:val="00F00DE2"/>
    <w:rsid w:val="00F00E1A"/>
    <w:rsid w:val="00F00F57"/>
    <w:rsid w:val="00F0119B"/>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FC4"/>
    <w:rsid w:val="00F11FDC"/>
    <w:rsid w:val="00F12254"/>
    <w:rsid w:val="00F127D4"/>
    <w:rsid w:val="00F128EB"/>
    <w:rsid w:val="00F129E7"/>
    <w:rsid w:val="00F12AFC"/>
    <w:rsid w:val="00F12D61"/>
    <w:rsid w:val="00F12D6D"/>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93"/>
    <w:rsid w:val="00F14422"/>
    <w:rsid w:val="00F144A3"/>
    <w:rsid w:val="00F1471D"/>
    <w:rsid w:val="00F14720"/>
    <w:rsid w:val="00F1481F"/>
    <w:rsid w:val="00F14966"/>
    <w:rsid w:val="00F14B05"/>
    <w:rsid w:val="00F14E18"/>
    <w:rsid w:val="00F1510F"/>
    <w:rsid w:val="00F153C9"/>
    <w:rsid w:val="00F15437"/>
    <w:rsid w:val="00F15644"/>
    <w:rsid w:val="00F15712"/>
    <w:rsid w:val="00F158B0"/>
    <w:rsid w:val="00F15E5A"/>
    <w:rsid w:val="00F15F9C"/>
    <w:rsid w:val="00F1625A"/>
    <w:rsid w:val="00F1633F"/>
    <w:rsid w:val="00F164AC"/>
    <w:rsid w:val="00F166C5"/>
    <w:rsid w:val="00F16CE8"/>
    <w:rsid w:val="00F16CFF"/>
    <w:rsid w:val="00F1702D"/>
    <w:rsid w:val="00F17202"/>
    <w:rsid w:val="00F17719"/>
    <w:rsid w:val="00F1783F"/>
    <w:rsid w:val="00F17D53"/>
    <w:rsid w:val="00F17D99"/>
    <w:rsid w:val="00F2035D"/>
    <w:rsid w:val="00F203F8"/>
    <w:rsid w:val="00F2052D"/>
    <w:rsid w:val="00F205A3"/>
    <w:rsid w:val="00F206BA"/>
    <w:rsid w:val="00F206C0"/>
    <w:rsid w:val="00F206F4"/>
    <w:rsid w:val="00F20B21"/>
    <w:rsid w:val="00F20D13"/>
    <w:rsid w:val="00F20F79"/>
    <w:rsid w:val="00F21153"/>
    <w:rsid w:val="00F2126D"/>
    <w:rsid w:val="00F212C9"/>
    <w:rsid w:val="00F2138C"/>
    <w:rsid w:val="00F214A2"/>
    <w:rsid w:val="00F214E0"/>
    <w:rsid w:val="00F219F6"/>
    <w:rsid w:val="00F21B83"/>
    <w:rsid w:val="00F21D41"/>
    <w:rsid w:val="00F21D96"/>
    <w:rsid w:val="00F21E64"/>
    <w:rsid w:val="00F21EC8"/>
    <w:rsid w:val="00F21F8C"/>
    <w:rsid w:val="00F222EB"/>
    <w:rsid w:val="00F224E2"/>
    <w:rsid w:val="00F2259A"/>
    <w:rsid w:val="00F2263A"/>
    <w:rsid w:val="00F227E6"/>
    <w:rsid w:val="00F228D2"/>
    <w:rsid w:val="00F228FE"/>
    <w:rsid w:val="00F22A6D"/>
    <w:rsid w:val="00F22D65"/>
    <w:rsid w:val="00F22D7C"/>
    <w:rsid w:val="00F22EBD"/>
    <w:rsid w:val="00F231CD"/>
    <w:rsid w:val="00F2344F"/>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8E9"/>
    <w:rsid w:val="00F259DA"/>
    <w:rsid w:val="00F25B86"/>
    <w:rsid w:val="00F25D88"/>
    <w:rsid w:val="00F25E27"/>
    <w:rsid w:val="00F25EA2"/>
    <w:rsid w:val="00F26000"/>
    <w:rsid w:val="00F262AD"/>
    <w:rsid w:val="00F26349"/>
    <w:rsid w:val="00F26580"/>
    <w:rsid w:val="00F2698B"/>
    <w:rsid w:val="00F26A06"/>
    <w:rsid w:val="00F26A09"/>
    <w:rsid w:val="00F26A2A"/>
    <w:rsid w:val="00F26B83"/>
    <w:rsid w:val="00F26FD1"/>
    <w:rsid w:val="00F273B3"/>
    <w:rsid w:val="00F27411"/>
    <w:rsid w:val="00F279BE"/>
    <w:rsid w:val="00F27AC0"/>
    <w:rsid w:val="00F27BF6"/>
    <w:rsid w:val="00F27D7C"/>
    <w:rsid w:val="00F27E8D"/>
    <w:rsid w:val="00F27EA6"/>
    <w:rsid w:val="00F27F4D"/>
    <w:rsid w:val="00F301D7"/>
    <w:rsid w:val="00F303A6"/>
    <w:rsid w:val="00F3041E"/>
    <w:rsid w:val="00F305A1"/>
    <w:rsid w:val="00F306DB"/>
    <w:rsid w:val="00F30767"/>
    <w:rsid w:val="00F30CAD"/>
    <w:rsid w:val="00F30F61"/>
    <w:rsid w:val="00F30F96"/>
    <w:rsid w:val="00F3137A"/>
    <w:rsid w:val="00F31495"/>
    <w:rsid w:val="00F31690"/>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BB"/>
    <w:rsid w:val="00F33903"/>
    <w:rsid w:val="00F33B01"/>
    <w:rsid w:val="00F33D86"/>
    <w:rsid w:val="00F33F0D"/>
    <w:rsid w:val="00F34093"/>
    <w:rsid w:val="00F342EF"/>
    <w:rsid w:val="00F34553"/>
    <w:rsid w:val="00F346EC"/>
    <w:rsid w:val="00F34883"/>
    <w:rsid w:val="00F348A5"/>
    <w:rsid w:val="00F34B92"/>
    <w:rsid w:val="00F34BB6"/>
    <w:rsid w:val="00F34CEB"/>
    <w:rsid w:val="00F34F95"/>
    <w:rsid w:val="00F3514C"/>
    <w:rsid w:val="00F3516E"/>
    <w:rsid w:val="00F35369"/>
    <w:rsid w:val="00F353D6"/>
    <w:rsid w:val="00F356C5"/>
    <w:rsid w:val="00F356E0"/>
    <w:rsid w:val="00F35889"/>
    <w:rsid w:val="00F358FA"/>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E"/>
    <w:rsid w:val="00F41A32"/>
    <w:rsid w:val="00F41AAA"/>
    <w:rsid w:val="00F41E1C"/>
    <w:rsid w:val="00F42015"/>
    <w:rsid w:val="00F420E3"/>
    <w:rsid w:val="00F4217C"/>
    <w:rsid w:val="00F423BA"/>
    <w:rsid w:val="00F427CD"/>
    <w:rsid w:val="00F42F05"/>
    <w:rsid w:val="00F42FF1"/>
    <w:rsid w:val="00F43544"/>
    <w:rsid w:val="00F435E5"/>
    <w:rsid w:val="00F435F7"/>
    <w:rsid w:val="00F43730"/>
    <w:rsid w:val="00F4396D"/>
    <w:rsid w:val="00F43E2F"/>
    <w:rsid w:val="00F43F9E"/>
    <w:rsid w:val="00F44415"/>
    <w:rsid w:val="00F444A9"/>
    <w:rsid w:val="00F444EC"/>
    <w:rsid w:val="00F4455B"/>
    <w:rsid w:val="00F44582"/>
    <w:rsid w:val="00F446B3"/>
    <w:rsid w:val="00F4477F"/>
    <w:rsid w:val="00F448E7"/>
    <w:rsid w:val="00F4495B"/>
    <w:rsid w:val="00F44D8F"/>
    <w:rsid w:val="00F44EC2"/>
    <w:rsid w:val="00F4512C"/>
    <w:rsid w:val="00F4523B"/>
    <w:rsid w:val="00F454EC"/>
    <w:rsid w:val="00F456BA"/>
    <w:rsid w:val="00F458C7"/>
    <w:rsid w:val="00F45999"/>
    <w:rsid w:val="00F461A3"/>
    <w:rsid w:val="00F4636D"/>
    <w:rsid w:val="00F466D5"/>
    <w:rsid w:val="00F46792"/>
    <w:rsid w:val="00F46992"/>
    <w:rsid w:val="00F46A08"/>
    <w:rsid w:val="00F46AA5"/>
    <w:rsid w:val="00F46ABB"/>
    <w:rsid w:val="00F46C23"/>
    <w:rsid w:val="00F46CDC"/>
    <w:rsid w:val="00F473CE"/>
    <w:rsid w:val="00F47600"/>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EC"/>
    <w:rsid w:val="00F525F7"/>
    <w:rsid w:val="00F52745"/>
    <w:rsid w:val="00F52895"/>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C83"/>
    <w:rsid w:val="00F57CB4"/>
    <w:rsid w:val="00F57EEC"/>
    <w:rsid w:val="00F57FB9"/>
    <w:rsid w:val="00F60005"/>
    <w:rsid w:val="00F60326"/>
    <w:rsid w:val="00F60367"/>
    <w:rsid w:val="00F603DA"/>
    <w:rsid w:val="00F6052E"/>
    <w:rsid w:val="00F606AA"/>
    <w:rsid w:val="00F60B1D"/>
    <w:rsid w:val="00F60D27"/>
    <w:rsid w:val="00F610D2"/>
    <w:rsid w:val="00F6118E"/>
    <w:rsid w:val="00F611CB"/>
    <w:rsid w:val="00F61516"/>
    <w:rsid w:val="00F61E22"/>
    <w:rsid w:val="00F6212C"/>
    <w:rsid w:val="00F62229"/>
    <w:rsid w:val="00F6237D"/>
    <w:rsid w:val="00F62DBE"/>
    <w:rsid w:val="00F62DC5"/>
    <w:rsid w:val="00F63161"/>
    <w:rsid w:val="00F631F0"/>
    <w:rsid w:val="00F63440"/>
    <w:rsid w:val="00F6355A"/>
    <w:rsid w:val="00F635B9"/>
    <w:rsid w:val="00F63AE9"/>
    <w:rsid w:val="00F63C85"/>
    <w:rsid w:val="00F63DBE"/>
    <w:rsid w:val="00F63E4A"/>
    <w:rsid w:val="00F63E9B"/>
    <w:rsid w:val="00F6417F"/>
    <w:rsid w:val="00F6487C"/>
    <w:rsid w:val="00F64A11"/>
    <w:rsid w:val="00F64AB1"/>
    <w:rsid w:val="00F64C8D"/>
    <w:rsid w:val="00F64D92"/>
    <w:rsid w:val="00F64E9C"/>
    <w:rsid w:val="00F650C4"/>
    <w:rsid w:val="00F650DD"/>
    <w:rsid w:val="00F6513F"/>
    <w:rsid w:val="00F65204"/>
    <w:rsid w:val="00F65771"/>
    <w:rsid w:val="00F65C36"/>
    <w:rsid w:val="00F65C77"/>
    <w:rsid w:val="00F65CC0"/>
    <w:rsid w:val="00F66125"/>
    <w:rsid w:val="00F66472"/>
    <w:rsid w:val="00F665BC"/>
    <w:rsid w:val="00F6690C"/>
    <w:rsid w:val="00F66981"/>
    <w:rsid w:val="00F66C07"/>
    <w:rsid w:val="00F66C4F"/>
    <w:rsid w:val="00F6704B"/>
    <w:rsid w:val="00F67190"/>
    <w:rsid w:val="00F6741E"/>
    <w:rsid w:val="00F6751D"/>
    <w:rsid w:val="00F67978"/>
    <w:rsid w:val="00F67B84"/>
    <w:rsid w:val="00F67BD5"/>
    <w:rsid w:val="00F67D04"/>
    <w:rsid w:val="00F7018E"/>
    <w:rsid w:val="00F70190"/>
    <w:rsid w:val="00F704FA"/>
    <w:rsid w:val="00F708DF"/>
    <w:rsid w:val="00F70B39"/>
    <w:rsid w:val="00F70FC5"/>
    <w:rsid w:val="00F71055"/>
    <w:rsid w:val="00F7157D"/>
    <w:rsid w:val="00F71786"/>
    <w:rsid w:val="00F71851"/>
    <w:rsid w:val="00F71EBA"/>
    <w:rsid w:val="00F72222"/>
    <w:rsid w:val="00F72370"/>
    <w:rsid w:val="00F724A9"/>
    <w:rsid w:val="00F7270E"/>
    <w:rsid w:val="00F72763"/>
    <w:rsid w:val="00F728B8"/>
    <w:rsid w:val="00F72A80"/>
    <w:rsid w:val="00F72AD1"/>
    <w:rsid w:val="00F72CC5"/>
    <w:rsid w:val="00F72D22"/>
    <w:rsid w:val="00F72E74"/>
    <w:rsid w:val="00F72E85"/>
    <w:rsid w:val="00F72E99"/>
    <w:rsid w:val="00F7304D"/>
    <w:rsid w:val="00F732CC"/>
    <w:rsid w:val="00F73468"/>
    <w:rsid w:val="00F73509"/>
    <w:rsid w:val="00F73611"/>
    <w:rsid w:val="00F739DF"/>
    <w:rsid w:val="00F73E92"/>
    <w:rsid w:val="00F73ED1"/>
    <w:rsid w:val="00F73F5B"/>
    <w:rsid w:val="00F74038"/>
    <w:rsid w:val="00F741CA"/>
    <w:rsid w:val="00F7458E"/>
    <w:rsid w:val="00F74766"/>
    <w:rsid w:val="00F74776"/>
    <w:rsid w:val="00F74A46"/>
    <w:rsid w:val="00F74A78"/>
    <w:rsid w:val="00F751F1"/>
    <w:rsid w:val="00F754D6"/>
    <w:rsid w:val="00F75546"/>
    <w:rsid w:val="00F7589B"/>
    <w:rsid w:val="00F758FC"/>
    <w:rsid w:val="00F75934"/>
    <w:rsid w:val="00F7596B"/>
    <w:rsid w:val="00F75977"/>
    <w:rsid w:val="00F759BB"/>
    <w:rsid w:val="00F75EC1"/>
    <w:rsid w:val="00F7635F"/>
    <w:rsid w:val="00F76CBE"/>
    <w:rsid w:val="00F76EFD"/>
    <w:rsid w:val="00F77090"/>
    <w:rsid w:val="00F77146"/>
    <w:rsid w:val="00F772FC"/>
    <w:rsid w:val="00F77343"/>
    <w:rsid w:val="00F7734C"/>
    <w:rsid w:val="00F7739A"/>
    <w:rsid w:val="00F773CE"/>
    <w:rsid w:val="00F77599"/>
    <w:rsid w:val="00F7762D"/>
    <w:rsid w:val="00F7775B"/>
    <w:rsid w:val="00F77CE6"/>
    <w:rsid w:val="00F77D1C"/>
    <w:rsid w:val="00F77DE8"/>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C8C"/>
    <w:rsid w:val="00F81F2A"/>
    <w:rsid w:val="00F81FD1"/>
    <w:rsid w:val="00F820C2"/>
    <w:rsid w:val="00F82892"/>
    <w:rsid w:val="00F829F9"/>
    <w:rsid w:val="00F82B50"/>
    <w:rsid w:val="00F82BB4"/>
    <w:rsid w:val="00F82BE2"/>
    <w:rsid w:val="00F82E1C"/>
    <w:rsid w:val="00F82E42"/>
    <w:rsid w:val="00F83139"/>
    <w:rsid w:val="00F8331F"/>
    <w:rsid w:val="00F836A8"/>
    <w:rsid w:val="00F837AD"/>
    <w:rsid w:val="00F837E9"/>
    <w:rsid w:val="00F83813"/>
    <w:rsid w:val="00F83956"/>
    <w:rsid w:val="00F83A8C"/>
    <w:rsid w:val="00F83AF4"/>
    <w:rsid w:val="00F8406C"/>
    <w:rsid w:val="00F840D9"/>
    <w:rsid w:val="00F8411B"/>
    <w:rsid w:val="00F84134"/>
    <w:rsid w:val="00F84275"/>
    <w:rsid w:val="00F842E6"/>
    <w:rsid w:val="00F84727"/>
    <w:rsid w:val="00F848E2"/>
    <w:rsid w:val="00F84D27"/>
    <w:rsid w:val="00F84EAA"/>
    <w:rsid w:val="00F84F49"/>
    <w:rsid w:val="00F85230"/>
    <w:rsid w:val="00F85232"/>
    <w:rsid w:val="00F8525B"/>
    <w:rsid w:val="00F854CB"/>
    <w:rsid w:val="00F85B99"/>
    <w:rsid w:val="00F85C7A"/>
    <w:rsid w:val="00F85CB0"/>
    <w:rsid w:val="00F85D1B"/>
    <w:rsid w:val="00F85DDF"/>
    <w:rsid w:val="00F85F7B"/>
    <w:rsid w:val="00F861C1"/>
    <w:rsid w:val="00F86279"/>
    <w:rsid w:val="00F866AB"/>
    <w:rsid w:val="00F86903"/>
    <w:rsid w:val="00F8692E"/>
    <w:rsid w:val="00F86A68"/>
    <w:rsid w:val="00F86BCF"/>
    <w:rsid w:val="00F86C24"/>
    <w:rsid w:val="00F86EFC"/>
    <w:rsid w:val="00F86FD6"/>
    <w:rsid w:val="00F87154"/>
    <w:rsid w:val="00F87306"/>
    <w:rsid w:val="00F87915"/>
    <w:rsid w:val="00F879B3"/>
    <w:rsid w:val="00F87C07"/>
    <w:rsid w:val="00F87C3E"/>
    <w:rsid w:val="00F87E3B"/>
    <w:rsid w:val="00F87E86"/>
    <w:rsid w:val="00F9006C"/>
    <w:rsid w:val="00F90089"/>
    <w:rsid w:val="00F9018C"/>
    <w:rsid w:val="00F902EB"/>
    <w:rsid w:val="00F903D0"/>
    <w:rsid w:val="00F904C2"/>
    <w:rsid w:val="00F90529"/>
    <w:rsid w:val="00F9060B"/>
    <w:rsid w:val="00F909F8"/>
    <w:rsid w:val="00F90F47"/>
    <w:rsid w:val="00F9114B"/>
    <w:rsid w:val="00F91594"/>
    <w:rsid w:val="00F91A23"/>
    <w:rsid w:val="00F91C11"/>
    <w:rsid w:val="00F92056"/>
    <w:rsid w:val="00F922B0"/>
    <w:rsid w:val="00F922C4"/>
    <w:rsid w:val="00F92412"/>
    <w:rsid w:val="00F92D2F"/>
    <w:rsid w:val="00F92E28"/>
    <w:rsid w:val="00F92F4F"/>
    <w:rsid w:val="00F93212"/>
    <w:rsid w:val="00F935FB"/>
    <w:rsid w:val="00F936C4"/>
    <w:rsid w:val="00F939D2"/>
    <w:rsid w:val="00F93A8D"/>
    <w:rsid w:val="00F93C69"/>
    <w:rsid w:val="00F93CE4"/>
    <w:rsid w:val="00F93E54"/>
    <w:rsid w:val="00F9439A"/>
    <w:rsid w:val="00F94A52"/>
    <w:rsid w:val="00F94CA2"/>
    <w:rsid w:val="00F94DE5"/>
    <w:rsid w:val="00F94F70"/>
    <w:rsid w:val="00F94FBD"/>
    <w:rsid w:val="00F95287"/>
    <w:rsid w:val="00F953CE"/>
    <w:rsid w:val="00F956A0"/>
    <w:rsid w:val="00F957AD"/>
    <w:rsid w:val="00F9584C"/>
    <w:rsid w:val="00F959BE"/>
    <w:rsid w:val="00F959F1"/>
    <w:rsid w:val="00F95AF7"/>
    <w:rsid w:val="00F95D40"/>
    <w:rsid w:val="00F960D2"/>
    <w:rsid w:val="00F96258"/>
    <w:rsid w:val="00F96374"/>
    <w:rsid w:val="00F96565"/>
    <w:rsid w:val="00F96579"/>
    <w:rsid w:val="00F965E8"/>
    <w:rsid w:val="00F96A8E"/>
    <w:rsid w:val="00F96A9F"/>
    <w:rsid w:val="00F96B7A"/>
    <w:rsid w:val="00F96F2A"/>
    <w:rsid w:val="00F97151"/>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A00"/>
    <w:rsid w:val="00FA0ADD"/>
    <w:rsid w:val="00FA0CB4"/>
    <w:rsid w:val="00FA0CC8"/>
    <w:rsid w:val="00FA0ED1"/>
    <w:rsid w:val="00FA1328"/>
    <w:rsid w:val="00FA1425"/>
    <w:rsid w:val="00FA1876"/>
    <w:rsid w:val="00FA1B05"/>
    <w:rsid w:val="00FA1B96"/>
    <w:rsid w:val="00FA1C40"/>
    <w:rsid w:val="00FA1FC8"/>
    <w:rsid w:val="00FA20CF"/>
    <w:rsid w:val="00FA2176"/>
    <w:rsid w:val="00FA23A8"/>
    <w:rsid w:val="00FA23FF"/>
    <w:rsid w:val="00FA2491"/>
    <w:rsid w:val="00FA265E"/>
    <w:rsid w:val="00FA297B"/>
    <w:rsid w:val="00FA2A30"/>
    <w:rsid w:val="00FA2BB3"/>
    <w:rsid w:val="00FA2D41"/>
    <w:rsid w:val="00FA2D6E"/>
    <w:rsid w:val="00FA2EBF"/>
    <w:rsid w:val="00FA2EEF"/>
    <w:rsid w:val="00FA2F13"/>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E8"/>
    <w:rsid w:val="00FA6AAD"/>
    <w:rsid w:val="00FA6F54"/>
    <w:rsid w:val="00FA6F9E"/>
    <w:rsid w:val="00FA7040"/>
    <w:rsid w:val="00FA7367"/>
    <w:rsid w:val="00FA74AE"/>
    <w:rsid w:val="00FA7831"/>
    <w:rsid w:val="00FA7F90"/>
    <w:rsid w:val="00FB026E"/>
    <w:rsid w:val="00FB08CA"/>
    <w:rsid w:val="00FB0A98"/>
    <w:rsid w:val="00FB0CAC"/>
    <w:rsid w:val="00FB0E2A"/>
    <w:rsid w:val="00FB0E3D"/>
    <w:rsid w:val="00FB0E68"/>
    <w:rsid w:val="00FB0ECE"/>
    <w:rsid w:val="00FB12D6"/>
    <w:rsid w:val="00FB14BA"/>
    <w:rsid w:val="00FB1583"/>
    <w:rsid w:val="00FB1804"/>
    <w:rsid w:val="00FB1C41"/>
    <w:rsid w:val="00FB1FFB"/>
    <w:rsid w:val="00FB2281"/>
    <w:rsid w:val="00FB2561"/>
    <w:rsid w:val="00FB25DC"/>
    <w:rsid w:val="00FB28EE"/>
    <w:rsid w:val="00FB2C1A"/>
    <w:rsid w:val="00FB3192"/>
    <w:rsid w:val="00FB32D6"/>
    <w:rsid w:val="00FB3339"/>
    <w:rsid w:val="00FB3400"/>
    <w:rsid w:val="00FB34DE"/>
    <w:rsid w:val="00FB353A"/>
    <w:rsid w:val="00FB3975"/>
    <w:rsid w:val="00FB3A36"/>
    <w:rsid w:val="00FB3B3A"/>
    <w:rsid w:val="00FB3D09"/>
    <w:rsid w:val="00FB415B"/>
    <w:rsid w:val="00FB41E4"/>
    <w:rsid w:val="00FB4323"/>
    <w:rsid w:val="00FB433F"/>
    <w:rsid w:val="00FB43BB"/>
    <w:rsid w:val="00FB43D7"/>
    <w:rsid w:val="00FB4478"/>
    <w:rsid w:val="00FB4855"/>
    <w:rsid w:val="00FB490D"/>
    <w:rsid w:val="00FB4B88"/>
    <w:rsid w:val="00FB4D81"/>
    <w:rsid w:val="00FB5033"/>
    <w:rsid w:val="00FB50CE"/>
    <w:rsid w:val="00FB5158"/>
    <w:rsid w:val="00FB5184"/>
    <w:rsid w:val="00FB53CD"/>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82"/>
    <w:rsid w:val="00FB75B7"/>
    <w:rsid w:val="00FB7660"/>
    <w:rsid w:val="00FB7A87"/>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8C"/>
    <w:rsid w:val="00FC197D"/>
    <w:rsid w:val="00FC1A84"/>
    <w:rsid w:val="00FC1B0D"/>
    <w:rsid w:val="00FC1E69"/>
    <w:rsid w:val="00FC2086"/>
    <w:rsid w:val="00FC219C"/>
    <w:rsid w:val="00FC2365"/>
    <w:rsid w:val="00FC270F"/>
    <w:rsid w:val="00FC2AC1"/>
    <w:rsid w:val="00FC2F8C"/>
    <w:rsid w:val="00FC32A3"/>
    <w:rsid w:val="00FC3600"/>
    <w:rsid w:val="00FC387A"/>
    <w:rsid w:val="00FC3F9F"/>
    <w:rsid w:val="00FC4434"/>
    <w:rsid w:val="00FC44ED"/>
    <w:rsid w:val="00FC45EC"/>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A7"/>
    <w:rsid w:val="00FC62A3"/>
    <w:rsid w:val="00FC6419"/>
    <w:rsid w:val="00FC64BE"/>
    <w:rsid w:val="00FC6625"/>
    <w:rsid w:val="00FC66D5"/>
    <w:rsid w:val="00FC67D3"/>
    <w:rsid w:val="00FC6876"/>
    <w:rsid w:val="00FC68D0"/>
    <w:rsid w:val="00FC6A53"/>
    <w:rsid w:val="00FC7107"/>
    <w:rsid w:val="00FC7227"/>
    <w:rsid w:val="00FC7B9E"/>
    <w:rsid w:val="00FC7FDE"/>
    <w:rsid w:val="00FD0AE2"/>
    <w:rsid w:val="00FD0C59"/>
    <w:rsid w:val="00FD1053"/>
    <w:rsid w:val="00FD119A"/>
    <w:rsid w:val="00FD141E"/>
    <w:rsid w:val="00FD152A"/>
    <w:rsid w:val="00FD1638"/>
    <w:rsid w:val="00FD1706"/>
    <w:rsid w:val="00FD1A1E"/>
    <w:rsid w:val="00FD1CFA"/>
    <w:rsid w:val="00FD2002"/>
    <w:rsid w:val="00FD21AB"/>
    <w:rsid w:val="00FD246C"/>
    <w:rsid w:val="00FD26C0"/>
    <w:rsid w:val="00FD2975"/>
    <w:rsid w:val="00FD2CEC"/>
    <w:rsid w:val="00FD2D06"/>
    <w:rsid w:val="00FD3061"/>
    <w:rsid w:val="00FD34B4"/>
    <w:rsid w:val="00FD34CA"/>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F5"/>
    <w:rsid w:val="00FD724E"/>
    <w:rsid w:val="00FD728E"/>
    <w:rsid w:val="00FD735B"/>
    <w:rsid w:val="00FD7397"/>
    <w:rsid w:val="00FD7637"/>
    <w:rsid w:val="00FD7E4D"/>
    <w:rsid w:val="00FD7E5F"/>
    <w:rsid w:val="00FD7FAB"/>
    <w:rsid w:val="00FD7FD5"/>
    <w:rsid w:val="00FE00B9"/>
    <w:rsid w:val="00FE01E2"/>
    <w:rsid w:val="00FE02C9"/>
    <w:rsid w:val="00FE0307"/>
    <w:rsid w:val="00FE04CF"/>
    <w:rsid w:val="00FE0696"/>
    <w:rsid w:val="00FE071B"/>
    <w:rsid w:val="00FE07AA"/>
    <w:rsid w:val="00FE07AE"/>
    <w:rsid w:val="00FE097D"/>
    <w:rsid w:val="00FE0C2A"/>
    <w:rsid w:val="00FE0CF2"/>
    <w:rsid w:val="00FE0E5B"/>
    <w:rsid w:val="00FE1308"/>
    <w:rsid w:val="00FE15B3"/>
    <w:rsid w:val="00FE174D"/>
    <w:rsid w:val="00FE1B5D"/>
    <w:rsid w:val="00FE2217"/>
    <w:rsid w:val="00FE22BA"/>
    <w:rsid w:val="00FE2645"/>
    <w:rsid w:val="00FE278B"/>
    <w:rsid w:val="00FE27A8"/>
    <w:rsid w:val="00FE286F"/>
    <w:rsid w:val="00FE2C45"/>
    <w:rsid w:val="00FE2DED"/>
    <w:rsid w:val="00FE2F4F"/>
    <w:rsid w:val="00FE304E"/>
    <w:rsid w:val="00FE32B4"/>
    <w:rsid w:val="00FE3499"/>
    <w:rsid w:val="00FE34EC"/>
    <w:rsid w:val="00FE3522"/>
    <w:rsid w:val="00FE3660"/>
    <w:rsid w:val="00FE3801"/>
    <w:rsid w:val="00FE3C0F"/>
    <w:rsid w:val="00FE3C42"/>
    <w:rsid w:val="00FE4025"/>
    <w:rsid w:val="00FE412D"/>
    <w:rsid w:val="00FE437C"/>
    <w:rsid w:val="00FE48E6"/>
    <w:rsid w:val="00FE49B1"/>
    <w:rsid w:val="00FE49D3"/>
    <w:rsid w:val="00FE49E1"/>
    <w:rsid w:val="00FE4D24"/>
    <w:rsid w:val="00FE4E0C"/>
    <w:rsid w:val="00FE517F"/>
    <w:rsid w:val="00FE574F"/>
    <w:rsid w:val="00FE5893"/>
    <w:rsid w:val="00FE5917"/>
    <w:rsid w:val="00FE5B4B"/>
    <w:rsid w:val="00FE5C1F"/>
    <w:rsid w:val="00FE5DC0"/>
    <w:rsid w:val="00FE6071"/>
    <w:rsid w:val="00FE60F5"/>
    <w:rsid w:val="00FE627C"/>
    <w:rsid w:val="00FE6477"/>
    <w:rsid w:val="00FE64FD"/>
    <w:rsid w:val="00FE65F0"/>
    <w:rsid w:val="00FE6900"/>
    <w:rsid w:val="00FE6AFB"/>
    <w:rsid w:val="00FE6BB6"/>
    <w:rsid w:val="00FE6C63"/>
    <w:rsid w:val="00FE6FE8"/>
    <w:rsid w:val="00FE718D"/>
    <w:rsid w:val="00FE71AE"/>
    <w:rsid w:val="00FE73F9"/>
    <w:rsid w:val="00FE73FD"/>
    <w:rsid w:val="00FE745E"/>
    <w:rsid w:val="00FE74EC"/>
    <w:rsid w:val="00FE78F0"/>
    <w:rsid w:val="00FE7F6D"/>
    <w:rsid w:val="00FE7FBA"/>
    <w:rsid w:val="00FF004E"/>
    <w:rsid w:val="00FF0094"/>
    <w:rsid w:val="00FF0105"/>
    <w:rsid w:val="00FF04F1"/>
    <w:rsid w:val="00FF05E1"/>
    <w:rsid w:val="00FF083A"/>
    <w:rsid w:val="00FF0F45"/>
    <w:rsid w:val="00FF10D8"/>
    <w:rsid w:val="00FF114A"/>
    <w:rsid w:val="00FF12D1"/>
    <w:rsid w:val="00FF182C"/>
    <w:rsid w:val="00FF1B25"/>
    <w:rsid w:val="00FF1BB9"/>
    <w:rsid w:val="00FF1C15"/>
    <w:rsid w:val="00FF1CBF"/>
    <w:rsid w:val="00FF1D35"/>
    <w:rsid w:val="00FF1F4C"/>
    <w:rsid w:val="00FF20D9"/>
    <w:rsid w:val="00FF22CB"/>
    <w:rsid w:val="00FF2B7D"/>
    <w:rsid w:val="00FF2D25"/>
    <w:rsid w:val="00FF2E94"/>
    <w:rsid w:val="00FF3122"/>
    <w:rsid w:val="00FF32E1"/>
    <w:rsid w:val="00FF34E9"/>
    <w:rsid w:val="00FF3BB9"/>
    <w:rsid w:val="00FF3FB8"/>
    <w:rsid w:val="00FF40FB"/>
    <w:rsid w:val="00FF41F2"/>
    <w:rsid w:val="00FF4510"/>
    <w:rsid w:val="00FF465B"/>
    <w:rsid w:val="00FF473A"/>
    <w:rsid w:val="00FF4A26"/>
    <w:rsid w:val="00FF4C36"/>
    <w:rsid w:val="00FF4FC8"/>
    <w:rsid w:val="00FF4FDC"/>
    <w:rsid w:val="00FF5251"/>
    <w:rsid w:val="00FF530A"/>
    <w:rsid w:val="00FF55B8"/>
    <w:rsid w:val="00FF5631"/>
    <w:rsid w:val="00FF58FC"/>
    <w:rsid w:val="00FF5AD6"/>
    <w:rsid w:val="00FF5B03"/>
    <w:rsid w:val="00FF600E"/>
    <w:rsid w:val="00FF63D6"/>
    <w:rsid w:val="00FF6573"/>
    <w:rsid w:val="00FF6862"/>
    <w:rsid w:val="00FF68F7"/>
    <w:rsid w:val="00FF6A40"/>
    <w:rsid w:val="00FF6A84"/>
    <w:rsid w:val="00FF6DE2"/>
    <w:rsid w:val="00FF7126"/>
    <w:rsid w:val="00FF71B5"/>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89B"/>
    <w:pPr>
      <w:spacing w:before="120" w:after="120"/>
      <w:jc w:val="both"/>
    </w:pPr>
    <w:rPr>
      <w:rFonts w:ascii="Times New Roman" w:hAnsi="Times New Roman"/>
      <w:color w:val="000000" w:themeColor="text1"/>
    </w:rPr>
  </w:style>
  <w:style w:type="paragraph" w:styleId="Rubrik1">
    <w:name w:val="heading 1"/>
    <w:next w:val="Normal"/>
    <w:link w:val="Rubrik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Rubrik2">
    <w:name w:val="heading 2"/>
    <w:basedOn w:val="Rubrik1"/>
    <w:next w:val="Normal"/>
    <w:link w:val="Rubrik2Char"/>
    <w:unhideWhenUsed/>
    <w:qFormat/>
    <w:rsid w:val="0060539D"/>
    <w:pPr>
      <w:pageBreakBefore w:val="0"/>
      <w:numPr>
        <w:ilvl w:val="1"/>
      </w:numPr>
      <w:spacing w:before="40"/>
      <w:outlineLvl w:val="1"/>
    </w:pPr>
    <w:rPr>
      <w:sz w:val="48"/>
      <w:szCs w:val="26"/>
    </w:rPr>
  </w:style>
  <w:style w:type="paragraph" w:styleId="Rubrik3">
    <w:name w:val="heading 3"/>
    <w:basedOn w:val="Rubrik2"/>
    <w:next w:val="Normal"/>
    <w:link w:val="Rubrik3Char"/>
    <w:unhideWhenUsed/>
    <w:qFormat/>
    <w:rsid w:val="0071082C"/>
    <w:pPr>
      <w:numPr>
        <w:ilvl w:val="2"/>
      </w:numPr>
      <w:ind w:firstLine="0"/>
      <w:outlineLvl w:val="2"/>
    </w:pPr>
    <w:rPr>
      <w:sz w:val="36"/>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71082C"/>
    <w:rPr>
      <w:rFonts w:ascii="Times New Roman" w:eastAsiaTheme="majorEastAsia" w:hAnsi="Times New Roman" w:cstheme="majorBidi"/>
      <w:b/>
      <w:color w:val="000000" w:themeColor="text1"/>
      <w:sz w:val="72"/>
      <w:szCs w:val="32"/>
    </w:rPr>
  </w:style>
  <w:style w:type="character" w:customStyle="1" w:styleId="Rubrik2Char">
    <w:name w:val="Rubrik 2 Char"/>
    <w:basedOn w:val="Standardstycketeckensnitt"/>
    <w:link w:val="Rubrik2"/>
    <w:rsid w:val="0060539D"/>
    <w:rPr>
      <w:rFonts w:ascii="Times New Roman" w:eastAsiaTheme="majorEastAsia" w:hAnsi="Times New Roman" w:cstheme="majorBidi"/>
      <w:b/>
      <w:color w:val="000000" w:themeColor="text1"/>
      <w:sz w:val="48"/>
      <w:szCs w:val="26"/>
    </w:rPr>
  </w:style>
  <w:style w:type="character" w:customStyle="1" w:styleId="Rubrik3Char">
    <w:name w:val="Rubrik 3 Char"/>
    <w:basedOn w:val="Standardstycketeckensnitt"/>
    <w:link w:val="Rubrik3"/>
    <w:rsid w:val="0071082C"/>
    <w:rPr>
      <w:rFonts w:ascii="Times New Roman" w:eastAsiaTheme="majorEastAsia" w:hAnsi="Times New Roman" w:cstheme="majorBidi"/>
      <w:b/>
      <w:color w:val="000000" w:themeColor="text1"/>
      <w:sz w:val="36"/>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CA65AF"/>
    <w:rPr>
      <w:b/>
      <w:i w:val="0"/>
    </w:rPr>
  </w:style>
  <w:style w:type="paragraph" w:styleId="Fotnotstext">
    <w:name w:val="footnote text"/>
    <w:basedOn w:val="Normal"/>
    <w:link w:val="FotnotstextChar"/>
    <w:uiPriority w:val="99"/>
    <w:unhideWhenUsed/>
    <w:rsid w:val="00484AD7"/>
    <w:pPr>
      <w:spacing w:line="240" w:lineRule="auto"/>
    </w:pPr>
    <w:rPr>
      <w:b/>
      <w:sz w:val="20"/>
      <w:szCs w:val="20"/>
    </w:rPr>
  </w:style>
  <w:style w:type="character" w:customStyle="1" w:styleId="FotnotstextChar">
    <w:name w:val="Fotnotstext Char"/>
    <w:basedOn w:val="Standardstycketeckensnitt"/>
    <w:link w:val="Fotnotstext"/>
    <w:uiPriority w:val="99"/>
    <w:rsid w:val="00484AD7"/>
    <w:rPr>
      <w:rFonts w:ascii="Times New Roman" w:hAnsi="Times New Roman"/>
      <w:b/>
      <w:color w:val="000000" w:themeColor="text1"/>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uiPriority w:val="99"/>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uiPriority w:val="99"/>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kumentversikt">
    <w:name w:val="Document Map"/>
    <w:basedOn w:val="Normal"/>
    <w:link w:val="Dokumentversikt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Sidhuvud">
    <w:name w:val="header"/>
    <w:basedOn w:val="Normal"/>
    <w:link w:val="Sidhuvud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uiPriority w:val="99"/>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uiPriority w:val="99"/>
    <w:semiHidden/>
    <w:unhideWhenUsed/>
    <w:rsid w:val="00E80032"/>
    <w:rPr>
      <w:b/>
      <w:bCs/>
    </w:rPr>
  </w:style>
  <w:style w:type="character" w:customStyle="1" w:styleId="KommentarsmneChar">
    <w:name w:val="Kommentarsämne Char"/>
    <w:basedOn w:val="KommentarerChar"/>
    <w:link w:val="Kommentarsmne"/>
    <w:uiPriority w:val="99"/>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 w:type="paragraph" w:styleId="Sidfot">
    <w:name w:val="footer"/>
    <w:basedOn w:val="Normal"/>
    <w:link w:val="SidfotChar"/>
    <w:uiPriority w:val="99"/>
    <w:unhideWhenUsed/>
    <w:rsid w:val="00002FC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Olstomnmnande">
    <w:name w:val="Unresolved Mention"/>
    <w:basedOn w:val="Standardstycketeckensnitt"/>
    <w:uiPriority w:val="99"/>
    <w:semiHidden/>
    <w:unhideWhenUsed/>
    <w:rsid w:val="004510CA"/>
    <w:rPr>
      <w:color w:val="605E5C"/>
      <w:shd w:val="clear" w:color="auto" w:fill="E1DFDD"/>
    </w:rPr>
  </w:style>
  <w:style w:type="character" w:styleId="Platshllartext">
    <w:name w:val="Placeholder Text"/>
    <w:basedOn w:val="Standardstycketeckensnitt"/>
    <w:uiPriority w:val="99"/>
    <w:semiHidden/>
    <w:rsid w:val="00664E17"/>
    <w:rPr>
      <w:color w:val="808080"/>
    </w:rPr>
  </w:style>
  <w:style w:type="paragraph" w:customStyle="1" w:styleId="Appendix1">
    <w:name w:val="Appendix 1"/>
    <w:basedOn w:val="Rubrik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Rubrik2"/>
    <w:next w:val="Normal"/>
    <w:autoRedefine/>
    <w:qFormat/>
    <w:rsid w:val="00B824F1"/>
    <w:pPr>
      <w:numPr>
        <w:numId w:val="192"/>
      </w:numPr>
      <w:ind w:firstLine="0"/>
    </w:pPr>
  </w:style>
  <w:style w:type="paragraph" w:customStyle="1" w:styleId="Appendix3">
    <w:name w:val="Appendix 3"/>
    <w:basedOn w:val="Rubrik3"/>
    <w:next w:val="Normal"/>
    <w:qFormat/>
    <w:rsid w:val="00B824F1"/>
    <w:pPr>
      <w:numPr>
        <w:numId w:val="192"/>
      </w:numPr>
      <w:ind w:firstLine="0"/>
    </w:pPr>
  </w:style>
  <w:style w:type="character" w:customStyle="1" w:styleId="HTML-frformateradChar1">
    <w:name w:val="HTML - förformaterad Char1"/>
    <w:aliases w:val="förformaterad1 Char1"/>
    <w:basedOn w:val="Standardstycketeckensnit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Rubrik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441</Pages>
  <Words>140039</Words>
  <Characters>742212</Characters>
  <Application>Microsoft Office Word</Application>
  <DocSecurity>0</DocSecurity>
  <Lines>6185</Lines>
  <Paragraphs>1760</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880491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cp:revision>
  <cp:lastPrinted>2017-05-07T13:41:00Z</cp:lastPrinted>
  <dcterms:created xsi:type="dcterms:W3CDTF">2020-12-30T14:19:00Z</dcterms:created>
  <dcterms:modified xsi:type="dcterms:W3CDTF">2020-12-30T14:19:00Z</dcterms:modified>
</cp:coreProperties>
</file>