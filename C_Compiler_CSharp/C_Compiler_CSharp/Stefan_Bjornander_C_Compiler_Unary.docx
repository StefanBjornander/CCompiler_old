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rsidP="0060539D">
          <w:pPr>
            <w:pStyle w:val="Innehllsfrteckningsrubrik"/>
          </w:pPr>
          <w:r w:rsidRPr="00903DBA">
            <w:t>Table of C</w:t>
          </w:r>
          <w:r w:rsidR="00CB5140" w:rsidRPr="00903DBA">
            <w:t>ontents</w:t>
          </w:r>
        </w:p>
        <w:p w14:paraId="4A602987" w14:textId="1702AA78" w:rsidR="00C0586E"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62920622" w:history="1">
            <w:r w:rsidR="00C0586E" w:rsidRPr="00EE78E8">
              <w:rPr>
                <w:rStyle w:val="Hyperlnk"/>
                <w:noProof/>
              </w:rPr>
              <w:t>1.</w:t>
            </w:r>
            <w:r w:rsidR="00C0586E">
              <w:rPr>
                <w:rFonts w:asciiTheme="minorHAnsi" w:eastAsiaTheme="minorEastAsia" w:hAnsiTheme="minorHAnsi"/>
                <w:noProof/>
                <w:color w:val="auto"/>
                <w:lang w:val="sv-SE" w:eastAsia="sv-SE"/>
              </w:rPr>
              <w:tab/>
            </w:r>
            <w:r w:rsidR="00C0586E" w:rsidRPr="00EE78E8">
              <w:rPr>
                <w:rStyle w:val="Hyperlnk"/>
                <w:noProof/>
              </w:rPr>
              <w:t>Introduction</w:t>
            </w:r>
            <w:r w:rsidR="00C0586E">
              <w:rPr>
                <w:noProof/>
                <w:webHidden/>
              </w:rPr>
              <w:tab/>
            </w:r>
            <w:r w:rsidR="00C0586E">
              <w:rPr>
                <w:noProof/>
                <w:webHidden/>
              </w:rPr>
              <w:fldChar w:fldCharType="begin"/>
            </w:r>
            <w:r w:rsidR="00C0586E">
              <w:rPr>
                <w:noProof/>
                <w:webHidden/>
              </w:rPr>
              <w:instrText xml:space="preserve"> PAGEREF _Toc62920622 \h </w:instrText>
            </w:r>
            <w:r w:rsidR="00C0586E">
              <w:rPr>
                <w:noProof/>
                <w:webHidden/>
              </w:rPr>
            </w:r>
            <w:r w:rsidR="00C0586E">
              <w:rPr>
                <w:noProof/>
                <w:webHidden/>
              </w:rPr>
              <w:fldChar w:fldCharType="separate"/>
            </w:r>
            <w:r w:rsidR="00C0586E">
              <w:rPr>
                <w:noProof/>
                <w:webHidden/>
              </w:rPr>
              <w:t>11</w:t>
            </w:r>
            <w:r w:rsidR="00C0586E">
              <w:rPr>
                <w:noProof/>
                <w:webHidden/>
              </w:rPr>
              <w:fldChar w:fldCharType="end"/>
            </w:r>
          </w:hyperlink>
        </w:p>
        <w:p w14:paraId="6625F4DC" w14:textId="7DB00108" w:rsidR="00C0586E" w:rsidRDefault="00C23B57">
          <w:pPr>
            <w:pStyle w:val="Innehll2"/>
            <w:tabs>
              <w:tab w:val="left" w:pos="880"/>
              <w:tab w:val="right" w:leader="dot" w:pos="9350"/>
            </w:tabs>
            <w:rPr>
              <w:rFonts w:asciiTheme="minorHAnsi" w:eastAsiaTheme="minorEastAsia" w:hAnsiTheme="minorHAnsi"/>
              <w:noProof/>
              <w:color w:val="auto"/>
              <w:lang w:val="sv-SE" w:eastAsia="sv-SE"/>
            </w:rPr>
          </w:pPr>
          <w:hyperlink w:anchor="_Toc62920623" w:history="1">
            <w:r w:rsidR="00C0586E" w:rsidRPr="00EE78E8">
              <w:rPr>
                <w:rStyle w:val="Hyperlnk"/>
                <w:noProof/>
              </w:rPr>
              <w:t>1.1.</w:t>
            </w:r>
            <w:r w:rsidR="00C0586E">
              <w:rPr>
                <w:rFonts w:asciiTheme="minorHAnsi" w:eastAsiaTheme="minorEastAsia" w:hAnsiTheme="minorHAnsi"/>
                <w:noProof/>
                <w:color w:val="auto"/>
                <w:lang w:val="sv-SE" w:eastAsia="sv-SE"/>
              </w:rPr>
              <w:tab/>
            </w:r>
            <w:r w:rsidR="00C0586E" w:rsidRPr="00EE78E8">
              <w:rPr>
                <w:rStyle w:val="Hyperlnk"/>
                <w:noProof/>
              </w:rPr>
              <w:t>Overview</w:t>
            </w:r>
            <w:r w:rsidR="00C0586E">
              <w:rPr>
                <w:noProof/>
                <w:webHidden/>
              </w:rPr>
              <w:tab/>
            </w:r>
            <w:r w:rsidR="00C0586E">
              <w:rPr>
                <w:noProof/>
                <w:webHidden/>
              </w:rPr>
              <w:fldChar w:fldCharType="begin"/>
            </w:r>
            <w:r w:rsidR="00C0586E">
              <w:rPr>
                <w:noProof/>
                <w:webHidden/>
              </w:rPr>
              <w:instrText xml:space="preserve"> PAGEREF _Toc62920623 \h </w:instrText>
            </w:r>
            <w:r w:rsidR="00C0586E">
              <w:rPr>
                <w:noProof/>
                <w:webHidden/>
              </w:rPr>
            </w:r>
            <w:r w:rsidR="00C0586E">
              <w:rPr>
                <w:noProof/>
                <w:webHidden/>
              </w:rPr>
              <w:fldChar w:fldCharType="separate"/>
            </w:r>
            <w:r w:rsidR="00C0586E">
              <w:rPr>
                <w:noProof/>
                <w:webHidden/>
              </w:rPr>
              <w:t>11</w:t>
            </w:r>
            <w:r w:rsidR="00C0586E">
              <w:rPr>
                <w:noProof/>
                <w:webHidden/>
              </w:rPr>
              <w:fldChar w:fldCharType="end"/>
            </w:r>
          </w:hyperlink>
        </w:p>
        <w:p w14:paraId="592F8D70" w14:textId="663C9B05" w:rsidR="00C0586E" w:rsidRDefault="00C23B57">
          <w:pPr>
            <w:pStyle w:val="Innehll2"/>
            <w:tabs>
              <w:tab w:val="left" w:pos="880"/>
              <w:tab w:val="right" w:leader="dot" w:pos="9350"/>
            </w:tabs>
            <w:rPr>
              <w:rFonts w:asciiTheme="minorHAnsi" w:eastAsiaTheme="minorEastAsia" w:hAnsiTheme="minorHAnsi"/>
              <w:noProof/>
              <w:color w:val="auto"/>
              <w:lang w:val="sv-SE" w:eastAsia="sv-SE"/>
            </w:rPr>
          </w:pPr>
          <w:hyperlink w:anchor="_Toc62920624" w:history="1">
            <w:r w:rsidR="00C0586E" w:rsidRPr="00EE78E8">
              <w:rPr>
                <w:rStyle w:val="Hyperlnk"/>
                <w:noProof/>
              </w:rPr>
              <w:t>1.2.</w:t>
            </w:r>
            <w:r w:rsidR="00C0586E">
              <w:rPr>
                <w:rFonts w:asciiTheme="minorHAnsi" w:eastAsiaTheme="minorEastAsia" w:hAnsiTheme="minorHAnsi"/>
                <w:noProof/>
                <w:color w:val="auto"/>
                <w:lang w:val="sv-SE" w:eastAsia="sv-SE"/>
              </w:rPr>
              <w:tab/>
            </w:r>
            <w:r w:rsidR="00C0586E" w:rsidRPr="00EE78E8">
              <w:rPr>
                <w:rStyle w:val="Hyperlnk"/>
                <w:noProof/>
              </w:rPr>
              <w:t>The Compiler Phases</w:t>
            </w:r>
            <w:r w:rsidR="00C0586E">
              <w:rPr>
                <w:noProof/>
                <w:webHidden/>
              </w:rPr>
              <w:tab/>
            </w:r>
            <w:r w:rsidR="00C0586E">
              <w:rPr>
                <w:noProof/>
                <w:webHidden/>
              </w:rPr>
              <w:fldChar w:fldCharType="begin"/>
            </w:r>
            <w:r w:rsidR="00C0586E">
              <w:rPr>
                <w:noProof/>
                <w:webHidden/>
              </w:rPr>
              <w:instrText xml:space="preserve"> PAGEREF _Toc62920624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1051E2A6" w14:textId="31DC5738"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25" w:history="1">
            <w:r w:rsidR="00C0586E" w:rsidRPr="00EE78E8">
              <w:rPr>
                <w:rStyle w:val="Hyperlnk"/>
                <w:noProof/>
              </w:rPr>
              <w:t>1.2.1.</w:t>
            </w:r>
            <w:r w:rsidR="00C0586E">
              <w:rPr>
                <w:rFonts w:asciiTheme="minorHAnsi" w:eastAsiaTheme="minorEastAsia" w:hAnsiTheme="minorHAnsi"/>
                <w:noProof/>
                <w:color w:val="auto"/>
                <w:lang w:val="sv-SE" w:eastAsia="sv-SE"/>
              </w:rPr>
              <w:tab/>
            </w:r>
            <w:r w:rsidR="00C0586E" w:rsidRPr="00EE78E8">
              <w:rPr>
                <w:rStyle w:val="Hyperlnk"/>
                <w:noProof/>
              </w:rPr>
              <w:t>The Preprocessor</w:t>
            </w:r>
            <w:r w:rsidR="00C0586E">
              <w:rPr>
                <w:noProof/>
                <w:webHidden/>
              </w:rPr>
              <w:tab/>
            </w:r>
            <w:r w:rsidR="00C0586E">
              <w:rPr>
                <w:noProof/>
                <w:webHidden/>
              </w:rPr>
              <w:fldChar w:fldCharType="begin"/>
            </w:r>
            <w:r w:rsidR="00C0586E">
              <w:rPr>
                <w:noProof/>
                <w:webHidden/>
              </w:rPr>
              <w:instrText xml:space="preserve"> PAGEREF _Toc62920625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3070AF6E" w14:textId="012171D9"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26" w:history="1">
            <w:r w:rsidR="00C0586E" w:rsidRPr="00EE78E8">
              <w:rPr>
                <w:rStyle w:val="Hyperlnk"/>
                <w:noProof/>
              </w:rPr>
              <w:t>1.2.2.</w:t>
            </w:r>
            <w:r w:rsidR="00C0586E">
              <w:rPr>
                <w:rFonts w:asciiTheme="minorHAnsi" w:eastAsiaTheme="minorEastAsia" w:hAnsiTheme="minorHAnsi"/>
                <w:noProof/>
                <w:color w:val="auto"/>
                <w:lang w:val="sv-SE" w:eastAsia="sv-SE"/>
              </w:rPr>
              <w:tab/>
            </w:r>
            <w:r w:rsidR="00C0586E" w:rsidRPr="00EE78E8">
              <w:rPr>
                <w:rStyle w:val="Hyperlnk"/>
                <w:noProof/>
              </w:rPr>
              <w:t>Scanning</w:t>
            </w:r>
            <w:r w:rsidR="00C0586E">
              <w:rPr>
                <w:noProof/>
                <w:webHidden/>
              </w:rPr>
              <w:tab/>
            </w:r>
            <w:r w:rsidR="00C0586E">
              <w:rPr>
                <w:noProof/>
                <w:webHidden/>
              </w:rPr>
              <w:fldChar w:fldCharType="begin"/>
            </w:r>
            <w:r w:rsidR="00C0586E">
              <w:rPr>
                <w:noProof/>
                <w:webHidden/>
              </w:rPr>
              <w:instrText xml:space="preserve"> PAGEREF _Toc62920626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6E06E07B" w14:textId="11C40B4F"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27" w:history="1">
            <w:r w:rsidR="00C0586E" w:rsidRPr="00EE78E8">
              <w:rPr>
                <w:rStyle w:val="Hyperlnk"/>
                <w:noProof/>
              </w:rPr>
              <w:t>1.2.3.</w:t>
            </w:r>
            <w:r w:rsidR="00C0586E">
              <w:rPr>
                <w:rFonts w:asciiTheme="minorHAnsi" w:eastAsiaTheme="minorEastAsia" w:hAnsiTheme="minorHAnsi"/>
                <w:noProof/>
                <w:color w:val="auto"/>
                <w:lang w:val="sv-SE" w:eastAsia="sv-SE"/>
              </w:rPr>
              <w:tab/>
            </w:r>
            <w:r w:rsidR="00C0586E" w:rsidRPr="00EE78E8">
              <w:rPr>
                <w:rStyle w:val="Hyperlnk"/>
                <w:noProof/>
              </w:rPr>
              <w:t>Parsing and Middle Code Generation</w:t>
            </w:r>
            <w:r w:rsidR="00C0586E">
              <w:rPr>
                <w:noProof/>
                <w:webHidden/>
              </w:rPr>
              <w:tab/>
            </w:r>
            <w:r w:rsidR="00C0586E">
              <w:rPr>
                <w:noProof/>
                <w:webHidden/>
              </w:rPr>
              <w:fldChar w:fldCharType="begin"/>
            </w:r>
            <w:r w:rsidR="00C0586E">
              <w:rPr>
                <w:noProof/>
                <w:webHidden/>
              </w:rPr>
              <w:instrText xml:space="preserve"> PAGEREF _Toc62920627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18DEC081" w14:textId="5AD447CD"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28" w:history="1">
            <w:r w:rsidR="00C0586E" w:rsidRPr="00EE78E8">
              <w:rPr>
                <w:rStyle w:val="Hyperlnk"/>
                <w:noProof/>
              </w:rPr>
              <w:t>1.2.4.</w:t>
            </w:r>
            <w:r w:rsidR="00C0586E">
              <w:rPr>
                <w:rFonts w:asciiTheme="minorHAnsi" w:eastAsiaTheme="minorEastAsia" w:hAnsiTheme="minorHAnsi"/>
                <w:noProof/>
                <w:color w:val="auto"/>
                <w:lang w:val="sv-SE" w:eastAsia="sv-SE"/>
              </w:rPr>
              <w:tab/>
            </w:r>
            <w:r w:rsidR="00C0586E" w:rsidRPr="00EE78E8">
              <w:rPr>
                <w:rStyle w:val="Hyperlnk"/>
                <w:noProof/>
              </w:rPr>
              <w:t>Middle Code Optimization</w:t>
            </w:r>
            <w:r w:rsidR="00C0586E">
              <w:rPr>
                <w:noProof/>
                <w:webHidden/>
              </w:rPr>
              <w:tab/>
            </w:r>
            <w:r w:rsidR="00C0586E">
              <w:rPr>
                <w:noProof/>
                <w:webHidden/>
              </w:rPr>
              <w:fldChar w:fldCharType="begin"/>
            </w:r>
            <w:r w:rsidR="00C0586E">
              <w:rPr>
                <w:noProof/>
                <w:webHidden/>
              </w:rPr>
              <w:instrText xml:space="preserve"> PAGEREF _Toc62920628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348BC50B" w14:textId="1AF34B94"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29" w:history="1">
            <w:r w:rsidR="00C0586E" w:rsidRPr="00EE78E8">
              <w:rPr>
                <w:rStyle w:val="Hyperlnk"/>
                <w:noProof/>
              </w:rPr>
              <w:t>1.2.5.</w:t>
            </w:r>
            <w:r w:rsidR="00C0586E">
              <w:rPr>
                <w:rFonts w:asciiTheme="minorHAnsi" w:eastAsiaTheme="minorEastAsia" w:hAnsiTheme="minorHAnsi"/>
                <w:noProof/>
                <w:color w:val="auto"/>
                <w:lang w:val="sv-SE" w:eastAsia="sv-SE"/>
              </w:rPr>
              <w:tab/>
            </w:r>
            <w:r w:rsidR="00C0586E" w:rsidRPr="00EE78E8">
              <w:rPr>
                <w:rStyle w:val="Hyperlnk"/>
                <w:noProof/>
              </w:rPr>
              <w:t>Initialization</w:t>
            </w:r>
            <w:r w:rsidR="00C0586E">
              <w:rPr>
                <w:noProof/>
                <w:webHidden/>
              </w:rPr>
              <w:tab/>
            </w:r>
            <w:r w:rsidR="00C0586E">
              <w:rPr>
                <w:noProof/>
                <w:webHidden/>
              </w:rPr>
              <w:fldChar w:fldCharType="begin"/>
            </w:r>
            <w:r w:rsidR="00C0586E">
              <w:rPr>
                <w:noProof/>
                <w:webHidden/>
              </w:rPr>
              <w:instrText xml:space="preserve"> PAGEREF _Toc62920629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711308F7" w14:textId="30288203"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30" w:history="1">
            <w:r w:rsidR="00C0586E" w:rsidRPr="00EE78E8">
              <w:rPr>
                <w:rStyle w:val="Hyperlnk"/>
                <w:noProof/>
              </w:rPr>
              <w:t>1.2.6.</w:t>
            </w:r>
            <w:r w:rsidR="00C0586E">
              <w:rPr>
                <w:rFonts w:asciiTheme="minorHAnsi" w:eastAsiaTheme="minorEastAsia" w:hAnsiTheme="minorHAnsi"/>
                <w:noProof/>
                <w:color w:val="auto"/>
                <w:lang w:val="sv-SE" w:eastAsia="sv-SE"/>
              </w:rPr>
              <w:tab/>
            </w:r>
            <w:r w:rsidR="00C0586E" w:rsidRPr="00EE78E8">
              <w:rPr>
                <w:rStyle w:val="Hyperlnk"/>
                <w:noProof/>
              </w:rPr>
              <w:t>Static Address</w:t>
            </w:r>
            <w:r w:rsidR="00C0586E">
              <w:rPr>
                <w:noProof/>
                <w:webHidden/>
              </w:rPr>
              <w:tab/>
            </w:r>
            <w:r w:rsidR="00C0586E">
              <w:rPr>
                <w:noProof/>
                <w:webHidden/>
              </w:rPr>
              <w:fldChar w:fldCharType="begin"/>
            </w:r>
            <w:r w:rsidR="00C0586E">
              <w:rPr>
                <w:noProof/>
                <w:webHidden/>
              </w:rPr>
              <w:instrText xml:space="preserve"> PAGEREF _Toc62920630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024BE0FF" w14:textId="11D5BDE1"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31" w:history="1">
            <w:r w:rsidR="00C0586E" w:rsidRPr="00EE78E8">
              <w:rPr>
                <w:rStyle w:val="Hyperlnk"/>
                <w:noProof/>
              </w:rPr>
              <w:t>1.2.7.</w:t>
            </w:r>
            <w:r w:rsidR="00C0586E">
              <w:rPr>
                <w:rFonts w:asciiTheme="minorHAnsi" w:eastAsiaTheme="minorEastAsia" w:hAnsiTheme="minorHAnsi"/>
                <w:noProof/>
                <w:color w:val="auto"/>
                <w:lang w:val="sv-SE" w:eastAsia="sv-SE"/>
              </w:rPr>
              <w:tab/>
            </w:r>
            <w:r w:rsidR="00C0586E" w:rsidRPr="00EE78E8">
              <w:rPr>
                <w:rStyle w:val="Hyperlnk"/>
                <w:noProof/>
              </w:rPr>
              <w:t>Declarators and Declaration Specifiers</w:t>
            </w:r>
            <w:r w:rsidR="00C0586E">
              <w:rPr>
                <w:noProof/>
                <w:webHidden/>
              </w:rPr>
              <w:tab/>
            </w:r>
            <w:r w:rsidR="00C0586E">
              <w:rPr>
                <w:noProof/>
                <w:webHidden/>
              </w:rPr>
              <w:fldChar w:fldCharType="begin"/>
            </w:r>
            <w:r w:rsidR="00C0586E">
              <w:rPr>
                <w:noProof/>
                <w:webHidden/>
              </w:rPr>
              <w:instrText xml:space="preserve"> PAGEREF _Toc62920631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34035474" w14:textId="782652A1"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32" w:history="1">
            <w:r w:rsidR="00C0586E" w:rsidRPr="00EE78E8">
              <w:rPr>
                <w:rStyle w:val="Hyperlnk"/>
                <w:noProof/>
              </w:rPr>
              <w:t>1.2.8.</w:t>
            </w:r>
            <w:r w:rsidR="00C0586E">
              <w:rPr>
                <w:rFonts w:asciiTheme="minorHAnsi" w:eastAsiaTheme="minorEastAsia" w:hAnsiTheme="minorHAnsi"/>
                <w:noProof/>
                <w:color w:val="auto"/>
                <w:lang w:val="sv-SE" w:eastAsia="sv-SE"/>
              </w:rPr>
              <w:tab/>
            </w:r>
            <w:r w:rsidR="00C0586E" w:rsidRPr="00EE78E8">
              <w:rPr>
                <w:rStyle w:val="Hyperlnk"/>
                <w:noProof/>
              </w:rPr>
              <w:t>The Symbol Table</w:t>
            </w:r>
            <w:r w:rsidR="00C0586E">
              <w:rPr>
                <w:noProof/>
                <w:webHidden/>
              </w:rPr>
              <w:tab/>
            </w:r>
            <w:r w:rsidR="00C0586E">
              <w:rPr>
                <w:noProof/>
                <w:webHidden/>
              </w:rPr>
              <w:fldChar w:fldCharType="begin"/>
            </w:r>
            <w:r w:rsidR="00C0586E">
              <w:rPr>
                <w:noProof/>
                <w:webHidden/>
              </w:rPr>
              <w:instrText xml:space="preserve"> PAGEREF _Toc62920632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7ECBBA5C" w14:textId="7BB2D180"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33" w:history="1">
            <w:r w:rsidR="00C0586E" w:rsidRPr="00EE78E8">
              <w:rPr>
                <w:rStyle w:val="Hyperlnk"/>
                <w:noProof/>
              </w:rPr>
              <w:t>1.2.9.</w:t>
            </w:r>
            <w:r w:rsidR="00C0586E">
              <w:rPr>
                <w:rFonts w:asciiTheme="minorHAnsi" w:eastAsiaTheme="minorEastAsia" w:hAnsiTheme="minorHAnsi"/>
                <w:noProof/>
                <w:color w:val="auto"/>
                <w:lang w:val="sv-SE" w:eastAsia="sv-SE"/>
              </w:rPr>
              <w:tab/>
            </w:r>
            <w:r w:rsidR="00C0586E" w:rsidRPr="00EE78E8">
              <w:rPr>
                <w:rStyle w:val="Hyperlnk"/>
                <w:noProof/>
              </w:rPr>
              <w:t>The Type System</w:t>
            </w:r>
            <w:r w:rsidR="00C0586E">
              <w:rPr>
                <w:noProof/>
                <w:webHidden/>
              </w:rPr>
              <w:tab/>
            </w:r>
            <w:r w:rsidR="00C0586E">
              <w:rPr>
                <w:noProof/>
                <w:webHidden/>
              </w:rPr>
              <w:fldChar w:fldCharType="begin"/>
            </w:r>
            <w:r w:rsidR="00C0586E">
              <w:rPr>
                <w:noProof/>
                <w:webHidden/>
              </w:rPr>
              <w:instrText xml:space="preserve"> PAGEREF _Toc62920633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68B9528E" w14:textId="10C9C297"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34" w:history="1">
            <w:r w:rsidR="00C0586E" w:rsidRPr="00EE78E8">
              <w:rPr>
                <w:rStyle w:val="Hyperlnk"/>
                <w:noProof/>
              </w:rPr>
              <w:t>1.2.10.</w:t>
            </w:r>
            <w:r w:rsidR="00C0586E">
              <w:rPr>
                <w:rFonts w:asciiTheme="minorHAnsi" w:eastAsiaTheme="minorEastAsia" w:hAnsiTheme="minorHAnsi"/>
                <w:noProof/>
                <w:color w:val="auto"/>
                <w:lang w:val="sv-SE" w:eastAsia="sv-SE"/>
              </w:rPr>
              <w:tab/>
            </w:r>
            <w:r w:rsidR="00C0586E" w:rsidRPr="00EE78E8">
              <w:rPr>
                <w:rStyle w:val="Hyperlnk"/>
                <w:noProof/>
              </w:rPr>
              <w:t>Assembly Code Generation</w:t>
            </w:r>
            <w:r w:rsidR="00C0586E">
              <w:rPr>
                <w:noProof/>
                <w:webHidden/>
              </w:rPr>
              <w:tab/>
            </w:r>
            <w:r w:rsidR="00C0586E">
              <w:rPr>
                <w:noProof/>
                <w:webHidden/>
              </w:rPr>
              <w:fldChar w:fldCharType="begin"/>
            </w:r>
            <w:r w:rsidR="00C0586E">
              <w:rPr>
                <w:noProof/>
                <w:webHidden/>
              </w:rPr>
              <w:instrText xml:space="preserve"> PAGEREF _Toc62920634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28A10A99" w14:textId="6FB40A45"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35" w:history="1">
            <w:r w:rsidR="00C0586E" w:rsidRPr="00EE78E8">
              <w:rPr>
                <w:rStyle w:val="Hyperlnk"/>
                <w:noProof/>
              </w:rPr>
              <w:t>1.2.1.</w:t>
            </w:r>
            <w:r w:rsidR="00C0586E">
              <w:rPr>
                <w:rFonts w:asciiTheme="minorHAnsi" w:eastAsiaTheme="minorEastAsia" w:hAnsiTheme="minorHAnsi"/>
                <w:noProof/>
                <w:color w:val="auto"/>
                <w:lang w:val="sv-SE" w:eastAsia="sv-SE"/>
              </w:rPr>
              <w:tab/>
            </w:r>
            <w:r w:rsidR="00C0586E" w:rsidRPr="00EE78E8">
              <w:rPr>
                <w:rStyle w:val="Hyperlnk"/>
                <w:noProof/>
              </w:rPr>
              <w:t>Register Allocation</w:t>
            </w:r>
            <w:r w:rsidR="00C0586E">
              <w:rPr>
                <w:noProof/>
                <w:webHidden/>
              </w:rPr>
              <w:tab/>
            </w:r>
            <w:r w:rsidR="00C0586E">
              <w:rPr>
                <w:noProof/>
                <w:webHidden/>
              </w:rPr>
              <w:fldChar w:fldCharType="begin"/>
            </w:r>
            <w:r w:rsidR="00C0586E">
              <w:rPr>
                <w:noProof/>
                <w:webHidden/>
              </w:rPr>
              <w:instrText xml:space="preserve"> PAGEREF _Toc62920635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45205078" w14:textId="25952C29"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36" w:history="1">
            <w:r w:rsidR="00C0586E" w:rsidRPr="00EE78E8">
              <w:rPr>
                <w:rStyle w:val="Hyperlnk"/>
                <w:noProof/>
              </w:rPr>
              <w:t>1.2.2.</w:t>
            </w:r>
            <w:r w:rsidR="00C0586E">
              <w:rPr>
                <w:rFonts w:asciiTheme="minorHAnsi" w:eastAsiaTheme="minorEastAsia" w:hAnsiTheme="minorHAnsi"/>
                <w:noProof/>
                <w:color w:val="auto"/>
                <w:lang w:val="sv-SE" w:eastAsia="sv-SE"/>
              </w:rPr>
              <w:tab/>
            </w:r>
            <w:r w:rsidR="00C0586E" w:rsidRPr="00EE78E8">
              <w:rPr>
                <w:rStyle w:val="Hyperlnk"/>
                <w:noProof/>
              </w:rPr>
              <w:t>The Object Code Generator and Linker</w:t>
            </w:r>
            <w:r w:rsidR="00C0586E">
              <w:rPr>
                <w:noProof/>
                <w:webHidden/>
              </w:rPr>
              <w:tab/>
            </w:r>
            <w:r w:rsidR="00C0586E">
              <w:rPr>
                <w:noProof/>
                <w:webHidden/>
              </w:rPr>
              <w:fldChar w:fldCharType="begin"/>
            </w:r>
            <w:r w:rsidR="00C0586E">
              <w:rPr>
                <w:noProof/>
                <w:webHidden/>
              </w:rPr>
              <w:instrText xml:space="preserve"> PAGEREF _Toc62920636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03BBF0FA" w14:textId="48349CF8"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37" w:history="1">
            <w:r w:rsidR="00C0586E" w:rsidRPr="00EE78E8">
              <w:rPr>
                <w:rStyle w:val="Hyperlnk"/>
                <w:noProof/>
              </w:rPr>
              <w:t>1.2.3.</w:t>
            </w:r>
            <w:r w:rsidR="00C0586E">
              <w:rPr>
                <w:rFonts w:asciiTheme="minorHAnsi" w:eastAsiaTheme="minorEastAsia" w:hAnsiTheme="minorHAnsi"/>
                <w:noProof/>
                <w:color w:val="auto"/>
                <w:lang w:val="sv-SE" w:eastAsia="sv-SE"/>
              </w:rPr>
              <w:tab/>
            </w:r>
            <w:r w:rsidR="00C0586E" w:rsidRPr="00EE78E8">
              <w:rPr>
                <w:rStyle w:val="Hyperlnk"/>
                <w:noProof/>
              </w:rPr>
              <w:t>The Standard Library</w:t>
            </w:r>
            <w:r w:rsidR="00C0586E">
              <w:rPr>
                <w:noProof/>
                <w:webHidden/>
              </w:rPr>
              <w:tab/>
            </w:r>
            <w:r w:rsidR="00C0586E">
              <w:rPr>
                <w:noProof/>
                <w:webHidden/>
              </w:rPr>
              <w:fldChar w:fldCharType="begin"/>
            </w:r>
            <w:r w:rsidR="00C0586E">
              <w:rPr>
                <w:noProof/>
                <w:webHidden/>
              </w:rPr>
              <w:instrText xml:space="preserve"> PAGEREF _Toc62920637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5C185114" w14:textId="5ED722EF" w:rsidR="00C0586E" w:rsidRDefault="00C23B57">
          <w:pPr>
            <w:pStyle w:val="Innehll2"/>
            <w:tabs>
              <w:tab w:val="left" w:pos="880"/>
              <w:tab w:val="right" w:leader="dot" w:pos="9350"/>
            </w:tabs>
            <w:rPr>
              <w:rFonts w:asciiTheme="minorHAnsi" w:eastAsiaTheme="minorEastAsia" w:hAnsiTheme="minorHAnsi"/>
              <w:noProof/>
              <w:color w:val="auto"/>
              <w:lang w:val="sv-SE" w:eastAsia="sv-SE"/>
            </w:rPr>
          </w:pPr>
          <w:hyperlink w:anchor="_Toc62920638" w:history="1">
            <w:r w:rsidR="00C0586E" w:rsidRPr="00EE78E8">
              <w:rPr>
                <w:rStyle w:val="Hyperlnk"/>
                <w:noProof/>
              </w:rPr>
              <w:t>1.3.</w:t>
            </w:r>
            <w:r w:rsidR="00C0586E">
              <w:rPr>
                <w:rFonts w:asciiTheme="minorHAnsi" w:eastAsiaTheme="minorEastAsia" w:hAnsiTheme="minorHAnsi"/>
                <w:noProof/>
                <w:color w:val="auto"/>
                <w:lang w:val="sv-SE" w:eastAsia="sv-SE"/>
              </w:rPr>
              <w:tab/>
            </w:r>
            <w:r w:rsidR="00C0586E" w:rsidRPr="00EE78E8">
              <w:rPr>
                <w:rStyle w:val="Hyperlnk"/>
                <w:noProof/>
                <w:shd w:val="clear" w:color="auto" w:fill="FFFFFF"/>
              </w:rPr>
              <w:t>Calling Forwards or Backwards</w:t>
            </w:r>
            <w:r w:rsidR="00C0586E">
              <w:rPr>
                <w:noProof/>
                <w:webHidden/>
              </w:rPr>
              <w:tab/>
            </w:r>
            <w:r w:rsidR="00C0586E">
              <w:rPr>
                <w:noProof/>
                <w:webHidden/>
              </w:rPr>
              <w:fldChar w:fldCharType="begin"/>
            </w:r>
            <w:r w:rsidR="00C0586E">
              <w:rPr>
                <w:noProof/>
                <w:webHidden/>
              </w:rPr>
              <w:instrText xml:space="preserve"> PAGEREF _Toc62920638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2BEB5731" w14:textId="23DD01D2" w:rsidR="00C0586E" w:rsidRDefault="00C23B57">
          <w:pPr>
            <w:pStyle w:val="Innehll2"/>
            <w:tabs>
              <w:tab w:val="left" w:pos="880"/>
              <w:tab w:val="right" w:leader="dot" w:pos="9350"/>
            </w:tabs>
            <w:rPr>
              <w:rFonts w:asciiTheme="minorHAnsi" w:eastAsiaTheme="minorEastAsia" w:hAnsiTheme="minorHAnsi"/>
              <w:noProof/>
              <w:color w:val="auto"/>
              <w:lang w:val="sv-SE" w:eastAsia="sv-SE"/>
            </w:rPr>
          </w:pPr>
          <w:hyperlink w:anchor="_Toc62920639" w:history="1">
            <w:r w:rsidR="00C0586E" w:rsidRPr="00EE78E8">
              <w:rPr>
                <w:rStyle w:val="Hyperlnk"/>
                <w:noProof/>
              </w:rPr>
              <w:t>1.4.</w:t>
            </w:r>
            <w:r w:rsidR="00C0586E">
              <w:rPr>
                <w:rFonts w:asciiTheme="minorHAnsi" w:eastAsiaTheme="minorEastAsia" w:hAnsiTheme="minorHAnsi"/>
                <w:noProof/>
                <w:color w:val="auto"/>
                <w:lang w:val="sv-SE" w:eastAsia="sv-SE"/>
              </w:rPr>
              <w:tab/>
            </w:r>
            <w:r w:rsidR="00C0586E" w:rsidRPr="00EE78E8">
              <w:rPr>
                <w:rStyle w:val="Hyperlnk"/>
                <w:noProof/>
              </w:rPr>
              <w:t>The Main Class</w:t>
            </w:r>
            <w:r w:rsidR="00C0586E">
              <w:rPr>
                <w:noProof/>
                <w:webHidden/>
              </w:rPr>
              <w:tab/>
            </w:r>
            <w:r w:rsidR="00C0586E">
              <w:rPr>
                <w:noProof/>
                <w:webHidden/>
              </w:rPr>
              <w:fldChar w:fldCharType="begin"/>
            </w:r>
            <w:r w:rsidR="00C0586E">
              <w:rPr>
                <w:noProof/>
                <w:webHidden/>
              </w:rPr>
              <w:instrText xml:space="preserve"> PAGEREF _Toc62920639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7E7CADFE" w14:textId="657B653C"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40" w:history="1">
            <w:r w:rsidR="00C0586E" w:rsidRPr="00EE78E8">
              <w:rPr>
                <w:rStyle w:val="Hyperlnk"/>
                <w:noProof/>
                <w:highlight w:val="white"/>
              </w:rPr>
              <w:t>1.4.1.</w:t>
            </w:r>
            <w:r w:rsidR="00C0586E">
              <w:rPr>
                <w:rFonts w:asciiTheme="minorHAnsi" w:eastAsiaTheme="minorEastAsia" w:hAnsiTheme="minorHAnsi"/>
                <w:noProof/>
                <w:color w:val="auto"/>
                <w:lang w:val="sv-SE" w:eastAsia="sv-SE"/>
              </w:rPr>
              <w:tab/>
            </w:r>
            <w:r w:rsidR="00C0586E" w:rsidRPr="00EE78E8">
              <w:rPr>
                <w:rStyle w:val="Hyperlnk"/>
                <w:noProof/>
                <w:highlight w:val="white"/>
              </w:rPr>
              <w:t>Generating the Assembly File</w:t>
            </w:r>
            <w:r w:rsidR="00C0586E">
              <w:rPr>
                <w:noProof/>
                <w:webHidden/>
              </w:rPr>
              <w:tab/>
            </w:r>
            <w:r w:rsidR="00C0586E">
              <w:rPr>
                <w:noProof/>
                <w:webHidden/>
              </w:rPr>
              <w:fldChar w:fldCharType="begin"/>
            </w:r>
            <w:r w:rsidR="00C0586E">
              <w:rPr>
                <w:noProof/>
                <w:webHidden/>
              </w:rPr>
              <w:instrText xml:space="preserve"> PAGEREF _Toc62920640 \h </w:instrText>
            </w:r>
            <w:r w:rsidR="00C0586E">
              <w:rPr>
                <w:noProof/>
                <w:webHidden/>
              </w:rPr>
            </w:r>
            <w:r w:rsidR="00C0586E">
              <w:rPr>
                <w:noProof/>
                <w:webHidden/>
              </w:rPr>
              <w:fldChar w:fldCharType="separate"/>
            </w:r>
            <w:r w:rsidR="00C0586E">
              <w:rPr>
                <w:noProof/>
                <w:webHidden/>
              </w:rPr>
              <w:t>17</w:t>
            </w:r>
            <w:r w:rsidR="00C0586E">
              <w:rPr>
                <w:noProof/>
                <w:webHidden/>
              </w:rPr>
              <w:fldChar w:fldCharType="end"/>
            </w:r>
          </w:hyperlink>
        </w:p>
        <w:p w14:paraId="102BD626" w14:textId="48853432"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41" w:history="1">
            <w:r w:rsidR="00C0586E" w:rsidRPr="00EE78E8">
              <w:rPr>
                <w:rStyle w:val="Hyperlnk"/>
                <w:noProof/>
                <w:highlight w:val="white"/>
              </w:rPr>
              <w:t>1.4.1.</w:t>
            </w:r>
            <w:r w:rsidR="00C0586E">
              <w:rPr>
                <w:rFonts w:asciiTheme="minorHAnsi" w:eastAsiaTheme="minorEastAsia" w:hAnsiTheme="minorHAnsi"/>
                <w:noProof/>
                <w:color w:val="auto"/>
                <w:lang w:val="sv-SE" w:eastAsia="sv-SE"/>
              </w:rPr>
              <w:tab/>
            </w:r>
            <w:r w:rsidR="00C0586E" w:rsidRPr="00EE78E8">
              <w:rPr>
                <w:rStyle w:val="Hyperlnk"/>
                <w:noProof/>
                <w:highlight w:val="white"/>
              </w:rPr>
              <w:t>Generate the Make File</w:t>
            </w:r>
            <w:r w:rsidR="00C0586E">
              <w:rPr>
                <w:noProof/>
                <w:webHidden/>
              </w:rPr>
              <w:tab/>
            </w:r>
            <w:r w:rsidR="00C0586E">
              <w:rPr>
                <w:noProof/>
                <w:webHidden/>
              </w:rPr>
              <w:fldChar w:fldCharType="begin"/>
            </w:r>
            <w:r w:rsidR="00C0586E">
              <w:rPr>
                <w:noProof/>
                <w:webHidden/>
              </w:rPr>
              <w:instrText xml:space="preserve"> PAGEREF _Toc62920641 \h </w:instrText>
            </w:r>
            <w:r w:rsidR="00C0586E">
              <w:rPr>
                <w:noProof/>
                <w:webHidden/>
              </w:rPr>
            </w:r>
            <w:r w:rsidR="00C0586E">
              <w:rPr>
                <w:noProof/>
                <w:webHidden/>
              </w:rPr>
              <w:fldChar w:fldCharType="separate"/>
            </w:r>
            <w:r w:rsidR="00C0586E">
              <w:rPr>
                <w:noProof/>
                <w:webHidden/>
              </w:rPr>
              <w:t>19</w:t>
            </w:r>
            <w:r w:rsidR="00C0586E">
              <w:rPr>
                <w:noProof/>
                <w:webHidden/>
              </w:rPr>
              <w:fldChar w:fldCharType="end"/>
            </w:r>
          </w:hyperlink>
        </w:p>
        <w:p w14:paraId="7CC3206E" w14:textId="53FA81FB"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42" w:history="1">
            <w:r w:rsidR="00C0586E" w:rsidRPr="00EE78E8">
              <w:rPr>
                <w:rStyle w:val="Hyperlnk"/>
                <w:noProof/>
                <w:highlight w:val="white"/>
              </w:rPr>
              <w:t>1.4.2.</w:t>
            </w:r>
            <w:r w:rsidR="00C0586E">
              <w:rPr>
                <w:rFonts w:asciiTheme="minorHAnsi" w:eastAsiaTheme="minorEastAsia" w:hAnsiTheme="minorHAnsi"/>
                <w:noProof/>
                <w:color w:val="auto"/>
                <w:lang w:val="sv-SE" w:eastAsia="sv-SE"/>
              </w:rPr>
              <w:tab/>
            </w:r>
            <w:r w:rsidR="00C0586E" w:rsidRPr="00EE78E8">
              <w:rPr>
                <w:rStyle w:val="Hyperlnk"/>
                <w:noProof/>
                <w:highlight w:val="white"/>
              </w:rPr>
              <w:t>Is the Object File Fresh?</w:t>
            </w:r>
            <w:r w:rsidR="00C0586E">
              <w:rPr>
                <w:noProof/>
                <w:webHidden/>
              </w:rPr>
              <w:tab/>
            </w:r>
            <w:r w:rsidR="00C0586E">
              <w:rPr>
                <w:noProof/>
                <w:webHidden/>
              </w:rPr>
              <w:fldChar w:fldCharType="begin"/>
            </w:r>
            <w:r w:rsidR="00C0586E">
              <w:rPr>
                <w:noProof/>
                <w:webHidden/>
              </w:rPr>
              <w:instrText xml:space="preserve"> PAGEREF _Toc62920642 \h </w:instrText>
            </w:r>
            <w:r w:rsidR="00C0586E">
              <w:rPr>
                <w:noProof/>
                <w:webHidden/>
              </w:rPr>
            </w:r>
            <w:r w:rsidR="00C0586E">
              <w:rPr>
                <w:noProof/>
                <w:webHidden/>
              </w:rPr>
              <w:fldChar w:fldCharType="separate"/>
            </w:r>
            <w:r w:rsidR="00C0586E">
              <w:rPr>
                <w:noProof/>
                <w:webHidden/>
              </w:rPr>
              <w:t>21</w:t>
            </w:r>
            <w:r w:rsidR="00C0586E">
              <w:rPr>
                <w:noProof/>
                <w:webHidden/>
              </w:rPr>
              <w:fldChar w:fldCharType="end"/>
            </w:r>
          </w:hyperlink>
        </w:p>
        <w:p w14:paraId="64C017BE" w14:textId="4AF9A29C" w:rsidR="00C0586E" w:rsidRDefault="00C23B57">
          <w:pPr>
            <w:pStyle w:val="Innehll1"/>
            <w:rPr>
              <w:rFonts w:asciiTheme="minorHAnsi" w:eastAsiaTheme="minorEastAsia" w:hAnsiTheme="minorHAnsi"/>
              <w:noProof/>
              <w:color w:val="auto"/>
              <w:lang w:val="sv-SE" w:eastAsia="sv-SE"/>
            </w:rPr>
          </w:pPr>
          <w:hyperlink w:anchor="_Toc62920643" w:history="1">
            <w:r w:rsidR="00C0586E" w:rsidRPr="00EE78E8">
              <w:rPr>
                <w:rStyle w:val="Hyperlnk"/>
                <w:noProof/>
              </w:rPr>
              <w:t>2.</w:t>
            </w:r>
            <w:r w:rsidR="00C0586E">
              <w:rPr>
                <w:rFonts w:asciiTheme="minorHAnsi" w:eastAsiaTheme="minorEastAsia" w:hAnsiTheme="minorHAnsi"/>
                <w:noProof/>
                <w:color w:val="auto"/>
                <w:lang w:val="sv-SE" w:eastAsia="sv-SE"/>
              </w:rPr>
              <w:tab/>
            </w:r>
            <w:r w:rsidR="00C0586E" w:rsidRPr="00EE78E8">
              <w:rPr>
                <w:rStyle w:val="Hyperlnk"/>
                <w:noProof/>
              </w:rPr>
              <w:t>Scanning</w:t>
            </w:r>
            <w:r w:rsidR="00C0586E">
              <w:rPr>
                <w:noProof/>
                <w:webHidden/>
              </w:rPr>
              <w:tab/>
            </w:r>
            <w:r w:rsidR="00C0586E">
              <w:rPr>
                <w:noProof/>
                <w:webHidden/>
              </w:rPr>
              <w:fldChar w:fldCharType="begin"/>
            </w:r>
            <w:r w:rsidR="00C0586E">
              <w:rPr>
                <w:noProof/>
                <w:webHidden/>
              </w:rPr>
              <w:instrText xml:space="preserve"> PAGEREF _Toc62920643 \h </w:instrText>
            </w:r>
            <w:r w:rsidR="00C0586E">
              <w:rPr>
                <w:noProof/>
                <w:webHidden/>
              </w:rPr>
            </w:r>
            <w:r w:rsidR="00C0586E">
              <w:rPr>
                <w:noProof/>
                <w:webHidden/>
              </w:rPr>
              <w:fldChar w:fldCharType="separate"/>
            </w:r>
            <w:r w:rsidR="00C0586E">
              <w:rPr>
                <w:noProof/>
                <w:webHidden/>
              </w:rPr>
              <w:t>24</w:t>
            </w:r>
            <w:r w:rsidR="00C0586E">
              <w:rPr>
                <w:noProof/>
                <w:webHidden/>
              </w:rPr>
              <w:fldChar w:fldCharType="end"/>
            </w:r>
          </w:hyperlink>
        </w:p>
        <w:p w14:paraId="385BB090" w14:textId="5B9300B4" w:rsidR="00C0586E" w:rsidRDefault="00C23B57">
          <w:pPr>
            <w:pStyle w:val="Innehll2"/>
            <w:tabs>
              <w:tab w:val="left" w:pos="880"/>
              <w:tab w:val="right" w:leader="dot" w:pos="9350"/>
            </w:tabs>
            <w:rPr>
              <w:rFonts w:asciiTheme="minorHAnsi" w:eastAsiaTheme="minorEastAsia" w:hAnsiTheme="minorHAnsi"/>
              <w:noProof/>
              <w:color w:val="auto"/>
              <w:lang w:val="sv-SE" w:eastAsia="sv-SE"/>
            </w:rPr>
          </w:pPr>
          <w:hyperlink w:anchor="_Toc62920644" w:history="1">
            <w:r w:rsidR="00C0586E" w:rsidRPr="00EE78E8">
              <w:rPr>
                <w:rStyle w:val="Hyperlnk"/>
                <w:noProof/>
              </w:rPr>
              <w:t>2.1.</w:t>
            </w:r>
            <w:r w:rsidR="00C0586E">
              <w:rPr>
                <w:rFonts w:asciiTheme="minorHAnsi" w:eastAsiaTheme="minorEastAsia" w:hAnsiTheme="minorHAnsi"/>
                <w:noProof/>
                <w:color w:val="auto"/>
                <w:lang w:val="sv-SE" w:eastAsia="sv-SE"/>
              </w:rPr>
              <w:tab/>
            </w:r>
            <w:r w:rsidR="00C0586E" w:rsidRPr="00EE78E8">
              <w:rPr>
                <w:rStyle w:val="Hyperlnk"/>
                <w:noProof/>
              </w:rPr>
              <w:t>Slash Sequences</w:t>
            </w:r>
            <w:r w:rsidR="00C0586E">
              <w:rPr>
                <w:noProof/>
                <w:webHidden/>
              </w:rPr>
              <w:tab/>
            </w:r>
            <w:r w:rsidR="00C0586E">
              <w:rPr>
                <w:noProof/>
                <w:webHidden/>
              </w:rPr>
              <w:fldChar w:fldCharType="begin"/>
            </w:r>
            <w:r w:rsidR="00C0586E">
              <w:rPr>
                <w:noProof/>
                <w:webHidden/>
              </w:rPr>
              <w:instrText xml:space="preserve"> PAGEREF _Toc62920644 \h </w:instrText>
            </w:r>
            <w:r w:rsidR="00C0586E">
              <w:rPr>
                <w:noProof/>
                <w:webHidden/>
              </w:rPr>
            </w:r>
            <w:r w:rsidR="00C0586E">
              <w:rPr>
                <w:noProof/>
                <w:webHidden/>
              </w:rPr>
              <w:fldChar w:fldCharType="separate"/>
            </w:r>
            <w:r w:rsidR="00C0586E">
              <w:rPr>
                <w:noProof/>
                <w:webHidden/>
              </w:rPr>
              <w:t>24</w:t>
            </w:r>
            <w:r w:rsidR="00C0586E">
              <w:rPr>
                <w:noProof/>
                <w:webHidden/>
              </w:rPr>
              <w:fldChar w:fldCharType="end"/>
            </w:r>
          </w:hyperlink>
        </w:p>
        <w:p w14:paraId="3091444D" w14:textId="67B65EB4" w:rsidR="00C0586E" w:rsidRDefault="00C23B57">
          <w:pPr>
            <w:pStyle w:val="Innehll2"/>
            <w:tabs>
              <w:tab w:val="left" w:pos="880"/>
              <w:tab w:val="right" w:leader="dot" w:pos="9350"/>
            </w:tabs>
            <w:rPr>
              <w:rFonts w:asciiTheme="minorHAnsi" w:eastAsiaTheme="minorEastAsia" w:hAnsiTheme="minorHAnsi"/>
              <w:noProof/>
              <w:color w:val="auto"/>
              <w:lang w:val="sv-SE" w:eastAsia="sv-SE"/>
            </w:rPr>
          </w:pPr>
          <w:hyperlink w:anchor="_Toc62920645" w:history="1">
            <w:r w:rsidR="00C0586E" w:rsidRPr="00EE78E8">
              <w:rPr>
                <w:rStyle w:val="Hyperlnk"/>
                <w:noProof/>
              </w:rPr>
              <w:t>2.2.</w:t>
            </w:r>
            <w:r w:rsidR="00C0586E">
              <w:rPr>
                <w:rFonts w:asciiTheme="minorHAnsi" w:eastAsiaTheme="minorEastAsia" w:hAnsiTheme="minorHAnsi"/>
                <w:noProof/>
                <w:color w:val="auto"/>
                <w:lang w:val="sv-SE" w:eastAsia="sv-SE"/>
              </w:rPr>
              <w:tab/>
            </w:r>
            <w:r w:rsidR="00C0586E" w:rsidRPr="00EE78E8">
              <w:rPr>
                <w:rStyle w:val="Hyperlnk"/>
                <w:noProof/>
              </w:rPr>
              <w:t>The typedef-name Problem</w:t>
            </w:r>
            <w:r w:rsidR="00C0586E">
              <w:rPr>
                <w:noProof/>
                <w:webHidden/>
              </w:rPr>
              <w:tab/>
            </w:r>
            <w:r w:rsidR="00C0586E">
              <w:rPr>
                <w:noProof/>
                <w:webHidden/>
              </w:rPr>
              <w:fldChar w:fldCharType="begin"/>
            </w:r>
            <w:r w:rsidR="00C0586E">
              <w:rPr>
                <w:noProof/>
                <w:webHidden/>
              </w:rPr>
              <w:instrText xml:space="preserve"> PAGEREF _Toc62920645 \h </w:instrText>
            </w:r>
            <w:r w:rsidR="00C0586E">
              <w:rPr>
                <w:noProof/>
                <w:webHidden/>
              </w:rPr>
            </w:r>
            <w:r w:rsidR="00C0586E">
              <w:rPr>
                <w:noProof/>
                <w:webHidden/>
              </w:rPr>
              <w:fldChar w:fldCharType="separate"/>
            </w:r>
            <w:r w:rsidR="00C0586E">
              <w:rPr>
                <w:noProof/>
                <w:webHidden/>
              </w:rPr>
              <w:t>26</w:t>
            </w:r>
            <w:r w:rsidR="00C0586E">
              <w:rPr>
                <w:noProof/>
                <w:webHidden/>
              </w:rPr>
              <w:fldChar w:fldCharType="end"/>
            </w:r>
          </w:hyperlink>
        </w:p>
        <w:p w14:paraId="4FF61C75" w14:textId="487996CC" w:rsidR="00C0586E" w:rsidRDefault="00C23B57">
          <w:pPr>
            <w:pStyle w:val="Innehll2"/>
            <w:tabs>
              <w:tab w:val="left" w:pos="880"/>
              <w:tab w:val="right" w:leader="dot" w:pos="9350"/>
            </w:tabs>
            <w:rPr>
              <w:rFonts w:asciiTheme="minorHAnsi" w:eastAsiaTheme="minorEastAsia" w:hAnsiTheme="minorHAnsi"/>
              <w:noProof/>
              <w:color w:val="auto"/>
              <w:lang w:val="sv-SE" w:eastAsia="sv-SE"/>
            </w:rPr>
          </w:pPr>
          <w:hyperlink w:anchor="_Toc62920646" w:history="1">
            <w:r w:rsidR="00C0586E" w:rsidRPr="00EE78E8">
              <w:rPr>
                <w:rStyle w:val="Hyperlnk"/>
                <w:noProof/>
              </w:rPr>
              <w:t>2.3.</w:t>
            </w:r>
            <w:r w:rsidR="00C0586E">
              <w:rPr>
                <w:rFonts w:asciiTheme="minorHAnsi" w:eastAsiaTheme="minorEastAsia" w:hAnsiTheme="minorHAnsi"/>
                <w:noProof/>
                <w:color w:val="auto"/>
                <w:lang w:val="sv-SE" w:eastAsia="sv-SE"/>
              </w:rPr>
              <w:tab/>
            </w:r>
            <w:r w:rsidR="00C0586E" w:rsidRPr="00EE78E8">
              <w:rPr>
                <w:rStyle w:val="Hyperlnk"/>
                <w:noProof/>
              </w:rPr>
              <w:t>The Scanner</w:t>
            </w:r>
            <w:r w:rsidR="00C0586E">
              <w:rPr>
                <w:noProof/>
                <w:webHidden/>
              </w:rPr>
              <w:tab/>
            </w:r>
            <w:r w:rsidR="00C0586E">
              <w:rPr>
                <w:noProof/>
                <w:webHidden/>
              </w:rPr>
              <w:fldChar w:fldCharType="begin"/>
            </w:r>
            <w:r w:rsidR="00C0586E">
              <w:rPr>
                <w:noProof/>
                <w:webHidden/>
              </w:rPr>
              <w:instrText xml:space="preserve"> PAGEREF _Toc62920646 \h </w:instrText>
            </w:r>
            <w:r w:rsidR="00C0586E">
              <w:rPr>
                <w:noProof/>
                <w:webHidden/>
              </w:rPr>
            </w:r>
            <w:r w:rsidR="00C0586E">
              <w:rPr>
                <w:noProof/>
                <w:webHidden/>
              </w:rPr>
              <w:fldChar w:fldCharType="separate"/>
            </w:r>
            <w:r w:rsidR="00C0586E">
              <w:rPr>
                <w:noProof/>
                <w:webHidden/>
              </w:rPr>
              <w:t>27</w:t>
            </w:r>
            <w:r w:rsidR="00C0586E">
              <w:rPr>
                <w:noProof/>
                <w:webHidden/>
              </w:rPr>
              <w:fldChar w:fldCharType="end"/>
            </w:r>
          </w:hyperlink>
        </w:p>
        <w:p w14:paraId="2FAE9038" w14:textId="0F8E33BA" w:rsidR="00C0586E" w:rsidRDefault="00C23B57">
          <w:pPr>
            <w:pStyle w:val="Innehll1"/>
            <w:rPr>
              <w:rFonts w:asciiTheme="minorHAnsi" w:eastAsiaTheme="minorEastAsia" w:hAnsiTheme="minorHAnsi"/>
              <w:noProof/>
              <w:color w:val="auto"/>
              <w:lang w:val="sv-SE" w:eastAsia="sv-SE"/>
            </w:rPr>
          </w:pPr>
          <w:hyperlink w:anchor="_Toc62920647" w:history="1">
            <w:r w:rsidR="00C0586E" w:rsidRPr="00EE78E8">
              <w:rPr>
                <w:rStyle w:val="Hyperlnk"/>
                <w:noProof/>
              </w:rPr>
              <w:t>3.</w:t>
            </w:r>
            <w:r w:rsidR="00C0586E">
              <w:rPr>
                <w:rFonts w:asciiTheme="minorHAnsi" w:eastAsiaTheme="minorEastAsia" w:hAnsiTheme="minorHAnsi"/>
                <w:noProof/>
                <w:color w:val="auto"/>
                <w:lang w:val="sv-SE" w:eastAsia="sv-SE"/>
              </w:rPr>
              <w:tab/>
            </w:r>
            <w:r w:rsidR="00C0586E" w:rsidRPr="00EE78E8">
              <w:rPr>
                <w:rStyle w:val="Hyperlnk"/>
                <w:noProof/>
              </w:rPr>
              <w:t>Parsing</w:t>
            </w:r>
            <w:r w:rsidR="00C0586E">
              <w:rPr>
                <w:noProof/>
                <w:webHidden/>
              </w:rPr>
              <w:tab/>
            </w:r>
            <w:r w:rsidR="00C0586E">
              <w:rPr>
                <w:noProof/>
                <w:webHidden/>
              </w:rPr>
              <w:fldChar w:fldCharType="begin"/>
            </w:r>
            <w:r w:rsidR="00C0586E">
              <w:rPr>
                <w:noProof/>
                <w:webHidden/>
              </w:rPr>
              <w:instrText xml:space="preserve"> PAGEREF _Toc62920647 \h </w:instrText>
            </w:r>
            <w:r w:rsidR="00C0586E">
              <w:rPr>
                <w:noProof/>
                <w:webHidden/>
              </w:rPr>
            </w:r>
            <w:r w:rsidR="00C0586E">
              <w:rPr>
                <w:noProof/>
                <w:webHidden/>
              </w:rPr>
              <w:fldChar w:fldCharType="separate"/>
            </w:r>
            <w:r w:rsidR="00C0586E">
              <w:rPr>
                <w:noProof/>
                <w:webHidden/>
              </w:rPr>
              <w:t>35</w:t>
            </w:r>
            <w:r w:rsidR="00C0586E">
              <w:rPr>
                <w:noProof/>
                <w:webHidden/>
              </w:rPr>
              <w:fldChar w:fldCharType="end"/>
            </w:r>
          </w:hyperlink>
        </w:p>
        <w:p w14:paraId="56DF7468" w14:textId="662D6DFA" w:rsidR="00C0586E" w:rsidRDefault="00C23B57">
          <w:pPr>
            <w:pStyle w:val="Innehll2"/>
            <w:tabs>
              <w:tab w:val="left" w:pos="880"/>
              <w:tab w:val="right" w:leader="dot" w:pos="9350"/>
            </w:tabs>
            <w:rPr>
              <w:rFonts w:asciiTheme="minorHAnsi" w:eastAsiaTheme="minorEastAsia" w:hAnsiTheme="minorHAnsi"/>
              <w:noProof/>
              <w:color w:val="auto"/>
              <w:lang w:val="sv-SE" w:eastAsia="sv-SE"/>
            </w:rPr>
          </w:pPr>
          <w:hyperlink w:anchor="_Toc62920648" w:history="1">
            <w:r w:rsidR="00C0586E" w:rsidRPr="00EE78E8">
              <w:rPr>
                <w:rStyle w:val="Hyperlnk"/>
                <w:noProof/>
              </w:rPr>
              <w:t>3.1.</w:t>
            </w:r>
            <w:r w:rsidR="00C0586E">
              <w:rPr>
                <w:rFonts w:asciiTheme="minorHAnsi" w:eastAsiaTheme="minorEastAsia" w:hAnsiTheme="minorHAnsi"/>
                <w:noProof/>
                <w:color w:val="auto"/>
                <w:lang w:val="sv-SE" w:eastAsia="sv-SE"/>
              </w:rPr>
              <w:tab/>
            </w:r>
            <w:r w:rsidR="00C0586E" w:rsidRPr="00EE78E8">
              <w:rPr>
                <w:rStyle w:val="Hyperlnk"/>
                <w:noProof/>
              </w:rPr>
              <w:t>The MiddleOperator Enumeration</w:t>
            </w:r>
            <w:r w:rsidR="00C0586E">
              <w:rPr>
                <w:noProof/>
                <w:webHidden/>
              </w:rPr>
              <w:tab/>
            </w:r>
            <w:r w:rsidR="00C0586E">
              <w:rPr>
                <w:noProof/>
                <w:webHidden/>
              </w:rPr>
              <w:fldChar w:fldCharType="begin"/>
            </w:r>
            <w:r w:rsidR="00C0586E">
              <w:rPr>
                <w:noProof/>
                <w:webHidden/>
              </w:rPr>
              <w:instrText xml:space="preserve"> PAGEREF _Toc62920648 \h </w:instrText>
            </w:r>
            <w:r w:rsidR="00C0586E">
              <w:rPr>
                <w:noProof/>
                <w:webHidden/>
              </w:rPr>
            </w:r>
            <w:r w:rsidR="00C0586E">
              <w:rPr>
                <w:noProof/>
                <w:webHidden/>
              </w:rPr>
              <w:fldChar w:fldCharType="separate"/>
            </w:r>
            <w:r w:rsidR="00C0586E">
              <w:rPr>
                <w:noProof/>
                <w:webHidden/>
              </w:rPr>
              <w:t>35</w:t>
            </w:r>
            <w:r w:rsidR="00C0586E">
              <w:rPr>
                <w:noProof/>
                <w:webHidden/>
              </w:rPr>
              <w:fldChar w:fldCharType="end"/>
            </w:r>
          </w:hyperlink>
        </w:p>
        <w:p w14:paraId="55819F3C" w14:textId="4ED6F186" w:rsidR="00C0586E" w:rsidRDefault="00C23B57">
          <w:pPr>
            <w:pStyle w:val="Innehll2"/>
            <w:tabs>
              <w:tab w:val="left" w:pos="880"/>
              <w:tab w:val="right" w:leader="dot" w:pos="9350"/>
            </w:tabs>
            <w:rPr>
              <w:rFonts w:asciiTheme="minorHAnsi" w:eastAsiaTheme="minorEastAsia" w:hAnsiTheme="minorHAnsi"/>
              <w:noProof/>
              <w:color w:val="auto"/>
              <w:lang w:val="sv-SE" w:eastAsia="sv-SE"/>
            </w:rPr>
          </w:pPr>
          <w:hyperlink w:anchor="_Toc62920649" w:history="1">
            <w:r w:rsidR="00C0586E" w:rsidRPr="00EE78E8">
              <w:rPr>
                <w:rStyle w:val="Hyperlnk"/>
                <w:noProof/>
              </w:rPr>
              <w:t>3.2.</w:t>
            </w:r>
            <w:r w:rsidR="00C0586E">
              <w:rPr>
                <w:rFonts w:asciiTheme="minorHAnsi" w:eastAsiaTheme="minorEastAsia" w:hAnsiTheme="minorHAnsi"/>
                <w:noProof/>
                <w:color w:val="auto"/>
                <w:lang w:val="sv-SE" w:eastAsia="sv-SE"/>
              </w:rPr>
              <w:tab/>
            </w:r>
            <w:r w:rsidR="00C0586E" w:rsidRPr="00EE78E8">
              <w:rPr>
                <w:rStyle w:val="Hyperlnk"/>
                <w:noProof/>
              </w:rPr>
              <w:t>Declarations</w:t>
            </w:r>
            <w:r w:rsidR="00C0586E">
              <w:rPr>
                <w:noProof/>
                <w:webHidden/>
              </w:rPr>
              <w:tab/>
            </w:r>
            <w:r w:rsidR="00C0586E">
              <w:rPr>
                <w:noProof/>
                <w:webHidden/>
              </w:rPr>
              <w:fldChar w:fldCharType="begin"/>
            </w:r>
            <w:r w:rsidR="00C0586E">
              <w:rPr>
                <w:noProof/>
                <w:webHidden/>
              </w:rPr>
              <w:instrText xml:space="preserve"> PAGEREF _Toc62920649 \h </w:instrText>
            </w:r>
            <w:r w:rsidR="00C0586E">
              <w:rPr>
                <w:noProof/>
                <w:webHidden/>
              </w:rPr>
            </w:r>
            <w:r w:rsidR="00C0586E">
              <w:rPr>
                <w:noProof/>
                <w:webHidden/>
              </w:rPr>
              <w:fldChar w:fldCharType="separate"/>
            </w:r>
            <w:r w:rsidR="00C0586E">
              <w:rPr>
                <w:noProof/>
                <w:webHidden/>
              </w:rPr>
              <w:t>38</w:t>
            </w:r>
            <w:r w:rsidR="00C0586E">
              <w:rPr>
                <w:noProof/>
                <w:webHidden/>
              </w:rPr>
              <w:fldChar w:fldCharType="end"/>
            </w:r>
          </w:hyperlink>
        </w:p>
        <w:p w14:paraId="68C69863" w14:textId="59AA4F60"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50" w:history="1">
            <w:r w:rsidR="00C0586E" w:rsidRPr="00EE78E8">
              <w:rPr>
                <w:rStyle w:val="Hyperlnk"/>
                <w:noProof/>
              </w:rPr>
              <w:t>3.2.1.</w:t>
            </w:r>
            <w:r w:rsidR="00C0586E">
              <w:rPr>
                <w:rFonts w:asciiTheme="minorHAnsi" w:eastAsiaTheme="minorEastAsia" w:hAnsiTheme="minorHAnsi"/>
                <w:noProof/>
                <w:color w:val="auto"/>
                <w:lang w:val="sv-SE" w:eastAsia="sv-SE"/>
              </w:rPr>
              <w:tab/>
            </w:r>
            <w:r w:rsidR="00C0586E" w:rsidRPr="00EE78E8">
              <w:rPr>
                <w:rStyle w:val="Hyperlnk"/>
                <w:noProof/>
              </w:rPr>
              <w:t>Function Definition</w:t>
            </w:r>
            <w:r w:rsidR="00C0586E">
              <w:rPr>
                <w:noProof/>
                <w:webHidden/>
              </w:rPr>
              <w:tab/>
            </w:r>
            <w:r w:rsidR="00C0586E">
              <w:rPr>
                <w:noProof/>
                <w:webHidden/>
              </w:rPr>
              <w:fldChar w:fldCharType="begin"/>
            </w:r>
            <w:r w:rsidR="00C0586E">
              <w:rPr>
                <w:noProof/>
                <w:webHidden/>
              </w:rPr>
              <w:instrText xml:space="preserve"> PAGEREF _Toc62920650 \h </w:instrText>
            </w:r>
            <w:r w:rsidR="00C0586E">
              <w:rPr>
                <w:noProof/>
                <w:webHidden/>
              </w:rPr>
            </w:r>
            <w:r w:rsidR="00C0586E">
              <w:rPr>
                <w:noProof/>
                <w:webHidden/>
              </w:rPr>
              <w:fldChar w:fldCharType="separate"/>
            </w:r>
            <w:r w:rsidR="00C0586E">
              <w:rPr>
                <w:noProof/>
                <w:webHidden/>
              </w:rPr>
              <w:t>39</w:t>
            </w:r>
            <w:r w:rsidR="00C0586E">
              <w:rPr>
                <w:noProof/>
                <w:webHidden/>
              </w:rPr>
              <w:fldChar w:fldCharType="end"/>
            </w:r>
          </w:hyperlink>
        </w:p>
        <w:p w14:paraId="25D0F4C5" w14:textId="7CDA87D6"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51" w:history="1">
            <w:r w:rsidR="00C0586E" w:rsidRPr="00EE78E8">
              <w:rPr>
                <w:rStyle w:val="Hyperlnk"/>
                <w:noProof/>
                <w:highlight w:val="white"/>
              </w:rPr>
              <w:t>3.2.2.</w:t>
            </w:r>
            <w:r w:rsidR="00C0586E">
              <w:rPr>
                <w:rFonts w:asciiTheme="minorHAnsi" w:eastAsiaTheme="minorEastAsia" w:hAnsiTheme="minorHAnsi"/>
                <w:noProof/>
                <w:color w:val="auto"/>
                <w:lang w:val="sv-SE" w:eastAsia="sv-SE"/>
              </w:rPr>
              <w:tab/>
            </w:r>
            <w:r w:rsidR="00C0586E" w:rsidRPr="00EE78E8">
              <w:rPr>
                <w:rStyle w:val="Hyperlnk"/>
                <w:noProof/>
                <w:highlight w:val="white"/>
              </w:rPr>
              <w:t>Specifier List</w:t>
            </w:r>
            <w:r w:rsidR="00C0586E">
              <w:rPr>
                <w:noProof/>
                <w:webHidden/>
              </w:rPr>
              <w:tab/>
            </w:r>
            <w:r w:rsidR="00C0586E">
              <w:rPr>
                <w:noProof/>
                <w:webHidden/>
              </w:rPr>
              <w:fldChar w:fldCharType="begin"/>
            </w:r>
            <w:r w:rsidR="00C0586E">
              <w:rPr>
                <w:noProof/>
                <w:webHidden/>
              </w:rPr>
              <w:instrText xml:space="preserve"> PAGEREF _Toc62920651 \h </w:instrText>
            </w:r>
            <w:r w:rsidR="00C0586E">
              <w:rPr>
                <w:noProof/>
                <w:webHidden/>
              </w:rPr>
            </w:r>
            <w:r w:rsidR="00C0586E">
              <w:rPr>
                <w:noProof/>
                <w:webHidden/>
              </w:rPr>
              <w:fldChar w:fldCharType="separate"/>
            </w:r>
            <w:r w:rsidR="00C0586E">
              <w:rPr>
                <w:noProof/>
                <w:webHidden/>
              </w:rPr>
              <w:t>40</w:t>
            </w:r>
            <w:r w:rsidR="00C0586E">
              <w:rPr>
                <w:noProof/>
                <w:webHidden/>
              </w:rPr>
              <w:fldChar w:fldCharType="end"/>
            </w:r>
          </w:hyperlink>
        </w:p>
        <w:p w14:paraId="5C4AE522" w14:textId="434AAED2"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52" w:history="1">
            <w:r w:rsidR="00C0586E" w:rsidRPr="00EE78E8">
              <w:rPr>
                <w:rStyle w:val="Hyperlnk"/>
                <w:noProof/>
                <w:highlight w:val="white"/>
              </w:rPr>
              <w:t>3.2.3.</w:t>
            </w:r>
            <w:r w:rsidR="00C0586E">
              <w:rPr>
                <w:rFonts w:asciiTheme="minorHAnsi" w:eastAsiaTheme="minorEastAsia" w:hAnsiTheme="minorHAnsi"/>
                <w:noProof/>
                <w:color w:val="auto"/>
                <w:lang w:val="sv-SE" w:eastAsia="sv-SE"/>
              </w:rPr>
              <w:tab/>
            </w:r>
            <w:r w:rsidR="00C0586E" w:rsidRPr="00EE78E8">
              <w:rPr>
                <w:rStyle w:val="Hyperlnk"/>
                <w:noProof/>
                <w:highlight w:val="white"/>
              </w:rPr>
              <w:t>Structs and Unions</w:t>
            </w:r>
            <w:r w:rsidR="00C0586E">
              <w:rPr>
                <w:noProof/>
                <w:webHidden/>
              </w:rPr>
              <w:tab/>
            </w:r>
            <w:r w:rsidR="00C0586E">
              <w:rPr>
                <w:noProof/>
                <w:webHidden/>
              </w:rPr>
              <w:fldChar w:fldCharType="begin"/>
            </w:r>
            <w:r w:rsidR="00C0586E">
              <w:rPr>
                <w:noProof/>
                <w:webHidden/>
              </w:rPr>
              <w:instrText xml:space="preserve"> PAGEREF _Toc62920652 \h </w:instrText>
            </w:r>
            <w:r w:rsidR="00C0586E">
              <w:rPr>
                <w:noProof/>
                <w:webHidden/>
              </w:rPr>
            </w:r>
            <w:r w:rsidR="00C0586E">
              <w:rPr>
                <w:noProof/>
                <w:webHidden/>
              </w:rPr>
              <w:fldChar w:fldCharType="separate"/>
            </w:r>
            <w:r w:rsidR="00C0586E">
              <w:rPr>
                <w:noProof/>
                <w:webHidden/>
              </w:rPr>
              <w:t>41</w:t>
            </w:r>
            <w:r w:rsidR="00C0586E">
              <w:rPr>
                <w:noProof/>
                <w:webHidden/>
              </w:rPr>
              <w:fldChar w:fldCharType="end"/>
            </w:r>
          </w:hyperlink>
        </w:p>
        <w:p w14:paraId="404532B3" w14:textId="793815D5"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53" w:history="1">
            <w:r w:rsidR="00C0586E" w:rsidRPr="00EE78E8">
              <w:rPr>
                <w:rStyle w:val="Hyperlnk"/>
                <w:noProof/>
                <w:highlight w:val="white"/>
              </w:rPr>
              <w:t>3.2.4.</w:t>
            </w:r>
            <w:r w:rsidR="00C0586E">
              <w:rPr>
                <w:rFonts w:asciiTheme="minorHAnsi" w:eastAsiaTheme="minorEastAsia" w:hAnsiTheme="minorHAnsi"/>
                <w:noProof/>
                <w:color w:val="auto"/>
                <w:lang w:val="sv-SE" w:eastAsia="sv-SE"/>
              </w:rPr>
              <w:tab/>
            </w:r>
            <w:r w:rsidR="00C0586E" w:rsidRPr="00EE78E8">
              <w:rPr>
                <w:rStyle w:val="Hyperlnk"/>
                <w:noProof/>
                <w:highlight w:val="white"/>
              </w:rPr>
              <w:t>Enumeration</w:t>
            </w:r>
            <w:r w:rsidR="00C0586E">
              <w:rPr>
                <w:noProof/>
                <w:webHidden/>
              </w:rPr>
              <w:tab/>
            </w:r>
            <w:r w:rsidR="00C0586E">
              <w:rPr>
                <w:noProof/>
                <w:webHidden/>
              </w:rPr>
              <w:fldChar w:fldCharType="begin"/>
            </w:r>
            <w:r w:rsidR="00C0586E">
              <w:rPr>
                <w:noProof/>
                <w:webHidden/>
              </w:rPr>
              <w:instrText xml:space="preserve"> PAGEREF _Toc62920653 \h </w:instrText>
            </w:r>
            <w:r w:rsidR="00C0586E">
              <w:rPr>
                <w:noProof/>
                <w:webHidden/>
              </w:rPr>
            </w:r>
            <w:r w:rsidR="00C0586E">
              <w:rPr>
                <w:noProof/>
                <w:webHidden/>
              </w:rPr>
              <w:fldChar w:fldCharType="separate"/>
            </w:r>
            <w:r w:rsidR="00C0586E">
              <w:rPr>
                <w:noProof/>
                <w:webHidden/>
              </w:rPr>
              <w:t>42</w:t>
            </w:r>
            <w:r w:rsidR="00C0586E">
              <w:rPr>
                <w:noProof/>
                <w:webHidden/>
              </w:rPr>
              <w:fldChar w:fldCharType="end"/>
            </w:r>
          </w:hyperlink>
        </w:p>
        <w:p w14:paraId="39B6E5B4" w14:textId="6ABC995E"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54" w:history="1">
            <w:r w:rsidR="00C0586E" w:rsidRPr="00EE78E8">
              <w:rPr>
                <w:rStyle w:val="Hyperlnk"/>
                <w:noProof/>
                <w:highlight w:val="white"/>
              </w:rPr>
              <w:t>3.2.5.</w:t>
            </w:r>
            <w:r w:rsidR="00C0586E">
              <w:rPr>
                <w:rFonts w:asciiTheme="minorHAnsi" w:eastAsiaTheme="minorEastAsia" w:hAnsiTheme="minorHAnsi"/>
                <w:noProof/>
                <w:color w:val="auto"/>
                <w:lang w:val="sv-SE" w:eastAsia="sv-SE"/>
              </w:rPr>
              <w:tab/>
            </w:r>
            <w:r w:rsidR="00C0586E" w:rsidRPr="00EE78E8">
              <w:rPr>
                <w:rStyle w:val="Hyperlnk"/>
                <w:noProof/>
                <w:highlight w:val="white"/>
              </w:rPr>
              <w:t>Declarators</w:t>
            </w:r>
            <w:r w:rsidR="00C0586E">
              <w:rPr>
                <w:noProof/>
                <w:webHidden/>
              </w:rPr>
              <w:tab/>
            </w:r>
            <w:r w:rsidR="00C0586E">
              <w:rPr>
                <w:noProof/>
                <w:webHidden/>
              </w:rPr>
              <w:fldChar w:fldCharType="begin"/>
            </w:r>
            <w:r w:rsidR="00C0586E">
              <w:rPr>
                <w:noProof/>
                <w:webHidden/>
              </w:rPr>
              <w:instrText xml:space="preserve"> PAGEREF _Toc62920654 \h </w:instrText>
            </w:r>
            <w:r w:rsidR="00C0586E">
              <w:rPr>
                <w:noProof/>
                <w:webHidden/>
              </w:rPr>
            </w:r>
            <w:r w:rsidR="00C0586E">
              <w:rPr>
                <w:noProof/>
                <w:webHidden/>
              </w:rPr>
              <w:fldChar w:fldCharType="separate"/>
            </w:r>
            <w:r w:rsidR="00C0586E">
              <w:rPr>
                <w:noProof/>
                <w:webHidden/>
              </w:rPr>
              <w:t>44</w:t>
            </w:r>
            <w:r w:rsidR="00C0586E">
              <w:rPr>
                <w:noProof/>
                <w:webHidden/>
              </w:rPr>
              <w:fldChar w:fldCharType="end"/>
            </w:r>
          </w:hyperlink>
        </w:p>
        <w:p w14:paraId="3896FAB7" w14:textId="0809AE0E"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55" w:history="1">
            <w:r w:rsidR="00C0586E" w:rsidRPr="00EE78E8">
              <w:rPr>
                <w:rStyle w:val="Hyperlnk"/>
                <w:noProof/>
                <w:highlight w:val="white"/>
              </w:rPr>
              <w:t>3.2.6.</w:t>
            </w:r>
            <w:r w:rsidR="00C0586E">
              <w:rPr>
                <w:rFonts w:asciiTheme="minorHAnsi" w:eastAsiaTheme="minorEastAsia" w:hAnsiTheme="minorHAnsi"/>
                <w:noProof/>
                <w:color w:val="auto"/>
                <w:lang w:val="sv-SE" w:eastAsia="sv-SE"/>
              </w:rPr>
              <w:tab/>
            </w:r>
            <w:r w:rsidR="00C0586E" w:rsidRPr="00EE78E8">
              <w:rPr>
                <w:rStyle w:val="Hyperlnk"/>
                <w:noProof/>
                <w:highlight w:val="white"/>
              </w:rPr>
              <w:t>Pointer Declarators</w:t>
            </w:r>
            <w:r w:rsidR="00C0586E">
              <w:rPr>
                <w:noProof/>
                <w:webHidden/>
              </w:rPr>
              <w:tab/>
            </w:r>
            <w:r w:rsidR="00C0586E">
              <w:rPr>
                <w:noProof/>
                <w:webHidden/>
              </w:rPr>
              <w:fldChar w:fldCharType="begin"/>
            </w:r>
            <w:r w:rsidR="00C0586E">
              <w:rPr>
                <w:noProof/>
                <w:webHidden/>
              </w:rPr>
              <w:instrText xml:space="preserve"> PAGEREF _Toc62920655 \h </w:instrText>
            </w:r>
            <w:r w:rsidR="00C0586E">
              <w:rPr>
                <w:noProof/>
                <w:webHidden/>
              </w:rPr>
            </w:r>
            <w:r w:rsidR="00C0586E">
              <w:rPr>
                <w:noProof/>
                <w:webHidden/>
              </w:rPr>
              <w:fldChar w:fldCharType="separate"/>
            </w:r>
            <w:r w:rsidR="00C0586E">
              <w:rPr>
                <w:noProof/>
                <w:webHidden/>
              </w:rPr>
              <w:t>44</w:t>
            </w:r>
            <w:r w:rsidR="00C0586E">
              <w:rPr>
                <w:noProof/>
                <w:webHidden/>
              </w:rPr>
              <w:fldChar w:fldCharType="end"/>
            </w:r>
          </w:hyperlink>
        </w:p>
        <w:p w14:paraId="131D0D88" w14:textId="2C4866AA"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56" w:history="1">
            <w:r w:rsidR="00C0586E" w:rsidRPr="00EE78E8">
              <w:rPr>
                <w:rStyle w:val="Hyperlnk"/>
                <w:noProof/>
                <w:highlight w:val="white"/>
              </w:rPr>
              <w:t>3.2.7.</w:t>
            </w:r>
            <w:r w:rsidR="00C0586E">
              <w:rPr>
                <w:rFonts w:asciiTheme="minorHAnsi" w:eastAsiaTheme="minorEastAsia" w:hAnsiTheme="minorHAnsi"/>
                <w:noProof/>
                <w:color w:val="auto"/>
                <w:lang w:val="sv-SE" w:eastAsia="sv-SE"/>
              </w:rPr>
              <w:tab/>
            </w:r>
            <w:r w:rsidR="00C0586E" w:rsidRPr="00EE78E8">
              <w:rPr>
                <w:rStyle w:val="Hyperlnk"/>
                <w:noProof/>
                <w:highlight w:val="white"/>
              </w:rPr>
              <w:t>Direct Declarator</w:t>
            </w:r>
            <w:r w:rsidR="00C0586E">
              <w:rPr>
                <w:noProof/>
                <w:webHidden/>
              </w:rPr>
              <w:tab/>
            </w:r>
            <w:r w:rsidR="00C0586E">
              <w:rPr>
                <w:noProof/>
                <w:webHidden/>
              </w:rPr>
              <w:fldChar w:fldCharType="begin"/>
            </w:r>
            <w:r w:rsidR="00C0586E">
              <w:rPr>
                <w:noProof/>
                <w:webHidden/>
              </w:rPr>
              <w:instrText xml:space="preserve"> PAGEREF _Toc62920656 \h </w:instrText>
            </w:r>
            <w:r w:rsidR="00C0586E">
              <w:rPr>
                <w:noProof/>
                <w:webHidden/>
              </w:rPr>
            </w:r>
            <w:r w:rsidR="00C0586E">
              <w:rPr>
                <w:noProof/>
                <w:webHidden/>
              </w:rPr>
              <w:fldChar w:fldCharType="separate"/>
            </w:r>
            <w:r w:rsidR="00C0586E">
              <w:rPr>
                <w:noProof/>
                <w:webHidden/>
              </w:rPr>
              <w:t>45</w:t>
            </w:r>
            <w:r w:rsidR="00C0586E">
              <w:rPr>
                <w:noProof/>
                <w:webHidden/>
              </w:rPr>
              <w:fldChar w:fldCharType="end"/>
            </w:r>
          </w:hyperlink>
        </w:p>
        <w:p w14:paraId="5C9CE615" w14:textId="40B9ACBD"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57" w:history="1">
            <w:r w:rsidR="00C0586E" w:rsidRPr="00EE78E8">
              <w:rPr>
                <w:rStyle w:val="Hyperlnk"/>
                <w:noProof/>
                <w:highlight w:val="white"/>
              </w:rPr>
              <w:t>3.2.8.</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w:t>
            </w:r>
            <w:r w:rsidR="00C0586E">
              <w:rPr>
                <w:noProof/>
                <w:webHidden/>
              </w:rPr>
              <w:tab/>
            </w:r>
            <w:r w:rsidR="00C0586E">
              <w:rPr>
                <w:noProof/>
                <w:webHidden/>
              </w:rPr>
              <w:fldChar w:fldCharType="begin"/>
            </w:r>
            <w:r w:rsidR="00C0586E">
              <w:rPr>
                <w:noProof/>
                <w:webHidden/>
              </w:rPr>
              <w:instrText xml:space="preserve"> PAGEREF _Toc62920657 \h </w:instrText>
            </w:r>
            <w:r w:rsidR="00C0586E">
              <w:rPr>
                <w:noProof/>
                <w:webHidden/>
              </w:rPr>
            </w:r>
            <w:r w:rsidR="00C0586E">
              <w:rPr>
                <w:noProof/>
                <w:webHidden/>
              </w:rPr>
              <w:fldChar w:fldCharType="separate"/>
            </w:r>
            <w:r w:rsidR="00C0586E">
              <w:rPr>
                <w:noProof/>
                <w:webHidden/>
              </w:rPr>
              <w:t>47</w:t>
            </w:r>
            <w:r w:rsidR="00C0586E">
              <w:rPr>
                <w:noProof/>
                <w:webHidden/>
              </w:rPr>
              <w:fldChar w:fldCharType="end"/>
            </w:r>
          </w:hyperlink>
        </w:p>
        <w:p w14:paraId="0A339F01" w14:textId="7690BCAC"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58" w:history="1">
            <w:r w:rsidR="00C0586E" w:rsidRPr="00EE78E8">
              <w:rPr>
                <w:rStyle w:val="Hyperlnk"/>
                <w:noProof/>
                <w:highlight w:val="white"/>
              </w:rPr>
              <w:t>3.2.9.</w:t>
            </w:r>
            <w:r w:rsidR="00C0586E">
              <w:rPr>
                <w:rFonts w:asciiTheme="minorHAnsi" w:eastAsiaTheme="minorEastAsia" w:hAnsiTheme="minorHAnsi"/>
                <w:noProof/>
                <w:color w:val="auto"/>
                <w:lang w:val="sv-SE" w:eastAsia="sv-SE"/>
              </w:rPr>
              <w:tab/>
            </w:r>
            <w:r w:rsidR="00C0586E" w:rsidRPr="00EE78E8">
              <w:rPr>
                <w:rStyle w:val="Hyperlnk"/>
                <w:noProof/>
                <w:highlight w:val="white"/>
              </w:rPr>
              <w:t>Abstract Declarator</w:t>
            </w:r>
            <w:r w:rsidR="00C0586E">
              <w:rPr>
                <w:noProof/>
                <w:webHidden/>
              </w:rPr>
              <w:tab/>
            </w:r>
            <w:r w:rsidR="00C0586E">
              <w:rPr>
                <w:noProof/>
                <w:webHidden/>
              </w:rPr>
              <w:fldChar w:fldCharType="begin"/>
            </w:r>
            <w:r w:rsidR="00C0586E">
              <w:rPr>
                <w:noProof/>
                <w:webHidden/>
              </w:rPr>
              <w:instrText xml:space="preserve"> PAGEREF _Toc62920658 \h </w:instrText>
            </w:r>
            <w:r w:rsidR="00C0586E">
              <w:rPr>
                <w:noProof/>
                <w:webHidden/>
              </w:rPr>
            </w:r>
            <w:r w:rsidR="00C0586E">
              <w:rPr>
                <w:noProof/>
                <w:webHidden/>
              </w:rPr>
              <w:fldChar w:fldCharType="separate"/>
            </w:r>
            <w:r w:rsidR="00C0586E">
              <w:rPr>
                <w:noProof/>
                <w:webHidden/>
              </w:rPr>
              <w:t>48</w:t>
            </w:r>
            <w:r w:rsidR="00C0586E">
              <w:rPr>
                <w:noProof/>
                <w:webHidden/>
              </w:rPr>
              <w:fldChar w:fldCharType="end"/>
            </w:r>
          </w:hyperlink>
        </w:p>
        <w:p w14:paraId="7967A800" w14:textId="2D9E2D3A" w:rsidR="00C0586E" w:rsidRDefault="00C23B57">
          <w:pPr>
            <w:pStyle w:val="Innehll2"/>
            <w:tabs>
              <w:tab w:val="left" w:pos="880"/>
              <w:tab w:val="right" w:leader="dot" w:pos="9350"/>
            </w:tabs>
            <w:rPr>
              <w:rFonts w:asciiTheme="minorHAnsi" w:eastAsiaTheme="minorEastAsia" w:hAnsiTheme="minorHAnsi"/>
              <w:noProof/>
              <w:color w:val="auto"/>
              <w:lang w:val="sv-SE" w:eastAsia="sv-SE"/>
            </w:rPr>
          </w:pPr>
          <w:hyperlink w:anchor="_Toc62920659" w:history="1">
            <w:r w:rsidR="00C0586E" w:rsidRPr="00EE78E8">
              <w:rPr>
                <w:rStyle w:val="Hyperlnk"/>
                <w:noProof/>
                <w:highlight w:val="white"/>
              </w:rPr>
              <w:t>3.3.</w:t>
            </w:r>
            <w:r w:rsidR="00C0586E">
              <w:rPr>
                <w:rFonts w:asciiTheme="minorHAnsi" w:eastAsiaTheme="minorEastAsia" w:hAnsiTheme="minorHAnsi"/>
                <w:noProof/>
                <w:color w:val="auto"/>
                <w:lang w:val="sv-SE" w:eastAsia="sv-SE"/>
              </w:rPr>
              <w:tab/>
            </w:r>
            <w:r w:rsidR="00C0586E" w:rsidRPr="00EE78E8">
              <w:rPr>
                <w:rStyle w:val="Hyperlnk"/>
                <w:noProof/>
                <w:highlight w:val="white"/>
              </w:rPr>
              <w:t>Statements</w:t>
            </w:r>
            <w:r w:rsidR="00C0586E">
              <w:rPr>
                <w:noProof/>
                <w:webHidden/>
              </w:rPr>
              <w:tab/>
            </w:r>
            <w:r w:rsidR="00C0586E">
              <w:rPr>
                <w:noProof/>
                <w:webHidden/>
              </w:rPr>
              <w:fldChar w:fldCharType="begin"/>
            </w:r>
            <w:r w:rsidR="00C0586E">
              <w:rPr>
                <w:noProof/>
                <w:webHidden/>
              </w:rPr>
              <w:instrText xml:space="preserve"> PAGEREF _Toc62920659 \h </w:instrText>
            </w:r>
            <w:r w:rsidR="00C0586E">
              <w:rPr>
                <w:noProof/>
                <w:webHidden/>
              </w:rPr>
            </w:r>
            <w:r w:rsidR="00C0586E">
              <w:rPr>
                <w:noProof/>
                <w:webHidden/>
              </w:rPr>
              <w:fldChar w:fldCharType="separate"/>
            </w:r>
            <w:r w:rsidR="00C0586E">
              <w:rPr>
                <w:noProof/>
                <w:webHidden/>
              </w:rPr>
              <w:t>48</w:t>
            </w:r>
            <w:r w:rsidR="00C0586E">
              <w:rPr>
                <w:noProof/>
                <w:webHidden/>
              </w:rPr>
              <w:fldChar w:fldCharType="end"/>
            </w:r>
          </w:hyperlink>
        </w:p>
        <w:p w14:paraId="18A50283" w14:textId="6F32C86F"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60"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if-else Problem</w:t>
            </w:r>
            <w:r w:rsidR="00C0586E">
              <w:rPr>
                <w:noProof/>
                <w:webHidden/>
              </w:rPr>
              <w:tab/>
            </w:r>
            <w:r w:rsidR="00C0586E">
              <w:rPr>
                <w:noProof/>
                <w:webHidden/>
              </w:rPr>
              <w:fldChar w:fldCharType="begin"/>
            </w:r>
            <w:r w:rsidR="00C0586E">
              <w:rPr>
                <w:noProof/>
                <w:webHidden/>
              </w:rPr>
              <w:instrText xml:space="preserve"> PAGEREF _Toc62920660 \h </w:instrText>
            </w:r>
            <w:r w:rsidR="00C0586E">
              <w:rPr>
                <w:noProof/>
                <w:webHidden/>
              </w:rPr>
            </w:r>
            <w:r w:rsidR="00C0586E">
              <w:rPr>
                <w:noProof/>
                <w:webHidden/>
              </w:rPr>
              <w:fldChar w:fldCharType="separate"/>
            </w:r>
            <w:r w:rsidR="00C0586E">
              <w:rPr>
                <w:noProof/>
                <w:webHidden/>
              </w:rPr>
              <w:t>49</w:t>
            </w:r>
            <w:r w:rsidR="00C0586E">
              <w:rPr>
                <w:noProof/>
                <w:webHidden/>
              </w:rPr>
              <w:fldChar w:fldCharType="end"/>
            </w:r>
          </w:hyperlink>
        </w:p>
        <w:p w14:paraId="0D5E0E78" w14:textId="1E0B21AD"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61"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Forward-Jump Problem (Backpatching)</w:t>
            </w:r>
            <w:r w:rsidR="00C0586E">
              <w:rPr>
                <w:noProof/>
                <w:webHidden/>
              </w:rPr>
              <w:tab/>
            </w:r>
            <w:r w:rsidR="00C0586E">
              <w:rPr>
                <w:noProof/>
                <w:webHidden/>
              </w:rPr>
              <w:fldChar w:fldCharType="begin"/>
            </w:r>
            <w:r w:rsidR="00C0586E">
              <w:rPr>
                <w:noProof/>
                <w:webHidden/>
              </w:rPr>
              <w:instrText xml:space="preserve"> PAGEREF _Toc62920661 \h </w:instrText>
            </w:r>
            <w:r w:rsidR="00C0586E">
              <w:rPr>
                <w:noProof/>
                <w:webHidden/>
              </w:rPr>
            </w:r>
            <w:r w:rsidR="00C0586E">
              <w:rPr>
                <w:noProof/>
                <w:webHidden/>
              </w:rPr>
              <w:fldChar w:fldCharType="separate"/>
            </w:r>
            <w:r w:rsidR="00C0586E">
              <w:rPr>
                <w:noProof/>
                <w:webHidden/>
              </w:rPr>
              <w:t>50</w:t>
            </w:r>
            <w:r w:rsidR="00C0586E">
              <w:rPr>
                <w:noProof/>
                <w:webHidden/>
              </w:rPr>
              <w:fldChar w:fldCharType="end"/>
            </w:r>
          </w:hyperlink>
        </w:p>
        <w:p w14:paraId="6C5DD1E1" w14:textId="287A5EC7"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62" w:history="1">
            <w:r w:rsidR="00C0586E" w:rsidRPr="00EE78E8">
              <w:rPr>
                <w:rStyle w:val="Hyperlnk"/>
                <w:noProof/>
                <w:highlight w:val="white"/>
              </w:rPr>
              <w:t>3.3.2.</w:t>
            </w:r>
            <w:r w:rsidR="00C0586E">
              <w:rPr>
                <w:rFonts w:asciiTheme="minorHAnsi" w:eastAsiaTheme="minorEastAsia" w:hAnsiTheme="minorHAnsi"/>
                <w:noProof/>
                <w:color w:val="auto"/>
                <w:lang w:val="sv-SE" w:eastAsia="sv-SE"/>
              </w:rPr>
              <w:tab/>
            </w:r>
            <w:r w:rsidR="00C0586E" w:rsidRPr="00EE78E8">
              <w:rPr>
                <w:rStyle w:val="Hyperlnk"/>
                <w:noProof/>
                <w:highlight w:val="white"/>
              </w:rPr>
              <w:t>The Statement Class</w:t>
            </w:r>
            <w:r w:rsidR="00C0586E">
              <w:rPr>
                <w:noProof/>
                <w:webHidden/>
              </w:rPr>
              <w:tab/>
            </w:r>
            <w:r w:rsidR="00C0586E">
              <w:rPr>
                <w:noProof/>
                <w:webHidden/>
              </w:rPr>
              <w:fldChar w:fldCharType="begin"/>
            </w:r>
            <w:r w:rsidR="00C0586E">
              <w:rPr>
                <w:noProof/>
                <w:webHidden/>
              </w:rPr>
              <w:instrText xml:space="preserve"> PAGEREF _Toc62920662 \h </w:instrText>
            </w:r>
            <w:r w:rsidR="00C0586E">
              <w:rPr>
                <w:noProof/>
                <w:webHidden/>
              </w:rPr>
            </w:r>
            <w:r w:rsidR="00C0586E">
              <w:rPr>
                <w:noProof/>
                <w:webHidden/>
              </w:rPr>
              <w:fldChar w:fldCharType="separate"/>
            </w:r>
            <w:r w:rsidR="00C0586E">
              <w:rPr>
                <w:noProof/>
                <w:webHidden/>
              </w:rPr>
              <w:t>52</w:t>
            </w:r>
            <w:r w:rsidR="00C0586E">
              <w:rPr>
                <w:noProof/>
                <w:webHidden/>
              </w:rPr>
              <w:fldChar w:fldCharType="end"/>
            </w:r>
          </w:hyperlink>
        </w:p>
        <w:p w14:paraId="66499F18" w14:textId="61AD9524"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63" w:history="1">
            <w:r w:rsidR="00C0586E" w:rsidRPr="00EE78E8">
              <w:rPr>
                <w:rStyle w:val="Hyperlnk"/>
                <w:noProof/>
              </w:rPr>
              <w:t>3.3.3.</w:t>
            </w:r>
            <w:r w:rsidR="00C0586E">
              <w:rPr>
                <w:rFonts w:asciiTheme="minorHAnsi" w:eastAsiaTheme="minorEastAsia" w:hAnsiTheme="minorHAnsi"/>
                <w:noProof/>
                <w:color w:val="auto"/>
                <w:lang w:val="sv-SE" w:eastAsia="sv-SE"/>
              </w:rPr>
              <w:tab/>
            </w:r>
            <w:r w:rsidR="00C0586E" w:rsidRPr="00EE78E8">
              <w:rPr>
                <w:rStyle w:val="Hyperlnk"/>
                <w:noProof/>
              </w:rPr>
              <w:t>Statements</w:t>
            </w:r>
            <w:r w:rsidR="00C0586E">
              <w:rPr>
                <w:noProof/>
                <w:webHidden/>
              </w:rPr>
              <w:tab/>
            </w:r>
            <w:r w:rsidR="00C0586E">
              <w:rPr>
                <w:noProof/>
                <w:webHidden/>
              </w:rPr>
              <w:fldChar w:fldCharType="begin"/>
            </w:r>
            <w:r w:rsidR="00C0586E">
              <w:rPr>
                <w:noProof/>
                <w:webHidden/>
              </w:rPr>
              <w:instrText xml:space="preserve"> PAGEREF _Toc62920663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31694D63" w14:textId="67273402"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64" w:history="1">
            <w:r w:rsidR="00C0586E" w:rsidRPr="00EE78E8">
              <w:rPr>
                <w:rStyle w:val="Hyperlnk"/>
                <w:noProof/>
              </w:rPr>
              <w:t>3.3.4.</w:t>
            </w:r>
            <w:r w:rsidR="00C0586E">
              <w:rPr>
                <w:rFonts w:asciiTheme="minorHAnsi" w:eastAsiaTheme="minorEastAsia" w:hAnsiTheme="minorHAnsi"/>
                <w:noProof/>
                <w:color w:val="auto"/>
                <w:lang w:val="sv-SE" w:eastAsia="sv-SE"/>
              </w:rPr>
              <w:tab/>
            </w:r>
            <w:r w:rsidR="00C0586E" w:rsidRPr="00EE78E8">
              <w:rPr>
                <w:rStyle w:val="Hyperlnk"/>
                <w:noProof/>
              </w:rPr>
              <w:t>The If Statement</w:t>
            </w:r>
            <w:r w:rsidR="00C0586E">
              <w:rPr>
                <w:noProof/>
                <w:webHidden/>
              </w:rPr>
              <w:tab/>
            </w:r>
            <w:r w:rsidR="00C0586E">
              <w:rPr>
                <w:noProof/>
                <w:webHidden/>
              </w:rPr>
              <w:fldChar w:fldCharType="begin"/>
            </w:r>
            <w:r w:rsidR="00C0586E">
              <w:rPr>
                <w:noProof/>
                <w:webHidden/>
              </w:rPr>
              <w:instrText xml:space="preserve"> PAGEREF _Toc62920664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2FCA977F" w14:textId="5F48440F"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65"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If-Else Statement</w:t>
            </w:r>
            <w:r w:rsidR="00C0586E">
              <w:rPr>
                <w:noProof/>
                <w:webHidden/>
              </w:rPr>
              <w:tab/>
            </w:r>
            <w:r w:rsidR="00C0586E">
              <w:rPr>
                <w:noProof/>
                <w:webHidden/>
              </w:rPr>
              <w:fldChar w:fldCharType="begin"/>
            </w:r>
            <w:r w:rsidR="00C0586E">
              <w:rPr>
                <w:noProof/>
                <w:webHidden/>
              </w:rPr>
              <w:instrText xml:space="preserve"> PAGEREF _Toc62920665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0A22B663" w14:textId="21B4D4A3"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66" w:history="1">
            <w:r w:rsidR="00C0586E" w:rsidRPr="00EE78E8">
              <w:rPr>
                <w:rStyle w:val="Hyperlnk"/>
                <w:noProof/>
              </w:rPr>
              <w:t>3.3.2.</w:t>
            </w:r>
            <w:r w:rsidR="00C0586E">
              <w:rPr>
                <w:rFonts w:asciiTheme="minorHAnsi" w:eastAsiaTheme="minorEastAsia" w:hAnsiTheme="minorHAnsi"/>
                <w:noProof/>
                <w:color w:val="auto"/>
                <w:lang w:val="sv-SE" w:eastAsia="sv-SE"/>
              </w:rPr>
              <w:tab/>
            </w:r>
            <w:r w:rsidR="00C0586E" w:rsidRPr="00EE78E8">
              <w:rPr>
                <w:rStyle w:val="Hyperlnk"/>
                <w:noProof/>
              </w:rPr>
              <w:t>The Switch Statement</w:t>
            </w:r>
            <w:r w:rsidR="00C0586E">
              <w:rPr>
                <w:noProof/>
                <w:webHidden/>
              </w:rPr>
              <w:tab/>
            </w:r>
            <w:r w:rsidR="00C0586E">
              <w:rPr>
                <w:noProof/>
                <w:webHidden/>
              </w:rPr>
              <w:fldChar w:fldCharType="begin"/>
            </w:r>
            <w:r w:rsidR="00C0586E">
              <w:rPr>
                <w:noProof/>
                <w:webHidden/>
              </w:rPr>
              <w:instrText xml:space="preserve"> PAGEREF _Toc62920666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70BB9FDF" w14:textId="31532E69"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67" w:history="1">
            <w:r w:rsidR="00C0586E" w:rsidRPr="00EE78E8">
              <w:rPr>
                <w:rStyle w:val="Hyperlnk"/>
                <w:noProof/>
                <w:highlight w:val="white"/>
              </w:rPr>
              <w:t>3.3.3.</w:t>
            </w:r>
            <w:r w:rsidR="00C0586E">
              <w:rPr>
                <w:rFonts w:asciiTheme="minorHAnsi" w:eastAsiaTheme="minorEastAsia" w:hAnsiTheme="minorHAnsi"/>
                <w:noProof/>
                <w:color w:val="auto"/>
                <w:lang w:val="sv-SE" w:eastAsia="sv-SE"/>
              </w:rPr>
              <w:tab/>
            </w:r>
            <w:r w:rsidR="00C0586E" w:rsidRPr="00EE78E8">
              <w:rPr>
                <w:rStyle w:val="Hyperlnk"/>
                <w:noProof/>
                <w:highlight w:val="white"/>
              </w:rPr>
              <w:t>The Case Statement</w:t>
            </w:r>
            <w:r w:rsidR="00C0586E">
              <w:rPr>
                <w:noProof/>
                <w:webHidden/>
              </w:rPr>
              <w:tab/>
            </w:r>
            <w:r w:rsidR="00C0586E">
              <w:rPr>
                <w:noProof/>
                <w:webHidden/>
              </w:rPr>
              <w:fldChar w:fldCharType="begin"/>
            </w:r>
            <w:r w:rsidR="00C0586E">
              <w:rPr>
                <w:noProof/>
                <w:webHidden/>
              </w:rPr>
              <w:instrText xml:space="preserve"> PAGEREF _Toc62920667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68F118C8" w14:textId="395DAEBA"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68"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Default Statement</w:t>
            </w:r>
            <w:r w:rsidR="00C0586E">
              <w:rPr>
                <w:noProof/>
                <w:webHidden/>
              </w:rPr>
              <w:tab/>
            </w:r>
            <w:r w:rsidR="00C0586E">
              <w:rPr>
                <w:noProof/>
                <w:webHidden/>
              </w:rPr>
              <w:fldChar w:fldCharType="begin"/>
            </w:r>
            <w:r w:rsidR="00C0586E">
              <w:rPr>
                <w:noProof/>
                <w:webHidden/>
              </w:rPr>
              <w:instrText xml:space="preserve"> PAGEREF _Toc62920668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0450AAB8" w14:textId="71679FF7"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69" w:history="1">
            <w:r w:rsidR="00C0586E" w:rsidRPr="00EE78E8">
              <w:rPr>
                <w:rStyle w:val="Hyperlnk"/>
                <w:noProof/>
              </w:rPr>
              <w:t>3.3.2.</w:t>
            </w:r>
            <w:r w:rsidR="00C0586E">
              <w:rPr>
                <w:rFonts w:asciiTheme="minorHAnsi" w:eastAsiaTheme="minorEastAsia" w:hAnsiTheme="minorHAnsi"/>
                <w:noProof/>
                <w:color w:val="auto"/>
                <w:lang w:val="sv-SE" w:eastAsia="sv-SE"/>
              </w:rPr>
              <w:tab/>
            </w:r>
            <w:r w:rsidR="00C0586E" w:rsidRPr="00EE78E8">
              <w:rPr>
                <w:rStyle w:val="Hyperlnk"/>
                <w:noProof/>
              </w:rPr>
              <w:t>The While Statement</w:t>
            </w:r>
            <w:r w:rsidR="00C0586E">
              <w:rPr>
                <w:noProof/>
                <w:webHidden/>
              </w:rPr>
              <w:tab/>
            </w:r>
            <w:r w:rsidR="00C0586E">
              <w:rPr>
                <w:noProof/>
                <w:webHidden/>
              </w:rPr>
              <w:fldChar w:fldCharType="begin"/>
            </w:r>
            <w:r w:rsidR="00C0586E">
              <w:rPr>
                <w:noProof/>
                <w:webHidden/>
              </w:rPr>
              <w:instrText xml:space="preserve"> PAGEREF _Toc62920669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25B20433" w14:textId="1AC0967A"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70" w:history="1">
            <w:r w:rsidR="00C0586E" w:rsidRPr="00EE78E8">
              <w:rPr>
                <w:rStyle w:val="Hyperlnk"/>
                <w:noProof/>
              </w:rPr>
              <w:t>3.3.3.</w:t>
            </w:r>
            <w:r w:rsidR="00C0586E">
              <w:rPr>
                <w:rFonts w:asciiTheme="minorHAnsi" w:eastAsiaTheme="minorEastAsia" w:hAnsiTheme="minorHAnsi"/>
                <w:noProof/>
                <w:color w:val="auto"/>
                <w:lang w:val="sv-SE" w:eastAsia="sv-SE"/>
              </w:rPr>
              <w:tab/>
            </w:r>
            <w:r w:rsidR="00C0586E" w:rsidRPr="00EE78E8">
              <w:rPr>
                <w:rStyle w:val="Hyperlnk"/>
                <w:noProof/>
              </w:rPr>
              <w:t>The Do Statement</w:t>
            </w:r>
            <w:r w:rsidR="00C0586E">
              <w:rPr>
                <w:noProof/>
                <w:webHidden/>
              </w:rPr>
              <w:tab/>
            </w:r>
            <w:r w:rsidR="00C0586E">
              <w:rPr>
                <w:noProof/>
                <w:webHidden/>
              </w:rPr>
              <w:fldChar w:fldCharType="begin"/>
            </w:r>
            <w:r w:rsidR="00C0586E">
              <w:rPr>
                <w:noProof/>
                <w:webHidden/>
              </w:rPr>
              <w:instrText xml:space="preserve"> PAGEREF _Toc62920670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3957EA93" w14:textId="19FE1D03"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71" w:history="1">
            <w:r w:rsidR="00C0586E" w:rsidRPr="00EE78E8">
              <w:rPr>
                <w:rStyle w:val="Hyperlnk"/>
                <w:noProof/>
              </w:rPr>
              <w:t>3.3.4.</w:t>
            </w:r>
            <w:r w:rsidR="00C0586E">
              <w:rPr>
                <w:rFonts w:asciiTheme="minorHAnsi" w:eastAsiaTheme="minorEastAsia" w:hAnsiTheme="minorHAnsi"/>
                <w:noProof/>
                <w:color w:val="auto"/>
                <w:lang w:val="sv-SE" w:eastAsia="sv-SE"/>
              </w:rPr>
              <w:tab/>
            </w:r>
            <w:r w:rsidR="00C0586E" w:rsidRPr="00EE78E8">
              <w:rPr>
                <w:rStyle w:val="Hyperlnk"/>
                <w:noProof/>
              </w:rPr>
              <w:t>The For Statement</w:t>
            </w:r>
            <w:r w:rsidR="00C0586E">
              <w:rPr>
                <w:noProof/>
                <w:webHidden/>
              </w:rPr>
              <w:tab/>
            </w:r>
            <w:r w:rsidR="00C0586E">
              <w:rPr>
                <w:noProof/>
                <w:webHidden/>
              </w:rPr>
              <w:fldChar w:fldCharType="begin"/>
            </w:r>
            <w:r w:rsidR="00C0586E">
              <w:rPr>
                <w:noProof/>
                <w:webHidden/>
              </w:rPr>
              <w:instrText xml:space="preserve"> PAGEREF _Toc62920671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7CCEDF44" w14:textId="3D589A1B"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72" w:history="1">
            <w:r w:rsidR="00C0586E" w:rsidRPr="00EE78E8">
              <w:rPr>
                <w:rStyle w:val="Hyperlnk"/>
                <w:noProof/>
              </w:rPr>
              <w:t>3.3.5.</w:t>
            </w:r>
            <w:r w:rsidR="00C0586E">
              <w:rPr>
                <w:rFonts w:asciiTheme="minorHAnsi" w:eastAsiaTheme="minorEastAsia" w:hAnsiTheme="minorHAnsi"/>
                <w:noProof/>
                <w:color w:val="auto"/>
                <w:lang w:val="sv-SE" w:eastAsia="sv-SE"/>
              </w:rPr>
              <w:tab/>
            </w:r>
            <w:r w:rsidR="00C0586E" w:rsidRPr="00EE78E8">
              <w:rPr>
                <w:rStyle w:val="Hyperlnk"/>
                <w:noProof/>
              </w:rPr>
              <w:t>Label and Jump Statement</w:t>
            </w:r>
            <w:r w:rsidR="00C0586E">
              <w:rPr>
                <w:noProof/>
                <w:webHidden/>
              </w:rPr>
              <w:tab/>
            </w:r>
            <w:r w:rsidR="00C0586E">
              <w:rPr>
                <w:noProof/>
                <w:webHidden/>
              </w:rPr>
              <w:fldChar w:fldCharType="begin"/>
            </w:r>
            <w:r w:rsidR="00C0586E">
              <w:rPr>
                <w:noProof/>
                <w:webHidden/>
              </w:rPr>
              <w:instrText xml:space="preserve"> PAGEREF _Toc62920672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27583A0D" w14:textId="673EA561"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73" w:history="1">
            <w:r w:rsidR="00C0586E" w:rsidRPr="00EE78E8">
              <w:rPr>
                <w:rStyle w:val="Hyperlnk"/>
                <w:noProof/>
              </w:rPr>
              <w:t>3.3.6.</w:t>
            </w:r>
            <w:r w:rsidR="00C0586E">
              <w:rPr>
                <w:rFonts w:asciiTheme="minorHAnsi" w:eastAsiaTheme="minorEastAsia" w:hAnsiTheme="minorHAnsi"/>
                <w:noProof/>
                <w:color w:val="auto"/>
                <w:lang w:val="sv-SE" w:eastAsia="sv-SE"/>
              </w:rPr>
              <w:tab/>
            </w:r>
            <w:r w:rsidR="00C0586E" w:rsidRPr="00EE78E8">
              <w:rPr>
                <w:rStyle w:val="Hyperlnk"/>
                <w:noProof/>
              </w:rPr>
              <w:t>The Return Statement</w:t>
            </w:r>
            <w:r w:rsidR="00C0586E">
              <w:rPr>
                <w:noProof/>
                <w:webHidden/>
              </w:rPr>
              <w:tab/>
            </w:r>
            <w:r w:rsidR="00C0586E">
              <w:rPr>
                <w:noProof/>
                <w:webHidden/>
              </w:rPr>
              <w:fldChar w:fldCharType="begin"/>
            </w:r>
            <w:r w:rsidR="00C0586E">
              <w:rPr>
                <w:noProof/>
                <w:webHidden/>
              </w:rPr>
              <w:instrText xml:space="preserve"> PAGEREF _Toc62920673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7EB7D26B" w14:textId="73C179EF"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74" w:history="1">
            <w:r w:rsidR="00C0586E" w:rsidRPr="00EE78E8">
              <w:rPr>
                <w:rStyle w:val="Hyperlnk"/>
                <w:noProof/>
              </w:rPr>
              <w:t>3.3.7.</w:t>
            </w:r>
            <w:r w:rsidR="00C0586E">
              <w:rPr>
                <w:rFonts w:asciiTheme="minorHAnsi" w:eastAsiaTheme="minorEastAsia" w:hAnsiTheme="minorHAnsi"/>
                <w:noProof/>
                <w:color w:val="auto"/>
                <w:lang w:val="sv-SE" w:eastAsia="sv-SE"/>
              </w:rPr>
              <w:tab/>
            </w:r>
            <w:r w:rsidR="00C0586E" w:rsidRPr="00EE78E8">
              <w:rPr>
                <w:rStyle w:val="Hyperlnk"/>
                <w:noProof/>
              </w:rPr>
              <w:t>Optional Expression Statements</w:t>
            </w:r>
            <w:r w:rsidR="00C0586E">
              <w:rPr>
                <w:noProof/>
                <w:webHidden/>
              </w:rPr>
              <w:tab/>
            </w:r>
            <w:r w:rsidR="00C0586E">
              <w:rPr>
                <w:noProof/>
                <w:webHidden/>
              </w:rPr>
              <w:fldChar w:fldCharType="begin"/>
            </w:r>
            <w:r w:rsidR="00C0586E">
              <w:rPr>
                <w:noProof/>
                <w:webHidden/>
              </w:rPr>
              <w:instrText xml:space="preserve"> PAGEREF _Toc62920674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6D1060EF" w14:textId="613F1EDD"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75" w:history="1">
            <w:r w:rsidR="00C0586E" w:rsidRPr="00EE78E8">
              <w:rPr>
                <w:rStyle w:val="Hyperlnk"/>
                <w:noProof/>
              </w:rPr>
              <w:t>3.3.8.</w:t>
            </w:r>
            <w:r w:rsidR="00C0586E">
              <w:rPr>
                <w:rFonts w:asciiTheme="minorHAnsi" w:eastAsiaTheme="minorEastAsia" w:hAnsiTheme="minorHAnsi"/>
                <w:noProof/>
                <w:color w:val="auto"/>
                <w:lang w:val="sv-SE" w:eastAsia="sv-SE"/>
              </w:rPr>
              <w:tab/>
            </w:r>
            <w:r w:rsidR="00C0586E" w:rsidRPr="00EE78E8">
              <w:rPr>
                <w:rStyle w:val="Hyperlnk"/>
                <w:noProof/>
              </w:rPr>
              <w:t>Block Statements</w:t>
            </w:r>
            <w:r w:rsidR="00C0586E">
              <w:rPr>
                <w:noProof/>
                <w:webHidden/>
              </w:rPr>
              <w:tab/>
            </w:r>
            <w:r w:rsidR="00C0586E">
              <w:rPr>
                <w:noProof/>
                <w:webHidden/>
              </w:rPr>
              <w:fldChar w:fldCharType="begin"/>
            </w:r>
            <w:r w:rsidR="00C0586E">
              <w:rPr>
                <w:noProof/>
                <w:webHidden/>
              </w:rPr>
              <w:instrText xml:space="preserve"> PAGEREF _Toc62920675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286399A7" w14:textId="2E99F102"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76" w:history="1">
            <w:r w:rsidR="00C0586E" w:rsidRPr="00EE78E8">
              <w:rPr>
                <w:rStyle w:val="Hyperlnk"/>
                <w:noProof/>
              </w:rPr>
              <w:t>3.3.9.</w:t>
            </w:r>
            <w:r w:rsidR="00C0586E">
              <w:rPr>
                <w:rFonts w:asciiTheme="minorHAnsi" w:eastAsiaTheme="minorEastAsia" w:hAnsiTheme="minorHAnsi"/>
                <w:noProof/>
                <w:color w:val="auto"/>
                <w:lang w:val="sv-SE" w:eastAsia="sv-SE"/>
              </w:rPr>
              <w:tab/>
            </w:r>
            <w:r w:rsidR="00C0586E" w:rsidRPr="00EE78E8">
              <w:rPr>
                <w:rStyle w:val="Hyperlnk"/>
                <w:noProof/>
              </w:rPr>
              <w:t>Jump Register Statements</w:t>
            </w:r>
            <w:r w:rsidR="00C0586E">
              <w:rPr>
                <w:noProof/>
                <w:webHidden/>
              </w:rPr>
              <w:tab/>
            </w:r>
            <w:r w:rsidR="00C0586E">
              <w:rPr>
                <w:noProof/>
                <w:webHidden/>
              </w:rPr>
              <w:fldChar w:fldCharType="begin"/>
            </w:r>
            <w:r w:rsidR="00C0586E">
              <w:rPr>
                <w:noProof/>
                <w:webHidden/>
              </w:rPr>
              <w:instrText xml:space="preserve"> PAGEREF _Toc62920676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100A53A5" w14:textId="49656AF5"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77" w:history="1">
            <w:r w:rsidR="00C0586E" w:rsidRPr="00EE78E8">
              <w:rPr>
                <w:rStyle w:val="Hyperlnk"/>
                <w:noProof/>
              </w:rPr>
              <w:t>3.3.10.</w:t>
            </w:r>
            <w:r w:rsidR="00C0586E">
              <w:rPr>
                <w:rFonts w:asciiTheme="minorHAnsi" w:eastAsiaTheme="minorEastAsia" w:hAnsiTheme="minorHAnsi"/>
                <w:noProof/>
                <w:color w:val="auto"/>
                <w:lang w:val="sv-SE" w:eastAsia="sv-SE"/>
              </w:rPr>
              <w:tab/>
            </w:r>
            <w:r w:rsidR="00C0586E" w:rsidRPr="00EE78E8">
              <w:rPr>
                <w:rStyle w:val="Hyperlnk"/>
                <w:noProof/>
              </w:rPr>
              <w:t>Interrupt Statements</w:t>
            </w:r>
            <w:r w:rsidR="00C0586E">
              <w:rPr>
                <w:noProof/>
                <w:webHidden/>
              </w:rPr>
              <w:tab/>
            </w:r>
            <w:r w:rsidR="00C0586E">
              <w:rPr>
                <w:noProof/>
                <w:webHidden/>
              </w:rPr>
              <w:fldChar w:fldCharType="begin"/>
            </w:r>
            <w:r w:rsidR="00C0586E">
              <w:rPr>
                <w:noProof/>
                <w:webHidden/>
              </w:rPr>
              <w:instrText xml:space="preserve"> PAGEREF _Toc62920677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7737885A" w14:textId="1EE30AFD"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78" w:history="1">
            <w:r w:rsidR="00C0586E" w:rsidRPr="00EE78E8">
              <w:rPr>
                <w:rStyle w:val="Hyperlnk"/>
                <w:noProof/>
              </w:rPr>
              <w:t>3.3.11.</w:t>
            </w:r>
            <w:r w:rsidR="00C0586E">
              <w:rPr>
                <w:rFonts w:asciiTheme="minorHAnsi" w:eastAsiaTheme="minorEastAsia" w:hAnsiTheme="minorHAnsi"/>
                <w:noProof/>
                <w:color w:val="auto"/>
                <w:lang w:val="sv-SE" w:eastAsia="sv-SE"/>
              </w:rPr>
              <w:tab/>
            </w:r>
            <w:r w:rsidR="00C0586E" w:rsidRPr="00EE78E8">
              <w:rPr>
                <w:rStyle w:val="Hyperlnk"/>
                <w:noProof/>
              </w:rPr>
              <w:t>System Call Statements</w:t>
            </w:r>
            <w:r w:rsidR="00C0586E">
              <w:rPr>
                <w:noProof/>
                <w:webHidden/>
              </w:rPr>
              <w:tab/>
            </w:r>
            <w:r w:rsidR="00C0586E">
              <w:rPr>
                <w:noProof/>
                <w:webHidden/>
              </w:rPr>
              <w:fldChar w:fldCharType="begin"/>
            </w:r>
            <w:r w:rsidR="00C0586E">
              <w:rPr>
                <w:noProof/>
                <w:webHidden/>
              </w:rPr>
              <w:instrText xml:space="preserve"> PAGEREF _Toc62920678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2876D35E" w14:textId="0F8866A1" w:rsidR="00C0586E" w:rsidRDefault="00C23B57">
          <w:pPr>
            <w:pStyle w:val="Innehll2"/>
            <w:tabs>
              <w:tab w:val="left" w:pos="880"/>
              <w:tab w:val="right" w:leader="dot" w:pos="9350"/>
            </w:tabs>
            <w:rPr>
              <w:rFonts w:asciiTheme="minorHAnsi" w:eastAsiaTheme="minorEastAsia" w:hAnsiTheme="minorHAnsi"/>
              <w:noProof/>
              <w:color w:val="auto"/>
              <w:lang w:val="sv-SE" w:eastAsia="sv-SE"/>
            </w:rPr>
          </w:pPr>
          <w:hyperlink w:anchor="_Toc62920679" w:history="1">
            <w:r w:rsidR="00C0586E" w:rsidRPr="00EE78E8">
              <w:rPr>
                <w:rStyle w:val="Hyperlnk"/>
                <w:noProof/>
              </w:rPr>
              <w:t>3.4.</w:t>
            </w:r>
            <w:r w:rsidR="00C0586E">
              <w:rPr>
                <w:rFonts w:asciiTheme="minorHAnsi" w:eastAsiaTheme="minorEastAsia" w:hAnsiTheme="minorHAnsi"/>
                <w:noProof/>
                <w:color w:val="auto"/>
                <w:lang w:val="sv-SE" w:eastAsia="sv-SE"/>
              </w:rPr>
              <w:tab/>
            </w:r>
            <w:r w:rsidR="00C0586E" w:rsidRPr="00EE78E8">
              <w:rPr>
                <w:rStyle w:val="Hyperlnk"/>
                <w:noProof/>
              </w:rPr>
              <w:t>Expressions</w:t>
            </w:r>
            <w:r w:rsidR="00C0586E">
              <w:rPr>
                <w:noProof/>
                <w:webHidden/>
              </w:rPr>
              <w:tab/>
            </w:r>
            <w:r w:rsidR="00C0586E">
              <w:rPr>
                <w:noProof/>
                <w:webHidden/>
              </w:rPr>
              <w:fldChar w:fldCharType="begin"/>
            </w:r>
            <w:r w:rsidR="00C0586E">
              <w:rPr>
                <w:noProof/>
                <w:webHidden/>
              </w:rPr>
              <w:instrText xml:space="preserve"> PAGEREF _Toc62920679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71977B90" w14:textId="48F0340A"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80" w:history="1">
            <w:r w:rsidR="00C0586E" w:rsidRPr="00EE78E8">
              <w:rPr>
                <w:rStyle w:val="Hyperlnk"/>
                <w:noProof/>
                <w:highlight w:val="white"/>
              </w:rPr>
              <w:t>3.4.1.</w:t>
            </w:r>
            <w:r w:rsidR="00C0586E">
              <w:rPr>
                <w:rFonts w:asciiTheme="minorHAnsi" w:eastAsiaTheme="minorEastAsia" w:hAnsiTheme="minorHAnsi"/>
                <w:noProof/>
                <w:color w:val="auto"/>
                <w:lang w:val="sv-SE" w:eastAsia="sv-SE"/>
              </w:rPr>
              <w:tab/>
            </w:r>
            <w:r w:rsidR="00C0586E" w:rsidRPr="00EE78E8">
              <w:rPr>
                <w:rStyle w:val="Hyperlnk"/>
                <w:noProof/>
                <w:highlight w:val="white"/>
              </w:rPr>
              <w:t>The Expression Class (Short and Long List)</w:t>
            </w:r>
            <w:r w:rsidR="00C0586E">
              <w:rPr>
                <w:noProof/>
                <w:webHidden/>
              </w:rPr>
              <w:tab/>
            </w:r>
            <w:r w:rsidR="00C0586E">
              <w:rPr>
                <w:noProof/>
                <w:webHidden/>
              </w:rPr>
              <w:fldChar w:fldCharType="begin"/>
            </w:r>
            <w:r w:rsidR="00C0586E">
              <w:rPr>
                <w:noProof/>
                <w:webHidden/>
              </w:rPr>
              <w:instrText xml:space="preserve"> PAGEREF _Toc62920680 \h </w:instrText>
            </w:r>
            <w:r w:rsidR="00C0586E">
              <w:rPr>
                <w:noProof/>
                <w:webHidden/>
              </w:rPr>
            </w:r>
            <w:r w:rsidR="00C0586E">
              <w:rPr>
                <w:noProof/>
                <w:webHidden/>
              </w:rPr>
              <w:fldChar w:fldCharType="separate"/>
            </w:r>
            <w:r w:rsidR="00C0586E">
              <w:rPr>
                <w:noProof/>
                <w:webHidden/>
              </w:rPr>
              <w:t>57</w:t>
            </w:r>
            <w:r w:rsidR="00C0586E">
              <w:rPr>
                <w:noProof/>
                <w:webHidden/>
              </w:rPr>
              <w:fldChar w:fldCharType="end"/>
            </w:r>
          </w:hyperlink>
        </w:p>
        <w:p w14:paraId="5B6C28EA" w14:textId="50A81DCE"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81" w:history="1">
            <w:r w:rsidR="00C0586E" w:rsidRPr="00EE78E8">
              <w:rPr>
                <w:rStyle w:val="Hyperlnk"/>
                <w:noProof/>
                <w:highlight w:val="white"/>
              </w:rPr>
              <w:t>3.4.2.</w:t>
            </w:r>
            <w:r w:rsidR="00C0586E">
              <w:rPr>
                <w:rFonts w:asciiTheme="minorHAnsi" w:eastAsiaTheme="minorEastAsia" w:hAnsiTheme="minorHAnsi"/>
                <w:noProof/>
                <w:color w:val="auto"/>
                <w:lang w:val="sv-SE" w:eastAsia="sv-SE"/>
              </w:rPr>
              <w:tab/>
            </w:r>
            <w:r w:rsidR="00C0586E" w:rsidRPr="00EE78E8">
              <w:rPr>
                <w:rStyle w:val="Hyperlnk"/>
                <w:noProof/>
                <w:highlight w:val="white"/>
              </w:rPr>
              <w:t>Optional Expressions</w:t>
            </w:r>
            <w:r w:rsidR="00C0586E">
              <w:rPr>
                <w:noProof/>
                <w:webHidden/>
              </w:rPr>
              <w:tab/>
            </w:r>
            <w:r w:rsidR="00C0586E">
              <w:rPr>
                <w:noProof/>
                <w:webHidden/>
              </w:rPr>
              <w:fldChar w:fldCharType="begin"/>
            </w:r>
            <w:r w:rsidR="00C0586E">
              <w:rPr>
                <w:noProof/>
                <w:webHidden/>
              </w:rPr>
              <w:instrText xml:space="preserve"> PAGEREF _Toc62920681 \h </w:instrText>
            </w:r>
            <w:r w:rsidR="00C0586E">
              <w:rPr>
                <w:noProof/>
                <w:webHidden/>
              </w:rPr>
            </w:r>
            <w:r w:rsidR="00C0586E">
              <w:rPr>
                <w:noProof/>
                <w:webHidden/>
              </w:rPr>
              <w:fldChar w:fldCharType="separate"/>
            </w:r>
            <w:r w:rsidR="00C0586E">
              <w:rPr>
                <w:noProof/>
                <w:webHidden/>
              </w:rPr>
              <w:t>58</w:t>
            </w:r>
            <w:r w:rsidR="00C0586E">
              <w:rPr>
                <w:noProof/>
                <w:webHidden/>
              </w:rPr>
              <w:fldChar w:fldCharType="end"/>
            </w:r>
          </w:hyperlink>
        </w:p>
        <w:p w14:paraId="5F6A7E89" w14:textId="1516E0D6"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82" w:history="1">
            <w:r w:rsidR="00C0586E" w:rsidRPr="00EE78E8">
              <w:rPr>
                <w:rStyle w:val="Hyperlnk"/>
                <w:noProof/>
                <w:highlight w:val="white"/>
              </w:rPr>
              <w:t>3.4.3.</w:t>
            </w:r>
            <w:r w:rsidR="00C0586E">
              <w:rPr>
                <w:rFonts w:asciiTheme="minorHAnsi" w:eastAsiaTheme="minorEastAsia" w:hAnsiTheme="minorHAnsi"/>
                <w:noProof/>
                <w:color w:val="auto"/>
                <w:lang w:val="sv-SE" w:eastAsia="sv-SE"/>
              </w:rPr>
              <w:tab/>
            </w:r>
            <w:r w:rsidR="00C0586E" w:rsidRPr="00EE78E8">
              <w:rPr>
                <w:rStyle w:val="Hyperlnk"/>
                <w:noProof/>
                <w:highlight w:val="white"/>
              </w:rPr>
              <w:t>The Comma Expression</w:t>
            </w:r>
            <w:r w:rsidR="00C0586E">
              <w:rPr>
                <w:noProof/>
                <w:webHidden/>
              </w:rPr>
              <w:tab/>
            </w:r>
            <w:r w:rsidR="00C0586E">
              <w:rPr>
                <w:noProof/>
                <w:webHidden/>
              </w:rPr>
              <w:fldChar w:fldCharType="begin"/>
            </w:r>
            <w:r w:rsidR="00C0586E">
              <w:rPr>
                <w:noProof/>
                <w:webHidden/>
              </w:rPr>
              <w:instrText xml:space="preserve"> PAGEREF _Toc62920682 \h </w:instrText>
            </w:r>
            <w:r w:rsidR="00C0586E">
              <w:rPr>
                <w:noProof/>
                <w:webHidden/>
              </w:rPr>
            </w:r>
            <w:r w:rsidR="00C0586E">
              <w:rPr>
                <w:noProof/>
                <w:webHidden/>
              </w:rPr>
              <w:fldChar w:fldCharType="separate"/>
            </w:r>
            <w:r w:rsidR="00C0586E">
              <w:rPr>
                <w:noProof/>
                <w:webHidden/>
              </w:rPr>
              <w:t>58</w:t>
            </w:r>
            <w:r w:rsidR="00C0586E">
              <w:rPr>
                <w:noProof/>
                <w:webHidden/>
              </w:rPr>
              <w:fldChar w:fldCharType="end"/>
            </w:r>
          </w:hyperlink>
        </w:p>
        <w:p w14:paraId="13852C55" w14:textId="0F0E0D0C"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83" w:history="1">
            <w:r w:rsidR="00C0586E" w:rsidRPr="00EE78E8">
              <w:rPr>
                <w:rStyle w:val="Hyperlnk"/>
                <w:noProof/>
              </w:rPr>
              <w:t>3.4.4.</w:t>
            </w:r>
            <w:r w:rsidR="00C0586E">
              <w:rPr>
                <w:rFonts w:asciiTheme="minorHAnsi" w:eastAsiaTheme="minorEastAsia" w:hAnsiTheme="minorHAnsi"/>
                <w:noProof/>
                <w:color w:val="auto"/>
                <w:lang w:val="sv-SE" w:eastAsia="sv-SE"/>
              </w:rPr>
              <w:tab/>
            </w:r>
            <w:r w:rsidR="00C0586E" w:rsidRPr="00EE78E8">
              <w:rPr>
                <w:rStyle w:val="Hyperlnk"/>
                <w:noProof/>
              </w:rPr>
              <w:t>The Assignment Expression</w:t>
            </w:r>
            <w:r w:rsidR="00C0586E">
              <w:rPr>
                <w:noProof/>
                <w:webHidden/>
              </w:rPr>
              <w:tab/>
            </w:r>
            <w:r w:rsidR="00C0586E">
              <w:rPr>
                <w:noProof/>
                <w:webHidden/>
              </w:rPr>
              <w:fldChar w:fldCharType="begin"/>
            </w:r>
            <w:r w:rsidR="00C0586E">
              <w:rPr>
                <w:noProof/>
                <w:webHidden/>
              </w:rPr>
              <w:instrText xml:space="preserve"> PAGEREF _Toc62920683 \h </w:instrText>
            </w:r>
            <w:r w:rsidR="00C0586E">
              <w:rPr>
                <w:noProof/>
                <w:webHidden/>
              </w:rPr>
            </w:r>
            <w:r w:rsidR="00C0586E">
              <w:rPr>
                <w:noProof/>
                <w:webHidden/>
              </w:rPr>
              <w:fldChar w:fldCharType="separate"/>
            </w:r>
            <w:r w:rsidR="00C0586E">
              <w:rPr>
                <w:noProof/>
                <w:webHidden/>
              </w:rPr>
              <w:t>58</w:t>
            </w:r>
            <w:r w:rsidR="00C0586E">
              <w:rPr>
                <w:noProof/>
                <w:webHidden/>
              </w:rPr>
              <w:fldChar w:fldCharType="end"/>
            </w:r>
          </w:hyperlink>
        </w:p>
        <w:p w14:paraId="77027531" w14:textId="554AFA78"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84"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The Condition Expression</w:t>
            </w:r>
            <w:r w:rsidR="00C0586E">
              <w:rPr>
                <w:noProof/>
                <w:webHidden/>
              </w:rPr>
              <w:tab/>
            </w:r>
            <w:r w:rsidR="00C0586E">
              <w:rPr>
                <w:noProof/>
                <w:webHidden/>
              </w:rPr>
              <w:fldChar w:fldCharType="begin"/>
            </w:r>
            <w:r w:rsidR="00C0586E">
              <w:rPr>
                <w:noProof/>
                <w:webHidden/>
              </w:rPr>
              <w:instrText xml:space="preserve"> PAGEREF _Toc62920684 \h </w:instrText>
            </w:r>
            <w:r w:rsidR="00C0586E">
              <w:rPr>
                <w:noProof/>
                <w:webHidden/>
              </w:rPr>
            </w:r>
            <w:r w:rsidR="00C0586E">
              <w:rPr>
                <w:noProof/>
                <w:webHidden/>
              </w:rPr>
              <w:fldChar w:fldCharType="separate"/>
            </w:r>
            <w:r w:rsidR="00C0586E">
              <w:rPr>
                <w:noProof/>
                <w:webHidden/>
              </w:rPr>
              <w:t>59</w:t>
            </w:r>
            <w:r w:rsidR="00C0586E">
              <w:rPr>
                <w:noProof/>
                <w:webHidden/>
              </w:rPr>
              <w:fldChar w:fldCharType="end"/>
            </w:r>
          </w:hyperlink>
        </w:p>
        <w:p w14:paraId="3456E179" w14:textId="21392FAD"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85"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Constant Expression</w:t>
            </w:r>
            <w:r w:rsidR="00C0586E">
              <w:rPr>
                <w:noProof/>
                <w:webHidden/>
              </w:rPr>
              <w:tab/>
            </w:r>
            <w:r w:rsidR="00C0586E">
              <w:rPr>
                <w:noProof/>
                <w:webHidden/>
              </w:rPr>
              <w:fldChar w:fldCharType="begin"/>
            </w:r>
            <w:r w:rsidR="00C0586E">
              <w:rPr>
                <w:noProof/>
                <w:webHidden/>
              </w:rPr>
              <w:instrText xml:space="preserve"> PAGEREF _Toc62920685 \h </w:instrText>
            </w:r>
            <w:r w:rsidR="00C0586E">
              <w:rPr>
                <w:noProof/>
                <w:webHidden/>
              </w:rPr>
            </w:r>
            <w:r w:rsidR="00C0586E">
              <w:rPr>
                <w:noProof/>
                <w:webHidden/>
              </w:rPr>
              <w:fldChar w:fldCharType="separate"/>
            </w:r>
            <w:r w:rsidR="00C0586E">
              <w:rPr>
                <w:noProof/>
                <w:webHidden/>
              </w:rPr>
              <w:t>59</w:t>
            </w:r>
            <w:r w:rsidR="00C0586E">
              <w:rPr>
                <w:noProof/>
                <w:webHidden/>
              </w:rPr>
              <w:fldChar w:fldCharType="end"/>
            </w:r>
          </w:hyperlink>
        </w:p>
        <w:p w14:paraId="04149E6D" w14:textId="0D458CA0"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86"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Logical Expressions</w:t>
            </w:r>
            <w:r w:rsidR="00C0586E">
              <w:rPr>
                <w:noProof/>
                <w:webHidden/>
              </w:rPr>
              <w:tab/>
            </w:r>
            <w:r w:rsidR="00C0586E">
              <w:rPr>
                <w:noProof/>
                <w:webHidden/>
              </w:rPr>
              <w:fldChar w:fldCharType="begin"/>
            </w:r>
            <w:r w:rsidR="00C0586E">
              <w:rPr>
                <w:noProof/>
                <w:webHidden/>
              </w:rPr>
              <w:instrText xml:space="preserve"> PAGEREF _Toc62920686 \h </w:instrText>
            </w:r>
            <w:r w:rsidR="00C0586E">
              <w:rPr>
                <w:noProof/>
                <w:webHidden/>
              </w:rPr>
            </w:r>
            <w:r w:rsidR="00C0586E">
              <w:rPr>
                <w:noProof/>
                <w:webHidden/>
              </w:rPr>
              <w:fldChar w:fldCharType="separate"/>
            </w:r>
            <w:r w:rsidR="00C0586E">
              <w:rPr>
                <w:noProof/>
                <w:webHidden/>
              </w:rPr>
              <w:t>59</w:t>
            </w:r>
            <w:r w:rsidR="00C0586E">
              <w:rPr>
                <w:noProof/>
                <w:webHidden/>
              </w:rPr>
              <w:fldChar w:fldCharType="end"/>
            </w:r>
          </w:hyperlink>
        </w:p>
        <w:p w14:paraId="260E694E" w14:textId="063272CC"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87" w:history="1">
            <w:r w:rsidR="00C0586E" w:rsidRPr="00EE78E8">
              <w:rPr>
                <w:rStyle w:val="Hyperlnk"/>
                <w:noProof/>
                <w:highlight w:val="white"/>
              </w:rPr>
              <w:t>3.4.2.</w:t>
            </w:r>
            <w:r w:rsidR="00C0586E">
              <w:rPr>
                <w:rFonts w:asciiTheme="minorHAnsi" w:eastAsiaTheme="minorEastAsia" w:hAnsiTheme="minorHAnsi"/>
                <w:noProof/>
                <w:color w:val="auto"/>
                <w:lang w:val="sv-SE" w:eastAsia="sv-SE"/>
              </w:rPr>
              <w:tab/>
            </w:r>
            <w:r w:rsidR="00C0586E" w:rsidRPr="00EE78E8">
              <w:rPr>
                <w:rStyle w:val="Hyperlnk"/>
                <w:noProof/>
                <w:highlight w:val="white"/>
              </w:rPr>
              <w:t>Bitwise Expressions</w:t>
            </w:r>
            <w:r w:rsidR="00C0586E">
              <w:rPr>
                <w:noProof/>
                <w:webHidden/>
              </w:rPr>
              <w:tab/>
            </w:r>
            <w:r w:rsidR="00C0586E">
              <w:rPr>
                <w:noProof/>
                <w:webHidden/>
              </w:rPr>
              <w:fldChar w:fldCharType="begin"/>
            </w:r>
            <w:r w:rsidR="00C0586E">
              <w:rPr>
                <w:noProof/>
                <w:webHidden/>
              </w:rPr>
              <w:instrText xml:space="preserve"> PAGEREF _Toc62920687 \h </w:instrText>
            </w:r>
            <w:r w:rsidR="00C0586E">
              <w:rPr>
                <w:noProof/>
                <w:webHidden/>
              </w:rPr>
            </w:r>
            <w:r w:rsidR="00C0586E">
              <w:rPr>
                <w:noProof/>
                <w:webHidden/>
              </w:rPr>
              <w:fldChar w:fldCharType="separate"/>
            </w:r>
            <w:r w:rsidR="00C0586E">
              <w:rPr>
                <w:noProof/>
                <w:webHidden/>
              </w:rPr>
              <w:t>60</w:t>
            </w:r>
            <w:r w:rsidR="00C0586E">
              <w:rPr>
                <w:noProof/>
                <w:webHidden/>
              </w:rPr>
              <w:fldChar w:fldCharType="end"/>
            </w:r>
          </w:hyperlink>
        </w:p>
        <w:p w14:paraId="11EAA789" w14:textId="627EC158"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88"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Shift Expression</w:t>
            </w:r>
            <w:r w:rsidR="00C0586E">
              <w:rPr>
                <w:noProof/>
                <w:webHidden/>
              </w:rPr>
              <w:tab/>
            </w:r>
            <w:r w:rsidR="00C0586E">
              <w:rPr>
                <w:noProof/>
                <w:webHidden/>
              </w:rPr>
              <w:fldChar w:fldCharType="begin"/>
            </w:r>
            <w:r w:rsidR="00C0586E">
              <w:rPr>
                <w:noProof/>
                <w:webHidden/>
              </w:rPr>
              <w:instrText xml:space="preserve"> PAGEREF _Toc62920688 \h </w:instrText>
            </w:r>
            <w:r w:rsidR="00C0586E">
              <w:rPr>
                <w:noProof/>
                <w:webHidden/>
              </w:rPr>
            </w:r>
            <w:r w:rsidR="00C0586E">
              <w:rPr>
                <w:noProof/>
                <w:webHidden/>
              </w:rPr>
              <w:fldChar w:fldCharType="separate"/>
            </w:r>
            <w:r w:rsidR="00C0586E">
              <w:rPr>
                <w:noProof/>
                <w:webHidden/>
              </w:rPr>
              <w:t>60</w:t>
            </w:r>
            <w:r w:rsidR="00C0586E">
              <w:rPr>
                <w:noProof/>
                <w:webHidden/>
              </w:rPr>
              <w:fldChar w:fldCharType="end"/>
            </w:r>
          </w:hyperlink>
        </w:p>
        <w:p w14:paraId="7229F035" w14:textId="1D0EA9A4"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89" w:history="1">
            <w:r w:rsidR="00C0586E" w:rsidRPr="00EE78E8">
              <w:rPr>
                <w:rStyle w:val="Hyperlnk"/>
                <w:noProof/>
              </w:rPr>
              <w:t>3.4.2.</w:t>
            </w:r>
            <w:r w:rsidR="00C0586E">
              <w:rPr>
                <w:rFonts w:asciiTheme="minorHAnsi" w:eastAsiaTheme="minorEastAsia" w:hAnsiTheme="minorHAnsi"/>
                <w:noProof/>
                <w:color w:val="auto"/>
                <w:lang w:val="sv-SE" w:eastAsia="sv-SE"/>
              </w:rPr>
              <w:tab/>
            </w:r>
            <w:r w:rsidR="00C0586E" w:rsidRPr="00EE78E8">
              <w:rPr>
                <w:rStyle w:val="Hyperlnk"/>
                <w:noProof/>
              </w:rPr>
              <w:t>Equality and Relation Expressions</w:t>
            </w:r>
            <w:r w:rsidR="00C0586E">
              <w:rPr>
                <w:noProof/>
                <w:webHidden/>
              </w:rPr>
              <w:tab/>
            </w:r>
            <w:r w:rsidR="00C0586E">
              <w:rPr>
                <w:noProof/>
                <w:webHidden/>
              </w:rPr>
              <w:fldChar w:fldCharType="begin"/>
            </w:r>
            <w:r w:rsidR="00C0586E">
              <w:rPr>
                <w:noProof/>
                <w:webHidden/>
              </w:rPr>
              <w:instrText xml:space="preserve"> PAGEREF _Toc62920689 \h </w:instrText>
            </w:r>
            <w:r w:rsidR="00C0586E">
              <w:rPr>
                <w:noProof/>
                <w:webHidden/>
              </w:rPr>
            </w:r>
            <w:r w:rsidR="00C0586E">
              <w:rPr>
                <w:noProof/>
                <w:webHidden/>
              </w:rPr>
              <w:fldChar w:fldCharType="separate"/>
            </w:r>
            <w:r w:rsidR="00C0586E">
              <w:rPr>
                <w:noProof/>
                <w:webHidden/>
              </w:rPr>
              <w:t>61</w:t>
            </w:r>
            <w:r w:rsidR="00C0586E">
              <w:rPr>
                <w:noProof/>
                <w:webHidden/>
              </w:rPr>
              <w:fldChar w:fldCharType="end"/>
            </w:r>
          </w:hyperlink>
        </w:p>
        <w:p w14:paraId="4DF11F5C" w14:textId="65A82052"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90" w:history="1">
            <w:r w:rsidR="00C0586E" w:rsidRPr="00EE78E8">
              <w:rPr>
                <w:rStyle w:val="Hyperlnk"/>
                <w:noProof/>
              </w:rPr>
              <w:t>3.4.3.</w:t>
            </w:r>
            <w:r w:rsidR="00C0586E">
              <w:rPr>
                <w:rFonts w:asciiTheme="minorHAnsi" w:eastAsiaTheme="minorEastAsia" w:hAnsiTheme="minorHAnsi"/>
                <w:noProof/>
                <w:color w:val="auto"/>
                <w:lang w:val="sv-SE" w:eastAsia="sv-SE"/>
              </w:rPr>
              <w:tab/>
            </w:r>
            <w:r w:rsidR="00C0586E" w:rsidRPr="00EE78E8">
              <w:rPr>
                <w:rStyle w:val="Hyperlnk"/>
                <w:noProof/>
              </w:rPr>
              <w:t>Addition and Subtraction Expression</w:t>
            </w:r>
            <w:r w:rsidR="00C0586E">
              <w:rPr>
                <w:noProof/>
                <w:webHidden/>
              </w:rPr>
              <w:tab/>
            </w:r>
            <w:r w:rsidR="00C0586E">
              <w:rPr>
                <w:noProof/>
                <w:webHidden/>
              </w:rPr>
              <w:fldChar w:fldCharType="begin"/>
            </w:r>
            <w:r w:rsidR="00C0586E">
              <w:rPr>
                <w:noProof/>
                <w:webHidden/>
              </w:rPr>
              <w:instrText xml:space="preserve"> PAGEREF _Toc62920690 \h </w:instrText>
            </w:r>
            <w:r w:rsidR="00C0586E">
              <w:rPr>
                <w:noProof/>
                <w:webHidden/>
              </w:rPr>
            </w:r>
            <w:r w:rsidR="00C0586E">
              <w:rPr>
                <w:noProof/>
                <w:webHidden/>
              </w:rPr>
              <w:fldChar w:fldCharType="separate"/>
            </w:r>
            <w:r w:rsidR="00C0586E">
              <w:rPr>
                <w:noProof/>
                <w:webHidden/>
              </w:rPr>
              <w:t>61</w:t>
            </w:r>
            <w:r w:rsidR="00C0586E">
              <w:rPr>
                <w:noProof/>
                <w:webHidden/>
              </w:rPr>
              <w:fldChar w:fldCharType="end"/>
            </w:r>
          </w:hyperlink>
        </w:p>
        <w:p w14:paraId="364CDADF" w14:textId="0AF43BFF"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91" w:history="1">
            <w:r w:rsidR="00C0586E" w:rsidRPr="00EE78E8">
              <w:rPr>
                <w:rStyle w:val="Hyperlnk"/>
                <w:noProof/>
                <w:highlight w:val="white"/>
              </w:rPr>
              <w:t>3.4.4.</w:t>
            </w:r>
            <w:r w:rsidR="00C0586E">
              <w:rPr>
                <w:rFonts w:asciiTheme="minorHAnsi" w:eastAsiaTheme="minorEastAsia" w:hAnsiTheme="minorHAnsi"/>
                <w:noProof/>
                <w:color w:val="auto"/>
                <w:lang w:val="sv-SE" w:eastAsia="sv-SE"/>
              </w:rPr>
              <w:tab/>
            </w:r>
            <w:r w:rsidR="00C0586E" w:rsidRPr="00EE78E8">
              <w:rPr>
                <w:rStyle w:val="Hyperlnk"/>
                <w:noProof/>
                <w:highlight w:val="white"/>
              </w:rPr>
              <w:t>Multiplication Expressions</w:t>
            </w:r>
            <w:r w:rsidR="00C0586E">
              <w:rPr>
                <w:noProof/>
                <w:webHidden/>
              </w:rPr>
              <w:tab/>
            </w:r>
            <w:r w:rsidR="00C0586E">
              <w:rPr>
                <w:noProof/>
                <w:webHidden/>
              </w:rPr>
              <w:fldChar w:fldCharType="begin"/>
            </w:r>
            <w:r w:rsidR="00C0586E">
              <w:rPr>
                <w:noProof/>
                <w:webHidden/>
              </w:rPr>
              <w:instrText xml:space="preserve"> PAGEREF _Toc62920691 \h </w:instrText>
            </w:r>
            <w:r w:rsidR="00C0586E">
              <w:rPr>
                <w:noProof/>
                <w:webHidden/>
              </w:rPr>
            </w:r>
            <w:r w:rsidR="00C0586E">
              <w:rPr>
                <w:noProof/>
                <w:webHidden/>
              </w:rPr>
              <w:fldChar w:fldCharType="separate"/>
            </w:r>
            <w:r w:rsidR="00C0586E">
              <w:rPr>
                <w:noProof/>
                <w:webHidden/>
              </w:rPr>
              <w:t>61</w:t>
            </w:r>
            <w:r w:rsidR="00C0586E">
              <w:rPr>
                <w:noProof/>
                <w:webHidden/>
              </w:rPr>
              <w:fldChar w:fldCharType="end"/>
            </w:r>
          </w:hyperlink>
        </w:p>
        <w:p w14:paraId="3D757DAB" w14:textId="730C4186"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92" w:history="1">
            <w:r w:rsidR="00C0586E" w:rsidRPr="00EE78E8">
              <w:rPr>
                <w:rStyle w:val="Hyperlnk"/>
                <w:noProof/>
              </w:rPr>
              <w:t>3.4.5.</w:t>
            </w:r>
            <w:r w:rsidR="00C0586E">
              <w:rPr>
                <w:rFonts w:asciiTheme="minorHAnsi" w:eastAsiaTheme="minorEastAsia" w:hAnsiTheme="minorHAnsi"/>
                <w:noProof/>
                <w:color w:val="auto"/>
                <w:lang w:val="sv-SE" w:eastAsia="sv-SE"/>
              </w:rPr>
              <w:tab/>
            </w:r>
            <w:r w:rsidR="00C0586E" w:rsidRPr="00EE78E8">
              <w:rPr>
                <w:rStyle w:val="Hyperlnk"/>
                <w:noProof/>
              </w:rPr>
              <w:t>Cast Expressions</w:t>
            </w:r>
            <w:r w:rsidR="00C0586E">
              <w:rPr>
                <w:noProof/>
                <w:webHidden/>
              </w:rPr>
              <w:tab/>
            </w:r>
            <w:r w:rsidR="00C0586E">
              <w:rPr>
                <w:noProof/>
                <w:webHidden/>
              </w:rPr>
              <w:fldChar w:fldCharType="begin"/>
            </w:r>
            <w:r w:rsidR="00C0586E">
              <w:rPr>
                <w:noProof/>
                <w:webHidden/>
              </w:rPr>
              <w:instrText xml:space="preserve"> PAGEREF _Toc62920692 \h </w:instrText>
            </w:r>
            <w:r w:rsidR="00C0586E">
              <w:rPr>
                <w:noProof/>
                <w:webHidden/>
              </w:rPr>
            </w:r>
            <w:r w:rsidR="00C0586E">
              <w:rPr>
                <w:noProof/>
                <w:webHidden/>
              </w:rPr>
              <w:fldChar w:fldCharType="separate"/>
            </w:r>
            <w:r w:rsidR="00C0586E">
              <w:rPr>
                <w:noProof/>
                <w:webHidden/>
              </w:rPr>
              <w:t>62</w:t>
            </w:r>
            <w:r w:rsidR="00C0586E">
              <w:rPr>
                <w:noProof/>
                <w:webHidden/>
              </w:rPr>
              <w:fldChar w:fldCharType="end"/>
            </w:r>
          </w:hyperlink>
        </w:p>
        <w:p w14:paraId="5F62EF19" w14:textId="67BA60F4"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93" w:history="1">
            <w:r w:rsidR="00C0586E" w:rsidRPr="00EE78E8">
              <w:rPr>
                <w:rStyle w:val="Hyperlnk"/>
                <w:noProof/>
              </w:rPr>
              <w:t>3.4.6.</w:t>
            </w:r>
            <w:r w:rsidR="00C0586E">
              <w:rPr>
                <w:rFonts w:asciiTheme="minorHAnsi" w:eastAsiaTheme="minorEastAsia" w:hAnsiTheme="minorHAnsi"/>
                <w:noProof/>
                <w:color w:val="auto"/>
                <w:lang w:val="sv-SE" w:eastAsia="sv-SE"/>
              </w:rPr>
              <w:tab/>
            </w:r>
            <w:r w:rsidR="00C0586E" w:rsidRPr="00EE78E8">
              <w:rPr>
                <w:rStyle w:val="Hyperlnk"/>
                <w:noProof/>
              </w:rPr>
              <w:t>Prefix Expression</w:t>
            </w:r>
            <w:r w:rsidR="00C0586E">
              <w:rPr>
                <w:noProof/>
                <w:webHidden/>
              </w:rPr>
              <w:tab/>
            </w:r>
            <w:r w:rsidR="00C0586E">
              <w:rPr>
                <w:noProof/>
                <w:webHidden/>
              </w:rPr>
              <w:fldChar w:fldCharType="begin"/>
            </w:r>
            <w:r w:rsidR="00C0586E">
              <w:rPr>
                <w:noProof/>
                <w:webHidden/>
              </w:rPr>
              <w:instrText xml:space="preserve"> PAGEREF _Toc62920693 \h </w:instrText>
            </w:r>
            <w:r w:rsidR="00C0586E">
              <w:rPr>
                <w:noProof/>
                <w:webHidden/>
              </w:rPr>
            </w:r>
            <w:r w:rsidR="00C0586E">
              <w:rPr>
                <w:noProof/>
                <w:webHidden/>
              </w:rPr>
              <w:fldChar w:fldCharType="separate"/>
            </w:r>
            <w:r w:rsidR="00C0586E">
              <w:rPr>
                <w:noProof/>
                <w:webHidden/>
              </w:rPr>
              <w:t>62</w:t>
            </w:r>
            <w:r w:rsidR="00C0586E">
              <w:rPr>
                <w:noProof/>
                <w:webHidden/>
              </w:rPr>
              <w:fldChar w:fldCharType="end"/>
            </w:r>
          </w:hyperlink>
        </w:p>
        <w:p w14:paraId="717B7416" w14:textId="382C4DDC"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94" w:history="1">
            <w:r w:rsidR="00C0586E" w:rsidRPr="00EE78E8">
              <w:rPr>
                <w:rStyle w:val="Hyperlnk"/>
                <w:noProof/>
                <w:highlight w:val="white"/>
              </w:rPr>
              <w:t>3.4.7.</w:t>
            </w:r>
            <w:r w:rsidR="00C0586E">
              <w:rPr>
                <w:rFonts w:asciiTheme="minorHAnsi" w:eastAsiaTheme="minorEastAsia" w:hAnsiTheme="minorHAnsi"/>
                <w:noProof/>
                <w:color w:val="auto"/>
                <w:lang w:val="sv-SE" w:eastAsia="sv-SE"/>
              </w:rPr>
              <w:tab/>
            </w:r>
            <w:r w:rsidR="00C0586E" w:rsidRPr="00EE78E8">
              <w:rPr>
                <w:rStyle w:val="Hyperlnk"/>
                <w:noProof/>
                <w:highlight w:val="white"/>
              </w:rPr>
              <w:t>Postfix Expression</w:t>
            </w:r>
            <w:r w:rsidR="00C0586E">
              <w:rPr>
                <w:noProof/>
                <w:webHidden/>
              </w:rPr>
              <w:tab/>
            </w:r>
            <w:r w:rsidR="00C0586E">
              <w:rPr>
                <w:noProof/>
                <w:webHidden/>
              </w:rPr>
              <w:fldChar w:fldCharType="begin"/>
            </w:r>
            <w:r w:rsidR="00C0586E">
              <w:rPr>
                <w:noProof/>
                <w:webHidden/>
              </w:rPr>
              <w:instrText xml:space="preserve"> PAGEREF _Toc62920694 \h </w:instrText>
            </w:r>
            <w:r w:rsidR="00C0586E">
              <w:rPr>
                <w:noProof/>
                <w:webHidden/>
              </w:rPr>
            </w:r>
            <w:r w:rsidR="00C0586E">
              <w:rPr>
                <w:noProof/>
                <w:webHidden/>
              </w:rPr>
              <w:fldChar w:fldCharType="separate"/>
            </w:r>
            <w:r w:rsidR="00C0586E">
              <w:rPr>
                <w:noProof/>
                <w:webHidden/>
              </w:rPr>
              <w:t>63</w:t>
            </w:r>
            <w:r w:rsidR="00C0586E">
              <w:rPr>
                <w:noProof/>
                <w:webHidden/>
              </w:rPr>
              <w:fldChar w:fldCharType="end"/>
            </w:r>
          </w:hyperlink>
        </w:p>
        <w:p w14:paraId="28216050" w14:textId="02021874"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95" w:history="1">
            <w:r w:rsidR="00C0586E" w:rsidRPr="00EE78E8">
              <w:rPr>
                <w:rStyle w:val="Hyperlnk"/>
                <w:noProof/>
                <w:highlight w:val="white"/>
              </w:rPr>
              <w:t>3.4.8.</w:t>
            </w:r>
            <w:r w:rsidR="00C0586E">
              <w:rPr>
                <w:rFonts w:asciiTheme="minorHAnsi" w:eastAsiaTheme="minorEastAsia" w:hAnsiTheme="minorHAnsi"/>
                <w:noProof/>
                <w:color w:val="auto"/>
                <w:lang w:val="sv-SE" w:eastAsia="sv-SE"/>
              </w:rPr>
              <w:tab/>
            </w:r>
            <w:r w:rsidR="00C0586E" w:rsidRPr="00EE78E8">
              <w:rPr>
                <w:rStyle w:val="Hyperlnk"/>
                <w:noProof/>
                <w:highlight w:val="white"/>
              </w:rPr>
              <w:t>Primary Expressions</w:t>
            </w:r>
            <w:r w:rsidR="00C0586E">
              <w:rPr>
                <w:noProof/>
                <w:webHidden/>
              </w:rPr>
              <w:tab/>
            </w:r>
            <w:r w:rsidR="00C0586E">
              <w:rPr>
                <w:noProof/>
                <w:webHidden/>
              </w:rPr>
              <w:fldChar w:fldCharType="begin"/>
            </w:r>
            <w:r w:rsidR="00C0586E">
              <w:rPr>
                <w:noProof/>
                <w:webHidden/>
              </w:rPr>
              <w:instrText xml:space="preserve"> PAGEREF _Toc62920695 \h </w:instrText>
            </w:r>
            <w:r w:rsidR="00C0586E">
              <w:rPr>
                <w:noProof/>
                <w:webHidden/>
              </w:rPr>
            </w:r>
            <w:r w:rsidR="00C0586E">
              <w:rPr>
                <w:noProof/>
                <w:webHidden/>
              </w:rPr>
              <w:fldChar w:fldCharType="separate"/>
            </w:r>
            <w:r w:rsidR="00C0586E">
              <w:rPr>
                <w:noProof/>
                <w:webHidden/>
              </w:rPr>
              <w:t>64</w:t>
            </w:r>
            <w:r w:rsidR="00C0586E">
              <w:rPr>
                <w:noProof/>
                <w:webHidden/>
              </w:rPr>
              <w:fldChar w:fldCharType="end"/>
            </w:r>
          </w:hyperlink>
        </w:p>
        <w:p w14:paraId="23789B54" w14:textId="26F9D395" w:rsidR="00C0586E" w:rsidRDefault="00C23B57">
          <w:pPr>
            <w:pStyle w:val="Innehll1"/>
            <w:rPr>
              <w:rFonts w:asciiTheme="minorHAnsi" w:eastAsiaTheme="minorEastAsia" w:hAnsiTheme="minorHAnsi"/>
              <w:noProof/>
              <w:color w:val="auto"/>
              <w:lang w:val="sv-SE" w:eastAsia="sv-SE"/>
            </w:rPr>
          </w:pPr>
          <w:hyperlink w:anchor="_Toc62920696" w:history="1">
            <w:r w:rsidR="00C0586E" w:rsidRPr="00EE78E8">
              <w:rPr>
                <w:rStyle w:val="Hyperlnk"/>
                <w:noProof/>
              </w:rPr>
              <w:t>4.</w:t>
            </w:r>
            <w:r w:rsidR="00C0586E">
              <w:rPr>
                <w:rFonts w:asciiTheme="minorHAnsi" w:eastAsiaTheme="minorEastAsia" w:hAnsiTheme="minorHAnsi"/>
                <w:noProof/>
                <w:color w:val="auto"/>
                <w:lang w:val="sv-SE" w:eastAsia="sv-SE"/>
              </w:rPr>
              <w:tab/>
            </w:r>
            <w:r w:rsidR="00C0586E" w:rsidRPr="00EE78E8">
              <w:rPr>
                <w:rStyle w:val="Hyperlnk"/>
                <w:noProof/>
              </w:rPr>
              <w:t>Middle Code Generation</w:t>
            </w:r>
            <w:r w:rsidR="00C0586E">
              <w:rPr>
                <w:noProof/>
                <w:webHidden/>
              </w:rPr>
              <w:tab/>
            </w:r>
            <w:r w:rsidR="00C0586E">
              <w:rPr>
                <w:noProof/>
                <w:webHidden/>
              </w:rPr>
              <w:fldChar w:fldCharType="begin"/>
            </w:r>
            <w:r w:rsidR="00C0586E">
              <w:rPr>
                <w:noProof/>
                <w:webHidden/>
              </w:rPr>
              <w:instrText xml:space="preserve"> PAGEREF _Toc62920696 \h </w:instrText>
            </w:r>
            <w:r w:rsidR="00C0586E">
              <w:rPr>
                <w:noProof/>
                <w:webHidden/>
              </w:rPr>
            </w:r>
            <w:r w:rsidR="00C0586E">
              <w:rPr>
                <w:noProof/>
                <w:webHidden/>
              </w:rPr>
              <w:fldChar w:fldCharType="separate"/>
            </w:r>
            <w:r w:rsidR="00C0586E">
              <w:rPr>
                <w:noProof/>
                <w:webHidden/>
              </w:rPr>
              <w:t>66</w:t>
            </w:r>
            <w:r w:rsidR="00C0586E">
              <w:rPr>
                <w:noProof/>
                <w:webHidden/>
              </w:rPr>
              <w:fldChar w:fldCharType="end"/>
            </w:r>
          </w:hyperlink>
        </w:p>
        <w:p w14:paraId="64EBBD2E" w14:textId="605729C3" w:rsidR="00C0586E" w:rsidRDefault="00C23B57">
          <w:pPr>
            <w:pStyle w:val="Innehll2"/>
            <w:tabs>
              <w:tab w:val="left" w:pos="880"/>
              <w:tab w:val="right" w:leader="dot" w:pos="9350"/>
            </w:tabs>
            <w:rPr>
              <w:rFonts w:asciiTheme="minorHAnsi" w:eastAsiaTheme="minorEastAsia" w:hAnsiTheme="minorHAnsi"/>
              <w:noProof/>
              <w:color w:val="auto"/>
              <w:lang w:val="sv-SE" w:eastAsia="sv-SE"/>
            </w:rPr>
          </w:pPr>
          <w:hyperlink w:anchor="_Toc62920697" w:history="1">
            <w:r w:rsidR="00C0586E" w:rsidRPr="00EE78E8">
              <w:rPr>
                <w:rStyle w:val="Hyperlnk"/>
                <w:noProof/>
              </w:rPr>
              <w:t>4.1.</w:t>
            </w:r>
            <w:r w:rsidR="00C0586E">
              <w:rPr>
                <w:rFonts w:asciiTheme="minorHAnsi" w:eastAsiaTheme="minorEastAsia" w:hAnsiTheme="minorHAnsi"/>
                <w:noProof/>
                <w:color w:val="auto"/>
                <w:lang w:val="sv-SE" w:eastAsia="sv-SE"/>
              </w:rPr>
              <w:tab/>
            </w:r>
            <w:r w:rsidR="00C0586E" w:rsidRPr="00EE78E8">
              <w:rPr>
                <w:rStyle w:val="Hyperlnk"/>
                <w:noProof/>
              </w:rPr>
              <w:t>The MiddleCode Class</w:t>
            </w:r>
            <w:r w:rsidR="00C0586E">
              <w:rPr>
                <w:noProof/>
                <w:webHidden/>
              </w:rPr>
              <w:tab/>
            </w:r>
            <w:r w:rsidR="00C0586E">
              <w:rPr>
                <w:noProof/>
                <w:webHidden/>
              </w:rPr>
              <w:fldChar w:fldCharType="begin"/>
            </w:r>
            <w:r w:rsidR="00C0586E">
              <w:rPr>
                <w:noProof/>
                <w:webHidden/>
              </w:rPr>
              <w:instrText xml:space="preserve"> PAGEREF _Toc62920697 \h </w:instrText>
            </w:r>
            <w:r w:rsidR="00C0586E">
              <w:rPr>
                <w:noProof/>
                <w:webHidden/>
              </w:rPr>
            </w:r>
            <w:r w:rsidR="00C0586E">
              <w:rPr>
                <w:noProof/>
                <w:webHidden/>
              </w:rPr>
              <w:fldChar w:fldCharType="separate"/>
            </w:r>
            <w:r w:rsidR="00C0586E">
              <w:rPr>
                <w:noProof/>
                <w:webHidden/>
              </w:rPr>
              <w:t>66</w:t>
            </w:r>
            <w:r w:rsidR="00C0586E">
              <w:rPr>
                <w:noProof/>
                <w:webHidden/>
              </w:rPr>
              <w:fldChar w:fldCharType="end"/>
            </w:r>
          </w:hyperlink>
        </w:p>
        <w:p w14:paraId="42C57B7B" w14:textId="45333E32"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698" w:history="1">
            <w:r w:rsidR="00C0586E" w:rsidRPr="00EE78E8">
              <w:rPr>
                <w:rStyle w:val="Hyperlnk"/>
                <w:noProof/>
              </w:rPr>
              <w:t>4.1.1.</w:t>
            </w:r>
            <w:r w:rsidR="00C0586E">
              <w:rPr>
                <w:rFonts w:asciiTheme="minorHAnsi" w:eastAsiaTheme="minorEastAsia" w:hAnsiTheme="minorHAnsi"/>
                <w:noProof/>
                <w:color w:val="auto"/>
                <w:lang w:val="sv-SE" w:eastAsia="sv-SE"/>
              </w:rPr>
              <w:tab/>
            </w:r>
            <w:r w:rsidR="00C0586E" w:rsidRPr="00EE78E8">
              <w:rPr>
                <w:rStyle w:val="Hyperlnk"/>
                <w:noProof/>
              </w:rPr>
              <w:t>Backpatching</w:t>
            </w:r>
            <w:r w:rsidR="00C0586E">
              <w:rPr>
                <w:noProof/>
                <w:webHidden/>
              </w:rPr>
              <w:tab/>
            </w:r>
            <w:r w:rsidR="00C0586E">
              <w:rPr>
                <w:noProof/>
                <w:webHidden/>
              </w:rPr>
              <w:fldChar w:fldCharType="begin"/>
            </w:r>
            <w:r w:rsidR="00C0586E">
              <w:rPr>
                <w:noProof/>
                <w:webHidden/>
              </w:rPr>
              <w:instrText xml:space="preserve"> PAGEREF _Toc62920698 \h </w:instrText>
            </w:r>
            <w:r w:rsidR="00C0586E">
              <w:rPr>
                <w:noProof/>
                <w:webHidden/>
              </w:rPr>
            </w:r>
            <w:r w:rsidR="00C0586E">
              <w:rPr>
                <w:noProof/>
                <w:webHidden/>
              </w:rPr>
              <w:fldChar w:fldCharType="separate"/>
            </w:r>
            <w:r w:rsidR="00C0586E">
              <w:rPr>
                <w:noProof/>
                <w:webHidden/>
              </w:rPr>
              <w:t>69</w:t>
            </w:r>
            <w:r w:rsidR="00C0586E">
              <w:rPr>
                <w:noProof/>
                <w:webHidden/>
              </w:rPr>
              <w:fldChar w:fldCharType="end"/>
            </w:r>
          </w:hyperlink>
        </w:p>
        <w:p w14:paraId="2D1EFB7F" w14:textId="4D20112D" w:rsidR="00C0586E" w:rsidRDefault="00C23B57">
          <w:pPr>
            <w:pStyle w:val="Innehll2"/>
            <w:tabs>
              <w:tab w:val="left" w:pos="880"/>
              <w:tab w:val="right" w:leader="dot" w:pos="9350"/>
            </w:tabs>
            <w:rPr>
              <w:rFonts w:asciiTheme="minorHAnsi" w:eastAsiaTheme="minorEastAsia" w:hAnsiTheme="minorHAnsi"/>
              <w:noProof/>
              <w:color w:val="auto"/>
              <w:lang w:val="sv-SE" w:eastAsia="sv-SE"/>
            </w:rPr>
          </w:pPr>
          <w:hyperlink w:anchor="_Toc62920699" w:history="1">
            <w:r w:rsidR="00C0586E" w:rsidRPr="00EE78E8">
              <w:rPr>
                <w:rStyle w:val="Hyperlnk"/>
                <w:noProof/>
              </w:rPr>
              <w:t>4.2.</w:t>
            </w:r>
            <w:r w:rsidR="00C0586E">
              <w:rPr>
                <w:rFonts w:asciiTheme="minorHAnsi" w:eastAsiaTheme="minorEastAsia" w:hAnsiTheme="minorHAnsi"/>
                <w:noProof/>
                <w:color w:val="auto"/>
                <w:lang w:val="sv-SE" w:eastAsia="sv-SE"/>
              </w:rPr>
              <w:tab/>
            </w:r>
            <w:r w:rsidR="00C0586E" w:rsidRPr="00EE78E8">
              <w:rPr>
                <w:rStyle w:val="Hyperlnk"/>
                <w:noProof/>
              </w:rPr>
              <w:t>Declarations</w:t>
            </w:r>
            <w:r w:rsidR="00C0586E">
              <w:rPr>
                <w:noProof/>
                <w:webHidden/>
              </w:rPr>
              <w:tab/>
            </w:r>
            <w:r w:rsidR="00C0586E">
              <w:rPr>
                <w:noProof/>
                <w:webHidden/>
              </w:rPr>
              <w:fldChar w:fldCharType="begin"/>
            </w:r>
            <w:r w:rsidR="00C0586E">
              <w:rPr>
                <w:noProof/>
                <w:webHidden/>
              </w:rPr>
              <w:instrText xml:space="preserve"> PAGEREF _Toc62920699 \h </w:instrText>
            </w:r>
            <w:r w:rsidR="00C0586E">
              <w:rPr>
                <w:noProof/>
                <w:webHidden/>
              </w:rPr>
            </w:r>
            <w:r w:rsidR="00C0586E">
              <w:rPr>
                <w:noProof/>
                <w:webHidden/>
              </w:rPr>
              <w:fldChar w:fldCharType="separate"/>
            </w:r>
            <w:r w:rsidR="00C0586E">
              <w:rPr>
                <w:noProof/>
                <w:webHidden/>
              </w:rPr>
              <w:t>70</w:t>
            </w:r>
            <w:r w:rsidR="00C0586E">
              <w:rPr>
                <w:noProof/>
                <w:webHidden/>
              </w:rPr>
              <w:fldChar w:fldCharType="end"/>
            </w:r>
          </w:hyperlink>
        </w:p>
        <w:p w14:paraId="18A2FA80" w14:textId="31ACE528"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00" w:history="1">
            <w:r w:rsidR="00C0586E" w:rsidRPr="00EE78E8">
              <w:rPr>
                <w:rStyle w:val="Hyperlnk"/>
                <w:noProof/>
              </w:rPr>
              <w:t>4.2.1.</w:t>
            </w:r>
            <w:r w:rsidR="00C0586E">
              <w:rPr>
                <w:rFonts w:asciiTheme="minorHAnsi" w:eastAsiaTheme="minorEastAsia" w:hAnsiTheme="minorHAnsi"/>
                <w:noProof/>
                <w:color w:val="auto"/>
                <w:lang w:val="sv-SE" w:eastAsia="sv-SE"/>
              </w:rPr>
              <w:tab/>
            </w:r>
            <w:r w:rsidR="00C0586E" w:rsidRPr="00EE78E8">
              <w:rPr>
                <w:rStyle w:val="Hyperlnk"/>
                <w:noProof/>
              </w:rPr>
              <w:t>Function Definition</w:t>
            </w:r>
            <w:r w:rsidR="00C0586E">
              <w:rPr>
                <w:noProof/>
                <w:webHidden/>
              </w:rPr>
              <w:tab/>
            </w:r>
            <w:r w:rsidR="00C0586E">
              <w:rPr>
                <w:noProof/>
                <w:webHidden/>
              </w:rPr>
              <w:fldChar w:fldCharType="begin"/>
            </w:r>
            <w:r w:rsidR="00C0586E">
              <w:rPr>
                <w:noProof/>
                <w:webHidden/>
              </w:rPr>
              <w:instrText xml:space="preserve"> PAGEREF _Toc62920700 \h </w:instrText>
            </w:r>
            <w:r w:rsidR="00C0586E">
              <w:rPr>
                <w:noProof/>
                <w:webHidden/>
              </w:rPr>
            </w:r>
            <w:r w:rsidR="00C0586E">
              <w:rPr>
                <w:noProof/>
                <w:webHidden/>
              </w:rPr>
              <w:fldChar w:fldCharType="separate"/>
            </w:r>
            <w:r w:rsidR="00C0586E">
              <w:rPr>
                <w:noProof/>
                <w:webHidden/>
              </w:rPr>
              <w:t>70</w:t>
            </w:r>
            <w:r w:rsidR="00C0586E">
              <w:rPr>
                <w:noProof/>
                <w:webHidden/>
              </w:rPr>
              <w:fldChar w:fldCharType="end"/>
            </w:r>
          </w:hyperlink>
        </w:p>
        <w:p w14:paraId="3F70BF4A" w14:textId="68AC2608"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01" w:history="1">
            <w:r w:rsidR="00C0586E" w:rsidRPr="00EE78E8">
              <w:rPr>
                <w:rStyle w:val="Hyperlnk"/>
                <w:noProof/>
                <w:highlight w:val="white"/>
              </w:rPr>
              <w:t>4.2.2.</w:t>
            </w:r>
            <w:r w:rsidR="00C0586E">
              <w:rPr>
                <w:rFonts w:asciiTheme="minorHAnsi" w:eastAsiaTheme="minorEastAsia" w:hAnsiTheme="minorHAnsi"/>
                <w:noProof/>
                <w:color w:val="auto"/>
                <w:lang w:val="sv-SE" w:eastAsia="sv-SE"/>
              </w:rPr>
              <w:tab/>
            </w:r>
            <w:r w:rsidR="00C0586E" w:rsidRPr="00EE78E8">
              <w:rPr>
                <w:rStyle w:val="Hyperlnk"/>
                <w:noProof/>
                <w:highlight w:val="white"/>
              </w:rPr>
              <w:t>Specifier List</w:t>
            </w:r>
            <w:r w:rsidR="00C0586E">
              <w:rPr>
                <w:noProof/>
                <w:webHidden/>
              </w:rPr>
              <w:tab/>
            </w:r>
            <w:r w:rsidR="00C0586E">
              <w:rPr>
                <w:noProof/>
                <w:webHidden/>
              </w:rPr>
              <w:fldChar w:fldCharType="begin"/>
            </w:r>
            <w:r w:rsidR="00C0586E">
              <w:rPr>
                <w:noProof/>
                <w:webHidden/>
              </w:rPr>
              <w:instrText xml:space="preserve"> PAGEREF _Toc62920701 \h </w:instrText>
            </w:r>
            <w:r w:rsidR="00C0586E">
              <w:rPr>
                <w:noProof/>
                <w:webHidden/>
              </w:rPr>
            </w:r>
            <w:r w:rsidR="00C0586E">
              <w:rPr>
                <w:noProof/>
                <w:webHidden/>
              </w:rPr>
              <w:fldChar w:fldCharType="separate"/>
            </w:r>
            <w:r w:rsidR="00C0586E">
              <w:rPr>
                <w:noProof/>
                <w:webHidden/>
              </w:rPr>
              <w:t>75</w:t>
            </w:r>
            <w:r w:rsidR="00C0586E">
              <w:rPr>
                <w:noProof/>
                <w:webHidden/>
              </w:rPr>
              <w:fldChar w:fldCharType="end"/>
            </w:r>
          </w:hyperlink>
        </w:p>
        <w:p w14:paraId="63675BF6" w14:textId="45F1582D"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02" w:history="1">
            <w:r w:rsidR="00C0586E" w:rsidRPr="00EE78E8">
              <w:rPr>
                <w:rStyle w:val="Hyperlnk"/>
                <w:noProof/>
                <w:highlight w:val="white"/>
              </w:rPr>
              <w:t>4.2.3.</w:t>
            </w:r>
            <w:r w:rsidR="00C0586E">
              <w:rPr>
                <w:rFonts w:asciiTheme="minorHAnsi" w:eastAsiaTheme="minorEastAsia" w:hAnsiTheme="minorHAnsi"/>
                <w:noProof/>
                <w:color w:val="auto"/>
                <w:lang w:val="sv-SE" w:eastAsia="sv-SE"/>
              </w:rPr>
              <w:tab/>
            </w:r>
            <w:r w:rsidR="00C0586E" w:rsidRPr="00EE78E8">
              <w:rPr>
                <w:rStyle w:val="Hyperlnk"/>
                <w:noProof/>
                <w:highlight w:val="white"/>
              </w:rPr>
              <w:t>Structs and Unions</w:t>
            </w:r>
            <w:r w:rsidR="00C0586E">
              <w:rPr>
                <w:noProof/>
                <w:webHidden/>
              </w:rPr>
              <w:tab/>
            </w:r>
            <w:r w:rsidR="00C0586E">
              <w:rPr>
                <w:noProof/>
                <w:webHidden/>
              </w:rPr>
              <w:fldChar w:fldCharType="begin"/>
            </w:r>
            <w:r w:rsidR="00C0586E">
              <w:rPr>
                <w:noProof/>
                <w:webHidden/>
              </w:rPr>
              <w:instrText xml:space="preserve"> PAGEREF _Toc62920702 \h </w:instrText>
            </w:r>
            <w:r w:rsidR="00C0586E">
              <w:rPr>
                <w:noProof/>
                <w:webHidden/>
              </w:rPr>
            </w:r>
            <w:r w:rsidR="00C0586E">
              <w:rPr>
                <w:noProof/>
                <w:webHidden/>
              </w:rPr>
              <w:fldChar w:fldCharType="separate"/>
            </w:r>
            <w:r w:rsidR="00C0586E">
              <w:rPr>
                <w:noProof/>
                <w:webHidden/>
              </w:rPr>
              <w:t>75</w:t>
            </w:r>
            <w:r w:rsidR="00C0586E">
              <w:rPr>
                <w:noProof/>
                <w:webHidden/>
              </w:rPr>
              <w:fldChar w:fldCharType="end"/>
            </w:r>
          </w:hyperlink>
        </w:p>
        <w:p w14:paraId="0F3FE3A8" w14:textId="07DFB41B"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03" w:history="1">
            <w:r w:rsidR="00C0586E" w:rsidRPr="00EE78E8">
              <w:rPr>
                <w:rStyle w:val="Hyperlnk"/>
                <w:noProof/>
                <w:highlight w:val="white"/>
              </w:rPr>
              <w:t>4.2.4.</w:t>
            </w:r>
            <w:r w:rsidR="00C0586E">
              <w:rPr>
                <w:rFonts w:asciiTheme="minorHAnsi" w:eastAsiaTheme="minorEastAsia" w:hAnsiTheme="minorHAnsi"/>
                <w:noProof/>
                <w:color w:val="auto"/>
                <w:lang w:val="sv-SE" w:eastAsia="sv-SE"/>
              </w:rPr>
              <w:tab/>
            </w:r>
            <w:r w:rsidR="00C0586E" w:rsidRPr="00EE78E8">
              <w:rPr>
                <w:rStyle w:val="Hyperlnk"/>
                <w:noProof/>
                <w:highlight w:val="white"/>
              </w:rPr>
              <w:t>Enumeration</w:t>
            </w:r>
            <w:r w:rsidR="00C0586E">
              <w:rPr>
                <w:noProof/>
                <w:webHidden/>
              </w:rPr>
              <w:tab/>
            </w:r>
            <w:r w:rsidR="00C0586E">
              <w:rPr>
                <w:noProof/>
                <w:webHidden/>
              </w:rPr>
              <w:fldChar w:fldCharType="begin"/>
            </w:r>
            <w:r w:rsidR="00C0586E">
              <w:rPr>
                <w:noProof/>
                <w:webHidden/>
              </w:rPr>
              <w:instrText xml:space="preserve"> PAGEREF _Toc62920703 \h </w:instrText>
            </w:r>
            <w:r w:rsidR="00C0586E">
              <w:rPr>
                <w:noProof/>
                <w:webHidden/>
              </w:rPr>
            </w:r>
            <w:r w:rsidR="00C0586E">
              <w:rPr>
                <w:noProof/>
                <w:webHidden/>
              </w:rPr>
              <w:fldChar w:fldCharType="separate"/>
            </w:r>
            <w:r w:rsidR="00C0586E">
              <w:rPr>
                <w:noProof/>
                <w:webHidden/>
              </w:rPr>
              <w:t>76</w:t>
            </w:r>
            <w:r w:rsidR="00C0586E">
              <w:rPr>
                <w:noProof/>
                <w:webHidden/>
              </w:rPr>
              <w:fldChar w:fldCharType="end"/>
            </w:r>
          </w:hyperlink>
        </w:p>
        <w:p w14:paraId="210D5E1A" w14:textId="765663DD"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04" w:history="1">
            <w:r w:rsidR="00C0586E" w:rsidRPr="00EE78E8">
              <w:rPr>
                <w:rStyle w:val="Hyperlnk"/>
                <w:noProof/>
                <w:highlight w:val="white"/>
              </w:rPr>
              <w:t>4.2.5.</w:t>
            </w:r>
            <w:r w:rsidR="00C0586E">
              <w:rPr>
                <w:rFonts w:asciiTheme="minorHAnsi" w:eastAsiaTheme="minorEastAsia" w:hAnsiTheme="minorHAnsi"/>
                <w:noProof/>
                <w:color w:val="auto"/>
                <w:lang w:val="sv-SE" w:eastAsia="sv-SE"/>
              </w:rPr>
              <w:tab/>
            </w:r>
            <w:r w:rsidR="00C0586E" w:rsidRPr="00EE78E8">
              <w:rPr>
                <w:rStyle w:val="Hyperlnk"/>
                <w:noProof/>
                <w:highlight w:val="white"/>
              </w:rPr>
              <w:t>Declarator</w:t>
            </w:r>
            <w:r w:rsidR="00C0586E">
              <w:rPr>
                <w:noProof/>
                <w:webHidden/>
              </w:rPr>
              <w:tab/>
            </w:r>
            <w:r w:rsidR="00C0586E">
              <w:rPr>
                <w:noProof/>
                <w:webHidden/>
              </w:rPr>
              <w:fldChar w:fldCharType="begin"/>
            </w:r>
            <w:r w:rsidR="00C0586E">
              <w:rPr>
                <w:noProof/>
                <w:webHidden/>
              </w:rPr>
              <w:instrText xml:space="preserve"> PAGEREF _Toc62920704 \h </w:instrText>
            </w:r>
            <w:r w:rsidR="00C0586E">
              <w:rPr>
                <w:noProof/>
                <w:webHidden/>
              </w:rPr>
            </w:r>
            <w:r w:rsidR="00C0586E">
              <w:rPr>
                <w:noProof/>
                <w:webHidden/>
              </w:rPr>
              <w:fldChar w:fldCharType="separate"/>
            </w:r>
            <w:r w:rsidR="00C0586E">
              <w:rPr>
                <w:noProof/>
                <w:webHidden/>
              </w:rPr>
              <w:t>77</w:t>
            </w:r>
            <w:r w:rsidR="00C0586E">
              <w:rPr>
                <w:noProof/>
                <w:webHidden/>
              </w:rPr>
              <w:fldChar w:fldCharType="end"/>
            </w:r>
          </w:hyperlink>
        </w:p>
        <w:p w14:paraId="18DFDC85" w14:textId="7FF05BE8"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05" w:history="1">
            <w:r w:rsidR="00C0586E" w:rsidRPr="00EE78E8">
              <w:rPr>
                <w:rStyle w:val="Hyperlnk"/>
                <w:noProof/>
                <w:highlight w:val="white"/>
              </w:rPr>
              <w:t>4.2.6.</w:t>
            </w:r>
            <w:r w:rsidR="00C0586E">
              <w:rPr>
                <w:rFonts w:asciiTheme="minorHAnsi" w:eastAsiaTheme="minorEastAsia" w:hAnsiTheme="minorHAnsi"/>
                <w:noProof/>
                <w:color w:val="auto"/>
                <w:lang w:val="sv-SE" w:eastAsia="sv-SE"/>
              </w:rPr>
              <w:tab/>
            </w:r>
            <w:r w:rsidR="00C0586E" w:rsidRPr="00EE78E8">
              <w:rPr>
                <w:rStyle w:val="Hyperlnk"/>
                <w:noProof/>
                <w:highlight w:val="white"/>
              </w:rPr>
              <w:t>Pointer declarator</w:t>
            </w:r>
            <w:r w:rsidR="00C0586E">
              <w:rPr>
                <w:noProof/>
                <w:webHidden/>
              </w:rPr>
              <w:tab/>
            </w:r>
            <w:r w:rsidR="00C0586E">
              <w:rPr>
                <w:noProof/>
                <w:webHidden/>
              </w:rPr>
              <w:fldChar w:fldCharType="begin"/>
            </w:r>
            <w:r w:rsidR="00C0586E">
              <w:rPr>
                <w:noProof/>
                <w:webHidden/>
              </w:rPr>
              <w:instrText xml:space="preserve"> PAGEREF _Toc62920705 \h </w:instrText>
            </w:r>
            <w:r w:rsidR="00C0586E">
              <w:rPr>
                <w:noProof/>
                <w:webHidden/>
              </w:rPr>
            </w:r>
            <w:r w:rsidR="00C0586E">
              <w:rPr>
                <w:noProof/>
                <w:webHidden/>
              </w:rPr>
              <w:fldChar w:fldCharType="separate"/>
            </w:r>
            <w:r w:rsidR="00C0586E">
              <w:rPr>
                <w:noProof/>
                <w:webHidden/>
              </w:rPr>
              <w:t>79</w:t>
            </w:r>
            <w:r w:rsidR="00C0586E">
              <w:rPr>
                <w:noProof/>
                <w:webHidden/>
              </w:rPr>
              <w:fldChar w:fldCharType="end"/>
            </w:r>
          </w:hyperlink>
        </w:p>
        <w:p w14:paraId="5F1BA252" w14:textId="2AF8DBAD"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06" w:history="1">
            <w:r w:rsidR="00C0586E" w:rsidRPr="00EE78E8">
              <w:rPr>
                <w:rStyle w:val="Hyperlnk"/>
                <w:noProof/>
                <w:highlight w:val="white"/>
              </w:rPr>
              <w:t>4.2.7.</w:t>
            </w:r>
            <w:r w:rsidR="00C0586E">
              <w:rPr>
                <w:rFonts w:asciiTheme="minorHAnsi" w:eastAsiaTheme="minorEastAsia" w:hAnsiTheme="minorHAnsi"/>
                <w:noProof/>
                <w:color w:val="auto"/>
                <w:lang w:val="sv-SE" w:eastAsia="sv-SE"/>
              </w:rPr>
              <w:tab/>
            </w:r>
            <w:r w:rsidR="00C0586E" w:rsidRPr="00EE78E8">
              <w:rPr>
                <w:rStyle w:val="Hyperlnk"/>
                <w:noProof/>
                <w:highlight w:val="white"/>
              </w:rPr>
              <w:t>Direct Declarator</w:t>
            </w:r>
            <w:r w:rsidR="00C0586E">
              <w:rPr>
                <w:noProof/>
                <w:webHidden/>
              </w:rPr>
              <w:tab/>
            </w:r>
            <w:r w:rsidR="00C0586E">
              <w:rPr>
                <w:noProof/>
                <w:webHidden/>
              </w:rPr>
              <w:fldChar w:fldCharType="begin"/>
            </w:r>
            <w:r w:rsidR="00C0586E">
              <w:rPr>
                <w:noProof/>
                <w:webHidden/>
              </w:rPr>
              <w:instrText xml:space="preserve"> PAGEREF _Toc62920706 \h </w:instrText>
            </w:r>
            <w:r w:rsidR="00C0586E">
              <w:rPr>
                <w:noProof/>
                <w:webHidden/>
              </w:rPr>
            </w:r>
            <w:r w:rsidR="00C0586E">
              <w:rPr>
                <w:noProof/>
                <w:webHidden/>
              </w:rPr>
              <w:fldChar w:fldCharType="separate"/>
            </w:r>
            <w:r w:rsidR="00C0586E">
              <w:rPr>
                <w:noProof/>
                <w:webHidden/>
              </w:rPr>
              <w:t>80</w:t>
            </w:r>
            <w:r w:rsidR="00C0586E">
              <w:rPr>
                <w:noProof/>
                <w:webHidden/>
              </w:rPr>
              <w:fldChar w:fldCharType="end"/>
            </w:r>
          </w:hyperlink>
        </w:p>
        <w:p w14:paraId="422F12FC" w14:textId="5CAB2E13"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07" w:history="1">
            <w:r w:rsidR="00C0586E" w:rsidRPr="00EE78E8">
              <w:rPr>
                <w:rStyle w:val="Hyperlnk"/>
                <w:noProof/>
                <w:highlight w:val="white"/>
              </w:rPr>
              <w:t>4.2.8.</w:t>
            </w:r>
            <w:r w:rsidR="00C0586E">
              <w:rPr>
                <w:rFonts w:asciiTheme="minorHAnsi" w:eastAsiaTheme="minorEastAsia" w:hAnsiTheme="minorHAnsi"/>
                <w:noProof/>
                <w:color w:val="auto"/>
                <w:lang w:val="sv-SE" w:eastAsia="sv-SE"/>
              </w:rPr>
              <w:tab/>
            </w:r>
            <w:r w:rsidR="00C0586E" w:rsidRPr="00EE78E8">
              <w:rPr>
                <w:rStyle w:val="Hyperlnk"/>
                <w:noProof/>
                <w:highlight w:val="white"/>
              </w:rPr>
              <w:t>Parameters</w:t>
            </w:r>
            <w:r w:rsidR="00C0586E">
              <w:rPr>
                <w:noProof/>
                <w:webHidden/>
              </w:rPr>
              <w:tab/>
            </w:r>
            <w:r w:rsidR="00C0586E">
              <w:rPr>
                <w:noProof/>
                <w:webHidden/>
              </w:rPr>
              <w:fldChar w:fldCharType="begin"/>
            </w:r>
            <w:r w:rsidR="00C0586E">
              <w:rPr>
                <w:noProof/>
                <w:webHidden/>
              </w:rPr>
              <w:instrText xml:space="preserve"> PAGEREF _Toc62920707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22F8164E" w14:textId="5983ADFF"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08" w:history="1">
            <w:r w:rsidR="00C0586E" w:rsidRPr="00EE78E8">
              <w:rPr>
                <w:rStyle w:val="Hyperlnk"/>
                <w:noProof/>
                <w:highlight w:val="white"/>
              </w:rPr>
              <w:t>4.2.9.</w:t>
            </w:r>
            <w:r w:rsidR="00C0586E">
              <w:rPr>
                <w:rFonts w:asciiTheme="minorHAnsi" w:eastAsiaTheme="minorEastAsia" w:hAnsiTheme="minorHAnsi"/>
                <w:noProof/>
                <w:color w:val="auto"/>
                <w:lang w:val="sv-SE" w:eastAsia="sv-SE"/>
              </w:rPr>
              <w:tab/>
            </w:r>
            <w:r w:rsidR="00C0586E" w:rsidRPr="00EE78E8">
              <w:rPr>
                <w:rStyle w:val="Hyperlnk"/>
                <w:noProof/>
                <w:highlight w:val="white"/>
              </w:rPr>
              <w:t>Abstract Declarator</w:t>
            </w:r>
            <w:r w:rsidR="00C0586E">
              <w:rPr>
                <w:noProof/>
                <w:webHidden/>
              </w:rPr>
              <w:tab/>
            </w:r>
            <w:r w:rsidR="00C0586E">
              <w:rPr>
                <w:noProof/>
                <w:webHidden/>
              </w:rPr>
              <w:fldChar w:fldCharType="begin"/>
            </w:r>
            <w:r w:rsidR="00C0586E">
              <w:rPr>
                <w:noProof/>
                <w:webHidden/>
              </w:rPr>
              <w:instrText xml:space="preserve"> PAGEREF _Toc62920708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227C7020" w14:textId="1D37EA1C" w:rsidR="00C0586E" w:rsidRDefault="00C23B57">
          <w:pPr>
            <w:pStyle w:val="Innehll2"/>
            <w:tabs>
              <w:tab w:val="left" w:pos="880"/>
              <w:tab w:val="right" w:leader="dot" w:pos="9350"/>
            </w:tabs>
            <w:rPr>
              <w:rFonts w:asciiTheme="minorHAnsi" w:eastAsiaTheme="minorEastAsia" w:hAnsiTheme="minorHAnsi"/>
              <w:noProof/>
              <w:color w:val="auto"/>
              <w:lang w:val="sv-SE" w:eastAsia="sv-SE"/>
            </w:rPr>
          </w:pPr>
          <w:hyperlink w:anchor="_Toc62920709" w:history="1">
            <w:r w:rsidR="00C0586E" w:rsidRPr="00EE78E8">
              <w:rPr>
                <w:rStyle w:val="Hyperlnk"/>
                <w:noProof/>
                <w:highlight w:val="white"/>
              </w:rPr>
              <w:t>4.3.</w:t>
            </w:r>
            <w:r w:rsidR="00C0586E">
              <w:rPr>
                <w:rFonts w:asciiTheme="minorHAnsi" w:eastAsiaTheme="minorEastAsia" w:hAnsiTheme="minorHAnsi"/>
                <w:noProof/>
                <w:color w:val="auto"/>
                <w:lang w:val="sv-SE" w:eastAsia="sv-SE"/>
              </w:rPr>
              <w:tab/>
            </w:r>
            <w:r w:rsidR="00C0586E" w:rsidRPr="00EE78E8">
              <w:rPr>
                <w:rStyle w:val="Hyperlnk"/>
                <w:noProof/>
                <w:highlight w:val="white"/>
              </w:rPr>
              <w:t>Statements</w:t>
            </w:r>
            <w:r w:rsidR="00C0586E">
              <w:rPr>
                <w:noProof/>
                <w:webHidden/>
              </w:rPr>
              <w:tab/>
            </w:r>
            <w:r w:rsidR="00C0586E">
              <w:rPr>
                <w:noProof/>
                <w:webHidden/>
              </w:rPr>
              <w:fldChar w:fldCharType="begin"/>
            </w:r>
            <w:r w:rsidR="00C0586E">
              <w:rPr>
                <w:noProof/>
                <w:webHidden/>
              </w:rPr>
              <w:instrText xml:space="preserve"> PAGEREF _Toc62920709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1AE64189" w14:textId="5FF3C94C"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10" w:history="1">
            <w:r w:rsidR="00C0586E" w:rsidRPr="00EE78E8">
              <w:rPr>
                <w:rStyle w:val="Hyperlnk"/>
                <w:noProof/>
              </w:rPr>
              <w:t>4.3.1.</w:t>
            </w:r>
            <w:r w:rsidR="00C0586E">
              <w:rPr>
                <w:rFonts w:asciiTheme="minorHAnsi" w:eastAsiaTheme="minorEastAsia" w:hAnsiTheme="minorHAnsi"/>
                <w:noProof/>
                <w:color w:val="auto"/>
                <w:lang w:val="sv-SE" w:eastAsia="sv-SE"/>
              </w:rPr>
              <w:tab/>
            </w:r>
            <w:r w:rsidR="00C0586E" w:rsidRPr="00EE78E8">
              <w:rPr>
                <w:rStyle w:val="Hyperlnk"/>
                <w:noProof/>
              </w:rPr>
              <w:t>The If Statement</w:t>
            </w:r>
            <w:r w:rsidR="00C0586E">
              <w:rPr>
                <w:noProof/>
                <w:webHidden/>
              </w:rPr>
              <w:tab/>
            </w:r>
            <w:r w:rsidR="00C0586E">
              <w:rPr>
                <w:noProof/>
                <w:webHidden/>
              </w:rPr>
              <w:fldChar w:fldCharType="begin"/>
            </w:r>
            <w:r w:rsidR="00C0586E">
              <w:rPr>
                <w:noProof/>
                <w:webHidden/>
              </w:rPr>
              <w:instrText xml:space="preserve"> PAGEREF _Toc62920710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0E6CEA4E" w14:textId="24D5DA1A"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11" w:history="1">
            <w:r w:rsidR="00C0586E" w:rsidRPr="00EE78E8">
              <w:rPr>
                <w:rStyle w:val="Hyperlnk"/>
                <w:noProof/>
                <w:highlight w:val="white"/>
              </w:rPr>
              <w:t>4.3.2.</w:t>
            </w:r>
            <w:r w:rsidR="00C0586E">
              <w:rPr>
                <w:rFonts w:asciiTheme="minorHAnsi" w:eastAsiaTheme="minorEastAsia" w:hAnsiTheme="minorHAnsi"/>
                <w:noProof/>
                <w:color w:val="auto"/>
                <w:lang w:val="sv-SE" w:eastAsia="sv-SE"/>
              </w:rPr>
              <w:tab/>
            </w:r>
            <w:r w:rsidR="00C0586E" w:rsidRPr="00EE78E8">
              <w:rPr>
                <w:rStyle w:val="Hyperlnk"/>
                <w:noProof/>
                <w:highlight w:val="white"/>
              </w:rPr>
              <w:t>The If-Else Statement</w:t>
            </w:r>
            <w:r w:rsidR="00C0586E">
              <w:rPr>
                <w:noProof/>
                <w:webHidden/>
              </w:rPr>
              <w:tab/>
            </w:r>
            <w:r w:rsidR="00C0586E">
              <w:rPr>
                <w:noProof/>
                <w:webHidden/>
              </w:rPr>
              <w:fldChar w:fldCharType="begin"/>
            </w:r>
            <w:r w:rsidR="00C0586E">
              <w:rPr>
                <w:noProof/>
                <w:webHidden/>
              </w:rPr>
              <w:instrText xml:space="preserve"> PAGEREF _Toc62920711 \h </w:instrText>
            </w:r>
            <w:r w:rsidR="00C0586E">
              <w:rPr>
                <w:noProof/>
                <w:webHidden/>
              </w:rPr>
            </w:r>
            <w:r w:rsidR="00C0586E">
              <w:rPr>
                <w:noProof/>
                <w:webHidden/>
              </w:rPr>
              <w:fldChar w:fldCharType="separate"/>
            </w:r>
            <w:r w:rsidR="00C0586E">
              <w:rPr>
                <w:noProof/>
                <w:webHidden/>
              </w:rPr>
              <w:t>83</w:t>
            </w:r>
            <w:r w:rsidR="00C0586E">
              <w:rPr>
                <w:noProof/>
                <w:webHidden/>
              </w:rPr>
              <w:fldChar w:fldCharType="end"/>
            </w:r>
          </w:hyperlink>
        </w:p>
        <w:p w14:paraId="03657B65" w14:textId="4F678BFB"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12" w:history="1">
            <w:r w:rsidR="00C0586E" w:rsidRPr="00EE78E8">
              <w:rPr>
                <w:rStyle w:val="Hyperlnk"/>
                <w:noProof/>
              </w:rPr>
              <w:t>4.3.3.</w:t>
            </w:r>
            <w:r w:rsidR="00C0586E">
              <w:rPr>
                <w:rFonts w:asciiTheme="minorHAnsi" w:eastAsiaTheme="minorEastAsia" w:hAnsiTheme="minorHAnsi"/>
                <w:noProof/>
                <w:color w:val="auto"/>
                <w:lang w:val="sv-SE" w:eastAsia="sv-SE"/>
              </w:rPr>
              <w:tab/>
            </w:r>
            <w:r w:rsidR="00C0586E" w:rsidRPr="00EE78E8">
              <w:rPr>
                <w:rStyle w:val="Hyperlnk"/>
                <w:noProof/>
              </w:rPr>
              <w:t>The Switch Statement</w:t>
            </w:r>
            <w:r w:rsidR="00C0586E">
              <w:rPr>
                <w:noProof/>
                <w:webHidden/>
              </w:rPr>
              <w:tab/>
            </w:r>
            <w:r w:rsidR="00C0586E">
              <w:rPr>
                <w:noProof/>
                <w:webHidden/>
              </w:rPr>
              <w:fldChar w:fldCharType="begin"/>
            </w:r>
            <w:r w:rsidR="00C0586E">
              <w:rPr>
                <w:noProof/>
                <w:webHidden/>
              </w:rPr>
              <w:instrText xml:space="preserve"> PAGEREF _Toc62920712 \h </w:instrText>
            </w:r>
            <w:r w:rsidR="00C0586E">
              <w:rPr>
                <w:noProof/>
                <w:webHidden/>
              </w:rPr>
            </w:r>
            <w:r w:rsidR="00C0586E">
              <w:rPr>
                <w:noProof/>
                <w:webHidden/>
              </w:rPr>
              <w:fldChar w:fldCharType="separate"/>
            </w:r>
            <w:r w:rsidR="00C0586E">
              <w:rPr>
                <w:noProof/>
                <w:webHidden/>
              </w:rPr>
              <w:t>84</w:t>
            </w:r>
            <w:r w:rsidR="00C0586E">
              <w:rPr>
                <w:noProof/>
                <w:webHidden/>
              </w:rPr>
              <w:fldChar w:fldCharType="end"/>
            </w:r>
          </w:hyperlink>
        </w:p>
        <w:p w14:paraId="673B88FD" w14:textId="01B87F31"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13" w:history="1">
            <w:r w:rsidR="00C0586E" w:rsidRPr="00EE78E8">
              <w:rPr>
                <w:rStyle w:val="Hyperlnk"/>
                <w:noProof/>
              </w:rPr>
              <w:t>4.3.4.</w:t>
            </w:r>
            <w:r w:rsidR="00C0586E">
              <w:rPr>
                <w:rFonts w:asciiTheme="minorHAnsi" w:eastAsiaTheme="minorEastAsia" w:hAnsiTheme="minorHAnsi"/>
                <w:noProof/>
                <w:color w:val="auto"/>
                <w:lang w:val="sv-SE" w:eastAsia="sv-SE"/>
              </w:rPr>
              <w:tab/>
            </w:r>
            <w:r w:rsidR="00C0586E" w:rsidRPr="00EE78E8">
              <w:rPr>
                <w:rStyle w:val="Hyperlnk"/>
                <w:noProof/>
              </w:rPr>
              <w:t>The Case Statement</w:t>
            </w:r>
            <w:r w:rsidR="00C0586E">
              <w:rPr>
                <w:noProof/>
                <w:webHidden/>
              </w:rPr>
              <w:tab/>
            </w:r>
            <w:r w:rsidR="00C0586E">
              <w:rPr>
                <w:noProof/>
                <w:webHidden/>
              </w:rPr>
              <w:fldChar w:fldCharType="begin"/>
            </w:r>
            <w:r w:rsidR="00C0586E">
              <w:rPr>
                <w:noProof/>
                <w:webHidden/>
              </w:rPr>
              <w:instrText xml:space="preserve"> PAGEREF _Toc62920713 \h </w:instrText>
            </w:r>
            <w:r w:rsidR="00C0586E">
              <w:rPr>
                <w:noProof/>
                <w:webHidden/>
              </w:rPr>
            </w:r>
            <w:r w:rsidR="00C0586E">
              <w:rPr>
                <w:noProof/>
                <w:webHidden/>
              </w:rPr>
              <w:fldChar w:fldCharType="separate"/>
            </w:r>
            <w:r w:rsidR="00C0586E">
              <w:rPr>
                <w:noProof/>
                <w:webHidden/>
              </w:rPr>
              <w:t>85</w:t>
            </w:r>
            <w:r w:rsidR="00C0586E">
              <w:rPr>
                <w:noProof/>
                <w:webHidden/>
              </w:rPr>
              <w:fldChar w:fldCharType="end"/>
            </w:r>
          </w:hyperlink>
        </w:p>
        <w:p w14:paraId="72032DB2" w14:textId="7116E924"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14" w:history="1">
            <w:r w:rsidR="00C0586E" w:rsidRPr="00EE78E8">
              <w:rPr>
                <w:rStyle w:val="Hyperlnk"/>
                <w:noProof/>
              </w:rPr>
              <w:t>4.3.5.</w:t>
            </w:r>
            <w:r w:rsidR="00C0586E">
              <w:rPr>
                <w:rFonts w:asciiTheme="minorHAnsi" w:eastAsiaTheme="minorEastAsia" w:hAnsiTheme="minorHAnsi"/>
                <w:noProof/>
                <w:color w:val="auto"/>
                <w:lang w:val="sv-SE" w:eastAsia="sv-SE"/>
              </w:rPr>
              <w:tab/>
            </w:r>
            <w:r w:rsidR="00C0586E" w:rsidRPr="00EE78E8">
              <w:rPr>
                <w:rStyle w:val="Hyperlnk"/>
                <w:noProof/>
              </w:rPr>
              <w:t>The Default Statement</w:t>
            </w:r>
            <w:r w:rsidR="00C0586E">
              <w:rPr>
                <w:noProof/>
                <w:webHidden/>
              </w:rPr>
              <w:tab/>
            </w:r>
            <w:r w:rsidR="00C0586E">
              <w:rPr>
                <w:noProof/>
                <w:webHidden/>
              </w:rPr>
              <w:fldChar w:fldCharType="begin"/>
            </w:r>
            <w:r w:rsidR="00C0586E">
              <w:rPr>
                <w:noProof/>
                <w:webHidden/>
              </w:rPr>
              <w:instrText xml:space="preserve"> PAGEREF _Toc62920714 \h </w:instrText>
            </w:r>
            <w:r w:rsidR="00C0586E">
              <w:rPr>
                <w:noProof/>
                <w:webHidden/>
              </w:rPr>
            </w:r>
            <w:r w:rsidR="00C0586E">
              <w:rPr>
                <w:noProof/>
                <w:webHidden/>
              </w:rPr>
              <w:fldChar w:fldCharType="separate"/>
            </w:r>
            <w:r w:rsidR="00C0586E">
              <w:rPr>
                <w:noProof/>
                <w:webHidden/>
              </w:rPr>
              <w:t>86</w:t>
            </w:r>
            <w:r w:rsidR="00C0586E">
              <w:rPr>
                <w:noProof/>
                <w:webHidden/>
              </w:rPr>
              <w:fldChar w:fldCharType="end"/>
            </w:r>
          </w:hyperlink>
        </w:p>
        <w:p w14:paraId="7EFCF30E" w14:textId="335A6123"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15" w:history="1">
            <w:r w:rsidR="00C0586E" w:rsidRPr="00EE78E8">
              <w:rPr>
                <w:rStyle w:val="Hyperlnk"/>
                <w:noProof/>
              </w:rPr>
              <w:t>4.3.6.</w:t>
            </w:r>
            <w:r w:rsidR="00C0586E">
              <w:rPr>
                <w:rFonts w:asciiTheme="minorHAnsi" w:eastAsiaTheme="minorEastAsia" w:hAnsiTheme="minorHAnsi"/>
                <w:noProof/>
                <w:color w:val="auto"/>
                <w:lang w:val="sv-SE" w:eastAsia="sv-SE"/>
              </w:rPr>
              <w:tab/>
            </w:r>
            <w:r w:rsidR="00C0586E" w:rsidRPr="00EE78E8">
              <w:rPr>
                <w:rStyle w:val="Hyperlnk"/>
                <w:noProof/>
              </w:rPr>
              <w:t>The While Statement</w:t>
            </w:r>
            <w:r w:rsidR="00C0586E">
              <w:rPr>
                <w:noProof/>
                <w:webHidden/>
              </w:rPr>
              <w:tab/>
            </w:r>
            <w:r w:rsidR="00C0586E">
              <w:rPr>
                <w:noProof/>
                <w:webHidden/>
              </w:rPr>
              <w:fldChar w:fldCharType="begin"/>
            </w:r>
            <w:r w:rsidR="00C0586E">
              <w:rPr>
                <w:noProof/>
                <w:webHidden/>
              </w:rPr>
              <w:instrText xml:space="preserve"> PAGEREF _Toc62920715 \h </w:instrText>
            </w:r>
            <w:r w:rsidR="00C0586E">
              <w:rPr>
                <w:noProof/>
                <w:webHidden/>
              </w:rPr>
            </w:r>
            <w:r w:rsidR="00C0586E">
              <w:rPr>
                <w:noProof/>
                <w:webHidden/>
              </w:rPr>
              <w:fldChar w:fldCharType="separate"/>
            </w:r>
            <w:r w:rsidR="00C0586E">
              <w:rPr>
                <w:noProof/>
                <w:webHidden/>
              </w:rPr>
              <w:t>86</w:t>
            </w:r>
            <w:r w:rsidR="00C0586E">
              <w:rPr>
                <w:noProof/>
                <w:webHidden/>
              </w:rPr>
              <w:fldChar w:fldCharType="end"/>
            </w:r>
          </w:hyperlink>
        </w:p>
        <w:p w14:paraId="490567C8" w14:textId="7910D776"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16" w:history="1">
            <w:r w:rsidR="00C0586E" w:rsidRPr="00EE78E8">
              <w:rPr>
                <w:rStyle w:val="Hyperlnk"/>
                <w:noProof/>
              </w:rPr>
              <w:t>4.3.7.</w:t>
            </w:r>
            <w:r w:rsidR="00C0586E">
              <w:rPr>
                <w:rFonts w:asciiTheme="minorHAnsi" w:eastAsiaTheme="minorEastAsia" w:hAnsiTheme="minorHAnsi"/>
                <w:noProof/>
                <w:color w:val="auto"/>
                <w:lang w:val="sv-SE" w:eastAsia="sv-SE"/>
              </w:rPr>
              <w:tab/>
            </w:r>
            <w:r w:rsidR="00C0586E" w:rsidRPr="00EE78E8">
              <w:rPr>
                <w:rStyle w:val="Hyperlnk"/>
                <w:noProof/>
              </w:rPr>
              <w:t>The Do Statement</w:t>
            </w:r>
            <w:r w:rsidR="00C0586E">
              <w:rPr>
                <w:noProof/>
                <w:webHidden/>
              </w:rPr>
              <w:tab/>
            </w:r>
            <w:r w:rsidR="00C0586E">
              <w:rPr>
                <w:noProof/>
                <w:webHidden/>
              </w:rPr>
              <w:fldChar w:fldCharType="begin"/>
            </w:r>
            <w:r w:rsidR="00C0586E">
              <w:rPr>
                <w:noProof/>
                <w:webHidden/>
              </w:rPr>
              <w:instrText xml:space="preserve"> PAGEREF _Toc62920716 \h </w:instrText>
            </w:r>
            <w:r w:rsidR="00C0586E">
              <w:rPr>
                <w:noProof/>
                <w:webHidden/>
              </w:rPr>
            </w:r>
            <w:r w:rsidR="00C0586E">
              <w:rPr>
                <w:noProof/>
                <w:webHidden/>
              </w:rPr>
              <w:fldChar w:fldCharType="separate"/>
            </w:r>
            <w:r w:rsidR="00C0586E">
              <w:rPr>
                <w:noProof/>
                <w:webHidden/>
              </w:rPr>
              <w:t>87</w:t>
            </w:r>
            <w:r w:rsidR="00C0586E">
              <w:rPr>
                <w:noProof/>
                <w:webHidden/>
              </w:rPr>
              <w:fldChar w:fldCharType="end"/>
            </w:r>
          </w:hyperlink>
        </w:p>
        <w:p w14:paraId="6F6B3BB2" w14:textId="7323246B"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17" w:history="1">
            <w:r w:rsidR="00C0586E" w:rsidRPr="00EE78E8">
              <w:rPr>
                <w:rStyle w:val="Hyperlnk"/>
                <w:noProof/>
              </w:rPr>
              <w:t>4.3.8.</w:t>
            </w:r>
            <w:r w:rsidR="00C0586E">
              <w:rPr>
                <w:rFonts w:asciiTheme="minorHAnsi" w:eastAsiaTheme="minorEastAsia" w:hAnsiTheme="minorHAnsi"/>
                <w:noProof/>
                <w:color w:val="auto"/>
                <w:lang w:val="sv-SE" w:eastAsia="sv-SE"/>
              </w:rPr>
              <w:tab/>
            </w:r>
            <w:r w:rsidR="00C0586E" w:rsidRPr="00EE78E8">
              <w:rPr>
                <w:rStyle w:val="Hyperlnk"/>
                <w:noProof/>
              </w:rPr>
              <w:t>The For Statement</w:t>
            </w:r>
            <w:r w:rsidR="00C0586E">
              <w:rPr>
                <w:noProof/>
                <w:webHidden/>
              </w:rPr>
              <w:tab/>
            </w:r>
            <w:r w:rsidR="00C0586E">
              <w:rPr>
                <w:noProof/>
                <w:webHidden/>
              </w:rPr>
              <w:fldChar w:fldCharType="begin"/>
            </w:r>
            <w:r w:rsidR="00C0586E">
              <w:rPr>
                <w:noProof/>
                <w:webHidden/>
              </w:rPr>
              <w:instrText xml:space="preserve"> PAGEREF _Toc62920717 \h </w:instrText>
            </w:r>
            <w:r w:rsidR="00C0586E">
              <w:rPr>
                <w:noProof/>
                <w:webHidden/>
              </w:rPr>
            </w:r>
            <w:r w:rsidR="00C0586E">
              <w:rPr>
                <w:noProof/>
                <w:webHidden/>
              </w:rPr>
              <w:fldChar w:fldCharType="separate"/>
            </w:r>
            <w:r w:rsidR="00C0586E">
              <w:rPr>
                <w:noProof/>
                <w:webHidden/>
              </w:rPr>
              <w:t>88</w:t>
            </w:r>
            <w:r w:rsidR="00C0586E">
              <w:rPr>
                <w:noProof/>
                <w:webHidden/>
              </w:rPr>
              <w:fldChar w:fldCharType="end"/>
            </w:r>
          </w:hyperlink>
        </w:p>
        <w:p w14:paraId="7FDE05E9" w14:textId="08B15E72"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18" w:history="1">
            <w:r w:rsidR="00C0586E" w:rsidRPr="00EE78E8">
              <w:rPr>
                <w:rStyle w:val="Hyperlnk"/>
                <w:noProof/>
              </w:rPr>
              <w:t>4.3.9.</w:t>
            </w:r>
            <w:r w:rsidR="00C0586E">
              <w:rPr>
                <w:rFonts w:asciiTheme="minorHAnsi" w:eastAsiaTheme="minorEastAsia" w:hAnsiTheme="minorHAnsi"/>
                <w:noProof/>
                <w:color w:val="auto"/>
                <w:lang w:val="sv-SE" w:eastAsia="sv-SE"/>
              </w:rPr>
              <w:tab/>
            </w:r>
            <w:r w:rsidR="00C0586E" w:rsidRPr="00EE78E8">
              <w:rPr>
                <w:rStyle w:val="Hyperlnk"/>
                <w:noProof/>
              </w:rPr>
              <w:t>The Label and Goto Statements</w:t>
            </w:r>
            <w:r w:rsidR="00C0586E">
              <w:rPr>
                <w:noProof/>
                <w:webHidden/>
              </w:rPr>
              <w:tab/>
            </w:r>
            <w:r w:rsidR="00C0586E">
              <w:rPr>
                <w:noProof/>
                <w:webHidden/>
              </w:rPr>
              <w:fldChar w:fldCharType="begin"/>
            </w:r>
            <w:r w:rsidR="00C0586E">
              <w:rPr>
                <w:noProof/>
                <w:webHidden/>
              </w:rPr>
              <w:instrText xml:space="preserve"> PAGEREF _Toc62920718 \h </w:instrText>
            </w:r>
            <w:r w:rsidR="00C0586E">
              <w:rPr>
                <w:noProof/>
                <w:webHidden/>
              </w:rPr>
            </w:r>
            <w:r w:rsidR="00C0586E">
              <w:rPr>
                <w:noProof/>
                <w:webHidden/>
              </w:rPr>
              <w:fldChar w:fldCharType="separate"/>
            </w:r>
            <w:r w:rsidR="00C0586E">
              <w:rPr>
                <w:noProof/>
                <w:webHidden/>
              </w:rPr>
              <w:t>89</w:t>
            </w:r>
            <w:r w:rsidR="00C0586E">
              <w:rPr>
                <w:noProof/>
                <w:webHidden/>
              </w:rPr>
              <w:fldChar w:fldCharType="end"/>
            </w:r>
          </w:hyperlink>
        </w:p>
        <w:p w14:paraId="0395AB5E" w14:textId="5FA5DE3D"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19" w:history="1">
            <w:r w:rsidR="00C0586E" w:rsidRPr="00EE78E8">
              <w:rPr>
                <w:rStyle w:val="Hyperlnk"/>
                <w:noProof/>
              </w:rPr>
              <w:t>4.3.10.</w:t>
            </w:r>
            <w:r w:rsidR="00C0586E">
              <w:rPr>
                <w:rFonts w:asciiTheme="minorHAnsi" w:eastAsiaTheme="minorEastAsia" w:hAnsiTheme="minorHAnsi"/>
                <w:noProof/>
                <w:color w:val="auto"/>
                <w:lang w:val="sv-SE" w:eastAsia="sv-SE"/>
              </w:rPr>
              <w:tab/>
            </w:r>
            <w:r w:rsidR="00C0586E" w:rsidRPr="00EE78E8">
              <w:rPr>
                <w:rStyle w:val="Hyperlnk"/>
                <w:noProof/>
              </w:rPr>
              <w:t>Return Statement</w:t>
            </w:r>
            <w:r w:rsidR="00C0586E">
              <w:rPr>
                <w:noProof/>
                <w:webHidden/>
              </w:rPr>
              <w:tab/>
            </w:r>
            <w:r w:rsidR="00C0586E">
              <w:rPr>
                <w:noProof/>
                <w:webHidden/>
              </w:rPr>
              <w:fldChar w:fldCharType="begin"/>
            </w:r>
            <w:r w:rsidR="00C0586E">
              <w:rPr>
                <w:noProof/>
                <w:webHidden/>
              </w:rPr>
              <w:instrText xml:space="preserve"> PAGEREF _Toc62920719 \h </w:instrText>
            </w:r>
            <w:r w:rsidR="00C0586E">
              <w:rPr>
                <w:noProof/>
                <w:webHidden/>
              </w:rPr>
            </w:r>
            <w:r w:rsidR="00C0586E">
              <w:rPr>
                <w:noProof/>
                <w:webHidden/>
              </w:rPr>
              <w:fldChar w:fldCharType="separate"/>
            </w:r>
            <w:r w:rsidR="00C0586E">
              <w:rPr>
                <w:noProof/>
                <w:webHidden/>
              </w:rPr>
              <w:t>90</w:t>
            </w:r>
            <w:r w:rsidR="00C0586E">
              <w:rPr>
                <w:noProof/>
                <w:webHidden/>
              </w:rPr>
              <w:fldChar w:fldCharType="end"/>
            </w:r>
          </w:hyperlink>
        </w:p>
        <w:p w14:paraId="1FDBE208" w14:textId="76C91777"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20" w:history="1">
            <w:r w:rsidR="00C0586E" w:rsidRPr="00EE78E8">
              <w:rPr>
                <w:rStyle w:val="Hyperlnk"/>
                <w:noProof/>
              </w:rPr>
              <w:t>4.3.11.</w:t>
            </w:r>
            <w:r w:rsidR="00C0586E">
              <w:rPr>
                <w:rFonts w:asciiTheme="minorHAnsi" w:eastAsiaTheme="minorEastAsia" w:hAnsiTheme="minorHAnsi"/>
                <w:noProof/>
                <w:color w:val="auto"/>
                <w:lang w:val="sv-SE" w:eastAsia="sv-SE"/>
              </w:rPr>
              <w:tab/>
            </w:r>
            <w:r w:rsidR="00C0586E" w:rsidRPr="00EE78E8">
              <w:rPr>
                <w:rStyle w:val="Hyperlnk"/>
                <w:noProof/>
              </w:rPr>
              <w:t>Optional Expression Statement</w:t>
            </w:r>
            <w:r w:rsidR="00C0586E">
              <w:rPr>
                <w:noProof/>
                <w:webHidden/>
              </w:rPr>
              <w:tab/>
            </w:r>
            <w:r w:rsidR="00C0586E">
              <w:rPr>
                <w:noProof/>
                <w:webHidden/>
              </w:rPr>
              <w:fldChar w:fldCharType="begin"/>
            </w:r>
            <w:r w:rsidR="00C0586E">
              <w:rPr>
                <w:noProof/>
                <w:webHidden/>
              </w:rPr>
              <w:instrText xml:space="preserve"> PAGEREF _Toc62920720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517B1F2D" w14:textId="094CB7CC"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21" w:history="1">
            <w:r w:rsidR="00C0586E" w:rsidRPr="00EE78E8">
              <w:rPr>
                <w:rStyle w:val="Hyperlnk"/>
                <w:noProof/>
              </w:rPr>
              <w:t>4.3.12.</w:t>
            </w:r>
            <w:r w:rsidR="00C0586E">
              <w:rPr>
                <w:rFonts w:asciiTheme="minorHAnsi" w:eastAsiaTheme="minorEastAsia" w:hAnsiTheme="minorHAnsi"/>
                <w:noProof/>
                <w:color w:val="auto"/>
                <w:lang w:val="sv-SE" w:eastAsia="sv-SE"/>
              </w:rPr>
              <w:tab/>
            </w:r>
            <w:r w:rsidR="00C0586E" w:rsidRPr="00EE78E8">
              <w:rPr>
                <w:rStyle w:val="Hyperlnk"/>
                <w:noProof/>
              </w:rPr>
              <w:t>Jump Register Statements</w:t>
            </w:r>
            <w:r w:rsidR="00C0586E">
              <w:rPr>
                <w:noProof/>
                <w:webHidden/>
              </w:rPr>
              <w:tab/>
            </w:r>
            <w:r w:rsidR="00C0586E">
              <w:rPr>
                <w:noProof/>
                <w:webHidden/>
              </w:rPr>
              <w:fldChar w:fldCharType="begin"/>
            </w:r>
            <w:r w:rsidR="00C0586E">
              <w:rPr>
                <w:noProof/>
                <w:webHidden/>
              </w:rPr>
              <w:instrText xml:space="preserve"> PAGEREF _Toc62920721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7B67EC1E" w14:textId="1B701BC0"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22" w:history="1">
            <w:r w:rsidR="00C0586E" w:rsidRPr="00EE78E8">
              <w:rPr>
                <w:rStyle w:val="Hyperlnk"/>
                <w:noProof/>
              </w:rPr>
              <w:t>4.3.1.</w:t>
            </w:r>
            <w:r w:rsidR="00C0586E">
              <w:rPr>
                <w:rFonts w:asciiTheme="minorHAnsi" w:eastAsiaTheme="minorEastAsia" w:hAnsiTheme="minorHAnsi"/>
                <w:noProof/>
                <w:color w:val="auto"/>
                <w:lang w:val="sv-SE" w:eastAsia="sv-SE"/>
              </w:rPr>
              <w:tab/>
            </w:r>
            <w:r w:rsidR="00C0586E" w:rsidRPr="00EE78E8">
              <w:rPr>
                <w:rStyle w:val="Hyperlnk"/>
                <w:noProof/>
              </w:rPr>
              <w:t>Interrupt Statements</w:t>
            </w:r>
            <w:r w:rsidR="00C0586E">
              <w:rPr>
                <w:noProof/>
                <w:webHidden/>
              </w:rPr>
              <w:tab/>
            </w:r>
            <w:r w:rsidR="00C0586E">
              <w:rPr>
                <w:noProof/>
                <w:webHidden/>
              </w:rPr>
              <w:fldChar w:fldCharType="begin"/>
            </w:r>
            <w:r w:rsidR="00C0586E">
              <w:rPr>
                <w:noProof/>
                <w:webHidden/>
              </w:rPr>
              <w:instrText xml:space="preserve"> PAGEREF _Toc62920722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5CDA34E1" w14:textId="3891ED50"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23" w:history="1">
            <w:r w:rsidR="00C0586E" w:rsidRPr="00EE78E8">
              <w:rPr>
                <w:rStyle w:val="Hyperlnk"/>
                <w:noProof/>
              </w:rPr>
              <w:t>4.3.1.</w:t>
            </w:r>
            <w:r w:rsidR="00C0586E">
              <w:rPr>
                <w:rFonts w:asciiTheme="minorHAnsi" w:eastAsiaTheme="minorEastAsia" w:hAnsiTheme="minorHAnsi"/>
                <w:noProof/>
                <w:color w:val="auto"/>
                <w:lang w:val="sv-SE" w:eastAsia="sv-SE"/>
              </w:rPr>
              <w:tab/>
            </w:r>
            <w:r w:rsidR="00C0586E" w:rsidRPr="00EE78E8">
              <w:rPr>
                <w:rStyle w:val="Hyperlnk"/>
                <w:noProof/>
              </w:rPr>
              <w:t>System Call Statements</w:t>
            </w:r>
            <w:r w:rsidR="00C0586E">
              <w:rPr>
                <w:noProof/>
                <w:webHidden/>
              </w:rPr>
              <w:tab/>
            </w:r>
            <w:r w:rsidR="00C0586E">
              <w:rPr>
                <w:noProof/>
                <w:webHidden/>
              </w:rPr>
              <w:fldChar w:fldCharType="begin"/>
            </w:r>
            <w:r w:rsidR="00C0586E">
              <w:rPr>
                <w:noProof/>
                <w:webHidden/>
              </w:rPr>
              <w:instrText xml:space="preserve"> PAGEREF _Toc62920723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3A2B90DA" w14:textId="073B7020" w:rsidR="00C0586E" w:rsidRDefault="00C23B57">
          <w:pPr>
            <w:pStyle w:val="Innehll2"/>
            <w:tabs>
              <w:tab w:val="left" w:pos="880"/>
              <w:tab w:val="right" w:leader="dot" w:pos="9350"/>
            </w:tabs>
            <w:rPr>
              <w:rFonts w:asciiTheme="minorHAnsi" w:eastAsiaTheme="minorEastAsia" w:hAnsiTheme="minorHAnsi"/>
              <w:noProof/>
              <w:color w:val="auto"/>
              <w:lang w:val="sv-SE" w:eastAsia="sv-SE"/>
            </w:rPr>
          </w:pPr>
          <w:hyperlink w:anchor="_Toc62920724" w:history="1">
            <w:r w:rsidR="00C0586E" w:rsidRPr="00EE78E8">
              <w:rPr>
                <w:rStyle w:val="Hyperlnk"/>
                <w:noProof/>
              </w:rPr>
              <w:t>4.4.</w:t>
            </w:r>
            <w:r w:rsidR="00C0586E">
              <w:rPr>
                <w:rFonts w:asciiTheme="minorHAnsi" w:eastAsiaTheme="minorEastAsia" w:hAnsiTheme="minorHAnsi"/>
                <w:noProof/>
                <w:color w:val="auto"/>
                <w:lang w:val="sv-SE" w:eastAsia="sv-SE"/>
              </w:rPr>
              <w:tab/>
            </w:r>
            <w:r w:rsidR="00C0586E" w:rsidRPr="00EE78E8">
              <w:rPr>
                <w:rStyle w:val="Hyperlnk"/>
                <w:noProof/>
              </w:rPr>
              <w:t>Expressions</w:t>
            </w:r>
            <w:r w:rsidR="00C0586E">
              <w:rPr>
                <w:noProof/>
                <w:webHidden/>
              </w:rPr>
              <w:tab/>
            </w:r>
            <w:r w:rsidR="00C0586E">
              <w:rPr>
                <w:noProof/>
                <w:webHidden/>
              </w:rPr>
              <w:fldChar w:fldCharType="begin"/>
            </w:r>
            <w:r w:rsidR="00C0586E">
              <w:rPr>
                <w:noProof/>
                <w:webHidden/>
              </w:rPr>
              <w:instrText xml:space="preserve"> PAGEREF _Toc62920724 \h </w:instrText>
            </w:r>
            <w:r w:rsidR="00C0586E">
              <w:rPr>
                <w:noProof/>
                <w:webHidden/>
              </w:rPr>
            </w:r>
            <w:r w:rsidR="00C0586E">
              <w:rPr>
                <w:noProof/>
                <w:webHidden/>
              </w:rPr>
              <w:fldChar w:fldCharType="separate"/>
            </w:r>
            <w:r w:rsidR="00C0586E">
              <w:rPr>
                <w:noProof/>
                <w:webHidden/>
              </w:rPr>
              <w:t>92</w:t>
            </w:r>
            <w:r w:rsidR="00C0586E">
              <w:rPr>
                <w:noProof/>
                <w:webHidden/>
              </w:rPr>
              <w:fldChar w:fldCharType="end"/>
            </w:r>
          </w:hyperlink>
        </w:p>
        <w:p w14:paraId="3460D15D" w14:textId="2206797E"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25" w:history="1">
            <w:r w:rsidR="00C0586E" w:rsidRPr="00EE78E8">
              <w:rPr>
                <w:rStyle w:val="Hyperlnk"/>
                <w:noProof/>
                <w:highlight w:val="white"/>
              </w:rPr>
              <w:t>4.4.1.</w:t>
            </w:r>
            <w:r w:rsidR="00C0586E">
              <w:rPr>
                <w:rFonts w:asciiTheme="minorHAnsi" w:eastAsiaTheme="minorEastAsia" w:hAnsiTheme="minorHAnsi"/>
                <w:noProof/>
                <w:color w:val="auto"/>
                <w:lang w:val="sv-SE" w:eastAsia="sv-SE"/>
              </w:rPr>
              <w:tab/>
            </w:r>
            <w:r w:rsidR="00C0586E" w:rsidRPr="00EE78E8">
              <w:rPr>
                <w:rStyle w:val="Hyperlnk"/>
                <w:noProof/>
                <w:highlight w:val="white"/>
              </w:rPr>
              <w:t>The Comma Expression</w:t>
            </w:r>
            <w:r w:rsidR="00C0586E">
              <w:rPr>
                <w:noProof/>
                <w:webHidden/>
              </w:rPr>
              <w:tab/>
            </w:r>
            <w:r w:rsidR="00C0586E">
              <w:rPr>
                <w:noProof/>
                <w:webHidden/>
              </w:rPr>
              <w:fldChar w:fldCharType="begin"/>
            </w:r>
            <w:r w:rsidR="00C0586E">
              <w:rPr>
                <w:noProof/>
                <w:webHidden/>
              </w:rPr>
              <w:instrText xml:space="preserve"> PAGEREF _Toc62920725 \h </w:instrText>
            </w:r>
            <w:r w:rsidR="00C0586E">
              <w:rPr>
                <w:noProof/>
                <w:webHidden/>
              </w:rPr>
            </w:r>
            <w:r w:rsidR="00C0586E">
              <w:rPr>
                <w:noProof/>
                <w:webHidden/>
              </w:rPr>
              <w:fldChar w:fldCharType="separate"/>
            </w:r>
            <w:r w:rsidR="00C0586E">
              <w:rPr>
                <w:noProof/>
                <w:webHidden/>
              </w:rPr>
              <w:t>92</w:t>
            </w:r>
            <w:r w:rsidR="00C0586E">
              <w:rPr>
                <w:noProof/>
                <w:webHidden/>
              </w:rPr>
              <w:fldChar w:fldCharType="end"/>
            </w:r>
          </w:hyperlink>
        </w:p>
        <w:p w14:paraId="014CB248" w14:textId="00429D5B"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26" w:history="1">
            <w:r w:rsidR="00C0586E" w:rsidRPr="00EE78E8">
              <w:rPr>
                <w:rStyle w:val="Hyperlnk"/>
                <w:noProof/>
              </w:rPr>
              <w:t>4.4.2.</w:t>
            </w:r>
            <w:r w:rsidR="00C0586E">
              <w:rPr>
                <w:rFonts w:asciiTheme="minorHAnsi" w:eastAsiaTheme="minorEastAsia" w:hAnsiTheme="minorHAnsi"/>
                <w:noProof/>
                <w:color w:val="auto"/>
                <w:lang w:val="sv-SE" w:eastAsia="sv-SE"/>
              </w:rPr>
              <w:tab/>
            </w:r>
            <w:r w:rsidR="00C0586E" w:rsidRPr="00EE78E8">
              <w:rPr>
                <w:rStyle w:val="Hyperlnk"/>
                <w:noProof/>
              </w:rPr>
              <w:t>The Assignment Expression</w:t>
            </w:r>
            <w:r w:rsidR="00C0586E">
              <w:rPr>
                <w:noProof/>
                <w:webHidden/>
              </w:rPr>
              <w:tab/>
            </w:r>
            <w:r w:rsidR="00C0586E">
              <w:rPr>
                <w:noProof/>
                <w:webHidden/>
              </w:rPr>
              <w:fldChar w:fldCharType="begin"/>
            </w:r>
            <w:r w:rsidR="00C0586E">
              <w:rPr>
                <w:noProof/>
                <w:webHidden/>
              </w:rPr>
              <w:instrText xml:space="preserve"> PAGEREF _Toc62920726 \h </w:instrText>
            </w:r>
            <w:r w:rsidR="00C0586E">
              <w:rPr>
                <w:noProof/>
                <w:webHidden/>
              </w:rPr>
            </w:r>
            <w:r w:rsidR="00C0586E">
              <w:rPr>
                <w:noProof/>
                <w:webHidden/>
              </w:rPr>
              <w:fldChar w:fldCharType="separate"/>
            </w:r>
            <w:r w:rsidR="00C0586E">
              <w:rPr>
                <w:noProof/>
                <w:webHidden/>
              </w:rPr>
              <w:t>92</w:t>
            </w:r>
            <w:r w:rsidR="00C0586E">
              <w:rPr>
                <w:noProof/>
                <w:webHidden/>
              </w:rPr>
              <w:fldChar w:fldCharType="end"/>
            </w:r>
          </w:hyperlink>
        </w:p>
        <w:p w14:paraId="7660314B" w14:textId="05739B51"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27" w:history="1">
            <w:r w:rsidR="00C0586E" w:rsidRPr="00EE78E8">
              <w:rPr>
                <w:rStyle w:val="Hyperlnk"/>
                <w:noProof/>
              </w:rPr>
              <w:t>4.4.3.</w:t>
            </w:r>
            <w:r w:rsidR="00C0586E">
              <w:rPr>
                <w:rFonts w:asciiTheme="minorHAnsi" w:eastAsiaTheme="minorEastAsia" w:hAnsiTheme="minorHAnsi"/>
                <w:noProof/>
                <w:color w:val="auto"/>
                <w:lang w:val="sv-SE" w:eastAsia="sv-SE"/>
              </w:rPr>
              <w:tab/>
            </w:r>
            <w:r w:rsidR="00C0586E" w:rsidRPr="00EE78E8">
              <w:rPr>
                <w:rStyle w:val="Hyperlnk"/>
                <w:noProof/>
              </w:rPr>
              <w:t>The Condition Expression</w:t>
            </w:r>
            <w:r w:rsidR="00C0586E">
              <w:rPr>
                <w:noProof/>
                <w:webHidden/>
              </w:rPr>
              <w:tab/>
            </w:r>
            <w:r w:rsidR="00C0586E">
              <w:rPr>
                <w:noProof/>
                <w:webHidden/>
              </w:rPr>
              <w:fldChar w:fldCharType="begin"/>
            </w:r>
            <w:r w:rsidR="00C0586E">
              <w:rPr>
                <w:noProof/>
                <w:webHidden/>
              </w:rPr>
              <w:instrText xml:space="preserve"> PAGEREF _Toc62920727 \h </w:instrText>
            </w:r>
            <w:r w:rsidR="00C0586E">
              <w:rPr>
                <w:noProof/>
                <w:webHidden/>
              </w:rPr>
            </w:r>
            <w:r w:rsidR="00C0586E">
              <w:rPr>
                <w:noProof/>
                <w:webHidden/>
              </w:rPr>
              <w:fldChar w:fldCharType="separate"/>
            </w:r>
            <w:r w:rsidR="00C0586E">
              <w:rPr>
                <w:noProof/>
                <w:webHidden/>
              </w:rPr>
              <w:t>95</w:t>
            </w:r>
            <w:r w:rsidR="00C0586E">
              <w:rPr>
                <w:noProof/>
                <w:webHidden/>
              </w:rPr>
              <w:fldChar w:fldCharType="end"/>
            </w:r>
          </w:hyperlink>
        </w:p>
        <w:p w14:paraId="635012D7" w14:textId="2747779A"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28" w:history="1">
            <w:r w:rsidR="00C0586E" w:rsidRPr="00EE78E8">
              <w:rPr>
                <w:rStyle w:val="Hyperlnk"/>
                <w:noProof/>
              </w:rPr>
              <w:t>4.4.4.</w:t>
            </w:r>
            <w:r w:rsidR="00C0586E">
              <w:rPr>
                <w:rFonts w:asciiTheme="minorHAnsi" w:eastAsiaTheme="minorEastAsia" w:hAnsiTheme="minorHAnsi"/>
                <w:noProof/>
                <w:color w:val="auto"/>
                <w:lang w:val="sv-SE" w:eastAsia="sv-SE"/>
              </w:rPr>
              <w:tab/>
            </w:r>
            <w:r w:rsidR="00C0586E" w:rsidRPr="00EE78E8">
              <w:rPr>
                <w:rStyle w:val="Hyperlnk"/>
                <w:noProof/>
              </w:rPr>
              <w:t>Constant Expression</w:t>
            </w:r>
            <w:r w:rsidR="00C0586E">
              <w:rPr>
                <w:noProof/>
                <w:webHidden/>
              </w:rPr>
              <w:tab/>
            </w:r>
            <w:r w:rsidR="00C0586E">
              <w:rPr>
                <w:noProof/>
                <w:webHidden/>
              </w:rPr>
              <w:fldChar w:fldCharType="begin"/>
            </w:r>
            <w:r w:rsidR="00C0586E">
              <w:rPr>
                <w:noProof/>
                <w:webHidden/>
              </w:rPr>
              <w:instrText xml:space="preserve"> PAGEREF _Toc62920728 \h </w:instrText>
            </w:r>
            <w:r w:rsidR="00C0586E">
              <w:rPr>
                <w:noProof/>
                <w:webHidden/>
              </w:rPr>
            </w:r>
            <w:r w:rsidR="00C0586E">
              <w:rPr>
                <w:noProof/>
                <w:webHidden/>
              </w:rPr>
              <w:fldChar w:fldCharType="separate"/>
            </w:r>
            <w:r w:rsidR="00C0586E">
              <w:rPr>
                <w:noProof/>
                <w:webHidden/>
              </w:rPr>
              <w:t>97</w:t>
            </w:r>
            <w:r w:rsidR="00C0586E">
              <w:rPr>
                <w:noProof/>
                <w:webHidden/>
              </w:rPr>
              <w:fldChar w:fldCharType="end"/>
            </w:r>
          </w:hyperlink>
        </w:p>
        <w:p w14:paraId="11EFAC95" w14:textId="05D1DE6B"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29" w:history="1">
            <w:r w:rsidR="00C0586E" w:rsidRPr="00EE78E8">
              <w:rPr>
                <w:rStyle w:val="Hyperlnk"/>
                <w:noProof/>
              </w:rPr>
              <w:t>4.4.5.</w:t>
            </w:r>
            <w:r w:rsidR="00C0586E">
              <w:rPr>
                <w:rFonts w:asciiTheme="minorHAnsi" w:eastAsiaTheme="minorEastAsia" w:hAnsiTheme="minorHAnsi"/>
                <w:noProof/>
                <w:color w:val="auto"/>
                <w:lang w:val="sv-SE" w:eastAsia="sv-SE"/>
              </w:rPr>
              <w:tab/>
            </w:r>
            <w:r w:rsidR="00C0586E" w:rsidRPr="00EE78E8">
              <w:rPr>
                <w:rStyle w:val="Hyperlnk"/>
                <w:noProof/>
              </w:rPr>
              <w:t>The Logical Or Expression</w:t>
            </w:r>
            <w:r w:rsidR="00C0586E">
              <w:rPr>
                <w:noProof/>
                <w:webHidden/>
              </w:rPr>
              <w:tab/>
            </w:r>
            <w:r w:rsidR="00C0586E">
              <w:rPr>
                <w:noProof/>
                <w:webHidden/>
              </w:rPr>
              <w:fldChar w:fldCharType="begin"/>
            </w:r>
            <w:r w:rsidR="00C0586E">
              <w:rPr>
                <w:noProof/>
                <w:webHidden/>
              </w:rPr>
              <w:instrText xml:space="preserve"> PAGEREF _Toc62920729 \h </w:instrText>
            </w:r>
            <w:r w:rsidR="00C0586E">
              <w:rPr>
                <w:noProof/>
                <w:webHidden/>
              </w:rPr>
            </w:r>
            <w:r w:rsidR="00C0586E">
              <w:rPr>
                <w:noProof/>
                <w:webHidden/>
              </w:rPr>
              <w:fldChar w:fldCharType="separate"/>
            </w:r>
            <w:r w:rsidR="00C0586E">
              <w:rPr>
                <w:noProof/>
                <w:webHidden/>
              </w:rPr>
              <w:t>98</w:t>
            </w:r>
            <w:r w:rsidR="00C0586E">
              <w:rPr>
                <w:noProof/>
                <w:webHidden/>
              </w:rPr>
              <w:fldChar w:fldCharType="end"/>
            </w:r>
          </w:hyperlink>
        </w:p>
        <w:p w14:paraId="32BC87E0" w14:textId="2EBEACAB"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30" w:history="1">
            <w:r w:rsidR="00C0586E" w:rsidRPr="00EE78E8">
              <w:rPr>
                <w:rStyle w:val="Hyperlnk"/>
                <w:noProof/>
              </w:rPr>
              <w:t>4.4.1.</w:t>
            </w:r>
            <w:r w:rsidR="00C0586E">
              <w:rPr>
                <w:rFonts w:asciiTheme="minorHAnsi" w:eastAsiaTheme="minorEastAsia" w:hAnsiTheme="minorHAnsi"/>
                <w:noProof/>
                <w:color w:val="auto"/>
                <w:lang w:val="sv-SE" w:eastAsia="sv-SE"/>
              </w:rPr>
              <w:tab/>
            </w:r>
            <w:r w:rsidR="00C0586E" w:rsidRPr="00EE78E8">
              <w:rPr>
                <w:rStyle w:val="Hyperlnk"/>
                <w:noProof/>
              </w:rPr>
              <w:t>The Logical And Expression</w:t>
            </w:r>
            <w:r w:rsidR="00C0586E">
              <w:rPr>
                <w:noProof/>
                <w:webHidden/>
              </w:rPr>
              <w:tab/>
            </w:r>
            <w:r w:rsidR="00C0586E">
              <w:rPr>
                <w:noProof/>
                <w:webHidden/>
              </w:rPr>
              <w:fldChar w:fldCharType="begin"/>
            </w:r>
            <w:r w:rsidR="00C0586E">
              <w:rPr>
                <w:noProof/>
                <w:webHidden/>
              </w:rPr>
              <w:instrText xml:space="preserve"> PAGEREF _Toc62920730 \h </w:instrText>
            </w:r>
            <w:r w:rsidR="00C0586E">
              <w:rPr>
                <w:noProof/>
                <w:webHidden/>
              </w:rPr>
            </w:r>
            <w:r w:rsidR="00C0586E">
              <w:rPr>
                <w:noProof/>
                <w:webHidden/>
              </w:rPr>
              <w:fldChar w:fldCharType="separate"/>
            </w:r>
            <w:r w:rsidR="00C0586E">
              <w:rPr>
                <w:noProof/>
                <w:webHidden/>
              </w:rPr>
              <w:t>99</w:t>
            </w:r>
            <w:r w:rsidR="00C0586E">
              <w:rPr>
                <w:noProof/>
                <w:webHidden/>
              </w:rPr>
              <w:fldChar w:fldCharType="end"/>
            </w:r>
          </w:hyperlink>
        </w:p>
        <w:p w14:paraId="05B57B9D" w14:textId="773AB858"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31" w:history="1">
            <w:r w:rsidR="00C0586E" w:rsidRPr="00EE78E8">
              <w:rPr>
                <w:rStyle w:val="Hyperlnk"/>
                <w:noProof/>
                <w:highlight w:val="white"/>
              </w:rPr>
              <w:t>1.1.1.</w:t>
            </w:r>
            <w:r w:rsidR="00C0586E">
              <w:rPr>
                <w:rFonts w:asciiTheme="minorHAnsi" w:eastAsiaTheme="minorEastAsia" w:hAnsiTheme="minorHAnsi"/>
                <w:noProof/>
                <w:color w:val="auto"/>
                <w:lang w:val="sv-SE" w:eastAsia="sv-SE"/>
              </w:rPr>
              <w:tab/>
            </w:r>
            <w:r w:rsidR="00C0586E" w:rsidRPr="00EE78E8">
              <w:rPr>
                <w:rStyle w:val="Hyperlnk"/>
                <w:noProof/>
                <w:highlight w:val="white"/>
              </w:rPr>
              <w:t>Bitwise Expressions</w:t>
            </w:r>
            <w:r w:rsidR="00C0586E">
              <w:rPr>
                <w:noProof/>
                <w:webHidden/>
              </w:rPr>
              <w:tab/>
            </w:r>
            <w:r w:rsidR="00C0586E">
              <w:rPr>
                <w:noProof/>
                <w:webHidden/>
              </w:rPr>
              <w:fldChar w:fldCharType="begin"/>
            </w:r>
            <w:r w:rsidR="00C0586E">
              <w:rPr>
                <w:noProof/>
                <w:webHidden/>
              </w:rPr>
              <w:instrText xml:space="preserve"> PAGEREF _Toc62920731 \h </w:instrText>
            </w:r>
            <w:r w:rsidR="00C0586E">
              <w:rPr>
                <w:noProof/>
                <w:webHidden/>
              </w:rPr>
            </w:r>
            <w:r w:rsidR="00C0586E">
              <w:rPr>
                <w:noProof/>
                <w:webHidden/>
              </w:rPr>
              <w:fldChar w:fldCharType="separate"/>
            </w:r>
            <w:r w:rsidR="00C0586E">
              <w:rPr>
                <w:noProof/>
                <w:webHidden/>
              </w:rPr>
              <w:t>99</w:t>
            </w:r>
            <w:r w:rsidR="00C0586E">
              <w:rPr>
                <w:noProof/>
                <w:webHidden/>
              </w:rPr>
              <w:fldChar w:fldCharType="end"/>
            </w:r>
          </w:hyperlink>
        </w:p>
        <w:p w14:paraId="1E53E458" w14:textId="0C1E5017"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32" w:history="1">
            <w:r w:rsidR="00C0586E" w:rsidRPr="00EE78E8">
              <w:rPr>
                <w:rStyle w:val="Hyperlnk"/>
                <w:noProof/>
              </w:rPr>
              <w:t>4.4.2.</w:t>
            </w:r>
            <w:r w:rsidR="00C0586E">
              <w:rPr>
                <w:rFonts w:asciiTheme="minorHAnsi" w:eastAsiaTheme="minorEastAsia" w:hAnsiTheme="minorHAnsi"/>
                <w:noProof/>
                <w:color w:val="auto"/>
                <w:lang w:val="sv-SE" w:eastAsia="sv-SE"/>
              </w:rPr>
              <w:tab/>
            </w:r>
            <w:r w:rsidR="00C0586E" w:rsidRPr="00EE78E8">
              <w:rPr>
                <w:rStyle w:val="Hyperlnk"/>
                <w:noProof/>
              </w:rPr>
              <w:t>Shift Expression</w:t>
            </w:r>
            <w:r w:rsidR="00C0586E">
              <w:rPr>
                <w:noProof/>
                <w:webHidden/>
              </w:rPr>
              <w:tab/>
            </w:r>
            <w:r w:rsidR="00C0586E">
              <w:rPr>
                <w:noProof/>
                <w:webHidden/>
              </w:rPr>
              <w:fldChar w:fldCharType="begin"/>
            </w:r>
            <w:r w:rsidR="00C0586E">
              <w:rPr>
                <w:noProof/>
                <w:webHidden/>
              </w:rPr>
              <w:instrText xml:space="preserve"> PAGEREF _Toc62920732 \h </w:instrText>
            </w:r>
            <w:r w:rsidR="00C0586E">
              <w:rPr>
                <w:noProof/>
                <w:webHidden/>
              </w:rPr>
            </w:r>
            <w:r w:rsidR="00C0586E">
              <w:rPr>
                <w:noProof/>
                <w:webHidden/>
              </w:rPr>
              <w:fldChar w:fldCharType="separate"/>
            </w:r>
            <w:r w:rsidR="00C0586E">
              <w:rPr>
                <w:noProof/>
                <w:webHidden/>
              </w:rPr>
              <w:t>100</w:t>
            </w:r>
            <w:r w:rsidR="00C0586E">
              <w:rPr>
                <w:noProof/>
                <w:webHidden/>
              </w:rPr>
              <w:fldChar w:fldCharType="end"/>
            </w:r>
          </w:hyperlink>
        </w:p>
        <w:p w14:paraId="136BC130" w14:textId="3A7CE60B"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33" w:history="1">
            <w:r w:rsidR="00C0586E" w:rsidRPr="00EE78E8">
              <w:rPr>
                <w:rStyle w:val="Hyperlnk"/>
                <w:noProof/>
              </w:rPr>
              <w:t>4.4.3.</w:t>
            </w:r>
            <w:r w:rsidR="00C0586E">
              <w:rPr>
                <w:rFonts w:asciiTheme="minorHAnsi" w:eastAsiaTheme="minorEastAsia" w:hAnsiTheme="minorHAnsi"/>
                <w:noProof/>
                <w:color w:val="auto"/>
                <w:lang w:val="sv-SE" w:eastAsia="sv-SE"/>
              </w:rPr>
              <w:tab/>
            </w:r>
            <w:r w:rsidR="00C0586E" w:rsidRPr="00EE78E8">
              <w:rPr>
                <w:rStyle w:val="Hyperlnk"/>
                <w:noProof/>
              </w:rPr>
              <w:t>Equality and Relation Expressions</w:t>
            </w:r>
            <w:r w:rsidR="00C0586E">
              <w:rPr>
                <w:noProof/>
                <w:webHidden/>
              </w:rPr>
              <w:tab/>
            </w:r>
            <w:r w:rsidR="00C0586E">
              <w:rPr>
                <w:noProof/>
                <w:webHidden/>
              </w:rPr>
              <w:fldChar w:fldCharType="begin"/>
            </w:r>
            <w:r w:rsidR="00C0586E">
              <w:rPr>
                <w:noProof/>
                <w:webHidden/>
              </w:rPr>
              <w:instrText xml:space="preserve"> PAGEREF _Toc62920733 \h </w:instrText>
            </w:r>
            <w:r w:rsidR="00C0586E">
              <w:rPr>
                <w:noProof/>
                <w:webHidden/>
              </w:rPr>
            </w:r>
            <w:r w:rsidR="00C0586E">
              <w:rPr>
                <w:noProof/>
                <w:webHidden/>
              </w:rPr>
              <w:fldChar w:fldCharType="separate"/>
            </w:r>
            <w:r w:rsidR="00C0586E">
              <w:rPr>
                <w:noProof/>
                <w:webHidden/>
              </w:rPr>
              <w:t>101</w:t>
            </w:r>
            <w:r w:rsidR="00C0586E">
              <w:rPr>
                <w:noProof/>
                <w:webHidden/>
              </w:rPr>
              <w:fldChar w:fldCharType="end"/>
            </w:r>
          </w:hyperlink>
        </w:p>
        <w:p w14:paraId="27DF1146" w14:textId="5BC629D1"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34" w:history="1">
            <w:r w:rsidR="00C0586E" w:rsidRPr="00EE78E8">
              <w:rPr>
                <w:rStyle w:val="Hyperlnk"/>
                <w:noProof/>
              </w:rPr>
              <w:t>4.4.4.</w:t>
            </w:r>
            <w:r w:rsidR="00C0586E">
              <w:rPr>
                <w:rFonts w:asciiTheme="minorHAnsi" w:eastAsiaTheme="minorEastAsia" w:hAnsiTheme="minorHAnsi"/>
                <w:noProof/>
                <w:color w:val="auto"/>
                <w:lang w:val="sv-SE" w:eastAsia="sv-SE"/>
              </w:rPr>
              <w:tab/>
            </w:r>
            <w:r w:rsidR="00C0586E" w:rsidRPr="00EE78E8">
              <w:rPr>
                <w:rStyle w:val="Hyperlnk"/>
                <w:noProof/>
              </w:rPr>
              <w:t>Addition Expression</w:t>
            </w:r>
            <w:r w:rsidR="00C0586E">
              <w:rPr>
                <w:noProof/>
                <w:webHidden/>
              </w:rPr>
              <w:tab/>
            </w:r>
            <w:r w:rsidR="00C0586E">
              <w:rPr>
                <w:noProof/>
                <w:webHidden/>
              </w:rPr>
              <w:fldChar w:fldCharType="begin"/>
            </w:r>
            <w:r w:rsidR="00C0586E">
              <w:rPr>
                <w:noProof/>
                <w:webHidden/>
              </w:rPr>
              <w:instrText xml:space="preserve"> PAGEREF _Toc62920734 \h </w:instrText>
            </w:r>
            <w:r w:rsidR="00C0586E">
              <w:rPr>
                <w:noProof/>
                <w:webHidden/>
              </w:rPr>
            </w:r>
            <w:r w:rsidR="00C0586E">
              <w:rPr>
                <w:noProof/>
                <w:webHidden/>
              </w:rPr>
              <w:fldChar w:fldCharType="separate"/>
            </w:r>
            <w:r w:rsidR="00C0586E">
              <w:rPr>
                <w:noProof/>
                <w:webHidden/>
              </w:rPr>
              <w:t>102</w:t>
            </w:r>
            <w:r w:rsidR="00C0586E">
              <w:rPr>
                <w:noProof/>
                <w:webHidden/>
              </w:rPr>
              <w:fldChar w:fldCharType="end"/>
            </w:r>
          </w:hyperlink>
        </w:p>
        <w:p w14:paraId="33A6852B" w14:textId="3E8A011D"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35" w:history="1">
            <w:r w:rsidR="00C0586E" w:rsidRPr="00EE78E8">
              <w:rPr>
                <w:rStyle w:val="Hyperlnk"/>
                <w:noProof/>
              </w:rPr>
              <w:t>4.4.5.</w:t>
            </w:r>
            <w:r w:rsidR="00C0586E">
              <w:rPr>
                <w:rFonts w:asciiTheme="minorHAnsi" w:eastAsiaTheme="minorEastAsia" w:hAnsiTheme="minorHAnsi"/>
                <w:noProof/>
                <w:color w:val="auto"/>
                <w:lang w:val="sv-SE" w:eastAsia="sv-SE"/>
              </w:rPr>
              <w:tab/>
            </w:r>
            <w:r w:rsidR="00C0586E" w:rsidRPr="00EE78E8">
              <w:rPr>
                <w:rStyle w:val="Hyperlnk"/>
                <w:noProof/>
              </w:rPr>
              <w:t>Subtraction Expression</w:t>
            </w:r>
            <w:r w:rsidR="00C0586E">
              <w:rPr>
                <w:noProof/>
                <w:webHidden/>
              </w:rPr>
              <w:tab/>
            </w:r>
            <w:r w:rsidR="00C0586E">
              <w:rPr>
                <w:noProof/>
                <w:webHidden/>
              </w:rPr>
              <w:fldChar w:fldCharType="begin"/>
            </w:r>
            <w:r w:rsidR="00C0586E">
              <w:rPr>
                <w:noProof/>
                <w:webHidden/>
              </w:rPr>
              <w:instrText xml:space="preserve"> PAGEREF _Toc62920735 \h </w:instrText>
            </w:r>
            <w:r w:rsidR="00C0586E">
              <w:rPr>
                <w:noProof/>
                <w:webHidden/>
              </w:rPr>
            </w:r>
            <w:r w:rsidR="00C0586E">
              <w:rPr>
                <w:noProof/>
                <w:webHidden/>
              </w:rPr>
              <w:fldChar w:fldCharType="separate"/>
            </w:r>
            <w:r w:rsidR="00C0586E">
              <w:rPr>
                <w:noProof/>
                <w:webHidden/>
              </w:rPr>
              <w:t>104</w:t>
            </w:r>
            <w:r w:rsidR="00C0586E">
              <w:rPr>
                <w:noProof/>
                <w:webHidden/>
              </w:rPr>
              <w:fldChar w:fldCharType="end"/>
            </w:r>
          </w:hyperlink>
        </w:p>
        <w:p w14:paraId="164F9B30" w14:textId="690C2C6F"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36" w:history="1">
            <w:r w:rsidR="00C0586E" w:rsidRPr="00EE78E8">
              <w:rPr>
                <w:rStyle w:val="Hyperlnk"/>
                <w:noProof/>
                <w:highlight w:val="white"/>
              </w:rPr>
              <w:t>4.4.6.</w:t>
            </w:r>
            <w:r w:rsidR="00C0586E">
              <w:rPr>
                <w:rFonts w:asciiTheme="minorHAnsi" w:eastAsiaTheme="minorEastAsia" w:hAnsiTheme="minorHAnsi"/>
                <w:noProof/>
                <w:color w:val="auto"/>
                <w:lang w:val="sv-SE" w:eastAsia="sv-SE"/>
              </w:rPr>
              <w:tab/>
            </w:r>
            <w:r w:rsidR="00C0586E" w:rsidRPr="00EE78E8">
              <w:rPr>
                <w:rStyle w:val="Hyperlnk"/>
                <w:noProof/>
                <w:highlight w:val="white"/>
              </w:rPr>
              <w:t>Multiplication Expressions</w:t>
            </w:r>
            <w:r w:rsidR="00C0586E">
              <w:rPr>
                <w:noProof/>
                <w:webHidden/>
              </w:rPr>
              <w:tab/>
            </w:r>
            <w:r w:rsidR="00C0586E">
              <w:rPr>
                <w:noProof/>
                <w:webHidden/>
              </w:rPr>
              <w:fldChar w:fldCharType="begin"/>
            </w:r>
            <w:r w:rsidR="00C0586E">
              <w:rPr>
                <w:noProof/>
                <w:webHidden/>
              </w:rPr>
              <w:instrText xml:space="preserve"> PAGEREF _Toc62920736 \h </w:instrText>
            </w:r>
            <w:r w:rsidR="00C0586E">
              <w:rPr>
                <w:noProof/>
                <w:webHidden/>
              </w:rPr>
            </w:r>
            <w:r w:rsidR="00C0586E">
              <w:rPr>
                <w:noProof/>
                <w:webHidden/>
              </w:rPr>
              <w:fldChar w:fldCharType="separate"/>
            </w:r>
            <w:r w:rsidR="00C0586E">
              <w:rPr>
                <w:noProof/>
                <w:webHidden/>
              </w:rPr>
              <w:t>106</w:t>
            </w:r>
            <w:r w:rsidR="00C0586E">
              <w:rPr>
                <w:noProof/>
                <w:webHidden/>
              </w:rPr>
              <w:fldChar w:fldCharType="end"/>
            </w:r>
          </w:hyperlink>
        </w:p>
        <w:p w14:paraId="07014EBE" w14:textId="6186DE0F"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37" w:history="1">
            <w:r w:rsidR="00C0586E" w:rsidRPr="00EE78E8">
              <w:rPr>
                <w:rStyle w:val="Hyperlnk"/>
                <w:noProof/>
              </w:rPr>
              <w:t>4.4.7.</w:t>
            </w:r>
            <w:r w:rsidR="00C0586E">
              <w:rPr>
                <w:rFonts w:asciiTheme="minorHAnsi" w:eastAsiaTheme="minorEastAsia" w:hAnsiTheme="minorHAnsi"/>
                <w:noProof/>
                <w:color w:val="auto"/>
                <w:lang w:val="sv-SE" w:eastAsia="sv-SE"/>
              </w:rPr>
              <w:tab/>
            </w:r>
            <w:r w:rsidR="00C0586E" w:rsidRPr="00EE78E8">
              <w:rPr>
                <w:rStyle w:val="Hyperlnk"/>
                <w:noProof/>
              </w:rPr>
              <w:t>Cast Expressions</w:t>
            </w:r>
            <w:r w:rsidR="00C0586E">
              <w:rPr>
                <w:noProof/>
                <w:webHidden/>
              </w:rPr>
              <w:tab/>
            </w:r>
            <w:r w:rsidR="00C0586E">
              <w:rPr>
                <w:noProof/>
                <w:webHidden/>
              </w:rPr>
              <w:fldChar w:fldCharType="begin"/>
            </w:r>
            <w:r w:rsidR="00C0586E">
              <w:rPr>
                <w:noProof/>
                <w:webHidden/>
              </w:rPr>
              <w:instrText xml:space="preserve"> PAGEREF _Toc62920737 \h </w:instrText>
            </w:r>
            <w:r w:rsidR="00C0586E">
              <w:rPr>
                <w:noProof/>
                <w:webHidden/>
              </w:rPr>
            </w:r>
            <w:r w:rsidR="00C0586E">
              <w:rPr>
                <w:noProof/>
                <w:webHidden/>
              </w:rPr>
              <w:fldChar w:fldCharType="separate"/>
            </w:r>
            <w:r w:rsidR="00C0586E">
              <w:rPr>
                <w:noProof/>
                <w:webHidden/>
              </w:rPr>
              <w:t>107</w:t>
            </w:r>
            <w:r w:rsidR="00C0586E">
              <w:rPr>
                <w:noProof/>
                <w:webHidden/>
              </w:rPr>
              <w:fldChar w:fldCharType="end"/>
            </w:r>
          </w:hyperlink>
        </w:p>
        <w:p w14:paraId="58367B61" w14:textId="65A02437"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38" w:history="1">
            <w:r w:rsidR="00C0586E" w:rsidRPr="00EE78E8">
              <w:rPr>
                <w:rStyle w:val="Hyperlnk"/>
                <w:noProof/>
              </w:rPr>
              <w:t>4.4.8.</w:t>
            </w:r>
            <w:r w:rsidR="00C0586E">
              <w:rPr>
                <w:rFonts w:asciiTheme="minorHAnsi" w:eastAsiaTheme="minorEastAsia" w:hAnsiTheme="minorHAnsi"/>
                <w:noProof/>
                <w:color w:val="auto"/>
                <w:lang w:val="sv-SE" w:eastAsia="sv-SE"/>
              </w:rPr>
              <w:tab/>
            </w:r>
            <w:r w:rsidR="00C0586E" w:rsidRPr="00EE78E8">
              <w:rPr>
                <w:rStyle w:val="Hyperlnk"/>
                <w:noProof/>
              </w:rPr>
              <w:t>Unary Addition Expressions</w:t>
            </w:r>
            <w:r w:rsidR="00C0586E">
              <w:rPr>
                <w:noProof/>
                <w:webHidden/>
              </w:rPr>
              <w:tab/>
            </w:r>
            <w:r w:rsidR="00C0586E">
              <w:rPr>
                <w:noProof/>
                <w:webHidden/>
              </w:rPr>
              <w:fldChar w:fldCharType="begin"/>
            </w:r>
            <w:r w:rsidR="00C0586E">
              <w:rPr>
                <w:noProof/>
                <w:webHidden/>
              </w:rPr>
              <w:instrText xml:space="preserve"> PAGEREF _Toc62920738 \h </w:instrText>
            </w:r>
            <w:r w:rsidR="00C0586E">
              <w:rPr>
                <w:noProof/>
                <w:webHidden/>
              </w:rPr>
            </w:r>
            <w:r w:rsidR="00C0586E">
              <w:rPr>
                <w:noProof/>
                <w:webHidden/>
              </w:rPr>
              <w:fldChar w:fldCharType="separate"/>
            </w:r>
            <w:r w:rsidR="00C0586E">
              <w:rPr>
                <w:noProof/>
                <w:webHidden/>
              </w:rPr>
              <w:t>107</w:t>
            </w:r>
            <w:r w:rsidR="00C0586E">
              <w:rPr>
                <w:noProof/>
                <w:webHidden/>
              </w:rPr>
              <w:fldChar w:fldCharType="end"/>
            </w:r>
          </w:hyperlink>
        </w:p>
        <w:p w14:paraId="3D282675" w14:textId="5D1970D3"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39" w:history="1">
            <w:r w:rsidR="00C0586E" w:rsidRPr="00EE78E8">
              <w:rPr>
                <w:rStyle w:val="Hyperlnk"/>
                <w:noProof/>
                <w:highlight w:val="white"/>
              </w:rPr>
              <w:t>4.4.9.</w:t>
            </w:r>
            <w:r w:rsidR="00C0586E">
              <w:rPr>
                <w:rFonts w:asciiTheme="minorHAnsi" w:eastAsiaTheme="minorEastAsia" w:hAnsiTheme="minorHAnsi"/>
                <w:noProof/>
                <w:color w:val="auto"/>
                <w:lang w:val="sv-SE" w:eastAsia="sv-SE"/>
              </w:rPr>
              <w:tab/>
            </w:r>
            <w:r w:rsidR="00C0586E" w:rsidRPr="00EE78E8">
              <w:rPr>
                <w:rStyle w:val="Hyperlnk"/>
                <w:noProof/>
                <w:highlight w:val="white"/>
              </w:rPr>
              <w:t>Logical Not Expression</w:t>
            </w:r>
            <w:r w:rsidR="00C0586E">
              <w:rPr>
                <w:noProof/>
                <w:webHidden/>
              </w:rPr>
              <w:tab/>
            </w:r>
            <w:r w:rsidR="00C0586E">
              <w:rPr>
                <w:noProof/>
                <w:webHidden/>
              </w:rPr>
              <w:fldChar w:fldCharType="begin"/>
            </w:r>
            <w:r w:rsidR="00C0586E">
              <w:rPr>
                <w:noProof/>
                <w:webHidden/>
              </w:rPr>
              <w:instrText xml:space="preserve"> PAGEREF _Toc62920739 \h </w:instrText>
            </w:r>
            <w:r w:rsidR="00C0586E">
              <w:rPr>
                <w:noProof/>
                <w:webHidden/>
              </w:rPr>
            </w:r>
            <w:r w:rsidR="00C0586E">
              <w:rPr>
                <w:noProof/>
                <w:webHidden/>
              </w:rPr>
              <w:fldChar w:fldCharType="separate"/>
            </w:r>
            <w:r w:rsidR="00C0586E">
              <w:rPr>
                <w:noProof/>
                <w:webHidden/>
              </w:rPr>
              <w:t>108</w:t>
            </w:r>
            <w:r w:rsidR="00C0586E">
              <w:rPr>
                <w:noProof/>
                <w:webHidden/>
              </w:rPr>
              <w:fldChar w:fldCharType="end"/>
            </w:r>
          </w:hyperlink>
        </w:p>
        <w:p w14:paraId="485837C3" w14:textId="565ED7F7"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40" w:history="1">
            <w:r w:rsidR="00C0586E" w:rsidRPr="00EE78E8">
              <w:rPr>
                <w:rStyle w:val="Hyperlnk"/>
                <w:noProof/>
                <w:highlight w:val="white"/>
              </w:rPr>
              <w:t>4.4.10.</w:t>
            </w:r>
            <w:r w:rsidR="00C0586E">
              <w:rPr>
                <w:rFonts w:asciiTheme="minorHAnsi" w:eastAsiaTheme="minorEastAsia" w:hAnsiTheme="minorHAnsi"/>
                <w:noProof/>
                <w:color w:val="auto"/>
                <w:lang w:val="sv-SE" w:eastAsia="sv-SE"/>
              </w:rPr>
              <w:tab/>
            </w:r>
            <w:r w:rsidR="00C0586E" w:rsidRPr="00EE78E8">
              <w:rPr>
                <w:rStyle w:val="Hyperlnk"/>
                <w:noProof/>
                <w:highlight w:val="white"/>
              </w:rPr>
              <w:t>Bitwise Not Expression</w:t>
            </w:r>
            <w:r w:rsidR="00C0586E">
              <w:rPr>
                <w:noProof/>
                <w:webHidden/>
              </w:rPr>
              <w:tab/>
            </w:r>
            <w:r w:rsidR="00C0586E">
              <w:rPr>
                <w:noProof/>
                <w:webHidden/>
              </w:rPr>
              <w:fldChar w:fldCharType="begin"/>
            </w:r>
            <w:r w:rsidR="00C0586E">
              <w:rPr>
                <w:noProof/>
                <w:webHidden/>
              </w:rPr>
              <w:instrText xml:space="preserve"> PAGEREF _Toc62920740 \h </w:instrText>
            </w:r>
            <w:r w:rsidR="00C0586E">
              <w:rPr>
                <w:noProof/>
                <w:webHidden/>
              </w:rPr>
            </w:r>
            <w:r w:rsidR="00C0586E">
              <w:rPr>
                <w:noProof/>
                <w:webHidden/>
              </w:rPr>
              <w:fldChar w:fldCharType="separate"/>
            </w:r>
            <w:r w:rsidR="00C0586E">
              <w:rPr>
                <w:noProof/>
                <w:webHidden/>
              </w:rPr>
              <w:t>108</w:t>
            </w:r>
            <w:r w:rsidR="00C0586E">
              <w:rPr>
                <w:noProof/>
                <w:webHidden/>
              </w:rPr>
              <w:fldChar w:fldCharType="end"/>
            </w:r>
          </w:hyperlink>
        </w:p>
        <w:p w14:paraId="7B6004D6" w14:textId="5E82B29C"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41" w:history="1">
            <w:r w:rsidR="00C0586E" w:rsidRPr="00EE78E8">
              <w:rPr>
                <w:rStyle w:val="Hyperlnk"/>
                <w:noProof/>
                <w:highlight w:val="white"/>
              </w:rPr>
              <w:t>4.4.11.</w:t>
            </w:r>
            <w:r w:rsidR="00C0586E">
              <w:rPr>
                <w:rFonts w:asciiTheme="minorHAnsi" w:eastAsiaTheme="minorEastAsia" w:hAnsiTheme="minorHAnsi"/>
                <w:noProof/>
                <w:color w:val="auto"/>
                <w:lang w:val="sv-SE" w:eastAsia="sv-SE"/>
              </w:rPr>
              <w:tab/>
            </w:r>
            <w:r w:rsidR="00C0586E" w:rsidRPr="00EE78E8">
              <w:rPr>
                <w:rStyle w:val="Hyperlnk"/>
                <w:noProof/>
                <w:highlight w:val="white"/>
              </w:rPr>
              <w:t>The sizeof Expression</w:t>
            </w:r>
            <w:r w:rsidR="00C0586E">
              <w:rPr>
                <w:noProof/>
                <w:webHidden/>
              </w:rPr>
              <w:tab/>
            </w:r>
            <w:r w:rsidR="00C0586E">
              <w:rPr>
                <w:noProof/>
                <w:webHidden/>
              </w:rPr>
              <w:fldChar w:fldCharType="begin"/>
            </w:r>
            <w:r w:rsidR="00C0586E">
              <w:rPr>
                <w:noProof/>
                <w:webHidden/>
              </w:rPr>
              <w:instrText xml:space="preserve"> PAGEREF _Toc62920741 \h </w:instrText>
            </w:r>
            <w:r w:rsidR="00C0586E">
              <w:rPr>
                <w:noProof/>
                <w:webHidden/>
              </w:rPr>
            </w:r>
            <w:r w:rsidR="00C0586E">
              <w:rPr>
                <w:noProof/>
                <w:webHidden/>
              </w:rPr>
              <w:fldChar w:fldCharType="separate"/>
            </w:r>
            <w:r w:rsidR="00C0586E">
              <w:rPr>
                <w:noProof/>
                <w:webHidden/>
              </w:rPr>
              <w:t>108</w:t>
            </w:r>
            <w:r w:rsidR="00C0586E">
              <w:rPr>
                <w:noProof/>
                <w:webHidden/>
              </w:rPr>
              <w:fldChar w:fldCharType="end"/>
            </w:r>
          </w:hyperlink>
        </w:p>
        <w:p w14:paraId="2DA66D25" w14:textId="55DEA2D9"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42" w:history="1">
            <w:r w:rsidR="00C0586E" w:rsidRPr="00EE78E8">
              <w:rPr>
                <w:rStyle w:val="Hyperlnk"/>
                <w:noProof/>
                <w:highlight w:val="white"/>
              </w:rPr>
              <w:t>4.4.12.</w:t>
            </w:r>
            <w:r w:rsidR="00C0586E">
              <w:rPr>
                <w:rFonts w:asciiTheme="minorHAnsi" w:eastAsiaTheme="minorEastAsia" w:hAnsiTheme="minorHAnsi"/>
                <w:noProof/>
                <w:color w:val="auto"/>
                <w:lang w:val="sv-SE" w:eastAsia="sv-SE"/>
              </w:rPr>
              <w:tab/>
            </w:r>
            <w:r w:rsidR="00C0586E" w:rsidRPr="00EE78E8">
              <w:rPr>
                <w:rStyle w:val="Hyperlnk"/>
                <w:noProof/>
                <w:highlight w:val="white"/>
              </w:rPr>
              <w:t>Prefix Increment and Decrement Expression</w:t>
            </w:r>
            <w:r w:rsidR="00C0586E">
              <w:rPr>
                <w:noProof/>
                <w:webHidden/>
              </w:rPr>
              <w:tab/>
            </w:r>
            <w:r w:rsidR="00C0586E">
              <w:rPr>
                <w:noProof/>
                <w:webHidden/>
              </w:rPr>
              <w:fldChar w:fldCharType="begin"/>
            </w:r>
            <w:r w:rsidR="00C0586E">
              <w:rPr>
                <w:noProof/>
                <w:webHidden/>
              </w:rPr>
              <w:instrText xml:space="preserve"> PAGEREF _Toc62920742 \h </w:instrText>
            </w:r>
            <w:r w:rsidR="00C0586E">
              <w:rPr>
                <w:noProof/>
                <w:webHidden/>
              </w:rPr>
            </w:r>
            <w:r w:rsidR="00C0586E">
              <w:rPr>
                <w:noProof/>
                <w:webHidden/>
              </w:rPr>
              <w:fldChar w:fldCharType="separate"/>
            </w:r>
            <w:r w:rsidR="00C0586E">
              <w:rPr>
                <w:noProof/>
                <w:webHidden/>
              </w:rPr>
              <w:t>109</w:t>
            </w:r>
            <w:r w:rsidR="00C0586E">
              <w:rPr>
                <w:noProof/>
                <w:webHidden/>
              </w:rPr>
              <w:fldChar w:fldCharType="end"/>
            </w:r>
          </w:hyperlink>
        </w:p>
        <w:p w14:paraId="64B5F164" w14:textId="32D54E76"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43" w:history="1">
            <w:r w:rsidR="00C0586E" w:rsidRPr="00EE78E8">
              <w:rPr>
                <w:rStyle w:val="Hyperlnk"/>
                <w:noProof/>
                <w:highlight w:val="white"/>
              </w:rPr>
              <w:t>4.4.13.</w:t>
            </w:r>
            <w:r w:rsidR="00C0586E">
              <w:rPr>
                <w:rFonts w:asciiTheme="minorHAnsi" w:eastAsiaTheme="minorEastAsia" w:hAnsiTheme="minorHAnsi"/>
                <w:noProof/>
                <w:color w:val="auto"/>
                <w:lang w:val="sv-SE" w:eastAsia="sv-SE"/>
              </w:rPr>
              <w:tab/>
            </w:r>
            <w:r w:rsidR="00C0586E" w:rsidRPr="00EE78E8">
              <w:rPr>
                <w:rStyle w:val="Hyperlnk"/>
                <w:noProof/>
                <w:highlight w:val="white"/>
              </w:rPr>
              <w:t>Postfix Increment and Decrement Expression</w:t>
            </w:r>
            <w:r w:rsidR="00C0586E">
              <w:rPr>
                <w:noProof/>
                <w:webHidden/>
              </w:rPr>
              <w:tab/>
            </w:r>
            <w:r w:rsidR="00C0586E">
              <w:rPr>
                <w:noProof/>
                <w:webHidden/>
              </w:rPr>
              <w:fldChar w:fldCharType="begin"/>
            </w:r>
            <w:r w:rsidR="00C0586E">
              <w:rPr>
                <w:noProof/>
                <w:webHidden/>
              </w:rPr>
              <w:instrText xml:space="preserve"> PAGEREF _Toc62920743 \h </w:instrText>
            </w:r>
            <w:r w:rsidR="00C0586E">
              <w:rPr>
                <w:noProof/>
                <w:webHidden/>
              </w:rPr>
            </w:r>
            <w:r w:rsidR="00C0586E">
              <w:rPr>
                <w:noProof/>
                <w:webHidden/>
              </w:rPr>
              <w:fldChar w:fldCharType="separate"/>
            </w:r>
            <w:r w:rsidR="00C0586E">
              <w:rPr>
                <w:noProof/>
                <w:webHidden/>
              </w:rPr>
              <w:t>110</w:t>
            </w:r>
            <w:r w:rsidR="00C0586E">
              <w:rPr>
                <w:noProof/>
                <w:webHidden/>
              </w:rPr>
              <w:fldChar w:fldCharType="end"/>
            </w:r>
          </w:hyperlink>
        </w:p>
        <w:p w14:paraId="32FA7813" w14:textId="0F9EF737"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44" w:history="1">
            <w:r w:rsidR="00C0586E" w:rsidRPr="00EE78E8">
              <w:rPr>
                <w:rStyle w:val="Hyperlnk"/>
                <w:noProof/>
                <w:highlight w:val="white"/>
              </w:rPr>
              <w:t>4.4.14.</w:t>
            </w:r>
            <w:r w:rsidR="00C0586E">
              <w:rPr>
                <w:rFonts w:asciiTheme="minorHAnsi" w:eastAsiaTheme="minorEastAsia" w:hAnsiTheme="minorHAnsi"/>
                <w:noProof/>
                <w:color w:val="auto"/>
                <w:lang w:val="sv-SE" w:eastAsia="sv-SE"/>
              </w:rPr>
              <w:tab/>
            </w:r>
            <w:r w:rsidR="00C0586E" w:rsidRPr="00EE78E8">
              <w:rPr>
                <w:rStyle w:val="Hyperlnk"/>
                <w:noProof/>
                <w:highlight w:val="white"/>
              </w:rPr>
              <w:t>Address Expression // XXX</w:t>
            </w:r>
            <w:r w:rsidR="00C0586E">
              <w:rPr>
                <w:noProof/>
                <w:webHidden/>
              </w:rPr>
              <w:tab/>
            </w:r>
            <w:r w:rsidR="00C0586E">
              <w:rPr>
                <w:noProof/>
                <w:webHidden/>
              </w:rPr>
              <w:fldChar w:fldCharType="begin"/>
            </w:r>
            <w:r w:rsidR="00C0586E">
              <w:rPr>
                <w:noProof/>
                <w:webHidden/>
              </w:rPr>
              <w:instrText xml:space="preserve"> PAGEREF _Toc62920744 \h </w:instrText>
            </w:r>
            <w:r w:rsidR="00C0586E">
              <w:rPr>
                <w:noProof/>
                <w:webHidden/>
              </w:rPr>
            </w:r>
            <w:r w:rsidR="00C0586E">
              <w:rPr>
                <w:noProof/>
                <w:webHidden/>
              </w:rPr>
              <w:fldChar w:fldCharType="separate"/>
            </w:r>
            <w:r w:rsidR="00C0586E">
              <w:rPr>
                <w:noProof/>
                <w:webHidden/>
              </w:rPr>
              <w:t>111</w:t>
            </w:r>
            <w:r w:rsidR="00C0586E">
              <w:rPr>
                <w:noProof/>
                <w:webHidden/>
              </w:rPr>
              <w:fldChar w:fldCharType="end"/>
            </w:r>
          </w:hyperlink>
        </w:p>
        <w:p w14:paraId="4DDD3636" w14:textId="67DECBCF"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45" w:history="1">
            <w:r w:rsidR="00C0586E" w:rsidRPr="00EE78E8">
              <w:rPr>
                <w:rStyle w:val="Hyperlnk"/>
                <w:noProof/>
                <w:highlight w:val="white"/>
              </w:rPr>
              <w:t>4.4.15.</w:t>
            </w:r>
            <w:r w:rsidR="00C0586E">
              <w:rPr>
                <w:rFonts w:asciiTheme="minorHAnsi" w:eastAsiaTheme="minorEastAsia" w:hAnsiTheme="minorHAnsi"/>
                <w:noProof/>
                <w:color w:val="auto"/>
                <w:lang w:val="sv-SE" w:eastAsia="sv-SE"/>
              </w:rPr>
              <w:tab/>
            </w:r>
            <w:r w:rsidR="00C0586E" w:rsidRPr="00EE78E8">
              <w:rPr>
                <w:rStyle w:val="Hyperlnk"/>
                <w:noProof/>
                <w:highlight w:val="white"/>
              </w:rPr>
              <w:t>Dereference Expression</w:t>
            </w:r>
            <w:r w:rsidR="00C0586E">
              <w:rPr>
                <w:noProof/>
                <w:webHidden/>
              </w:rPr>
              <w:tab/>
            </w:r>
            <w:r w:rsidR="00C0586E">
              <w:rPr>
                <w:noProof/>
                <w:webHidden/>
              </w:rPr>
              <w:fldChar w:fldCharType="begin"/>
            </w:r>
            <w:r w:rsidR="00C0586E">
              <w:rPr>
                <w:noProof/>
                <w:webHidden/>
              </w:rPr>
              <w:instrText xml:space="preserve"> PAGEREF _Toc62920745 \h </w:instrText>
            </w:r>
            <w:r w:rsidR="00C0586E">
              <w:rPr>
                <w:noProof/>
                <w:webHidden/>
              </w:rPr>
            </w:r>
            <w:r w:rsidR="00C0586E">
              <w:rPr>
                <w:noProof/>
                <w:webHidden/>
              </w:rPr>
              <w:fldChar w:fldCharType="separate"/>
            </w:r>
            <w:r w:rsidR="00C0586E">
              <w:rPr>
                <w:noProof/>
                <w:webHidden/>
              </w:rPr>
              <w:t>112</w:t>
            </w:r>
            <w:r w:rsidR="00C0586E">
              <w:rPr>
                <w:noProof/>
                <w:webHidden/>
              </w:rPr>
              <w:fldChar w:fldCharType="end"/>
            </w:r>
          </w:hyperlink>
        </w:p>
        <w:p w14:paraId="3A759022" w14:textId="715B5C1F"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46" w:history="1">
            <w:r w:rsidR="00C0586E" w:rsidRPr="00EE78E8">
              <w:rPr>
                <w:rStyle w:val="Hyperlnk"/>
                <w:noProof/>
                <w:highlight w:val="white"/>
              </w:rPr>
              <w:t>4.4.16.</w:t>
            </w:r>
            <w:r w:rsidR="00C0586E">
              <w:rPr>
                <w:rFonts w:asciiTheme="minorHAnsi" w:eastAsiaTheme="minorEastAsia" w:hAnsiTheme="minorHAnsi"/>
                <w:noProof/>
                <w:color w:val="auto"/>
                <w:lang w:val="sv-SE" w:eastAsia="sv-SE"/>
              </w:rPr>
              <w:tab/>
            </w:r>
            <w:r w:rsidR="00C0586E" w:rsidRPr="00EE78E8">
              <w:rPr>
                <w:rStyle w:val="Hyperlnk"/>
                <w:noProof/>
                <w:highlight w:val="white"/>
              </w:rPr>
              <w:t>Arrow Expression</w:t>
            </w:r>
            <w:r w:rsidR="00C0586E">
              <w:rPr>
                <w:noProof/>
                <w:webHidden/>
              </w:rPr>
              <w:tab/>
            </w:r>
            <w:r w:rsidR="00C0586E">
              <w:rPr>
                <w:noProof/>
                <w:webHidden/>
              </w:rPr>
              <w:fldChar w:fldCharType="begin"/>
            </w:r>
            <w:r w:rsidR="00C0586E">
              <w:rPr>
                <w:noProof/>
                <w:webHidden/>
              </w:rPr>
              <w:instrText xml:space="preserve"> PAGEREF _Toc62920746 \h </w:instrText>
            </w:r>
            <w:r w:rsidR="00C0586E">
              <w:rPr>
                <w:noProof/>
                <w:webHidden/>
              </w:rPr>
            </w:r>
            <w:r w:rsidR="00C0586E">
              <w:rPr>
                <w:noProof/>
                <w:webHidden/>
              </w:rPr>
              <w:fldChar w:fldCharType="separate"/>
            </w:r>
            <w:r w:rsidR="00C0586E">
              <w:rPr>
                <w:noProof/>
                <w:webHidden/>
              </w:rPr>
              <w:t>112</w:t>
            </w:r>
            <w:r w:rsidR="00C0586E">
              <w:rPr>
                <w:noProof/>
                <w:webHidden/>
              </w:rPr>
              <w:fldChar w:fldCharType="end"/>
            </w:r>
          </w:hyperlink>
        </w:p>
        <w:p w14:paraId="4B272C03" w14:textId="1F837A8E"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47" w:history="1">
            <w:r w:rsidR="00C0586E" w:rsidRPr="00EE78E8">
              <w:rPr>
                <w:rStyle w:val="Hyperlnk"/>
                <w:noProof/>
                <w:highlight w:val="white"/>
              </w:rPr>
              <w:t>4.4.17.</w:t>
            </w:r>
            <w:r w:rsidR="00C0586E">
              <w:rPr>
                <w:rFonts w:asciiTheme="minorHAnsi" w:eastAsiaTheme="minorEastAsia" w:hAnsiTheme="minorHAnsi"/>
                <w:noProof/>
                <w:color w:val="auto"/>
                <w:lang w:val="sv-SE" w:eastAsia="sv-SE"/>
              </w:rPr>
              <w:tab/>
            </w:r>
            <w:r w:rsidR="00C0586E" w:rsidRPr="00EE78E8">
              <w:rPr>
                <w:rStyle w:val="Hyperlnk"/>
                <w:noProof/>
                <w:highlight w:val="white"/>
              </w:rPr>
              <w:t>Index Expression</w:t>
            </w:r>
            <w:r w:rsidR="00C0586E">
              <w:rPr>
                <w:noProof/>
                <w:webHidden/>
              </w:rPr>
              <w:tab/>
            </w:r>
            <w:r w:rsidR="00C0586E">
              <w:rPr>
                <w:noProof/>
                <w:webHidden/>
              </w:rPr>
              <w:fldChar w:fldCharType="begin"/>
            </w:r>
            <w:r w:rsidR="00C0586E">
              <w:rPr>
                <w:noProof/>
                <w:webHidden/>
              </w:rPr>
              <w:instrText xml:space="preserve"> PAGEREF _Toc62920747 \h </w:instrText>
            </w:r>
            <w:r w:rsidR="00C0586E">
              <w:rPr>
                <w:noProof/>
                <w:webHidden/>
              </w:rPr>
            </w:r>
            <w:r w:rsidR="00C0586E">
              <w:rPr>
                <w:noProof/>
                <w:webHidden/>
              </w:rPr>
              <w:fldChar w:fldCharType="separate"/>
            </w:r>
            <w:r w:rsidR="00C0586E">
              <w:rPr>
                <w:noProof/>
                <w:webHidden/>
              </w:rPr>
              <w:t>113</w:t>
            </w:r>
            <w:r w:rsidR="00C0586E">
              <w:rPr>
                <w:noProof/>
                <w:webHidden/>
              </w:rPr>
              <w:fldChar w:fldCharType="end"/>
            </w:r>
          </w:hyperlink>
        </w:p>
        <w:p w14:paraId="38D049C1" w14:textId="3AA05CB9"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48" w:history="1">
            <w:r w:rsidR="00C0586E" w:rsidRPr="00EE78E8">
              <w:rPr>
                <w:rStyle w:val="Hyperlnk"/>
                <w:noProof/>
                <w:highlight w:val="white"/>
              </w:rPr>
              <w:t>4.4.1.</w:t>
            </w:r>
            <w:r w:rsidR="00C0586E">
              <w:rPr>
                <w:rFonts w:asciiTheme="minorHAnsi" w:eastAsiaTheme="minorEastAsia" w:hAnsiTheme="minorHAnsi"/>
                <w:noProof/>
                <w:color w:val="auto"/>
                <w:lang w:val="sv-SE" w:eastAsia="sv-SE"/>
              </w:rPr>
              <w:tab/>
            </w:r>
            <w:r w:rsidR="00C0586E" w:rsidRPr="00EE78E8">
              <w:rPr>
                <w:rStyle w:val="Hyperlnk"/>
                <w:noProof/>
                <w:highlight w:val="white"/>
              </w:rPr>
              <w:t>Dot Expression</w:t>
            </w:r>
            <w:r w:rsidR="00C0586E">
              <w:rPr>
                <w:noProof/>
                <w:webHidden/>
              </w:rPr>
              <w:tab/>
            </w:r>
            <w:r w:rsidR="00C0586E">
              <w:rPr>
                <w:noProof/>
                <w:webHidden/>
              </w:rPr>
              <w:fldChar w:fldCharType="begin"/>
            </w:r>
            <w:r w:rsidR="00C0586E">
              <w:rPr>
                <w:noProof/>
                <w:webHidden/>
              </w:rPr>
              <w:instrText xml:space="preserve"> PAGEREF _Toc62920748 \h </w:instrText>
            </w:r>
            <w:r w:rsidR="00C0586E">
              <w:rPr>
                <w:noProof/>
                <w:webHidden/>
              </w:rPr>
            </w:r>
            <w:r w:rsidR="00C0586E">
              <w:rPr>
                <w:noProof/>
                <w:webHidden/>
              </w:rPr>
              <w:fldChar w:fldCharType="separate"/>
            </w:r>
            <w:r w:rsidR="00C0586E">
              <w:rPr>
                <w:noProof/>
                <w:webHidden/>
              </w:rPr>
              <w:t>114</w:t>
            </w:r>
            <w:r w:rsidR="00C0586E">
              <w:rPr>
                <w:noProof/>
                <w:webHidden/>
              </w:rPr>
              <w:fldChar w:fldCharType="end"/>
            </w:r>
          </w:hyperlink>
        </w:p>
        <w:p w14:paraId="29AA42B6" w14:textId="280E7B2A"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49" w:history="1">
            <w:r w:rsidR="00C0586E" w:rsidRPr="00EE78E8">
              <w:rPr>
                <w:rStyle w:val="Hyperlnk"/>
                <w:noProof/>
                <w:highlight w:val="white"/>
              </w:rPr>
              <w:t>4.4.2.</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 Call Expression</w:t>
            </w:r>
            <w:r w:rsidR="00C0586E">
              <w:rPr>
                <w:noProof/>
                <w:webHidden/>
              </w:rPr>
              <w:tab/>
            </w:r>
            <w:r w:rsidR="00C0586E">
              <w:rPr>
                <w:noProof/>
                <w:webHidden/>
              </w:rPr>
              <w:fldChar w:fldCharType="begin"/>
            </w:r>
            <w:r w:rsidR="00C0586E">
              <w:rPr>
                <w:noProof/>
                <w:webHidden/>
              </w:rPr>
              <w:instrText xml:space="preserve"> PAGEREF _Toc62920749 \h </w:instrText>
            </w:r>
            <w:r w:rsidR="00C0586E">
              <w:rPr>
                <w:noProof/>
                <w:webHidden/>
              </w:rPr>
            </w:r>
            <w:r w:rsidR="00C0586E">
              <w:rPr>
                <w:noProof/>
                <w:webHidden/>
              </w:rPr>
              <w:fldChar w:fldCharType="separate"/>
            </w:r>
            <w:r w:rsidR="00C0586E">
              <w:rPr>
                <w:noProof/>
                <w:webHidden/>
              </w:rPr>
              <w:t>115</w:t>
            </w:r>
            <w:r w:rsidR="00C0586E">
              <w:rPr>
                <w:noProof/>
                <w:webHidden/>
              </w:rPr>
              <w:fldChar w:fldCharType="end"/>
            </w:r>
          </w:hyperlink>
        </w:p>
        <w:p w14:paraId="03CE128B" w14:textId="14424353"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50" w:history="1">
            <w:r w:rsidR="00C0586E" w:rsidRPr="00EE78E8">
              <w:rPr>
                <w:rStyle w:val="Hyperlnk"/>
                <w:noProof/>
              </w:rPr>
              <w:t>4.4.3.</w:t>
            </w:r>
            <w:r w:rsidR="00C0586E">
              <w:rPr>
                <w:rFonts w:asciiTheme="minorHAnsi" w:eastAsiaTheme="minorEastAsia" w:hAnsiTheme="minorHAnsi"/>
                <w:noProof/>
                <w:color w:val="auto"/>
                <w:lang w:val="sv-SE" w:eastAsia="sv-SE"/>
              </w:rPr>
              <w:tab/>
            </w:r>
            <w:r w:rsidR="00C0586E" w:rsidRPr="00EE78E8">
              <w:rPr>
                <w:rStyle w:val="Hyperlnk"/>
                <w:noProof/>
              </w:rPr>
              <w:t>Argument Expression List</w:t>
            </w:r>
            <w:r w:rsidR="00C0586E">
              <w:rPr>
                <w:noProof/>
                <w:webHidden/>
              </w:rPr>
              <w:tab/>
            </w:r>
            <w:r w:rsidR="00C0586E">
              <w:rPr>
                <w:noProof/>
                <w:webHidden/>
              </w:rPr>
              <w:fldChar w:fldCharType="begin"/>
            </w:r>
            <w:r w:rsidR="00C0586E">
              <w:rPr>
                <w:noProof/>
                <w:webHidden/>
              </w:rPr>
              <w:instrText xml:space="preserve"> PAGEREF _Toc62920750 \h </w:instrText>
            </w:r>
            <w:r w:rsidR="00C0586E">
              <w:rPr>
                <w:noProof/>
                <w:webHidden/>
              </w:rPr>
            </w:r>
            <w:r w:rsidR="00C0586E">
              <w:rPr>
                <w:noProof/>
                <w:webHidden/>
              </w:rPr>
              <w:fldChar w:fldCharType="separate"/>
            </w:r>
            <w:r w:rsidR="00C0586E">
              <w:rPr>
                <w:noProof/>
                <w:webHidden/>
              </w:rPr>
              <w:t>117</w:t>
            </w:r>
            <w:r w:rsidR="00C0586E">
              <w:rPr>
                <w:noProof/>
                <w:webHidden/>
              </w:rPr>
              <w:fldChar w:fldCharType="end"/>
            </w:r>
          </w:hyperlink>
        </w:p>
        <w:p w14:paraId="13AA0A7B" w14:textId="24EDC180"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51" w:history="1">
            <w:r w:rsidR="00C0586E" w:rsidRPr="00EE78E8">
              <w:rPr>
                <w:rStyle w:val="Hyperlnk"/>
                <w:noProof/>
                <w:highlight w:val="white"/>
              </w:rPr>
              <w:t>4.4.4.</w:t>
            </w:r>
            <w:r w:rsidR="00C0586E">
              <w:rPr>
                <w:rFonts w:asciiTheme="minorHAnsi" w:eastAsiaTheme="minorEastAsia" w:hAnsiTheme="minorHAnsi"/>
                <w:noProof/>
                <w:color w:val="auto"/>
                <w:lang w:val="sv-SE" w:eastAsia="sv-SE"/>
              </w:rPr>
              <w:tab/>
            </w:r>
            <w:r w:rsidR="00C0586E" w:rsidRPr="00EE78E8">
              <w:rPr>
                <w:rStyle w:val="Hyperlnk"/>
                <w:noProof/>
                <w:highlight w:val="white"/>
              </w:rPr>
              <w:t>Primary Expressions</w:t>
            </w:r>
            <w:r w:rsidR="00C0586E">
              <w:rPr>
                <w:noProof/>
                <w:webHidden/>
              </w:rPr>
              <w:tab/>
            </w:r>
            <w:r w:rsidR="00C0586E">
              <w:rPr>
                <w:noProof/>
                <w:webHidden/>
              </w:rPr>
              <w:fldChar w:fldCharType="begin"/>
            </w:r>
            <w:r w:rsidR="00C0586E">
              <w:rPr>
                <w:noProof/>
                <w:webHidden/>
              </w:rPr>
              <w:instrText xml:space="preserve"> PAGEREF _Toc62920751 \h </w:instrText>
            </w:r>
            <w:r w:rsidR="00C0586E">
              <w:rPr>
                <w:noProof/>
                <w:webHidden/>
              </w:rPr>
            </w:r>
            <w:r w:rsidR="00C0586E">
              <w:rPr>
                <w:noProof/>
                <w:webHidden/>
              </w:rPr>
              <w:fldChar w:fldCharType="separate"/>
            </w:r>
            <w:r w:rsidR="00C0586E">
              <w:rPr>
                <w:noProof/>
                <w:webHidden/>
              </w:rPr>
              <w:t>119</w:t>
            </w:r>
            <w:r w:rsidR="00C0586E">
              <w:rPr>
                <w:noProof/>
                <w:webHidden/>
              </w:rPr>
              <w:fldChar w:fldCharType="end"/>
            </w:r>
          </w:hyperlink>
        </w:p>
        <w:p w14:paraId="7D60DC0F" w14:textId="6128080E" w:rsidR="00C0586E" w:rsidRDefault="00C23B57">
          <w:pPr>
            <w:pStyle w:val="Innehll1"/>
            <w:rPr>
              <w:rFonts w:asciiTheme="minorHAnsi" w:eastAsiaTheme="minorEastAsia" w:hAnsiTheme="minorHAnsi"/>
              <w:noProof/>
              <w:color w:val="auto"/>
              <w:lang w:val="sv-SE" w:eastAsia="sv-SE"/>
            </w:rPr>
          </w:pPr>
          <w:hyperlink w:anchor="_Toc62920752" w:history="1">
            <w:r w:rsidR="00C0586E" w:rsidRPr="00EE78E8">
              <w:rPr>
                <w:rStyle w:val="Hyperlnk"/>
                <w:noProof/>
              </w:rPr>
              <w:t>5.</w:t>
            </w:r>
            <w:r w:rsidR="00C0586E">
              <w:rPr>
                <w:rFonts w:asciiTheme="minorHAnsi" w:eastAsiaTheme="minorEastAsia" w:hAnsiTheme="minorHAnsi"/>
                <w:noProof/>
                <w:color w:val="auto"/>
                <w:lang w:val="sv-SE" w:eastAsia="sv-SE"/>
              </w:rPr>
              <w:tab/>
            </w:r>
            <w:r w:rsidR="00C0586E" w:rsidRPr="00EE78E8">
              <w:rPr>
                <w:rStyle w:val="Hyperlnk"/>
                <w:noProof/>
              </w:rPr>
              <w:t>Declaration Specifiers and Declarators</w:t>
            </w:r>
            <w:r w:rsidR="00C0586E">
              <w:rPr>
                <w:noProof/>
                <w:webHidden/>
              </w:rPr>
              <w:tab/>
            </w:r>
            <w:r w:rsidR="00C0586E">
              <w:rPr>
                <w:noProof/>
                <w:webHidden/>
              </w:rPr>
              <w:fldChar w:fldCharType="begin"/>
            </w:r>
            <w:r w:rsidR="00C0586E">
              <w:rPr>
                <w:noProof/>
                <w:webHidden/>
              </w:rPr>
              <w:instrText xml:space="preserve"> PAGEREF _Toc62920752 \h </w:instrText>
            </w:r>
            <w:r w:rsidR="00C0586E">
              <w:rPr>
                <w:noProof/>
                <w:webHidden/>
              </w:rPr>
            </w:r>
            <w:r w:rsidR="00C0586E">
              <w:rPr>
                <w:noProof/>
                <w:webHidden/>
              </w:rPr>
              <w:fldChar w:fldCharType="separate"/>
            </w:r>
            <w:r w:rsidR="00C0586E">
              <w:rPr>
                <w:noProof/>
                <w:webHidden/>
              </w:rPr>
              <w:t>121</w:t>
            </w:r>
            <w:r w:rsidR="00C0586E">
              <w:rPr>
                <w:noProof/>
                <w:webHidden/>
              </w:rPr>
              <w:fldChar w:fldCharType="end"/>
            </w:r>
          </w:hyperlink>
        </w:p>
        <w:p w14:paraId="07E72151" w14:textId="13E91871" w:rsidR="00C0586E" w:rsidRDefault="00C23B57">
          <w:pPr>
            <w:pStyle w:val="Innehll2"/>
            <w:tabs>
              <w:tab w:val="left" w:pos="880"/>
              <w:tab w:val="right" w:leader="dot" w:pos="9350"/>
            </w:tabs>
            <w:rPr>
              <w:rFonts w:asciiTheme="minorHAnsi" w:eastAsiaTheme="minorEastAsia" w:hAnsiTheme="minorHAnsi"/>
              <w:noProof/>
              <w:color w:val="auto"/>
              <w:lang w:val="sv-SE" w:eastAsia="sv-SE"/>
            </w:rPr>
          </w:pPr>
          <w:hyperlink w:anchor="_Toc62920753" w:history="1">
            <w:r w:rsidR="00C0586E" w:rsidRPr="00EE78E8">
              <w:rPr>
                <w:rStyle w:val="Hyperlnk"/>
                <w:noProof/>
              </w:rPr>
              <w:t>5.1.</w:t>
            </w:r>
            <w:r w:rsidR="00C0586E">
              <w:rPr>
                <w:rFonts w:asciiTheme="minorHAnsi" w:eastAsiaTheme="minorEastAsia" w:hAnsiTheme="minorHAnsi"/>
                <w:noProof/>
                <w:color w:val="auto"/>
                <w:lang w:val="sv-SE" w:eastAsia="sv-SE"/>
              </w:rPr>
              <w:tab/>
            </w:r>
            <w:r w:rsidR="00C0586E" w:rsidRPr="00EE78E8">
              <w:rPr>
                <w:rStyle w:val="Hyperlnk"/>
                <w:noProof/>
              </w:rPr>
              <w:t>Declarators</w:t>
            </w:r>
            <w:r w:rsidR="00C0586E">
              <w:rPr>
                <w:noProof/>
                <w:webHidden/>
              </w:rPr>
              <w:tab/>
            </w:r>
            <w:r w:rsidR="00C0586E">
              <w:rPr>
                <w:noProof/>
                <w:webHidden/>
              </w:rPr>
              <w:fldChar w:fldCharType="begin"/>
            </w:r>
            <w:r w:rsidR="00C0586E">
              <w:rPr>
                <w:noProof/>
                <w:webHidden/>
              </w:rPr>
              <w:instrText xml:space="preserve"> PAGEREF _Toc62920753 \h </w:instrText>
            </w:r>
            <w:r w:rsidR="00C0586E">
              <w:rPr>
                <w:noProof/>
                <w:webHidden/>
              </w:rPr>
            </w:r>
            <w:r w:rsidR="00C0586E">
              <w:rPr>
                <w:noProof/>
                <w:webHidden/>
              </w:rPr>
              <w:fldChar w:fldCharType="separate"/>
            </w:r>
            <w:r w:rsidR="00C0586E">
              <w:rPr>
                <w:noProof/>
                <w:webHidden/>
              </w:rPr>
              <w:t>127</w:t>
            </w:r>
            <w:r w:rsidR="00C0586E">
              <w:rPr>
                <w:noProof/>
                <w:webHidden/>
              </w:rPr>
              <w:fldChar w:fldCharType="end"/>
            </w:r>
          </w:hyperlink>
        </w:p>
        <w:p w14:paraId="48F5C943" w14:textId="696A5FB6" w:rsidR="00C0586E" w:rsidRDefault="00C23B57">
          <w:pPr>
            <w:pStyle w:val="Innehll1"/>
            <w:rPr>
              <w:rFonts w:asciiTheme="minorHAnsi" w:eastAsiaTheme="minorEastAsia" w:hAnsiTheme="minorHAnsi"/>
              <w:noProof/>
              <w:color w:val="auto"/>
              <w:lang w:val="sv-SE" w:eastAsia="sv-SE"/>
            </w:rPr>
          </w:pPr>
          <w:hyperlink w:anchor="_Toc62920754" w:history="1">
            <w:r w:rsidR="00C0586E" w:rsidRPr="00EE78E8">
              <w:rPr>
                <w:rStyle w:val="Hyperlnk"/>
                <w:noProof/>
              </w:rPr>
              <w:t>6.</w:t>
            </w:r>
            <w:r w:rsidR="00C0586E">
              <w:rPr>
                <w:rFonts w:asciiTheme="minorHAnsi" w:eastAsiaTheme="minorEastAsia" w:hAnsiTheme="minorHAnsi"/>
                <w:noProof/>
                <w:color w:val="auto"/>
                <w:lang w:val="sv-SE" w:eastAsia="sv-SE"/>
              </w:rPr>
              <w:tab/>
            </w:r>
            <w:r w:rsidR="00C0586E" w:rsidRPr="00EE78E8">
              <w:rPr>
                <w:rStyle w:val="Hyperlnk"/>
                <w:noProof/>
              </w:rPr>
              <w:t>The Symbol Table</w:t>
            </w:r>
            <w:r w:rsidR="00C0586E">
              <w:rPr>
                <w:noProof/>
                <w:webHidden/>
              </w:rPr>
              <w:tab/>
            </w:r>
            <w:r w:rsidR="00C0586E">
              <w:rPr>
                <w:noProof/>
                <w:webHidden/>
              </w:rPr>
              <w:fldChar w:fldCharType="begin"/>
            </w:r>
            <w:r w:rsidR="00C0586E">
              <w:rPr>
                <w:noProof/>
                <w:webHidden/>
              </w:rPr>
              <w:instrText xml:space="preserve"> PAGEREF _Toc62920754 \h </w:instrText>
            </w:r>
            <w:r w:rsidR="00C0586E">
              <w:rPr>
                <w:noProof/>
                <w:webHidden/>
              </w:rPr>
            </w:r>
            <w:r w:rsidR="00C0586E">
              <w:rPr>
                <w:noProof/>
                <w:webHidden/>
              </w:rPr>
              <w:fldChar w:fldCharType="separate"/>
            </w:r>
            <w:r w:rsidR="00C0586E">
              <w:rPr>
                <w:noProof/>
                <w:webHidden/>
              </w:rPr>
              <w:t>129</w:t>
            </w:r>
            <w:r w:rsidR="00C0586E">
              <w:rPr>
                <w:noProof/>
                <w:webHidden/>
              </w:rPr>
              <w:fldChar w:fldCharType="end"/>
            </w:r>
          </w:hyperlink>
        </w:p>
        <w:p w14:paraId="1836E8F5" w14:textId="1E4235FE" w:rsidR="00C0586E" w:rsidRDefault="00C23B57">
          <w:pPr>
            <w:pStyle w:val="Innehll2"/>
            <w:tabs>
              <w:tab w:val="left" w:pos="880"/>
              <w:tab w:val="right" w:leader="dot" w:pos="9350"/>
            </w:tabs>
            <w:rPr>
              <w:rFonts w:asciiTheme="minorHAnsi" w:eastAsiaTheme="minorEastAsia" w:hAnsiTheme="minorHAnsi"/>
              <w:noProof/>
              <w:color w:val="auto"/>
              <w:lang w:val="sv-SE" w:eastAsia="sv-SE"/>
            </w:rPr>
          </w:pPr>
          <w:hyperlink w:anchor="_Toc62920755" w:history="1">
            <w:r w:rsidR="00C0586E" w:rsidRPr="00EE78E8">
              <w:rPr>
                <w:rStyle w:val="Hyperlnk"/>
                <w:noProof/>
              </w:rPr>
              <w:t>6.1.</w:t>
            </w:r>
            <w:r w:rsidR="00C0586E">
              <w:rPr>
                <w:rFonts w:asciiTheme="minorHAnsi" w:eastAsiaTheme="minorEastAsia" w:hAnsiTheme="minorHAnsi"/>
                <w:noProof/>
                <w:color w:val="auto"/>
                <w:lang w:val="sv-SE" w:eastAsia="sv-SE"/>
              </w:rPr>
              <w:tab/>
            </w:r>
            <w:r w:rsidR="00C0586E" w:rsidRPr="00EE78E8">
              <w:rPr>
                <w:rStyle w:val="Hyperlnk"/>
                <w:noProof/>
              </w:rPr>
              <w:t>The Symbol</w:t>
            </w:r>
            <w:r w:rsidR="00C0586E">
              <w:rPr>
                <w:noProof/>
                <w:webHidden/>
              </w:rPr>
              <w:tab/>
            </w:r>
            <w:r w:rsidR="00C0586E">
              <w:rPr>
                <w:noProof/>
                <w:webHidden/>
              </w:rPr>
              <w:fldChar w:fldCharType="begin"/>
            </w:r>
            <w:r w:rsidR="00C0586E">
              <w:rPr>
                <w:noProof/>
                <w:webHidden/>
              </w:rPr>
              <w:instrText xml:space="preserve"> PAGEREF _Toc62920755 \h </w:instrText>
            </w:r>
            <w:r w:rsidR="00C0586E">
              <w:rPr>
                <w:noProof/>
                <w:webHidden/>
              </w:rPr>
            </w:r>
            <w:r w:rsidR="00C0586E">
              <w:rPr>
                <w:noProof/>
                <w:webHidden/>
              </w:rPr>
              <w:fldChar w:fldCharType="separate"/>
            </w:r>
            <w:r w:rsidR="00C0586E">
              <w:rPr>
                <w:noProof/>
                <w:webHidden/>
              </w:rPr>
              <w:t>136</w:t>
            </w:r>
            <w:r w:rsidR="00C0586E">
              <w:rPr>
                <w:noProof/>
                <w:webHidden/>
              </w:rPr>
              <w:fldChar w:fldCharType="end"/>
            </w:r>
          </w:hyperlink>
        </w:p>
        <w:p w14:paraId="0D93BBC6" w14:textId="7F38125F" w:rsidR="00C0586E" w:rsidRDefault="00C23B57">
          <w:pPr>
            <w:pStyle w:val="Innehll2"/>
            <w:tabs>
              <w:tab w:val="left" w:pos="880"/>
              <w:tab w:val="right" w:leader="dot" w:pos="9350"/>
            </w:tabs>
            <w:rPr>
              <w:rFonts w:asciiTheme="minorHAnsi" w:eastAsiaTheme="minorEastAsia" w:hAnsiTheme="minorHAnsi"/>
              <w:noProof/>
              <w:color w:val="auto"/>
              <w:lang w:val="sv-SE" w:eastAsia="sv-SE"/>
            </w:rPr>
          </w:pPr>
          <w:hyperlink w:anchor="_Toc62920756" w:history="1">
            <w:r w:rsidR="00C0586E" w:rsidRPr="00EE78E8">
              <w:rPr>
                <w:rStyle w:val="Hyperlnk"/>
                <w:noProof/>
              </w:rPr>
              <w:t>6.2.</w:t>
            </w:r>
            <w:r w:rsidR="00C0586E">
              <w:rPr>
                <w:rFonts w:asciiTheme="minorHAnsi" w:eastAsiaTheme="minorEastAsia" w:hAnsiTheme="minorHAnsi"/>
                <w:noProof/>
                <w:color w:val="auto"/>
                <w:lang w:val="sv-SE" w:eastAsia="sv-SE"/>
              </w:rPr>
              <w:tab/>
            </w:r>
            <w:r w:rsidR="00C0586E" w:rsidRPr="00EE78E8">
              <w:rPr>
                <w:rStyle w:val="Hyperlnk"/>
                <w:noProof/>
              </w:rPr>
              <w:t>The Static Symbol</w:t>
            </w:r>
            <w:r w:rsidR="00C0586E">
              <w:rPr>
                <w:noProof/>
                <w:webHidden/>
              </w:rPr>
              <w:tab/>
            </w:r>
            <w:r w:rsidR="00C0586E">
              <w:rPr>
                <w:noProof/>
                <w:webHidden/>
              </w:rPr>
              <w:fldChar w:fldCharType="begin"/>
            </w:r>
            <w:r w:rsidR="00C0586E">
              <w:rPr>
                <w:noProof/>
                <w:webHidden/>
              </w:rPr>
              <w:instrText xml:space="preserve"> PAGEREF _Toc62920756 \h </w:instrText>
            </w:r>
            <w:r w:rsidR="00C0586E">
              <w:rPr>
                <w:noProof/>
                <w:webHidden/>
              </w:rPr>
            </w:r>
            <w:r w:rsidR="00C0586E">
              <w:rPr>
                <w:noProof/>
                <w:webHidden/>
              </w:rPr>
              <w:fldChar w:fldCharType="separate"/>
            </w:r>
            <w:r w:rsidR="00C0586E">
              <w:rPr>
                <w:noProof/>
                <w:webHidden/>
              </w:rPr>
              <w:t>142</w:t>
            </w:r>
            <w:r w:rsidR="00C0586E">
              <w:rPr>
                <w:noProof/>
                <w:webHidden/>
              </w:rPr>
              <w:fldChar w:fldCharType="end"/>
            </w:r>
          </w:hyperlink>
        </w:p>
        <w:p w14:paraId="77975A51" w14:textId="065CD4DE" w:rsidR="00C0586E" w:rsidRDefault="00C23B57">
          <w:pPr>
            <w:pStyle w:val="Innehll1"/>
            <w:rPr>
              <w:rFonts w:asciiTheme="minorHAnsi" w:eastAsiaTheme="minorEastAsia" w:hAnsiTheme="minorHAnsi"/>
              <w:noProof/>
              <w:color w:val="auto"/>
              <w:lang w:val="sv-SE" w:eastAsia="sv-SE"/>
            </w:rPr>
          </w:pPr>
          <w:hyperlink w:anchor="_Toc62920757" w:history="1">
            <w:r w:rsidR="00C0586E" w:rsidRPr="00EE78E8">
              <w:rPr>
                <w:rStyle w:val="Hyperlnk"/>
                <w:noProof/>
              </w:rPr>
              <w:t>7.</w:t>
            </w:r>
            <w:r w:rsidR="00C0586E">
              <w:rPr>
                <w:rFonts w:asciiTheme="minorHAnsi" w:eastAsiaTheme="minorEastAsia" w:hAnsiTheme="minorHAnsi"/>
                <w:noProof/>
                <w:color w:val="auto"/>
                <w:lang w:val="sv-SE" w:eastAsia="sv-SE"/>
              </w:rPr>
              <w:tab/>
            </w:r>
            <w:r w:rsidR="00C0586E" w:rsidRPr="00EE78E8">
              <w:rPr>
                <w:rStyle w:val="Hyperlnk"/>
                <w:noProof/>
              </w:rPr>
              <w:t>The Type System</w:t>
            </w:r>
            <w:r w:rsidR="00C0586E">
              <w:rPr>
                <w:noProof/>
                <w:webHidden/>
              </w:rPr>
              <w:tab/>
            </w:r>
            <w:r w:rsidR="00C0586E">
              <w:rPr>
                <w:noProof/>
                <w:webHidden/>
              </w:rPr>
              <w:fldChar w:fldCharType="begin"/>
            </w:r>
            <w:r w:rsidR="00C0586E">
              <w:rPr>
                <w:noProof/>
                <w:webHidden/>
              </w:rPr>
              <w:instrText xml:space="preserve"> PAGEREF _Toc62920757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0470C8E5" w14:textId="36576228" w:rsidR="00C0586E" w:rsidRDefault="00C23B57">
          <w:pPr>
            <w:pStyle w:val="Innehll2"/>
            <w:tabs>
              <w:tab w:val="left" w:pos="880"/>
              <w:tab w:val="right" w:leader="dot" w:pos="9350"/>
            </w:tabs>
            <w:rPr>
              <w:rFonts w:asciiTheme="minorHAnsi" w:eastAsiaTheme="minorEastAsia" w:hAnsiTheme="minorHAnsi"/>
              <w:noProof/>
              <w:color w:val="auto"/>
              <w:lang w:val="sv-SE" w:eastAsia="sv-SE"/>
            </w:rPr>
          </w:pPr>
          <w:hyperlink w:anchor="_Toc62920758" w:history="1">
            <w:r w:rsidR="00C0586E" w:rsidRPr="00EE78E8">
              <w:rPr>
                <w:rStyle w:val="Hyperlnk"/>
                <w:noProof/>
              </w:rPr>
              <w:t>7.1.</w:t>
            </w:r>
            <w:r w:rsidR="00C0586E">
              <w:rPr>
                <w:rFonts w:asciiTheme="minorHAnsi" w:eastAsiaTheme="minorEastAsia" w:hAnsiTheme="minorHAnsi"/>
                <w:noProof/>
                <w:color w:val="auto"/>
                <w:lang w:val="sv-SE" w:eastAsia="sv-SE"/>
              </w:rPr>
              <w:tab/>
            </w:r>
            <w:r w:rsidR="00C0586E" w:rsidRPr="00EE78E8">
              <w:rPr>
                <w:rStyle w:val="Hyperlnk"/>
                <w:noProof/>
              </w:rPr>
              <w:t>The Sort Enumeration</w:t>
            </w:r>
            <w:r w:rsidR="00C0586E">
              <w:rPr>
                <w:noProof/>
                <w:webHidden/>
              </w:rPr>
              <w:tab/>
            </w:r>
            <w:r w:rsidR="00C0586E">
              <w:rPr>
                <w:noProof/>
                <w:webHidden/>
              </w:rPr>
              <w:fldChar w:fldCharType="begin"/>
            </w:r>
            <w:r w:rsidR="00C0586E">
              <w:rPr>
                <w:noProof/>
                <w:webHidden/>
              </w:rPr>
              <w:instrText xml:space="preserve"> PAGEREF _Toc62920758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75D7A938" w14:textId="489C145F" w:rsidR="00C0586E" w:rsidRDefault="00C23B57">
          <w:pPr>
            <w:pStyle w:val="Innehll2"/>
            <w:tabs>
              <w:tab w:val="left" w:pos="880"/>
              <w:tab w:val="right" w:leader="dot" w:pos="9350"/>
            </w:tabs>
            <w:rPr>
              <w:rFonts w:asciiTheme="minorHAnsi" w:eastAsiaTheme="minorEastAsia" w:hAnsiTheme="minorHAnsi"/>
              <w:noProof/>
              <w:color w:val="auto"/>
              <w:lang w:val="sv-SE" w:eastAsia="sv-SE"/>
            </w:rPr>
          </w:pPr>
          <w:hyperlink w:anchor="_Toc62920759" w:history="1">
            <w:r w:rsidR="00C0586E" w:rsidRPr="00EE78E8">
              <w:rPr>
                <w:rStyle w:val="Hyperlnk"/>
                <w:noProof/>
              </w:rPr>
              <w:t>7.2.</w:t>
            </w:r>
            <w:r w:rsidR="00C0586E">
              <w:rPr>
                <w:rFonts w:asciiTheme="minorHAnsi" w:eastAsiaTheme="minorEastAsia" w:hAnsiTheme="minorHAnsi"/>
                <w:noProof/>
                <w:color w:val="auto"/>
                <w:lang w:val="sv-SE" w:eastAsia="sv-SE"/>
              </w:rPr>
              <w:tab/>
            </w:r>
            <w:r w:rsidR="00C0586E" w:rsidRPr="00EE78E8">
              <w:rPr>
                <w:rStyle w:val="Hyperlnk"/>
                <w:noProof/>
              </w:rPr>
              <w:t>The Type Class</w:t>
            </w:r>
            <w:r w:rsidR="00C0586E">
              <w:rPr>
                <w:noProof/>
                <w:webHidden/>
              </w:rPr>
              <w:tab/>
            </w:r>
            <w:r w:rsidR="00C0586E">
              <w:rPr>
                <w:noProof/>
                <w:webHidden/>
              </w:rPr>
              <w:fldChar w:fldCharType="begin"/>
            </w:r>
            <w:r w:rsidR="00C0586E">
              <w:rPr>
                <w:noProof/>
                <w:webHidden/>
              </w:rPr>
              <w:instrText xml:space="preserve"> PAGEREF _Toc62920759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6D83B3BD" w14:textId="15FF3F75"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60" w:history="1">
            <w:r w:rsidR="00C0586E" w:rsidRPr="00EE78E8">
              <w:rPr>
                <w:rStyle w:val="Hyperlnk"/>
                <w:noProof/>
                <w:highlight w:val="white"/>
              </w:rPr>
              <w:t>7.2.1.</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Floating, and String</w:t>
            </w:r>
            <w:r w:rsidR="00C0586E">
              <w:rPr>
                <w:noProof/>
                <w:webHidden/>
              </w:rPr>
              <w:tab/>
            </w:r>
            <w:r w:rsidR="00C0586E">
              <w:rPr>
                <w:noProof/>
                <w:webHidden/>
              </w:rPr>
              <w:fldChar w:fldCharType="begin"/>
            </w:r>
            <w:r w:rsidR="00C0586E">
              <w:rPr>
                <w:noProof/>
                <w:webHidden/>
              </w:rPr>
              <w:instrText xml:space="preserve"> PAGEREF _Toc62920760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7093572A" w14:textId="47E31A9E"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61" w:history="1">
            <w:r w:rsidR="00C0586E" w:rsidRPr="00EE78E8">
              <w:rPr>
                <w:rStyle w:val="Hyperlnk"/>
                <w:noProof/>
                <w:highlight w:val="white"/>
              </w:rPr>
              <w:t>7.2.2.</w:t>
            </w:r>
            <w:r w:rsidR="00C0586E">
              <w:rPr>
                <w:rFonts w:asciiTheme="minorHAnsi" w:eastAsiaTheme="minorEastAsia" w:hAnsiTheme="minorHAnsi"/>
                <w:noProof/>
                <w:color w:val="auto"/>
                <w:lang w:val="sv-SE" w:eastAsia="sv-SE"/>
              </w:rPr>
              <w:tab/>
            </w:r>
            <w:r w:rsidR="00C0586E" w:rsidRPr="00EE78E8">
              <w:rPr>
                <w:rStyle w:val="Hyperlnk"/>
                <w:noProof/>
                <w:highlight w:val="white"/>
              </w:rPr>
              <w:t>Logical Types</w:t>
            </w:r>
            <w:r w:rsidR="00C0586E">
              <w:rPr>
                <w:noProof/>
                <w:webHidden/>
              </w:rPr>
              <w:tab/>
            </w:r>
            <w:r w:rsidR="00C0586E">
              <w:rPr>
                <w:noProof/>
                <w:webHidden/>
              </w:rPr>
              <w:fldChar w:fldCharType="begin"/>
            </w:r>
            <w:r w:rsidR="00C0586E">
              <w:rPr>
                <w:noProof/>
                <w:webHidden/>
              </w:rPr>
              <w:instrText xml:space="preserve"> PAGEREF _Toc62920761 \h </w:instrText>
            </w:r>
            <w:r w:rsidR="00C0586E">
              <w:rPr>
                <w:noProof/>
                <w:webHidden/>
              </w:rPr>
            </w:r>
            <w:r w:rsidR="00C0586E">
              <w:rPr>
                <w:noProof/>
                <w:webHidden/>
              </w:rPr>
              <w:fldChar w:fldCharType="separate"/>
            </w:r>
            <w:r w:rsidR="00C0586E">
              <w:rPr>
                <w:noProof/>
                <w:webHidden/>
              </w:rPr>
              <w:t>146</w:t>
            </w:r>
            <w:r w:rsidR="00C0586E">
              <w:rPr>
                <w:noProof/>
                <w:webHidden/>
              </w:rPr>
              <w:fldChar w:fldCharType="end"/>
            </w:r>
          </w:hyperlink>
        </w:p>
        <w:p w14:paraId="5F83C9B0" w14:textId="47AEC5A1"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62" w:history="1">
            <w:r w:rsidR="00C0586E" w:rsidRPr="00EE78E8">
              <w:rPr>
                <w:rStyle w:val="Hyperlnk"/>
                <w:noProof/>
                <w:highlight w:val="white"/>
              </w:rPr>
              <w:t>7.2.3.</w:t>
            </w:r>
            <w:r w:rsidR="00C0586E">
              <w:rPr>
                <w:rFonts w:asciiTheme="minorHAnsi" w:eastAsiaTheme="minorEastAsia" w:hAnsiTheme="minorHAnsi"/>
                <w:noProof/>
                <w:color w:val="auto"/>
                <w:lang w:val="sv-SE" w:eastAsia="sv-SE"/>
              </w:rPr>
              <w:tab/>
            </w:r>
            <w:r w:rsidR="00C0586E" w:rsidRPr="00EE78E8">
              <w:rPr>
                <w:rStyle w:val="Hyperlnk"/>
                <w:noProof/>
                <w:highlight w:val="white"/>
              </w:rPr>
              <w:t>Bitfields</w:t>
            </w:r>
            <w:r w:rsidR="00C0586E">
              <w:rPr>
                <w:noProof/>
                <w:webHidden/>
              </w:rPr>
              <w:tab/>
            </w:r>
            <w:r w:rsidR="00C0586E">
              <w:rPr>
                <w:noProof/>
                <w:webHidden/>
              </w:rPr>
              <w:fldChar w:fldCharType="begin"/>
            </w:r>
            <w:r w:rsidR="00C0586E">
              <w:rPr>
                <w:noProof/>
                <w:webHidden/>
              </w:rPr>
              <w:instrText xml:space="preserve"> PAGEREF _Toc62920762 \h </w:instrText>
            </w:r>
            <w:r w:rsidR="00C0586E">
              <w:rPr>
                <w:noProof/>
                <w:webHidden/>
              </w:rPr>
            </w:r>
            <w:r w:rsidR="00C0586E">
              <w:rPr>
                <w:noProof/>
                <w:webHidden/>
              </w:rPr>
              <w:fldChar w:fldCharType="separate"/>
            </w:r>
            <w:r w:rsidR="00C0586E">
              <w:rPr>
                <w:noProof/>
                <w:webHidden/>
              </w:rPr>
              <w:t>146</w:t>
            </w:r>
            <w:r w:rsidR="00C0586E">
              <w:rPr>
                <w:noProof/>
                <w:webHidden/>
              </w:rPr>
              <w:fldChar w:fldCharType="end"/>
            </w:r>
          </w:hyperlink>
        </w:p>
        <w:p w14:paraId="5DDD4046" w14:textId="6E9C9C77"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63" w:history="1">
            <w:r w:rsidR="00C0586E" w:rsidRPr="00EE78E8">
              <w:rPr>
                <w:rStyle w:val="Hyperlnk"/>
                <w:noProof/>
                <w:highlight w:val="white"/>
              </w:rPr>
              <w:t>7.2.4.</w:t>
            </w:r>
            <w:r w:rsidR="00C0586E">
              <w:rPr>
                <w:rFonts w:asciiTheme="minorHAnsi" w:eastAsiaTheme="minorEastAsia" w:hAnsiTheme="minorHAnsi"/>
                <w:noProof/>
                <w:color w:val="auto"/>
                <w:lang w:val="sv-SE" w:eastAsia="sv-SE"/>
              </w:rPr>
              <w:tab/>
            </w:r>
            <w:r w:rsidR="00C0586E" w:rsidRPr="00EE78E8">
              <w:rPr>
                <w:rStyle w:val="Hyperlnk"/>
                <w:noProof/>
                <w:highlight w:val="white"/>
              </w:rPr>
              <w:t>Pointers</w:t>
            </w:r>
            <w:r w:rsidR="00C0586E">
              <w:rPr>
                <w:noProof/>
                <w:webHidden/>
              </w:rPr>
              <w:tab/>
            </w:r>
            <w:r w:rsidR="00C0586E">
              <w:rPr>
                <w:noProof/>
                <w:webHidden/>
              </w:rPr>
              <w:fldChar w:fldCharType="begin"/>
            </w:r>
            <w:r w:rsidR="00C0586E">
              <w:rPr>
                <w:noProof/>
                <w:webHidden/>
              </w:rPr>
              <w:instrText xml:space="preserve"> PAGEREF _Toc62920763 \h </w:instrText>
            </w:r>
            <w:r w:rsidR="00C0586E">
              <w:rPr>
                <w:noProof/>
                <w:webHidden/>
              </w:rPr>
            </w:r>
            <w:r w:rsidR="00C0586E">
              <w:rPr>
                <w:noProof/>
                <w:webHidden/>
              </w:rPr>
              <w:fldChar w:fldCharType="separate"/>
            </w:r>
            <w:r w:rsidR="00C0586E">
              <w:rPr>
                <w:noProof/>
                <w:webHidden/>
              </w:rPr>
              <w:t>147</w:t>
            </w:r>
            <w:r w:rsidR="00C0586E">
              <w:rPr>
                <w:noProof/>
                <w:webHidden/>
              </w:rPr>
              <w:fldChar w:fldCharType="end"/>
            </w:r>
          </w:hyperlink>
        </w:p>
        <w:p w14:paraId="0BF7A762" w14:textId="325CA0DB"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64" w:history="1">
            <w:r w:rsidR="00C0586E" w:rsidRPr="00EE78E8">
              <w:rPr>
                <w:rStyle w:val="Hyperlnk"/>
                <w:noProof/>
                <w:highlight w:val="white"/>
              </w:rPr>
              <w:t>7.2.5.</w:t>
            </w:r>
            <w:r w:rsidR="00C0586E">
              <w:rPr>
                <w:rFonts w:asciiTheme="minorHAnsi" w:eastAsiaTheme="minorEastAsia" w:hAnsiTheme="minorHAnsi"/>
                <w:noProof/>
                <w:color w:val="auto"/>
                <w:lang w:val="sv-SE" w:eastAsia="sv-SE"/>
              </w:rPr>
              <w:tab/>
            </w:r>
            <w:r w:rsidR="00C0586E" w:rsidRPr="00EE78E8">
              <w:rPr>
                <w:rStyle w:val="Hyperlnk"/>
                <w:noProof/>
                <w:highlight w:val="white"/>
              </w:rPr>
              <w:t>Arrays</w:t>
            </w:r>
            <w:r w:rsidR="00C0586E">
              <w:rPr>
                <w:noProof/>
                <w:webHidden/>
              </w:rPr>
              <w:tab/>
            </w:r>
            <w:r w:rsidR="00C0586E">
              <w:rPr>
                <w:noProof/>
                <w:webHidden/>
              </w:rPr>
              <w:fldChar w:fldCharType="begin"/>
            </w:r>
            <w:r w:rsidR="00C0586E">
              <w:rPr>
                <w:noProof/>
                <w:webHidden/>
              </w:rPr>
              <w:instrText xml:space="preserve"> PAGEREF _Toc62920764 \h </w:instrText>
            </w:r>
            <w:r w:rsidR="00C0586E">
              <w:rPr>
                <w:noProof/>
                <w:webHidden/>
              </w:rPr>
            </w:r>
            <w:r w:rsidR="00C0586E">
              <w:rPr>
                <w:noProof/>
                <w:webHidden/>
              </w:rPr>
              <w:fldChar w:fldCharType="separate"/>
            </w:r>
            <w:r w:rsidR="00C0586E">
              <w:rPr>
                <w:noProof/>
                <w:webHidden/>
              </w:rPr>
              <w:t>147</w:t>
            </w:r>
            <w:r w:rsidR="00C0586E">
              <w:rPr>
                <w:noProof/>
                <w:webHidden/>
              </w:rPr>
              <w:fldChar w:fldCharType="end"/>
            </w:r>
          </w:hyperlink>
        </w:p>
        <w:p w14:paraId="36DD07EF" w14:textId="13CB1D32"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65" w:history="1">
            <w:r w:rsidR="00C0586E" w:rsidRPr="00EE78E8">
              <w:rPr>
                <w:rStyle w:val="Hyperlnk"/>
                <w:noProof/>
                <w:highlight w:val="white"/>
              </w:rPr>
              <w:t>7.2.6.</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Functions</w:t>
            </w:r>
            <w:r w:rsidR="00C0586E">
              <w:rPr>
                <w:noProof/>
                <w:webHidden/>
              </w:rPr>
              <w:tab/>
            </w:r>
            <w:r w:rsidR="00C0586E">
              <w:rPr>
                <w:noProof/>
                <w:webHidden/>
              </w:rPr>
              <w:fldChar w:fldCharType="begin"/>
            </w:r>
            <w:r w:rsidR="00C0586E">
              <w:rPr>
                <w:noProof/>
                <w:webHidden/>
              </w:rPr>
              <w:instrText xml:space="preserve"> PAGEREF _Toc62920765 \h </w:instrText>
            </w:r>
            <w:r w:rsidR="00C0586E">
              <w:rPr>
                <w:noProof/>
                <w:webHidden/>
              </w:rPr>
            </w:r>
            <w:r w:rsidR="00C0586E">
              <w:rPr>
                <w:noProof/>
                <w:webHidden/>
              </w:rPr>
              <w:fldChar w:fldCharType="separate"/>
            </w:r>
            <w:r w:rsidR="00C0586E">
              <w:rPr>
                <w:noProof/>
                <w:webHidden/>
              </w:rPr>
              <w:t>148</w:t>
            </w:r>
            <w:r w:rsidR="00C0586E">
              <w:rPr>
                <w:noProof/>
                <w:webHidden/>
              </w:rPr>
              <w:fldChar w:fldCharType="end"/>
            </w:r>
          </w:hyperlink>
        </w:p>
        <w:p w14:paraId="5886318A" w14:textId="021E3A5C"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66" w:history="1">
            <w:r w:rsidR="00C0586E" w:rsidRPr="00EE78E8">
              <w:rPr>
                <w:rStyle w:val="Hyperlnk"/>
                <w:noProof/>
              </w:rPr>
              <w:t>7.2.7.</w:t>
            </w:r>
            <w:r w:rsidR="00C0586E">
              <w:rPr>
                <w:rFonts w:asciiTheme="minorHAnsi" w:eastAsiaTheme="minorEastAsia" w:hAnsiTheme="minorHAnsi"/>
                <w:noProof/>
                <w:color w:val="auto"/>
                <w:lang w:val="sv-SE" w:eastAsia="sv-SE"/>
              </w:rPr>
              <w:tab/>
            </w:r>
            <w:r w:rsidR="00C0586E" w:rsidRPr="00EE78E8">
              <w:rPr>
                <w:rStyle w:val="Hyperlnk"/>
                <w:noProof/>
              </w:rPr>
              <w:t>Structs and Unions</w:t>
            </w:r>
            <w:r w:rsidR="00C0586E">
              <w:rPr>
                <w:noProof/>
                <w:webHidden/>
              </w:rPr>
              <w:tab/>
            </w:r>
            <w:r w:rsidR="00C0586E">
              <w:rPr>
                <w:noProof/>
                <w:webHidden/>
              </w:rPr>
              <w:fldChar w:fldCharType="begin"/>
            </w:r>
            <w:r w:rsidR="00C0586E">
              <w:rPr>
                <w:noProof/>
                <w:webHidden/>
              </w:rPr>
              <w:instrText xml:space="preserve"> PAGEREF _Toc62920766 \h </w:instrText>
            </w:r>
            <w:r w:rsidR="00C0586E">
              <w:rPr>
                <w:noProof/>
                <w:webHidden/>
              </w:rPr>
            </w:r>
            <w:r w:rsidR="00C0586E">
              <w:rPr>
                <w:noProof/>
                <w:webHidden/>
              </w:rPr>
              <w:fldChar w:fldCharType="separate"/>
            </w:r>
            <w:r w:rsidR="00C0586E">
              <w:rPr>
                <w:noProof/>
                <w:webHidden/>
              </w:rPr>
              <w:t>150</w:t>
            </w:r>
            <w:r w:rsidR="00C0586E">
              <w:rPr>
                <w:noProof/>
                <w:webHidden/>
              </w:rPr>
              <w:fldChar w:fldCharType="end"/>
            </w:r>
          </w:hyperlink>
        </w:p>
        <w:p w14:paraId="2F27738B" w14:textId="16BF7A6D"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67" w:history="1">
            <w:r w:rsidR="00C0586E" w:rsidRPr="00EE78E8">
              <w:rPr>
                <w:rStyle w:val="Hyperlnk"/>
                <w:noProof/>
                <w:highlight w:val="white"/>
              </w:rPr>
              <w:t>7.2.8.</w:t>
            </w:r>
            <w:r w:rsidR="00C0586E">
              <w:rPr>
                <w:rFonts w:asciiTheme="minorHAnsi" w:eastAsiaTheme="minorEastAsia" w:hAnsiTheme="minorHAnsi"/>
                <w:noProof/>
                <w:color w:val="auto"/>
                <w:lang w:val="sv-SE" w:eastAsia="sv-SE"/>
              </w:rPr>
              <w:tab/>
            </w:r>
            <w:r w:rsidR="00C0586E" w:rsidRPr="00EE78E8">
              <w:rPr>
                <w:rStyle w:val="Hyperlnk"/>
                <w:noProof/>
                <w:highlight w:val="white"/>
              </w:rPr>
              <w:t>Enumerations</w:t>
            </w:r>
            <w:r w:rsidR="00C0586E">
              <w:rPr>
                <w:noProof/>
                <w:webHidden/>
              </w:rPr>
              <w:tab/>
            </w:r>
            <w:r w:rsidR="00C0586E">
              <w:rPr>
                <w:noProof/>
                <w:webHidden/>
              </w:rPr>
              <w:fldChar w:fldCharType="begin"/>
            </w:r>
            <w:r w:rsidR="00C0586E">
              <w:rPr>
                <w:noProof/>
                <w:webHidden/>
              </w:rPr>
              <w:instrText xml:space="preserve"> PAGEREF _Toc62920767 \h </w:instrText>
            </w:r>
            <w:r w:rsidR="00C0586E">
              <w:rPr>
                <w:noProof/>
                <w:webHidden/>
              </w:rPr>
            </w:r>
            <w:r w:rsidR="00C0586E">
              <w:rPr>
                <w:noProof/>
                <w:webHidden/>
              </w:rPr>
              <w:fldChar w:fldCharType="separate"/>
            </w:r>
            <w:r w:rsidR="00C0586E">
              <w:rPr>
                <w:noProof/>
                <w:webHidden/>
              </w:rPr>
              <w:t>151</w:t>
            </w:r>
            <w:r w:rsidR="00C0586E">
              <w:rPr>
                <w:noProof/>
                <w:webHidden/>
              </w:rPr>
              <w:fldChar w:fldCharType="end"/>
            </w:r>
          </w:hyperlink>
        </w:p>
        <w:p w14:paraId="1788715E" w14:textId="6AF99394"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68" w:history="1">
            <w:r w:rsidR="00C0586E" w:rsidRPr="00EE78E8">
              <w:rPr>
                <w:rStyle w:val="Hyperlnk"/>
                <w:noProof/>
                <w:highlight w:val="white"/>
              </w:rPr>
              <w:t>7.2.9.</w:t>
            </w:r>
            <w:r w:rsidR="00C0586E">
              <w:rPr>
                <w:rFonts w:asciiTheme="minorHAnsi" w:eastAsiaTheme="minorEastAsia" w:hAnsiTheme="minorHAnsi"/>
                <w:noProof/>
                <w:color w:val="auto"/>
                <w:lang w:val="sv-SE" w:eastAsia="sv-SE"/>
              </w:rPr>
              <w:tab/>
            </w:r>
            <w:r w:rsidR="00C0586E" w:rsidRPr="00EE78E8">
              <w:rPr>
                <w:rStyle w:val="Hyperlnk"/>
                <w:noProof/>
                <w:highlight w:val="white"/>
              </w:rPr>
              <w:t>Type Size</w:t>
            </w:r>
            <w:r w:rsidR="00C0586E">
              <w:rPr>
                <w:noProof/>
                <w:webHidden/>
              </w:rPr>
              <w:tab/>
            </w:r>
            <w:r w:rsidR="00C0586E">
              <w:rPr>
                <w:noProof/>
                <w:webHidden/>
              </w:rPr>
              <w:fldChar w:fldCharType="begin"/>
            </w:r>
            <w:r w:rsidR="00C0586E">
              <w:rPr>
                <w:noProof/>
                <w:webHidden/>
              </w:rPr>
              <w:instrText xml:space="preserve"> PAGEREF _Toc62920768 \h </w:instrText>
            </w:r>
            <w:r w:rsidR="00C0586E">
              <w:rPr>
                <w:noProof/>
                <w:webHidden/>
              </w:rPr>
            </w:r>
            <w:r w:rsidR="00C0586E">
              <w:rPr>
                <w:noProof/>
                <w:webHidden/>
              </w:rPr>
              <w:fldChar w:fldCharType="separate"/>
            </w:r>
            <w:r w:rsidR="00C0586E">
              <w:rPr>
                <w:noProof/>
                <w:webHidden/>
              </w:rPr>
              <w:t>152</w:t>
            </w:r>
            <w:r w:rsidR="00C0586E">
              <w:rPr>
                <w:noProof/>
                <w:webHidden/>
              </w:rPr>
              <w:fldChar w:fldCharType="end"/>
            </w:r>
          </w:hyperlink>
        </w:p>
        <w:p w14:paraId="6871DCC4" w14:textId="21A36DA8"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69" w:history="1">
            <w:r w:rsidR="00C0586E" w:rsidRPr="00EE78E8">
              <w:rPr>
                <w:rStyle w:val="Hyperlnk"/>
                <w:noProof/>
                <w:highlight w:val="white"/>
              </w:rPr>
              <w:t>7.2.10.</w:t>
            </w:r>
            <w:r w:rsidR="00C0586E">
              <w:rPr>
                <w:rFonts w:asciiTheme="minorHAnsi" w:eastAsiaTheme="minorEastAsia" w:hAnsiTheme="minorHAnsi"/>
                <w:noProof/>
                <w:color w:val="auto"/>
                <w:lang w:val="sv-SE" w:eastAsia="sv-SE"/>
              </w:rPr>
              <w:tab/>
            </w:r>
            <w:r w:rsidR="00C0586E" w:rsidRPr="00EE78E8">
              <w:rPr>
                <w:rStyle w:val="Hyperlnk"/>
                <w:noProof/>
                <w:highlight w:val="white"/>
              </w:rPr>
              <w:t>Complete Types</w:t>
            </w:r>
            <w:r w:rsidR="00C0586E">
              <w:rPr>
                <w:noProof/>
                <w:webHidden/>
              </w:rPr>
              <w:tab/>
            </w:r>
            <w:r w:rsidR="00C0586E">
              <w:rPr>
                <w:noProof/>
                <w:webHidden/>
              </w:rPr>
              <w:fldChar w:fldCharType="begin"/>
            </w:r>
            <w:r w:rsidR="00C0586E">
              <w:rPr>
                <w:noProof/>
                <w:webHidden/>
              </w:rPr>
              <w:instrText xml:space="preserve"> PAGEREF _Toc62920769 \h </w:instrText>
            </w:r>
            <w:r w:rsidR="00C0586E">
              <w:rPr>
                <w:noProof/>
                <w:webHidden/>
              </w:rPr>
            </w:r>
            <w:r w:rsidR="00C0586E">
              <w:rPr>
                <w:noProof/>
                <w:webHidden/>
              </w:rPr>
              <w:fldChar w:fldCharType="separate"/>
            </w:r>
            <w:r w:rsidR="00C0586E">
              <w:rPr>
                <w:noProof/>
                <w:webHidden/>
              </w:rPr>
              <w:t>153</w:t>
            </w:r>
            <w:r w:rsidR="00C0586E">
              <w:rPr>
                <w:noProof/>
                <w:webHidden/>
              </w:rPr>
              <w:fldChar w:fldCharType="end"/>
            </w:r>
          </w:hyperlink>
        </w:p>
        <w:p w14:paraId="732F3F30" w14:textId="60F84B43"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70" w:history="1">
            <w:r w:rsidR="00C0586E" w:rsidRPr="00EE78E8">
              <w:rPr>
                <w:rStyle w:val="Hyperlnk"/>
                <w:noProof/>
                <w:highlight w:val="white"/>
              </w:rPr>
              <w:t>7.2.11.</w:t>
            </w:r>
            <w:r w:rsidR="00C0586E">
              <w:rPr>
                <w:rFonts w:asciiTheme="minorHAnsi" w:eastAsiaTheme="minorEastAsia" w:hAnsiTheme="minorHAnsi"/>
                <w:noProof/>
                <w:color w:val="auto"/>
                <w:lang w:val="sv-SE" w:eastAsia="sv-SE"/>
              </w:rPr>
              <w:tab/>
            </w:r>
            <w:r w:rsidR="00C0586E" w:rsidRPr="00EE78E8">
              <w:rPr>
                <w:rStyle w:val="Hyperlnk"/>
                <w:noProof/>
                <w:highlight w:val="white"/>
              </w:rPr>
              <w:t>Constant and Volatile</w:t>
            </w:r>
            <w:r w:rsidR="00C0586E">
              <w:rPr>
                <w:noProof/>
                <w:webHidden/>
              </w:rPr>
              <w:tab/>
            </w:r>
            <w:r w:rsidR="00C0586E">
              <w:rPr>
                <w:noProof/>
                <w:webHidden/>
              </w:rPr>
              <w:fldChar w:fldCharType="begin"/>
            </w:r>
            <w:r w:rsidR="00C0586E">
              <w:rPr>
                <w:noProof/>
                <w:webHidden/>
              </w:rPr>
              <w:instrText xml:space="preserve"> PAGEREF _Toc62920770 \h </w:instrText>
            </w:r>
            <w:r w:rsidR="00C0586E">
              <w:rPr>
                <w:noProof/>
                <w:webHidden/>
              </w:rPr>
            </w:r>
            <w:r w:rsidR="00C0586E">
              <w:rPr>
                <w:noProof/>
                <w:webHidden/>
              </w:rPr>
              <w:fldChar w:fldCharType="separate"/>
            </w:r>
            <w:r w:rsidR="00C0586E">
              <w:rPr>
                <w:noProof/>
                <w:webHidden/>
              </w:rPr>
              <w:t>153</w:t>
            </w:r>
            <w:r w:rsidR="00C0586E">
              <w:rPr>
                <w:noProof/>
                <w:webHidden/>
              </w:rPr>
              <w:fldChar w:fldCharType="end"/>
            </w:r>
          </w:hyperlink>
        </w:p>
        <w:p w14:paraId="76981B88" w14:textId="260E61DB"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71" w:history="1">
            <w:r w:rsidR="00C0586E" w:rsidRPr="00EE78E8">
              <w:rPr>
                <w:rStyle w:val="Hyperlnk"/>
                <w:noProof/>
                <w:highlight w:val="white"/>
              </w:rPr>
              <w:t>7.2.12.</w:t>
            </w:r>
            <w:r w:rsidR="00C0586E">
              <w:rPr>
                <w:rFonts w:asciiTheme="minorHAnsi" w:eastAsiaTheme="minorEastAsia" w:hAnsiTheme="minorHAnsi"/>
                <w:noProof/>
                <w:color w:val="auto"/>
                <w:lang w:val="sv-SE" w:eastAsia="sv-SE"/>
              </w:rPr>
              <w:tab/>
            </w:r>
            <w:r w:rsidR="00C0586E" w:rsidRPr="00EE78E8">
              <w:rPr>
                <w:rStyle w:val="Hyperlnk"/>
                <w:noProof/>
                <w:highlight w:val="white"/>
              </w:rPr>
              <w:t>Hash Code and Equals</w:t>
            </w:r>
            <w:r w:rsidR="00C0586E">
              <w:rPr>
                <w:noProof/>
                <w:webHidden/>
              </w:rPr>
              <w:tab/>
            </w:r>
            <w:r w:rsidR="00C0586E">
              <w:rPr>
                <w:noProof/>
                <w:webHidden/>
              </w:rPr>
              <w:fldChar w:fldCharType="begin"/>
            </w:r>
            <w:r w:rsidR="00C0586E">
              <w:rPr>
                <w:noProof/>
                <w:webHidden/>
              </w:rPr>
              <w:instrText xml:space="preserve"> PAGEREF _Toc62920771 \h </w:instrText>
            </w:r>
            <w:r w:rsidR="00C0586E">
              <w:rPr>
                <w:noProof/>
                <w:webHidden/>
              </w:rPr>
            </w:r>
            <w:r w:rsidR="00C0586E">
              <w:rPr>
                <w:noProof/>
                <w:webHidden/>
              </w:rPr>
              <w:fldChar w:fldCharType="separate"/>
            </w:r>
            <w:r w:rsidR="00C0586E">
              <w:rPr>
                <w:noProof/>
                <w:webHidden/>
              </w:rPr>
              <w:t>154</w:t>
            </w:r>
            <w:r w:rsidR="00C0586E">
              <w:rPr>
                <w:noProof/>
                <w:webHidden/>
              </w:rPr>
              <w:fldChar w:fldCharType="end"/>
            </w:r>
          </w:hyperlink>
        </w:p>
        <w:p w14:paraId="44651D6D" w14:textId="753A0FBC"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72" w:history="1">
            <w:r w:rsidR="00C0586E" w:rsidRPr="00EE78E8">
              <w:rPr>
                <w:rStyle w:val="Hyperlnk"/>
                <w:noProof/>
                <w:highlight w:val="white"/>
              </w:rPr>
              <w:t>7.2.13.</w:t>
            </w:r>
            <w:r w:rsidR="00C0586E">
              <w:rPr>
                <w:rFonts w:asciiTheme="minorHAnsi" w:eastAsiaTheme="minorEastAsia" w:hAnsiTheme="minorHAnsi"/>
                <w:noProof/>
                <w:color w:val="auto"/>
                <w:lang w:val="sv-SE" w:eastAsia="sv-SE"/>
              </w:rPr>
              <w:tab/>
            </w:r>
            <w:r w:rsidR="00C0586E" w:rsidRPr="00EE78E8">
              <w:rPr>
                <w:rStyle w:val="Hyperlnk"/>
                <w:noProof/>
                <w:highlight w:val="white"/>
              </w:rPr>
              <w:t>Predefined Types</w:t>
            </w:r>
            <w:r w:rsidR="00C0586E">
              <w:rPr>
                <w:noProof/>
                <w:webHidden/>
              </w:rPr>
              <w:tab/>
            </w:r>
            <w:r w:rsidR="00C0586E">
              <w:rPr>
                <w:noProof/>
                <w:webHidden/>
              </w:rPr>
              <w:fldChar w:fldCharType="begin"/>
            </w:r>
            <w:r w:rsidR="00C0586E">
              <w:rPr>
                <w:noProof/>
                <w:webHidden/>
              </w:rPr>
              <w:instrText xml:space="preserve"> PAGEREF _Toc62920772 \h </w:instrText>
            </w:r>
            <w:r w:rsidR="00C0586E">
              <w:rPr>
                <w:noProof/>
                <w:webHidden/>
              </w:rPr>
            </w:r>
            <w:r w:rsidR="00C0586E">
              <w:rPr>
                <w:noProof/>
                <w:webHidden/>
              </w:rPr>
              <w:fldChar w:fldCharType="separate"/>
            </w:r>
            <w:r w:rsidR="00C0586E">
              <w:rPr>
                <w:noProof/>
                <w:webHidden/>
              </w:rPr>
              <w:t>155</w:t>
            </w:r>
            <w:r w:rsidR="00C0586E">
              <w:rPr>
                <w:noProof/>
                <w:webHidden/>
              </w:rPr>
              <w:fldChar w:fldCharType="end"/>
            </w:r>
          </w:hyperlink>
        </w:p>
        <w:p w14:paraId="7626C386" w14:textId="5913B803"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73" w:history="1">
            <w:r w:rsidR="00C0586E" w:rsidRPr="00EE78E8">
              <w:rPr>
                <w:rStyle w:val="Hyperlnk"/>
                <w:noProof/>
                <w:highlight w:val="white"/>
              </w:rPr>
              <w:t>7.2.14.</w:t>
            </w:r>
            <w:r w:rsidR="00C0586E">
              <w:rPr>
                <w:rFonts w:asciiTheme="minorHAnsi" w:eastAsiaTheme="minorEastAsia" w:hAnsiTheme="minorHAnsi"/>
                <w:noProof/>
                <w:color w:val="auto"/>
                <w:lang w:val="sv-SE" w:eastAsia="sv-SE"/>
              </w:rPr>
              <w:tab/>
            </w:r>
            <w:r w:rsidR="00C0586E" w:rsidRPr="00EE78E8">
              <w:rPr>
                <w:rStyle w:val="Hyperlnk"/>
                <w:noProof/>
                <w:highlight w:val="white"/>
              </w:rPr>
              <w:t>ToString</w:t>
            </w:r>
            <w:r w:rsidR="00C0586E">
              <w:rPr>
                <w:noProof/>
                <w:webHidden/>
              </w:rPr>
              <w:tab/>
            </w:r>
            <w:r w:rsidR="00C0586E">
              <w:rPr>
                <w:noProof/>
                <w:webHidden/>
              </w:rPr>
              <w:fldChar w:fldCharType="begin"/>
            </w:r>
            <w:r w:rsidR="00C0586E">
              <w:rPr>
                <w:noProof/>
                <w:webHidden/>
              </w:rPr>
              <w:instrText xml:space="preserve"> PAGEREF _Toc62920773 \h </w:instrText>
            </w:r>
            <w:r w:rsidR="00C0586E">
              <w:rPr>
                <w:noProof/>
                <w:webHidden/>
              </w:rPr>
            </w:r>
            <w:r w:rsidR="00C0586E">
              <w:rPr>
                <w:noProof/>
                <w:webHidden/>
              </w:rPr>
              <w:fldChar w:fldCharType="separate"/>
            </w:r>
            <w:r w:rsidR="00C0586E">
              <w:rPr>
                <w:noProof/>
                <w:webHidden/>
              </w:rPr>
              <w:t>156</w:t>
            </w:r>
            <w:r w:rsidR="00C0586E">
              <w:rPr>
                <w:noProof/>
                <w:webHidden/>
              </w:rPr>
              <w:fldChar w:fldCharType="end"/>
            </w:r>
          </w:hyperlink>
        </w:p>
        <w:p w14:paraId="4827DF38" w14:textId="56B5C294" w:rsidR="00C0586E" w:rsidRDefault="00C23B57">
          <w:pPr>
            <w:pStyle w:val="Innehll2"/>
            <w:tabs>
              <w:tab w:val="left" w:pos="880"/>
              <w:tab w:val="right" w:leader="dot" w:pos="9350"/>
            </w:tabs>
            <w:rPr>
              <w:rFonts w:asciiTheme="minorHAnsi" w:eastAsiaTheme="minorEastAsia" w:hAnsiTheme="minorHAnsi"/>
              <w:noProof/>
              <w:color w:val="auto"/>
              <w:lang w:val="sv-SE" w:eastAsia="sv-SE"/>
            </w:rPr>
          </w:pPr>
          <w:hyperlink w:anchor="_Toc62920774" w:history="1">
            <w:r w:rsidR="00C0586E" w:rsidRPr="00EE78E8">
              <w:rPr>
                <w:rStyle w:val="Hyperlnk"/>
                <w:noProof/>
              </w:rPr>
              <w:t>7.3.</w:t>
            </w:r>
            <w:r w:rsidR="00C0586E">
              <w:rPr>
                <w:rFonts w:asciiTheme="minorHAnsi" w:eastAsiaTheme="minorEastAsia" w:hAnsiTheme="minorHAnsi"/>
                <w:noProof/>
                <w:color w:val="auto"/>
                <w:lang w:val="sv-SE" w:eastAsia="sv-SE"/>
              </w:rPr>
              <w:tab/>
            </w:r>
            <w:r w:rsidR="00C0586E" w:rsidRPr="00EE78E8">
              <w:rPr>
                <w:rStyle w:val="Hyperlnk"/>
                <w:noProof/>
              </w:rPr>
              <w:t>Type Size</w:t>
            </w:r>
            <w:r w:rsidR="00C0586E">
              <w:rPr>
                <w:noProof/>
                <w:webHidden/>
              </w:rPr>
              <w:tab/>
            </w:r>
            <w:r w:rsidR="00C0586E">
              <w:rPr>
                <w:noProof/>
                <w:webHidden/>
              </w:rPr>
              <w:fldChar w:fldCharType="begin"/>
            </w:r>
            <w:r w:rsidR="00C0586E">
              <w:rPr>
                <w:noProof/>
                <w:webHidden/>
              </w:rPr>
              <w:instrText xml:space="preserve"> PAGEREF _Toc62920774 \h </w:instrText>
            </w:r>
            <w:r w:rsidR="00C0586E">
              <w:rPr>
                <w:noProof/>
                <w:webHidden/>
              </w:rPr>
            </w:r>
            <w:r w:rsidR="00C0586E">
              <w:rPr>
                <w:noProof/>
                <w:webHidden/>
              </w:rPr>
              <w:fldChar w:fldCharType="separate"/>
            </w:r>
            <w:r w:rsidR="00C0586E">
              <w:rPr>
                <w:noProof/>
                <w:webHidden/>
              </w:rPr>
              <w:t>156</w:t>
            </w:r>
            <w:r w:rsidR="00C0586E">
              <w:rPr>
                <w:noProof/>
                <w:webHidden/>
              </w:rPr>
              <w:fldChar w:fldCharType="end"/>
            </w:r>
          </w:hyperlink>
        </w:p>
        <w:p w14:paraId="3CAB44C8" w14:textId="7D91D0FB" w:rsidR="00C0586E" w:rsidRDefault="00C23B57">
          <w:pPr>
            <w:pStyle w:val="Innehll2"/>
            <w:tabs>
              <w:tab w:val="left" w:pos="880"/>
              <w:tab w:val="right" w:leader="dot" w:pos="9350"/>
            </w:tabs>
            <w:rPr>
              <w:rFonts w:asciiTheme="minorHAnsi" w:eastAsiaTheme="minorEastAsia" w:hAnsiTheme="minorHAnsi"/>
              <w:noProof/>
              <w:color w:val="auto"/>
              <w:lang w:val="sv-SE" w:eastAsia="sv-SE"/>
            </w:rPr>
          </w:pPr>
          <w:hyperlink w:anchor="_Toc62920775" w:history="1">
            <w:r w:rsidR="00C0586E" w:rsidRPr="00EE78E8">
              <w:rPr>
                <w:rStyle w:val="Hyperlnk"/>
                <w:noProof/>
              </w:rPr>
              <w:t>7.4.</w:t>
            </w:r>
            <w:r w:rsidR="00C0586E">
              <w:rPr>
                <w:rFonts w:asciiTheme="minorHAnsi" w:eastAsiaTheme="minorEastAsia" w:hAnsiTheme="minorHAnsi"/>
                <w:noProof/>
                <w:color w:val="auto"/>
                <w:lang w:val="sv-SE" w:eastAsia="sv-SE"/>
              </w:rPr>
              <w:tab/>
            </w:r>
            <w:r w:rsidR="00C0586E" w:rsidRPr="00EE78E8">
              <w:rPr>
                <w:rStyle w:val="Hyperlnk"/>
                <w:noProof/>
              </w:rPr>
              <w:t>Type Casting</w:t>
            </w:r>
            <w:r w:rsidR="00C0586E">
              <w:rPr>
                <w:noProof/>
                <w:webHidden/>
              </w:rPr>
              <w:tab/>
            </w:r>
            <w:r w:rsidR="00C0586E">
              <w:rPr>
                <w:noProof/>
                <w:webHidden/>
              </w:rPr>
              <w:fldChar w:fldCharType="begin"/>
            </w:r>
            <w:r w:rsidR="00C0586E">
              <w:rPr>
                <w:noProof/>
                <w:webHidden/>
              </w:rPr>
              <w:instrText xml:space="preserve"> PAGEREF _Toc62920775 \h </w:instrText>
            </w:r>
            <w:r w:rsidR="00C0586E">
              <w:rPr>
                <w:noProof/>
                <w:webHidden/>
              </w:rPr>
            </w:r>
            <w:r w:rsidR="00C0586E">
              <w:rPr>
                <w:noProof/>
                <w:webHidden/>
              </w:rPr>
              <w:fldChar w:fldCharType="separate"/>
            </w:r>
            <w:r w:rsidR="00C0586E">
              <w:rPr>
                <w:noProof/>
                <w:webHidden/>
              </w:rPr>
              <w:t>158</w:t>
            </w:r>
            <w:r w:rsidR="00C0586E">
              <w:rPr>
                <w:noProof/>
                <w:webHidden/>
              </w:rPr>
              <w:fldChar w:fldCharType="end"/>
            </w:r>
          </w:hyperlink>
        </w:p>
        <w:p w14:paraId="117A738B" w14:textId="45D19339"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76" w:history="1">
            <w:r w:rsidR="00C0586E" w:rsidRPr="00EE78E8">
              <w:rPr>
                <w:rStyle w:val="Hyperlnk"/>
                <w:noProof/>
                <w:highlight w:val="white"/>
              </w:rPr>
              <w:t>7.4.1.</w:t>
            </w:r>
            <w:r w:rsidR="00C0586E">
              <w:rPr>
                <w:rFonts w:asciiTheme="minorHAnsi" w:eastAsiaTheme="minorEastAsia" w:hAnsiTheme="minorHAnsi"/>
                <w:noProof/>
                <w:color w:val="auto"/>
                <w:lang w:val="sv-SE" w:eastAsia="sv-SE"/>
              </w:rPr>
              <w:tab/>
            </w:r>
            <w:r w:rsidR="00C0586E" w:rsidRPr="00EE78E8">
              <w:rPr>
                <w:rStyle w:val="Hyperlnk"/>
                <w:noProof/>
                <w:highlight w:val="white"/>
              </w:rPr>
              <w:t>Implicit Cast</w:t>
            </w:r>
            <w:r w:rsidR="00C0586E">
              <w:rPr>
                <w:noProof/>
                <w:webHidden/>
              </w:rPr>
              <w:tab/>
            </w:r>
            <w:r w:rsidR="00C0586E">
              <w:rPr>
                <w:noProof/>
                <w:webHidden/>
              </w:rPr>
              <w:fldChar w:fldCharType="begin"/>
            </w:r>
            <w:r w:rsidR="00C0586E">
              <w:rPr>
                <w:noProof/>
                <w:webHidden/>
              </w:rPr>
              <w:instrText xml:space="preserve"> PAGEREF _Toc62920776 \h </w:instrText>
            </w:r>
            <w:r w:rsidR="00C0586E">
              <w:rPr>
                <w:noProof/>
                <w:webHidden/>
              </w:rPr>
            </w:r>
            <w:r w:rsidR="00C0586E">
              <w:rPr>
                <w:noProof/>
                <w:webHidden/>
              </w:rPr>
              <w:fldChar w:fldCharType="separate"/>
            </w:r>
            <w:r w:rsidR="00C0586E">
              <w:rPr>
                <w:noProof/>
                <w:webHidden/>
              </w:rPr>
              <w:t>159</w:t>
            </w:r>
            <w:r w:rsidR="00C0586E">
              <w:rPr>
                <w:noProof/>
                <w:webHidden/>
              </w:rPr>
              <w:fldChar w:fldCharType="end"/>
            </w:r>
          </w:hyperlink>
        </w:p>
        <w:p w14:paraId="21AF4888" w14:textId="3F4665D0"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77" w:history="1">
            <w:r w:rsidR="00C0586E" w:rsidRPr="00EE78E8">
              <w:rPr>
                <w:rStyle w:val="Hyperlnk"/>
                <w:noProof/>
                <w:highlight w:val="white"/>
              </w:rPr>
              <w:t>7.4.2.</w:t>
            </w:r>
            <w:r w:rsidR="00C0586E">
              <w:rPr>
                <w:rFonts w:asciiTheme="minorHAnsi" w:eastAsiaTheme="minorEastAsia" w:hAnsiTheme="minorHAnsi"/>
                <w:noProof/>
                <w:color w:val="auto"/>
                <w:lang w:val="sv-SE" w:eastAsia="sv-SE"/>
              </w:rPr>
              <w:tab/>
            </w:r>
            <w:r w:rsidR="00C0586E" w:rsidRPr="00EE78E8">
              <w:rPr>
                <w:rStyle w:val="Hyperlnk"/>
                <w:noProof/>
                <w:highlight w:val="white"/>
              </w:rPr>
              <w:t>Explicit Cast</w:t>
            </w:r>
            <w:r w:rsidR="00C0586E">
              <w:rPr>
                <w:noProof/>
                <w:webHidden/>
              </w:rPr>
              <w:tab/>
            </w:r>
            <w:r w:rsidR="00C0586E">
              <w:rPr>
                <w:noProof/>
                <w:webHidden/>
              </w:rPr>
              <w:fldChar w:fldCharType="begin"/>
            </w:r>
            <w:r w:rsidR="00C0586E">
              <w:rPr>
                <w:noProof/>
                <w:webHidden/>
              </w:rPr>
              <w:instrText xml:space="preserve"> PAGEREF _Toc62920777 \h </w:instrText>
            </w:r>
            <w:r w:rsidR="00C0586E">
              <w:rPr>
                <w:noProof/>
                <w:webHidden/>
              </w:rPr>
            </w:r>
            <w:r w:rsidR="00C0586E">
              <w:rPr>
                <w:noProof/>
                <w:webHidden/>
              </w:rPr>
              <w:fldChar w:fldCharType="separate"/>
            </w:r>
            <w:r w:rsidR="00C0586E">
              <w:rPr>
                <w:noProof/>
                <w:webHidden/>
              </w:rPr>
              <w:t>159</w:t>
            </w:r>
            <w:r w:rsidR="00C0586E">
              <w:rPr>
                <w:noProof/>
                <w:webHidden/>
              </w:rPr>
              <w:fldChar w:fldCharType="end"/>
            </w:r>
          </w:hyperlink>
        </w:p>
        <w:p w14:paraId="5C7E4340" w14:textId="55A225C0"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78" w:history="1">
            <w:r w:rsidR="00C0586E" w:rsidRPr="00EE78E8">
              <w:rPr>
                <w:rStyle w:val="Hyperlnk"/>
                <w:noProof/>
              </w:rPr>
              <w:t>7.4.3.</w:t>
            </w:r>
            <w:r w:rsidR="00C0586E">
              <w:rPr>
                <w:rFonts w:asciiTheme="minorHAnsi" w:eastAsiaTheme="minorEastAsia" w:hAnsiTheme="minorHAnsi"/>
                <w:noProof/>
                <w:color w:val="auto"/>
                <w:lang w:val="sv-SE" w:eastAsia="sv-SE"/>
              </w:rPr>
              <w:tab/>
            </w:r>
            <w:r w:rsidR="00C0586E" w:rsidRPr="00EE78E8">
              <w:rPr>
                <w:rStyle w:val="Hyperlnk"/>
                <w:noProof/>
              </w:rPr>
              <w:t>Type Promotion</w:t>
            </w:r>
            <w:r w:rsidR="00C0586E">
              <w:rPr>
                <w:noProof/>
                <w:webHidden/>
              </w:rPr>
              <w:tab/>
            </w:r>
            <w:r w:rsidR="00C0586E">
              <w:rPr>
                <w:noProof/>
                <w:webHidden/>
              </w:rPr>
              <w:fldChar w:fldCharType="begin"/>
            </w:r>
            <w:r w:rsidR="00C0586E">
              <w:rPr>
                <w:noProof/>
                <w:webHidden/>
              </w:rPr>
              <w:instrText xml:space="preserve"> PAGEREF _Toc62920778 \h </w:instrText>
            </w:r>
            <w:r w:rsidR="00C0586E">
              <w:rPr>
                <w:noProof/>
                <w:webHidden/>
              </w:rPr>
            </w:r>
            <w:r w:rsidR="00C0586E">
              <w:rPr>
                <w:noProof/>
                <w:webHidden/>
              </w:rPr>
              <w:fldChar w:fldCharType="separate"/>
            </w:r>
            <w:r w:rsidR="00C0586E">
              <w:rPr>
                <w:noProof/>
                <w:webHidden/>
              </w:rPr>
              <w:t>163</w:t>
            </w:r>
            <w:r w:rsidR="00C0586E">
              <w:rPr>
                <w:noProof/>
                <w:webHidden/>
              </w:rPr>
              <w:fldChar w:fldCharType="end"/>
            </w:r>
          </w:hyperlink>
        </w:p>
        <w:p w14:paraId="72E6D0C7" w14:textId="747FFD2D" w:rsidR="00C0586E" w:rsidRDefault="00C23B57">
          <w:pPr>
            <w:pStyle w:val="Innehll1"/>
            <w:rPr>
              <w:rFonts w:asciiTheme="minorHAnsi" w:eastAsiaTheme="minorEastAsia" w:hAnsiTheme="minorHAnsi"/>
              <w:noProof/>
              <w:color w:val="auto"/>
              <w:lang w:val="sv-SE" w:eastAsia="sv-SE"/>
            </w:rPr>
          </w:pPr>
          <w:hyperlink w:anchor="_Toc62920779" w:history="1">
            <w:r w:rsidR="00C0586E" w:rsidRPr="00EE78E8">
              <w:rPr>
                <w:rStyle w:val="Hyperlnk"/>
                <w:noProof/>
              </w:rPr>
              <w:t>8.</w:t>
            </w:r>
            <w:r w:rsidR="00C0586E">
              <w:rPr>
                <w:rFonts w:asciiTheme="minorHAnsi" w:eastAsiaTheme="minorEastAsia" w:hAnsiTheme="minorHAnsi"/>
                <w:noProof/>
                <w:color w:val="auto"/>
                <w:lang w:val="sv-SE" w:eastAsia="sv-SE"/>
              </w:rPr>
              <w:tab/>
            </w:r>
            <w:r w:rsidR="00C0586E" w:rsidRPr="00EE78E8">
              <w:rPr>
                <w:rStyle w:val="Hyperlnk"/>
                <w:noProof/>
              </w:rPr>
              <w:t>Constant Expression</w:t>
            </w:r>
            <w:r w:rsidR="00C0586E">
              <w:rPr>
                <w:noProof/>
                <w:webHidden/>
              </w:rPr>
              <w:tab/>
            </w:r>
            <w:r w:rsidR="00C0586E">
              <w:rPr>
                <w:noProof/>
                <w:webHidden/>
              </w:rPr>
              <w:fldChar w:fldCharType="begin"/>
            </w:r>
            <w:r w:rsidR="00C0586E">
              <w:rPr>
                <w:noProof/>
                <w:webHidden/>
              </w:rPr>
              <w:instrText xml:space="preserve"> PAGEREF _Toc62920779 \h </w:instrText>
            </w:r>
            <w:r w:rsidR="00C0586E">
              <w:rPr>
                <w:noProof/>
                <w:webHidden/>
              </w:rPr>
            </w:r>
            <w:r w:rsidR="00C0586E">
              <w:rPr>
                <w:noProof/>
                <w:webHidden/>
              </w:rPr>
              <w:fldChar w:fldCharType="separate"/>
            </w:r>
            <w:r w:rsidR="00C0586E">
              <w:rPr>
                <w:noProof/>
                <w:webHidden/>
              </w:rPr>
              <w:t>165</w:t>
            </w:r>
            <w:r w:rsidR="00C0586E">
              <w:rPr>
                <w:noProof/>
                <w:webHidden/>
              </w:rPr>
              <w:fldChar w:fldCharType="end"/>
            </w:r>
          </w:hyperlink>
        </w:p>
        <w:p w14:paraId="1BE45D07" w14:textId="223B7B2C" w:rsidR="00C0586E" w:rsidRDefault="00C23B57">
          <w:pPr>
            <w:pStyle w:val="Innehll2"/>
            <w:tabs>
              <w:tab w:val="left" w:pos="880"/>
              <w:tab w:val="right" w:leader="dot" w:pos="9350"/>
            </w:tabs>
            <w:rPr>
              <w:rFonts w:asciiTheme="minorHAnsi" w:eastAsiaTheme="minorEastAsia" w:hAnsiTheme="minorHAnsi"/>
              <w:noProof/>
              <w:color w:val="auto"/>
              <w:lang w:val="sv-SE" w:eastAsia="sv-SE"/>
            </w:rPr>
          </w:pPr>
          <w:hyperlink w:anchor="_Toc62920780" w:history="1">
            <w:r w:rsidR="00C0586E" w:rsidRPr="00EE78E8">
              <w:rPr>
                <w:rStyle w:val="Hyperlnk"/>
                <w:noProof/>
              </w:rPr>
              <w:t>8.1.</w:t>
            </w:r>
            <w:r w:rsidR="00C0586E">
              <w:rPr>
                <w:rFonts w:asciiTheme="minorHAnsi" w:eastAsiaTheme="minorEastAsia" w:hAnsiTheme="minorHAnsi"/>
                <w:noProof/>
                <w:color w:val="auto"/>
                <w:lang w:val="sv-SE" w:eastAsia="sv-SE"/>
              </w:rPr>
              <w:tab/>
            </w:r>
            <w:r w:rsidR="00C0586E" w:rsidRPr="00EE78E8">
              <w:rPr>
                <w:rStyle w:val="Hyperlnk"/>
                <w:noProof/>
              </w:rPr>
              <w:t>Unary and Binary Expressions</w:t>
            </w:r>
            <w:r w:rsidR="00C0586E">
              <w:rPr>
                <w:noProof/>
                <w:webHidden/>
              </w:rPr>
              <w:tab/>
            </w:r>
            <w:r w:rsidR="00C0586E">
              <w:rPr>
                <w:noProof/>
                <w:webHidden/>
              </w:rPr>
              <w:fldChar w:fldCharType="begin"/>
            </w:r>
            <w:r w:rsidR="00C0586E">
              <w:rPr>
                <w:noProof/>
                <w:webHidden/>
              </w:rPr>
              <w:instrText xml:space="preserve"> PAGEREF _Toc62920780 \h </w:instrText>
            </w:r>
            <w:r w:rsidR="00C0586E">
              <w:rPr>
                <w:noProof/>
                <w:webHidden/>
              </w:rPr>
            </w:r>
            <w:r w:rsidR="00C0586E">
              <w:rPr>
                <w:noProof/>
                <w:webHidden/>
              </w:rPr>
              <w:fldChar w:fldCharType="separate"/>
            </w:r>
            <w:r w:rsidR="00C0586E">
              <w:rPr>
                <w:noProof/>
                <w:webHidden/>
              </w:rPr>
              <w:t>165</w:t>
            </w:r>
            <w:r w:rsidR="00C0586E">
              <w:rPr>
                <w:noProof/>
                <w:webHidden/>
              </w:rPr>
              <w:fldChar w:fldCharType="end"/>
            </w:r>
          </w:hyperlink>
        </w:p>
        <w:p w14:paraId="22D19D67" w14:textId="7F105778"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81" w:history="1">
            <w:r w:rsidR="00C0586E" w:rsidRPr="00EE78E8">
              <w:rPr>
                <w:rStyle w:val="Hyperlnk"/>
                <w:noProof/>
                <w:highlight w:val="white"/>
              </w:rPr>
              <w:t>8.1.1.</w:t>
            </w:r>
            <w:r w:rsidR="00C0586E">
              <w:rPr>
                <w:rFonts w:asciiTheme="minorHAnsi" w:eastAsiaTheme="minorEastAsia" w:hAnsiTheme="minorHAnsi"/>
                <w:noProof/>
                <w:color w:val="auto"/>
                <w:lang w:val="sv-SE" w:eastAsia="sv-SE"/>
              </w:rPr>
              <w:tab/>
            </w:r>
            <w:r w:rsidR="00C0586E" w:rsidRPr="00EE78E8">
              <w:rPr>
                <w:rStyle w:val="Hyperlnk"/>
                <w:noProof/>
                <w:highlight w:val="white"/>
              </w:rPr>
              <w:t>Relation Expressions</w:t>
            </w:r>
            <w:r w:rsidR="00C0586E">
              <w:rPr>
                <w:noProof/>
                <w:webHidden/>
              </w:rPr>
              <w:tab/>
            </w:r>
            <w:r w:rsidR="00C0586E">
              <w:rPr>
                <w:noProof/>
                <w:webHidden/>
              </w:rPr>
              <w:fldChar w:fldCharType="begin"/>
            </w:r>
            <w:r w:rsidR="00C0586E">
              <w:rPr>
                <w:noProof/>
                <w:webHidden/>
              </w:rPr>
              <w:instrText xml:space="preserve"> PAGEREF _Toc62920781 \h </w:instrText>
            </w:r>
            <w:r w:rsidR="00C0586E">
              <w:rPr>
                <w:noProof/>
                <w:webHidden/>
              </w:rPr>
            </w:r>
            <w:r w:rsidR="00C0586E">
              <w:rPr>
                <w:noProof/>
                <w:webHidden/>
              </w:rPr>
              <w:fldChar w:fldCharType="separate"/>
            </w:r>
            <w:r w:rsidR="00C0586E">
              <w:rPr>
                <w:noProof/>
                <w:webHidden/>
              </w:rPr>
              <w:t>165</w:t>
            </w:r>
            <w:r w:rsidR="00C0586E">
              <w:rPr>
                <w:noProof/>
                <w:webHidden/>
              </w:rPr>
              <w:fldChar w:fldCharType="end"/>
            </w:r>
          </w:hyperlink>
        </w:p>
        <w:p w14:paraId="5E90334F" w14:textId="5AFAC33B"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82" w:history="1">
            <w:r w:rsidR="00C0586E" w:rsidRPr="00EE78E8">
              <w:rPr>
                <w:rStyle w:val="Hyperlnk"/>
                <w:noProof/>
                <w:highlight w:val="white"/>
              </w:rPr>
              <w:t>8.1.2.</w:t>
            </w:r>
            <w:r w:rsidR="00C0586E">
              <w:rPr>
                <w:rFonts w:asciiTheme="minorHAnsi" w:eastAsiaTheme="minorEastAsia" w:hAnsiTheme="minorHAnsi"/>
                <w:noProof/>
                <w:color w:val="auto"/>
                <w:lang w:val="sv-SE" w:eastAsia="sv-SE"/>
              </w:rPr>
              <w:tab/>
            </w:r>
            <w:r w:rsidR="00C0586E" w:rsidRPr="00EE78E8">
              <w:rPr>
                <w:rStyle w:val="Hyperlnk"/>
                <w:noProof/>
                <w:highlight w:val="white"/>
              </w:rPr>
              <w:t>Arithmetic Expressions</w:t>
            </w:r>
            <w:r w:rsidR="00C0586E">
              <w:rPr>
                <w:noProof/>
                <w:webHidden/>
              </w:rPr>
              <w:tab/>
            </w:r>
            <w:r w:rsidR="00C0586E">
              <w:rPr>
                <w:noProof/>
                <w:webHidden/>
              </w:rPr>
              <w:fldChar w:fldCharType="begin"/>
            </w:r>
            <w:r w:rsidR="00C0586E">
              <w:rPr>
                <w:noProof/>
                <w:webHidden/>
              </w:rPr>
              <w:instrText xml:space="preserve"> PAGEREF _Toc62920782 \h </w:instrText>
            </w:r>
            <w:r w:rsidR="00C0586E">
              <w:rPr>
                <w:noProof/>
                <w:webHidden/>
              </w:rPr>
            </w:r>
            <w:r w:rsidR="00C0586E">
              <w:rPr>
                <w:noProof/>
                <w:webHidden/>
              </w:rPr>
              <w:fldChar w:fldCharType="separate"/>
            </w:r>
            <w:r w:rsidR="00C0586E">
              <w:rPr>
                <w:noProof/>
                <w:webHidden/>
              </w:rPr>
              <w:t>169</w:t>
            </w:r>
            <w:r w:rsidR="00C0586E">
              <w:rPr>
                <w:noProof/>
                <w:webHidden/>
              </w:rPr>
              <w:fldChar w:fldCharType="end"/>
            </w:r>
          </w:hyperlink>
        </w:p>
        <w:p w14:paraId="5D0D550F" w14:textId="7203313A" w:rsidR="00C0586E" w:rsidRDefault="00C23B57">
          <w:pPr>
            <w:pStyle w:val="Innehll2"/>
            <w:tabs>
              <w:tab w:val="left" w:pos="880"/>
              <w:tab w:val="right" w:leader="dot" w:pos="9350"/>
            </w:tabs>
            <w:rPr>
              <w:rFonts w:asciiTheme="minorHAnsi" w:eastAsiaTheme="minorEastAsia" w:hAnsiTheme="minorHAnsi"/>
              <w:noProof/>
              <w:color w:val="auto"/>
              <w:lang w:val="sv-SE" w:eastAsia="sv-SE"/>
            </w:rPr>
          </w:pPr>
          <w:hyperlink w:anchor="_Toc62920783" w:history="1">
            <w:r w:rsidR="00C0586E" w:rsidRPr="00EE78E8">
              <w:rPr>
                <w:rStyle w:val="Hyperlnk"/>
                <w:noProof/>
                <w:highlight w:val="white"/>
              </w:rPr>
              <w:t>8.2.</w:t>
            </w:r>
            <w:r w:rsidR="00C0586E">
              <w:rPr>
                <w:rFonts w:asciiTheme="minorHAnsi" w:eastAsiaTheme="minorEastAsia" w:hAnsiTheme="minorHAnsi"/>
                <w:noProof/>
                <w:color w:val="auto"/>
                <w:lang w:val="sv-SE" w:eastAsia="sv-SE"/>
              </w:rPr>
              <w:tab/>
            </w:r>
            <w:r w:rsidR="00C0586E" w:rsidRPr="00EE78E8">
              <w:rPr>
                <w:rStyle w:val="Hyperlnk"/>
                <w:noProof/>
                <w:highlight w:val="white"/>
              </w:rPr>
              <w:t>Constant Type Cast</w:t>
            </w:r>
            <w:r w:rsidR="00C0586E">
              <w:rPr>
                <w:noProof/>
                <w:webHidden/>
              </w:rPr>
              <w:tab/>
            </w:r>
            <w:r w:rsidR="00C0586E">
              <w:rPr>
                <w:noProof/>
                <w:webHidden/>
              </w:rPr>
              <w:fldChar w:fldCharType="begin"/>
            </w:r>
            <w:r w:rsidR="00C0586E">
              <w:rPr>
                <w:noProof/>
                <w:webHidden/>
              </w:rPr>
              <w:instrText xml:space="preserve"> PAGEREF _Toc62920783 \h </w:instrText>
            </w:r>
            <w:r w:rsidR="00C0586E">
              <w:rPr>
                <w:noProof/>
                <w:webHidden/>
              </w:rPr>
            </w:r>
            <w:r w:rsidR="00C0586E">
              <w:rPr>
                <w:noProof/>
                <w:webHidden/>
              </w:rPr>
              <w:fldChar w:fldCharType="separate"/>
            </w:r>
            <w:r w:rsidR="00C0586E">
              <w:rPr>
                <w:noProof/>
                <w:webHidden/>
              </w:rPr>
              <w:t>175</w:t>
            </w:r>
            <w:r w:rsidR="00C0586E">
              <w:rPr>
                <w:noProof/>
                <w:webHidden/>
              </w:rPr>
              <w:fldChar w:fldCharType="end"/>
            </w:r>
          </w:hyperlink>
        </w:p>
        <w:p w14:paraId="638507D9" w14:textId="2FFB8C0F"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84" w:history="1">
            <w:r w:rsidR="00C0586E" w:rsidRPr="00EE78E8">
              <w:rPr>
                <w:rStyle w:val="Hyperlnk"/>
                <w:noProof/>
                <w:highlight w:val="white"/>
              </w:rPr>
              <w:t>8.2.1.</w:t>
            </w:r>
            <w:r w:rsidR="00C0586E">
              <w:rPr>
                <w:rFonts w:asciiTheme="minorHAnsi" w:eastAsiaTheme="minorEastAsia" w:hAnsiTheme="minorHAnsi"/>
                <w:noProof/>
                <w:color w:val="auto"/>
                <w:lang w:val="sv-SE" w:eastAsia="sv-SE"/>
              </w:rPr>
              <w:tab/>
            </w:r>
            <w:r w:rsidR="00C0586E" w:rsidRPr="00EE78E8">
              <w:rPr>
                <w:rStyle w:val="Hyperlnk"/>
                <w:noProof/>
                <w:highlight w:val="white"/>
              </w:rPr>
              <w:t>Constant Value</w:t>
            </w:r>
            <w:r w:rsidR="00C0586E">
              <w:rPr>
                <w:noProof/>
                <w:webHidden/>
              </w:rPr>
              <w:tab/>
            </w:r>
            <w:r w:rsidR="00C0586E">
              <w:rPr>
                <w:noProof/>
                <w:webHidden/>
              </w:rPr>
              <w:fldChar w:fldCharType="begin"/>
            </w:r>
            <w:r w:rsidR="00C0586E">
              <w:rPr>
                <w:noProof/>
                <w:webHidden/>
              </w:rPr>
              <w:instrText xml:space="preserve"> PAGEREF _Toc62920784 \h </w:instrText>
            </w:r>
            <w:r w:rsidR="00C0586E">
              <w:rPr>
                <w:noProof/>
                <w:webHidden/>
              </w:rPr>
            </w:r>
            <w:r w:rsidR="00C0586E">
              <w:rPr>
                <w:noProof/>
                <w:webHidden/>
              </w:rPr>
              <w:fldChar w:fldCharType="separate"/>
            </w:r>
            <w:r w:rsidR="00C0586E">
              <w:rPr>
                <w:noProof/>
                <w:webHidden/>
              </w:rPr>
              <w:t>177</w:t>
            </w:r>
            <w:r w:rsidR="00C0586E">
              <w:rPr>
                <w:noProof/>
                <w:webHidden/>
              </w:rPr>
              <w:fldChar w:fldCharType="end"/>
            </w:r>
          </w:hyperlink>
        </w:p>
        <w:p w14:paraId="018B0327" w14:textId="6215810F" w:rsidR="00C0586E" w:rsidRDefault="00C23B57">
          <w:pPr>
            <w:pStyle w:val="Innehll1"/>
            <w:rPr>
              <w:rFonts w:asciiTheme="minorHAnsi" w:eastAsiaTheme="minorEastAsia" w:hAnsiTheme="minorHAnsi"/>
              <w:noProof/>
              <w:color w:val="auto"/>
              <w:lang w:val="sv-SE" w:eastAsia="sv-SE"/>
            </w:rPr>
          </w:pPr>
          <w:hyperlink w:anchor="_Toc62920785" w:history="1">
            <w:r w:rsidR="00C0586E" w:rsidRPr="00EE78E8">
              <w:rPr>
                <w:rStyle w:val="Hyperlnk"/>
                <w:noProof/>
              </w:rPr>
              <w:t>9.</w:t>
            </w:r>
            <w:r w:rsidR="00C0586E">
              <w:rPr>
                <w:rFonts w:asciiTheme="minorHAnsi" w:eastAsiaTheme="minorEastAsia" w:hAnsiTheme="minorHAnsi"/>
                <w:noProof/>
                <w:color w:val="auto"/>
                <w:lang w:val="sv-SE" w:eastAsia="sv-SE"/>
              </w:rPr>
              <w:tab/>
            </w:r>
            <w:r w:rsidR="00C0586E" w:rsidRPr="00EE78E8">
              <w:rPr>
                <w:rStyle w:val="Hyperlnk"/>
                <w:noProof/>
              </w:rPr>
              <w:t>Static Address Expression</w:t>
            </w:r>
            <w:r w:rsidR="00C0586E">
              <w:rPr>
                <w:noProof/>
                <w:webHidden/>
              </w:rPr>
              <w:tab/>
            </w:r>
            <w:r w:rsidR="00C0586E">
              <w:rPr>
                <w:noProof/>
                <w:webHidden/>
              </w:rPr>
              <w:fldChar w:fldCharType="begin"/>
            </w:r>
            <w:r w:rsidR="00C0586E">
              <w:rPr>
                <w:noProof/>
                <w:webHidden/>
              </w:rPr>
              <w:instrText xml:space="preserve"> PAGEREF _Toc62920785 \h </w:instrText>
            </w:r>
            <w:r w:rsidR="00C0586E">
              <w:rPr>
                <w:noProof/>
                <w:webHidden/>
              </w:rPr>
            </w:r>
            <w:r w:rsidR="00C0586E">
              <w:rPr>
                <w:noProof/>
                <w:webHidden/>
              </w:rPr>
              <w:fldChar w:fldCharType="separate"/>
            </w:r>
            <w:r w:rsidR="00C0586E">
              <w:rPr>
                <w:noProof/>
                <w:webHidden/>
              </w:rPr>
              <w:t>179</w:t>
            </w:r>
            <w:r w:rsidR="00C0586E">
              <w:rPr>
                <w:noProof/>
                <w:webHidden/>
              </w:rPr>
              <w:fldChar w:fldCharType="end"/>
            </w:r>
          </w:hyperlink>
        </w:p>
        <w:p w14:paraId="4D04912F" w14:textId="6997CECF"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86" w:history="1">
            <w:r w:rsidR="00C0586E" w:rsidRPr="00EE78E8">
              <w:rPr>
                <w:rStyle w:val="Hyperlnk"/>
                <w:noProof/>
              </w:rPr>
              <w:t>9.1.1.</w:t>
            </w:r>
            <w:r w:rsidR="00C0586E">
              <w:rPr>
                <w:rFonts w:asciiTheme="minorHAnsi" w:eastAsiaTheme="minorEastAsia" w:hAnsiTheme="minorHAnsi"/>
                <w:noProof/>
                <w:color w:val="auto"/>
                <w:lang w:val="sv-SE" w:eastAsia="sv-SE"/>
              </w:rPr>
              <w:tab/>
            </w:r>
            <w:r w:rsidR="00C0586E" w:rsidRPr="00EE78E8">
              <w:rPr>
                <w:rStyle w:val="Hyperlnk"/>
                <w:noProof/>
              </w:rPr>
              <w:t>Static Value and Address</w:t>
            </w:r>
            <w:r w:rsidR="00C0586E">
              <w:rPr>
                <w:noProof/>
                <w:webHidden/>
              </w:rPr>
              <w:tab/>
            </w:r>
            <w:r w:rsidR="00C0586E">
              <w:rPr>
                <w:noProof/>
                <w:webHidden/>
              </w:rPr>
              <w:fldChar w:fldCharType="begin"/>
            </w:r>
            <w:r w:rsidR="00C0586E">
              <w:rPr>
                <w:noProof/>
                <w:webHidden/>
              </w:rPr>
              <w:instrText xml:space="preserve"> PAGEREF _Toc62920786 \h </w:instrText>
            </w:r>
            <w:r w:rsidR="00C0586E">
              <w:rPr>
                <w:noProof/>
                <w:webHidden/>
              </w:rPr>
            </w:r>
            <w:r w:rsidR="00C0586E">
              <w:rPr>
                <w:noProof/>
                <w:webHidden/>
              </w:rPr>
              <w:fldChar w:fldCharType="separate"/>
            </w:r>
            <w:r w:rsidR="00C0586E">
              <w:rPr>
                <w:noProof/>
                <w:webHidden/>
              </w:rPr>
              <w:t>179</w:t>
            </w:r>
            <w:r w:rsidR="00C0586E">
              <w:rPr>
                <w:noProof/>
                <w:webHidden/>
              </w:rPr>
              <w:fldChar w:fldCharType="end"/>
            </w:r>
          </w:hyperlink>
        </w:p>
        <w:p w14:paraId="4342A3BF" w14:textId="05D289BE"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87" w:history="1">
            <w:r w:rsidR="00C0586E" w:rsidRPr="00EE78E8">
              <w:rPr>
                <w:rStyle w:val="Hyperlnk"/>
                <w:noProof/>
              </w:rPr>
              <w:t>9.1.2.</w:t>
            </w:r>
            <w:r w:rsidR="00C0586E">
              <w:rPr>
                <w:rFonts w:asciiTheme="minorHAnsi" w:eastAsiaTheme="minorEastAsia" w:hAnsiTheme="minorHAnsi"/>
                <w:noProof/>
                <w:color w:val="auto"/>
                <w:lang w:val="sv-SE" w:eastAsia="sv-SE"/>
              </w:rPr>
              <w:tab/>
            </w:r>
            <w:r w:rsidR="00C0586E" w:rsidRPr="00EE78E8">
              <w:rPr>
                <w:rStyle w:val="Hyperlnk"/>
                <w:noProof/>
              </w:rPr>
              <w:t>Static Expression</w:t>
            </w:r>
            <w:r w:rsidR="00C0586E">
              <w:rPr>
                <w:noProof/>
                <w:webHidden/>
              </w:rPr>
              <w:tab/>
            </w:r>
            <w:r w:rsidR="00C0586E">
              <w:rPr>
                <w:noProof/>
                <w:webHidden/>
              </w:rPr>
              <w:fldChar w:fldCharType="begin"/>
            </w:r>
            <w:r w:rsidR="00C0586E">
              <w:rPr>
                <w:noProof/>
                <w:webHidden/>
              </w:rPr>
              <w:instrText xml:space="preserve"> PAGEREF _Toc62920787 \h </w:instrText>
            </w:r>
            <w:r w:rsidR="00C0586E">
              <w:rPr>
                <w:noProof/>
                <w:webHidden/>
              </w:rPr>
            </w:r>
            <w:r w:rsidR="00C0586E">
              <w:rPr>
                <w:noProof/>
                <w:webHidden/>
              </w:rPr>
              <w:fldChar w:fldCharType="separate"/>
            </w:r>
            <w:r w:rsidR="00C0586E">
              <w:rPr>
                <w:noProof/>
                <w:webHidden/>
              </w:rPr>
              <w:t>180</w:t>
            </w:r>
            <w:r w:rsidR="00C0586E">
              <w:rPr>
                <w:noProof/>
                <w:webHidden/>
              </w:rPr>
              <w:fldChar w:fldCharType="end"/>
            </w:r>
          </w:hyperlink>
        </w:p>
        <w:p w14:paraId="6E90BC5D" w14:textId="49147E03" w:rsidR="00C0586E" w:rsidRDefault="00C23B57">
          <w:pPr>
            <w:pStyle w:val="Innehll1"/>
            <w:rPr>
              <w:rFonts w:asciiTheme="minorHAnsi" w:eastAsiaTheme="minorEastAsia" w:hAnsiTheme="minorHAnsi"/>
              <w:noProof/>
              <w:color w:val="auto"/>
              <w:lang w:val="sv-SE" w:eastAsia="sv-SE"/>
            </w:rPr>
          </w:pPr>
          <w:hyperlink w:anchor="_Toc62920788" w:history="1">
            <w:r w:rsidR="00C0586E" w:rsidRPr="00EE78E8">
              <w:rPr>
                <w:rStyle w:val="Hyperlnk"/>
                <w:noProof/>
              </w:rPr>
              <w:t>10.</w:t>
            </w:r>
            <w:r w:rsidR="00C0586E">
              <w:rPr>
                <w:rFonts w:asciiTheme="minorHAnsi" w:eastAsiaTheme="minorEastAsia" w:hAnsiTheme="minorHAnsi"/>
                <w:noProof/>
                <w:color w:val="auto"/>
                <w:lang w:val="sv-SE" w:eastAsia="sv-SE"/>
              </w:rPr>
              <w:tab/>
            </w:r>
            <w:r w:rsidR="00C0586E" w:rsidRPr="00EE78E8">
              <w:rPr>
                <w:rStyle w:val="Hyperlnk"/>
                <w:noProof/>
              </w:rPr>
              <w:t>Initialization</w:t>
            </w:r>
            <w:r w:rsidR="00C0586E">
              <w:rPr>
                <w:noProof/>
                <w:webHidden/>
              </w:rPr>
              <w:tab/>
            </w:r>
            <w:r w:rsidR="00C0586E">
              <w:rPr>
                <w:noProof/>
                <w:webHidden/>
              </w:rPr>
              <w:fldChar w:fldCharType="begin"/>
            </w:r>
            <w:r w:rsidR="00C0586E">
              <w:rPr>
                <w:noProof/>
                <w:webHidden/>
              </w:rPr>
              <w:instrText xml:space="preserve"> PAGEREF _Toc62920788 \h </w:instrText>
            </w:r>
            <w:r w:rsidR="00C0586E">
              <w:rPr>
                <w:noProof/>
                <w:webHidden/>
              </w:rPr>
            </w:r>
            <w:r w:rsidR="00C0586E">
              <w:rPr>
                <w:noProof/>
                <w:webHidden/>
              </w:rPr>
              <w:fldChar w:fldCharType="separate"/>
            </w:r>
            <w:r w:rsidR="00C0586E">
              <w:rPr>
                <w:noProof/>
                <w:webHidden/>
              </w:rPr>
              <w:t>184</w:t>
            </w:r>
            <w:r w:rsidR="00C0586E">
              <w:rPr>
                <w:noProof/>
                <w:webHidden/>
              </w:rPr>
              <w:fldChar w:fldCharType="end"/>
            </w:r>
          </w:hyperlink>
        </w:p>
        <w:p w14:paraId="41971DCB" w14:textId="6A68B1DE"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89" w:history="1">
            <w:r w:rsidR="00C0586E" w:rsidRPr="00EE78E8">
              <w:rPr>
                <w:rStyle w:val="Hyperlnk"/>
                <w:noProof/>
              </w:rPr>
              <w:t>10.1.1.</w:t>
            </w:r>
            <w:r w:rsidR="00C0586E">
              <w:rPr>
                <w:rFonts w:asciiTheme="minorHAnsi" w:eastAsiaTheme="minorEastAsia" w:hAnsiTheme="minorHAnsi"/>
                <w:noProof/>
                <w:color w:val="auto"/>
                <w:lang w:val="sv-SE" w:eastAsia="sv-SE"/>
              </w:rPr>
              <w:tab/>
            </w:r>
            <w:r w:rsidR="00C0586E" w:rsidRPr="00EE78E8">
              <w:rPr>
                <w:rStyle w:val="Hyperlnk"/>
                <w:noProof/>
              </w:rPr>
              <w:t>Auto Initialization</w:t>
            </w:r>
            <w:r w:rsidR="00C0586E">
              <w:rPr>
                <w:noProof/>
                <w:webHidden/>
              </w:rPr>
              <w:tab/>
            </w:r>
            <w:r w:rsidR="00C0586E">
              <w:rPr>
                <w:noProof/>
                <w:webHidden/>
              </w:rPr>
              <w:fldChar w:fldCharType="begin"/>
            </w:r>
            <w:r w:rsidR="00C0586E">
              <w:rPr>
                <w:noProof/>
                <w:webHidden/>
              </w:rPr>
              <w:instrText xml:space="preserve"> PAGEREF _Toc62920789 \h </w:instrText>
            </w:r>
            <w:r w:rsidR="00C0586E">
              <w:rPr>
                <w:noProof/>
                <w:webHidden/>
              </w:rPr>
            </w:r>
            <w:r w:rsidR="00C0586E">
              <w:rPr>
                <w:noProof/>
                <w:webHidden/>
              </w:rPr>
              <w:fldChar w:fldCharType="separate"/>
            </w:r>
            <w:r w:rsidR="00C0586E">
              <w:rPr>
                <w:noProof/>
                <w:webHidden/>
              </w:rPr>
              <w:t>184</w:t>
            </w:r>
            <w:r w:rsidR="00C0586E">
              <w:rPr>
                <w:noProof/>
                <w:webHidden/>
              </w:rPr>
              <w:fldChar w:fldCharType="end"/>
            </w:r>
          </w:hyperlink>
        </w:p>
        <w:p w14:paraId="5D5EBEB3" w14:textId="0AF13B7C"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90" w:history="1">
            <w:r w:rsidR="00C0586E" w:rsidRPr="00EE78E8">
              <w:rPr>
                <w:rStyle w:val="Hyperlnk"/>
                <w:noProof/>
              </w:rPr>
              <w:t>10.1.1.</w:t>
            </w:r>
            <w:r w:rsidR="00C0586E">
              <w:rPr>
                <w:rFonts w:asciiTheme="minorHAnsi" w:eastAsiaTheme="minorEastAsia" w:hAnsiTheme="minorHAnsi"/>
                <w:noProof/>
                <w:color w:val="auto"/>
                <w:lang w:val="sv-SE" w:eastAsia="sv-SE"/>
              </w:rPr>
              <w:tab/>
            </w:r>
            <w:r w:rsidR="00C0586E" w:rsidRPr="00EE78E8">
              <w:rPr>
                <w:rStyle w:val="Hyperlnk"/>
                <w:noProof/>
              </w:rPr>
              <w:t>Static Initialization</w:t>
            </w:r>
            <w:r w:rsidR="00C0586E">
              <w:rPr>
                <w:noProof/>
                <w:webHidden/>
              </w:rPr>
              <w:tab/>
            </w:r>
            <w:r w:rsidR="00C0586E">
              <w:rPr>
                <w:noProof/>
                <w:webHidden/>
              </w:rPr>
              <w:fldChar w:fldCharType="begin"/>
            </w:r>
            <w:r w:rsidR="00C0586E">
              <w:rPr>
                <w:noProof/>
                <w:webHidden/>
              </w:rPr>
              <w:instrText xml:space="preserve"> PAGEREF _Toc62920790 \h </w:instrText>
            </w:r>
            <w:r w:rsidR="00C0586E">
              <w:rPr>
                <w:noProof/>
                <w:webHidden/>
              </w:rPr>
            </w:r>
            <w:r w:rsidR="00C0586E">
              <w:rPr>
                <w:noProof/>
                <w:webHidden/>
              </w:rPr>
              <w:fldChar w:fldCharType="separate"/>
            </w:r>
            <w:r w:rsidR="00C0586E">
              <w:rPr>
                <w:noProof/>
                <w:webHidden/>
              </w:rPr>
              <w:t>187</w:t>
            </w:r>
            <w:r w:rsidR="00C0586E">
              <w:rPr>
                <w:noProof/>
                <w:webHidden/>
              </w:rPr>
              <w:fldChar w:fldCharType="end"/>
            </w:r>
          </w:hyperlink>
        </w:p>
        <w:p w14:paraId="16C6BD95" w14:textId="764C9AAF"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91" w:history="1">
            <w:r w:rsidR="00C0586E" w:rsidRPr="00EE78E8">
              <w:rPr>
                <w:rStyle w:val="Hyperlnk"/>
                <w:noProof/>
                <w:highlight w:val="white"/>
              </w:rPr>
              <w:t>10.1.2.</w:t>
            </w:r>
            <w:r w:rsidR="00C0586E">
              <w:rPr>
                <w:rFonts w:asciiTheme="minorHAnsi" w:eastAsiaTheme="minorEastAsia" w:hAnsiTheme="minorHAnsi"/>
                <w:noProof/>
                <w:color w:val="auto"/>
                <w:lang w:val="sv-SE" w:eastAsia="sv-SE"/>
              </w:rPr>
              <w:tab/>
            </w:r>
            <w:r w:rsidR="00C0586E" w:rsidRPr="00EE78E8">
              <w:rPr>
                <w:rStyle w:val="Hyperlnk"/>
                <w:bCs/>
                <w:noProof/>
                <w:highlight w:val="white"/>
              </w:rPr>
              <w:t>Modify Initializer</w:t>
            </w:r>
            <w:r w:rsidR="00C0586E">
              <w:rPr>
                <w:noProof/>
                <w:webHidden/>
              </w:rPr>
              <w:tab/>
            </w:r>
            <w:r w:rsidR="00C0586E">
              <w:rPr>
                <w:noProof/>
                <w:webHidden/>
              </w:rPr>
              <w:fldChar w:fldCharType="begin"/>
            </w:r>
            <w:r w:rsidR="00C0586E">
              <w:rPr>
                <w:noProof/>
                <w:webHidden/>
              </w:rPr>
              <w:instrText xml:space="preserve"> PAGEREF _Toc62920791 \h </w:instrText>
            </w:r>
            <w:r w:rsidR="00C0586E">
              <w:rPr>
                <w:noProof/>
                <w:webHidden/>
              </w:rPr>
            </w:r>
            <w:r w:rsidR="00C0586E">
              <w:rPr>
                <w:noProof/>
                <w:webHidden/>
              </w:rPr>
              <w:fldChar w:fldCharType="separate"/>
            </w:r>
            <w:r w:rsidR="00C0586E">
              <w:rPr>
                <w:noProof/>
                <w:webHidden/>
              </w:rPr>
              <w:t>190</w:t>
            </w:r>
            <w:r w:rsidR="00C0586E">
              <w:rPr>
                <w:noProof/>
                <w:webHidden/>
              </w:rPr>
              <w:fldChar w:fldCharType="end"/>
            </w:r>
          </w:hyperlink>
        </w:p>
        <w:p w14:paraId="6163CDD3" w14:textId="3BFFA2A9" w:rsidR="00C0586E" w:rsidRDefault="00C23B57">
          <w:pPr>
            <w:pStyle w:val="Innehll1"/>
            <w:rPr>
              <w:rFonts w:asciiTheme="minorHAnsi" w:eastAsiaTheme="minorEastAsia" w:hAnsiTheme="minorHAnsi"/>
              <w:noProof/>
              <w:color w:val="auto"/>
              <w:lang w:val="sv-SE" w:eastAsia="sv-SE"/>
            </w:rPr>
          </w:pPr>
          <w:hyperlink w:anchor="_Toc62920792" w:history="1">
            <w:r w:rsidR="00C0586E" w:rsidRPr="00EE78E8">
              <w:rPr>
                <w:rStyle w:val="Hyperlnk"/>
                <w:noProof/>
              </w:rPr>
              <w:t>11.</w:t>
            </w:r>
            <w:r w:rsidR="00C0586E">
              <w:rPr>
                <w:rFonts w:asciiTheme="minorHAnsi" w:eastAsiaTheme="minorEastAsia" w:hAnsiTheme="minorHAnsi"/>
                <w:noProof/>
                <w:color w:val="auto"/>
                <w:lang w:val="sv-SE" w:eastAsia="sv-SE"/>
              </w:rPr>
              <w:tab/>
            </w:r>
            <w:r w:rsidR="00C0586E" w:rsidRPr="00EE78E8">
              <w:rPr>
                <w:rStyle w:val="Hyperlnk"/>
                <w:noProof/>
              </w:rPr>
              <w:t>Middle Code Optimization</w:t>
            </w:r>
            <w:r w:rsidR="00C0586E">
              <w:rPr>
                <w:noProof/>
                <w:webHidden/>
              </w:rPr>
              <w:tab/>
            </w:r>
            <w:r w:rsidR="00C0586E">
              <w:rPr>
                <w:noProof/>
                <w:webHidden/>
              </w:rPr>
              <w:fldChar w:fldCharType="begin"/>
            </w:r>
            <w:r w:rsidR="00C0586E">
              <w:rPr>
                <w:noProof/>
                <w:webHidden/>
              </w:rPr>
              <w:instrText xml:space="preserve"> PAGEREF _Toc62920792 \h </w:instrText>
            </w:r>
            <w:r w:rsidR="00C0586E">
              <w:rPr>
                <w:noProof/>
                <w:webHidden/>
              </w:rPr>
            </w:r>
            <w:r w:rsidR="00C0586E">
              <w:rPr>
                <w:noProof/>
                <w:webHidden/>
              </w:rPr>
              <w:fldChar w:fldCharType="separate"/>
            </w:r>
            <w:r w:rsidR="00C0586E">
              <w:rPr>
                <w:noProof/>
                <w:webHidden/>
              </w:rPr>
              <w:t>193</w:t>
            </w:r>
            <w:r w:rsidR="00C0586E">
              <w:rPr>
                <w:noProof/>
                <w:webHidden/>
              </w:rPr>
              <w:fldChar w:fldCharType="end"/>
            </w:r>
          </w:hyperlink>
        </w:p>
        <w:p w14:paraId="4CDC098B" w14:textId="0932C324"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93" w:history="1">
            <w:r w:rsidR="00C0586E" w:rsidRPr="00EE78E8">
              <w:rPr>
                <w:rStyle w:val="Hyperlnk"/>
                <w:noProof/>
              </w:rPr>
              <w:t>11.1.1.</w:t>
            </w:r>
            <w:r w:rsidR="00C0586E">
              <w:rPr>
                <w:rFonts w:asciiTheme="minorHAnsi" w:eastAsiaTheme="minorEastAsia" w:hAnsiTheme="minorHAnsi"/>
                <w:noProof/>
                <w:color w:val="auto"/>
                <w:lang w:val="sv-SE" w:eastAsia="sv-SE"/>
              </w:rPr>
              <w:tab/>
            </w:r>
            <w:r w:rsidR="00C0586E" w:rsidRPr="00EE78E8">
              <w:rPr>
                <w:rStyle w:val="Hyperlnk"/>
                <w:noProof/>
              </w:rPr>
              <w:t>Object to Integer Addresses</w:t>
            </w:r>
            <w:r w:rsidR="00C0586E">
              <w:rPr>
                <w:noProof/>
                <w:webHidden/>
              </w:rPr>
              <w:tab/>
            </w:r>
            <w:r w:rsidR="00C0586E">
              <w:rPr>
                <w:noProof/>
                <w:webHidden/>
              </w:rPr>
              <w:fldChar w:fldCharType="begin"/>
            </w:r>
            <w:r w:rsidR="00C0586E">
              <w:rPr>
                <w:noProof/>
                <w:webHidden/>
              </w:rPr>
              <w:instrText xml:space="preserve"> PAGEREF _Toc62920793 \h </w:instrText>
            </w:r>
            <w:r w:rsidR="00C0586E">
              <w:rPr>
                <w:noProof/>
                <w:webHidden/>
              </w:rPr>
            </w:r>
            <w:r w:rsidR="00C0586E">
              <w:rPr>
                <w:noProof/>
                <w:webHidden/>
              </w:rPr>
              <w:fldChar w:fldCharType="separate"/>
            </w:r>
            <w:r w:rsidR="00C0586E">
              <w:rPr>
                <w:noProof/>
                <w:webHidden/>
              </w:rPr>
              <w:t>194</w:t>
            </w:r>
            <w:r w:rsidR="00C0586E">
              <w:rPr>
                <w:noProof/>
                <w:webHidden/>
              </w:rPr>
              <w:fldChar w:fldCharType="end"/>
            </w:r>
          </w:hyperlink>
        </w:p>
        <w:p w14:paraId="3066F6EF" w14:textId="78C1627D"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94" w:history="1">
            <w:r w:rsidR="00C0586E" w:rsidRPr="00EE78E8">
              <w:rPr>
                <w:rStyle w:val="Hyperlnk"/>
                <w:noProof/>
              </w:rPr>
              <w:t>11.1.2.</w:t>
            </w:r>
            <w:r w:rsidR="00C0586E">
              <w:rPr>
                <w:rFonts w:asciiTheme="minorHAnsi" w:eastAsiaTheme="minorEastAsia" w:hAnsiTheme="minorHAnsi"/>
                <w:noProof/>
                <w:color w:val="auto"/>
                <w:lang w:val="sv-SE" w:eastAsia="sv-SE"/>
              </w:rPr>
              <w:tab/>
            </w:r>
            <w:r w:rsidR="00C0586E" w:rsidRPr="00EE78E8">
              <w:rPr>
                <w:rStyle w:val="Hyperlnk"/>
                <w:noProof/>
              </w:rPr>
              <w:t>Jump Next Instructions</w:t>
            </w:r>
            <w:r w:rsidR="00C0586E">
              <w:rPr>
                <w:noProof/>
                <w:webHidden/>
              </w:rPr>
              <w:tab/>
            </w:r>
            <w:r w:rsidR="00C0586E">
              <w:rPr>
                <w:noProof/>
                <w:webHidden/>
              </w:rPr>
              <w:fldChar w:fldCharType="begin"/>
            </w:r>
            <w:r w:rsidR="00C0586E">
              <w:rPr>
                <w:noProof/>
                <w:webHidden/>
              </w:rPr>
              <w:instrText xml:space="preserve"> PAGEREF _Toc62920794 \h </w:instrText>
            </w:r>
            <w:r w:rsidR="00C0586E">
              <w:rPr>
                <w:noProof/>
                <w:webHidden/>
              </w:rPr>
            </w:r>
            <w:r w:rsidR="00C0586E">
              <w:rPr>
                <w:noProof/>
                <w:webHidden/>
              </w:rPr>
              <w:fldChar w:fldCharType="separate"/>
            </w:r>
            <w:r w:rsidR="00C0586E">
              <w:rPr>
                <w:noProof/>
                <w:webHidden/>
              </w:rPr>
              <w:t>194</w:t>
            </w:r>
            <w:r w:rsidR="00C0586E">
              <w:rPr>
                <w:noProof/>
                <w:webHidden/>
              </w:rPr>
              <w:fldChar w:fldCharType="end"/>
            </w:r>
          </w:hyperlink>
        </w:p>
        <w:p w14:paraId="791BF5B4" w14:textId="1CCD770F"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95" w:history="1">
            <w:r w:rsidR="00C0586E" w:rsidRPr="00EE78E8">
              <w:rPr>
                <w:rStyle w:val="Hyperlnk"/>
                <w:noProof/>
              </w:rPr>
              <w:t>11.1.3.</w:t>
            </w:r>
            <w:r w:rsidR="00C0586E">
              <w:rPr>
                <w:rFonts w:asciiTheme="minorHAnsi" w:eastAsiaTheme="minorEastAsia" w:hAnsiTheme="minorHAnsi"/>
                <w:noProof/>
                <w:color w:val="auto"/>
                <w:lang w:val="sv-SE" w:eastAsia="sv-SE"/>
              </w:rPr>
              <w:tab/>
            </w:r>
            <w:r w:rsidR="00C0586E" w:rsidRPr="00EE78E8">
              <w:rPr>
                <w:rStyle w:val="Hyperlnk"/>
                <w:noProof/>
              </w:rPr>
              <w:t>Next-Double Jump Statements</w:t>
            </w:r>
            <w:r w:rsidR="00C0586E">
              <w:rPr>
                <w:noProof/>
                <w:webHidden/>
              </w:rPr>
              <w:tab/>
            </w:r>
            <w:r w:rsidR="00C0586E">
              <w:rPr>
                <w:noProof/>
                <w:webHidden/>
              </w:rPr>
              <w:fldChar w:fldCharType="begin"/>
            </w:r>
            <w:r w:rsidR="00C0586E">
              <w:rPr>
                <w:noProof/>
                <w:webHidden/>
              </w:rPr>
              <w:instrText xml:space="preserve"> PAGEREF _Toc62920795 \h </w:instrText>
            </w:r>
            <w:r w:rsidR="00C0586E">
              <w:rPr>
                <w:noProof/>
                <w:webHidden/>
              </w:rPr>
            </w:r>
            <w:r w:rsidR="00C0586E">
              <w:rPr>
                <w:noProof/>
                <w:webHidden/>
              </w:rPr>
              <w:fldChar w:fldCharType="separate"/>
            </w:r>
            <w:r w:rsidR="00C0586E">
              <w:rPr>
                <w:noProof/>
                <w:webHidden/>
              </w:rPr>
              <w:t>195</w:t>
            </w:r>
            <w:r w:rsidR="00C0586E">
              <w:rPr>
                <w:noProof/>
                <w:webHidden/>
              </w:rPr>
              <w:fldChar w:fldCharType="end"/>
            </w:r>
          </w:hyperlink>
        </w:p>
        <w:p w14:paraId="40ADF426" w14:textId="210E9E18"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96" w:history="1">
            <w:r w:rsidR="00C0586E" w:rsidRPr="00EE78E8">
              <w:rPr>
                <w:rStyle w:val="Hyperlnk"/>
                <w:noProof/>
              </w:rPr>
              <w:t>11.1.4.</w:t>
            </w:r>
            <w:r w:rsidR="00C0586E">
              <w:rPr>
                <w:rFonts w:asciiTheme="minorHAnsi" w:eastAsiaTheme="minorEastAsia" w:hAnsiTheme="minorHAnsi"/>
                <w:noProof/>
                <w:color w:val="auto"/>
                <w:lang w:val="sv-SE" w:eastAsia="sv-SE"/>
              </w:rPr>
              <w:tab/>
            </w:r>
            <w:r w:rsidR="00C0586E" w:rsidRPr="00EE78E8">
              <w:rPr>
                <w:rStyle w:val="Hyperlnk"/>
                <w:noProof/>
              </w:rPr>
              <w:t>Jump Chains</w:t>
            </w:r>
            <w:r w:rsidR="00C0586E">
              <w:rPr>
                <w:noProof/>
                <w:webHidden/>
              </w:rPr>
              <w:tab/>
            </w:r>
            <w:r w:rsidR="00C0586E">
              <w:rPr>
                <w:noProof/>
                <w:webHidden/>
              </w:rPr>
              <w:fldChar w:fldCharType="begin"/>
            </w:r>
            <w:r w:rsidR="00C0586E">
              <w:rPr>
                <w:noProof/>
                <w:webHidden/>
              </w:rPr>
              <w:instrText xml:space="preserve"> PAGEREF _Toc62920796 \h </w:instrText>
            </w:r>
            <w:r w:rsidR="00C0586E">
              <w:rPr>
                <w:noProof/>
                <w:webHidden/>
              </w:rPr>
            </w:r>
            <w:r w:rsidR="00C0586E">
              <w:rPr>
                <w:noProof/>
                <w:webHidden/>
              </w:rPr>
              <w:fldChar w:fldCharType="separate"/>
            </w:r>
            <w:r w:rsidR="00C0586E">
              <w:rPr>
                <w:noProof/>
                <w:webHidden/>
              </w:rPr>
              <w:t>196</w:t>
            </w:r>
            <w:r w:rsidR="00C0586E">
              <w:rPr>
                <w:noProof/>
                <w:webHidden/>
              </w:rPr>
              <w:fldChar w:fldCharType="end"/>
            </w:r>
          </w:hyperlink>
        </w:p>
        <w:p w14:paraId="6C7C3616" w14:textId="698E4101"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97" w:history="1">
            <w:r w:rsidR="00C0586E" w:rsidRPr="00EE78E8">
              <w:rPr>
                <w:rStyle w:val="Hyperlnk"/>
                <w:noProof/>
              </w:rPr>
              <w:t>11.1.5.</w:t>
            </w:r>
            <w:r w:rsidR="00C0586E">
              <w:rPr>
                <w:rFonts w:asciiTheme="minorHAnsi" w:eastAsiaTheme="minorEastAsia" w:hAnsiTheme="minorHAnsi"/>
                <w:noProof/>
                <w:color w:val="auto"/>
                <w:lang w:val="sv-SE" w:eastAsia="sv-SE"/>
              </w:rPr>
              <w:tab/>
            </w:r>
            <w:r w:rsidR="00C0586E" w:rsidRPr="00EE78E8">
              <w:rPr>
                <w:rStyle w:val="Hyperlnk"/>
                <w:noProof/>
              </w:rPr>
              <w:t>Remove Unreachable Code</w:t>
            </w:r>
            <w:r w:rsidR="00C0586E">
              <w:rPr>
                <w:noProof/>
                <w:webHidden/>
              </w:rPr>
              <w:tab/>
            </w:r>
            <w:r w:rsidR="00C0586E">
              <w:rPr>
                <w:noProof/>
                <w:webHidden/>
              </w:rPr>
              <w:fldChar w:fldCharType="begin"/>
            </w:r>
            <w:r w:rsidR="00C0586E">
              <w:rPr>
                <w:noProof/>
                <w:webHidden/>
              </w:rPr>
              <w:instrText xml:space="preserve"> PAGEREF _Toc62920797 \h </w:instrText>
            </w:r>
            <w:r w:rsidR="00C0586E">
              <w:rPr>
                <w:noProof/>
                <w:webHidden/>
              </w:rPr>
            </w:r>
            <w:r w:rsidR="00C0586E">
              <w:rPr>
                <w:noProof/>
                <w:webHidden/>
              </w:rPr>
              <w:fldChar w:fldCharType="separate"/>
            </w:r>
            <w:r w:rsidR="00C0586E">
              <w:rPr>
                <w:noProof/>
                <w:webHidden/>
              </w:rPr>
              <w:t>197</w:t>
            </w:r>
            <w:r w:rsidR="00C0586E">
              <w:rPr>
                <w:noProof/>
                <w:webHidden/>
              </w:rPr>
              <w:fldChar w:fldCharType="end"/>
            </w:r>
          </w:hyperlink>
        </w:p>
        <w:p w14:paraId="7433D37D" w14:textId="17AF6607"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98" w:history="1">
            <w:r w:rsidR="00C0586E" w:rsidRPr="00EE78E8">
              <w:rPr>
                <w:rStyle w:val="Hyperlnk"/>
                <w:noProof/>
              </w:rPr>
              <w:t>11.1.1.</w:t>
            </w:r>
            <w:r w:rsidR="00C0586E">
              <w:rPr>
                <w:rFonts w:asciiTheme="minorHAnsi" w:eastAsiaTheme="minorEastAsia" w:hAnsiTheme="minorHAnsi"/>
                <w:noProof/>
                <w:color w:val="auto"/>
                <w:lang w:val="sv-SE" w:eastAsia="sv-SE"/>
              </w:rPr>
              <w:tab/>
            </w:r>
            <w:r w:rsidR="00C0586E" w:rsidRPr="00EE78E8">
              <w:rPr>
                <w:rStyle w:val="Hyperlnk"/>
                <w:noProof/>
              </w:rPr>
              <w:t>Remove Push-Pop Chains</w:t>
            </w:r>
            <w:r w:rsidR="00C0586E">
              <w:rPr>
                <w:noProof/>
                <w:webHidden/>
              </w:rPr>
              <w:tab/>
            </w:r>
            <w:r w:rsidR="00C0586E">
              <w:rPr>
                <w:noProof/>
                <w:webHidden/>
              </w:rPr>
              <w:fldChar w:fldCharType="begin"/>
            </w:r>
            <w:r w:rsidR="00C0586E">
              <w:rPr>
                <w:noProof/>
                <w:webHidden/>
              </w:rPr>
              <w:instrText xml:space="preserve"> PAGEREF _Toc62920798 \h </w:instrText>
            </w:r>
            <w:r w:rsidR="00C0586E">
              <w:rPr>
                <w:noProof/>
                <w:webHidden/>
              </w:rPr>
            </w:r>
            <w:r w:rsidR="00C0586E">
              <w:rPr>
                <w:noProof/>
                <w:webHidden/>
              </w:rPr>
              <w:fldChar w:fldCharType="separate"/>
            </w:r>
            <w:r w:rsidR="00C0586E">
              <w:rPr>
                <w:noProof/>
                <w:webHidden/>
              </w:rPr>
              <w:t>198</w:t>
            </w:r>
            <w:r w:rsidR="00C0586E">
              <w:rPr>
                <w:noProof/>
                <w:webHidden/>
              </w:rPr>
              <w:fldChar w:fldCharType="end"/>
            </w:r>
          </w:hyperlink>
        </w:p>
        <w:p w14:paraId="03455907" w14:textId="67CCECA3"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799" w:history="1">
            <w:r w:rsidR="00C0586E" w:rsidRPr="00EE78E8">
              <w:rPr>
                <w:rStyle w:val="Hyperlnk"/>
                <w:noProof/>
              </w:rPr>
              <w:t>11.1.1.</w:t>
            </w:r>
            <w:r w:rsidR="00C0586E">
              <w:rPr>
                <w:rFonts w:asciiTheme="minorHAnsi" w:eastAsiaTheme="minorEastAsia" w:hAnsiTheme="minorHAnsi"/>
                <w:noProof/>
                <w:color w:val="auto"/>
                <w:lang w:val="sv-SE" w:eastAsia="sv-SE"/>
              </w:rPr>
              <w:tab/>
            </w:r>
            <w:r w:rsidR="00C0586E" w:rsidRPr="00EE78E8">
              <w:rPr>
                <w:rStyle w:val="Hyperlnk"/>
                <w:noProof/>
              </w:rPr>
              <w:t>Merge Pop-Push Chains</w:t>
            </w:r>
            <w:r w:rsidR="00C0586E">
              <w:rPr>
                <w:noProof/>
                <w:webHidden/>
              </w:rPr>
              <w:tab/>
            </w:r>
            <w:r w:rsidR="00C0586E">
              <w:rPr>
                <w:noProof/>
                <w:webHidden/>
              </w:rPr>
              <w:fldChar w:fldCharType="begin"/>
            </w:r>
            <w:r w:rsidR="00C0586E">
              <w:rPr>
                <w:noProof/>
                <w:webHidden/>
              </w:rPr>
              <w:instrText xml:space="preserve"> PAGEREF _Toc62920799 \h </w:instrText>
            </w:r>
            <w:r w:rsidR="00C0586E">
              <w:rPr>
                <w:noProof/>
                <w:webHidden/>
              </w:rPr>
            </w:r>
            <w:r w:rsidR="00C0586E">
              <w:rPr>
                <w:noProof/>
                <w:webHidden/>
              </w:rPr>
              <w:fldChar w:fldCharType="separate"/>
            </w:r>
            <w:r w:rsidR="00C0586E">
              <w:rPr>
                <w:noProof/>
                <w:webHidden/>
              </w:rPr>
              <w:t>198</w:t>
            </w:r>
            <w:r w:rsidR="00C0586E">
              <w:rPr>
                <w:noProof/>
                <w:webHidden/>
              </w:rPr>
              <w:fldChar w:fldCharType="end"/>
            </w:r>
          </w:hyperlink>
        </w:p>
        <w:p w14:paraId="16750357" w14:textId="7C71328C"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00" w:history="1">
            <w:r w:rsidR="00C0586E" w:rsidRPr="00EE78E8">
              <w:rPr>
                <w:rStyle w:val="Hyperlnk"/>
                <w:noProof/>
              </w:rPr>
              <w:t>11.1.2.</w:t>
            </w:r>
            <w:r w:rsidR="00C0586E">
              <w:rPr>
                <w:rFonts w:asciiTheme="minorHAnsi" w:eastAsiaTheme="minorEastAsia" w:hAnsiTheme="minorHAnsi"/>
                <w:noProof/>
                <w:color w:val="auto"/>
                <w:lang w:val="sv-SE" w:eastAsia="sv-SE"/>
              </w:rPr>
              <w:tab/>
            </w:r>
            <w:r w:rsidR="00C0586E" w:rsidRPr="00EE78E8">
              <w:rPr>
                <w:rStyle w:val="Hyperlnk"/>
                <w:noProof/>
              </w:rPr>
              <w:t>Change Top-Pop to Pop</w:t>
            </w:r>
            <w:r w:rsidR="00C0586E">
              <w:rPr>
                <w:noProof/>
                <w:webHidden/>
              </w:rPr>
              <w:tab/>
            </w:r>
            <w:r w:rsidR="00C0586E">
              <w:rPr>
                <w:noProof/>
                <w:webHidden/>
              </w:rPr>
              <w:fldChar w:fldCharType="begin"/>
            </w:r>
            <w:r w:rsidR="00C0586E">
              <w:rPr>
                <w:noProof/>
                <w:webHidden/>
              </w:rPr>
              <w:instrText xml:space="preserve"> PAGEREF _Toc62920800 \h </w:instrText>
            </w:r>
            <w:r w:rsidR="00C0586E">
              <w:rPr>
                <w:noProof/>
                <w:webHidden/>
              </w:rPr>
            </w:r>
            <w:r w:rsidR="00C0586E">
              <w:rPr>
                <w:noProof/>
                <w:webHidden/>
              </w:rPr>
              <w:fldChar w:fldCharType="separate"/>
            </w:r>
            <w:r w:rsidR="00C0586E">
              <w:rPr>
                <w:noProof/>
                <w:webHidden/>
              </w:rPr>
              <w:t>199</w:t>
            </w:r>
            <w:r w:rsidR="00C0586E">
              <w:rPr>
                <w:noProof/>
                <w:webHidden/>
              </w:rPr>
              <w:fldChar w:fldCharType="end"/>
            </w:r>
          </w:hyperlink>
        </w:p>
        <w:p w14:paraId="220DD103" w14:textId="37B2708F"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01" w:history="1">
            <w:r w:rsidR="00C0586E" w:rsidRPr="00EE78E8">
              <w:rPr>
                <w:rStyle w:val="Hyperlnk"/>
                <w:noProof/>
                <w:highlight w:val="white"/>
              </w:rPr>
              <w:t>11.1.3.</w:t>
            </w:r>
            <w:r w:rsidR="00C0586E">
              <w:rPr>
                <w:rFonts w:asciiTheme="minorHAnsi" w:eastAsiaTheme="minorEastAsia" w:hAnsiTheme="minorHAnsi"/>
                <w:noProof/>
                <w:color w:val="auto"/>
                <w:lang w:val="sv-SE" w:eastAsia="sv-SE"/>
              </w:rPr>
              <w:tab/>
            </w:r>
            <w:r w:rsidR="00C0586E" w:rsidRPr="00EE78E8">
              <w:rPr>
                <w:rStyle w:val="Hyperlnk"/>
                <w:noProof/>
                <w:highlight w:val="white"/>
              </w:rPr>
              <w:t>Merge Binary</w:t>
            </w:r>
            <w:r w:rsidR="00C0586E">
              <w:rPr>
                <w:noProof/>
                <w:webHidden/>
              </w:rPr>
              <w:tab/>
            </w:r>
            <w:r w:rsidR="00C0586E">
              <w:rPr>
                <w:noProof/>
                <w:webHidden/>
              </w:rPr>
              <w:fldChar w:fldCharType="begin"/>
            </w:r>
            <w:r w:rsidR="00C0586E">
              <w:rPr>
                <w:noProof/>
                <w:webHidden/>
              </w:rPr>
              <w:instrText xml:space="preserve"> PAGEREF _Toc62920801 \h </w:instrText>
            </w:r>
            <w:r w:rsidR="00C0586E">
              <w:rPr>
                <w:noProof/>
                <w:webHidden/>
              </w:rPr>
            </w:r>
            <w:r w:rsidR="00C0586E">
              <w:rPr>
                <w:noProof/>
                <w:webHidden/>
              </w:rPr>
              <w:fldChar w:fldCharType="separate"/>
            </w:r>
            <w:r w:rsidR="00C0586E">
              <w:rPr>
                <w:noProof/>
                <w:webHidden/>
              </w:rPr>
              <w:t>199</w:t>
            </w:r>
            <w:r w:rsidR="00C0586E">
              <w:rPr>
                <w:noProof/>
                <w:webHidden/>
              </w:rPr>
              <w:fldChar w:fldCharType="end"/>
            </w:r>
          </w:hyperlink>
        </w:p>
        <w:p w14:paraId="0718379C" w14:textId="1490DFA1"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02" w:history="1">
            <w:r w:rsidR="00C0586E" w:rsidRPr="00EE78E8">
              <w:rPr>
                <w:rStyle w:val="Hyperlnk"/>
                <w:noProof/>
                <w:highlight w:val="white"/>
              </w:rPr>
              <w:t>11.1.4.</w:t>
            </w:r>
            <w:r w:rsidR="00C0586E">
              <w:rPr>
                <w:rFonts w:asciiTheme="minorHAnsi" w:eastAsiaTheme="minorEastAsia" w:hAnsiTheme="minorHAnsi"/>
                <w:noProof/>
                <w:color w:val="auto"/>
                <w:lang w:val="sv-SE" w:eastAsia="sv-SE"/>
              </w:rPr>
              <w:tab/>
            </w:r>
            <w:r w:rsidR="00C0586E" w:rsidRPr="00EE78E8">
              <w:rPr>
                <w:rStyle w:val="Hyperlnk"/>
                <w:noProof/>
                <w:highlight w:val="white"/>
              </w:rPr>
              <w:t>Semantic Optimization</w:t>
            </w:r>
            <w:r w:rsidR="00C0586E">
              <w:rPr>
                <w:noProof/>
                <w:webHidden/>
              </w:rPr>
              <w:tab/>
            </w:r>
            <w:r w:rsidR="00C0586E">
              <w:rPr>
                <w:noProof/>
                <w:webHidden/>
              </w:rPr>
              <w:fldChar w:fldCharType="begin"/>
            </w:r>
            <w:r w:rsidR="00C0586E">
              <w:rPr>
                <w:noProof/>
                <w:webHidden/>
              </w:rPr>
              <w:instrText xml:space="preserve"> PAGEREF _Toc62920802 \h </w:instrText>
            </w:r>
            <w:r w:rsidR="00C0586E">
              <w:rPr>
                <w:noProof/>
                <w:webHidden/>
              </w:rPr>
            </w:r>
            <w:r w:rsidR="00C0586E">
              <w:rPr>
                <w:noProof/>
                <w:webHidden/>
              </w:rPr>
              <w:fldChar w:fldCharType="separate"/>
            </w:r>
            <w:r w:rsidR="00C0586E">
              <w:rPr>
                <w:noProof/>
                <w:webHidden/>
              </w:rPr>
              <w:t>200</w:t>
            </w:r>
            <w:r w:rsidR="00C0586E">
              <w:rPr>
                <w:noProof/>
                <w:webHidden/>
              </w:rPr>
              <w:fldChar w:fldCharType="end"/>
            </w:r>
          </w:hyperlink>
        </w:p>
        <w:p w14:paraId="471A1524" w14:textId="1BCBFA82"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03" w:history="1">
            <w:r w:rsidR="00C0586E" w:rsidRPr="00EE78E8">
              <w:rPr>
                <w:rStyle w:val="Hyperlnk"/>
                <w:noProof/>
                <w:highlight w:val="white"/>
              </w:rPr>
              <w:t>11.1.5.</w:t>
            </w:r>
            <w:r w:rsidR="00C0586E">
              <w:rPr>
                <w:rFonts w:asciiTheme="minorHAnsi" w:eastAsiaTheme="minorEastAsia" w:hAnsiTheme="minorHAnsi"/>
                <w:noProof/>
                <w:color w:val="auto"/>
                <w:lang w:val="sv-SE" w:eastAsia="sv-SE"/>
              </w:rPr>
              <w:tab/>
            </w:r>
            <w:r w:rsidR="00C0586E" w:rsidRPr="00EE78E8">
              <w:rPr>
                <w:rStyle w:val="Hyperlnk"/>
                <w:noProof/>
                <w:highlight w:val="white"/>
              </w:rPr>
              <w:t>Optimize Relation Expression</w:t>
            </w:r>
            <w:r w:rsidR="00C0586E">
              <w:rPr>
                <w:noProof/>
                <w:webHidden/>
              </w:rPr>
              <w:tab/>
            </w:r>
            <w:r w:rsidR="00C0586E">
              <w:rPr>
                <w:noProof/>
                <w:webHidden/>
              </w:rPr>
              <w:fldChar w:fldCharType="begin"/>
            </w:r>
            <w:r w:rsidR="00C0586E">
              <w:rPr>
                <w:noProof/>
                <w:webHidden/>
              </w:rPr>
              <w:instrText xml:space="preserve"> PAGEREF _Toc62920803 \h </w:instrText>
            </w:r>
            <w:r w:rsidR="00C0586E">
              <w:rPr>
                <w:noProof/>
                <w:webHidden/>
              </w:rPr>
            </w:r>
            <w:r w:rsidR="00C0586E">
              <w:rPr>
                <w:noProof/>
                <w:webHidden/>
              </w:rPr>
              <w:fldChar w:fldCharType="separate"/>
            </w:r>
            <w:r w:rsidR="00C0586E">
              <w:rPr>
                <w:noProof/>
                <w:webHidden/>
              </w:rPr>
              <w:t>203</w:t>
            </w:r>
            <w:r w:rsidR="00C0586E">
              <w:rPr>
                <w:noProof/>
                <w:webHidden/>
              </w:rPr>
              <w:fldChar w:fldCharType="end"/>
            </w:r>
          </w:hyperlink>
        </w:p>
        <w:p w14:paraId="4EA9EC21" w14:textId="089EF4E8"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04" w:history="1">
            <w:r w:rsidR="00C0586E" w:rsidRPr="00EE78E8">
              <w:rPr>
                <w:rStyle w:val="Hyperlnk"/>
                <w:noProof/>
                <w:highlight w:val="white"/>
              </w:rPr>
              <w:t>11.1.1.</w:t>
            </w:r>
            <w:r w:rsidR="00C0586E">
              <w:rPr>
                <w:rFonts w:asciiTheme="minorHAnsi" w:eastAsiaTheme="minorEastAsia" w:hAnsiTheme="minorHAnsi"/>
                <w:noProof/>
                <w:color w:val="auto"/>
                <w:lang w:val="sv-SE" w:eastAsia="sv-SE"/>
              </w:rPr>
              <w:tab/>
            </w:r>
            <w:r w:rsidR="00C0586E" w:rsidRPr="00EE78E8">
              <w:rPr>
                <w:rStyle w:val="Hyperlnk"/>
                <w:noProof/>
                <w:highlight w:val="white"/>
              </w:rPr>
              <w:t>Optimize Communicative Expression</w:t>
            </w:r>
            <w:r w:rsidR="00C0586E">
              <w:rPr>
                <w:noProof/>
                <w:webHidden/>
              </w:rPr>
              <w:tab/>
            </w:r>
            <w:r w:rsidR="00C0586E">
              <w:rPr>
                <w:noProof/>
                <w:webHidden/>
              </w:rPr>
              <w:fldChar w:fldCharType="begin"/>
            </w:r>
            <w:r w:rsidR="00C0586E">
              <w:rPr>
                <w:noProof/>
                <w:webHidden/>
              </w:rPr>
              <w:instrText xml:space="preserve"> PAGEREF _Toc62920804 \h </w:instrText>
            </w:r>
            <w:r w:rsidR="00C0586E">
              <w:rPr>
                <w:noProof/>
                <w:webHidden/>
              </w:rPr>
            </w:r>
            <w:r w:rsidR="00C0586E">
              <w:rPr>
                <w:noProof/>
                <w:webHidden/>
              </w:rPr>
              <w:fldChar w:fldCharType="separate"/>
            </w:r>
            <w:r w:rsidR="00C0586E">
              <w:rPr>
                <w:noProof/>
                <w:webHidden/>
              </w:rPr>
              <w:t>204</w:t>
            </w:r>
            <w:r w:rsidR="00C0586E">
              <w:rPr>
                <w:noProof/>
                <w:webHidden/>
              </w:rPr>
              <w:fldChar w:fldCharType="end"/>
            </w:r>
          </w:hyperlink>
        </w:p>
        <w:p w14:paraId="67D496F6" w14:textId="5ACA237C"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05" w:history="1">
            <w:r w:rsidR="00C0586E" w:rsidRPr="00EE78E8">
              <w:rPr>
                <w:rStyle w:val="Hyperlnk"/>
                <w:noProof/>
              </w:rPr>
              <w:t>11.1.2.</w:t>
            </w:r>
            <w:r w:rsidR="00C0586E">
              <w:rPr>
                <w:rFonts w:asciiTheme="minorHAnsi" w:eastAsiaTheme="minorEastAsia" w:hAnsiTheme="minorHAnsi"/>
                <w:noProof/>
                <w:color w:val="auto"/>
                <w:lang w:val="sv-SE" w:eastAsia="sv-SE"/>
              </w:rPr>
              <w:tab/>
            </w:r>
            <w:r w:rsidR="00C0586E" w:rsidRPr="00EE78E8">
              <w:rPr>
                <w:rStyle w:val="Hyperlnk"/>
                <w:noProof/>
              </w:rPr>
              <w:t>Remove Trivial Assignment</w:t>
            </w:r>
            <w:r w:rsidR="00C0586E">
              <w:rPr>
                <w:noProof/>
                <w:webHidden/>
              </w:rPr>
              <w:tab/>
            </w:r>
            <w:r w:rsidR="00C0586E">
              <w:rPr>
                <w:noProof/>
                <w:webHidden/>
              </w:rPr>
              <w:fldChar w:fldCharType="begin"/>
            </w:r>
            <w:r w:rsidR="00C0586E">
              <w:rPr>
                <w:noProof/>
                <w:webHidden/>
              </w:rPr>
              <w:instrText xml:space="preserve"> PAGEREF _Toc62920805 \h </w:instrText>
            </w:r>
            <w:r w:rsidR="00C0586E">
              <w:rPr>
                <w:noProof/>
                <w:webHidden/>
              </w:rPr>
            </w:r>
            <w:r w:rsidR="00C0586E">
              <w:rPr>
                <w:noProof/>
                <w:webHidden/>
              </w:rPr>
              <w:fldChar w:fldCharType="separate"/>
            </w:r>
            <w:r w:rsidR="00C0586E">
              <w:rPr>
                <w:noProof/>
                <w:webHidden/>
              </w:rPr>
              <w:t>204</w:t>
            </w:r>
            <w:r w:rsidR="00C0586E">
              <w:rPr>
                <w:noProof/>
                <w:webHidden/>
              </w:rPr>
              <w:fldChar w:fldCharType="end"/>
            </w:r>
          </w:hyperlink>
        </w:p>
        <w:p w14:paraId="61B04790" w14:textId="6865C2E0"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06" w:history="1">
            <w:r w:rsidR="00C0586E" w:rsidRPr="00EE78E8">
              <w:rPr>
                <w:rStyle w:val="Hyperlnk"/>
                <w:noProof/>
              </w:rPr>
              <w:t>11.1.3.</w:t>
            </w:r>
            <w:r w:rsidR="00C0586E">
              <w:rPr>
                <w:rFonts w:asciiTheme="minorHAnsi" w:eastAsiaTheme="minorEastAsia" w:hAnsiTheme="minorHAnsi"/>
                <w:noProof/>
                <w:color w:val="auto"/>
                <w:lang w:val="sv-SE" w:eastAsia="sv-SE"/>
              </w:rPr>
              <w:tab/>
            </w:r>
            <w:r w:rsidR="00C0586E" w:rsidRPr="00EE78E8">
              <w:rPr>
                <w:rStyle w:val="Hyperlnk"/>
                <w:noProof/>
              </w:rPr>
              <w:t>Remove Cleared Code</w:t>
            </w:r>
            <w:r w:rsidR="00C0586E">
              <w:rPr>
                <w:noProof/>
                <w:webHidden/>
              </w:rPr>
              <w:tab/>
            </w:r>
            <w:r w:rsidR="00C0586E">
              <w:rPr>
                <w:noProof/>
                <w:webHidden/>
              </w:rPr>
              <w:fldChar w:fldCharType="begin"/>
            </w:r>
            <w:r w:rsidR="00C0586E">
              <w:rPr>
                <w:noProof/>
                <w:webHidden/>
              </w:rPr>
              <w:instrText xml:space="preserve"> PAGEREF _Toc62920806 \h </w:instrText>
            </w:r>
            <w:r w:rsidR="00C0586E">
              <w:rPr>
                <w:noProof/>
                <w:webHidden/>
              </w:rPr>
            </w:r>
            <w:r w:rsidR="00C0586E">
              <w:rPr>
                <w:noProof/>
                <w:webHidden/>
              </w:rPr>
              <w:fldChar w:fldCharType="separate"/>
            </w:r>
            <w:r w:rsidR="00C0586E">
              <w:rPr>
                <w:noProof/>
                <w:webHidden/>
              </w:rPr>
              <w:t>204</w:t>
            </w:r>
            <w:r w:rsidR="00C0586E">
              <w:rPr>
                <w:noProof/>
                <w:webHidden/>
              </w:rPr>
              <w:fldChar w:fldCharType="end"/>
            </w:r>
          </w:hyperlink>
        </w:p>
        <w:p w14:paraId="42B6443E" w14:textId="500BC800" w:rsidR="00C0586E" w:rsidRDefault="00C23B57">
          <w:pPr>
            <w:pStyle w:val="Innehll1"/>
            <w:rPr>
              <w:rFonts w:asciiTheme="minorHAnsi" w:eastAsiaTheme="minorEastAsia" w:hAnsiTheme="minorHAnsi"/>
              <w:noProof/>
              <w:color w:val="auto"/>
              <w:lang w:val="sv-SE" w:eastAsia="sv-SE"/>
            </w:rPr>
          </w:pPr>
          <w:hyperlink w:anchor="_Toc62920807" w:history="1">
            <w:r w:rsidR="00C0586E" w:rsidRPr="00EE78E8">
              <w:rPr>
                <w:rStyle w:val="Hyperlnk"/>
                <w:noProof/>
              </w:rPr>
              <w:t>12.</w:t>
            </w:r>
            <w:r w:rsidR="00C0586E">
              <w:rPr>
                <w:rFonts w:asciiTheme="minorHAnsi" w:eastAsiaTheme="minorEastAsia" w:hAnsiTheme="minorHAnsi"/>
                <w:noProof/>
                <w:color w:val="auto"/>
                <w:lang w:val="sv-SE" w:eastAsia="sv-SE"/>
              </w:rPr>
              <w:tab/>
            </w:r>
            <w:r w:rsidR="00C0586E" w:rsidRPr="00EE78E8">
              <w:rPr>
                <w:rStyle w:val="Hyperlnk"/>
                <w:noProof/>
              </w:rPr>
              <w:t>Assembly Code Generation</w:t>
            </w:r>
            <w:r w:rsidR="00C0586E">
              <w:rPr>
                <w:noProof/>
                <w:webHidden/>
              </w:rPr>
              <w:tab/>
            </w:r>
            <w:r w:rsidR="00C0586E">
              <w:rPr>
                <w:noProof/>
                <w:webHidden/>
              </w:rPr>
              <w:fldChar w:fldCharType="begin"/>
            </w:r>
            <w:r w:rsidR="00C0586E">
              <w:rPr>
                <w:noProof/>
                <w:webHidden/>
              </w:rPr>
              <w:instrText xml:space="preserve"> PAGEREF _Toc62920807 \h </w:instrText>
            </w:r>
            <w:r w:rsidR="00C0586E">
              <w:rPr>
                <w:noProof/>
                <w:webHidden/>
              </w:rPr>
            </w:r>
            <w:r w:rsidR="00C0586E">
              <w:rPr>
                <w:noProof/>
                <w:webHidden/>
              </w:rPr>
              <w:fldChar w:fldCharType="separate"/>
            </w:r>
            <w:r w:rsidR="00C0586E">
              <w:rPr>
                <w:noProof/>
                <w:webHidden/>
              </w:rPr>
              <w:t>206</w:t>
            </w:r>
            <w:r w:rsidR="00C0586E">
              <w:rPr>
                <w:noProof/>
                <w:webHidden/>
              </w:rPr>
              <w:fldChar w:fldCharType="end"/>
            </w:r>
          </w:hyperlink>
        </w:p>
        <w:p w14:paraId="6564CBB3" w14:textId="315BC0AC" w:rsidR="00C0586E" w:rsidRDefault="00C23B57">
          <w:pPr>
            <w:pStyle w:val="Innehll2"/>
            <w:tabs>
              <w:tab w:val="left" w:pos="1100"/>
              <w:tab w:val="right" w:leader="dot" w:pos="9350"/>
            </w:tabs>
            <w:rPr>
              <w:rFonts w:asciiTheme="minorHAnsi" w:eastAsiaTheme="minorEastAsia" w:hAnsiTheme="minorHAnsi"/>
              <w:noProof/>
              <w:color w:val="auto"/>
              <w:lang w:val="sv-SE" w:eastAsia="sv-SE"/>
            </w:rPr>
          </w:pPr>
          <w:hyperlink w:anchor="_Toc62920808" w:history="1">
            <w:r w:rsidR="00C0586E" w:rsidRPr="00EE78E8">
              <w:rPr>
                <w:rStyle w:val="Hyperlnk"/>
                <w:noProof/>
              </w:rPr>
              <w:t>12.1.</w:t>
            </w:r>
            <w:r w:rsidR="00C0586E">
              <w:rPr>
                <w:rFonts w:asciiTheme="minorHAnsi" w:eastAsiaTheme="minorEastAsia" w:hAnsiTheme="minorHAnsi"/>
                <w:noProof/>
                <w:color w:val="auto"/>
                <w:lang w:val="sv-SE" w:eastAsia="sv-SE"/>
              </w:rPr>
              <w:tab/>
            </w:r>
            <w:r w:rsidR="00C0586E" w:rsidRPr="00EE78E8">
              <w:rPr>
                <w:rStyle w:val="Hyperlnk"/>
                <w:noProof/>
              </w:rPr>
              <w:t>Runtime Management</w:t>
            </w:r>
            <w:r w:rsidR="00C0586E">
              <w:rPr>
                <w:noProof/>
                <w:webHidden/>
              </w:rPr>
              <w:tab/>
            </w:r>
            <w:r w:rsidR="00C0586E">
              <w:rPr>
                <w:noProof/>
                <w:webHidden/>
              </w:rPr>
              <w:fldChar w:fldCharType="begin"/>
            </w:r>
            <w:r w:rsidR="00C0586E">
              <w:rPr>
                <w:noProof/>
                <w:webHidden/>
              </w:rPr>
              <w:instrText xml:space="preserve"> PAGEREF _Toc62920808 \h </w:instrText>
            </w:r>
            <w:r w:rsidR="00C0586E">
              <w:rPr>
                <w:noProof/>
                <w:webHidden/>
              </w:rPr>
            </w:r>
            <w:r w:rsidR="00C0586E">
              <w:rPr>
                <w:noProof/>
                <w:webHidden/>
              </w:rPr>
              <w:fldChar w:fldCharType="separate"/>
            </w:r>
            <w:r w:rsidR="00C0586E">
              <w:rPr>
                <w:noProof/>
                <w:webHidden/>
              </w:rPr>
              <w:t>206</w:t>
            </w:r>
            <w:r w:rsidR="00C0586E">
              <w:rPr>
                <w:noProof/>
                <w:webHidden/>
              </w:rPr>
              <w:fldChar w:fldCharType="end"/>
            </w:r>
          </w:hyperlink>
        </w:p>
        <w:p w14:paraId="66E76F50" w14:textId="532036DE" w:rsidR="00C0586E" w:rsidRDefault="00C23B57">
          <w:pPr>
            <w:pStyle w:val="Innehll2"/>
            <w:tabs>
              <w:tab w:val="left" w:pos="1100"/>
              <w:tab w:val="right" w:leader="dot" w:pos="9350"/>
            </w:tabs>
            <w:rPr>
              <w:rFonts w:asciiTheme="minorHAnsi" w:eastAsiaTheme="minorEastAsia" w:hAnsiTheme="minorHAnsi"/>
              <w:noProof/>
              <w:color w:val="auto"/>
              <w:lang w:val="sv-SE" w:eastAsia="sv-SE"/>
            </w:rPr>
          </w:pPr>
          <w:hyperlink w:anchor="_Toc62920809" w:history="1">
            <w:r w:rsidR="00C0586E" w:rsidRPr="00EE78E8">
              <w:rPr>
                <w:rStyle w:val="Hyperlnk"/>
                <w:noProof/>
              </w:rPr>
              <w:t>12.2.</w:t>
            </w:r>
            <w:r w:rsidR="00C0586E">
              <w:rPr>
                <w:rFonts w:asciiTheme="minorHAnsi" w:eastAsiaTheme="minorEastAsia" w:hAnsiTheme="minorHAnsi"/>
                <w:noProof/>
                <w:color w:val="auto"/>
                <w:lang w:val="sv-SE" w:eastAsia="sv-SE"/>
              </w:rPr>
              <w:tab/>
            </w:r>
            <w:r w:rsidR="00C0586E" w:rsidRPr="00EE78E8">
              <w:rPr>
                <w:rStyle w:val="Hyperlnk"/>
                <w:noProof/>
              </w:rPr>
              <w:t>Assembly Operator</w:t>
            </w:r>
            <w:r w:rsidR="00C0586E">
              <w:rPr>
                <w:noProof/>
                <w:webHidden/>
              </w:rPr>
              <w:tab/>
            </w:r>
            <w:r w:rsidR="00C0586E">
              <w:rPr>
                <w:noProof/>
                <w:webHidden/>
              </w:rPr>
              <w:fldChar w:fldCharType="begin"/>
            </w:r>
            <w:r w:rsidR="00C0586E">
              <w:rPr>
                <w:noProof/>
                <w:webHidden/>
              </w:rPr>
              <w:instrText xml:space="preserve"> PAGEREF _Toc62920809 \h </w:instrText>
            </w:r>
            <w:r w:rsidR="00C0586E">
              <w:rPr>
                <w:noProof/>
                <w:webHidden/>
              </w:rPr>
            </w:r>
            <w:r w:rsidR="00C0586E">
              <w:rPr>
                <w:noProof/>
                <w:webHidden/>
              </w:rPr>
              <w:fldChar w:fldCharType="separate"/>
            </w:r>
            <w:r w:rsidR="00C0586E">
              <w:rPr>
                <w:noProof/>
                <w:webHidden/>
              </w:rPr>
              <w:t>208</w:t>
            </w:r>
            <w:r w:rsidR="00C0586E">
              <w:rPr>
                <w:noProof/>
                <w:webHidden/>
              </w:rPr>
              <w:fldChar w:fldCharType="end"/>
            </w:r>
          </w:hyperlink>
        </w:p>
        <w:p w14:paraId="57A62F5F" w14:textId="2A6F6B4D" w:rsidR="00C0586E" w:rsidRDefault="00C23B57">
          <w:pPr>
            <w:pStyle w:val="Innehll2"/>
            <w:tabs>
              <w:tab w:val="left" w:pos="1100"/>
              <w:tab w:val="right" w:leader="dot" w:pos="9350"/>
            </w:tabs>
            <w:rPr>
              <w:rFonts w:asciiTheme="minorHAnsi" w:eastAsiaTheme="minorEastAsia" w:hAnsiTheme="minorHAnsi"/>
              <w:noProof/>
              <w:color w:val="auto"/>
              <w:lang w:val="sv-SE" w:eastAsia="sv-SE"/>
            </w:rPr>
          </w:pPr>
          <w:hyperlink w:anchor="_Toc62920810" w:history="1">
            <w:r w:rsidR="00C0586E" w:rsidRPr="00EE78E8">
              <w:rPr>
                <w:rStyle w:val="Hyperlnk"/>
                <w:noProof/>
              </w:rPr>
              <w:t>12.3.</w:t>
            </w:r>
            <w:r w:rsidR="00C0586E">
              <w:rPr>
                <w:rFonts w:asciiTheme="minorHAnsi" w:eastAsiaTheme="minorEastAsia" w:hAnsiTheme="minorHAnsi"/>
                <w:noProof/>
                <w:color w:val="auto"/>
                <w:lang w:val="sv-SE" w:eastAsia="sv-SE"/>
              </w:rPr>
              <w:tab/>
            </w:r>
            <w:r w:rsidR="00C0586E" w:rsidRPr="00EE78E8">
              <w:rPr>
                <w:rStyle w:val="Hyperlnk"/>
                <w:noProof/>
              </w:rPr>
              <w:t>Assembly Code</w:t>
            </w:r>
            <w:r w:rsidR="00C0586E">
              <w:rPr>
                <w:noProof/>
                <w:webHidden/>
              </w:rPr>
              <w:tab/>
            </w:r>
            <w:r w:rsidR="00C0586E">
              <w:rPr>
                <w:noProof/>
                <w:webHidden/>
              </w:rPr>
              <w:fldChar w:fldCharType="begin"/>
            </w:r>
            <w:r w:rsidR="00C0586E">
              <w:rPr>
                <w:noProof/>
                <w:webHidden/>
              </w:rPr>
              <w:instrText xml:space="preserve"> PAGEREF _Toc62920810 \h </w:instrText>
            </w:r>
            <w:r w:rsidR="00C0586E">
              <w:rPr>
                <w:noProof/>
                <w:webHidden/>
              </w:rPr>
            </w:r>
            <w:r w:rsidR="00C0586E">
              <w:rPr>
                <w:noProof/>
                <w:webHidden/>
              </w:rPr>
              <w:fldChar w:fldCharType="separate"/>
            </w:r>
            <w:r w:rsidR="00C0586E">
              <w:rPr>
                <w:noProof/>
                <w:webHidden/>
              </w:rPr>
              <w:t>209</w:t>
            </w:r>
            <w:r w:rsidR="00C0586E">
              <w:rPr>
                <w:noProof/>
                <w:webHidden/>
              </w:rPr>
              <w:fldChar w:fldCharType="end"/>
            </w:r>
          </w:hyperlink>
        </w:p>
        <w:p w14:paraId="1D742B27" w14:textId="126C65AF"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11" w:history="1">
            <w:r w:rsidR="00C0586E" w:rsidRPr="00EE78E8">
              <w:rPr>
                <w:rStyle w:val="Hyperlnk"/>
                <w:noProof/>
                <w:highlight w:val="white"/>
              </w:rPr>
              <w:t>12.3.1.</w:t>
            </w:r>
            <w:r w:rsidR="00C0586E">
              <w:rPr>
                <w:rFonts w:asciiTheme="minorHAnsi" w:eastAsiaTheme="minorEastAsia" w:hAnsiTheme="minorHAnsi"/>
                <w:noProof/>
                <w:color w:val="auto"/>
                <w:lang w:val="sv-SE" w:eastAsia="sv-SE"/>
              </w:rPr>
              <w:tab/>
            </w:r>
            <w:r w:rsidR="00C0586E" w:rsidRPr="00EE78E8">
              <w:rPr>
                <w:rStyle w:val="Hyperlnk"/>
                <w:noProof/>
                <w:highlight w:val="white"/>
              </w:rPr>
              <w:t>Assembly Code Optimization</w:t>
            </w:r>
            <w:r w:rsidR="00C0586E">
              <w:rPr>
                <w:noProof/>
                <w:webHidden/>
              </w:rPr>
              <w:tab/>
            </w:r>
            <w:r w:rsidR="00C0586E">
              <w:rPr>
                <w:noProof/>
                <w:webHidden/>
              </w:rPr>
              <w:fldChar w:fldCharType="begin"/>
            </w:r>
            <w:r w:rsidR="00C0586E">
              <w:rPr>
                <w:noProof/>
                <w:webHidden/>
              </w:rPr>
              <w:instrText xml:space="preserve"> PAGEREF _Toc62920811 \h </w:instrText>
            </w:r>
            <w:r w:rsidR="00C0586E">
              <w:rPr>
                <w:noProof/>
                <w:webHidden/>
              </w:rPr>
            </w:r>
            <w:r w:rsidR="00C0586E">
              <w:rPr>
                <w:noProof/>
                <w:webHidden/>
              </w:rPr>
              <w:fldChar w:fldCharType="separate"/>
            </w:r>
            <w:r w:rsidR="00C0586E">
              <w:rPr>
                <w:noProof/>
                <w:webHidden/>
              </w:rPr>
              <w:t>211</w:t>
            </w:r>
            <w:r w:rsidR="00C0586E">
              <w:rPr>
                <w:noProof/>
                <w:webHidden/>
              </w:rPr>
              <w:fldChar w:fldCharType="end"/>
            </w:r>
          </w:hyperlink>
        </w:p>
        <w:p w14:paraId="0CA83044" w14:textId="4889C427"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12" w:history="1">
            <w:r w:rsidR="00C0586E" w:rsidRPr="00EE78E8">
              <w:rPr>
                <w:rStyle w:val="Hyperlnk"/>
                <w:noProof/>
                <w:highlight w:val="white"/>
              </w:rPr>
              <w:t>12.3.2.</w:t>
            </w:r>
            <w:r w:rsidR="00C0586E">
              <w:rPr>
                <w:rFonts w:asciiTheme="minorHAnsi" w:eastAsiaTheme="minorEastAsia" w:hAnsiTheme="minorHAnsi"/>
                <w:noProof/>
                <w:color w:val="auto"/>
                <w:lang w:val="sv-SE" w:eastAsia="sv-SE"/>
              </w:rPr>
              <w:tab/>
            </w:r>
            <w:r w:rsidR="00C0586E" w:rsidRPr="00EE78E8">
              <w:rPr>
                <w:rStyle w:val="Hyperlnk"/>
                <w:noProof/>
                <w:highlight w:val="white"/>
              </w:rPr>
              <w:t>Operator Test Methods</w:t>
            </w:r>
            <w:r w:rsidR="00C0586E">
              <w:rPr>
                <w:noProof/>
                <w:webHidden/>
              </w:rPr>
              <w:tab/>
            </w:r>
            <w:r w:rsidR="00C0586E">
              <w:rPr>
                <w:noProof/>
                <w:webHidden/>
              </w:rPr>
              <w:fldChar w:fldCharType="begin"/>
            </w:r>
            <w:r w:rsidR="00C0586E">
              <w:rPr>
                <w:noProof/>
                <w:webHidden/>
              </w:rPr>
              <w:instrText xml:space="preserve"> PAGEREF _Toc62920812 \h </w:instrText>
            </w:r>
            <w:r w:rsidR="00C0586E">
              <w:rPr>
                <w:noProof/>
                <w:webHidden/>
              </w:rPr>
            </w:r>
            <w:r w:rsidR="00C0586E">
              <w:rPr>
                <w:noProof/>
                <w:webHidden/>
              </w:rPr>
              <w:fldChar w:fldCharType="separate"/>
            </w:r>
            <w:r w:rsidR="00C0586E">
              <w:rPr>
                <w:noProof/>
                <w:webHidden/>
              </w:rPr>
              <w:t>212</w:t>
            </w:r>
            <w:r w:rsidR="00C0586E">
              <w:rPr>
                <w:noProof/>
                <w:webHidden/>
              </w:rPr>
              <w:fldChar w:fldCharType="end"/>
            </w:r>
          </w:hyperlink>
        </w:p>
        <w:p w14:paraId="2B5063EA" w14:textId="7E7BAC3C"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13" w:history="1">
            <w:r w:rsidR="00C0586E" w:rsidRPr="00EE78E8">
              <w:rPr>
                <w:rStyle w:val="Hyperlnk"/>
                <w:noProof/>
                <w:highlight w:val="white"/>
              </w:rPr>
              <w:t>12.3.3.</w:t>
            </w:r>
            <w:r w:rsidR="00C0586E">
              <w:rPr>
                <w:rFonts w:asciiTheme="minorHAnsi" w:eastAsiaTheme="minorEastAsia" w:hAnsiTheme="minorHAnsi"/>
                <w:noProof/>
                <w:color w:val="auto"/>
                <w:lang w:val="sv-SE" w:eastAsia="sv-SE"/>
              </w:rPr>
              <w:tab/>
            </w:r>
            <w:r w:rsidR="00C0586E" w:rsidRPr="00EE78E8">
              <w:rPr>
                <w:rStyle w:val="Hyperlnk"/>
                <w:noProof/>
                <w:highlight w:val="white"/>
              </w:rPr>
              <w:t>Register Overlapping</w:t>
            </w:r>
            <w:r w:rsidR="00C0586E">
              <w:rPr>
                <w:noProof/>
                <w:webHidden/>
              </w:rPr>
              <w:tab/>
            </w:r>
            <w:r w:rsidR="00C0586E">
              <w:rPr>
                <w:noProof/>
                <w:webHidden/>
              </w:rPr>
              <w:fldChar w:fldCharType="begin"/>
            </w:r>
            <w:r w:rsidR="00C0586E">
              <w:rPr>
                <w:noProof/>
                <w:webHidden/>
              </w:rPr>
              <w:instrText xml:space="preserve"> PAGEREF _Toc62920813 \h </w:instrText>
            </w:r>
            <w:r w:rsidR="00C0586E">
              <w:rPr>
                <w:noProof/>
                <w:webHidden/>
              </w:rPr>
            </w:r>
            <w:r w:rsidR="00C0586E">
              <w:rPr>
                <w:noProof/>
                <w:webHidden/>
              </w:rPr>
              <w:fldChar w:fldCharType="separate"/>
            </w:r>
            <w:r w:rsidR="00C0586E">
              <w:rPr>
                <w:noProof/>
                <w:webHidden/>
              </w:rPr>
              <w:t>213</w:t>
            </w:r>
            <w:r w:rsidR="00C0586E">
              <w:rPr>
                <w:noProof/>
                <w:webHidden/>
              </w:rPr>
              <w:fldChar w:fldCharType="end"/>
            </w:r>
          </w:hyperlink>
        </w:p>
        <w:p w14:paraId="4615DF39" w14:textId="71AB485C"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14" w:history="1">
            <w:r w:rsidR="00C0586E" w:rsidRPr="00EE78E8">
              <w:rPr>
                <w:rStyle w:val="Hyperlnk"/>
                <w:noProof/>
                <w:highlight w:val="white"/>
              </w:rPr>
              <w:t>12.3.4.</w:t>
            </w:r>
            <w:r w:rsidR="00C0586E">
              <w:rPr>
                <w:rFonts w:asciiTheme="minorHAnsi" w:eastAsiaTheme="minorEastAsia" w:hAnsiTheme="minorHAnsi"/>
                <w:noProof/>
                <w:color w:val="auto"/>
                <w:lang w:val="sv-SE" w:eastAsia="sv-SE"/>
              </w:rPr>
              <w:tab/>
            </w:r>
            <w:r w:rsidR="00C0586E" w:rsidRPr="00EE78E8">
              <w:rPr>
                <w:rStyle w:val="Hyperlnk"/>
                <w:noProof/>
                <w:highlight w:val="white"/>
              </w:rPr>
              <w:t>Register Size</w:t>
            </w:r>
            <w:r w:rsidR="00C0586E">
              <w:rPr>
                <w:noProof/>
                <w:webHidden/>
              </w:rPr>
              <w:tab/>
            </w:r>
            <w:r w:rsidR="00C0586E">
              <w:rPr>
                <w:noProof/>
                <w:webHidden/>
              </w:rPr>
              <w:fldChar w:fldCharType="begin"/>
            </w:r>
            <w:r w:rsidR="00C0586E">
              <w:rPr>
                <w:noProof/>
                <w:webHidden/>
              </w:rPr>
              <w:instrText xml:space="preserve"> PAGEREF _Toc62920814 \h </w:instrText>
            </w:r>
            <w:r w:rsidR="00C0586E">
              <w:rPr>
                <w:noProof/>
                <w:webHidden/>
              </w:rPr>
            </w:r>
            <w:r w:rsidR="00C0586E">
              <w:rPr>
                <w:noProof/>
                <w:webHidden/>
              </w:rPr>
              <w:fldChar w:fldCharType="separate"/>
            </w:r>
            <w:r w:rsidR="00C0586E">
              <w:rPr>
                <w:noProof/>
                <w:webHidden/>
              </w:rPr>
              <w:t>214</w:t>
            </w:r>
            <w:r w:rsidR="00C0586E">
              <w:rPr>
                <w:noProof/>
                <w:webHidden/>
              </w:rPr>
              <w:fldChar w:fldCharType="end"/>
            </w:r>
          </w:hyperlink>
        </w:p>
        <w:p w14:paraId="50217808" w14:textId="15E2C4A5"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15" w:history="1">
            <w:r w:rsidR="00C0586E" w:rsidRPr="00EE78E8">
              <w:rPr>
                <w:rStyle w:val="Hyperlnk"/>
                <w:noProof/>
                <w:highlight w:val="white"/>
              </w:rPr>
              <w:t>12.3.5.</w:t>
            </w:r>
            <w:r w:rsidR="00C0586E">
              <w:rPr>
                <w:rFonts w:asciiTheme="minorHAnsi" w:eastAsiaTheme="minorEastAsia" w:hAnsiTheme="minorHAnsi"/>
                <w:noProof/>
                <w:color w:val="auto"/>
                <w:lang w:val="sv-SE" w:eastAsia="sv-SE"/>
              </w:rPr>
              <w:tab/>
            </w:r>
            <w:r w:rsidR="00C0586E" w:rsidRPr="00EE78E8">
              <w:rPr>
                <w:rStyle w:val="Hyperlnk"/>
                <w:noProof/>
                <w:highlight w:val="white"/>
              </w:rPr>
              <w:t>ToString</w:t>
            </w:r>
            <w:r w:rsidR="00C0586E">
              <w:rPr>
                <w:noProof/>
                <w:webHidden/>
              </w:rPr>
              <w:tab/>
            </w:r>
            <w:r w:rsidR="00C0586E">
              <w:rPr>
                <w:noProof/>
                <w:webHidden/>
              </w:rPr>
              <w:fldChar w:fldCharType="begin"/>
            </w:r>
            <w:r w:rsidR="00C0586E">
              <w:rPr>
                <w:noProof/>
                <w:webHidden/>
              </w:rPr>
              <w:instrText xml:space="preserve"> PAGEREF _Toc62920815 \h </w:instrText>
            </w:r>
            <w:r w:rsidR="00C0586E">
              <w:rPr>
                <w:noProof/>
                <w:webHidden/>
              </w:rPr>
            </w:r>
            <w:r w:rsidR="00C0586E">
              <w:rPr>
                <w:noProof/>
                <w:webHidden/>
              </w:rPr>
              <w:fldChar w:fldCharType="separate"/>
            </w:r>
            <w:r w:rsidR="00C0586E">
              <w:rPr>
                <w:noProof/>
                <w:webHidden/>
              </w:rPr>
              <w:t>217</w:t>
            </w:r>
            <w:r w:rsidR="00C0586E">
              <w:rPr>
                <w:noProof/>
                <w:webHidden/>
              </w:rPr>
              <w:fldChar w:fldCharType="end"/>
            </w:r>
          </w:hyperlink>
        </w:p>
        <w:p w14:paraId="2F069B15" w14:textId="75A2C80E" w:rsidR="00C0586E" w:rsidRDefault="00C23B57">
          <w:pPr>
            <w:pStyle w:val="Innehll2"/>
            <w:tabs>
              <w:tab w:val="left" w:pos="1100"/>
              <w:tab w:val="right" w:leader="dot" w:pos="9350"/>
            </w:tabs>
            <w:rPr>
              <w:rFonts w:asciiTheme="minorHAnsi" w:eastAsiaTheme="minorEastAsia" w:hAnsiTheme="minorHAnsi"/>
              <w:noProof/>
              <w:color w:val="auto"/>
              <w:lang w:val="sv-SE" w:eastAsia="sv-SE"/>
            </w:rPr>
          </w:pPr>
          <w:hyperlink w:anchor="_Toc62920816" w:history="1">
            <w:r w:rsidR="00C0586E" w:rsidRPr="00EE78E8">
              <w:rPr>
                <w:rStyle w:val="Hyperlnk"/>
                <w:noProof/>
              </w:rPr>
              <w:t>12.4.</w:t>
            </w:r>
            <w:r w:rsidR="00C0586E">
              <w:rPr>
                <w:rFonts w:asciiTheme="minorHAnsi" w:eastAsiaTheme="minorEastAsia" w:hAnsiTheme="minorHAnsi"/>
                <w:noProof/>
                <w:color w:val="auto"/>
                <w:lang w:val="sv-SE" w:eastAsia="sv-SE"/>
              </w:rPr>
              <w:tab/>
            </w:r>
            <w:r w:rsidR="00C0586E" w:rsidRPr="00EE78E8">
              <w:rPr>
                <w:rStyle w:val="Hyperlnk"/>
                <w:noProof/>
              </w:rPr>
              <w:t>Tracks</w:t>
            </w:r>
            <w:r w:rsidR="00C0586E">
              <w:rPr>
                <w:noProof/>
                <w:webHidden/>
              </w:rPr>
              <w:tab/>
            </w:r>
            <w:r w:rsidR="00C0586E">
              <w:rPr>
                <w:noProof/>
                <w:webHidden/>
              </w:rPr>
              <w:fldChar w:fldCharType="begin"/>
            </w:r>
            <w:r w:rsidR="00C0586E">
              <w:rPr>
                <w:noProof/>
                <w:webHidden/>
              </w:rPr>
              <w:instrText xml:space="preserve"> PAGEREF _Toc62920816 \h </w:instrText>
            </w:r>
            <w:r w:rsidR="00C0586E">
              <w:rPr>
                <w:noProof/>
                <w:webHidden/>
              </w:rPr>
            </w:r>
            <w:r w:rsidR="00C0586E">
              <w:rPr>
                <w:noProof/>
                <w:webHidden/>
              </w:rPr>
              <w:fldChar w:fldCharType="separate"/>
            </w:r>
            <w:r w:rsidR="00C0586E">
              <w:rPr>
                <w:noProof/>
                <w:webHidden/>
              </w:rPr>
              <w:t>221</w:t>
            </w:r>
            <w:r w:rsidR="00C0586E">
              <w:rPr>
                <w:noProof/>
                <w:webHidden/>
              </w:rPr>
              <w:fldChar w:fldCharType="end"/>
            </w:r>
          </w:hyperlink>
        </w:p>
        <w:p w14:paraId="2B7835BE" w14:textId="3E1B13CF" w:rsidR="00C0586E" w:rsidRDefault="00C23B57">
          <w:pPr>
            <w:pStyle w:val="Innehll2"/>
            <w:tabs>
              <w:tab w:val="left" w:pos="1100"/>
              <w:tab w:val="right" w:leader="dot" w:pos="9350"/>
            </w:tabs>
            <w:rPr>
              <w:rFonts w:asciiTheme="minorHAnsi" w:eastAsiaTheme="minorEastAsia" w:hAnsiTheme="minorHAnsi"/>
              <w:noProof/>
              <w:color w:val="auto"/>
              <w:lang w:val="sv-SE" w:eastAsia="sv-SE"/>
            </w:rPr>
          </w:pPr>
          <w:hyperlink w:anchor="_Toc62920817" w:history="1">
            <w:r w:rsidR="00C0586E" w:rsidRPr="00EE78E8">
              <w:rPr>
                <w:rStyle w:val="Hyperlnk"/>
                <w:noProof/>
              </w:rPr>
              <w:t>12.5.</w:t>
            </w:r>
            <w:r w:rsidR="00C0586E">
              <w:rPr>
                <w:rFonts w:asciiTheme="minorHAnsi" w:eastAsiaTheme="minorEastAsia" w:hAnsiTheme="minorHAnsi"/>
                <w:noProof/>
                <w:color w:val="auto"/>
                <w:lang w:val="sv-SE" w:eastAsia="sv-SE"/>
              </w:rPr>
              <w:tab/>
            </w:r>
            <w:r w:rsidR="00C0586E" w:rsidRPr="00EE78E8">
              <w:rPr>
                <w:rStyle w:val="Hyperlnk"/>
                <w:noProof/>
              </w:rPr>
              <w:t>Register Allocation</w:t>
            </w:r>
            <w:r w:rsidR="00C0586E">
              <w:rPr>
                <w:noProof/>
                <w:webHidden/>
              </w:rPr>
              <w:tab/>
            </w:r>
            <w:r w:rsidR="00C0586E">
              <w:rPr>
                <w:noProof/>
                <w:webHidden/>
              </w:rPr>
              <w:fldChar w:fldCharType="begin"/>
            </w:r>
            <w:r w:rsidR="00C0586E">
              <w:rPr>
                <w:noProof/>
                <w:webHidden/>
              </w:rPr>
              <w:instrText xml:space="preserve"> PAGEREF _Toc62920817 \h </w:instrText>
            </w:r>
            <w:r w:rsidR="00C0586E">
              <w:rPr>
                <w:noProof/>
                <w:webHidden/>
              </w:rPr>
            </w:r>
            <w:r w:rsidR="00C0586E">
              <w:rPr>
                <w:noProof/>
                <w:webHidden/>
              </w:rPr>
              <w:fldChar w:fldCharType="separate"/>
            </w:r>
            <w:r w:rsidR="00C0586E">
              <w:rPr>
                <w:noProof/>
                <w:webHidden/>
              </w:rPr>
              <w:t>224</w:t>
            </w:r>
            <w:r w:rsidR="00C0586E">
              <w:rPr>
                <w:noProof/>
                <w:webHidden/>
              </w:rPr>
              <w:fldChar w:fldCharType="end"/>
            </w:r>
          </w:hyperlink>
        </w:p>
        <w:p w14:paraId="3DB28DF2" w14:textId="43F08DBA" w:rsidR="00C0586E" w:rsidRDefault="00C23B57">
          <w:pPr>
            <w:pStyle w:val="Innehll2"/>
            <w:tabs>
              <w:tab w:val="left" w:pos="1100"/>
              <w:tab w:val="right" w:leader="dot" w:pos="9350"/>
            </w:tabs>
            <w:rPr>
              <w:rFonts w:asciiTheme="minorHAnsi" w:eastAsiaTheme="minorEastAsia" w:hAnsiTheme="minorHAnsi"/>
              <w:noProof/>
              <w:color w:val="auto"/>
              <w:lang w:val="sv-SE" w:eastAsia="sv-SE"/>
            </w:rPr>
          </w:pPr>
          <w:hyperlink w:anchor="_Toc62920818" w:history="1">
            <w:r w:rsidR="00C0586E" w:rsidRPr="00EE78E8">
              <w:rPr>
                <w:rStyle w:val="Hyperlnk"/>
                <w:noProof/>
              </w:rPr>
              <w:t>12.6.</w:t>
            </w:r>
            <w:r w:rsidR="00C0586E">
              <w:rPr>
                <w:rFonts w:asciiTheme="minorHAnsi" w:eastAsiaTheme="minorEastAsia" w:hAnsiTheme="minorHAnsi"/>
                <w:noProof/>
                <w:color w:val="auto"/>
                <w:lang w:val="sv-SE" w:eastAsia="sv-SE"/>
              </w:rPr>
              <w:tab/>
            </w:r>
            <w:r w:rsidR="00C0586E" w:rsidRPr="00EE78E8">
              <w:rPr>
                <w:rStyle w:val="Hyperlnk"/>
                <w:noProof/>
              </w:rPr>
              <w:t>Assembly Code Generation</w:t>
            </w:r>
            <w:r w:rsidR="00C0586E">
              <w:rPr>
                <w:noProof/>
                <w:webHidden/>
              </w:rPr>
              <w:tab/>
            </w:r>
            <w:r w:rsidR="00C0586E">
              <w:rPr>
                <w:noProof/>
                <w:webHidden/>
              </w:rPr>
              <w:fldChar w:fldCharType="begin"/>
            </w:r>
            <w:r w:rsidR="00C0586E">
              <w:rPr>
                <w:noProof/>
                <w:webHidden/>
              </w:rPr>
              <w:instrText xml:space="preserve"> PAGEREF _Toc62920818 \h </w:instrText>
            </w:r>
            <w:r w:rsidR="00C0586E">
              <w:rPr>
                <w:noProof/>
                <w:webHidden/>
              </w:rPr>
            </w:r>
            <w:r w:rsidR="00C0586E">
              <w:rPr>
                <w:noProof/>
                <w:webHidden/>
              </w:rPr>
              <w:fldChar w:fldCharType="separate"/>
            </w:r>
            <w:r w:rsidR="00C0586E">
              <w:rPr>
                <w:noProof/>
                <w:webHidden/>
              </w:rPr>
              <w:t>228</w:t>
            </w:r>
            <w:r w:rsidR="00C0586E">
              <w:rPr>
                <w:noProof/>
                <w:webHidden/>
              </w:rPr>
              <w:fldChar w:fldCharType="end"/>
            </w:r>
          </w:hyperlink>
        </w:p>
        <w:p w14:paraId="05FC412D" w14:textId="25CAA36E"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19"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The Long Switch Statement</w:t>
            </w:r>
            <w:r w:rsidR="00C0586E">
              <w:rPr>
                <w:noProof/>
                <w:webHidden/>
              </w:rPr>
              <w:tab/>
            </w:r>
            <w:r w:rsidR="00C0586E">
              <w:rPr>
                <w:noProof/>
                <w:webHidden/>
              </w:rPr>
              <w:fldChar w:fldCharType="begin"/>
            </w:r>
            <w:r w:rsidR="00C0586E">
              <w:rPr>
                <w:noProof/>
                <w:webHidden/>
              </w:rPr>
              <w:instrText xml:space="preserve"> PAGEREF _Toc62920819 \h </w:instrText>
            </w:r>
            <w:r w:rsidR="00C0586E">
              <w:rPr>
                <w:noProof/>
                <w:webHidden/>
              </w:rPr>
            </w:r>
            <w:r w:rsidR="00C0586E">
              <w:rPr>
                <w:noProof/>
                <w:webHidden/>
              </w:rPr>
              <w:fldChar w:fldCharType="separate"/>
            </w:r>
            <w:r w:rsidR="00C0586E">
              <w:rPr>
                <w:noProof/>
                <w:webHidden/>
              </w:rPr>
              <w:t>229</w:t>
            </w:r>
            <w:r w:rsidR="00C0586E">
              <w:rPr>
                <w:noProof/>
                <w:webHidden/>
              </w:rPr>
              <w:fldChar w:fldCharType="end"/>
            </w:r>
          </w:hyperlink>
        </w:p>
        <w:p w14:paraId="395D2108" w14:textId="39FFB894"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20"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Track Set Generation</w:t>
            </w:r>
            <w:r w:rsidR="00C0586E">
              <w:rPr>
                <w:noProof/>
                <w:webHidden/>
              </w:rPr>
              <w:tab/>
            </w:r>
            <w:r w:rsidR="00C0586E">
              <w:rPr>
                <w:noProof/>
                <w:webHidden/>
              </w:rPr>
              <w:fldChar w:fldCharType="begin"/>
            </w:r>
            <w:r w:rsidR="00C0586E">
              <w:rPr>
                <w:noProof/>
                <w:webHidden/>
              </w:rPr>
              <w:instrText xml:space="preserve"> PAGEREF _Toc62920820 \h </w:instrText>
            </w:r>
            <w:r w:rsidR="00C0586E">
              <w:rPr>
                <w:noProof/>
                <w:webHidden/>
              </w:rPr>
            </w:r>
            <w:r w:rsidR="00C0586E">
              <w:rPr>
                <w:noProof/>
                <w:webHidden/>
              </w:rPr>
              <w:fldChar w:fldCharType="separate"/>
            </w:r>
            <w:r w:rsidR="00C0586E">
              <w:rPr>
                <w:noProof/>
                <w:webHidden/>
              </w:rPr>
              <w:t>235</w:t>
            </w:r>
            <w:r w:rsidR="00C0586E">
              <w:rPr>
                <w:noProof/>
                <w:webHidden/>
              </w:rPr>
              <w:fldChar w:fldCharType="end"/>
            </w:r>
          </w:hyperlink>
        </w:p>
        <w:p w14:paraId="44C906E6" w14:textId="28E955E8"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21"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 Calls</w:t>
            </w:r>
            <w:r w:rsidR="00C0586E">
              <w:rPr>
                <w:noProof/>
                <w:webHidden/>
              </w:rPr>
              <w:tab/>
            </w:r>
            <w:r w:rsidR="00C0586E">
              <w:rPr>
                <w:noProof/>
                <w:webHidden/>
              </w:rPr>
              <w:fldChar w:fldCharType="begin"/>
            </w:r>
            <w:r w:rsidR="00C0586E">
              <w:rPr>
                <w:noProof/>
                <w:webHidden/>
              </w:rPr>
              <w:instrText xml:space="preserve"> PAGEREF _Toc62920821 \h </w:instrText>
            </w:r>
            <w:r w:rsidR="00C0586E">
              <w:rPr>
                <w:noProof/>
                <w:webHidden/>
              </w:rPr>
            </w:r>
            <w:r w:rsidR="00C0586E">
              <w:rPr>
                <w:noProof/>
                <w:webHidden/>
              </w:rPr>
              <w:fldChar w:fldCharType="separate"/>
            </w:r>
            <w:r w:rsidR="00C0586E">
              <w:rPr>
                <w:noProof/>
                <w:webHidden/>
              </w:rPr>
              <w:t>236</w:t>
            </w:r>
            <w:r w:rsidR="00C0586E">
              <w:rPr>
                <w:noProof/>
                <w:webHidden/>
              </w:rPr>
              <w:fldChar w:fldCharType="end"/>
            </w:r>
          </w:hyperlink>
        </w:p>
        <w:p w14:paraId="6F1A7AF8" w14:textId="634545FB"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22" w:history="1">
            <w:r w:rsidR="00C0586E" w:rsidRPr="00EE78E8">
              <w:rPr>
                <w:rStyle w:val="Hyperlnk"/>
                <w:noProof/>
                <w:highlight w:val="white"/>
              </w:rPr>
              <w:t>12.6.4.</w:t>
            </w:r>
            <w:r w:rsidR="00C0586E">
              <w:rPr>
                <w:rFonts w:asciiTheme="minorHAnsi" w:eastAsiaTheme="minorEastAsia" w:hAnsiTheme="minorHAnsi"/>
                <w:noProof/>
                <w:color w:val="auto"/>
                <w:lang w:val="sv-SE" w:eastAsia="sv-SE"/>
              </w:rPr>
              <w:tab/>
            </w:r>
            <w:r w:rsidR="00C0586E" w:rsidRPr="00EE78E8">
              <w:rPr>
                <w:rStyle w:val="Hyperlnk"/>
                <w:noProof/>
                <w:highlight w:val="white"/>
              </w:rPr>
              <w:t>Loading Values into Registers</w:t>
            </w:r>
            <w:r w:rsidR="00C0586E">
              <w:rPr>
                <w:noProof/>
                <w:webHidden/>
              </w:rPr>
              <w:tab/>
            </w:r>
            <w:r w:rsidR="00C0586E">
              <w:rPr>
                <w:noProof/>
                <w:webHidden/>
              </w:rPr>
              <w:fldChar w:fldCharType="begin"/>
            </w:r>
            <w:r w:rsidR="00C0586E">
              <w:rPr>
                <w:noProof/>
                <w:webHidden/>
              </w:rPr>
              <w:instrText xml:space="preserve"> PAGEREF _Toc62920822 \h </w:instrText>
            </w:r>
            <w:r w:rsidR="00C0586E">
              <w:rPr>
                <w:noProof/>
                <w:webHidden/>
              </w:rPr>
            </w:r>
            <w:r w:rsidR="00C0586E">
              <w:rPr>
                <w:noProof/>
                <w:webHidden/>
              </w:rPr>
              <w:fldChar w:fldCharType="separate"/>
            </w:r>
            <w:r w:rsidR="00C0586E">
              <w:rPr>
                <w:noProof/>
                <w:webHidden/>
              </w:rPr>
              <w:t>241</w:t>
            </w:r>
            <w:r w:rsidR="00C0586E">
              <w:rPr>
                <w:noProof/>
                <w:webHidden/>
              </w:rPr>
              <w:fldChar w:fldCharType="end"/>
            </w:r>
          </w:hyperlink>
        </w:p>
        <w:p w14:paraId="65EC7EFE" w14:textId="3B0A17FF"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23" w:history="1">
            <w:r w:rsidR="00C0586E" w:rsidRPr="00EE78E8">
              <w:rPr>
                <w:rStyle w:val="Hyperlnk"/>
                <w:noProof/>
                <w:highlight w:val="white"/>
              </w:rPr>
              <w:t>12.6.5.</w:t>
            </w:r>
            <w:r w:rsidR="00C0586E">
              <w:rPr>
                <w:rFonts w:asciiTheme="minorHAnsi" w:eastAsiaTheme="minorEastAsia" w:hAnsiTheme="minorHAnsi"/>
                <w:noProof/>
                <w:color w:val="auto"/>
                <w:lang w:val="sv-SE" w:eastAsia="sv-SE"/>
              </w:rPr>
              <w:tab/>
            </w:r>
            <w:r w:rsidR="00C0586E" w:rsidRPr="00EE78E8">
              <w:rPr>
                <w:rStyle w:val="Hyperlnk"/>
                <w:noProof/>
                <w:highlight w:val="white"/>
              </w:rPr>
              <w:t>Return, Exit, and Jump</w:t>
            </w:r>
            <w:r w:rsidR="00C0586E">
              <w:rPr>
                <w:noProof/>
                <w:webHidden/>
              </w:rPr>
              <w:tab/>
            </w:r>
            <w:r w:rsidR="00C0586E">
              <w:rPr>
                <w:noProof/>
                <w:webHidden/>
              </w:rPr>
              <w:fldChar w:fldCharType="begin"/>
            </w:r>
            <w:r w:rsidR="00C0586E">
              <w:rPr>
                <w:noProof/>
                <w:webHidden/>
              </w:rPr>
              <w:instrText xml:space="preserve"> PAGEREF _Toc62920823 \h </w:instrText>
            </w:r>
            <w:r w:rsidR="00C0586E">
              <w:rPr>
                <w:noProof/>
                <w:webHidden/>
              </w:rPr>
            </w:r>
            <w:r w:rsidR="00C0586E">
              <w:rPr>
                <w:noProof/>
                <w:webHidden/>
              </w:rPr>
              <w:fldChar w:fldCharType="separate"/>
            </w:r>
            <w:r w:rsidR="00C0586E">
              <w:rPr>
                <w:noProof/>
                <w:webHidden/>
              </w:rPr>
              <w:t>244</w:t>
            </w:r>
            <w:r w:rsidR="00C0586E">
              <w:rPr>
                <w:noProof/>
                <w:webHidden/>
              </w:rPr>
              <w:fldChar w:fldCharType="end"/>
            </w:r>
          </w:hyperlink>
        </w:p>
        <w:p w14:paraId="3CD0BCB3" w14:textId="302B5BA4"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24" w:history="1">
            <w:r w:rsidR="00C0586E" w:rsidRPr="00EE78E8">
              <w:rPr>
                <w:rStyle w:val="Hyperlnk"/>
                <w:noProof/>
                <w:highlight w:val="white"/>
              </w:rPr>
              <w:t>12.6.6.</w:t>
            </w:r>
            <w:r w:rsidR="00C0586E">
              <w:rPr>
                <w:rFonts w:asciiTheme="minorHAnsi" w:eastAsiaTheme="minorEastAsia" w:hAnsiTheme="minorHAnsi"/>
                <w:noProof/>
                <w:color w:val="auto"/>
                <w:lang w:val="sv-SE" w:eastAsia="sv-SE"/>
              </w:rPr>
              <w:tab/>
            </w:r>
            <w:r w:rsidR="00C0586E" w:rsidRPr="00EE78E8">
              <w:rPr>
                <w:rStyle w:val="Hyperlnk"/>
                <w:noProof/>
                <w:highlight w:val="white"/>
              </w:rPr>
              <w:t>Load and Inspect Registers</w:t>
            </w:r>
            <w:r w:rsidR="00C0586E">
              <w:rPr>
                <w:noProof/>
                <w:webHidden/>
              </w:rPr>
              <w:tab/>
            </w:r>
            <w:r w:rsidR="00C0586E">
              <w:rPr>
                <w:noProof/>
                <w:webHidden/>
              </w:rPr>
              <w:fldChar w:fldCharType="begin"/>
            </w:r>
            <w:r w:rsidR="00C0586E">
              <w:rPr>
                <w:noProof/>
                <w:webHidden/>
              </w:rPr>
              <w:instrText xml:space="preserve"> PAGEREF _Toc62920824 \h </w:instrText>
            </w:r>
            <w:r w:rsidR="00C0586E">
              <w:rPr>
                <w:noProof/>
                <w:webHidden/>
              </w:rPr>
            </w:r>
            <w:r w:rsidR="00C0586E">
              <w:rPr>
                <w:noProof/>
                <w:webHidden/>
              </w:rPr>
              <w:fldChar w:fldCharType="separate"/>
            </w:r>
            <w:r w:rsidR="00C0586E">
              <w:rPr>
                <w:noProof/>
                <w:webHidden/>
              </w:rPr>
              <w:t>246</w:t>
            </w:r>
            <w:r w:rsidR="00C0586E">
              <w:rPr>
                <w:noProof/>
                <w:webHidden/>
              </w:rPr>
              <w:fldChar w:fldCharType="end"/>
            </w:r>
          </w:hyperlink>
        </w:p>
        <w:p w14:paraId="2EE4047B" w14:textId="59586CB0"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25" w:history="1">
            <w:r w:rsidR="00C0586E" w:rsidRPr="00EE78E8">
              <w:rPr>
                <w:rStyle w:val="Hyperlnk"/>
                <w:noProof/>
                <w:highlight w:val="white"/>
              </w:rPr>
              <w:t>12.6.7.</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w:t>
            </w:r>
            <w:r w:rsidR="00C0586E">
              <w:rPr>
                <w:noProof/>
                <w:webHidden/>
              </w:rPr>
              <w:tab/>
            </w:r>
            <w:r w:rsidR="00C0586E">
              <w:rPr>
                <w:noProof/>
                <w:webHidden/>
              </w:rPr>
              <w:fldChar w:fldCharType="begin"/>
            </w:r>
            <w:r w:rsidR="00C0586E">
              <w:rPr>
                <w:noProof/>
                <w:webHidden/>
              </w:rPr>
              <w:instrText xml:space="preserve"> PAGEREF _Toc62920825 \h </w:instrText>
            </w:r>
            <w:r w:rsidR="00C0586E">
              <w:rPr>
                <w:noProof/>
                <w:webHidden/>
              </w:rPr>
            </w:r>
            <w:r w:rsidR="00C0586E">
              <w:rPr>
                <w:noProof/>
                <w:webHidden/>
              </w:rPr>
              <w:fldChar w:fldCharType="separate"/>
            </w:r>
            <w:r w:rsidR="00C0586E">
              <w:rPr>
                <w:noProof/>
                <w:webHidden/>
              </w:rPr>
              <w:t>247</w:t>
            </w:r>
            <w:r w:rsidR="00C0586E">
              <w:rPr>
                <w:noProof/>
                <w:webHidden/>
              </w:rPr>
              <w:fldChar w:fldCharType="end"/>
            </w:r>
          </w:hyperlink>
        </w:p>
        <w:p w14:paraId="7C8CBA45" w14:textId="4863B883"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26" w:history="1">
            <w:r w:rsidR="00C0586E" w:rsidRPr="00EE78E8">
              <w:rPr>
                <w:rStyle w:val="Hyperlnk"/>
                <w:noProof/>
                <w:highlight w:val="white"/>
              </w:rPr>
              <w:t>12.6.8.</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Multiplication, Division, and Modulo</w:t>
            </w:r>
            <w:r w:rsidR="00C0586E">
              <w:rPr>
                <w:noProof/>
                <w:webHidden/>
              </w:rPr>
              <w:tab/>
            </w:r>
            <w:r w:rsidR="00C0586E">
              <w:rPr>
                <w:noProof/>
                <w:webHidden/>
              </w:rPr>
              <w:fldChar w:fldCharType="begin"/>
            </w:r>
            <w:r w:rsidR="00C0586E">
              <w:rPr>
                <w:noProof/>
                <w:webHidden/>
              </w:rPr>
              <w:instrText xml:space="preserve"> PAGEREF _Toc62920826 \h </w:instrText>
            </w:r>
            <w:r w:rsidR="00C0586E">
              <w:rPr>
                <w:noProof/>
                <w:webHidden/>
              </w:rPr>
            </w:r>
            <w:r w:rsidR="00C0586E">
              <w:rPr>
                <w:noProof/>
                <w:webHidden/>
              </w:rPr>
              <w:fldChar w:fldCharType="separate"/>
            </w:r>
            <w:r w:rsidR="00C0586E">
              <w:rPr>
                <w:noProof/>
                <w:webHidden/>
              </w:rPr>
              <w:t>248</w:t>
            </w:r>
            <w:r w:rsidR="00C0586E">
              <w:rPr>
                <w:noProof/>
                <w:webHidden/>
              </w:rPr>
              <w:fldChar w:fldCharType="end"/>
            </w:r>
          </w:hyperlink>
        </w:p>
        <w:p w14:paraId="3DD2F63B" w14:textId="10F2CE29"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27"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Assignment and Parameters</w:t>
            </w:r>
            <w:r w:rsidR="00C0586E">
              <w:rPr>
                <w:noProof/>
                <w:webHidden/>
              </w:rPr>
              <w:tab/>
            </w:r>
            <w:r w:rsidR="00C0586E">
              <w:rPr>
                <w:noProof/>
                <w:webHidden/>
              </w:rPr>
              <w:fldChar w:fldCharType="begin"/>
            </w:r>
            <w:r w:rsidR="00C0586E">
              <w:rPr>
                <w:noProof/>
                <w:webHidden/>
              </w:rPr>
              <w:instrText xml:space="preserve"> PAGEREF _Toc62920827 \h </w:instrText>
            </w:r>
            <w:r w:rsidR="00C0586E">
              <w:rPr>
                <w:noProof/>
                <w:webHidden/>
              </w:rPr>
            </w:r>
            <w:r w:rsidR="00C0586E">
              <w:rPr>
                <w:noProof/>
                <w:webHidden/>
              </w:rPr>
              <w:fldChar w:fldCharType="separate"/>
            </w:r>
            <w:r w:rsidR="00C0586E">
              <w:rPr>
                <w:noProof/>
                <w:webHidden/>
              </w:rPr>
              <w:t>250</w:t>
            </w:r>
            <w:r w:rsidR="00C0586E">
              <w:rPr>
                <w:noProof/>
                <w:webHidden/>
              </w:rPr>
              <w:fldChar w:fldCharType="end"/>
            </w:r>
          </w:hyperlink>
        </w:p>
        <w:p w14:paraId="613D175D" w14:textId="5BD3CED9"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28"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Unary Integral Operations</w:t>
            </w:r>
            <w:r w:rsidR="00C0586E">
              <w:rPr>
                <w:noProof/>
                <w:webHidden/>
              </w:rPr>
              <w:tab/>
            </w:r>
            <w:r w:rsidR="00C0586E">
              <w:rPr>
                <w:noProof/>
                <w:webHidden/>
              </w:rPr>
              <w:fldChar w:fldCharType="begin"/>
            </w:r>
            <w:r w:rsidR="00C0586E">
              <w:rPr>
                <w:noProof/>
                <w:webHidden/>
              </w:rPr>
              <w:instrText xml:space="preserve"> PAGEREF _Toc62920828 \h </w:instrText>
            </w:r>
            <w:r w:rsidR="00C0586E">
              <w:rPr>
                <w:noProof/>
                <w:webHidden/>
              </w:rPr>
            </w:r>
            <w:r w:rsidR="00C0586E">
              <w:rPr>
                <w:noProof/>
                <w:webHidden/>
              </w:rPr>
              <w:fldChar w:fldCharType="separate"/>
            </w:r>
            <w:r w:rsidR="00C0586E">
              <w:rPr>
                <w:noProof/>
                <w:webHidden/>
              </w:rPr>
              <w:t>252</w:t>
            </w:r>
            <w:r w:rsidR="00C0586E">
              <w:rPr>
                <w:noProof/>
                <w:webHidden/>
              </w:rPr>
              <w:fldChar w:fldCharType="end"/>
            </w:r>
          </w:hyperlink>
        </w:p>
        <w:p w14:paraId="7FB63421" w14:textId="3A4CC82B"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29"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Binary</w:t>
            </w:r>
            <w:r w:rsidR="00C0586E">
              <w:rPr>
                <w:noProof/>
                <w:webHidden/>
              </w:rPr>
              <w:tab/>
            </w:r>
            <w:r w:rsidR="00C0586E">
              <w:rPr>
                <w:noProof/>
                <w:webHidden/>
              </w:rPr>
              <w:fldChar w:fldCharType="begin"/>
            </w:r>
            <w:r w:rsidR="00C0586E">
              <w:rPr>
                <w:noProof/>
                <w:webHidden/>
              </w:rPr>
              <w:instrText xml:space="preserve"> PAGEREF _Toc62920829 \h </w:instrText>
            </w:r>
            <w:r w:rsidR="00C0586E">
              <w:rPr>
                <w:noProof/>
                <w:webHidden/>
              </w:rPr>
            </w:r>
            <w:r w:rsidR="00C0586E">
              <w:rPr>
                <w:noProof/>
                <w:webHidden/>
              </w:rPr>
              <w:fldChar w:fldCharType="separate"/>
            </w:r>
            <w:r w:rsidR="00C0586E">
              <w:rPr>
                <w:noProof/>
                <w:webHidden/>
              </w:rPr>
              <w:t>254</w:t>
            </w:r>
            <w:r w:rsidR="00C0586E">
              <w:rPr>
                <w:noProof/>
                <w:webHidden/>
              </w:rPr>
              <w:fldChar w:fldCharType="end"/>
            </w:r>
          </w:hyperlink>
        </w:p>
        <w:p w14:paraId="0BFAE508" w14:textId="296AC8DC"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30"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Base and Offset</w:t>
            </w:r>
            <w:r w:rsidR="00C0586E">
              <w:rPr>
                <w:noProof/>
                <w:webHidden/>
              </w:rPr>
              <w:tab/>
            </w:r>
            <w:r w:rsidR="00C0586E">
              <w:rPr>
                <w:noProof/>
                <w:webHidden/>
              </w:rPr>
              <w:fldChar w:fldCharType="begin"/>
            </w:r>
            <w:r w:rsidR="00C0586E">
              <w:rPr>
                <w:noProof/>
                <w:webHidden/>
              </w:rPr>
              <w:instrText xml:space="preserve"> PAGEREF _Toc62920830 \h </w:instrText>
            </w:r>
            <w:r w:rsidR="00C0586E">
              <w:rPr>
                <w:noProof/>
                <w:webHidden/>
              </w:rPr>
            </w:r>
            <w:r w:rsidR="00C0586E">
              <w:rPr>
                <w:noProof/>
                <w:webHidden/>
              </w:rPr>
              <w:fldChar w:fldCharType="separate"/>
            </w:r>
            <w:r w:rsidR="00C0586E">
              <w:rPr>
                <w:noProof/>
                <w:webHidden/>
              </w:rPr>
              <w:t>259</w:t>
            </w:r>
            <w:r w:rsidR="00C0586E">
              <w:rPr>
                <w:noProof/>
                <w:webHidden/>
              </w:rPr>
              <w:fldChar w:fldCharType="end"/>
            </w:r>
          </w:hyperlink>
        </w:p>
        <w:p w14:paraId="33310DF1" w14:textId="65A2B5E4"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31"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Case</w:t>
            </w:r>
            <w:r w:rsidR="00C0586E">
              <w:rPr>
                <w:noProof/>
                <w:webHidden/>
              </w:rPr>
              <w:tab/>
            </w:r>
            <w:r w:rsidR="00C0586E">
              <w:rPr>
                <w:noProof/>
                <w:webHidden/>
              </w:rPr>
              <w:fldChar w:fldCharType="begin"/>
            </w:r>
            <w:r w:rsidR="00C0586E">
              <w:rPr>
                <w:noProof/>
                <w:webHidden/>
              </w:rPr>
              <w:instrText xml:space="preserve"> PAGEREF _Toc62920831 \h </w:instrText>
            </w:r>
            <w:r w:rsidR="00C0586E">
              <w:rPr>
                <w:noProof/>
                <w:webHidden/>
              </w:rPr>
            </w:r>
            <w:r w:rsidR="00C0586E">
              <w:rPr>
                <w:noProof/>
                <w:webHidden/>
              </w:rPr>
              <w:fldChar w:fldCharType="separate"/>
            </w:r>
            <w:r w:rsidR="00C0586E">
              <w:rPr>
                <w:noProof/>
                <w:webHidden/>
              </w:rPr>
              <w:t>260</w:t>
            </w:r>
            <w:r w:rsidR="00C0586E">
              <w:rPr>
                <w:noProof/>
                <w:webHidden/>
              </w:rPr>
              <w:fldChar w:fldCharType="end"/>
            </w:r>
          </w:hyperlink>
        </w:p>
        <w:p w14:paraId="7BF0AC91" w14:textId="2F354872"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32"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Address</w:t>
            </w:r>
            <w:r w:rsidR="00C0586E">
              <w:rPr>
                <w:noProof/>
                <w:webHidden/>
              </w:rPr>
              <w:tab/>
            </w:r>
            <w:r w:rsidR="00C0586E">
              <w:rPr>
                <w:noProof/>
                <w:webHidden/>
              </w:rPr>
              <w:fldChar w:fldCharType="begin"/>
            </w:r>
            <w:r w:rsidR="00C0586E">
              <w:rPr>
                <w:noProof/>
                <w:webHidden/>
              </w:rPr>
              <w:instrText xml:space="preserve"> PAGEREF _Toc62920832 \h </w:instrText>
            </w:r>
            <w:r w:rsidR="00C0586E">
              <w:rPr>
                <w:noProof/>
                <w:webHidden/>
              </w:rPr>
            </w:r>
            <w:r w:rsidR="00C0586E">
              <w:rPr>
                <w:noProof/>
                <w:webHidden/>
              </w:rPr>
              <w:fldChar w:fldCharType="separate"/>
            </w:r>
            <w:r w:rsidR="00C0586E">
              <w:rPr>
                <w:noProof/>
                <w:webHidden/>
              </w:rPr>
              <w:t>260</w:t>
            </w:r>
            <w:r w:rsidR="00C0586E">
              <w:rPr>
                <w:noProof/>
                <w:webHidden/>
              </w:rPr>
              <w:fldChar w:fldCharType="end"/>
            </w:r>
          </w:hyperlink>
        </w:p>
        <w:p w14:paraId="5B192498" w14:textId="580FAA99"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33"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Floating Binary</w:t>
            </w:r>
            <w:r w:rsidR="00C0586E">
              <w:rPr>
                <w:noProof/>
                <w:webHidden/>
              </w:rPr>
              <w:tab/>
            </w:r>
            <w:r w:rsidR="00C0586E">
              <w:rPr>
                <w:noProof/>
                <w:webHidden/>
              </w:rPr>
              <w:fldChar w:fldCharType="begin"/>
            </w:r>
            <w:r w:rsidR="00C0586E">
              <w:rPr>
                <w:noProof/>
                <w:webHidden/>
              </w:rPr>
              <w:instrText xml:space="preserve"> PAGEREF _Toc62920833 \h </w:instrText>
            </w:r>
            <w:r w:rsidR="00C0586E">
              <w:rPr>
                <w:noProof/>
                <w:webHidden/>
              </w:rPr>
            </w:r>
            <w:r w:rsidR="00C0586E">
              <w:rPr>
                <w:noProof/>
                <w:webHidden/>
              </w:rPr>
              <w:fldChar w:fldCharType="separate"/>
            </w:r>
            <w:r w:rsidR="00C0586E">
              <w:rPr>
                <w:noProof/>
                <w:webHidden/>
              </w:rPr>
              <w:t>261</w:t>
            </w:r>
            <w:r w:rsidR="00C0586E">
              <w:rPr>
                <w:noProof/>
                <w:webHidden/>
              </w:rPr>
              <w:fldChar w:fldCharType="end"/>
            </w:r>
          </w:hyperlink>
        </w:p>
        <w:p w14:paraId="6E9DC70A" w14:textId="0BC982CD"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34"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Floating Relation</w:t>
            </w:r>
            <w:r w:rsidR="00C0586E">
              <w:rPr>
                <w:noProof/>
                <w:webHidden/>
              </w:rPr>
              <w:tab/>
            </w:r>
            <w:r w:rsidR="00C0586E">
              <w:rPr>
                <w:noProof/>
                <w:webHidden/>
              </w:rPr>
              <w:fldChar w:fldCharType="begin"/>
            </w:r>
            <w:r w:rsidR="00C0586E">
              <w:rPr>
                <w:noProof/>
                <w:webHidden/>
              </w:rPr>
              <w:instrText xml:space="preserve"> PAGEREF _Toc62920834 \h </w:instrText>
            </w:r>
            <w:r w:rsidR="00C0586E">
              <w:rPr>
                <w:noProof/>
                <w:webHidden/>
              </w:rPr>
            </w:r>
            <w:r w:rsidR="00C0586E">
              <w:rPr>
                <w:noProof/>
                <w:webHidden/>
              </w:rPr>
              <w:fldChar w:fldCharType="separate"/>
            </w:r>
            <w:r w:rsidR="00C0586E">
              <w:rPr>
                <w:noProof/>
                <w:webHidden/>
              </w:rPr>
              <w:t>262</w:t>
            </w:r>
            <w:r w:rsidR="00C0586E">
              <w:rPr>
                <w:noProof/>
                <w:webHidden/>
              </w:rPr>
              <w:fldChar w:fldCharType="end"/>
            </w:r>
          </w:hyperlink>
        </w:p>
        <w:p w14:paraId="35E9B315" w14:textId="7CD573A7"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35"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Floating Push and Pop</w:t>
            </w:r>
            <w:r w:rsidR="00C0586E">
              <w:rPr>
                <w:noProof/>
                <w:webHidden/>
              </w:rPr>
              <w:tab/>
            </w:r>
            <w:r w:rsidR="00C0586E">
              <w:rPr>
                <w:noProof/>
                <w:webHidden/>
              </w:rPr>
              <w:fldChar w:fldCharType="begin"/>
            </w:r>
            <w:r w:rsidR="00C0586E">
              <w:rPr>
                <w:noProof/>
                <w:webHidden/>
              </w:rPr>
              <w:instrText xml:space="preserve"> PAGEREF _Toc62920835 \h </w:instrText>
            </w:r>
            <w:r w:rsidR="00C0586E">
              <w:rPr>
                <w:noProof/>
                <w:webHidden/>
              </w:rPr>
            </w:r>
            <w:r w:rsidR="00C0586E">
              <w:rPr>
                <w:noProof/>
                <w:webHidden/>
              </w:rPr>
              <w:fldChar w:fldCharType="separate"/>
            </w:r>
            <w:r w:rsidR="00C0586E">
              <w:rPr>
                <w:noProof/>
                <w:webHidden/>
              </w:rPr>
              <w:t>262</w:t>
            </w:r>
            <w:r w:rsidR="00C0586E">
              <w:rPr>
                <w:noProof/>
                <w:webHidden/>
              </w:rPr>
              <w:fldChar w:fldCharType="end"/>
            </w:r>
          </w:hyperlink>
        </w:p>
        <w:p w14:paraId="61880E8F" w14:textId="13158DDE"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36"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Type Conversion</w:t>
            </w:r>
            <w:r w:rsidR="00C0586E">
              <w:rPr>
                <w:noProof/>
                <w:webHidden/>
              </w:rPr>
              <w:tab/>
            </w:r>
            <w:r w:rsidR="00C0586E">
              <w:rPr>
                <w:noProof/>
                <w:webHidden/>
              </w:rPr>
              <w:fldChar w:fldCharType="begin"/>
            </w:r>
            <w:r w:rsidR="00C0586E">
              <w:rPr>
                <w:noProof/>
                <w:webHidden/>
              </w:rPr>
              <w:instrText xml:space="preserve"> PAGEREF _Toc62920836 \h </w:instrText>
            </w:r>
            <w:r w:rsidR="00C0586E">
              <w:rPr>
                <w:noProof/>
                <w:webHidden/>
              </w:rPr>
            </w:r>
            <w:r w:rsidR="00C0586E">
              <w:rPr>
                <w:noProof/>
                <w:webHidden/>
              </w:rPr>
              <w:fldChar w:fldCharType="separate"/>
            </w:r>
            <w:r w:rsidR="00C0586E">
              <w:rPr>
                <w:noProof/>
                <w:webHidden/>
              </w:rPr>
              <w:t>265</w:t>
            </w:r>
            <w:r w:rsidR="00C0586E">
              <w:rPr>
                <w:noProof/>
                <w:webHidden/>
              </w:rPr>
              <w:fldChar w:fldCharType="end"/>
            </w:r>
          </w:hyperlink>
        </w:p>
        <w:p w14:paraId="3BA36D4D" w14:textId="74B972F2"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37" w:history="1">
            <w:r w:rsidR="00C0586E" w:rsidRPr="00EE78E8">
              <w:rPr>
                <w:rStyle w:val="Hyperlnk"/>
                <w:noProof/>
                <w:highlight w:val="white"/>
              </w:rPr>
              <w:t>12.6.4.</w:t>
            </w:r>
            <w:r w:rsidR="00C0586E">
              <w:rPr>
                <w:rFonts w:asciiTheme="minorHAnsi" w:eastAsiaTheme="minorEastAsia" w:hAnsiTheme="minorHAnsi"/>
                <w:noProof/>
                <w:color w:val="auto"/>
                <w:lang w:val="sv-SE" w:eastAsia="sv-SE"/>
              </w:rPr>
              <w:tab/>
            </w:r>
            <w:r w:rsidR="00C0586E" w:rsidRPr="00EE78E8">
              <w:rPr>
                <w:rStyle w:val="Hyperlnk"/>
                <w:noProof/>
                <w:highlight w:val="white"/>
              </w:rPr>
              <w:t>Struct and Union</w:t>
            </w:r>
            <w:r w:rsidR="00C0586E">
              <w:rPr>
                <w:noProof/>
                <w:webHidden/>
              </w:rPr>
              <w:tab/>
            </w:r>
            <w:r w:rsidR="00C0586E">
              <w:rPr>
                <w:noProof/>
                <w:webHidden/>
              </w:rPr>
              <w:fldChar w:fldCharType="begin"/>
            </w:r>
            <w:r w:rsidR="00C0586E">
              <w:rPr>
                <w:noProof/>
                <w:webHidden/>
              </w:rPr>
              <w:instrText xml:space="preserve"> PAGEREF _Toc62920837 \h </w:instrText>
            </w:r>
            <w:r w:rsidR="00C0586E">
              <w:rPr>
                <w:noProof/>
                <w:webHidden/>
              </w:rPr>
            </w:r>
            <w:r w:rsidR="00C0586E">
              <w:rPr>
                <w:noProof/>
                <w:webHidden/>
              </w:rPr>
              <w:fldChar w:fldCharType="separate"/>
            </w:r>
            <w:r w:rsidR="00C0586E">
              <w:rPr>
                <w:noProof/>
                <w:webHidden/>
              </w:rPr>
              <w:t>266</w:t>
            </w:r>
            <w:r w:rsidR="00C0586E">
              <w:rPr>
                <w:noProof/>
                <w:webHidden/>
              </w:rPr>
              <w:fldChar w:fldCharType="end"/>
            </w:r>
          </w:hyperlink>
        </w:p>
        <w:p w14:paraId="07A4E54A" w14:textId="269078EF"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38" w:history="1">
            <w:r w:rsidR="00C0586E" w:rsidRPr="00EE78E8">
              <w:rPr>
                <w:rStyle w:val="Hyperlnk"/>
                <w:noProof/>
                <w:highlight w:val="white"/>
              </w:rPr>
              <w:t>12.6.5.</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 Code</w:t>
            </w:r>
            <w:r w:rsidR="00C0586E">
              <w:rPr>
                <w:noProof/>
                <w:webHidden/>
              </w:rPr>
              <w:tab/>
            </w:r>
            <w:r w:rsidR="00C0586E">
              <w:rPr>
                <w:noProof/>
                <w:webHidden/>
              </w:rPr>
              <w:fldChar w:fldCharType="begin"/>
            </w:r>
            <w:r w:rsidR="00C0586E">
              <w:rPr>
                <w:noProof/>
                <w:webHidden/>
              </w:rPr>
              <w:instrText xml:space="preserve"> PAGEREF _Toc62920838 \h </w:instrText>
            </w:r>
            <w:r w:rsidR="00C0586E">
              <w:rPr>
                <w:noProof/>
                <w:webHidden/>
              </w:rPr>
            </w:r>
            <w:r w:rsidR="00C0586E">
              <w:rPr>
                <w:noProof/>
                <w:webHidden/>
              </w:rPr>
              <w:fldChar w:fldCharType="separate"/>
            </w:r>
            <w:r w:rsidR="00C0586E">
              <w:rPr>
                <w:noProof/>
                <w:webHidden/>
              </w:rPr>
              <w:t>268</w:t>
            </w:r>
            <w:r w:rsidR="00C0586E">
              <w:rPr>
                <w:noProof/>
                <w:webHidden/>
              </w:rPr>
              <w:fldChar w:fldCharType="end"/>
            </w:r>
          </w:hyperlink>
        </w:p>
        <w:p w14:paraId="5BFCF1D7" w14:textId="3B3E956B"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39" w:history="1">
            <w:r w:rsidR="00C0586E" w:rsidRPr="00EE78E8">
              <w:rPr>
                <w:rStyle w:val="Hyperlnk"/>
                <w:noProof/>
                <w:highlight w:val="white"/>
              </w:rPr>
              <w:t>12.6.6.</w:t>
            </w:r>
            <w:r w:rsidR="00C0586E">
              <w:rPr>
                <w:rFonts w:asciiTheme="minorHAnsi" w:eastAsiaTheme="minorEastAsia" w:hAnsiTheme="minorHAnsi"/>
                <w:noProof/>
                <w:color w:val="auto"/>
                <w:lang w:val="sv-SE" w:eastAsia="sv-SE"/>
              </w:rPr>
              <w:tab/>
            </w:r>
            <w:r w:rsidR="00C0586E" w:rsidRPr="00EE78E8">
              <w:rPr>
                <w:rStyle w:val="Hyperlnk"/>
                <w:noProof/>
                <w:highlight w:val="white"/>
              </w:rPr>
              <w:t>Command Line Arguments</w:t>
            </w:r>
            <w:r w:rsidR="00C0586E">
              <w:rPr>
                <w:noProof/>
                <w:webHidden/>
              </w:rPr>
              <w:tab/>
            </w:r>
            <w:r w:rsidR="00C0586E">
              <w:rPr>
                <w:noProof/>
                <w:webHidden/>
              </w:rPr>
              <w:fldChar w:fldCharType="begin"/>
            </w:r>
            <w:r w:rsidR="00C0586E">
              <w:rPr>
                <w:noProof/>
                <w:webHidden/>
              </w:rPr>
              <w:instrText xml:space="preserve"> PAGEREF _Toc62920839 \h </w:instrText>
            </w:r>
            <w:r w:rsidR="00C0586E">
              <w:rPr>
                <w:noProof/>
                <w:webHidden/>
              </w:rPr>
            </w:r>
            <w:r w:rsidR="00C0586E">
              <w:rPr>
                <w:noProof/>
                <w:webHidden/>
              </w:rPr>
              <w:fldChar w:fldCharType="separate"/>
            </w:r>
            <w:r w:rsidR="00C0586E">
              <w:rPr>
                <w:noProof/>
                <w:webHidden/>
              </w:rPr>
              <w:t>269</w:t>
            </w:r>
            <w:r w:rsidR="00C0586E">
              <w:rPr>
                <w:noProof/>
                <w:webHidden/>
              </w:rPr>
              <w:fldChar w:fldCharType="end"/>
            </w:r>
          </w:hyperlink>
        </w:p>
        <w:p w14:paraId="11D6BA85" w14:textId="4F767393"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40"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Text List</w:t>
            </w:r>
            <w:r w:rsidR="00C0586E">
              <w:rPr>
                <w:noProof/>
                <w:webHidden/>
              </w:rPr>
              <w:tab/>
            </w:r>
            <w:r w:rsidR="00C0586E">
              <w:rPr>
                <w:noProof/>
                <w:webHidden/>
              </w:rPr>
              <w:fldChar w:fldCharType="begin"/>
            </w:r>
            <w:r w:rsidR="00C0586E">
              <w:rPr>
                <w:noProof/>
                <w:webHidden/>
              </w:rPr>
              <w:instrText xml:space="preserve"> PAGEREF _Toc62920840 \h </w:instrText>
            </w:r>
            <w:r w:rsidR="00C0586E">
              <w:rPr>
                <w:noProof/>
                <w:webHidden/>
              </w:rPr>
            </w:r>
            <w:r w:rsidR="00C0586E">
              <w:rPr>
                <w:noProof/>
                <w:webHidden/>
              </w:rPr>
              <w:fldChar w:fldCharType="separate"/>
            </w:r>
            <w:r w:rsidR="00C0586E">
              <w:rPr>
                <w:noProof/>
                <w:webHidden/>
              </w:rPr>
              <w:t>272</w:t>
            </w:r>
            <w:r w:rsidR="00C0586E">
              <w:rPr>
                <w:noProof/>
                <w:webHidden/>
              </w:rPr>
              <w:fldChar w:fldCharType="end"/>
            </w:r>
          </w:hyperlink>
        </w:p>
        <w:p w14:paraId="75BE4BFE" w14:textId="438ED823" w:rsidR="00C0586E" w:rsidRDefault="00C23B57">
          <w:pPr>
            <w:pStyle w:val="Innehll1"/>
            <w:rPr>
              <w:rFonts w:asciiTheme="minorHAnsi" w:eastAsiaTheme="minorEastAsia" w:hAnsiTheme="minorHAnsi"/>
              <w:noProof/>
              <w:color w:val="auto"/>
              <w:lang w:val="sv-SE" w:eastAsia="sv-SE"/>
            </w:rPr>
          </w:pPr>
          <w:hyperlink w:anchor="_Toc62920841" w:history="1">
            <w:r w:rsidR="00C0586E" w:rsidRPr="00EE78E8">
              <w:rPr>
                <w:rStyle w:val="Hyperlnk"/>
                <w:noProof/>
              </w:rPr>
              <w:t>13.</w:t>
            </w:r>
            <w:r w:rsidR="00C0586E">
              <w:rPr>
                <w:rFonts w:asciiTheme="minorHAnsi" w:eastAsiaTheme="minorEastAsia" w:hAnsiTheme="minorHAnsi"/>
                <w:noProof/>
                <w:color w:val="auto"/>
                <w:lang w:val="sv-SE" w:eastAsia="sv-SE"/>
              </w:rPr>
              <w:tab/>
            </w:r>
            <w:r w:rsidR="00C0586E" w:rsidRPr="00EE78E8">
              <w:rPr>
                <w:rStyle w:val="Hyperlnk"/>
                <w:noProof/>
              </w:rPr>
              <w:t>Executable Code Generation</w:t>
            </w:r>
            <w:r w:rsidR="00C0586E">
              <w:rPr>
                <w:noProof/>
                <w:webHidden/>
              </w:rPr>
              <w:tab/>
            </w:r>
            <w:r w:rsidR="00C0586E">
              <w:rPr>
                <w:noProof/>
                <w:webHidden/>
              </w:rPr>
              <w:fldChar w:fldCharType="begin"/>
            </w:r>
            <w:r w:rsidR="00C0586E">
              <w:rPr>
                <w:noProof/>
                <w:webHidden/>
              </w:rPr>
              <w:instrText xml:space="preserve"> PAGEREF _Toc62920841 \h </w:instrText>
            </w:r>
            <w:r w:rsidR="00C0586E">
              <w:rPr>
                <w:noProof/>
                <w:webHidden/>
              </w:rPr>
            </w:r>
            <w:r w:rsidR="00C0586E">
              <w:rPr>
                <w:noProof/>
                <w:webHidden/>
              </w:rPr>
              <w:fldChar w:fldCharType="separate"/>
            </w:r>
            <w:r w:rsidR="00C0586E">
              <w:rPr>
                <w:noProof/>
                <w:webHidden/>
              </w:rPr>
              <w:t>274</w:t>
            </w:r>
            <w:r w:rsidR="00C0586E">
              <w:rPr>
                <w:noProof/>
                <w:webHidden/>
              </w:rPr>
              <w:fldChar w:fldCharType="end"/>
            </w:r>
          </w:hyperlink>
        </w:p>
        <w:p w14:paraId="20763AA6" w14:textId="3D75EF43" w:rsidR="00C0586E" w:rsidRDefault="00C23B57">
          <w:pPr>
            <w:pStyle w:val="Innehll2"/>
            <w:tabs>
              <w:tab w:val="left" w:pos="1100"/>
              <w:tab w:val="right" w:leader="dot" w:pos="9350"/>
            </w:tabs>
            <w:rPr>
              <w:rFonts w:asciiTheme="minorHAnsi" w:eastAsiaTheme="minorEastAsia" w:hAnsiTheme="minorHAnsi"/>
              <w:noProof/>
              <w:color w:val="auto"/>
              <w:lang w:val="sv-SE" w:eastAsia="sv-SE"/>
            </w:rPr>
          </w:pPr>
          <w:hyperlink w:anchor="_Toc62920842" w:history="1">
            <w:r w:rsidR="00C0586E" w:rsidRPr="00EE78E8">
              <w:rPr>
                <w:rStyle w:val="Hyperlnk"/>
                <w:noProof/>
              </w:rPr>
              <w:t>13.1.</w:t>
            </w:r>
            <w:r w:rsidR="00C0586E">
              <w:rPr>
                <w:rFonts w:asciiTheme="minorHAnsi" w:eastAsiaTheme="minorEastAsia" w:hAnsiTheme="minorHAnsi"/>
                <w:noProof/>
                <w:color w:val="auto"/>
                <w:lang w:val="sv-SE" w:eastAsia="sv-SE"/>
              </w:rPr>
              <w:tab/>
            </w:r>
            <w:r w:rsidR="00C0586E" w:rsidRPr="00EE78E8">
              <w:rPr>
                <w:rStyle w:val="Hyperlnk"/>
                <w:noProof/>
              </w:rPr>
              <w:t>The Windows Environment</w:t>
            </w:r>
            <w:r w:rsidR="00C0586E">
              <w:rPr>
                <w:noProof/>
                <w:webHidden/>
              </w:rPr>
              <w:tab/>
            </w:r>
            <w:r w:rsidR="00C0586E">
              <w:rPr>
                <w:noProof/>
                <w:webHidden/>
              </w:rPr>
              <w:fldChar w:fldCharType="begin"/>
            </w:r>
            <w:r w:rsidR="00C0586E">
              <w:rPr>
                <w:noProof/>
                <w:webHidden/>
              </w:rPr>
              <w:instrText xml:space="preserve"> PAGEREF _Toc62920842 \h </w:instrText>
            </w:r>
            <w:r w:rsidR="00C0586E">
              <w:rPr>
                <w:noProof/>
                <w:webHidden/>
              </w:rPr>
            </w:r>
            <w:r w:rsidR="00C0586E">
              <w:rPr>
                <w:noProof/>
                <w:webHidden/>
              </w:rPr>
              <w:fldChar w:fldCharType="separate"/>
            </w:r>
            <w:r w:rsidR="00C0586E">
              <w:rPr>
                <w:noProof/>
                <w:webHidden/>
              </w:rPr>
              <w:t>274</w:t>
            </w:r>
            <w:r w:rsidR="00C0586E">
              <w:rPr>
                <w:noProof/>
                <w:webHidden/>
              </w:rPr>
              <w:fldChar w:fldCharType="end"/>
            </w:r>
          </w:hyperlink>
        </w:p>
        <w:p w14:paraId="72B4B104" w14:textId="5C1781AD"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43" w:history="1">
            <w:r w:rsidR="00C0586E" w:rsidRPr="00EE78E8">
              <w:rPr>
                <w:rStyle w:val="Hyperlnk"/>
                <w:noProof/>
                <w:highlight w:val="white"/>
              </w:rPr>
              <w:t>13.1.1.</w:t>
            </w:r>
            <w:r w:rsidR="00C0586E">
              <w:rPr>
                <w:rFonts w:asciiTheme="minorHAnsi" w:eastAsiaTheme="minorEastAsia" w:hAnsiTheme="minorHAnsi"/>
                <w:noProof/>
                <w:color w:val="auto"/>
                <w:lang w:val="sv-SE" w:eastAsia="sv-SE"/>
              </w:rPr>
              <w:tab/>
            </w:r>
            <w:r w:rsidR="00C0586E" w:rsidRPr="00EE78E8">
              <w:rPr>
                <w:rStyle w:val="Hyperlnk"/>
                <w:noProof/>
                <w:highlight w:val="white"/>
              </w:rPr>
              <w:t>Main</w:t>
            </w:r>
            <w:r w:rsidR="00C0586E">
              <w:rPr>
                <w:noProof/>
                <w:webHidden/>
              </w:rPr>
              <w:tab/>
            </w:r>
            <w:r w:rsidR="00C0586E">
              <w:rPr>
                <w:noProof/>
                <w:webHidden/>
              </w:rPr>
              <w:fldChar w:fldCharType="begin"/>
            </w:r>
            <w:r w:rsidR="00C0586E">
              <w:rPr>
                <w:noProof/>
                <w:webHidden/>
              </w:rPr>
              <w:instrText xml:space="preserve"> PAGEREF _Toc62920843 \h </w:instrText>
            </w:r>
            <w:r w:rsidR="00C0586E">
              <w:rPr>
                <w:noProof/>
                <w:webHidden/>
              </w:rPr>
            </w:r>
            <w:r w:rsidR="00C0586E">
              <w:rPr>
                <w:noProof/>
                <w:webHidden/>
              </w:rPr>
              <w:fldChar w:fldCharType="separate"/>
            </w:r>
            <w:r w:rsidR="00C0586E">
              <w:rPr>
                <w:noProof/>
                <w:webHidden/>
              </w:rPr>
              <w:t>274</w:t>
            </w:r>
            <w:r w:rsidR="00C0586E">
              <w:rPr>
                <w:noProof/>
                <w:webHidden/>
              </w:rPr>
              <w:fldChar w:fldCharType="end"/>
            </w:r>
          </w:hyperlink>
        </w:p>
        <w:p w14:paraId="18F7E7EF" w14:textId="7384CE95"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44" w:history="1">
            <w:r w:rsidR="00C0586E" w:rsidRPr="00EE78E8">
              <w:rPr>
                <w:rStyle w:val="Hyperlnk"/>
                <w:noProof/>
                <w:highlight w:val="white"/>
              </w:rPr>
              <w:t>13.1.2.</w:t>
            </w:r>
            <w:r w:rsidR="00C0586E">
              <w:rPr>
                <w:rFonts w:asciiTheme="minorHAnsi" w:eastAsiaTheme="minorEastAsia" w:hAnsiTheme="minorHAnsi"/>
                <w:noProof/>
                <w:color w:val="auto"/>
                <w:lang w:val="sv-SE" w:eastAsia="sv-SE"/>
              </w:rPr>
              <w:tab/>
            </w:r>
            <w:r w:rsidR="00C0586E" w:rsidRPr="00EE78E8">
              <w:rPr>
                <w:rStyle w:val="Hyperlnk"/>
                <w:noProof/>
                <w:highlight w:val="white"/>
              </w:rPr>
              <w:t>Type Size</w:t>
            </w:r>
            <w:r w:rsidR="00C0586E">
              <w:rPr>
                <w:noProof/>
                <w:webHidden/>
              </w:rPr>
              <w:tab/>
            </w:r>
            <w:r w:rsidR="00C0586E">
              <w:rPr>
                <w:noProof/>
                <w:webHidden/>
              </w:rPr>
              <w:fldChar w:fldCharType="begin"/>
            </w:r>
            <w:r w:rsidR="00C0586E">
              <w:rPr>
                <w:noProof/>
                <w:webHidden/>
              </w:rPr>
              <w:instrText xml:space="preserve"> PAGEREF _Toc62920844 \h </w:instrText>
            </w:r>
            <w:r w:rsidR="00C0586E">
              <w:rPr>
                <w:noProof/>
                <w:webHidden/>
              </w:rPr>
            </w:r>
            <w:r w:rsidR="00C0586E">
              <w:rPr>
                <w:noProof/>
                <w:webHidden/>
              </w:rPr>
              <w:fldChar w:fldCharType="separate"/>
            </w:r>
            <w:r w:rsidR="00C0586E">
              <w:rPr>
                <w:noProof/>
                <w:webHidden/>
              </w:rPr>
              <w:t>277</w:t>
            </w:r>
            <w:r w:rsidR="00C0586E">
              <w:rPr>
                <w:noProof/>
                <w:webHidden/>
              </w:rPr>
              <w:fldChar w:fldCharType="end"/>
            </w:r>
          </w:hyperlink>
        </w:p>
        <w:p w14:paraId="79896A80" w14:textId="0430D446"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45" w:history="1">
            <w:r w:rsidR="00C0586E" w:rsidRPr="00EE78E8">
              <w:rPr>
                <w:rStyle w:val="Hyperlnk"/>
                <w:noProof/>
                <w:highlight w:val="white"/>
              </w:rPr>
              <w:t>13.1.1.</w:t>
            </w:r>
            <w:r w:rsidR="00C0586E">
              <w:rPr>
                <w:rFonts w:asciiTheme="minorHAnsi" w:eastAsiaTheme="minorEastAsia" w:hAnsiTheme="minorHAnsi"/>
                <w:noProof/>
                <w:color w:val="auto"/>
                <w:lang w:val="sv-SE" w:eastAsia="sv-SE"/>
              </w:rPr>
              <w:tab/>
            </w:r>
            <w:r w:rsidR="00C0586E" w:rsidRPr="00EE78E8">
              <w:rPr>
                <w:rStyle w:val="Hyperlnk"/>
                <w:noProof/>
                <w:highlight w:val="white"/>
              </w:rPr>
              <w:t>Static Symbol</w:t>
            </w:r>
            <w:r w:rsidR="00C0586E">
              <w:rPr>
                <w:noProof/>
                <w:webHidden/>
              </w:rPr>
              <w:tab/>
            </w:r>
            <w:r w:rsidR="00C0586E">
              <w:rPr>
                <w:noProof/>
                <w:webHidden/>
              </w:rPr>
              <w:fldChar w:fldCharType="begin"/>
            </w:r>
            <w:r w:rsidR="00C0586E">
              <w:rPr>
                <w:noProof/>
                <w:webHidden/>
              </w:rPr>
              <w:instrText xml:space="preserve"> PAGEREF _Toc62920845 \h </w:instrText>
            </w:r>
            <w:r w:rsidR="00C0586E">
              <w:rPr>
                <w:noProof/>
                <w:webHidden/>
              </w:rPr>
            </w:r>
            <w:r w:rsidR="00C0586E">
              <w:rPr>
                <w:noProof/>
                <w:webHidden/>
              </w:rPr>
              <w:fldChar w:fldCharType="separate"/>
            </w:r>
            <w:r w:rsidR="00C0586E">
              <w:rPr>
                <w:noProof/>
                <w:webHidden/>
              </w:rPr>
              <w:t>278</w:t>
            </w:r>
            <w:r w:rsidR="00C0586E">
              <w:rPr>
                <w:noProof/>
                <w:webHidden/>
              </w:rPr>
              <w:fldChar w:fldCharType="end"/>
            </w:r>
          </w:hyperlink>
        </w:p>
        <w:p w14:paraId="27C7B6EC" w14:textId="152FD3DF"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46" w:history="1">
            <w:r w:rsidR="00C0586E" w:rsidRPr="00EE78E8">
              <w:rPr>
                <w:rStyle w:val="Hyperlnk"/>
                <w:noProof/>
                <w:highlight w:val="white"/>
              </w:rPr>
              <w:t>13.1.2.</w:t>
            </w:r>
            <w:r w:rsidR="00C0586E">
              <w:rPr>
                <w:rFonts w:asciiTheme="minorHAnsi" w:eastAsiaTheme="minorEastAsia" w:hAnsiTheme="minorHAnsi"/>
                <w:noProof/>
                <w:color w:val="auto"/>
                <w:lang w:val="sv-SE" w:eastAsia="sv-SE"/>
              </w:rPr>
              <w:tab/>
            </w:r>
            <w:r w:rsidR="00C0586E" w:rsidRPr="00EE78E8">
              <w:rPr>
                <w:rStyle w:val="Hyperlnk"/>
                <w:noProof/>
                <w:highlight w:val="white"/>
              </w:rPr>
              <w:t>Static Value</w:t>
            </w:r>
            <w:r w:rsidR="00C0586E">
              <w:rPr>
                <w:noProof/>
                <w:webHidden/>
              </w:rPr>
              <w:tab/>
            </w:r>
            <w:r w:rsidR="00C0586E">
              <w:rPr>
                <w:noProof/>
                <w:webHidden/>
              </w:rPr>
              <w:fldChar w:fldCharType="begin"/>
            </w:r>
            <w:r w:rsidR="00C0586E">
              <w:rPr>
                <w:noProof/>
                <w:webHidden/>
              </w:rPr>
              <w:instrText xml:space="preserve"> PAGEREF _Toc62920846 \h </w:instrText>
            </w:r>
            <w:r w:rsidR="00C0586E">
              <w:rPr>
                <w:noProof/>
                <w:webHidden/>
              </w:rPr>
            </w:r>
            <w:r w:rsidR="00C0586E">
              <w:rPr>
                <w:noProof/>
                <w:webHidden/>
              </w:rPr>
              <w:fldChar w:fldCharType="separate"/>
            </w:r>
            <w:r w:rsidR="00C0586E">
              <w:rPr>
                <w:noProof/>
                <w:webHidden/>
              </w:rPr>
              <w:t>281</w:t>
            </w:r>
            <w:r w:rsidR="00C0586E">
              <w:rPr>
                <w:noProof/>
                <w:webHidden/>
              </w:rPr>
              <w:fldChar w:fldCharType="end"/>
            </w:r>
          </w:hyperlink>
        </w:p>
        <w:p w14:paraId="33C1507B" w14:textId="64EEC51D"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47" w:history="1">
            <w:r w:rsidR="00C0586E" w:rsidRPr="00EE78E8">
              <w:rPr>
                <w:rStyle w:val="Hyperlnk"/>
                <w:noProof/>
                <w:highlight w:val="white"/>
              </w:rPr>
              <w:t>13.1.3.</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 End</w:t>
            </w:r>
            <w:r w:rsidR="00C0586E">
              <w:rPr>
                <w:noProof/>
                <w:webHidden/>
              </w:rPr>
              <w:tab/>
            </w:r>
            <w:r w:rsidR="00C0586E">
              <w:rPr>
                <w:noProof/>
                <w:webHidden/>
              </w:rPr>
              <w:fldChar w:fldCharType="begin"/>
            </w:r>
            <w:r w:rsidR="00C0586E">
              <w:rPr>
                <w:noProof/>
                <w:webHidden/>
              </w:rPr>
              <w:instrText xml:space="preserve"> PAGEREF _Toc62920847 \h </w:instrText>
            </w:r>
            <w:r w:rsidR="00C0586E">
              <w:rPr>
                <w:noProof/>
                <w:webHidden/>
              </w:rPr>
            </w:r>
            <w:r w:rsidR="00C0586E">
              <w:rPr>
                <w:noProof/>
                <w:webHidden/>
              </w:rPr>
              <w:fldChar w:fldCharType="separate"/>
            </w:r>
            <w:r w:rsidR="00C0586E">
              <w:rPr>
                <w:noProof/>
                <w:webHidden/>
              </w:rPr>
              <w:t>281</w:t>
            </w:r>
            <w:r w:rsidR="00C0586E">
              <w:rPr>
                <w:noProof/>
                <w:webHidden/>
              </w:rPr>
              <w:fldChar w:fldCharType="end"/>
            </w:r>
          </w:hyperlink>
        </w:p>
        <w:p w14:paraId="1A3942DF" w14:textId="76814F29"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48" w:history="1">
            <w:r w:rsidR="00C0586E" w:rsidRPr="00EE78E8">
              <w:rPr>
                <w:rStyle w:val="Hyperlnk"/>
                <w:noProof/>
                <w:highlight w:val="white"/>
              </w:rPr>
              <w:t>13.1.4.</w:t>
            </w:r>
            <w:r w:rsidR="00C0586E">
              <w:rPr>
                <w:rFonts w:asciiTheme="minorHAnsi" w:eastAsiaTheme="minorEastAsia" w:hAnsiTheme="minorHAnsi"/>
                <w:noProof/>
                <w:color w:val="auto"/>
                <w:lang w:val="sv-SE" w:eastAsia="sv-SE"/>
              </w:rPr>
              <w:tab/>
            </w:r>
            <w:r w:rsidR="00C0586E" w:rsidRPr="00EE78E8">
              <w:rPr>
                <w:rStyle w:val="Hyperlnk"/>
                <w:noProof/>
                <w:highlight w:val="white"/>
              </w:rPr>
              <w:t>Target Code Generation</w:t>
            </w:r>
            <w:r w:rsidR="00C0586E">
              <w:rPr>
                <w:noProof/>
                <w:webHidden/>
              </w:rPr>
              <w:tab/>
            </w:r>
            <w:r w:rsidR="00C0586E">
              <w:rPr>
                <w:noProof/>
                <w:webHidden/>
              </w:rPr>
              <w:fldChar w:fldCharType="begin"/>
            </w:r>
            <w:r w:rsidR="00C0586E">
              <w:rPr>
                <w:noProof/>
                <w:webHidden/>
              </w:rPr>
              <w:instrText xml:space="preserve"> PAGEREF _Toc62920848 \h </w:instrText>
            </w:r>
            <w:r w:rsidR="00C0586E">
              <w:rPr>
                <w:noProof/>
                <w:webHidden/>
              </w:rPr>
            </w:r>
            <w:r w:rsidR="00C0586E">
              <w:rPr>
                <w:noProof/>
                <w:webHidden/>
              </w:rPr>
              <w:fldChar w:fldCharType="separate"/>
            </w:r>
            <w:r w:rsidR="00C0586E">
              <w:rPr>
                <w:noProof/>
                <w:webHidden/>
              </w:rPr>
              <w:t>282</w:t>
            </w:r>
            <w:r w:rsidR="00C0586E">
              <w:rPr>
                <w:noProof/>
                <w:webHidden/>
              </w:rPr>
              <w:fldChar w:fldCharType="end"/>
            </w:r>
          </w:hyperlink>
        </w:p>
        <w:p w14:paraId="21C723BB" w14:textId="5FC92A44"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49" w:history="1">
            <w:r w:rsidR="00C0586E" w:rsidRPr="00EE78E8">
              <w:rPr>
                <w:rStyle w:val="Hyperlnk"/>
                <w:noProof/>
                <w:highlight w:val="white"/>
              </w:rPr>
              <w:t>13.1.5.</w:t>
            </w:r>
            <w:r w:rsidR="00C0586E">
              <w:rPr>
                <w:rFonts w:asciiTheme="minorHAnsi" w:eastAsiaTheme="minorEastAsia" w:hAnsiTheme="minorHAnsi"/>
                <w:noProof/>
                <w:color w:val="auto"/>
                <w:lang w:val="sv-SE" w:eastAsia="sv-SE"/>
              </w:rPr>
              <w:tab/>
            </w:r>
            <w:r w:rsidR="00C0586E" w:rsidRPr="00EE78E8">
              <w:rPr>
                <w:rStyle w:val="Hyperlnk"/>
                <w:noProof/>
                <w:highlight w:val="white"/>
              </w:rPr>
              <w:t>Exit</w:t>
            </w:r>
            <w:r w:rsidR="00C0586E">
              <w:rPr>
                <w:noProof/>
                <w:webHidden/>
              </w:rPr>
              <w:tab/>
            </w:r>
            <w:r w:rsidR="00C0586E">
              <w:rPr>
                <w:noProof/>
                <w:webHidden/>
              </w:rPr>
              <w:fldChar w:fldCharType="begin"/>
            </w:r>
            <w:r w:rsidR="00C0586E">
              <w:rPr>
                <w:noProof/>
                <w:webHidden/>
              </w:rPr>
              <w:instrText xml:space="preserve"> PAGEREF _Toc62920849 \h </w:instrText>
            </w:r>
            <w:r w:rsidR="00C0586E">
              <w:rPr>
                <w:noProof/>
                <w:webHidden/>
              </w:rPr>
            </w:r>
            <w:r w:rsidR="00C0586E">
              <w:rPr>
                <w:noProof/>
                <w:webHidden/>
              </w:rPr>
              <w:fldChar w:fldCharType="separate"/>
            </w:r>
            <w:r w:rsidR="00C0586E">
              <w:rPr>
                <w:noProof/>
                <w:webHidden/>
              </w:rPr>
              <w:t>282</w:t>
            </w:r>
            <w:r w:rsidR="00C0586E">
              <w:rPr>
                <w:noProof/>
                <w:webHidden/>
              </w:rPr>
              <w:fldChar w:fldCharType="end"/>
            </w:r>
          </w:hyperlink>
        </w:p>
        <w:p w14:paraId="6FB271AE" w14:textId="7476C26B"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50" w:history="1">
            <w:r w:rsidR="00C0586E" w:rsidRPr="00EE78E8">
              <w:rPr>
                <w:rStyle w:val="Hyperlnk"/>
                <w:noProof/>
                <w:highlight w:val="white"/>
              </w:rPr>
              <w:t>13.1.6.</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 Code</w:t>
            </w:r>
            <w:r w:rsidR="00C0586E">
              <w:rPr>
                <w:noProof/>
                <w:webHidden/>
              </w:rPr>
              <w:tab/>
            </w:r>
            <w:r w:rsidR="00C0586E">
              <w:rPr>
                <w:noProof/>
                <w:webHidden/>
              </w:rPr>
              <w:fldChar w:fldCharType="begin"/>
            </w:r>
            <w:r w:rsidR="00C0586E">
              <w:rPr>
                <w:noProof/>
                <w:webHidden/>
              </w:rPr>
              <w:instrText xml:space="preserve"> PAGEREF _Toc62920850 \h </w:instrText>
            </w:r>
            <w:r w:rsidR="00C0586E">
              <w:rPr>
                <w:noProof/>
                <w:webHidden/>
              </w:rPr>
            </w:r>
            <w:r w:rsidR="00C0586E">
              <w:rPr>
                <w:noProof/>
                <w:webHidden/>
              </w:rPr>
              <w:fldChar w:fldCharType="separate"/>
            </w:r>
            <w:r w:rsidR="00C0586E">
              <w:rPr>
                <w:noProof/>
                <w:webHidden/>
              </w:rPr>
              <w:t>282</w:t>
            </w:r>
            <w:r w:rsidR="00C0586E">
              <w:rPr>
                <w:noProof/>
                <w:webHidden/>
              </w:rPr>
              <w:fldChar w:fldCharType="end"/>
            </w:r>
          </w:hyperlink>
        </w:p>
        <w:p w14:paraId="2BC01B9F" w14:textId="6605765B"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51" w:history="1">
            <w:r w:rsidR="00C0586E" w:rsidRPr="00EE78E8">
              <w:rPr>
                <w:rStyle w:val="Hyperlnk"/>
                <w:noProof/>
                <w:highlight w:val="white"/>
              </w:rPr>
              <w:t>13.1.7.</w:t>
            </w:r>
            <w:r w:rsidR="00C0586E">
              <w:rPr>
                <w:rFonts w:asciiTheme="minorHAnsi" w:eastAsiaTheme="minorEastAsia" w:hAnsiTheme="minorHAnsi"/>
                <w:noProof/>
                <w:color w:val="auto"/>
                <w:lang w:val="sv-SE" w:eastAsia="sv-SE"/>
              </w:rPr>
              <w:tab/>
            </w:r>
            <w:r w:rsidR="00C0586E" w:rsidRPr="00EE78E8">
              <w:rPr>
                <w:rStyle w:val="Hyperlnk"/>
                <w:noProof/>
                <w:highlight w:val="white"/>
              </w:rPr>
              <w:t>Command Line Arguments</w:t>
            </w:r>
            <w:r w:rsidR="00C0586E">
              <w:rPr>
                <w:noProof/>
                <w:webHidden/>
              </w:rPr>
              <w:tab/>
            </w:r>
            <w:r w:rsidR="00C0586E">
              <w:rPr>
                <w:noProof/>
                <w:webHidden/>
              </w:rPr>
              <w:fldChar w:fldCharType="begin"/>
            </w:r>
            <w:r w:rsidR="00C0586E">
              <w:rPr>
                <w:noProof/>
                <w:webHidden/>
              </w:rPr>
              <w:instrText xml:space="preserve"> PAGEREF _Toc62920851 \h </w:instrText>
            </w:r>
            <w:r w:rsidR="00C0586E">
              <w:rPr>
                <w:noProof/>
                <w:webHidden/>
              </w:rPr>
            </w:r>
            <w:r w:rsidR="00C0586E">
              <w:rPr>
                <w:noProof/>
                <w:webHidden/>
              </w:rPr>
              <w:fldChar w:fldCharType="separate"/>
            </w:r>
            <w:r w:rsidR="00C0586E">
              <w:rPr>
                <w:noProof/>
                <w:webHidden/>
              </w:rPr>
              <w:t>283</w:t>
            </w:r>
            <w:r w:rsidR="00C0586E">
              <w:rPr>
                <w:noProof/>
                <w:webHidden/>
              </w:rPr>
              <w:fldChar w:fldCharType="end"/>
            </w:r>
          </w:hyperlink>
        </w:p>
        <w:p w14:paraId="03F05C89" w14:textId="23E31328"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52" w:history="1">
            <w:r w:rsidR="00C0586E" w:rsidRPr="00EE78E8">
              <w:rPr>
                <w:rStyle w:val="Hyperlnk"/>
                <w:noProof/>
                <w:highlight w:val="white"/>
              </w:rPr>
              <w:t>13.1.1.</w:t>
            </w:r>
            <w:r w:rsidR="00C0586E">
              <w:rPr>
                <w:rFonts w:asciiTheme="minorHAnsi" w:eastAsiaTheme="minorEastAsia" w:hAnsiTheme="minorHAnsi"/>
                <w:noProof/>
                <w:color w:val="auto"/>
                <w:lang w:val="sv-SE" w:eastAsia="sv-SE"/>
              </w:rPr>
              <w:tab/>
            </w:r>
            <w:r w:rsidR="00C0586E" w:rsidRPr="00EE78E8">
              <w:rPr>
                <w:rStyle w:val="Hyperlnk"/>
                <w:noProof/>
                <w:highlight w:val="white"/>
              </w:rPr>
              <w:t>Windows Jump Info</w:t>
            </w:r>
            <w:r w:rsidR="00C0586E">
              <w:rPr>
                <w:noProof/>
                <w:webHidden/>
              </w:rPr>
              <w:tab/>
            </w:r>
            <w:r w:rsidR="00C0586E">
              <w:rPr>
                <w:noProof/>
                <w:webHidden/>
              </w:rPr>
              <w:fldChar w:fldCharType="begin"/>
            </w:r>
            <w:r w:rsidR="00C0586E">
              <w:rPr>
                <w:noProof/>
                <w:webHidden/>
              </w:rPr>
              <w:instrText xml:space="preserve"> PAGEREF _Toc62920852 \h </w:instrText>
            </w:r>
            <w:r w:rsidR="00C0586E">
              <w:rPr>
                <w:noProof/>
                <w:webHidden/>
              </w:rPr>
            </w:r>
            <w:r w:rsidR="00C0586E">
              <w:rPr>
                <w:noProof/>
                <w:webHidden/>
              </w:rPr>
              <w:fldChar w:fldCharType="separate"/>
            </w:r>
            <w:r w:rsidR="00C0586E">
              <w:rPr>
                <w:noProof/>
                <w:webHidden/>
              </w:rPr>
              <w:t>288</w:t>
            </w:r>
            <w:r w:rsidR="00C0586E">
              <w:rPr>
                <w:noProof/>
                <w:webHidden/>
              </w:rPr>
              <w:fldChar w:fldCharType="end"/>
            </w:r>
          </w:hyperlink>
        </w:p>
        <w:p w14:paraId="371AA8F8" w14:textId="5D2F6E04"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53" w:history="1">
            <w:r w:rsidR="00C0586E" w:rsidRPr="00EE78E8">
              <w:rPr>
                <w:rStyle w:val="Hyperlnk"/>
                <w:noProof/>
                <w:highlight w:val="white"/>
              </w:rPr>
              <w:t>13.1.2.</w:t>
            </w:r>
            <w:r w:rsidR="00C0586E">
              <w:rPr>
                <w:rFonts w:asciiTheme="minorHAnsi" w:eastAsiaTheme="minorEastAsia" w:hAnsiTheme="minorHAnsi"/>
                <w:noProof/>
                <w:color w:val="auto"/>
                <w:lang w:val="sv-SE" w:eastAsia="sv-SE"/>
              </w:rPr>
              <w:tab/>
            </w:r>
            <w:r w:rsidR="00C0586E" w:rsidRPr="00EE78E8">
              <w:rPr>
                <w:rStyle w:val="Hyperlnk"/>
                <w:noProof/>
                <w:highlight w:val="white"/>
              </w:rPr>
              <w:t>Windows Byte List</w:t>
            </w:r>
            <w:r w:rsidR="00C0586E">
              <w:rPr>
                <w:noProof/>
                <w:webHidden/>
              </w:rPr>
              <w:tab/>
            </w:r>
            <w:r w:rsidR="00C0586E">
              <w:rPr>
                <w:noProof/>
                <w:webHidden/>
              </w:rPr>
              <w:fldChar w:fldCharType="begin"/>
            </w:r>
            <w:r w:rsidR="00C0586E">
              <w:rPr>
                <w:noProof/>
                <w:webHidden/>
              </w:rPr>
              <w:instrText xml:space="preserve"> PAGEREF _Toc62920853 \h </w:instrText>
            </w:r>
            <w:r w:rsidR="00C0586E">
              <w:rPr>
                <w:noProof/>
                <w:webHidden/>
              </w:rPr>
            </w:r>
            <w:r w:rsidR="00C0586E">
              <w:rPr>
                <w:noProof/>
                <w:webHidden/>
              </w:rPr>
              <w:fldChar w:fldCharType="separate"/>
            </w:r>
            <w:r w:rsidR="00C0586E">
              <w:rPr>
                <w:noProof/>
                <w:webHidden/>
              </w:rPr>
              <w:t>291</w:t>
            </w:r>
            <w:r w:rsidR="00C0586E">
              <w:rPr>
                <w:noProof/>
                <w:webHidden/>
              </w:rPr>
              <w:fldChar w:fldCharType="end"/>
            </w:r>
          </w:hyperlink>
        </w:p>
        <w:p w14:paraId="14D10A96" w14:textId="5D828006"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54" w:history="1">
            <w:r w:rsidR="00C0586E" w:rsidRPr="00EE78E8">
              <w:rPr>
                <w:rStyle w:val="Hyperlnk"/>
                <w:noProof/>
                <w:highlight w:val="white"/>
              </w:rPr>
              <w:t>13.1.3.</w:t>
            </w:r>
            <w:r w:rsidR="00C0586E">
              <w:rPr>
                <w:rFonts w:asciiTheme="minorHAnsi" w:eastAsiaTheme="minorEastAsia" w:hAnsiTheme="minorHAnsi"/>
                <w:noProof/>
                <w:color w:val="auto"/>
                <w:lang w:val="sv-SE" w:eastAsia="sv-SE"/>
              </w:rPr>
              <w:tab/>
            </w:r>
            <w:r w:rsidR="00C0586E" w:rsidRPr="00EE78E8">
              <w:rPr>
                <w:rStyle w:val="Hyperlnk"/>
                <w:noProof/>
                <w:highlight w:val="white"/>
              </w:rPr>
              <w:t>Byte List</w:t>
            </w:r>
            <w:r w:rsidR="00C0586E">
              <w:rPr>
                <w:noProof/>
                <w:webHidden/>
              </w:rPr>
              <w:tab/>
            </w:r>
            <w:r w:rsidR="00C0586E">
              <w:rPr>
                <w:noProof/>
                <w:webHidden/>
              </w:rPr>
              <w:fldChar w:fldCharType="begin"/>
            </w:r>
            <w:r w:rsidR="00C0586E">
              <w:rPr>
                <w:noProof/>
                <w:webHidden/>
              </w:rPr>
              <w:instrText xml:space="preserve"> PAGEREF _Toc62920854 \h </w:instrText>
            </w:r>
            <w:r w:rsidR="00C0586E">
              <w:rPr>
                <w:noProof/>
                <w:webHidden/>
              </w:rPr>
            </w:r>
            <w:r w:rsidR="00C0586E">
              <w:rPr>
                <w:noProof/>
                <w:webHidden/>
              </w:rPr>
              <w:fldChar w:fldCharType="separate"/>
            </w:r>
            <w:r w:rsidR="00C0586E">
              <w:rPr>
                <w:noProof/>
                <w:webHidden/>
              </w:rPr>
              <w:t>293</w:t>
            </w:r>
            <w:r w:rsidR="00C0586E">
              <w:rPr>
                <w:noProof/>
                <w:webHidden/>
              </w:rPr>
              <w:fldChar w:fldCharType="end"/>
            </w:r>
          </w:hyperlink>
        </w:p>
        <w:p w14:paraId="328FE3D3" w14:textId="0E67C716" w:rsidR="00C0586E" w:rsidRDefault="00C23B57">
          <w:pPr>
            <w:pStyle w:val="Innehll2"/>
            <w:tabs>
              <w:tab w:val="left" w:pos="1100"/>
              <w:tab w:val="right" w:leader="dot" w:pos="9350"/>
            </w:tabs>
            <w:rPr>
              <w:rFonts w:asciiTheme="minorHAnsi" w:eastAsiaTheme="minorEastAsia" w:hAnsiTheme="minorHAnsi"/>
              <w:noProof/>
              <w:color w:val="auto"/>
              <w:lang w:val="sv-SE" w:eastAsia="sv-SE"/>
            </w:rPr>
          </w:pPr>
          <w:hyperlink w:anchor="_Toc62920855" w:history="1">
            <w:r w:rsidR="00C0586E" w:rsidRPr="00EE78E8">
              <w:rPr>
                <w:rStyle w:val="Hyperlnk"/>
                <w:noProof/>
              </w:rPr>
              <w:t>13.2.</w:t>
            </w:r>
            <w:r w:rsidR="00C0586E">
              <w:rPr>
                <w:rFonts w:asciiTheme="minorHAnsi" w:eastAsiaTheme="minorEastAsia" w:hAnsiTheme="minorHAnsi"/>
                <w:noProof/>
                <w:color w:val="auto"/>
                <w:lang w:val="sv-SE" w:eastAsia="sv-SE"/>
              </w:rPr>
              <w:tab/>
            </w:r>
            <w:r w:rsidR="00C0586E" w:rsidRPr="00EE78E8">
              <w:rPr>
                <w:rStyle w:val="Hyperlnk"/>
                <w:noProof/>
              </w:rPr>
              <w:t>Linking</w:t>
            </w:r>
            <w:r w:rsidR="00C0586E">
              <w:rPr>
                <w:noProof/>
                <w:webHidden/>
              </w:rPr>
              <w:tab/>
            </w:r>
            <w:r w:rsidR="00C0586E">
              <w:rPr>
                <w:noProof/>
                <w:webHidden/>
              </w:rPr>
              <w:fldChar w:fldCharType="begin"/>
            </w:r>
            <w:r w:rsidR="00C0586E">
              <w:rPr>
                <w:noProof/>
                <w:webHidden/>
              </w:rPr>
              <w:instrText xml:space="preserve"> PAGEREF _Toc62920855 \h </w:instrText>
            </w:r>
            <w:r w:rsidR="00C0586E">
              <w:rPr>
                <w:noProof/>
                <w:webHidden/>
              </w:rPr>
            </w:r>
            <w:r w:rsidR="00C0586E">
              <w:rPr>
                <w:noProof/>
                <w:webHidden/>
              </w:rPr>
              <w:fldChar w:fldCharType="separate"/>
            </w:r>
            <w:r w:rsidR="00C0586E">
              <w:rPr>
                <w:noProof/>
                <w:webHidden/>
              </w:rPr>
              <w:t>300</w:t>
            </w:r>
            <w:r w:rsidR="00C0586E">
              <w:rPr>
                <w:noProof/>
                <w:webHidden/>
              </w:rPr>
              <w:fldChar w:fldCharType="end"/>
            </w:r>
          </w:hyperlink>
        </w:p>
        <w:p w14:paraId="5523EC7E" w14:textId="43A29404"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56" w:history="1">
            <w:r w:rsidR="00C0586E" w:rsidRPr="00EE78E8">
              <w:rPr>
                <w:rStyle w:val="Hyperlnk"/>
                <w:noProof/>
              </w:rPr>
              <w:t>13.2.1.</w:t>
            </w:r>
            <w:r w:rsidR="00C0586E">
              <w:rPr>
                <w:rFonts w:asciiTheme="minorHAnsi" w:eastAsiaTheme="minorEastAsia" w:hAnsiTheme="minorHAnsi"/>
                <w:noProof/>
                <w:color w:val="auto"/>
                <w:lang w:val="sv-SE" w:eastAsia="sv-SE"/>
              </w:rPr>
              <w:tab/>
            </w:r>
            <w:r w:rsidR="00C0586E" w:rsidRPr="00EE78E8">
              <w:rPr>
                <w:rStyle w:val="Hyperlnk"/>
                <w:noProof/>
              </w:rPr>
              <w:t>The Linker Class</w:t>
            </w:r>
            <w:r w:rsidR="00C0586E">
              <w:rPr>
                <w:noProof/>
                <w:webHidden/>
              </w:rPr>
              <w:tab/>
            </w:r>
            <w:r w:rsidR="00C0586E">
              <w:rPr>
                <w:noProof/>
                <w:webHidden/>
              </w:rPr>
              <w:fldChar w:fldCharType="begin"/>
            </w:r>
            <w:r w:rsidR="00C0586E">
              <w:rPr>
                <w:noProof/>
                <w:webHidden/>
              </w:rPr>
              <w:instrText xml:space="preserve"> PAGEREF _Toc62920856 \h </w:instrText>
            </w:r>
            <w:r w:rsidR="00C0586E">
              <w:rPr>
                <w:noProof/>
                <w:webHidden/>
              </w:rPr>
            </w:r>
            <w:r w:rsidR="00C0586E">
              <w:rPr>
                <w:noProof/>
                <w:webHidden/>
              </w:rPr>
              <w:fldChar w:fldCharType="separate"/>
            </w:r>
            <w:r w:rsidR="00C0586E">
              <w:rPr>
                <w:noProof/>
                <w:webHidden/>
              </w:rPr>
              <w:t>300</w:t>
            </w:r>
            <w:r w:rsidR="00C0586E">
              <w:rPr>
                <w:noProof/>
                <w:webHidden/>
              </w:rPr>
              <w:fldChar w:fldCharType="end"/>
            </w:r>
          </w:hyperlink>
        </w:p>
        <w:p w14:paraId="5E348B9E" w14:textId="460A8053" w:rsidR="00C0586E" w:rsidRDefault="00C23B57">
          <w:pPr>
            <w:pStyle w:val="Innehll1"/>
            <w:rPr>
              <w:rFonts w:asciiTheme="minorHAnsi" w:eastAsiaTheme="minorEastAsia" w:hAnsiTheme="minorHAnsi"/>
              <w:noProof/>
              <w:color w:val="auto"/>
              <w:lang w:val="sv-SE" w:eastAsia="sv-SE"/>
            </w:rPr>
          </w:pPr>
          <w:hyperlink w:anchor="_Toc62920857" w:history="1">
            <w:r w:rsidR="00C0586E" w:rsidRPr="00EE78E8">
              <w:rPr>
                <w:rStyle w:val="Hyperlnk"/>
                <w:noProof/>
              </w:rPr>
              <w:t>14.</w:t>
            </w:r>
            <w:r w:rsidR="00C0586E">
              <w:rPr>
                <w:rFonts w:asciiTheme="minorHAnsi" w:eastAsiaTheme="minorEastAsia" w:hAnsiTheme="minorHAnsi"/>
                <w:noProof/>
                <w:color w:val="auto"/>
                <w:lang w:val="sv-SE" w:eastAsia="sv-SE"/>
              </w:rPr>
              <w:tab/>
            </w:r>
            <w:r w:rsidR="00C0586E" w:rsidRPr="00EE78E8">
              <w:rPr>
                <w:rStyle w:val="Hyperlnk"/>
                <w:noProof/>
              </w:rPr>
              <w:t>The Standard Library</w:t>
            </w:r>
            <w:r w:rsidR="00C0586E">
              <w:rPr>
                <w:noProof/>
                <w:webHidden/>
              </w:rPr>
              <w:tab/>
            </w:r>
            <w:r w:rsidR="00C0586E">
              <w:rPr>
                <w:noProof/>
                <w:webHidden/>
              </w:rPr>
              <w:fldChar w:fldCharType="begin"/>
            </w:r>
            <w:r w:rsidR="00C0586E">
              <w:rPr>
                <w:noProof/>
                <w:webHidden/>
              </w:rPr>
              <w:instrText xml:space="preserve"> PAGEREF _Toc62920857 \h </w:instrText>
            </w:r>
            <w:r w:rsidR="00C0586E">
              <w:rPr>
                <w:noProof/>
                <w:webHidden/>
              </w:rPr>
            </w:r>
            <w:r w:rsidR="00C0586E">
              <w:rPr>
                <w:noProof/>
                <w:webHidden/>
              </w:rPr>
              <w:fldChar w:fldCharType="separate"/>
            </w:r>
            <w:r w:rsidR="00C0586E">
              <w:rPr>
                <w:noProof/>
                <w:webHidden/>
              </w:rPr>
              <w:t>306</w:t>
            </w:r>
            <w:r w:rsidR="00C0586E">
              <w:rPr>
                <w:noProof/>
                <w:webHidden/>
              </w:rPr>
              <w:fldChar w:fldCharType="end"/>
            </w:r>
          </w:hyperlink>
        </w:p>
        <w:p w14:paraId="20DD112E" w14:textId="14B8CA25" w:rsidR="00C0586E" w:rsidRDefault="00C23B57">
          <w:pPr>
            <w:pStyle w:val="Innehll2"/>
            <w:tabs>
              <w:tab w:val="left" w:pos="1100"/>
              <w:tab w:val="right" w:leader="dot" w:pos="9350"/>
            </w:tabs>
            <w:rPr>
              <w:rFonts w:asciiTheme="minorHAnsi" w:eastAsiaTheme="minorEastAsia" w:hAnsiTheme="minorHAnsi"/>
              <w:noProof/>
              <w:color w:val="auto"/>
              <w:lang w:val="sv-SE" w:eastAsia="sv-SE"/>
            </w:rPr>
          </w:pPr>
          <w:hyperlink w:anchor="_Toc62920858" w:history="1">
            <w:r w:rsidR="00C0586E" w:rsidRPr="00EE78E8">
              <w:rPr>
                <w:rStyle w:val="Hyperlnk"/>
                <w:noProof/>
              </w:rPr>
              <w:t>14.1.</w:t>
            </w:r>
            <w:r w:rsidR="00C0586E">
              <w:rPr>
                <w:rFonts w:asciiTheme="minorHAnsi" w:eastAsiaTheme="minorEastAsia" w:hAnsiTheme="minorHAnsi"/>
                <w:noProof/>
                <w:color w:val="auto"/>
                <w:lang w:val="sv-SE" w:eastAsia="sv-SE"/>
              </w:rPr>
              <w:tab/>
            </w:r>
            <w:r w:rsidR="00C0586E" w:rsidRPr="00EE78E8">
              <w:rPr>
                <w:rStyle w:val="Hyperlnk"/>
                <w:noProof/>
              </w:rPr>
              <w:t>Integral and Floating Limits</w:t>
            </w:r>
            <w:r w:rsidR="00C0586E">
              <w:rPr>
                <w:noProof/>
                <w:webHidden/>
              </w:rPr>
              <w:tab/>
            </w:r>
            <w:r w:rsidR="00C0586E">
              <w:rPr>
                <w:noProof/>
                <w:webHidden/>
              </w:rPr>
              <w:fldChar w:fldCharType="begin"/>
            </w:r>
            <w:r w:rsidR="00C0586E">
              <w:rPr>
                <w:noProof/>
                <w:webHidden/>
              </w:rPr>
              <w:instrText xml:space="preserve"> PAGEREF _Toc62920858 \h </w:instrText>
            </w:r>
            <w:r w:rsidR="00C0586E">
              <w:rPr>
                <w:noProof/>
                <w:webHidden/>
              </w:rPr>
            </w:r>
            <w:r w:rsidR="00C0586E">
              <w:rPr>
                <w:noProof/>
                <w:webHidden/>
              </w:rPr>
              <w:fldChar w:fldCharType="separate"/>
            </w:r>
            <w:r w:rsidR="00C0586E">
              <w:rPr>
                <w:noProof/>
                <w:webHidden/>
              </w:rPr>
              <w:t>306</w:t>
            </w:r>
            <w:r w:rsidR="00C0586E">
              <w:rPr>
                <w:noProof/>
                <w:webHidden/>
              </w:rPr>
              <w:fldChar w:fldCharType="end"/>
            </w:r>
          </w:hyperlink>
        </w:p>
        <w:p w14:paraId="5BE8D0F3" w14:textId="6C40EAC8" w:rsidR="00C0586E" w:rsidRDefault="00C23B57">
          <w:pPr>
            <w:pStyle w:val="Innehll2"/>
            <w:tabs>
              <w:tab w:val="left" w:pos="1100"/>
              <w:tab w:val="right" w:leader="dot" w:pos="9350"/>
            </w:tabs>
            <w:rPr>
              <w:rFonts w:asciiTheme="minorHAnsi" w:eastAsiaTheme="minorEastAsia" w:hAnsiTheme="minorHAnsi"/>
              <w:noProof/>
              <w:color w:val="auto"/>
              <w:lang w:val="sv-SE" w:eastAsia="sv-SE"/>
            </w:rPr>
          </w:pPr>
          <w:hyperlink w:anchor="_Toc62920859" w:history="1">
            <w:r w:rsidR="00C0586E" w:rsidRPr="00EE78E8">
              <w:rPr>
                <w:rStyle w:val="Hyperlnk"/>
                <w:noProof/>
              </w:rPr>
              <w:t>14.2.</w:t>
            </w:r>
            <w:r w:rsidR="00C0586E">
              <w:rPr>
                <w:rFonts w:asciiTheme="minorHAnsi" w:eastAsiaTheme="minorEastAsia" w:hAnsiTheme="minorHAnsi"/>
                <w:noProof/>
                <w:color w:val="auto"/>
                <w:lang w:val="sv-SE" w:eastAsia="sv-SE"/>
              </w:rPr>
              <w:tab/>
            </w:r>
            <w:r w:rsidR="00C0586E" w:rsidRPr="00EE78E8">
              <w:rPr>
                <w:rStyle w:val="Hyperlnk"/>
                <w:noProof/>
              </w:rPr>
              <w:t>The Assert Macro</w:t>
            </w:r>
            <w:r w:rsidR="00C0586E">
              <w:rPr>
                <w:noProof/>
                <w:webHidden/>
              </w:rPr>
              <w:tab/>
            </w:r>
            <w:r w:rsidR="00C0586E">
              <w:rPr>
                <w:noProof/>
                <w:webHidden/>
              </w:rPr>
              <w:fldChar w:fldCharType="begin"/>
            </w:r>
            <w:r w:rsidR="00C0586E">
              <w:rPr>
                <w:noProof/>
                <w:webHidden/>
              </w:rPr>
              <w:instrText xml:space="preserve"> PAGEREF _Toc62920859 \h </w:instrText>
            </w:r>
            <w:r w:rsidR="00C0586E">
              <w:rPr>
                <w:noProof/>
                <w:webHidden/>
              </w:rPr>
            </w:r>
            <w:r w:rsidR="00C0586E">
              <w:rPr>
                <w:noProof/>
                <w:webHidden/>
              </w:rPr>
              <w:fldChar w:fldCharType="separate"/>
            </w:r>
            <w:r w:rsidR="00C0586E">
              <w:rPr>
                <w:noProof/>
                <w:webHidden/>
              </w:rPr>
              <w:t>307</w:t>
            </w:r>
            <w:r w:rsidR="00C0586E">
              <w:rPr>
                <w:noProof/>
                <w:webHidden/>
              </w:rPr>
              <w:fldChar w:fldCharType="end"/>
            </w:r>
          </w:hyperlink>
        </w:p>
        <w:p w14:paraId="0DA4DFCF" w14:textId="3EC34CAE" w:rsidR="00C0586E" w:rsidRDefault="00C23B57">
          <w:pPr>
            <w:pStyle w:val="Innehll2"/>
            <w:tabs>
              <w:tab w:val="left" w:pos="1100"/>
              <w:tab w:val="right" w:leader="dot" w:pos="9350"/>
            </w:tabs>
            <w:rPr>
              <w:rFonts w:asciiTheme="minorHAnsi" w:eastAsiaTheme="minorEastAsia" w:hAnsiTheme="minorHAnsi"/>
              <w:noProof/>
              <w:color w:val="auto"/>
              <w:lang w:val="sv-SE" w:eastAsia="sv-SE"/>
            </w:rPr>
          </w:pPr>
          <w:hyperlink w:anchor="_Toc62920860" w:history="1">
            <w:r w:rsidR="00C0586E" w:rsidRPr="00EE78E8">
              <w:rPr>
                <w:rStyle w:val="Hyperlnk"/>
                <w:noProof/>
              </w:rPr>
              <w:t>14.3.</w:t>
            </w:r>
            <w:r w:rsidR="00C0586E">
              <w:rPr>
                <w:rFonts w:asciiTheme="minorHAnsi" w:eastAsiaTheme="minorEastAsia" w:hAnsiTheme="minorHAnsi"/>
                <w:noProof/>
                <w:color w:val="auto"/>
                <w:lang w:val="sv-SE" w:eastAsia="sv-SE"/>
              </w:rPr>
              <w:tab/>
            </w:r>
            <w:r w:rsidR="00C0586E" w:rsidRPr="00EE78E8">
              <w:rPr>
                <w:rStyle w:val="Hyperlnk"/>
                <w:noProof/>
              </w:rPr>
              <w:t>Locale Data</w:t>
            </w:r>
            <w:r w:rsidR="00C0586E">
              <w:rPr>
                <w:noProof/>
                <w:webHidden/>
              </w:rPr>
              <w:tab/>
            </w:r>
            <w:r w:rsidR="00C0586E">
              <w:rPr>
                <w:noProof/>
                <w:webHidden/>
              </w:rPr>
              <w:fldChar w:fldCharType="begin"/>
            </w:r>
            <w:r w:rsidR="00C0586E">
              <w:rPr>
                <w:noProof/>
                <w:webHidden/>
              </w:rPr>
              <w:instrText xml:space="preserve"> PAGEREF _Toc62920860 \h </w:instrText>
            </w:r>
            <w:r w:rsidR="00C0586E">
              <w:rPr>
                <w:noProof/>
                <w:webHidden/>
              </w:rPr>
            </w:r>
            <w:r w:rsidR="00C0586E">
              <w:rPr>
                <w:noProof/>
                <w:webHidden/>
              </w:rPr>
              <w:fldChar w:fldCharType="separate"/>
            </w:r>
            <w:r w:rsidR="00C0586E">
              <w:rPr>
                <w:noProof/>
                <w:webHidden/>
              </w:rPr>
              <w:t>308</w:t>
            </w:r>
            <w:r w:rsidR="00C0586E">
              <w:rPr>
                <w:noProof/>
                <w:webHidden/>
              </w:rPr>
              <w:fldChar w:fldCharType="end"/>
            </w:r>
          </w:hyperlink>
        </w:p>
        <w:p w14:paraId="092AC066" w14:textId="67FE2DCA" w:rsidR="00C0586E" w:rsidRDefault="00C23B57">
          <w:pPr>
            <w:pStyle w:val="Innehll2"/>
            <w:tabs>
              <w:tab w:val="left" w:pos="1100"/>
              <w:tab w:val="right" w:leader="dot" w:pos="9350"/>
            </w:tabs>
            <w:rPr>
              <w:rFonts w:asciiTheme="minorHAnsi" w:eastAsiaTheme="minorEastAsia" w:hAnsiTheme="minorHAnsi"/>
              <w:noProof/>
              <w:color w:val="auto"/>
              <w:lang w:val="sv-SE" w:eastAsia="sv-SE"/>
            </w:rPr>
          </w:pPr>
          <w:hyperlink w:anchor="_Toc62920861" w:history="1">
            <w:r w:rsidR="00C0586E" w:rsidRPr="00EE78E8">
              <w:rPr>
                <w:rStyle w:val="Hyperlnk"/>
                <w:noProof/>
              </w:rPr>
              <w:t>14.4.</w:t>
            </w:r>
            <w:r w:rsidR="00C0586E">
              <w:rPr>
                <w:rFonts w:asciiTheme="minorHAnsi" w:eastAsiaTheme="minorEastAsia" w:hAnsiTheme="minorHAnsi"/>
                <w:noProof/>
                <w:color w:val="auto"/>
                <w:lang w:val="sv-SE" w:eastAsia="sv-SE"/>
              </w:rPr>
              <w:tab/>
            </w:r>
            <w:r w:rsidR="00C0586E" w:rsidRPr="00EE78E8">
              <w:rPr>
                <w:rStyle w:val="Hyperlnk"/>
                <w:noProof/>
              </w:rPr>
              <w:t>Character Types</w:t>
            </w:r>
            <w:r w:rsidR="00C0586E">
              <w:rPr>
                <w:noProof/>
                <w:webHidden/>
              </w:rPr>
              <w:tab/>
            </w:r>
            <w:r w:rsidR="00C0586E">
              <w:rPr>
                <w:noProof/>
                <w:webHidden/>
              </w:rPr>
              <w:fldChar w:fldCharType="begin"/>
            </w:r>
            <w:r w:rsidR="00C0586E">
              <w:rPr>
                <w:noProof/>
                <w:webHidden/>
              </w:rPr>
              <w:instrText xml:space="preserve"> PAGEREF _Toc62920861 \h </w:instrText>
            </w:r>
            <w:r w:rsidR="00C0586E">
              <w:rPr>
                <w:noProof/>
                <w:webHidden/>
              </w:rPr>
            </w:r>
            <w:r w:rsidR="00C0586E">
              <w:rPr>
                <w:noProof/>
                <w:webHidden/>
              </w:rPr>
              <w:fldChar w:fldCharType="separate"/>
            </w:r>
            <w:r w:rsidR="00C0586E">
              <w:rPr>
                <w:noProof/>
                <w:webHidden/>
              </w:rPr>
              <w:t>310</w:t>
            </w:r>
            <w:r w:rsidR="00C0586E">
              <w:rPr>
                <w:noProof/>
                <w:webHidden/>
              </w:rPr>
              <w:fldChar w:fldCharType="end"/>
            </w:r>
          </w:hyperlink>
        </w:p>
        <w:p w14:paraId="4823C55F" w14:textId="19DC6E30" w:rsidR="00C0586E" w:rsidRDefault="00C23B57">
          <w:pPr>
            <w:pStyle w:val="Innehll2"/>
            <w:tabs>
              <w:tab w:val="left" w:pos="1100"/>
              <w:tab w:val="right" w:leader="dot" w:pos="9350"/>
            </w:tabs>
            <w:rPr>
              <w:rFonts w:asciiTheme="minorHAnsi" w:eastAsiaTheme="minorEastAsia" w:hAnsiTheme="minorHAnsi"/>
              <w:noProof/>
              <w:color w:val="auto"/>
              <w:lang w:val="sv-SE" w:eastAsia="sv-SE"/>
            </w:rPr>
          </w:pPr>
          <w:hyperlink w:anchor="_Toc62920862" w:history="1">
            <w:r w:rsidR="00C0586E" w:rsidRPr="00EE78E8">
              <w:rPr>
                <w:rStyle w:val="Hyperlnk"/>
                <w:noProof/>
              </w:rPr>
              <w:t>14.5.</w:t>
            </w:r>
            <w:r w:rsidR="00C0586E">
              <w:rPr>
                <w:rFonts w:asciiTheme="minorHAnsi" w:eastAsiaTheme="minorEastAsia" w:hAnsiTheme="minorHAnsi"/>
                <w:noProof/>
                <w:color w:val="auto"/>
                <w:lang w:val="sv-SE" w:eastAsia="sv-SE"/>
              </w:rPr>
              <w:tab/>
            </w:r>
            <w:r w:rsidR="00C0586E" w:rsidRPr="00EE78E8">
              <w:rPr>
                <w:rStyle w:val="Hyperlnk"/>
                <w:noProof/>
              </w:rPr>
              <w:t>Strings</w:t>
            </w:r>
            <w:r w:rsidR="00C0586E">
              <w:rPr>
                <w:noProof/>
                <w:webHidden/>
              </w:rPr>
              <w:tab/>
            </w:r>
            <w:r w:rsidR="00C0586E">
              <w:rPr>
                <w:noProof/>
                <w:webHidden/>
              </w:rPr>
              <w:fldChar w:fldCharType="begin"/>
            </w:r>
            <w:r w:rsidR="00C0586E">
              <w:rPr>
                <w:noProof/>
                <w:webHidden/>
              </w:rPr>
              <w:instrText xml:space="preserve"> PAGEREF _Toc62920862 \h </w:instrText>
            </w:r>
            <w:r w:rsidR="00C0586E">
              <w:rPr>
                <w:noProof/>
                <w:webHidden/>
              </w:rPr>
            </w:r>
            <w:r w:rsidR="00C0586E">
              <w:rPr>
                <w:noProof/>
                <w:webHidden/>
              </w:rPr>
              <w:fldChar w:fldCharType="separate"/>
            </w:r>
            <w:r w:rsidR="00C0586E">
              <w:rPr>
                <w:noProof/>
                <w:webHidden/>
              </w:rPr>
              <w:t>313</w:t>
            </w:r>
            <w:r w:rsidR="00C0586E">
              <w:rPr>
                <w:noProof/>
                <w:webHidden/>
              </w:rPr>
              <w:fldChar w:fldCharType="end"/>
            </w:r>
          </w:hyperlink>
        </w:p>
        <w:p w14:paraId="1F57AFD2" w14:textId="69FB160C"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63" w:history="1">
            <w:r w:rsidR="00C0586E" w:rsidRPr="00EE78E8">
              <w:rPr>
                <w:rStyle w:val="Hyperlnk"/>
                <w:noProof/>
                <w:highlight w:val="white"/>
              </w:rPr>
              <w:t>14.5.1.</w:t>
            </w:r>
            <w:r w:rsidR="00C0586E">
              <w:rPr>
                <w:rFonts w:asciiTheme="minorHAnsi" w:eastAsiaTheme="minorEastAsia" w:hAnsiTheme="minorHAnsi"/>
                <w:noProof/>
                <w:color w:val="auto"/>
                <w:lang w:val="sv-SE" w:eastAsia="sv-SE"/>
              </w:rPr>
              <w:tab/>
            </w:r>
            <w:r w:rsidR="00C0586E" w:rsidRPr="00EE78E8">
              <w:rPr>
                <w:rStyle w:val="Hyperlnk"/>
                <w:noProof/>
                <w:highlight w:val="white"/>
              </w:rPr>
              <w:t>String Copying</w:t>
            </w:r>
            <w:r w:rsidR="00C0586E">
              <w:rPr>
                <w:noProof/>
                <w:webHidden/>
              </w:rPr>
              <w:tab/>
            </w:r>
            <w:r w:rsidR="00C0586E">
              <w:rPr>
                <w:noProof/>
                <w:webHidden/>
              </w:rPr>
              <w:fldChar w:fldCharType="begin"/>
            </w:r>
            <w:r w:rsidR="00C0586E">
              <w:rPr>
                <w:noProof/>
                <w:webHidden/>
              </w:rPr>
              <w:instrText xml:space="preserve"> PAGEREF _Toc62920863 \h </w:instrText>
            </w:r>
            <w:r w:rsidR="00C0586E">
              <w:rPr>
                <w:noProof/>
                <w:webHidden/>
              </w:rPr>
            </w:r>
            <w:r w:rsidR="00C0586E">
              <w:rPr>
                <w:noProof/>
                <w:webHidden/>
              </w:rPr>
              <w:fldChar w:fldCharType="separate"/>
            </w:r>
            <w:r w:rsidR="00C0586E">
              <w:rPr>
                <w:noProof/>
                <w:webHidden/>
              </w:rPr>
              <w:t>314</w:t>
            </w:r>
            <w:r w:rsidR="00C0586E">
              <w:rPr>
                <w:noProof/>
                <w:webHidden/>
              </w:rPr>
              <w:fldChar w:fldCharType="end"/>
            </w:r>
          </w:hyperlink>
        </w:p>
        <w:p w14:paraId="0200CAC2" w14:textId="49198915"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64" w:history="1">
            <w:r w:rsidR="00C0586E" w:rsidRPr="00EE78E8">
              <w:rPr>
                <w:rStyle w:val="Hyperlnk"/>
                <w:noProof/>
                <w:highlight w:val="white"/>
              </w:rPr>
              <w:t>14.5.2.</w:t>
            </w:r>
            <w:r w:rsidR="00C0586E">
              <w:rPr>
                <w:rFonts w:asciiTheme="minorHAnsi" w:eastAsiaTheme="minorEastAsia" w:hAnsiTheme="minorHAnsi"/>
                <w:noProof/>
                <w:color w:val="auto"/>
                <w:lang w:val="sv-SE" w:eastAsia="sv-SE"/>
              </w:rPr>
              <w:tab/>
            </w:r>
            <w:r w:rsidR="00C0586E" w:rsidRPr="00EE78E8">
              <w:rPr>
                <w:rStyle w:val="Hyperlnk"/>
                <w:noProof/>
                <w:highlight w:val="white"/>
              </w:rPr>
              <w:t xml:space="preserve">String </w:t>
            </w:r>
            <w:r w:rsidR="00C0586E" w:rsidRPr="00EE78E8">
              <w:rPr>
                <w:rStyle w:val="Hyperlnk"/>
                <w:noProof/>
              </w:rPr>
              <w:t>Concatenation</w:t>
            </w:r>
            <w:r w:rsidR="00C0586E">
              <w:rPr>
                <w:noProof/>
                <w:webHidden/>
              </w:rPr>
              <w:tab/>
            </w:r>
            <w:r w:rsidR="00C0586E">
              <w:rPr>
                <w:noProof/>
                <w:webHidden/>
              </w:rPr>
              <w:fldChar w:fldCharType="begin"/>
            </w:r>
            <w:r w:rsidR="00C0586E">
              <w:rPr>
                <w:noProof/>
                <w:webHidden/>
              </w:rPr>
              <w:instrText xml:space="preserve"> PAGEREF _Toc62920864 \h </w:instrText>
            </w:r>
            <w:r w:rsidR="00C0586E">
              <w:rPr>
                <w:noProof/>
                <w:webHidden/>
              </w:rPr>
            </w:r>
            <w:r w:rsidR="00C0586E">
              <w:rPr>
                <w:noProof/>
                <w:webHidden/>
              </w:rPr>
              <w:fldChar w:fldCharType="separate"/>
            </w:r>
            <w:r w:rsidR="00C0586E">
              <w:rPr>
                <w:noProof/>
                <w:webHidden/>
              </w:rPr>
              <w:t>315</w:t>
            </w:r>
            <w:r w:rsidR="00C0586E">
              <w:rPr>
                <w:noProof/>
                <w:webHidden/>
              </w:rPr>
              <w:fldChar w:fldCharType="end"/>
            </w:r>
          </w:hyperlink>
        </w:p>
        <w:p w14:paraId="736F222E" w14:textId="6F3E6E49"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65" w:history="1">
            <w:r w:rsidR="00C0586E" w:rsidRPr="00EE78E8">
              <w:rPr>
                <w:rStyle w:val="Hyperlnk"/>
                <w:noProof/>
                <w:highlight w:val="white"/>
              </w:rPr>
              <w:t>14.5.3.</w:t>
            </w:r>
            <w:r w:rsidR="00C0586E">
              <w:rPr>
                <w:rFonts w:asciiTheme="minorHAnsi" w:eastAsiaTheme="minorEastAsia" w:hAnsiTheme="minorHAnsi"/>
                <w:noProof/>
                <w:color w:val="auto"/>
                <w:lang w:val="sv-SE" w:eastAsia="sv-SE"/>
              </w:rPr>
              <w:tab/>
            </w:r>
            <w:r w:rsidR="00C0586E" w:rsidRPr="00EE78E8">
              <w:rPr>
                <w:rStyle w:val="Hyperlnk"/>
                <w:noProof/>
                <w:highlight w:val="white"/>
              </w:rPr>
              <w:t>String Comparation</w:t>
            </w:r>
            <w:r w:rsidR="00C0586E">
              <w:rPr>
                <w:noProof/>
                <w:webHidden/>
              </w:rPr>
              <w:tab/>
            </w:r>
            <w:r w:rsidR="00C0586E">
              <w:rPr>
                <w:noProof/>
                <w:webHidden/>
              </w:rPr>
              <w:fldChar w:fldCharType="begin"/>
            </w:r>
            <w:r w:rsidR="00C0586E">
              <w:rPr>
                <w:noProof/>
                <w:webHidden/>
              </w:rPr>
              <w:instrText xml:space="preserve"> PAGEREF _Toc62920865 \h </w:instrText>
            </w:r>
            <w:r w:rsidR="00C0586E">
              <w:rPr>
                <w:noProof/>
                <w:webHidden/>
              </w:rPr>
            </w:r>
            <w:r w:rsidR="00C0586E">
              <w:rPr>
                <w:noProof/>
                <w:webHidden/>
              </w:rPr>
              <w:fldChar w:fldCharType="separate"/>
            </w:r>
            <w:r w:rsidR="00C0586E">
              <w:rPr>
                <w:noProof/>
                <w:webHidden/>
              </w:rPr>
              <w:t>315</w:t>
            </w:r>
            <w:r w:rsidR="00C0586E">
              <w:rPr>
                <w:noProof/>
                <w:webHidden/>
              </w:rPr>
              <w:fldChar w:fldCharType="end"/>
            </w:r>
          </w:hyperlink>
        </w:p>
        <w:p w14:paraId="097F3747" w14:textId="6D3A300B"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66" w:history="1">
            <w:r w:rsidR="00C0586E" w:rsidRPr="00EE78E8">
              <w:rPr>
                <w:rStyle w:val="Hyperlnk"/>
                <w:noProof/>
                <w:highlight w:val="white"/>
              </w:rPr>
              <w:t>14.5.4.</w:t>
            </w:r>
            <w:r w:rsidR="00C0586E">
              <w:rPr>
                <w:rFonts w:asciiTheme="minorHAnsi" w:eastAsiaTheme="minorEastAsia" w:hAnsiTheme="minorHAnsi"/>
                <w:noProof/>
                <w:color w:val="auto"/>
                <w:lang w:val="sv-SE" w:eastAsia="sv-SE"/>
              </w:rPr>
              <w:tab/>
            </w:r>
            <w:r w:rsidR="00C0586E" w:rsidRPr="00EE78E8">
              <w:rPr>
                <w:rStyle w:val="Hyperlnk"/>
                <w:noProof/>
                <w:highlight w:val="white"/>
              </w:rPr>
              <w:t>String Searching</w:t>
            </w:r>
            <w:r w:rsidR="00C0586E">
              <w:rPr>
                <w:noProof/>
                <w:webHidden/>
              </w:rPr>
              <w:tab/>
            </w:r>
            <w:r w:rsidR="00C0586E">
              <w:rPr>
                <w:noProof/>
                <w:webHidden/>
              </w:rPr>
              <w:fldChar w:fldCharType="begin"/>
            </w:r>
            <w:r w:rsidR="00C0586E">
              <w:rPr>
                <w:noProof/>
                <w:webHidden/>
              </w:rPr>
              <w:instrText xml:space="preserve"> PAGEREF _Toc62920866 \h </w:instrText>
            </w:r>
            <w:r w:rsidR="00C0586E">
              <w:rPr>
                <w:noProof/>
                <w:webHidden/>
              </w:rPr>
            </w:r>
            <w:r w:rsidR="00C0586E">
              <w:rPr>
                <w:noProof/>
                <w:webHidden/>
              </w:rPr>
              <w:fldChar w:fldCharType="separate"/>
            </w:r>
            <w:r w:rsidR="00C0586E">
              <w:rPr>
                <w:noProof/>
                <w:webHidden/>
              </w:rPr>
              <w:t>317</w:t>
            </w:r>
            <w:r w:rsidR="00C0586E">
              <w:rPr>
                <w:noProof/>
                <w:webHidden/>
              </w:rPr>
              <w:fldChar w:fldCharType="end"/>
            </w:r>
          </w:hyperlink>
        </w:p>
        <w:p w14:paraId="70784CDF" w14:textId="5E11B1FB"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67" w:history="1">
            <w:r w:rsidR="00C0586E" w:rsidRPr="00EE78E8">
              <w:rPr>
                <w:rStyle w:val="Hyperlnk"/>
                <w:noProof/>
                <w:highlight w:val="white"/>
              </w:rPr>
              <w:t>14.5.5.</w:t>
            </w:r>
            <w:r w:rsidR="00C0586E">
              <w:rPr>
                <w:rFonts w:asciiTheme="minorHAnsi" w:eastAsiaTheme="minorEastAsia" w:hAnsiTheme="minorHAnsi"/>
                <w:noProof/>
                <w:color w:val="auto"/>
                <w:lang w:val="sv-SE" w:eastAsia="sv-SE"/>
              </w:rPr>
              <w:tab/>
            </w:r>
            <w:r w:rsidR="00C0586E" w:rsidRPr="00EE78E8">
              <w:rPr>
                <w:rStyle w:val="Hyperlnk"/>
                <w:noProof/>
                <w:highlight w:val="white"/>
              </w:rPr>
              <w:t>Error Messages</w:t>
            </w:r>
            <w:r w:rsidR="00C0586E">
              <w:rPr>
                <w:noProof/>
                <w:webHidden/>
              </w:rPr>
              <w:tab/>
            </w:r>
            <w:r w:rsidR="00C0586E">
              <w:rPr>
                <w:noProof/>
                <w:webHidden/>
              </w:rPr>
              <w:fldChar w:fldCharType="begin"/>
            </w:r>
            <w:r w:rsidR="00C0586E">
              <w:rPr>
                <w:noProof/>
                <w:webHidden/>
              </w:rPr>
              <w:instrText xml:space="preserve"> PAGEREF _Toc62920867 \h </w:instrText>
            </w:r>
            <w:r w:rsidR="00C0586E">
              <w:rPr>
                <w:noProof/>
                <w:webHidden/>
              </w:rPr>
            </w:r>
            <w:r w:rsidR="00C0586E">
              <w:rPr>
                <w:noProof/>
                <w:webHidden/>
              </w:rPr>
              <w:fldChar w:fldCharType="separate"/>
            </w:r>
            <w:r w:rsidR="00C0586E">
              <w:rPr>
                <w:noProof/>
                <w:webHidden/>
              </w:rPr>
              <w:t>318</w:t>
            </w:r>
            <w:r w:rsidR="00C0586E">
              <w:rPr>
                <w:noProof/>
                <w:webHidden/>
              </w:rPr>
              <w:fldChar w:fldCharType="end"/>
            </w:r>
          </w:hyperlink>
        </w:p>
        <w:p w14:paraId="5229FC0D" w14:textId="78B1765B"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68" w:history="1">
            <w:r w:rsidR="00C0586E" w:rsidRPr="00EE78E8">
              <w:rPr>
                <w:rStyle w:val="Hyperlnk"/>
                <w:noProof/>
                <w:highlight w:val="white"/>
              </w:rPr>
              <w:t>14.5.6.</w:t>
            </w:r>
            <w:r w:rsidR="00C0586E">
              <w:rPr>
                <w:rFonts w:asciiTheme="minorHAnsi" w:eastAsiaTheme="minorEastAsia" w:hAnsiTheme="minorHAnsi"/>
                <w:noProof/>
                <w:color w:val="auto"/>
                <w:lang w:val="sv-SE" w:eastAsia="sv-SE"/>
              </w:rPr>
              <w:tab/>
            </w:r>
            <w:r w:rsidR="00C0586E" w:rsidRPr="00EE78E8">
              <w:rPr>
                <w:rStyle w:val="Hyperlnk"/>
                <w:noProof/>
              </w:rPr>
              <w:t>Tokenization</w:t>
            </w:r>
            <w:r w:rsidR="00C0586E">
              <w:rPr>
                <w:noProof/>
                <w:webHidden/>
              </w:rPr>
              <w:tab/>
            </w:r>
            <w:r w:rsidR="00C0586E">
              <w:rPr>
                <w:noProof/>
                <w:webHidden/>
              </w:rPr>
              <w:fldChar w:fldCharType="begin"/>
            </w:r>
            <w:r w:rsidR="00C0586E">
              <w:rPr>
                <w:noProof/>
                <w:webHidden/>
              </w:rPr>
              <w:instrText xml:space="preserve"> PAGEREF _Toc62920868 \h </w:instrText>
            </w:r>
            <w:r w:rsidR="00C0586E">
              <w:rPr>
                <w:noProof/>
                <w:webHidden/>
              </w:rPr>
            </w:r>
            <w:r w:rsidR="00C0586E">
              <w:rPr>
                <w:noProof/>
                <w:webHidden/>
              </w:rPr>
              <w:fldChar w:fldCharType="separate"/>
            </w:r>
            <w:r w:rsidR="00C0586E">
              <w:rPr>
                <w:noProof/>
                <w:webHidden/>
              </w:rPr>
              <w:t>319</w:t>
            </w:r>
            <w:r w:rsidR="00C0586E">
              <w:rPr>
                <w:noProof/>
                <w:webHidden/>
              </w:rPr>
              <w:fldChar w:fldCharType="end"/>
            </w:r>
          </w:hyperlink>
        </w:p>
        <w:p w14:paraId="2FB74E13" w14:textId="5E383B04"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69" w:history="1">
            <w:r w:rsidR="00C0586E" w:rsidRPr="00EE78E8">
              <w:rPr>
                <w:rStyle w:val="Hyperlnk"/>
                <w:noProof/>
                <w:highlight w:val="white"/>
              </w:rPr>
              <w:t>14.5.7.</w:t>
            </w:r>
            <w:r w:rsidR="00C0586E">
              <w:rPr>
                <w:rFonts w:asciiTheme="minorHAnsi" w:eastAsiaTheme="minorEastAsia" w:hAnsiTheme="minorHAnsi"/>
                <w:noProof/>
                <w:color w:val="auto"/>
                <w:lang w:val="sv-SE" w:eastAsia="sv-SE"/>
              </w:rPr>
              <w:tab/>
            </w:r>
            <w:r w:rsidR="00C0586E" w:rsidRPr="00EE78E8">
              <w:rPr>
                <w:rStyle w:val="Hyperlnk"/>
                <w:noProof/>
                <w:highlight w:val="white"/>
              </w:rPr>
              <w:t>Memory Functions</w:t>
            </w:r>
            <w:r w:rsidR="00C0586E">
              <w:rPr>
                <w:noProof/>
                <w:webHidden/>
              </w:rPr>
              <w:tab/>
            </w:r>
            <w:r w:rsidR="00C0586E">
              <w:rPr>
                <w:noProof/>
                <w:webHidden/>
              </w:rPr>
              <w:fldChar w:fldCharType="begin"/>
            </w:r>
            <w:r w:rsidR="00C0586E">
              <w:rPr>
                <w:noProof/>
                <w:webHidden/>
              </w:rPr>
              <w:instrText xml:space="preserve"> PAGEREF _Toc62920869 \h </w:instrText>
            </w:r>
            <w:r w:rsidR="00C0586E">
              <w:rPr>
                <w:noProof/>
                <w:webHidden/>
              </w:rPr>
            </w:r>
            <w:r w:rsidR="00C0586E">
              <w:rPr>
                <w:noProof/>
                <w:webHidden/>
              </w:rPr>
              <w:fldChar w:fldCharType="separate"/>
            </w:r>
            <w:r w:rsidR="00C0586E">
              <w:rPr>
                <w:noProof/>
                <w:webHidden/>
              </w:rPr>
              <w:t>320</w:t>
            </w:r>
            <w:r w:rsidR="00C0586E">
              <w:rPr>
                <w:noProof/>
                <w:webHidden/>
              </w:rPr>
              <w:fldChar w:fldCharType="end"/>
            </w:r>
          </w:hyperlink>
        </w:p>
        <w:p w14:paraId="263AF018" w14:textId="47ABF3E5" w:rsidR="00C0586E" w:rsidRDefault="00C23B57">
          <w:pPr>
            <w:pStyle w:val="Innehll2"/>
            <w:tabs>
              <w:tab w:val="left" w:pos="1100"/>
              <w:tab w:val="right" w:leader="dot" w:pos="9350"/>
            </w:tabs>
            <w:rPr>
              <w:rFonts w:asciiTheme="minorHAnsi" w:eastAsiaTheme="minorEastAsia" w:hAnsiTheme="minorHAnsi"/>
              <w:noProof/>
              <w:color w:val="auto"/>
              <w:lang w:val="sv-SE" w:eastAsia="sv-SE"/>
            </w:rPr>
          </w:pPr>
          <w:hyperlink w:anchor="_Toc62920870" w:history="1">
            <w:r w:rsidR="00C0586E" w:rsidRPr="00EE78E8">
              <w:rPr>
                <w:rStyle w:val="Hyperlnk"/>
                <w:noProof/>
              </w:rPr>
              <w:t>14.6.</w:t>
            </w:r>
            <w:r w:rsidR="00C0586E">
              <w:rPr>
                <w:rFonts w:asciiTheme="minorHAnsi" w:eastAsiaTheme="minorEastAsia" w:hAnsiTheme="minorHAnsi"/>
                <w:noProof/>
                <w:color w:val="auto"/>
                <w:lang w:val="sv-SE" w:eastAsia="sv-SE"/>
              </w:rPr>
              <w:tab/>
            </w:r>
            <w:r w:rsidR="00C0586E" w:rsidRPr="00EE78E8">
              <w:rPr>
                <w:rStyle w:val="Hyperlnk"/>
                <w:noProof/>
              </w:rPr>
              <w:t>Long Jumps</w:t>
            </w:r>
            <w:r w:rsidR="00C0586E">
              <w:rPr>
                <w:noProof/>
                <w:webHidden/>
              </w:rPr>
              <w:tab/>
            </w:r>
            <w:r w:rsidR="00C0586E">
              <w:rPr>
                <w:noProof/>
                <w:webHidden/>
              </w:rPr>
              <w:fldChar w:fldCharType="begin"/>
            </w:r>
            <w:r w:rsidR="00C0586E">
              <w:rPr>
                <w:noProof/>
                <w:webHidden/>
              </w:rPr>
              <w:instrText xml:space="preserve"> PAGEREF _Toc62920870 \h </w:instrText>
            </w:r>
            <w:r w:rsidR="00C0586E">
              <w:rPr>
                <w:noProof/>
                <w:webHidden/>
              </w:rPr>
            </w:r>
            <w:r w:rsidR="00C0586E">
              <w:rPr>
                <w:noProof/>
                <w:webHidden/>
              </w:rPr>
              <w:fldChar w:fldCharType="separate"/>
            </w:r>
            <w:r w:rsidR="00C0586E">
              <w:rPr>
                <w:noProof/>
                <w:webHidden/>
              </w:rPr>
              <w:t>321</w:t>
            </w:r>
            <w:r w:rsidR="00C0586E">
              <w:rPr>
                <w:noProof/>
                <w:webHidden/>
              </w:rPr>
              <w:fldChar w:fldCharType="end"/>
            </w:r>
          </w:hyperlink>
        </w:p>
        <w:p w14:paraId="3E197D3E" w14:textId="71423C95" w:rsidR="00C0586E" w:rsidRDefault="00C23B57">
          <w:pPr>
            <w:pStyle w:val="Innehll2"/>
            <w:tabs>
              <w:tab w:val="left" w:pos="1100"/>
              <w:tab w:val="right" w:leader="dot" w:pos="9350"/>
            </w:tabs>
            <w:rPr>
              <w:rFonts w:asciiTheme="minorHAnsi" w:eastAsiaTheme="minorEastAsia" w:hAnsiTheme="minorHAnsi"/>
              <w:noProof/>
              <w:color w:val="auto"/>
              <w:lang w:val="sv-SE" w:eastAsia="sv-SE"/>
            </w:rPr>
          </w:pPr>
          <w:hyperlink w:anchor="_Toc62920871" w:history="1">
            <w:r w:rsidR="00C0586E" w:rsidRPr="00EE78E8">
              <w:rPr>
                <w:rStyle w:val="Hyperlnk"/>
                <w:noProof/>
              </w:rPr>
              <w:t>14.7.</w:t>
            </w:r>
            <w:r w:rsidR="00C0586E">
              <w:rPr>
                <w:rFonts w:asciiTheme="minorHAnsi" w:eastAsiaTheme="minorEastAsia" w:hAnsiTheme="minorHAnsi"/>
                <w:noProof/>
                <w:color w:val="auto"/>
                <w:lang w:val="sv-SE" w:eastAsia="sv-SE"/>
              </w:rPr>
              <w:tab/>
            </w:r>
            <w:r w:rsidR="00C0586E" w:rsidRPr="00EE78E8">
              <w:rPr>
                <w:rStyle w:val="Hyperlnk"/>
                <w:noProof/>
              </w:rPr>
              <w:t>Mathematical Functions</w:t>
            </w:r>
            <w:r w:rsidR="00C0586E">
              <w:rPr>
                <w:noProof/>
                <w:webHidden/>
              </w:rPr>
              <w:tab/>
            </w:r>
            <w:r w:rsidR="00C0586E">
              <w:rPr>
                <w:noProof/>
                <w:webHidden/>
              </w:rPr>
              <w:fldChar w:fldCharType="begin"/>
            </w:r>
            <w:r w:rsidR="00C0586E">
              <w:rPr>
                <w:noProof/>
                <w:webHidden/>
              </w:rPr>
              <w:instrText xml:space="preserve"> PAGEREF _Toc62920871 \h </w:instrText>
            </w:r>
            <w:r w:rsidR="00C0586E">
              <w:rPr>
                <w:noProof/>
                <w:webHidden/>
              </w:rPr>
            </w:r>
            <w:r w:rsidR="00C0586E">
              <w:rPr>
                <w:noProof/>
                <w:webHidden/>
              </w:rPr>
              <w:fldChar w:fldCharType="separate"/>
            </w:r>
            <w:r w:rsidR="00C0586E">
              <w:rPr>
                <w:noProof/>
                <w:webHidden/>
              </w:rPr>
              <w:t>323</w:t>
            </w:r>
            <w:r w:rsidR="00C0586E">
              <w:rPr>
                <w:noProof/>
                <w:webHidden/>
              </w:rPr>
              <w:fldChar w:fldCharType="end"/>
            </w:r>
          </w:hyperlink>
        </w:p>
        <w:p w14:paraId="72E69A06" w14:textId="56D40670"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72" w:history="1">
            <w:r w:rsidR="00C0586E" w:rsidRPr="00EE78E8">
              <w:rPr>
                <w:rStyle w:val="Hyperlnk"/>
                <w:noProof/>
                <w:highlight w:val="white"/>
              </w:rPr>
              <w:t>14.7.1.</w:t>
            </w:r>
            <w:r w:rsidR="00C0586E">
              <w:rPr>
                <w:rFonts w:asciiTheme="minorHAnsi" w:eastAsiaTheme="minorEastAsia" w:hAnsiTheme="minorHAnsi"/>
                <w:noProof/>
                <w:color w:val="auto"/>
                <w:lang w:val="sv-SE" w:eastAsia="sv-SE"/>
              </w:rPr>
              <w:tab/>
            </w:r>
            <w:r w:rsidR="00C0586E" w:rsidRPr="00EE78E8">
              <w:rPr>
                <w:rStyle w:val="Hyperlnk"/>
                <w:noProof/>
                <w:highlight w:val="white"/>
              </w:rPr>
              <w:t>Exponent and Logarithm Functions</w:t>
            </w:r>
            <w:r w:rsidR="00C0586E">
              <w:rPr>
                <w:noProof/>
                <w:webHidden/>
              </w:rPr>
              <w:tab/>
            </w:r>
            <w:r w:rsidR="00C0586E">
              <w:rPr>
                <w:noProof/>
                <w:webHidden/>
              </w:rPr>
              <w:fldChar w:fldCharType="begin"/>
            </w:r>
            <w:r w:rsidR="00C0586E">
              <w:rPr>
                <w:noProof/>
                <w:webHidden/>
              </w:rPr>
              <w:instrText xml:space="preserve"> PAGEREF _Toc62920872 \h </w:instrText>
            </w:r>
            <w:r w:rsidR="00C0586E">
              <w:rPr>
                <w:noProof/>
                <w:webHidden/>
              </w:rPr>
            </w:r>
            <w:r w:rsidR="00C0586E">
              <w:rPr>
                <w:noProof/>
                <w:webHidden/>
              </w:rPr>
              <w:fldChar w:fldCharType="separate"/>
            </w:r>
            <w:r w:rsidR="00C0586E">
              <w:rPr>
                <w:noProof/>
                <w:webHidden/>
              </w:rPr>
              <w:t>324</w:t>
            </w:r>
            <w:r w:rsidR="00C0586E">
              <w:rPr>
                <w:noProof/>
                <w:webHidden/>
              </w:rPr>
              <w:fldChar w:fldCharType="end"/>
            </w:r>
          </w:hyperlink>
        </w:p>
        <w:p w14:paraId="13AFC49B" w14:textId="63B85091"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73" w:history="1">
            <w:r w:rsidR="00C0586E" w:rsidRPr="00EE78E8">
              <w:rPr>
                <w:rStyle w:val="Hyperlnk"/>
                <w:noProof/>
                <w:highlight w:val="white"/>
              </w:rPr>
              <w:t>14.7.2.</w:t>
            </w:r>
            <w:r w:rsidR="00C0586E">
              <w:rPr>
                <w:rFonts w:asciiTheme="minorHAnsi" w:eastAsiaTheme="minorEastAsia" w:hAnsiTheme="minorHAnsi"/>
                <w:noProof/>
                <w:color w:val="auto"/>
                <w:lang w:val="sv-SE" w:eastAsia="sv-SE"/>
              </w:rPr>
              <w:tab/>
            </w:r>
            <w:r w:rsidR="00C0586E" w:rsidRPr="00EE78E8">
              <w:rPr>
                <w:rStyle w:val="Hyperlnk"/>
                <w:noProof/>
                <w:highlight w:val="white"/>
              </w:rPr>
              <w:t>Power Functions</w:t>
            </w:r>
            <w:r w:rsidR="00C0586E">
              <w:rPr>
                <w:noProof/>
                <w:webHidden/>
              </w:rPr>
              <w:tab/>
            </w:r>
            <w:r w:rsidR="00C0586E">
              <w:rPr>
                <w:noProof/>
                <w:webHidden/>
              </w:rPr>
              <w:fldChar w:fldCharType="begin"/>
            </w:r>
            <w:r w:rsidR="00C0586E">
              <w:rPr>
                <w:noProof/>
                <w:webHidden/>
              </w:rPr>
              <w:instrText xml:space="preserve"> PAGEREF _Toc62920873 \h </w:instrText>
            </w:r>
            <w:r w:rsidR="00C0586E">
              <w:rPr>
                <w:noProof/>
                <w:webHidden/>
              </w:rPr>
            </w:r>
            <w:r w:rsidR="00C0586E">
              <w:rPr>
                <w:noProof/>
                <w:webHidden/>
              </w:rPr>
              <w:fldChar w:fldCharType="separate"/>
            </w:r>
            <w:r w:rsidR="00C0586E">
              <w:rPr>
                <w:noProof/>
                <w:webHidden/>
              </w:rPr>
              <w:t>326</w:t>
            </w:r>
            <w:r w:rsidR="00C0586E">
              <w:rPr>
                <w:noProof/>
                <w:webHidden/>
              </w:rPr>
              <w:fldChar w:fldCharType="end"/>
            </w:r>
          </w:hyperlink>
        </w:p>
        <w:p w14:paraId="59161B7D" w14:textId="431F3916"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74" w:history="1">
            <w:r w:rsidR="00C0586E" w:rsidRPr="00EE78E8">
              <w:rPr>
                <w:rStyle w:val="Hyperlnk"/>
                <w:noProof/>
                <w:highlight w:val="white"/>
              </w:rPr>
              <w:t>14.7.1.</w:t>
            </w:r>
            <w:r w:rsidR="00C0586E">
              <w:rPr>
                <w:rFonts w:asciiTheme="minorHAnsi" w:eastAsiaTheme="minorEastAsia" w:hAnsiTheme="minorHAnsi"/>
                <w:noProof/>
                <w:color w:val="auto"/>
                <w:lang w:val="sv-SE" w:eastAsia="sv-SE"/>
              </w:rPr>
              <w:tab/>
            </w:r>
            <w:r w:rsidR="00C0586E" w:rsidRPr="00EE78E8">
              <w:rPr>
                <w:rStyle w:val="Hyperlnk"/>
                <w:noProof/>
                <w:highlight w:val="white"/>
              </w:rPr>
              <w:t>Square Root</w:t>
            </w:r>
            <w:r w:rsidR="00C0586E">
              <w:rPr>
                <w:noProof/>
                <w:webHidden/>
              </w:rPr>
              <w:tab/>
            </w:r>
            <w:r w:rsidR="00C0586E">
              <w:rPr>
                <w:noProof/>
                <w:webHidden/>
              </w:rPr>
              <w:fldChar w:fldCharType="begin"/>
            </w:r>
            <w:r w:rsidR="00C0586E">
              <w:rPr>
                <w:noProof/>
                <w:webHidden/>
              </w:rPr>
              <w:instrText xml:space="preserve"> PAGEREF _Toc62920874 \h </w:instrText>
            </w:r>
            <w:r w:rsidR="00C0586E">
              <w:rPr>
                <w:noProof/>
                <w:webHidden/>
              </w:rPr>
            </w:r>
            <w:r w:rsidR="00C0586E">
              <w:rPr>
                <w:noProof/>
                <w:webHidden/>
              </w:rPr>
              <w:fldChar w:fldCharType="separate"/>
            </w:r>
            <w:r w:rsidR="00C0586E">
              <w:rPr>
                <w:noProof/>
                <w:webHidden/>
              </w:rPr>
              <w:t>327</w:t>
            </w:r>
            <w:r w:rsidR="00C0586E">
              <w:rPr>
                <w:noProof/>
                <w:webHidden/>
              </w:rPr>
              <w:fldChar w:fldCharType="end"/>
            </w:r>
          </w:hyperlink>
        </w:p>
        <w:p w14:paraId="4029788E" w14:textId="5DC66C85"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75" w:history="1">
            <w:r w:rsidR="00C0586E" w:rsidRPr="00EE78E8">
              <w:rPr>
                <w:rStyle w:val="Hyperlnk"/>
                <w:noProof/>
                <w:highlight w:val="white"/>
              </w:rPr>
              <w:t>14.7.1.</w:t>
            </w:r>
            <w:r w:rsidR="00C0586E">
              <w:rPr>
                <w:rFonts w:asciiTheme="minorHAnsi" w:eastAsiaTheme="minorEastAsia" w:hAnsiTheme="minorHAnsi"/>
                <w:noProof/>
                <w:color w:val="auto"/>
                <w:lang w:val="sv-SE" w:eastAsia="sv-SE"/>
              </w:rPr>
              <w:tab/>
            </w:r>
            <w:r w:rsidR="00C0586E" w:rsidRPr="00EE78E8">
              <w:rPr>
                <w:rStyle w:val="Hyperlnk"/>
                <w:noProof/>
                <w:highlight w:val="white"/>
              </w:rPr>
              <w:t>Modulo Functions</w:t>
            </w:r>
            <w:r w:rsidR="00C0586E">
              <w:rPr>
                <w:noProof/>
                <w:webHidden/>
              </w:rPr>
              <w:tab/>
            </w:r>
            <w:r w:rsidR="00C0586E">
              <w:rPr>
                <w:noProof/>
                <w:webHidden/>
              </w:rPr>
              <w:fldChar w:fldCharType="begin"/>
            </w:r>
            <w:r w:rsidR="00C0586E">
              <w:rPr>
                <w:noProof/>
                <w:webHidden/>
              </w:rPr>
              <w:instrText xml:space="preserve"> PAGEREF _Toc62920875 \h </w:instrText>
            </w:r>
            <w:r w:rsidR="00C0586E">
              <w:rPr>
                <w:noProof/>
                <w:webHidden/>
              </w:rPr>
            </w:r>
            <w:r w:rsidR="00C0586E">
              <w:rPr>
                <w:noProof/>
                <w:webHidden/>
              </w:rPr>
              <w:fldChar w:fldCharType="separate"/>
            </w:r>
            <w:r w:rsidR="00C0586E">
              <w:rPr>
                <w:noProof/>
                <w:webHidden/>
              </w:rPr>
              <w:t>328</w:t>
            </w:r>
            <w:r w:rsidR="00C0586E">
              <w:rPr>
                <w:noProof/>
                <w:webHidden/>
              </w:rPr>
              <w:fldChar w:fldCharType="end"/>
            </w:r>
          </w:hyperlink>
        </w:p>
        <w:p w14:paraId="1202B9E1" w14:textId="3785B06B"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76" w:history="1">
            <w:r w:rsidR="00C0586E" w:rsidRPr="00EE78E8">
              <w:rPr>
                <w:rStyle w:val="Hyperlnk"/>
                <w:noProof/>
                <w:highlight w:val="white"/>
              </w:rPr>
              <w:t>14.7.2.</w:t>
            </w:r>
            <w:r w:rsidR="00C0586E">
              <w:rPr>
                <w:rFonts w:asciiTheme="minorHAnsi" w:eastAsiaTheme="minorEastAsia" w:hAnsiTheme="minorHAnsi"/>
                <w:noProof/>
                <w:color w:val="auto"/>
                <w:lang w:val="sv-SE" w:eastAsia="sv-SE"/>
              </w:rPr>
              <w:tab/>
            </w:r>
            <w:r w:rsidR="00C0586E" w:rsidRPr="00EE78E8">
              <w:rPr>
                <w:rStyle w:val="Hyperlnk"/>
                <w:noProof/>
                <w:highlight w:val="white"/>
              </w:rPr>
              <w:t>Trigonometric Functions</w:t>
            </w:r>
            <w:r w:rsidR="00C0586E">
              <w:rPr>
                <w:noProof/>
                <w:webHidden/>
              </w:rPr>
              <w:tab/>
            </w:r>
            <w:r w:rsidR="00C0586E">
              <w:rPr>
                <w:noProof/>
                <w:webHidden/>
              </w:rPr>
              <w:fldChar w:fldCharType="begin"/>
            </w:r>
            <w:r w:rsidR="00C0586E">
              <w:rPr>
                <w:noProof/>
                <w:webHidden/>
              </w:rPr>
              <w:instrText xml:space="preserve"> PAGEREF _Toc62920876 \h </w:instrText>
            </w:r>
            <w:r w:rsidR="00C0586E">
              <w:rPr>
                <w:noProof/>
                <w:webHidden/>
              </w:rPr>
            </w:r>
            <w:r w:rsidR="00C0586E">
              <w:rPr>
                <w:noProof/>
                <w:webHidden/>
              </w:rPr>
              <w:fldChar w:fldCharType="separate"/>
            </w:r>
            <w:r w:rsidR="00C0586E">
              <w:rPr>
                <w:noProof/>
                <w:webHidden/>
              </w:rPr>
              <w:t>328</w:t>
            </w:r>
            <w:r w:rsidR="00C0586E">
              <w:rPr>
                <w:noProof/>
                <w:webHidden/>
              </w:rPr>
              <w:fldChar w:fldCharType="end"/>
            </w:r>
          </w:hyperlink>
        </w:p>
        <w:p w14:paraId="0DA19B7F" w14:textId="60249F3D"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77" w:history="1">
            <w:r w:rsidR="00C0586E" w:rsidRPr="00EE78E8">
              <w:rPr>
                <w:rStyle w:val="Hyperlnk"/>
                <w:noProof/>
                <w:highlight w:val="white"/>
              </w:rPr>
              <w:t>14.7.3.</w:t>
            </w:r>
            <w:r w:rsidR="00C0586E">
              <w:rPr>
                <w:rFonts w:asciiTheme="minorHAnsi" w:eastAsiaTheme="minorEastAsia" w:hAnsiTheme="minorHAnsi"/>
                <w:noProof/>
                <w:color w:val="auto"/>
                <w:lang w:val="sv-SE" w:eastAsia="sv-SE"/>
              </w:rPr>
              <w:tab/>
            </w:r>
            <w:r w:rsidR="00C0586E" w:rsidRPr="00EE78E8">
              <w:rPr>
                <w:rStyle w:val="Hyperlnk"/>
                <w:noProof/>
                <w:highlight w:val="white"/>
              </w:rPr>
              <w:t>Inverted Trigonometric Functions</w:t>
            </w:r>
            <w:r w:rsidR="00C0586E">
              <w:rPr>
                <w:noProof/>
                <w:webHidden/>
              </w:rPr>
              <w:tab/>
            </w:r>
            <w:r w:rsidR="00C0586E">
              <w:rPr>
                <w:noProof/>
                <w:webHidden/>
              </w:rPr>
              <w:fldChar w:fldCharType="begin"/>
            </w:r>
            <w:r w:rsidR="00C0586E">
              <w:rPr>
                <w:noProof/>
                <w:webHidden/>
              </w:rPr>
              <w:instrText xml:space="preserve"> PAGEREF _Toc62920877 \h </w:instrText>
            </w:r>
            <w:r w:rsidR="00C0586E">
              <w:rPr>
                <w:noProof/>
                <w:webHidden/>
              </w:rPr>
            </w:r>
            <w:r w:rsidR="00C0586E">
              <w:rPr>
                <w:noProof/>
                <w:webHidden/>
              </w:rPr>
              <w:fldChar w:fldCharType="separate"/>
            </w:r>
            <w:r w:rsidR="00C0586E">
              <w:rPr>
                <w:noProof/>
                <w:webHidden/>
              </w:rPr>
              <w:t>330</w:t>
            </w:r>
            <w:r w:rsidR="00C0586E">
              <w:rPr>
                <w:noProof/>
                <w:webHidden/>
              </w:rPr>
              <w:fldChar w:fldCharType="end"/>
            </w:r>
          </w:hyperlink>
        </w:p>
        <w:p w14:paraId="0BD717CE" w14:textId="682DF99B"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78" w:history="1">
            <w:r w:rsidR="00C0586E" w:rsidRPr="00EE78E8">
              <w:rPr>
                <w:rStyle w:val="Hyperlnk"/>
                <w:noProof/>
                <w:highlight w:val="white"/>
              </w:rPr>
              <w:t>14.7.4.</w:t>
            </w:r>
            <w:r w:rsidR="00C0586E">
              <w:rPr>
                <w:rFonts w:asciiTheme="minorHAnsi" w:eastAsiaTheme="minorEastAsia" w:hAnsiTheme="minorHAnsi"/>
                <w:noProof/>
                <w:color w:val="auto"/>
                <w:lang w:val="sv-SE" w:eastAsia="sv-SE"/>
              </w:rPr>
              <w:tab/>
            </w:r>
            <w:r w:rsidR="00C0586E" w:rsidRPr="00EE78E8">
              <w:rPr>
                <w:rStyle w:val="Hyperlnk"/>
                <w:noProof/>
                <w:shd w:val="clear" w:color="auto" w:fill="FFFFFF"/>
              </w:rPr>
              <w:t>Hyperbolic Trigonometric Functions</w:t>
            </w:r>
            <w:r w:rsidR="00C0586E">
              <w:rPr>
                <w:noProof/>
                <w:webHidden/>
              </w:rPr>
              <w:tab/>
            </w:r>
            <w:r w:rsidR="00C0586E">
              <w:rPr>
                <w:noProof/>
                <w:webHidden/>
              </w:rPr>
              <w:fldChar w:fldCharType="begin"/>
            </w:r>
            <w:r w:rsidR="00C0586E">
              <w:rPr>
                <w:noProof/>
                <w:webHidden/>
              </w:rPr>
              <w:instrText xml:space="preserve"> PAGEREF _Toc62920878 \h </w:instrText>
            </w:r>
            <w:r w:rsidR="00C0586E">
              <w:rPr>
                <w:noProof/>
                <w:webHidden/>
              </w:rPr>
            </w:r>
            <w:r w:rsidR="00C0586E">
              <w:rPr>
                <w:noProof/>
                <w:webHidden/>
              </w:rPr>
              <w:fldChar w:fldCharType="separate"/>
            </w:r>
            <w:r w:rsidR="00C0586E">
              <w:rPr>
                <w:noProof/>
                <w:webHidden/>
              </w:rPr>
              <w:t>332</w:t>
            </w:r>
            <w:r w:rsidR="00C0586E">
              <w:rPr>
                <w:noProof/>
                <w:webHidden/>
              </w:rPr>
              <w:fldChar w:fldCharType="end"/>
            </w:r>
          </w:hyperlink>
        </w:p>
        <w:p w14:paraId="55B8E3F2" w14:textId="1B771317"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79" w:history="1">
            <w:r w:rsidR="00C0586E" w:rsidRPr="00EE78E8">
              <w:rPr>
                <w:rStyle w:val="Hyperlnk"/>
                <w:noProof/>
                <w:highlight w:val="white"/>
              </w:rPr>
              <w:t>14.7.5.</w:t>
            </w:r>
            <w:r w:rsidR="00C0586E">
              <w:rPr>
                <w:rFonts w:asciiTheme="minorHAnsi" w:eastAsiaTheme="minorEastAsia" w:hAnsiTheme="minorHAnsi"/>
                <w:noProof/>
                <w:color w:val="auto"/>
                <w:lang w:val="sv-SE" w:eastAsia="sv-SE"/>
              </w:rPr>
              <w:tab/>
            </w:r>
            <w:r w:rsidR="00C0586E" w:rsidRPr="00EE78E8">
              <w:rPr>
                <w:rStyle w:val="Hyperlnk"/>
                <w:noProof/>
                <w:highlight w:val="white"/>
              </w:rPr>
              <w:t>Floor, Ceiling, Absolute, and Rounding Functions</w:t>
            </w:r>
            <w:r w:rsidR="00C0586E">
              <w:rPr>
                <w:noProof/>
                <w:webHidden/>
              </w:rPr>
              <w:tab/>
            </w:r>
            <w:r w:rsidR="00C0586E">
              <w:rPr>
                <w:noProof/>
                <w:webHidden/>
              </w:rPr>
              <w:fldChar w:fldCharType="begin"/>
            </w:r>
            <w:r w:rsidR="00C0586E">
              <w:rPr>
                <w:noProof/>
                <w:webHidden/>
              </w:rPr>
              <w:instrText xml:space="preserve"> PAGEREF _Toc62920879 \h </w:instrText>
            </w:r>
            <w:r w:rsidR="00C0586E">
              <w:rPr>
                <w:noProof/>
                <w:webHidden/>
              </w:rPr>
            </w:r>
            <w:r w:rsidR="00C0586E">
              <w:rPr>
                <w:noProof/>
                <w:webHidden/>
              </w:rPr>
              <w:fldChar w:fldCharType="separate"/>
            </w:r>
            <w:r w:rsidR="00C0586E">
              <w:rPr>
                <w:noProof/>
                <w:webHidden/>
              </w:rPr>
              <w:t>332</w:t>
            </w:r>
            <w:r w:rsidR="00C0586E">
              <w:rPr>
                <w:noProof/>
                <w:webHidden/>
              </w:rPr>
              <w:fldChar w:fldCharType="end"/>
            </w:r>
          </w:hyperlink>
        </w:p>
        <w:p w14:paraId="310D97E7" w14:textId="6908A082" w:rsidR="00C0586E" w:rsidRDefault="00C23B57">
          <w:pPr>
            <w:pStyle w:val="Innehll2"/>
            <w:tabs>
              <w:tab w:val="left" w:pos="1100"/>
              <w:tab w:val="right" w:leader="dot" w:pos="9350"/>
            </w:tabs>
            <w:rPr>
              <w:rFonts w:asciiTheme="minorHAnsi" w:eastAsiaTheme="minorEastAsia" w:hAnsiTheme="minorHAnsi"/>
              <w:noProof/>
              <w:color w:val="auto"/>
              <w:lang w:val="sv-SE" w:eastAsia="sv-SE"/>
            </w:rPr>
          </w:pPr>
          <w:hyperlink w:anchor="_Toc62920880" w:history="1">
            <w:r w:rsidR="00C0586E" w:rsidRPr="00EE78E8">
              <w:rPr>
                <w:rStyle w:val="Hyperlnk"/>
                <w:noProof/>
              </w:rPr>
              <w:t>14.8.</w:t>
            </w:r>
            <w:r w:rsidR="00C0586E">
              <w:rPr>
                <w:rFonts w:asciiTheme="minorHAnsi" w:eastAsiaTheme="minorEastAsia" w:hAnsiTheme="minorHAnsi"/>
                <w:noProof/>
                <w:color w:val="auto"/>
                <w:lang w:val="sv-SE" w:eastAsia="sv-SE"/>
              </w:rPr>
              <w:tab/>
            </w:r>
            <w:r w:rsidR="00C0586E" w:rsidRPr="00EE78E8">
              <w:rPr>
                <w:rStyle w:val="Hyperlnk"/>
                <w:noProof/>
              </w:rPr>
              <w:t>Standard Output</w:t>
            </w:r>
            <w:r w:rsidR="00C0586E">
              <w:rPr>
                <w:noProof/>
                <w:webHidden/>
              </w:rPr>
              <w:tab/>
            </w:r>
            <w:r w:rsidR="00C0586E">
              <w:rPr>
                <w:noProof/>
                <w:webHidden/>
              </w:rPr>
              <w:fldChar w:fldCharType="begin"/>
            </w:r>
            <w:r w:rsidR="00C0586E">
              <w:rPr>
                <w:noProof/>
                <w:webHidden/>
              </w:rPr>
              <w:instrText xml:space="preserve"> PAGEREF _Toc62920880 \h </w:instrText>
            </w:r>
            <w:r w:rsidR="00C0586E">
              <w:rPr>
                <w:noProof/>
                <w:webHidden/>
              </w:rPr>
            </w:r>
            <w:r w:rsidR="00C0586E">
              <w:rPr>
                <w:noProof/>
                <w:webHidden/>
              </w:rPr>
              <w:fldChar w:fldCharType="separate"/>
            </w:r>
            <w:r w:rsidR="00C0586E">
              <w:rPr>
                <w:noProof/>
                <w:webHidden/>
              </w:rPr>
              <w:t>333</w:t>
            </w:r>
            <w:r w:rsidR="00C0586E">
              <w:rPr>
                <w:noProof/>
                <w:webHidden/>
              </w:rPr>
              <w:fldChar w:fldCharType="end"/>
            </w:r>
          </w:hyperlink>
        </w:p>
        <w:p w14:paraId="71893C5A" w14:textId="57774CE7"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81" w:history="1">
            <w:r w:rsidR="00C0586E" w:rsidRPr="00EE78E8">
              <w:rPr>
                <w:rStyle w:val="Hyperlnk"/>
                <w:noProof/>
                <w:highlight w:val="white"/>
              </w:rPr>
              <w:t>14.8.1.</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Character and String</w:t>
            </w:r>
            <w:r w:rsidR="00C0586E">
              <w:rPr>
                <w:noProof/>
                <w:webHidden/>
              </w:rPr>
              <w:tab/>
            </w:r>
            <w:r w:rsidR="00C0586E">
              <w:rPr>
                <w:noProof/>
                <w:webHidden/>
              </w:rPr>
              <w:fldChar w:fldCharType="begin"/>
            </w:r>
            <w:r w:rsidR="00C0586E">
              <w:rPr>
                <w:noProof/>
                <w:webHidden/>
              </w:rPr>
              <w:instrText xml:space="preserve"> PAGEREF _Toc62920881 \h </w:instrText>
            </w:r>
            <w:r w:rsidR="00C0586E">
              <w:rPr>
                <w:noProof/>
                <w:webHidden/>
              </w:rPr>
            </w:r>
            <w:r w:rsidR="00C0586E">
              <w:rPr>
                <w:noProof/>
                <w:webHidden/>
              </w:rPr>
              <w:fldChar w:fldCharType="separate"/>
            </w:r>
            <w:r w:rsidR="00C0586E">
              <w:rPr>
                <w:noProof/>
                <w:webHidden/>
              </w:rPr>
              <w:t>334</w:t>
            </w:r>
            <w:r w:rsidR="00C0586E">
              <w:rPr>
                <w:noProof/>
                <w:webHidden/>
              </w:rPr>
              <w:fldChar w:fldCharType="end"/>
            </w:r>
          </w:hyperlink>
        </w:p>
        <w:p w14:paraId="38DD34D1" w14:textId="0070DF94"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82" w:history="1">
            <w:r w:rsidR="00C0586E" w:rsidRPr="00EE78E8">
              <w:rPr>
                <w:rStyle w:val="Hyperlnk"/>
                <w:noProof/>
                <w:highlight w:val="white"/>
              </w:rPr>
              <w:t>14.8.1.</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Values</w:t>
            </w:r>
            <w:r w:rsidR="00C0586E">
              <w:rPr>
                <w:noProof/>
                <w:webHidden/>
              </w:rPr>
              <w:tab/>
            </w:r>
            <w:r w:rsidR="00C0586E">
              <w:rPr>
                <w:noProof/>
                <w:webHidden/>
              </w:rPr>
              <w:fldChar w:fldCharType="begin"/>
            </w:r>
            <w:r w:rsidR="00C0586E">
              <w:rPr>
                <w:noProof/>
                <w:webHidden/>
              </w:rPr>
              <w:instrText xml:space="preserve"> PAGEREF _Toc62920882 \h </w:instrText>
            </w:r>
            <w:r w:rsidR="00C0586E">
              <w:rPr>
                <w:noProof/>
                <w:webHidden/>
              </w:rPr>
            </w:r>
            <w:r w:rsidR="00C0586E">
              <w:rPr>
                <w:noProof/>
                <w:webHidden/>
              </w:rPr>
              <w:fldChar w:fldCharType="separate"/>
            </w:r>
            <w:r w:rsidR="00C0586E">
              <w:rPr>
                <w:noProof/>
                <w:webHidden/>
              </w:rPr>
              <w:t>336</w:t>
            </w:r>
            <w:r w:rsidR="00C0586E">
              <w:rPr>
                <w:noProof/>
                <w:webHidden/>
              </w:rPr>
              <w:fldChar w:fldCharType="end"/>
            </w:r>
          </w:hyperlink>
        </w:p>
        <w:p w14:paraId="194013F7" w14:textId="0B6C66B4"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83" w:history="1">
            <w:r w:rsidR="00C0586E" w:rsidRPr="00EE78E8">
              <w:rPr>
                <w:rStyle w:val="Hyperlnk"/>
                <w:noProof/>
                <w:highlight w:val="white"/>
              </w:rPr>
              <w:t>14.8.2.</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Argument</w:t>
            </w:r>
            <w:r w:rsidR="00C0586E">
              <w:rPr>
                <w:noProof/>
                <w:webHidden/>
              </w:rPr>
              <w:tab/>
            </w:r>
            <w:r w:rsidR="00C0586E">
              <w:rPr>
                <w:noProof/>
                <w:webHidden/>
              </w:rPr>
              <w:fldChar w:fldCharType="begin"/>
            </w:r>
            <w:r w:rsidR="00C0586E">
              <w:rPr>
                <w:noProof/>
                <w:webHidden/>
              </w:rPr>
              <w:instrText xml:space="preserve"> PAGEREF _Toc62920883 \h </w:instrText>
            </w:r>
            <w:r w:rsidR="00C0586E">
              <w:rPr>
                <w:noProof/>
                <w:webHidden/>
              </w:rPr>
            </w:r>
            <w:r w:rsidR="00C0586E">
              <w:rPr>
                <w:noProof/>
                <w:webHidden/>
              </w:rPr>
              <w:fldChar w:fldCharType="separate"/>
            </w:r>
            <w:r w:rsidR="00C0586E">
              <w:rPr>
                <w:noProof/>
                <w:webHidden/>
              </w:rPr>
              <w:t>339</w:t>
            </w:r>
            <w:r w:rsidR="00C0586E">
              <w:rPr>
                <w:noProof/>
                <w:webHidden/>
              </w:rPr>
              <w:fldChar w:fldCharType="end"/>
            </w:r>
          </w:hyperlink>
        </w:p>
        <w:p w14:paraId="4A4A9CA2" w14:textId="35AE654F"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84" w:history="1">
            <w:r w:rsidR="00C0586E" w:rsidRPr="00EE78E8">
              <w:rPr>
                <w:rStyle w:val="Hyperlnk"/>
                <w:noProof/>
                <w:highlight w:val="white"/>
              </w:rPr>
              <w:t>14.8.3.</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Format</w:t>
            </w:r>
            <w:r w:rsidR="00C0586E">
              <w:rPr>
                <w:noProof/>
                <w:webHidden/>
              </w:rPr>
              <w:tab/>
            </w:r>
            <w:r w:rsidR="00C0586E">
              <w:rPr>
                <w:noProof/>
                <w:webHidden/>
              </w:rPr>
              <w:fldChar w:fldCharType="begin"/>
            </w:r>
            <w:r w:rsidR="00C0586E">
              <w:rPr>
                <w:noProof/>
                <w:webHidden/>
              </w:rPr>
              <w:instrText xml:space="preserve"> PAGEREF _Toc62920884 \h </w:instrText>
            </w:r>
            <w:r w:rsidR="00C0586E">
              <w:rPr>
                <w:noProof/>
                <w:webHidden/>
              </w:rPr>
            </w:r>
            <w:r w:rsidR="00C0586E">
              <w:rPr>
                <w:noProof/>
                <w:webHidden/>
              </w:rPr>
              <w:fldChar w:fldCharType="separate"/>
            </w:r>
            <w:r w:rsidR="00C0586E">
              <w:rPr>
                <w:noProof/>
                <w:webHidden/>
              </w:rPr>
              <w:t>342</w:t>
            </w:r>
            <w:r w:rsidR="00C0586E">
              <w:rPr>
                <w:noProof/>
                <w:webHidden/>
              </w:rPr>
              <w:fldChar w:fldCharType="end"/>
            </w:r>
          </w:hyperlink>
        </w:p>
        <w:p w14:paraId="2B67CBA5" w14:textId="6C6631B6"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85" w:history="1">
            <w:r w:rsidR="00C0586E" w:rsidRPr="00EE78E8">
              <w:rPr>
                <w:rStyle w:val="Hyperlnk"/>
                <w:noProof/>
                <w:highlight w:val="white"/>
              </w:rPr>
              <w:t>14.8.4.</w:t>
            </w:r>
            <w:r w:rsidR="00C0586E">
              <w:rPr>
                <w:rFonts w:asciiTheme="minorHAnsi" w:eastAsiaTheme="minorEastAsia" w:hAnsiTheme="minorHAnsi"/>
                <w:noProof/>
                <w:color w:val="auto"/>
                <w:lang w:val="sv-SE" w:eastAsia="sv-SE"/>
              </w:rPr>
              <w:tab/>
            </w:r>
            <w:r w:rsidR="00C0586E" w:rsidRPr="00EE78E8">
              <w:rPr>
                <w:rStyle w:val="Hyperlnk"/>
                <w:noProof/>
                <w:highlight w:val="white"/>
              </w:rPr>
              <w:t>printf</w:t>
            </w:r>
            <w:r w:rsidR="00C0586E">
              <w:rPr>
                <w:noProof/>
                <w:webHidden/>
              </w:rPr>
              <w:tab/>
            </w:r>
            <w:r w:rsidR="00C0586E">
              <w:rPr>
                <w:noProof/>
                <w:webHidden/>
              </w:rPr>
              <w:fldChar w:fldCharType="begin"/>
            </w:r>
            <w:r w:rsidR="00C0586E">
              <w:rPr>
                <w:noProof/>
                <w:webHidden/>
              </w:rPr>
              <w:instrText xml:space="preserve"> PAGEREF _Toc62920885 \h </w:instrText>
            </w:r>
            <w:r w:rsidR="00C0586E">
              <w:rPr>
                <w:noProof/>
                <w:webHidden/>
              </w:rPr>
            </w:r>
            <w:r w:rsidR="00C0586E">
              <w:rPr>
                <w:noProof/>
                <w:webHidden/>
              </w:rPr>
              <w:fldChar w:fldCharType="separate"/>
            </w:r>
            <w:r w:rsidR="00C0586E">
              <w:rPr>
                <w:noProof/>
                <w:webHidden/>
              </w:rPr>
              <w:t>346</w:t>
            </w:r>
            <w:r w:rsidR="00C0586E">
              <w:rPr>
                <w:noProof/>
                <w:webHidden/>
              </w:rPr>
              <w:fldChar w:fldCharType="end"/>
            </w:r>
          </w:hyperlink>
        </w:p>
        <w:p w14:paraId="47FC35C8" w14:textId="37A4A933" w:rsidR="00C0586E" w:rsidRDefault="00C23B57">
          <w:pPr>
            <w:pStyle w:val="Innehll2"/>
            <w:tabs>
              <w:tab w:val="left" w:pos="1100"/>
              <w:tab w:val="right" w:leader="dot" w:pos="9350"/>
            </w:tabs>
            <w:rPr>
              <w:rFonts w:asciiTheme="minorHAnsi" w:eastAsiaTheme="minorEastAsia" w:hAnsiTheme="minorHAnsi"/>
              <w:noProof/>
              <w:color w:val="auto"/>
              <w:lang w:val="sv-SE" w:eastAsia="sv-SE"/>
            </w:rPr>
          </w:pPr>
          <w:hyperlink w:anchor="_Toc62920886" w:history="1">
            <w:r w:rsidR="00C0586E" w:rsidRPr="00EE78E8">
              <w:rPr>
                <w:rStyle w:val="Hyperlnk"/>
                <w:noProof/>
              </w:rPr>
              <w:t>14.9.</w:t>
            </w:r>
            <w:r w:rsidR="00C0586E">
              <w:rPr>
                <w:rFonts w:asciiTheme="minorHAnsi" w:eastAsiaTheme="minorEastAsia" w:hAnsiTheme="minorHAnsi"/>
                <w:noProof/>
                <w:color w:val="auto"/>
                <w:lang w:val="sv-SE" w:eastAsia="sv-SE"/>
              </w:rPr>
              <w:tab/>
            </w:r>
            <w:r w:rsidR="00C0586E" w:rsidRPr="00EE78E8">
              <w:rPr>
                <w:rStyle w:val="Hyperlnk"/>
                <w:noProof/>
              </w:rPr>
              <w:t>Standard Input</w:t>
            </w:r>
            <w:r w:rsidR="00C0586E">
              <w:rPr>
                <w:noProof/>
                <w:webHidden/>
              </w:rPr>
              <w:tab/>
            </w:r>
            <w:r w:rsidR="00C0586E">
              <w:rPr>
                <w:noProof/>
                <w:webHidden/>
              </w:rPr>
              <w:fldChar w:fldCharType="begin"/>
            </w:r>
            <w:r w:rsidR="00C0586E">
              <w:rPr>
                <w:noProof/>
                <w:webHidden/>
              </w:rPr>
              <w:instrText xml:space="preserve"> PAGEREF _Toc62920886 \h </w:instrText>
            </w:r>
            <w:r w:rsidR="00C0586E">
              <w:rPr>
                <w:noProof/>
                <w:webHidden/>
              </w:rPr>
            </w:r>
            <w:r w:rsidR="00C0586E">
              <w:rPr>
                <w:noProof/>
                <w:webHidden/>
              </w:rPr>
              <w:fldChar w:fldCharType="separate"/>
            </w:r>
            <w:r w:rsidR="00C0586E">
              <w:rPr>
                <w:noProof/>
                <w:webHidden/>
              </w:rPr>
              <w:t>346</w:t>
            </w:r>
            <w:r w:rsidR="00C0586E">
              <w:rPr>
                <w:noProof/>
                <w:webHidden/>
              </w:rPr>
              <w:fldChar w:fldCharType="end"/>
            </w:r>
          </w:hyperlink>
        </w:p>
        <w:p w14:paraId="31A82661" w14:textId="5A7DC8E9"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87" w:history="1">
            <w:r w:rsidR="00C0586E" w:rsidRPr="00EE78E8">
              <w:rPr>
                <w:rStyle w:val="Hyperlnk"/>
                <w:noProof/>
                <w:highlight w:val="white"/>
              </w:rPr>
              <w:t>14.9.1.</w:t>
            </w:r>
            <w:r w:rsidR="00C0586E">
              <w:rPr>
                <w:rFonts w:asciiTheme="minorHAnsi" w:eastAsiaTheme="minorEastAsia" w:hAnsiTheme="minorHAnsi"/>
                <w:noProof/>
                <w:color w:val="auto"/>
                <w:lang w:val="sv-SE" w:eastAsia="sv-SE"/>
              </w:rPr>
              <w:tab/>
            </w:r>
            <w:r w:rsidR="00C0586E" w:rsidRPr="00EE78E8">
              <w:rPr>
                <w:rStyle w:val="Hyperlnk"/>
                <w:noProof/>
                <w:highlight w:val="white"/>
              </w:rPr>
              <w:t>Scan Character and String</w:t>
            </w:r>
            <w:r w:rsidR="00C0586E">
              <w:rPr>
                <w:noProof/>
                <w:webHidden/>
              </w:rPr>
              <w:tab/>
            </w:r>
            <w:r w:rsidR="00C0586E">
              <w:rPr>
                <w:noProof/>
                <w:webHidden/>
              </w:rPr>
              <w:fldChar w:fldCharType="begin"/>
            </w:r>
            <w:r w:rsidR="00C0586E">
              <w:rPr>
                <w:noProof/>
                <w:webHidden/>
              </w:rPr>
              <w:instrText xml:space="preserve"> PAGEREF _Toc62920887 \h </w:instrText>
            </w:r>
            <w:r w:rsidR="00C0586E">
              <w:rPr>
                <w:noProof/>
                <w:webHidden/>
              </w:rPr>
            </w:r>
            <w:r w:rsidR="00C0586E">
              <w:rPr>
                <w:noProof/>
                <w:webHidden/>
              </w:rPr>
              <w:fldChar w:fldCharType="separate"/>
            </w:r>
            <w:r w:rsidR="00C0586E">
              <w:rPr>
                <w:noProof/>
                <w:webHidden/>
              </w:rPr>
              <w:t>347</w:t>
            </w:r>
            <w:r w:rsidR="00C0586E">
              <w:rPr>
                <w:noProof/>
                <w:webHidden/>
              </w:rPr>
              <w:fldChar w:fldCharType="end"/>
            </w:r>
          </w:hyperlink>
        </w:p>
        <w:p w14:paraId="1AD52039" w14:textId="7F347368"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88" w:history="1">
            <w:r w:rsidR="00C0586E" w:rsidRPr="00EE78E8">
              <w:rPr>
                <w:rStyle w:val="Hyperlnk"/>
                <w:noProof/>
                <w:highlight w:val="white"/>
              </w:rPr>
              <w:t>14.9.2.</w:t>
            </w:r>
            <w:r w:rsidR="00C0586E">
              <w:rPr>
                <w:rFonts w:asciiTheme="minorHAnsi" w:eastAsiaTheme="minorEastAsia" w:hAnsiTheme="minorHAnsi"/>
                <w:noProof/>
                <w:color w:val="auto"/>
                <w:lang w:val="sv-SE" w:eastAsia="sv-SE"/>
              </w:rPr>
              <w:tab/>
            </w:r>
            <w:r w:rsidR="00C0586E" w:rsidRPr="00EE78E8">
              <w:rPr>
                <w:rStyle w:val="Hyperlnk"/>
                <w:noProof/>
                <w:highlight w:val="white"/>
              </w:rPr>
              <w:t>Scan Pattern</w:t>
            </w:r>
            <w:r w:rsidR="00C0586E">
              <w:rPr>
                <w:noProof/>
                <w:webHidden/>
              </w:rPr>
              <w:tab/>
            </w:r>
            <w:r w:rsidR="00C0586E">
              <w:rPr>
                <w:noProof/>
                <w:webHidden/>
              </w:rPr>
              <w:fldChar w:fldCharType="begin"/>
            </w:r>
            <w:r w:rsidR="00C0586E">
              <w:rPr>
                <w:noProof/>
                <w:webHidden/>
              </w:rPr>
              <w:instrText xml:space="preserve"> PAGEREF _Toc62920888 \h </w:instrText>
            </w:r>
            <w:r w:rsidR="00C0586E">
              <w:rPr>
                <w:noProof/>
                <w:webHidden/>
              </w:rPr>
            </w:r>
            <w:r w:rsidR="00C0586E">
              <w:rPr>
                <w:noProof/>
                <w:webHidden/>
              </w:rPr>
              <w:fldChar w:fldCharType="separate"/>
            </w:r>
            <w:r w:rsidR="00C0586E">
              <w:rPr>
                <w:noProof/>
                <w:webHidden/>
              </w:rPr>
              <w:t>348</w:t>
            </w:r>
            <w:r w:rsidR="00C0586E">
              <w:rPr>
                <w:noProof/>
                <w:webHidden/>
              </w:rPr>
              <w:fldChar w:fldCharType="end"/>
            </w:r>
          </w:hyperlink>
        </w:p>
        <w:p w14:paraId="7D41DB08" w14:textId="4227CC4E"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89" w:history="1">
            <w:r w:rsidR="00C0586E" w:rsidRPr="00EE78E8">
              <w:rPr>
                <w:rStyle w:val="Hyperlnk"/>
                <w:noProof/>
                <w:highlight w:val="white"/>
              </w:rPr>
              <w:t>14.9.3.</w:t>
            </w:r>
            <w:r w:rsidR="00C0586E">
              <w:rPr>
                <w:rFonts w:asciiTheme="minorHAnsi" w:eastAsiaTheme="minorEastAsia" w:hAnsiTheme="minorHAnsi"/>
                <w:noProof/>
                <w:color w:val="auto"/>
                <w:lang w:val="sv-SE" w:eastAsia="sv-SE"/>
              </w:rPr>
              <w:tab/>
            </w:r>
            <w:r w:rsidR="00C0586E" w:rsidRPr="00EE78E8">
              <w:rPr>
                <w:rStyle w:val="Hyperlnk"/>
                <w:noProof/>
                <w:highlight w:val="white"/>
              </w:rPr>
              <w:t>Scanning Values</w:t>
            </w:r>
            <w:r w:rsidR="00C0586E">
              <w:rPr>
                <w:noProof/>
                <w:webHidden/>
              </w:rPr>
              <w:tab/>
            </w:r>
            <w:r w:rsidR="00C0586E">
              <w:rPr>
                <w:noProof/>
                <w:webHidden/>
              </w:rPr>
              <w:fldChar w:fldCharType="begin"/>
            </w:r>
            <w:r w:rsidR="00C0586E">
              <w:rPr>
                <w:noProof/>
                <w:webHidden/>
              </w:rPr>
              <w:instrText xml:space="preserve"> PAGEREF _Toc62920889 \h </w:instrText>
            </w:r>
            <w:r w:rsidR="00C0586E">
              <w:rPr>
                <w:noProof/>
                <w:webHidden/>
              </w:rPr>
            </w:r>
            <w:r w:rsidR="00C0586E">
              <w:rPr>
                <w:noProof/>
                <w:webHidden/>
              </w:rPr>
              <w:fldChar w:fldCharType="separate"/>
            </w:r>
            <w:r w:rsidR="00C0586E">
              <w:rPr>
                <w:noProof/>
                <w:webHidden/>
              </w:rPr>
              <w:t>351</w:t>
            </w:r>
            <w:r w:rsidR="00C0586E">
              <w:rPr>
                <w:noProof/>
                <w:webHidden/>
              </w:rPr>
              <w:fldChar w:fldCharType="end"/>
            </w:r>
          </w:hyperlink>
        </w:p>
        <w:p w14:paraId="627CC82D" w14:textId="31B748CA"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90" w:history="1">
            <w:r w:rsidR="00C0586E" w:rsidRPr="00EE78E8">
              <w:rPr>
                <w:rStyle w:val="Hyperlnk"/>
                <w:noProof/>
                <w:highlight w:val="white"/>
              </w:rPr>
              <w:t>14.9.4.</w:t>
            </w:r>
            <w:r w:rsidR="00C0586E">
              <w:rPr>
                <w:rFonts w:asciiTheme="minorHAnsi" w:eastAsiaTheme="minorEastAsia" w:hAnsiTheme="minorHAnsi"/>
                <w:noProof/>
                <w:color w:val="auto"/>
                <w:lang w:val="sv-SE" w:eastAsia="sv-SE"/>
              </w:rPr>
              <w:tab/>
            </w:r>
            <w:r w:rsidR="00C0586E" w:rsidRPr="00EE78E8">
              <w:rPr>
                <w:rStyle w:val="Hyperlnk"/>
                <w:noProof/>
                <w:highlight w:val="white"/>
              </w:rPr>
              <w:t>Scan Format</w:t>
            </w:r>
            <w:r w:rsidR="00C0586E">
              <w:rPr>
                <w:noProof/>
                <w:webHidden/>
              </w:rPr>
              <w:tab/>
            </w:r>
            <w:r w:rsidR="00C0586E">
              <w:rPr>
                <w:noProof/>
                <w:webHidden/>
              </w:rPr>
              <w:fldChar w:fldCharType="begin"/>
            </w:r>
            <w:r w:rsidR="00C0586E">
              <w:rPr>
                <w:noProof/>
                <w:webHidden/>
              </w:rPr>
              <w:instrText xml:space="preserve"> PAGEREF _Toc62920890 \h </w:instrText>
            </w:r>
            <w:r w:rsidR="00C0586E">
              <w:rPr>
                <w:noProof/>
                <w:webHidden/>
              </w:rPr>
            </w:r>
            <w:r w:rsidR="00C0586E">
              <w:rPr>
                <w:noProof/>
                <w:webHidden/>
              </w:rPr>
              <w:fldChar w:fldCharType="separate"/>
            </w:r>
            <w:r w:rsidR="00C0586E">
              <w:rPr>
                <w:noProof/>
                <w:webHidden/>
              </w:rPr>
              <w:t>354</w:t>
            </w:r>
            <w:r w:rsidR="00C0586E">
              <w:rPr>
                <w:noProof/>
                <w:webHidden/>
              </w:rPr>
              <w:fldChar w:fldCharType="end"/>
            </w:r>
          </w:hyperlink>
        </w:p>
        <w:p w14:paraId="6818535E" w14:textId="352B19CF"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891" w:history="1">
            <w:r w:rsidR="00C0586E" w:rsidRPr="00EE78E8">
              <w:rPr>
                <w:rStyle w:val="Hyperlnk"/>
                <w:noProof/>
                <w:highlight w:val="white"/>
              </w:rPr>
              <w:t>14.9.5.</w:t>
            </w:r>
            <w:r w:rsidR="00C0586E">
              <w:rPr>
                <w:rFonts w:asciiTheme="minorHAnsi" w:eastAsiaTheme="minorEastAsia" w:hAnsiTheme="minorHAnsi"/>
                <w:noProof/>
                <w:color w:val="auto"/>
                <w:lang w:val="sv-SE" w:eastAsia="sv-SE"/>
              </w:rPr>
              <w:tab/>
            </w:r>
            <w:r w:rsidR="00C0586E" w:rsidRPr="00EE78E8">
              <w:rPr>
                <w:rStyle w:val="Hyperlnk"/>
                <w:noProof/>
                <w:highlight w:val="white"/>
              </w:rPr>
              <w:t>scanf</w:t>
            </w:r>
            <w:r w:rsidR="00C0586E">
              <w:rPr>
                <w:noProof/>
                <w:webHidden/>
              </w:rPr>
              <w:tab/>
            </w:r>
            <w:r w:rsidR="00C0586E">
              <w:rPr>
                <w:noProof/>
                <w:webHidden/>
              </w:rPr>
              <w:fldChar w:fldCharType="begin"/>
            </w:r>
            <w:r w:rsidR="00C0586E">
              <w:rPr>
                <w:noProof/>
                <w:webHidden/>
              </w:rPr>
              <w:instrText xml:space="preserve"> PAGEREF _Toc62920891 \h </w:instrText>
            </w:r>
            <w:r w:rsidR="00C0586E">
              <w:rPr>
                <w:noProof/>
                <w:webHidden/>
              </w:rPr>
            </w:r>
            <w:r w:rsidR="00C0586E">
              <w:rPr>
                <w:noProof/>
                <w:webHidden/>
              </w:rPr>
              <w:fldChar w:fldCharType="separate"/>
            </w:r>
            <w:r w:rsidR="00C0586E">
              <w:rPr>
                <w:noProof/>
                <w:webHidden/>
              </w:rPr>
              <w:t>358</w:t>
            </w:r>
            <w:r w:rsidR="00C0586E">
              <w:rPr>
                <w:noProof/>
                <w:webHidden/>
              </w:rPr>
              <w:fldChar w:fldCharType="end"/>
            </w:r>
          </w:hyperlink>
        </w:p>
        <w:p w14:paraId="08432201" w14:textId="0B7ECD45" w:rsidR="00C0586E" w:rsidRDefault="00C23B57">
          <w:pPr>
            <w:pStyle w:val="Innehll2"/>
            <w:tabs>
              <w:tab w:val="left" w:pos="1100"/>
              <w:tab w:val="right" w:leader="dot" w:pos="9350"/>
            </w:tabs>
            <w:rPr>
              <w:rFonts w:asciiTheme="minorHAnsi" w:eastAsiaTheme="minorEastAsia" w:hAnsiTheme="minorHAnsi"/>
              <w:noProof/>
              <w:color w:val="auto"/>
              <w:lang w:val="sv-SE" w:eastAsia="sv-SE"/>
            </w:rPr>
          </w:pPr>
          <w:hyperlink w:anchor="_Toc62920892" w:history="1">
            <w:r w:rsidR="00C0586E" w:rsidRPr="00EE78E8">
              <w:rPr>
                <w:rStyle w:val="Hyperlnk"/>
                <w:noProof/>
              </w:rPr>
              <w:t>14.10.</w:t>
            </w:r>
            <w:r w:rsidR="00C0586E">
              <w:rPr>
                <w:rFonts w:asciiTheme="minorHAnsi" w:eastAsiaTheme="minorEastAsia" w:hAnsiTheme="minorHAnsi"/>
                <w:noProof/>
                <w:color w:val="auto"/>
                <w:lang w:val="sv-SE" w:eastAsia="sv-SE"/>
              </w:rPr>
              <w:tab/>
            </w:r>
            <w:r w:rsidR="00C0586E" w:rsidRPr="00EE78E8">
              <w:rPr>
                <w:rStyle w:val="Hyperlnk"/>
                <w:noProof/>
              </w:rPr>
              <w:t>File Management</w:t>
            </w:r>
            <w:r w:rsidR="00C0586E">
              <w:rPr>
                <w:noProof/>
                <w:webHidden/>
              </w:rPr>
              <w:tab/>
            </w:r>
            <w:r w:rsidR="00C0586E">
              <w:rPr>
                <w:noProof/>
                <w:webHidden/>
              </w:rPr>
              <w:fldChar w:fldCharType="begin"/>
            </w:r>
            <w:r w:rsidR="00C0586E">
              <w:rPr>
                <w:noProof/>
                <w:webHidden/>
              </w:rPr>
              <w:instrText xml:space="preserve"> PAGEREF _Toc62920892 \h </w:instrText>
            </w:r>
            <w:r w:rsidR="00C0586E">
              <w:rPr>
                <w:noProof/>
                <w:webHidden/>
              </w:rPr>
            </w:r>
            <w:r w:rsidR="00C0586E">
              <w:rPr>
                <w:noProof/>
                <w:webHidden/>
              </w:rPr>
              <w:fldChar w:fldCharType="separate"/>
            </w:r>
            <w:r w:rsidR="00C0586E">
              <w:rPr>
                <w:noProof/>
                <w:webHidden/>
              </w:rPr>
              <w:t>359</w:t>
            </w:r>
            <w:r w:rsidR="00C0586E">
              <w:rPr>
                <w:noProof/>
                <w:webHidden/>
              </w:rPr>
              <w:fldChar w:fldCharType="end"/>
            </w:r>
          </w:hyperlink>
        </w:p>
        <w:p w14:paraId="127C4693" w14:textId="2836709E" w:rsidR="00C0586E" w:rsidRDefault="00C23B57">
          <w:pPr>
            <w:pStyle w:val="Innehll3"/>
            <w:tabs>
              <w:tab w:val="left" w:pos="1540"/>
              <w:tab w:val="right" w:leader="dot" w:pos="9350"/>
            </w:tabs>
            <w:rPr>
              <w:rFonts w:asciiTheme="minorHAnsi" w:eastAsiaTheme="minorEastAsia" w:hAnsiTheme="minorHAnsi"/>
              <w:noProof/>
              <w:color w:val="auto"/>
              <w:lang w:val="sv-SE" w:eastAsia="sv-SE"/>
            </w:rPr>
          </w:pPr>
          <w:hyperlink w:anchor="_Toc62920893" w:history="1">
            <w:r w:rsidR="00C0586E" w:rsidRPr="00EE78E8">
              <w:rPr>
                <w:rStyle w:val="Hyperlnk"/>
                <w:noProof/>
                <w:highlight w:val="white"/>
              </w:rPr>
              <w:t>14.10.1.</w:t>
            </w:r>
            <w:r w:rsidR="00C0586E">
              <w:rPr>
                <w:rFonts w:asciiTheme="minorHAnsi" w:eastAsiaTheme="minorEastAsia" w:hAnsiTheme="minorHAnsi"/>
                <w:noProof/>
                <w:color w:val="auto"/>
                <w:lang w:val="sv-SE" w:eastAsia="sv-SE"/>
              </w:rPr>
              <w:tab/>
            </w:r>
            <w:r w:rsidR="00C0586E" w:rsidRPr="00EE78E8">
              <w:rPr>
                <w:rStyle w:val="Hyperlnk"/>
                <w:noProof/>
                <w:highlight w:val="white"/>
              </w:rPr>
              <w:t>File Open and Close</w:t>
            </w:r>
            <w:r w:rsidR="00C0586E">
              <w:rPr>
                <w:noProof/>
                <w:webHidden/>
              </w:rPr>
              <w:tab/>
            </w:r>
            <w:r w:rsidR="00C0586E">
              <w:rPr>
                <w:noProof/>
                <w:webHidden/>
              </w:rPr>
              <w:fldChar w:fldCharType="begin"/>
            </w:r>
            <w:r w:rsidR="00C0586E">
              <w:rPr>
                <w:noProof/>
                <w:webHidden/>
              </w:rPr>
              <w:instrText xml:space="preserve"> PAGEREF _Toc62920893 \h </w:instrText>
            </w:r>
            <w:r w:rsidR="00C0586E">
              <w:rPr>
                <w:noProof/>
                <w:webHidden/>
              </w:rPr>
            </w:r>
            <w:r w:rsidR="00C0586E">
              <w:rPr>
                <w:noProof/>
                <w:webHidden/>
              </w:rPr>
              <w:fldChar w:fldCharType="separate"/>
            </w:r>
            <w:r w:rsidR="00C0586E">
              <w:rPr>
                <w:noProof/>
                <w:webHidden/>
              </w:rPr>
              <w:t>361</w:t>
            </w:r>
            <w:r w:rsidR="00C0586E">
              <w:rPr>
                <w:noProof/>
                <w:webHidden/>
              </w:rPr>
              <w:fldChar w:fldCharType="end"/>
            </w:r>
          </w:hyperlink>
        </w:p>
        <w:p w14:paraId="44AC3072" w14:textId="7BA1D993" w:rsidR="00C0586E" w:rsidRDefault="00C23B57">
          <w:pPr>
            <w:pStyle w:val="Innehll3"/>
            <w:tabs>
              <w:tab w:val="left" w:pos="1540"/>
              <w:tab w:val="right" w:leader="dot" w:pos="9350"/>
            </w:tabs>
            <w:rPr>
              <w:rFonts w:asciiTheme="minorHAnsi" w:eastAsiaTheme="minorEastAsia" w:hAnsiTheme="minorHAnsi"/>
              <w:noProof/>
              <w:color w:val="auto"/>
              <w:lang w:val="sv-SE" w:eastAsia="sv-SE"/>
            </w:rPr>
          </w:pPr>
          <w:hyperlink w:anchor="_Toc62920894" w:history="1">
            <w:r w:rsidR="00C0586E" w:rsidRPr="00EE78E8">
              <w:rPr>
                <w:rStyle w:val="Hyperlnk"/>
                <w:noProof/>
                <w:highlight w:val="white"/>
              </w:rPr>
              <w:t>14.10.2.</w:t>
            </w:r>
            <w:r w:rsidR="00C0586E">
              <w:rPr>
                <w:rFonts w:asciiTheme="minorHAnsi" w:eastAsiaTheme="minorEastAsia" w:hAnsiTheme="minorHAnsi"/>
                <w:noProof/>
                <w:color w:val="auto"/>
                <w:lang w:val="sv-SE" w:eastAsia="sv-SE"/>
              </w:rPr>
              <w:tab/>
            </w:r>
            <w:r w:rsidR="00C0586E" w:rsidRPr="00EE78E8">
              <w:rPr>
                <w:rStyle w:val="Hyperlnk"/>
                <w:noProof/>
                <w:highlight w:val="white"/>
              </w:rPr>
              <w:t>File Remove and Rename</w:t>
            </w:r>
            <w:r w:rsidR="00C0586E">
              <w:rPr>
                <w:noProof/>
                <w:webHidden/>
              </w:rPr>
              <w:tab/>
            </w:r>
            <w:r w:rsidR="00C0586E">
              <w:rPr>
                <w:noProof/>
                <w:webHidden/>
              </w:rPr>
              <w:fldChar w:fldCharType="begin"/>
            </w:r>
            <w:r w:rsidR="00C0586E">
              <w:rPr>
                <w:noProof/>
                <w:webHidden/>
              </w:rPr>
              <w:instrText xml:space="preserve"> PAGEREF _Toc62920894 \h </w:instrText>
            </w:r>
            <w:r w:rsidR="00C0586E">
              <w:rPr>
                <w:noProof/>
                <w:webHidden/>
              </w:rPr>
            </w:r>
            <w:r w:rsidR="00C0586E">
              <w:rPr>
                <w:noProof/>
                <w:webHidden/>
              </w:rPr>
              <w:fldChar w:fldCharType="separate"/>
            </w:r>
            <w:r w:rsidR="00C0586E">
              <w:rPr>
                <w:noProof/>
                <w:webHidden/>
              </w:rPr>
              <w:t>364</w:t>
            </w:r>
            <w:r w:rsidR="00C0586E">
              <w:rPr>
                <w:noProof/>
                <w:webHidden/>
              </w:rPr>
              <w:fldChar w:fldCharType="end"/>
            </w:r>
          </w:hyperlink>
        </w:p>
        <w:p w14:paraId="1CCB645A" w14:textId="47C74BEE" w:rsidR="00C0586E" w:rsidRDefault="00C23B57">
          <w:pPr>
            <w:pStyle w:val="Innehll3"/>
            <w:tabs>
              <w:tab w:val="left" w:pos="1540"/>
              <w:tab w:val="right" w:leader="dot" w:pos="9350"/>
            </w:tabs>
            <w:rPr>
              <w:rFonts w:asciiTheme="minorHAnsi" w:eastAsiaTheme="minorEastAsia" w:hAnsiTheme="minorHAnsi"/>
              <w:noProof/>
              <w:color w:val="auto"/>
              <w:lang w:val="sv-SE" w:eastAsia="sv-SE"/>
            </w:rPr>
          </w:pPr>
          <w:hyperlink w:anchor="_Toc62920895" w:history="1">
            <w:r w:rsidR="00C0586E" w:rsidRPr="00EE78E8">
              <w:rPr>
                <w:rStyle w:val="Hyperlnk"/>
                <w:noProof/>
                <w:highlight w:val="white"/>
              </w:rPr>
              <w:t>14.10.3.</w:t>
            </w:r>
            <w:r w:rsidR="00C0586E">
              <w:rPr>
                <w:rFonts w:asciiTheme="minorHAnsi" w:eastAsiaTheme="minorEastAsia" w:hAnsiTheme="minorHAnsi"/>
                <w:noProof/>
                <w:color w:val="auto"/>
                <w:lang w:val="sv-SE" w:eastAsia="sv-SE"/>
              </w:rPr>
              <w:tab/>
            </w:r>
            <w:r w:rsidR="00C0586E" w:rsidRPr="00EE78E8">
              <w:rPr>
                <w:rStyle w:val="Hyperlnk"/>
                <w:noProof/>
                <w:highlight w:val="white"/>
              </w:rPr>
              <w:t>Buffer</w:t>
            </w:r>
            <w:r w:rsidR="00C0586E">
              <w:rPr>
                <w:noProof/>
                <w:webHidden/>
              </w:rPr>
              <w:tab/>
            </w:r>
            <w:r w:rsidR="00C0586E">
              <w:rPr>
                <w:noProof/>
                <w:webHidden/>
              </w:rPr>
              <w:fldChar w:fldCharType="begin"/>
            </w:r>
            <w:r w:rsidR="00C0586E">
              <w:rPr>
                <w:noProof/>
                <w:webHidden/>
              </w:rPr>
              <w:instrText xml:space="preserve"> PAGEREF _Toc62920895 \h </w:instrText>
            </w:r>
            <w:r w:rsidR="00C0586E">
              <w:rPr>
                <w:noProof/>
                <w:webHidden/>
              </w:rPr>
            </w:r>
            <w:r w:rsidR="00C0586E">
              <w:rPr>
                <w:noProof/>
                <w:webHidden/>
              </w:rPr>
              <w:fldChar w:fldCharType="separate"/>
            </w:r>
            <w:r w:rsidR="00C0586E">
              <w:rPr>
                <w:noProof/>
                <w:webHidden/>
              </w:rPr>
              <w:t>365</w:t>
            </w:r>
            <w:r w:rsidR="00C0586E">
              <w:rPr>
                <w:noProof/>
                <w:webHidden/>
              </w:rPr>
              <w:fldChar w:fldCharType="end"/>
            </w:r>
          </w:hyperlink>
        </w:p>
        <w:p w14:paraId="41D5897E" w14:textId="01CE18CB" w:rsidR="00C0586E" w:rsidRDefault="00C23B57">
          <w:pPr>
            <w:pStyle w:val="Innehll3"/>
            <w:tabs>
              <w:tab w:val="left" w:pos="1540"/>
              <w:tab w:val="right" w:leader="dot" w:pos="9350"/>
            </w:tabs>
            <w:rPr>
              <w:rFonts w:asciiTheme="minorHAnsi" w:eastAsiaTheme="minorEastAsia" w:hAnsiTheme="minorHAnsi"/>
              <w:noProof/>
              <w:color w:val="auto"/>
              <w:lang w:val="sv-SE" w:eastAsia="sv-SE"/>
            </w:rPr>
          </w:pPr>
          <w:hyperlink w:anchor="_Toc62920896" w:history="1">
            <w:r w:rsidR="00C0586E" w:rsidRPr="00EE78E8">
              <w:rPr>
                <w:rStyle w:val="Hyperlnk"/>
                <w:noProof/>
                <w:highlight w:val="white"/>
              </w:rPr>
              <w:t>14.10.4.</w:t>
            </w:r>
            <w:r w:rsidR="00C0586E">
              <w:rPr>
                <w:rFonts w:asciiTheme="minorHAnsi" w:eastAsiaTheme="minorEastAsia" w:hAnsiTheme="minorHAnsi"/>
                <w:noProof/>
                <w:color w:val="auto"/>
                <w:lang w:val="sv-SE" w:eastAsia="sv-SE"/>
              </w:rPr>
              <w:tab/>
            </w:r>
            <w:r w:rsidR="00C0586E" w:rsidRPr="00EE78E8">
              <w:rPr>
                <w:rStyle w:val="Hyperlnk"/>
                <w:noProof/>
                <w:highlight w:val="white"/>
              </w:rPr>
              <w:t>Character and String</w:t>
            </w:r>
            <w:r w:rsidR="00C0586E">
              <w:rPr>
                <w:noProof/>
                <w:webHidden/>
              </w:rPr>
              <w:tab/>
            </w:r>
            <w:r w:rsidR="00C0586E">
              <w:rPr>
                <w:noProof/>
                <w:webHidden/>
              </w:rPr>
              <w:fldChar w:fldCharType="begin"/>
            </w:r>
            <w:r w:rsidR="00C0586E">
              <w:rPr>
                <w:noProof/>
                <w:webHidden/>
              </w:rPr>
              <w:instrText xml:space="preserve"> PAGEREF _Toc62920896 \h </w:instrText>
            </w:r>
            <w:r w:rsidR="00C0586E">
              <w:rPr>
                <w:noProof/>
                <w:webHidden/>
              </w:rPr>
            </w:r>
            <w:r w:rsidR="00C0586E">
              <w:rPr>
                <w:noProof/>
                <w:webHidden/>
              </w:rPr>
              <w:fldChar w:fldCharType="separate"/>
            </w:r>
            <w:r w:rsidR="00C0586E">
              <w:rPr>
                <w:noProof/>
                <w:webHidden/>
              </w:rPr>
              <w:t>366</w:t>
            </w:r>
            <w:r w:rsidR="00C0586E">
              <w:rPr>
                <w:noProof/>
                <w:webHidden/>
              </w:rPr>
              <w:fldChar w:fldCharType="end"/>
            </w:r>
          </w:hyperlink>
        </w:p>
        <w:p w14:paraId="3808747A" w14:textId="712345A8" w:rsidR="00C0586E" w:rsidRDefault="00C23B57">
          <w:pPr>
            <w:pStyle w:val="Innehll3"/>
            <w:tabs>
              <w:tab w:val="left" w:pos="1540"/>
              <w:tab w:val="right" w:leader="dot" w:pos="9350"/>
            </w:tabs>
            <w:rPr>
              <w:rFonts w:asciiTheme="minorHAnsi" w:eastAsiaTheme="minorEastAsia" w:hAnsiTheme="minorHAnsi"/>
              <w:noProof/>
              <w:color w:val="auto"/>
              <w:lang w:val="sv-SE" w:eastAsia="sv-SE"/>
            </w:rPr>
          </w:pPr>
          <w:hyperlink w:anchor="_Toc62920897" w:history="1">
            <w:r w:rsidR="00C0586E" w:rsidRPr="00EE78E8">
              <w:rPr>
                <w:rStyle w:val="Hyperlnk"/>
                <w:noProof/>
                <w:highlight w:val="white"/>
              </w:rPr>
              <w:t>14.10.5.</w:t>
            </w:r>
            <w:r w:rsidR="00C0586E">
              <w:rPr>
                <w:rFonts w:asciiTheme="minorHAnsi" w:eastAsiaTheme="minorEastAsia" w:hAnsiTheme="minorHAnsi"/>
                <w:noProof/>
                <w:color w:val="auto"/>
                <w:lang w:val="sv-SE" w:eastAsia="sv-SE"/>
              </w:rPr>
              <w:tab/>
            </w:r>
            <w:r w:rsidR="00C0586E" w:rsidRPr="00EE78E8">
              <w:rPr>
                <w:rStyle w:val="Hyperlnk"/>
                <w:noProof/>
                <w:highlight w:val="white"/>
              </w:rPr>
              <w:t>Reading and Writing</w:t>
            </w:r>
            <w:r w:rsidR="00C0586E">
              <w:rPr>
                <w:noProof/>
                <w:webHidden/>
              </w:rPr>
              <w:tab/>
            </w:r>
            <w:r w:rsidR="00C0586E">
              <w:rPr>
                <w:noProof/>
                <w:webHidden/>
              </w:rPr>
              <w:fldChar w:fldCharType="begin"/>
            </w:r>
            <w:r w:rsidR="00C0586E">
              <w:rPr>
                <w:noProof/>
                <w:webHidden/>
              </w:rPr>
              <w:instrText xml:space="preserve"> PAGEREF _Toc62920897 \h </w:instrText>
            </w:r>
            <w:r w:rsidR="00C0586E">
              <w:rPr>
                <w:noProof/>
                <w:webHidden/>
              </w:rPr>
            </w:r>
            <w:r w:rsidR="00C0586E">
              <w:rPr>
                <w:noProof/>
                <w:webHidden/>
              </w:rPr>
              <w:fldChar w:fldCharType="separate"/>
            </w:r>
            <w:r w:rsidR="00C0586E">
              <w:rPr>
                <w:noProof/>
                <w:webHidden/>
              </w:rPr>
              <w:t>367</w:t>
            </w:r>
            <w:r w:rsidR="00C0586E">
              <w:rPr>
                <w:noProof/>
                <w:webHidden/>
              </w:rPr>
              <w:fldChar w:fldCharType="end"/>
            </w:r>
          </w:hyperlink>
        </w:p>
        <w:p w14:paraId="37692DA9" w14:textId="1BD96CBC" w:rsidR="00C0586E" w:rsidRDefault="00C23B57">
          <w:pPr>
            <w:pStyle w:val="Innehll3"/>
            <w:tabs>
              <w:tab w:val="left" w:pos="1540"/>
              <w:tab w:val="right" w:leader="dot" w:pos="9350"/>
            </w:tabs>
            <w:rPr>
              <w:rFonts w:asciiTheme="minorHAnsi" w:eastAsiaTheme="minorEastAsia" w:hAnsiTheme="minorHAnsi"/>
              <w:noProof/>
              <w:color w:val="auto"/>
              <w:lang w:val="sv-SE" w:eastAsia="sv-SE"/>
            </w:rPr>
          </w:pPr>
          <w:hyperlink w:anchor="_Toc62920898" w:history="1">
            <w:r w:rsidR="00C0586E" w:rsidRPr="00EE78E8">
              <w:rPr>
                <w:rStyle w:val="Hyperlnk"/>
                <w:noProof/>
                <w:highlight w:val="white"/>
              </w:rPr>
              <w:t>14.10.6.</w:t>
            </w:r>
            <w:r w:rsidR="00C0586E">
              <w:rPr>
                <w:rFonts w:asciiTheme="minorHAnsi" w:eastAsiaTheme="minorEastAsia" w:hAnsiTheme="minorHAnsi"/>
                <w:noProof/>
                <w:color w:val="auto"/>
                <w:lang w:val="sv-SE" w:eastAsia="sv-SE"/>
              </w:rPr>
              <w:tab/>
            </w:r>
            <w:r w:rsidR="00C0586E" w:rsidRPr="00EE78E8">
              <w:rPr>
                <w:rStyle w:val="Hyperlnk"/>
                <w:noProof/>
                <w:highlight w:val="white"/>
              </w:rPr>
              <w:t>File Positioning</w:t>
            </w:r>
            <w:r w:rsidR="00C0586E">
              <w:rPr>
                <w:noProof/>
                <w:webHidden/>
              </w:rPr>
              <w:tab/>
            </w:r>
            <w:r w:rsidR="00C0586E">
              <w:rPr>
                <w:noProof/>
                <w:webHidden/>
              </w:rPr>
              <w:fldChar w:fldCharType="begin"/>
            </w:r>
            <w:r w:rsidR="00C0586E">
              <w:rPr>
                <w:noProof/>
                <w:webHidden/>
              </w:rPr>
              <w:instrText xml:space="preserve"> PAGEREF _Toc62920898 \h </w:instrText>
            </w:r>
            <w:r w:rsidR="00C0586E">
              <w:rPr>
                <w:noProof/>
                <w:webHidden/>
              </w:rPr>
            </w:r>
            <w:r w:rsidR="00C0586E">
              <w:rPr>
                <w:noProof/>
                <w:webHidden/>
              </w:rPr>
              <w:fldChar w:fldCharType="separate"/>
            </w:r>
            <w:r w:rsidR="00C0586E">
              <w:rPr>
                <w:noProof/>
                <w:webHidden/>
              </w:rPr>
              <w:t>369</w:t>
            </w:r>
            <w:r w:rsidR="00C0586E">
              <w:rPr>
                <w:noProof/>
                <w:webHidden/>
              </w:rPr>
              <w:fldChar w:fldCharType="end"/>
            </w:r>
          </w:hyperlink>
        </w:p>
        <w:p w14:paraId="59096EDB" w14:textId="0D7C1528" w:rsidR="00C0586E" w:rsidRDefault="00C23B57">
          <w:pPr>
            <w:pStyle w:val="Innehll3"/>
            <w:tabs>
              <w:tab w:val="left" w:pos="1540"/>
              <w:tab w:val="right" w:leader="dot" w:pos="9350"/>
            </w:tabs>
            <w:rPr>
              <w:rFonts w:asciiTheme="minorHAnsi" w:eastAsiaTheme="minorEastAsia" w:hAnsiTheme="minorHAnsi"/>
              <w:noProof/>
              <w:color w:val="auto"/>
              <w:lang w:val="sv-SE" w:eastAsia="sv-SE"/>
            </w:rPr>
          </w:pPr>
          <w:hyperlink w:anchor="_Toc62920899" w:history="1">
            <w:r w:rsidR="00C0586E" w:rsidRPr="00EE78E8">
              <w:rPr>
                <w:rStyle w:val="Hyperlnk"/>
                <w:noProof/>
                <w:highlight w:val="white"/>
              </w:rPr>
              <w:t>14.10.7.</w:t>
            </w:r>
            <w:r w:rsidR="00C0586E">
              <w:rPr>
                <w:rFonts w:asciiTheme="minorHAnsi" w:eastAsiaTheme="minorEastAsia" w:hAnsiTheme="minorHAnsi"/>
                <w:noProof/>
                <w:color w:val="auto"/>
                <w:lang w:val="sv-SE" w:eastAsia="sv-SE"/>
              </w:rPr>
              <w:tab/>
            </w:r>
            <w:r w:rsidR="00C0586E" w:rsidRPr="00EE78E8">
              <w:rPr>
                <w:rStyle w:val="Hyperlnk"/>
                <w:noProof/>
                <w:highlight w:val="white"/>
              </w:rPr>
              <w:t>Error Messages</w:t>
            </w:r>
            <w:r w:rsidR="00C0586E">
              <w:rPr>
                <w:noProof/>
                <w:webHidden/>
              </w:rPr>
              <w:tab/>
            </w:r>
            <w:r w:rsidR="00C0586E">
              <w:rPr>
                <w:noProof/>
                <w:webHidden/>
              </w:rPr>
              <w:fldChar w:fldCharType="begin"/>
            </w:r>
            <w:r w:rsidR="00C0586E">
              <w:rPr>
                <w:noProof/>
                <w:webHidden/>
              </w:rPr>
              <w:instrText xml:space="preserve"> PAGEREF _Toc62920899 \h </w:instrText>
            </w:r>
            <w:r w:rsidR="00C0586E">
              <w:rPr>
                <w:noProof/>
                <w:webHidden/>
              </w:rPr>
            </w:r>
            <w:r w:rsidR="00C0586E">
              <w:rPr>
                <w:noProof/>
                <w:webHidden/>
              </w:rPr>
              <w:fldChar w:fldCharType="separate"/>
            </w:r>
            <w:r w:rsidR="00C0586E">
              <w:rPr>
                <w:noProof/>
                <w:webHidden/>
              </w:rPr>
              <w:t>369</w:t>
            </w:r>
            <w:r w:rsidR="00C0586E">
              <w:rPr>
                <w:noProof/>
                <w:webHidden/>
              </w:rPr>
              <w:fldChar w:fldCharType="end"/>
            </w:r>
          </w:hyperlink>
        </w:p>
        <w:p w14:paraId="59EEA5D1" w14:textId="65C74BF6" w:rsidR="00C0586E" w:rsidRDefault="00C23B57">
          <w:pPr>
            <w:pStyle w:val="Innehll2"/>
            <w:tabs>
              <w:tab w:val="left" w:pos="1100"/>
              <w:tab w:val="right" w:leader="dot" w:pos="9350"/>
            </w:tabs>
            <w:rPr>
              <w:rFonts w:asciiTheme="minorHAnsi" w:eastAsiaTheme="minorEastAsia" w:hAnsiTheme="minorHAnsi"/>
              <w:noProof/>
              <w:color w:val="auto"/>
              <w:lang w:val="sv-SE" w:eastAsia="sv-SE"/>
            </w:rPr>
          </w:pPr>
          <w:hyperlink w:anchor="_Toc62920900" w:history="1">
            <w:r w:rsidR="00C0586E" w:rsidRPr="00EE78E8">
              <w:rPr>
                <w:rStyle w:val="Hyperlnk"/>
                <w:noProof/>
              </w:rPr>
              <w:t>14.11.</w:t>
            </w:r>
            <w:r w:rsidR="00C0586E">
              <w:rPr>
                <w:rFonts w:asciiTheme="minorHAnsi" w:eastAsiaTheme="minorEastAsia" w:hAnsiTheme="minorHAnsi"/>
                <w:noProof/>
                <w:color w:val="auto"/>
                <w:lang w:val="sv-SE" w:eastAsia="sv-SE"/>
              </w:rPr>
              <w:tab/>
            </w:r>
            <w:r w:rsidR="00C0586E" w:rsidRPr="00EE78E8">
              <w:rPr>
                <w:rStyle w:val="Hyperlnk"/>
                <w:noProof/>
              </w:rPr>
              <w:t>The Standard Library</w:t>
            </w:r>
            <w:r w:rsidR="00C0586E">
              <w:rPr>
                <w:noProof/>
                <w:webHidden/>
              </w:rPr>
              <w:tab/>
            </w:r>
            <w:r w:rsidR="00C0586E">
              <w:rPr>
                <w:noProof/>
                <w:webHidden/>
              </w:rPr>
              <w:fldChar w:fldCharType="begin"/>
            </w:r>
            <w:r w:rsidR="00C0586E">
              <w:rPr>
                <w:noProof/>
                <w:webHidden/>
              </w:rPr>
              <w:instrText xml:space="preserve"> PAGEREF _Toc62920900 \h </w:instrText>
            </w:r>
            <w:r w:rsidR="00C0586E">
              <w:rPr>
                <w:noProof/>
                <w:webHidden/>
              </w:rPr>
            </w:r>
            <w:r w:rsidR="00C0586E">
              <w:rPr>
                <w:noProof/>
                <w:webHidden/>
              </w:rPr>
              <w:fldChar w:fldCharType="separate"/>
            </w:r>
            <w:r w:rsidR="00C0586E">
              <w:rPr>
                <w:noProof/>
                <w:webHidden/>
              </w:rPr>
              <w:t>370</w:t>
            </w:r>
            <w:r w:rsidR="00C0586E">
              <w:rPr>
                <w:noProof/>
                <w:webHidden/>
              </w:rPr>
              <w:fldChar w:fldCharType="end"/>
            </w:r>
          </w:hyperlink>
        </w:p>
        <w:p w14:paraId="335C3019" w14:textId="25AFAF6E" w:rsidR="00C0586E" w:rsidRDefault="00C23B57">
          <w:pPr>
            <w:pStyle w:val="Innehll3"/>
            <w:tabs>
              <w:tab w:val="left" w:pos="1540"/>
              <w:tab w:val="right" w:leader="dot" w:pos="9350"/>
            </w:tabs>
            <w:rPr>
              <w:rFonts w:asciiTheme="minorHAnsi" w:eastAsiaTheme="minorEastAsia" w:hAnsiTheme="minorHAnsi"/>
              <w:noProof/>
              <w:color w:val="auto"/>
              <w:lang w:val="sv-SE" w:eastAsia="sv-SE"/>
            </w:rPr>
          </w:pPr>
          <w:hyperlink w:anchor="_Toc62920901" w:history="1">
            <w:r w:rsidR="00C0586E" w:rsidRPr="00EE78E8">
              <w:rPr>
                <w:rStyle w:val="Hyperlnk"/>
                <w:noProof/>
                <w:highlight w:val="white"/>
              </w:rPr>
              <w:t>14.11.1.</w:t>
            </w:r>
            <w:r w:rsidR="00C0586E">
              <w:rPr>
                <w:rFonts w:asciiTheme="minorHAnsi" w:eastAsiaTheme="minorEastAsia" w:hAnsiTheme="minorHAnsi"/>
                <w:noProof/>
                <w:color w:val="auto"/>
                <w:lang w:val="sv-SE" w:eastAsia="sv-SE"/>
              </w:rPr>
              <w:tab/>
            </w:r>
            <w:r w:rsidR="00C0586E" w:rsidRPr="00EE78E8">
              <w:rPr>
                <w:rStyle w:val="Hyperlnk"/>
                <w:noProof/>
                <w:highlight w:val="white"/>
              </w:rPr>
              <w:t>Type Casting</w:t>
            </w:r>
            <w:r w:rsidR="00C0586E">
              <w:rPr>
                <w:noProof/>
                <w:webHidden/>
              </w:rPr>
              <w:tab/>
            </w:r>
            <w:r w:rsidR="00C0586E">
              <w:rPr>
                <w:noProof/>
                <w:webHidden/>
              </w:rPr>
              <w:fldChar w:fldCharType="begin"/>
            </w:r>
            <w:r w:rsidR="00C0586E">
              <w:rPr>
                <w:noProof/>
                <w:webHidden/>
              </w:rPr>
              <w:instrText xml:space="preserve"> PAGEREF _Toc62920901 \h </w:instrText>
            </w:r>
            <w:r w:rsidR="00C0586E">
              <w:rPr>
                <w:noProof/>
                <w:webHidden/>
              </w:rPr>
            </w:r>
            <w:r w:rsidR="00C0586E">
              <w:rPr>
                <w:noProof/>
                <w:webHidden/>
              </w:rPr>
              <w:fldChar w:fldCharType="separate"/>
            </w:r>
            <w:r w:rsidR="00C0586E">
              <w:rPr>
                <w:noProof/>
                <w:webHidden/>
              </w:rPr>
              <w:t>371</w:t>
            </w:r>
            <w:r w:rsidR="00C0586E">
              <w:rPr>
                <w:noProof/>
                <w:webHidden/>
              </w:rPr>
              <w:fldChar w:fldCharType="end"/>
            </w:r>
          </w:hyperlink>
        </w:p>
        <w:p w14:paraId="72ADFB82" w14:textId="2B60215C" w:rsidR="00C0586E" w:rsidRDefault="00C23B57">
          <w:pPr>
            <w:pStyle w:val="Innehll3"/>
            <w:tabs>
              <w:tab w:val="left" w:pos="1540"/>
              <w:tab w:val="right" w:leader="dot" w:pos="9350"/>
            </w:tabs>
            <w:rPr>
              <w:rFonts w:asciiTheme="minorHAnsi" w:eastAsiaTheme="minorEastAsia" w:hAnsiTheme="minorHAnsi"/>
              <w:noProof/>
              <w:color w:val="auto"/>
              <w:lang w:val="sv-SE" w:eastAsia="sv-SE"/>
            </w:rPr>
          </w:pPr>
          <w:hyperlink w:anchor="_Toc62920902" w:history="1">
            <w:r w:rsidR="00C0586E" w:rsidRPr="00EE78E8">
              <w:rPr>
                <w:rStyle w:val="Hyperlnk"/>
                <w:noProof/>
                <w:highlight w:val="white"/>
              </w:rPr>
              <w:t>14.11.2.</w:t>
            </w:r>
            <w:r w:rsidR="00C0586E">
              <w:rPr>
                <w:rFonts w:asciiTheme="minorHAnsi" w:eastAsiaTheme="minorEastAsia" w:hAnsiTheme="minorHAnsi"/>
                <w:noProof/>
                <w:color w:val="auto"/>
                <w:lang w:val="sv-SE" w:eastAsia="sv-SE"/>
              </w:rPr>
              <w:tab/>
            </w:r>
            <w:r w:rsidR="00C0586E" w:rsidRPr="00EE78E8">
              <w:rPr>
                <w:rStyle w:val="Hyperlnk"/>
                <w:noProof/>
                <w:highlight w:val="white"/>
              </w:rPr>
              <w:t>Environment Variables</w:t>
            </w:r>
            <w:r w:rsidR="00C0586E">
              <w:rPr>
                <w:noProof/>
                <w:webHidden/>
              </w:rPr>
              <w:tab/>
            </w:r>
            <w:r w:rsidR="00C0586E">
              <w:rPr>
                <w:noProof/>
                <w:webHidden/>
              </w:rPr>
              <w:fldChar w:fldCharType="begin"/>
            </w:r>
            <w:r w:rsidR="00C0586E">
              <w:rPr>
                <w:noProof/>
                <w:webHidden/>
              </w:rPr>
              <w:instrText xml:space="preserve"> PAGEREF _Toc62920902 \h </w:instrText>
            </w:r>
            <w:r w:rsidR="00C0586E">
              <w:rPr>
                <w:noProof/>
                <w:webHidden/>
              </w:rPr>
            </w:r>
            <w:r w:rsidR="00C0586E">
              <w:rPr>
                <w:noProof/>
                <w:webHidden/>
              </w:rPr>
              <w:fldChar w:fldCharType="separate"/>
            </w:r>
            <w:r w:rsidR="00C0586E">
              <w:rPr>
                <w:noProof/>
                <w:webHidden/>
              </w:rPr>
              <w:t>372</w:t>
            </w:r>
            <w:r w:rsidR="00C0586E">
              <w:rPr>
                <w:noProof/>
                <w:webHidden/>
              </w:rPr>
              <w:fldChar w:fldCharType="end"/>
            </w:r>
          </w:hyperlink>
        </w:p>
        <w:p w14:paraId="17968E8F" w14:textId="63A93215" w:rsidR="00C0586E" w:rsidRDefault="00C23B57">
          <w:pPr>
            <w:pStyle w:val="Innehll3"/>
            <w:tabs>
              <w:tab w:val="left" w:pos="1540"/>
              <w:tab w:val="right" w:leader="dot" w:pos="9350"/>
            </w:tabs>
            <w:rPr>
              <w:rFonts w:asciiTheme="minorHAnsi" w:eastAsiaTheme="minorEastAsia" w:hAnsiTheme="minorHAnsi"/>
              <w:noProof/>
              <w:color w:val="auto"/>
              <w:lang w:val="sv-SE" w:eastAsia="sv-SE"/>
            </w:rPr>
          </w:pPr>
          <w:hyperlink w:anchor="_Toc62920903" w:history="1">
            <w:r w:rsidR="00C0586E" w:rsidRPr="00EE78E8">
              <w:rPr>
                <w:rStyle w:val="Hyperlnk"/>
                <w:noProof/>
                <w:highlight w:val="white"/>
              </w:rPr>
              <w:t>14.11.3.</w:t>
            </w:r>
            <w:r w:rsidR="00C0586E">
              <w:rPr>
                <w:rFonts w:asciiTheme="minorHAnsi" w:eastAsiaTheme="minorEastAsia" w:hAnsiTheme="minorHAnsi"/>
                <w:noProof/>
                <w:color w:val="auto"/>
                <w:lang w:val="sv-SE" w:eastAsia="sv-SE"/>
              </w:rPr>
              <w:tab/>
            </w:r>
            <w:r w:rsidR="00C0586E" w:rsidRPr="00EE78E8">
              <w:rPr>
                <w:rStyle w:val="Hyperlnk"/>
                <w:noProof/>
                <w:highlight w:val="white"/>
              </w:rPr>
              <w:t>Searching</w:t>
            </w:r>
            <w:r w:rsidR="00C0586E">
              <w:rPr>
                <w:noProof/>
                <w:webHidden/>
              </w:rPr>
              <w:tab/>
            </w:r>
            <w:r w:rsidR="00C0586E">
              <w:rPr>
                <w:noProof/>
                <w:webHidden/>
              </w:rPr>
              <w:fldChar w:fldCharType="begin"/>
            </w:r>
            <w:r w:rsidR="00C0586E">
              <w:rPr>
                <w:noProof/>
                <w:webHidden/>
              </w:rPr>
              <w:instrText xml:space="preserve"> PAGEREF _Toc62920903 \h </w:instrText>
            </w:r>
            <w:r w:rsidR="00C0586E">
              <w:rPr>
                <w:noProof/>
                <w:webHidden/>
              </w:rPr>
            </w:r>
            <w:r w:rsidR="00C0586E">
              <w:rPr>
                <w:noProof/>
                <w:webHidden/>
              </w:rPr>
              <w:fldChar w:fldCharType="separate"/>
            </w:r>
            <w:r w:rsidR="00C0586E">
              <w:rPr>
                <w:noProof/>
                <w:webHidden/>
              </w:rPr>
              <w:t>372</w:t>
            </w:r>
            <w:r w:rsidR="00C0586E">
              <w:rPr>
                <w:noProof/>
                <w:webHidden/>
              </w:rPr>
              <w:fldChar w:fldCharType="end"/>
            </w:r>
          </w:hyperlink>
        </w:p>
        <w:p w14:paraId="05E7BFD2" w14:textId="72F8FD3D" w:rsidR="00C0586E" w:rsidRDefault="00C23B57">
          <w:pPr>
            <w:pStyle w:val="Innehll3"/>
            <w:tabs>
              <w:tab w:val="left" w:pos="1540"/>
              <w:tab w:val="right" w:leader="dot" w:pos="9350"/>
            </w:tabs>
            <w:rPr>
              <w:rFonts w:asciiTheme="minorHAnsi" w:eastAsiaTheme="minorEastAsia" w:hAnsiTheme="minorHAnsi"/>
              <w:noProof/>
              <w:color w:val="auto"/>
              <w:lang w:val="sv-SE" w:eastAsia="sv-SE"/>
            </w:rPr>
          </w:pPr>
          <w:hyperlink w:anchor="_Toc62920904" w:history="1">
            <w:r w:rsidR="00C0586E" w:rsidRPr="00EE78E8">
              <w:rPr>
                <w:rStyle w:val="Hyperlnk"/>
                <w:noProof/>
                <w:highlight w:val="white"/>
              </w:rPr>
              <w:t>14.11.4.</w:t>
            </w:r>
            <w:r w:rsidR="00C0586E">
              <w:rPr>
                <w:rFonts w:asciiTheme="minorHAnsi" w:eastAsiaTheme="minorEastAsia" w:hAnsiTheme="minorHAnsi"/>
                <w:noProof/>
                <w:color w:val="auto"/>
                <w:lang w:val="sv-SE" w:eastAsia="sv-SE"/>
              </w:rPr>
              <w:tab/>
            </w:r>
            <w:r w:rsidR="00C0586E" w:rsidRPr="00EE78E8">
              <w:rPr>
                <w:rStyle w:val="Hyperlnk"/>
                <w:noProof/>
                <w:highlight w:val="white"/>
              </w:rPr>
              <w:t>Random Number Generation</w:t>
            </w:r>
            <w:r w:rsidR="00C0586E">
              <w:rPr>
                <w:noProof/>
                <w:webHidden/>
              </w:rPr>
              <w:tab/>
            </w:r>
            <w:r w:rsidR="00C0586E">
              <w:rPr>
                <w:noProof/>
                <w:webHidden/>
              </w:rPr>
              <w:fldChar w:fldCharType="begin"/>
            </w:r>
            <w:r w:rsidR="00C0586E">
              <w:rPr>
                <w:noProof/>
                <w:webHidden/>
              </w:rPr>
              <w:instrText xml:space="preserve"> PAGEREF _Toc62920904 \h </w:instrText>
            </w:r>
            <w:r w:rsidR="00C0586E">
              <w:rPr>
                <w:noProof/>
                <w:webHidden/>
              </w:rPr>
            </w:r>
            <w:r w:rsidR="00C0586E">
              <w:rPr>
                <w:noProof/>
                <w:webHidden/>
              </w:rPr>
              <w:fldChar w:fldCharType="separate"/>
            </w:r>
            <w:r w:rsidR="00C0586E">
              <w:rPr>
                <w:noProof/>
                <w:webHidden/>
              </w:rPr>
              <w:t>373</w:t>
            </w:r>
            <w:r w:rsidR="00C0586E">
              <w:rPr>
                <w:noProof/>
                <w:webHidden/>
              </w:rPr>
              <w:fldChar w:fldCharType="end"/>
            </w:r>
          </w:hyperlink>
        </w:p>
        <w:p w14:paraId="26B693C9" w14:textId="106FF872" w:rsidR="00C0586E" w:rsidRDefault="00C23B57">
          <w:pPr>
            <w:pStyle w:val="Innehll3"/>
            <w:tabs>
              <w:tab w:val="left" w:pos="1540"/>
              <w:tab w:val="right" w:leader="dot" w:pos="9350"/>
            </w:tabs>
            <w:rPr>
              <w:rFonts w:asciiTheme="minorHAnsi" w:eastAsiaTheme="minorEastAsia" w:hAnsiTheme="minorHAnsi"/>
              <w:noProof/>
              <w:color w:val="auto"/>
              <w:lang w:val="sv-SE" w:eastAsia="sv-SE"/>
            </w:rPr>
          </w:pPr>
          <w:hyperlink w:anchor="_Toc62920905" w:history="1">
            <w:r w:rsidR="00C0586E" w:rsidRPr="00EE78E8">
              <w:rPr>
                <w:rStyle w:val="Hyperlnk"/>
                <w:noProof/>
                <w:highlight w:val="white"/>
              </w:rPr>
              <w:t>14.11.5.</w:t>
            </w:r>
            <w:r w:rsidR="00C0586E">
              <w:rPr>
                <w:rFonts w:asciiTheme="minorHAnsi" w:eastAsiaTheme="minorEastAsia" w:hAnsiTheme="minorHAnsi"/>
                <w:noProof/>
                <w:color w:val="auto"/>
                <w:lang w:val="sv-SE" w:eastAsia="sv-SE"/>
              </w:rPr>
              <w:tab/>
            </w:r>
            <w:r w:rsidR="00C0586E" w:rsidRPr="00EE78E8">
              <w:rPr>
                <w:rStyle w:val="Hyperlnk"/>
                <w:noProof/>
                <w:highlight w:val="white"/>
              </w:rPr>
              <w:t>Abortion and Exit</w:t>
            </w:r>
            <w:r w:rsidR="00C0586E">
              <w:rPr>
                <w:noProof/>
                <w:webHidden/>
              </w:rPr>
              <w:tab/>
            </w:r>
            <w:r w:rsidR="00C0586E">
              <w:rPr>
                <w:noProof/>
                <w:webHidden/>
              </w:rPr>
              <w:fldChar w:fldCharType="begin"/>
            </w:r>
            <w:r w:rsidR="00C0586E">
              <w:rPr>
                <w:noProof/>
                <w:webHidden/>
              </w:rPr>
              <w:instrText xml:space="preserve"> PAGEREF _Toc62920905 \h </w:instrText>
            </w:r>
            <w:r w:rsidR="00C0586E">
              <w:rPr>
                <w:noProof/>
                <w:webHidden/>
              </w:rPr>
            </w:r>
            <w:r w:rsidR="00C0586E">
              <w:rPr>
                <w:noProof/>
                <w:webHidden/>
              </w:rPr>
              <w:fldChar w:fldCharType="separate"/>
            </w:r>
            <w:r w:rsidR="00C0586E">
              <w:rPr>
                <w:noProof/>
                <w:webHidden/>
              </w:rPr>
              <w:t>374</w:t>
            </w:r>
            <w:r w:rsidR="00C0586E">
              <w:rPr>
                <w:noProof/>
                <w:webHidden/>
              </w:rPr>
              <w:fldChar w:fldCharType="end"/>
            </w:r>
          </w:hyperlink>
        </w:p>
        <w:p w14:paraId="45505E36" w14:textId="4E1DF3A7" w:rsidR="00C0586E" w:rsidRDefault="00C23B57">
          <w:pPr>
            <w:pStyle w:val="Innehll3"/>
            <w:tabs>
              <w:tab w:val="left" w:pos="1540"/>
              <w:tab w:val="right" w:leader="dot" w:pos="9350"/>
            </w:tabs>
            <w:rPr>
              <w:rFonts w:asciiTheme="minorHAnsi" w:eastAsiaTheme="minorEastAsia" w:hAnsiTheme="minorHAnsi"/>
              <w:noProof/>
              <w:color w:val="auto"/>
              <w:lang w:val="sv-SE" w:eastAsia="sv-SE"/>
            </w:rPr>
          </w:pPr>
          <w:hyperlink w:anchor="_Toc62920906" w:history="1">
            <w:r w:rsidR="00C0586E" w:rsidRPr="00EE78E8">
              <w:rPr>
                <w:rStyle w:val="Hyperlnk"/>
                <w:noProof/>
                <w:highlight w:val="white"/>
              </w:rPr>
              <w:t>14.11.6.</w:t>
            </w:r>
            <w:r w:rsidR="00C0586E">
              <w:rPr>
                <w:rFonts w:asciiTheme="minorHAnsi" w:eastAsiaTheme="minorEastAsia" w:hAnsiTheme="minorHAnsi"/>
                <w:noProof/>
                <w:color w:val="auto"/>
                <w:lang w:val="sv-SE" w:eastAsia="sv-SE"/>
              </w:rPr>
              <w:tab/>
            </w:r>
            <w:r w:rsidR="00C0586E" w:rsidRPr="00EE78E8">
              <w:rPr>
                <w:rStyle w:val="Hyperlnk"/>
                <w:noProof/>
                <w:highlight w:val="white"/>
              </w:rPr>
              <w:t>Sorting</w:t>
            </w:r>
            <w:r w:rsidR="00C0586E">
              <w:rPr>
                <w:noProof/>
                <w:webHidden/>
              </w:rPr>
              <w:tab/>
            </w:r>
            <w:r w:rsidR="00C0586E">
              <w:rPr>
                <w:noProof/>
                <w:webHidden/>
              </w:rPr>
              <w:fldChar w:fldCharType="begin"/>
            </w:r>
            <w:r w:rsidR="00C0586E">
              <w:rPr>
                <w:noProof/>
                <w:webHidden/>
              </w:rPr>
              <w:instrText xml:space="preserve"> PAGEREF _Toc62920906 \h </w:instrText>
            </w:r>
            <w:r w:rsidR="00C0586E">
              <w:rPr>
                <w:noProof/>
                <w:webHidden/>
              </w:rPr>
            </w:r>
            <w:r w:rsidR="00C0586E">
              <w:rPr>
                <w:noProof/>
                <w:webHidden/>
              </w:rPr>
              <w:fldChar w:fldCharType="separate"/>
            </w:r>
            <w:r w:rsidR="00C0586E">
              <w:rPr>
                <w:noProof/>
                <w:webHidden/>
              </w:rPr>
              <w:t>375</w:t>
            </w:r>
            <w:r w:rsidR="00C0586E">
              <w:rPr>
                <w:noProof/>
                <w:webHidden/>
              </w:rPr>
              <w:fldChar w:fldCharType="end"/>
            </w:r>
          </w:hyperlink>
        </w:p>
        <w:p w14:paraId="373B0F71" w14:textId="4D8B57A0" w:rsidR="00C0586E" w:rsidRDefault="00C23B57">
          <w:pPr>
            <w:pStyle w:val="Innehll3"/>
            <w:tabs>
              <w:tab w:val="left" w:pos="1540"/>
              <w:tab w:val="right" w:leader="dot" w:pos="9350"/>
            </w:tabs>
            <w:rPr>
              <w:rFonts w:asciiTheme="minorHAnsi" w:eastAsiaTheme="minorEastAsia" w:hAnsiTheme="minorHAnsi"/>
              <w:noProof/>
              <w:color w:val="auto"/>
              <w:lang w:val="sv-SE" w:eastAsia="sv-SE"/>
            </w:rPr>
          </w:pPr>
          <w:hyperlink w:anchor="_Toc62920907" w:history="1">
            <w:r w:rsidR="00C0586E" w:rsidRPr="00EE78E8">
              <w:rPr>
                <w:rStyle w:val="Hyperlnk"/>
                <w:noProof/>
                <w:highlight w:val="white"/>
              </w:rPr>
              <w:t>14.11.7.</w:t>
            </w:r>
            <w:r w:rsidR="00C0586E">
              <w:rPr>
                <w:rFonts w:asciiTheme="minorHAnsi" w:eastAsiaTheme="minorEastAsia" w:hAnsiTheme="minorHAnsi"/>
                <w:noProof/>
                <w:color w:val="auto"/>
                <w:lang w:val="sv-SE" w:eastAsia="sv-SE"/>
              </w:rPr>
              <w:tab/>
            </w:r>
            <w:r w:rsidR="00C0586E" w:rsidRPr="00EE78E8">
              <w:rPr>
                <w:rStyle w:val="Hyperlnk"/>
                <w:noProof/>
                <w:highlight w:val="white"/>
              </w:rPr>
              <w:t>Absolute Values</w:t>
            </w:r>
            <w:r w:rsidR="00C0586E">
              <w:rPr>
                <w:noProof/>
                <w:webHidden/>
              </w:rPr>
              <w:tab/>
            </w:r>
            <w:r w:rsidR="00C0586E">
              <w:rPr>
                <w:noProof/>
                <w:webHidden/>
              </w:rPr>
              <w:fldChar w:fldCharType="begin"/>
            </w:r>
            <w:r w:rsidR="00C0586E">
              <w:rPr>
                <w:noProof/>
                <w:webHidden/>
              </w:rPr>
              <w:instrText xml:space="preserve"> PAGEREF _Toc62920907 \h </w:instrText>
            </w:r>
            <w:r w:rsidR="00C0586E">
              <w:rPr>
                <w:noProof/>
                <w:webHidden/>
              </w:rPr>
            </w:r>
            <w:r w:rsidR="00C0586E">
              <w:rPr>
                <w:noProof/>
                <w:webHidden/>
              </w:rPr>
              <w:fldChar w:fldCharType="separate"/>
            </w:r>
            <w:r w:rsidR="00C0586E">
              <w:rPr>
                <w:noProof/>
                <w:webHidden/>
              </w:rPr>
              <w:t>375</w:t>
            </w:r>
            <w:r w:rsidR="00C0586E">
              <w:rPr>
                <w:noProof/>
                <w:webHidden/>
              </w:rPr>
              <w:fldChar w:fldCharType="end"/>
            </w:r>
          </w:hyperlink>
        </w:p>
        <w:p w14:paraId="6FCC2303" w14:textId="5B4148BD" w:rsidR="00C0586E" w:rsidRDefault="00C23B57">
          <w:pPr>
            <w:pStyle w:val="Innehll3"/>
            <w:tabs>
              <w:tab w:val="left" w:pos="1540"/>
              <w:tab w:val="right" w:leader="dot" w:pos="9350"/>
            </w:tabs>
            <w:rPr>
              <w:rFonts w:asciiTheme="minorHAnsi" w:eastAsiaTheme="minorEastAsia" w:hAnsiTheme="minorHAnsi"/>
              <w:noProof/>
              <w:color w:val="auto"/>
              <w:lang w:val="sv-SE" w:eastAsia="sv-SE"/>
            </w:rPr>
          </w:pPr>
          <w:hyperlink w:anchor="_Toc62920908" w:history="1">
            <w:r w:rsidR="00C0586E" w:rsidRPr="00EE78E8">
              <w:rPr>
                <w:rStyle w:val="Hyperlnk"/>
                <w:noProof/>
                <w:highlight w:val="white"/>
              </w:rPr>
              <w:t>14.11.8.</w:t>
            </w:r>
            <w:r w:rsidR="00C0586E">
              <w:rPr>
                <w:rFonts w:asciiTheme="minorHAnsi" w:eastAsiaTheme="minorEastAsia" w:hAnsiTheme="minorHAnsi"/>
                <w:noProof/>
                <w:color w:val="auto"/>
                <w:lang w:val="sv-SE" w:eastAsia="sv-SE"/>
              </w:rPr>
              <w:tab/>
            </w:r>
            <w:r w:rsidR="00C0586E" w:rsidRPr="00EE78E8">
              <w:rPr>
                <w:rStyle w:val="Hyperlnk"/>
                <w:noProof/>
                <w:highlight w:val="white"/>
              </w:rPr>
              <w:t>Division and Modulo</w:t>
            </w:r>
            <w:r w:rsidR="00C0586E">
              <w:rPr>
                <w:noProof/>
                <w:webHidden/>
              </w:rPr>
              <w:tab/>
            </w:r>
            <w:r w:rsidR="00C0586E">
              <w:rPr>
                <w:noProof/>
                <w:webHidden/>
              </w:rPr>
              <w:fldChar w:fldCharType="begin"/>
            </w:r>
            <w:r w:rsidR="00C0586E">
              <w:rPr>
                <w:noProof/>
                <w:webHidden/>
              </w:rPr>
              <w:instrText xml:space="preserve"> PAGEREF _Toc62920908 \h </w:instrText>
            </w:r>
            <w:r w:rsidR="00C0586E">
              <w:rPr>
                <w:noProof/>
                <w:webHidden/>
              </w:rPr>
            </w:r>
            <w:r w:rsidR="00C0586E">
              <w:rPr>
                <w:noProof/>
                <w:webHidden/>
              </w:rPr>
              <w:fldChar w:fldCharType="separate"/>
            </w:r>
            <w:r w:rsidR="00C0586E">
              <w:rPr>
                <w:noProof/>
                <w:webHidden/>
              </w:rPr>
              <w:t>375</w:t>
            </w:r>
            <w:r w:rsidR="00C0586E">
              <w:rPr>
                <w:noProof/>
                <w:webHidden/>
              </w:rPr>
              <w:fldChar w:fldCharType="end"/>
            </w:r>
          </w:hyperlink>
        </w:p>
        <w:p w14:paraId="05681671" w14:textId="1E243D51" w:rsidR="00C0586E" w:rsidRDefault="00C23B57">
          <w:pPr>
            <w:pStyle w:val="Innehll3"/>
            <w:tabs>
              <w:tab w:val="left" w:pos="1540"/>
              <w:tab w:val="right" w:leader="dot" w:pos="9350"/>
            </w:tabs>
            <w:rPr>
              <w:rFonts w:asciiTheme="minorHAnsi" w:eastAsiaTheme="minorEastAsia" w:hAnsiTheme="minorHAnsi"/>
              <w:noProof/>
              <w:color w:val="auto"/>
              <w:lang w:val="sv-SE" w:eastAsia="sv-SE"/>
            </w:rPr>
          </w:pPr>
          <w:hyperlink w:anchor="_Toc62920909" w:history="1">
            <w:r w:rsidR="00C0586E" w:rsidRPr="00EE78E8">
              <w:rPr>
                <w:rStyle w:val="Hyperlnk"/>
                <w:noProof/>
              </w:rPr>
              <w:t>14.11.9.</w:t>
            </w:r>
            <w:r w:rsidR="00C0586E">
              <w:rPr>
                <w:rFonts w:asciiTheme="minorHAnsi" w:eastAsiaTheme="minorEastAsia" w:hAnsiTheme="minorHAnsi"/>
                <w:noProof/>
                <w:color w:val="auto"/>
                <w:lang w:val="sv-SE" w:eastAsia="sv-SE"/>
              </w:rPr>
              <w:tab/>
            </w:r>
            <w:r w:rsidR="00C0586E" w:rsidRPr="00EE78E8">
              <w:rPr>
                <w:rStyle w:val="Hyperlnk"/>
                <w:noProof/>
              </w:rPr>
              <w:t>Dynamic Memory Management</w:t>
            </w:r>
            <w:r w:rsidR="00C0586E">
              <w:rPr>
                <w:noProof/>
                <w:webHidden/>
              </w:rPr>
              <w:tab/>
            </w:r>
            <w:r w:rsidR="00C0586E">
              <w:rPr>
                <w:noProof/>
                <w:webHidden/>
              </w:rPr>
              <w:fldChar w:fldCharType="begin"/>
            </w:r>
            <w:r w:rsidR="00C0586E">
              <w:rPr>
                <w:noProof/>
                <w:webHidden/>
              </w:rPr>
              <w:instrText xml:space="preserve"> PAGEREF _Toc62920909 \h </w:instrText>
            </w:r>
            <w:r w:rsidR="00C0586E">
              <w:rPr>
                <w:noProof/>
                <w:webHidden/>
              </w:rPr>
            </w:r>
            <w:r w:rsidR="00C0586E">
              <w:rPr>
                <w:noProof/>
                <w:webHidden/>
              </w:rPr>
              <w:fldChar w:fldCharType="separate"/>
            </w:r>
            <w:r w:rsidR="00C0586E">
              <w:rPr>
                <w:noProof/>
                <w:webHidden/>
              </w:rPr>
              <w:t>376</w:t>
            </w:r>
            <w:r w:rsidR="00C0586E">
              <w:rPr>
                <w:noProof/>
                <w:webHidden/>
              </w:rPr>
              <w:fldChar w:fldCharType="end"/>
            </w:r>
          </w:hyperlink>
        </w:p>
        <w:p w14:paraId="05319358" w14:textId="0C10A5E1" w:rsidR="00C0586E" w:rsidRDefault="00C23B57">
          <w:pPr>
            <w:pStyle w:val="Innehll2"/>
            <w:tabs>
              <w:tab w:val="left" w:pos="1100"/>
              <w:tab w:val="right" w:leader="dot" w:pos="9350"/>
            </w:tabs>
            <w:rPr>
              <w:rFonts w:asciiTheme="minorHAnsi" w:eastAsiaTheme="minorEastAsia" w:hAnsiTheme="minorHAnsi"/>
              <w:noProof/>
              <w:color w:val="auto"/>
              <w:lang w:val="sv-SE" w:eastAsia="sv-SE"/>
            </w:rPr>
          </w:pPr>
          <w:hyperlink w:anchor="_Toc62920910" w:history="1">
            <w:r w:rsidR="00C0586E" w:rsidRPr="00EE78E8">
              <w:rPr>
                <w:rStyle w:val="Hyperlnk"/>
                <w:noProof/>
              </w:rPr>
              <w:t>14.12.</w:t>
            </w:r>
            <w:r w:rsidR="00C0586E">
              <w:rPr>
                <w:rFonts w:asciiTheme="minorHAnsi" w:eastAsiaTheme="minorEastAsia" w:hAnsiTheme="minorHAnsi"/>
                <w:noProof/>
                <w:color w:val="auto"/>
                <w:lang w:val="sv-SE" w:eastAsia="sv-SE"/>
              </w:rPr>
              <w:tab/>
            </w:r>
            <w:r w:rsidR="00C0586E" w:rsidRPr="00EE78E8">
              <w:rPr>
                <w:rStyle w:val="Hyperlnk"/>
                <w:noProof/>
              </w:rPr>
              <w:t>Time</w:t>
            </w:r>
            <w:r w:rsidR="00C0586E">
              <w:rPr>
                <w:noProof/>
                <w:webHidden/>
              </w:rPr>
              <w:tab/>
            </w:r>
            <w:r w:rsidR="00C0586E">
              <w:rPr>
                <w:noProof/>
                <w:webHidden/>
              </w:rPr>
              <w:fldChar w:fldCharType="begin"/>
            </w:r>
            <w:r w:rsidR="00C0586E">
              <w:rPr>
                <w:noProof/>
                <w:webHidden/>
              </w:rPr>
              <w:instrText xml:space="preserve"> PAGEREF _Toc62920910 \h </w:instrText>
            </w:r>
            <w:r w:rsidR="00C0586E">
              <w:rPr>
                <w:noProof/>
                <w:webHidden/>
              </w:rPr>
            </w:r>
            <w:r w:rsidR="00C0586E">
              <w:rPr>
                <w:noProof/>
                <w:webHidden/>
              </w:rPr>
              <w:fldChar w:fldCharType="separate"/>
            </w:r>
            <w:r w:rsidR="00C0586E">
              <w:rPr>
                <w:noProof/>
                <w:webHidden/>
              </w:rPr>
              <w:t>376</w:t>
            </w:r>
            <w:r w:rsidR="00C0586E">
              <w:rPr>
                <w:noProof/>
                <w:webHidden/>
              </w:rPr>
              <w:fldChar w:fldCharType="end"/>
            </w:r>
          </w:hyperlink>
        </w:p>
        <w:p w14:paraId="59EE437A" w14:textId="217F367C" w:rsidR="00C0586E" w:rsidRDefault="00C23B57">
          <w:pPr>
            <w:pStyle w:val="Innehll3"/>
            <w:tabs>
              <w:tab w:val="left" w:pos="1540"/>
              <w:tab w:val="right" w:leader="dot" w:pos="9350"/>
            </w:tabs>
            <w:rPr>
              <w:rFonts w:asciiTheme="minorHAnsi" w:eastAsiaTheme="minorEastAsia" w:hAnsiTheme="minorHAnsi"/>
              <w:noProof/>
              <w:color w:val="auto"/>
              <w:lang w:val="sv-SE" w:eastAsia="sv-SE"/>
            </w:rPr>
          </w:pPr>
          <w:hyperlink w:anchor="_Toc62920911" w:history="1">
            <w:r w:rsidR="00C0586E" w:rsidRPr="00EE78E8">
              <w:rPr>
                <w:rStyle w:val="Hyperlnk"/>
                <w:noProof/>
                <w:highlight w:val="white"/>
              </w:rPr>
              <w:t>14.12.1.</w:t>
            </w:r>
            <w:r w:rsidR="00C0586E">
              <w:rPr>
                <w:rFonts w:asciiTheme="minorHAnsi" w:eastAsiaTheme="minorEastAsia" w:hAnsiTheme="minorHAnsi"/>
                <w:noProof/>
                <w:color w:val="auto"/>
                <w:lang w:val="sv-SE" w:eastAsia="sv-SE"/>
              </w:rPr>
              <w:tab/>
            </w:r>
            <w:r w:rsidR="00C0586E" w:rsidRPr="00EE78E8">
              <w:rPr>
                <w:rStyle w:val="Hyperlnk"/>
                <w:noProof/>
                <w:highlight w:val="white"/>
              </w:rPr>
              <w:t>Obtaining Time</w:t>
            </w:r>
            <w:r w:rsidR="00C0586E">
              <w:rPr>
                <w:noProof/>
                <w:webHidden/>
              </w:rPr>
              <w:tab/>
            </w:r>
            <w:r w:rsidR="00C0586E">
              <w:rPr>
                <w:noProof/>
                <w:webHidden/>
              </w:rPr>
              <w:fldChar w:fldCharType="begin"/>
            </w:r>
            <w:r w:rsidR="00C0586E">
              <w:rPr>
                <w:noProof/>
                <w:webHidden/>
              </w:rPr>
              <w:instrText xml:space="preserve"> PAGEREF _Toc62920911 \h </w:instrText>
            </w:r>
            <w:r w:rsidR="00C0586E">
              <w:rPr>
                <w:noProof/>
                <w:webHidden/>
              </w:rPr>
            </w:r>
            <w:r w:rsidR="00C0586E">
              <w:rPr>
                <w:noProof/>
                <w:webHidden/>
              </w:rPr>
              <w:fldChar w:fldCharType="separate"/>
            </w:r>
            <w:r w:rsidR="00C0586E">
              <w:rPr>
                <w:noProof/>
                <w:webHidden/>
              </w:rPr>
              <w:t>377</w:t>
            </w:r>
            <w:r w:rsidR="00C0586E">
              <w:rPr>
                <w:noProof/>
                <w:webHidden/>
              </w:rPr>
              <w:fldChar w:fldCharType="end"/>
            </w:r>
          </w:hyperlink>
        </w:p>
        <w:p w14:paraId="249F751D" w14:textId="703E4870" w:rsidR="00C0586E" w:rsidRDefault="00C23B57">
          <w:pPr>
            <w:pStyle w:val="Innehll3"/>
            <w:tabs>
              <w:tab w:val="left" w:pos="1540"/>
              <w:tab w:val="right" w:leader="dot" w:pos="9350"/>
            </w:tabs>
            <w:rPr>
              <w:rFonts w:asciiTheme="minorHAnsi" w:eastAsiaTheme="minorEastAsia" w:hAnsiTheme="minorHAnsi"/>
              <w:noProof/>
              <w:color w:val="auto"/>
              <w:lang w:val="sv-SE" w:eastAsia="sv-SE"/>
            </w:rPr>
          </w:pPr>
          <w:hyperlink w:anchor="_Toc62920912" w:history="1">
            <w:r w:rsidR="00C0586E" w:rsidRPr="00EE78E8">
              <w:rPr>
                <w:rStyle w:val="Hyperlnk"/>
                <w:noProof/>
                <w:highlight w:val="white"/>
              </w:rPr>
              <w:t>14.12.2.</w:t>
            </w:r>
            <w:r w:rsidR="00C0586E">
              <w:rPr>
                <w:rFonts w:asciiTheme="minorHAnsi" w:eastAsiaTheme="minorEastAsia" w:hAnsiTheme="minorHAnsi"/>
                <w:noProof/>
                <w:color w:val="auto"/>
                <w:lang w:val="sv-SE" w:eastAsia="sv-SE"/>
              </w:rPr>
              <w:tab/>
            </w:r>
            <w:r w:rsidR="00C0586E" w:rsidRPr="00EE78E8">
              <w:rPr>
                <w:rStyle w:val="Hyperlnk"/>
                <w:noProof/>
                <w:highlight w:val="white"/>
              </w:rPr>
              <w:t>Time Formatting</w:t>
            </w:r>
            <w:r w:rsidR="00C0586E">
              <w:rPr>
                <w:noProof/>
                <w:webHidden/>
              </w:rPr>
              <w:tab/>
            </w:r>
            <w:r w:rsidR="00C0586E">
              <w:rPr>
                <w:noProof/>
                <w:webHidden/>
              </w:rPr>
              <w:fldChar w:fldCharType="begin"/>
            </w:r>
            <w:r w:rsidR="00C0586E">
              <w:rPr>
                <w:noProof/>
                <w:webHidden/>
              </w:rPr>
              <w:instrText xml:space="preserve"> PAGEREF _Toc62920912 \h </w:instrText>
            </w:r>
            <w:r w:rsidR="00C0586E">
              <w:rPr>
                <w:noProof/>
                <w:webHidden/>
              </w:rPr>
            </w:r>
            <w:r w:rsidR="00C0586E">
              <w:rPr>
                <w:noProof/>
                <w:webHidden/>
              </w:rPr>
              <w:fldChar w:fldCharType="separate"/>
            </w:r>
            <w:r w:rsidR="00C0586E">
              <w:rPr>
                <w:noProof/>
                <w:webHidden/>
              </w:rPr>
              <w:t>380</w:t>
            </w:r>
            <w:r w:rsidR="00C0586E">
              <w:rPr>
                <w:noProof/>
                <w:webHidden/>
              </w:rPr>
              <w:fldChar w:fldCharType="end"/>
            </w:r>
          </w:hyperlink>
        </w:p>
        <w:p w14:paraId="145CB28E" w14:textId="2C0E5B5A" w:rsidR="00C0586E" w:rsidRDefault="00C23B57">
          <w:pPr>
            <w:pStyle w:val="Innehll1"/>
            <w:rPr>
              <w:rFonts w:asciiTheme="minorHAnsi" w:eastAsiaTheme="minorEastAsia" w:hAnsiTheme="minorHAnsi"/>
              <w:noProof/>
              <w:color w:val="auto"/>
              <w:lang w:val="sv-SE" w:eastAsia="sv-SE"/>
            </w:rPr>
          </w:pPr>
          <w:hyperlink w:anchor="_Toc62920913" w:history="1">
            <w:r w:rsidR="00C0586E" w:rsidRPr="00EE78E8">
              <w:rPr>
                <w:rStyle w:val="Hyperlnk"/>
                <w:noProof/>
              </w:rPr>
              <w:t>A.</w:t>
            </w:r>
            <w:r w:rsidR="00C0586E">
              <w:rPr>
                <w:rFonts w:asciiTheme="minorHAnsi" w:eastAsiaTheme="minorEastAsia" w:hAnsiTheme="minorHAnsi"/>
                <w:noProof/>
                <w:color w:val="auto"/>
                <w:lang w:val="sv-SE" w:eastAsia="sv-SE"/>
              </w:rPr>
              <w:tab/>
            </w:r>
            <w:r w:rsidR="00C0586E" w:rsidRPr="00EE78E8">
              <w:rPr>
                <w:rStyle w:val="Hyperlnk"/>
                <w:noProof/>
              </w:rPr>
              <w:t>The Preprocessor</w:t>
            </w:r>
            <w:r w:rsidR="00C0586E">
              <w:rPr>
                <w:noProof/>
                <w:webHidden/>
              </w:rPr>
              <w:tab/>
            </w:r>
            <w:r w:rsidR="00C0586E">
              <w:rPr>
                <w:noProof/>
                <w:webHidden/>
              </w:rPr>
              <w:fldChar w:fldCharType="begin"/>
            </w:r>
            <w:r w:rsidR="00C0586E">
              <w:rPr>
                <w:noProof/>
                <w:webHidden/>
              </w:rPr>
              <w:instrText xml:space="preserve"> PAGEREF _Toc62920913 \h </w:instrText>
            </w:r>
            <w:r w:rsidR="00C0586E">
              <w:rPr>
                <w:noProof/>
                <w:webHidden/>
              </w:rPr>
            </w:r>
            <w:r w:rsidR="00C0586E">
              <w:rPr>
                <w:noProof/>
                <w:webHidden/>
              </w:rPr>
              <w:fldChar w:fldCharType="separate"/>
            </w:r>
            <w:r w:rsidR="00C0586E">
              <w:rPr>
                <w:noProof/>
                <w:webHidden/>
              </w:rPr>
              <w:t>386</w:t>
            </w:r>
            <w:r w:rsidR="00C0586E">
              <w:rPr>
                <w:noProof/>
                <w:webHidden/>
              </w:rPr>
              <w:fldChar w:fldCharType="end"/>
            </w:r>
          </w:hyperlink>
        </w:p>
        <w:p w14:paraId="433A9CF8" w14:textId="5AE3D4F0" w:rsidR="00C0586E" w:rsidRDefault="00C23B57">
          <w:pPr>
            <w:pStyle w:val="Innehll2"/>
            <w:tabs>
              <w:tab w:val="left" w:pos="880"/>
              <w:tab w:val="right" w:leader="dot" w:pos="9350"/>
            </w:tabs>
            <w:rPr>
              <w:rFonts w:asciiTheme="minorHAnsi" w:eastAsiaTheme="minorEastAsia" w:hAnsiTheme="minorHAnsi"/>
              <w:noProof/>
              <w:color w:val="auto"/>
              <w:lang w:val="sv-SE" w:eastAsia="sv-SE"/>
            </w:rPr>
          </w:pPr>
          <w:hyperlink w:anchor="_Toc62920914" w:history="1">
            <w:r w:rsidR="00C0586E" w:rsidRPr="00EE78E8">
              <w:rPr>
                <w:rStyle w:val="Hyperlnk"/>
                <w:noProof/>
              </w:rPr>
              <w:t>A.1.</w:t>
            </w:r>
            <w:r w:rsidR="00C0586E">
              <w:rPr>
                <w:rFonts w:asciiTheme="minorHAnsi" w:eastAsiaTheme="minorEastAsia" w:hAnsiTheme="minorHAnsi"/>
                <w:noProof/>
                <w:color w:val="auto"/>
                <w:lang w:val="sv-SE" w:eastAsia="sv-SE"/>
              </w:rPr>
              <w:tab/>
            </w:r>
            <w:r w:rsidR="00C0586E" w:rsidRPr="00EE78E8">
              <w:rPr>
                <w:rStyle w:val="Hyperlnk"/>
                <w:noProof/>
              </w:rPr>
              <w:t>The Expression Scanner and Parser</w:t>
            </w:r>
            <w:r w:rsidR="00C0586E">
              <w:rPr>
                <w:noProof/>
                <w:webHidden/>
              </w:rPr>
              <w:tab/>
            </w:r>
            <w:r w:rsidR="00C0586E">
              <w:rPr>
                <w:noProof/>
                <w:webHidden/>
              </w:rPr>
              <w:fldChar w:fldCharType="begin"/>
            </w:r>
            <w:r w:rsidR="00C0586E">
              <w:rPr>
                <w:noProof/>
                <w:webHidden/>
              </w:rPr>
              <w:instrText xml:space="preserve"> PAGEREF _Toc62920914 \h </w:instrText>
            </w:r>
            <w:r w:rsidR="00C0586E">
              <w:rPr>
                <w:noProof/>
                <w:webHidden/>
              </w:rPr>
            </w:r>
            <w:r w:rsidR="00C0586E">
              <w:rPr>
                <w:noProof/>
                <w:webHidden/>
              </w:rPr>
              <w:fldChar w:fldCharType="separate"/>
            </w:r>
            <w:r w:rsidR="00C0586E">
              <w:rPr>
                <w:noProof/>
                <w:webHidden/>
              </w:rPr>
              <w:t>386</w:t>
            </w:r>
            <w:r w:rsidR="00C0586E">
              <w:rPr>
                <w:noProof/>
                <w:webHidden/>
              </w:rPr>
              <w:fldChar w:fldCharType="end"/>
            </w:r>
          </w:hyperlink>
        </w:p>
        <w:p w14:paraId="3AA4B674" w14:textId="2F78827A"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915" w:history="1">
            <w:r w:rsidR="00C0586E" w:rsidRPr="00EE78E8">
              <w:rPr>
                <w:rStyle w:val="Hyperlnk"/>
                <w:noProof/>
              </w:rPr>
              <w:t>A.1.1.</w:t>
            </w:r>
            <w:r w:rsidR="00C0586E">
              <w:rPr>
                <w:rFonts w:asciiTheme="minorHAnsi" w:eastAsiaTheme="minorEastAsia" w:hAnsiTheme="minorHAnsi"/>
                <w:noProof/>
                <w:color w:val="auto"/>
                <w:lang w:val="sv-SE" w:eastAsia="sv-SE"/>
              </w:rPr>
              <w:tab/>
            </w:r>
            <w:r w:rsidR="00C0586E" w:rsidRPr="00EE78E8">
              <w:rPr>
                <w:rStyle w:val="Hyperlnk"/>
                <w:noProof/>
              </w:rPr>
              <w:t>The Grammar</w:t>
            </w:r>
            <w:r w:rsidR="00C0586E">
              <w:rPr>
                <w:noProof/>
                <w:webHidden/>
              </w:rPr>
              <w:tab/>
            </w:r>
            <w:r w:rsidR="00C0586E">
              <w:rPr>
                <w:noProof/>
                <w:webHidden/>
              </w:rPr>
              <w:fldChar w:fldCharType="begin"/>
            </w:r>
            <w:r w:rsidR="00C0586E">
              <w:rPr>
                <w:noProof/>
                <w:webHidden/>
              </w:rPr>
              <w:instrText xml:space="preserve"> PAGEREF _Toc62920915 \h </w:instrText>
            </w:r>
            <w:r w:rsidR="00C0586E">
              <w:rPr>
                <w:noProof/>
                <w:webHidden/>
              </w:rPr>
            </w:r>
            <w:r w:rsidR="00C0586E">
              <w:rPr>
                <w:noProof/>
                <w:webHidden/>
              </w:rPr>
              <w:fldChar w:fldCharType="separate"/>
            </w:r>
            <w:r w:rsidR="00C0586E">
              <w:rPr>
                <w:noProof/>
                <w:webHidden/>
              </w:rPr>
              <w:t>386</w:t>
            </w:r>
            <w:r w:rsidR="00C0586E">
              <w:rPr>
                <w:noProof/>
                <w:webHidden/>
              </w:rPr>
              <w:fldChar w:fldCharType="end"/>
            </w:r>
          </w:hyperlink>
        </w:p>
        <w:p w14:paraId="5BF84A3E" w14:textId="078B3F47"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916" w:history="1">
            <w:r w:rsidR="00C0586E" w:rsidRPr="00EE78E8">
              <w:rPr>
                <w:rStyle w:val="Hyperlnk"/>
                <w:noProof/>
              </w:rPr>
              <w:t>A.1.2.</w:t>
            </w:r>
            <w:r w:rsidR="00C0586E">
              <w:rPr>
                <w:rFonts w:asciiTheme="minorHAnsi" w:eastAsiaTheme="minorEastAsia" w:hAnsiTheme="minorHAnsi"/>
                <w:noProof/>
                <w:color w:val="auto"/>
                <w:lang w:val="sv-SE" w:eastAsia="sv-SE"/>
              </w:rPr>
              <w:tab/>
            </w:r>
            <w:r w:rsidR="00C0586E" w:rsidRPr="00EE78E8">
              <w:rPr>
                <w:rStyle w:val="Hyperlnk"/>
                <w:noProof/>
              </w:rPr>
              <w:t>The Parser</w:t>
            </w:r>
            <w:r w:rsidR="00C0586E">
              <w:rPr>
                <w:noProof/>
                <w:webHidden/>
              </w:rPr>
              <w:tab/>
            </w:r>
            <w:r w:rsidR="00C0586E">
              <w:rPr>
                <w:noProof/>
                <w:webHidden/>
              </w:rPr>
              <w:fldChar w:fldCharType="begin"/>
            </w:r>
            <w:r w:rsidR="00C0586E">
              <w:rPr>
                <w:noProof/>
                <w:webHidden/>
              </w:rPr>
              <w:instrText xml:space="preserve"> PAGEREF _Toc62920916 \h </w:instrText>
            </w:r>
            <w:r w:rsidR="00C0586E">
              <w:rPr>
                <w:noProof/>
                <w:webHidden/>
              </w:rPr>
            </w:r>
            <w:r w:rsidR="00C0586E">
              <w:rPr>
                <w:noProof/>
                <w:webHidden/>
              </w:rPr>
              <w:fldChar w:fldCharType="separate"/>
            </w:r>
            <w:r w:rsidR="00C0586E">
              <w:rPr>
                <w:noProof/>
                <w:webHidden/>
              </w:rPr>
              <w:t>387</w:t>
            </w:r>
            <w:r w:rsidR="00C0586E">
              <w:rPr>
                <w:noProof/>
                <w:webHidden/>
              </w:rPr>
              <w:fldChar w:fldCharType="end"/>
            </w:r>
          </w:hyperlink>
        </w:p>
        <w:p w14:paraId="5F451F03" w14:textId="65F5B538"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917" w:history="1">
            <w:r w:rsidR="00C0586E" w:rsidRPr="00EE78E8">
              <w:rPr>
                <w:rStyle w:val="Hyperlnk"/>
                <w:noProof/>
              </w:rPr>
              <w:t>A.1.3.</w:t>
            </w:r>
            <w:r w:rsidR="00C0586E">
              <w:rPr>
                <w:rFonts w:asciiTheme="minorHAnsi" w:eastAsiaTheme="minorEastAsia" w:hAnsiTheme="minorHAnsi"/>
                <w:noProof/>
                <w:color w:val="auto"/>
                <w:lang w:val="sv-SE" w:eastAsia="sv-SE"/>
              </w:rPr>
              <w:tab/>
            </w:r>
            <w:r w:rsidR="00C0586E" w:rsidRPr="00EE78E8">
              <w:rPr>
                <w:rStyle w:val="Hyperlnk"/>
                <w:noProof/>
              </w:rPr>
              <w:t>The Scanner</w:t>
            </w:r>
            <w:r w:rsidR="00C0586E">
              <w:rPr>
                <w:noProof/>
                <w:webHidden/>
              </w:rPr>
              <w:tab/>
            </w:r>
            <w:r w:rsidR="00C0586E">
              <w:rPr>
                <w:noProof/>
                <w:webHidden/>
              </w:rPr>
              <w:fldChar w:fldCharType="begin"/>
            </w:r>
            <w:r w:rsidR="00C0586E">
              <w:rPr>
                <w:noProof/>
                <w:webHidden/>
              </w:rPr>
              <w:instrText xml:space="preserve"> PAGEREF _Toc62920917 \h </w:instrText>
            </w:r>
            <w:r w:rsidR="00C0586E">
              <w:rPr>
                <w:noProof/>
                <w:webHidden/>
              </w:rPr>
            </w:r>
            <w:r w:rsidR="00C0586E">
              <w:rPr>
                <w:noProof/>
                <w:webHidden/>
              </w:rPr>
              <w:fldChar w:fldCharType="separate"/>
            </w:r>
            <w:r w:rsidR="00C0586E">
              <w:rPr>
                <w:noProof/>
                <w:webHidden/>
              </w:rPr>
              <w:t>391</w:t>
            </w:r>
            <w:r w:rsidR="00C0586E">
              <w:rPr>
                <w:noProof/>
                <w:webHidden/>
              </w:rPr>
              <w:fldChar w:fldCharType="end"/>
            </w:r>
          </w:hyperlink>
        </w:p>
        <w:p w14:paraId="79C3A4E8" w14:textId="7C29A5FD" w:rsidR="00C0586E" w:rsidRDefault="00C23B57">
          <w:pPr>
            <w:pStyle w:val="Innehll2"/>
            <w:tabs>
              <w:tab w:val="left" w:pos="880"/>
              <w:tab w:val="right" w:leader="dot" w:pos="9350"/>
            </w:tabs>
            <w:rPr>
              <w:rFonts w:asciiTheme="minorHAnsi" w:eastAsiaTheme="minorEastAsia" w:hAnsiTheme="minorHAnsi"/>
              <w:noProof/>
              <w:color w:val="auto"/>
              <w:lang w:val="sv-SE" w:eastAsia="sv-SE"/>
            </w:rPr>
          </w:pPr>
          <w:hyperlink w:anchor="_Toc62920918" w:history="1">
            <w:r w:rsidR="00C0586E" w:rsidRPr="00EE78E8">
              <w:rPr>
                <w:rStyle w:val="Hyperlnk"/>
                <w:noProof/>
              </w:rPr>
              <w:t>A.2.</w:t>
            </w:r>
            <w:r w:rsidR="00C0586E">
              <w:rPr>
                <w:rFonts w:asciiTheme="minorHAnsi" w:eastAsiaTheme="minorEastAsia" w:hAnsiTheme="minorHAnsi"/>
                <w:noProof/>
                <w:color w:val="auto"/>
                <w:lang w:val="sv-SE" w:eastAsia="sv-SE"/>
              </w:rPr>
              <w:tab/>
            </w:r>
            <w:r w:rsidR="00C0586E" w:rsidRPr="00EE78E8">
              <w:rPr>
                <w:rStyle w:val="Hyperlnk"/>
                <w:noProof/>
              </w:rPr>
              <w:t>The Preprocessor Scanner and Parser</w:t>
            </w:r>
            <w:r w:rsidR="00C0586E">
              <w:rPr>
                <w:noProof/>
                <w:webHidden/>
              </w:rPr>
              <w:tab/>
            </w:r>
            <w:r w:rsidR="00C0586E">
              <w:rPr>
                <w:noProof/>
                <w:webHidden/>
              </w:rPr>
              <w:fldChar w:fldCharType="begin"/>
            </w:r>
            <w:r w:rsidR="00C0586E">
              <w:rPr>
                <w:noProof/>
                <w:webHidden/>
              </w:rPr>
              <w:instrText xml:space="preserve"> PAGEREF _Toc62920918 \h </w:instrText>
            </w:r>
            <w:r w:rsidR="00C0586E">
              <w:rPr>
                <w:noProof/>
                <w:webHidden/>
              </w:rPr>
            </w:r>
            <w:r w:rsidR="00C0586E">
              <w:rPr>
                <w:noProof/>
                <w:webHidden/>
              </w:rPr>
              <w:fldChar w:fldCharType="separate"/>
            </w:r>
            <w:r w:rsidR="00C0586E">
              <w:rPr>
                <w:noProof/>
                <w:webHidden/>
              </w:rPr>
              <w:t>393</w:t>
            </w:r>
            <w:r w:rsidR="00C0586E">
              <w:rPr>
                <w:noProof/>
                <w:webHidden/>
              </w:rPr>
              <w:fldChar w:fldCharType="end"/>
            </w:r>
          </w:hyperlink>
        </w:p>
        <w:p w14:paraId="619A4AEB" w14:textId="2DAE37CE"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919" w:history="1">
            <w:r w:rsidR="00C0586E" w:rsidRPr="00EE78E8">
              <w:rPr>
                <w:rStyle w:val="Hyperlnk"/>
                <w:noProof/>
              </w:rPr>
              <w:t>A.2.4.</w:t>
            </w:r>
            <w:r w:rsidR="00C0586E">
              <w:rPr>
                <w:rFonts w:asciiTheme="minorHAnsi" w:eastAsiaTheme="minorEastAsia" w:hAnsiTheme="minorHAnsi"/>
                <w:noProof/>
                <w:color w:val="auto"/>
                <w:lang w:val="sv-SE" w:eastAsia="sv-SE"/>
              </w:rPr>
              <w:tab/>
            </w:r>
            <w:r w:rsidR="00C0586E" w:rsidRPr="00EE78E8">
              <w:rPr>
                <w:rStyle w:val="Hyperlnk"/>
                <w:noProof/>
              </w:rPr>
              <w:t>If-Else-Chain</w:t>
            </w:r>
            <w:r w:rsidR="00C0586E">
              <w:rPr>
                <w:noProof/>
                <w:webHidden/>
              </w:rPr>
              <w:tab/>
            </w:r>
            <w:r w:rsidR="00C0586E">
              <w:rPr>
                <w:noProof/>
                <w:webHidden/>
              </w:rPr>
              <w:fldChar w:fldCharType="begin"/>
            </w:r>
            <w:r w:rsidR="00C0586E">
              <w:rPr>
                <w:noProof/>
                <w:webHidden/>
              </w:rPr>
              <w:instrText xml:space="preserve"> PAGEREF _Toc62920919 \h </w:instrText>
            </w:r>
            <w:r w:rsidR="00C0586E">
              <w:rPr>
                <w:noProof/>
                <w:webHidden/>
              </w:rPr>
            </w:r>
            <w:r w:rsidR="00C0586E">
              <w:rPr>
                <w:noProof/>
                <w:webHidden/>
              </w:rPr>
              <w:fldChar w:fldCharType="separate"/>
            </w:r>
            <w:r w:rsidR="00C0586E">
              <w:rPr>
                <w:noProof/>
                <w:webHidden/>
              </w:rPr>
              <w:t>395</w:t>
            </w:r>
            <w:r w:rsidR="00C0586E">
              <w:rPr>
                <w:noProof/>
                <w:webHidden/>
              </w:rPr>
              <w:fldChar w:fldCharType="end"/>
            </w:r>
          </w:hyperlink>
        </w:p>
        <w:p w14:paraId="77391646" w14:textId="57996161" w:rsidR="00C0586E" w:rsidRDefault="00C23B57">
          <w:pPr>
            <w:pStyle w:val="Innehll2"/>
            <w:tabs>
              <w:tab w:val="left" w:pos="880"/>
              <w:tab w:val="right" w:leader="dot" w:pos="9350"/>
            </w:tabs>
            <w:rPr>
              <w:rFonts w:asciiTheme="minorHAnsi" w:eastAsiaTheme="minorEastAsia" w:hAnsiTheme="minorHAnsi"/>
              <w:noProof/>
              <w:color w:val="auto"/>
              <w:lang w:val="sv-SE" w:eastAsia="sv-SE"/>
            </w:rPr>
          </w:pPr>
          <w:hyperlink w:anchor="_Toc62920920" w:history="1">
            <w:r w:rsidR="00C0586E" w:rsidRPr="00EE78E8">
              <w:rPr>
                <w:rStyle w:val="Hyperlnk"/>
                <w:noProof/>
              </w:rPr>
              <w:t>A.3.</w:t>
            </w:r>
            <w:r w:rsidR="00C0586E">
              <w:rPr>
                <w:rFonts w:asciiTheme="minorHAnsi" w:eastAsiaTheme="minorEastAsia" w:hAnsiTheme="minorHAnsi"/>
                <w:noProof/>
                <w:color w:val="auto"/>
                <w:lang w:val="sv-SE" w:eastAsia="sv-SE"/>
              </w:rPr>
              <w:tab/>
            </w:r>
            <w:r w:rsidR="00C0586E" w:rsidRPr="00EE78E8">
              <w:rPr>
                <w:rStyle w:val="Hyperlnk"/>
                <w:noProof/>
              </w:rPr>
              <w:t>The Preprocessor</w:t>
            </w:r>
            <w:r w:rsidR="00C0586E">
              <w:rPr>
                <w:noProof/>
                <w:webHidden/>
              </w:rPr>
              <w:tab/>
            </w:r>
            <w:r w:rsidR="00C0586E">
              <w:rPr>
                <w:noProof/>
                <w:webHidden/>
              </w:rPr>
              <w:fldChar w:fldCharType="begin"/>
            </w:r>
            <w:r w:rsidR="00C0586E">
              <w:rPr>
                <w:noProof/>
                <w:webHidden/>
              </w:rPr>
              <w:instrText xml:space="preserve"> PAGEREF _Toc62920920 \h </w:instrText>
            </w:r>
            <w:r w:rsidR="00C0586E">
              <w:rPr>
                <w:noProof/>
                <w:webHidden/>
              </w:rPr>
            </w:r>
            <w:r w:rsidR="00C0586E">
              <w:rPr>
                <w:noProof/>
                <w:webHidden/>
              </w:rPr>
              <w:fldChar w:fldCharType="separate"/>
            </w:r>
            <w:r w:rsidR="00C0586E">
              <w:rPr>
                <w:noProof/>
                <w:webHidden/>
              </w:rPr>
              <w:t>395</w:t>
            </w:r>
            <w:r w:rsidR="00C0586E">
              <w:rPr>
                <w:noProof/>
                <w:webHidden/>
              </w:rPr>
              <w:fldChar w:fldCharType="end"/>
            </w:r>
          </w:hyperlink>
        </w:p>
        <w:p w14:paraId="641873C3" w14:textId="6DBDF298"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921" w:history="1">
            <w:r w:rsidR="00C0586E" w:rsidRPr="00EE78E8">
              <w:rPr>
                <w:rStyle w:val="Hyperlnk"/>
                <w:noProof/>
              </w:rPr>
              <w:t>A.3.5.</w:t>
            </w:r>
            <w:r w:rsidR="00C0586E">
              <w:rPr>
                <w:rFonts w:asciiTheme="minorHAnsi" w:eastAsiaTheme="minorEastAsia" w:hAnsiTheme="minorHAnsi"/>
                <w:noProof/>
                <w:color w:val="auto"/>
                <w:lang w:val="sv-SE" w:eastAsia="sv-SE"/>
              </w:rPr>
              <w:tab/>
            </w:r>
            <w:r w:rsidR="00C0586E" w:rsidRPr="00EE78E8">
              <w:rPr>
                <w:rStyle w:val="Hyperlnk"/>
                <w:noProof/>
              </w:rPr>
              <w:t>Tri Graphs</w:t>
            </w:r>
            <w:r w:rsidR="00C0586E">
              <w:rPr>
                <w:noProof/>
                <w:webHidden/>
              </w:rPr>
              <w:tab/>
            </w:r>
            <w:r w:rsidR="00C0586E">
              <w:rPr>
                <w:noProof/>
                <w:webHidden/>
              </w:rPr>
              <w:fldChar w:fldCharType="begin"/>
            </w:r>
            <w:r w:rsidR="00C0586E">
              <w:rPr>
                <w:noProof/>
                <w:webHidden/>
              </w:rPr>
              <w:instrText xml:space="preserve"> PAGEREF _Toc62920921 \h </w:instrText>
            </w:r>
            <w:r w:rsidR="00C0586E">
              <w:rPr>
                <w:noProof/>
                <w:webHidden/>
              </w:rPr>
            </w:r>
            <w:r w:rsidR="00C0586E">
              <w:rPr>
                <w:noProof/>
                <w:webHidden/>
              </w:rPr>
              <w:fldChar w:fldCharType="separate"/>
            </w:r>
            <w:r w:rsidR="00C0586E">
              <w:rPr>
                <w:noProof/>
                <w:webHidden/>
              </w:rPr>
              <w:t>397</w:t>
            </w:r>
            <w:r w:rsidR="00C0586E">
              <w:rPr>
                <w:noProof/>
                <w:webHidden/>
              </w:rPr>
              <w:fldChar w:fldCharType="end"/>
            </w:r>
          </w:hyperlink>
        </w:p>
        <w:p w14:paraId="191DF541" w14:textId="27746938"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922" w:history="1">
            <w:r w:rsidR="00C0586E" w:rsidRPr="00EE78E8">
              <w:rPr>
                <w:rStyle w:val="Hyperlnk"/>
                <w:noProof/>
              </w:rPr>
              <w:t>A.3.6.</w:t>
            </w:r>
            <w:r w:rsidR="00C0586E">
              <w:rPr>
                <w:rFonts w:asciiTheme="minorHAnsi" w:eastAsiaTheme="minorEastAsia" w:hAnsiTheme="minorHAnsi"/>
                <w:noProof/>
                <w:color w:val="auto"/>
                <w:lang w:val="sv-SE" w:eastAsia="sv-SE"/>
              </w:rPr>
              <w:tab/>
            </w:r>
            <w:r w:rsidR="00C0586E" w:rsidRPr="00EE78E8">
              <w:rPr>
                <w:rStyle w:val="Hyperlnk"/>
                <w:noProof/>
              </w:rPr>
              <w:t>Comments, Strings, and Characters</w:t>
            </w:r>
            <w:r w:rsidR="00C0586E">
              <w:rPr>
                <w:noProof/>
                <w:webHidden/>
              </w:rPr>
              <w:tab/>
            </w:r>
            <w:r w:rsidR="00C0586E">
              <w:rPr>
                <w:noProof/>
                <w:webHidden/>
              </w:rPr>
              <w:fldChar w:fldCharType="begin"/>
            </w:r>
            <w:r w:rsidR="00C0586E">
              <w:rPr>
                <w:noProof/>
                <w:webHidden/>
              </w:rPr>
              <w:instrText xml:space="preserve"> PAGEREF _Toc62920922 \h </w:instrText>
            </w:r>
            <w:r w:rsidR="00C0586E">
              <w:rPr>
                <w:noProof/>
                <w:webHidden/>
              </w:rPr>
            </w:r>
            <w:r w:rsidR="00C0586E">
              <w:rPr>
                <w:noProof/>
                <w:webHidden/>
              </w:rPr>
              <w:fldChar w:fldCharType="separate"/>
            </w:r>
            <w:r w:rsidR="00C0586E">
              <w:rPr>
                <w:noProof/>
                <w:webHidden/>
              </w:rPr>
              <w:t>398</w:t>
            </w:r>
            <w:r w:rsidR="00C0586E">
              <w:rPr>
                <w:noProof/>
                <w:webHidden/>
              </w:rPr>
              <w:fldChar w:fldCharType="end"/>
            </w:r>
          </w:hyperlink>
        </w:p>
        <w:p w14:paraId="2D568A4B" w14:textId="60ED54B9"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923" w:history="1">
            <w:r w:rsidR="00C0586E" w:rsidRPr="00EE78E8">
              <w:rPr>
                <w:rStyle w:val="Hyperlnk"/>
                <w:noProof/>
              </w:rPr>
              <w:t>A.3.7.</w:t>
            </w:r>
            <w:r w:rsidR="00C0586E">
              <w:rPr>
                <w:rFonts w:asciiTheme="minorHAnsi" w:eastAsiaTheme="minorEastAsia" w:hAnsiTheme="minorHAnsi"/>
                <w:noProof/>
                <w:color w:val="auto"/>
                <w:lang w:val="sv-SE" w:eastAsia="sv-SE"/>
              </w:rPr>
              <w:tab/>
            </w:r>
            <w:r w:rsidR="00C0586E" w:rsidRPr="00EE78E8">
              <w:rPr>
                <w:rStyle w:val="Hyperlnk"/>
                <w:noProof/>
              </w:rPr>
              <w:t>The Line List</w:t>
            </w:r>
            <w:r w:rsidR="00C0586E">
              <w:rPr>
                <w:noProof/>
                <w:webHidden/>
              </w:rPr>
              <w:tab/>
            </w:r>
            <w:r w:rsidR="00C0586E">
              <w:rPr>
                <w:noProof/>
                <w:webHidden/>
              </w:rPr>
              <w:fldChar w:fldCharType="begin"/>
            </w:r>
            <w:r w:rsidR="00C0586E">
              <w:rPr>
                <w:noProof/>
                <w:webHidden/>
              </w:rPr>
              <w:instrText xml:space="preserve"> PAGEREF _Toc62920923 \h </w:instrText>
            </w:r>
            <w:r w:rsidR="00C0586E">
              <w:rPr>
                <w:noProof/>
                <w:webHidden/>
              </w:rPr>
            </w:r>
            <w:r w:rsidR="00C0586E">
              <w:rPr>
                <w:noProof/>
                <w:webHidden/>
              </w:rPr>
              <w:fldChar w:fldCharType="separate"/>
            </w:r>
            <w:r w:rsidR="00C0586E">
              <w:rPr>
                <w:noProof/>
                <w:webHidden/>
              </w:rPr>
              <w:t>400</w:t>
            </w:r>
            <w:r w:rsidR="00C0586E">
              <w:rPr>
                <w:noProof/>
                <w:webHidden/>
              </w:rPr>
              <w:fldChar w:fldCharType="end"/>
            </w:r>
          </w:hyperlink>
        </w:p>
        <w:p w14:paraId="6C042441" w14:textId="0A358320"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924" w:history="1">
            <w:r w:rsidR="00C0586E" w:rsidRPr="00EE78E8">
              <w:rPr>
                <w:rStyle w:val="Hyperlnk"/>
                <w:noProof/>
              </w:rPr>
              <w:t>A.3.8.</w:t>
            </w:r>
            <w:r w:rsidR="00C0586E">
              <w:rPr>
                <w:rFonts w:asciiTheme="minorHAnsi" w:eastAsiaTheme="minorEastAsia" w:hAnsiTheme="minorHAnsi"/>
                <w:noProof/>
                <w:color w:val="auto"/>
                <w:lang w:val="sv-SE" w:eastAsia="sv-SE"/>
              </w:rPr>
              <w:tab/>
            </w:r>
            <w:r w:rsidR="00C0586E" w:rsidRPr="00EE78E8">
              <w:rPr>
                <w:rStyle w:val="Hyperlnk"/>
                <w:noProof/>
              </w:rPr>
              <w:t>Lines</w:t>
            </w:r>
            <w:r w:rsidR="00C0586E">
              <w:rPr>
                <w:noProof/>
                <w:webHidden/>
              </w:rPr>
              <w:tab/>
            </w:r>
            <w:r w:rsidR="00C0586E">
              <w:rPr>
                <w:noProof/>
                <w:webHidden/>
              </w:rPr>
              <w:fldChar w:fldCharType="begin"/>
            </w:r>
            <w:r w:rsidR="00C0586E">
              <w:rPr>
                <w:noProof/>
                <w:webHidden/>
              </w:rPr>
              <w:instrText xml:space="preserve"> PAGEREF _Toc62920924 \h </w:instrText>
            </w:r>
            <w:r w:rsidR="00C0586E">
              <w:rPr>
                <w:noProof/>
                <w:webHidden/>
              </w:rPr>
            </w:r>
            <w:r w:rsidR="00C0586E">
              <w:rPr>
                <w:noProof/>
                <w:webHidden/>
              </w:rPr>
              <w:fldChar w:fldCharType="separate"/>
            </w:r>
            <w:r w:rsidR="00C0586E">
              <w:rPr>
                <w:noProof/>
                <w:webHidden/>
              </w:rPr>
              <w:t>404</w:t>
            </w:r>
            <w:r w:rsidR="00C0586E">
              <w:rPr>
                <w:noProof/>
                <w:webHidden/>
              </w:rPr>
              <w:fldChar w:fldCharType="end"/>
            </w:r>
          </w:hyperlink>
        </w:p>
        <w:p w14:paraId="75EFB69D" w14:textId="49A90049"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925" w:history="1">
            <w:r w:rsidR="00C0586E" w:rsidRPr="00EE78E8">
              <w:rPr>
                <w:rStyle w:val="Hyperlnk"/>
                <w:noProof/>
              </w:rPr>
              <w:t>A.3.9.</w:t>
            </w:r>
            <w:r w:rsidR="00C0586E">
              <w:rPr>
                <w:rFonts w:asciiTheme="minorHAnsi" w:eastAsiaTheme="minorEastAsia" w:hAnsiTheme="minorHAnsi"/>
                <w:noProof/>
                <w:color w:val="auto"/>
                <w:lang w:val="sv-SE" w:eastAsia="sv-SE"/>
              </w:rPr>
              <w:tab/>
            </w:r>
            <w:r w:rsidR="00C0586E" w:rsidRPr="00EE78E8">
              <w:rPr>
                <w:rStyle w:val="Hyperlnk"/>
                <w:noProof/>
              </w:rPr>
              <w:t>Includes</w:t>
            </w:r>
            <w:r w:rsidR="00C0586E">
              <w:rPr>
                <w:noProof/>
                <w:webHidden/>
              </w:rPr>
              <w:tab/>
            </w:r>
            <w:r w:rsidR="00C0586E">
              <w:rPr>
                <w:noProof/>
                <w:webHidden/>
              </w:rPr>
              <w:fldChar w:fldCharType="begin"/>
            </w:r>
            <w:r w:rsidR="00C0586E">
              <w:rPr>
                <w:noProof/>
                <w:webHidden/>
              </w:rPr>
              <w:instrText xml:space="preserve"> PAGEREF _Toc62920925 \h </w:instrText>
            </w:r>
            <w:r w:rsidR="00C0586E">
              <w:rPr>
                <w:noProof/>
                <w:webHidden/>
              </w:rPr>
            </w:r>
            <w:r w:rsidR="00C0586E">
              <w:rPr>
                <w:noProof/>
                <w:webHidden/>
              </w:rPr>
              <w:fldChar w:fldCharType="separate"/>
            </w:r>
            <w:r w:rsidR="00C0586E">
              <w:rPr>
                <w:noProof/>
                <w:webHidden/>
              </w:rPr>
              <w:t>405</w:t>
            </w:r>
            <w:r w:rsidR="00C0586E">
              <w:rPr>
                <w:noProof/>
                <w:webHidden/>
              </w:rPr>
              <w:fldChar w:fldCharType="end"/>
            </w:r>
          </w:hyperlink>
        </w:p>
        <w:p w14:paraId="083D9F8C" w14:textId="5D17EE3F"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926" w:history="1">
            <w:r w:rsidR="00C0586E" w:rsidRPr="00EE78E8">
              <w:rPr>
                <w:rStyle w:val="Hyperlnk"/>
                <w:noProof/>
              </w:rPr>
              <w:t>A.3.10.</w:t>
            </w:r>
            <w:r w:rsidR="00C0586E">
              <w:rPr>
                <w:rFonts w:asciiTheme="minorHAnsi" w:eastAsiaTheme="minorEastAsia" w:hAnsiTheme="minorHAnsi"/>
                <w:noProof/>
                <w:color w:val="auto"/>
                <w:lang w:val="sv-SE" w:eastAsia="sv-SE"/>
              </w:rPr>
              <w:tab/>
            </w:r>
            <w:r w:rsidR="00C0586E" w:rsidRPr="00EE78E8">
              <w:rPr>
                <w:rStyle w:val="Hyperlnk"/>
                <w:noProof/>
              </w:rPr>
              <w:t>Macros</w:t>
            </w:r>
            <w:r w:rsidR="00C0586E">
              <w:rPr>
                <w:noProof/>
                <w:webHidden/>
              </w:rPr>
              <w:tab/>
            </w:r>
            <w:r w:rsidR="00C0586E">
              <w:rPr>
                <w:noProof/>
                <w:webHidden/>
              </w:rPr>
              <w:fldChar w:fldCharType="begin"/>
            </w:r>
            <w:r w:rsidR="00C0586E">
              <w:rPr>
                <w:noProof/>
                <w:webHidden/>
              </w:rPr>
              <w:instrText xml:space="preserve"> PAGEREF _Toc62920926 \h </w:instrText>
            </w:r>
            <w:r w:rsidR="00C0586E">
              <w:rPr>
                <w:noProof/>
                <w:webHidden/>
              </w:rPr>
            </w:r>
            <w:r w:rsidR="00C0586E">
              <w:rPr>
                <w:noProof/>
                <w:webHidden/>
              </w:rPr>
              <w:fldChar w:fldCharType="separate"/>
            </w:r>
            <w:r w:rsidR="00C0586E">
              <w:rPr>
                <w:noProof/>
                <w:webHidden/>
              </w:rPr>
              <w:t>406</w:t>
            </w:r>
            <w:r w:rsidR="00C0586E">
              <w:rPr>
                <w:noProof/>
                <w:webHidden/>
              </w:rPr>
              <w:fldChar w:fldCharType="end"/>
            </w:r>
          </w:hyperlink>
        </w:p>
        <w:p w14:paraId="3F1E70BC" w14:textId="2CF4BA9C"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927" w:history="1">
            <w:r w:rsidR="00C0586E" w:rsidRPr="00EE78E8">
              <w:rPr>
                <w:rStyle w:val="Hyperlnk"/>
                <w:noProof/>
              </w:rPr>
              <w:t>A.3.11.</w:t>
            </w:r>
            <w:r w:rsidR="00C0586E">
              <w:rPr>
                <w:rFonts w:asciiTheme="minorHAnsi" w:eastAsiaTheme="minorEastAsia" w:hAnsiTheme="minorHAnsi"/>
                <w:noProof/>
                <w:color w:val="auto"/>
                <w:lang w:val="sv-SE" w:eastAsia="sv-SE"/>
              </w:rPr>
              <w:tab/>
            </w:r>
            <w:r w:rsidR="00C0586E" w:rsidRPr="00EE78E8">
              <w:rPr>
                <w:rStyle w:val="Hyperlnk"/>
                <w:noProof/>
              </w:rPr>
              <w:t>Tokens</w:t>
            </w:r>
            <w:r w:rsidR="00C0586E">
              <w:rPr>
                <w:noProof/>
                <w:webHidden/>
              </w:rPr>
              <w:tab/>
            </w:r>
            <w:r w:rsidR="00C0586E">
              <w:rPr>
                <w:noProof/>
                <w:webHidden/>
              </w:rPr>
              <w:fldChar w:fldCharType="begin"/>
            </w:r>
            <w:r w:rsidR="00C0586E">
              <w:rPr>
                <w:noProof/>
                <w:webHidden/>
              </w:rPr>
              <w:instrText xml:space="preserve"> PAGEREF _Toc62920927 \h </w:instrText>
            </w:r>
            <w:r w:rsidR="00C0586E">
              <w:rPr>
                <w:noProof/>
                <w:webHidden/>
              </w:rPr>
            </w:r>
            <w:r w:rsidR="00C0586E">
              <w:rPr>
                <w:noProof/>
                <w:webHidden/>
              </w:rPr>
              <w:fldChar w:fldCharType="separate"/>
            </w:r>
            <w:r w:rsidR="00C0586E">
              <w:rPr>
                <w:noProof/>
                <w:webHidden/>
              </w:rPr>
              <w:t>407</w:t>
            </w:r>
            <w:r w:rsidR="00C0586E">
              <w:rPr>
                <w:noProof/>
                <w:webHidden/>
              </w:rPr>
              <w:fldChar w:fldCharType="end"/>
            </w:r>
          </w:hyperlink>
        </w:p>
        <w:p w14:paraId="0DD7C2F4" w14:textId="05B71D91"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928" w:history="1">
            <w:r w:rsidR="00C0586E" w:rsidRPr="00EE78E8">
              <w:rPr>
                <w:rStyle w:val="Hyperlnk"/>
                <w:noProof/>
              </w:rPr>
              <w:t>A.3.12.</w:t>
            </w:r>
            <w:r w:rsidR="00C0586E">
              <w:rPr>
                <w:rFonts w:asciiTheme="minorHAnsi" w:eastAsiaTheme="minorEastAsia" w:hAnsiTheme="minorHAnsi"/>
                <w:noProof/>
                <w:color w:val="auto"/>
                <w:lang w:val="sv-SE" w:eastAsia="sv-SE"/>
              </w:rPr>
              <w:tab/>
            </w:r>
            <w:r w:rsidR="00C0586E" w:rsidRPr="00EE78E8">
              <w:rPr>
                <w:rStyle w:val="Hyperlnk"/>
                <w:noProof/>
              </w:rPr>
              <w:t>Define</w:t>
            </w:r>
            <w:r w:rsidR="00C0586E">
              <w:rPr>
                <w:noProof/>
                <w:webHidden/>
              </w:rPr>
              <w:tab/>
            </w:r>
            <w:r w:rsidR="00C0586E">
              <w:rPr>
                <w:noProof/>
                <w:webHidden/>
              </w:rPr>
              <w:fldChar w:fldCharType="begin"/>
            </w:r>
            <w:r w:rsidR="00C0586E">
              <w:rPr>
                <w:noProof/>
                <w:webHidden/>
              </w:rPr>
              <w:instrText xml:space="preserve"> PAGEREF _Toc62920928 \h </w:instrText>
            </w:r>
            <w:r w:rsidR="00C0586E">
              <w:rPr>
                <w:noProof/>
                <w:webHidden/>
              </w:rPr>
            </w:r>
            <w:r w:rsidR="00C0586E">
              <w:rPr>
                <w:noProof/>
                <w:webHidden/>
              </w:rPr>
              <w:fldChar w:fldCharType="separate"/>
            </w:r>
            <w:r w:rsidR="00C0586E">
              <w:rPr>
                <w:noProof/>
                <w:webHidden/>
              </w:rPr>
              <w:t>408</w:t>
            </w:r>
            <w:r w:rsidR="00C0586E">
              <w:rPr>
                <w:noProof/>
                <w:webHidden/>
              </w:rPr>
              <w:fldChar w:fldCharType="end"/>
            </w:r>
          </w:hyperlink>
        </w:p>
        <w:p w14:paraId="295EB846" w14:textId="63B06EBE"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929" w:history="1">
            <w:r w:rsidR="00C0586E" w:rsidRPr="00EE78E8">
              <w:rPr>
                <w:rStyle w:val="Hyperlnk"/>
                <w:noProof/>
              </w:rPr>
              <w:t>A.3.13.</w:t>
            </w:r>
            <w:r w:rsidR="00C0586E">
              <w:rPr>
                <w:rFonts w:asciiTheme="minorHAnsi" w:eastAsiaTheme="minorEastAsia" w:hAnsiTheme="minorHAnsi"/>
                <w:noProof/>
                <w:color w:val="auto"/>
                <w:lang w:val="sv-SE" w:eastAsia="sv-SE"/>
              </w:rPr>
              <w:tab/>
            </w:r>
            <w:r w:rsidR="00C0586E" w:rsidRPr="00EE78E8">
              <w:rPr>
                <w:rStyle w:val="Hyperlnk"/>
                <w:noProof/>
              </w:rPr>
              <w:t>Conditional Programming</w:t>
            </w:r>
            <w:r w:rsidR="00C0586E">
              <w:rPr>
                <w:noProof/>
                <w:webHidden/>
              </w:rPr>
              <w:tab/>
            </w:r>
            <w:r w:rsidR="00C0586E">
              <w:rPr>
                <w:noProof/>
                <w:webHidden/>
              </w:rPr>
              <w:fldChar w:fldCharType="begin"/>
            </w:r>
            <w:r w:rsidR="00C0586E">
              <w:rPr>
                <w:noProof/>
                <w:webHidden/>
              </w:rPr>
              <w:instrText xml:space="preserve"> PAGEREF _Toc62920929 \h </w:instrText>
            </w:r>
            <w:r w:rsidR="00C0586E">
              <w:rPr>
                <w:noProof/>
                <w:webHidden/>
              </w:rPr>
            </w:r>
            <w:r w:rsidR="00C0586E">
              <w:rPr>
                <w:noProof/>
                <w:webHidden/>
              </w:rPr>
              <w:fldChar w:fldCharType="separate"/>
            </w:r>
            <w:r w:rsidR="00C0586E">
              <w:rPr>
                <w:noProof/>
                <w:webHidden/>
              </w:rPr>
              <w:t>411</w:t>
            </w:r>
            <w:r w:rsidR="00C0586E">
              <w:rPr>
                <w:noProof/>
                <w:webHidden/>
              </w:rPr>
              <w:fldChar w:fldCharType="end"/>
            </w:r>
          </w:hyperlink>
        </w:p>
        <w:p w14:paraId="31D020A9" w14:textId="00DA6CBA"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930" w:history="1">
            <w:r w:rsidR="00C0586E" w:rsidRPr="00EE78E8">
              <w:rPr>
                <w:rStyle w:val="Hyperlnk"/>
                <w:noProof/>
              </w:rPr>
              <w:t>A.3.14.</w:t>
            </w:r>
            <w:r w:rsidR="00C0586E">
              <w:rPr>
                <w:rFonts w:asciiTheme="minorHAnsi" w:eastAsiaTheme="minorEastAsia" w:hAnsiTheme="minorHAnsi"/>
                <w:noProof/>
                <w:color w:val="auto"/>
                <w:lang w:val="sv-SE" w:eastAsia="sv-SE"/>
              </w:rPr>
              <w:tab/>
            </w:r>
            <w:r w:rsidR="00C0586E" w:rsidRPr="00EE78E8">
              <w:rPr>
                <w:rStyle w:val="Hyperlnk"/>
                <w:noProof/>
              </w:rPr>
              <w:t>Macro Expansion</w:t>
            </w:r>
            <w:r w:rsidR="00C0586E">
              <w:rPr>
                <w:noProof/>
                <w:webHidden/>
              </w:rPr>
              <w:tab/>
            </w:r>
            <w:r w:rsidR="00C0586E">
              <w:rPr>
                <w:noProof/>
                <w:webHidden/>
              </w:rPr>
              <w:fldChar w:fldCharType="begin"/>
            </w:r>
            <w:r w:rsidR="00C0586E">
              <w:rPr>
                <w:noProof/>
                <w:webHidden/>
              </w:rPr>
              <w:instrText xml:space="preserve"> PAGEREF _Toc62920930 \h </w:instrText>
            </w:r>
            <w:r w:rsidR="00C0586E">
              <w:rPr>
                <w:noProof/>
                <w:webHidden/>
              </w:rPr>
            </w:r>
            <w:r w:rsidR="00C0586E">
              <w:rPr>
                <w:noProof/>
                <w:webHidden/>
              </w:rPr>
              <w:fldChar w:fldCharType="separate"/>
            </w:r>
            <w:r w:rsidR="00C0586E">
              <w:rPr>
                <w:noProof/>
                <w:webHidden/>
              </w:rPr>
              <w:t>413</w:t>
            </w:r>
            <w:r w:rsidR="00C0586E">
              <w:rPr>
                <w:noProof/>
                <w:webHidden/>
              </w:rPr>
              <w:fldChar w:fldCharType="end"/>
            </w:r>
          </w:hyperlink>
        </w:p>
        <w:p w14:paraId="1881B4F6" w14:textId="65B3804B"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931" w:history="1">
            <w:r w:rsidR="00C0586E" w:rsidRPr="00EE78E8">
              <w:rPr>
                <w:rStyle w:val="Hyperlnk"/>
                <w:noProof/>
              </w:rPr>
              <w:t>A.3.15.</w:t>
            </w:r>
            <w:r w:rsidR="00C0586E">
              <w:rPr>
                <w:rFonts w:asciiTheme="minorHAnsi" w:eastAsiaTheme="minorEastAsia" w:hAnsiTheme="minorHAnsi"/>
                <w:noProof/>
                <w:color w:val="auto"/>
                <w:lang w:val="sv-SE" w:eastAsia="sv-SE"/>
              </w:rPr>
              <w:tab/>
            </w:r>
            <w:r w:rsidR="00C0586E" w:rsidRPr="00EE78E8">
              <w:rPr>
                <w:rStyle w:val="Hyperlnk"/>
                <w:noProof/>
              </w:rPr>
              <w:t>Concatenate Tokens</w:t>
            </w:r>
            <w:r w:rsidR="00C0586E">
              <w:rPr>
                <w:noProof/>
                <w:webHidden/>
              </w:rPr>
              <w:tab/>
            </w:r>
            <w:r w:rsidR="00C0586E">
              <w:rPr>
                <w:noProof/>
                <w:webHidden/>
              </w:rPr>
              <w:fldChar w:fldCharType="begin"/>
            </w:r>
            <w:r w:rsidR="00C0586E">
              <w:rPr>
                <w:noProof/>
                <w:webHidden/>
              </w:rPr>
              <w:instrText xml:space="preserve"> PAGEREF _Toc62920931 \h </w:instrText>
            </w:r>
            <w:r w:rsidR="00C0586E">
              <w:rPr>
                <w:noProof/>
                <w:webHidden/>
              </w:rPr>
            </w:r>
            <w:r w:rsidR="00C0586E">
              <w:rPr>
                <w:noProof/>
                <w:webHidden/>
              </w:rPr>
              <w:fldChar w:fldCharType="separate"/>
            </w:r>
            <w:r w:rsidR="00C0586E">
              <w:rPr>
                <w:noProof/>
                <w:webHidden/>
              </w:rPr>
              <w:t>416</w:t>
            </w:r>
            <w:r w:rsidR="00C0586E">
              <w:rPr>
                <w:noProof/>
                <w:webHidden/>
              </w:rPr>
              <w:fldChar w:fldCharType="end"/>
            </w:r>
          </w:hyperlink>
        </w:p>
        <w:p w14:paraId="4307F25F" w14:textId="6DFB4E0C"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932" w:history="1">
            <w:r w:rsidR="00C0586E" w:rsidRPr="00EE78E8">
              <w:rPr>
                <w:rStyle w:val="Hyperlnk"/>
                <w:noProof/>
              </w:rPr>
              <w:t>A.3.16.</w:t>
            </w:r>
            <w:r w:rsidR="00C0586E">
              <w:rPr>
                <w:rFonts w:asciiTheme="minorHAnsi" w:eastAsiaTheme="minorEastAsia" w:hAnsiTheme="minorHAnsi"/>
                <w:noProof/>
                <w:color w:val="auto"/>
                <w:lang w:val="sv-SE" w:eastAsia="sv-SE"/>
              </w:rPr>
              <w:tab/>
            </w:r>
            <w:r w:rsidR="00C0586E" w:rsidRPr="00EE78E8">
              <w:rPr>
                <w:rStyle w:val="Hyperlnk"/>
                <w:noProof/>
              </w:rPr>
              <w:t>String Merging</w:t>
            </w:r>
            <w:r w:rsidR="00C0586E">
              <w:rPr>
                <w:noProof/>
                <w:webHidden/>
              </w:rPr>
              <w:tab/>
            </w:r>
            <w:r w:rsidR="00C0586E">
              <w:rPr>
                <w:noProof/>
                <w:webHidden/>
              </w:rPr>
              <w:fldChar w:fldCharType="begin"/>
            </w:r>
            <w:r w:rsidR="00C0586E">
              <w:rPr>
                <w:noProof/>
                <w:webHidden/>
              </w:rPr>
              <w:instrText xml:space="preserve"> PAGEREF _Toc62920932 \h </w:instrText>
            </w:r>
            <w:r w:rsidR="00C0586E">
              <w:rPr>
                <w:noProof/>
                <w:webHidden/>
              </w:rPr>
            </w:r>
            <w:r w:rsidR="00C0586E">
              <w:rPr>
                <w:noProof/>
                <w:webHidden/>
              </w:rPr>
              <w:fldChar w:fldCharType="separate"/>
            </w:r>
            <w:r w:rsidR="00C0586E">
              <w:rPr>
                <w:noProof/>
                <w:webHidden/>
              </w:rPr>
              <w:t>417</w:t>
            </w:r>
            <w:r w:rsidR="00C0586E">
              <w:rPr>
                <w:noProof/>
                <w:webHidden/>
              </w:rPr>
              <w:fldChar w:fldCharType="end"/>
            </w:r>
          </w:hyperlink>
        </w:p>
        <w:p w14:paraId="22E9F869" w14:textId="7A3EED5D" w:rsidR="00C0586E" w:rsidRDefault="00C23B57">
          <w:pPr>
            <w:pStyle w:val="Innehll1"/>
            <w:rPr>
              <w:rFonts w:asciiTheme="minorHAnsi" w:eastAsiaTheme="minorEastAsia" w:hAnsiTheme="minorHAnsi"/>
              <w:noProof/>
              <w:color w:val="auto"/>
              <w:lang w:val="sv-SE" w:eastAsia="sv-SE"/>
            </w:rPr>
          </w:pPr>
          <w:hyperlink w:anchor="_Toc62920933" w:history="1">
            <w:r w:rsidR="00C0586E" w:rsidRPr="00EE78E8">
              <w:rPr>
                <w:rStyle w:val="Hyperlnk"/>
                <w:noProof/>
              </w:rPr>
              <w:t>B.</w:t>
            </w:r>
            <w:r w:rsidR="00C0586E">
              <w:rPr>
                <w:rFonts w:asciiTheme="minorHAnsi" w:eastAsiaTheme="minorEastAsia" w:hAnsiTheme="minorHAnsi"/>
                <w:noProof/>
                <w:color w:val="auto"/>
                <w:lang w:val="sv-SE" w:eastAsia="sv-SE"/>
              </w:rPr>
              <w:tab/>
            </w:r>
            <w:r w:rsidR="00C0586E" w:rsidRPr="00EE78E8">
              <w:rPr>
                <w:rStyle w:val="Hyperlnk"/>
                <w:noProof/>
              </w:rPr>
              <w:t>The Register Set</w:t>
            </w:r>
            <w:r w:rsidR="00C0586E">
              <w:rPr>
                <w:noProof/>
                <w:webHidden/>
              </w:rPr>
              <w:tab/>
            </w:r>
            <w:r w:rsidR="00C0586E">
              <w:rPr>
                <w:noProof/>
                <w:webHidden/>
              </w:rPr>
              <w:fldChar w:fldCharType="begin"/>
            </w:r>
            <w:r w:rsidR="00C0586E">
              <w:rPr>
                <w:noProof/>
                <w:webHidden/>
              </w:rPr>
              <w:instrText xml:space="preserve"> PAGEREF _Toc62920933 \h </w:instrText>
            </w:r>
            <w:r w:rsidR="00C0586E">
              <w:rPr>
                <w:noProof/>
                <w:webHidden/>
              </w:rPr>
            </w:r>
            <w:r w:rsidR="00C0586E">
              <w:rPr>
                <w:noProof/>
                <w:webHidden/>
              </w:rPr>
              <w:fldChar w:fldCharType="separate"/>
            </w:r>
            <w:r w:rsidR="00C0586E">
              <w:rPr>
                <w:noProof/>
                <w:webHidden/>
              </w:rPr>
              <w:t>418</w:t>
            </w:r>
            <w:r w:rsidR="00C0586E">
              <w:rPr>
                <w:noProof/>
                <w:webHidden/>
              </w:rPr>
              <w:fldChar w:fldCharType="end"/>
            </w:r>
          </w:hyperlink>
        </w:p>
        <w:p w14:paraId="04EB9C14" w14:textId="1D44E0DC" w:rsidR="00C0586E" w:rsidRDefault="00C23B57">
          <w:pPr>
            <w:pStyle w:val="Innehll1"/>
            <w:rPr>
              <w:rFonts w:asciiTheme="minorHAnsi" w:eastAsiaTheme="minorEastAsia" w:hAnsiTheme="minorHAnsi"/>
              <w:noProof/>
              <w:color w:val="auto"/>
              <w:lang w:val="sv-SE" w:eastAsia="sv-SE"/>
            </w:rPr>
          </w:pPr>
          <w:hyperlink w:anchor="_Toc62920934" w:history="1">
            <w:r w:rsidR="00C0586E" w:rsidRPr="00EE78E8">
              <w:rPr>
                <w:rStyle w:val="Hyperlnk"/>
                <w:noProof/>
              </w:rPr>
              <w:t>C.</w:t>
            </w:r>
            <w:r w:rsidR="00C0586E">
              <w:rPr>
                <w:rFonts w:asciiTheme="minorHAnsi" w:eastAsiaTheme="minorEastAsia" w:hAnsiTheme="minorHAnsi"/>
                <w:noProof/>
                <w:color w:val="auto"/>
                <w:lang w:val="sv-SE" w:eastAsia="sv-SE"/>
              </w:rPr>
              <w:tab/>
            </w:r>
            <w:r w:rsidR="00C0586E" w:rsidRPr="00EE78E8">
              <w:rPr>
                <w:rStyle w:val="Hyperlnk"/>
                <w:noProof/>
              </w:rPr>
              <w:t>The C Grammar</w:t>
            </w:r>
            <w:r w:rsidR="00C0586E">
              <w:rPr>
                <w:noProof/>
                <w:webHidden/>
              </w:rPr>
              <w:tab/>
            </w:r>
            <w:r w:rsidR="00C0586E">
              <w:rPr>
                <w:noProof/>
                <w:webHidden/>
              </w:rPr>
              <w:fldChar w:fldCharType="begin"/>
            </w:r>
            <w:r w:rsidR="00C0586E">
              <w:rPr>
                <w:noProof/>
                <w:webHidden/>
              </w:rPr>
              <w:instrText xml:space="preserve"> PAGEREF _Toc62920934 \h </w:instrText>
            </w:r>
            <w:r w:rsidR="00C0586E">
              <w:rPr>
                <w:noProof/>
                <w:webHidden/>
              </w:rPr>
            </w:r>
            <w:r w:rsidR="00C0586E">
              <w:rPr>
                <w:noProof/>
                <w:webHidden/>
              </w:rPr>
              <w:fldChar w:fldCharType="separate"/>
            </w:r>
            <w:r w:rsidR="00C0586E">
              <w:rPr>
                <w:noProof/>
                <w:webHidden/>
              </w:rPr>
              <w:t>420</w:t>
            </w:r>
            <w:r w:rsidR="00C0586E">
              <w:rPr>
                <w:noProof/>
                <w:webHidden/>
              </w:rPr>
              <w:fldChar w:fldCharType="end"/>
            </w:r>
          </w:hyperlink>
        </w:p>
        <w:p w14:paraId="5DCF6D20" w14:textId="163311A7" w:rsidR="00C0586E" w:rsidRDefault="00C23B57">
          <w:pPr>
            <w:pStyle w:val="Innehll2"/>
            <w:tabs>
              <w:tab w:val="left" w:pos="880"/>
              <w:tab w:val="right" w:leader="dot" w:pos="9350"/>
            </w:tabs>
            <w:rPr>
              <w:rFonts w:asciiTheme="minorHAnsi" w:eastAsiaTheme="minorEastAsia" w:hAnsiTheme="minorHAnsi"/>
              <w:noProof/>
              <w:color w:val="auto"/>
              <w:lang w:val="sv-SE" w:eastAsia="sv-SE"/>
            </w:rPr>
          </w:pPr>
          <w:hyperlink w:anchor="_Toc62920935" w:history="1">
            <w:r w:rsidR="00C0586E" w:rsidRPr="00EE78E8">
              <w:rPr>
                <w:rStyle w:val="Hyperlnk"/>
                <w:noProof/>
              </w:rPr>
              <w:t>C.1.</w:t>
            </w:r>
            <w:r w:rsidR="00C0586E">
              <w:rPr>
                <w:rFonts w:asciiTheme="minorHAnsi" w:eastAsiaTheme="minorEastAsia" w:hAnsiTheme="minorHAnsi"/>
                <w:noProof/>
                <w:color w:val="auto"/>
                <w:lang w:val="sv-SE" w:eastAsia="sv-SE"/>
              </w:rPr>
              <w:tab/>
            </w:r>
            <w:r w:rsidR="00C0586E" w:rsidRPr="00EE78E8">
              <w:rPr>
                <w:rStyle w:val="Hyperlnk"/>
                <w:noProof/>
              </w:rPr>
              <w:t>The Preprocessor Grammar</w:t>
            </w:r>
            <w:r w:rsidR="00C0586E">
              <w:rPr>
                <w:noProof/>
                <w:webHidden/>
              </w:rPr>
              <w:tab/>
            </w:r>
            <w:r w:rsidR="00C0586E">
              <w:rPr>
                <w:noProof/>
                <w:webHidden/>
              </w:rPr>
              <w:fldChar w:fldCharType="begin"/>
            </w:r>
            <w:r w:rsidR="00C0586E">
              <w:rPr>
                <w:noProof/>
                <w:webHidden/>
              </w:rPr>
              <w:instrText xml:space="preserve"> PAGEREF _Toc62920935 \h </w:instrText>
            </w:r>
            <w:r w:rsidR="00C0586E">
              <w:rPr>
                <w:noProof/>
                <w:webHidden/>
              </w:rPr>
            </w:r>
            <w:r w:rsidR="00C0586E">
              <w:rPr>
                <w:noProof/>
                <w:webHidden/>
              </w:rPr>
              <w:fldChar w:fldCharType="separate"/>
            </w:r>
            <w:r w:rsidR="00C0586E">
              <w:rPr>
                <w:noProof/>
                <w:webHidden/>
              </w:rPr>
              <w:t>420</w:t>
            </w:r>
            <w:r w:rsidR="00C0586E">
              <w:rPr>
                <w:noProof/>
                <w:webHidden/>
              </w:rPr>
              <w:fldChar w:fldCharType="end"/>
            </w:r>
          </w:hyperlink>
        </w:p>
        <w:p w14:paraId="799A57DD" w14:textId="45E4BA1D"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936" w:history="1">
            <w:r w:rsidR="00C0586E" w:rsidRPr="00EE78E8">
              <w:rPr>
                <w:rStyle w:val="Hyperlnk"/>
                <w:noProof/>
              </w:rPr>
              <w:t>C.1.1.</w:t>
            </w:r>
            <w:r w:rsidR="00C0586E">
              <w:rPr>
                <w:rFonts w:asciiTheme="minorHAnsi" w:eastAsiaTheme="minorEastAsia" w:hAnsiTheme="minorHAnsi"/>
                <w:noProof/>
                <w:color w:val="auto"/>
                <w:lang w:val="sv-SE" w:eastAsia="sv-SE"/>
              </w:rPr>
              <w:tab/>
            </w:r>
            <w:r w:rsidR="00C0586E" w:rsidRPr="00EE78E8">
              <w:rPr>
                <w:rStyle w:val="Hyperlnk"/>
                <w:noProof/>
              </w:rPr>
              <w:t>The Language Grammar</w:t>
            </w:r>
            <w:r w:rsidR="00C0586E">
              <w:rPr>
                <w:noProof/>
                <w:webHidden/>
              </w:rPr>
              <w:tab/>
            </w:r>
            <w:r w:rsidR="00C0586E">
              <w:rPr>
                <w:noProof/>
                <w:webHidden/>
              </w:rPr>
              <w:fldChar w:fldCharType="begin"/>
            </w:r>
            <w:r w:rsidR="00C0586E">
              <w:rPr>
                <w:noProof/>
                <w:webHidden/>
              </w:rPr>
              <w:instrText xml:space="preserve"> PAGEREF _Toc62920936 \h </w:instrText>
            </w:r>
            <w:r w:rsidR="00C0586E">
              <w:rPr>
                <w:noProof/>
                <w:webHidden/>
              </w:rPr>
            </w:r>
            <w:r w:rsidR="00C0586E">
              <w:rPr>
                <w:noProof/>
                <w:webHidden/>
              </w:rPr>
              <w:fldChar w:fldCharType="separate"/>
            </w:r>
            <w:r w:rsidR="00C0586E">
              <w:rPr>
                <w:noProof/>
                <w:webHidden/>
              </w:rPr>
              <w:t>420</w:t>
            </w:r>
            <w:r w:rsidR="00C0586E">
              <w:rPr>
                <w:noProof/>
                <w:webHidden/>
              </w:rPr>
              <w:fldChar w:fldCharType="end"/>
            </w:r>
          </w:hyperlink>
        </w:p>
        <w:p w14:paraId="3129A110" w14:textId="0B3D899A" w:rsidR="00C0586E" w:rsidRDefault="00C23B57">
          <w:pPr>
            <w:pStyle w:val="Innehll1"/>
            <w:rPr>
              <w:rFonts w:asciiTheme="minorHAnsi" w:eastAsiaTheme="minorEastAsia" w:hAnsiTheme="minorHAnsi"/>
              <w:noProof/>
              <w:color w:val="auto"/>
              <w:lang w:val="sv-SE" w:eastAsia="sv-SE"/>
            </w:rPr>
          </w:pPr>
          <w:hyperlink w:anchor="_Toc62920937" w:history="1">
            <w:r w:rsidR="00C0586E" w:rsidRPr="00EE78E8">
              <w:rPr>
                <w:rStyle w:val="Hyperlnk"/>
                <w:noProof/>
              </w:rPr>
              <w:t>D.</w:t>
            </w:r>
            <w:r w:rsidR="00C0586E">
              <w:rPr>
                <w:rFonts w:asciiTheme="minorHAnsi" w:eastAsiaTheme="minorEastAsia" w:hAnsiTheme="minorHAnsi"/>
                <w:noProof/>
                <w:color w:val="auto"/>
                <w:lang w:val="sv-SE" w:eastAsia="sv-SE"/>
              </w:rPr>
              <w:tab/>
            </w:r>
            <w:r w:rsidR="00C0586E" w:rsidRPr="00EE78E8">
              <w:rPr>
                <w:rStyle w:val="Hyperlnk"/>
                <w:noProof/>
              </w:rPr>
              <w:t xml:space="preserve">The </w:t>
            </w:r>
            <w:r w:rsidR="00C0586E" w:rsidRPr="00EE78E8">
              <w:rPr>
                <w:rStyle w:val="Hyperlnk"/>
                <w:noProof/>
                <w:highlight w:val="white"/>
              </w:rPr>
              <w:t xml:space="preserve">Gardens Point </w:t>
            </w:r>
            <w:r w:rsidR="00C0586E" w:rsidRPr="00EE78E8">
              <w:rPr>
                <w:rStyle w:val="Hyperlnk"/>
                <w:noProof/>
              </w:rPr>
              <w:t>Tools</w:t>
            </w:r>
            <w:r w:rsidR="00C0586E">
              <w:rPr>
                <w:noProof/>
                <w:webHidden/>
              </w:rPr>
              <w:tab/>
            </w:r>
            <w:r w:rsidR="00C0586E">
              <w:rPr>
                <w:noProof/>
                <w:webHidden/>
              </w:rPr>
              <w:fldChar w:fldCharType="begin"/>
            </w:r>
            <w:r w:rsidR="00C0586E">
              <w:rPr>
                <w:noProof/>
                <w:webHidden/>
              </w:rPr>
              <w:instrText xml:space="preserve"> PAGEREF _Toc62920937 \h </w:instrText>
            </w:r>
            <w:r w:rsidR="00C0586E">
              <w:rPr>
                <w:noProof/>
                <w:webHidden/>
              </w:rPr>
            </w:r>
            <w:r w:rsidR="00C0586E">
              <w:rPr>
                <w:noProof/>
                <w:webHidden/>
              </w:rPr>
              <w:fldChar w:fldCharType="separate"/>
            </w:r>
            <w:r w:rsidR="00C0586E">
              <w:rPr>
                <w:noProof/>
                <w:webHidden/>
              </w:rPr>
              <w:t>427</w:t>
            </w:r>
            <w:r w:rsidR="00C0586E">
              <w:rPr>
                <w:noProof/>
                <w:webHidden/>
              </w:rPr>
              <w:fldChar w:fldCharType="end"/>
            </w:r>
          </w:hyperlink>
        </w:p>
        <w:p w14:paraId="2514AC52" w14:textId="0A83DF32"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938" w:history="1">
            <w:r w:rsidR="00C0586E" w:rsidRPr="00EE78E8">
              <w:rPr>
                <w:rStyle w:val="Hyperlnk"/>
                <w:noProof/>
              </w:rPr>
              <w:t>D.1.1.</w:t>
            </w:r>
            <w:r w:rsidR="00C0586E">
              <w:rPr>
                <w:rFonts w:asciiTheme="minorHAnsi" w:eastAsiaTheme="minorEastAsia" w:hAnsiTheme="minorHAnsi"/>
                <w:noProof/>
                <w:color w:val="auto"/>
                <w:lang w:val="sv-SE" w:eastAsia="sv-SE"/>
              </w:rPr>
              <w:tab/>
            </w:r>
            <w:r w:rsidR="00C0586E" w:rsidRPr="00EE78E8">
              <w:rPr>
                <w:rStyle w:val="Hyperlnk"/>
                <w:noProof/>
              </w:rPr>
              <w:t>The Language</w:t>
            </w:r>
            <w:r w:rsidR="00C0586E">
              <w:rPr>
                <w:noProof/>
                <w:webHidden/>
              </w:rPr>
              <w:tab/>
            </w:r>
            <w:r w:rsidR="00C0586E">
              <w:rPr>
                <w:noProof/>
                <w:webHidden/>
              </w:rPr>
              <w:fldChar w:fldCharType="begin"/>
            </w:r>
            <w:r w:rsidR="00C0586E">
              <w:rPr>
                <w:noProof/>
                <w:webHidden/>
              </w:rPr>
              <w:instrText xml:space="preserve"> PAGEREF _Toc62920938 \h </w:instrText>
            </w:r>
            <w:r w:rsidR="00C0586E">
              <w:rPr>
                <w:noProof/>
                <w:webHidden/>
              </w:rPr>
            </w:r>
            <w:r w:rsidR="00C0586E">
              <w:rPr>
                <w:noProof/>
                <w:webHidden/>
              </w:rPr>
              <w:fldChar w:fldCharType="separate"/>
            </w:r>
            <w:r w:rsidR="00C0586E">
              <w:rPr>
                <w:noProof/>
                <w:webHidden/>
              </w:rPr>
              <w:t>427</w:t>
            </w:r>
            <w:r w:rsidR="00C0586E">
              <w:rPr>
                <w:noProof/>
                <w:webHidden/>
              </w:rPr>
              <w:fldChar w:fldCharType="end"/>
            </w:r>
          </w:hyperlink>
        </w:p>
        <w:p w14:paraId="25238089" w14:textId="31CB0BA6"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939" w:history="1">
            <w:r w:rsidR="00C0586E" w:rsidRPr="00EE78E8">
              <w:rPr>
                <w:rStyle w:val="Hyperlnk"/>
                <w:noProof/>
              </w:rPr>
              <w:t>D.1.2.</w:t>
            </w:r>
            <w:r w:rsidR="00C0586E">
              <w:rPr>
                <w:rFonts w:asciiTheme="minorHAnsi" w:eastAsiaTheme="minorEastAsia" w:hAnsiTheme="minorHAnsi"/>
                <w:noProof/>
                <w:color w:val="auto"/>
                <w:lang w:val="sv-SE" w:eastAsia="sv-SE"/>
              </w:rPr>
              <w:tab/>
            </w:r>
            <w:r w:rsidR="00C0586E" w:rsidRPr="00EE78E8">
              <w:rPr>
                <w:rStyle w:val="Hyperlnk"/>
                <w:noProof/>
              </w:rPr>
              <w:t>The Grammar</w:t>
            </w:r>
            <w:r w:rsidR="00C0586E">
              <w:rPr>
                <w:noProof/>
                <w:webHidden/>
              </w:rPr>
              <w:tab/>
            </w:r>
            <w:r w:rsidR="00C0586E">
              <w:rPr>
                <w:noProof/>
                <w:webHidden/>
              </w:rPr>
              <w:fldChar w:fldCharType="begin"/>
            </w:r>
            <w:r w:rsidR="00C0586E">
              <w:rPr>
                <w:noProof/>
                <w:webHidden/>
              </w:rPr>
              <w:instrText xml:space="preserve"> PAGEREF _Toc62920939 \h </w:instrText>
            </w:r>
            <w:r w:rsidR="00C0586E">
              <w:rPr>
                <w:noProof/>
                <w:webHidden/>
              </w:rPr>
            </w:r>
            <w:r w:rsidR="00C0586E">
              <w:rPr>
                <w:noProof/>
                <w:webHidden/>
              </w:rPr>
              <w:fldChar w:fldCharType="separate"/>
            </w:r>
            <w:r w:rsidR="00C0586E">
              <w:rPr>
                <w:noProof/>
                <w:webHidden/>
              </w:rPr>
              <w:t>428</w:t>
            </w:r>
            <w:r w:rsidR="00C0586E">
              <w:rPr>
                <w:noProof/>
                <w:webHidden/>
              </w:rPr>
              <w:fldChar w:fldCharType="end"/>
            </w:r>
          </w:hyperlink>
        </w:p>
        <w:p w14:paraId="5E06CAD4" w14:textId="4C3A53AF"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940" w:history="1">
            <w:r w:rsidR="00C0586E" w:rsidRPr="00EE78E8">
              <w:rPr>
                <w:rStyle w:val="Hyperlnk"/>
                <w:noProof/>
              </w:rPr>
              <w:t>D.1.3.</w:t>
            </w:r>
            <w:r w:rsidR="00C0586E">
              <w:rPr>
                <w:rFonts w:asciiTheme="minorHAnsi" w:eastAsiaTheme="minorEastAsia" w:hAnsiTheme="minorHAnsi"/>
                <w:noProof/>
                <w:color w:val="auto"/>
                <w:lang w:val="sv-SE" w:eastAsia="sv-SE"/>
              </w:rPr>
              <w:tab/>
            </w:r>
            <w:r w:rsidR="00C0586E" w:rsidRPr="00EE78E8">
              <w:rPr>
                <w:rStyle w:val="Hyperlnk"/>
                <w:noProof/>
              </w:rPr>
              <w:t>GPPG</w:t>
            </w:r>
            <w:r w:rsidR="00C0586E">
              <w:rPr>
                <w:noProof/>
                <w:webHidden/>
              </w:rPr>
              <w:tab/>
            </w:r>
            <w:r w:rsidR="00C0586E">
              <w:rPr>
                <w:noProof/>
                <w:webHidden/>
              </w:rPr>
              <w:fldChar w:fldCharType="begin"/>
            </w:r>
            <w:r w:rsidR="00C0586E">
              <w:rPr>
                <w:noProof/>
                <w:webHidden/>
              </w:rPr>
              <w:instrText xml:space="preserve"> PAGEREF _Toc62920940 \h </w:instrText>
            </w:r>
            <w:r w:rsidR="00C0586E">
              <w:rPr>
                <w:noProof/>
                <w:webHidden/>
              </w:rPr>
            </w:r>
            <w:r w:rsidR="00C0586E">
              <w:rPr>
                <w:noProof/>
                <w:webHidden/>
              </w:rPr>
              <w:fldChar w:fldCharType="separate"/>
            </w:r>
            <w:r w:rsidR="00C0586E">
              <w:rPr>
                <w:noProof/>
                <w:webHidden/>
              </w:rPr>
              <w:t>429</w:t>
            </w:r>
            <w:r w:rsidR="00C0586E">
              <w:rPr>
                <w:noProof/>
                <w:webHidden/>
              </w:rPr>
              <w:fldChar w:fldCharType="end"/>
            </w:r>
          </w:hyperlink>
        </w:p>
        <w:p w14:paraId="45A016A9" w14:textId="5641B0E9"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941" w:history="1">
            <w:r w:rsidR="00C0586E" w:rsidRPr="00EE78E8">
              <w:rPr>
                <w:rStyle w:val="Hyperlnk"/>
                <w:noProof/>
              </w:rPr>
              <w:t>D.1.4.</w:t>
            </w:r>
            <w:r w:rsidR="00C0586E">
              <w:rPr>
                <w:rFonts w:asciiTheme="minorHAnsi" w:eastAsiaTheme="minorEastAsia" w:hAnsiTheme="minorHAnsi"/>
                <w:noProof/>
                <w:color w:val="auto"/>
                <w:lang w:val="sv-SE" w:eastAsia="sv-SE"/>
              </w:rPr>
              <w:tab/>
            </w:r>
            <w:r w:rsidR="00C0586E" w:rsidRPr="00EE78E8">
              <w:rPr>
                <w:rStyle w:val="Hyperlnk"/>
                <w:noProof/>
              </w:rPr>
              <w:t>JPlex</w:t>
            </w:r>
            <w:r w:rsidR="00C0586E">
              <w:rPr>
                <w:noProof/>
                <w:webHidden/>
              </w:rPr>
              <w:tab/>
            </w:r>
            <w:r w:rsidR="00C0586E">
              <w:rPr>
                <w:noProof/>
                <w:webHidden/>
              </w:rPr>
              <w:fldChar w:fldCharType="begin"/>
            </w:r>
            <w:r w:rsidR="00C0586E">
              <w:rPr>
                <w:noProof/>
                <w:webHidden/>
              </w:rPr>
              <w:instrText xml:space="preserve"> PAGEREF _Toc62920941 \h </w:instrText>
            </w:r>
            <w:r w:rsidR="00C0586E">
              <w:rPr>
                <w:noProof/>
                <w:webHidden/>
              </w:rPr>
            </w:r>
            <w:r w:rsidR="00C0586E">
              <w:rPr>
                <w:noProof/>
                <w:webHidden/>
              </w:rPr>
              <w:fldChar w:fldCharType="separate"/>
            </w:r>
            <w:r w:rsidR="00C0586E">
              <w:rPr>
                <w:noProof/>
                <w:webHidden/>
              </w:rPr>
              <w:t>433</w:t>
            </w:r>
            <w:r w:rsidR="00C0586E">
              <w:rPr>
                <w:noProof/>
                <w:webHidden/>
              </w:rPr>
              <w:fldChar w:fldCharType="end"/>
            </w:r>
          </w:hyperlink>
        </w:p>
        <w:p w14:paraId="29921D99" w14:textId="547826F8"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942" w:history="1">
            <w:r w:rsidR="00C0586E" w:rsidRPr="00EE78E8">
              <w:rPr>
                <w:rStyle w:val="Hyperlnk"/>
                <w:noProof/>
              </w:rPr>
              <w:t>D.1.5.</w:t>
            </w:r>
            <w:r w:rsidR="00C0586E">
              <w:rPr>
                <w:rFonts w:asciiTheme="minorHAnsi" w:eastAsiaTheme="minorEastAsia" w:hAnsiTheme="minorHAnsi"/>
                <w:noProof/>
                <w:color w:val="auto"/>
                <w:lang w:val="sv-SE" w:eastAsia="sv-SE"/>
              </w:rPr>
              <w:tab/>
            </w:r>
            <w:r w:rsidR="00C0586E" w:rsidRPr="00EE78E8">
              <w:rPr>
                <w:rStyle w:val="Hyperlnk"/>
                <w:noProof/>
              </w:rPr>
              <w:t>Main</w:t>
            </w:r>
            <w:r w:rsidR="00C0586E">
              <w:rPr>
                <w:noProof/>
                <w:webHidden/>
              </w:rPr>
              <w:tab/>
            </w:r>
            <w:r w:rsidR="00C0586E">
              <w:rPr>
                <w:noProof/>
                <w:webHidden/>
              </w:rPr>
              <w:fldChar w:fldCharType="begin"/>
            </w:r>
            <w:r w:rsidR="00C0586E">
              <w:rPr>
                <w:noProof/>
                <w:webHidden/>
              </w:rPr>
              <w:instrText xml:space="preserve"> PAGEREF _Toc62920942 \h </w:instrText>
            </w:r>
            <w:r w:rsidR="00C0586E">
              <w:rPr>
                <w:noProof/>
                <w:webHidden/>
              </w:rPr>
            </w:r>
            <w:r w:rsidR="00C0586E">
              <w:rPr>
                <w:noProof/>
                <w:webHidden/>
              </w:rPr>
              <w:fldChar w:fldCharType="separate"/>
            </w:r>
            <w:r w:rsidR="00C0586E">
              <w:rPr>
                <w:noProof/>
                <w:webHidden/>
              </w:rPr>
              <w:t>435</w:t>
            </w:r>
            <w:r w:rsidR="00C0586E">
              <w:rPr>
                <w:noProof/>
                <w:webHidden/>
              </w:rPr>
              <w:fldChar w:fldCharType="end"/>
            </w:r>
          </w:hyperlink>
        </w:p>
        <w:p w14:paraId="65864601" w14:textId="5FCFE149" w:rsidR="00C0586E" w:rsidRDefault="00C23B57">
          <w:pPr>
            <w:pStyle w:val="Innehll1"/>
            <w:rPr>
              <w:rFonts w:asciiTheme="minorHAnsi" w:eastAsiaTheme="minorEastAsia" w:hAnsiTheme="minorHAnsi"/>
              <w:noProof/>
              <w:color w:val="auto"/>
              <w:lang w:val="sv-SE" w:eastAsia="sv-SE"/>
            </w:rPr>
          </w:pPr>
          <w:hyperlink w:anchor="_Toc62920943" w:history="1">
            <w:r w:rsidR="00C0586E" w:rsidRPr="00EE78E8">
              <w:rPr>
                <w:rStyle w:val="Hyperlnk"/>
                <w:noProof/>
              </w:rPr>
              <w:t>E.</w:t>
            </w:r>
            <w:r w:rsidR="00C0586E">
              <w:rPr>
                <w:rFonts w:asciiTheme="minorHAnsi" w:eastAsiaTheme="minorEastAsia" w:hAnsiTheme="minorHAnsi"/>
                <w:noProof/>
                <w:color w:val="auto"/>
                <w:lang w:val="sv-SE" w:eastAsia="sv-SE"/>
              </w:rPr>
              <w:tab/>
            </w:r>
            <w:r w:rsidR="00C0586E" w:rsidRPr="00EE78E8">
              <w:rPr>
                <w:rStyle w:val="Hyperlnk"/>
                <w:noProof/>
              </w:rPr>
              <w:t>Auxiliary Classes</w:t>
            </w:r>
            <w:r w:rsidR="00C0586E">
              <w:rPr>
                <w:noProof/>
                <w:webHidden/>
              </w:rPr>
              <w:tab/>
            </w:r>
            <w:r w:rsidR="00C0586E">
              <w:rPr>
                <w:noProof/>
                <w:webHidden/>
              </w:rPr>
              <w:fldChar w:fldCharType="begin"/>
            </w:r>
            <w:r w:rsidR="00C0586E">
              <w:rPr>
                <w:noProof/>
                <w:webHidden/>
              </w:rPr>
              <w:instrText xml:space="preserve"> PAGEREF _Toc62920943 \h </w:instrText>
            </w:r>
            <w:r w:rsidR="00C0586E">
              <w:rPr>
                <w:noProof/>
                <w:webHidden/>
              </w:rPr>
            </w:r>
            <w:r w:rsidR="00C0586E">
              <w:rPr>
                <w:noProof/>
                <w:webHidden/>
              </w:rPr>
              <w:fldChar w:fldCharType="separate"/>
            </w:r>
            <w:r w:rsidR="00C0586E">
              <w:rPr>
                <w:noProof/>
                <w:webHidden/>
              </w:rPr>
              <w:t>437</w:t>
            </w:r>
            <w:r w:rsidR="00C0586E">
              <w:rPr>
                <w:noProof/>
                <w:webHidden/>
              </w:rPr>
              <w:fldChar w:fldCharType="end"/>
            </w:r>
          </w:hyperlink>
        </w:p>
        <w:p w14:paraId="6B3882E1" w14:textId="07FA7D0D" w:rsidR="00C0586E" w:rsidRDefault="00C23B57">
          <w:pPr>
            <w:pStyle w:val="Innehll2"/>
            <w:tabs>
              <w:tab w:val="left" w:pos="880"/>
              <w:tab w:val="right" w:leader="dot" w:pos="9350"/>
            </w:tabs>
            <w:rPr>
              <w:rFonts w:asciiTheme="minorHAnsi" w:eastAsiaTheme="minorEastAsia" w:hAnsiTheme="minorHAnsi"/>
              <w:noProof/>
              <w:color w:val="auto"/>
              <w:lang w:val="sv-SE" w:eastAsia="sv-SE"/>
            </w:rPr>
          </w:pPr>
          <w:hyperlink w:anchor="_Toc62920944" w:history="1">
            <w:r w:rsidR="00C0586E" w:rsidRPr="00EE78E8">
              <w:rPr>
                <w:rStyle w:val="Hyperlnk"/>
                <w:noProof/>
              </w:rPr>
              <w:t>E.1.</w:t>
            </w:r>
            <w:r w:rsidR="00C0586E">
              <w:rPr>
                <w:rFonts w:asciiTheme="minorHAnsi" w:eastAsiaTheme="minorEastAsia" w:hAnsiTheme="minorHAnsi"/>
                <w:noProof/>
                <w:color w:val="auto"/>
                <w:lang w:val="sv-SE" w:eastAsia="sv-SE"/>
              </w:rPr>
              <w:tab/>
            </w:r>
            <w:r w:rsidR="00C0586E" w:rsidRPr="00EE78E8">
              <w:rPr>
                <w:rStyle w:val="Hyperlnk"/>
                <w:noProof/>
              </w:rPr>
              <w:t>Error Handling</w:t>
            </w:r>
            <w:r w:rsidR="00C0586E">
              <w:rPr>
                <w:noProof/>
                <w:webHidden/>
              </w:rPr>
              <w:tab/>
            </w:r>
            <w:r w:rsidR="00C0586E">
              <w:rPr>
                <w:noProof/>
                <w:webHidden/>
              </w:rPr>
              <w:fldChar w:fldCharType="begin"/>
            </w:r>
            <w:r w:rsidR="00C0586E">
              <w:rPr>
                <w:noProof/>
                <w:webHidden/>
              </w:rPr>
              <w:instrText xml:space="preserve"> PAGEREF _Toc62920944 \h </w:instrText>
            </w:r>
            <w:r w:rsidR="00C0586E">
              <w:rPr>
                <w:noProof/>
                <w:webHidden/>
              </w:rPr>
            </w:r>
            <w:r w:rsidR="00C0586E">
              <w:rPr>
                <w:noProof/>
                <w:webHidden/>
              </w:rPr>
              <w:fldChar w:fldCharType="separate"/>
            </w:r>
            <w:r w:rsidR="00C0586E">
              <w:rPr>
                <w:noProof/>
                <w:webHidden/>
              </w:rPr>
              <w:t>437</w:t>
            </w:r>
            <w:r w:rsidR="00C0586E">
              <w:rPr>
                <w:noProof/>
                <w:webHidden/>
              </w:rPr>
              <w:fldChar w:fldCharType="end"/>
            </w:r>
          </w:hyperlink>
        </w:p>
        <w:p w14:paraId="7201EEDE" w14:textId="4631C2B0" w:rsidR="00C0586E" w:rsidRDefault="00C23B57">
          <w:pPr>
            <w:pStyle w:val="Innehll2"/>
            <w:tabs>
              <w:tab w:val="left" w:pos="880"/>
              <w:tab w:val="right" w:leader="dot" w:pos="9350"/>
            </w:tabs>
            <w:rPr>
              <w:rFonts w:asciiTheme="minorHAnsi" w:eastAsiaTheme="minorEastAsia" w:hAnsiTheme="minorHAnsi"/>
              <w:noProof/>
              <w:color w:val="auto"/>
              <w:lang w:val="sv-SE" w:eastAsia="sv-SE"/>
            </w:rPr>
          </w:pPr>
          <w:hyperlink w:anchor="_Toc62920945" w:history="1">
            <w:r w:rsidR="00C0586E" w:rsidRPr="00EE78E8">
              <w:rPr>
                <w:rStyle w:val="Hyperlnk"/>
                <w:noProof/>
              </w:rPr>
              <w:t>E.2.</w:t>
            </w:r>
            <w:r w:rsidR="00C0586E">
              <w:rPr>
                <w:rFonts w:asciiTheme="minorHAnsi" w:eastAsiaTheme="minorEastAsia" w:hAnsiTheme="minorHAnsi"/>
                <w:noProof/>
                <w:color w:val="auto"/>
                <w:lang w:val="sv-SE" w:eastAsia="sv-SE"/>
              </w:rPr>
              <w:tab/>
            </w:r>
            <w:r w:rsidR="00C0586E" w:rsidRPr="00EE78E8">
              <w:rPr>
                <w:rStyle w:val="Hyperlnk"/>
                <w:noProof/>
              </w:rPr>
              <w:t>Container Classes</w:t>
            </w:r>
            <w:r w:rsidR="00C0586E">
              <w:rPr>
                <w:noProof/>
                <w:webHidden/>
              </w:rPr>
              <w:tab/>
            </w:r>
            <w:r w:rsidR="00C0586E">
              <w:rPr>
                <w:noProof/>
                <w:webHidden/>
              </w:rPr>
              <w:fldChar w:fldCharType="begin"/>
            </w:r>
            <w:r w:rsidR="00C0586E">
              <w:rPr>
                <w:noProof/>
                <w:webHidden/>
              </w:rPr>
              <w:instrText xml:space="preserve"> PAGEREF _Toc62920945 \h </w:instrText>
            </w:r>
            <w:r w:rsidR="00C0586E">
              <w:rPr>
                <w:noProof/>
                <w:webHidden/>
              </w:rPr>
            </w:r>
            <w:r w:rsidR="00C0586E">
              <w:rPr>
                <w:noProof/>
                <w:webHidden/>
              </w:rPr>
              <w:fldChar w:fldCharType="separate"/>
            </w:r>
            <w:r w:rsidR="00C0586E">
              <w:rPr>
                <w:noProof/>
                <w:webHidden/>
              </w:rPr>
              <w:t>441</w:t>
            </w:r>
            <w:r w:rsidR="00C0586E">
              <w:rPr>
                <w:noProof/>
                <w:webHidden/>
              </w:rPr>
              <w:fldChar w:fldCharType="end"/>
            </w:r>
          </w:hyperlink>
        </w:p>
        <w:p w14:paraId="4F35A1AD" w14:textId="44149779"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946" w:history="1">
            <w:r w:rsidR="00C0586E" w:rsidRPr="00EE78E8">
              <w:rPr>
                <w:rStyle w:val="Hyperlnk"/>
                <w:noProof/>
              </w:rPr>
              <w:t>E.2.1.</w:t>
            </w:r>
            <w:r w:rsidR="00C0586E">
              <w:rPr>
                <w:rFonts w:asciiTheme="minorHAnsi" w:eastAsiaTheme="minorEastAsia" w:hAnsiTheme="minorHAnsi"/>
                <w:noProof/>
                <w:color w:val="auto"/>
                <w:lang w:val="sv-SE" w:eastAsia="sv-SE"/>
              </w:rPr>
              <w:tab/>
            </w:r>
            <w:r w:rsidR="00C0586E" w:rsidRPr="00EE78E8">
              <w:rPr>
                <w:rStyle w:val="Hyperlnk"/>
                <w:noProof/>
              </w:rPr>
              <w:t>Ordered Pair</w:t>
            </w:r>
            <w:r w:rsidR="00C0586E">
              <w:rPr>
                <w:noProof/>
                <w:webHidden/>
              </w:rPr>
              <w:tab/>
            </w:r>
            <w:r w:rsidR="00C0586E">
              <w:rPr>
                <w:noProof/>
                <w:webHidden/>
              </w:rPr>
              <w:fldChar w:fldCharType="begin"/>
            </w:r>
            <w:r w:rsidR="00C0586E">
              <w:rPr>
                <w:noProof/>
                <w:webHidden/>
              </w:rPr>
              <w:instrText xml:space="preserve"> PAGEREF _Toc62920946 \h </w:instrText>
            </w:r>
            <w:r w:rsidR="00C0586E">
              <w:rPr>
                <w:noProof/>
                <w:webHidden/>
              </w:rPr>
            </w:r>
            <w:r w:rsidR="00C0586E">
              <w:rPr>
                <w:noProof/>
                <w:webHidden/>
              </w:rPr>
              <w:fldChar w:fldCharType="separate"/>
            </w:r>
            <w:r w:rsidR="00C0586E">
              <w:rPr>
                <w:noProof/>
                <w:webHidden/>
              </w:rPr>
              <w:t>441</w:t>
            </w:r>
            <w:r w:rsidR="00C0586E">
              <w:rPr>
                <w:noProof/>
                <w:webHidden/>
              </w:rPr>
              <w:fldChar w:fldCharType="end"/>
            </w:r>
          </w:hyperlink>
        </w:p>
        <w:p w14:paraId="57883A65" w14:textId="5AE0113F" w:rsidR="00C0586E" w:rsidRDefault="00C23B57">
          <w:pPr>
            <w:pStyle w:val="Innehll2"/>
            <w:tabs>
              <w:tab w:val="left" w:pos="880"/>
              <w:tab w:val="right" w:leader="dot" w:pos="9350"/>
            </w:tabs>
            <w:rPr>
              <w:rFonts w:asciiTheme="minorHAnsi" w:eastAsiaTheme="minorEastAsia" w:hAnsiTheme="minorHAnsi"/>
              <w:noProof/>
              <w:color w:val="auto"/>
              <w:lang w:val="sv-SE" w:eastAsia="sv-SE"/>
            </w:rPr>
          </w:pPr>
          <w:hyperlink w:anchor="_Toc62920947" w:history="1">
            <w:r w:rsidR="00C0586E" w:rsidRPr="00EE78E8">
              <w:rPr>
                <w:rStyle w:val="Hyperlnk"/>
                <w:noProof/>
              </w:rPr>
              <w:t>E.3.</w:t>
            </w:r>
            <w:r w:rsidR="00C0586E">
              <w:rPr>
                <w:rFonts w:asciiTheme="minorHAnsi" w:eastAsiaTheme="minorEastAsia" w:hAnsiTheme="minorHAnsi"/>
                <w:noProof/>
                <w:color w:val="auto"/>
                <w:lang w:val="sv-SE" w:eastAsia="sv-SE"/>
              </w:rPr>
              <w:tab/>
            </w:r>
            <w:r w:rsidR="00C0586E" w:rsidRPr="00EE78E8">
              <w:rPr>
                <w:rStyle w:val="Hyperlnk"/>
                <w:noProof/>
              </w:rPr>
              <w:t>Graph</w:t>
            </w:r>
            <w:r w:rsidR="00C0586E">
              <w:rPr>
                <w:noProof/>
                <w:webHidden/>
              </w:rPr>
              <w:tab/>
            </w:r>
            <w:r w:rsidR="00C0586E">
              <w:rPr>
                <w:noProof/>
                <w:webHidden/>
              </w:rPr>
              <w:fldChar w:fldCharType="begin"/>
            </w:r>
            <w:r w:rsidR="00C0586E">
              <w:rPr>
                <w:noProof/>
                <w:webHidden/>
              </w:rPr>
              <w:instrText xml:space="preserve"> PAGEREF _Toc62920947 \h </w:instrText>
            </w:r>
            <w:r w:rsidR="00C0586E">
              <w:rPr>
                <w:noProof/>
                <w:webHidden/>
              </w:rPr>
            </w:r>
            <w:r w:rsidR="00C0586E">
              <w:rPr>
                <w:noProof/>
                <w:webHidden/>
              </w:rPr>
              <w:fldChar w:fldCharType="separate"/>
            </w:r>
            <w:r w:rsidR="00C0586E">
              <w:rPr>
                <w:noProof/>
                <w:webHidden/>
              </w:rPr>
              <w:t>442</w:t>
            </w:r>
            <w:r w:rsidR="00C0586E">
              <w:rPr>
                <w:noProof/>
                <w:webHidden/>
              </w:rPr>
              <w:fldChar w:fldCharType="end"/>
            </w:r>
          </w:hyperlink>
        </w:p>
        <w:p w14:paraId="203518A6" w14:textId="39D9B330"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948" w:history="1">
            <w:r w:rsidR="00C0586E" w:rsidRPr="00EE78E8">
              <w:rPr>
                <w:rStyle w:val="Hyperlnk"/>
                <w:noProof/>
              </w:rPr>
              <w:t>E.3.2.</w:t>
            </w:r>
            <w:r w:rsidR="00C0586E">
              <w:rPr>
                <w:rFonts w:asciiTheme="minorHAnsi" w:eastAsiaTheme="minorEastAsia" w:hAnsiTheme="minorHAnsi"/>
                <w:noProof/>
                <w:color w:val="auto"/>
                <w:lang w:val="sv-SE" w:eastAsia="sv-SE"/>
              </w:rPr>
              <w:tab/>
            </w:r>
            <w:r w:rsidR="00C0586E" w:rsidRPr="00EE78E8">
              <w:rPr>
                <w:rStyle w:val="Hyperlnk"/>
                <w:noProof/>
              </w:rPr>
              <w:t>Addition and Removal of Vertices and Edges</w:t>
            </w:r>
            <w:r w:rsidR="00C0586E">
              <w:rPr>
                <w:noProof/>
                <w:webHidden/>
              </w:rPr>
              <w:tab/>
            </w:r>
            <w:r w:rsidR="00C0586E">
              <w:rPr>
                <w:noProof/>
                <w:webHidden/>
              </w:rPr>
              <w:fldChar w:fldCharType="begin"/>
            </w:r>
            <w:r w:rsidR="00C0586E">
              <w:rPr>
                <w:noProof/>
                <w:webHidden/>
              </w:rPr>
              <w:instrText xml:space="preserve"> PAGEREF _Toc62920948 \h </w:instrText>
            </w:r>
            <w:r w:rsidR="00C0586E">
              <w:rPr>
                <w:noProof/>
                <w:webHidden/>
              </w:rPr>
            </w:r>
            <w:r w:rsidR="00C0586E">
              <w:rPr>
                <w:noProof/>
                <w:webHidden/>
              </w:rPr>
              <w:fldChar w:fldCharType="separate"/>
            </w:r>
            <w:r w:rsidR="00C0586E">
              <w:rPr>
                <w:noProof/>
                <w:webHidden/>
              </w:rPr>
              <w:t>443</w:t>
            </w:r>
            <w:r w:rsidR="00C0586E">
              <w:rPr>
                <w:noProof/>
                <w:webHidden/>
              </w:rPr>
              <w:fldChar w:fldCharType="end"/>
            </w:r>
          </w:hyperlink>
        </w:p>
        <w:p w14:paraId="2FFF579F" w14:textId="15C11CE2" w:rsidR="00C0586E" w:rsidRDefault="00C23B57">
          <w:pPr>
            <w:pStyle w:val="Innehll3"/>
            <w:tabs>
              <w:tab w:val="left" w:pos="1320"/>
              <w:tab w:val="right" w:leader="dot" w:pos="9350"/>
            </w:tabs>
            <w:rPr>
              <w:rFonts w:asciiTheme="minorHAnsi" w:eastAsiaTheme="minorEastAsia" w:hAnsiTheme="minorHAnsi"/>
              <w:noProof/>
              <w:color w:val="auto"/>
              <w:lang w:val="sv-SE" w:eastAsia="sv-SE"/>
            </w:rPr>
          </w:pPr>
          <w:hyperlink w:anchor="_Toc62920949" w:history="1">
            <w:r w:rsidR="00C0586E" w:rsidRPr="00EE78E8">
              <w:rPr>
                <w:rStyle w:val="Hyperlnk"/>
                <w:noProof/>
              </w:rPr>
              <w:t>E.3.3.</w:t>
            </w:r>
            <w:r w:rsidR="00C0586E">
              <w:rPr>
                <w:rFonts w:asciiTheme="minorHAnsi" w:eastAsiaTheme="minorEastAsia" w:hAnsiTheme="minorHAnsi"/>
                <w:noProof/>
                <w:color w:val="auto"/>
                <w:lang w:val="sv-SE" w:eastAsia="sv-SE"/>
              </w:rPr>
              <w:tab/>
            </w:r>
            <w:r w:rsidR="00C0586E" w:rsidRPr="00EE78E8">
              <w:rPr>
                <w:rStyle w:val="Hyperlnk"/>
                <w:noProof/>
              </w:rPr>
              <w:t>Graph Partition</w:t>
            </w:r>
            <w:r w:rsidR="00C0586E">
              <w:rPr>
                <w:noProof/>
                <w:webHidden/>
              </w:rPr>
              <w:tab/>
            </w:r>
            <w:r w:rsidR="00C0586E">
              <w:rPr>
                <w:noProof/>
                <w:webHidden/>
              </w:rPr>
              <w:fldChar w:fldCharType="begin"/>
            </w:r>
            <w:r w:rsidR="00C0586E">
              <w:rPr>
                <w:noProof/>
                <w:webHidden/>
              </w:rPr>
              <w:instrText xml:space="preserve"> PAGEREF _Toc62920949 \h </w:instrText>
            </w:r>
            <w:r w:rsidR="00C0586E">
              <w:rPr>
                <w:noProof/>
                <w:webHidden/>
              </w:rPr>
            </w:r>
            <w:r w:rsidR="00C0586E">
              <w:rPr>
                <w:noProof/>
                <w:webHidden/>
              </w:rPr>
              <w:fldChar w:fldCharType="separate"/>
            </w:r>
            <w:r w:rsidR="00C0586E">
              <w:rPr>
                <w:noProof/>
                <w:webHidden/>
              </w:rPr>
              <w:t>444</w:t>
            </w:r>
            <w:r w:rsidR="00C0586E">
              <w:rPr>
                <w:noProof/>
                <w:webHidden/>
              </w:rPr>
              <w:fldChar w:fldCharType="end"/>
            </w:r>
          </w:hyperlink>
        </w:p>
        <w:p w14:paraId="71D134E4" w14:textId="7ECAEE59" w:rsidR="00C0586E" w:rsidRDefault="00C23B57">
          <w:pPr>
            <w:pStyle w:val="Innehll1"/>
            <w:rPr>
              <w:rFonts w:asciiTheme="minorHAnsi" w:eastAsiaTheme="minorEastAsia" w:hAnsiTheme="minorHAnsi"/>
              <w:noProof/>
              <w:color w:val="auto"/>
              <w:lang w:val="sv-SE" w:eastAsia="sv-SE"/>
            </w:rPr>
          </w:pPr>
          <w:hyperlink w:anchor="_Toc62920950" w:history="1">
            <w:r w:rsidR="00C0586E" w:rsidRPr="00EE78E8">
              <w:rPr>
                <w:rStyle w:val="Hyperlnk"/>
                <w:noProof/>
              </w:rPr>
              <w:t>F.</w:t>
            </w:r>
            <w:r w:rsidR="00C0586E">
              <w:rPr>
                <w:rFonts w:asciiTheme="minorHAnsi" w:eastAsiaTheme="minorEastAsia" w:hAnsiTheme="minorHAnsi"/>
                <w:noProof/>
                <w:color w:val="auto"/>
                <w:lang w:val="sv-SE" w:eastAsia="sv-SE"/>
              </w:rPr>
              <w:tab/>
            </w:r>
            <w:r w:rsidR="00C0586E" w:rsidRPr="00EE78E8">
              <w:rPr>
                <w:rStyle w:val="Hyperlnk"/>
                <w:noProof/>
              </w:rPr>
              <w:t>The ASCII Table</w:t>
            </w:r>
            <w:r w:rsidR="00C0586E">
              <w:rPr>
                <w:noProof/>
                <w:webHidden/>
              </w:rPr>
              <w:tab/>
            </w:r>
            <w:r w:rsidR="00C0586E">
              <w:rPr>
                <w:noProof/>
                <w:webHidden/>
              </w:rPr>
              <w:fldChar w:fldCharType="begin"/>
            </w:r>
            <w:r w:rsidR="00C0586E">
              <w:rPr>
                <w:noProof/>
                <w:webHidden/>
              </w:rPr>
              <w:instrText xml:space="preserve"> PAGEREF _Toc62920950 \h </w:instrText>
            </w:r>
            <w:r w:rsidR="00C0586E">
              <w:rPr>
                <w:noProof/>
                <w:webHidden/>
              </w:rPr>
            </w:r>
            <w:r w:rsidR="00C0586E">
              <w:rPr>
                <w:noProof/>
                <w:webHidden/>
              </w:rPr>
              <w:fldChar w:fldCharType="separate"/>
            </w:r>
            <w:r w:rsidR="00C0586E">
              <w:rPr>
                <w:noProof/>
                <w:webHidden/>
              </w:rPr>
              <w:t>445</w:t>
            </w:r>
            <w:r w:rsidR="00C0586E">
              <w:rPr>
                <w:noProof/>
                <w:webHidden/>
              </w:rPr>
              <w:fldChar w:fldCharType="end"/>
            </w:r>
          </w:hyperlink>
        </w:p>
        <w:p w14:paraId="1D894A0A" w14:textId="01E70FA2"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62920622"/>
      <w:r w:rsidRPr="00903DBA">
        <w:lastRenderedPageBreak/>
        <w:t>Introduction</w:t>
      </w:r>
      <w:bookmarkEnd w:id="0"/>
    </w:p>
    <w:p w14:paraId="1B32353F" w14:textId="26155E3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8A59FB">
      <w:pPr>
        <w:pStyle w:val="Liststycke"/>
        <w:numPr>
          <w:ilvl w:val="0"/>
          <w:numId w:val="202"/>
        </w:numPr>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4457A51E" w:rsidR="00772608" w:rsidRPr="00903DBA" w:rsidRDefault="00382F96" w:rsidP="008A59FB">
      <w:pPr>
        <w:pStyle w:val="Liststycke"/>
        <w:numPr>
          <w:ilvl w:val="0"/>
          <w:numId w:val="202"/>
        </w:numPr>
      </w:pPr>
      <w:r w:rsidRPr="00903DBA">
        <w:t xml:space="preserve">A file in the .com file format holding assembled and linked code </w:t>
      </w:r>
      <w:r w:rsidR="00CA2E82" w:rsidRPr="00903DBA">
        <w:t>the 16-bit Windows system</w:t>
      </w:r>
      <w:r w:rsidRPr="00903DBA">
        <w:t>, ready to be</w:t>
      </w:r>
      <w:r w:rsidR="00B06108" w:rsidRPr="00B06108">
        <w:t xml:space="preserve"> </w:t>
      </w:r>
      <w:r w:rsidR="00B06108" w:rsidRPr="00903DBA">
        <w:t>directly</w:t>
      </w:r>
      <w:r w:rsidRPr="00903DBA">
        <w:t xml:space="preserve"> executed.</w:t>
      </w:r>
    </w:p>
    <w:p w14:paraId="14505094" w14:textId="1FDCE956" w:rsidR="00603361" w:rsidRPr="00903DBA" w:rsidRDefault="003809A0" w:rsidP="0060539D">
      <w:pPr>
        <w:pStyle w:val="Rubrik2"/>
      </w:pPr>
      <w:bookmarkStart w:id="1" w:name="_Toc6292062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977D7B" w:rsidRPr="00D2146B" w:rsidRDefault="00977D7B"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977D7B" w:rsidRPr="00D2146B" w:rsidRDefault="00977D7B"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977D7B" w:rsidRDefault="00977D7B"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977D7B" w:rsidRDefault="00977D7B" w:rsidP="00942B30">
                              <w:pPr>
                                <w:spacing w:before="60" w:line="256" w:lineRule="auto"/>
                                <w:jc w:val="center"/>
                                <w:rPr>
                                  <w:sz w:val="24"/>
                                  <w:szCs w:val="24"/>
                                </w:rPr>
                              </w:pPr>
                              <w:r>
                                <w:rPr>
                                  <w:rFonts w:eastAsia="Calibri"/>
                                  <w:color w:val="000000"/>
                                  <w:sz w:val="18"/>
                                  <w:szCs w:val="18"/>
                                </w:rPr>
                                <w:t>Parser</w:t>
                              </w:r>
                            </w:p>
                            <w:p w14:paraId="1ABFD117" w14:textId="77777777" w:rsidR="00977D7B" w:rsidRDefault="00977D7B"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977D7B" w:rsidRDefault="00977D7B" w:rsidP="003727AB">
                              <w:pPr>
                                <w:spacing w:before="60" w:line="254" w:lineRule="auto"/>
                                <w:jc w:val="center"/>
                                <w:rPr>
                                  <w:sz w:val="24"/>
                                  <w:szCs w:val="24"/>
                                </w:rPr>
                              </w:pPr>
                              <w:r>
                                <w:rPr>
                                  <w:rFonts w:eastAsia="Calibri"/>
                                  <w:color w:val="000000"/>
                                  <w:sz w:val="18"/>
                                  <w:szCs w:val="18"/>
                                </w:rPr>
                                <w:t>Scanner</w:t>
                              </w:r>
                            </w:p>
                            <w:p w14:paraId="03FD0412" w14:textId="77777777" w:rsidR="00977D7B" w:rsidRDefault="00977D7B"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977D7B" w:rsidRDefault="00977D7B"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977D7B" w:rsidRDefault="00977D7B" w:rsidP="003567A1">
                              <w:pPr>
                                <w:spacing w:before="0" w:line="252" w:lineRule="auto"/>
                                <w:jc w:val="center"/>
                                <w:rPr>
                                  <w:sz w:val="24"/>
                                  <w:szCs w:val="24"/>
                                </w:rPr>
                              </w:pPr>
                            </w:p>
                            <w:p w14:paraId="217B84F7" w14:textId="77777777" w:rsidR="00977D7B" w:rsidRDefault="00977D7B"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977D7B" w:rsidRDefault="00977D7B"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977D7B" w:rsidRPr="00EF6288" w:rsidRDefault="00977D7B"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977D7B" w:rsidRDefault="00977D7B"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977D7B" w:rsidRDefault="00977D7B"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977D7B" w:rsidRDefault="00977D7B"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977D7B" w:rsidRPr="00E962F6" w:rsidRDefault="00977D7B"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977D7B" w:rsidRDefault="00977D7B"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977D7B" w:rsidRDefault="00977D7B"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977D7B" w:rsidRDefault="00977D7B"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977D7B" w:rsidRDefault="00977D7B"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977D7B" w:rsidRDefault="00977D7B"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977D7B" w:rsidRPr="00D2146B" w:rsidRDefault="00977D7B"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977D7B" w:rsidRPr="00D2146B" w:rsidRDefault="00977D7B"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977D7B" w:rsidRDefault="00977D7B"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977D7B" w:rsidRDefault="00977D7B" w:rsidP="00942B30">
                        <w:pPr>
                          <w:spacing w:before="60" w:line="256" w:lineRule="auto"/>
                          <w:jc w:val="center"/>
                          <w:rPr>
                            <w:sz w:val="24"/>
                            <w:szCs w:val="24"/>
                          </w:rPr>
                        </w:pPr>
                        <w:r>
                          <w:rPr>
                            <w:rFonts w:eastAsia="Calibri"/>
                            <w:color w:val="000000"/>
                            <w:sz w:val="18"/>
                            <w:szCs w:val="18"/>
                          </w:rPr>
                          <w:t>Parser</w:t>
                        </w:r>
                      </w:p>
                      <w:p w14:paraId="1ABFD117" w14:textId="77777777" w:rsidR="00977D7B" w:rsidRDefault="00977D7B"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977D7B" w:rsidRDefault="00977D7B" w:rsidP="003727AB">
                        <w:pPr>
                          <w:spacing w:before="60" w:line="254" w:lineRule="auto"/>
                          <w:jc w:val="center"/>
                          <w:rPr>
                            <w:sz w:val="24"/>
                            <w:szCs w:val="24"/>
                          </w:rPr>
                        </w:pPr>
                        <w:r>
                          <w:rPr>
                            <w:rFonts w:eastAsia="Calibri"/>
                            <w:color w:val="000000"/>
                            <w:sz w:val="18"/>
                            <w:szCs w:val="18"/>
                          </w:rPr>
                          <w:t>Scanner</w:t>
                        </w:r>
                      </w:p>
                      <w:p w14:paraId="03FD0412" w14:textId="77777777" w:rsidR="00977D7B" w:rsidRDefault="00977D7B"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977D7B" w:rsidRDefault="00977D7B"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977D7B" w:rsidRDefault="00977D7B" w:rsidP="003567A1">
                        <w:pPr>
                          <w:spacing w:before="0" w:line="252" w:lineRule="auto"/>
                          <w:jc w:val="center"/>
                          <w:rPr>
                            <w:sz w:val="24"/>
                            <w:szCs w:val="24"/>
                          </w:rPr>
                        </w:pPr>
                      </w:p>
                      <w:p w14:paraId="217B84F7" w14:textId="77777777" w:rsidR="00977D7B" w:rsidRDefault="00977D7B"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977D7B" w:rsidRDefault="00977D7B"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977D7B" w:rsidRPr="00EF6288" w:rsidRDefault="00977D7B"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977D7B" w:rsidRDefault="00977D7B"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977D7B" w:rsidRDefault="00977D7B"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977D7B" w:rsidRDefault="00977D7B"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977D7B" w:rsidRPr="00E962F6" w:rsidRDefault="00977D7B"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977D7B" w:rsidRDefault="00977D7B"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977D7B" w:rsidRDefault="00977D7B"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977D7B" w:rsidRDefault="00977D7B"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977D7B" w:rsidRDefault="00977D7B"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977D7B" w:rsidRDefault="00977D7B"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977D7B" w:rsidRPr="00D2146B" w:rsidRDefault="00977D7B"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977D7B" w:rsidRPr="00D2146B" w:rsidRDefault="00977D7B"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977D7B" w:rsidRDefault="00977D7B"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977D7B" w:rsidRDefault="00977D7B" w:rsidP="00541B67">
                              <w:pPr>
                                <w:spacing w:before="60" w:line="256" w:lineRule="auto"/>
                                <w:jc w:val="center"/>
                                <w:rPr>
                                  <w:sz w:val="24"/>
                                  <w:szCs w:val="24"/>
                                </w:rPr>
                              </w:pPr>
                              <w:r>
                                <w:rPr>
                                  <w:rFonts w:eastAsia="Calibri"/>
                                  <w:color w:val="000000"/>
                                  <w:sz w:val="18"/>
                                  <w:szCs w:val="18"/>
                                </w:rPr>
                                <w:t>Parser</w:t>
                              </w:r>
                            </w:p>
                            <w:p w14:paraId="738A4637" w14:textId="77777777" w:rsidR="00977D7B" w:rsidRDefault="00977D7B"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977D7B" w:rsidRDefault="00977D7B" w:rsidP="00541B67">
                              <w:pPr>
                                <w:spacing w:before="60" w:line="254" w:lineRule="auto"/>
                                <w:jc w:val="center"/>
                                <w:rPr>
                                  <w:sz w:val="24"/>
                                  <w:szCs w:val="24"/>
                                </w:rPr>
                              </w:pPr>
                              <w:r>
                                <w:rPr>
                                  <w:rFonts w:eastAsia="Calibri"/>
                                  <w:color w:val="000000"/>
                                  <w:sz w:val="18"/>
                                  <w:szCs w:val="18"/>
                                </w:rPr>
                                <w:t>Scanner</w:t>
                              </w:r>
                            </w:p>
                            <w:p w14:paraId="1FC59E41" w14:textId="77777777" w:rsidR="00977D7B" w:rsidRDefault="00977D7B"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977D7B" w:rsidRDefault="00977D7B"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977D7B" w:rsidRDefault="00977D7B" w:rsidP="00541B67">
                              <w:pPr>
                                <w:spacing w:before="0" w:line="252" w:lineRule="auto"/>
                                <w:jc w:val="center"/>
                                <w:rPr>
                                  <w:sz w:val="24"/>
                                  <w:szCs w:val="24"/>
                                </w:rPr>
                              </w:pPr>
                            </w:p>
                            <w:p w14:paraId="1164C4DA" w14:textId="77777777" w:rsidR="00977D7B" w:rsidRDefault="00977D7B"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977D7B" w:rsidRDefault="00977D7B"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977D7B" w:rsidRPr="00EF6288" w:rsidRDefault="00977D7B"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977D7B" w:rsidRDefault="00977D7B"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977D7B" w:rsidRDefault="00977D7B"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977D7B" w:rsidRDefault="00977D7B"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977D7B" w:rsidRPr="00E962F6" w:rsidRDefault="00977D7B"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977D7B" w:rsidRDefault="00977D7B"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977D7B" w:rsidRDefault="00977D7B"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977D7B" w:rsidRDefault="00977D7B"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977D7B" w:rsidRDefault="00977D7B"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977D7B" w:rsidRDefault="00977D7B"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977D7B" w:rsidRPr="00D2146B" w:rsidRDefault="00977D7B"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977D7B" w:rsidRPr="00D2146B" w:rsidRDefault="00977D7B"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977D7B" w:rsidRDefault="00977D7B"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977D7B" w:rsidRDefault="00977D7B" w:rsidP="00541B67">
                        <w:pPr>
                          <w:spacing w:before="60" w:line="256" w:lineRule="auto"/>
                          <w:jc w:val="center"/>
                          <w:rPr>
                            <w:sz w:val="24"/>
                            <w:szCs w:val="24"/>
                          </w:rPr>
                        </w:pPr>
                        <w:r>
                          <w:rPr>
                            <w:rFonts w:eastAsia="Calibri"/>
                            <w:color w:val="000000"/>
                            <w:sz w:val="18"/>
                            <w:szCs w:val="18"/>
                          </w:rPr>
                          <w:t>Parser</w:t>
                        </w:r>
                      </w:p>
                      <w:p w14:paraId="738A4637" w14:textId="77777777" w:rsidR="00977D7B" w:rsidRDefault="00977D7B"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977D7B" w:rsidRDefault="00977D7B" w:rsidP="00541B67">
                        <w:pPr>
                          <w:spacing w:before="60" w:line="254" w:lineRule="auto"/>
                          <w:jc w:val="center"/>
                          <w:rPr>
                            <w:sz w:val="24"/>
                            <w:szCs w:val="24"/>
                          </w:rPr>
                        </w:pPr>
                        <w:r>
                          <w:rPr>
                            <w:rFonts w:eastAsia="Calibri"/>
                            <w:color w:val="000000"/>
                            <w:sz w:val="18"/>
                            <w:szCs w:val="18"/>
                          </w:rPr>
                          <w:t>Scanner</w:t>
                        </w:r>
                      </w:p>
                      <w:p w14:paraId="1FC59E41" w14:textId="77777777" w:rsidR="00977D7B" w:rsidRDefault="00977D7B"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977D7B" w:rsidRDefault="00977D7B"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977D7B" w:rsidRDefault="00977D7B" w:rsidP="00541B67">
                        <w:pPr>
                          <w:spacing w:before="0" w:line="252" w:lineRule="auto"/>
                          <w:jc w:val="center"/>
                          <w:rPr>
                            <w:sz w:val="24"/>
                            <w:szCs w:val="24"/>
                          </w:rPr>
                        </w:pPr>
                      </w:p>
                      <w:p w14:paraId="1164C4DA" w14:textId="77777777" w:rsidR="00977D7B" w:rsidRDefault="00977D7B"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977D7B" w:rsidRDefault="00977D7B"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977D7B" w:rsidRPr="00EF6288" w:rsidRDefault="00977D7B"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977D7B" w:rsidRDefault="00977D7B"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977D7B" w:rsidRDefault="00977D7B"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977D7B" w:rsidRDefault="00977D7B"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977D7B" w:rsidRPr="00E962F6" w:rsidRDefault="00977D7B"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977D7B" w:rsidRDefault="00977D7B"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977D7B" w:rsidRDefault="00977D7B"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977D7B" w:rsidRDefault="00977D7B"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977D7B" w:rsidRDefault="00977D7B"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977D7B" w:rsidRDefault="00977D7B"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6292062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62920625"/>
      <w:r w:rsidRPr="00903DBA">
        <w:t>The Preprocessor</w:t>
      </w:r>
      <w:bookmarkEnd w:id="3"/>
    </w:p>
    <w:p w14:paraId="5669FD68" w14:textId="2C7793F1"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774A82">
        <w:t xml:space="preserve">A. </w:t>
      </w:r>
      <w:r w:rsidR="00774A82">
        <w:fldChar w:fldCharType="end"/>
      </w:r>
    </w:p>
    <w:p w14:paraId="472BDFFE" w14:textId="1AC7210E" w:rsidR="00653984" w:rsidRPr="00903DBA" w:rsidRDefault="00EE7565" w:rsidP="0060539D">
      <w:pPr>
        <w:pStyle w:val="Rubrik3"/>
      </w:pPr>
      <w:bookmarkStart w:id="4" w:name="_Toc6292062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62920627"/>
      <w:r w:rsidRPr="00903DBA">
        <w:t>Parsing</w:t>
      </w:r>
      <w:r w:rsidR="00BC1897" w:rsidRPr="00903DBA">
        <w:t xml:space="preserve"> and Middle Code Generation</w:t>
      </w:r>
      <w:bookmarkEnd w:id="5"/>
    </w:p>
    <w:p w14:paraId="542900B5" w14:textId="18F30AE9"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C0586E">
        <w:t xml:space="preserve">A.3.7.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62920628"/>
      <w:r w:rsidRPr="00903DBA">
        <w:t>Middle Code Optimization</w:t>
      </w:r>
      <w:bookmarkEnd w:id="6"/>
    </w:p>
    <w:p w14:paraId="6647956C" w14:textId="5463D7B2"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6292062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62920630"/>
      <w:r w:rsidRPr="00903DBA">
        <w:t>Static Address</w:t>
      </w:r>
      <w:bookmarkEnd w:id="8"/>
    </w:p>
    <w:p w14:paraId="4ED5D757" w14:textId="26197AF8"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w:t>
      </w:r>
      <w:r w:rsidR="00952E9F">
        <w:t xml:space="preserve">if </w:t>
      </w:r>
      <w:r w:rsidR="00952E9F" w:rsidRPr="00952E9F">
        <w:rPr>
          <w:rStyle w:val="KeyWord0"/>
        </w:rPr>
        <w:t>a</w:t>
      </w:r>
      <w:r w:rsidR="00952E9F">
        <w:t xml:space="preserve"> is a static array, </w:t>
      </w:r>
      <w:r w:rsidR="00096B8C" w:rsidRPr="00903DBA">
        <w:t xml:space="preserve">the </w:t>
      </w:r>
      <w:r w:rsidR="00096B8C" w:rsidRPr="00903DBA">
        <w:rPr>
          <w:rStyle w:val="KeyWord0"/>
        </w:rPr>
        <w:t>&amp;a[3]</w:t>
      </w:r>
      <w:r w:rsidR="00096B8C" w:rsidRPr="00903DBA">
        <w:t xml:space="preserve"> expression </w:t>
      </w:r>
      <w:r w:rsidR="00DB5591" w:rsidRPr="00903DBA">
        <w:t>is</w:t>
      </w:r>
      <w:r w:rsidR="00096B8C" w:rsidRPr="00903DBA">
        <w:t xml:space="preserve"> </w:t>
      </w:r>
      <w:r w:rsidR="0025214C">
        <w:t xml:space="preserve">set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6292063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62920632"/>
      <w:r w:rsidRPr="00903DBA">
        <w:t>The Symbol Table</w:t>
      </w:r>
      <w:bookmarkEnd w:id="10"/>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62920633"/>
      <w:r w:rsidRPr="00903DBA">
        <w:t>The Type System</w:t>
      </w:r>
      <w:bookmarkEnd w:id="11"/>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5BE2F8FE" w:rsidR="00EE7565" w:rsidRPr="00903DBA" w:rsidRDefault="0067532F" w:rsidP="0060539D">
      <w:pPr>
        <w:pStyle w:val="Rubrik3"/>
      </w:pPr>
      <w:bookmarkStart w:id="12" w:name="_Toc62920634"/>
      <w:r w:rsidRPr="00903DBA">
        <w:t>Ass</w:t>
      </w:r>
      <w:r w:rsidR="00A230F3" w:rsidRPr="00903DBA">
        <w:t xml:space="preserve">embly </w:t>
      </w:r>
      <w:r w:rsidR="00EE7565" w:rsidRPr="00903DBA">
        <w:t>Code Generation</w:t>
      </w:r>
      <w:bookmarkEnd w:id="12"/>
    </w:p>
    <w:p w14:paraId="0E14CD58" w14:textId="4443E795"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r w:rsidR="00E837F8">
        <w:t>s</w:t>
      </w:r>
      <w:r w:rsidR="00553828" w:rsidRPr="00903DBA">
        <w:t>.</w:t>
      </w:r>
    </w:p>
    <w:p w14:paraId="43C53B95" w14:textId="77777777" w:rsidR="00000282" w:rsidRPr="00903DBA" w:rsidRDefault="00000282" w:rsidP="0060539D">
      <w:pPr>
        <w:pStyle w:val="Rubrik3"/>
        <w:numPr>
          <w:ilvl w:val="2"/>
          <w:numId w:val="118"/>
        </w:numPr>
      </w:pPr>
      <w:bookmarkStart w:id="13" w:name="_Toc6292063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r w:rsidR="00DA1753" w:rsidRPr="00903DBA">
        <w:rPr>
          <w:rStyle w:val="KeyWord0"/>
        </w:rPr>
        <w:t>d</w:t>
      </w:r>
      <w:r w:rsidR="00DA1753" w:rsidRPr="00903DBA">
        <w:t xml:space="preserve"> are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62920636"/>
      <w:r w:rsidRPr="00903DBA">
        <w:lastRenderedPageBreak/>
        <w:t>The Object Code Generator and Linker</w:t>
      </w:r>
      <w:bookmarkEnd w:id="14"/>
    </w:p>
    <w:p w14:paraId="369FA846" w14:textId="4362E762"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C0586E">
        <w:t>13</w:t>
      </w:r>
      <w:r w:rsidR="00F50E15" w:rsidRPr="00903DBA">
        <w:fldChar w:fldCharType="end"/>
      </w:r>
      <w:r w:rsidR="00A14DE3" w:rsidRPr="00903DBA">
        <w:t xml:space="preserve">, and focus on the Linux </w:t>
      </w:r>
      <w:r w:rsidR="00800172">
        <w:t xml:space="preserve">case </w:t>
      </w:r>
      <w:r w:rsidR="00455098">
        <w:t>up until then.</w:t>
      </w:r>
    </w:p>
    <w:p w14:paraId="56C797AB" w14:textId="66B3525A" w:rsidR="00EE078C" w:rsidRPr="00903DBA" w:rsidRDefault="00EE078C" w:rsidP="0060539D">
      <w:pPr>
        <w:pStyle w:val="Rubrik3"/>
      </w:pPr>
      <w:bookmarkStart w:id="15" w:name="_Toc62920637"/>
      <w:r w:rsidRPr="00903DBA">
        <w:t>The Standard Library</w:t>
      </w:r>
      <w:bookmarkEnd w:id="15"/>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77823B0C" w:rsidR="00643209" w:rsidRDefault="00643209" w:rsidP="00643209">
      <w:pPr>
        <w:pStyle w:val="Rubrik2"/>
        <w:rPr>
          <w:shd w:val="clear" w:color="auto" w:fill="FFFFFF"/>
        </w:rPr>
      </w:pPr>
      <w:bookmarkStart w:id="16" w:name="_Toc62920638"/>
      <w:bookmarkStart w:id="17" w:name="_Ref54199481"/>
      <w:bookmarkStart w:id="18" w:name="_Ref418260972"/>
      <w:r>
        <w:rPr>
          <w:shd w:val="clear" w:color="auto" w:fill="FFFFFF"/>
        </w:rPr>
        <w:t>Calling Forwards or Backwards</w:t>
      </w:r>
      <w:bookmarkEnd w:id="16"/>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1009"/>
            <w:gridCol w:w="2108"/>
            <w:gridCol w:w="1008"/>
            <w:gridCol w:w="2109"/>
            <w:gridCol w:w="1008"/>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bookmarkStart w:id="31" w:name="_Toc62920639"/>
      <w:r w:rsidRPr="00903DBA">
        <w:t xml:space="preserve">The </w:t>
      </w:r>
      <w:r w:rsidR="00CE5717" w:rsidRPr="00903DBA">
        <w:t>Main</w:t>
      </w:r>
      <w:r w:rsidRPr="00903DBA">
        <w:t xml:space="preserve"> Class</w:t>
      </w:r>
      <w:bookmarkEnd w:id="17"/>
      <w:bookmarkEnd w:id="31"/>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903DBA">
        <w:t>makefile</w:t>
      </w:r>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r w:rsidRPr="00903DBA">
        <w:t>Main.cs</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6E2DDF22"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C0586E">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lastRenderedPageBreak/>
        <w:t xml:space="preserve">                         TargetPath = @"C:\D\";</w:t>
      </w:r>
    </w:p>
    <w:p w14:paraId="0969363A" w14:textId="45C79E3F"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C0586E">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lastRenderedPageBreak/>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2" w:name="_Toc62920640"/>
      <w:r w:rsidRPr="00903DBA">
        <w:rPr>
          <w:highlight w:val="white"/>
        </w:rPr>
        <w:t>Generating the Assembly File</w:t>
      </w:r>
      <w:bookmarkEnd w:id="32"/>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lastRenderedPageBreak/>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lastRenderedPageBreak/>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3" w:name="_Toc62920641"/>
      <w:r w:rsidRPr="0060539D">
        <w:rPr>
          <w:highlight w:val="white"/>
        </w:rPr>
        <w:t>Generate the Make File</w:t>
      </w:r>
      <w:bookmarkEnd w:id="33"/>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makefile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r w:rsidRPr="00903DBA">
        <w:rPr>
          <w:rStyle w:val="KeyWord0"/>
          <w:highlight w:val="white"/>
        </w:rPr>
        <w:t>ld</w:t>
      </w:r>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r w:rsidRPr="00903DBA">
        <w:rPr>
          <w:rStyle w:val="KeyWord0"/>
          <w:highlight w:val="white"/>
        </w:rPr>
        <w:t>nasm</w:t>
      </w:r>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lastRenderedPageBreak/>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Below is an example of how the makefile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4" w:name="_Toc62920642"/>
      <w:r w:rsidRPr="00903DBA">
        <w:rPr>
          <w:highlight w:val="white"/>
        </w:rPr>
        <w:t xml:space="preserve">Is the Object File </w:t>
      </w:r>
      <w:r w:rsidR="004538FA" w:rsidRPr="00903DBA">
        <w:rPr>
          <w:highlight w:val="white"/>
        </w:rPr>
        <w:t>Fresh</w:t>
      </w:r>
      <w:r w:rsidR="00C522A7" w:rsidRPr="00903DBA">
        <w:rPr>
          <w:highlight w:val="white"/>
        </w:rPr>
        <w:t>?</w:t>
      </w:r>
      <w:bookmarkEnd w:id="34"/>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lastRenderedPageBreak/>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5" w:name="_Ref54016524"/>
      <w:bookmarkStart w:id="36" w:name="_Ref54016821"/>
      <w:bookmarkStart w:id="37" w:name="_Toc62920643"/>
      <w:bookmarkEnd w:id="18"/>
      <w:r w:rsidRPr="00903DBA">
        <w:lastRenderedPageBreak/>
        <w:t>Scanning</w:t>
      </w:r>
      <w:bookmarkEnd w:id="35"/>
      <w:bookmarkEnd w:id="36"/>
      <w:bookmarkEnd w:id="37"/>
    </w:p>
    <w:p w14:paraId="61A78CB4" w14:textId="3C45DB22"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C0586E">
        <w:t xml:space="preserve">D. </w:t>
      </w:r>
      <w:r w:rsidR="00BE0C60">
        <w:fldChar w:fldCharType="end"/>
      </w:r>
    </w:p>
    <w:p w14:paraId="72CF4FF1" w14:textId="39DDD495" w:rsidR="00030DA2" w:rsidRPr="00903DBA" w:rsidRDefault="00030DA2" w:rsidP="00030DA2">
      <w:pPr>
        <w:pStyle w:val="Code"/>
        <w:rPr>
          <w:highlight w:val="white"/>
        </w:rPr>
      </w:pPr>
    </w:p>
    <w:p w14:paraId="76C8B58F" w14:textId="77777777" w:rsidR="00011D22" w:rsidRPr="00903DBA" w:rsidRDefault="00011D22" w:rsidP="00011D22">
      <w:pPr>
        <w:pStyle w:val="Rubrik2"/>
      </w:pPr>
      <w:bookmarkStart w:id="38" w:name="_Toc62920645"/>
      <w:bookmarkStart w:id="39" w:name="_Toc62920646"/>
      <w:r w:rsidRPr="00903DBA">
        <w:t>The typedef-name Problem</w:t>
      </w:r>
      <w:bookmarkEnd w:id="38"/>
    </w:p>
    <w:p w14:paraId="0CEA1694" w14:textId="4813834D" w:rsidR="00011D22" w:rsidRPr="00903DBA" w:rsidRDefault="00011D22" w:rsidP="00011D2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E04BE3">
        <w:rPr>
          <w:rStyle w:val="KeyWord0"/>
        </w:rPr>
        <w:t>MyType</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00E04BE3">
        <w:rPr>
          <w:rStyle w:val="KeyWord0"/>
        </w:rPr>
        <w:t>tr</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1D8980F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Pr="00903DBA">
        <w:rPr>
          <w:rStyle w:val="KeyWord0"/>
        </w:rPr>
        <w:t>typedef</w:t>
      </w:r>
      <w:r w:rsidRPr="00903DBA">
        <w:t xml:space="preserve"> definition</w:t>
      </w:r>
      <w:r w:rsidR="00E04BE3">
        <w:t xml:space="preserve">, so that </w:t>
      </w:r>
      <w:r w:rsidRPr="00903DBA">
        <w:t>the parser can distinguish between the two cases.</w:t>
      </w:r>
    </w:p>
    <w:p w14:paraId="5ABD0C79" w14:textId="783308A0" w:rsidR="00E40B78" w:rsidRPr="00903DBA" w:rsidRDefault="00E40B78" w:rsidP="0060539D">
      <w:pPr>
        <w:pStyle w:val="Rubrik2"/>
      </w:pPr>
      <w:r w:rsidRPr="00903DBA">
        <w:t>The Scanner</w:t>
      </w:r>
      <w:bookmarkEnd w:id="39"/>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7C97201A" w:rsidR="00E40B78" w:rsidRPr="00903DBA" w:rsidRDefault="00E40B78" w:rsidP="00E40B78">
      <w:pPr>
        <w:pStyle w:val="CodeHeader"/>
      </w:pPr>
      <w:r w:rsidRPr="00903DBA">
        <w:t>Scanner.</w:t>
      </w:r>
      <w:r w:rsidR="009E5232" w:rsidRPr="00903DBA">
        <w:t>gplex</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14E9E49F" w:rsidR="00E40B78" w:rsidRDefault="00E40B78" w:rsidP="00067631">
      <w:pPr>
        <w:pStyle w:val="Liststycke"/>
        <w:numPr>
          <w:ilvl w:val="0"/>
          <w:numId w:val="206"/>
        </w:numPr>
      </w:pPr>
      <w:r w:rsidRPr="00012534">
        <w:rPr>
          <w:rStyle w:val="KeyWord0"/>
        </w:rPr>
        <w:t>Octal</w:t>
      </w:r>
      <w:r w:rsidRPr="00903DBA">
        <w:t>. An octal value starts with</w:t>
      </w:r>
      <w:r w:rsidR="00B81095">
        <w:t xml:space="preserve"> a</w:t>
      </w:r>
      <w:r w:rsidR="002D42A7">
        <w:t>n</w:t>
      </w:r>
      <w:r w:rsidR="00B81095">
        <w:t xml:space="preserve"> </w:t>
      </w:r>
      <w:r w:rsidR="002D42A7">
        <w:t>optional</w:t>
      </w:r>
      <w:r w:rsidR="00B81095">
        <w:t xml:space="preserve"> plus or minus sign, that is followed by</w:t>
      </w:r>
      <w:r w:rsidRPr="00903DBA">
        <w:t xml:space="preserve"> a zero </w:t>
      </w:r>
      <w:r w:rsidR="00B81095">
        <w:t xml:space="preserve">and possible more </w:t>
      </w:r>
      <w:r w:rsidRPr="00903DBA">
        <w:t xml:space="preserve">digits between zero and </w:t>
      </w:r>
      <w:r w:rsidR="00B81095">
        <w:t>seven,</w:t>
      </w:r>
      <w:r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6DF0EB37" w:rsidR="00E40B78" w:rsidRDefault="00E40B78" w:rsidP="00067631">
      <w:pPr>
        <w:pStyle w:val="Liststycke"/>
        <w:numPr>
          <w:ilvl w:val="0"/>
          <w:numId w:val="205"/>
        </w:numPr>
      </w:pPr>
      <w:r w:rsidRPr="00012534">
        <w:rPr>
          <w:rStyle w:val="KeyWord0"/>
        </w:rPr>
        <w:t>Decimal</w:t>
      </w:r>
      <w:r w:rsidRPr="00903DBA">
        <w:t xml:space="preserve">. A decimal value is made up </w:t>
      </w:r>
      <w:r w:rsidR="00B81095">
        <w:t>a</w:t>
      </w:r>
      <w:r w:rsidR="002D42A7">
        <w:t>n optional</w:t>
      </w:r>
      <w:r w:rsidR="00B81095">
        <w:t xml:space="preserve"> plus or minus sign followed by at least one digit</w:t>
      </w:r>
      <w:r w:rsidR="00BF15EC">
        <w:t xml:space="preserve">. The first </w:t>
      </w:r>
      <w:r w:rsidR="00B12660">
        <w:t xml:space="preserve">digit </w:t>
      </w:r>
      <w:r w:rsidR="00BF15EC">
        <w:t>cannot be zero.</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204312FE" w:rsidR="00E40B78" w:rsidRDefault="00E40B78" w:rsidP="00067631">
      <w:pPr>
        <w:pStyle w:val="Liststycke"/>
        <w:numPr>
          <w:ilvl w:val="0"/>
          <w:numId w:val="204"/>
        </w:numPr>
      </w:pPr>
      <w:r w:rsidRPr="00012534">
        <w:rPr>
          <w:rStyle w:val="KeyWord0"/>
        </w:rPr>
        <w:t>Hexadecimal</w:t>
      </w:r>
      <w:r w:rsidRPr="00903DBA">
        <w:t xml:space="preserve">. A hexadecimal value starts </w:t>
      </w:r>
      <w:r w:rsidR="00BF15EC">
        <w:t xml:space="preserve">with </w:t>
      </w:r>
      <w:r w:rsidR="00187378">
        <w:t>a</w:t>
      </w:r>
      <w:r w:rsidR="002D42A7">
        <w:t>n optional</w:t>
      </w:r>
      <w:r w:rsidR="00187378">
        <w:t xml:space="preserve"> plus or minus sign, followed by </w:t>
      </w:r>
      <w:r w:rsidRPr="00903DBA">
        <w:t>zero</w:t>
      </w:r>
      <w:r w:rsidR="00187378">
        <w:t xml:space="preserve"> and</w:t>
      </w:r>
      <w:r w:rsidRPr="00903DBA">
        <w:t xml:space="preserve"> a </w:t>
      </w:r>
      <w:r w:rsidR="00A85C4A" w:rsidRPr="00903DBA">
        <w:t xml:space="preserve">lowercase ‘x’ or </w:t>
      </w:r>
      <w:r w:rsidR="002F6D94">
        <w:t xml:space="preserve">an </w:t>
      </w:r>
      <w:r w:rsidR="00A85C4A" w:rsidRPr="00903DBA">
        <w:t>uppercase ‘X’</w:t>
      </w:r>
      <w:r w:rsidR="006814A2">
        <w:t>,</w:t>
      </w:r>
      <w:r w:rsidRPr="00903DBA">
        <w:t xml:space="preserve"> and </w:t>
      </w:r>
      <w:r w:rsidR="00187378">
        <w:t xml:space="preserve">at least </w:t>
      </w:r>
      <w:r w:rsidRPr="00903DBA">
        <w:t>one hexadecimal digits.</w:t>
      </w:r>
    </w:p>
    <w:p w14:paraId="2F1A9CA4" w14:textId="77777777" w:rsidR="00D83B61" w:rsidRPr="00903DBA" w:rsidRDefault="00D83B61" w:rsidP="00D83B61">
      <w:pPr>
        <w:pStyle w:val="Code"/>
        <w:ind w:firstLine="720"/>
        <w:rPr>
          <w:highlight w:val="white"/>
        </w:rPr>
      </w:pPr>
      <w:r w:rsidRPr="00903DBA">
        <w:rPr>
          <w:highlight w:val="white"/>
        </w:rPr>
        <w:lastRenderedPageBreak/>
        <w:t>HEXADECIMAL_VALUE [\+\-]?0[xX][0-9a-fA-F]+</w:t>
      </w:r>
    </w:p>
    <w:p w14:paraId="074E560D" w14:textId="51E66E23" w:rsidR="00B86BC3" w:rsidRDefault="00E40B78" w:rsidP="00B12660">
      <w:pPr>
        <w:pStyle w:val="Liststycke"/>
        <w:numPr>
          <w:ilvl w:val="0"/>
          <w:numId w:val="203"/>
        </w:numPr>
      </w:pPr>
      <w:r w:rsidRPr="00012534">
        <w:rPr>
          <w:rStyle w:val="KeyWord0"/>
        </w:rPr>
        <w:t>Floating</w:t>
      </w:r>
      <w:r w:rsidR="00012534">
        <w:rPr>
          <w:rStyle w:val="KeyWord0"/>
        </w:rPr>
        <w:t>-</w:t>
      </w:r>
      <w:r w:rsidR="002F6D94" w:rsidRPr="00012534">
        <w:rPr>
          <w:rStyle w:val="KeyWord0"/>
        </w:rPr>
        <w:t>point</w:t>
      </w:r>
      <w:r w:rsidRPr="00903DBA">
        <w:t>. A floating</w:t>
      </w:r>
      <w:r w:rsidR="00012534">
        <w:t>-point</w:t>
      </w:r>
      <w:r w:rsidRPr="00903DBA">
        <w:t xml:space="preserve"> </w:t>
      </w:r>
      <w:r w:rsidR="006814A2">
        <w:t xml:space="preserve">is made up by </w:t>
      </w:r>
      <w:r w:rsidR="003B4F99">
        <w:t>the</w:t>
      </w:r>
      <w:r w:rsidR="006814A2">
        <w:t xml:space="preserve"> decimal part and </w:t>
      </w:r>
      <w:r w:rsidR="003B4F99">
        <w:t>the</w:t>
      </w:r>
      <w:r w:rsidR="006814A2">
        <w:t xml:space="preserve"> exponent part. </w:t>
      </w:r>
      <w:r w:rsidR="00B86BC3">
        <w:t xml:space="preserve">If the exponent part is not empty, the decimal part can be made up by </w:t>
      </w:r>
      <w:r w:rsidR="00F07450">
        <w:t>digits without a dot</w:t>
      </w:r>
      <w:r w:rsidR="00B86BC3">
        <w:t xml:space="preserve">. </w:t>
      </w:r>
      <w:r w:rsidR="00563F93">
        <w:t xml:space="preserve">If the exponent part is empty, </w:t>
      </w:r>
      <w:r w:rsidR="00B86BC3">
        <w:t>there ha</w:t>
      </w:r>
      <w:r w:rsidR="002D42A7">
        <w:t>s</w:t>
      </w:r>
      <w:r w:rsidR="00B86BC3">
        <w:t xml:space="preserve"> to be </w:t>
      </w:r>
      <w:r w:rsidR="00F07450">
        <w:t xml:space="preserve">a dot and </w:t>
      </w:r>
      <w:r w:rsidR="00B86BC3">
        <w:t>at least one digit in the integer or fraction part</w:t>
      </w:r>
      <w:r w:rsidR="00B86BC3" w:rsidRPr="00903DBA">
        <w: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763C3D74" w:rsidR="003259C7" w:rsidRDefault="001577D5" w:rsidP="003B4F99">
      <w:pPr>
        <w:pStyle w:val="Liststycke"/>
      </w:pPr>
      <w:r>
        <w:t xml:space="preserve">The exponent part </w:t>
      </w:r>
      <w:r w:rsidR="00E40B78" w:rsidRPr="00903DBA">
        <w:t xml:space="preserve">starts with a </w:t>
      </w:r>
      <w:r w:rsidR="008737FB" w:rsidRPr="00903DBA">
        <w:t xml:space="preserve">lowercase ‘e’ or </w:t>
      </w:r>
      <w:r w:rsidR="00762530">
        <w:t xml:space="preserve">an </w:t>
      </w:r>
      <w:r w:rsidR="008737FB" w:rsidRPr="00903DBA">
        <w:t>uppercase</w:t>
      </w:r>
      <w:r w:rsidR="00E40B78" w:rsidRPr="00903DBA">
        <w:t xml:space="preserve"> </w:t>
      </w:r>
      <w:r w:rsidR="008737FB" w:rsidRPr="00903DBA">
        <w:t>‘E’</w:t>
      </w:r>
      <w:r w:rsidR="00E40B78" w:rsidRPr="00903DBA">
        <w:t>, followed by a</w:t>
      </w:r>
      <w:r w:rsidR="00436135">
        <w:t>n optional</w:t>
      </w:r>
      <w:r w:rsidR="00436135" w:rsidRPr="00903DBA">
        <w:t xml:space="preserve"> </w:t>
      </w:r>
      <w:r w:rsidR="00E40B78" w:rsidRPr="00903DBA">
        <w:t>plus or minus sign</w:t>
      </w:r>
      <w:r w:rsidR="00E96E51">
        <w:t xml:space="preserve">, </w:t>
      </w:r>
      <w:r>
        <w:t>at least one digit</w:t>
      </w:r>
      <w:r w:rsidR="00E96E51">
        <w:t>, and a</w:t>
      </w:r>
      <w:r w:rsidR="00436135">
        <w:t>n optional</w:t>
      </w:r>
      <w:r w:rsidR="00E96E51">
        <w:t xml:space="preserve"> </w:t>
      </w:r>
      <w:r w:rsidR="00EF571B">
        <w:t xml:space="preserve">lowercase ‘f’ or ‘l’ or </w:t>
      </w:r>
      <w:r w:rsidR="00E96E51">
        <w:t xml:space="preserve">an </w:t>
      </w:r>
      <w:r w:rsidR="00EF571B">
        <w:t xml:space="preserve">uppercase ‘F’ or ‘D’, to indicate a value of the </w:t>
      </w:r>
      <w:r w:rsidR="00EF571B" w:rsidRPr="00EF571B">
        <w:rPr>
          <w:rStyle w:val="KeyWord0"/>
        </w:rPr>
        <w:t>float</w:t>
      </w:r>
      <w:r w:rsidR="00EF571B">
        <w:t xml:space="preserve"> or </w:t>
      </w:r>
      <w:r w:rsidR="00EF571B" w:rsidRPr="00EF571B">
        <w:rPr>
          <w:rStyle w:val="KeyWord0"/>
        </w:rPr>
        <w:t>long</w:t>
      </w:r>
      <w:r w:rsidR="00EF571B">
        <w:t xml:space="preserve"> </w:t>
      </w:r>
      <w:r w:rsidR="00EF571B" w:rsidRPr="00EF571B">
        <w:rPr>
          <w:rStyle w:val="KeyWord0"/>
        </w:rPr>
        <w:t>double</w:t>
      </w:r>
      <w:r w:rsidR="00EF571B">
        <w:t xml:space="preserve"> type.</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2CC3BB66" w:rsidR="00E40B78" w:rsidRPr="00903DBA" w:rsidRDefault="00E40B78" w:rsidP="00B35EC7">
      <w:pPr>
        <w:pStyle w:val="Liststycke"/>
        <w:numPr>
          <w:ilvl w:val="0"/>
          <w:numId w:val="203"/>
        </w:numPr>
      </w:pPr>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w:t>
      </w:r>
      <w:r w:rsidR="008B681B">
        <w:t xml:space="preserve">(signed or unsigned) </w:t>
      </w:r>
      <w:r w:rsidRPr="00903DBA">
        <w:t>value.</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21DEC267" w:rsidR="00E40B78" w:rsidRPr="00903DBA" w:rsidRDefault="008146AF" w:rsidP="00B35EC7">
      <w:pPr>
        <w:pStyle w:val="Liststycke"/>
        <w:numPr>
          <w:ilvl w:val="0"/>
          <w:numId w:val="203"/>
        </w:numPr>
      </w:pPr>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w:t>
      </w:r>
      <w:r w:rsidR="0065422B">
        <w:t xml:space="preserve">at least one character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a single </w:t>
      </w:r>
      <w:r w:rsidR="00E80D87" w:rsidRPr="00903DBA">
        <w:t xml:space="preserve">quotation mark </w:t>
      </w:r>
      <w:r w:rsidR="00CC0720">
        <w:t xml:space="preserve">may be </w:t>
      </w:r>
      <w:r w:rsidR="00775365" w:rsidRPr="00903DBA">
        <w:t>preceded</w:t>
      </w:r>
      <w:r w:rsidR="00E80D87" w:rsidRPr="00903DBA">
        <w:t xml:space="preserve"> by a </w:t>
      </w:r>
      <w:r w:rsidR="00775365" w:rsidRPr="00903DBA">
        <w:t>backslash</w:t>
      </w:r>
      <w:r w:rsidR="00E80D87" w:rsidRPr="00903DBA">
        <w:t>.</w:t>
      </w:r>
    </w:p>
    <w:p w14:paraId="3E5DF689" w14:textId="0E424344" w:rsidR="000C7CA0" w:rsidRPr="00903DBA" w:rsidRDefault="000C7CA0" w:rsidP="00F22B0C">
      <w:pPr>
        <w:pStyle w:val="Code"/>
        <w:ind w:left="720"/>
        <w:rPr>
          <w:highlight w:val="white"/>
        </w:rPr>
      </w:pPr>
      <w:r w:rsidRPr="00903DBA">
        <w:rPr>
          <w:highlight w:val="white"/>
        </w:rPr>
        <w:t>CHAR_VALUE \'(\\\'|[^'])*\'</w:t>
      </w:r>
    </w:p>
    <w:p w14:paraId="4929F649" w14:textId="055F5FA5" w:rsidR="002A3533" w:rsidRPr="00B35EC7" w:rsidRDefault="002A3533" w:rsidP="00B35EC7">
      <w:pPr>
        <w:pStyle w:val="Liststycke"/>
        <w:numPr>
          <w:ilvl w:val="0"/>
          <w:numId w:val="203"/>
        </w:num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00FC2DAA">
        <w:t>s</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FC2DAA">
      <w:pPr>
        <w:pStyle w:val="Code"/>
        <w:ind w:left="720"/>
        <w:rPr>
          <w:highlight w:val="white"/>
        </w:rPr>
      </w:pPr>
      <w:bookmarkStart w:id="40" w:name="_Ref418260937"/>
      <w:r w:rsidRPr="00903DBA">
        <w:rPr>
          <w:highlight w:val="white"/>
        </w:rPr>
        <w:t>STRING_VALUE \"(\\\"|[^"])*\"</w:t>
      </w:r>
    </w:p>
    <w:p w14:paraId="6188CF2C" w14:textId="4F4D792B" w:rsidR="001C01A4" w:rsidRPr="00B35EC7" w:rsidRDefault="00D77411" w:rsidP="00B35EC7">
      <w:pPr>
        <w:pStyle w:val="Liststycke"/>
        <w:numPr>
          <w:ilvl w:val="0"/>
          <w:numId w:val="203"/>
        </w:numPr>
        <w:rPr>
          <w:highlight w:val="white"/>
        </w:rPr>
      </w:pPr>
      <w:r w:rsidRPr="00B35EC7">
        <w:rPr>
          <w:highlight w:val="white"/>
        </w:rPr>
        <w:t>N</w:t>
      </w:r>
      <w:r w:rsidR="00AE7175" w:rsidRPr="00B35EC7">
        <w:rPr>
          <w:highlight w:val="white"/>
        </w:rPr>
        <w:t>ame</w:t>
      </w:r>
      <w:r w:rsidRPr="00B35EC7">
        <w:rPr>
          <w:highlight w:val="white"/>
        </w:rPr>
        <w:t xml:space="preserve">s are used to identify variables, constants, </w:t>
      </w:r>
      <w:r w:rsidR="00E4503B" w:rsidRPr="00B35EC7">
        <w:rPr>
          <w:highlight w:val="white"/>
        </w:rPr>
        <w:t xml:space="preserve">struct and unions, </w:t>
      </w:r>
      <w:r w:rsidR="002D286B" w:rsidRPr="00B35EC7">
        <w:rPr>
          <w:highlight w:val="white"/>
        </w:rPr>
        <w:t xml:space="preserve">enumerations, </w:t>
      </w:r>
      <w:r w:rsidRPr="00B35EC7">
        <w:rPr>
          <w:highlight w:val="white"/>
        </w:rPr>
        <w:t>function</w:t>
      </w:r>
      <w:r w:rsidR="00E4503B" w:rsidRPr="00B35EC7">
        <w:rPr>
          <w:highlight w:val="white"/>
        </w:rPr>
        <w:t>s</w:t>
      </w:r>
      <w:r w:rsidRPr="00B35EC7">
        <w:rPr>
          <w:highlight w:val="white"/>
        </w:rPr>
        <w:t xml:space="preserve">, and macros. They </w:t>
      </w:r>
      <w:r w:rsidR="00AE7175" w:rsidRPr="00B35EC7">
        <w:rPr>
          <w:highlight w:val="white"/>
        </w:rPr>
        <w:t>start with a lett</w:t>
      </w:r>
      <w:r w:rsidR="006233E0" w:rsidRPr="00B35EC7">
        <w:rPr>
          <w:highlight w:val="white"/>
        </w:rPr>
        <w:t>e</w:t>
      </w:r>
      <w:r w:rsidR="00AE7175" w:rsidRPr="00B35EC7">
        <w:rPr>
          <w:highlight w:val="white"/>
        </w:rPr>
        <w:t xml:space="preserve">r </w:t>
      </w:r>
      <w:r w:rsidR="006233E0" w:rsidRPr="00B35EC7">
        <w:rPr>
          <w:highlight w:val="white"/>
        </w:rPr>
        <w:t xml:space="preserve">or an </w:t>
      </w:r>
      <w:r w:rsidR="00AE7175" w:rsidRPr="00B35EC7">
        <w:rPr>
          <w:highlight w:val="white"/>
        </w:rPr>
        <w:t>underscore</w:t>
      </w:r>
      <w:r w:rsidR="009129FF" w:rsidRPr="00B35EC7">
        <w:rPr>
          <w:highlight w:val="white"/>
        </w:rPr>
        <w:t xml:space="preserve"> (’_’)</w:t>
      </w:r>
      <w:r w:rsidR="00AE7175" w:rsidRPr="00B35EC7">
        <w:rPr>
          <w:highlight w:val="white"/>
        </w:rPr>
        <w:t xml:space="preserve">, </w:t>
      </w:r>
      <w:r w:rsidR="00E12163" w:rsidRPr="00B35EC7">
        <w:rPr>
          <w:highlight w:val="white"/>
        </w:rPr>
        <w:t xml:space="preserve">that </w:t>
      </w:r>
      <w:r w:rsidR="00AE7175" w:rsidRPr="00B35EC7">
        <w:rPr>
          <w:highlight w:val="white"/>
        </w:rPr>
        <w:t xml:space="preserve">is </w:t>
      </w:r>
      <w:r w:rsidR="00D4741E" w:rsidRPr="00B35EC7">
        <w:rPr>
          <w:highlight w:val="white"/>
        </w:rPr>
        <w:t>optionally</w:t>
      </w:r>
      <w:r w:rsidR="00AE7175" w:rsidRPr="00B35EC7">
        <w:rPr>
          <w:highlight w:val="white"/>
        </w:rPr>
        <w:t xml:space="preserve"> </w:t>
      </w:r>
      <w:r w:rsidR="002F7E86" w:rsidRPr="00B35EC7">
        <w:rPr>
          <w:highlight w:val="white"/>
        </w:rPr>
        <w:t xml:space="preserve">followed </w:t>
      </w:r>
      <w:r w:rsidR="00AE7175" w:rsidRPr="00B35EC7">
        <w:rPr>
          <w:highlight w:val="white"/>
        </w:rPr>
        <w:t xml:space="preserve">by </w:t>
      </w:r>
      <w:r w:rsidR="001C01A4" w:rsidRPr="00B35EC7">
        <w:rPr>
          <w:highlight w:val="white"/>
        </w:rPr>
        <w:t>letters, digits, or underscores.</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77777777" w:rsidR="00346FF2" w:rsidRPr="00B35EC7" w:rsidRDefault="00346FF2" w:rsidP="00B35EC7">
      <w:pPr>
        <w:pStyle w:val="Liststycke"/>
        <w:numPr>
          <w:ilvl w:val="0"/>
          <w:numId w:val="203"/>
        </w:numPr>
        <w:rPr>
          <w:highlight w:val="white"/>
        </w:rPr>
      </w:pPr>
      <w:r w:rsidRPr="00B35EC7">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32C5F3E4" w:rsidR="00B6557E" w:rsidRPr="00903DBA" w:rsidRDefault="006274C4" w:rsidP="00B35EC7">
      <w:pPr>
        <w:pStyle w:val="Liststycke"/>
        <w:numPr>
          <w:ilvl w:val="0"/>
          <w:numId w:val="203"/>
        </w:numPr>
      </w:pPr>
      <w:r w:rsidRPr="00B35EC7">
        <w:rPr>
          <w:highlight w:val="white"/>
        </w:rPr>
        <w:t xml:space="preserve">The path line is used to keeping track of the current line number. It is used by the </w:t>
      </w:r>
      <w:r w:rsidR="00F71851" w:rsidRPr="00B35EC7">
        <w:rPr>
          <w:highlight w:val="white"/>
        </w:rPr>
        <w:t>preprocessor</w:t>
      </w:r>
      <w:r w:rsidRPr="00B35EC7">
        <w:rPr>
          <w:highlight w:val="white"/>
        </w:rPr>
        <w:t xml:space="preserve"> macro </w:t>
      </w:r>
      <w:r w:rsidRPr="00314833">
        <w:rPr>
          <w:rStyle w:val="KeyWord0"/>
          <w:highlight w:val="white"/>
        </w:rPr>
        <w:t>__LINE__</w:t>
      </w:r>
      <w:r w:rsidRPr="00B35EC7">
        <w:rPr>
          <w:highlight w:val="white"/>
        </w:rPr>
        <w:t xml:space="preserve">, and </w:t>
      </w:r>
      <w:r w:rsidR="00B11E36" w:rsidRPr="00B35EC7">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6B1DB63B" w:rsidR="00B6557E" w:rsidRPr="00903DBA" w:rsidRDefault="00B11E36" w:rsidP="00B35EC7">
      <w:pPr>
        <w:pStyle w:val="Liststycke"/>
        <w:numPr>
          <w:ilvl w:val="0"/>
          <w:numId w:val="203"/>
        </w:numPr>
      </w:pPr>
      <w:r w:rsidRPr="00B35EC7">
        <w:rPr>
          <w:highlight w:val="white"/>
        </w:rPr>
        <w:t>A white space is a</w:t>
      </w:r>
      <w:r w:rsidR="00B6557E" w:rsidRPr="00B35EC7">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lastRenderedPageBreak/>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lastRenderedPageBreak/>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51FEDD11" w:rsidR="00D44F1C" w:rsidRPr="00903DBA" w:rsidRDefault="00D44F1C" w:rsidP="003B5FDC">
      <w:pPr>
        <w:rPr>
          <w:highlight w:val="white"/>
        </w:rPr>
      </w:pPr>
      <w:r w:rsidRPr="00903DBA">
        <w:rPr>
          <w:highlight w:val="white"/>
        </w:rPr>
        <w:t xml:space="preserve">When we encounter a name, we need to check whether it represent a </w:t>
      </w:r>
      <w:r w:rsidRPr="00DD139A">
        <w:rPr>
          <w:rStyle w:val="KeyWord0"/>
          <w:highlight w:val="white"/>
        </w:rPr>
        <w:t>typedef</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w:t>
      </w:r>
      <w:r w:rsidR="009A0F7D" w:rsidRPr="00903DBA">
        <w:rPr>
          <w:highlight w:val="white"/>
        </w:rPr>
        <w:lastRenderedPageBreak/>
        <w:t xml:space="preserve">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1E63AE5D"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7820376"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“0x” or “0X”</w:t>
      </w:r>
      <w:r w:rsidR="008426DA" w:rsidRPr="00903DBA">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6BD29C76" w:rsidR="00311885" w:rsidRPr="00903DBA" w:rsidRDefault="000A4A04" w:rsidP="006230BD">
      <w:pPr>
        <w:rPr>
          <w:highlight w:val="white"/>
        </w:rPr>
      </w:pPr>
      <w:r w:rsidRPr="00903DBA">
        <w:rPr>
          <w:highlight w:val="white"/>
        </w:rPr>
        <w:lastRenderedPageBreak/>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lastRenderedPageBreak/>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15431A8B" w:rsidR="00F171B6" w:rsidRPr="00903DBA" w:rsidRDefault="00F171B6" w:rsidP="00F171B6">
      <w:pPr>
        <w:rPr>
          <w:highlight w:val="white"/>
        </w:rPr>
      </w:pPr>
      <w:r>
        <w:rPr>
          <w:highlight w:val="white"/>
        </w:rPr>
        <w:t>T</w:t>
      </w:r>
      <w:r w:rsidRPr="00903DBA">
        <w:rPr>
          <w:highlight w:val="white"/>
        </w:rPr>
        <w:t xml:space="preserve">he </w:t>
      </w:r>
      <w:r w:rsidRPr="00903DBA">
        <w:rPr>
          <w:rStyle w:val="KeyWord0"/>
          <w:highlight w:val="white"/>
        </w:rPr>
        <w:t>ToUInt64</w:t>
      </w:r>
      <w:r w:rsidRPr="00903DBA">
        <w:rPr>
          <w:highlight w:val="white"/>
        </w:rPr>
        <w:t xml:space="preserve"> method in the </w:t>
      </w:r>
      <w:r w:rsidRPr="00903DBA">
        <w:rPr>
          <w:rStyle w:val="KeyWord0"/>
          <w:highlight w:val="white"/>
        </w:rPr>
        <w:t>Convert</w:t>
      </w:r>
      <w:r w:rsidRPr="00903DBA">
        <w:rPr>
          <w:highlight w:val="white"/>
        </w:rPr>
        <w:t xml:space="preserve"> standard class</w:t>
      </w:r>
      <w:r>
        <w:rPr>
          <w:highlight w:val="white"/>
        </w:rPr>
        <w:t xml:space="preserve"> throws the </w:t>
      </w:r>
      <w:r w:rsidRPr="00F171B6">
        <w:rPr>
          <w:rStyle w:val="KeyWord0"/>
          <w:highlight w:val="white"/>
        </w:rPr>
        <w:t>OverflowException</w:t>
      </w:r>
      <w:r>
        <w:rPr>
          <w:highlight w:val="white"/>
        </w:rPr>
        <w:t xml:space="preserve"> if the value exceeds the limits, and 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322B7637" w:rsidR="00311885" w:rsidRPr="00903DBA" w:rsidRDefault="00311885" w:rsidP="00311885">
      <w:pPr>
        <w:pStyle w:val="Code"/>
        <w:rPr>
          <w:highlight w:val="white"/>
        </w:rPr>
      </w:pPr>
      <w:r w:rsidRPr="00903DBA">
        <w:rPr>
          <w:highlight w:val="white"/>
        </w:rPr>
        <w:t xml:space="preserve">      Assert.Error(type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2F639726" w:rsidR="00311885" w:rsidRPr="00903DBA" w:rsidRDefault="0089795C" w:rsidP="0089795C">
      <w:pPr>
        <w:rPr>
          <w:highlight w:val="white"/>
        </w:rPr>
      </w:pPr>
      <w:r>
        <w:rPr>
          <w:highlight w:val="white"/>
        </w:rPr>
        <w:t>I</w:t>
      </w:r>
      <w:r w:rsidRPr="00903DBA">
        <w:rPr>
          <w:highlight w:val="white"/>
        </w:rPr>
        <w:t xml:space="preserve">f the text ends with lowercase ‘f’ </w:t>
      </w:r>
      <w:r>
        <w:rPr>
          <w:highlight w:val="white"/>
        </w:rPr>
        <w:t>an uppercase</w:t>
      </w:r>
      <w:r w:rsidRPr="00903DBA">
        <w:rPr>
          <w:highlight w:val="white"/>
        </w:rPr>
        <w:t xml:space="preserve">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57D510C9" w:rsidR="0089795C" w:rsidRPr="00903DBA" w:rsidRDefault="0089795C" w:rsidP="0089795C">
      <w:pPr>
        <w:rPr>
          <w:highlight w:val="white"/>
        </w:rPr>
      </w:pPr>
      <w:r>
        <w:rPr>
          <w:highlight w:val="white"/>
        </w:rPr>
        <w:t>I</w:t>
      </w:r>
      <w:r w:rsidRPr="00903DBA">
        <w:rPr>
          <w:highlight w:val="white"/>
        </w:rPr>
        <w:t>f the text ends with lowercase ‘</w:t>
      </w:r>
      <w:r>
        <w:rPr>
          <w:highlight w:val="white"/>
        </w:rPr>
        <w:t>l</w:t>
      </w:r>
      <w:r w:rsidRPr="00903DBA">
        <w:rPr>
          <w:highlight w:val="white"/>
        </w:rPr>
        <w:t xml:space="preserve">’ </w:t>
      </w:r>
      <w:r>
        <w:rPr>
          <w:highlight w:val="white"/>
        </w:rPr>
        <w:t>an uppercase</w:t>
      </w:r>
      <w:r w:rsidRPr="00903DBA">
        <w:rPr>
          <w:highlight w:val="white"/>
        </w:rPr>
        <w:t xml:space="preserve">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4A3D87A8" w:rsidR="00D64D81" w:rsidRPr="00903DBA" w:rsidRDefault="00D64D81" w:rsidP="00D64D81">
      <w:pPr>
        <w:rPr>
          <w:highlight w:val="white"/>
        </w:rPr>
      </w:pPr>
      <w:r>
        <w:rPr>
          <w:highlight w:val="white"/>
        </w:rPr>
        <w:t>T</w:t>
      </w:r>
      <w:r w:rsidRPr="00903DBA">
        <w:rPr>
          <w:highlight w:val="white"/>
        </w:rPr>
        <w:t xml:space="preserve">he </w:t>
      </w:r>
      <w:r w:rsidRPr="00903DBA">
        <w:rPr>
          <w:rStyle w:val="KeyWord0"/>
          <w:highlight w:val="white"/>
        </w:rPr>
        <w:t>Parse</w:t>
      </w:r>
      <w:r w:rsidRPr="00903DBA">
        <w:rPr>
          <w:highlight w:val="white"/>
        </w:rPr>
        <w:t xml:space="preserve"> method of the </w:t>
      </w:r>
      <w:r>
        <w:rPr>
          <w:rStyle w:val="KeyWord0"/>
          <w:highlight w:val="white"/>
        </w:rPr>
        <w:t>deci</w:t>
      </w:r>
      <w:r w:rsidRPr="00903DBA">
        <w:rPr>
          <w:rStyle w:val="KeyWord0"/>
          <w:highlight w:val="white"/>
        </w:rPr>
        <w:t>mal</w:t>
      </w:r>
      <w:r w:rsidRPr="00903DBA">
        <w:rPr>
          <w:highlight w:val="white"/>
        </w:rPr>
        <w:t xml:space="preserve"> standard </w:t>
      </w:r>
      <w:r>
        <w:rPr>
          <w:highlight w:val="white"/>
        </w:rPr>
        <w:t xml:space="preserve">throws an exception </w:t>
      </w:r>
      <w:r w:rsidR="00E91BC7">
        <w:rPr>
          <w:highlight w:val="white"/>
        </w:rPr>
        <w:t>if the value exceeds the limits, in which case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1AAA502B" w:rsidR="00311885" w:rsidRPr="00903DBA" w:rsidRDefault="00311885" w:rsidP="00311885">
      <w:pPr>
        <w:pStyle w:val="Code"/>
        <w:rPr>
          <w:highlight w:val="white"/>
        </w:rPr>
      </w:pPr>
      <w:r w:rsidRPr="00903DBA">
        <w:rPr>
          <w:highlight w:val="white"/>
        </w:rPr>
        <w:t xml:space="preserve">      Assert.Error(type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49BC0BAD" w:rsidR="00E91BC7" w:rsidRPr="00903DBA" w:rsidRDefault="00E91BC7" w:rsidP="00E91BC7">
      <w:pPr>
        <w:rPr>
          <w:highlight w:val="white"/>
        </w:rPr>
      </w:pPr>
      <w:r>
        <w:rPr>
          <w:highlight w:val="white"/>
        </w:rPr>
        <w:t xml:space="preserve">Finally, we return the </w:t>
      </w:r>
      <w:r w:rsidRPr="00E91BC7">
        <w:rPr>
          <w:rStyle w:val="KeyWord0"/>
          <w:highlight w:val="white"/>
        </w:rPr>
        <w:t>Value</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lastRenderedPageBreak/>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2507CFF0"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Pr="00374678">
        <w:rPr>
          <w:rStyle w:val="KeyWord0"/>
          <w:highlight w:val="white"/>
        </w:rPr>
        <w:t>__FILE__</w:t>
      </w:r>
      <w:r w:rsidRPr="00903DBA">
        <w:rPr>
          <w:highlight w:val="white"/>
        </w:rPr>
        <w:t xml:space="preserve"> and </w:t>
      </w:r>
      <w:r w:rsidRPr="00374678">
        <w:rPr>
          <w:rStyle w:val="KeyWord0"/>
          <w:highlight w:val="white"/>
        </w:rPr>
        <w:t>__LINE__</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64AA94E6"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E312A71" w14:textId="77777777" w:rsidR="00685201" w:rsidRDefault="00685201" w:rsidP="00685201">
      <w:pPr>
        <w:pStyle w:val="Rubrik2"/>
      </w:pPr>
      <w:bookmarkStart w:id="41" w:name="_Toc62920644"/>
      <w:bookmarkStart w:id="42" w:name="_Ref62920951"/>
      <w:bookmarkStart w:id="43" w:name="_Ref54016552"/>
      <w:bookmarkStart w:id="44" w:name="_Ref54783705"/>
      <w:bookmarkStart w:id="45" w:name="_Toc62920647"/>
      <w:bookmarkStart w:id="46" w:name="_Hlk57720398"/>
      <w:r>
        <w:lastRenderedPageBreak/>
        <w:t>Slash Sequences</w:t>
      </w:r>
      <w:bookmarkEnd w:id="41"/>
      <w:bookmarkEnd w:id="42"/>
    </w:p>
    <w:p w14:paraId="0F35E5CE" w14:textId="68D30ECB"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 the 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685201">
        <w:rPr>
          <w:highlight w:val="white"/>
        </w:rPr>
        <w:t xml:space="preserve">F. </w:t>
      </w:r>
      <w:r w:rsidR="00685201">
        <w:rPr>
          <w:highlight w:val="white"/>
        </w:rPr>
        <w:fldChar w:fldCharType="end"/>
      </w:r>
    </w:p>
    <w:p w14:paraId="21BDBE85" w14:textId="77777777" w:rsidR="00685201" w:rsidRDefault="00685201" w:rsidP="00685201">
      <w:pPr>
        <w:pStyle w:val="CodeHeader"/>
      </w:pPr>
      <w:r>
        <w:t>Slash.cs</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021A1E9D" w14:textId="5C24CFDF" w:rsidR="00685201" w:rsidRPr="0016329E" w:rsidRDefault="00685201" w:rsidP="00685201">
      <w:pPr>
        <w:pStyle w:val="Code"/>
        <w:rPr>
          <w:highlight w:val="white"/>
        </w:rPr>
      </w:pPr>
      <w:r w:rsidRPr="0016329E">
        <w:rPr>
          <w:highlight w:val="white"/>
        </w:rPr>
        <w:t xml:space="preserve">        {'0', '\0'},  // Terminator, </w:t>
      </w:r>
      <w:r w:rsidR="00787863">
        <w:rPr>
          <w:highlight w:val="white"/>
        </w:rPr>
        <w:t xml:space="preserve">ASCII number </w:t>
      </w:r>
      <w:r w:rsidRPr="0016329E">
        <w:rPr>
          <w:highlight w:val="white"/>
        </w:rPr>
        <w:t>0</w:t>
      </w:r>
    </w:p>
    <w:p w14:paraId="3F151532" w14:textId="50F8AA6B" w:rsidR="00685201" w:rsidRPr="0016329E" w:rsidRDefault="00685201" w:rsidP="00685201">
      <w:pPr>
        <w:pStyle w:val="Code"/>
        <w:rPr>
          <w:highlight w:val="white"/>
        </w:rPr>
      </w:pPr>
      <w:r w:rsidRPr="0016329E">
        <w:rPr>
          <w:highlight w:val="white"/>
        </w:rPr>
        <w:t xml:space="preserve">        {'a', '\a'},  // Alert (Beep, Bell), </w:t>
      </w:r>
      <w:r w:rsidR="00787863">
        <w:rPr>
          <w:highlight w:val="white"/>
        </w:rPr>
        <w:t xml:space="preserve">ASCII number </w:t>
      </w:r>
      <w:r w:rsidRPr="0016329E">
        <w:rPr>
          <w:highlight w:val="white"/>
        </w:rPr>
        <w:t>7</w:t>
      </w:r>
    </w:p>
    <w:p w14:paraId="26DB06CB" w14:textId="3BE377F2" w:rsidR="00685201" w:rsidRPr="0016329E" w:rsidRDefault="00685201" w:rsidP="00685201">
      <w:pPr>
        <w:pStyle w:val="Code"/>
        <w:rPr>
          <w:highlight w:val="white"/>
        </w:rPr>
      </w:pPr>
      <w:r w:rsidRPr="0016329E">
        <w:rPr>
          <w:highlight w:val="white"/>
        </w:rPr>
        <w:t xml:space="preserve">        {'b', '\b'},  // Backspace, </w:t>
      </w:r>
      <w:r w:rsidR="00787863">
        <w:rPr>
          <w:highlight w:val="white"/>
        </w:rPr>
        <w:t xml:space="preserve">ASCII number </w:t>
      </w:r>
      <w:r w:rsidRPr="0016329E">
        <w:rPr>
          <w:highlight w:val="white"/>
        </w:rPr>
        <w:t>8</w:t>
      </w:r>
    </w:p>
    <w:p w14:paraId="3BA06C3E" w14:textId="04413019" w:rsidR="00685201" w:rsidRPr="0016329E" w:rsidRDefault="00685201" w:rsidP="00685201">
      <w:pPr>
        <w:pStyle w:val="Code"/>
        <w:rPr>
          <w:highlight w:val="white"/>
        </w:rPr>
      </w:pPr>
      <w:r w:rsidRPr="0016329E">
        <w:rPr>
          <w:highlight w:val="white"/>
        </w:rPr>
        <w:t xml:space="preserve">        {'f', '\f'},  // Form Feed (Page Break), </w:t>
      </w:r>
      <w:r w:rsidR="00787863">
        <w:rPr>
          <w:highlight w:val="white"/>
        </w:rPr>
        <w:t xml:space="preserve">ASCII number </w:t>
      </w:r>
      <w:r w:rsidRPr="0016329E">
        <w:rPr>
          <w:highlight w:val="white"/>
        </w:rPr>
        <w:t>12</w:t>
      </w:r>
    </w:p>
    <w:p w14:paraId="14655FD7" w14:textId="2A27884B" w:rsidR="00685201" w:rsidRPr="0016329E" w:rsidRDefault="00685201" w:rsidP="00685201">
      <w:pPr>
        <w:pStyle w:val="Code"/>
        <w:rPr>
          <w:highlight w:val="white"/>
        </w:rPr>
      </w:pPr>
      <w:r w:rsidRPr="0016329E">
        <w:rPr>
          <w:highlight w:val="white"/>
        </w:rPr>
        <w:t xml:space="preserve">        {'n', '\n'},  // New Line (Line Feed), </w:t>
      </w:r>
      <w:r w:rsidR="00787863">
        <w:rPr>
          <w:highlight w:val="white"/>
        </w:rPr>
        <w:t xml:space="preserve">ASCII number </w:t>
      </w:r>
      <w:r w:rsidRPr="0016329E">
        <w:rPr>
          <w:highlight w:val="white"/>
        </w:rPr>
        <w:t>10</w:t>
      </w:r>
    </w:p>
    <w:p w14:paraId="101A825E" w14:textId="44565B90" w:rsidR="00685201" w:rsidRPr="0016329E" w:rsidRDefault="00685201" w:rsidP="00685201">
      <w:pPr>
        <w:pStyle w:val="Code"/>
        <w:rPr>
          <w:highlight w:val="white"/>
        </w:rPr>
      </w:pPr>
      <w:r w:rsidRPr="0016329E">
        <w:rPr>
          <w:highlight w:val="white"/>
        </w:rPr>
        <w:t xml:space="preserve">        {'r', '\r'},  // Carrige Return, </w:t>
      </w:r>
      <w:r w:rsidR="00787863">
        <w:rPr>
          <w:highlight w:val="white"/>
        </w:rPr>
        <w:t xml:space="preserve">ASCII number </w:t>
      </w:r>
      <w:r w:rsidRPr="0016329E">
        <w:rPr>
          <w:highlight w:val="white"/>
        </w:rPr>
        <w:t>13</w:t>
      </w:r>
    </w:p>
    <w:p w14:paraId="6407F9A8" w14:textId="62CDBCDA" w:rsidR="00685201" w:rsidRPr="0016329E" w:rsidRDefault="00685201" w:rsidP="00685201">
      <w:pPr>
        <w:pStyle w:val="Code"/>
        <w:rPr>
          <w:highlight w:val="white"/>
        </w:rPr>
      </w:pPr>
      <w:r w:rsidRPr="0016329E">
        <w:rPr>
          <w:highlight w:val="white"/>
        </w:rPr>
        <w:t xml:space="preserve">        {'t', '\t'},  // Horizontal Tabulator, </w:t>
      </w:r>
      <w:r w:rsidR="00787863">
        <w:rPr>
          <w:highlight w:val="white"/>
        </w:rPr>
        <w:t xml:space="preserve">ASCII number </w:t>
      </w:r>
      <w:r w:rsidRPr="0016329E">
        <w:rPr>
          <w:highlight w:val="white"/>
        </w:rPr>
        <w:t>9</w:t>
      </w:r>
    </w:p>
    <w:p w14:paraId="21019400" w14:textId="7BD767D4" w:rsidR="00685201" w:rsidRPr="0016329E" w:rsidRDefault="00685201" w:rsidP="00685201">
      <w:pPr>
        <w:pStyle w:val="Code"/>
        <w:rPr>
          <w:highlight w:val="white"/>
        </w:rPr>
      </w:pPr>
      <w:r w:rsidRPr="0016329E">
        <w:rPr>
          <w:highlight w:val="white"/>
        </w:rPr>
        <w:t xml:space="preserve">        {'v', '\v'},  // Vertical Tabulator, </w:t>
      </w:r>
      <w:r w:rsidR="00787863">
        <w:rPr>
          <w:highlight w:val="white"/>
        </w:rPr>
        <w:t xml:space="preserve">ASCII number </w:t>
      </w:r>
      <w:r w:rsidRPr="0016329E">
        <w:rPr>
          <w:highlight w:val="white"/>
        </w:rPr>
        <w:t>11</w:t>
      </w:r>
    </w:p>
    <w:p w14:paraId="5497820A" w14:textId="3BE9E448" w:rsidR="00685201" w:rsidRPr="0016329E" w:rsidRDefault="00685201" w:rsidP="00685201">
      <w:pPr>
        <w:pStyle w:val="Code"/>
        <w:rPr>
          <w:highlight w:val="white"/>
        </w:rPr>
      </w:pPr>
      <w:r w:rsidRPr="0016329E">
        <w:rPr>
          <w:highlight w:val="white"/>
        </w:rPr>
        <w:t xml:space="preserve">        {'\'', '\''}, // Single Quotation Mark, </w:t>
      </w:r>
      <w:r w:rsidR="00787863">
        <w:rPr>
          <w:highlight w:val="white"/>
        </w:rPr>
        <w:t xml:space="preserve">ASCII number </w:t>
      </w:r>
      <w:r w:rsidRPr="0016329E">
        <w:rPr>
          <w:highlight w:val="white"/>
        </w:rPr>
        <w:t>39</w:t>
      </w:r>
    </w:p>
    <w:p w14:paraId="5364A2C2" w14:textId="4707B96C" w:rsidR="00685201" w:rsidRPr="0016329E" w:rsidRDefault="00685201" w:rsidP="00685201">
      <w:pPr>
        <w:pStyle w:val="Code"/>
        <w:rPr>
          <w:highlight w:val="white"/>
        </w:rPr>
      </w:pPr>
      <w:r w:rsidRPr="0016329E">
        <w:rPr>
          <w:highlight w:val="white"/>
        </w:rPr>
        <w:t xml:space="preserve">        {'\"', '\"'}, // Double Quotation Mark, </w:t>
      </w:r>
      <w:r w:rsidR="00787863">
        <w:rPr>
          <w:highlight w:val="white"/>
        </w:rPr>
        <w:t xml:space="preserve">ASCII number </w:t>
      </w:r>
      <w:r w:rsidRPr="0016329E">
        <w:rPr>
          <w:highlight w:val="white"/>
        </w:rPr>
        <w:t>34</w:t>
      </w:r>
    </w:p>
    <w:p w14:paraId="56C4C03F" w14:textId="45A538E8" w:rsidR="00685201" w:rsidRPr="0016329E" w:rsidRDefault="00685201" w:rsidP="00685201">
      <w:pPr>
        <w:pStyle w:val="Code"/>
        <w:rPr>
          <w:highlight w:val="white"/>
        </w:rPr>
      </w:pPr>
      <w:r w:rsidRPr="0016329E">
        <w:rPr>
          <w:highlight w:val="white"/>
        </w:rPr>
        <w:t xml:space="preserve">        {'?', '?'},   // Question Mark, </w:t>
      </w:r>
      <w:r w:rsidR="00787863">
        <w:rPr>
          <w:highlight w:val="white"/>
        </w:rPr>
        <w:t xml:space="preserve">ASCII number </w:t>
      </w:r>
      <w:r w:rsidRPr="0016329E">
        <w:rPr>
          <w:highlight w:val="white"/>
        </w:rPr>
        <w:t>63</w:t>
      </w:r>
    </w:p>
    <w:p w14:paraId="55100D92" w14:textId="7FC89F13" w:rsidR="00685201" w:rsidRPr="0016329E" w:rsidRDefault="00685201" w:rsidP="00685201">
      <w:pPr>
        <w:pStyle w:val="Code"/>
        <w:rPr>
          <w:highlight w:val="white"/>
        </w:rPr>
      </w:pPr>
      <w:r w:rsidRPr="0016329E">
        <w:rPr>
          <w:highlight w:val="white"/>
        </w:rPr>
        <w:t xml:space="preserve">        {'\\', '\\'}  // Backslash, </w:t>
      </w:r>
      <w:r w:rsidR="00787863">
        <w:rPr>
          <w:highlight w:val="white"/>
        </w:rPr>
        <w:t xml:space="preserve">ASCII number </w:t>
      </w:r>
      <w:r w:rsidRPr="0016329E">
        <w:rPr>
          <w:highlight w:val="white"/>
        </w:rPr>
        <w:t>92</w:t>
      </w:r>
    </w:p>
    <w:p w14:paraId="63E58E53" w14:textId="77777777" w:rsidR="00685201" w:rsidRPr="0016329E" w:rsidRDefault="00685201" w:rsidP="00685201">
      <w:pPr>
        <w:pStyle w:val="Code"/>
        <w:rPr>
          <w:highlight w:val="white"/>
        </w:rPr>
      </w:pPr>
      <w:r w:rsidRPr="0016329E">
        <w:rPr>
          <w:highlight w:val="white"/>
        </w:rPr>
        <w:t xml:space="preserve">      };</w:t>
      </w:r>
    </w:p>
    <w:p w14:paraId="789202C1"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77777777"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77777777"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77777777" w:rsidR="00685201" w:rsidRPr="00903DBA" w:rsidRDefault="00685201" w:rsidP="00685201">
      <w:pPr>
        <w:pStyle w:val="Code"/>
        <w:rPr>
          <w:highlight w:val="white"/>
        </w:rPr>
      </w:pPr>
      <w:r>
        <w:rPr>
          <w:highlight w:val="white"/>
        </w:rPr>
        <w:t xml:space="preserve">  </w:t>
      </w:r>
      <w:r w:rsidRPr="00903DBA">
        <w:rPr>
          <w:highlight w:val="white"/>
        </w:rPr>
        <w:t xml:space="preserve">          Assert.Error(octValue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77777777"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77777777"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Pr="00903DBA">
        <w:rPr>
          <w:rStyle w:val="Index"/>
          <w:highlight w:val="white"/>
        </w:rPr>
        <w:t>16</w:t>
      </w:r>
      <w:r w:rsidRPr="00903DBA">
        <w:rPr>
          <w:highlight w:val="white"/>
        </w:rPr>
        <w:t xml:space="preserve"> = 15 * 16 + 15 = 255</w:t>
      </w:r>
      <w:r w:rsidRPr="00903DBA">
        <w:rPr>
          <w:rStyle w:val="Index"/>
          <w:highlight w:val="white"/>
        </w:rPr>
        <w:t>10</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77777777" w:rsidR="00685201" w:rsidRPr="00903DBA" w:rsidRDefault="00685201" w:rsidP="00685201">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77777777" w:rsidR="00685201" w:rsidRPr="00903DBA" w:rsidRDefault="00685201" w:rsidP="00685201">
      <w:pPr>
        <w:rPr>
          <w:highlight w:val="white"/>
        </w:rPr>
      </w:pPr>
      <w:r w:rsidRPr="00903DBA">
        <w:rPr>
          <w:highlight w:val="white"/>
        </w:rPr>
        <w:t>When we have traversed through the string, we remove the three zero-character we added at the beginning 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4A4E8D3C"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0D1F9E62" w:rsidR="00E40B78" w:rsidRPr="00903DBA" w:rsidRDefault="00E40B78" w:rsidP="00685201">
      <w:pPr>
        <w:pStyle w:val="Rubrik1"/>
      </w:pPr>
      <w:r w:rsidRPr="00903DBA">
        <w:lastRenderedPageBreak/>
        <w:t>Parsing</w:t>
      </w:r>
      <w:bookmarkEnd w:id="40"/>
      <w:bookmarkEnd w:id="43"/>
      <w:bookmarkEnd w:id="44"/>
      <w:bookmarkEnd w:id="45"/>
    </w:p>
    <w:bookmarkEnd w:id="46"/>
    <w:p w14:paraId="60103DBC" w14:textId="7597C608" w:rsidR="00DF6A2B" w:rsidRDefault="00DF6A2B" w:rsidP="00E40B78">
      <w:r w:rsidRPr="00903DBA">
        <w:t>The parser can be considered</w:t>
      </w:r>
      <w:r w:rsidR="00FE48E6" w:rsidRPr="00903DBA">
        <w:t xml:space="preserve"> to be</w:t>
      </w:r>
      <w:r w:rsidRPr="00903DBA">
        <w:t xml:space="preserve"> 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middle </w:t>
      </w:r>
      <w:r w:rsidR="00A573B0" w:rsidRPr="00903DBA">
        <w:t>code.</w:t>
      </w:r>
    </w:p>
    <w:p w14:paraId="631665CF" w14:textId="77777777" w:rsidR="00A7579B" w:rsidRDefault="00A7579B" w:rsidP="0060539D">
      <w:pPr>
        <w:pStyle w:val="Rubrik2"/>
      </w:pPr>
      <w:bookmarkStart w:id="47" w:name="_Toc62920648"/>
      <w:r>
        <w:t>The MiddleOperator Enumeration</w:t>
      </w:r>
      <w:bookmarkEnd w:id="47"/>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r>
        <w:t>MiddleOperator.cs</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351FBDF8" w14:textId="77777777" w:rsidR="00C24860" w:rsidRPr="00C24860" w:rsidRDefault="00C24860" w:rsidP="00C24860">
      <w:pPr>
        <w:pStyle w:val="Code"/>
        <w:rPr>
          <w:highlight w:val="white"/>
        </w:rPr>
      </w:pPr>
      <w:r w:rsidRPr="00C24860">
        <w:rPr>
          <w:highlight w:val="white"/>
        </w:rPr>
        <w:t xml:space="preserve">   {Initializer, InitializerZero, AssignInitSize, Assign,</w:t>
      </w:r>
    </w:p>
    <w:p w14:paraId="5AD930E2" w14:textId="5181E83B" w:rsidR="00625379" w:rsidRPr="00C24860" w:rsidRDefault="00021C0E" w:rsidP="00625379">
      <w:pPr>
        <w:rPr>
          <w:highlight w:val="white"/>
        </w:rPr>
      </w:pPr>
      <w:r>
        <w:rPr>
          <w:highlight w:val="white"/>
        </w:rPr>
        <w:t>A</w:t>
      </w:r>
      <w:r w:rsidR="00625379">
        <w:rPr>
          <w:highlight w:val="white"/>
        </w:rPr>
        <w:t>ddition</w:t>
      </w:r>
      <w:r>
        <w:rPr>
          <w:highlight w:val="white"/>
        </w:rPr>
        <w:t xml:space="preserve"> and</w:t>
      </w:r>
      <w:r w:rsidR="00CB140F">
        <w:rPr>
          <w:highlight w:val="white"/>
        </w:rPr>
        <w:t xml:space="preserve"> </w:t>
      </w:r>
      <w:r w:rsidR="00625379">
        <w:rPr>
          <w:highlight w:val="white"/>
        </w:rPr>
        <w:t>subtraction</w:t>
      </w:r>
      <w:r w:rsidR="00CB140F">
        <w:rPr>
          <w:highlight w:val="white"/>
        </w:rPr>
        <w:t>, increment, and decrement</w:t>
      </w:r>
      <w:r w:rsidR="00625379">
        <w:rPr>
          <w:highlight w:val="white"/>
        </w:rPr>
        <w:t xml:space="preserve"> operat</w:t>
      </w:r>
      <w:r w:rsidR="00CB140F">
        <w:rPr>
          <w:highlight w:val="white"/>
        </w:rPr>
        <w:t>ions</w:t>
      </w:r>
      <w:r w:rsidR="00625379">
        <w:rPr>
          <w:highlight w:val="white"/>
        </w:rPr>
        <w:t xml:space="preserve"> perfor</w:t>
      </w:r>
      <w:r w:rsidR="00CB140F">
        <w:rPr>
          <w:highlight w:val="white"/>
        </w:rPr>
        <w:t>m</w:t>
      </w:r>
      <w:r w:rsidR="00625379">
        <w:rPr>
          <w:highlight w:val="white"/>
        </w:rPr>
        <w:t xml:space="preserve"> the sam</w:t>
      </w:r>
      <w:r w:rsidR="00CB140F">
        <w:rPr>
          <w:highlight w:val="white"/>
        </w:rPr>
        <w:t>e</w:t>
      </w:r>
      <w:r w:rsidR="00625379">
        <w:rPr>
          <w:highlight w:val="white"/>
        </w:rPr>
        <w:t xml:space="preserve"> task with signed and unsigned values, while the multiplication, division, and modulo </w:t>
      </w:r>
      <w:r w:rsidR="00CB140F">
        <w:rPr>
          <w:highlight w:val="white"/>
        </w:rPr>
        <w:t>operations need to take into consideration whether the values are signed or unsigned.</w:t>
      </w:r>
    </w:p>
    <w:p w14:paraId="74278D71" w14:textId="77777777" w:rsidR="00C24860" w:rsidRDefault="00C24860" w:rsidP="00C24860">
      <w:pPr>
        <w:pStyle w:val="Code"/>
        <w:rPr>
          <w:highlight w:val="white"/>
        </w:rPr>
      </w:pPr>
      <w:r w:rsidRPr="00C24860">
        <w:rPr>
          <w:highlight w:val="white"/>
        </w:rPr>
        <w:t xml:space="preserve">    UnaryAdd, UnarySubtract, BinaryAdd, BinarySubtract,</w:t>
      </w:r>
    </w:p>
    <w:p w14:paraId="77E9BA46" w14:textId="1F1D21F7" w:rsidR="00C24860" w:rsidRPr="00C24860" w:rsidRDefault="00C24860" w:rsidP="00C24860">
      <w:pPr>
        <w:pStyle w:val="Code"/>
        <w:rPr>
          <w:highlight w:val="white"/>
        </w:rPr>
      </w:pPr>
      <w:r>
        <w:rPr>
          <w:highlight w:val="white"/>
        </w:rPr>
        <w:t xml:space="preserve">   </w:t>
      </w:r>
      <w:r w:rsidRPr="00C24860">
        <w:rPr>
          <w:highlight w:val="white"/>
        </w:rPr>
        <w:t xml:space="preserve"> Increment, Decrement,</w:t>
      </w:r>
      <w:r w:rsidR="00021C0E">
        <w:rPr>
          <w:highlight w:val="white"/>
        </w:rPr>
        <w:t xml:space="preserve"> </w:t>
      </w:r>
      <w:r w:rsidR="000C664E">
        <w:rPr>
          <w:highlight w:val="white"/>
        </w:rPr>
        <w:t>Multiply</w:t>
      </w:r>
      <w:r w:rsidRPr="00C24860">
        <w:rPr>
          <w:highlight w:val="white"/>
        </w:rPr>
        <w:t xml:space="preserve">, </w:t>
      </w:r>
      <w:r w:rsidR="000C664E">
        <w:rPr>
          <w:highlight w:val="white"/>
        </w:rPr>
        <w:t>Divide</w:t>
      </w:r>
      <w:r w:rsidRPr="00C24860">
        <w:rPr>
          <w:highlight w:val="white"/>
        </w:rPr>
        <w:t xml:space="preserve">, </w:t>
      </w:r>
      <w:r w:rsidR="000C664E">
        <w:rPr>
          <w:highlight w:val="white"/>
        </w:rPr>
        <w:t>Modulo</w:t>
      </w:r>
      <w:r w:rsidRPr="00C24860">
        <w:rPr>
          <w:highlight w:val="white"/>
        </w:rPr>
        <w:t>,</w:t>
      </w:r>
    </w:p>
    <w:p w14:paraId="6969D319" w14:textId="77777777" w:rsidR="00C24860" w:rsidRPr="00C24860" w:rsidRDefault="00C24860" w:rsidP="00C24860">
      <w:pPr>
        <w:pStyle w:val="Code"/>
        <w:rPr>
          <w:highlight w:val="white"/>
        </w:rPr>
      </w:pPr>
    </w:p>
    <w:p w14:paraId="1BD44F49" w14:textId="77777777" w:rsidR="00C24860" w:rsidRPr="00C24860" w:rsidRDefault="00C24860" w:rsidP="00C24860">
      <w:pPr>
        <w:pStyle w:val="Code"/>
        <w:rPr>
          <w:highlight w:val="white"/>
        </w:rPr>
      </w:pPr>
      <w:r w:rsidRPr="00C24860">
        <w:rPr>
          <w:highlight w:val="white"/>
        </w:rPr>
        <w:t xml:space="preserve">    LogicalOr, LogicalAnd,</w:t>
      </w:r>
    </w:p>
    <w:p w14:paraId="3AF257E5" w14:textId="77777777" w:rsidR="00C24860" w:rsidRPr="00C24860" w:rsidRDefault="00C24860" w:rsidP="00C24860">
      <w:pPr>
        <w:pStyle w:val="Code"/>
        <w:rPr>
          <w:highlight w:val="white"/>
        </w:rPr>
      </w:pPr>
      <w:r w:rsidRPr="00C24860">
        <w:rPr>
          <w:highlight w:val="white"/>
        </w:rPr>
        <w:t xml:space="preserve">    BitwiseNot, BitwiseOr, BitwiseXOr, BitwiseAnd,</w:t>
      </w:r>
    </w:p>
    <w:p w14:paraId="7E22C4C1" w14:textId="77777777" w:rsidR="00C24860" w:rsidRPr="00C24860" w:rsidRDefault="00C24860" w:rsidP="00C24860">
      <w:pPr>
        <w:pStyle w:val="Code"/>
        <w:rPr>
          <w:highlight w:val="white"/>
        </w:rPr>
      </w:pPr>
      <w:r w:rsidRPr="00C24860">
        <w:rPr>
          <w:highlight w:val="white"/>
        </w:rPr>
        <w:t xml:space="preserve">    ShiftLeft, ShiftRight,</w:t>
      </w:r>
    </w:p>
    <w:p w14:paraId="16E314C8" w14:textId="77777777" w:rsidR="00C24860" w:rsidRPr="00C24860" w:rsidRDefault="00C24860" w:rsidP="00C24860">
      <w:pPr>
        <w:pStyle w:val="Code"/>
        <w:rPr>
          <w:highlight w:val="white"/>
        </w:rPr>
      </w:pPr>
    </w:p>
    <w:p w14:paraId="20A0E917" w14:textId="326C82B1" w:rsidR="00C24860" w:rsidRPr="00C24860" w:rsidRDefault="00C24860" w:rsidP="00C24860">
      <w:pPr>
        <w:pStyle w:val="Code"/>
        <w:rPr>
          <w:highlight w:val="white"/>
        </w:rPr>
      </w:pPr>
      <w:r w:rsidRPr="00C24860">
        <w:rPr>
          <w:highlight w:val="white"/>
        </w:rPr>
        <w:t xml:space="preserve">    Compare, Equal, NotEqual, </w:t>
      </w:r>
      <w:r w:rsidR="00DD0101">
        <w:rPr>
          <w:highlight w:val="white"/>
        </w:rPr>
        <w:t>LessThan</w:t>
      </w:r>
      <w:r w:rsidRPr="00C24860">
        <w:rPr>
          <w:highlight w:val="white"/>
        </w:rPr>
        <w:t>,</w:t>
      </w:r>
    </w:p>
    <w:p w14:paraId="581AE62E" w14:textId="6B1084FB" w:rsidR="00C24860" w:rsidRPr="00C24860" w:rsidRDefault="00C24860" w:rsidP="00C24860">
      <w:pPr>
        <w:pStyle w:val="Code"/>
        <w:rPr>
          <w:highlight w:val="white"/>
        </w:rPr>
      </w:pPr>
      <w:r w:rsidRPr="00C24860">
        <w:rPr>
          <w:highlight w:val="white"/>
        </w:rPr>
        <w:t xml:space="preserve">    </w:t>
      </w:r>
      <w:r w:rsidR="00DD0101">
        <w:rPr>
          <w:highlight w:val="white"/>
        </w:rPr>
        <w:t>LessThanEqual</w:t>
      </w:r>
      <w:r w:rsidRPr="00C24860">
        <w:rPr>
          <w:highlight w:val="white"/>
        </w:rPr>
        <w:t xml:space="preserve">, </w:t>
      </w:r>
      <w:r w:rsidR="00DD0101">
        <w:rPr>
          <w:highlight w:val="white"/>
        </w:rPr>
        <w:t>GreaterThan</w:t>
      </w:r>
      <w:r w:rsidRPr="00C24860">
        <w:rPr>
          <w:highlight w:val="white"/>
        </w:rPr>
        <w:t>,</w:t>
      </w:r>
    </w:p>
    <w:p w14:paraId="1AFD4FD9" w14:textId="7A9F0E31" w:rsidR="00C24860" w:rsidRPr="00C24860" w:rsidRDefault="00C24860" w:rsidP="00C24860">
      <w:pPr>
        <w:pStyle w:val="Code"/>
        <w:rPr>
          <w:highlight w:val="white"/>
        </w:rPr>
      </w:pPr>
      <w:r w:rsidRPr="00C24860">
        <w:rPr>
          <w:highlight w:val="white"/>
        </w:rPr>
        <w:t xml:space="preserve">    </w:t>
      </w:r>
      <w:r w:rsidR="00DD0101">
        <w:rPr>
          <w:highlight w:val="white"/>
        </w:rPr>
        <w:t>GreaterThanEqual</w:t>
      </w:r>
      <w:r w:rsidRPr="00C24860">
        <w:rPr>
          <w:highlight w:val="white"/>
        </w:rPr>
        <w:t>, UnsignedLessThan,</w:t>
      </w:r>
    </w:p>
    <w:p w14:paraId="0642AB48" w14:textId="77777777" w:rsidR="00C24860" w:rsidRPr="00C24860" w:rsidRDefault="00C24860" w:rsidP="00C24860">
      <w:pPr>
        <w:pStyle w:val="Code"/>
        <w:rPr>
          <w:highlight w:val="white"/>
        </w:rPr>
      </w:pPr>
      <w:r w:rsidRPr="00C24860">
        <w:rPr>
          <w:highlight w:val="white"/>
        </w:rPr>
        <w:t xml:space="preserve">    Carry, NotCarry, Case, CaseEnd, Jump,</w:t>
      </w:r>
    </w:p>
    <w:p w14:paraId="46B1A40D" w14:textId="77777777" w:rsidR="00C24860" w:rsidRPr="00C24860" w:rsidRDefault="00C24860" w:rsidP="00C24860">
      <w:pPr>
        <w:pStyle w:val="Code"/>
        <w:rPr>
          <w:highlight w:val="white"/>
        </w:rPr>
      </w:pPr>
    </w:p>
    <w:p w14:paraId="27EF57B9" w14:textId="77777777" w:rsidR="00C24860" w:rsidRPr="00C24860" w:rsidRDefault="00C24860" w:rsidP="00C24860">
      <w:pPr>
        <w:pStyle w:val="Code"/>
        <w:rPr>
          <w:highlight w:val="white"/>
        </w:rPr>
      </w:pPr>
      <w:r w:rsidRPr="00C24860">
        <w:rPr>
          <w:highlight w:val="white"/>
        </w:rPr>
        <w:t xml:space="preserve">    Index, Dot, Address, Dereference,</w:t>
      </w:r>
    </w:p>
    <w:p w14:paraId="2405153F" w14:textId="77777777" w:rsidR="00C24860" w:rsidRPr="00C24860" w:rsidRDefault="00C24860" w:rsidP="00C24860">
      <w:pPr>
        <w:pStyle w:val="Code"/>
        <w:rPr>
          <w:highlight w:val="white"/>
        </w:rPr>
      </w:pPr>
      <w:r w:rsidRPr="00C24860">
        <w:rPr>
          <w:highlight w:val="white"/>
        </w:rPr>
        <w:t xml:space="preserve">    IntegralToIntegral, IntegralToFloating, FloatingToIntegral,</w:t>
      </w:r>
    </w:p>
    <w:p w14:paraId="720CDED6" w14:textId="77777777" w:rsidR="00C24860" w:rsidRPr="00C24860" w:rsidRDefault="00C24860" w:rsidP="00C24860">
      <w:pPr>
        <w:pStyle w:val="Code"/>
        <w:rPr>
          <w:highlight w:val="white"/>
        </w:rPr>
      </w:pPr>
      <w:r w:rsidRPr="00C24860">
        <w:rPr>
          <w:highlight w:val="white"/>
        </w:rPr>
        <w:t xml:space="preserve">    PushZero, PushOne, PushFloat, PopFloat, TopFloat, PopEmpty,</w:t>
      </w:r>
    </w:p>
    <w:p w14:paraId="72CDA67C" w14:textId="77777777" w:rsidR="00C24860" w:rsidRPr="00C24860" w:rsidRDefault="00C24860" w:rsidP="00C24860">
      <w:pPr>
        <w:pStyle w:val="Code"/>
        <w:rPr>
          <w:highlight w:val="white"/>
        </w:rPr>
      </w:pPr>
    </w:p>
    <w:p w14:paraId="5678CEDE" w14:textId="77777777" w:rsidR="00C24860" w:rsidRPr="00C24860" w:rsidRDefault="00C24860" w:rsidP="00C24860">
      <w:pPr>
        <w:pStyle w:val="Code"/>
        <w:rPr>
          <w:highlight w:val="white"/>
        </w:rPr>
      </w:pPr>
      <w:r w:rsidRPr="00C24860">
        <w:rPr>
          <w:highlight w:val="white"/>
        </w:rPr>
        <w:t xml:space="preserve">    PreCall, Call, PostCall, DecreaseStack,</w:t>
      </w:r>
    </w:p>
    <w:p w14:paraId="73A5032C" w14:textId="77777777" w:rsidR="00C24860" w:rsidRPr="00C24860" w:rsidRDefault="00C24860" w:rsidP="00C24860">
      <w:pPr>
        <w:pStyle w:val="Code"/>
        <w:rPr>
          <w:highlight w:val="white"/>
        </w:rPr>
      </w:pPr>
      <w:r w:rsidRPr="00C24860">
        <w:rPr>
          <w:highlight w:val="white"/>
        </w:rPr>
        <w:t xml:space="preserve">    ParameterInitSize, Parameter,</w:t>
      </w:r>
    </w:p>
    <w:p w14:paraId="1C7797BD" w14:textId="77777777" w:rsidR="00C24860" w:rsidRPr="00C24860" w:rsidRDefault="00C24860" w:rsidP="00C24860">
      <w:pPr>
        <w:pStyle w:val="Code"/>
        <w:rPr>
          <w:highlight w:val="white"/>
        </w:rPr>
      </w:pPr>
      <w:r w:rsidRPr="00C24860">
        <w:rPr>
          <w:highlight w:val="white"/>
        </w:rPr>
        <w:t xml:space="preserve">    GetReturnValue, SetReturnValue, Return, Exit,</w:t>
      </w:r>
    </w:p>
    <w:p w14:paraId="3304DEBD" w14:textId="77777777" w:rsidR="00C24860" w:rsidRPr="00C24860" w:rsidRDefault="00C24860" w:rsidP="00C24860">
      <w:pPr>
        <w:pStyle w:val="Code"/>
        <w:rPr>
          <w:highlight w:val="white"/>
        </w:rPr>
      </w:pPr>
    </w:p>
    <w:p w14:paraId="5CE1D186" w14:textId="77777777" w:rsidR="00C24860" w:rsidRPr="00C24860" w:rsidRDefault="00C24860" w:rsidP="00C24860">
      <w:pPr>
        <w:pStyle w:val="Code"/>
        <w:rPr>
          <w:highlight w:val="white"/>
        </w:rPr>
      </w:pPr>
      <w:r w:rsidRPr="00C24860">
        <w:rPr>
          <w:highlight w:val="white"/>
        </w:rPr>
        <w:t xml:space="preserve">    AssignRegister, InspectRegister, StackTop,</w:t>
      </w:r>
    </w:p>
    <w:p w14:paraId="5E2FEBDA" w14:textId="77777777" w:rsidR="00C24860" w:rsidRPr="00C24860" w:rsidRDefault="00C24860" w:rsidP="00C24860">
      <w:pPr>
        <w:pStyle w:val="Code"/>
        <w:rPr>
          <w:highlight w:val="white"/>
        </w:rPr>
      </w:pPr>
      <w:r w:rsidRPr="00C24860">
        <w:rPr>
          <w:highlight w:val="white"/>
        </w:rPr>
        <w:t xml:space="preserve">    JumpRegister, SysCall, Interrupt,</w:t>
      </w:r>
    </w:p>
    <w:p w14:paraId="6F77F2CB" w14:textId="77777777" w:rsidR="00C24860" w:rsidRPr="00C24860" w:rsidRDefault="00C24860" w:rsidP="00C24860">
      <w:pPr>
        <w:pStyle w:val="Code"/>
        <w:rPr>
          <w:highlight w:val="white"/>
        </w:rPr>
      </w:pPr>
    </w:p>
    <w:p w14:paraId="67AA4576" w14:textId="77777777" w:rsidR="00C24860" w:rsidRPr="00C24860" w:rsidRDefault="00C24860" w:rsidP="00C24860">
      <w:pPr>
        <w:pStyle w:val="Code"/>
        <w:rPr>
          <w:highlight w:val="white"/>
        </w:rPr>
      </w:pPr>
      <w:r w:rsidRPr="00C24860">
        <w:rPr>
          <w:highlight w:val="white"/>
        </w:rPr>
        <w:t xml:space="preserve">    FunctionEnd, Empty};</w:t>
      </w:r>
    </w:p>
    <w:p w14:paraId="5A1552EC" w14:textId="77777777" w:rsidR="00C24860" w:rsidRPr="00C24860" w:rsidRDefault="00C24860" w:rsidP="00C24860">
      <w:pPr>
        <w:pStyle w:val="Code"/>
      </w:pPr>
      <w:r w:rsidRPr="00C24860">
        <w:rPr>
          <w:highlight w:val="white"/>
        </w:rPr>
        <w:t>}</w:t>
      </w:r>
    </w:p>
    <w:p w14:paraId="73A27F12" w14:textId="1BEC7A1C" w:rsidR="00E40B78" w:rsidRPr="00903DBA" w:rsidRDefault="00BD4112" w:rsidP="00C24860">
      <w:pPr>
        <w:pStyle w:val="CodeHeader"/>
      </w:pPr>
      <w:r w:rsidRPr="00903DBA">
        <w:t>MainParser.gppg</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77777777" w:rsidR="00F023DC" w:rsidRPr="00903DBA" w:rsidRDefault="00F023DC" w:rsidP="00F91A23">
      <w:pPr>
        <w:pStyle w:val="Code"/>
        <w:rPr>
          <w:highlight w:val="white"/>
        </w:rPr>
      </w:pPr>
    </w:p>
    <w:p w14:paraId="1CB6E266" w14:textId="77777777" w:rsidR="00F023DC" w:rsidRPr="00903DBA" w:rsidRDefault="00F023DC" w:rsidP="00F91A23">
      <w:pPr>
        <w:pStyle w:val="Code"/>
        <w:rPr>
          <w:highlight w:val="white"/>
        </w:rPr>
      </w:pPr>
      <w:r w:rsidRPr="00903DBA">
        <w:rPr>
          <w:highlight w:val="white"/>
        </w:rPr>
        <w:t>%{</w:t>
      </w:r>
    </w:p>
    <w:p w14:paraId="2F18278A" w14:textId="3DA42403" w:rsidR="00F023DC" w:rsidRPr="00903DBA" w:rsidRDefault="00F023DC" w:rsidP="00F91A23">
      <w:pPr>
        <w:pStyle w:val="Code"/>
        <w:rPr>
          <w:highlight w:val="white"/>
        </w:rPr>
      </w:pPr>
      <w:r w:rsidRPr="00903DBA">
        <w:rPr>
          <w:highlight w:val="white"/>
        </w:rPr>
        <w:lastRenderedPageBreak/>
        <w:t xml:space="preserve">  public static Stack&lt;Specifier&gt; </w:t>
      </w:r>
      <w:r w:rsidR="00FF2B7D">
        <w:rPr>
          <w:highlight w:val="white"/>
        </w:rPr>
        <w:t>SpecifierListStack</w:t>
      </w:r>
      <w:r w:rsidRPr="00903DBA">
        <w:rPr>
          <w:highlight w:val="white"/>
        </w:rPr>
        <w:t xml:space="preserve"> = new Stack&lt;Specifier&gt;();</w:t>
      </w:r>
    </w:p>
    <w:p w14:paraId="4CB1B3B8" w14:textId="77777777" w:rsidR="00F023DC" w:rsidRPr="00903DBA" w:rsidRDefault="00F023DC" w:rsidP="00253302">
      <w:pPr>
        <w:pStyle w:val="Code"/>
        <w:rPr>
          <w:highlight w:val="white"/>
        </w:rPr>
      </w:pPr>
      <w:r w:rsidRPr="00903DBA">
        <w:rPr>
          <w:highlight w:val="white"/>
        </w:rPr>
        <w:t xml:space="preserve">  public static Stack&lt;BigInteger&gt; EnumValueStack = new Stack&lt;BigInteger&gt;();</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184D0731"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the</w:t>
      </w:r>
      <w:r w:rsidR="00760F00" w:rsidRPr="00903DBA">
        <w:rPr>
          <w:highlight w:val="white"/>
        </w:rPr>
        <w:t xml:space="preserve"> 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C0586E">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7F1B3291"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 xml:space="preserve">both </w:t>
      </w:r>
      <w:r w:rsidRPr="00AC68C5">
        <w:rPr>
          <w:rStyle w:val="KeyWord0"/>
          <w:highlight w:val="white"/>
        </w:rPr>
        <w:t>bitwise</w:t>
      </w:r>
      <w:r w:rsidRPr="00903DBA">
        <w:rPr>
          <w:highlight w:val="white"/>
        </w:rPr>
        <w:t xml:space="preserve"> </w:t>
      </w:r>
      <w:r w:rsidRPr="00903DBA">
        <w:rPr>
          <w:rStyle w:val="KeyWord0"/>
          <w:highlight w:val="white"/>
        </w:rPr>
        <w:t>and</w:t>
      </w:r>
      <w:r w:rsidRPr="00903DBA">
        <w:rPr>
          <w:highlight w:val="white"/>
        </w:rPr>
        <w:t xml:space="preserve"> </w:t>
      </w:r>
      <w:r w:rsidR="00AC68C5">
        <w:rPr>
          <w:highlight w:val="white"/>
        </w:rPr>
        <w:t xml:space="preserve">and </w:t>
      </w:r>
      <w:r w:rsidRPr="00AC68C5">
        <w:rPr>
          <w:rStyle w:val="KeyWord0"/>
          <w:highlight w:val="white"/>
        </w:rPr>
        <w:t>address</w:t>
      </w:r>
      <w:r w:rsidRPr="00903DBA">
        <w:rPr>
          <w:highlight w:val="white"/>
        </w:rPr>
        <w:t xml:space="preserve"> operator.</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4F331E90"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FE437C" w:rsidRPr="00903DBA">
        <w:rPr>
          <w:highlight w:val="white"/>
        </w:rPr>
        <w:t>functions 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lastRenderedPageBreak/>
        <w:t>The interrupt, jump_register, syscall,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51B688C8" w:rsidR="005843DF" w:rsidRPr="00903DBA" w:rsidRDefault="005843DF" w:rsidP="005843DF">
      <w:pPr>
        <w:rPr>
          <w:highlight w:val="white"/>
        </w:rPr>
      </w:pPr>
      <w:r w:rsidRPr="00903DBA">
        <w:rPr>
          <w:highlight w:val="white"/>
        </w:rPr>
        <w:t>The next part of the scanner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lastRenderedPageBreak/>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8" w:name="_Toc62920649"/>
      <w:r w:rsidRPr="00903DBA">
        <w:t>Declarations</w:t>
      </w:r>
      <w:bookmarkEnd w:id="48"/>
    </w:p>
    <w:p w14:paraId="41FA4A38" w14:textId="09B0082C"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9" w:author="Stefan Bjornander" w:date="2015-04-26T09:16:00Z">
        <w:r w:rsidR="00614633" w:rsidRPr="00903DBA">
          <w:t xml:space="preserve">The </w:t>
        </w:r>
      </w:ins>
      <w:r w:rsidR="00614633" w:rsidRPr="00903DBA">
        <w:rPr>
          <w:rStyle w:val="KeyWord0"/>
        </w:rPr>
        <w:t>source_code_file</w:t>
      </w:r>
      <w:ins w:id="50"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482040A"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regular 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lastRenderedPageBreak/>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51" w:name="_Ref54270751"/>
      <w:bookmarkStart w:id="52" w:name="_Toc62920650"/>
      <w:bookmarkStart w:id="53" w:name="_Hlk57712941"/>
      <w:r w:rsidRPr="00903DBA">
        <w:t>Function</w:t>
      </w:r>
      <w:r w:rsidR="00015AA9" w:rsidRPr="00903DBA">
        <w:t xml:space="preserve"> </w:t>
      </w:r>
      <w:r w:rsidR="00FC52DE" w:rsidRPr="00903DBA">
        <w:t>Definition</w:t>
      </w:r>
      <w:bookmarkEnd w:id="51"/>
      <w:bookmarkEnd w:id="52"/>
    </w:p>
    <w:bookmarkEnd w:id="53"/>
    <w:p w14:paraId="35EFA5F2" w14:textId="313580E3"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Pr="00903DBA">
        <w:t>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165B">
        <w:rPr>
          <w:rStyle w:val="KeyWord0"/>
        </w:rPr>
        <w:t>unsigned</w:t>
      </w:r>
      <w:r w:rsidR="00AE3821" w:rsidRPr="00E65FE6">
        <w:t xml:space="preserve"> </w:t>
      </w:r>
      <w:r w:rsidR="00AE3821" w:rsidRPr="00E6165B">
        <w:rPr>
          <w:rStyle w:val="KeyWord0"/>
        </w:rPr>
        <w:t>long</w:t>
      </w:r>
      <w:r w:rsidR="00AE3821" w:rsidRPr="00E65FE6">
        <w:t xml:space="preserve"> </w:t>
      </w:r>
      <w:r w:rsidR="00AE3821" w:rsidRPr="00E6165B">
        <w:rPr>
          <w:rStyle w:val="KeyWord0"/>
        </w:rPr>
        <w:t>int</w:t>
      </w:r>
      <w:r w:rsidR="00AE3821" w:rsidRPr="00903DBA">
        <w:t xml:space="preserve"> is the declaration specifier list, </w:t>
      </w:r>
      <w:r w:rsidR="00C52DCF" w:rsidRPr="00E6165B">
        <w:rPr>
          <w:rStyle w:val="KeyWord0"/>
        </w:rPr>
        <w:t>square</w:t>
      </w:r>
      <w:r w:rsidR="00E667B3" w:rsidRPr="00E6165B">
        <w:rPr>
          <w:rStyle w:val="KeyWord0"/>
        </w:rPr>
        <w:t>(</w:t>
      </w:r>
      <w:r w:rsidR="00C52DCF" w:rsidRPr="00E6165B">
        <w:rPr>
          <w:rStyle w:val="KeyWord0"/>
        </w:rPr>
        <w:t>int</w:t>
      </w:r>
      <w:r w:rsidR="00C52DCF" w:rsidRPr="00E65FE6">
        <w:t xml:space="preserve"> </w:t>
      </w:r>
      <w:r w:rsidR="00C52DCF" w:rsidRPr="00E6165B">
        <w:rPr>
          <w:rStyle w:val="KeyWord0"/>
        </w:rPr>
        <w:t>value</w:t>
      </w:r>
      <w:r w:rsidR="00E667B3" w:rsidRPr="00E6165B">
        <w:rPr>
          <w:rStyle w:val="KeyWord0"/>
        </w:rPr>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77777777" w:rsidR="00991AF4" w:rsidRDefault="00E6165B" w:rsidP="00E6165B">
      <w:pPr>
        <w:pStyle w:val="Liststycke"/>
        <w:numPr>
          <w:ilvl w:val="0"/>
          <w:numId w:val="207"/>
        </w:numPr>
      </w:pPr>
      <w:r w:rsidRPr="00991AF4">
        <w:rPr>
          <w:rStyle w:val="KeyWord0"/>
        </w:rPr>
        <w:t>T</w:t>
      </w:r>
      <w:r w:rsidR="00DC749C" w:rsidRPr="00991AF4">
        <w:rPr>
          <w:rStyle w:val="KeyWord0"/>
        </w:rPr>
        <w:t>he old way</w:t>
      </w:r>
      <w:r>
        <w:t xml:space="preserve">. </w:t>
      </w:r>
      <w:r w:rsidR="00991AF4">
        <w:t>T</w:t>
      </w:r>
      <w:r w:rsidR="00DC749C" w:rsidRPr="00903DBA">
        <w:t>he parameter list hold holds the name</w:t>
      </w:r>
      <w:r w:rsidR="00231B80" w:rsidRPr="00903DBA">
        <w:t>s</w:t>
      </w:r>
      <w:r w:rsidR="00DC749C" w:rsidRPr="00903DBA">
        <w:t xml:space="preserve"> of the parameters and where th</w:t>
      </w:r>
      <w:r w:rsidR="00991AF4">
        <w:t>eir</w:t>
      </w:r>
      <w:r w:rsidR="00DC749C" w:rsidRPr="00903DBA">
        <w:t xml:space="preserve"> types are defined afterwards</w:t>
      </w:r>
      <w:r w:rsidR="00991AF4">
        <w:t>.</w:t>
      </w:r>
    </w:p>
    <w:p w14:paraId="2AB9B3A5" w14:textId="77777777" w:rsidR="00706EB6" w:rsidRDefault="00991AF4" w:rsidP="00E6165B">
      <w:pPr>
        <w:pStyle w:val="Liststycke"/>
        <w:numPr>
          <w:ilvl w:val="0"/>
          <w:numId w:val="207"/>
        </w:numPr>
      </w:pPr>
      <w:r w:rsidRPr="00991AF4">
        <w:rPr>
          <w:rStyle w:val="KeyWord0"/>
        </w:rPr>
        <w:t>The n</w:t>
      </w:r>
      <w:r w:rsidR="00DC749C" w:rsidRPr="00991AF4">
        <w:rPr>
          <w:rStyle w:val="KeyWord0"/>
        </w:rPr>
        <w:t>ew way</w:t>
      </w:r>
      <w:r>
        <w:t>.</w:t>
      </w:r>
      <w:r w:rsidR="00DC749C" w:rsidRPr="00903DBA">
        <w:t xml:space="preserve"> </w:t>
      </w:r>
      <w:r>
        <w:t>The</w:t>
      </w:r>
      <w:r w:rsidR="00DC749C" w:rsidRPr="00903DBA">
        <w:t xml:space="preserve"> parameter list holds the names and types of the parameters.</w:t>
      </w:r>
    </w:p>
    <w:p w14:paraId="34D7E1A6" w14:textId="5284134B" w:rsidR="00DC749C" w:rsidRPr="00903DBA" w:rsidRDefault="00DC749C" w:rsidP="00706EB6">
      <w:r w:rsidRPr="00903DBA">
        <w:t>In the following examples</w:t>
      </w:r>
      <w:r w:rsidR="00706EB6">
        <w:t>,</w:t>
      </w:r>
      <w:r w:rsidRPr="00903DBA">
        <w:t xml:space="preserve"> </w:t>
      </w:r>
      <w:r w:rsidRPr="00903DBA">
        <w:rPr>
          <w:rStyle w:val="KeyWord0"/>
        </w:rPr>
        <w:t>f</w:t>
      </w:r>
      <w:r w:rsidRPr="00903DBA">
        <w:t xml:space="preserve"> is defined </w:t>
      </w:r>
      <w:r w:rsidR="005A7231">
        <w:t>in</w:t>
      </w:r>
      <w:r w:rsidRPr="00903DBA">
        <w:t xml:space="preserve"> the old way and </w:t>
      </w:r>
      <w:r w:rsidRPr="00903DBA">
        <w:rPr>
          <w:rStyle w:val="KeyWord0"/>
        </w:rPr>
        <w:t>g</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1597AB1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 xml:space="preserve"> present.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r w:rsidRPr="00903DBA">
        <w:t>MainParser.gppg</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58935E33" w:rsidR="005642E5" w:rsidRPr="00903DBA" w:rsidRDefault="005642E5" w:rsidP="005642E5">
      <w:pPr>
        <w:pStyle w:val="Code"/>
        <w:rPr>
          <w:highlight w:val="white"/>
        </w:rPr>
      </w:pPr>
      <w:r w:rsidRPr="00903DBA">
        <w:rPr>
          <w:highlight w:val="white"/>
        </w:rPr>
        <w:t xml:space="preserve">        (</w:t>
      </w:r>
      <w:r w:rsidR="00FF2B7D">
        <w:rPr>
          <w:highlight w:val="white"/>
        </w:rPr>
        <w:t>SpecifierListStack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03407A43"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is assumed to be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lastRenderedPageBreak/>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4" w:name="_Toc62920651"/>
      <w:bookmarkStart w:id="55" w:name="_Hlk57712948"/>
      <w:r w:rsidRPr="00903DBA">
        <w:rPr>
          <w:highlight w:val="white"/>
        </w:rPr>
        <w:t>Specifier</w:t>
      </w:r>
      <w:r w:rsidR="0095481A" w:rsidRPr="00903DBA">
        <w:rPr>
          <w:highlight w:val="white"/>
        </w:rPr>
        <w:t xml:space="preserve"> List</w:t>
      </w:r>
      <w:bookmarkEnd w:id="54"/>
    </w:p>
    <w:bookmarkEnd w:id="55"/>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75A861D8" w:rsidR="009C6AA8" w:rsidRPr="00903DBA" w:rsidRDefault="009C6AA8" w:rsidP="009C6AA8">
      <w:pPr>
        <w:rPr>
          <w:highlight w:val="white"/>
        </w:rPr>
      </w:pPr>
      <w:r w:rsidRPr="00903DBA">
        <w:rPr>
          <w:highlight w:val="white"/>
        </w:rPr>
        <w:t>However, 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r w:rsidRPr="00903DBA">
        <w:rPr>
          <w:highlight w:val="white"/>
        </w:rPr>
        <w:t>MainParser.gppg</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A6C0D00"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74D24AE9"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1E23CCD1"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list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45AB2E33"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lastRenderedPageBreak/>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903DBA" w:rsidRDefault="00F2259A" w:rsidP="00C005DB">
      <w:pPr>
        <w:pStyle w:val="Code"/>
        <w:rPr>
          <w:highlight w:val="white"/>
        </w:rPr>
      </w:pPr>
      <w:r w:rsidRPr="00903DBA">
        <w:rPr>
          <w:highlight w:val="white"/>
        </w:rPr>
        <w:t>Storage</w:t>
      </w:r>
      <w:r w:rsidR="004A28AC" w:rsidRPr="00903DBA">
        <w:rPr>
          <w:highlight w:val="white"/>
        </w:rPr>
        <w:t xml:space="preserve"> specifiers</w:t>
      </w:r>
      <w:r w:rsidRPr="00903DBA">
        <w:rPr>
          <w:highlight w:val="white"/>
        </w:rPr>
        <w:t xml:space="preserve">: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w:t>
      </w:r>
      <w:r w:rsidR="00F34553" w:rsidRPr="00903DBA">
        <w:rPr>
          <w:highlight w:val="white"/>
        </w:rPr>
        <w:t>or</w:t>
      </w:r>
      <w:r w:rsidRPr="00903DBA">
        <w:rPr>
          <w:highlight w:val="white"/>
        </w:rPr>
        <w:t xml:space="preserve"> </w:t>
      </w:r>
      <w:r w:rsidRPr="00903DBA">
        <w:rPr>
          <w:rStyle w:val="KeyWord0"/>
          <w:highlight w:val="white"/>
        </w:rPr>
        <w:t>typedef</w:t>
      </w:r>
    </w:p>
    <w:p w14:paraId="7417F37F" w14:textId="0D6795D0" w:rsidR="00933B61" w:rsidRPr="00903DBA" w:rsidRDefault="00A52369" w:rsidP="00477426">
      <w:pPr>
        <w:pStyle w:val="SourceCodeBoxText"/>
        <w:framePr w:wrap="around"/>
        <w:rPr>
          <w:highlight w:val="white"/>
        </w:rPr>
      </w:pPr>
      <w:r w:rsidRPr="00903DBA">
        <w:rPr>
          <w:highlight w:val="white"/>
        </w:rPr>
        <w:t xml:space="preserve">Type </w:t>
      </w:r>
      <w:r w:rsidR="004A28AC" w:rsidRPr="00903DBA">
        <w:rPr>
          <w:highlight w:val="white"/>
        </w:rPr>
        <w:t>qualifiers</w:t>
      </w:r>
      <w:r w:rsidR="00933B61" w:rsidRPr="00903DBA">
        <w:rPr>
          <w:highlight w:val="white"/>
        </w:rPr>
        <w:t xml:space="preserve">: </w:t>
      </w:r>
      <w:r w:rsidR="00933B61" w:rsidRPr="00903DBA">
        <w:rPr>
          <w:rStyle w:val="KeyWord0"/>
          <w:highlight w:val="white"/>
        </w:rPr>
        <w:t>constant</w:t>
      </w:r>
      <w:r w:rsidR="00933B61" w:rsidRPr="00903DBA">
        <w:rPr>
          <w:highlight w:val="white"/>
        </w:rPr>
        <w:t xml:space="preserve"> </w:t>
      </w:r>
      <w:r w:rsidR="00F34553" w:rsidRPr="00903DBA">
        <w:rPr>
          <w:highlight w:val="white"/>
        </w:rPr>
        <w:t>or</w:t>
      </w:r>
      <w:r w:rsidR="00933B61" w:rsidRPr="00903DBA">
        <w:rPr>
          <w:highlight w:val="white"/>
        </w:rPr>
        <w:t xml:space="preserve"> </w:t>
      </w:r>
      <w:r w:rsidR="00933B61" w:rsidRPr="00903DBA">
        <w:rPr>
          <w:rStyle w:val="KeyWord0"/>
          <w:highlight w:val="white"/>
        </w:rPr>
        <w:t>volatile</w:t>
      </w:r>
    </w:p>
    <w:p w14:paraId="7D1A3304" w14:textId="77777777" w:rsidR="00C005DB" w:rsidRDefault="00C005DB" w:rsidP="00C005DB">
      <w:pPr>
        <w:pStyle w:val="Code"/>
        <w:rPr>
          <w:highlight w:val="white"/>
        </w:rPr>
      </w:pPr>
    </w:p>
    <w:p w14:paraId="0FAFB9AE" w14:textId="77777777" w:rsidR="00C005DB" w:rsidRDefault="00C005DB" w:rsidP="00C005DB">
      <w:pPr>
        <w:pStyle w:val="Code"/>
        <w:rPr>
          <w:highlight w:val="white"/>
        </w:rPr>
      </w:pPr>
    </w:p>
    <w:p w14:paraId="742E88BE" w14:textId="71241111" w:rsidR="00AC1BD0" w:rsidRPr="00903DBA" w:rsidRDefault="00D3464E" w:rsidP="00C005DB">
      <w:pPr>
        <w:pStyle w:val="Code"/>
        <w:rPr>
          <w:rStyle w:val="KeyWord0"/>
          <w:b w:val="0"/>
          <w:noProof w:val="0"/>
          <w:highlight w:val="white"/>
        </w:rPr>
      </w:pPr>
      <w:r w:rsidRPr="00903DBA">
        <w:rPr>
          <w:highlight w:val="white"/>
        </w:rPr>
        <w:t xml:space="preserve">Type </w:t>
      </w:r>
      <w:r w:rsidR="00A52369" w:rsidRPr="00903DBA">
        <w:rPr>
          <w:highlight w:val="white"/>
        </w:rPr>
        <w:t xml:space="preserve">specifiers: </w:t>
      </w:r>
      <w:r w:rsidR="00A52369" w:rsidRPr="00903DBA">
        <w:rPr>
          <w:rStyle w:val="KeyWord0"/>
          <w:highlight w:val="white"/>
        </w:rPr>
        <w:t>void</w:t>
      </w:r>
      <w:r w:rsidR="00A52369" w:rsidRPr="00903DBA">
        <w:rPr>
          <w:highlight w:val="white"/>
        </w:rPr>
        <w:t xml:space="preserve">, </w:t>
      </w:r>
      <w:r w:rsidR="00A52369" w:rsidRPr="00903DBA">
        <w:rPr>
          <w:rStyle w:val="KeyWord0"/>
          <w:highlight w:val="white"/>
        </w:rPr>
        <w:t>char</w:t>
      </w:r>
      <w:r w:rsidR="00A52369" w:rsidRPr="00903DBA">
        <w:rPr>
          <w:highlight w:val="white"/>
        </w:rPr>
        <w:t xml:space="preserve">, </w:t>
      </w:r>
      <w:r w:rsidR="00A52369" w:rsidRPr="00903DBA">
        <w:rPr>
          <w:rStyle w:val="KeyWord0"/>
          <w:highlight w:val="white"/>
        </w:rPr>
        <w:t>short</w:t>
      </w:r>
      <w:r w:rsidR="00A52369" w:rsidRPr="00903DBA">
        <w:rPr>
          <w:highlight w:val="white"/>
        </w:rPr>
        <w:t xml:space="preserve">, </w:t>
      </w:r>
      <w:r w:rsidR="00A52369" w:rsidRPr="00903DBA">
        <w:rPr>
          <w:rStyle w:val="KeyWord0"/>
          <w:highlight w:val="white"/>
        </w:rPr>
        <w:t>int</w:t>
      </w:r>
      <w:r w:rsidR="00A52369" w:rsidRPr="00903DBA">
        <w:rPr>
          <w:highlight w:val="white"/>
        </w:rPr>
        <w:t xml:space="preserve">, </w:t>
      </w:r>
      <w:r w:rsidR="00A52369" w:rsidRPr="00903DBA">
        <w:rPr>
          <w:rStyle w:val="KeyWord0"/>
          <w:highlight w:val="white"/>
        </w:rPr>
        <w:t>long</w:t>
      </w:r>
      <w:r w:rsidR="00A52369" w:rsidRPr="00903DBA">
        <w:rPr>
          <w:highlight w:val="white"/>
        </w:rPr>
        <w:t xml:space="preserve">, </w:t>
      </w:r>
      <w:r w:rsidR="00A52369" w:rsidRPr="00903DBA">
        <w:rPr>
          <w:rStyle w:val="KeyWord0"/>
          <w:highlight w:val="white"/>
        </w:rPr>
        <w:t>float</w:t>
      </w:r>
      <w:r w:rsidR="00A52369" w:rsidRPr="00903DBA">
        <w:rPr>
          <w:highlight w:val="white"/>
        </w:rPr>
        <w:t xml:space="preserve">, </w:t>
      </w:r>
      <w:r w:rsidR="00A52369" w:rsidRPr="00903DBA">
        <w:rPr>
          <w:rStyle w:val="KeyWord0"/>
          <w:highlight w:val="white"/>
        </w:rPr>
        <w:t>double</w:t>
      </w:r>
      <w:r w:rsidR="00A52369" w:rsidRPr="00903DBA">
        <w:rPr>
          <w:highlight w:val="white"/>
        </w:rPr>
        <w:t xml:space="preserve">, </w:t>
      </w:r>
      <w:r w:rsidR="00A52369" w:rsidRPr="00903DBA">
        <w:rPr>
          <w:rStyle w:val="KeyWord0"/>
          <w:highlight w:val="white"/>
        </w:rPr>
        <w:t>signed</w:t>
      </w:r>
      <w:r w:rsidR="00A52369" w:rsidRPr="00903DBA">
        <w:rPr>
          <w:highlight w:val="white"/>
        </w:rPr>
        <w:t xml:space="preserve">, </w:t>
      </w:r>
      <w:r w:rsidR="005F592C" w:rsidRPr="00903DBA">
        <w:rPr>
          <w:highlight w:val="white"/>
        </w:rPr>
        <w:t xml:space="preserve">or </w:t>
      </w:r>
      <w:r w:rsidR="00A52369" w:rsidRPr="00903DBA">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36C568F" w14:textId="77777777" w:rsidR="00AC1BD0" w:rsidRPr="00903DBA" w:rsidRDefault="00AC1BD0" w:rsidP="00477426">
      <w:pPr>
        <w:pStyle w:val="SourceCodeBoxText"/>
        <w:framePr w:wrap="around"/>
        <w:rPr>
          <w:highlight w:val="white"/>
        </w:rPr>
      </w:pPr>
      <w:r w:rsidRPr="00903DBA">
        <w:rPr>
          <w:highlight w:val="white"/>
        </w:rPr>
        <w:t>S</w:t>
      </w:r>
      <w:r w:rsidR="002326EB" w:rsidRPr="00903DBA">
        <w:rPr>
          <w:highlight w:val="white"/>
        </w:rPr>
        <w:t>truct or union specifier</w:t>
      </w:r>
    </w:p>
    <w:p w14:paraId="0EF1126B" w14:textId="77777777" w:rsidR="00AC1BD0" w:rsidRPr="00903DBA" w:rsidRDefault="00AC1BD0" w:rsidP="00477426">
      <w:pPr>
        <w:pStyle w:val="SourceCodeBoxText"/>
        <w:framePr w:wrap="around"/>
        <w:rPr>
          <w:highlight w:val="white"/>
        </w:rPr>
      </w:pPr>
      <w:r w:rsidRPr="00903DBA">
        <w:rPr>
          <w:highlight w:val="white"/>
        </w:rPr>
        <w:t>E</w:t>
      </w:r>
      <w:r w:rsidR="002326EB" w:rsidRPr="00903DBA">
        <w:rPr>
          <w:highlight w:val="white"/>
        </w:rPr>
        <w:t>num specifier</w:t>
      </w:r>
    </w:p>
    <w:p w14:paraId="5F1FE82D" w14:textId="241FDBBF" w:rsidR="000D572F" w:rsidRPr="00903DBA" w:rsidRDefault="00AC1BD0" w:rsidP="00477426">
      <w:pPr>
        <w:pStyle w:val="SourceCodeBoxText"/>
        <w:framePr w:wrap="around"/>
        <w:rPr>
          <w:highlight w:val="white"/>
        </w:rPr>
      </w:pPr>
      <w:r w:rsidRPr="00903DBA">
        <w:rPr>
          <w:highlight w:val="white"/>
        </w:rPr>
        <w:t>T</w:t>
      </w:r>
      <w:r w:rsidR="002326EB" w:rsidRPr="00903DBA">
        <w:rPr>
          <w:highlight w:val="white"/>
        </w:rPr>
        <w:t>ypedef name</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6" w:name="_Toc62920652"/>
      <w:bookmarkStart w:id="57"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6"/>
    </w:p>
    <w:bookmarkEnd w:id="57"/>
    <w:p w14:paraId="77ED76FC" w14:textId="087B3549"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declaration list is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r w:rsidRPr="00903DBA">
        <w:rPr>
          <w:highlight w:val="white"/>
        </w:rPr>
        <w:t>MainParser.gppg</w:t>
      </w:r>
    </w:p>
    <w:p w14:paraId="059D73AB" w14:textId="2BA7DEA7" w:rsidR="00B73351" w:rsidRPr="00903DBA" w:rsidRDefault="002D5C01" w:rsidP="00B73351">
      <w:pPr>
        <w:rPr>
          <w:highlight w:val="white"/>
        </w:rPr>
      </w:pPr>
      <w:r w:rsidRPr="00903DBA">
        <w:rPr>
          <w:highlight w:val="white"/>
        </w:rPr>
        <w:lastRenderedPageBreak/>
        <w:t xml:space="preserve">The call to </w:t>
      </w:r>
      <w:r w:rsidRPr="00903DBA">
        <w:rPr>
          <w:rStyle w:val="KeyWord0"/>
          <w:highlight w:val="white"/>
        </w:rPr>
        <w:t>StructOrUnionHeader</w:t>
      </w:r>
      <w:r w:rsidRPr="00903DBA">
        <w:rPr>
          <w:highlight w:val="white"/>
        </w:rPr>
        <w:t xml:space="preserve"> adds the struct or union to the symbol table if the optional name is not null.</w:t>
      </w:r>
      <w:r w:rsidR="0027686B">
        <w:rPr>
          <w:highlight w:val="white"/>
        </w:rPr>
        <w:t xml:space="preserve"> If the optional name is not null, we add a tag to the current symbol table. </w:t>
      </w:r>
      <w:r w:rsidR="00B73351" w:rsidRPr="00903DBA">
        <w:rPr>
          <w:highlight w:val="white"/>
        </w:rPr>
        <w:t>We need to do this in order for recursive pointers to work. For instance:</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B3D7691"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un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8" w:name="_Toc62920653"/>
      <w:bookmarkStart w:id="59" w:name="_Hlk57713010"/>
      <w:r w:rsidRPr="00903DBA">
        <w:rPr>
          <w:highlight w:val="white"/>
        </w:rPr>
        <w:t>Enumeration</w:t>
      </w:r>
      <w:bookmarkEnd w:id="58"/>
    </w:p>
    <w:bookmarkEnd w:id="59"/>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r w:rsidRPr="00903DBA">
        <w:rPr>
          <w:highlight w:val="white"/>
        </w:rPr>
        <w:t>MainParser.</w:t>
      </w:r>
      <w:r w:rsidR="00A85C92" w:rsidRPr="00903DBA">
        <w:rPr>
          <w:highlight w:val="white"/>
        </w:rPr>
        <w:t>gppg</w:t>
      </w:r>
    </w:p>
    <w:p w14:paraId="3803C6C5" w14:textId="77777777" w:rsidR="001D6908" w:rsidRPr="00903DBA" w:rsidRDefault="001D6908" w:rsidP="001D6908">
      <w:pPr>
        <w:pStyle w:val="Code"/>
        <w:rPr>
          <w:highlight w:val="white"/>
        </w:rPr>
      </w:pPr>
      <w:r w:rsidRPr="00903DBA">
        <w:rPr>
          <w:highlight w:val="white"/>
        </w:rPr>
        <w:lastRenderedPageBreak/>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5963C47"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in which case</w:t>
      </w:r>
      <w:r w:rsidR="00CE220C">
        <w:rPr>
          <w:highlight w:val="white"/>
        </w:rPr>
        <w:t xml:space="preserve"> assignment of </w:t>
      </w:r>
      <w:r w:rsidR="00B66979" w:rsidRPr="00903DBA">
        <w:rPr>
          <w:highlight w:val="white"/>
        </w:rPr>
        <w:t>explicit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1A08214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C0586E">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The result is that for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lastRenderedPageBreak/>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60" w:name="_Toc62920654"/>
      <w:r w:rsidRPr="00903DBA">
        <w:rPr>
          <w:highlight w:val="white"/>
        </w:rPr>
        <w:t>Declarator</w:t>
      </w:r>
      <w:r w:rsidR="00FF2B7D">
        <w:rPr>
          <w:highlight w:val="white"/>
        </w:rPr>
        <w:t>s</w:t>
      </w:r>
      <w:bookmarkEnd w:id="60"/>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r w:rsidRPr="00903DBA">
        <w:rPr>
          <w:highlight w:val="white"/>
        </w:rPr>
        <w:t>MainParser.gppg</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47DFEFFF"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int *p, 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63F3DC6E" w:rsidR="0013125E" w:rsidRPr="00903DBA" w:rsidRDefault="0013125E" w:rsidP="009013A8">
      <w:pPr>
        <w:pStyle w:val="Code"/>
        <w:rPr>
          <w:highlight w:val="white"/>
        </w:rPr>
      </w:pPr>
      <w:r w:rsidRPr="00903DBA">
        <w:rPr>
          <w:highlight w:val="white"/>
        </w:rPr>
        <w:t xml:space="preserve">      MiddleCodeGenerator.Declarator(</w:t>
      </w:r>
      <w:r w:rsidR="00FF2B7D">
        <w:rPr>
          <w:highlight w:val="white"/>
        </w:rPr>
        <w:t>SpecifierListStack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7882F990"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2EA6920C"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61" w:name="_Toc62920655"/>
      <w:r w:rsidRPr="00903DBA">
        <w:rPr>
          <w:highlight w:val="white"/>
        </w:rPr>
        <w:t>Pointer Declarator</w:t>
      </w:r>
      <w:r w:rsidR="007160AF" w:rsidRPr="00903DBA">
        <w:rPr>
          <w:highlight w:val="white"/>
        </w:rPr>
        <w:t>s</w:t>
      </w:r>
      <w:bookmarkEnd w:id="61"/>
    </w:p>
    <w:p w14:paraId="006E76A4" w14:textId="1592BC5D"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constant</w:t>
      </w:r>
      <w:r w:rsidR="0085436C" w:rsidRPr="00903DBA">
        <w:rPr>
          <w:highlight w:val="white"/>
        </w:rPr>
        <w:t xml:space="preserve"> and/or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r w:rsidRPr="00903DBA">
        <w:rPr>
          <w:highlight w:val="white"/>
        </w:rPr>
        <w:lastRenderedPageBreak/>
        <w:t>MainParser.gppg</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3685380B" w:rsidR="005119F0" w:rsidRDefault="008E0E76" w:rsidP="002C0EB3">
      <w:pPr>
        <w:rPr>
          <w:highlight w:val="white"/>
        </w:rPr>
      </w:pPr>
      <w:r>
        <w:rPr>
          <w:highlight w:val="white"/>
        </w:rPr>
        <w:t xml:space="preserve">A pointer can be quilified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at a constant value. In the former case the pointer itself is constant, it cannot be </w:t>
      </w:r>
      <w:r w:rsidR="00CE14CF">
        <w:rPr>
          <w:highlight w:val="white"/>
        </w:rPr>
        <w:t>assigned another address</w:t>
      </w:r>
      <w:r w:rsidR="005119F0">
        <w:rPr>
          <w:highlight w:val="white"/>
        </w:rPr>
        <w:t xml:space="preserve"> but the value it points at is not constant</w:t>
      </w:r>
      <w:r w:rsidR="00CE14CF">
        <w:rPr>
          <w:highlight w:val="white"/>
        </w:rPr>
        <w:t>.</w:t>
      </w:r>
      <w:r w:rsidR="00B83283">
        <w:rPr>
          <w:highlight w:val="white"/>
        </w:rPr>
        <w:t xml:space="preserve"> In the latter case the</w:t>
      </w:r>
      <w:r w:rsidR="00CE14CF">
        <w:rPr>
          <w:highlight w:val="white"/>
        </w:rPr>
        <w:t xml:space="preserve"> pointer can be assigned to another address</w:t>
      </w:r>
      <w:r w:rsidR="005119F0">
        <w:rPr>
          <w:highlight w:val="white"/>
        </w:rPr>
        <w:t>, but the value it points at is always constant. Naturally, a constant pointer can also point at a constant value.</w:t>
      </w:r>
      <w:r w:rsidR="003374B8">
        <w:rPr>
          <w:highlight w:val="white"/>
        </w:rPr>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2"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3">
          <w:tblGrid>
            <w:gridCol w:w="3116"/>
            <w:gridCol w:w="1009"/>
            <w:gridCol w:w="2108"/>
            <w:gridCol w:w="1008"/>
            <w:gridCol w:w="2109"/>
            <w:gridCol w:w="1008"/>
            <w:gridCol w:w="3117"/>
          </w:tblGrid>
        </w:tblGridChange>
      </w:tblGrid>
      <w:tr w:rsidR="00F87306" w:rsidRPr="00903DBA" w14:paraId="0F221A32" w14:textId="77777777" w:rsidTr="00F87306">
        <w:trPr>
          <w:ins w:id="64" w:author="Stefan Bjornander" w:date="2015-04-26T09:44:00Z"/>
          <w:trPrChange w:id="65" w:author="Stefan Bjornander" w:date="2015-04-26T09:46:00Z">
            <w:trPr>
              <w:gridBefore w:val="2"/>
            </w:trPr>
          </w:trPrChange>
        </w:trPr>
        <w:tc>
          <w:tcPr>
            <w:tcW w:w="3116" w:type="dxa"/>
            <w:tcPrChange w:id="66"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7" w:author="Stefan Bjornander" w:date="2015-04-26T09:44:00Z"/>
              </w:rPr>
            </w:pPr>
            <w:r>
              <w:rPr>
                <w:highlight w:val="white"/>
              </w:rPr>
              <w:t>int * const p;</w:t>
            </w:r>
          </w:p>
        </w:tc>
        <w:tc>
          <w:tcPr>
            <w:tcW w:w="3117" w:type="dxa"/>
            <w:tcPrChange w:id="68"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9"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7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1"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2" w:author="Stefan Bjornander" w:date="2015-04-26T09:44:00Z"/>
                <w:del w:id="73"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32E2A446" w:rsidR="00D74F6C" w:rsidRDefault="00D74F6C" w:rsidP="00F24A43">
            <w:pPr>
              <w:spacing w:before="0" w:after="0"/>
              <w:rPr>
                <w:highlight w:val="white"/>
              </w:rPr>
            </w:pPr>
            <w:r>
              <w:t xml:space="preserve">(b) </w:t>
            </w:r>
            <w:r>
              <w:rPr>
                <w:highlight w:val="white"/>
              </w:rPr>
              <w:t>Pointer at constant value</w:t>
            </w:r>
          </w:p>
        </w:tc>
        <w:tc>
          <w:tcPr>
            <w:tcW w:w="3117" w:type="dxa"/>
          </w:tcPr>
          <w:p w14:paraId="7891E616" w14:textId="24CCD93C" w:rsidR="00D74F6C" w:rsidRDefault="00D74F6C" w:rsidP="00F24A43">
            <w:pPr>
              <w:spacing w:before="0" w:after="0"/>
              <w:rPr>
                <w:highlight w:val="white"/>
              </w:rPr>
            </w:pPr>
            <w:r>
              <w:rPr>
                <w:highlight w:val="white"/>
              </w:rPr>
              <w:t>(c) Constant pointer</w:t>
            </w:r>
            <w:r w:rsidR="000B6A9A">
              <w:rPr>
                <w:highlight w:val="white"/>
              </w:rPr>
              <w:t xml:space="preserve"> at</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4" w:name="_Toc62920656"/>
      <w:r w:rsidRPr="00903DBA">
        <w:rPr>
          <w:highlight w:val="white"/>
        </w:rPr>
        <w:t>Direct Declarator</w:t>
      </w:r>
      <w:bookmarkEnd w:id="74"/>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lastRenderedPageBreak/>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r w:rsidRPr="00903DBA">
        <w:rPr>
          <w:highlight w:val="white"/>
        </w:rPr>
        <w:t>MainParser.gppg</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r w:rsidRPr="00903DBA">
        <w:rPr>
          <w:highlight w:val="white"/>
        </w:rPr>
        <w:t>MainParser.gppg</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5DBDE954"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C0586E">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lastRenderedPageBreak/>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736ED0DE"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20EBB0C0"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4CFF71E3"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30736778" w14:textId="5E3525EE" w:rsidR="005D08C5" w:rsidRPr="00903DBA" w:rsidRDefault="005D08C5" w:rsidP="005D08C5">
      <w:pPr>
        <w:pStyle w:val="CodeHeader"/>
        <w:rPr>
          <w:highlight w:val="white"/>
        </w:rPr>
      </w:pPr>
      <w:r w:rsidRPr="00903DBA">
        <w:rPr>
          <w:highlight w:val="white"/>
        </w:rPr>
        <w:t>MainParser.gppg</w:t>
      </w:r>
    </w:p>
    <w:p w14:paraId="6DADBBDD" w14:textId="77777777"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5" w:name="_Toc62920657"/>
      <w:r w:rsidRPr="00903DBA">
        <w:rPr>
          <w:highlight w:val="white"/>
        </w:rPr>
        <w:t>Initialization</w:t>
      </w:r>
      <w:bookmarkEnd w:id="75"/>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6" w:name="_Toc62920658"/>
      <w:bookmarkStart w:id="77" w:name="_Hlk57713292"/>
      <w:r w:rsidRPr="00903DBA">
        <w:rPr>
          <w:highlight w:val="white"/>
        </w:rPr>
        <w:t>Abstract Declarator</w:t>
      </w:r>
      <w:bookmarkEnd w:id="76"/>
    </w:p>
    <w:bookmarkEnd w:id="77"/>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7140EFAF" w:rsidR="007E34E4" w:rsidRPr="00903DBA" w:rsidRDefault="00C42C18" w:rsidP="0060539D">
      <w:pPr>
        <w:pStyle w:val="Rubrik2"/>
        <w:rPr>
          <w:highlight w:val="white"/>
        </w:rPr>
      </w:pPr>
      <w:bookmarkStart w:id="78" w:name="_Toc62920659"/>
      <w:bookmarkStart w:id="79" w:name="_Hlk57713304"/>
      <w:r w:rsidRPr="00903DBA">
        <w:rPr>
          <w:highlight w:val="white"/>
        </w:rPr>
        <w:t>Stat</w:t>
      </w:r>
      <w:r w:rsidR="008E06B1" w:rsidRPr="00903DBA">
        <w:rPr>
          <w:highlight w:val="white"/>
        </w:rPr>
        <w:t>e</w:t>
      </w:r>
      <w:r w:rsidRPr="00903DBA">
        <w:rPr>
          <w:highlight w:val="white"/>
        </w:rPr>
        <w:t>ments</w:t>
      </w:r>
      <w:bookmarkEnd w:id="78"/>
    </w:p>
    <w:bookmarkEnd w:id="79"/>
    <w:p w14:paraId="1D5ED6B3" w14:textId="17B3BA07" w:rsidR="00E40B78" w:rsidRPr="00903DBA" w:rsidRDefault="00E40B78" w:rsidP="00C901A8">
      <w:r w:rsidRPr="00903DBA">
        <w:t xml:space="preserve">The </w:t>
      </w:r>
      <w:r w:rsidR="001A47DA" w:rsidRPr="00903DBA">
        <w:rPr>
          <w:rStyle w:val="CodeInText"/>
        </w:rPr>
        <w:t>G</w:t>
      </w:r>
      <w:r w:rsidRPr="00903DBA">
        <w:rPr>
          <w:rStyle w:val="CodeInText"/>
        </w:rPr>
        <w:t>enerateFunctionCode</w:t>
      </w:r>
      <w:r w:rsidRPr="00903DBA">
        <w:t xml:space="preserve"> is called after the middle code of the function has been generated. Its task is to </w:t>
      </w:r>
      <w:r w:rsidR="001A47DA" w:rsidRPr="00903DBA">
        <w:t>generate</w:t>
      </w:r>
      <w:r w:rsidRPr="00903DBA">
        <w:t xml:space="preserve"> the </w:t>
      </w:r>
      <w:r w:rsidR="005F79CB" w:rsidRPr="00903DBA">
        <w:t>assembly</w:t>
      </w:r>
      <w:r w:rsidRPr="00903DBA">
        <w:t xml:space="preserve">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the it returns </w:t>
      </w:r>
      <w:r w:rsidRPr="00903DBA">
        <w:rPr>
          <w:rStyle w:val="CodeInText"/>
        </w:rPr>
        <w:t>void</w:t>
      </w:r>
      <w:r w:rsidRPr="00903DBA">
        <w:t xml:space="preserve"> and is not the main, the Return middle code instruction is added.</w:t>
      </w:r>
    </w:p>
    <w:p w14:paraId="4487ADA5" w14:textId="33F4B441" w:rsidR="00E40B78" w:rsidRPr="00903DBA" w:rsidRDefault="00E40B78" w:rsidP="00E40B78">
      <w:r w:rsidRPr="00903DBA">
        <w:lastRenderedPageBreak/>
        <w:t>Then the middle code is being optimized and a list of base blocks is generated.</w:t>
      </w:r>
    </w:p>
    <w:p w14:paraId="1F09B5A6" w14:textId="77777777" w:rsidR="00E40B78" w:rsidRPr="00903DBA" w:rsidRDefault="00E40B78" w:rsidP="00E40B78">
      <w:r w:rsidRPr="00903DBA">
        <w:t>The object code is actually generated twice, since we want to know which symbols are not used and can be removed from the symbol table.</w:t>
      </w:r>
    </w:p>
    <w:p w14:paraId="64FCD931" w14:textId="77777777" w:rsidR="00E40B78" w:rsidRPr="00903DBA" w:rsidRDefault="00E40B78" w:rsidP="00E40B78">
      <w:r w:rsidRPr="00903DBA">
        <w:t>If the function is the main function we have to modify the entry point of the function.</w:t>
      </w:r>
    </w:p>
    <w:p w14:paraId="669A5546" w14:textId="77777777" w:rsidR="00E40B78" w:rsidRPr="00903DBA" w:rsidRDefault="00E40B78" w:rsidP="00E40B78">
      <w:r w:rsidRPr="00903DBA">
        <w:t>Finally, the function is added to the linker map and the symbol table is popped.</w:t>
      </w:r>
    </w:p>
    <w:p w14:paraId="3E95C270" w14:textId="59A57327" w:rsidR="00E40B78" w:rsidRPr="00903DBA" w:rsidRDefault="00E40B78" w:rsidP="00E40B78">
      <w:r w:rsidRPr="00903DBA">
        <w:t xml:space="preserve">The </w:t>
      </w:r>
      <w:r w:rsidRPr="00903DBA">
        <w:rPr>
          <w:rStyle w:val="CodeInText"/>
        </w:rPr>
        <w:t>generate</w:t>
      </w:r>
      <w:r w:rsidR="005F79CB" w:rsidRPr="00903DBA">
        <w:rPr>
          <w:rStyle w:val="CodeInText"/>
        </w:rPr>
        <w:t>Assembly</w:t>
      </w:r>
      <w:r w:rsidRPr="00903DBA">
        <w:rPr>
          <w:rStyle w:val="CodeInText"/>
        </w:rPr>
        <w:t>Text</w:t>
      </w:r>
      <w:r w:rsidRPr="00903DBA">
        <w:t xml:space="preserve"> method generates the </w:t>
      </w:r>
      <w:r w:rsidR="005F79CB" w:rsidRPr="00903DBA">
        <w:t>assembly</w:t>
      </w:r>
      <w:r w:rsidRPr="00903DBA">
        <w:t xml:space="preserve"> code for the function.</w:t>
      </w:r>
    </w:p>
    <w:p w14:paraId="77CAA80F" w14:textId="77777777" w:rsidR="00E40B78" w:rsidRPr="00903DBA" w:rsidRDefault="00E40B78" w:rsidP="00E40B78">
      <w:r w:rsidRPr="00903DBA">
        <w:t xml:space="preserve">When a function containing </w:t>
      </w:r>
      <w:r w:rsidRPr="00903DBA">
        <w:rPr>
          <w:rStyle w:val="CodeInText"/>
        </w:rPr>
        <w:t>goto</w:t>
      </w:r>
      <w:r w:rsidRPr="00903DBA">
        <w:t xml:space="preserve"> statements has been parsed, the addresses need to be set with the help of the label map.</w:t>
      </w:r>
    </w:p>
    <w:p w14:paraId="16DFFE45" w14:textId="47F33B45" w:rsidR="00B075C3" w:rsidRPr="00903DBA" w:rsidRDefault="00B141F0" w:rsidP="0060539D">
      <w:pPr>
        <w:pStyle w:val="Rubrik3"/>
      </w:pPr>
      <w:bookmarkStart w:id="80" w:name="_Toc62920660"/>
      <w:bookmarkStart w:id="81" w:name="_Ref418259975"/>
      <w:r w:rsidRPr="00903DBA">
        <w:t xml:space="preserve">The </w:t>
      </w:r>
      <w:r w:rsidR="000D5EF4" w:rsidRPr="00903DBA">
        <w:t xml:space="preserve">if-else </w:t>
      </w:r>
      <w:r w:rsidRPr="00903DBA">
        <w:t>Problem</w:t>
      </w:r>
      <w:bookmarkEnd w:id="80"/>
    </w:p>
    <w:p w14:paraId="649A08E8" w14:textId="2A74DBC1" w:rsidR="00516DD1" w:rsidRPr="00903DBA" w:rsidRDefault="00516DD1">
      <w:pPr>
        <w:rPr>
          <w:ins w:id="82" w:author="Stefan Bjornander" w:date="2015-04-26T09:44:00Z"/>
        </w:rPr>
        <w:pPrChange w:id="83" w:author="Stefan Bjornander" w:date="2015-04-26T09:25:00Z">
          <w:pPr>
            <w:pStyle w:val="Code"/>
          </w:pPr>
        </w:pPrChange>
      </w:pPr>
      <w:ins w:id="84" w:author="Stefan Bjornander" w:date="2015-04-26T09:27:00Z">
        <w:r w:rsidRPr="00903DBA">
          <w:t xml:space="preserve">The </w:t>
        </w:r>
        <w:r w:rsidRPr="00903DBA">
          <w:rPr>
            <w:rStyle w:val="KeyWord0"/>
            <w:rPrChange w:id="85" w:author="Stefan Bjornander" w:date="2015-04-26T09:43:00Z">
              <w:rPr>
                <w:rStyle w:val="CodeInText"/>
              </w:rPr>
            </w:rPrChange>
          </w:rPr>
          <w:t>if-else</w:t>
        </w:r>
        <w:r w:rsidRPr="00903DBA">
          <w:rPr>
            <w:noProof/>
          </w:rPr>
          <w:t xml:space="preserve"> problem</w:t>
        </w:r>
      </w:ins>
      <w:r w:rsidR="00577A23" w:rsidRPr="00903DBA">
        <w:t xml:space="preserve"> </w:t>
      </w:r>
      <w:del w:id="86" w:author="Stefan Bjornander" w:date="2015-04-26T09:43:00Z">
        <w:r w:rsidRPr="00903DBA">
          <w:rPr>
            <w:noProof/>
          </w:rPr>
          <w:delText xml:space="preserve">In </w:delText>
        </w:r>
      </w:del>
      <w:ins w:id="87" w:author="Stefan Bjornander" w:date="2015-04-26T09:45:00Z">
        <w:r w:rsidRPr="00903DBA">
          <w:rPr>
            <w:noProof/>
          </w:rPr>
          <w:t xml:space="preserve">is the problem of </w:t>
        </w:r>
      </w:ins>
      <w:ins w:id="88" w:author="Stefan Bjornander" w:date="2015-04-26T09:51:00Z">
        <w:r w:rsidRPr="00903DBA">
          <w:rPr>
            <w:noProof/>
          </w:rPr>
          <w:t>syntac</w:t>
        </w:r>
      </w:ins>
      <w:ins w:id="89" w:author="Stefan Bjornander" w:date="2015-04-26T09:53:00Z">
        <w:r w:rsidRPr="00903DBA">
          <w:rPr>
            <w:noProof/>
          </w:rPr>
          <w:t xml:space="preserve">tically </w:t>
        </w:r>
      </w:ins>
      <w:ins w:id="90" w:author="Stefan Bjornander" w:date="2015-04-26T09:45:00Z">
        <w:r w:rsidRPr="00903DBA">
          <w:rPr>
            <w:noProof/>
          </w:rPr>
          <w:t xml:space="preserve">interpret </w:t>
        </w:r>
      </w:ins>
      <w:del w:id="91" w:author="Stefan Bjornander" w:date="2015-04-26T09:45:00Z">
        <w:r w:rsidRPr="00903DBA">
          <w:rPr>
            <w:noProof/>
          </w:rPr>
          <w:delText xml:space="preserve">the </w:delText>
        </w:r>
      </w:del>
      <w:ins w:id="92" w:author="Stefan Bjornander" w:date="2015-04-26T09:45:00Z">
        <w:r w:rsidRPr="00903DBA">
          <w:rPr>
            <w:noProof/>
          </w:rPr>
          <w:t>the leftmost source code below.</w:t>
        </w:r>
      </w:ins>
      <w:ins w:id="93" w:author="Stefan Bjornander" w:date="2015-04-26T09:47:00Z">
        <w:r w:rsidRPr="00903DBA">
          <w:rPr>
            <w:noProof/>
          </w:rPr>
          <w:t xml:space="preserve"> Semantically, the middle interpretation </w:t>
        </w:r>
      </w:ins>
      <w:r w:rsidRPr="00903DBA">
        <w:rPr>
          <w:noProof/>
        </w:rPr>
        <w:t xml:space="preserve">of the left statement </w:t>
      </w:r>
      <w:ins w:id="94" w:author="Stefan Bjornander" w:date="2015-04-26T09:47:00Z">
        <w:r w:rsidRPr="00903DBA">
          <w:rPr>
            <w:noProof/>
          </w:rPr>
          <w:t xml:space="preserve">is the correct one, each </w:t>
        </w:r>
        <w:r w:rsidRPr="00903DBA">
          <w:rPr>
            <w:rStyle w:val="KeyWord0"/>
            <w:rPrChange w:id="95" w:author="Stefan Bjornander" w:date="2015-04-26T09:48:00Z">
              <w:rPr>
                <w:rStyle w:val="CodeInText"/>
              </w:rPr>
            </w:rPrChange>
          </w:rPr>
          <w:t>else</w:t>
        </w:r>
        <w:r w:rsidRPr="00903DBA">
          <w:rPr>
            <w:noProof/>
          </w:rPr>
          <w:t xml:space="preserve"> shall be</w:t>
        </w:r>
      </w:ins>
      <w:ins w:id="96" w:author="Stefan Bjornander" w:date="2015-04-26T09:58:00Z">
        <w:r w:rsidRPr="00903DBA">
          <w:rPr>
            <w:noProof/>
          </w:rPr>
          <w:t xml:space="preserve"> connected</w:t>
        </w:r>
      </w:ins>
      <w:ins w:id="97" w:author="Stefan Bjornander" w:date="2015-04-26T09:47:00Z">
        <w:r w:rsidRPr="00903DBA">
          <w:rPr>
            <w:noProof/>
          </w:rPr>
          <w:t xml:space="preserve"> to the </w:t>
        </w:r>
      </w:ins>
      <w:ins w:id="98" w:author="Stefan Bjornander" w:date="2015-04-26T09:59:00Z">
        <w:r w:rsidRPr="00903DBA">
          <w:rPr>
            <w:noProof/>
          </w:rPr>
          <w:t xml:space="preserve">latest preceding </w:t>
        </w:r>
      </w:ins>
      <w:ins w:id="99" w:author="Stefan Bjornander" w:date="2015-04-26T09:48:00Z">
        <w:r w:rsidRPr="00903DBA">
          <w:rPr>
            <w:rStyle w:val="KeyWord0"/>
            <w:rPrChange w:id="100"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1"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2">
          <w:tblGrid>
            <w:gridCol w:w="3116"/>
            <w:gridCol w:w="3117"/>
            <w:gridCol w:w="3117"/>
          </w:tblGrid>
        </w:tblGridChange>
      </w:tblGrid>
      <w:tr w:rsidR="00516DD1" w:rsidRPr="00903DBA" w14:paraId="306EE423" w14:textId="77777777" w:rsidTr="00406FA9">
        <w:trPr>
          <w:ins w:id="103" w:author="Stefan Bjornander" w:date="2015-04-26T09:44:00Z"/>
        </w:trPr>
        <w:tc>
          <w:tcPr>
            <w:tcW w:w="3116" w:type="dxa"/>
            <w:tcPrChange w:id="10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5" w:author="Stefan Bjornander" w:date="2015-04-26T09:44:00Z"/>
              </w:rPr>
            </w:pPr>
            <w:ins w:id="106" w:author="Stefan Bjornander" w:date="2015-04-26T09:44:00Z">
              <w:r w:rsidRPr="00903DBA">
                <w:t>if (a &lt; b)</w:t>
              </w:r>
            </w:ins>
          </w:p>
          <w:p w14:paraId="3B9E4E6E" w14:textId="77777777" w:rsidR="00516DD1" w:rsidRPr="00903DBA" w:rsidRDefault="00516DD1">
            <w:pPr>
              <w:pStyle w:val="Code"/>
              <w:rPr>
                <w:ins w:id="107" w:author="Stefan Bjornander" w:date="2015-04-26T09:44:00Z"/>
              </w:rPr>
            </w:pPr>
            <w:ins w:id="108" w:author="Stefan Bjornander" w:date="2015-04-26T09:44:00Z">
              <w:r w:rsidRPr="00903DBA">
                <w:t xml:space="preserve">  if (c &lt; d)</w:t>
              </w:r>
            </w:ins>
          </w:p>
          <w:p w14:paraId="4333B730" w14:textId="77777777" w:rsidR="00516DD1" w:rsidRPr="00903DBA" w:rsidRDefault="00516DD1">
            <w:pPr>
              <w:pStyle w:val="Code"/>
              <w:rPr>
                <w:ins w:id="109" w:author="Stefan Bjornander" w:date="2015-04-26T09:44:00Z"/>
              </w:rPr>
            </w:pPr>
            <w:ins w:id="110" w:author="Stefan Bjornander" w:date="2015-04-26T09:44:00Z">
              <w:r w:rsidRPr="00903DBA">
                <w:t xml:space="preserve">    e = 1;</w:t>
              </w:r>
            </w:ins>
          </w:p>
          <w:p w14:paraId="3207957D" w14:textId="77777777" w:rsidR="00516DD1" w:rsidRPr="00903DBA" w:rsidRDefault="00516DD1">
            <w:pPr>
              <w:pStyle w:val="Code"/>
              <w:rPr>
                <w:ins w:id="111" w:author="Stefan Bjornander" w:date="2015-04-26T09:44:00Z"/>
              </w:rPr>
            </w:pPr>
            <w:ins w:id="112" w:author="Stefan Bjornander" w:date="2015-04-26T09:44:00Z">
              <w:r w:rsidRPr="00903DBA">
                <w:t xml:space="preserve">  else</w:t>
              </w:r>
            </w:ins>
          </w:p>
          <w:p w14:paraId="67FEA936" w14:textId="5C41C8BC" w:rsidR="00516DD1" w:rsidRDefault="00516DD1">
            <w:pPr>
              <w:pStyle w:val="Code"/>
            </w:pPr>
            <w:ins w:id="113"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4" w:author="Stefan Bjornander" w:date="2015-04-26T09:44:00Z"/>
                <w:del w:id="115" w:author="Stefan Bjornander" w:date="2015-04-26T09:44:00Z"/>
              </w:rPr>
            </w:pPr>
            <w:r>
              <w:t xml:space="preserve">(a) </w:t>
            </w:r>
            <w:r w:rsidR="00406FA9">
              <w:t>Ambiguous C code</w:t>
            </w:r>
          </w:p>
          <w:p w14:paraId="2FAE5D6D" w14:textId="77777777" w:rsidR="00516DD1" w:rsidRPr="00903DBA" w:rsidRDefault="00516DD1" w:rsidP="00710287">
            <w:pPr>
              <w:rPr>
                <w:ins w:id="116" w:author="Stefan Bjornander" w:date="2015-04-26T09:44:00Z"/>
              </w:rPr>
            </w:pPr>
          </w:p>
        </w:tc>
        <w:tc>
          <w:tcPr>
            <w:tcW w:w="3117" w:type="dxa"/>
            <w:tcPrChange w:id="11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8" w:author="Stefan Bjornander" w:date="2015-04-26T09:44:00Z">
              <w:r w:rsidRPr="00903DBA">
                <w:t>if (a &lt; b) {</w:t>
              </w:r>
            </w:ins>
          </w:p>
          <w:p w14:paraId="556A4791" w14:textId="77777777" w:rsidR="00516DD1" w:rsidRPr="00903DBA" w:rsidRDefault="00516DD1">
            <w:pPr>
              <w:pStyle w:val="Code"/>
            </w:pPr>
            <w:ins w:id="119" w:author="Stefan Bjornander" w:date="2015-04-26T09:44:00Z">
              <w:r w:rsidRPr="00903DBA">
                <w:t xml:space="preserve">  if (c &lt; d)</w:t>
              </w:r>
            </w:ins>
          </w:p>
          <w:p w14:paraId="694876BE" w14:textId="77777777" w:rsidR="00516DD1" w:rsidRPr="00903DBA" w:rsidRDefault="00516DD1">
            <w:pPr>
              <w:pStyle w:val="Code"/>
            </w:pPr>
            <w:ins w:id="120" w:author="Stefan Bjornander" w:date="2015-04-26T09:44:00Z">
              <w:r w:rsidRPr="00903DBA">
                <w:t xml:space="preserve">    e = 1;</w:t>
              </w:r>
            </w:ins>
          </w:p>
          <w:p w14:paraId="1C003489" w14:textId="77777777" w:rsidR="00516DD1" w:rsidRPr="00903DBA" w:rsidRDefault="00516DD1">
            <w:pPr>
              <w:pStyle w:val="Code"/>
            </w:pPr>
            <w:ins w:id="121" w:author="Stefan Bjornander" w:date="2015-04-26T09:44:00Z">
              <w:r w:rsidRPr="00903DBA">
                <w:t xml:space="preserve">  else</w:t>
              </w:r>
            </w:ins>
          </w:p>
          <w:p w14:paraId="4EEC399F" w14:textId="77777777" w:rsidR="00516DD1" w:rsidRPr="00903DBA" w:rsidRDefault="00516DD1">
            <w:pPr>
              <w:pStyle w:val="Code"/>
            </w:pPr>
            <w:ins w:id="122" w:author="Stefan Bjornander" w:date="2015-04-26T09:44:00Z">
              <w:r w:rsidRPr="00903DBA">
                <w:t xml:space="preserve">    f = 2;</w:t>
              </w:r>
            </w:ins>
          </w:p>
          <w:p w14:paraId="576B5809" w14:textId="1582D106" w:rsidR="00516DD1" w:rsidRDefault="00516DD1">
            <w:pPr>
              <w:pStyle w:val="Code"/>
            </w:pPr>
            <w:ins w:id="123" w:author="Stefan Bjornander" w:date="2015-04-26T09:44:00Z">
              <w:r w:rsidRPr="00903DBA">
                <w:t>}</w:t>
              </w:r>
            </w:ins>
          </w:p>
          <w:p w14:paraId="56999964" w14:textId="7F46378B" w:rsidR="00710287" w:rsidRPr="00903DBA" w:rsidRDefault="00710287" w:rsidP="00710287">
            <w:pPr>
              <w:rPr>
                <w:del w:id="124" w:author="Stefan Bjornander" w:date="2015-04-26T09:45:00Z"/>
              </w:rPr>
            </w:pPr>
            <w:r>
              <w:t>(b) Correct</w:t>
            </w:r>
          </w:p>
          <w:p w14:paraId="4C1D31DA" w14:textId="77777777" w:rsidR="00516DD1" w:rsidRPr="00903DBA" w:rsidRDefault="00516DD1" w:rsidP="00710287">
            <w:pPr>
              <w:rPr>
                <w:del w:id="125" w:author="Stefan Bjornander" w:date="2015-04-26T09:45:00Z"/>
              </w:rPr>
            </w:pPr>
          </w:p>
          <w:p w14:paraId="170E5735" w14:textId="20404272" w:rsidR="00516DD1" w:rsidRPr="00903DBA" w:rsidRDefault="00710287">
            <w:pPr>
              <w:rPr>
                <w:ins w:id="126" w:author="Stefan Bjornander" w:date="2015-04-26T09:44:00Z"/>
              </w:rPr>
            </w:pPr>
            <w:r>
              <w:t xml:space="preserve"> Interpretation</w:t>
            </w:r>
          </w:p>
        </w:tc>
        <w:tc>
          <w:tcPr>
            <w:tcW w:w="3117" w:type="dxa"/>
            <w:tcPrChange w:id="1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8" w:author="Stefan Bjornander" w:date="2015-04-26T09:45:00Z" w:name="move417804833"/>
            <w:ins w:id="129" w:author="Stefan Bjornander" w:date="2015-04-26T09:45:00Z">
              <w:r w:rsidRPr="00903DBA">
                <w:t>if (a &lt; b)</w:t>
              </w:r>
            </w:ins>
          </w:p>
          <w:p w14:paraId="1D552566" w14:textId="77777777" w:rsidR="00516DD1" w:rsidRPr="00903DBA" w:rsidRDefault="00516DD1">
            <w:pPr>
              <w:pStyle w:val="Code"/>
            </w:pPr>
            <w:ins w:id="130" w:author="Stefan Bjornander" w:date="2015-04-26T09:45:00Z">
              <w:r w:rsidRPr="00903DBA">
                <w:t xml:space="preserve">  if (c &lt; d) {</w:t>
              </w:r>
            </w:ins>
          </w:p>
          <w:p w14:paraId="66887BC4" w14:textId="77777777" w:rsidR="00516DD1" w:rsidRPr="00903DBA" w:rsidRDefault="00516DD1">
            <w:pPr>
              <w:pStyle w:val="Code"/>
            </w:pPr>
            <w:ins w:id="131" w:author="Stefan Bjornander" w:date="2015-04-26T09:45:00Z">
              <w:r w:rsidRPr="00903DBA">
                <w:t xml:space="preserve">    e = 1;</w:t>
              </w:r>
            </w:ins>
          </w:p>
          <w:p w14:paraId="1D00F382" w14:textId="77777777" w:rsidR="00516DD1" w:rsidRPr="00903DBA" w:rsidRDefault="00516DD1">
            <w:pPr>
              <w:pStyle w:val="Code"/>
            </w:pPr>
            <w:ins w:id="132" w:author="Stefan Bjornander" w:date="2015-04-26T09:45:00Z">
              <w:r w:rsidRPr="00903DBA">
                <w:t xml:space="preserve">  }</w:t>
              </w:r>
            </w:ins>
          </w:p>
          <w:p w14:paraId="488A8BE2" w14:textId="77777777" w:rsidR="00516DD1" w:rsidRPr="00903DBA" w:rsidRDefault="00516DD1">
            <w:pPr>
              <w:pStyle w:val="Code"/>
            </w:pPr>
            <w:ins w:id="133" w:author="Stefan Bjornander" w:date="2015-04-26T09:45:00Z">
              <w:r w:rsidRPr="00903DBA">
                <w:t>else</w:t>
              </w:r>
            </w:ins>
          </w:p>
          <w:p w14:paraId="062525C9" w14:textId="77777777" w:rsidR="00516DD1" w:rsidRPr="00903DBA" w:rsidRDefault="00516DD1">
            <w:pPr>
              <w:pStyle w:val="Code"/>
              <w:rPr>
                <w:del w:id="134" w:author="Stefan Bjornander" w:date="2015-04-26T09:45:00Z"/>
              </w:rPr>
            </w:pPr>
            <w:ins w:id="135" w:author="Stefan Bjornander" w:date="2015-04-26T09:45:00Z">
              <w:r w:rsidRPr="00903DBA">
                <w:t xml:space="preserve">  f = 2;</w:t>
              </w:r>
            </w:ins>
            <w:moveToRangeEnd w:id="128"/>
          </w:p>
          <w:p w14:paraId="28C2C026" w14:textId="77777777" w:rsidR="00516DD1" w:rsidRDefault="00516DD1" w:rsidP="00710287">
            <w:pPr>
              <w:pStyle w:val="Code"/>
            </w:pPr>
          </w:p>
          <w:p w14:paraId="5A274AD6" w14:textId="2D6416E4" w:rsidR="00710287" w:rsidRPr="00903DBA" w:rsidRDefault="00A963AA">
            <w:pPr>
              <w:rPr>
                <w:ins w:id="136" w:author="Stefan Bjornander" w:date="2015-04-26T09:44:00Z"/>
              </w:rPr>
            </w:pPr>
            <w:r>
              <w:t>(c)</w:t>
            </w:r>
            <w:r w:rsidR="00710287">
              <w:t xml:space="preserve"> Incorrect interpretation</w:t>
            </w:r>
          </w:p>
        </w:tc>
      </w:tr>
    </w:tbl>
    <w:p w14:paraId="1E9078F4" w14:textId="77777777" w:rsidR="00516DD1" w:rsidRPr="00903DBA" w:rsidRDefault="00516DD1">
      <w:pPr>
        <w:rPr>
          <w:ins w:id="137" w:author="Stefan Bjornander" w:date="2015-04-26T09:52:00Z"/>
        </w:rPr>
        <w:pPrChange w:id="138" w:author="Stefan Bjornander" w:date="2015-04-26T09:51:00Z">
          <w:pPr>
            <w:pStyle w:val="Code"/>
          </w:pPr>
        </w:pPrChange>
      </w:pPr>
      <w:r w:rsidRPr="00903DBA">
        <w:rPr>
          <w:noProof/>
        </w:rPr>
        <w:t xml:space="preserve">Below is a simple set of statement rules. Unfortunately, they are </w:t>
      </w:r>
      <w:ins w:id="139" w:author="Stefan Bjornander" w:date="2015-04-26T09:53:00Z">
        <w:r w:rsidRPr="00903DBA">
          <w:rPr>
            <w:noProof/>
          </w:rPr>
          <w:t>ambiguous</w:t>
        </w:r>
      </w:ins>
      <w:ins w:id="140" w:author="Stefan Bjornander" w:date="2015-04-26T09:50:00Z">
        <w:r w:rsidRPr="00903DBA">
          <w:rPr>
            <w:noProof/>
          </w:rPr>
          <w:t xml:space="preserve"> in that way that </w:t>
        </w:r>
      </w:ins>
      <w:ins w:id="141" w:author="Stefan Bjornander" w:date="2015-04-26T09:52:00Z">
        <w:r w:rsidRPr="00903DBA">
          <w:rPr>
            <w:noProof/>
          </w:rPr>
          <w:t xml:space="preserve">the </w:t>
        </w:r>
      </w:ins>
      <w:r w:rsidRPr="00903DBA">
        <w:rPr>
          <w:noProof/>
        </w:rPr>
        <w:t xml:space="preserve">an </w:t>
      </w:r>
      <w:ins w:id="142" w:author="Stefan Bjornander" w:date="2015-04-26T09:52:00Z">
        <w:r w:rsidRPr="00BB30CE">
          <w:rPr>
            <w:rStyle w:val="CodeInText"/>
            <w:iCs/>
            <w:noProof/>
            <w:rPrChange w:id="143"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4" w:author="Stefan Bjornander" w:date="2015-04-26T09:52:00Z">
        <w:r w:rsidRPr="00903DBA">
          <w:rPr>
            <w:noProof/>
          </w:rPr>
          <w:t xml:space="preserve"> </w:t>
        </w:r>
        <w:r w:rsidRPr="00BB30CE">
          <w:rPr>
            <w:rStyle w:val="CodeInText"/>
            <w:iCs/>
            <w:noProof/>
            <w:rPrChange w:id="145"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6"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7" w:author="Stefan Bjornander" w:date="2015-04-26T09:49:00Z"/>
        </w:rPr>
      </w:pPr>
      <w:ins w:id="148" w:author="Stefan Bjornander" w:date="2015-04-26T09:47:00Z">
        <w:r w:rsidRPr="00903DBA">
          <w:t>statement ::=</w:t>
        </w:r>
      </w:ins>
    </w:p>
    <w:p w14:paraId="7FBE5268" w14:textId="77777777" w:rsidR="00516DD1" w:rsidRPr="00903DBA" w:rsidRDefault="00516DD1" w:rsidP="00516DD1">
      <w:pPr>
        <w:pStyle w:val="Code"/>
        <w:rPr>
          <w:ins w:id="149" w:author="Stefan Bjornander" w:date="2015-04-26T09:47:00Z"/>
        </w:rPr>
      </w:pPr>
      <w:ins w:id="150" w:author="Stefan Bjornander" w:date="2015-04-26T09:49:00Z">
        <w:r w:rsidRPr="00903DBA">
          <w:t xml:space="preserve">   </w:t>
        </w:r>
      </w:ins>
      <w:r w:rsidRPr="00903DBA">
        <w:t xml:space="preserve"> </w:t>
      </w:r>
      <w:ins w:id="151" w:author="Stefan Bjornander" w:date="2015-04-26T09:49:00Z">
        <w:r w:rsidRPr="00903DBA">
          <w:t xml:space="preserve">IF LEFT_PAREN </w:t>
        </w:r>
      </w:ins>
      <w:ins w:id="152" w:author="Stefan Bjornander" w:date="2015-04-26T10:08:00Z">
        <w:r w:rsidRPr="00903DBA">
          <w:t xml:space="preserve">logical_expression </w:t>
        </w:r>
      </w:ins>
      <w:ins w:id="153" w:author="Stefan Bjornander" w:date="2015-04-26T09:49:00Z">
        <w:r w:rsidRPr="00903DBA">
          <w:t>RIGHT_PAREN statement</w:t>
        </w:r>
      </w:ins>
    </w:p>
    <w:p w14:paraId="436C5EC9" w14:textId="77777777" w:rsidR="00516DD1" w:rsidRPr="00903DBA" w:rsidRDefault="00516DD1" w:rsidP="00516DD1">
      <w:pPr>
        <w:pStyle w:val="Code"/>
        <w:rPr>
          <w:ins w:id="154" w:author="Stefan Bjornander" w:date="2015-04-26T09:49:00Z"/>
        </w:rPr>
      </w:pPr>
      <w:ins w:id="155" w:author="Stefan Bjornander" w:date="2015-04-26T09:49:00Z">
        <w:r w:rsidRPr="00903DBA">
          <w:t xml:space="preserve"> </w:t>
        </w:r>
      </w:ins>
      <w:r w:rsidRPr="00903DBA">
        <w:t xml:space="preserve"> </w:t>
      </w:r>
      <w:ins w:id="156" w:author="Stefan Bjornander" w:date="2015-04-26T09:49:00Z">
        <w:r w:rsidRPr="00903DBA">
          <w:t>|</w:t>
        </w:r>
      </w:ins>
      <w:r w:rsidRPr="00903DBA">
        <w:t xml:space="preserve"> </w:t>
      </w:r>
      <w:ins w:id="157" w:author="Stefan Bjornander" w:date="2015-04-26T09:49:00Z">
        <w:r w:rsidRPr="00903DBA">
          <w:t xml:space="preserve">IF LEFT_PAREN </w:t>
        </w:r>
      </w:ins>
      <w:ins w:id="158" w:author="Stefan Bjornander" w:date="2015-04-26T10:08:00Z">
        <w:r w:rsidRPr="00903DBA">
          <w:t xml:space="preserve">logical_expression </w:t>
        </w:r>
      </w:ins>
      <w:ins w:id="159" w:author="Stefan Bjornander" w:date="2015-04-26T09:49:00Z">
        <w:r w:rsidRPr="00903DBA">
          <w:t>RIGHT_PAREN statement ELSE statement</w:t>
        </w:r>
      </w:ins>
    </w:p>
    <w:p w14:paraId="2F7D1A5D" w14:textId="77777777" w:rsidR="00516DD1" w:rsidRPr="00903DBA" w:rsidRDefault="00516DD1" w:rsidP="00516DD1">
      <w:pPr>
        <w:pStyle w:val="Code"/>
      </w:pPr>
      <w:ins w:id="160" w:author="Stefan Bjornander" w:date="2015-04-26T10:08:00Z">
        <w:r w:rsidRPr="00903DBA">
          <w:t xml:space="preserve">  | </w:t>
        </w:r>
      </w:ins>
      <w:r w:rsidRPr="00903DBA">
        <w:t>...</w:t>
      </w:r>
    </w:p>
    <w:p w14:paraId="6D69375A" w14:textId="2C4443AE" w:rsidR="00516DD1" w:rsidRPr="00903DBA" w:rsidRDefault="00516DD1">
      <w:pPr>
        <w:rPr>
          <w:ins w:id="161" w:author="Stefan Bjornander" w:date="2015-04-26T09:47:00Z"/>
        </w:rPr>
        <w:pPrChange w:id="162" w:author="Stefan Bjornander" w:date="2015-04-26T09:25:00Z">
          <w:pPr>
            <w:pStyle w:val="Code"/>
          </w:pPr>
        </w:pPrChange>
      </w:pPr>
      <w:ins w:id="163" w:author="Stefan Bjornander" w:date="2015-04-26T09:51:00Z">
        <w:r w:rsidRPr="00903DBA">
          <w:rPr>
            <w:noProof/>
          </w:rPr>
          <w:t xml:space="preserve">To solve the problem, we need a more complicated </w:t>
        </w:r>
      </w:ins>
      <w:ins w:id="164" w:author="Stefan Bjornander" w:date="2015-04-26T09:53:00Z">
        <w:r w:rsidRPr="00903DBA">
          <w:rPr>
            <w:noProof/>
          </w:rPr>
          <w:t>set of rules</w:t>
        </w:r>
      </w:ins>
      <w:r w:rsidRPr="00903DBA">
        <w:rPr>
          <w:noProof/>
        </w:rPr>
        <w:t xml:space="preserve"> that works with open and closed statements.</w:t>
      </w:r>
      <w:ins w:id="165" w:author="Stefan Bjornander" w:date="2015-04-26T09:54:00Z">
        <w:r w:rsidRPr="00903DBA">
          <w:rPr>
            <w:noProof/>
          </w:rPr>
          <w:t xml:space="preserve"> The </w:t>
        </w:r>
      </w:ins>
      <w:ins w:id="166" w:author="Stefan Bjornander" w:date="2015-04-26T09:57:00Z">
        <w:r w:rsidRPr="00903DBA">
          <w:rPr>
            <w:noProof/>
          </w:rPr>
          <w:t xml:space="preserve">following set is unambiguous in that way that it always connects each </w:t>
        </w:r>
        <w:r w:rsidRPr="00903DBA">
          <w:rPr>
            <w:rStyle w:val="CodeInText"/>
            <w:i/>
            <w:noProof/>
            <w:rPrChange w:id="167" w:author="Stefan Bjornander" w:date="2015-04-26T09:58:00Z">
              <w:rPr>
                <w:rStyle w:val="CodeInText"/>
              </w:rPr>
            </w:rPrChange>
          </w:rPr>
          <w:t>else</w:t>
        </w:r>
        <w:r w:rsidRPr="00903DBA">
          <w:rPr>
            <w:noProof/>
          </w:rPr>
          <w:t xml:space="preserve"> with the</w:t>
        </w:r>
      </w:ins>
      <w:ins w:id="168" w:author="Stefan Bjornander" w:date="2015-04-26T09:58:00Z">
        <w:r w:rsidRPr="00903DBA">
          <w:rPr>
            <w:noProof/>
          </w:rPr>
          <w:t xml:space="preserve"> latest preceding</w:t>
        </w:r>
      </w:ins>
      <w:ins w:id="169" w:author="Stefan Bjornander" w:date="2015-04-26T09:57:00Z">
        <w:r w:rsidRPr="00903DBA">
          <w:rPr>
            <w:noProof/>
          </w:rPr>
          <w:t xml:space="preserve"> </w:t>
        </w:r>
      </w:ins>
      <w:ins w:id="170" w:author="Stefan Bjornander" w:date="2015-04-26T09:58:00Z">
        <w:r w:rsidRPr="00903DBA">
          <w:rPr>
            <w:rStyle w:val="CodeInText"/>
            <w:i/>
            <w:noProof/>
            <w:rPrChange w:id="171" w:author="Stefan Bjornander" w:date="2015-04-26T09:58:00Z">
              <w:rPr>
                <w:rStyle w:val="CodeInText"/>
              </w:rPr>
            </w:rPrChange>
          </w:rPr>
          <w:t>if</w:t>
        </w:r>
      </w:ins>
      <w:r w:rsidRPr="00903DBA">
        <w:rPr>
          <w:noProof/>
        </w:rPr>
        <w:t>. A theoretical explanation of the open-closed statement solution is beyond the scope of this book, but I recommend the Dragon Book by Aho et al. for a closer look.</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499288D4" w14:textId="77777777" w:rsidR="00733710" w:rsidRPr="00903DBA" w:rsidRDefault="00733710" w:rsidP="0060539D">
      <w:pPr>
        <w:pStyle w:val="Rubrik3"/>
        <w:numPr>
          <w:ilvl w:val="2"/>
          <w:numId w:val="170"/>
        </w:numPr>
      </w:pPr>
      <w:bookmarkStart w:id="172" w:name="_Toc62920661"/>
      <w:r w:rsidRPr="00903DBA">
        <w:t>The Forward-Jump Problem (Backpatching)</w:t>
      </w:r>
      <w:bookmarkEnd w:id="172"/>
    </w:p>
    <w:p w14:paraId="15980895" w14:textId="77777777" w:rsidR="00733710" w:rsidRPr="00903DBA" w:rsidRDefault="00733710" w:rsidP="00733710">
      <w:ins w:id="173" w:author="Stefan Bjornander" w:date="2015-04-26T09:25:00Z">
        <w:r w:rsidRPr="00903DBA">
          <w:t xml:space="preserve">When generating </w:t>
        </w:r>
      </w:ins>
      <w:r w:rsidRPr="00903DBA">
        <w:t xml:space="preserve">middle code instructions for </w:t>
      </w:r>
      <w:ins w:id="174" w:author="Stefan Bjornander" w:date="2015-04-26T09:25:00Z">
        <w:r w:rsidRPr="00903DBA">
          <w:t xml:space="preserve">expressions </w:t>
        </w:r>
      </w:ins>
      <w:r w:rsidRPr="00903DBA">
        <w:t>or</w:t>
      </w:r>
      <w:ins w:id="175" w:author="Stefan Bjornander" w:date="2015-04-26T09:25:00Z">
        <w:r w:rsidRPr="00903DBA">
          <w:t xml:space="preserve"> statement</w:t>
        </w:r>
      </w:ins>
      <w:r w:rsidRPr="00903DBA">
        <w:t>s</w:t>
      </w:r>
      <w:ins w:id="176" w:author="Stefan Bjornander" w:date="2015-04-26T09:25:00Z">
        <w:r w:rsidRPr="00903DBA">
          <w:t>, a common situation is that we</w:t>
        </w:r>
      </w:ins>
      <w:ins w:id="177"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048DEE43" w14:textId="12312218" w:rsidR="00733710" w:rsidRPr="00903DBA" w:rsidRDefault="00733710" w:rsidP="00733710">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rsidR="00C91A80">
        <w:t xml:space="preserve">not yet </w:t>
      </w:r>
      <w:r w:rsidRPr="00903DBA">
        <w:t xml:space="preserve">know where to jump </w:t>
      </w:r>
      <w:r w:rsidR="00E7597F">
        <w:t>when</w:t>
      </w:r>
      <w:r w:rsidRPr="00903DBA">
        <w:t xml:space="preserve"> the expression </w:t>
      </w:r>
      <w:r w:rsidR="00E7597F">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5FEB8194" w14:textId="77777777" w:rsidTr="00A5295F">
        <w:tc>
          <w:tcPr>
            <w:tcW w:w="3116" w:type="dxa"/>
            <w:hideMark/>
          </w:tcPr>
          <w:p w14:paraId="53FA214F" w14:textId="77777777" w:rsidR="00733710" w:rsidRPr="00903DBA" w:rsidRDefault="00733710" w:rsidP="00A5295F">
            <w:pPr>
              <w:pStyle w:val="Code"/>
            </w:pPr>
            <w:r w:rsidRPr="00903DBA">
              <w:t>while (a &lt; b)</w:t>
            </w:r>
          </w:p>
          <w:p w14:paraId="70221288" w14:textId="77777777" w:rsidR="00733710" w:rsidRDefault="00733710" w:rsidP="00A5295F">
            <w:pPr>
              <w:pStyle w:val="Code"/>
            </w:pPr>
            <w:r w:rsidRPr="00903DBA">
              <w:t xml:space="preserve">  ++a;</w:t>
            </w:r>
          </w:p>
          <w:p w14:paraId="3DDCAA8B" w14:textId="631386F2" w:rsidR="00330A77" w:rsidRPr="00903DBA" w:rsidRDefault="00330A77" w:rsidP="00330A77">
            <w:r>
              <w:t>(a) C code</w:t>
            </w:r>
          </w:p>
        </w:tc>
        <w:tc>
          <w:tcPr>
            <w:tcW w:w="3117" w:type="dxa"/>
            <w:hideMark/>
          </w:tcPr>
          <w:p w14:paraId="55875DFA" w14:textId="77777777" w:rsidR="00733710" w:rsidRPr="00903DBA" w:rsidRDefault="00733710" w:rsidP="00A5295F">
            <w:pPr>
              <w:pStyle w:val="Code"/>
            </w:pPr>
            <w:r w:rsidRPr="00903DBA">
              <w:t>1. if a &lt; b goto ?</w:t>
            </w:r>
          </w:p>
          <w:p w14:paraId="2CB31CAB" w14:textId="77777777" w:rsidR="00733710" w:rsidRDefault="00733710" w:rsidP="00A5295F">
            <w:pPr>
              <w:pStyle w:val="Code"/>
            </w:pPr>
            <w:r w:rsidRPr="00903DBA">
              <w:t>2. goto ?</w:t>
            </w:r>
          </w:p>
          <w:p w14:paraId="452D2499" w14:textId="193F7E05" w:rsidR="00330A77" w:rsidRPr="00903DBA" w:rsidRDefault="00330A77" w:rsidP="00330A77">
            <w:r>
              <w:t>(a) Middle code</w:t>
            </w:r>
          </w:p>
        </w:tc>
        <w:tc>
          <w:tcPr>
            <w:tcW w:w="3117" w:type="dxa"/>
            <w:hideMark/>
          </w:tcPr>
          <w:p w14:paraId="6FE1E72F" w14:textId="64304631" w:rsidR="00733710" w:rsidRPr="00903DBA" w:rsidRDefault="00733710" w:rsidP="00A5295F">
            <w:pPr>
              <w:pStyle w:val="Code"/>
            </w:pPr>
            <w:r w:rsidRPr="00903DBA">
              <w:t>a &lt; b: true</w:t>
            </w:r>
            <w:r w:rsidR="006911A7">
              <w:t>_</w:t>
            </w:r>
            <w:r w:rsidRPr="00903DBA">
              <w:t>set = {1}</w:t>
            </w:r>
          </w:p>
          <w:p w14:paraId="48BEFA98" w14:textId="7B5E4554" w:rsidR="00733710" w:rsidRDefault="00733710" w:rsidP="00A5295F">
            <w:pPr>
              <w:pStyle w:val="Code"/>
            </w:pPr>
            <w:r w:rsidRPr="00903DBA">
              <w:t xml:space="preserve">       false</w:t>
            </w:r>
            <w:r w:rsidR="006911A7">
              <w:t>_</w:t>
            </w:r>
            <w:r w:rsidRPr="00903DBA">
              <w:t>set = {2}</w:t>
            </w:r>
          </w:p>
          <w:p w14:paraId="486EDB9A" w14:textId="68C08407" w:rsidR="00330A77" w:rsidRPr="00903DBA" w:rsidRDefault="00330A77" w:rsidP="00330A77">
            <w:r>
              <w:t xml:space="preserve">(a) True and </w:t>
            </w:r>
            <w:r w:rsidR="00A76052">
              <w:t>false-set</w:t>
            </w:r>
            <w:r>
              <w:t>s</w:t>
            </w:r>
          </w:p>
        </w:tc>
      </w:tr>
    </w:tbl>
    <w:p w14:paraId="5CB7F0E2" w14:textId="4EB020B5" w:rsidR="00BF6520" w:rsidRDefault="00733710" w:rsidP="00733710">
      <w:r w:rsidRPr="00903DBA">
        <w:t xml:space="preserve">When parsing the while statement, the sets of the expression becomes backpatched:  If the </w:t>
      </w:r>
      <w:r w:rsidRPr="00903DBA">
        <w:rPr>
          <w:rStyle w:val="CodeInText"/>
        </w:rPr>
        <w:t>a &lt; b</w:t>
      </w:r>
      <w:r w:rsidRPr="00903DBA">
        <w:t xml:space="preserve"> expression </w:t>
      </w:r>
      <w:r w:rsidR="00030537">
        <w:t xml:space="preserve">is </w:t>
      </w:r>
      <w:r w:rsidRPr="00903DBA">
        <w:t>true</w:t>
      </w:r>
      <w:r w:rsidR="00030537">
        <w:t>,</w:t>
      </w:r>
      <w:r w:rsidRPr="00903DBA">
        <w:t xml:space="preserve"> line 1 shall jump to line 3</w:t>
      </w:r>
      <w:r w:rsidR="00030537">
        <w:t>. I</w:t>
      </w:r>
      <w:r w:rsidR="00BF6520">
        <w:t>n case of false</w:t>
      </w:r>
      <w:r w:rsidR="00030537">
        <w:t>,</w:t>
      </w:r>
      <w:r w:rsidR="00BF6520">
        <w:t xml:space="preserve"> </w:t>
      </w:r>
      <w:r w:rsidRPr="00903DBA">
        <w:t>line 2 shall jump to line 5</w:t>
      </w:r>
      <w:r w:rsidR="00030537">
        <w:t xml:space="preserve">, which is </w:t>
      </w:r>
      <w:r w:rsidR="00BF6520">
        <w:t>the middle code instruction following the middle code for the while statement.</w:t>
      </w:r>
    </w:p>
    <w:p w14:paraId="6FF4EA02" w14:textId="77777777" w:rsidR="00DD6235" w:rsidRPr="00903DBA" w:rsidRDefault="00DD6235" w:rsidP="00DD6235">
      <w:pPr>
        <w:pStyle w:val="Code"/>
      </w:pPr>
      <w:r w:rsidRPr="00903DBA">
        <w:t>backpatch(</w:t>
      </w:r>
      <w:r>
        <w:t>true_set</w:t>
      </w:r>
      <w:r w:rsidRPr="00903DBA">
        <w:t>, 3);</w:t>
      </w:r>
      <w:r>
        <w:t xml:space="preserve"> =&gt; </w:t>
      </w:r>
      <w:r w:rsidRPr="00903DBA">
        <w:t>backpatch({1}, 3);</w:t>
      </w:r>
    </w:p>
    <w:p w14:paraId="21C23A1A" w14:textId="6DE094FC" w:rsidR="00DD6235" w:rsidRPr="00903DBA" w:rsidRDefault="00DD6235" w:rsidP="00DD6235">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55BA14F2" w14:textId="77777777" w:rsidR="001055A8" w:rsidRDefault="001055A8" w:rsidP="001055A8">
      <w:pPr>
        <w:pStyle w:val="Code"/>
      </w:pPr>
    </w:p>
    <w:p w14:paraId="5EC27502" w14:textId="77777777" w:rsidR="001055A8" w:rsidRPr="00903DBA" w:rsidRDefault="001055A8" w:rsidP="001055A8">
      <w:pPr>
        <w:pStyle w:val="Code"/>
      </w:pPr>
      <w:r w:rsidRPr="00903DBA">
        <w:t>1. if a &lt; b goto 3</w:t>
      </w:r>
    </w:p>
    <w:p w14:paraId="650FB98C" w14:textId="77777777" w:rsidR="001055A8" w:rsidRPr="00903DBA" w:rsidRDefault="001055A8" w:rsidP="001055A8">
      <w:pPr>
        <w:pStyle w:val="Code"/>
      </w:pPr>
      <w:r w:rsidRPr="00903DBA">
        <w:t>2. goto 5</w:t>
      </w:r>
    </w:p>
    <w:p w14:paraId="274E1850" w14:textId="77777777" w:rsidR="001055A8" w:rsidRPr="00903DBA" w:rsidRDefault="001055A8" w:rsidP="001055A8">
      <w:pPr>
        <w:pStyle w:val="Code"/>
      </w:pPr>
      <w:r w:rsidRPr="00903DBA">
        <w:t>3. ++a</w:t>
      </w:r>
    </w:p>
    <w:p w14:paraId="7A07707A" w14:textId="77777777" w:rsidR="001055A8" w:rsidRPr="00903DBA" w:rsidRDefault="001055A8" w:rsidP="001055A8">
      <w:pPr>
        <w:pStyle w:val="Code"/>
      </w:pPr>
      <w:r w:rsidRPr="00903DBA">
        <w:t>4. goto 1</w:t>
      </w:r>
    </w:p>
    <w:p w14:paraId="55E39D43" w14:textId="0A72FA1A" w:rsidR="001055A8" w:rsidRDefault="001055A8" w:rsidP="00485925">
      <w:pPr>
        <w:pStyle w:val="Code"/>
      </w:pPr>
      <w:r w:rsidRPr="00903DBA">
        <w:t>5. ...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187B940" w14:textId="77777777" w:rsidTr="00A5295F">
        <w:tc>
          <w:tcPr>
            <w:tcW w:w="3116" w:type="dxa"/>
            <w:hideMark/>
          </w:tcPr>
          <w:p w14:paraId="24D291C3" w14:textId="56712BF4" w:rsidR="00733710" w:rsidRPr="00903DBA" w:rsidRDefault="00733710" w:rsidP="00A5295F">
            <w:pPr>
              <w:pStyle w:val="Code"/>
            </w:pPr>
          </w:p>
        </w:tc>
        <w:tc>
          <w:tcPr>
            <w:tcW w:w="3117" w:type="dxa"/>
          </w:tcPr>
          <w:p w14:paraId="3D2EABF9" w14:textId="77777777" w:rsidR="00733710" w:rsidRPr="00903DBA" w:rsidRDefault="00733710" w:rsidP="00A5295F">
            <w:pPr>
              <w:pStyle w:val="Code"/>
            </w:pPr>
          </w:p>
        </w:tc>
        <w:tc>
          <w:tcPr>
            <w:tcW w:w="3117" w:type="dxa"/>
          </w:tcPr>
          <w:p w14:paraId="428849E5" w14:textId="77777777" w:rsidR="00733710" w:rsidRPr="00903DBA" w:rsidRDefault="00733710" w:rsidP="00A5295F">
            <w:pPr>
              <w:pStyle w:val="Code"/>
            </w:pPr>
          </w:p>
        </w:tc>
      </w:tr>
    </w:tbl>
    <w:p w14:paraId="4EDA84AC" w14:textId="5D4383A0" w:rsidR="00733710" w:rsidRPr="00903DBA" w:rsidRDefault="00733710" w:rsidP="00733710">
      <w:r w:rsidRPr="00903DBA">
        <w:t xml:space="preserve">If we let the while statement </w:t>
      </w:r>
      <w:r w:rsidR="004A7387">
        <w:t xml:space="preserve">above </w:t>
      </w:r>
      <w:r w:rsidRPr="00903DBA">
        <w:t xml:space="preserve">be surrounded by an </w:t>
      </w:r>
      <w:r w:rsidRPr="00903DBA">
        <w:rPr>
          <w:rStyle w:val="CodeInText"/>
        </w:rPr>
        <w:t>if-else</w:t>
      </w:r>
      <w:r w:rsidRPr="00903DBA">
        <w:t xml:space="preserve"> statement, we have both the true and </w:t>
      </w:r>
      <w:r w:rsidR="00A76052">
        <w:t>false-set</w:t>
      </w:r>
      <w:r w:rsidRPr="00903DBA">
        <w:t xml:space="preserve">s of the </w:t>
      </w:r>
      <w:r w:rsidRPr="007423B7">
        <w:rPr>
          <w:rStyle w:val="KeyWord0"/>
        </w:rPr>
        <w:t>if</w:t>
      </w:r>
      <w:r w:rsidRPr="00903DBA">
        <w:t xml:space="preserve"> expression </w:t>
      </w:r>
      <w:r w:rsidR="00D1364E">
        <w:rPr>
          <w:rStyle w:val="CodeInText"/>
        </w:rPr>
        <w:t>c</w:t>
      </w:r>
      <w:r w:rsidRPr="00903DBA">
        <w:rPr>
          <w:rStyle w:val="CodeInText"/>
        </w:rPr>
        <w:t xml:space="preserve"> &lt; </w:t>
      </w:r>
      <w:r w:rsidR="00D1364E">
        <w:rPr>
          <w:rStyle w:val="CodeInText"/>
        </w:rPr>
        <w:t>d</w:t>
      </w:r>
      <w:r w:rsidRPr="00903DBA">
        <w:t xml:space="preserve"> and the sets of the while expression </w:t>
      </w:r>
      <w:r w:rsidR="00D1364E">
        <w:rPr>
          <w:rStyle w:val="CodeInText"/>
        </w:rPr>
        <w:t>a</w:t>
      </w:r>
      <w:r w:rsidRPr="00903DBA">
        <w:rPr>
          <w:rStyle w:val="CodeInText"/>
        </w:rPr>
        <w:t xml:space="preserve"> &lt; </w:t>
      </w:r>
      <w:r w:rsidR="00D1364E">
        <w:rPr>
          <w:rStyle w:val="CodeInText"/>
        </w:rPr>
        <w:t>b</w:t>
      </w:r>
      <w:r w:rsidR="007423B7">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2BBF4C2" w14:textId="77777777" w:rsidTr="00A5295F">
        <w:tc>
          <w:tcPr>
            <w:tcW w:w="3116" w:type="dxa"/>
          </w:tcPr>
          <w:p w14:paraId="30208BB6" w14:textId="21C90923" w:rsidR="00733710" w:rsidRPr="00903DBA" w:rsidRDefault="00733710" w:rsidP="00A5295F">
            <w:pPr>
              <w:pStyle w:val="Code"/>
            </w:pPr>
            <w:r w:rsidRPr="00903DBA">
              <w:t>if (</w:t>
            </w:r>
            <w:r w:rsidR="00AF5975">
              <w:t>c</w:t>
            </w:r>
            <w:r w:rsidRPr="00903DBA">
              <w:t xml:space="preserve"> &lt; </w:t>
            </w:r>
            <w:r w:rsidR="00AF5975">
              <w:t>d</w:t>
            </w:r>
            <w:r w:rsidRPr="00903DBA">
              <w:t>)</w:t>
            </w:r>
          </w:p>
          <w:p w14:paraId="6B9C8029" w14:textId="77777777" w:rsidR="00733710" w:rsidRPr="00903DBA" w:rsidRDefault="00733710" w:rsidP="00A5295F">
            <w:pPr>
              <w:pStyle w:val="Code"/>
            </w:pPr>
            <w:r w:rsidRPr="00903DBA">
              <w:t xml:space="preserve">  while (a &lt; b)</w:t>
            </w:r>
          </w:p>
          <w:p w14:paraId="6DED83D4" w14:textId="77777777" w:rsidR="00733710" w:rsidRPr="00903DBA" w:rsidRDefault="00733710" w:rsidP="00A5295F">
            <w:pPr>
              <w:pStyle w:val="Code"/>
            </w:pPr>
            <w:r w:rsidRPr="00903DBA">
              <w:t xml:space="preserve">    ++a;</w:t>
            </w:r>
          </w:p>
          <w:p w14:paraId="4BE73B40" w14:textId="77777777" w:rsidR="00733710" w:rsidRPr="00903DBA" w:rsidRDefault="00733710" w:rsidP="00A5295F">
            <w:pPr>
              <w:pStyle w:val="Code"/>
            </w:pPr>
            <w:r w:rsidRPr="00903DBA">
              <w:lastRenderedPageBreak/>
              <w:t>else</w:t>
            </w:r>
          </w:p>
          <w:p w14:paraId="00D8DB00" w14:textId="77777777" w:rsidR="00733710" w:rsidRPr="00903DBA" w:rsidRDefault="00733710" w:rsidP="00A5295F">
            <w:pPr>
              <w:pStyle w:val="Code"/>
            </w:pPr>
            <w:r w:rsidRPr="00903DBA">
              <w:t xml:space="preserve">  ++b;</w:t>
            </w:r>
          </w:p>
          <w:p w14:paraId="1A562CD3" w14:textId="77777777" w:rsidR="00733710" w:rsidRPr="00903DBA" w:rsidRDefault="00733710" w:rsidP="00A5295F">
            <w:pPr>
              <w:pStyle w:val="Code"/>
            </w:pPr>
          </w:p>
        </w:tc>
        <w:tc>
          <w:tcPr>
            <w:tcW w:w="3117" w:type="dxa"/>
          </w:tcPr>
          <w:p w14:paraId="7702595E" w14:textId="22B25607" w:rsidR="00733710" w:rsidRPr="00903DBA" w:rsidRDefault="00733710" w:rsidP="00A5295F">
            <w:pPr>
              <w:pStyle w:val="Code"/>
            </w:pPr>
            <w:r w:rsidRPr="00903DBA">
              <w:lastRenderedPageBreak/>
              <w:t xml:space="preserve">1. if </w:t>
            </w:r>
            <w:r w:rsidR="00AF5975">
              <w:t>c</w:t>
            </w:r>
            <w:r w:rsidRPr="00903DBA">
              <w:t xml:space="preserve"> &lt; </w:t>
            </w:r>
            <w:r w:rsidR="00AF5975">
              <w:t>d</w:t>
            </w:r>
            <w:r w:rsidRPr="00903DBA">
              <w:t xml:space="preserve"> goto ?</w:t>
            </w:r>
          </w:p>
          <w:p w14:paraId="302B51C4" w14:textId="77777777" w:rsidR="00733710" w:rsidRPr="00903DBA" w:rsidRDefault="00733710" w:rsidP="00A5295F">
            <w:pPr>
              <w:pStyle w:val="Code"/>
            </w:pPr>
            <w:r w:rsidRPr="00903DBA">
              <w:t>2. goto ?</w:t>
            </w:r>
          </w:p>
          <w:p w14:paraId="08EC8993" w14:textId="77777777" w:rsidR="00733710" w:rsidRPr="00903DBA" w:rsidRDefault="00733710" w:rsidP="00A5295F">
            <w:pPr>
              <w:pStyle w:val="Code"/>
            </w:pPr>
            <w:r w:rsidRPr="00903DBA">
              <w:t>3. if a &lt; b goto ?</w:t>
            </w:r>
          </w:p>
          <w:p w14:paraId="756676CF" w14:textId="77777777" w:rsidR="00733710" w:rsidRPr="00903DBA" w:rsidRDefault="00733710" w:rsidP="00A5295F">
            <w:pPr>
              <w:pStyle w:val="Code"/>
            </w:pPr>
            <w:r w:rsidRPr="00903DBA">
              <w:lastRenderedPageBreak/>
              <w:t>4. goto ?</w:t>
            </w:r>
          </w:p>
          <w:p w14:paraId="76E8DC0E" w14:textId="77777777" w:rsidR="00733710" w:rsidRPr="00903DBA" w:rsidRDefault="00733710" w:rsidP="00A5295F">
            <w:pPr>
              <w:pStyle w:val="Code"/>
            </w:pPr>
            <w:r w:rsidRPr="00903DBA">
              <w:t>5. ++a</w:t>
            </w:r>
          </w:p>
          <w:p w14:paraId="5E4F04D6" w14:textId="77777777" w:rsidR="00733710" w:rsidRPr="00903DBA" w:rsidRDefault="00733710" w:rsidP="00A5295F">
            <w:pPr>
              <w:pStyle w:val="Code"/>
            </w:pPr>
            <w:r w:rsidRPr="00903DBA">
              <w:t>6. goto 3</w:t>
            </w:r>
          </w:p>
          <w:p w14:paraId="18797A69" w14:textId="77777777" w:rsidR="00733710" w:rsidRPr="00903DBA" w:rsidRDefault="00733710" w:rsidP="00A5295F">
            <w:pPr>
              <w:pStyle w:val="Code"/>
            </w:pPr>
            <w:r w:rsidRPr="00903DBA">
              <w:t>7. goto 9</w:t>
            </w:r>
          </w:p>
          <w:p w14:paraId="0759BA82" w14:textId="77777777" w:rsidR="00733710" w:rsidRPr="00903DBA" w:rsidRDefault="00733710" w:rsidP="00A5295F">
            <w:pPr>
              <w:pStyle w:val="Code"/>
            </w:pPr>
            <w:r w:rsidRPr="00903DBA">
              <w:t>8. ++b</w:t>
            </w:r>
          </w:p>
          <w:p w14:paraId="1854AEB9" w14:textId="77777777" w:rsidR="00733710" w:rsidRPr="00903DBA" w:rsidRDefault="00733710" w:rsidP="00A5295F">
            <w:pPr>
              <w:pStyle w:val="Code"/>
            </w:pPr>
            <w:r w:rsidRPr="00903DBA">
              <w:t>9. ...</w:t>
            </w:r>
          </w:p>
          <w:p w14:paraId="03BFAA1B" w14:textId="77777777" w:rsidR="00733710" w:rsidRPr="00903DBA" w:rsidRDefault="00733710" w:rsidP="00A5295F">
            <w:pPr>
              <w:pStyle w:val="Code"/>
            </w:pPr>
          </w:p>
        </w:tc>
        <w:tc>
          <w:tcPr>
            <w:tcW w:w="3117" w:type="dxa"/>
            <w:hideMark/>
          </w:tcPr>
          <w:p w14:paraId="6AED7871" w14:textId="131B4B2F" w:rsidR="00733710" w:rsidRPr="00903DBA" w:rsidRDefault="00AF5975" w:rsidP="00A5295F">
            <w:pPr>
              <w:pStyle w:val="Code"/>
            </w:pPr>
            <w:r>
              <w:lastRenderedPageBreak/>
              <w:t>c</w:t>
            </w:r>
            <w:r w:rsidR="00733710" w:rsidRPr="00903DBA">
              <w:t xml:space="preserve"> &lt; </w:t>
            </w:r>
            <w:r>
              <w:t>d</w:t>
            </w:r>
            <w:r w:rsidR="00733710" w:rsidRPr="00903DBA">
              <w:t>: true</w:t>
            </w:r>
            <w:r w:rsidR="00FD34CA">
              <w:t>_</w:t>
            </w:r>
            <w:r w:rsidR="00733710" w:rsidRPr="00903DBA">
              <w:t>set</w:t>
            </w:r>
            <w:r w:rsidR="00FD34CA">
              <w:t>1</w:t>
            </w:r>
            <w:r w:rsidR="00733710" w:rsidRPr="00903DBA">
              <w:t>: {1}</w:t>
            </w:r>
          </w:p>
          <w:p w14:paraId="33326E74" w14:textId="2793C5BB" w:rsidR="00733710" w:rsidRPr="00903DBA" w:rsidRDefault="00733710" w:rsidP="00A5295F">
            <w:pPr>
              <w:pStyle w:val="Code"/>
            </w:pPr>
            <w:r w:rsidRPr="00903DBA">
              <w:t xml:space="preserve">       false</w:t>
            </w:r>
            <w:r w:rsidR="00FD34CA">
              <w:t>_</w:t>
            </w:r>
            <w:r w:rsidRPr="00903DBA">
              <w:t>set</w:t>
            </w:r>
            <w:r w:rsidR="00FD34CA">
              <w:t>1</w:t>
            </w:r>
            <w:r w:rsidRPr="00903DBA">
              <w:t>: {2}</w:t>
            </w:r>
          </w:p>
          <w:p w14:paraId="30C42518" w14:textId="066DB0C8" w:rsidR="00733710" w:rsidRPr="00903DBA" w:rsidRDefault="00733710" w:rsidP="00A5295F">
            <w:pPr>
              <w:pStyle w:val="Code"/>
            </w:pPr>
            <w:r w:rsidRPr="00903DBA">
              <w:t>a &lt; b: true</w:t>
            </w:r>
            <w:r w:rsidR="00FD34CA">
              <w:t>_</w:t>
            </w:r>
            <w:r w:rsidRPr="00903DBA">
              <w:t>set</w:t>
            </w:r>
            <w:r w:rsidR="00FD34CA">
              <w:t>2</w:t>
            </w:r>
            <w:r w:rsidRPr="00903DBA">
              <w:t>: {3}</w:t>
            </w:r>
          </w:p>
          <w:p w14:paraId="6FCFD219" w14:textId="213732F8" w:rsidR="00733710" w:rsidRPr="00903DBA" w:rsidRDefault="00733710" w:rsidP="00A5295F">
            <w:pPr>
              <w:pStyle w:val="Code"/>
            </w:pPr>
            <w:r w:rsidRPr="00903DBA">
              <w:lastRenderedPageBreak/>
              <w:t xml:space="preserve">       false</w:t>
            </w:r>
            <w:r w:rsidR="00FD34CA">
              <w:t>_</w:t>
            </w:r>
            <w:r w:rsidRPr="00903DBA">
              <w:t>set</w:t>
            </w:r>
            <w:r w:rsidR="00FD34CA">
              <w:t>2</w:t>
            </w:r>
            <w:r w:rsidRPr="00903DBA">
              <w:t>: {4}</w:t>
            </w:r>
          </w:p>
        </w:tc>
      </w:tr>
    </w:tbl>
    <w:p w14:paraId="4FA96AB3" w14:textId="77777777" w:rsidR="00733710" w:rsidRPr="00903DBA" w:rsidRDefault="00733710" w:rsidP="00733710">
      <w:r w:rsidRPr="00903DBA">
        <w:lastRenderedPageBreak/>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69A41AF5" w14:textId="2616EE16" w:rsidR="00DE29BE" w:rsidRPr="00903DBA" w:rsidRDefault="00DE29BE" w:rsidP="00DE29BE">
      <w:pPr>
        <w:pStyle w:val="Code"/>
      </w:pPr>
      <w:r w:rsidRPr="00903DBA">
        <w:t>backpatch(</w:t>
      </w:r>
      <w:r w:rsidR="001E094B">
        <w:t>true_set_1</w:t>
      </w:r>
      <w:r w:rsidRPr="00903DBA">
        <w:t>, 3);</w:t>
      </w:r>
      <w:r>
        <w:t xml:space="preserve"> =&gt; </w:t>
      </w:r>
      <w:r w:rsidRPr="00903DBA">
        <w:t>backpatch({1}, 3);</w:t>
      </w:r>
    </w:p>
    <w:p w14:paraId="1C2B9D58" w14:textId="315585D5" w:rsidR="00DE29BE" w:rsidRPr="00903DBA" w:rsidRDefault="00DE29BE" w:rsidP="00DE29BE">
      <w:pPr>
        <w:pStyle w:val="Code"/>
      </w:pPr>
      <w:r w:rsidRPr="00903DBA">
        <w:t>backpatch(</w:t>
      </w:r>
      <w:r w:rsidR="001E094B">
        <w:t>false_set_1</w:t>
      </w:r>
      <w:r w:rsidRPr="00903DBA">
        <w:t>, 8);</w:t>
      </w:r>
      <w:r>
        <w:t xml:space="preserve"> =&gt; </w:t>
      </w:r>
      <w:r w:rsidRPr="00903DBA">
        <w:t>backpatch({2}, 8);</w:t>
      </w:r>
    </w:p>
    <w:p w14:paraId="51C6CB42" w14:textId="50400193" w:rsidR="00DE29BE" w:rsidRPr="00903DBA" w:rsidRDefault="00DE29BE" w:rsidP="00DE29BE">
      <w:pPr>
        <w:pStyle w:val="Code"/>
      </w:pPr>
    </w:p>
    <w:p w14:paraId="36436AF0" w14:textId="358F0DFC" w:rsidR="00DE29BE" w:rsidRPr="00903DBA" w:rsidRDefault="00733710" w:rsidP="00DE29BE">
      <w:pPr>
        <w:pStyle w:val="Code"/>
      </w:pPr>
      <w:r w:rsidRPr="00903DBA">
        <w:t>backpatch(</w:t>
      </w:r>
      <w:r w:rsidR="001E094B">
        <w:t>true_set_2</w:t>
      </w:r>
      <w:r w:rsidRPr="00903DBA">
        <w:t>, 5);</w:t>
      </w:r>
      <w:r w:rsidR="00DE29BE">
        <w:t xml:space="preserve"> =&gt; </w:t>
      </w:r>
      <w:r w:rsidR="00DE29BE" w:rsidRPr="00903DBA">
        <w:t>backpatch({3}, 5);</w:t>
      </w:r>
    </w:p>
    <w:p w14:paraId="5F3022F3" w14:textId="56670EDE" w:rsidR="00DE29BE" w:rsidRPr="00903DBA" w:rsidRDefault="00733710" w:rsidP="00DE29BE">
      <w:pPr>
        <w:pStyle w:val="Code"/>
      </w:pPr>
      <w:r w:rsidRPr="00903DBA">
        <w:t>backpatch(</w:t>
      </w:r>
      <w:r w:rsidR="001E094B">
        <w:t>false_set_2</w:t>
      </w:r>
      <w:r w:rsidRPr="00903DBA">
        <w:t>, 7);</w:t>
      </w:r>
      <w:r w:rsidR="00DE29BE">
        <w:t xml:space="preserve"> =&gt; </w:t>
      </w:r>
      <w:r w:rsidR="00DE29BE" w:rsidRPr="00903DBA">
        <w:t>backpatch({4}, 7);</w:t>
      </w:r>
    </w:p>
    <w:p w14:paraId="52D8D8F5" w14:textId="77777777" w:rsidR="00733710" w:rsidRPr="00903DBA" w:rsidRDefault="00733710" w:rsidP="00733710">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A9E7B7" w14:textId="77777777" w:rsidTr="00A5295F">
        <w:tc>
          <w:tcPr>
            <w:tcW w:w="3116" w:type="dxa"/>
            <w:hideMark/>
          </w:tcPr>
          <w:p w14:paraId="6408229E" w14:textId="79AD92F2" w:rsidR="00733710" w:rsidRPr="00903DBA" w:rsidRDefault="00733710" w:rsidP="00A5295F">
            <w:pPr>
              <w:pStyle w:val="Code"/>
            </w:pPr>
            <w:r w:rsidRPr="00903DBA">
              <w:t xml:space="preserve">1. if </w:t>
            </w:r>
            <w:r w:rsidR="00293778">
              <w:t>c</w:t>
            </w:r>
            <w:r w:rsidRPr="00903DBA">
              <w:t xml:space="preserve"> &lt; </w:t>
            </w:r>
            <w:r w:rsidR="00293778">
              <w:t>d</w:t>
            </w:r>
            <w:r w:rsidRPr="00903DBA">
              <w:t xml:space="preserve"> goto 3</w:t>
            </w:r>
          </w:p>
          <w:p w14:paraId="2724EBA8" w14:textId="77777777" w:rsidR="00733710" w:rsidRPr="00903DBA" w:rsidRDefault="00733710" w:rsidP="00A5295F">
            <w:pPr>
              <w:pStyle w:val="Code"/>
              <w:tabs>
                <w:tab w:val="left" w:pos="1620"/>
              </w:tabs>
            </w:pPr>
            <w:r w:rsidRPr="00903DBA">
              <w:t>2. goto 8</w:t>
            </w:r>
            <w:r w:rsidRPr="00903DBA">
              <w:tab/>
            </w:r>
          </w:p>
          <w:p w14:paraId="4E7140DB" w14:textId="77777777" w:rsidR="00733710" w:rsidRPr="00903DBA" w:rsidRDefault="00733710" w:rsidP="00A5295F">
            <w:pPr>
              <w:pStyle w:val="Code"/>
            </w:pPr>
            <w:r w:rsidRPr="00903DBA">
              <w:t>3. if a &lt; b goto 5</w:t>
            </w:r>
          </w:p>
          <w:p w14:paraId="69D1ED91" w14:textId="77777777" w:rsidR="00733710" w:rsidRPr="00903DBA" w:rsidRDefault="00733710" w:rsidP="00A5295F">
            <w:pPr>
              <w:pStyle w:val="Code"/>
            </w:pPr>
            <w:r w:rsidRPr="00903DBA">
              <w:t>4. goto 7</w:t>
            </w:r>
          </w:p>
          <w:p w14:paraId="3593D5FA" w14:textId="77777777" w:rsidR="00733710" w:rsidRPr="00903DBA" w:rsidRDefault="00733710" w:rsidP="00A5295F">
            <w:pPr>
              <w:pStyle w:val="Code"/>
            </w:pPr>
            <w:r w:rsidRPr="00903DBA">
              <w:t>5. ++a</w:t>
            </w:r>
          </w:p>
          <w:p w14:paraId="0384ACCB" w14:textId="77777777" w:rsidR="00733710" w:rsidRPr="00903DBA" w:rsidRDefault="00733710" w:rsidP="00A5295F">
            <w:pPr>
              <w:pStyle w:val="Code"/>
            </w:pPr>
            <w:r w:rsidRPr="00903DBA">
              <w:t>6. goto 3</w:t>
            </w:r>
          </w:p>
          <w:p w14:paraId="13E59A7A" w14:textId="77777777" w:rsidR="00733710" w:rsidRPr="00903DBA" w:rsidRDefault="00733710" w:rsidP="00A5295F">
            <w:pPr>
              <w:pStyle w:val="Code"/>
            </w:pPr>
            <w:r w:rsidRPr="00903DBA">
              <w:t>7. goto 9</w:t>
            </w:r>
          </w:p>
          <w:p w14:paraId="6A63ECAB" w14:textId="77777777" w:rsidR="00733710" w:rsidRPr="00903DBA" w:rsidRDefault="00733710" w:rsidP="00A5295F">
            <w:pPr>
              <w:pStyle w:val="Code"/>
            </w:pPr>
            <w:r w:rsidRPr="00903DBA">
              <w:t>8. ++b</w:t>
            </w:r>
          </w:p>
          <w:p w14:paraId="167B5EB9" w14:textId="77777777" w:rsidR="00733710" w:rsidRPr="00903DBA" w:rsidRDefault="00733710" w:rsidP="00A5295F">
            <w:pPr>
              <w:pStyle w:val="Code"/>
            </w:pPr>
            <w:r w:rsidRPr="00903DBA">
              <w:t>9. ...</w:t>
            </w:r>
          </w:p>
        </w:tc>
        <w:tc>
          <w:tcPr>
            <w:tcW w:w="3117" w:type="dxa"/>
          </w:tcPr>
          <w:p w14:paraId="15EDA9B0" w14:textId="77777777" w:rsidR="00733710" w:rsidRPr="00903DBA" w:rsidRDefault="00733710" w:rsidP="00A5295F">
            <w:pPr>
              <w:pStyle w:val="Code"/>
            </w:pPr>
          </w:p>
        </w:tc>
        <w:tc>
          <w:tcPr>
            <w:tcW w:w="3117" w:type="dxa"/>
          </w:tcPr>
          <w:p w14:paraId="59938D8B" w14:textId="77777777" w:rsidR="00733710" w:rsidRPr="00903DBA" w:rsidRDefault="00733710" w:rsidP="00A5295F">
            <w:pPr>
              <w:pStyle w:val="Code"/>
            </w:pPr>
          </w:p>
        </w:tc>
      </w:tr>
    </w:tbl>
    <w:p w14:paraId="6D2AFF44" w14:textId="5FD9D893" w:rsidR="00733710" w:rsidRPr="00903DBA" w:rsidRDefault="00733710" w:rsidP="00733710">
      <w:r w:rsidRPr="00903DBA">
        <w:t xml:space="preserve">The generated middle code above </w:t>
      </w:r>
      <w:r w:rsidR="00293778">
        <w:t>is</w:t>
      </w:r>
      <w:r w:rsidRPr="00903DBA">
        <w:t xml:space="preserve"> ineffective, but the middle code optimizer of Chapter </w:t>
      </w:r>
      <w:r w:rsidR="00B911B0">
        <w:fldChar w:fldCharType="begin"/>
      </w:r>
      <w:r w:rsidR="00B911B0">
        <w:instrText xml:space="preserve"> REF _Ref54016586 \r \h </w:instrText>
      </w:r>
      <w:r w:rsidR="00B911B0">
        <w:fldChar w:fldCharType="separate"/>
      </w:r>
      <w:r w:rsidR="00C0586E">
        <w:t>11</w:t>
      </w:r>
      <w:r w:rsidR="00B911B0">
        <w:fldChar w:fldCharType="end"/>
      </w:r>
      <w:r w:rsidRPr="00903DBA">
        <w:t xml:space="preserve"> will change it into</w:t>
      </w:r>
      <w:r w:rsidR="006411EC">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419E5FE" w14:textId="77777777" w:rsidTr="00A5295F">
        <w:tc>
          <w:tcPr>
            <w:tcW w:w="3116" w:type="dxa"/>
            <w:hideMark/>
          </w:tcPr>
          <w:p w14:paraId="258FBEDA" w14:textId="5C1F5144" w:rsidR="00733710" w:rsidRPr="00903DBA" w:rsidRDefault="00733710" w:rsidP="00A5295F">
            <w:pPr>
              <w:pStyle w:val="Code"/>
            </w:pPr>
            <w:r w:rsidRPr="00903DBA">
              <w:t xml:space="preserve">1. if </w:t>
            </w:r>
            <w:r w:rsidR="00293778">
              <w:t>c</w:t>
            </w:r>
            <w:r w:rsidRPr="00903DBA">
              <w:t xml:space="preserve"> &gt;= </w:t>
            </w:r>
            <w:r w:rsidR="00293778">
              <w:t>d</w:t>
            </w:r>
            <w:r w:rsidRPr="00903DBA">
              <w:t xml:space="preserve"> goto 5</w:t>
            </w:r>
          </w:p>
          <w:p w14:paraId="16998172" w14:textId="77777777" w:rsidR="00733710" w:rsidRPr="00903DBA" w:rsidRDefault="00733710" w:rsidP="00A5295F">
            <w:pPr>
              <w:pStyle w:val="Code"/>
            </w:pPr>
            <w:r w:rsidRPr="00903DBA">
              <w:t>2. if a &gt;= b goto 6</w:t>
            </w:r>
          </w:p>
          <w:p w14:paraId="1A07BA7F" w14:textId="77777777" w:rsidR="00733710" w:rsidRPr="00903DBA" w:rsidRDefault="00733710" w:rsidP="00A5295F">
            <w:pPr>
              <w:pStyle w:val="Code"/>
            </w:pPr>
            <w:r w:rsidRPr="00903DBA">
              <w:t>3. ++a</w:t>
            </w:r>
          </w:p>
          <w:p w14:paraId="358A69F0" w14:textId="77777777" w:rsidR="00733710" w:rsidRPr="00903DBA" w:rsidRDefault="00733710" w:rsidP="00A5295F">
            <w:pPr>
              <w:pStyle w:val="Code"/>
            </w:pPr>
            <w:r w:rsidRPr="00903DBA">
              <w:t>4. goto 2</w:t>
            </w:r>
          </w:p>
          <w:p w14:paraId="1A0EE0D3" w14:textId="77777777" w:rsidR="00733710" w:rsidRPr="00903DBA" w:rsidRDefault="00733710" w:rsidP="00A5295F">
            <w:pPr>
              <w:pStyle w:val="Code"/>
            </w:pPr>
            <w:r w:rsidRPr="00903DBA">
              <w:t>5. ++b</w:t>
            </w:r>
          </w:p>
          <w:p w14:paraId="47D3C0D0" w14:textId="77777777" w:rsidR="00733710" w:rsidRPr="00903DBA" w:rsidRDefault="00733710" w:rsidP="00A5295F">
            <w:pPr>
              <w:pStyle w:val="Code"/>
            </w:pPr>
            <w:r w:rsidRPr="00903DBA">
              <w:t>6. ...</w:t>
            </w:r>
          </w:p>
        </w:tc>
        <w:tc>
          <w:tcPr>
            <w:tcW w:w="3117" w:type="dxa"/>
          </w:tcPr>
          <w:p w14:paraId="2198D450" w14:textId="77777777" w:rsidR="00733710" w:rsidRPr="00903DBA" w:rsidRDefault="00733710" w:rsidP="00A5295F">
            <w:pPr>
              <w:pStyle w:val="Code"/>
            </w:pPr>
          </w:p>
        </w:tc>
        <w:tc>
          <w:tcPr>
            <w:tcW w:w="3117" w:type="dxa"/>
          </w:tcPr>
          <w:p w14:paraId="7F15D85A" w14:textId="77777777" w:rsidR="00733710" w:rsidRPr="00903DBA" w:rsidRDefault="00733710" w:rsidP="00A5295F">
            <w:pPr>
              <w:pStyle w:val="Code"/>
            </w:pPr>
          </w:p>
        </w:tc>
      </w:tr>
    </w:tbl>
    <w:p w14:paraId="7098E6F6" w14:textId="41E9AF73" w:rsidR="00733710" w:rsidRPr="00903DBA" w:rsidRDefault="00733710" w:rsidP="00733710">
      <w:r w:rsidRPr="00903DBA">
        <w:t>Another example is the evaluation of a logical</w:t>
      </w:r>
      <w:r w:rsidR="00293778">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7F24DE6" w14:textId="77777777" w:rsidTr="00A5295F">
        <w:tc>
          <w:tcPr>
            <w:tcW w:w="3116" w:type="dxa"/>
            <w:hideMark/>
          </w:tcPr>
          <w:p w14:paraId="34E15338" w14:textId="77777777" w:rsidR="00733710" w:rsidRPr="00903DBA" w:rsidRDefault="00733710" w:rsidP="00A736D0">
            <w:pPr>
              <w:pStyle w:val="Code"/>
              <w:jc w:val="left"/>
            </w:pPr>
            <w:r w:rsidRPr="00903DBA">
              <w:t>if ((a &lt; b) &amp;&amp; (c &lt; d))</w:t>
            </w:r>
          </w:p>
          <w:p w14:paraId="43425BE4" w14:textId="77777777" w:rsidR="00733710" w:rsidRPr="00903DBA" w:rsidRDefault="00733710" w:rsidP="00A736D0">
            <w:pPr>
              <w:pStyle w:val="Code"/>
              <w:jc w:val="left"/>
            </w:pPr>
            <w:r w:rsidRPr="00903DBA">
              <w:t xml:space="preserve">  ++a;</w:t>
            </w:r>
          </w:p>
          <w:p w14:paraId="63CC1DC8" w14:textId="77777777" w:rsidR="00733710" w:rsidRPr="00903DBA" w:rsidRDefault="00733710" w:rsidP="00A736D0">
            <w:pPr>
              <w:pStyle w:val="Code"/>
              <w:jc w:val="left"/>
            </w:pPr>
            <w:r w:rsidRPr="00903DBA">
              <w:t xml:space="preserve">else </w:t>
            </w:r>
          </w:p>
          <w:p w14:paraId="5E0F42D5" w14:textId="77777777" w:rsidR="00733710" w:rsidRDefault="00733710" w:rsidP="00A736D0">
            <w:pPr>
              <w:pStyle w:val="Code"/>
              <w:jc w:val="left"/>
            </w:pPr>
            <w:r w:rsidRPr="00903DBA">
              <w:t xml:space="preserve">  ++b;</w:t>
            </w:r>
          </w:p>
          <w:p w14:paraId="7E5C55B5" w14:textId="77777777" w:rsidR="00CF1781" w:rsidRDefault="00CF1781" w:rsidP="00A736D0">
            <w:pPr>
              <w:pStyle w:val="Code"/>
              <w:jc w:val="left"/>
            </w:pPr>
          </w:p>
          <w:p w14:paraId="37AD3F33" w14:textId="43D2A8C0" w:rsidR="00CF1781" w:rsidRDefault="00CF1781" w:rsidP="00A736D0">
            <w:pPr>
              <w:pStyle w:val="Code"/>
              <w:jc w:val="left"/>
            </w:pPr>
          </w:p>
          <w:p w14:paraId="1B6B4917" w14:textId="22CA8E94" w:rsidR="00CF1781" w:rsidRDefault="00CF1781" w:rsidP="00A736D0">
            <w:pPr>
              <w:pStyle w:val="Code"/>
              <w:jc w:val="left"/>
            </w:pPr>
          </w:p>
          <w:p w14:paraId="4FCC930A" w14:textId="77777777" w:rsidR="00334EE3" w:rsidRDefault="00334EE3" w:rsidP="00A736D0">
            <w:pPr>
              <w:pStyle w:val="Code"/>
              <w:jc w:val="left"/>
            </w:pPr>
          </w:p>
          <w:p w14:paraId="289F6756" w14:textId="5C507ACB" w:rsidR="00CF1781" w:rsidRPr="00903DBA" w:rsidRDefault="00CF1781" w:rsidP="00A736D0">
            <w:pPr>
              <w:spacing w:before="0" w:after="0"/>
              <w:jc w:val="left"/>
            </w:pPr>
          </w:p>
        </w:tc>
        <w:tc>
          <w:tcPr>
            <w:tcW w:w="3117" w:type="dxa"/>
            <w:hideMark/>
          </w:tcPr>
          <w:p w14:paraId="064C1461" w14:textId="77777777" w:rsidR="00733710" w:rsidRPr="00903DBA" w:rsidRDefault="00733710" w:rsidP="00A736D0">
            <w:pPr>
              <w:pStyle w:val="Code"/>
              <w:jc w:val="left"/>
            </w:pPr>
            <w:r w:rsidRPr="00903DBA">
              <w:t>1. if a &lt; b goto ?</w:t>
            </w:r>
          </w:p>
          <w:p w14:paraId="2FB68151" w14:textId="77777777" w:rsidR="00733710" w:rsidRPr="00903DBA" w:rsidRDefault="00733710" w:rsidP="00A736D0">
            <w:pPr>
              <w:pStyle w:val="Code"/>
              <w:jc w:val="left"/>
            </w:pPr>
            <w:r w:rsidRPr="00903DBA">
              <w:t>2. goto ?</w:t>
            </w:r>
          </w:p>
          <w:p w14:paraId="078BBD1F" w14:textId="77777777" w:rsidR="00733710" w:rsidRPr="00903DBA" w:rsidRDefault="00733710" w:rsidP="00A736D0">
            <w:pPr>
              <w:pStyle w:val="Code"/>
              <w:jc w:val="left"/>
            </w:pPr>
            <w:r w:rsidRPr="00903DBA">
              <w:t>3. if c &lt; d goto ?</w:t>
            </w:r>
          </w:p>
          <w:p w14:paraId="16E306B0" w14:textId="77777777" w:rsidR="00733710" w:rsidRPr="00903DBA" w:rsidRDefault="00733710" w:rsidP="00A736D0">
            <w:pPr>
              <w:pStyle w:val="Code"/>
              <w:jc w:val="left"/>
            </w:pPr>
            <w:r w:rsidRPr="00903DBA">
              <w:t>4. goto ?</w:t>
            </w:r>
          </w:p>
          <w:p w14:paraId="1E8438CD" w14:textId="77777777" w:rsidR="00733710" w:rsidRPr="00903DBA" w:rsidRDefault="00733710" w:rsidP="00A736D0">
            <w:pPr>
              <w:pStyle w:val="Code"/>
              <w:jc w:val="left"/>
            </w:pPr>
            <w:r w:rsidRPr="00903DBA">
              <w:t>5. ++a</w:t>
            </w:r>
          </w:p>
          <w:p w14:paraId="5183C00D" w14:textId="77777777" w:rsidR="00733710" w:rsidRPr="00903DBA" w:rsidRDefault="00733710" w:rsidP="00A736D0">
            <w:pPr>
              <w:pStyle w:val="Code"/>
              <w:jc w:val="left"/>
            </w:pPr>
            <w:r w:rsidRPr="00903DBA">
              <w:t>6. goto 7</w:t>
            </w:r>
          </w:p>
          <w:p w14:paraId="466B99AD" w14:textId="77777777" w:rsidR="00733710" w:rsidRPr="00903DBA" w:rsidRDefault="00733710" w:rsidP="00A736D0">
            <w:pPr>
              <w:pStyle w:val="Code"/>
              <w:jc w:val="left"/>
            </w:pPr>
            <w:r w:rsidRPr="00903DBA">
              <w:t>7. ++b</w:t>
            </w:r>
          </w:p>
          <w:p w14:paraId="6EB467FD" w14:textId="6BFF8C83" w:rsidR="00CF1781" w:rsidRDefault="00733710" w:rsidP="00334EE3">
            <w:pPr>
              <w:pStyle w:val="Code"/>
              <w:jc w:val="left"/>
            </w:pPr>
            <w:r w:rsidRPr="00903DBA">
              <w:t>8. ...</w:t>
            </w:r>
          </w:p>
          <w:p w14:paraId="45BE6F1B" w14:textId="77777777" w:rsidR="005628B4" w:rsidRDefault="005628B4" w:rsidP="00334EE3">
            <w:pPr>
              <w:pStyle w:val="Code"/>
              <w:jc w:val="left"/>
            </w:pPr>
          </w:p>
          <w:p w14:paraId="28F34B5B" w14:textId="7631C736" w:rsidR="00334EE3" w:rsidRPr="00903DBA" w:rsidRDefault="00334EE3" w:rsidP="00334EE3">
            <w:pPr>
              <w:pStyle w:val="Code"/>
              <w:jc w:val="left"/>
            </w:pPr>
          </w:p>
        </w:tc>
        <w:tc>
          <w:tcPr>
            <w:tcW w:w="3117" w:type="dxa"/>
          </w:tcPr>
          <w:p w14:paraId="189E9CCE" w14:textId="1A063B0A" w:rsidR="00334EE3" w:rsidRPr="00903DBA" w:rsidRDefault="00334EE3" w:rsidP="00334EE3">
            <w:pPr>
              <w:pStyle w:val="Code"/>
              <w:jc w:val="left"/>
            </w:pPr>
          </w:p>
        </w:tc>
      </w:tr>
      <w:tr w:rsidR="00A5397A" w:rsidRPr="00903DBA" w14:paraId="51E794EB" w14:textId="77777777" w:rsidTr="000A0238">
        <w:tc>
          <w:tcPr>
            <w:tcW w:w="3116" w:type="dxa"/>
          </w:tcPr>
          <w:p w14:paraId="35F7E076" w14:textId="1683ACCB" w:rsidR="00A5397A" w:rsidRPr="00903DBA" w:rsidRDefault="00A5397A" w:rsidP="00334EE3">
            <w:pPr>
              <w:spacing w:before="0" w:after="0"/>
            </w:pPr>
            <w:r>
              <w:t>(a) C code</w:t>
            </w:r>
          </w:p>
        </w:tc>
        <w:tc>
          <w:tcPr>
            <w:tcW w:w="6234" w:type="dxa"/>
            <w:gridSpan w:val="2"/>
          </w:tcPr>
          <w:p w14:paraId="75549AE5" w14:textId="77777777" w:rsidR="00A5397A" w:rsidRDefault="00A5397A" w:rsidP="00334EE3">
            <w:pPr>
              <w:spacing w:before="0" w:after="0"/>
              <w:jc w:val="left"/>
            </w:pPr>
            <w:r>
              <w:t xml:space="preserve">(b) Middle code before </w:t>
            </w:r>
          </w:p>
          <w:p w14:paraId="7ADED6E9" w14:textId="49C74C3C" w:rsidR="00A5397A" w:rsidRPr="00903DBA" w:rsidRDefault="00A5397A" w:rsidP="00334EE3">
            <w:pPr>
              <w:spacing w:before="0" w:after="0"/>
            </w:pPr>
            <w:r>
              <w:t xml:space="preserve">      backpatching</w:t>
            </w:r>
          </w:p>
        </w:tc>
      </w:tr>
      <w:tr w:rsidR="00B7567D" w:rsidRPr="00903DBA" w14:paraId="6781EABF" w14:textId="77777777" w:rsidTr="00166B2B">
        <w:tc>
          <w:tcPr>
            <w:tcW w:w="3116" w:type="dxa"/>
          </w:tcPr>
          <w:p w14:paraId="32A1B284" w14:textId="77777777" w:rsidR="00B7567D" w:rsidRDefault="00B7567D" w:rsidP="00334EE3">
            <w:pPr>
              <w:spacing w:before="0" w:after="0"/>
            </w:pPr>
          </w:p>
        </w:tc>
        <w:tc>
          <w:tcPr>
            <w:tcW w:w="3117" w:type="dxa"/>
          </w:tcPr>
          <w:p w14:paraId="004A5251" w14:textId="77777777" w:rsidR="00B7567D" w:rsidRDefault="00B7567D" w:rsidP="00334EE3">
            <w:pPr>
              <w:spacing w:before="0" w:after="0"/>
              <w:jc w:val="left"/>
            </w:pPr>
          </w:p>
        </w:tc>
        <w:tc>
          <w:tcPr>
            <w:tcW w:w="3117" w:type="dxa"/>
          </w:tcPr>
          <w:p w14:paraId="3E44912B" w14:textId="77777777" w:rsidR="00B7567D" w:rsidRPr="00903DBA" w:rsidRDefault="00B7567D" w:rsidP="00334EE3">
            <w:pPr>
              <w:spacing w:before="0" w:after="0"/>
            </w:pPr>
          </w:p>
        </w:tc>
      </w:tr>
      <w:tr w:rsidR="00334EE3" w:rsidRPr="00903DBA" w14:paraId="0CAB99B5"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1879283E" w14:textId="77777777" w:rsidR="00334EE3" w:rsidRPr="00903DBA" w:rsidRDefault="00334EE3" w:rsidP="00334EE3">
            <w:pPr>
              <w:pStyle w:val="Code"/>
              <w:jc w:val="left"/>
            </w:pPr>
            <w:r w:rsidRPr="00903DBA">
              <w:t>1. if a &lt; b goto ?</w:t>
            </w:r>
          </w:p>
          <w:p w14:paraId="7B099B80" w14:textId="77777777" w:rsidR="00334EE3" w:rsidRPr="00903DBA" w:rsidRDefault="00334EE3" w:rsidP="00334EE3">
            <w:pPr>
              <w:pStyle w:val="Code"/>
              <w:jc w:val="left"/>
            </w:pPr>
            <w:r w:rsidRPr="00903DBA">
              <w:t>2. goto ?</w:t>
            </w:r>
          </w:p>
          <w:p w14:paraId="3A9F7A8E" w14:textId="77777777" w:rsidR="00334EE3" w:rsidRPr="00903DBA" w:rsidRDefault="00334EE3" w:rsidP="00334EE3">
            <w:pPr>
              <w:pStyle w:val="Code"/>
              <w:jc w:val="left"/>
            </w:pPr>
            <w:r w:rsidRPr="00903DBA">
              <w:t>3. if c &lt; d goto ?</w:t>
            </w:r>
          </w:p>
          <w:p w14:paraId="132D7992" w14:textId="77777777" w:rsidR="00334EE3" w:rsidRPr="00903DBA" w:rsidRDefault="00334EE3" w:rsidP="00334EE3">
            <w:pPr>
              <w:pStyle w:val="Code"/>
              <w:jc w:val="left"/>
            </w:pPr>
            <w:r w:rsidRPr="00903DBA">
              <w:t>4. goto ?</w:t>
            </w:r>
          </w:p>
          <w:p w14:paraId="529DA3AA" w14:textId="77777777" w:rsidR="00334EE3" w:rsidRPr="00903DBA" w:rsidRDefault="00334EE3" w:rsidP="00334EE3">
            <w:pPr>
              <w:pStyle w:val="Code"/>
              <w:jc w:val="left"/>
            </w:pPr>
            <w:r w:rsidRPr="00903DBA">
              <w:t>5. ++a</w:t>
            </w:r>
          </w:p>
          <w:p w14:paraId="049C917F" w14:textId="77777777" w:rsidR="00334EE3" w:rsidRPr="00903DBA" w:rsidRDefault="00334EE3" w:rsidP="00334EE3">
            <w:pPr>
              <w:pStyle w:val="Code"/>
              <w:jc w:val="left"/>
            </w:pPr>
            <w:r w:rsidRPr="00903DBA">
              <w:t>6. goto 7</w:t>
            </w:r>
          </w:p>
          <w:p w14:paraId="0586555C" w14:textId="77777777" w:rsidR="00334EE3" w:rsidRPr="00903DBA" w:rsidRDefault="00334EE3" w:rsidP="00334EE3">
            <w:pPr>
              <w:pStyle w:val="Code"/>
              <w:jc w:val="left"/>
            </w:pPr>
            <w:r w:rsidRPr="00903DBA">
              <w:t>7. ++b</w:t>
            </w:r>
          </w:p>
          <w:p w14:paraId="0D8561F2" w14:textId="4C2F8FC2" w:rsidR="00334EE3" w:rsidRDefault="00334EE3" w:rsidP="00334EE3">
            <w:pPr>
              <w:pStyle w:val="Code"/>
              <w:jc w:val="left"/>
            </w:pPr>
            <w:r w:rsidRPr="00903DBA">
              <w:lastRenderedPageBreak/>
              <w:t>8. ...</w:t>
            </w:r>
          </w:p>
          <w:p w14:paraId="57AAD859" w14:textId="77777777" w:rsidR="00166B2B" w:rsidRDefault="00166B2B" w:rsidP="00334EE3">
            <w:pPr>
              <w:pStyle w:val="Code"/>
              <w:jc w:val="left"/>
            </w:pPr>
          </w:p>
          <w:p w14:paraId="16CE8632" w14:textId="77777777" w:rsidR="00334EE3" w:rsidRPr="00903DBA" w:rsidRDefault="00334EE3" w:rsidP="00334EE3">
            <w:pPr>
              <w:spacing w:before="0" w:after="0"/>
              <w:jc w:val="left"/>
            </w:pPr>
          </w:p>
        </w:tc>
        <w:tc>
          <w:tcPr>
            <w:tcW w:w="3117" w:type="dxa"/>
            <w:tcBorders>
              <w:top w:val="nil"/>
              <w:left w:val="nil"/>
              <w:bottom w:val="nil"/>
              <w:right w:val="nil"/>
            </w:tcBorders>
            <w:hideMark/>
          </w:tcPr>
          <w:p w14:paraId="0BFEE723" w14:textId="77777777" w:rsidR="00334EE3" w:rsidRPr="00903DBA" w:rsidRDefault="00334EE3" w:rsidP="00334EE3">
            <w:pPr>
              <w:pStyle w:val="Code"/>
              <w:jc w:val="left"/>
            </w:pPr>
            <w:r w:rsidRPr="00903DBA">
              <w:lastRenderedPageBreak/>
              <w:t>1. if a &lt; b goto ?</w:t>
            </w:r>
          </w:p>
          <w:p w14:paraId="4CF5E6D2" w14:textId="77777777" w:rsidR="00334EE3" w:rsidRPr="00903DBA" w:rsidRDefault="00334EE3" w:rsidP="00334EE3">
            <w:pPr>
              <w:pStyle w:val="Code"/>
              <w:jc w:val="left"/>
            </w:pPr>
            <w:r w:rsidRPr="00903DBA">
              <w:t>2. goto ?</w:t>
            </w:r>
          </w:p>
          <w:p w14:paraId="10A4D1DC" w14:textId="77777777" w:rsidR="00334EE3" w:rsidRPr="00903DBA" w:rsidRDefault="00334EE3" w:rsidP="00334EE3">
            <w:pPr>
              <w:pStyle w:val="Code"/>
              <w:jc w:val="left"/>
            </w:pPr>
            <w:r w:rsidRPr="00903DBA">
              <w:t>3. if c &lt; d goto ?</w:t>
            </w:r>
          </w:p>
          <w:p w14:paraId="1E138C56" w14:textId="77777777" w:rsidR="00334EE3" w:rsidRPr="00903DBA" w:rsidRDefault="00334EE3" w:rsidP="00334EE3">
            <w:pPr>
              <w:pStyle w:val="Code"/>
              <w:jc w:val="left"/>
            </w:pPr>
            <w:r w:rsidRPr="00903DBA">
              <w:t>4. goto ?</w:t>
            </w:r>
          </w:p>
          <w:p w14:paraId="6EFB878C" w14:textId="77777777" w:rsidR="00334EE3" w:rsidRPr="00903DBA" w:rsidRDefault="00334EE3" w:rsidP="00334EE3">
            <w:pPr>
              <w:pStyle w:val="Code"/>
              <w:jc w:val="left"/>
            </w:pPr>
            <w:r w:rsidRPr="00903DBA">
              <w:t>5. ++a</w:t>
            </w:r>
          </w:p>
          <w:p w14:paraId="428BEA90" w14:textId="77777777" w:rsidR="00334EE3" w:rsidRPr="00903DBA" w:rsidRDefault="00334EE3" w:rsidP="00334EE3">
            <w:pPr>
              <w:pStyle w:val="Code"/>
              <w:jc w:val="left"/>
            </w:pPr>
            <w:r w:rsidRPr="00903DBA">
              <w:t>6. goto 7</w:t>
            </w:r>
          </w:p>
          <w:p w14:paraId="0CB274F3" w14:textId="77777777" w:rsidR="00334EE3" w:rsidRPr="00903DBA" w:rsidRDefault="00334EE3" w:rsidP="00334EE3">
            <w:pPr>
              <w:pStyle w:val="Code"/>
              <w:jc w:val="left"/>
            </w:pPr>
            <w:r w:rsidRPr="00903DBA">
              <w:t>7. ++b</w:t>
            </w:r>
          </w:p>
          <w:p w14:paraId="353D5190" w14:textId="0D7108DF" w:rsidR="00334EE3" w:rsidRDefault="00334EE3" w:rsidP="00334EE3">
            <w:pPr>
              <w:pStyle w:val="Code"/>
              <w:jc w:val="left"/>
            </w:pPr>
            <w:r w:rsidRPr="00903DBA">
              <w:lastRenderedPageBreak/>
              <w:t>8. ...</w:t>
            </w:r>
          </w:p>
          <w:p w14:paraId="446E07D7" w14:textId="77777777" w:rsidR="00166B2B" w:rsidRDefault="00166B2B" w:rsidP="00334EE3">
            <w:pPr>
              <w:pStyle w:val="Code"/>
              <w:jc w:val="left"/>
            </w:pPr>
          </w:p>
          <w:p w14:paraId="0C6EDF80" w14:textId="77777777" w:rsidR="00334EE3" w:rsidRPr="00903DBA" w:rsidRDefault="00334EE3" w:rsidP="00334EE3">
            <w:pPr>
              <w:pStyle w:val="Code"/>
              <w:jc w:val="left"/>
            </w:pPr>
          </w:p>
        </w:tc>
        <w:tc>
          <w:tcPr>
            <w:tcW w:w="3117" w:type="dxa"/>
            <w:tcBorders>
              <w:top w:val="nil"/>
              <w:left w:val="nil"/>
              <w:bottom w:val="nil"/>
              <w:right w:val="nil"/>
            </w:tcBorders>
          </w:tcPr>
          <w:p w14:paraId="59BEED89" w14:textId="77777777" w:rsidR="00334EE3" w:rsidRPr="00903DBA" w:rsidRDefault="00334EE3" w:rsidP="00334EE3">
            <w:pPr>
              <w:pStyle w:val="Code"/>
              <w:jc w:val="left"/>
            </w:pPr>
          </w:p>
        </w:tc>
      </w:tr>
      <w:tr w:rsidR="00334EE3" w:rsidRPr="00903DBA" w14:paraId="45E041A8"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39526A8E" w14:textId="77777777" w:rsidR="00334EE3" w:rsidRDefault="00334EE3" w:rsidP="00334EE3">
            <w:pPr>
              <w:tabs>
                <w:tab w:val="left" w:pos="276"/>
              </w:tabs>
              <w:spacing w:before="0" w:after="0"/>
              <w:jc w:val="left"/>
            </w:pPr>
            <w:r>
              <w:t>(c) Middle code after</w:t>
            </w:r>
          </w:p>
          <w:p w14:paraId="2E346EAD" w14:textId="29CEAC0B" w:rsidR="00334EE3" w:rsidRPr="00903DBA" w:rsidRDefault="00334EE3" w:rsidP="00334EE3">
            <w:pPr>
              <w:spacing w:before="0" w:after="0"/>
            </w:pPr>
            <w:r>
              <w:t xml:space="preserve">      backpatching</w:t>
            </w:r>
          </w:p>
        </w:tc>
        <w:tc>
          <w:tcPr>
            <w:tcW w:w="3117" w:type="dxa"/>
            <w:tcBorders>
              <w:top w:val="nil"/>
              <w:left w:val="nil"/>
              <w:bottom w:val="nil"/>
              <w:right w:val="nil"/>
            </w:tcBorders>
          </w:tcPr>
          <w:p w14:paraId="2C86A5FC" w14:textId="026F9342" w:rsidR="00334EE3" w:rsidRDefault="00334EE3" w:rsidP="00334EE3">
            <w:pPr>
              <w:spacing w:before="0" w:after="0"/>
              <w:jc w:val="left"/>
            </w:pPr>
            <w:r>
              <w:t>(</w:t>
            </w:r>
            <w:r w:rsidR="00166B2B">
              <w:t>c</w:t>
            </w:r>
            <w:r>
              <w:t xml:space="preserve">) Middle code </w:t>
            </w:r>
            <w:r w:rsidR="00013C28">
              <w:t>after</w:t>
            </w:r>
            <w:r>
              <w:t xml:space="preserve"> </w:t>
            </w:r>
          </w:p>
          <w:p w14:paraId="449A84CC" w14:textId="0EDE920C" w:rsidR="00334EE3" w:rsidRPr="00903DBA" w:rsidRDefault="00334EE3" w:rsidP="00334EE3">
            <w:pPr>
              <w:spacing w:before="0" w:after="0"/>
            </w:pPr>
            <w:r>
              <w:t xml:space="preserve">     </w:t>
            </w:r>
            <w:r w:rsidR="00013C28">
              <w:t xml:space="preserve"> optimization</w:t>
            </w:r>
          </w:p>
        </w:tc>
        <w:tc>
          <w:tcPr>
            <w:tcW w:w="3117" w:type="dxa"/>
            <w:tcBorders>
              <w:top w:val="nil"/>
              <w:left w:val="nil"/>
              <w:bottom w:val="nil"/>
              <w:right w:val="nil"/>
            </w:tcBorders>
          </w:tcPr>
          <w:p w14:paraId="55F57D99" w14:textId="0B958664" w:rsidR="00334EE3" w:rsidRPr="00903DBA" w:rsidRDefault="00334EE3" w:rsidP="00334EE3">
            <w:pPr>
              <w:spacing w:before="0" w:after="0"/>
            </w:pPr>
          </w:p>
        </w:tc>
      </w:tr>
    </w:tbl>
    <w:p w14:paraId="45A339D6" w14:textId="0968D06B" w:rsidR="00733710" w:rsidRPr="00903DBA" w:rsidRDefault="00733710" w:rsidP="00733710">
      <w:r w:rsidRPr="00903DBA">
        <w:t>When the first expression (</w:t>
      </w:r>
      <w:r w:rsidRPr="00903DBA">
        <w:rPr>
          <w:rStyle w:val="CodeInText"/>
        </w:rPr>
        <w:t>a &lt; b</w:t>
      </w:r>
      <w:r w:rsidRPr="00903DBA">
        <w:t xml:space="preserve">) is evaluated, its </w:t>
      </w:r>
      <w:r w:rsidR="009C3C27">
        <w:t>true-set</w:t>
      </w:r>
      <w:r w:rsidRPr="00903DBA">
        <w:t xml:space="preserve"> is {1} and its </w:t>
      </w:r>
      <w:r w:rsidR="00A76052">
        <w:t>false-set</w:t>
      </w:r>
      <w:r w:rsidRPr="00903DBA">
        <w:t xml:space="preserve"> is {2}. When the second expression is evaluated the </w:t>
      </w:r>
      <w:r w:rsidR="009C3C27">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w:t>
      </w:r>
      <w:r w:rsidR="009C3C27">
        <w:t>true-set</w:t>
      </w:r>
      <w:r w:rsidRPr="00903DBA">
        <w:t xml:space="preserve"> of the total expression is the one of the second expression and the </w:t>
      </w:r>
      <w:r w:rsidR="00A76052">
        <w:t>false-set</w:t>
      </w:r>
      <w:r w:rsidRPr="00903DBA">
        <w:t xml:space="preserve">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17EA6B" w14:textId="77777777" w:rsidTr="00A5295F">
        <w:tc>
          <w:tcPr>
            <w:tcW w:w="3116" w:type="dxa"/>
            <w:hideMark/>
          </w:tcPr>
          <w:p w14:paraId="21EE92F2" w14:textId="77777777" w:rsidR="00733710" w:rsidRPr="00903DBA" w:rsidRDefault="00733710" w:rsidP="00A5295F">
            <w:pPr>
              <w:pStyle w:val="Code"/>
            </w:pPr>
            <w:r w:rsidRPr="00903DBA">
              <w:t>1. if a &lt; b goto 3</w:t>
            </w:r>
          </w:p>
          <w:p w14:paraId="58881D56" w14:textId="77777777" w:rsidR="00733710" w:rsidRPr="00903DBA" w:rsidRDefault="00733710" w:rsidP="00A5295F">
            <w:pPr>
              <w:pStyle w:val="Code"/>
            </w:pPr>
            <w:r w:rsidRPr="00903DBA">
              <w:t>2. goto ?</w:t>
            </w:r>
          </w:p>
          <w:p w14:paraId="78DA5AC2" w14:textId="77777777" w:rsidR="00733710" w:rsidRPr="00903DBA" w:rsidRDefault="00733710" w:rsidP="00A5295F">
            <w:pPr>
              <w:pStyle w:val="Code"/>
            </w:pPr>
            <w:r w:rsidRPr="00903DBA">
              <w:t>3. if c &lt; d goto ?</w:t>
            </w:r>
          </w:p>
          <w:p w14:paraId="6BD8C19B" w14:textId="77777777" w:rsidR="00733710" w:rsidRPr="00903DBA" w:rsidRDefault="00733710" w:rsidP="00A5295F">
            <w:pPr>
              <w:pStyle w:val="Code"/>
            </w:pPr>
            <w:r w:rsidRPr="00903DBA">
              <w:t>4. goto ?</w:t>
            </w:r>
          </w:p>
          <w:p w14:paraId="75883E55" w14:textId="77777777" w:rsidR="00733710" w:rsidRPr="00903DBA" w:rsidRDefault="00733710" w:rsidP="00A5295F">
            <w:pPr>
              <w:pStyle w:val="Code"/>
            </w:pPr>
            <w:r w:rsidRPr="00903DBA">
              <w:t>5. ++a</w:t>
            </w:r>
          </w:p>
          <w:p w14:paraId="06CC39CB" w14:textId="77777777" w:rsidR="00733710" w:rsidRPr="00903DBA" w:rsidRDefault="00733710" w:rsidP="00A5295F">
            <w:pPr>
              <w:pStyle w:val="Code"/>
            </w:pPr>
            <w:r w:rsidRPr="00903DBA">
              <w:t>6. goto 7</w:t>
            </w:r>
          </w:p>
          <w:p w14:paraId="63D1DE69" w14:textId="77777777" w:rsidR="00733710" w:rsidRPr="00903DBA" w:rsidRDefault="00733710" w:rsidP="00A5295F">
            <w:pPr>
              <w:pStyle w:val="Code"/>
            </w:pPr>
            <w:r w:rsidRPr="00903DBA">
              <w:t>7. ++b</w:t>
            </w:r>
          </w:p>
        </w:tc>
        <w:tc>
          <w:tcPr>
            <w:tcW w:w="3117" w:type="dxa"/>
            <w:hideMark/>
          </w:tcPr>
          <w:p w14:paraId="054E4ECB" w14:textId="159A31F5" w:rsidR="00733710" w:rsidRPr="00903DBA" w:rsidRDefault="009C3C27" w:rsidP="00A5295F">
            <w:pPr>
              <w:pStyle w:val="Code"/>
            </w:pPr>
            <w:r>
              <w:t>true-set</w:t>
            </w:r>
            <w:r w:rsidR="00733710" w:rsidRPr="00903DBA">
              <w:t>: {3}</w:t>
            </w:r>
          </w:p>
          <w:p w14:paraId="283183C2" w14:textId="2C790D93" w:rsidR="00733710" w:rsidRPr="00903DBA" w:rsidRDefault="00A76052" w:rsidP="00A5295F">
            <w:pPr>
              <w:pStyle w:val="Code"/>
            </w:pPr>
            <w:r>
              <w:t>false-set</w:t>
            </w:r>
            <w:r w:rsidR="00733710" w:rsidRPr="00903DBA">
              <w:t>: {2, 4}</w:t>
            </w:r>
          </w:p>
        </w:tc>
        <w:tc>
          <w:tcPr>
            <w:tcW w:w="3117" w:type="dxa"/>
          </w:tcPr>
          <w:p w14:paraId="0E98844B" w14:textId="77777777" w:rsidR="00733710" w:rsidRPr="00903DBA" w:rsidRDefault="00733710" w:rsidP="00A5295F">
            <w:pPr>
              <w:pStyle w:val="Code"/>
            </w:pPr>
          </w:p>
        </w:tc>
      </w:tr>
    </w:tbl>
    <w:p w14:paraId="0C88D50E" w14:textId="6572A852" w:rsidR="00733710" w:rsidRPr="00903DBA" w:rsidRDefault="00733710" w:rsidP="00733710">
      <w:r w:rsidRPr="00903DBA">
        <w:t xml:space="preserve">In a similar way, the </w:t>
      </w:r>
      <w:r w:rsidR="009C3C27">
        <w:t>true-set</w:t>
      </w:r>
      <w:r w:rsidRPr="00903DBA">
        <w:t xml:space="preserve"> of an expression with logical-or will be the union of both </w:t>
      </w:r>
      <w:r w:rsidR="009C3C27">
        <w:t>true-set</w:t>
      </w:r>
      <w:r w:rsidRPr="00903DBA">
        <w:t xml:space="preserve">s while the </w:t>
      </w:r>
      <w:r w:rsidR="00A76052">
        <w:t>false-set</w:t>
      </w:r>
      <w:r w:rsidRPr="00903DBA">
        <w:t xml:space="preserve"> will the </w:t>
      </w:r>
      <w:r w:rsidR="00A76052">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4C266A7F" w14:textId="77777777" w:rsidTr="00A5295F">
        <w:tc>
          <w:tcPr>
            <w:tcW w:w="3116" w:type="dxa"/>
            <w:hideMark/>
          </w:tcPr>
          <w:p w14:paraId="786226D1" w14:textId="77777777" w:rsidR="00733710" w:rsidRPr="00903DBA" w:rsidRDefault="00733710" w:rsidP="00A5295F">
            <w:pPr>
              <w:pStyle w:val="Code"/>
            </w:pPr>
            <w:r w:rsidRPr="00903DBA">
              <w:t>if ((a &lt; b) || (c &lt; d))</w:t>
            </w:r>
          </w:p>
          <w:p w14:paraId="68780A9F" w14:textId="77777777" w:rsidR="00733710" w:rsidRPr="00903DBA" w:rsidRDefault="00733710" w:rsidP="00A5295F">
            <w:pPr>
              <w:pStyle w:val="Code"/>
            </w:pPr>
            <w:r w:rsidRPr="00903DBA">
              <w:t xml:space="preserve">  ++a;</w:t>
            </w:r>
          </w:p>
          <w:p w14:paraId="603C68C6" w14:textId="77777777" w:rsidR="00733710" w:rsidRPr="00903DBA" w:rsidRDefault="00733710" w:rsidP="00A5295F">
            <w:pPr>
              <w:pStyle w:val="Code"/>
            </w:pPr>
            <w:r w:rsidRPr="00903DBA">
              <w:t xml:space="preserve">else </w:t>
            </w:r>
          </w:p>
          <w:p w14:paraId="088C6D2B" w14:textId="77777777" w:rsidR="00733710" w:rsidRPr="00903DBA" w:rsidRDefault="00733710" w:rsidP="00A5295F">
            <w:pPr>
              <w:pStyle w:val="Code"/>
            </w:pPr>
            <w:r w:rsidRPr="00903DBA">
              <w:t xml:space="preserve">  ++b;</w:t>
            </w:r>
          </w:p>
        </w:tc>
        <w:tc>
          <w:tcPr>
            <w:tcW w:w="3117" w:type="dxa"/>
            <w:hideMark/>
          </w:tcPr>
          <w:p w14:paraId="0E44BA0E" w14:textId="77777777" w:rsidR="00733710" w:rsidRPr="00903DBA" w:rsidRDefault="00733710" w:rsidP="00A5295F">
            <w:pPr>
              <w:pStyle w:val="Code"/>
            </w:pPr>
            <w:r w:rsidRPr="00903DBA">
              <w:t>1. if a &lt; b goto ?</w:t>
            </w:r>
          </w:p>
          <w:p w14:paraId="7DA25DBC" w14:textId="77777777" w:rsidR="00733710" w:rsidRPr="00903DBA" w:rsidRDefault="00733710" w:rsidP="00A5295F">
            <w:pPr>
              <w:pStyle w:val="Code"/>
            </w:pPr>
            <w:r w:rsidRPr="00903DBA">
              <w:t>2. goto 3</w:t>
            </w:r>
          </w:p>
          <w:p w14:paraId="58F2ED68" w14:textId="77777777" w:rsidR="00733710" w:rsidRPr="00903DBA" w:rsidRDefault="00733710" w:rsidP="00A5295F">
            <w:pPr>
              <w:pStyle w:val="Code"/>
            </w:pPr>
            <w:r w:rsidRPr="00903DBA">
              <w:t>3. if c &lt; d goto ?</w:t>
            </w:r>
          </w:p>
          <w:p w14:paraId="7A8A8F36" w14:textId="77777777" w:rsidR="00733710" w:rsidRPr="00903DBA" w:rsidRDefault="00733710" w:rsidP="00A5295F">
            <w:pPr>
              <w:pStyle w:val="Code"/>
            </w:pPr>
            <w:r w:rsidRPr="00903DBA">
              <w:t>4. goto ?</w:t>
            </w:r>
          </w:p>
          <w:p w14:paraId="30A5020E" w14:textId="77777777" w:rsidR="00733710" w:rsidRPr="00903DBA" w:rsidRDefault="00733710" w:rsidP="00A5295F">
            <w:pPr>
              <w:pStyle w:val="Code"/>
            </w:pPr>
            <w:r w:rsidRPr="00903DBA">
              <w:t>5. ++a</w:t>
            </w:r>
          </w:p>
          <w:p w14:paraId="454C9B3E" w14:textId="77777777" w:rsidR="00733710" w:rsidRPr="00903DBA" w:rsidRDefault="00733710" w:rsidP="00A5295F">
            <w:pPr>
              <w:pStyle w:val="Code"/>
            </w:pPr>
            <w:r w:rsidRPr="00903DBA">
              <w:t>6. goto 7</w:t>
            </w:r>
          </w:p>
          <w:p w14:paraId="26EC704B" w14:textId="77777777" w:rsidR="00733710" w:rsidRPr="00903DBA" w:rsidRDefault="00733710" w:rsidP="00A5295F">
            <w:pPr>
              <w:pStyle w:val="Code"/>
            </w:pPr>
            <w:r w:rsidRPr="00903DBA">
              <w:t>7. ++b</w:t>
            </w:r>
          </w:p>
          <w:p w14:paraId="579CADC2" w14:textId="77777777" w:rsidR="00733710" w:rsidRPr="00903DBA" w:rsidRDefault="00733710" w:rsidP="00A5295F">
            <w:pPr>
              <w:pStyle w:val="Code"/>
            </w:pPr>
            <w:r w:rsidRPr="00903DBA">
              <w:t>8. ...</w:t>
            </w:r>
          </w:p>
        </w:tc>
        <w:tc>
          <w:tcPr>
            <w:tcW w:w="3117" w:type="dxa"/>
            <w:hideMark/>
          </w:tcPr>
          <w:p w14:paraId="30C2D461" w14:textId="262D9A40" w:rsidR="00733710" w:rsidRPr="00903DBA" w:rsidRDefault="009C3C27" w:rsidP="00A5295F">
            <w:pPr>
              <w:pStyle w:val="Code"/>
            </w:pPr>
            <w:r>
              <w:t>true-set</w:t>
            </w:r>
            <w:r w:rsidR="00733710" w:rsidRPr="00903DBA">
              <w:t>: {1, 3}</w:t>
            </w:r>
          </w:p>
          <w:p w14:paraId="3D5A4C1B" w14:textId="56CDEB65" w:rsidR="00733710" w:rsidRPr="00903DBA" w:rsidRDefault="00A76052" w:rsidP="00A5295F">
            <w:pPr>
              <w:pStyle w:val="Code"/>
            </w:pPr>
            <w:r>
              <w:t>false-set</w:t>
            </w:r>
            <w:r w:rsidR="00733710" w:rsidRPr="00903DBA">
              <w:t>: {4}</w:t>
            </w:r>
          </w:p>
        </w:tc>
      </w:tr>
    </w:tbl>
    <w:p w14:paraId="0E6419C0" w14:textId="504600FD" w:rsidR="0091035C" w:rsidRPr="00903DBA" w:rsidRDefault="0091035C" w:rsidP="0060539D">
      <w:pPr>
        <w:pStyle w:val="Rubrik3"/>
        <w:rPr>
          <w:highlight w:val="white"/>
        </w:rPr>
      </w:pPr>
      <w:bookmarkStart w:id="178" w:name="_Toc62920662"/>
      <w:r w:rsidRPr="00903DBA">
        <w:rPr>
          <w:highlight w:val="white"/>
        </w:rPr>
        <w:t>The Statement Class</w:t>
      </w:r>
      <w:bookmarkEnd w:id="178"/>
    </w:p>
    <w:p w14:paraId="5D465263" w14:textId="556D0DB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instruction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r w:rsidRPr="00903DBA">
        <w:rPr>
          <w:highlight w:val="white"/>
        </w:rPr>
        <w:t>Statement.cs</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lastRenderedPageBreak/>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9" w:name="_Toc62920663"/>
      <w:r>
        <w:t>Statements</w:t>
      </w:r>
      <w:bookmarkEnd w:id="179"/>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r w:rsidRPr="00903DBA">
        <w:t>MainParser.cs</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80" w:name="_Toc62920664"/>
      <w:r>
        <w:t>The If Statement</w:t>
      </w:r>
      <w:bookmarkEnd w:id="180"/>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81" w:name="_Toc62920665"/>
      <w:r>
        <w:t>The If-Else Statement</w:t>
      </w:r>
      <w:bookmarkEnd w:id="181"/>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ED6B8A4" w:rsidR="007175D9" w:rsidRPr="00903DBA" w:rsidRDefault="008B6F4B" w:rsidP="0060539D">
      <w:pPr>
        <w:pStyle w:val="Rubrik3"/>
      </w:pPr>
      <w:bookmarkStart w:id="182" w:name="_Toc62920666"/>
      <w:r w:rsidRPr="00903DBA">
        <w:t xml:space="preserve">The </w:t>
      </w:r>
      <w:r w:rsidR="004B7BC0" w:rsidRPr="00903DBA">
        <w:t>Switch S</w:t>
      </w:r>
      <w:r w:rsidRPr="00903DBA">
        <w:t>tatement</w:t>
      </w:r>
      <w:bookmarkEnd w:id="182"/>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3CF6588B" w:rsidR="00BD4361" w:rsidRPr="00EC1FC0" w:rsidRDefault="00BD4361" w:rsidP="00EC1FC0">
      <w:pPr>
        <w:pStyle w:val="Code"/>
        <w:rPr>
          <w:highlight w:val="white"/>
        </w:rPr>
      </w:pP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5FC314AA" w14:textId="0F30922D" w:rsidR="006445C4" w:rsidRPr="00903DBA" w:rsidRDefault="006445C4" w:rsidP="0060539D">
      <w:pPr>
        <w:pStyle w:val="Rubrik3"/>
        <w:rPr>
          <w:highlight w:val="white"/>
        </w:rPr>
      </w:pPr>
      <w:bookmarkStart w:id="183" w:name="_Toc62920667"/>
      <w:r w:rsidRPr="00903DBA">
        <w:rPr>
          <w:highlight w:val="white"/>
        </w:rPr>
        <w:t>The Case Statement</w:t>
      </w:r>
      <w:bookmarkEnd w:id="183"/>
    </w:p>
    <w:p w14:paraId="6F6CB325" w14:textId="77777777"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lastRenderedPageBreak/>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079611F8" w14:textId="77777777" w:rsidR="0097551C" w:rsidRPr="00903DBA" w:rsidRDefault="0097551C" w:rsidP="0060539D">
      <w:pPr>
        <w:pStyle w:val="Rubrik3"/>
        <w:numPr>
          <w:ilvl w:val="2"/>
          <w:numId w:val="120"/>
        </w:numPr>
      </w:pPr>
      <w:bookmarkStart w:id="184" w:name="_Toc62920668"/>
      <w:bookmarkStart w:id="185" w:name="_Hlk57714514"/>
      <w:r w:rsidRPr="00903DBA">
        <w:t>The Default Statement</w:t>
      </w:r>
      <w:bookmarkEnd w:id="184"/>
    </w:p>
    <w:p w14:paraId="47FEFDBB" w14:textId="77777777" w:rsidR="007778D5" w:rsidRPr="007778D5" w:rsidRDefault="007778D5" w:rsidP="007778D5">
      <w:pPr>
        <w:pStyle w:val="Code"/>
        <w:rPr>
          <w:highlight w:val="white"/>
        </w:rPr>
      </w:pPr>
      <w:bookmarkStart w:id="186" w:name="_Hlk57714542"/>
      <w:bookmarkEnd w:id="185"/>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0DE5A9F4" w:rsidR="000D017D" w:rsidRPr="00903DBA" w:rsidRDefault="000D017D" w:rsidP="0060539D">
      <w:pPr>
        <w:pStyle w:val="Rubrik3"/>
        <w:numPr>
          <w:ilvl w:val="2"/>
          <w:numId w:val="120"/>
        </w:numPr>
      </w:pPr>
      <w:bookmarkStart w:id="187" w:name="_Toc62920669"/>
      <w:r w:rsidRPr="00903DBA">
        <w:t>The While Statement</w:t>
      </w:r>
      <w:bookmarkEnd w:id="187"/>
    </w:p>
    <w:bookmarkEnd w:id="186"/>
    <w:p w14:paraId="0FDBE615" w14:textId="77777777"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4A660925" w14:textId="65DB68F5" w:rsidR="00070806" w:rsidRPr="00903DBA" w:rsidRDefault="000D017D" w:rsidP="0060539D">
      <w:pPr>
        <w:pStyle w:val="Rubrik3"/>
        <w:numPr>
          <w:ilvl w:val="2"/>
          <w:numId w:val="120"/>
        </w:numPr>
      </w:pPr>
      <w:bookmarkStart w:id="189" w:name="_Toc62920670"/>
      <w:r w:rsidRPr="00903DBA">
        <w:t>The Do Statement</w:t>
      </w:r>
      <w:bookmarkEnd w:id="189"/>
    </w:p>
    <w:p w14:paraId="26DBA22D" w14:textId="77777777" w:rsidR="003D3DC2" w:rsidRPr="003D3DC2" w:rsidRDefault="003D3DC2" w:rsidP="003D3DC2">
      <w:pPr>
        <w:pStyle w:val="Code"/>
        <w:rPr>
          <w:highlight w:val="white"/>
        </w:rPr>
      </w:pPr>
      <w:bookmarkStart w:id="190" w:name="_Hlk57716788"/>
      <w:bookmarkEnd w:id="188"/>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5F6856F3" w14:textId="2327D6BE" w:rsidR="007175D9" w:rsidRPr="00903DBA" w:rsidRDefault="00AB1C70" w:rsidP="0060539D">
      <w:pPr>
        <w:pStyle w:val="Rubrik3"/>
        <w:numPr>
          <w:ilvl w:val="2"/>
          <w:numId w:val="120"/>
        </w:numPr>
      </w:pPr>
      <w:bookmarkStart w:id="191" w:name="_Toc62920671"/>
      <w:r w:rsidRPr="00903DBA">
        <w:t>The For Statement</w:t>
      </w:r>
      <w:bookmarkEnd w:id="191"/>
    </w:p>
    <w:p w14:paraId="77D4FC28" w14:textId="77777777" w:rsidR="001249C1" w:rsidRPr="001249C1" w:rsidRDefault="001249C1" w:rsidP="001249C1">
      <w:pPr>
        <w:pStyle w:val="Code"/>
        <w:rPr>
          <w:highlight w:val="white"/>
        </w:rPr>
      </w:pPr>
      <w:bookmarkStart w:id="192" w:name="_Hlk57716817"/>
      <w:bookmarkEnd w:id="190"/>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93" w:name="_Toc62920672"/>
      <w:r w:rsidRPr="00903DBA">
        <w:lastRenderedPageBreak/>
        <w:t xml:space="preserve">Label and </w:t>
      </w:r>
      <w:r w:rsidR="00C0170C">
        <w:t>Jump</w:t>
      </w:r>
      <w:r w:rsidRPr="00903DBA">
        <w:t xml:space="preserve"> Statement</w:t>
      </w:r>
      <w:bookmarkEnd w:id="193"/>
    </w:p>
    <w:bookmarkEnd w:id="192"/>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280A6231" w14:textId="0073F721" w:rsidR="00021816" w:rsidRPr="00903DBA" w:rsidRDefault="00021816" w:rsidP="00021816">
      <w:r w:rsidRPr="00903DBA">
        <w:t xml:space="preserve">To keep track of the label statements we have </w:t>
      </w:r>
      <w:r w:rsidR="002D1E89" w:rsidRPr="00903DBA">
        <w:t>the</w:t>
      </w:r>
      <w:r w:rsidRPr="00903DBA">
        <w:t xml:space="preserve"> label map </w:t>
      </w:r>
      <w:r w:rsidR="002D1E89" w:rsidRPr="00903DBA">
        <w:rPr>
          <w:rStyle w:val="KeyWord0"/>
          <w:highlight w:val="white"/>
        </w:rPr>
        <w:t>m_labelMap</w:t>
      </w:r>
      <w:r w:rsidR="002D1E89" w:rsidRPr="00903DBA">
        <w:t xml:space="preserve"> </w:t>
      </w:r>
      <w:r w:rsidRPr="00903DBA">
        <w:t xml:space="preserve">with </w:t>
      </w:r>
      <w:r w:rsidR="00CD3C5F" w:rsidRPr="00903DBA">
        <w:t xml:space="preserve">the label name as key and the </w:t>
      </w:r>
      <w:r w:rsidR="00C94206" w:rsidRPr="00903DBA">
        <w:t xml:space="preserve">first </w:t>
      </w:r>
      <w:r w:rsidR="00CD3C5F" w:rsidRPr="00903DBA">
        <w:t>middle code instruction</w:t>
      </w:r>
      <w:r w:rsidR="00C94206" w:rsidRPr="00903DBA">
        <w:t xml:space="preserve"> of the following statement as value. </w:t>
      </w:r>
    </w:p>
    <w:p w14:paraId="71621B34" w14:textId="0794189A" w:rsidR="00E02F96" w:rsidRPr="00903DBA" w:rsidRDefault="001D5C33" w:rsidP="0060539D">
      <w:pPr>
        <w:pStyle w:val="Rubrik3"/>
      </w:pPr>
      <w:bookmarkStart w:id="194" w:name="_Toc62920673"/>
      <w:bookmarkStart w:id="195" w:name="_Hlk57716901"/>
      <w:r>
        <w:t xml:space="preserve">The </w:t>
      </w:r>
      <w:r w:rsidR="00E02F96" w:rsidRPr="00903DBA">
        <w:t>Return Statement</w:t>
      </w:r>
      <w:bookmarkEnd w:id="194"/>
    </w:p>
    <w:bookmarkEnd w:id="195"/>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6"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77777777" w:rsidR="00AA2C69" w:rsidRPr="00AA2C69" w:rsidRDefault="00AA2C69" w:rsidP="00AA2C69">
      <w:pPr>
        <w:pStyle w:val="Code"/>
        <w:rPr>
          <w:highlight w:val="white"/>
        </w:rPr>
      </w:pPr>
      <w:r w:rsidRPr="00AA2C69">
        <w:rPr>
          <w:highlight w:val="white"/>
        </w:rPr>
        <w:t xml:space="preserve">      $$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97" w:name="_Toc62920674"/>
      <w:r w:rsidRPr="00903DBA">
        <w:t>Optional Expression Statement</w:t>
      </w:r>
      <w:r w:rsidR="001D5C33">
        <w:t>s</w:t>
      </w:r>
      <w:bookmarkEnd w:id="197"/>
    </w:p>
    <w:bookmarkEnd w:id="196"/>
    <w:p w14:paraId="5E863082" w14:textId="4275A904" w:rsidR="00866410" w:rsidRPr="00903DBA" w:rsidRDefault="00866410" w:rsidP="00866410">
      <w:r w:rsidRPr="00903DBA">
        <w:t>A statement can also be made up by an optional expression; that is, the statement is an expression followed by a semicolon, or simply a semicolon.</w:t>
      </w:r>
    </w:p>
    <w:p w14:paraId="5C6AAE1E" w14:textId="518877CA" w:rsidR="006A7B9E" w:rsidRPr="00903DBA" w:rsidRDefault="006A7B9E" w:rsidP="006A7B9E">
      <w:r w:rsidRPr="00903DBA">
        <w:t xml:space="preserve">An expression statement is an optional expression followed by a semicolon. The expression is evaluated and its true and </w:t>
      </w:r>
      <w:r w:rsidR="00A76052">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rsidR="00C0586E">
        <w:t>0</w:t>
      </w:r>
      <w:r w:rsidRPr="00903DBA">
        <w:fldChar w:fldCharType="end"/>
      </w:r>
      <w:r w:rsidRPr="00903DBA">
        <w:t>.</w:t>
      </w:r>
    </w:p>
    <w:p w14:paraId="5CFFC49D" w14:textId="77777777" w:rsidR="00866410" w:rsidRPr="00903DBA" w:rsidRDefault="00866410" w:rsidP="00866410">
      <w:pPr>
        <w:pStyle w:val="CodeHeader"/>
        <w:rPr>
          <w:highlight w:val="white"/>
        </w:rPr>
      </w:pPr>
      <w:r w:rsidRPr="00903DBA">
        <w:rPr>
          <w:highlight w:val="white"/>
        </w:rPr>
        <w:t>MainParser.gppg</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98" w:name="_Toc62920675"/>
      <w:r w:rsidRPr="00903DBA">
        <w:t>Block Statement</w:t>
      </w:r>
      <w:r w:rsidR="001D5C33">
        <w:t>s</w:t>
      </w:r>
      <w:bookmarkEnd w:id="198"/>
    </w:p>
    <w:p w14:paraId="4DCD3ED8" w14:textId="270195A6" w:rsidR="00FC1185" w:rsidRPr="00903DBA" w:rsidRDefault="004D298F" w:rsidP="003F52F5">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3F52F5">
        <w:t>, s</w:t>
      </w:r>
      <w:r w:rsidR="00FC1185" w:rsidRPr="00903DBA">
        <w:t xml:space="preserve">ince two </w:t>
      </w:r>
      <w:r w:rsidR="003F52F5">
        <w:t>symbols</w:t>
      </w:r>
      <w:r w:rsidR="00FC1185" w:rsidRPr="00903DBA">
        <w:t xml:space="preserve"> with the same name can be defined in different blocks</w:t>
      </w:r>
      <w:r w:rsidR="003F52F5">
        <w:t>.</w:t>
      </w:r>
    </w:p>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lastRenderedPageBreak/>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110FE8D1"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is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99" w:name="_Toc62920676"/>
      <w:r w:rsidRPr="00903DBA">
        <w:t>Jump Register Statements</w:t>
      </w:r>
      <w:bookmarkEnd w:id="199"/>
    </w:p>
    <w:p w14:paraId="0E286EA8" w14:textId="1B80FBBD" w:rsidR="00017213" w:rsidRPr="00903DBA" w:rsidRDefault="00017213" w:rsidP="00017213">
      <w:r w:rsidRPr="00903DBA">
        <w:t>When performing a call to a function which address is stored in a pointer variable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200" w:name="_Toc62920677"/>
      <w:r w:rsidRPr="00903DBA">
        <w:t>Interrupt Statements</w:t>
      </w:r>
      <w:bookmarkEnd w:id="200"/>
    </w:p>
    <w:p w14:paraId="08E7D160" w14:textId="77777777" w:rsidR="00C36B35" w:rsidRPr="00903DBA" w:rsidRDefault="00C36B35" w:rsidP="00C36B35">
      <w:r w:rsidRPr="00903DBA">
        <w:t>When making system calls, an interrupt occurs. The operand is an integral value of short size (1 byte).</w:t>
      </w:r>
    </w:p>
    <w:p w14:paraId="00D1F0F7" w14:textId="77777777" w:rsidR="00636042" w:rsidRPr="00636042" w:rsidRDefault="00636042" w:rsidP="00636042">
      <w:pPr>
        <w:pStyle w:val="Code"/>
        <w:rPr>
          <w:highlight w:val="white"/>
        </w:rPr>
      </w:pPr>
      <w:bookmarkStart w:id="201"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202" w:name="_Toc62920678"/>
      <w:r w:rsidRPr="00903DBA">
        <w:t>System Call Statements</w:t>
      </w:r>
      <w:bookmarkEnd w:id="202"/>
    </w:p>
    <w:bookmarkEnd w:id="201"/>
    <w:p w14:paraId="4327418D" w14:textId="77777777" w:rsidR="00876CC7" w:rsidRPr="00903DBA" w:rsidRDefault="00876CC7" w:rsidP="00C36B35">
      <w:r w:rsidRPr="00903DBA">
        <w:t>System calls for Linux.</w:t>
      </w:r>
    </w:p>
    <w:p w14:paraId="37DA34CF" w14:textId="77777777" w:rsidR="00262FF6" w:rsidRPr="00636042" w:rsidRDefault="00262FF6" w:rsidP="00262FF6">
      <w:pPr>
        <w:pStyle w:val="Code"/>
        <w:rPr>
          <w:highlight w:val="white"/>
        </w:rPr>
      </w:pPr>
      <w:bookmarkStart w:id="203"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204" w:name="_Toc62920679"/>
      <w:r w:rsidRPr="00903DBA">
        <w:t>Expression</w:t>
      </w:r>
      <w:r w:rsidR="00FE4E0C" w:rsidRPr="00903DBA">
        <w:t>s</w:t>
      </w:r>
      <w:bookmarkEnd w:id="204"/>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205" w:name="_Toc62920680"/>
      <w:bookmarkEnd w:id="203"/>
      <w:r w:rsidRPr="00903DBA">
        <w:rPr>
          <w:highlight w:val="white"/>
        </w:rPr>
        <w:lastRenderedPageBreak/>
        <w:t>The Expression Class</w:t>
      </w:r>
      <w:r w:rsidR="00D901C7">
        <w:rPr>
          <w:highlight w:val="white"/>
        </w:rPr>
        <w:t xml:space="preserve"> (Short and Long List)</w:t>
      </w:r>
      <w:bookmarkEnd w:id="205"/>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r w:rsidRPr="00903DBA">
        <w:rPr>
          <w:highlight w:val="white"/>
        </w:rPr>
        <w:t>Expression.cs</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lastRenderedPageBreak/>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206" w:name="_Toc62920681"/>
      <w:r>
        <w:rPr>
          <w:highlight w:val="white"/>
        </w:rPr>
        <w:t>Optional Expressions</w:t>
      </w:r>
      <w:bookmarkEnd w:id="206"/>
    </w:p>
    <w:p w14:paraId="152B5F69" w14:textId="01E781AE" w:rsidR="00F73ED1" w:rsidRPr="00F73ED1" w:rsidRDefault="00F73ED1" w:rsidP="00F73ED1">
      <w:pPr>
        <w:rPr>
          <w:highlight w:val="white"/>
        </w:rPr>
      </w:pPr>
      <w:r>
        <w:rPr>
          <w:highlight w:val="white"/>
        </w:rPr>
        <w:t>On several occasions</w:t>
      </w:r>
      <w:r w:rsidR="00DB6979">
        <w:rPr>
          <w:highlight w:val="white"/>
        </w:rPr>
        <w:t xml:space="preserve"> </w:t>
      </w:r>
      <w:r w:rsidR="00547045">
        <w:rPr>
          <w:highlight w:val="white"/>
        </w:rPr>
        <w:t>,</w:t>
      </w:r>
      <w:r w:rsidR="00DB6979">
        <w:rPr>
          <w:highlight w:val="white"/>
        </w:rPr>
        <w:t xml:space="preserve">such as the </w:t>
      </w:r>
      <w:r w:rsidR="00DB6979" w:rsidRPr="00DB6979">
        <w:rPr>
          <w:rStyle w:val="KeyWord0"/>
          <w:highlight w:val="white"/>
        </w:rPr>
        <w:t>for</w:t>
      </w:r>
      <w:r w:rsidR="00DB6979">
        <w:rPr>
          <w:highlight w:val="white"/>
        </w:rPr>
        <w:t xml:space="preserve"> statement, </w:t>
      </w:r>
      <w:r w:rsidR="00547045">
        <w:rPr>
          <w:highlight w:val="white"/>
        </w:rPr>
        <w:t>the presence of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r w:rsidRPr="00903DBA">
        <w:rPr>
          <w:highlight w:val="white"/>
        </w:rPr>
        <w:t>MainParser.cs</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207" w:name="_Toc62920682"/>
      <w:r>
        <w:rPr>
          <w:highlight w:val="white"/>
        </w:rPr>
        <w:t>The Comma Expression</w:t>
      </w:r>
      <w:bookmarkEnd w:id="207"/>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208" w:name="_Toc62920683"/>
      <w:r w:rsidRPr="00903DBA">
        <w:t xml:space="preserve">The </w:t>
      </w:r>
      <w:r w:rsidR="009E1435" w:rsidRPr="00903DBA">
        <w:t>Assignment Expression</w:t>
      </w:r>
      <w:bookmarkEnd w:id="208"/>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251E66CA" w14:textId="54AC85DB"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r w:rsidRPr="00903DBA">
        <w:rPr>
          <w:highlight w:val="white"/>
        </w:rPr>
        <w:t>MainParser.cs</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77777777" w:rsidR="00BF71E1" w:rsidRPr="00903DBA" w:rsidRDefault="00BF71E1" w:rsidP="00BF71E1">
      <w:pPr>
        <w:pStyle w:val="Code"/>
        <w:rPr>
          <w:highlight w:val="white"/>
        </w:rPr>
      </w:pPr>
      <w:r w:rsidRPr="00903DBA">
        <w:rPr>
          <w:highlight w:val="white"/>
        </w:rPr>
        <w:t xml:space="preserve">  | ADD_ASSIGN         { $$ = MiddleOperator.BinaryAdd;      }</w:t>
      </w:r>
    </w:p>
    <w:p w14:paraId="0E3ABFC1" w14:textId="77777777" w:rsidR="00BF71E1" w:rsidRPr="00903DBA" w:rsidRDefault="00BF71E1" w:rsidP="00BF71E1">
      <w:pPr>
        <w:pStyle w:val="Code"/>
        <w:rPr>
          <w:highlight w:val="white"/>
        </w:rPr>
      </w:pPr>
      <w:r w:rsidRPr="00903DBA">
        <w:rPr>
          <w:highlight w:val="white"/>
        </w:rPr>
        <w:t xml:space="preserve">  | SUBTRACT_ASSIGN    { $$ = MiddleOperator.BinarySubtract;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lastRenderedPageBreak/>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209" w:name="_Toc62920684"/>
      <w:bookmarkStart w:id="210" w:name="_Hlk57717624"/>
      <w:r w:rsidRPr="00903DBA">
        <w:t>The Condition Expression</w:t>
      </w:r>
      <w:bookmarkEnd w:id="209"/>
    </w:p>
    <w:bookmarkEnd w:id="21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r w:rsidRPr="00903DBA">
        <w:t>MainParser.gppg</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11" w:name="_Toc62920685"/>
      <w:bookmarkStart w:id="212" w:name="_Hlk57718199"/>
      <w:r w:rsidRPr="00903DBA">
        <w:t>Constant Expression</w:t>
      </w:r>
      <w:bookmarkEnd w:id="211"/>
    </w:p>
    <w:bookmarkEnd w:id="21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r w:rsidRPr="00903DBA">
        <w:t>MainParser.cs</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13" w:name="_Toc62920686"/>
      <w:bookmarkStart w:id="214" w:name="_Hlk57718244"/>
      <w:r w:rsidRPr="00903DBA">
        <w:t>Logical Expression</w:t>
      </w:r>
      <w:r w:rsidR="00F4495B" w:rsidRPr="00903DBA">
        <w:t>s</w:t>
      </w:r>
      <w:bookmarkEnd w:id="213"/>
    </w:p>
    <w:bookmarkEnd w:id="214"/>
    <w:p w14:paraId="5EFFA9E0" w14:textId="57EF3FAD" w:rsidR="003B5BE3" w:rsidRDefault="001F64F6" w:rsidP="00DF0A20">
      <w:r>
        <w:t xml:space="preserve">The logical </w:t>
      </w:r>
      <w:r w:rsidRPr="007164EA">
        <w:rPr>
          <w:rStyle w:val="KeyWord0"/>
        </w:rPr>
        <w:t>and</w:t>
      </w:r>
      <w:r>
        <w:t xml:space="preserve"> </w:t>
      </w:r>
      <w:r w:rsidR="007164EA">
        <w:t xml:space="preserve">and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r w:rsidRPr="00903DBA">
        <w:t>MainParser.cs</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15" w:name="_Toc62920687"/>
      <w:bookmarkStart w:id="216" w:name="_Hlk57718416"/>
      <w:r w:rsidRPr="00903DBA">
        <w:rPr>
          <w:highlight w:val="white"/>
        </w:rPr>
        <w:lastRenderedPageBreak/>
        <w:t>Bitwise Expression</w:t>
      </w:r>
      <w:r w:rsidR="00A26FB4" w:rsidRPr="00903DBA">
        <w:rPr>
          <w:highlight w:val="white"/>
        </w:rPr>
        <w:t>s</w:t>
      </w:r>
      <w:bookmarkEnd w:id="215"/>
    </w:p>
    <w:bookmarkEnd w:id="216"/>
    <w:p w14:paraId="329CF001" w14:textId="02B7F90C"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expressions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r w:rsidRPr="00903DBA">
        <w:rPr>
          <w:highlight w:val="white"/>
        </w:rPr>
        <w:t>MainParser.gppg</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17" w:name="_Toc62920688"/>
      <w:bookmarkStart w:id="218" w:name="_Hlk57718508"/>
      <w:bookmarkEnd w:id="81"/>
      <w:r w:rsidRPr="00903DBA">
        <w:t>Shift Expression</w:t>
      </w:r>
      <w:bookmarkEnd w:id="217"/>
    </w:p>
    <w:bookmarkEnd w:id="21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r w:rsidRPr="00903DBA">
        <w:t>MainParser.gppg</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lastRenderedPageBreak/>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19" w:name="_Toc62920689"/>
      <w:r w:rsidRPr="00903DBA">
        <w:t>Equality and Relation Expressions</w:t>
      </w:r>
      <w:bookmarkEnd w:id="219"/>
    </w:p>
    <w:p w14:paraId="738AC9CC" w14:textId="6B72C9BE"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832D6E" w:rsidRPr="00903DBA">
        <w:t xml:space="preserve"> However, arrays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r w:rsidRPr="00903DBA">
        <w:t>MainParser.gppg</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20" w:name="_Toc62920690"/>
      <w:bookmarkStart w:id="221" w:name="_Hlk57718721"/>
      <w:r w:rsidRPr="00903DBA">
        <w:t xml:space="preserve">Addition </w:t>
      </w:r>
      <w:r w:rsidR="009D2617" w:rsidRPr="00903DBA">
        <w:t xml:space="preserve">and Subtraction </w:t>
      </w:r>
      <w:r w:rsidRPr="00903DBA">
        <w:t>Expression</w:t>
      </w:r>
      <w:bookmarkEnd w:id="220"/>
    </w:p>
    <w:bookmarkEnd w:id="221"/>
    <w:p w14:paraId="3D3E82B9" w14:textId="779CB2D9"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r w:rsidRPr="00903DBA">
        <w:t>MainParser.gppg</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22" w:name="_Toc62920691"/>
      <w:bookmarkStart w:id="223" w:name="_Hlk57718742"/>
      <w:r w:rsidRPr="00903DBA">
        <w:rPr>
          <w:highlight w:val="white"/>
        </w:rPr>
        <w:t>Multiplication Expressions</w:t>
      </w:r>
      <w:bookmarkEnd w:id="22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3"/>
    <w:p w14:paraId="0C6E35DE" w14:textId="77777777" w:rsidR="0062119D" w:rsidRPr="00903DBA" w:rsidRDefault="0062119D" w:rsidP="0062119D">
      <w:pPr>
        <w:pStyle w:val="CodeHeader"/>
      </w:pPr>
      <w:r w:rsidRPr="00903DBA">
        <w:lastRenderedPageBreak/>
        <w:t>MainParser.gppg</w:t>
      </w:r>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2B72EF3D" w:rsidR="00516130" w:rsidRPr="00903DBA" w:rsidRDefault="00674A6B" w:rsidP="0060539D">
      <w:pPr>
        <w:pStyle w:val="Rubrik3"/>
      </w:pPr>
      <w:bookmarkStart w:id="224" w:name="_Toc62920692"/>
      <w:bookmarkStart w:id="225" w:name="_Hlk57718763"/>
      <w:r w:rsidRPr="00903DBA">
        <w:t>Cast</w:t>
      </w:r>
      <w:r w:rsidR="00F158B0" w:rsidRPr="00903DBA">
        <w:t xml:space="preserve"> Expressions</w:t>
      </w:r>
      <w:bookmarkEnd w:id="224"/>
    </w:p>
    <w:bookmarkEnd w:id="225"/>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r w:rsidRPr="00903DBA">
        <w:t>MainParser.gppg</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491B8C00" w:rsidR="00F0181F" w:rsidRPr="00903DBA" w:rsidRDefault="00F0181F" w:rsidP="00F0181F">
      <w:pPr>
        <w:pStyle w:val="Code"/>
        <w:rPr>
          <w:highlight w:val="white"/>
        </w:rPr>
      </w:pPr>
      <w:r w:rsidRPr="00903DBA">
        <w:rPr>
          <w:highlight w:val="white"/>
        </w:rPr>
        <w:t xml:space="preserve">      </w:t>
      </w:r>
      <w:r w:rsidR="00FF2B7D">
        <w:rPr>
          <w:highlight w:val="white"/>
        </w:rPr>
        <w:t>SpecifierListStack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3D0E82BE" w:rsidR="00F0181F" w:rsidRPr="00903DBA" w:rsidRDefault="00F0181F" w:rsidP="00F0181F">
      <w:pPr>
        <w:pStyle w:val="Code"/>
        <w:rPr>
          <w:highlight w:val="white"/>
        </w:rPr>
      </w:pPr>
      <w:r w:rsidRPr="00903DBA">
        <w:rPr>
          <w:highlight w:val="white"/>
        </w:rPr>
        <w:t xml:space="preserve">      $$ = MiddleCodeGenerator.TypeName(</w:t>
      </w:r>
      <w:r w:rsidR="00FF2B7D">
        <w:rPr>
          <w:highlight w:val="white"/>
        </w:rPr>
        <w:t>SpecifierListStack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26" w:name="_Toc62920693"/>
      <w:bookmarkStart w:id="227" w:name="_Hlk57718797"/>
      <w:r w:rsidRPr="00903DBA">
        <w:t>Prefix Expression</w:t>
      </w:r>
      <w:bookmarkEnd w:id="226"/>
    </w:p>
    <w:bookmarkEnd w:id="227"/>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r w:rsidRPr="00903DBA">
        <w:rPr>
          <w:rStyle w:val="CodeInText"/>
        </w:rPr>
        <w:t>sizeof</w:t>
      </w:r>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lastRenderedPageBreak/>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58F7D0CD" w14:textId="77777777" w:rsidR="00463A61" w:rsidRPr="00903DBA" w:rsidRDefault="00463A61" w:rsidP="00463A61">
      <w:r w:rsidRPr="00903DBA">
        <w:t>The address operator takes the address of its operand and the return type is a pointer to the operand type, unless it is an array, in which case the result is a pointer to the array type. The operand cannot have register storage.</w:t>
      </w:r>
    </w:p>
    <w:p w14:paraId="02EAE621" w14:textId="75E7D366"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 xml:space="preserve">with register storage. A symbol is addressable if it does not have register storage and is not a bitfield in a struct or </w:t>
      </w:r>
      <w:r w:rsidR="00F754D6">
        <w:rPr>
          <w:highlight w:val="white"/>
        </w:rPr>
        <w:t xml:space="preserve">a </w:t>
      </w:r>
      <w:r w:rsidRPr="00903DBA">
        <w:rPr>
          <w:highlight w:val="white"/>
        </w:rPr>
        <w:t>union.</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77777777" w:rsidR="00D56E7A" w:rsidRPr="00903DBA" w:rsidRDefault="00D56E7A" w:rsidP="00D56E7A">
      <w:pPr>
        <w:pStyle w:val="Code"/>
        <w:rPr>
          <w:highlight w:val="white"/>
        </w:rPr>
      </w:pPr>
      <w:r w:rsidRPr="00903DBA">
        <w:rPr>
          <w:highlight w:val="white"/>
        </w:rPr>
        <w:t xml:space="preserve">    PLUS  { $$ = MiddleOperator.UnaryAdd;      }</w:t>
      </w:r>
    </w:p>
    <w:p w14:paraId="1C268CDF" w14:textId="3F659E97" w:rsidR="00D56E7A" w:rsidRPr="00903DBA" w:rsidRDefault="00D56E7A" w:rsidP="00D56E7A">
      <w:pPr>
        <w:pStyle w:val="Code"/>
        <w:rPr>
          <w:highlight w:val="white"/>
        </w:rPr>
      </w:pPr>
      <w:r w:rsidRPr="00903DBA">
        <w:rPr>
          <w:highlight w:val="white"/>
        </w:rPr>
        <w:t xml:space="preserve">  | MINUS { $$ = MiddleOperator.UnarySubtract;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28" w:name="_Toc62920694"/>
      <w:bookmarkStart w:id="229" w:name="_Hlk57718941"/>
      <w:r w:rsidRPr="00903DBA">
        <w:rPr>
          <w:highlight w:val="white"/>
        </w:rPr>
        <w:t>Postfix</w:t>
      </w:r>
      <w:r w:rsidR="003C22BE">
        <w:rPr>
          <w:highlight w:val="white"/>
        </w:rPr>
        <w:t xml:space="preserve"> </w:t>
      </w:r>
      <w:r w:rsidRPr="00903DBA">
        <w:rPr>
          <w:highlight w:val="white"/>
        </w:rPr>
        <w:t>Expression</w:t>
      </w:r>
      <w:bookmarkEnd w:id="22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lastRenderedPageBreak/>
        <w:t>Array indexing</w:t>
      </w:r>
    </w:p>
    <w:p w14:paraId="010E5DD2" w14:textId="7E4694C1" w:rsidR="00EA746E" w:rsidRPr="00903DBA" w:rsidRDefault="00EA746E" w:rsidP="0075465D">
      <w:pPr>
        <w:pStyle w:val="Liststycke"/>
        <w:numPr>
          <w:ilvl w:val="0"/>
          <w:numId w:val="178"/>
        </w:numPr>
      </w:pPr>
      <w:r>
        <w:t>Function call</w:t>
      </w:r>
      <w:r w:rsidR="00520FAA">
        <w:t>s</w:t>
      </w:r>
    </w:p>
    <w:bookmarkEnd w:id="22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32" w:name="_Toc62920695"/>
      <w:bookmarkStart w:id="233" w:name="_Hlk57719163"/>
      <w:r w:rsidRPr="00903DBA">
        <w:rPr>
          <w:highlight w:val="white"/>
        </w:rPr>
        <w:t>Primary Expressions</w:t>
      </w:r>
      <w:bookmarkEnd w:id="232"/>
    </w:p>
    <w:bookmarkEnd w:id="23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lastRenderedPageBreak/>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6D2370D5"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C0586E">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34" w:name="_Toc62920696"/>
      <w:bookmarkStart w:id="235" w:name="_Ref54202176"/>
      <w:bookmarkStart w:id="236" w:name="_Ref54202192"/>
      <w:bookmarkStart w:id="237" w:name="_Ref54264860"/>
      <w:r>
        <w:lastRenderedPageBreak/>
        <w:t>Middle Code Generation</w:t>
      </w:r>
      <w:bookmarkEnd w:id="234"/>
    </w:p>
    <w:p w14:paraId="515CEB22" w14:textId="2F468952" w:rsidR="005E5A36" w:rsidRDefault="005E5A36" w:rsidP="005E5A36">
      <w:r w:rsidRPr="00903DBA">
        <w:t xml:space="preserve">The rules of the parser call corresponding methods of the </w:t>
      </w:r>
      <w:r w:rsidRPr="00903DBA">
        <w:rPr>
          <w:rStyle w:val="KeyWord0"/>
        </w:rPr>
        <w:t>MiddleCodeGenerator</w:t>
      </w:r>
      <w:r w:rsidRPr="00903DBA">
        <w:t xml:space="preserve"> class to perform type checking, build the symbol table, and generate the middle code.</w:t>
      </w:r>
    </w:p>
    <w:p w14:paraId="15448E14" w14:textId="77777777" w:rsidR="003D0930" w:rsidRPr="00903DBA" w:rsidRDefault="003D0930" w:rsidP="0060539D">
      <w:pPr>
        <w:pStyle w:val="Rubrik2"/>
      </w:pPr>
      <w:bookmarkStart w:id="238" w:name="_Toc62920697"/>
      <w:r w:rsidRPr="00903DBA">
        <w:t>The MiddleCode Class</w:t>
      </w:r>
      <w:bookmarkEnd w:id="238"/>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r w:rsidRPr="00903DBA">
        <w:t>MiddleCode.cs</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77777777" w:rsidR="003D0930" w:rsidRPr="00903DBA" w:rsidRDefault="003D0930" w:rsidP="003D0930">
      <w:pPr>
        <w:pStyle w:val="Code"/>
        <w:rPr>
          <w:highlight w:val="white"/>
        </w:rPr>
      </w:pPr>
      <w:r w:rsidRPr="00903DBA">
        <w:rPr>
          <w:highlight w:val="white"/>
        </w:rPr>
        <w:t xml:space="preserve">        case MiddleOperator.BinaryAdd:</w:t>
      </w:r>
    </w:p>
    <w:p w14:paraId="51688B58" w14:textId="77777777" w:rsidR="003D0930" w:rsidRPr="00903DBA" w:rsidRDefault="003D0930" w:rsidP="003D0930">
      <w:pPr>
        <w:pStyle w:val="Code"/>
        <w:rPr>
          <w:highlight w:val="white"/>
        </w:rPr>
      </w:pPr>
      <w:r w:rsidRPr="00903DBA">
        <w:rPr>
          <w:highlight w:val="white"/>
        </w:rPr>
        <w:t xml:space="preserve">        case MiddleOperator.BinarySubtract: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77777777" w:rsidR="003D0930" w:rsidRPr="00903DBA" w:rsidRDefault="003D0930" w:rsidP="003D0930">
      <w:pPr>
        <w:pStyle w:val="Code"/>
        <w:rPr>
          <w:highlight w:val="white"/>
        </w:rPr>
      </w:pPr>
      <w:r w:rsidRPr="00903DBA">
        <w:rPr>
          <w:highlight w:val="white"/>
        </w:rPr>
        <w:t xml:space="preserve">        case MiddleOperator.BinaryAdd:</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lastRenderedPageBreak/>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EE5AE29" w:rsidR="003D0930" w:rsidRDefault="003D0930" w:rsidP="003D0930">
      <w:pPr>
        <w:pStyle w:val="Code"/>
      </w:pPr>
      <w:r w:rsidRPr="00903DBA">
        <w:rPr>
          <w:highlight w:val="white"/>
        </w:rPr>
        <w:t>}</w:t>
      </w:r>
    </w:p>
    <w:p w14:paraId="7C574D88" w14:textId="776A9547" w:rsidR="00050FF5" w:rsidRPr="00903DBA" w:rsidRDefault="00050FF5" w:rsidP="00050FF5">
      <w:r>
        <w:t xml:space="preserve">The </w:t>
      </w:r>
      <w:r w:rsidRPr="00050FF5">
        <w:rPr>
          <w:rStyle w:val="KeyWord0"/>
        </w:rPr>
        <w:t>MiddleCodeGenerator</w:t>
      </w:r>
      <w:r>
        <w:t xml:space="preserve"> class is a large class that generates the middle code representing the source code.</w:t>
      </w:r>
    </w:p>
    <w:p w14:paraId="74B56784" w14:textId="77777777" w:rsidR="005E5A36" w:rsidRPr="00903DBA" w:rsidRDefault="005E5A36" w:rsidP="005E5A36">
      <w:pPr>
        <w:pStyle w:val="CodeHeader"/>
      </w:pPr>
      <w:r w:rsidRPr="00903DBA">
        <w:t>MiddleCodeGenerator.cs</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lastRenderedPageBreak/>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27F6676F" w14:textId="77777777" w:rsidR="005E5A36" w:rsidRPr="00903DBA" w:rsidRDefault="005E5A36" w:rsidP="0060539D">
      <w:pPr>
        <w:pStyle w:val="Rubrik3"/>
      </w:pPr>
      <w:bookmarkStart w:id="239" w:name="_Toc62920698"/>
      <w:r w:rsidRPr="00903DBA">
        <w:t>Backpatching</w:t>
      </w:r>
      <w:bookmarkEnd w:id="239"/>
    </w:p>
    <w:p w14:paraId="7845D1A1" w14:textId="62DAD373" w:rsidR="00531352" w:rsidRPr="00903DBA" w:rsidRDefault="00531352" w:rsidP="00531352">
      <w:r w:rsidRPr="00903DBA">
        <w:t xml:space="preserve">When generating middle code, there are numerous occasions that we generate </w:t>
      </w:r>
      <w:r>
        <w:t xml:space="preserve">forward </w:t>
      </w:r>
      <w:r w:rsidRPr="00903DBA">
        <w:t xml:space="preserve">jump instructions without knowing </w:t>
      </w:r>
      <w:r>
        <w:t xml:space="preserve">which instruction </w:t>
      </w:r>
      <w:r w:rsidRPr="00903DBA">
        <w:t>to jump</w:t>
      </w:r>
      <w:r>
        <w:t xml:space="preserve"> to</w:t>
      </w:r>
      <w:r w:rsidRPr="00903DBA">
        <w:t xml:space="preserve">. In those cases, we store the instructions in sets and later go back and fill in the jump address. The process is called </w:t>
      </w:r>
      <w:r w:rsidRPr="00903DBA">
        <w:rPr>
          <w:rStyle w:val="KeyWord0"/>
        </w:rPr>
        <w:t>backpatching</w:t>
      </w:r>
      <w:r w:rsidRPr="00903DBA">
        <w:t>.</w:t>
      </w:r>
    </w:p>
    <w:p w14:paraId="5D485506" w14:textId="0E3CE8D5" w:rsidR="00A90A09" w:rsidRPr="00903DBA" w:rsidRDefault="00A90A09" w:rsidP="00A90A09">
      <w:pPr>
        <w:rPr>
          <w:highlight w:val="white"/>
        </w:rPr>
      </w:pPr>
      <w:r w:rsidRPr="00903DBA">
        <w:t>The</w:t>
      </w:r>
      <w:r w:rsidR="008F1DD7">
        <w:t xml:space="preserve"> </w:t>
      </w:r>
      <w:r w:rsidR="008F1DD7" w:rsidRPr="00903DBA">
        <w:t>static</w:t>
      </w:r>
      <w:r w:rsidRPr="00903DBA">
        <w:t xml:space="preserve"> </w:t>
      </w:r>
      <w:r w:rsidRPr="00903DBA">
        <w:rPr>
          <w:rStyle w:val="CodeInText"/>
        </w:rPr>
        <w:t>Backpatch</w:t>
      </w:r>
      <w:r w:rsidRPr="00903DBA">
        <w:t xml:space="preserve"> </w:t>
      </w:r>
      <w:r w:rsidR="008F1DD7">
        <w:t xml:space="preserve">methods </w:t>
      </w:r>
      <w:r w:rsidRPr="00903DBA">
        <w:t xml:space="preserve">backpatch a single address or a set of addresses. The first two methods call the last two methods with the current size of the middle code list as target address. In this way, the target address becomes the next middle code instruction to become generated. </w:t>
      </w:r>
      <w:r w:rsidR="00531352">
        <w:t>T</w:t>
      </w:r>
      <w:r w:rsidRPr="00903DBA">
        <w:t>he backpatching is performed by setting the third address of the middle code, since the third address is always the jump address in conditional and unconditional jump instructions.</w:t>
      </w:r>
    </w:p>
    <w:p w14:paraId="76A4FF98" w14:textId="72AB3B88" w:rsidR="005E5A36" w:rsidRPr="00903DBA" w:rsidRDefault="005E5A36" w:rsidP="005E5A36">
      <w:r w:rsidRPr="00903DBA">
        <w:t xml:space="preserve">The first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 If the code list is empty, we add an empty instruction in order to make sure there is always</w:t>
      </w:r>
      <w:r w:rsidR="00531352">
        <w:t xml:space="preserve"> a target to jump to</w:t>
      </w:r>
      <w:r w:rsidRPr="00903DBA">
        <w:t xml:space="preserve">. Then we call the second </w:t>
      </w:r>
      <w:r w:rsidRPr="00903DBA">
        <w:rPr>
          <w:rStyle w:val="KeyWord0"/>
        </w:rPr>
        <w:t>Backpatch</w:t>
      </w:r>
      <w:r w:rsidRPr="00903DBA">
        <w:t xml:space="preserve"> method with the set of jump instruction and the target instruction.</w:t>
      </w:r>
    </w:p>
    <w:p w14:paraId="32EE5CDC" w14:textId="77777777" w:rsidR="005E5A36" w:rsidRPr="00903DBA" w:rsidRDefault="005E5A36" w:rsidP="005E5A36">
      <w:pPr>
        <w:pStyle w:val="CodeHeader"/>
      </w:pPr>
      <w:r w:rsidRPr="00903DBA">
        <w:t>MiddleCodeGenerator.cs</w:t>
      </w:r>
    </w:p>
    <w:p w14:paraId="7D6D3A76"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6268B933" w14:textId="77777777" w:rsidR="005E5A36" w:rsidRPr="00903DBA" w:rsidRDefault="005E5A36" w:rsidP="005E5A36">
      <w:pPr>
        <w:pStyle w:val="Code"/>
        <w:rPr>
          <w:highlight w:val="white"/>
        </w:rPr>
      </w:pPr>
      <w:r w:rsidRPr="00903DBA">
        <w:rPr>
          <w:highlight w:val="white"/>
        </w:rPr>
        <w:t xml:space="preserve">                                 List&lt;MiddleCode&gt; list) {</w:t>
      </w:r>
    </w:p>
    <w:p w14:paraId="6695CEF0" w14:textId="77777777" w:rsidR="005E5A36" w:rsidRPr="00903DBA" w:rsidRDefault="005E5A36" w:rsidP="005E5A36">
      <w:pPr>
        <w:pStyle w:val="Code"/>
        <w:rPr>
          <w:highlight w:val="white"/>
        </w:rPr>
      </w:pPr>
      <w:r w:rsidRPr="00903DBA">
        <w:rPr>
          <w:highlight w:val="white"/>
        </w:rPr>
        <w:t xml:space="preserve">      if (list.Count == 0) {</w:t>
      </w:r>
    </w:p>
    <w:p w14:paraId="1C30BF3B" w14:textId="77777777" w:rsidR="005E5A36" w:rsidRPr="00903DBA" w:rsidRDefault="005E5A36" w:rsidP="005E5A36">
      <w:pPr>
        <w:pStyle w:val="Code"/>
        <w:rPr>
          <w:highlight w:val="white"/>
        </w:rPr>
      </w:pPr>
      <w:r w:rsidRPr="00903DBA">
        <w:rPr>
          <w:highlight w:val="white"/>
        </w:rPr>
        <w:t xml:space="preserve">        AddMiddleCode(list, MiddleOperator.Empty);</w:t>
      </w:r>
    </w:p>
    <w:p w14:paraId="1524FF72" w14:textId="77777777" w:rsidR="005E5A36" w:rsidRPr="00903DBA" w:rsidRDefault="005E5A36" w:rsidP="005E5A36">
      <w:pPr>
        <w:pStyle w:val="Code"/>
        <w:rPr>
          <w:highlight w:val="white"/>
        </w:rPr>
      </w:pPr>
      <w:r w:rsidRPr="00903DBA">
        <w:rPr>
          <w:highlight w:val="white"/>
        </w:rPr>
        <w:t xml:space="preserve">      }</w:t>
      </w:r>
    </w:p>
    <w:p w14:paraId="4768770E" w14:textId="77777777" w:rsidR="005E5A36" w:rsidRPr="00903DBA" w:rsidRDefault="005E5A36" w:rsidP="005E5A36">
      <w:pPr>
        <w:pStyle w:val="Code"/>
        <w:rPr>
          <w:highlight w:val="white"/>
        </w:rPr>
      </w:pPr>
    </w:p>
    <w:p w14:paraId="0DAC283C" w14:textId="77777777" w:rsidR="005E5A36" w:rsidRPr="00903DBA" w:rsidRDefault="005E5A36" w:rsidP="005E5A36">
      <w:pPr>
        <w:pStyle w:val="Code"/>
        <w:rPr>
          <w:highlight w:val="white"/>
        </w:rPr>
      </w:pPr>
      <w:r w:rsidRPr="00903DBA">
        <w:rPr>
          <w:highlight w:val="white"/>
        </w:rPr>
        <w:t xml:space="preserve">      Backpatch(sourceSet, list[0]);</w:t>
      </w:r>
    </w:p>
    <w:p w14:paraId="2090389A" w14:textId="77777777" w:rsidR="005E5A36" w:rsidRPr="00903DBA" w:rsidRDefault="005E5A36" w:rsidP="005E5A36">
      <w:pPr>
        <w:pStyle w:val="Code"/>
        <w:rPr>
          <w:highlight w:val="white"/>
        </w:rPr>
      </w:pPr>
      <w:r w:rsidRPr="00903DBA">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777777"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the list is empty. This is done for the backpatching to always have an instruction to set as the target.</w:t>
      </w:r>
    </w:p>
    <w:p w14:paraId="0C72F38A" w14:textId="77777777" w:rsidR="0067659B" w:rsidRPr="00903DBA" w:rsidRDefault="0067659B" w:rsidP="0067659B">
      <w:pPr>
        <w:pStyle w:val="Code"/>
        <w:rPr>
          <w:highlight w:val="white"/>
        </w:rPr>
      </w:pPr>
      <w:r w:rsidRPr="00903DBA">
        <w:rPr>
          <w:highlight w:val="white"/>
        </w:rPr>
        <w:lastRenderedPageBreak/>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0AE4014" w14:textId="56889F6B" w:rsidR="00587AB2" w:rsidRDefault="00587AB2" w:rsidP="0060539D">
      <w:pPr>
        <w:pStyle w:val="Rubrik2"/>
      </w:pPr>
      <w:bookmarkStart w:id="240" w:name="_Toc62920699"/>
      <w:r>
        <w:t>Declarations</w:t>
      </w:r>
      <w:bookmarkEnd w:id="240"/>
    </w:p>
    <w:p w14:paraId="5258B239" w14:textId="6C09DFCC" w:rsidR="0089534F" w:rsidRPr="0089534F" w:rsidRDefault="0089534F" w:rsidP="0089534F">
      <w:r>
        <w:t>This section holds methods, called by the parser, that generates the symbol table and the middle code list.</w:t>
      </w:r>
    </w:p>
    <w:p w14:paraId="2123C545" w14:textId="2DC744FC" w:rsidR="005E5A36" w:rsidRPr="00903DBA" w:rsidRDefault="005E5A36" w:rsidP="0060539D">
      <w:pPr>
        <w:pStyle w:val="Rubrik3"/>
      </w:pPr>
      <w:bookmarkStart w:id="241" w:name="_Toc62920700"/>
      <w:r w:rsidRPr="00903DBA">
        <w:t>Function Definition</w:t>
      </w:r>
      <w:bookmarkEnd w:id="241"/>
    </w:p>
    <w:p w14:paraId="7453AB93" w14:textId="1DD1EA4B" w:rsidR="005E5A36" w:rsidRPr="00903DBA" w:rsidRDefault="005E5A36" w:rsidP="005E5A36">
      <w:r w:rsidRPr="00903DBA">
        <w:t xml:space="preserve">The </w:t>
      </w:r>
      <w:r w:rsidRPr="00903DBA">
        <w:rPr>
          <w:rStyle w:val="CodeInText"/>
        </w:rPr>
        <w:t>FunctionHeader</w:t>
      </w:r>
      <w:r w:rsidRPr="00903DBA">
        <w:t xml:space="preserve"> </w:t>
      </w:r>
      <w:r w:rsidR="0089534F">
        <w:t xml:space="preserve">method </w:t>
      </w:r>
      <w:r w:rsidRPr="00903DBA">
        <w:t>is called before the middle code of the function has been generated.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r w:rsidRPr="00903DBA">
        <w:t>MiddleCodeGenerator.cs</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057F4126" w14:textId="77777777" w:rsidR="005E5A36" w:rsidRPr="00903DBA" w:rsidRDefault="005E5A36" w:rsidP="005E5A36">
      <w:pPr>
        <w:pStyle w:val="Code"/>
        <w:rPr>
          <w:highlight w:val="white"/>
        </w:rPr>
      </w:pPr>
      <w:r w:rsidRPr="00903DBA">
        <w:rPr>
          <w:highlight w:val="white"/>
        </w:rPr>
        <w:t xml:space="preserve">      Storage? storage;</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4DEA9836"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w:t>
      </w:r>
      <w:r w:rsidR="00CB7EE6">
        <w:rPr>
          <w:highlight w:val="white"/>
        </w:rPr>
        <w:t xml:space="preserve">external linkage, </w:t>
      </w:r>
      <w:r w:rsidRPr="00903DBA">
        <w:rPr>
          <w:highlight w:val="white"/>
        </w:rPr>
        <w:t>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67DAD785" w14:textId="77777777" w:rsidR="005E5A36" w:rsidRPr="00903DBA" w:rsidRDefault="005E5A36" w:rsidP="005E5A36">
      <w:pPr>
        <w:pStyle w:val="Code"/>
        <w:rPr>
          <w:highlight w:val="white"/>
        </w:rPr>
      </w:pPr>
      <w:r w:rsidRPr="00903DBA">
        <w:rPr>
          <w:highlight w:val="white"/>
        </w:rPr>
        <w:t xml:space="preserve">        storage = specifier.Storage;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2759D9FC"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the </w:t>
      </w:r>
      <w:r w:rsidR="00CB7EE6">
        <w:rPr>
          <w:highlight w:val="white"/>
        </w:rPr>
        <w:t xml:space="preserve">function has external linkage, the </w:t>
      </w:r>
      <w:r w:rsidR="00E74E16">
        <w:rPr>
          <w:highlight w:val="white"/>
        </w:rPr>
        <w:t xml:space="preserve">storage is to be set </w:t>
      </w:r>
      <w:r w:rsidRPr="00903DBA">
        <w:rPr>
          <w:highlight w:val="white"/>
        </w:rPr>
        <w:t>to extern</w:t>
      </w:r>
      <w:r w:rsidR="00CB7EE6">
        <w:rPr>
          <w:highlight w:val="white"/>
        </w:rPr>
        <w:t>,</w:t>
      </w:r>
      <w:r w:rsidRPr="00903DBA">
        <w:rPr>
          <w:highlight w:val="white"/>
        </w:rPr>
        <w:t xml:space="preserve"> and the return type to signed int</w:t>
      </w:r>
      <w:r w:rsidR="00E74E16">
        <w:rPr>
          <w:highlight w:val="white"/>
        </w:rPr>
        <w:t>eger</w:t>
      </w:r>
      <w:r w:rsidRPr="00903DBA">
        <w:rPr>
          <w:highlight w:val="white"/>
        </w:rPr>
        <w:t>.</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3AB0AB79" w14:textId="77777777" w:rsidR="005E5A36" w:rsidRPr="00903DBA" w:rsidRDefault="005E5A36" w:rsidP="005E5A36">
      <w:pPr>
        <w:pStyle w:val="Code"/>
        <w:rPr>
          <w:highlight w:val="white"/>
        </w:rPr>
      </w:pPr>
      <w:r w:rsidRPr="00903DBA">
        <w:rPr>
          <w:highlight w:val="white"/>
        </w:rPr>
        <w:t xml:space="preserve">        storage = Storage.Extern;</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77777777" w:rsidR="005E5A36" w:rsidRPr="00903DBA" w:rsidRDefault="005E5A36" w:rsidP="005E5A36">
      <w:pPr>
        <w:rPr>
          <w:highlight w:val="white"/>
        </w:rPr>
      </w:pPr>
      <w:r w:rsidRPr="00903DBA">
        <w:rPr>
          <w:highlight w:val="white"/>
        </w:rPr>
        <w:t>We add the return type to the pointer declarator. In this way the type become complete: a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AA66368" w14:textId="678F3063" w:rsidR="005E5A36" w:rsidRPr="00903DBA" w:rsidRDefault="005E5A36" w:rsidP="005E5A36">
      <w:pPr>
        <w:rPr>
          <w:highlight w:val="white"/>
        </w:rPr>
      </w:pPr>
      <w:r w:rsidRPr="00903DBA">
        <w:rPr>
          <w:highlight w:val="white"/>
        </w:rPr>
        <w:t xml:space="preserve">Then we perform some error checking. </w:t>
      </w:r>
      <w:r w:rsidR="009F7FC7">
        <w:rPr>
          <w:highlight w:val="white"/>
        </w:rPr>
        <w:t>A</w:t>
      </w:r>
      <w:r w:rsidRPr="00903DBA">
        <w:rPr>
          <w:highlight w:val="white"/>
        </w:rPr>
        <w:t xml:space="preserve"> function may lack a name in a function declaration. However,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91F35FD" w14:textId="77777777" w:rsidR="005E5A36" w:rsidRPr="00903DBA" w:rsidRDefault="005E5A36" w:rsidP="005E5A36">
      <w:pPr>
        <w:rPr>
          <w:highlight w:val="white"/>
        </w:rPr>
      </w:pPr>
      <w:r w:rsidRPr="00903DBA">
        <w:rPr>
          <w:highlight w:val="white"/>
        </w:rPr>
        <w:t>Technically, the declaration may have any type, and we must check that it really is a function declaration.</w:t>
      </w:r>
    </w:p>
    <w:p w14:paraId="0D66DAB8" w14:textId="77777777" w:rsidR="005E5A36" w:rsidRPr="00903DBA" w:rsidRDefault="005E5A36" w:rsidP="005E5A36">
      <w:pPr>
        <w:pStyle w:val="Code"/>
        <w:rPr>
          <w:highlight w:val="white"/>
        </w:rPr>
      </w:pPr>
      <w:r w:rsidRPr="00903DBA">
        <w:rPr>
          <w:highlight w:val="white"/>
        </w:rPr>
        <w:t xml:space="preserve">      Assert.Error(declarator.Type.IsFunction(), declarator.Name,</w:t>
      </w:r>
    </w:p>
    <w:p w14:paraId="3DE173F9" w14:textId="77777777" w:rsidR="005E5A36" w:rsidRPr="00903DBA" w:rsidRDefault="005E5A36" w:rsidP="005E5A36">
      <w:pPr>
        <w:pStyle w:val="Code"/>
        <w:rPr>
          <w:highlight w:val="white"/>
        </w:rPr>
      </w:pPr>
      <w:r w:rsidRPr="00903DBA">
        <w:rPr>
          <w:highlight w:val="white"/>
        </w:rPr>
        <w:t xml:space="preserve">                   Message.Not_a_function);</w:t>
      </w:r>
    </w:p>
    <w:p w14:paraId="0D2AFAF7" w14:textId="77777777" w:rsidR="005E5A36" w:rsidRPr="00903DBA" w:rsidRDefault="005E5A36" w:rsidP="005E5A36">
      <w:pPr>
        <w:rPr>
          <w:highlight w:val="white"/>
        </w:rPr>
      </w:pPr>
      <w:r w:rsidRPr="00903DBA">
        <w:rPr>
          <w:highlight w:val="white"/>
        </w:rPr>
        <w:lastRenderedPageBreak/>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 This reference is used on every occasion during the parsing of the function body when we add or look up a symbol.</w:t>
      </w:r>
    </w:p>
    <w:p w14:paraId="55F3139A" w14:textId="77777777" w:rsidR="009C58C2" w:rsidRDefault="005E5A36" w:rsidP="00F26717">
      <w:pPr>
        <w:pStyle w:val="Code"/>
        <w:rPr>
          <w:highlight w:val="white"/>
          <w:lang w:val="sv-SE"/>
        </w:rPr>
      </w:pPr>
      <w:r w:rsidRPr="00903DBA">
        <w:rPr>
          <w:highlight w:val="white"/>
        </w:rPr>
        <w:t xml:space="preserve">      SymbolTable.CurrentFunction</w:t>
      </w:r>
      <w:r w:rsidR="009C58C2">
        <w:rPr>
          <w:highlight w:val="white"/>
        </w:rPr>
        <w:t>=n</w:t>
      </w:r>
      <w:r w:rsidR="00F26717">
        <w:rPr>
          <w:color w:val="0000FF"/>
          <w:highlight w:val="white"/>
          <w:lang w:val="sv-SE"/>
        </w:rPr>
        <w:t>ew</w:t>
      </w:r>
      <w:r w:rsidR="00F26717">
        <w:rPr>
          <w:highlight w:val="white"/>
          <w:lang w:val="sv-SE"/>
        </w:rPr>
        <w:t xml:space="preserve"> </w:t>
      </w:r>
      <w:r w:rsidR="00F26717">
        <w:rPr>
          <w:color w:val="2B91AF"/>
          <w:highlight w:val="white"/>
          <w:lang w:val="sv-SE"/>
        </w:rPr>
        <w:t>Symbol</w:t>
      </w:r>
      <w:r w:rsidR="00F26717">
        <w:rPr>
          <w:highlight w:val="white"/>
          <w:lang w:val="sv-SE"/>
        </w:rPr>
        <w:t>(declarator.Name, externalLinkage,</w:t>
      </w:r>
    </w:p>
    <w:p w14:paraId="5C787574" w14:textId="00EE69C6" w:rsidR="00F26717" w:rsidRDefault="009C58C2" w:rsidP="00F26717">
      <w:pPr>
        <w:pStyle w:val="Code"/>
        <w:rPr>
          <w:highlight w:val="white"/>
          <w:lang w:val="sv-SE"/>
        </w:rPr>
      </w:pPr>
      <w:r>
        <w:rPr>
          <w:highlight w:val="white"/>
          <w:lang w:val="sv-SE"/>
        </w:rPr>
        <w:t xml:space="preserve">                                            </w:t>
      </w:r>
      <w:r w:rsidR="00F26717">
        <w:rPr>
          <w:highlight w:val="white"/>
          <w:lang w:val="sv-SE"/>
        </w:rPr>
        <w:t xml:space="preserve"> storage.Value, declarator.Type);</w:t>
      </w:r>
    </w:p>
    <w:p w14:paraId="3F9FBC3E" w14:textId="77777777" w:rsidR="005E5A36" w:rsidRPr="00903DBA" w:rsidRDefault="005E5A36" w:rsidP="005E5A36">
      <w:pPr>
        <w:rPr>
          <w:highlight w:val="white"/>
        </w:rPr>
      </w:pPr>
      <w:r w:rsidRPr="00903DBA">
        <w:rPr>
          <w:highlight w:val="white"/>
        </w:rPr>
        <w:t>A function definition must be static or extern, it cannot be auto, register, or typedef.</w:t>
      </w:r>
    </w:p>
    <w:p w14:paraId="6E05686B" w14:textId="77777777" w:rsidR="005E5A36" w:rsidRPr="00903DBA" w:rsidRDefault="005E5A36" w:rsidP="005E5A36">
      <w:pPr>
        <w:pStyle w:val="Code"/>
        <w:rPr>
          <w:highlight w:val="white"/>
        </w:rPr>
      </w:pPr>
      <w:r w:rsidRPr="00903DBA">
        <w:rPr>
          <w:highlight w:val="white"/>
        </w:rPr>
        <w:t xml:space="preserve">      Assert.Error(SymbolTable.CurrentFunction.IsStaticOrExtern(),</w:t>
      </w:r>
    </w:p>
    <w:p w14:paraId="6083BF2A" w14:textId="77777777" w:rsidR="005E5A36" w:rsidRPr="00903DBA" w:rsidRDefault="005E5A36" w:rsidP="005E5A36">
      <w:pPr>
        <w:pStyle w:val="Code"/>
        <w:rPr>
          <w:highlight w:val="white"/>
        </w:rPr>
      </w:pPr>
      <w:r w:rsidRPr="00903DBA">
        <w:rPr>
          <w:highlight w:val="white"/>
        </w:rPr>
        <w:t xml:space="preserve">                   declarator.Name,</w:t>
      </w:r>
    </w:p>
    <w:p w14:paraId="3949967C" w14:textId="77777777" w:rsidR="005E5A36" w:rsidRPr="00903DBA" w:rsidRDefault="005E5A36" w:rsidP="005E5A36">
      <w:pPr>
        <w:pStyle w:val="Code"/>
        <w:rPr>
          <w:highlight w:val="white"/>
        </w:rPr>
      </w:pPr>
      <w:r w:rsidRPr="00903DBA">
        <w:rPr>
          <w:highlight w:val="white"/>
        </w:rPr>
        <w:t xml:space="preserve">                   Message.A_function_must_be_static_or_extern);</w:t>
      </w:r>
    </w:p>
    <w:p w14:paraId="571EDFEC" w14:textId="77777777" w:rsidR="005E5A36" w:rsidRPr="00903DBA" w:rsidRDefault="005E5A36" w:rsidP="005E5A36">
      <w:pPr>
        <w:rPr>
          <w:highlight w:val="white"/>
        </w:rPr>
      </w:pPr>
      <w:r w:rsidRPr="00903DBA">
        <w:rPr>
          <w:highlight w:val="white"/>
        </w:rPr>
        <w:t>Every function definition, as well as static variables, are added to the global static set. They will in the end be translated into assembly code.</w:t>
      </w:r>
    </w:p>
    <w:p w14:paraId="56814882" w14:textId="77777777" w:rsidR="005E5A36" w:rsidRPr="00903DBA" w:rsidRDefault="005E5A36" w:rsidP="005E5A36">
      <w:pPr>
        <w:pStyle w:val="Code"/>
        <w:rPr>
          <w:highlight w:val="white"/>
        </w:rPr>
      </w:pPr>
      <w:r w:rsidRPr="00903DBA">
        <w:rPr>
          <w:highlight w:val="white"/>
        </w:rPr>
        <w:t xml:space="preserve">      SymbolTable.CurrentFunction.FunctionDefinition = true;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77777777" w:rsidR="005E5A36" w:rsidRPr="00903DBA" w:rsidRDefault="005E5A36" w:rsidP="005E5A36">
      <w:pPr>
        <w:rPr>
          <w:highlight w:val="white"/>
        </w:rPr>
      </w:pPr>
      <w:r w:rsidRPr="00903DBA">
        <w:rPr>
          <w:highlight w:val="white"/>
        </w:rPr>
        <w:t xml:space="preserve">If this function is the </w:t>
      </w:r>
      <w:r w:rsidRPr="00903DBA">
        <w:rPr>
          <w:rStyle w:val="KeyWord0"/>
          <w:highlight w:val="white"/>
        </w:rPr>
        <w:t>main</w:t>
      </w:r>
      <w:r w:rsidRPr="00903DBA">
        <w:rPr>
          <w:highlight w:val="white"/>
        </w:rPr>
        <w:t xml:space="preserve"> function of the C code, the return type must be void or (signed or unsigned) 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77777777" w:rsidR="005E5A36" w:rsidRPr="00903DBA"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4AF06E3B"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lastRenderedPageBreak/>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77777777" w:rsidR="005E5A36" w:rsidRPr="00903DBA" w:rsidRDefault="005E5A36" w:rsidP="005E5A36">
      <w:pPr>
        <w:pStyle w:val="Code"/>
        <w:rPr>
          <w:highlight w:val="white"/>
        </w:rPr>
      </w:pPr>
      <w:r w:rsidRPr="00903DBA">
        <w:rPr>
          <w:highlight w:val="white"/>
        </w:rPr>
        <w:t xml:space="preserve">          offset += symbol.Type.Size();</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7777777"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 In that 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1DB5FA0"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The two cases 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 However, the names cannot be omitted</w:t>
      </w:r>
      <w:r w:rsidR="00E50917">
        <w:rPr>
          <w:highlight w:val="white"/>
        </w:rPr>
        <w:t>.</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r w:rsidRPr="00903DBA">
        <w:t>MiddleCodeGenerator.cs</w:t>
      </w:r>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77777777" w:rsidR="005E5A36" w:rsidRPr="00903DBA" w:rsidRDefault="005E5A36" w:rsidP="005E5A36">
      <w:pPr>
        <w:rPr>
          <w:highlight w:val="white"/>
        </w:rPr>
      </w:pPr>
      <w:r w:rsidRPr="00903DBA">
        <w:rPr>
          <w:highlight w:val="white"/>
        </w:rPr>
        <w:lastRenderedPageBreak/>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77777777" w:rsidR="005E5A36" w:rsidRPr="00903DBA"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10CFE07"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 xml:space="preserve">set holding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7777777" w:rsidR="005E5A36" w:rsidRPr="00903DBA" w:rsidRDefault="005E5A36" w:rsidP="005E5A36">
      <w:pPr>
        <w:pStyle w:val="Code"/>
        <w:rPr>
          <w:highlight w:val="white"/>
        </w:rPr>
      </w:pPr>
      <w:r w:rsidRPr="00903DBA">
        <w:rPr>
          <w:highlight w:val="white"/>
        </w:rPr>
        <w:t xml:space="preserve">        AddMiddleCode(statement.CodeList, MiddleOperator.Return);</w:t>
      </w:r>
    </w:p>
    <w:p w14:paraId="03EA46B9" w14:textId="77777777" w:rsidR="005E5A36" w:rsidRPr="00903DBA" w:rsidRDefault="005E5A36" w:rsidP="005E5A36">
      <w:pPr>
        <w:pStyle w:val="Code"/>
        <w:rPr>
          <w:highlight w:val="white"/>
        </w:rPr>
      </w:pPr>
      <w:r w:rsidRPr="00903DBA">
        <w:rPr>
          <w:highlight w:val="white"/>
        </w:rPr>
        <w:t xml:space="preserve">        if (SymbolTable.CurrentFunction.UniqueName.Equals</w:t>
      </w:r>
    </w:p>
    <w:p w14:paraId="4DA7D55D" w14:textId="77777777" w:rsidR="005E5A36" w:rsidRPr="00903DBA" w:rsidRDefault="005E5A36" w:rsidP="005E5A36">
      <w:pPr>
        <w:pStyle w:val="Code"/>
        <w:rPr>
          <w:highlight w:val="white"/>
        </w:rPr>
      </w:pPr>
      <w:r w:rsidRPr="00903DBA">
        <w:rPr>
          <w:highlight w:val="white"/>
        </w:rPr>
        <w:t xml:space="preserve">                        (AssemblyCodeGenerator.MainName))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19EE4DB4" w:rsidR="005E5A36" w:rsidRPr="00903DBA" w:rsidRDefault="005E5A36" w:rsidP="005E5A36">
      <w:pPr>
        <w:rPr>
          <w:highlight w:val="white"/>
        </w:rPr>
      </w:pPr>
      <w:r w:rsidRPr="00903DBA">
        <w:rPr>
          <w:highlight w:val="white"/>
        </w:rPr>
        <w:t xml:space="preserve">When we finally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C0586E">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1DA51E32" w:rsidR="005E5A36" w:rsidRPr="00903DBA" w:rsidRDefault="005E5A36" w:rsidP="005E5A36">
      <w:pPr>
        <w:rPr>
          <w:highlight w:val="white"/>
        </w:rPr>
      </w:pPr>
      <w:r w:rsidRPr="00903DBA">
        <w:rPr>
          <w:highlight w:val="white"/>
        </w:rPr>
        <w:lastRenderedPageBreak/>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C0586E">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054E896B"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C0586E">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5B32EBF1" w14:textId="77777777" w:rsidR="005E5A36" w:rsidRPr="00903DBA" w:rsidRDefault="005E5A36" w:rsidP="005E5A36">
      <w:pPr>
        <w:pStyle w:val="Code"/>
        <w:rPr>
          <w:highlight w:val="white"/>
        </w:rPr>
      </w:pPr>
      <w:r w:rsidRPr="00903DBA">
        <w:rPr>
          <w:highlight w:val="white"/>
        </w:rPr>
        <w:t xml:space="preserve">        if (SymbolTable.CurrentFunction.UniqueName.</w:t>
      </w:r>
    </w:p>
    <w:p w14:paraId="4B925710" w14:textId="77777777" w:rsidR="005E5A36" w:rsidRPr="00903DBA" w:rsidRDefault="005E5A36" w:rsidP="005E5A36">
      <w:pPr>
        <w:pStyle w:val="Code"/>
        <w:rPr>
          <w:highlight w:val="white"/>
        </w:rPr>
      </w:pPr>
      <w:r w:rsidRPr="00903DBA">
        <w:rPr>
          <w:highlight w:val="white"/>
        </w:rPr>
        <w:t xml:space="preserve">            Equals(AssemblyCodeGenerator.MainName))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17CAA7C7"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In this way, the assembly code text of the function will be added to final assembly file. The symbols of the global static set is then handled by the Main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C0586E">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77777777" w:rsidR="005E5A36" w:rsidRPr="00903DBA" w:rsidRDefault="005E5A36" w:rsidP="005E5A36">
      <w:pPr>
        <w:pStyle w:val="Code"/>
        <w:rPr>
          <w:highlight w:val="white"/>
        </w:rPr>
      </w:pP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3AAC80E" w14:textId="77777777" w:rsidR="005E5A36" w:rsidRDefault="005E5A36" w:rsidP="0060539D">
      <w:pPr>
        <w:pStyle w:val="Rubrik3"/>
        <w:rPr>
          <w:highlight w:val="white"/>
        </w:rPr>
      </w:pPr>
      <w:bookmarkStart w:id="242" w:name="_Toc62920701"/>
      <w:r w:rsidRPr="00F92D57">
        <w:rPr>
          <w:highlight w:val="white"/>
        </w:rPr>
        <w:lastRenderedPageBreak/>
        <w:t>Specifier List</w:t>
      </w:r>
      <w:bookmarkEnd w:id="242"/>
    </w:p>
    <w:p w14:paraId="39C992C2" w14:textId="77777777" w:rsidR="005E5A36" w:rsidRPr="00903DBA" w:rsidRDefault="005E5A36" w:rsidP="0060539D">
      <w:pPr>
        <w:pStyle w:val="Rubrik3"/>
        <w:rPr>
          <w:highlight w:val="white"/>
        </w:rPr>
      </w:pPr>
      <w:bookmarkStart w:id="243" w:name="_Toc62920702"/>
      <w:r w:rsidRPr="00903DBA">
        <w:rPr>
          <w:highlight w:val="white"/>
        </w:rPr>
        <w:t>Structs and Unions</w:t>
      </w:r>
      <w:bookmarkEnd w:id="243"/>
    </w:p>
    <w:p w14:paraId="050FF5DF" w14:textId="77777777" w:rsidR="005E5A36" w:rsidRPr="00903DBA" w:rsidRDefault="005E5A36" w:rsidP="005E5A36">
      <w:pPr>
        <w:pStyle w:val="CodeHeader"/>
        <w:rPr>
          <w:highlight w:val="white"/>
        </w:rPr>
      </w:pPr>
      <w:r w:rsidRPr="00903DBA">
        <w:rPr>
          <w:highlight w:val="white"/>
        </w:rPr>
        <w:t>MiddleCodeGenerator.cs</w:t>
      </w:r>
    </w:p>
    <w:p w14:paraId="505813DF" w14:textId="77777777" w:rsidR="005E5A36" w:rsidRPr="00903DBA" w:rsidRDefault="005E5A36" w:rsidP="005E5A36">
      <w:pPr>
        <w:pStyle w:val="Code"/>
        <w:rPr>
          <w:highlight w:val="white"/>
        </w:rPr>
      </w:pPr>
      <w:r w:rsidRPr="00903DBA">
        <w:rPr>
          <w:highlight w:val="white"/>
        </w:rPr>
        <w:t xml:space="preserve">    public static void StructUnionHeader(string optionalName, Sort sort) {</w:t>
      </w:r>
    </w:p>
    <w:p w14:paraId="5DFF4420" w14:textId="77777777" w:rsidR="005E5A36" w:rsidRPr="00903DBA" w:rsidRDefault="005E5A36" w:rsidP="005E5A36">
      <w:pPr>
        <w:pStyle w:val="Code"/>
        <w:rPr>
          <w:highlight w:val="white"/>
        </w:rPr>
      </w:pPr>
      <w:r w:rsidRPr="00903DBA">
        <w:rPr>
          <w:highlight w:val="white"/>
        </w:rPr>
        <w:t xml:space="preserve">      if (optionalName != null) {</w:t>
      </w:r>
    </w:p>
    <w:p w14:paraId="24E571F8" w14:textId="77777777" w:rsidR="005E5A36" w:rsidRPr="00903DBA" w:rsidRDefault="005E5A36" w:rsidP="005E5A36">
      <w:pPr>
        <w:pStyle w:val="Code"/>
        <w:rPr>
          <w:highlight w:val="white"/>
        </w:rPr>
      </w:pPr>
      <w:r w:rsidRPr="00903DBA">
        <w:rPr>
          <w:highlight w:val="white"/>
        </w:rPr>
        <w:t xml:space="preserve">        Type type = new Type(sort);</w:t>
      </w:r>
    </w:p>
    <w:p w14:paraId="1151F19E" w14:textId="77777777" w:rsidR="005E5A36" w:rsidRPr="00903DBA" w:rsidRDefault="005E5A36" w:rsidP="005E5A36">
      <w:pPr>
        <w:pStyle w:val="Code"/>
        <w:rPr>
          <w:highlight w:val="white"/>
        </w:rPr>
      </w:pPr>
      <w:r w:rsidRPr="00903DBA">
        <w:rPr>
          <w:highlight w:val="white"/>
        </w:rPr>
        <w:t xml:space="preserve">        SymbolTable.CurrentTable.AddTag(optionalName, type);</w:t>
      </w:r>
    </w:p>
    <w:p w14:paraId="0FAEE88F" w14:textId="77777777" w:rsidR="005E5A36" w:rsidRPr="00903DBA" w:rsidRDefault="005E5A36" w:rsidP="005E5A36">
      <w:pPr>
        <w:pStyle w:val="Code"/>
        <w:rPr>
          <w:highlight w:val="white"/>
        </w:rPr>
      </w:pPr>
      <w:r w:rsidRPr="00903DBA">
        <w:rPr>
          <w:highlight w:val="white"/>
        </w:rPr>
        <w:t xml:space="preserve">      }</w:t>
      </w:r>
    </w:p>
    <w:p w14:paraId="441C653B" w14:textId="77777777" w:rsidR="005E5A36" w:rsidRPr="00903DBA" w:rsidRDefault="005E5A36" w:rsidP="005E5A36">
      <w:pPr>
        <w:pStyle w:val="Code"/>
        <w:rPr>
          <w:highlight w:val="white"/>
        </w:rPr>
      </w:pPr>
      <w:r w:rsidRPr="00903DBA">
        <w:rPr>
          <w:highlight w:val="white"/>
        </w:rPr>
        <w:t xml:space="preserve">    }</w:t>
      </w:r>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sort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77777777"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this 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44" w:name="_Toc62920703"/>
      <w:r w:rsidRPr="00F92D57">
        <w:rPr>
          <w:highlight w:val="white"/>
        </w:rPr>
        <w:lastRenderedPageBreak/>
        <w:t>Enumeration</w:t>
      </w:r>
      <w:bookmarkEnd w:id="244"/>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r w:rsidRPr="00903DBA">
        <w:rPr>
          <w:highlight w:val="white"/>
        </w:rPr>
        <w:t>MiddleCodeGenerator.cs</w:t>
      </w:r>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77777777" w:rsidR="005E5A36" w:rsidRPr="00903DBA" w:rsidRDefault="005E5A36" w:rsidP="005E5A36">
      <w:pPr>
        <w:pStyle w:val="Code"/>
        <w:rPr>
          <w:highlight w:val="white"/>
        </w:rPr>
      </w:pPr>
      <w:r w:rsidRPr="00903DBA">
        <w:rPr>
          <w:highlight w:val="white"/>
        </w:rPr>
        <w:t xml:space="preserve">      Type itemType = new Type(Sort.SignedInt, true);</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77777777" w:rsidR="005E5A36" w:rsidRPr="00903DBA" w:rsidRDefault="005E5A36" w:rsidP="005E5A36">
      <w:pPr>
        <w:pStyle w:val="Code"/>
        <w:rPr>
          <w:highlight w:val="white"/>
        </w:rPr>
      </w:pPr>
      <w:r w:rsidRPr="00903DBA">
        <w:rPr>
          <w:highlight w:val="white"/>
        </w:rPr>
        <w:t xml:space="preserve">      Type enumType = new Type(Sort.Enumeration, 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The following code is value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r w:rsidRPr="00903DBA">
        <w:rPr>
          <w:highlight w:val="white"/>
        </w:rPr>
        <w:t>MiddleCodeGenerator.cs</w:t>
      </w:r>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lastRenderedPageBreak/>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60539D">
      <w:pPr>
        <w:pStyle w:val="Rubrik3"/>
        <w:rPr>
          <w:highlight w:val="white"/>
        </w:rPr>
      </w:pPr>
      <w:bookmarkStart w:id="245" w:name="_Toc62920704"/>
      <w:r>
        <w:rPr>
          <w:highlight w:val="white"/>
        </w:rPr>
        <w:t>Declarator</w:t>
      </w:r>
      <w:bookmarkEnd w:id="245"/>
    </w:p>
    <w:p w14:paraId="63B97B6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possible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r w:rsidRPr="00903DBA">
        <w:rPr>
          <w:highlight w:val="white"/>
        </w:rPr>
        <w:t>MiddleCodeGenerator.cs</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31D9182A"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C0586E">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77777777" w:rsidR="005E5A36" w:rsidRPr="00903DBA" w:rsidRDefault="005E5A36" w:rsidP="005E5A36">
      <w:pPr>
        <w:pStyle w:val="Code"/>
        <w:rPr>
          <w:highlight w:val="white"/>
        </w:rPr>
      </w:pPr>
      <w:r w:rsidRPr="00903DBA">
        <w:rPr>
          <w:highlight w:val="white"/>
        </w:rPr>
        <w:t xml:space="preserve">          Only_extern_or_static_storage_allowed_for_functions);</w:t>
      </w:r>
    </w:p>
    <w:p w14:paraId="6DE222A2" w14:textId="77777777" w:rsidR="005E5A36" w:rsidRPr="00903DBA"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100772CF"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C0586E">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 Then we obtain the </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lastRenderedPageBreak/>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77777777"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alist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lastRenderedPageBreak/>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t>If the number of bits is less then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46" w:name="_Toc62920705"/>
      <w:r>
        <w:rPr>
          <w:highlight w:val="white"/>
        </w:rPr>
        <w:t>Pointer declarator</w:t>
      </w:r>
      <w:bookmarkEnd w:id="246"/>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r w:rsidRPr="00903DBA">
        <w:rPr>
          <w:highlight w:val="white"/>
        </w:rPr>
        <w:t>MiddleCodeGenerator.cs</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lastRenderedPageBreak/>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7" w:name="_Toc62920706"/>
      <w:r>
        <w:rPr>
          <w:highlight w:val="white"/>
        </w:rPr>
        <w:t>Direct Declarator</w:t>
      </w:r>
      <w:bookmarkEnd w:id="247"/>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r w:rsidRPr="00903DBA">
        <w:rPr>
          <w:highlight w:val="white"/>
        </w:rPr>
        <w:t>MiddleCodeGenerator.cs</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r w:rsidRPr="00903DBA">
        <w:rPr>
          <w:highlight w:val="white"/>
        </w:rPr>
        <w:t>MiddleCodeGenerator.cs</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lastRenderedPageBreak/>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r w:rsidRPr="00903DBA">
        <w:rPr>
          <w:highlight w:val="white"/>
        </w:rPr>
        <w:t>MiddleCodeGenerator.cs</w:t>
      </w:r>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8" w:name="_Toc62920707"/>
      <w:r>
        <w:rPr>
          <w:highlight w:val="white"/>
        </w:rPr>
        <w:lastRenderedPageBreak/>
        <w:t>Parameters</w:t>
      </w:r>
      <w:bookmarkEnd w:id="248"/>
    </w:p>
    <w:p w14:paraId="72FB3FC3" w14:textId="77777777" w:rsidR="005E5A36" w:rsidRPr="00903DBA" w:rsidRDefault="005E5A36" w:rsidP="005E5A36">
      <w:pPr>
        <w:pStyle w:val="CodeHeader"/>
        <w:rPr>
          <w:highlight w:val="white"/>
        </w:rPr>
      </w:pPr>
      <w:r w:rsidRPr="00903DBA">
        <w:rPr>
          <w:highlight w:val="white"/>
        </w:rPr>
        <w:t>MiddleCodeGenerator.cs</w:t>
      </w:r>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1CF31AA6"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C0586E">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3BD8802B" w14:textId="77777777" w:rsidR="005E5A36" w:rsidRDefault="005E5A36" w:rsidP="0060539D">
      <w:pPr>
        <w:pStyle w:val="Rubrik3"/>
        <w:rPr>
          <w:highlight w:val="white"/>
        </w:rPr>
      </w:pPr>
      <w:bookmarkStart w:id="249" w:name="_Toc62920708"/>
      <w:r w:rsidRPr="00903DBA">
        <w:rPr>
          <w:highlight w:val="white"/>
        </w:rPr>
        <w:t>Abstract Declarator</w:t>
      </w:r>
      <w:bookmarkEnd w:id="249"/>
    </w:p>
    <w:p w14:paraId="7BB9D4BF" w14:textId="77777777" w:rsidR="005E5A36" w:rsidRPr="00903DBA" w:rsidRDefault="005E5A36" w:rsidP="0060539D">
      <w:pPr>
        <w:pStyle w:val="Rubrik2"/>
        <w:rPr>
          <w:highlight w:val="white"/>
        </w:rPr>
      </w:pPr>
      <w:bookmarkStart w:id="250" w:name="_Toc62920709"/>
      <w:r w:rsidRPr="00903DBA">
        <w:rPr>
          <w:highlight w:val="white"/>
        </w:rPr>
        <w:t>Statements</w:t>
      </w:r>
      <w:bookmarkEnd w:id="250"/>
    </w:p>
    <w:p w14:paraId="2323AF81" w14:textId="77777777" w:rsidR="005E5A36" w:rsidRPr="00903DBA" w:rsidRDefault="005E5A36" w:rsidP="0060539D">
      <w:pPr>
        <w:pStyle w:val="Rubrik3"/>
      </w:pPr>
      <w:bookmarkStart w:id="251" w:name="_Toc62920710"/>
      <w:r w:rsidRPr="00903DBA">
        <w:t>The If Statement</w:t>
      </w:r>
      <w:bookmarkEnd w:id="251"/>
    </w:p>
    <w:p w14:paraId="3B00FDCA"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or becomes a logical expression.</w:t>
      </w:r>
    </w:p>
    <w:p w14:paraId="30150992" w14:textId="77777777" w:rsidR="005E5A36" w:rsidRPr="00903DBA" w:rsidRDefault="005E5A36" w:rsidP="005E5A36">
      <w:pPr>
        <w:pStyle w:val="CodeHeader"/>
        <w:rPr>
          <w:highlight w:val="white"/>
        </w:rPr>
      </w:pPr>
      <w:r w:rsidRPr="00903DBA">
        <w:rPr>
          <w:highlight w:val="white"/>
        </w:rPr>
        <w:t>MiddleCodeGenerator.cs</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lastRenderedPageBreak/>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52" w:name="_Toc62920711"/>
      <w:r>
        <w:rPr>
          <w:highlight w:val="white"/>
        </w:rPr>
        <w:t>The If-Else Statement</w:t>
      </w:r>
      <w:bookmarkEnd w:id="252"/>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lastRenderedPageBreak/>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53" w:name="_Toc62920712"/>
      <w:r>
        <w:t>The Switch Statement</w:t>
      </w:r>
      <w:bookmarkEnd w:id="253"/>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lastRenderedPageBreak/>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7B46FD2"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C0586E">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54" w:name="_Toc62920713"/>
      <w:r>
        <w:t>The Case Statement</w:t>
      </w:r>
      <w:bookmarkEnd w:id="254"/>
    </w:p>
    <w:p w14:paraId="3D62D426" w14:textId="7173842F" w:rsidR="00615A02" w:rsidRDefault="00F435F7" w:rsidP="009A320C">
      <w:r>
        <w:t>For the c</w:t>
      </w:r>
      <w:r w:rsidR="005E5A36" w:rsidRPr="00903DBA">
        <w:t xml:space="preserve">ase statement </w:t>
      </w:r>
      <w:r>
        <w:t xml:space="preserve">the </w:t>
      </w:r>
      <w:r w:rsidR="005E5A36" w:rsidRPr="00903DBA">
        <w:rPr>
          <w:rStyle w:val="CodeInText"/>
        </w:rPr>
        <w:t>Main.CaseMapStack</w:t>
      </w:r>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lastRenderedPageBreak/>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55" w:name="_Toc62920714"/>
      <w:r w:rsidRPr="00903DBA">
        <w:t>The Default Statement</w:t>
      </w:r>
      <w:bookmarkEnd w:id="255"/>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56" w:name="_Toc62920715"/>
      <w:r w:rsidRPr="00903DBA">
        <w:t>The While Statement</w:t>
      </w:r>
      <w:bookmarkEnd w:id="256"/>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lastRenderedPageBreak/>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7" w:name="_Toc62920716"/>
      <w:r w:rsidRPr="00903DBA">
        <w:t>The Do Statement</w:t>
      </w:r>
      <w:bookmarkEnd w:id="257"/>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8" w:name="_Toc62920717"/>
      <w:r w:rsidRPr="00903DBA">
        <w:lastRenderedPageBreak/>
        <w:t>The For Statement</w:t>
      </w:r>
      <w:bookmarkEnd w:id="258"/>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We add an empty instruction as the target of the test expression, since we do not know if the</w:t>
      </w:r>
      <w:r w:rsidR="006A58C2">
        <w:rPr>
          <w:highlight w:val="white"/>
        </w:rPr>
        <w:t>ir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lastRenderedPageBreak/>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59" w:name="_Toc62920718"/>
      <w:r>
        <w:t xml:space="preserve">The </w:t>
      </w:r>
      <w:r w:rsidRPr="00903DBA">
        <w:t xml:space="preserve">Label and </w:t>
      </w:r>
      <w:r w:rsidR="003F7BCA">
        <w:t>Goto</w:t>
      </w:r>
      <w:r w:rsidRPr="00903DBA">
        <w:t xml:space="preserve"> Statement</w:t>
      </w:r>
      <w:r>
        <w:t>s</w:t>
      </w:r>
      <w:bookmarkEnd w:id="259"/>
    </w:p>
    <w:p w14:paraId="44B6A534" w14:textId="16B94444" w:rsidR="005D3517" w:rsidRDefault="00A4505E" w:rsidP="005D3517">
      <w:pPr>
        <w:rPr>
          <w:highlight w:val="white"/>
        </w:rPr>
      </w:pPr>
      <w:r>
        <w:rPr>
          <w:highlight w:val="white"/>
        </w:rPr>
        <w:t xml:space="preserve">In C, is is allowed to use goto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goto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lastRenderedPageBreak/>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goto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60" w:name="_Toc62920719"/>
      <w:r w:rsidRPr="00903DBA">
        <w:t>Return Statement</w:t>
      </w:r>
      <w:bookmarkEnd w:id="260"/>
    </w:p>
    <w:p w14:paraId="3E63649E" w14:textId="65C629A6" w:rsidR="005F161D" w:rsidRDefault="005E5A36" w:rsidP="005E5A36">
      <w:r w:rsidRPr="00903DBA">
        <w:t xml:space="preserve">The </w:t>
      </w:r>
      <w:r>
        <w:rPr>
          <w:rStyle w:val="CodeInText"/>
        </w:rPr>
        <w:t>G</w:t>
      </w:r>
      <w:r w:rsidRPr="00903DBA">
        <w:rPr>
          <w:rStyle w:val="CodeInText"/>
        </w:rPr>
        <w:t>enerateReturnStatement</w:t>
      </w:r>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thet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59474428" w14:textId="57CCA859" w:rsidR="005F161D" w:rsidRPr="00A26378" w:rsidRDefault="005F161D" w:rsidP="005F161D">
      <w:pPr>
        <w:pStyle w:val="Code"/>
        <w:rPr>
          <w:highlight w:val="white"/>
        </w:rPr>
      </w:pPr>
      <w:r w:rsidRPr="00A26378">
        <w:rPr>
          <w:highlight w:val="white"/>
        </w:rPr>
        <w:lastRenderedPageBreak/>
        <w:t xml:space="preserve">      if (SymbolTable.CurrentFunction.UniqueName.Equals</w:t>
      </w:r>
    </w:p>
    <w:p w14:paraId="1E0E9F41" w14:textId="651A6939" w:rsidR="005F161D" w:rsidRPr="00A26378" w:rsidRDefault="005F161D" w:rsidP="005F161D">
      <w:pPr>
        <w:pStyle w:val="Code"/>
        <w:rPr>
          <w:highlight w:val="white"/>
        </w:rPr>
      </w:pPr>
      <w:r w:rsidRPr="00A26378">
        <w:rPr>
          <w:highlight w:val="white"/>
        </w:rPr>
        <w:t xml:space="preserve">                      (AssemblyCodeGenerator.MainName))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61" w:name="_Toc62920720"/>
      <w:r w:rsidRPr="00903DBA">
        <w:t>Optional Expression Statement</w:t>
      </w:r>
      <w:bookmarkEnd w:id="261"/>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r w:rsidRPr="00903DBA">
        <w:t>MiddleCodeGenerator.cs</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62" w:name="_Toc62920721"/>
      <w:r w:rsidRPr="00903DBA">
        <w:t>Jump Register Statements</w:t>
      </w:r>
      <w:bookmarkEnd w:id="262"/>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63" w:name="_Toc62920722"/>
      <w:r w:rsidRPr="00903DBA">
        <w:t>Interrupt Statements</w:t>
      </w:r>
      <w:bookmarkEnd w:id="263"/>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64" w:name="_Toc62920723"/>
      <w:r w:rsidRPr="00903DBA">
        <w:t>System Call Statements</w:t>
      </w:r>
      <w:bookmarkEnd w:id="264"/>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65" w:name="_Toc62920724"/>
      <w:r w:rsidRPr="00903DBA">
        <w:lastRenderedPageBreak/>
        <w:t>Expressions</w:t>
      </w:r>
      <w:bookmarkEnd w:id="265"/>
    </w:p>
    <w:p w14:paraId="1956C87F" w14:textId="6802FF59" w:rsidR="00AE43E1" w:rsidRPr="00AE43E1" w:rsidRDefault="00AE43E1" w:rsidP="00AE43E1">
      <w:r>
        <w:t>The next section handles the middle code generation of the expressions. Similar to the parsing, we start with the operator of lowest precedence and continue with the operators of higher precedence.</w:t>
      </w:r>
    </w:p>
    <w:p w14:paraId="2C65A380" w14:textId="6C6972A3" w:rsidR="00B819DF" w:rsidRDefault="00B819DF" w:rsidP="0060539D">
      <w:pPr>
        <w:pStyle w:val="Rubrik3"/>
        <w:rPr>
          <w:highlight w:val="white"/>
        </w:rPr>
      </w:pPr>
      <w:bookmarkStart w:id="266" w:name="_Toc62920725"/>
      <w:r>
        <w:rPr>
          <w:highlight w:val="white"/>
        </w:rPr>
        <w:t>The Comma Expression</w:t>
      </w:r>
      <w:bookmarkEnd w:id="266"/>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7" w:name="_Toc62920726"/>
      <w:r w:rsidRPr="00903DBA">
        <w:t>The Assignment Expression</w:t>
      </w:r>
      <w:bookmarkEnd w:id="267"/>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77777777" w:rsidR="00E05628" w:rsidRPr="00E05628" w:rsidRDefault="00E05628" w:rsidP="00E05628">
      <w:pPr>
        <w:pStyle w:val="Code"/>
        <w:rPr>
          <w:highlight w:val="white"/>
        </w:rPr>
      </w:pPr>
      <w:r w:rsidRPr="00E05628">
        <w:rPr>
          <w:highlight w:val="white"/>
        </w:rPr>
        <w:t xml:space="preserve">        case MiddleOperator.BinaryAdd:</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77777777" w:rsidR="00E05628" w:rsidRPr="00E05628" w:rsidRDefault="00E05628" w:rsidP="00E05628">
      <w:pPr>
        <w:pStyle w:val="Code"/>
        <w:rPr>
          <w:highlight w:val="white"/>
        </w:rPr>
      </w:pPr>
      <w:r w:rsidRPr="00E05628">
        <w:rPr>
          <w:highlight w:val="white"/>
        </w:rPr>
        <w:t xml:space="preserve">        case MiddleOperator.BinarySubtract: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lastRenderedPageBreak/>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1F390AA7" w14:textId="301F13F7" w:rsidR="005E5A36" w:rsidRPr="00903DBA" w:rsidRDefault="005E5A36" w:rsidP="0083521A">
      <w:pPr>
        <w:pStyle w:val="Code"/>
        <w:rPr>
          <w:highlight w:val="white"/>
        </w:rPr>
      </w:pPr>
      <w:r w:rsidRPr="00903DBA">
        <w:rPr>
          <w:highlight w:val="white"/>
        </w:rPr>
        <w:t xml:space="preserve">            BitwiseExpression(middleOp, leftExpression,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7F9495C4" w14:textId="42D51DCE" w:rsidR="005E5A36" w:rsidRPr="00903DBA" w:rsidRDefault="005E5A36" w:rsidP="00733ECE">
      <w:pPr>
        <w:pStyle w:val="Code"/>
        <w:rPr>
          <w:highlight w:val="white"/>
        </w:rPr>
      </w:pPr>
      <w:r w:rsidRPr="00903DBA">
        <w:rPr>
          <w:highlight w:val="white"/>
        </w:rPr>
        <w:t xml:space="preserve">            ShiftExpression(middleOp, leftExpression,</w:t>
      </w:r>
      <w:r w:rsidR="00733ECE">
        <w:rPr>
          <w:highlight w:val="white"/>
        </w:rPr>
        <w:t xml:space="preserve"> </w:t>
      </w:r>
      <w:r w:rsidRPr="00903DBA">
        <w:rPr>
          <w:highlight w:val="white"/>
        </w:rPr>
        <w:t>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lastRenderedPageBreak/>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8" w:name="_Toc62920727"/>
      <w:r w:rsidRPr="00903DBA">
        <w:lastRenderedPageBreak/>
        <w:t>The Condition Expression</w:t>
      </w:r>
      <w:bookmarkEnd w:id="268"/>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lastRenderedPageBreak/>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lastRenderedPageBreak/>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77777777" w:rsidR="005E5A36" w:rsidRPr="00903DBA" w:rsidRDefault="005E5A36" w:rsidP="0060539D">
      <w:pPr>
        <w:pStyle w:val="Rubrik3"/>
      </w:pPr>
      <w:bookmarkStart w:id="269" w:name="_Toc62920728"/>
      <w:r w:rsidRPr="00903DBA">
        <w:t>Constant Expression</w:t>
      </w:r>
      <w:bookmarkEnd w:id="269"/>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lastRenderedPageBreak/>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70" w:name="_Toc62920729"/>
      <w:r>
        <w:t xml:space="preserve">The </w:t>
      </w:r>
      <w:r w:rsidR="005E5A36" w:rsidRPr="00903DBA">
        <w:t xml:space="preserve">Logical </w:t>
      </w:r>
      <w:r>
        <w:t xml:space="preserve">Or </w:t>
      </w:r>
      <w:r w:rsidR="005E5A36" w:rsidRPr="00903DBA">
        <w:t>Expression</w:t>
      </w:r>
      <w:bookmarkEnd w:id="270"/>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71" w:name="_Toc62920730"/>
      <w:r>
        <w:lastRenderedPageBreak/>
        <w:t xml:space="preserve">The </w:t>
      </w:r>
      <w:r w:rsidRPr="00903DBA">
        <w:t xml:space="preserve">Logical </w:t>
      </w:r>
      <w:r>
        <w:t xml:space="preserve">And </w:t>
      </w:r>
      <w:r w:rsidRPr="00903DBA">
        <w:t>Expression</w:t>
      </w:r>
      <w:bookmarkEnd w:id="271"/>
    </w:p>
    <w:p w14:paraId="1B88763C" w14:textId="77777777"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e backpatch the false</w:t>
      </w:r>
      <w:r>
        <w:t>-set</w:t>
      </w:r>
      <w:r w:rsidRPr="00903DBA">
        <w:t xml:space="preserve"> of the first operand to the beginning of the right operand. </w:t>
      </w:r>
      <w:r w:rsidR="0079018B">
        <w:t>The true-set of the resulting expression is the true-set of the right expression, and the false set ois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77777777" w:rsidR="0079018B" w:rsidRPr="0079018B" w:rsidRDefault="0079018B" w:rsidP="0079018B">
      <w:pPr>
        <w:pStyle w:val="Code"/>
        <w:rPr>
          <w:highlight w:val="white"/>
        </w:rPr>
      </w:pPr>
      <w:r w:rsidRPr="0079018B">
        <w:rPr>
          <w:highlight w:val="white"/>
        </w:rPr>
        <w:t xml:space="preserve">                                                  Expression rightExpression) {</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72" w:name="_Toc62920731"/>
      <w:r w:rsidRPr="008B293C">
        <w:rPr>
          <w:highlight w:val="white"/>
        </w:rPr>
        <w:t>Bitwise Expressions</w:t>
      </w:r>
      <w:bookmarkEnd w:id="272"/>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r w:rsidRPr="0079018B">
        <w:rPr>
          <w:rStyle w:val="KeyWord0"/>
          <w:highlight w:val="white"/>
        </w:rPr>
        <w:t>xor</w:t>
      </w:r>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lastRenderedPageBreak/>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73" w:name="_Toc62920732"/>
      <w:r w:rsidRPr="00903DBA">
        <w:t>Shift Expression</w:t>
      </w:r>
      <w:bookmarkEnd w:id="273"/>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lastRenderedPageBreak/>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74" w:name="_Toc62920733"/>
      <w:r w:rsidRPr="00903DBA">
        <w:t>Equality and Relation Expressions</w:t>
      </w:r>
      <w:bookmarkEnd w:id="274"/>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lastRenderedPageBreak/>
        <w:t xml:space="preserve">      shortList.AddRange(rightExpression.ShortList);</w:t>
      </w:r>
    </w:p>
    <w:p w14:paraId="2F893998" w14:textId="64E546BB" w:rsidR="00030128" w:rsidRDefault="005E5A36" w:rsidP="005E5A36">
      <w:pPr>
        <w:rPr>
          <w:highlight w:val="white"/>
        </w:rPr>
      </w:pPr>
      <w:r w:rsidRPr="00903DBA">
        <w:rPr>
          <w:highlight w:val="white"/>
        </w:rPr>
        <w:t xml:space="preserve">If </w:t>
      </w:r>
      <w:r w:rsidR="00030128">
        <w:rPr>
          <w:highlight w:val="white"/>
        </w:rPr>
        <w:t>one of the expression types is signed and the other is unsigned, we make sure they are both signed.</w:t>
      </w:r>
    </w:p>
    <w:p w14:paraId="546E0F8F"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D57CA4D" w14:textId="77777777" w:rsidR="00030128" w:rsidRPr="00030128" w:rsidRDefault="00030128" w:rsidP="00030128">
      <w:pPr>
        <w:pStyle w:val="Code"/>
        <w:rPr>
          <w:highlight w:val="white"/>
        </w:rPr>
      </w:pPr>
      <w:r w:rsidRPr="00030128">
        <w:rPr>
          <w:highlight w:val="white"/>
        </w:rPr>
        <w:t xml:space="preserve">          rightExpression.Symbol.Type.IsUnsigned()) {</w:t>
      </w:r>
    </w:p>
    <w:p w14:paraId="4FE02AAF" w14:textId="77777777" w:rsidR="00030128" w:rsidRDefault="00030128" w:rsidP="00030128">
      <w:pPr>
        <w:pStyle w:val="Code"/>
        <w:rPr>
          <w:highlight w:val="white"/>
        </w:rPr>
      </w:pPr>
      <w:r w:rsidRPr="00030128">
        <w:rPr>
          <w:highlight w:val="white"/>
        </w:rPr>
        <w:t xml:space="preserve">        rightExpression =</w:t>
      </w:r>
    </w:p>
    <w:p w14:paraId="4BF8AE49" w14:textId="041EBD23"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1E42F6D8" w14:textId="77777777" w:rsidR="00030128" w:rsidRPr="00030128" w:rsidRDefault="00030128" w:rsidP="00030128">
      <w:pPr>
        <w:pStyle w:val="Code"/>
        <w:rPr>
          <w:highlight w:val="white"/>
        </w:rPr>
      </w:pPr>
      <w:r w:rsidRPr="00030128">
        <w:rPr>
          <w:highlight w:val="white"/>
        </w:rPr>
        <w:t xml:space="preserve">      }</w:t>
      </w:r>
    </w:p>
    <w:p w14:paraId="0A048B86"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6B6938FE" w14:textId="77777777" w:rsidR="00030128" w:rsidRPr="00030128" w:rsidRDefault="00030128" w:rsidP="00030128">
      <w:pPr>
        <w:pStyle w:val="Code"/>
        <w:rPr>
          <w:highlight w:val="white"/>
        </w:rPr>
      </w:pPr>
      <w:r w:rsidRPr="00030128">
        <w:rPr>
          <w:highlight w:val="white"/>
        </w:rPr>
        <w:t xml:space="preserve">               rightExpression.Symbol.Type.IsSigned()) {</w:t>
      </w:r>
    </w:p>
    <w:p w14:paraId="4BB1E021" w14:textId="77777777" w:rsidR="00030128" w:rsidRDefault="00030128" w:rsidP="00030128">
      <w:pPr>
        <w:pStyle w:val="Code"/>
        <w:rPr>
          <w:highlight w:val="white"/>
        </w:rPr>
      </w:pPr>
      <w:r w:rsidRPr="00030128">
        <w:rPr>
          <w:highlight w:val="white"/>
        </w:rPr>
        <w:t xml:space="preserve">        leftExpression =</w:t>
      </w:r>
    </w:p>
    <w:p w14:paraId="3EBC53A5" w14:textId="47BD91F6"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59E1C605" w14:textId="77777777" w:rsidR="00030128" w:rsidRPr="00030128" w:rsidRDefault="00030128" w:rsidP="00030128">
      <w:pPr>
        <w:pStyle w:val="Code"/>
        <w:rPr>
          <w:highlight w:val="white"/>
        </w:rPr>
      </w:pPr>
      <w:r w:rsidRPr="00030128">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 xml:space="preserve">We add two instruction to the long list. The first is an if-goto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goto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75" w:name="_Toc62920734"/>
      <w:r w:rsidRPr="00903DBA">
        <w:t>Addition Expression</w:t>
      </w:r>
      <w:bookmarkEnd w:id="275"/>
    </w:p>
    <w:p w14:paraId="51964C3C" w14:textId="77777777" w:rsidR="00760F28" w:rsidRPr="00760F28" w:rsidRDefault="00760F28" w:rsidP="00760F28">
      <w:pPr>
        <w:pStyle w:val="Code"/>
        <w:rPr>
          <w:highlight w:val="white"/>
        </w:rPr>
      </w:pPr>
      <w:r w:rsidRPr="00760F28">
        <w:rPr>
          <w:highlight w:val="white"/>
        </w:rPr>
        <w:t xml:space="preserve">    public static Expression MultiplySize(Expression arrayExpression,</w:t>
      </w:r>
    </w:p>
    <w:p w14:paraId="0DF776A3" w14:textId="77777777" w:rsidR="00760F28" w:rsidRPr="00760F28" w:rsidRDefault="00760F28" w:rsidP="00760F28">
      <w:pPr>
        <w:pStyle w:val="Code"/>
        <w:rPr>
          <w:highlight w:val="white"/>
        </w:rPr>
      </w:pPr>
      <w:r w:rsidRPr="00760F28">
        <w:rPr>
          <w:highlight w:val="white"/>
        </w:rPr>
        <w:t xml:space="preserve">                                          Expression indexExpression) {</w:t>
      </w:r>
    </w:p>
    <w:p w14:paraId="698F00B6" w14:textId="77777777" w:rsidR="00760F28" w:rsidRPr="00760F28" w:rsidRDefault="00760F28" w:rsidP="00760F28">
      <w:pPr>
        <w:pStyle w:val="Code"/>
        <w:rPr>
          <w:highlight w:val="white"/>
        </w:rPr>
      </w:pPr>
      <w:r w:rsidRPr="00760F28">
        <w:rPr>
          <w:highlight w:val="white"/>
        </w:rPr>
        <w:t xml:space="preserve">      Type arrayType = arrayExpression.Symbol.Type;</w:t>
      </w:r>
    </w:p>
    <w:p w14:paraId="2E1B3A7B" w14:textId="77777777" w:rsidR="00760F28" w:rsidRPr="00760F28" w:rsidRDefault="00760F28" w:rsidP="00760F28">
      <w:pPr>
        <w:pStyle w:val="Code"/>
        <w:rPr>
          <w:highlight w:val="white"/>
        </w:rPr>
      </w:pPr>
    </w:p>
    <w:p w14:paraId="659F5DE4" w14:textId="77777777" w:rsidR="00760F28" w:rsidRPr="00760F28" w:rsidRDefault="00760F28" w:rsidP="00760F28">
      <w:pPr>
        <w:pStyle w:val="Code"/>
        <w:rPr>
          <w:highlight w:val="white"/>
        </w:rPr>
      </w:pPr>
      <w:r w:rsidRPr="00760F28">
        <w:rPr>
          <w:highlight w:val="white"/>
        </w:rPr>
        <w:t xml:space="preserve">      if (arrayType.PointerOrArrayType.Size() &gt; 1) {</w:t>
      </w:r>
    </w:p>
    <w:p w14:paraId="2DE1F289" w14:textId="77777777" w:rsidR="00760F28" w:rsidRPr="00760F28" w:rsidRDefault="00760F28" w:rsidP="00760F28">
      <w:pPr>
        <w:pStyle w:val="Code"/>
        <w:rPr>
          <w:highlight w:val="white"/>
        </w:rPr>
      </w:pPr>
      <w:r w:rsidRPr="00760F28">
        <w:rPr>
          <w:highlight w:val="white"/>
        </w:rPr>
        <w:t xml:space="preserve">        int size = arrayType.PointerOrArrayType.Size();</w:t>
      </w:r>
    </w:p>
    <w:p w14:paraId="3CEA39F0" w14:textId="77777777" w:rsidR="00760F28" w:rsidRDefault="00760F28" w:rsidP="00760F28">
      <w:pPr>
        <w:pStyle w:val="Code"/>
        <w:rPr>
          <w:highlight w:val="white"/>
        </w:rPr>
      </w:pPr>
      <w:r w:rsidRPr="00760F28">
        <w:rPr>
          <w:highlight w:val="white"/>
        </w:rPr>
        <w:t xml:space="preserve">        Symbol sizeSymbol =</w:t>
      </w:r>
    </w:p>
    <w:p w14:paraId="50222B2A" w14:textId="6E8030F3" w:rsidR="00760F28" w:rsidRPr="00760F28" w:rsidRDefault="00760F28" w:rsidP="00760F28">
      <w:pPr>
        <w:pStyle w:val="Code"/>
        <w:rPr>
          <w:highlight w:val="white"/>
        </w:rPr>
      </w:pPr>
      <w:r>
        <w:rPr>
          <w:highlight w:val="white"/>
        </w:rPr>
        <w:t xml:space="preserve">         </w:t>
      </w:r>
      <w:r w:rsidRPr="00760F28">
        <w:rPr>
          <w:highlight w:val="white"/>
        </w:rPr>
        <w:t xml:space="preserve"> new Symbol(indexExpression.Symbol.Type, new BigInteger(size));</w:t>
      </w:r>
    </w:p>
    <w:p w14:paraId="49DEC957" w14:textId="77777777" w:rsidR="00760F28" w:rsidRPr="00760F28" w:rsidRDefault="00760F28" w:rsidP="00760F28">
      <w:pPr>
        <w:pStyle w:val="Code"/>
        <w:rPr>
          <w:highlight w:val="white"/>
        </w:rPr>
      </w:pPr>
      <w:r w:rsidRPr="00760F28">
        <w:rPr>
          <w:highlight w:val="white"/>
        </w:rPr>
        <w:t xml:space="preserve">        Expression sizeExpression = new Expression(sizeSymbol);</w:t>
      </w:r>
    </w:p>
    <w:p w14:paraId="02DEFBB5" w14:textId="63EDFF51" w:rsidR="00760F28" w:rsidRPr="00760F28" w:rsidRDefault="00760F28" w:rsidP="00760F28">
      <w:pPr>
        <w:pStyle w:val="Code"/>
        <w:rPr>
          <w:highlight w:val="white"/>
        </w:rPr>
      </w:pPr>
      <w:r w:rsidRPr="00760F28">
        <w:rPr>
          <w:highlight w:val="white"/>
        </w:rPr>
        <w:t xml:space="preserve">        indexExpression = MultiplyExpression(MiddleOperator.</w:t>
      </w:r>
      <w:r w:rsidR="000C664E">
        <w:rPr>
          <w:highlight w:val="white"/>
        </w:rPr>
        <w:t>Multiply</w:t>
      </w:r>
      <w:r w:rsidRPr="00760F28">
        <w:rPr>
          <w:highlight w:val="white"/>
        </w:rPr>
        <w:t>,</w:t>
      </w:r>
    </w:p>
    <w:p w14:paraId="3F6AEDD9" w14:textId="77777777" w:rsidR="00760F28" w:rsidRPr="00760F28" w:rsidRDefault="00760F28" w:rsidP="00760F28">
      <w:pPr>
        <w:pStyle w:val="Code"/>
        <w:rPr>
          <w:highlight w:val="white"/>
        </w:rPr>
      </w:pPr>
      <w:r w:rsidRPr="00760F28">
        <w:rPr>
          <w:highlight w:val="white"/>
        </w:rPr>
        <w:t xml:space="preserve">                                             indexExpression, sizeExpression);</w:t>
      </w:r>
    </w:p>
    <w:p w14:paraId="0433864A" w14:textId="77777777" w:rsidR="00760F28" w:rsidRPr="00760F28" w:rsidRDefault="00760F28" w:rsidP="00760F28">
      <w:pPr>
        <w:pStyle w:val="Code"/>
        <w:rPr>
          <w:highlight w:val="white"/>
        </w:rPr>
      </w:pPr>
      <w:r w:rsidRPr="00760F28">
        <w:rPr>
          <w:highlight w:val="white"/>
        </w:rPr>
        <w:t xml:space="preserve">      }</w:t>
      </w:r>
    </w:p>
    <w:p w14:paraId="47B370F1" w14:textId="77777777" w:rsidR="00760F28" w:rsidRPr="00760F28" w:rsidRDefault="00760F28" w:rsidP="00760F28">
      <w:pPr>
        <w:pStyle w:val="Code"/>
        <w:rPr>
          <w:highlight w:val="white"/>
        </w:rPr>
      </w:pPr>
      <w:r w:rsidRPr="00760F28">
        <w:rPr>
          <w:highlight w:val="white"/>
        </w:rPr>
        <w:t xml:space="preserve">    </w:t>
      </w:r>
    </w:p>
    <w:p w14:paraId="4A009FE6" w14:textId="77777777" w:rsidR="00760F28" w:rsidRPr="00760F28" w:rsidRDefault="00760F28" w:rsidP="00760F28">
      <w:pPr>
        <w:pStyle w:val="Code"/>
        <w:rPr>
          <w:highlight w:val="white"/>
        </w:rPr>
      </w:pPr>
      <w:r w:rsidRPr="00760F28">
        <w:rPr>
          <w:highlight w:val="white"/>
        </w:rPr>
        <w:t xml:space="preserve">      return TypeCast.ImplicitCast(indexExpression, arrayType);</w:t>
      </w:r>
    </w:p>
    <w:p w14:paraId="150305EF" w14:textId="77777777" w:rsidR="00760F28" w:rsidRPr="00760F28" w:rsidRDefault="00760F28" w:rsidP="00760F28">
      <w:pPr>
        <w:pStyle w:val="Code"/>
        <w:rPr>
          <w:highlight w:val="white"/>
        </w:rPr>
      </w:pPr>
      <w:r w:rsidRPr="00760F28">
        <w:rPr>
          <w:highlight w:val="white"/>
        </w:rPr>
        <w:t xml:space="preserve">    }</w:t>
      </w:r>
    </w:p>
    <w:p w14:paraId="15D0E6E4" w14:textId="6D5501CC"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complicated, since it is possible to perform pointer </w:t>
      </w:r>
      <w:r w:rsidR="00760F28">
        <w:rPr>
          <w:highlight w:val="white"/>
        </w:rPr>
        <w:t>arithmetic</w:t>
      </w:r>
      <w:r>
        <w:rPr>
          <w:highlight w:val="white"/>
        </w:rPr>
        <w:t>.</w:t>
      </w:r>
    </w:p>
    <w:p w14:paraId="385DF7F4" w14:textId="32BCF35C" w:rsidR="002B4DCC" w:rsidRPr="002B4DCC" w:rsidRDefault="002B4DCC" w:rsidP="002B4DCC">
      <w:pPr>
        <w:pStyle w:val="Code"/>
        <w:rPr>
          <w:highlight w:val="white"/>
        </w:rPr>
      </w:pPr>
      <w:r w:rsidRPr="002B4DCC">
        <w:rPr>
          <w:highlight w:val="white"/>
        </w:rPr>
        <w:lastRenderedPageBreak/>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021F199A" w:rsidR="00B74900" w:rsidRPr="00BC5213" w:rsidRDefault="00B74900" w:rsidP="00BC5213">
      <w:pPr>
        <w:pStyle w:val="Liststycke"/>
        <w:numPr>
          <w:ilvl w:val="0"/>
          <w:numId w:val="180"/>
        </w:numPr>
        <w:rPr>
          <w:highlight w:val="white"/>
        </w:rPr>
      </w:pPr>
      <w:r w:rsidRPr="00BC5213">
        <w:rPr>
          <w:highlight w:val="white"/>
        </w:rPr>
        <w:t xml:space="preserve">The left type is a pointer or </w:t>
      </w:r>
      <w:r w:rsidR="002A64B7" w:rsidRPr="00BC5213">
        <w:rPr>
          <w:highlight w:val="white"/>
        </w:rPr>
        <w:t xml:space="preserve">an </w:t>
      </w:r>
      <w:r w:rsidRPr="00BC5213">
        <w:rPr>
          <w:highlight w:val="white"/>
        </w:rPr>
        <w:t xml:space="preserve">array, </w:t>
      </w:r>
      <w:r w:rsidR="00FB7BD0">
        <w:rPr>
          <w:highlight w:val="white"/>
        </w:rPr>
        <w:t xml:space="preserve">not to void or function, </w:t>
      </w:r>
      <w:r w:rsidRPr="00BC5213">
        <w:rPr>
          <w:highlight w:val="white"/>
        </w:rPr>
        <w:t>and the right type is an integral.</w:t>
      </w:r>
    </w:p>
    <w:p w14:paraId="21346D3B" w14:textId="4BFED659"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r w:rsidR="00FB7BD0">
        <w:rPr>
          <w:highlight w:val="white"/>
        </w:rPr>
        <w:t>, not to void or function.</w:t>
      </w:r>
    </w:p>
    <w:p w14:paraId="1E7E1457" w14:textId="77777777" w:rsidR="00FB7BD0" w:rsidRPr="00FB7BD0" w:rsidRDefault="00FB7BD0" w:rsidP="00FB7BD0">
      <w:pPr>
        <w:pStyle w:val="Code"/>
        <w:rPr>
          <w:highlight w:val="white"/>
        </w:rPr>
      </w:pPr>
      <w:r w:rsidRPr="00FB7BD0">
        <w:rPr>
          <w:highlight w:val="white"/>
        </w:rPr>
        <w:t xml:space="preserve">      Assert.Error((leftType.IsArithmetic() &amp;&amp; rightType.IsArithmetic()) ||</w:t>
      </w:r>
    </w:p>
    <w:p w14:paraId="65DF1E14" w14:textId="77777777" w:rsidR="00FB7BD0" w:rsidRPr="00FB7BD0" w:rsidRDefault="00FB7BD0" w:rsidP="00FB7BD0">
      <w:pPr>
        <w:pStyle w:val="Code"/>
        <w:rPr>
          <w:highlight w:val="white"/>
        </w:rPr>
      </w:pPr>
      <w:r w:rsidRPr="00FB7BD0">
        <w:rPr>
          <w:highlight w:val="white"/>
        </w:rPr>
        <w:t xml:space="preserve">                   (leftType.IsPointerOrArray() &amp;&amp; rightType.IsIntegral() &amp;&amp;</w:t>
      </w:r>
    </w:p>
    <w:p w14:paraId="3B91C241" w14:textId="79CAB1E9"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Type.PointerOrArrayType.IsVoid() &amp;&amp;</w:t>
      </w:r>
    </w:p>
    <w:p w14:paraId="61D5FB0C" w14:textId="60D65606"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Type.PointerOrArrayType.IsFunction()) ||</w:t>
      </w:r>
    </w:p>
    <w:p w14:paraId="690CE77B" w14:textId="77777777" w:rsidR="00FB7BD0" w:rsidRPr="00FB7BD0" w:rsidRDefault="00FB7BD0" w:rsidP="00FB7BD0">
      <w:pPr>
        <w:pStyle w:val="Code"/>
        <w:rPr>
          <w:highlight w:val="white"/>
        </w:rPr>
      </w:pPr>
      <w:r w:rsidRPr="00FB7BD0">
        <w:rPr>
          <w:highlight w:val="white"/>
        </w:rPr>
        <w:t xml:space="preserve">                   (leftType.IsIntegral() &amp;&amp; rightType.IsPointerOrArray() &amp;&amp;</w:t>
      </w:r>
    </w:p>
    <w:p w14:paraId="2F1937A5" w14:textId="1ADCE8E8"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Type.PointerOrArrayType.IsVoid() &amp;&amp;</w:t>
      </w:r>
    </w:p>
    <w:p w14:paraId="7578863C" w14:textId="64F8FBB0"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Type.PointerOrArrayType.IsFunction()),</w:t>
      </w:r>
    </w:p>
    <w:p w14:paraId="2BC2AF13" w14:textId="77777777" w:rsidR="00FB7BD0" w:rsidRPr="00FB7BD0" w:rsidRDefault="00FB7BD0" w:rsidP="00FB7BD0">
      <w:pPr>
        <w:pStyle w:val="Code"/>
        <w:rPr>
          <w:highlight w:val="white"/>
        </w:rPr>
      </w:pPr>
      <w:r w:rsidRPr="00FB7BD0">
        <w:rPr>
          <w:highlight w:val="white"/>
        </w:rPr>
        <w:t xml:space="preserve">                   leftExpression, Message.Non__arithmetic_expression);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77777777" w:rsidR="002B4DCC" w:rsidRPr="002B4DCC" w:rsidRDefault="002B4DCC" w:rsidP="002B4DCC">
      <w:pPr>
        <w:pStyle w:val="Code"/>
        <w:rPr>
          <w:highlight w:val="white"/>
        </w:rPr>
      </w:pPr>
      <w:r w:rsidRPr="002B4DCC">
        <w:rPr>
          <w:highlight w:val="white"/>
        </w:rPr>
        <w:t xml:space="preserve">        ConstantExpression.Arithmetic(MiddleOperator.BinaryAdd,</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77777777" w:rsidR="002B4DCC" w:rsidRPr="002B4DCC" w:rsidRDefault="002B4DCC" w:rsidP="002B4DCC">
      <w:pPr>
        <w:pStyle w:val="Code"/>
        <w:rPr>
          <w:highlight w:val="white"/>
        </w:rPr>
      </w:pPr>
      <w:r w:rsidRPr="002B4DCC">
        <w:rPr>
          <w:highlight w:val="white"/>
        </w:rPr>
        <w:t xml:space="preserve">        StaticExpression.Binary(MiddleOperator.BinarySubtract,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5CA37B88" w:rsidR="002B4DCC" w:rsidRDefault="00F454B0" w:rsidP="00F454B0">
      <w:pPr>
        <w:rPr>
          <w:highlight w:val="white"/>
        </w:rPr>
      </w:pPr>
      <w:r>
        <w:rPr>
          <w:highlight w:val="white"/>
        </w:rPr>
        <w:t>If</w:t>
      </w:r>
      <w:r w:rsidR="00203301">
        <w:rPr>
          <w:highlight w:val="white"/>
        </w:rPr>
        <w:t xml:space="preserve"> one of the expressions is a </w:t>
      </w:r>
      <w:r>
        <w:rPr>
          <w:highlight w:val="white"/>
        </w:rPr>
        <w:t xml:space="preserve">pointer </w:t>
      </w:r>
      <w:r w:rsidR="00A96FB8">
        <w:rPr>
          <w:highlight w:val="white"/>
        </w:rPr>
        <w:t>or an array</w:t>
      </w:r>
      <w:r w:rsidR="00203301">
        <w:rPr>
          <w:highlight w:val="white"/>
        </w:rPr>
        <w:t xml:space="preserve">, </w:t>
      </w:r>
      <w:r w:rsidR="00A96FB8">
        <w:rPr>
          <w:highlight w:val="white"/>
        </w:rPr>
        <w:t xml:space="preserve">we multiply the </w:t>
      </w:r>
      <w:r w:rsidR="00203301">
        <w:rPr>
          <w:highlight w:val="white"/>
        </w:rPr>
        <w:t>other</w:t>
      </w:r>
      <w:r w:rsidR="00A96FB8">
        <w:rPr>
          <w:highlight w:val="white"/>
        </w:rPr>
        <w:t xml:space="preserve"> expression with the size of the pointer type or array type</w:t>
      </w:r>
      <w:r w:rsidR="004B23C9">
        <w:rPr>
          <w:highlight w:val="white"/>
        </w:rPr>
        <w:t xml:space="preserve"> </w:t>
      </w:r>
      <w:r w:rsidR="00297345">
        <w:rPr>
          <w:highlight w:val="white"/>
        </w:rPr>
        <w:t>in order to provide pointer arithmetic.</w:t>
      </w:r>
    </w:p>
    <w:p w14:paraId="5BFB2CEC" w14:textId="07AF1689" w:rsidR="00760F28" w:rsidRPr="00760F28" w:rsidRDefault="00760F28" w:rsidP="00760F28">
      <w:pPr>
        <w:pStyle w:val="Code"/>
        <w:rPr>
          <w:highlight w:val="white"/>
        </w:rPr>
      </w:pPr>
      <w:r w:rsidRPr="00760F28">
        <w:rPr>
          <w:highlight w:val="white"/>
        </w:rPr>
        <w:t xml:space="preserve">      if (leftType.IsPointerOrArray()) {</w:t>
      </w:r>
    </w:p>
    <w:p w14:paraId="4DF74D46" w14:textId="77777777" w:rsidR="00760F28" w:rsidRPr="00760F28" w:rsidRDefault="00760F28" w:rsidP="00760F28">
      <w:pPr>
        <w:pStyle w:val="Code"/>
        <w:rPr>
          <w:highlight w:val="white"/>
        </w:rPr>
      </w:pPr>
      <w:r w:rsidRPr="00760F28">
        <w:rPr>
          <w:highlight w:val="white"/>
        </w:rPr>
        <w:t xml:space="preserve">        rightExpression = MultiplySize(leftExpression, rightExpression);</w:t>
      </w:r>
    </w:p>
    <w:p w14:paraId="235C53B8" w14:textId="77777777" w:rsidR="00760F28" w:rsidRPr="00760F28" w:rsidRDefault="00760F28" w:rsidP="00760F28">
      <w:pPr>
        <w:pStyle w:val="Code"/>
        <w:rPr>
          <w:highlight w:val="white"/>
        </w:rPr>
      </w:pPr>
      <w:r w:rsidRPr="00760F28">
        <w:rPr>
          <w:highlight w:val="white"/>
        </w:rPr>
        <w:t xml:space="preserve">      }</w:t>
      </w:r>
    </w:p>
    <w:p w14:paraId="280472CB" w14:textId="77777777" w:rsidR="00760F28" w:rsidRPr="00760F28" w:rsidRDefault="00760F28" w:rsidP="00760F28">
      <w:pPr>
        <w:pStyle w:val="Code"/>
        <w:rPr>
          <w:highlight w:val="white"/>
        </w:rPr>
      </w:pPr>
      <w:r w:rsidRPr="00760F28">
        <w:rPr>
          <w:highlight w:val="white"/>
        </w:rPr>
        <w:t xml:space="preserve">      </w:t>
      </w:r>
    </w:p>
    <w:p w14:paraId="4DB48B05" w14:textId="77777777" w:rsidR="00760F28" w:rsidRPr="00760F28" w:rsidRDefault="00760F28" w:rsidP="00760F28">
      <w:pPr>
        <w:pStyle w:val="Code"/>
        <w:rPr>
          <w:highlight w:val="white"/>
        </w:rPr>
      </w:pPr>
      <w:r w:rsidRPr="00760F28">
        <w:rPr>
          <w:highlight w:val="white"/>
        </w:rPr>
        <w:t xml:space="preserve">      if (rightType.IsPointerOrArray()) {</w:t>
      </w:r>
    </w:p>
    <w:p w14:paraId="22461E47" w14:textId="77777777" w:rsidR="00760F28" w:rsidRPr="00760F28" w:rsidRDefault="00760F28" w:rsidP="00760F28">
      <w:pPr>
        <w:pStyle w:val="Code"/>
        <w:rPr>
          <w:highlight w:val="white"/>
        </w:rPr>
      </w:pPr>
      <w:r w:rsidRPr="00760F28">
        <w:rPr>
          <w:highlight w:val="white"/>
        </w:rPr>
        <w:t xml:space="preserve">        leftExpression = MultiplySize(rightExpression, leftExpression);</w:t>
      </w:r>
    </w:p>
    <w:p w14:paraId="77044D00" w14:textId="77777777" w:rsidR="00760F28" w:rsidRPr="00760F28" w:rsidRDefault="00760F28" w:rsidP="00760F28">
      <w:pPr>
        <w:pStyle w:val="Code"/>
        <w:rPr>
          <w:highlight w:val="white"/>
        </w:rPr>
      </w:pPr>
      <w:r w:rsidRPr="00760F28">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lastRenderedPageBreak/>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7777777" w:rsidR="002B4DCC" w:rsidRPr="002B4DCC" w:rsidRDefault="002B4DCC" w:rsidP="002B4DCC">
      <w:pPr>
        <w:pStyle w:val="Code"/>
        <w:rPr>
          <w:highlight w:val="white"/>
        </w:rPr>
      </w:pPr>
      <w:r w:rsidRPr="002B4DCC">
        <w:rPr>
          <w:highlight w:val="white"/>
        </w:rPr>
        <w:t xml:space="preserve">      AddMiddleCode(longList, MiddleOperator.BinaryAdd,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bookmarkStart w:id="276" w:name="_Toc62920735"/>
      <w:r w:rsidRPr="00903DBA">
        <w:t>Subtraction Expression</w:t>
      </w:r>
      <w:bookmarkEnd w:id="276"/>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7777777" w:rsidR="002B4DCC" w:rsidRPr="002B4DCC" w:rsidRDefault="002B4DCC" w:rsidP="002B4DCC">
      <w:pPr>
        <w:pStyle w:val="Code"/>
        <w:rPr>
          <w:highlight w:val="white"/>
        </w:rPr>
      </w:pPr>
      <w:r w:rsidRPr="002B4DCC">
        <w:rPr>
          <w:highlight w:val="white"/>
        </w:rPr>
        <w:t xml:space="preserve">        ConstantExpression.Arithmetic(MiddleOperator.BinarySubtract,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lastRenderedPageBreak/>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77777777" w:rsidR="002B4DCC" w:rsidRPr="002B4DCC" w:rsidRDefault="002B4DCC" w:rsidP="002B4DCC">
      <w:pPr>
        <w:pStyle w:val="Code"/>
        <w:rPr>
          <w:highlight w:val="white"/>
        </w:rPr>
      </w:pPr>
      <w:r w:rsidRPr="002B4DCC">
        <w:rPr>
          <w:highlight w:val="white"/>
        </w:rPr>
        <w:t xml:space="preserve">        StaticExpression.Binary(MiddleOperator.BinarySubtract,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77777777" w:rsidR="002B4DCC" w:rsidRPr="002B4DCC" w:rsidRDefault="002B4DCC" w:rsidP="002B4DCC">
      <w:pPr>
        <w:pStyle w:val="Code"/>
        <w:rPr>
          <w:highlight w:val="white"/>
        </w:rPr>
      </w:pPr>
      <w:r w:rsidRPr="002B4DCC">
        <w:rPr>
          <w:highlight w:val="white"/>
        </w:rPr>
        <w:t xml:space="preserve">      AddMiddleCode(longList, MiddleOperator.BinarySubtract,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2FD086AD" w14:textId="77777777" w:rsidR="002F600C" w:rsidRPr="002F600C" w:rsidRDefault="002F600C" w:rsidP="002F600C">
      <w:pPr>
        <w:pStyle w:val="Code"/>
        <w:rPr>
          <w:highlight w:val="white"/>
        </w:rPr>
      </w:pPr>
      <w:r w:rsidRPr="002F600C">
        <w:rPr>
          <w:highlight w:val="white"/>
        </w:rPr>
        <w:t xml:space="preserve">      if (leftType.IsPointerOrArray() &amp;&amp; rightType.IsPointerOrArray()) {</w:t>
      </w:r>
    </w:p>
    <w:p w14:paraId="6DCB549D" w14:textId="77777777" w:rsidR="002F600C" w:rsidRPr="002F600C" w:rsidRDefault="002F600C" w:rsidP="002F600C">
      <w:pPr>
        <w:pStyle w:val="Code"/>
        <w:rPr>
          <w:highlight w:val="white"/>
        </w:rPr>
      </w:pPr>
      <w:r w:rsidRPr="002F600C">
        <w:rPr>
          <w:highlight w:val="white"/>
        </w:rPr>
        <w:t xml:space="preserve">        resultExpression =</w:t>
      </w:r>
    </w:p>
    <w:p w14:paraId="2C7A0CF6" w14:textId="77777777" w:rsidR="002F600C" w:rsidRPr="002F600C" w:rsidRDefault="002F600C" w:rsidP="002F600C">
      <w:pPr>
        <w:pStyle w:val="Code"/>
        <w:rPr>
          <w:highlight w:val="white"/>
        </w:rPr>
      </w:pPr>
      <w:r w:rsidRPr="002F600C">
        <w:rPr>
          <w:highlight w:val="white"/>
        </w:rPr>
        <w:t xml:space="preserve">          TypeCast.ImplicitCast(resultExpression, Type.SignedIntegerType);</w:t>
      </w:r>
    </w:p>
    <w:p w14:paraId="61501201" w14:textId="77777777" w:rsidR="002F600C" w:rsidRPr="002F600C" w:rsidRDefault="002F600C" w:rsidP="002F600C">
      <w:pPr>
        <w:pStyle w:val="Code"/>
        <w:rPr>
          <w:highlight w:val="white"/>
        </w:rPr>
      </w:pPr>
      <w:r w:rsidRPr="002F600C">
        <w:rPr>
          <w:highlight w:val="white"/>
        </w:rPr>
        <w:t xml:space="preserve">        </w:t>
      </w:r>
    </w:p>
    <w:p w14:paraId="57CFABFE" w14:textId="77777777" w:rsidR="002F600C" w:rsidRPr="002F600C" w:rsidRDefault="002F600C" w:rsidP="002F600C">
      <w:pPr>
        <w:pStyle w:val="Code"/>
        <w:rPr>
          <w:highlight w:val="white"/>
        </w:rPr>
      </w:pPr>
      <w:r w:rsidRPr="002F600C">
        <w:rPr>
          <w:highlight w:val="white"/>
        </w:rPr>
        <w:t xml:space="preserve">        if (leftType.PointerOrArrayType.Size() &gt; 1) {</w:t>
      </w:r>
    </w:p>
    <w:p w14:paraId="5506243C" w14:textId="77777777" w:rsidR="002F600C" w:rsidRPr="002F600C" w:rsidRDefault="002F600C" w:rsidP="002F600C">
      <w:pPr>
        <w:pStyle w:val="Code"/>
        <w:rPr>
          <w:highlight w:val="white"/>
        </w:rPr>
      </w:pPr>
      <w:r w:rsidRPr="002F600C">
        <w:rPr>
          <w:highlight w:val="white"/>
        </w:rPr>
        <w:t xml:space="preserve">          int size = leftType.PointerOrArrayType.Size();</w:t>
      </w:r>
    </w:p>
    <w:p w14:paraId="1FAB9C97" w14:textId="77777777" w:rsidR="002F600C" w:rsidRDefault="002F600C" w:rsidP="002F600C">
      <w:pPr>
        <w:pStyle w:val="Code"/>
        <w:rPr>
          <w:highlight w:val="white"/>
        </w:rPr>
      </w:pPr>
      <w:r w:rsidRPr="002F600C">
        <w:rPr>
          <w:highlight w:val="white"/>
        </w:rPr>
        <w:t xml:space="preserve">          Symbol sizeSymbol =</w:t>
      </w:r>
    </w:p>
    <w:p w14:paraId="67A90064" w14:textId="524A04A3" w:rsidR="002F600C" w:rsidRPr="002F600C" w:rsidRDefault="002F600C" w:rsidP="002F600C">
      <w:pPr>
        <w:pStyle w:val="Code"/>
        <w:rPr>
          <w:highlight w:val="white"/>
        </w:rPr>
      </w:pPr>
      <w:r>
        <w:rPr>
          <w:highlight w:val="white"/>
        </w:rPr>
        <w:t xml:space="preserve">            </w:t>
      </w:r>
      <w:r w:rsidRPr="002F600C">
        <w:rPr>
          <w:highlight w:val="white"/>
        </w:rPr>
        <w:t>new Symbol(Type.SignedIntegerType, new BigInteger(size));</w:t>
      </w:r>
    </w:p>
    <w:p w14:paraId="5980DA10" w14:textId="77777777" w:rsidR="002F600C" w:rsidRPr="002F600C" w:rsidRDefault="002F600C" w:rsidP="002F600C">
      <w:pPr>
        <w:pStyle w:val="Code"/>
        <w:rPr>
          <w:highlight w:val="white"/>
        </w:rPr>
      </w:pPr>
      <w:r w:rsidRPr="002F600C">
        <w:rPr>
          <w:highlight w:val="white"/>
        </w:rPr>
        <w:t xml:space="preserve">          Expression sizeExpression = new Expression(sizeSymbol);</w:t>
      </w:r>
    </w:p>
    <w:p w14:paraId="3F3A7A92" w14:textId="06D200AE" w:rsidR="002F600C" w:rsidRPr="002F600C" w:rsidRDefault="002F600C" w:rsidP="002F600C">
      <w:pPr>
        <w:pStyle w:val="Code"/>
        <w:rPr>
          <w:highlight w:val="white"/>
        </w:rPr>
      </w:pPr>
      <w:r w:rsidRPr="002F600C">
        <w:rPr>
          <w:highlight w:val="white"/>
        </w:rPr>
        <w:t xml:space="preserve">          resultExpression = MultiplyExpression(MiddleOperator.</w:t>
      </w:r>
      <w:r w:rsidR="000C664E">
        <w:rPr>
          <w:highlight w:val="white"/>
        </w:rPr>
        <w:t>Divide</w:t>
      </w:r>
      <w:r w:rsidRPr="002F600C">
        <w:rPr>
          <w:highlight w:val="white"/>
        </w:rPr>
        <w:t>,</w:t>
      </w:r>
    </w:p>
    <w:p w14:paraId="417CF5F3" w14:textId="77777777" w:rsidR="002F600C" w:rsidRPr="002F600C" w:rsidRDefault="002F600C" w:rsidP="002F600C">
      <w:pPr>
        <w:pStyle w:val="Code"/>
        <w:rPr>
          <w:highlight w:val="white"/>
        </w:rPr>
      </w:pPr>
      <w:r w:rsidRPr="002F600C">
        <w:rPr>
          <w:highlight w:val="white"/>
        </w:rPr>
        <w:t xml:space="preserve">                                            resultExpression, sizeExpression);</w:t>
      </w:r>
    </w:p>
    <w:p w14:paraId="71F44CFB" w14:textId="77777777" w:rsidR="002F600C" w:rsidRPr="002F600C" w:rsidRDefault="002F600C" w:rsidP="002F600C">
      <w:pPr>
        <w:pStyle w:val="Code"/>
        <w:rPr>
          <w:highlight w:val="white"/>
        </w:rPr>
      </w:pPr>
      <w:r w:rsidRPr="002F600C">
        <w:rPr>
          <w:highlight w:val="white"/>
        </w:rPr>
        <w:t xml:space="preserve">        }</w:t>
      </w:r>
    </w:p>
    <w:p w14:paraId="443A33FE" w14:textId="77777777" w:rsidR="002F600C" w:rsidRPr="002F600C" w:rsidRDefault="002F600C" w:rsidP="002F600C">
      <w:pPr>
        <w:pStyle w:val="Code"/>
        <w:rPr>
          <w:highlight w:val="white"/>
        </w:rPr>
      </w:pPr>
      <w:r w:rsidRPr="002F600C">
        <w:rPr>
          <w:highlight w:val="white"/>
        </w:rPr>
        <w:t xml:space="preserve">      }</w:t>
      </w:r>
    </w:p>
    <w:p w14:paraId="0CE3BB29" w14:textId="77777777" w:rsidR="002F600C" w:rsidRPr="002F600C" w:rsidRDefault="002F600C" w:rsidP="002F600C">
      <w:pPr>
        <w:pStyle w:val="Code"/>
        <w:rPr>
          <w:highlight w:val="white"/>
        </w:rPr>
      </w:pPr>
    </w:p>
    <w:p w14:paraId="5A68D3A8" w14:textId="198E8DD4" w:rsidR="002B4DCC" w:rsidRPr="002B4DCC" w:rsidRDefault="002B4DCC" w:rsidP="002B4DCC">
      <w:pPr>
        <w:pStyle w:val="Code"/>
        <w:rPr>
          <w:highlight w:val="white"/>
        </w:rPr>
      </w:pPr>
      <w:r w:rsidRPr="002B4DCC">
        <w:rPr>
          <w:highlight w:val="white"/>
        </w:rPr>
        <w:t xml:space="preserve">      return resultExpression;</w:t>
      </w:r>
    </w:p>
    <w:p w14:paraId="7D8115C6" w14:textId="60A3FCEF" w:rsidR="002B4DCC" w:rsidRPr="002B4DCC" w:rsidRDefault="002B4DCC" w:rsidP="002B4DCC">
      <w:pPr>
        <w:pStyle w:val="Code"/>
        <w:rPr>
          <w:highlight w:val="white"/>
        </w:rPr>
      </w:pPr>
      <w:r w:rsidRPr="002B4DCC">
        <w:rPr>
          <w:highlight w:val="white"/>
        </w:rPr>
        <w:t xml:space="preserve">    }</w:t>
      </w:r>
    </w:p>
    <w:p w14:paraId="299AD352" w14:textId="515FAAAF" w:rsidR="005E5A36" w:rsidRDefault="005E5A36" w:rsidP="0060539D">
      <w:pPr>
        <w:pStyle w:val="Rubrik3"/>
        <w:rPr>
          <w:highlight w:val="white"/>
        </w:rPr>
      </w:pPr>
      <w:bookmarkStart w:id="277" w:name="_Toc62920736"/>
      <w:r w:rsidRPr="0024406E">
        <w:rPr>
          <w:highlight w:val="white"/>
        </w:rPr>
        <w:lastRenderedPageBreak/>
        <w:t>Multiplication Expressions</w:t>
      </w:r>
      <w:bookmarkEnd w:id="277"/>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7092437D" w14:textId="77777777" w:rsidR="00220457" w:rsidRPr="00220457" w:rsidRDefault="00220457" w:rsidP="00220457">
      <w:pPr>
        <w:pStyle w:val="Code"/>
        <w:rPr>
          <w:highlight w:val="white"/>
        </w:rPr>
      </w:pPr>
      <w:r w:rsidRPr="00220457">
        <w:rPr>
          <w:highlight w:val="white"/>
        </w:rPr>
        <w:t xml:space="preserve">    public static Expression MultiplyExpression(MiddleOperator middleOp,</w:t>
      </w:r>
    </w:p>
    <w:p w14:paraId="36341443" w14:textId="77777777" w:rsidR="00220457" w:rsidRPr="00220457" w:rsidRDefault="00220457" w:rsidP="00220457">
      <w:pPr>
        <w:pStyle w:val="Code"/>
        <w:rPr>
          <w:highlight w:val="white"/>
        </w:rPr>
      </w:pPr>
      <w:r w:rsidRPr="00220457">
        <w:rPr>
          <w:highlight w:val="white"/>
        </w:rPr>
        <w:t xml:space="preserve">                                                Expression leftExpression,</w:t>
      </w:r>
    </w:p>
    <w:p w14:paraId="06FA1FF1" w14:textId="77777777" w:rsidR="00220457" w:rsidRPr="00220457" w:rsidRDefault="00220457" w:rsidP="00220457">
      <w:pPr>
        <w:pStyle w:val="Code"/>
        <w:rPr>
          <w:highlight w:val="white"/>
        </w:rPr>
      </w:pPr>
      <w:r w:rsidRPr="00220457">
        <w:rPr>
          <w:highlight w:val="white"/>
        </w:rPr>
        <w:t xml:space="preserve">                                                Expression rightExpression) {</w:t>
      </w:r>
    </w:p>
    <w:p w14:paraId="24E599B6" w14:textId="58C55EB3" w:rsidR="003640F0" w:rsidRDefault="003640F0" w:rsidP="003640F0">
      <w:pPr>
        <w:rPr>
          <w:highlight w:val="white"/>
        </w:rPr>
      </w:pPr>
      <w:r>
        <w:rPr>
          <w:highlight w:val="white"/>
        </w:rPr>
        <w:t>Similar to the addition and subtraction cases above, we check if the expression is a constant expression. However, we do not check whether the expression static, since there is are no static expression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677DCDDE" w:rsidR="00220457" w:rsidRPr="00220457" w:rsidRDefault="003640F0" w:rsidP="00531867">
      <w:pPr>
        <w:rPr>
          <w:highlight w:val="white"/>
        </w:rPr>
      </w:pPr>
      <w:r>
        <w:rPr>
          <w:highlight w:val="white"/>
        </w:rPr>
        <w:t xml:space="preserve">In case of signed or unsigned </w:t>
      </w:r>
      <w:r w:rsidR="00E75913">
        <w:rPr>
          <w:highlight w:val="white"/>
        </w:rPr>
        <w:t>module</w:t>
      </w:r>
      <w:r>
        <w:rPr>
          <w:highlight w:val="white"/>
        </w:rPr>
        <w:t xml:space="preserve">, we check </w:t>
      </w:r>
      <w:r w:rsidR="00531867">
        <w:rPr>
          <w:highlight w:val="white"/>
        </w:rPr>
        <w:t>that the left and right expression holds integral types.</w:t>
      </w:r>
    </w:p>
    <w:p w14:paraId="655CDED8" w14:textId="1BBD239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77777777" w:rsidR="00220457" w:rsidRPr="00220457" w:rsidRDefault="00220457" w:rsidP="00220457">
      <w:pPr>
        <w:pStyle w:val="Code"/>
        <w:rPr>
          <w:highlight w:val="white"/>
        </w:rPr>
      </w:pPr>
      <w:r w:rsidRPr="00220457">
        <w:rPr>
          <w:highlight w:val="white"/>
        </w:rPr>
        <w:t xml:space="preserve">        Assert.Error(leftType.IsIntegral() &amp;&amp; rightType.IsIntegral(),</w:t>
      </w:r>
    </w:p>
    <w:p w14:paraId="7B2471A8" w14:textId="77777777" w:rsidR="00220457" w:rsidRPr="00220457" w:rsidRDefault="00220457" w:rsidP="00220457">
      <w:pPr>
        <w:pStyle w:val="Code"/>
        <w:rPr>
          <w:highlight w:val="white"/>
        </w:rPr>
      </w:pPr>
      <w:r w:rsidRPr="00220457">
        <w:rPr>
          <w:highlight w:val="white"/>
        </w:rPr>
        <w:t xml:space="preserve">                     Message.Invalid_type_in_expression);</w:t>
      </w:r>
    </w:p>
    <w:p w14:paraId="40293FA1" w14:textId="77777777" w:rsidR="00220457" w:rsidRPr="00220457" w:rsidRDefault="00220457" w:rsidP="00220457">
      <w:pPr>
        <w:pStyle w:val="Code"/>
        <w:rPr>
          <w:highlight w:val="white"/>
        </w:rPr>
      </w:pPr>
      <w:r w:rsidRPr="00220457">
        <w:rPr>
          <w:highlight w:val="white"/>
        </w:rPr>
        <w:t xml:space="preserve">      }</w:t>
      </w:r>
    </w:p>
    <w:p w14:paraId="7CAB99CF" w14:textId="21210066" w:rsidR="00531867" w:rsidRPr="00220457" w:rsidRDefault="00531867" w:rsidP="00531867">
      <w:pPr>
        <w:rPr>
          <w:highlight w:val="white"/>
        </w:rPr>
      </w:pPr>
      <w:r>
        <w:rPr>
          <w:highlight w:val="white"/>
        </w:rPr>
        <w:t>In case of signed or unsigned multiplication or division, we check that the left and right expression holds arithmetic types.</w:t>
      </w:r>
    </w:p>
    <w:p w14:paraId="097AD83C" w14:textId="77777777" w:rsidR="00220457" w:rsidRPr="00220457" w:rsidRDefault="00220457" w:rsidP="00220457">
      <w:pPr>
        <w:pStyle w:val="Code"/>
        <w:rPr>
          <w:highlight w:val="white"/>
        </w:rPr>
      </w:pPr>
      <w:r w:rsidRPr="00220457">
        <w:rPr>
          <w:highlight w:val="white"/>
        </w:rPr>
        <w:t xml:space="preserve">      else {</w:t>
      </w:r>
    </w:p>
    <w:p w14:paraId="48C639FB" w14:textId="77777777" w:rsidR="00220457" w:rsidRPr="00220457" w:rsidRDefault="00220457" w:rsidP="00220457">
      <w:pPr>
        <w:pStyle w:val="Code"/>
        <w:rPr>
          <w:highlight w:val="white"/>
        </w:rPr>
      </w:pPr>
      <w:r w:rsidRPr="00220457">
        <w:rPr>
          <w:highlight w:val="white"/>
        </w:rPr>
        <w:t xml:space="preserve">        Assert.Error(leftType.IsArithmetic() &amp;&amp; rightType.IsArithmetic(),</w:t>
      </w:r>
    </w:p>
    <w:p w14:paraId="77AB3742" w14:textId="77777777" w:rsidR="00220457" w:rsidRPr="00220457" w:rsidRDefault="00220457" w:rsidP="00220457">
      <w:pPr>
        <w:pStyle w:val="Code"/>
        <w:rPr>
          <w:highlight w:val="white"/>
        </w:rPr>
      </w:pPr>
      <w:r w:rsidRPr="00220457">
        <w:rPr>
          <w:highlight w:val="white"/>
        </w:rPr>
        <w:t xml:space="preserve">                     Message.Invalid_type_in_expression);</w:t>
      </w:r>
    </w:p>
    <w:p w14:paraId="7E73E073" w14:textId="77777777" w:rsidR="00220457" w:rsidRPr="00220457" w:rsidRDefault="00220457" w:rsidP="00220457">
      <w:pPr>
        <w:pStyle w:val="Code"/>
        <w:rPr>
          <w:highlight w:val="white"/>
        </w:rPr>
      </w:pPr>
      <w:r w:rsidRPr="00220457">
        <w:rPr>
          <w:highlight w:val="white"/>
        </w:rPr>
        <w:t xml:space="preserve">      }</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362CFF7B" w14:textId="77777777" w:rsidR="00030128" w:rsidRDefault="00030128" w:rsidP="00030128">
      <w:pPr>
        <w:rPr>
          <w:highlight w:val="white"/>
        </w:rPr>
      </w:pPr>
      <w:r w:rsidRPr="00903DBA">
        <w:rPr>
          <w:highlight w:val="white"/>
        </w:rPr>
        <w:t xml:space="preserve">If </w:t>
      </w:r>
      <w:r>
        <w:rPr>
          <w:highlight w:val="white"/>
        </w:rPr>
        <w:t>one of the expression types is signed and the other is unsigned, we make sure they are both signed.</w:t>
      </w:r>
    </w:p>
    <w:p w14:paraId="7751E753"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C244C99" w14:textId="77777777" w:rsidR="00030128" w:rsidRPr="00030128" w:rsidRDefault="00030128" w:rsidP="00030128">
      <w:pPr>
        <w:pStyle w:val="Code"/>
        <w:rPr>
          <w:highlight w:val="white"/>
        </w:rPr>
      </w:pPr>
      <w:r w:rsidRPr="00030128">
        <w:rPr>
          <w:highlight w:val="white"/>
        </w:rPr>
        <w:t xml:space="preserve">          rightExpression.Symbol.Type.IsUnsigned()) {</w:t>
      </w:r>
    </w:p>
    <w:p w14:paraId="379B3D5C" w14:textId="77777777" w:rsidR="00030128" w:rsidRDefault="00030128" w:rsidP="00030128">
      <w:pPr>
        <w:pStyle w:val="Code"/>
        <w:rPr>
          <w:highlight w:val="white"/>
        </w:rPr>
      </w:pPr>
      <w:r w:rsidRPr="00030128">
        <w:rPr>
          <w:highlight w:val="white"/>
        </w:rPr>
        <w:t xml:space="preserve">        rightExpression =</w:t>
      </w:r>
    </w:p>
    <w:p w14:paraId="598DB99A" w14:textId="77777777"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2D163837" w14:textId="77777777" w:rsidR="00030128" w:rsidRPr="00030128" w:rsidRDefault="00030128" w:rsidP="00030128">
      <w:pPr>
        <w:pStyle w:val="Code"/>
        <w:rPr>
          <w:highlight w:val="white"/>
        </w:rPr>
      </w:pPr>
      <w:r w:rsidRPr="00030128">
        <w:rPr>
          <w:highlight w:val="white"/>
        </w:rPr>
        <w:t xml:space="preserve">      }</w:t>
      </w:r>
    </w:p>
    <w:p w14:paraId="487765B4"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27858E6C" w14:textId="77777777" w:rsidR="00030128" w:rsidRPr="00030128" w:rsidRDefault="00030128" w:rsidP="00030128">
      <w:pPr>
        <w:pStyle w:val="Code"/>
        <w:rPr>
          <w:highlight w:val="white"/>
        </w:rPr>
      </w:pPr>
      <w:r w:rsidRPr="00030128">
        <w:rPr>
          <w:highlight w:val="white"/>
        </w:rPr>
        <w:t xml:space="preserve">               rightExpression.Symbol.Type.IsSigned()) {</w:t>
      </w:r>
    </w:p>
    <w:p w14:paraId="49B58B84" w14:textId="77777777" w:rsidR="00030128" w:rsidRDefault="00030128" w:rsidP="00030128">
      <w:pPr>
        <w:pStyle w:val="Code"/>
        <w:rPr>
          <w:highlight w:val="white"/>
        </w:rPr>
      </w:pPr>
      <w:r w:rsidRPr="00030128">
        <w:rPr>
          <w:highlight w:val="white"/>
        </w:rPr>
        <w:t xml:space="preserve">        leftExpression =</w:t>
      </w:r>
    </w:p>
    <w:p w14:paraId="54B62F54" w14:textId="77777777"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6C428454" w14:textId="77777777" w:rsidR="00030128" w:rsidRPr="00030128" w:rsidRDefault="00030128" w:rsidP="00030128">
      <w:pPr>
        <w:pStyle w:val="Code"/>
        <w:rPr>
          <w:highlight w:val="white"/>
        </w:rPr>
      </w:pPr>
      <w:r w:rsidRPr="00030128">
        <w:rPr>
          <w:highlight w:val="white"/>
        </w:rPr>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lastRenderedPageBreak/>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77777777" w:rsidR="005E5A36" w:rsidRPr="00903DBA" w:rsidRDefault="005E5A36" w:rsidP="0060539D">
      <w:pPr>
        <w:pStyle w:val="Rubrik3"/>
      </w:pPr>
      <w:bookmarkStart w:id="278" w:name="_Toc62920737"/>
      <w:r w:rsidRPr="00903DBA">
        <w:t>Cast Expressions</w:t>
      </w:r>
      <w:bookmarkEnd w:id="278"/>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9" w:name="_Toc62920738"/>
      <w:r w:rsidRPr="00903DBA">
        <w:t>Unary Addition Expressions</w:t>
      </w:r>
      <w:bookmarkEnd w:id="279"/>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80" w:name="_Toc62920739"/>
      <w:r w:rsidRPr="00DC37F5">
        <w:rPr>
          <w:highlight w:val="white"/>
        </w:rPr>
        <w:lastRenderedPageBreak/>
        <w:t>Logical Not Expression</w:t>
      </w:r>
      <w:bookmarkEnd w:id="280"/>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81" w:name="_Toc62920740"/>
      <w:r w:rsidRPr="00DC37F5">
        <w:rPr>
          <w:highlight w:val="white"/>
        </w:rPr>
        <w:t>Bitwise Not Expression</w:t>
      </w:r>
      <w:bookmarkEnd w:id="281"/>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82" w:name="_Toc62920741"/>
      <w:r w:rsidRPr="00DC37F5">
        <w:rPr>
          <w:highlight w:val="white"/>
        </w:rPr>
        <w:t>The sizeof Expression</w:t>
      </w:r>
      <w:bookmarkEnd w:id="282"/>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lastRenderedPageBreak/>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83" w:name="_Toc62920742"/>
      <w:r w:rsidRPr="00903DBA">
        <w:rPr>
          <w:highlight w:val="white"/>
        </w:rPr>
        <w:t>Prefix Increment and Decrement Expression</w:t>
      </w:r>
      <w:bookmarkEnd w:id="283"/>
    </w:p>
    <w:p w14:paraId="33258672" w14:textId="77777777" w:rsidR="005E5A36" w:rsidRPr="00903DBA" w:rsidRDefault="005E5A36" w:rsidP="005E5A36">
      <w:pPr>
        <w:pStyle w:val="CodeHeader"/>
      </w:pPr>
      <w:r w:rsidRPr="00903DBA">
        <w:t>MiddleCodeGenerator.cs</w:t>
      </w:r>
    </w:p>
    <w:p w14:paraId="52975403" w14:textId="77777777" w:rsidR="004C1D14" w:rsidRPr="004C1D14" w:rsidRDefault="004C1D14" w:rsidP="004C1D14">
      <w:pPr>
        <w:pStyle w:val="Code"/>
        <w:rPr>
          <w:highlight w:val="white"/>
        </w:rPr>
      </w:pPr>
      <w:r w:rsidRPr="004C1D14">
        <w:rPr>
          <w:highlight w:val="white"/>
        </w:rPr>
        <w:t xml:space="preserve">    private static IDictionary&lt;MiddleOperator,MiddleOperator&gt; m_incrementMap =</w:t>
      </w:r>
    </w:p>
    <w:p w14:paraId="127EE803" w14:textId="77777777" w:rsidR="004C1D14" w:rsidRPr="004C1D14" w:rsidRDefault="004C1D14" w:rsidP="004C1D14">
      <w:pPr>
        <w:pStyle w:val="Code"/>
        <w:rPr>
          <w:highlight w:val="white"/>
        </w:rPr>
      </w:pPr>
      <w:r w:rsidRPr="004C1D14">
        <w:rPr>
          <w:highlight w:val="white"/>
        </w:rPr>
        <w:t xml:space="preserve">      new Dictionary&lt;MiddleOperator, MiddleOperator&gt;() {</w:t>
      </w:r>
    </w:p>
    <w:p w14:paraId="2997644D" w14:textId="77777777" w:rsidR="004C1D14" w:rsidRPr="004C1D14" w:rsidRDefault="004C1D14" w:rsidP="004C1D14">
      <w:pPr>
        <w:pStyle w:val="Code"/>
        <w:rPr>
          <w:highlight w:val="white"/>
        </w:rPr>
      </w:pPr>
      <w:r w:rsidRPr="004C1D14">
        <w:rPr>
          <w:highlight w:val="white"/>
        </w:rPr>
        <w:t xml:space="preserve">        {MiddleOperator.Increment, MiddleOperator.BinaryAdd},</w:t>
      </w:r>
    </w:p>
    <w:p w14:paraId="2FEFB411" w14:textId="77777777" w:rsidR="004C1D14" w:rsidRPr="004C1D14" w:rsidRDefault="004C1D14" w:rsidP="004C1D14">
      <w:pPr>
        <w:pStyle w:val="Code"/>
        <w:rPr>
          <w:highlight w:val="white"/>
        </w:rPr>
      </w:pPr>
      <w:r w:rsidRPr="004C1D14">
        <w:rPr>
          <w:highlight w:val="white"/>
        </w:rPr>
        <w:t xml:space="preserve">        {MiddleOperator.Decrement, MiddleOperator.BinarySubtract}};</w:t>
      </w:r>
    </w:p>
    <w:p w14:paraId="19DBBEB4" w14:textId="77777777" w:rsidR="004C1D14" w:rsidRPr="004C1D14" w:rsidRDefault="004C1D14" w:rsidP="004C1D14">
      <w:pPr>
        <w:pStyle w:val="Code"/>
        <w:rPr>
          <w:highlight w:val="white"/>
        </w:rPr>
      </w:pPr>
    </w:p>
    <w:p w14:paraId="1E2FC0A8" w14:textId="77777777" w:rsidR="004C1D14" w:rsidRPr="004C1D14" w:rsidRDefault="004C1D14" w:rsidP="004C1D14">
      <w:pPr>
        <w:pStyle w:val="Code"/>
        <w:rPr>
          <w:highlight w:val="white"/>
        </w:rPr>
      </w:pPr>
      <w:r w:rsidRPr="004C1D14">
        <w:rPr>
          <w:highlight w:val="white"/>
        </w:rPr>
        <w:t xml:space="preserve">    private static IDictionary&lt;MiddleOperator,MiddleOperator&gt;</w:t>
      </w:r>
    </w:p>
    <w:p w14:paraId="28FEA887" w14:textId="77777777" w:rsidR="004C1D14" w:rsidRPr="004C1D14" w:rsidRDefault="004C1D14" w:rsidP="004C1D14">
      <w:pPr>
        <w:pStyle w:val="Code"/>
        <w:rPr>
          <w:highlight w:val="white"/>
        </w:rPr>
      </w:pPr>
      <w:r w:rsidRPr="004C1D14">
        <w:rPr>
          <w:highlight w:val="white"/>
        </w:rPr>
        <w:t xml:space="preserve">      m_incrementInverseMap = new Dictionary&lt;MiddleOperator,MiddleOperator&gt;(){</w:t>
      </w:r>
    </w:p>
    <w:p w14:paraId="4C93FF0F" w14:textId="77777777" w:rsidR="004C1D14" w:rsidRPr="004C1D14" w:rsidRDefault="004C1D14" w:rsidP="004C1D14">
      <w:pPr>
        <w:pStyle w:val="Code"/>
        <w:rPr>
          <w:highlight w:val="white"/>
        </w:rPr>
      </w:pPr>
      <w:r w:rsidRPr="004C1D14">
        <w:rPr>
          <w:highlight w:val="white"/>
        </w:rPr>
        <w:t xml:space="preserve">        {MiddleOperator.Increment, MiddleOperator.BinarySubtract},</w:t>
      </w:r>
    </w:p>
    <w:p w14:paraId="3CE8BCD8" w14:textId="6F3FFFFB" w:rsidR="004C1D14" w:rsidRPr="004C1D14" w:rsidRDefault="004C1D14" w:rsidP="004C1D14">
      <w:pPr>
        <w:pStyle w:val="Code"/>
        <w:rPr>
          <w:highlight w:val="white"/>
        </w:rPr>
      </w:pPr>
      <w:r w:rsidRPr="004C1D14">
        <w:rPr>
          <w:highlight w:val="white"/>
        </w:rPr>
        <w:t xml:space="preserve">        {MiddleOperator.Decrement, MiddleOperator.BinaryAdd}};</w:t>
      </w:r>
    </w:p>
    <w:p w14:paraId="49DED100" w14:textId="7C50A577" w:rsidR="003E773C" w:rsidRDefault="003E773C" w:rsidP="003E773C">
      <w:pPr>
        <w:pStyle w:val="Code"/>
        <w:rPr>
          <w:highlight w:val="white"/>
        </w:rPr>
      </w:pPr>
      <w:r w:rsidRPr="003E773C">
        <w:rPr>
          <w:highlight w:val="white"/>
        </w:rPr>
        <w:t xml:space="preserve">    public static Expression PrefixIncrementExpression</w:t>
      </w:r>
    </w:p>
    <w:p w14:paraId="1C6AA419" w14:textId="20419167" w:rsidR="003E773C" w:rsidRPr="003E773C" w:rsidRDefault="003E773C" w:rsidP="003E773C">
      <w:pPr>
        <w:pStyle w:val="Code"/>
        <w:rPr>
          <w:highlight w:val="white"/>
        </w:rPr>
      </w:pPr>
      <w:r>
        <w:rPr>
          <w:highlight w:val="white"/>
        </w:rPr>
        <w:t xml:space="preserve">                             </w:t>
      </w:r>
      <w:r w:rsidRPr="003E773C">
        <w:rPr>
          <w:highlight w:val="white"/>
        </w:rPr>
        <w:t>(MiddleOperator middleOp,</w:t>
      </w:r>
      <w:r>
        <w:rPr>
          <w:highlight w:val="white"/>
        </w:rPr>
        <w:t xml:space="preserve"> </w:t>
      </w:r>
      <w:r w:rsidRPr="003E773C">
        <w:rPr>
          <w:highlight w:val="white"/>
        </w:rPr>
        <w:t>Expression expression){</w:t>
      </w:r>
    </w:p>
    <w:p w14:paraId="42261971" w14:textId="77777777" w:rsidR="003E773C" w:rsidRPr="003E773C" w:rsidRDefault="003E773C" w:rsidP="003E773C">
      <w:pPr>
        <w:pStyle w:val="Code"/>
        <w:rPr>
          <w:highlight w:val="white"/>
        </w:rPr>
      </w:pPr>
      <w:r w:rsidRPr="003E773C">
        <w:rPr>
          <w:highlight w:val="white"/>
        </w:rPr>
        <w:t xml:space="preserve">      Symbol symbol = expression.Symbol;</w:t>
      </w:r>
    </w:p>
    <w:p w14:paraId="4AAACD08"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1588829A"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3107077E"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75B7336E" w14:textId="77777777" w:rsidR="003E773C" w:rsidRPr="003E773C" w:rsidRDefault="003E773C" w:rsidP="003E773C">
      <w:pPr>
        <w:pStyle w:val="Code"/>
        <w:rPr>
          <w:highlight w:val="white"/>
        </w:rPr>
      </w:pPr>
    </w:p>
    <w:p w14:paraId="103CE7D1" w14:textId="77777777" w:rsidR="003E773C" w:rsidRPr="003E773C" w:rsidRDefault="003E773C" w:rsidP="003E773C">
      <w:pPr>
        <w:pStyle w:val="Code"/>
        <w:rPr>
          <w:highlight w:val="white"/>
        </w:rPr>
      </w:pPr>
      <w:r w:rsidRPr="003E773C">
        <w:rPr>
          <w:highlight w:val="white"/>
        </w:rPr>
        <w:t xml:space="preserve">      if (symbol.Type.IsIntegralOrPointer()) {</w:t>
      </w:r>
    </w:p>
    <w:p w14:paraId="0B960349"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4E8C63F1" w14:textId="77777777" w:rsidR="00A57DEF" w:rsidRDefault="003E773C" w:rsidP="003E773C">
      <w:pPr>
        <w:pStyle w:val="Code"/>
        <w:rPr>
          <w:highlight w:val="white"/>
        </w:rPr>
      </w:pPr>
      <w:r w:rsidRPr="003E773C">
        <w:rPr>
          <w:highlight w:val="white"/>
        </w:rPr>
        <w:t xml:space="preserve">        AddMiddleCode(expression.ShortList, m_incrementMap[middleOp],</w:t>
      </w:r>
    </w:p>
    <w:p w14:paraId="1508D081" w14:textId="703A8EC1"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7B79229F" w14:textId="77777777" w:rsidR="00A57DEF" w:rsidRDefault="003E773C" w:rsidP="003E773C">
      <w:pPr>
        <w:pStyle w:val="Code"/>
        <w:rPr>
          <w:highlight w:val="white"/>
        </w:rPr>
      </w:pPr>
      <w:r w:rsidRPr="003E773C">
        <w:rPr>
          <w:highlight w:val="white"/>
        </w:rPr>
        <w:t xml:space="preserve">        AddMiddleCode(expression.LongList, m_incrementMap[middleOp],</w:t>
      </w:r>
    </w:p>
    <w:p w14:paraId="0E339532" w14:textId="170D462D"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6BEF58B5" w14:textId="77777777" w:rsidR="003E773C" w:rsidRPr="003E773C" w:rsidRDefault="003E773C" w:rsidP="003E773C">
      <w:pPr>
        <w:pStyle w:val="Code"/>
        <w:rPr>
          <w:highlight w:val="white"/>
        </w:rPr>
      </w:pPr>
    </w:p>
    <w:p w14:paraId="582B04C6"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056304DD" w14:textId="77777777" w:rsidR="003E773C" w:rsidRPr="003E773C" w:rsidRDefault="003E773C" w:rsidP="003E773C">
      <w:pPr>
        <w:pStyle w:val="Code"/>
        <w:rPr>
          <w:highlight w:val="white"/>
        </w:rPr>
      </w:pPr>
      <w:r w:rsidRPr="003E773C">
        <w:rPr>
          <w:highlight w:val="white"/>
        </w:rPr>
        <w:t xml:space="preserve">        if (bitFieldMask != null) {</w:t>
      </w:r>
    </w:p>
    <w:p w14:paraId="42BE3919"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26AF0D73" w14:textId="77777777" w:rsidR="00A57DEF" w:rsidRDefault="003E773C" w:rsidP="003E773C">
      <w:pPr>
        <w:pStyle w:val="Code"/>
        <w:rPr>
          <w:highlight w:val="white"/>
        </w:rPr>
      </w:pPr>
      <w:r w:rsidRPr="003E773C">
        <w:rPr>
          <w:highlight w:val="white"/>
        </w:rPr>
        <w:t xml:space="preserve">          MiddleCode maskCode = new MiddleCode(MiddleOperator.BitwiseAnd,</w:t>
      </w:r>
    </w:p>
    <w:p w14:paraId="16A1515F" w14:textId="6B947B3F"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maskSymbol);</w:t>
      </w:r>
    </w:p>
    <w:p w14:paraId="45BB6275" w14:textId="77777777" w:rsidR="003E773C" w:rsidRPr="003E773C" w:rsidRDefault="003E773C" w:rsidP="003E773C">
      <w:pPr>
        <w:pStyle w:val="Code"/>
        <w:rPr>
          <w:highlight w:val="white"/>
        </w:rPr>
      </w:pPr>
      <w:r w:rsidRPr="003E773C">
        <w:rPr>
          <w:highlight w:val="white"/>
        </w:rPr>
        <w:t xml:space="preserve">          expression.ShortList.Add(maskCode);</w:t>
      </w:r>
    </w:p>
    <w:p w14:paraId="40BCFE24" w14:textId="77777777" w:rsidR="003E773C" w:rsidRPr="003E773C" w:rsidRDefault="003E773C" w:rsidP="003E773C">
      <w:pPr>
        <w:pStyle w:val="Code"/>
        <w:rPr>
          <w:highlight w:val="white"/>
        </w:rPr>
      </w:pPr>
      <w:r w:rsidRPr="003E773C">
        <w:rPr>
          <w:highlight w:val="white"/>
        </w:rPr>
        <w:t xml:space="preserve">          expression.LongList.Add(maskCode);</w:t>
      </w:r>
    </w:p>
    <w:p w14:paraId="2D6E8A8A" w14:textId="77777777" w:rsidR="003E773C" w:rsidRPr="003E773C" w:rsidRDefault="003E773C" w:rsidP="003E773C">
      <w:pPr>
        <w:pStyle w:val="Code"/>
        <w:rPr>
          <w:highlight w:val="white"/>
        </w:rPr>
      </w:pPr>
      <w:r w:rsidRPr="003E773C">
        <w:rPr>
          <w:highlight w:val="white"/>
        </w:rPr>
        <w:t xml:space="preserve">        }</w:t>
      </w:r>
    </w:p>
    <w:p w14:paraId="04C59359" w14:textId="77777777" w:rsidR="003E773C" w:rsidRPr="003E773C" w:rsidRDefault="003E773C" w:rsidP="003E773C">
      <w:pPr>
        <w:pStyle w:val="Code"/>
        <w:rPr>
          <w:highlight w:val="white"/>
        </w:rPr>
      </w:pPr>
      <w:r w:rsidRPr="003E773C">
        <w:rPr>
          <w:highlight w:val="white"/>
        </w:rPr>
        <w:t xml:space="preserve">    </w:t>
      </w:r>
    </w:p>
    <w:p w14:paraId="2AB26E30" w14:textId="77777777" w:rsidR="003E773C" w:rsidRPr="003E773C" w:rsidRDefault="003E773C" w:rsidP="003E773C">
      <w:pPr>
        <w:pStyle w:val="Code"/>
        <w:rPr>
          <w:highlight w:val="white"/>
        </w:rPr>
      </w:pPr>
      <w:r w:rsidRPr="003E773C">
        <w:rPr>
          <w:highlight w:val="white"/>
        </w:rPr>
        <w:lastRenderedPageBreak/>
        <w:t xml:space="preserve">        Symbol resultSymbol = new Symbol(symbol.Type);</w:t>
      </w:r>
    </w:p>
    <w:p w14:paraId="1E9B0F8F" w14:textId="77777777" w:rsidR="00A57DEF" w:rsidRDefault="003E773C" w:rsidP="003E773C">
      <w:pPr>
        <w:pStyle w:val="Code"/>
        <w:rPr>
          <w:highlight w:val="white"/>
        </w:rPr>
      </w:pPr>
      <w:r w:rsidRPr="003E773C">
        <w:rPr>
          <w:highlight w:val="white"/>
        </w:rPr>
        <w:t xml:space="preserve">        AddMiddleCode(expression.LongList, MiddleOperator.Assign,</w:t>
      </w:r>
    </w:p>
    <w:p w14:paraId="1A39EB66" w14:textId="021A792E" w:rsidR="003E773C" w:rsidRPr="003E773C" w:rsidRDefault="00A57DEF" w:rsidP="003E773C">
      <w:pPr>
        <w:pStyle w:val="Code"/>
        <w:rPr>
          <w:highlight w:val="white"/>
        </w:rPr>
      </w:pPr>
      <w:r>
        <w:rPr>
          <w:highlight w:val="white"/>
        </w:rPr>
        <w:t xml:space="preserve">                     </w:t>
      </w:r>
      <w:r w:rsidR="003E773C" w:rsidRPr="003E773C">
        <w:rPr>
          <w:highlight w:val="white"/>
        </w:rPr>
        <w:t xml:space="preserve"> resultSymbol, symbol);</w:t>
      </w:r>
    </w:p>
    <w:p w14:paraId="3B08783B" w14:textId="77777777" w:rsidR="003E773C" w:rsidRPr="003E773C" w:rsidRDefault="003E773C" w:rsidP="003E773C">
      <w:pPr>
        <w:pStyle w:val="Code"/>
        <w:rPr>
          <w:highlight w:val="white"/>
        </w:rPr>
      </w:pPr>
      <w:r w:rsidRPr="003E773C">
        <w:rPr>
          <w:highlight w:val="white"/>
        </w:rPr>
        <w:t xml:space="preserve">      </w:t>
      </w:r>
    </w:p>
    <w:p w14:paraId="51B54990" w14:textId="77777777" w:rsidR="00A57DEF" w:rsidRDefault="003E773C" w:rsidP="003E773C">
      <w:pPr>
        <w:pStyle w:val="Code"/>
        <w:rPr>
          <w:highlight w:val="white"/>
        </w:rPr>
      </w:pPr>
      <w:r w:rsidRPr="003E773C">
        <w:rPr>
          <w:highlight w:val="white"/>
        </w:rPr>
        <w:t xml:space="preserve">        return (new Expression(resultSymbol, expression.ShortList,</w:t>
      </w:r>
    </w:p>
    <w:p w14:paraId="4EF9308C" w14:textId="3728ECB9" w:rsidR="003E773C" w:rsidRPr="003E773C" w:rsidRDefault="00A57DEF" w:rsidP="003E773C">
      <w:pPr>
        <w:pStyle w:val="Code"/>
        <w:rPr>
          <w:highlight w:val="white"/>
        </w:rPr>
      </w:pPr>
      <w:r>
        <w:rPr>
          <w:highlight w:val="white"/>
        </w:rPr>
        <w:t xml:space="preserve">                              </w:t>
      </w:r>
      <w:r w:rsidR="003E773C" w:rsidRPr="003E773C">
        <w:rPr>
          <w:highlight w:val="white"/>
        </w:rPr>
        <w:t xml:space="preserve"> expression.LongList));</w:t>
      </w:r>
    </w:p>
    <w:p w14:paraId="48C83EC7" w14:textId="77777777" w:rsidR="003E773C" w:rsidRPr="003E773C" w:rsidRDefault="003E773C" w:rsidP="003E773C">
      <w:pPr>
        <w:pStyle w:val="Code"/>
        <w:rPr>
          <w:highlight w:val="white"/>
        </w:rPr>
      </w:pPr>
      <w:r w:rsidRPr="003E773C">
        <w:rPr>
          <w:highlight w:val="white"/>
        </w:rPr>
        <w:t xml:space="preserve">      }</w:t>
      </w:r>
    </w:p>
    <w:p w14:paraId="789221AA" w14:textId="77777777" w:rsidR="005E5A36" w:rsidRPr="00903DBA" w:rsidRDefault="005E5A36" w:rsidP="005E5A36">
      <w:pPr>
        <w:rPr>
          <w:highlight w:val="white"/>
        </w:rPr>
      </w:pPr>
      <w:r w:rsidRPr="00903DBA">
        <w:rPr>
          <w:highlight w:val="white"/>
        </w:rPr>
        <w:t>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preform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DAA7B33" w14:textId="77777777" w:rsidR="003E773C" w:rsidRPr="003E773C" w:rsidRDefault="003E773C" w:rsidP="003E773C">
      <w:pPr>
        <w:pStyle w:val="Code"/>
        <w:rPr>
          <w:highlight w:val="white"/>
        </w:rPr>
      </w:pPr>
      <w:r w:rsidRPr="003E773C">
        <w:rPr>
          <w:highlight w:val="white"/>
        </w:rPr>
        <w:t xml:space="preserve">      else {</w:t>
      </w:r>
    </w:p>
    <w:p w14:paraId="30450727"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633042C6"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4D7E9D71"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0D6AC707" w14:textId="77777777" w:rsidR="003E773C" w:rsidRPr="003E773C" w:rsidRDefault="003E773C" w:rsidP="003E773C">
      <w:pPr>
        <w:pStyle w:val="Code"/>
        <w:rPr>
          <w:highlight w:val="white"/>
        </w:rPr>
      </w:pPr>
      <w:r w:rsidRPr="003E773C">
        <w:rPr>
          <w:highlight w:val="white"/>
        </w:rPr>
        <w:t xml:space="preserve">                      symbol, symbol, oneSymbol);</w:t>
      </w:r>
    </w:p>
    <w:p w14:paraId="54621C40"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52E2B2BE" w14:textId="77777777" w:rsidR="003E773C" w:rsidRPr="003E773C" w:rsidRDefault="003E773C" w:rsidP="003E773C">
      <w:pPr>
        <w:pStyle w:val="Code"/>
        <w:rPr>
          <w:highlight w:val="white"/>
        </w:rPr>
      </w:pPr>
    </w:p>
    <w:p w14:paraId="5DF007A7"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5C626955"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466FCFA6" w14:textId="77777777" w:rsidR="003E773C" w:rsidRPr="003E773C" w:rsidRDefault="003E773C" w:rsidP="003E773C">
      <w:pPr>
        <w:pStyle w:val="Code"/>
        <w:rPr>
          <w:highlight w:val="white"/>
        </w:rPr>
      </w:pPr>
      <w:r w:rsidRPr="003E773C">
        <w:rPr>
          <w:highlight w:val="white"/>
        </w:rPr>
        <w:t xml:space="preserve">                      symbol, symbol, oneSymbol);</w:t>
      </w:r>
    </w:p>
    <w:p w14:paraId="4A7DF11D"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5C97CF42" w14:textId="77777777" w:rsidR="003E773C" w:rsidRPr="003E773C" w:rsidRDefault="003E773C" w:rsidP="003E773C">
      <w:pPr>
        <w:pStyle w:val="Code"/>
        <w:rPr>
          <w:highlight w:val="white"/>
        </w:rPr>
      </w:pPr>
    </w:p>
    <w:p w14:paraId="46F6FC21" w14:textId="77777777" w:rsidR="003E773C" w:rsidRPr="003E773C" w:rsidRDefault="003E773C" w:rsidP="003E773C">
      <w:pPr>
        <w:pStyle w:val="Code"/>
        <w:rPr>
          <w:highlight w:val="white"/>
        </w:rPr>
      </w:pPr>
      <w:r w:rsidRPr="003E773C">
        <w:rPr>
          <w:highlight w:val="white"/>
        </w:rPr>
        <w:t xml:space="preserve">        Symbol resultSymbol = new Symbol(symbol.Type);</w:t>
      </w:r>
    </w:p>
    <w:p w14:paraId="0C33601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29F96377" w14:textId="77777777" w:rsidR="003E773C" w:rsidRPr="003E773C" w:rsidRDefault="003E773C" w:rsidP="003E773C">
      <w:pPr>
        <w:pStyle w:val="Code"/>
        <w:rPr>
          <w:highlight w:val="white"/>
        </w:rPr>
      </w:pPr>
      <w:r w:rsidRPr="003E773C">
        <w:rPr>
          <w:highlight w:val="white"/>
        </w:rPr>
        <w:t xml:space="preserve">                               expression.LongList));</w:t>
      </w:r>
    </w:p>
    <w:p w14:paraId="5F69864C" w14:textId="77777777" w:rsidR="003E773C" w:rsidRPr="003E773C" w:rsidRDefault="003E773C" w:rsidP="003E773C">
      <w:pPr>
        <w:pStyle w:val="Code"/>
        <w:rPr>
          <w:highlight w:val="white"/>
        </w:rPr>
      </w:pPr>
      <w:r w:rsidRPr="003E773C">
        <w:rPr>
          <w:highlight w:val="white"/>
        </w:rPr>
        <w:t xml:space="preserve">      }</w:t>
      </w:r>
    </w:p>
    <w:p w14:paraId="6E52090B" w14:textId="77777777" w:rsidR="003E773C" w:rsidRPr="003E773C" w:rsidRDefault="003E773C" w:rsidP="003E773C">
      <w:pPr>
        <w:pStyle w:val="Code"/>
        <w:rPr>
          <w:highlight w:val="white"/>
        </w:rPr>
      </w:pPr>
      <w:r w:rsidRPr="003E773C">
        <w:rPr>
          <w:highlight w:val="white"/>
        </w:rPr>
        <w:t xml:space="preserve">    }</w:t>
      </w:r>
    </w:p>
    <w:p w14:paraId="20A707A1" w14:textId="77777777" w:rsidR="005E5A36" w:rsidRPr="00DC37F5" w:rsidRDefault="005E5A36" w:rsidP="0060539D">
      <w:pPr>
        <w:pStyle w:val="Rubrik3"/>
        <w:rPr>
          <w:highlight w:val="white"/>
        </w:rPr>
      </w:pPr>
      <w:bookmarkStart w:id="284" w:name="_Toc62920743"/>
      <w:r w:rsidRPr="00DC37F5">
        <w:rPr>
          <w:highlight w:val="white"/>
        </w:rPr>
        <w:t>Postfix Increment and Decrement Expression</w:t>
      </w:r>
      <w:bookmarkEnd w:id="284"/>
    </w:p>
    <w:p w14:paraId="42DC773E" w14:textId="77777777" w:rsidR="005E5A36" w:rsidRPr="00903DBA" w:rsidRDefault="005E5A36" w:rsidP="005E5A36">
      <w:pPr>
        <w:pStyle w:val="CodeHeader"/>
      </w:pPr>
      <w:r w:rsidRPr="00903DBA">
        <w:t>MiddleCodeGenerator.cs</w:t>
      </w:r>
    </w:p>
    <w:p w14:paraId="4AE18E3D" w14:textId="77777777" w:rsidR="003E773C" w:rsidRDefault="003E773C" w:rsidP="003E773C">
      <w:pPr>
        <w:pStyle w:val="Code"/>
        <w:rPr>
          <w:highlight w:val="white"/>
        </w:rPr>
      </w:pPr>
      <w:r w:rsidRPr="003E773C">
        <w:rPr>
          <w:highlight w:val="white"/>
        </w:rPr>
        <w:t xml:space="preserve">    public static Expression PostfixIncrementExpression</w:t>
      </w:r>
    </w:p>
    <w:p w14:paraId="5208324E" w14:textId="12D8D59C" w:rsidR="003E773C" w:rsidRPr="003E773C" w:rsidRDefault="003E773C" w:rsidP="003E773C">
      <w:pPr>
        <w:pStyle w:val="Code"/>
        <w:rPr>
          <w:highlight w:val="white"/>
        </w:rPr>
      </w:pPr>
      <w:r>
        <w:rPr>
          <w:highlight w:val="white"/>
        </w:rPr>
        <w:t xml:space="preserve">                             </w:t>
      </w:r>
      <w:r w:rsidRPr="003E773C">
        <w:rPr>
          <w:highlight w:val="white"/>
        </w:rPr>
        <w:t>(MiddleOperator middleOp, Expression expression){</w:t>
      </w:r>
    </w:p>
    <w:p w14:paraId="1F7EB860" w14:textId="77777777" w:rsidR="003E773C" w:rsidRPr="003E773C" w:rsidRDefault="003E773C" w:rsidP="003E773C">
      <w:pPr>
        <w:pStyle w:val="Code"/>
        <w:rPr>
          <w:highlight w:val="white"/>
        </w:rPr>
      </w:pPr>
      <w:r w:rsidRPr="003E773C">
        <w:rPr>
          <w:highlight w:val="white"/>
        </w:rPr>
        <w:t xml:space="preserve">      Symbol symbol = expression.Symbol;</w:t>
      </w:r>
    </w:p>
    <w:p w14:paraId="5B73ECC7"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094F6716"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463273D5"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18929F1A" w14:textId="77777777" w:rsidR="003E773C" w:rsidRPr="003E773C" w:rsidRDefault="003E773C" w:rsidP="003E773C">
      <w:pPr>
        <w:pStyle w:val="Code"/>
        <w:rPr>
          <w:highlight w:val="white"/>
        </w:rPr>
      </w:pPr>
      <w:r w:rsidRPr="003E773C">
        <w:rPr>
          <w:highlight w:val="white"/>
        </w:rPr>
        <w:t xml:space="preserve">    </w:t>
      </w:r>
    </w:p>
    <w:p w14:paraId="4BEE716D" w14:textId="77777777" w:rsidR="003E773C" w:rsidRPr="003E773C" w:rsidRDefault="003E773C" w:rsidP="003E773C">
      <w:pPr>
        <w:pStyle w:val="Code"/>
        <w:rPr>
          <w:highlight w:val="white"/>
        </w:rPr>
      </w:pPr>
      <w:r w:rsidRPr="003E773C">
        <w:rPr>
          <w:highlight w:val="white"/>
        </w:rPr>
        <w:t xml:space="preserve">      if (symbol.Type.IsIntegralOrPointer()) {</w:t>
      </w:r>
    </w:p>
    <w:p w14:paraId="1582394B" w14:textId="77777777" w:rsidR="003E773C" w:rsidRPr="003E773C" w:rsidRDefault="003E773C" w:rsidP="003E773C">
      <w:pPr>
        <w:pStyle w:val="Code"/>
        <w:rPr>
          <w:highlight w:val="white"/>
        </w:rPr>
      </w:pPr>
      <w:r w:rsidRPr="003E773C">
        <w:rPr>
          <w:highlight w:val="white"/>
        </w:rPr>
        <w:t xml:space="preserve">        Symbol resultSymbol = new Symbol(symbol.Type);</w:t>
      </w:r>
    </w:p>
    <w:p w14:paraId="3FDCABCB" w14:textId="77777777" w:rsidR="003E773C" w:rsidRPr="003E773C" w:rsidRDefault="003E773C" w:rsidP="003E773C">
      <w:pPr>
        <w:pStyle w:val="Code"/>
        <w:rPr>
          <w:highlight w:val="white"/>
        </w:rPr>
      </w:pPr>
      <w:r w:rsidRPr="003E773C">
        <w:rPr>
          <w:highlight w:val="white"/>
        </w:rPr>
        <w:t xml:space="preserve">        AddMiddleCode(expression.LongList, MiddleOperator.Assign,</w:t>
      </w:r>
    </w:p>
    <w:p w14:paraId="0FB75168" w14:textId="77777777" w:rsidR="003E773C" w:rsidRPr="003E773C" w:rsidRDefault="003E773C" w:rsidP="003E773C">
      <w:pPr>
        <w:pStyle w:val="Code"/>
        <w:rPr>
          <w:highlight w:val="white"/>
        </w:rPr>
      </w:pPr>
      <w:r w:rsidRPr="003E773C">
        <w:rPr>
          <w:highlight w:val="white"/>
        </w:rPr>
        <w:t xml:space="preserve">                      resultSymbol, symbol);</w:t>
      </w:r>
    </w:p>
    <w:p w14:paraId="06BAC146"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64F2FABA" w14:textId="77777777" w:rsidR="003E773C" w:rsidRDefault="003E773C" w:rsidP="003E773C">
      <w:pPr>
        <w:pStyle w:val="Code"/>
        <w:rPr>
          <w:highlight w:val="white"/>
        </w:rPr>
      </w:pPr>
      <w:r w:rsidRPr="003E773C">
        <w:rPr>
          <w:highlight w:val="white"/>
        </w:rPr>
        <w:t xml:space="preserve">        AddMiddleCode(expression.ShortList, m_incrementMap[middleOp],</w:t>
      </w:r>
    </w:p>
    <w:p w14:paraId="459560A3" w14:textId="6A9D9FAF"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7E0586FB" w14:textId="77777777" w:rsidR="003E773C" w:rsidRDefault="003E773C" w:rsidP="003E773C">
      <w:pPr>
        <w:pStyle w:val="Code"/>
        <w:rPr>
          <w:highlight w:val="white"/>
        </w:rPr>
      </w:pPr>
      <w:r w:rsidRPr="003E773C">
        <w:rPr>
          <w:highlight w:val="white"/>
        </w:rPr>
        <w:t xml:space="preserve">        AddMiddleCode(expression.LongList, m_incrementMap[middleOp],</w:t>
      </w:r>
    </w:p>
    <w:p w14:paraId="0EA92EA0" w14:textId="185F6593"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0B6E68B3" w14:textId="77777777" w:rsidR="003E773C" w:rsidRPr="003E773C" w:rsidRDefault="003E773C" w:rsidP="003E773C">
      <w:pPr>
        <w:pStyle w:val="Code"/>
        <w:rPr>
          <w:highlight w:val="white"/>
        </w:rPr>
      </w:pPr>
    </w:p>
    <w:p w14:paraId="25B353D3"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6BA3935A" w14:textId="77777777" w:rsidR="003E773C" w:rsidRPr="003E773C" w:rsidRDefault="003E773C" w:rsidP="003E773C">
      <w:pPr>
        <w:pStyle w:val="Code"/>
        <w:rPr>
          <w:highlight w:val="white"/>
        </w:rPr>
      </w:pPr>
      <w:r w:rsidRPr="003E773C">
        <w:rPr>
          <w:highlight w:val="white"/>
        </w:rPr>
        <w:t xml:space="preserve">        if (bitFieldMask != null) {</w:t>
      </w:r>
    </w:p>
    <w:p w14:paraId="7D58CB65"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527FCA84" w14:textId="77777777" w:rsidR="003E773C" w:rsidRPr="003E773C" w:rsidRDefault="003E773C" w:rsidP="003E773C">
      <w:pPr>
        <w:pStyle w:val="Code"/>
        <w:rPr>
          <w:highlight w:val="white"/>
        </w:rPr>
      </w:pPr>
      <w:r w:rsidRPr="003E773C">
        <w:rPr>
          <w:highlight w:val="white"/>
        </w:rPr>
        <w:lastRenderedPageBreak/>
        <w:t xml:space="preserve">          AddMiddleCode(expression.ShortList, MiddleOperator.BitwiseAnd,</w:t>
      </w:r>
    </w:p>
    <w:p w14:paraId="0B89084B" w14:textId="77777777" w:rsidR="003E773C" w:rsidRPr="003E773C" w:rsidRDefault="003E773C" w:rsidP="003E773C">
      <w:pPr>
        <w:pStyle w:val="Code"/>
        <w:rPr>
          <w:highlight w:val="white"/>
        </w:rPr>
      </w:pPr>
      <w:r w:rsidRPr="003E773C">
        <w:rPr>
          <w:highlight w:val="white"/>
        </w:rPr>
        <w:t xml:space="preserve">                        symbol, symbol, maskSymbol);</w:t>
      </w:r>
    </w:p>
    <w:p w14:paraId="230FCCA9" w14:textId="77777777" w:rsidR="003E773C" w:rsidRPr="003E773C" w:rsidRDefault="003E773C" w:rsidP="003E773C">
      <w:pPr>
        <w:pStyle w:val="Code"/>
        <w:rPr>
          <w:highlight w:val="white"/>
        </w:rPr>
      </w:pPr>
      <w:r w:rsidRPr="003E773C">
        <w:rPr>
          <w:highlight w:val="white"/>
        </w:rPr>
        <w:t xml:space="preserve">          AddMiddleCode(expression.LongList, MiddleOperator.BitwiseAnd,</w:t>
      </w:r>
    </w:p>
    <w:p w14:paraId="302B37B4" w14:textId="77777777" w:rsidR="003E773C" w:rsidRPr="003E773C" w:rsidRDefault="003E773C" w:rsidP="003E773C">
      <w:pPr>
        <w:pStyle w:val="Code"/>
        <w:rPr>
          <w:highlight w:val="white"/>
        </w:rPr>
      </w:pPr>
      <w:r w:rsidRPr="003E773C">
        <w:rPr>
          <w:highlight w:val="white"/>
        </w:rPr>
        <w:t xml:space="preserve">                        symbol, symbol, maskSymbol);</w:t>
      </w:r>
    </w:p>
    <w:p w14:paraId="0504B2BC" w14:textId="77777777" w:rsidR="003E773C" w:rsidRPr="003E773C" w:rsidRDefault="003E773C" w:rsidP="003E773C">
      <w:pPr>
        <w:pStyle w:val="Code"/>
        <w:rPr>
          <w:highlight w:val="white"/>
        </w:rPr>
      </w:pPr>
      <w:r w:rsidRPr="003E773C">
        <w:rPr>
          <w:highlight w:val="white"/>
        </w:rPr>
        <w:t xml:space="preserve">        }</w:t>
      </w:r>
    </w:p>
    <w:p w14:paraId="20498E92" w14:textId="77777777" w:rsidR="003E773C" w:rsidRPr="003E773C" w:rsidRDefault="003E773C" w:rsidP="003E773C">
      <w:pPr>
        <w:pStyle w:val="Code"/>
        <w:rPr>
          <w:highlight w:val="white"/>
        </w:rPr>
      </w:pPr>
    </w:p>
    <w:p w14:paraId="40EF3A5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349D6057" w14:textId="77777777" w:rsidR="003E773C" w:rsidRPr="003E773C" w:rsidRDefault="003E773C" w:rsidP="003E773C">
      <w:pPr>
        <w:pStyle w:val="Code"/>
        <w:rPr>
          <w:highlight w:val="white"/>
        </w:rPr>
      </w:pPr>
      <w:r w:rsidRPr="003E773C">
        <w:rPr>
          <w:highlight w:val="white"/>
        </w:rPr>
        <w:t xml:space="preserve">                               expression.LongList));</w:t>
      </w:r>
    </w:p>
    <w:p w14:paraId="1485A973" w14:textId="77777777" w:rsidR="003E773C" w:rsidRPr="003E773C" w:rsidRDefault="003E773C" w:rsidP="003E773C">
      <w:pPr>
        <w:pStyle w:val="Code"/>
        <w:rPr>
          <w:highlight w:val="white"/>
        </w:rPr>
      </w:pPr>
      <w:r w:rsidRPr="003E773C">
        <w:rPr>
          <w:highlight w:val="white"/>
        </w:rPr>
        <w:t xml:space="preserve">      }</w:t>
      </w:r>
    </w:p>
    <w:p w14:paraId="66C24AF6" w14:textId="77777777" w:rsidR="003E773C" w:rsidRPr="003E773C" w:rsidRDefault="003E773C" w:rsidP="003E773C">
      <w:pPr>
        <w:pStyle w:val="Code"/>
        <w:rPr>
          <w:highlight w:val="white"/>
        </w:rPr>
      </w:pPr>
      <w:r w:rsidRPr="003E773C">
        <w:rPr>
          <w:highlight w:val="white"/>
        </w:rPr>
        <w:t xml:space="preserve">      else {</w:t>
      </w:r>
    </w:p>
    <w:p w14:paraId="46C2A352"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34006678"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0E67CFBB"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3F98ED02" w14:textId="77777777" w:rsidR="003E773C" w:rsidRPr="003E773C" w:rsidRDefault="003E773C" w:rsidP="003E773C">
      <w:pPr>
        <w:pStyle w:val="Code"/>
        <w:rPr>
          <w:highlight w:val="white"/>
        </w:rPr>
      </w:pPr>
      <w:r w:rsidRPr="003E773C">
        <w:rPr>
          <w:highlight w:val="white"/>
        </w:rPr>
        <w:t xml:space="preserve">                      symbol, symbol, oneSymbol);</w:t>
      </w:r>
    </w:p>
    <w:p w14:paraId="68C948C8"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0CF9FF72" w14:textId="77777777" w:rsidR="003E773C" w:rsidRPr="003E773C" w:rsidRDefault="003E773C" w:rsidP="003E773C">
      <w:pPr>
        <w:pStyle w:val="Code"/>
        <w:rPr>
          <w:highlight w:val="white"/>
        </w:rPr>
      </w:pPr>
    </w:p>
    <w:p w14:paraId="2FC98DE0" w14:textId="77777777" w:rsidR="003E773C" w:rsidRPr="00903DBA" w:rsidRDefault="003E773C" w:rsidP="003E773C">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61F24A5F"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271C058A"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790D4F9A" w14:textId="77777777" w:rsidR="003E773C" w:rsidRPr="003E773C" w:rsidRDefault="003E773C" w:rsidP="003E773C">
      <w:pPr>
        <w:pStyle w:val="Code"/>
        <w:rPr>
          <w:highlight w:val="white"/>
        </w:rPr>
      </w:pPr>
      <w:r w:rsidRPr="003E773C">
        <w:rPr>
          <w:highlight w:val="white"/>
        </w:rPr>
        <w:t xml:space="preserve">                      symbol, symbol, oneSymbol);</w:t>
      </w:r>
    </w:p>
    <w:p w14:paraId="0EB3CA4C"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2264891F" w14:textId="77777777" w:rsidR="003E773C" w:rsidRPr="003E773C" w:rsidRDefault="003E773C" w:rsidP="003E773C">
      <w:pPr>
        <w:pStyle w:val="Code"/>
        <w:rPr>
          <w:highlight w:val="white"/>
        </w:rPr>
      </w:pPr>
    </w:p>
    <w:p w14:paraId="05ED36FE"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786361BF" w14:textId="77777777" w:rsidR="003E773C" w:rsidRPr="003E773C" w:rsidRDefault="003E773C" w:rsidP="003E773C">
      <w:pPr>
        <w:pStyle w:val="Code"/>
        <w:rPr>
          <w:highlight w:val="white"/>
        </w:rPr>
      </w:pPr>
      <w:r w:rsidRPr="003E773C">
        <w:rPr>
          <w:highlight w:val="white"/>
        </w:rPr>
        <w:t xml:space="preserve">        AddMiddleCode(expression.LongList, m_incrementInverseMap[middleOp],</w:t>
      </w:r>
    </w:p>
    <w:p w14:paraId="17A9D46D" w14:textId="77777777" w:rsidR="003E773C" w:rsidRPr="003E773C" w:rsidRDefault="003E773C" w:rsidP="003E773C">
      <w:pPr>
        <w:pStyle w:val="Code"/>
        <w:rPr>
          <w:highlight w:val="white"/>
        </w:rPr>
      </w:pPr>
      <w:r w:rsidRPr="003E773C">
        <w:rPr>
          <w:highlight w:val="white"/>
        </w:rPr>
        <w:t xml:space="preserve">                      symbol, symbol, oneSymbol);</w:t>
      </w:r>
    </w:p>
    <w:p w14:paraId="69470CC6" w14:textId="77777777" w:rsidR="003E773C" w:rsidRPr="003E773C" w:rsidRDefault="003E773C" w:rsidP="003E773C">
      <w:pPr>
        <w:pStyle w:val="Code"/>
        <w:rPr>
          <w:highlight w:val="white"/>
        </w:rPr>
      </w:pPr>
    </w:p>
    <w:p w14:paraId="65C1E417" w14:textId="77777777" w:rsidR="003E773C" w:rsidRPr="003E773C" w:rsidRDefault="003E773C" w:rsidP="003E773C">
      <w:pPr>
        <w:pStyle w:val="Code"/>
        <w:rPr>
          <w:highlight w:val="white"/>
        </w:rPr>
      </w:pPr>
      <w:r w:rsidRPr="003E773C">
        <w:rPr>
          <w:highlight w:val="white"/>
        </w:rPr>
        <w:t xml:space="preserve">        Symbol resultSymbol = new Symbol(symbol.Type);</w:t>
      </w:r>
    </w:p>
    <w:p w14:paraId="5A58303A"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043F142A" w14:textId="77777777" w:rsidR="003E773C" w:rsidRPr="003E773C" w:rsidRDefault="003E773C" w:rsidP="003E773C">
      <w:pPr>
        <w:pStyle w:val="Code"/>
        <w:rPr>
          <w:highlight w:val="white"/>
        </w:rPr>
      </w:pPr>
      <w:r w:rsidRPr="003E773C">
        <w:rPr>
          <w:highlight w:val="white"/>
        </w:rPr>
        <w:t xml:space="preserve">                               expression.LongList));</w:t>
      </w:r>
    </w:p>
    <w:p w14:paraId="02F542BD" w14:textId="77777777" w:rsidR="003E773C" w:rsidRPr="003E773C" w:rsidRDefault="003E773C" w:rsidP="003E773C">
      <w:pPr>
        <w:pStyle w:val="Code"/>
        <w:rPr>
          <w:highlight w:val="white"/>
        </w:rPr>
      </w:pPr>
      <w:r w:rsidRPr="003E773C">
        <w:rPr>
          <w:highlight w:val="white"/>
        </w:rPr>
        <w:t xml:space="preserve">      }</w:t>
      </w:r>
    </w:p>
    <w:p w14:paraId="160DF7F9" w14:textId="77777777" w:rsidR="003E773C" w:rsidRPr="003E773C" w:rsidRDefault="003E773C" w:rsidP="003E773C">
      <w:pPr>
        <w:pStyle w:val="Code"/>
        <w:rPr>
          <w:highlight w:val="white"/>
        </w:rPr>
      </w:pPr>
      <w:r w:rsidRPr="003E773C">
        <w:rPr>
          <w:highlight w:val="white"/>
        </w:rPr>
        <w:t xml:space="preserve">    }</w:t>
      </w:r>
    </w:p>
    <w:p w14:paraId="6F5B1346" w14:textId="77777777" w:rsidR="00797C5B" w:rsidRPr="00DC37F5" w:rsidRDefault="00797C5B" w:rsidP="00797C5B">
      <w:pPr>
        <w:pStyle w:val="Rubrik3"/>
        <w:rPr>
          <w:highlight w:val="white"/>
        </w:rPr>
      </w:pPr>
      <w:bookmarkStart w:id="285" w:name="_Toc62920744"/>
      <w:r w:rsidRPr="00DC37F5">
        <w:rPr>
          <w:highlight w:val="white"/>
        </w:rPr>
        <w:t>Address Expression</w:t>
      </w:r>
      <w:r>
        <w:rPr>
          <w:highlight w:val="white"/>
        </w:rPr>
        <w:t xml:space="preserve"> // XXX</w:t>
      </w:r>
      <w:bookmarkEnd w:id="285"/>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lastRenderedPageBreak/>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86" w:name="_Toc62920745"/>
      <w:r w:rsidRPr="00DC37F5">
        <w:rPr>
          <w:highlight w:val="white"/>
        </w:rPr>
        <w:t>Dereference Expression</w:t>
      </w:r>
      <w:bookmarkEnd w:id="286"/>
    </w:p>
    <w:p w14:paraId="19F1C46B" w14:textId="498A8D4C" w:rsidR="00850F5A" w:rsidRPr="00850F5A" w:rsidRDefault="00850F5A" w:rsidP="00850F5A">
      <w:pPr>
        <w:rPr>
          <w:highlight w:val="white"/>
        </w:rPr>
      </w:pPr>
      <w:r>
        <w:rPr>
          <w:highlight w:val="white"/>
        </w:rPr>
        <w:t xml:space="preserve">To begin with, we look into the Dereference method, which is called by </w:t>
      </w:r>
      <w:r w:rsidRPr="00E23A26">
        <w:rPr>
          <w:rStyle w:val="KeyWord0"/>
          <w:highlight w:val="white"/>
        </w:rPr>
        <w:t>DereferenceExpression</w:t>
      </w:r>
      <w:r>
        <w:rPr>
          <w:highlight w:val="white"/>
        </w:rPr>
        <w:t xml:space="preserve">, </w:t>
      </w:r>
      <w:r w:rsidRPr="00E23A26">
        <w:rPr>
          <w:rStyle w:val="KeyWord0"/>
          <w:highlight w:val="white"/>
        </w:rPr>
        <w:t>ArrowExprerssion</w:t>
      </w:r>
      <w:r>
        <w:rPr>
          <w:highlight w:val="white"/>
        </w:rPr>
        <w:t xml:space="preserve">, and </w:t>
      </w:r>
      <w:r w:rsidR="00E23A26" w:rsidRPr="00E23A26">
        <w:rPr>
          <w:rStyle w:val="KeyWord0"/>
          <w:highlight w:val="white"/>
        </w:rPr>
        <w:t>IndexExpression</w:t>
      </w:r>
      <w:r w:rsidR="00E23A26">
        <w:rPr>
          <w:highlight w:val="white"/>
        </w:rPr>
        <w:t xml:space="preserve">. It generates code for the dereference operator where the offset is constant, which it is </w:t>
      </w:r>
      <w:r w:rsidR="007B53BB">
        <w:rPr>
          <w:highlight w:val="white"/>
        </w:rPr>
        <w:t>in case of dereference expressions, arrow expressions, and index expressions with constant index values. The only exception is index expressions with non-constant index values, in which case we need to generate different code.</w:t>
      </w:r>
    </w:p>
    <w:p w14:paraId="230E5DD3" w14:textId="77777777" w:rsidR="00303BDA" w:rsidRPr="00903DBA" w:rsidRDefault="00303BDA" w:rsidP="00303BDA">
      <w:pPr>
        <w:pStyle w:val="Code"/>
        <w:rPr>
          <w:highlight w:val="white"/>
        </w:rPr>
      </w:pPr>
      <w:r w:rsidRPr="00903DBA">
        <w:rPr>
          <w:highlight w:val="white"/>
        </w:rPr>
        <w:t xml:space="preserve">    private static Expression Dereference(Expression expression,</w:t>
      </w:r>
    </w:p>
    <w:p w14:paraId="79322444" w14:textId="77777777" w:rsidR="00303BDA" w:rsidRPr="00903DBA" w:rsidRDefault="00303BDA" w:rsidP="00303BDA">
      <w:pPr>
        <w:pStyle w:val="Code"/>
        <w:rPr>
          <w:highlight w:val="white"/>
        </w:rPr>
      </w:pPr>
      <w:r w:rsidRPr="00903DBA">
        <w:rPr>
          <w:highlight w:val="white"/>
        </w:rPr>
        <w:t xml:space="preserve">                                          Symbol resultSymbol, int offset) {</w:t>
      </w:r>
    </w:p>
    <w:p w14:paraId="13A642E3" w14:textId="77777777" w:rsidR="00303BDA" w:rsidRPr="00903DBA" w:rsidRDefault="00303BDA" w:rsidP="00303BDA">
      <w:pPr>
        <w:pStyle w:val="Code"/>
        <w:rPr>
          <w:highlight w:val="white"/>
        </w:rPr>
      </w:pPr>
      <w:r w:rsidRPr="00903DBA">
        <w:rPr>
          <w:highlight w:val="white"/>
        </w:rPr>
        <w:t xml:space="preserve">      resultSymbol.AddressSymbol = expression.Symbol;</w:t>
      </w:r>
    </w:p>
    <w:p w14:paraId="6C60AD71" w14:textId="77777777" w:rsidR="00303BDA" w:rsidRPr="00903DBA" w:rsidRDefault="00303BDA" w:rsidP="00303BDA">
      <w:pPr>
        <w:pStyle w:val="Code"/>
        <w:rPr>
          <w:highlight w:val="white"/>
        </w:rPr>
      </w:pPr>
      <w:r w:rsidRPr="00903DBA">
        <w:rPr>
          <w:highlight w:val="white"/>
        </w:rPr>
        <w:t xml:space="preserve">      resultSymbol.AddressOffset = offset;</w:t>
      </w:r>
    </w:p>
    <w:p w14:paraId="53EAC3FB" w14:textId="77777777" w:rsidR="00303BDA" w:rsidRPr="00903DBA" w:rsidRDefault="00303BDA" w:rsidP="00303BDA">
      <w:pPr>
        <w:pStyle w:val="Code"/>
        <w:rPr>
          <w:highlight w:val="white"/>
        </w:rPr>
      </w:pPr>
      <w:r w:rsidRPr="00903DBA">
        <w:rPr>
          <w:highlight w:val="white"/>
        </w:rPr>
        <w:t xml:space="preserve">      AddMiddleCode(expression.LongList, MiddleOperator.Dereference,</w:t>
      </w:r>
    </w:p>
    <w:p w14:paraId="706D5ECE" w14:textId="77777777" w:rsidR="00303BDA" w:rsidRPr="00903DBA" w:rsidRDefault="00303BDA" w:rsidP="00303BDA">
      <w:pPr>
        <w:pStyle w:val="Code"/>
        <w:rPr>
          <w:highlight w:val="white"/>
        </w:rPr>
      </w:pPr>
      <w:r w:rsidRPr="00903DBA">
        <w:rPr>
          <w:highlight w:val="white"/>
        </w:rPr>
        <w:t xml:space="preserve">                    resultSymbol, expression.Symbol, 0);</w:t>
      </w:r>
    </w:p>
    <w:p w14:paraId="2EDAF0E2" w14:textId="77777777" w:rsidR="00303BDA" w:rsidRPr="00903DBA" w:rsidRDefault="00303BDA" w:rsidP="00303BDA">
      <w:pPr>
        <w:rPr>
          <w:highlight w:val="white"/>
        </w:rPr>
      </w:pPr>
      <w:r w:rsidRPr="00903DBA">
        <w:rPr>
          <w:highlight w:val="white"/>
        </w:rPr>
        <w:t>If the resulting expression holds floating type, we need to pop the value from the floating value stack.</w:t>
      </w:r>
    </w:p>
    <w:p w14:paraId="2057E53F" w14:textId="77777777" w:rsidR="00303BDA" w:rsidRPr="00903DBA" w:rsidRDefault="00303BDA" w:rsidP="00303BDA">
      <w:pPr>
        <w:pStyle w:val="Code"/>
        <w:rPr>
          <w:highlight w:val="white"/>
        </w:rPr>
      </w:pPr>
      <w:r w:rsidRPr="00903DBA">
        <w:rPr>
          <w:highlight w:val="white"/>
        </w:rPr>
        <w:t xml:space="preserve">      if (resultSymbol.Type.IsFloating()) {</w:t>
      </w:r>
    </w:p>
    <w:p w14:paraId="67025EE0" w14:textId="77777777" w:rsidR="00303BDA" w:rsidRPr="00903DBA" w:rsidRDefault="00303BDA" w:rsidP="00303BDA">
      <w:pPr>
        <w:pStyle w:val="Code"/>
        <w:rPr>
          <w:highlight w:val="white"/>
        </w:rPr>
      </w:pPr>
      <w:r w:rsidRPr="00903DBA">
        <w:rPr>
          <w:highlight w:val="white"/>
        </w:rPr>
        <w:t xml:space="preserve">        AddMiddleCode(expression.LongList, MiddleOperator.PushFloat,</w:t>
      </w:r>
    </w:p>
    <w:p w14:paraId="60FEB208" w14:textId="77777777" w:rsidR="00303BDA" w:rsidRPr="00903DBA" w:rsidRDefault="00303BDA" w:rsidP="00303BDA">
      <w:pPr>
        <w:pStyle w:val="Code"/>
        <w:rPr>
          <w:highlight w:val="white"/>
        </w:rPr>
      </w:pPr>
      <w:r w:rsidRPr="00903DBA">
        <w:rPr>
          <w:highlight w:val="white"/>
        </w:rPr>
        <w:t xml:space="preserve">                      resultSymbol);</w:t>
      </w:r>
    </w:p>
    <w:p w14:paraId="2600C402" w14:textId="77777777" w:rsidR="00303BDA" w:rsidRPr="00903DBA" w:rsidRDefault="00303BDA" w:rsidP="00303BDA">
      <w:pPr>
        <w:pStyle w:val="Code"/>
        <w:rPr>
          <w:highlight w:val="white"/>
        </w:rPr>
      </w:pPr>
      <w:r w:rsidRPr="00903DBA">
        <w:rPr>
          <w:highlight w:val="white"/>
        </w:rPr>
        <w:t xml:space="preserve">      }</w:t>
      </w:r>
    </w:p>
    <w:p w14:paraId="066C582C" w14:textId="77777777" w:rsidR="00303BDA" w:rsidRPr="00903DBA" w:rsidRDefault="00303BDA" w:rsidP="00303BDA">
      <w:pPr>
        <w:pStyle w:val="Code"/>
        <w:rPr>
          <w:highlight w:val="white"/>
        </w:rPr>
      </w:pPr>
    </w:p>
    <w:p w14:paraId="057F427D" w14:textId="77777777" w:rsidR="00303BDA" w:rsidRPr="00903DBA" w:rsidRDefault="00303BDA" w:rsidP="00303BDA">
      <w:pPr>
        <w:pStyle w:val="Code"/>
        <w:rPr>
          <w:highlight w:val="white"/>
        </w:rPr>
      </w:pPr>
      <w:r w:rsidRPr="00903DBA">
        <w:rPr>
          <w:highlight w:val="white"/>
        </w:rPr>
        <w:t xml:space="preserve">      return (new Expression(resultSymbol, expression.ShortList,</w:t>
      </w:r>
    </w:p>
    <w:p w14:paraId="7E267937" w14:textId="77777777" w:rsidR="00303BDA" w:rsidRPr="00903DBA" w:rsidRDefault="00303BDA" w:rsidP="00303BDA">
      <w:pPr>
        <w:pStyle w:val="Code"/>
        <w:rPr>
          <w:highlight w:val="white"/>
        </w:rPr>
      </w:pPr>
      <w:r w:rsidRPr="00903DBA">
        <w:rPr>
          <w:highlight w:val="white"/>
        </w:rPr>
        <w:t xml:space="preserve">                             expression.LongList));</w:t>
      </w:r>
    </w:p>
    <w:p w14:paraId="250541F2" w14:textId="77777777" w:rsidR="00303BDA" w:rsidRPr="00903DBA" w:rsidRDefault="00303BDA" w:rsidP="00303BDA">
      <w:pPr>
        <w:pStyle w:val="Code"/>
        <w:rPr>
          <w:highlight w:val="white"/>
        </w:rPr>
      </w:pPr>
      <w:r w:rsidRPr="00903DBA">
        <w:rPr>
          <w:highlight w:val="white"/>
        </w:rPr>
        <w:t xml:space="preserve">    }</w:t>
      </w:r>
    </w:p>
    <w:p w14:paraId="58083338" w14:textId="77777777" w:rsidR="00797C5B" w:rsidRPr="00903DBA" w:rsidRDefault="00797C5B" w:rsidP="00797C5B">
      <w:pPr>
        <w:rPr>
          <w:highlight w:val="white"/>
        </w:rPr>
      </w:pPr>
      <w:r w:rsidRPr="00903DBA">
        <w:rPr>
          <w:highlight w:val="white"/>
        </w:rPr>
        <w:t>The dereference operator applies to pointers, arrays, strings, and functions. In the function case, the expression is regarded as a pointer to a function.</w:t>
      </w:r>
    </w:p>
    <w:p w14:paraId="51197920" w14:textId="77777777" w:rsidR="00797C5B" w:rsidRPr="00903DBA" w:rsidRDefault="00797C5B" w:rsidP="00797C5B">
      <w:pPr>
        <w:pStyle w:val="Code"/>
        <w:rPr>
          <w:highlight w:val="white"/>
        </w:rPr>
      </w:pPr>
      <w:r w:rsidRPr="00903DBA">
        <w:rPr>
          <w:highlight w:val="white"/>
        </w:rPr>
        <w:t xml:space="preserve">    public static Expression DereferenceExpression(Expression expression) {</w:t>
      </w:r>
    </w:p>
    <w:p w14:paraId="5948AB66" w14:textId="1944ED10" w:rsidR="00797C5B" w:rsidRPr="00903DBA" w:rsidRDefault="00797C5B" w:rsidP="00797C5B">
      <w:pPr>
        <w:pStyle w:val="Code"/>
        <w:rPr>
          <w:highlight w:val="white"/>
        </w:rPr>
      </w:pPr>
      <w:r w:rsidRPr="00903DBA">
        <w:rPr>
          <w:highlight w:val="white"/>
        </w:rPr>
        <w:t xml:space="preserve">      Assert.Error(expression.Symbol.Type.IsPointerArray</w:t>
      </w:r>
      <w:r w:rsidR="0030045E">
        <w:rPr>
          <w:highlight w:val="white"/>
        </w:rPr>
        <w:t>Or</w:t>
      </w:r>
      <w:r w:rsidRPr="00903DBA">
        <w:rPr>
          <w:highlight w:val="white"/>
        </w:rPr>
        <w:t>String(),</w:t>
      </w:r>
    </w:p>
    <w:p w14:paraId="53E43BAC" w14:textId="77777777" w:rsidR="00797C5B" w:rsidRPr="00903DBA" w:rsidRDefault="00797C5B" w:rsidP="00797C5B">
      <w:pPr>
        <w:pStyle w:val="Code"/>
        <w:rPr>
          <w:highlight w:val="white"/>
        </w:rPr>
      </w:pPr>
      <w:r w:rsidRPr="00903DBA">
        <w:rPr>
          <w:highlight w:val="white"/>
        </w:rPr>
        <w:t xml:space="preserve">                   Message.Invalid_dereference_of_non__pointer);</w:t>
      </w:r>
    </w:p>
    <w:p w14:paraId="75D22A98" w14:textId="77777777" w:rsidR="00797C5B" w:rsidRPr="00903DBA" w:rsidRDefault="00797C5B" w:rsidP="00797C5B">
      <w:pPr>
        <w:pStyle w:val="Code"/>
        <w:rPr>
          <w:highlight w:val="white"/>
        </w:rPr>
      </w:pPr>
      <w:r w:rsidRPr="00903DBA">
        <w:rPr>
          <w:highlight w:val="white"/>
        </w:rPr>
        <w:t xml:space="preserve">      Symbol resultSymbol =</w:t>
      </w:r>
    </w:p>
    <w:p w14:paraId="1AB905C1" w14:textId="77777777" w:rsidR="00797C5B" w:rsidRPr="00903DBA" w:rsidRDefault="00797C5B" w:rsidP="00797C5B">
      <w:pPr>
        <w:pStyle w:val="Code"/>
        <w:rPr>
          <w:highlight w:val="white"/>
        </w:rPr>
      </w:pPr>
      <w:r w:rsidRPr="00903DBA">
        <w:rPr>
          <w:highlight w:val="white"/>
        </w:rPr>
        <w:t xml:space="preserve">        new Symbol(expression.Symbol.Type.PointerOrArrayType);</w:t>
      </w:r>
    </w:p>
    <w:p w14:paraId="471E6C65" w14:textId="77777777" w:rsidR="00797C5B" w:rsidRPr="00903DBA" w:rsidRDefault="00797C5B" w:rsidP="00797C5B">
      <w:pPr>
        <w:pStyle w:val="Code"/>
        <w:rPr>
          <w:highlight w:val="white"/>
        </w:rPr>
      </w:pPr>
      <w:r w:rsidRPr="00903DBA">
        <w:rPr>
          <w:highlight w:val="white"/>
        </w:rPr>
        <w:t xml:space="preserve">      return Dereference(expression, resultSymbol, 0);</w:t>
      </w:r>
    </w:p>
    <w:p w14:paraId="753129C4" w14:textId="77777777" w:rsidR="00797C5B" w:rsidRPr="00903DBA" w:rsidRDefault="00797C5B" w:rsidP="00797C5B">
      <w:pPr>
        <w:pStyle w:val="Code"/>
        <w:rPr>
          <w:highlight w:val="white"/>
        </w:rPr>
      </w:pPr>
      <w:r w:rsidRPr="00903DBA">
        <w:rPr>
          <w:highlight w:val="white"/>
        </w:rPr>
        <w:t xml:space="preserve">    }</w:t>
      </w:r>
    </w:p>
    <w:p w14:paraId="422DA573" w14:textId="06527D6C" w:rsidR="005E5A36" w:rsidRDefault="005E5A36" w:rsidP="0060539D">
      <w:pPr>
        <w:pStyle w:val="Rubrik3"/>
        <w:rPr>
          <w:highlight w:val="white"/>
        </w:rPr>
      </w:pPr>
      <w:bookmarkStart w:id="287" w:name="_Toc62920746"/>
      <w:r w:rsidRPr="00DC37F5">
        <w:rPr>
          <w:highlight w:val="white"/>
        </w:rPr>
        <w:t>Arrow Expression</w:t>
      </w:r>
      <w:bookmarkEnd w:id="287"/>
    </w:p>
    <w:p w14:paraId="25A25707" w14:textId="7262056B" w:rsidR="00633F88" w:rsidRPr="00633F88" w:rsidRDefault="00633F88" w:rsidP="00633F88">
      <w:pPr>
        <w:rPr>
          <w:highlight w:val="white"/>
        </w:rPr>
      </w:pPr>
      <w:r>
        <w:rPr>
          <w:highlight w:val="white"/>
        </w:rPr>
        <w:t xml:space="preserve">The </w:t>
      </w:r>
      <w:r w:rsidRPr="00633F88">
        <w:rPr>
          <w:rStyle w:val="KeyWord0"/>
          <w:highlight w:val="white"/>
        </w:rPr>
        <w:t>ArrowExpression</w:t>
      </w:r>
      <w:r>
        <w:rPr>
          <w:highlight w:val="white"/>
        </w:rPr>
        <w:t xml:space="preserve"> method does also call </w:t>
      </w:r>
      <w:r w:rsidR="003F00A2" w:rsidRPr="003F00A2">
        <w:rPr>
          <w:rStyle w:val="KeyWord0"/>
          <w:highlight w:val="white"/>
        </w:rPr>
        <w:t>Dereference</w:t>
      </w:r>
      <w:r>
        <w:rPr>
          <w:highlight w:val="white"/>
        </w:rPr>
        <w:t xml:space="preserve"> after checking that the expression type and member name is valid.</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4ACBDBFF" w14:textId="77777777" w:rsidR="007A37CE" w:rsidRDefault="005E5A36" w:rsidP="0070422C">
      <w:pPr>
        <w:pStyle w:val="Code"/>
        <w:rPr>
          <w:highlight w:val="white"/>
        </w:rPr>
      </w:pPr>
      <w:r w:rsidRPr="00903DBA">
        <w:rPr>
          <w:highlight w:val="white"/>
        </w:rPr>
        <w:t xml:space="preserve">                   expression,</w:t>
      </w:r>
      <w:r w:rsidR="007A37CE">
        <w:rPr>
          <w:highlight w:val="white"/>
        </w:rPr>
        <w:t xml:space="preserve"> </w:t>
      </w:r>
      <w:r w:rsidRPr="0085128A">
        <w:rPr>
          <w:highlight w:val="white"/>
        </w:rPr>
        <w:t>Message.</w:t>
      </w:r>
    </w:p>
    <w:p w14:paraId="117589B8" w14:textId="21B608E9" w:rsidR="0070422C" w:rsidRPr="0070422C" w:rsidRDefault="007A37CE" w:rsidP="0070422C">
      <w:pPr>
        <w:pStyle w:val="Code"/>
        <w:rPr>
          <w:highlight w:val="white"/>
        </w:rPr>
      </w:pPr>
      <w:r>
        <w:rPr>
          <w:highlight w:val="white"/>
        </w:rPr>
        <w:t xml:space="preserve">                   </w:t>
      </w:r>
      <w:r w:rsidR="005E5A36" w:rsidRPr="0085128A">
        <w:rPr>
          <w:highlight w:val="white"/>
        </w:rPr>
        <w:t>Not_a_pointer_to_a_struct_or_union_in_arrow_expression);</w:t>
      </w:r>
    </w:p>
    <w:p w14:paraId="1BF8A712" w14:textId="77777777" w:rsidR="00592CCC" w:rsidRDefault="000F4A2B" w:rsidP="000F4A2B">
      <w:pPr>
        <w:pStyle w:val="Code"/>
        <w:rPr>
          <w:highlight w:val="white"/>
        </w:rPr>
      </w:pPr>
      <w:r w:rsidRPr="000F4A2B">
        <w:rPr>
          <w:highlight w:val="white"/>
        </w:rPr>
        <w:t xml:space="preserve">      Assert.Error(expression.Symbol.Type.</w:t>
      </w:r>
      <w:r w:rsidR="00592CCC">
        <w:rPr>
          <w:highlight w:val="white"/>
        </w:rPr>
        <w:t>PointerType.</w:t>
      </w:r>
      <w:r w:rsidRPr="000F4A2B">
        <w:rPr>
          <w:highlight w:val="white"/>
        </w:rPr>
        <w:t>MemberMap != null,</w:t>
      </w:r>
    </w:p>
    <w:p w14:paraId="63D8744B" w14:textId="77777777" w:rsidR="00592CCC" w:rsidRDefault="00592CCC" w:rsidP="000E4490">
      <w:pPr>
        <w:pStyle w:val="Code"/>
        <w:rPr>
          <w:highlight w:val="white"/>
        </w:rPr>
      </w:pPr>
      <w:r>
        <w:rPr>
          <w:highlight w:val="white"/>
        </w:rPr>
        <w:t xml:space="preserve">                  </w:t>
      </w:r>
      <w:r w:rsidR="000F4A2B" w:rsidRPr="000F4A2B">
        <w:rPr>
          <w:highlight w:val="white"/>
        </w:rPr>
        <w:t xml:space="preserve"> expression,</w:t>
      </w:r>
      <w:r>
        <w:rPr>
          <w:highlight w:val="white"/>
        </w:rPr>
        <w:t xml:space="preserve"> </w:t>
      </w:r>
      <w:r w:rsidR="000E4490" w:rsidRPr="0074406C">
        <w:rPr>
          <w:highlight w:val="white"/>
        </w:rPr>
        <w:t>Message.</w:t>
      </w:r>
    </w:p>
    <w:p w14:paraId="3538FFAC" w14:textId="1EAF33CB" w:rsidR="000E4490" w:rsidRDefault="00592CCC" w:rsidP="000E4490">
      <w:pPr>
        <w:pStyle w:val="Code"/>
        <w:rPr>
          <w:highlight w:val="white"/>
        </w:rPr>
      </w:pPr>
      <w:r>
        <w:rPr>
          <w:highlight w:val="white"/>
        </w:rPr>
        <w:t xml:space="preserve">                   </w:t>
      </w:r>
      <w:r w:rsidR="000E4490" w:rsidRPr="0074406C">
        <w:rPr>
          <w:highlight w:val="white"/>
        </w:rPr>
        <w:t>Member_access_of_uncomplete_struct_or_union);</w:t>
      </w:r>
    </w:p>
    <w:p w14:paraId="5B282C80" w14:textId="77777777" w:rsidR="00784641" w:rsidRDefault="00784641" w:rsidP="0085128A">
      <w:pPr>
        <w:pStyle w:val="Code"/>
        <w:rPr>
          <w:highlight w:val="white"/>
        </w:rPr>
      </w:pPr>
    </w:p>
    <w:p w14:paraId="662C5600" w14:textId="00C686A6"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lastRenderedPageBreak/>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CFC8CD" w:rsidR="005E5A36" w:rsidRDefault="005E5A36" w:rsidP="0060539D">
      <w:pPr>
        <w:pStyle w:val="Rubrik3"/>
        <w:rPr>
          <w:highlight w:val="white"/>
        </w:rPr>
      </w:pPr>
      <w:bookmarkStart w:id="288" w:name="_Toc62920747"/>
      <w:r w:rsidRPr="00DC37F5">
        <w:rPr>
          <w:highlight w:val="white"/>
        </w:rPr>
        <w:t>Index Expression</w:t>
      </w:r>
      <w:bookmarkEnd w:id="288"/>
    </w:p>
    <w:p w14:paraId="7957659E" w14:textId="1A8B4ABE" w:rsidR="001B349C" w:rsidRDefault="007F62D0" w:rsidP="001B349C">
      <w:pPr>
        <w:rPr>
          <w:highlight w:val="white"/>
        </w:rPr>
      </w:pPr>
      <w:r>
        <w:rPr>
          <w:highlight w:val="white"/>
        </w:rPr>
        <w:t xml:space="preserve">In an </w:t>
      </w:r>
      <w:r w:rsidR="001B349C">
        <w:rPr>
          <w:highlight w:val="white"/>
        </w:rPr>
        <w:t xml:space="preserve">index expression </w:t>
      </w:r>
      <w:r>
        <w:rPr>
          <w:highlight w:val="white"/>
        </w:rPr>
        <w:t>one of the expressions shall be a pointer or an array, while the other expression is an integral value.</w:t>
      </w:r>
      <w:r w:rsidR="00EB428E">
        <w:rPr>
          <w:highlight w:val="white"/>
        </w:rPr>
        <w:t xml:space="preserve"> For instance, if </w:t>
      </w:r>
      <w:r w:rsidR="00EB428E" w:rsidRPr="00EB428E">
        <w:rPr>
          <w:rStyle w:val="KeyWord0"/>
          <w:highlight w:val="white"/>
        </w:rPr>
        <w:t>a</w:t>
      </w:r>
      <w:r w:rsidR="00EB428E">
        <w:rPr>
          <w:highlight w:val="white"/>
        </w:rPr>
        <w:t xml:space="preserve"> is an array and </w:t>
      </w:r>
      <w:r w:rsidR="00EB428E" w:rsidRPr="00EB428E">
        <w:rPr>
          <w:rStyle w:val="KeyWord0"/>
          <w:highlight w:val="white"/>
        </w:rPr>
        <w:t>i</w:t>
      </w:r>
      <w:r w:rsidR="00EB428E">
        <w:rPr>
          <w:highlight w:val="white"/>
        </w:rPr>
        <w:t xml:space="preserve"> an integer value, both </w:t>
      </w:r>
      <w:r w:rsidR="00EB428E" w:rsidRPr="00EB428E">
        <w:rPr>
          <w:rStyle w:val="KeyWord0"/>
          <w:highlight w:val="white"/>
        </w:rPr>
        <w:t>a[i]</w:t>
      </w:r>
      <w:r w:rsidR="00EB428E">
        <w:rPr>
          <w:highlight w:val="white"/>
        </w:rPr>
        <w:t xml:space="preserve"> and </w:t>
      </w:r>
      <w:r w:rsidR="00EB428E" w:rsidRPr="00EB428E">
        <w:rPr>
          <w:rStyle w:val="KeyWord0"/>
          <w:highlight w:val="white"/>
        </w:rPr>
        <w:t>i[a]</w:t>
      </w:r>
      <w:r w:rsidR="00EB428E">
        <w:rPr>
          <w:highlight w:val="white"/>
        </w:rPr>
        <w:t xml:space="preserve"> are valid index expressions.</w:t>
      </w:r>
    </w:p>
    <w:p w14:paraId="4E808793" w14:textId="77777777" w:rsidR="00620E46" w:rsidRPr="00620E46" w:rsidRDefault="00620E46" w:rsidP="00620E46">
      <w:pPr>
        <w:pStyle w:val="Code"/>
        <w:rPr>
          <w:highlight w:val="white"/>
        </w:rPr>
      </w:pPr>
      <w:r w:rsidRPr="00620E46">
        <w:rPr>
          <w:highlight w:val="white"/>
        </w:rPr>
        <w:t xml:space="preserve">    public static Expression IndexExpression(Expression leftExpression,</w:t>
      </w:r>
    </w:p>
    <w:p w14:paraId="33DE039F" w14:textId="77777777" w:rsidR="00620E46" w:rsidRPr="00620E46" w:rsidRDefault="00620E46" w:rsidP="00620E46">
      <w:pPr>
        <w:pStyle w:val="Code"/>
        <w:rPr>
          <w:highlight w:val="white"/>
        </w:rPr>
      </w:pPr>
      <w:r w:rsidRPr="00620E46">
        <w:rPr>
          <w:highlight w:val="white"/>
        </w:rPr>
        <w:t xml:space="preserve">                                             Expression rightExpression) {</w:t>
      </w:r>
    </w:p>
    <w:p w14:paraId="673DAFD8" w14:textId="77777777" w:rsidR="00620E46" w:rsidRPr="00620E46" w:rsidRDefault="00620E46" w:rsidP="00620E46">
      <w:pPr>
        <w:pStyle w:val="Code"/>
        <w:rPr>
          <w:highlight w:val="white"/>
        </w:rPr>
      </w:pPr>
      <w:r w:rsidRPr="00620E46">
        <w:rPr>
          <w:highlight w:val="white"/>
        </w:rPr>
        <w:t xml:space="preserve">      Type leftType = leftExpression.Symbol.Type,</w:t>
      </w:r>
    </w:p>
    <w:p w14:paraId="448FDD71" w14:textId="77777777" w:rsidR="00620E46" w:rsidRPr="00620E46" w:rsidRDefault="00620E46" w:rsidP="00620E46">
      <w:pPr>
        <w:pStyle w:val="Code"/>
        <w:rPr>
          <w:highlight w:val="white"/>
        </w:rPr>
      </w:pPr>
      <w:r w:rsidRPr="00620E46">
        <w:rPr>
          <w:highlight w:val="white"/>
        </w:rPr>
        <w:t xml:space="preserve">           rightType = rightExpression.Symbol.Type;</w:t>
      </w:r>
    </w:p>
    <w:p w14:paraId="5E2F0813" w14:textId="6F1D9B75" w:rsidR="00620E46" w:rsidRPr="00620E46" w:rsidRDefault="0065560D" w:rsidP="0065560D">
      <w:pPr>
        <w:rPr>
          <w:highlight w:val="white"/>
        </w:rPr>
      </w:pPr>
      <w:r>
        <w:rPr>
          <w:highlight w:val="white"/>
        </w:rPr>
        <w:t>On of the types must be a non-void pointer, array, or string, and the other type must be integral.</w:t>
      </w:r>
    </w:p>
    <w:p w14:paraId="625A7F7F" w14:textId="77777777" w:rsidR="003B0752" w:rsidRPr="003B0752" w:rsidRDefault="003B0752" w:rsidP="003B0752">
      <w:pPr>
        <w:pStyle w:val="Code"/>
        <w:rPr>
          <w:highlight w:val="white"/>
        </w:rPr>
      </w:pPr>
      <w:r w:rsidRPr="003B0752">
        <w:rPr>
          <w:highlight w:val="white"/>
        </w:rPr>
        <w:t xml:space="preserve">      Assert.Error((leftType.IsPointerArrayOrString() &amp;&amp;</w:t>
      </w:r>
    </w:p>
    <w:p w14:paraId="44DA0F17" w14:textId="77777777" w:rsidR="003B0752" w:rsidRPr="003B0752" w:rsidRDefault="003B0752" w:rsidP="003B0752">
      <w:pPr>
        <w:pStyle w:val="Code"/>
        <w:rPr>
          <w:highlight w:val="white"/>
        </w:rPr>
      </w:pPr>
      <w:r w:rsidRPr="003B0752">
        <w:rPr>
          <w:highlight w:val="white"/>
        </w:rPr>
        <w:t xml:space="preserve">                    !leftType.PointerOrArrayType.IsVoid() &amp;&amp;</w:t>
      </w:r>
    </w:p>
    <w:p w14:paraId="7C81CB08" w14:textId="77777777" w:rsidR="003B0752" w:rsidRPr="003B0752" w:rsidRDefault="003B0752" w:rsidP="003B0752">
      <w:pPr>
        <w:pStyle w:val="Code"/>
        <w:rPr>
          <w:highlight w:val="white"/>
        </w:rPr>
      </w:pPr>
      <w:r w:rsidRPr="003B0752">
        <w:rPr>
          <w:highlight w:val="white"/>
        </w:rPr>
        <w:t xml:space="preserve">                    rightType.IsIntegral()) ||</w:t>
      </w:r>
    </w:p>
    <w:p w14:paraId="1A56DE68" w14:textId="77777777" w:rsidR="003B0752" w:rsidRPr="003B0752" w:rsidRDefault="003B0752" w:rsidP="003B0752">
      <w:pPr>
        <w:pStyle w:val="Code"/>
        <w:rPr>
          <w:highlight w:val="white"/>
        </w:rPr>
      </w:pPr>
      <w:r w:rsidRPr="003B0752">
        <w:rPr>
          <w:highlight w:val="white"/>
        </w:rPr>
        <w:t xml:space="preserve">                   (leftType.IsIntegral() &amp;&amp;</w:t>
      </w:r>
    </w:p>
    <w:p w14:paraId="119EEFDC" w14:textId="77777777" w:rsidR="003B0752" w:rsidRPr="003B0752" w:rsidRDefault="003B0752" w:rsidP="003B0752">
      <w:pPr>
        <w:pStyle w:val="Code"/>
        <w:rPr>
          <w:highlight w:val="white"/>
        </w:rPr>
      </w:pPr>
      <w:r w:rsidRPr="003B0752">
        <w:rPr>
          <w:highlight w:val="white"/>
        </w:rPr>
        <w:t xml:space="preserve">                    rightType.IsPointerArrayOrString() &amp;&amp;</w:t>
      </w:r>
    </w:p>
    <w:p w14:paraId="1964879E" w14:textId="77777777" w:rsidR="003B0752" w:rsidRPr="003B0752" w:rsidRDefault="003B0752" w:rsidP="003B0752">
      <w:pPr>
        <w:pStyle w:val="Code"/>
        <w:rPr>
          <w:highlight w:val="white"/>
        </w:rPr>
      </w:pPr>
      <w:r w:rsidRPr="003B0752">
        <w:rPr>
          <w:highlight w:val="white"/>
        </w:rPr>
        <w:t xml:space="preserve">                    !rightType.PointerOrArrayType.IsVoid()),</w:t>
      </w:r>
    </w:p>
    <w:p w14:paraId="40B370D2" w14:textId="77777777" w:rsidR="003B0752" w:rsidRPr="003B0752" w:rsidRDefault="003B0752" w:rsidP="003B0752">
      <w:pPr>
        <w:pStyle w:val="Code"/>
        <w:rPr>
          <w:highlight w:val="white"/>
        </w:rPr>
      </w:pPr>
      <w:r w:rsidRPr="003B0752">
        <w:rPr>
          <w:highlight w:val="white"/>
        </w:rPr>
        <w:t xml:space="preserve">                   null, Message.Invalid_type_in_index_expression);</w:t>
      </w:r>
    </w:p>
    <w:p w14:paraId="1F267081" w14:textId="2B016E03" w:rsidR="00620E46" w:rsidRPr="00620E46" w:rsidRDefault="004B4AFF" w:rsidP="004B4AFF">
      <w:pPr>
        <w:rPr>
          <w:highlight w:val="white"/>
        </w:rPr>
      </w:pPr>
      <w:r>
        <w:rPr>
          <w:highlight w:val="white"/>
        </w:rPr>
        <w:t>Similar to the cases above we check for static expression. However, an index expression cannot be constant.</w:t>
      </w:r>
    </w:p>
    <w:p w14:paraId="20B6B857" w14:textId="77777777" w:rsidR="00620E46" w:rsidRPr="00620E46" w:rsidRDefault="00620E46" w:rsidP="00620E46">
      <w:pPr>
        <w:pStyle w:val="Code"/>
        <w:rPr>
          <w:highlight w:val="white"/>
        </w:rPr>
      </w:pPr>
      <w:r w:rsidRPr="00620E46">
        <w:rPr>
          <w:highlight w:val="white"/>
        </w:rPr>
        <w:t xml:space="preserve">      Expression staticExpression =</w:t>
      </w:r>
    </w:p>
    <w:p w14:paraId="1CCAB348" w14:textId="77777777" w:rsidR="00620E46" w:rsidRPr="00620E46" w:rsidRDefault="00620E46" w:rsidP="00620E46">
      <w:pPr>
        <w:pStyle w:val="Code"/>
        <w:rPr>
          <w:highlight w:val="white"/>
        </w:rPr>
      </w:pPr>
      <w:r w:rsidRPr="00620E46">
        <w:rPr>
          <w:highlight w:val="white"/>
        </w:rPr>
        <w:t xml:space="preserve">        StaticExpression.Binary(MiddleOperator.Index, leftExpression,</w:t>
      </w:r>
    </w:p>
    <w:p w14:paraId="274C842F" w14:textId="77777777" w:rsidR="00620E46" w:rsidRPr="00620E46" w:rsidRDefault="00620E46" w:rsidP="00620E46">
      <w:pPr>
        <w:pStyle w:val="Code"/>
        <w:rPr>
          <w:highlight w:val="white"/>
        </w:rPr>
      </w:pPr>
      <w:r w:rsidRPr="00620E46">
        <w:rPr>
          <w:highlight w:val="white"/>
        </w:rPr>
        <w:t xml:space="preserve">                                rightExpression);</w:t>
      </w:r>
    </w:p>
    <w:p w14:paraId="3D77CD4D" w14:textId="77777777" w:rsidR="00620E46" w:rsidRPr="00620E46" w:rsidRDefault="00620E46" w:rsidP="00620E46">
      <w:pPr>
        <w:pStyle w:val="Code"/>
        <w:rPr>
          <w:highlight w:val="white"/>
        </w:rPr>
      </w:pPr>
      <w:r w:rsidRPr="00620E46">
        <w:rPr>
          <w:highlight w:val="white"/>
        </w:rPr>
        <w:t xml:space="preserve">      if (staticExpression != null) {</w:t>
      </w:r>
    </w:p>
    <w:p w14:paraId="380BCEBA" w14:textId="77777777" w:rsidR="00620E46" w:rsidRPr="00620E46" w:rsidRDefault="00620E46" w:rsidP="00620E46">
      <w:pPr>
        <w:pStyle w:val="Code"/>
        <w:rPr>
          <w:highlight w:val="white"/>
        </w:rPr>
      </w:pPr>
      <w:r w:rsidRPr="00620E46">
        <w:rPr>
          <w:highlight w:val="white"/>
        </w:rPr>
        <w:t xml:space="preserve">        return staticExpression;</w:t>
      </w:r>
    </w:p>
    <w:p w14:paraId="3806818C" w14:textId="77777777" w:rsidR="00620E46" w:rsidRPr="00620E46" w:rsidRDefault="00620E46" w:rsidP="00620E46">
      <w:pPr>
        <w:pStyle w:val="Code"/>
        <w:rPr>
          <w:highlight w:val="white"/>
        </w:rPr>
      </w:pPr>
      <w:r w:rsidRPr="00620E46">
        <w:rPr>
          <w:highlight w:val="white"/>
        </w:rPr>
        <w:t xml:space="preserve">      }</w:t>
      </w:r>
    </w:p>
    <w:p w14:paraId="6CA4B8BD" w14:textId="6321DD89" w:rsidR="00620E46" w:rsidRPr="00620E46" w:rsidRDefault="00A85F42" w:rsidP="00A85F42">
      <w:pPr>
        <w:rPr>
          <w:highlight w:val="white"/>
        </w:rPr>
      </w:pPr>
      <w:r>
        <w:rPr>
          <w:highlight w:val="white"/>
        </w:rPr>
        <w:t xml:space="preserve">Note that </w:t>
      </w:r>
      <w:r w:rsidR="00BE6C0B">
        <w:rPr>
          <w:highlight w:val="white"/>
        </w:rPr>
        <w:t>either</w:t>
      </w:r>
      <w:r>
        <w:rPr>
          <w:highlight w:val="white"/>
        </w:rPr>
        <w:t xml:space="preserve"> of the left and right </w:t>
      </w:r>
      <w:r w:rsidR="00370837">
        <w:rPr>
          <w:highlight w:val="white"/>
        </w:rPr>
        <w:t>expression</w:t>
      </w:r>
      <w:r>
        <w:rPr>
          <w:highlight w:val="white"/>
        </w:rPr>
        <w:t xml:space="preserve"> may be the array or index expression. Therefore, </w:t>
      </w:r>
      <w:r w:rsidR="003F00A2">
        <w:rPr>
          <w:highlight w:val="white"/>
        </w:rPr>
        <w:t>we check which expression is a pointer or an array.</w:t>
      </w:r>
    </w:p>
    <w:p w14:paraId="0650258C" w14:textId="77777777" w:rsidR="00620E46" w:rsidRPr="00620E46" w:rsidRDefault="00620E46" w:rsidP="00620E46">
      <w:pPr>
        <w:pStyle w:val="Code"/>
        <w:rPr>
          <w:highlight w:val="white"/>
        </w:rPr>
      </w:pPr>
      <w:r w:rsidRPr="00620E46">
        <w:rPr>
          <w:highlight w:val="white"/>
        </w:rPr>
        <w:t xml:space="preserve">      Expression arrayExpression, indexExpression;</w:t>
      </w:r>
    </w:p>
    <w:p w14:paraId="4BBD1B24" w14:textId="77777777" w:rsidR="00620E46" w:rsidRPr="00620E46" w:rsidRDefault="00620E46" w:rsidP="00620E46">
      <w:pPr>
        <w:pStyle w:val="Code"/>
        <w:rPr>
          <w:highlight w:val="white"/>
        </w:rPr>
      </w:pPr>
    </w:p>
    <w:p w14:paraId="30C6FF28" w14:textId="77777777" w:rsidR="00620E46" w:rsidRPr="00620E46" w:rsidRDefault="00620E46" w:rsidP="00620E46">
      <w:pPr>
        <w:pStyle w:val="Code"/>
        <w:rPr>
          <w:highlight w:val="white"/>
        </w:rPr>
      </w:pPr>
      <w:r w:rsidRPr="00620E46">
        <w:rPr>
          <w:highlight w:val="white"/>
        </w:rPr>
        <w:t xml:space="preserve">      if (leftExpression.Symbol.Type.IsPointerOrArray()) {</w:t>
      </w:r>
    </w:p>
    <w:p w14:paraId="5D377B85" w14:textId="77777777" w:rsidR="00620E46" w:rsidRPr="00620E46" w:rsidRDefault="00620E46" w:rsidP="00620E46">
      <w:pPr>
        <w:pStyle w:val="Code"/>
        <w:rPr>
          <w:highlight w:val="white"/>
        </w:rPr>
      </w:pPr>
      <w:r w:rsidRPr="00620E46">
        <w:rPr>
          <w:highlight w:val="white"/>
        </w:rPr>
        <w:t xml:space="preserve">        arrayExpression = leftExpression;</w:t>
      </w:r>
    </w:p>
    <w:p w14:paraId="348A7CED" w14:textId="77777777" w:rsidR="00620E46" w:rsidRPr="00620E46" w:rsidRDefault="00620E46" w:rsidP="00620E46">
      <w:pPr>
        <w:pStyle w:val="Code"/>
        <w:rPr>
          <w:highlight w:val="white"/>
        </w:rPr>
      </w:pPr>
      <w:r w:rsidRPr="00620E46">
        <w:rPr>
          <w:highlight w:val="white"/>
        </w:rPr>
        <w:t xml:space="preserve">        indexExpression = rightExpression;</w:t>
      </w:r>
    </w:p>
    <w:p w14:paraId="3FE7613F" w14:textId="77777777" w:rsidR="00620E46" w:rsidRPr="00620E46" w:rsidRDefault="00620E46" w:rsidP="00620E46">
      <w:pPr>
        <w:pStyle w:val="Code"/>
        <w:rPr>
          <w:highlight w:val="white"/>
        </w:rPr>
      </w:pPr>
      <w:r w:rsidRPr="00620E46">
        <w:rPr>
          <w:highlight w:val="white"/>
        </w:rPr>
        <w:t xml:space="preserve">      }</w:t>
      </w:r>
    </w:p>
    <w:p w14:paraId="2A8A7CDD" w14:textId="77777777" w:rsidR="00620E46" w:rsidRPr="00620E46" w:rsidRDefault="00620E46" w:rsidP="00620E46">
      <w:pPr>
        <w:pStyle w:val="Code"/>
        <w:rPr>
          <w:highlight w:val="white"/>
        </w:rPr>
      </w:pPr>
      <w:r w:rsidRPr="00620E46">
        <w:rPr>
          <w:highlight w:val="white"/>
        </w:rPr>
        <w:t xml:space="preserve">      else {</w:t>
      </w:r>
    </w:p>
    <w:p w14:paraId="1DE4EEFF" w14:textId="77777777" w:rsidR="00620E46" w:rsidRPr="00620E46" w:rsidRDefault="00620E46" w:rsidP="00620E46">
      <w:pPr>
        <w:pStyle w:val="Code"/>
        <w:rPr>
          <w:highlight w:val="white"/>
        </w:rPr>
      </w:pPr>
      <w:r w:rsidRPr="00620E46">
        <w:rPr>
          <w:highlight w:val="white"/>
        </w:rPr>
        <w:t xml:space="preserve">        indexExpression = leftExpression;</w:t>
      </w:r>
    </w:p>
    <w:p w14:paraId="72B175C4" w14:textId="77777777" w:rsidR="00620E46" w:rsidRPr="00620E46" w:rsidRDefault="00620E46" w:rsidP="00620E46">
      <w:pPr>
        <w:pStyle w:val="Code"/>
        <w:rPr>
          <w:highlight w:val="white"/>
        </w:rPr>
      </w:pPr>
      <w:r w:rsidRPr="00620E46">
        <w:rPr>
          <w:highlight w:val="white"/>
        </w:rPr>
        <w:t xml:space="preserve">        arrayExpression = rightExpression;</w:t>
      </w:r>
    </w:p>
    <w:p w14:paraId="1CFFC4D6" w14:textId="77777777" w:rsidR="00620E46" w:rsidRPr="00620E46" w:rsidRDefault="00620E46" w:rsidP="00620E46">
      <w:pPr>
        <w:pStyle w:val="Code"/>
        <w:rPr>
          <w:highlight w:val="white"/>
        </w:rPr>
      </w:pPr>
      <w:r w:rsidRPr="00620E46">
        <w:rPr>
          <w:highlight w:val="white"/>
        </w:rPr>
        <w:t xml:space="preserve">      }</w:t>
      </w:r>
    </w:p>
    <w:p w14:paraId="1B2EF71F" w14:textId="77777777" w:rsidR="00620E46" w:rsidRPr="00620E46" w:rsidRDefault="00620E46" w:rsidP="00620E46">
      <w:pPr>
        <w:pStyle w:val="Code"/>
        <w:rPr>
          <w:highlight w:val="white"/>
        </w:rPr>
      </w:pPr>
    </w:p>
    <w:p w14:paraId="73CB2EA2" w14:textId="77777777" w:rsidR="00620E46" w:rsidRPr="00620E46" w:rsidRDefault="00620E46" w:rsidP="00620E46">
      <w:pPr>
        <w:pStyle w:val="Code"/>
        <w:rPr>
          <w:highlight w:val="white"/>
        </w:rPr>
      </w:pPr>
      <w:r w:rsidRPr="00620E46">
        <w:rPr>
          <w:highlight w:val="white"/>
        </w:rPr>
        <w:t xml:space="preserve">      Type arrayType = arrayExpression.Symbol.Type,</w:t>
      </w:r>
    </w:p>
    <w:p w14:paraId="54C8FCE7" w14:textId="77777777" w:rsidR="00620E46" w:rsidRPr="00620E46" w:rsidRDefault="00620E46" w:rsidP="00620E46">
      <w:pPr>
        <w:pStyle w:val="Code"/>
        <w:rPr>
          <w:highlight w:val="white"/>
        </w:rPr>
      </w:pPr>
      <w:r w:rsidRPr="00620E46">
        <w:rPr>
          <w:highlight w:val="white"/>
        </w:rPr>
        <w:t xml:space="preserve">           indexType = indexExpression.Symbol.Type;</w:t>
      </w:r>
    </w:p>
    <w:p w14:paraId="3D9B1418" w14:textId="77777777" w:rsidR="00620E46" w:rsidRPr="00620E46" w:rsidRDefault="00620E46" w:rsidP="00620E46">
      <w:pPr>
        <w:pStyle w:val="Code"/>
        <w:rPr>
          <w:highlight w:val="white"/>
        </w:rPr>
      </w:pPr>
      <w:r w:rsidRPr="00620E46">
        <w:rPr>
          <w:highlight w:val="white"/>
        </w:rPr>
        <w:t xml:space="preserve">      Symbol resultSymbol = new Symbol(arrayType.PointerOrArrayType);</w:t>
      </w:r>
    </w:p>
    <w:p w14:paraId="015E9EF6" w14:textId="3A2BFF1F" w:rsidR="00620E46" w:rsidRPr="00620E46" w:rsidRDefault="005F72DD" w:rsidP="005F72DD">
      <w:pPr>
        <w:rPr>
          <w:highlight w:val="white"/>
        </w:rPr>
      </w:pPr>
      <w:r>
        <w:rPr>
          <w:highlight w:val="white"/>
        </w:rPr>
        <w:t xml:space="preserve">If the index value is constant, we can call </w:t>
      </w:r>
      <w:r w:rsidRPr="005F72DD">
        <w:rPr>
          <w:rStyle w:val="KeyWord0"/>
          <w:highlight w:val="white"/>
        </w:rPr>
        <w:t>Dereference</w:t>
      </w:r>
      <w:r>
        <w:rPr>
          <w:highlight w:val="white"/>
        </w:rPr>
        <w:t xml:space="preserve"> with the index value multiplied with the size of the pointer or array type as offset.</w:t>
      </w:r>
    </w:p>
    <w:p w14:paraId="2604E65C" w14:textId="77777777" w:rsidR="00620E46" w:rsidRPr="00620E46" w:rsidRDefault="00620E46" w:rsidP="00620E46">
      <w:pPr>
        <w:pStyle w:val="Code"/>
        <w:rPr>
          <w:highlight w:val="white"/>
        </w:rPr>
      </w:pPr>
      <w:r w:rsidRPr="00620E46">
        <w:rPr>
          <w:highlight w:val="white"/>
        </w:rPr>
        <w:lastRenderedPageBreak/>
        <w:t xml:space="preserve">      if (indexExpression.Symbol.Value is BigInteger) {</w:t>
      </w:r>
    </w:p>
    <w:p w14:paraId="25062A98" w14:textId="77777777" w:rsidR="00620E46" w:rsidRPr="00620E46" w:rsidRDefault="00620E46" w:rsidP="00620E46">
      <w:pPr>
        <w:pStyle w:val="Code"/>
        <w:rPr>
          <w:highlight w:val="white"/>
        </w:rPr>
      </w:pPr>
      <w:r w:rsidRPr="00620E46">
        <w:rPr>
          <w:highlight w:val="white"/>
        </w:rPr>
        <w:t xml:space="preserve">        int indexValue = (int) ((BigInteger) indexExpression.Symbol.Value),</w:t>
      </w:r>
    </w:p>
    <w:p w14:paraId="789CE005" w14:textId="77777777" w:rsidR="00620E46" w:rsidRPr="00620E46" w:rsidRDefault="00620E46" w:rsidP="00620E46">
      <w:pPr>
        <w:pStyle w:val="Code"/>
        <w:rPr>
          <w:highlight w:val="white"/>
        </w:rPr>
      </w:pPr>
      <w:r w:rsidRPr="00620E46">
        <w:rPr>
          <w:highlight w:val="white"/>
        </w:rPr>
        <w:t xml:space="preserve">            indexSize = arrayType.PointerOrArrayType.Size();</w:t>
      </w:r>
    </w:p>
    <w:p w14:paraId="354B1D5C" w14:textId="77777777" w:rsidR="00620E46" w:rsidRPr="00620E46" w:rsidRDefault="00620E46" w:rsidP="00620E46">
      <w:pPr>
        <w:pStyle w:val="Code"/>
        <w:rPr>
          <w:highlight w:val="white"/>
        </w:rPr>
      </w:pPr>
      <w:r w:rsidRPr="00620E46">
        <w:rPr>
          <w:highlight w:val="white"/>
        </w:rPr>
        <w:t xml:space="preserve">        return Dereference(arrayExpression, resultSymbol,</w:t>
      </w:r>
    </w:p>
    <w:p w14:paraId="1DB2261F" w14:textId="77777777" w:rsidR="00620E46" w:rsidRPr="00620E46" w:rsidRDefault="00620E46" w:rsidP="00620E46">
      <w:pPr>
        <w:pStyle w:val="Code"/>
        <w:rPr>
          <w:highlight w:val="white"/>
        </w:rPr>
      </w:pPr>
      <w:r w:rsidRPr="00620E46">
        <w:rPr>
          <w:highlight w:val="white"/>
        </w:rPr>
        <w:t xml:space="preserve">                           indexValue * indexSize);</w:t>
      </w:r>
    </w:p>
    <w:p w14:paraId="566D229E" w14:textId="77777777" w:rsidR="00620E46" w:rsidRPr="00620E46" w:rsidRDefault="00620E46" w:rsidP="00620E46">
      <w:pPr>
        <w:pStyle w:val="Code"/>
        <w:rPr>
          <w:highlight w:val="white"/>
        </w:rPr>
      </w:pPr>
      <w:r w:rsidRPr="00620E46">
        <w:rPr>
          <w:highlight w:val="white"/>
        </w:rPr>
        <w:t xml:space="preserve">      }</w:t>
      </w:r>
    </w:p>
    <w:p w14:paraId="26D20DD4" w14:textId="329D799B" w:rsidR="005F72DD" w:rsidRPr="00620E46" w:rsidRDefault="005F72DD" w:rsidP="005F72DD">
      <w:pPr>
        <w:rPr>
          <w:highlight w:val="white"/>
        </w:rPr>
      </w:pPr>
      <w:r>
        <w:rPr>
          <w:highlight w:val="white"/>
        </w:rPr>
        <w:t xml:space="preserve">If the index value is not constant, we begin by generating code for multiplying the </w:t>
      </w:r>
      <w:r w:rsidR="003F00A2">
        <w:rPr>
          <w:highlight w:val="white"/>
        </w:rPr>
        <w:t>index expression with the size of the pointer or array type.</w:t>
      </w:r>
    </w:p>
    <w:p w14:paraId="33D5D972" w14:textId="77777777" w:rsidR="00620E46" w:rsidRPr="00620E46" w:rsidRDefault="00620E46" w:rsidP="00620E46">
      <w:pPr>
        <w:pStyle w:val="Code"/>
        <w:rPr>
          <w:highlight w:val="white"/>
        </w:rPr>
      </w:pPr>
      <w:r w:rsidRPr="00620E46">
        <w:rPr>
          <w:highlight w:val="white"/>
        </w:rPr>
        <w:t xml:space="preserve">      else {</w:t>
      </w:r>
    </w:p>
    <w:p w14:paraId="0AC597C8" w14:textId="77777777" w:rsidR="00733AA8" w:rsidRPr="00733AA8" w:rsidRDefault="00733AA8" w:rsidP="00733AA8">
      <w:pPr>
        <w:pStyle w:val="Code"/>
        <w:rPr>
          <w:highlight w:val="white"/>
        </w:rPr>
      </w:pPr>
      <w:r w:rsidRPr="00733AA8">
        <w:rPr>
          <w:highlight w:val="white"/>
        </w:rPr>
        <w:t xml:space="preserve">        indexExpression = MultiplySize(arrayExpression, indexExpression);</w:t>
      </w:r>
    </w:p>
    <w:p w14:paraId="3196F658" w14:textId="77777777" w:rsidR="00620E46" w:rsidRPr="00733AA8" w:rsidRDefault="00620E46" w:rsidP="00733AA8">
      <w:pPr>
        <w:pStyle w:val="Code"/>
        <w:rPr>
          <w:highlight w:val="white"/>
        </w:rPr>
      </w:pPr>
    </w:p>
    <w:p w14:paraId="077548F1" w14:textId="77777777" w:rsidR="00620E46" w:rsidRPr="00620E46" w:rsidRDefault="00620E46" w:rsidP="00620E46">
      <w:pPr>
        <w:pStyle w:val="Code"/>
        <w:rPr>
          <w:highlight w:val="white"/>
        </w:rPr>
      </w:pPr>
      <w:r w:rsidRPr="00620E46">
        <w:rPr>
          <w:highlight w:val="white"/>
        </w:rPr>
        <w:t xml:space="preserve">        List&lt;MiddleCode&gt; shortList = new List&lt;MiddleCode&gt;();</w:t>
      </w:r>
    </w:p>
    <w:p w14:paraId="397BF727" w14:textId="77777777" w:rsidR="00620E46" w:rsidRPr="00620E46" w:rsidRDefault="00620E46" w:rsidP="00620E46">
      <w:pPr>
        <w:pStyle w:val="Code"/>
        <w:rPr>
          <w:highlight w:val="white"/>
        </w:rPr>
      </w:pPr>
      <w:r w:rsidRPr="00620E46">
        <w:rPr>
          <w:highlight w:val="white"/>
        </w:rPr>
        <w:t xml:space="preserve">        shortList.AddRange(arrayExpression.ShortList);</w:t>
      </w:r>
    </w:p>
    <w:p w14:paraId="63C57672" w14:textId="77777777" w:rsidR="00620E46" w:rsidRPr="00620E46" w:rsidRDefault="00620E46" w:rsidP="00620E46">
      <w:pPr>
        <w:pStyle w:val="Code"/>
        <w:rPr>
          <w:highlight w:val="white"/>
        </w:rPr>
      </w:pPr>
      <w:r w:rsidRPr="00620E46">
        <w:rPr>
          <w:highlight w:val="white"/>
        </w:rPr>
        <w:t xml:space="preserve">        shortList.AddRange(indexExpression.ShortList);</w:t>
      </w:r>
    </w:p>
    <w:p w14:paraId="295DE71B" w14:textId="77777777" w:rsidR="00620E46" w:rsidRPr="00620E46" w:rsidRDefault="00620E46" w:rsidP="00620E46">
      <w:pPr>
        <w:pStyle w:val="Code"/>
        <w:rPr>
          <w:highlight w:val="white"/>
        </w:rPr>
      </w:pPr>
    </w:p>
    <w:p w14:paraId="1277BBAC" w14:textId="77777777" w:rsidR="00620E46" w:rsidRPr="00620E46" w:rsidRDefault="00620E46" w:rsidP="00620E46">
      <w:pPr>
        <w:pStyle w:val="Code"/>
        <w:rPr>
          <w:highlight w:val="white"/>
        </w:rPr>
      </w:pPr>
      <w:r w:rsidRPr="00620E46">
        <w:rPr>
          <w:highlight w:val="white"/>
        </w:rPr>
        <w:t xml:space="preserve">        List&lt;MiddleCode&gt; longList = new List&lt;MiddleCode&gt;();</w:t>
      </w:r>
    </w:p>
    <w:p w14:paraId="16676631" w14:textId="77777777" w:rsidR="00620E46" w:rsidRPr="00620E46" w:rsidRDefault="00620E46" w:rsidP="00620E46">
      <w:pPr>
        <w:pStyle w:val="Code"/>
        <w:rPr>
          <w:highlight w:val="white"/>
        </w:rPr>
      </w:pPr>
      <w:r w:rsidRPr="00620E46">
        <w:rPr>
          <w:highlight w:val="white"/>
        </w:rPr>
        <w:t xml:space="preserve">        longList.AddRange(arrayExpression.LongList);</w:t>
      </w:r>
    </w:p>
    <w:p w14:paraId="17C81BD4" w14:textId="77777777" w:rsidR="00620E46" w:rsidRPr="00620E46" w:rsidRDefault="00620E46" w:rsidP="00620E46">
      <w:pPr>
        <w:pStyle w:val="Code"/>
        <w:rPr>
          <w:highlight w:val="white"/>
        </w:rPr>
      </w:pPr>
      <w:r w:rsidRPr="00620E46">
        <w:rPr>
          <w:highlight w:val="white"/>
        </w:rPr>
        <w:t xml:space="preserve">        longList.AddRange(indexExpression.LongList);</w:t>
      </w:r>
    </w:p>
    <w:p w14:paraId="72E04611" w14:textId="77777777" w:rsidR="00620E46" w:rsidRPr="00620E46" w:rsidRDefault="00620E46" w:rsidP="00620E46">
      <w:pPr>
        <w:pStyle w:val="Code"/>
        <w:rPr>
          <w:highlight w:val="white"/>
        </w:rPr>
      </w:pPr>
    </w:p>
    <w:p w14:paraId="20ECE0E8" w14:textId="77777777" w:rsidR="00620E46" w:rsidRPr="00620E46" w:rsidRDefault="00620E46" w:rsidP="00620E46">
      <w:pPr>
        <w:pStyle w:val="Code"/>
        <w:rPr>
          <w:highlight w:val="white"/>
        </w:rPr>
      </w:pPr>
      <w:r w:rsidRPr="00620E46">
        <w:rPr>
          <w:highlight w:val="white"/>
        </w:rPr>
        <w:t xml:space="preserve">        Symbol addSymbol = new Symbol(arrayType);</w:t>
      </w:r>
    </w:p>
    <w:p w14:paraId="3A7CD8F5" w14:textId="77777777" w:rsidR="00620E46" w:rsidRPr="00620E46" w:rsidRDefault="00620E46" w:rsidP="00620E46">
      <w:pPr>
        <w:pStyle w:val="Code"/>
        <w:rPr>
          <w:highlight w:val="white"/>
        </w:rPr>
      </w:pPr>
      <w:r w:rsidRPr="00620E46">
        <w:rPr>
          <w:highlight w:val="white"/>
        </w:rPr>
        <w:t xml:space="preserve">        AddMiddleCode(longList, MiddleOperator.BinaryAdd,</w:t>
      </w:r>
    </w:p>
    <w:p w14:paraId="3E59A563" w14:textId="77777777" w:rsidR="00106206" w:rsidRDefault="00620E46" w:rsidP="00620E46">
      <w:pPr>
        <w:pStyle w:val="Code"/>
        <w:rPr>
          <w:highlight w:val="white"/>
        </w:rPr>
      </w:pPr>
      <w:r w:rsidRPr="00620E46">
        <w:rPr>
          <w:highlight w:val="white"/>
        </w:rPr>
        <w:t xml:space="preserve">                      addSymbol, arrayExpression.Symbol,</w:t>
      </w:r>
    </w:p>
    <w:p w14:paraId="629BFD14" w14:textId="7243CD1F" w:rsidR="00620E46" w:rsidRPr="00620E46" w:rsidRDefault="00106206" w:rsidP="00620E46">
      <w:pPr>
        <w:pStyle w:val="Code"/>
        <w:rPr>
          <w:highlight w:val="white"/>
        </w:rPr>
      </w:pPr>
      <w:r>
        <w:rPr>
          <w:highlight w:val="white"/>
        </w:rPr>
        <w:t xml:space="preserve">                     </w:t>
      </w:r>
      <w:r w:rsidR="00620E46" w:rsidRPr="00620E46">
        <w:rPr>
          <w:highlight w:val="white"/>
        </w:rPr>
        <w:t xml:space="preserve"> indexExpression.Symbol);</w:t>
      </w:r>
    </w:p>
    <w:p w14:paraId="1548CC73" w14:textId="77777777" w:rsidR="00620E46" w:rsidRPr="00620E46" w:rsidRDefault="00620E46" w:rsidP="00620E46">
      <w:pPr>
        <w:pStyle w:val="Code"/>
        <w:rPr>
          <w:highlight w:val="white"/>
        </w:rPr>
      </w:pPr>
    </w:p>
    <w:p w14:paraId="24D805A3" w14:textId="77777777" w:rsidR="00620E46" w:rsidRPr="00620E46" w:rsidRDefault="00620E46" w:rsidP="00620E46">
      <w:pPr>
        <w:pStyle w:val="Code"/>
        <w:rPr>
          <w:highlight w:val="white"/>
        </w:rPr>
      </w:pPr>
      <w:r w:rsidRPr="00620E46">
        <w:rPr>
          <w:highlight w:val="white"/>
        </w:rPr>
        <w:t xml:space="preserve">        Expression addExpression =</w:t>
      </w:r>
    </w:p>
    <w:p w14:paraId="0E5CF7FD" w14:textId="77777777" w:rsidR="00620E46" w:rsidRPr="00620E46" w:rsidRDefault="00620E46" w:rsidP="00620E46">
      <w:pPr>
        <w:pStyle w:val="Code"/>
        <w:rPr>
          <w:highlight w:val="white"/>
        </w:rPr>
      </w:pPr>
      <w:r w:rsidRPr="00620E46">
        <w:rPr>
          <w:highlight w:val="white"/>
        </w:rPr>
        <w:t xml:space="preserve">          new Expression(addSymbol, shortList, longList);</w:t>
      </w:r>
    </w:p>
    <w:p w14:paraId="1FA25A1D" w14:textId="77777777" w:rsidR="00620E46" w:rsidRPr="00620E46" w:rsidRDefault="00620E46" w:rsidP="00620E46">
      <w:pPr>
        <w:pStyle w:val="Code"/>
        <w:rPr>
          <w:highlight w:val="white"/>
        </w:rPr>
      </w:pPr>
      <w:r w:rsidRPr="00620E46">
        <w:rPr>
          <w:highlight w:val="white"/>
        </w:rPr>
        <w:t xml:space="preserve">        return Dereference(addExpression, resultSymbol, 0);</w:t>
      </w:r>
    </w:p>
    <w:p w14:paraId="3267BCAA" w14:textId="77777777" w:rsidR="00620E46" w:rsidRPr="00620E46" w:rsidRDefault="00620E46" w:rsidP="00620E46">
      <w:pPr>
        <w:pStyle w:val="Code"/>
        <w:rPr>
          <w:highlight w:val="white"/>
        </w:rPr>
      </w:pPr>
      <w:r w:rsidRPr="00620E46">
        <w:rPr>
          <w:highlight w:val="white"/>
        </w:rPr>
        <w:t xml:space="preserve">      }</w:t>
      </w:r>
    </w:p>
    <w:p w14:paraId="50BD8D17" w14:textId="77777777" w:rsidR="00620E46" w:rsidRPr="00620E46" w:rsidRDefault="00620E46" w:rsidP="00620E46">
      <w:pPr>
        <w:pStyle w:val="Code"/>
        <w:rPr>
          <w:highlight w:val="white"/>
        </w:rPr>
      </w:pPr>
      <w:r w:rsidRPr="00620E46">
        <w:rPr>
          <w:highlight w:val="white"/>
        </w:rPr>
        <w:t xml:space="preserve">    }</w:t>
      </w:r>
    </w:p>
    <w:p w14:paraId="4F25AF55" w14:textId="77777777" w:rsidR="005E5A36" w:rsidRPr="00620E46" w:rsidRDefault="005E5A36" w:rsidP="00620E46">
      <w:pPr>
        <w:pStyle w:val="Code"/>
        <w:rPr>
          <w:highlight w:val="white"/>
        </w:rPr>
      </w:pPr>
    </w:p>
    <w:p w14:paraId="6FD51DAD" w14:textId="0DA1BAA4" w:rsidR="005E5A36" w:rsidRDefault="005E5A36" w:rsidP="0060539D">
      <w:pPr>
        <w:pStyle w:val="Rubrik3"/>
        <w:numPr>
          <w:ilvl w:val="2"/>
          <w:numId w:val="131"/>
        </w:numPr>
        <w:rPr>
          <w:highlight w:val="white"/>
        </w:rPr>
      </w:pPr>
      <w:bookmarkStart w:id="289" w:name="_Toc62920748"/>
      <w:r w:rsidRPr="0060539D">
        <w:rPr>
          <w:highlight w:val="white"/>
        </w:rPr>
        <w:t>Dot Expression</w:t>
      </w:r>
      <w:bookmarkEnd w:id="289"/>
    </w:p>
    <w:p w14:paraId="1081DBAE" w14:textId="3ED68C09" w:rsidR="00DA2D6E" w:rsidRPr="00DA2D6E" w:rsidRDefault="00DA2D6E" w:rsidP="00DA2D6E">
      <w:pPr>
        <w:rPr>
          <w:highlight w:val="white"/>
        </w:rPr>
      </w:pPr>
      <w:r>
        <w:rPr>
          <w:highlight w:val="white"/>
        </w:rPr>
        <w:t>The dot expression is a bit more complicated than the arrow expression</w:t>
      </w:r>
      <w:r w:rsidR="00E6610E">
        <w:rPr>
          <w:highlight w:val="white"/>
        </w:rPr>
        <w:t>, depending on whether the address symbol is null.</w:t>
      </w:r>
    </w:p>
    <w:p w14:paraId="02551991" w14:textId="77777777" w:rsidR="005E5A36" w:rsidRPr="0074406C" w:rsidRDefault="005E5A36" w:rsidP="005E5A36">
      <w:pPr>
        <w:pStyle w:val="Code"/>
        <w:rPr>
          <w:highlight w:val="white"/>
        </w:rPr>
      </w:pPr>
      <w:bookmarkStart w:id="290" w:name="_Hlk57718999"/>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376770F0" w:rsidR="005E5A36" w:rsidRDefault="005E5A36" w:rsidP="005E5A36">
      <w:pPr>
        <w:pStyle w:val="Code"/>
        <w:rPr>
          <w:highlight w:val="white"/>
        </w:rPr>
      </w:pPr>
      <w:r w:rsidRPr="0074406C">
        <w:rPr>
          <w:highlight w:val="white"/>
        </w:rPr>
        <w:t xml:space="preserve">                   Message.Member_access_of_uncomplete_struct_or_union);</w:t>
      </w:r>
    </w:p>
    <w:p w14:paraId="16647843" w14:textId="77777777" w:rsidR="00BE25CC" w:rsidRPr="0074406C" w:rsidRDefault="00BE25CC" w:rsidP="005E5A36">
      <w:pPr>
        <w:pStyle w:val="Code"/>
        <w:rPr>
          <w:highlight w:val="white"/>
        </w:rPr>
      </w:pP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582EE010" w:rsidR="005E5A36" w:rsidRPr="00DC6569" w:rsidRDefault="002A5A54" w:rsidP="002A5A54">
      <w:pPr>
        <w:rPr>
          <w:highlight w:val="white"/>
        </w:rPr>
      </w:pPr>
      <w:r>
        <w:rPr>
          <w:highlight w:val="white"/>
        </w:rPr>
        <w:t>If the address symbol is not null</w:t>
      </w:r>
      <w:r w:rsidR="006C6F2E">
        <w:rPr>
          <w:highlight w:val="white"/>
        </w:rPr>
        <w:t xml:space="preserve">, we create a new symbol with </w:t>
      </w:r>
      <w:r w:rsidR="007A2910">
        <w:rPr>
          <w:highlight w:val="white"/>
        </w:rPr>
        <w:t>the same</w:t>
      </w:r>
      <w:r w:rsidR="006C6F2E">
        <w:rPr>
          <w:highlight w:val="white"/>
        </w:rPr>
        <w:t xml:space="preserve"> its address symbol, and the offset of the </w:t>
      </w:r>
      <w:r w:rsidR="006E5DCC">
        <w:rPr>
          <w:highlight w:val="white"/>
        </w:rPr>
        <w:t>parent symbol and member</w:t>
      </w:r>
      <w:r w:rsidR="007A2910">
        <w:rPr>
          <w:highlight w:val="white"/>
        </w:rPr>
        <w:t>.</w:t>
      </w: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lastRenderedPageBreak/>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26E5814F" w:rsidR="005E5A36" w:rsidRDefault="005E5A36" w:rsidP="005E5A36">
      <w:pPr>
        <w:pStyle w:val="Code"/>
        <w:rPr>
          <w:highlight w:val="white"/>
        </w:rPr>
      </w:pPr>
      <w:r w:rsidRPr="0074406C">
        <w:rPr>
          <w:highlight w:val="white"/>
        </w:rPr>
        <w:t xml:space="preserve">      }</w:t>
      </w:r>
    </w:p>
    <w:p w14:paraId="53DA67C2" w14:textId="79A94513" w:rsidR="006E5DCC" w:rsidRPr="00DC6569" w:rsidRDefault="006E5DCC" w:rsidP="006E5DCC">
      <w:pPr>
        <w:rPr>
          <w:highlight w:val="white"/>
        </w:rPr>
      </w:pPr>
      <w:r>
        <w:rPr>
          <w:highlight w:val="white"/>
        </w:rPr>
        <w:t>If the address symbol is null, we create a new symbol with the same storage and the offset of the struct or union plus the member.</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91" w:name="_Toc62920749"/>
      <w:bookmarkEnd w:id="290"/>
      <w:r w:rsidRPr="00DC37F5">
        <w:rPr>
          <w:highlight w:val="white"/>
        </w:rPr>
        <w:t>Function Call Expression</w:t>
      </w:r>
      <w:bookmarkEnd w:id="291"/>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2911C8">
      <w:pPr>
        <w:pStyle w:val="CodeListing"/>
      </w:pPr>
      <w:r w:rsidRPr="00903DBA">
        <w:t>MiddleCodeGenerator.cs</w:t>
      </w:r>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1AEA9614" w14:textId="77777777" w:rsidR="00FA7E3B" w:rsidRPr="00FA7E3B" w:rsidRDefault="00FA7E3B" w:rsidP="00FA7E3B">
      <w:pPr>
        <w:pStyle w:val="Code"/>
        <w:rPr>
          <w:highlight w:val="white"/>
        </w:rPr>
      </w:pPr>
      <w:r w:rsidRPr="00FA7E3B">
        <w:rPr>
          <w:highlight w:val="white"/>
        </w:rPr>
        <w:t xml:space="preserve">      Assert.Error(type.IsFunction() || type.IsFunctionPointer(),</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77777777" w:rsidR="00FA7E3B" w:rsidRPr="00FA7E3B" w:rsidRDefault="00FA7E3B" w:rsidP="00FA7E3B">
      <w:pPr>
        <w:pStyle w:val="Code"/>
        <w:rPr>
          <w:highlight w:val="white"/>
        </w:rPr>
      </w:pPr>
      <w:r w:rsidRPr="00FA7E3B">
        <w:rPr>
          <w:highlight w:val="white"/>
        </w:rPr>
        <w:t xml:space="preserve">      TypeListStack.Push(functionType.TypeList);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77777777" w:rsidR="00FA7E3B" w:rsidRPr="00FA7E3B" w:rsidRDefault="00FA7E3B" w:rsidP="00FA7E3B">
      <w:pPr>
        <w:pStyle w:val="Code"/>
        <w:rPr>
          <w:highlight w:val="white"/>
        </w:rPr>
      </w:pPr>
      <w:r w:rsidRPr="00FA7E3B">
        <w:rPr>
          <w:highlight w:val="white"/>
        </w:rPr>
        <w:t xml:space="preserve">      AddMiddleCode(expression.LongList, MiddleOperator.PreCall,</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77777777" w:rsidR="005E5A36" w:rsidRPr="00C968FE" w:rsidRDefault="005E5A36" w:rsidP="002911C8">
      <w:pPr>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 xml:space="preserve">The reason we keep track of the current offset is that we in case of nested function calls need to allocate space for the previous arguments of the functions call outside the nested function. If the current offset is </w:t>
      </w:r>
      <w:r w:rsidRPr="00C968FE">
        <w:rPr>
          <w:highlight w:val="white"/>
        </w:rPr>
        <w:lastRenderedPageBreak/>
        <w:t>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77777777" w:rsidR="00EA3A04" w:rsidRPr="00433D8A" w:rsidRDefault="00EA3A04" w:rsidP="00433D8A">
      <w:pPr>
        <w:pStyle w:val="Code"/>
        <w:rPr>
          <w:highlight w:val="white"/>
        </w:rPr>
      </w:pP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lastRenderedPageBreak/>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92" w:name="_Toc62920750"/>
      <w:r w:rsidRPr="00903DBA">
        <w:t>Argument Expression List</w:t>
      </w:r>
      <w:bookmarkEnd w:id="292"/>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r w:rsidRPr="00903DBA">
        <w:t>MiddleCodeGenerator.cs</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lastRenderedPageBreak/>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93" w:name="_Toc62920751"/>
      <w:r w:rsidRPr="00C968FE">
        <w:rPr>
          <w:highlight w:val="white"/>
        </w:rPr>
        <w:t>Primary Expressions</w:t>
      </w:r>
      <w:bookmarkEnd w:id="293"/>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r w:rsidRPr="00903DBA">
        <w:t>MiddleCodeGenerator.cs</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r w:rsidRPr="00903DBA">
        <w:t>MiddleCodeGenerator.cs</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r w:rsidRPr="00903DBA">
        <w:t>MiddleCodeGenerator.cs</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lastRenderedPageBreak/>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r w:rsidRPr="00903DBA">
        <w:t>MiddleCodeGenerator.cs</w:t>
      </w:r>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r w:rsidRPr="00903DBA">
        <w:t>MiddleCodeGenerator.cs</w:t>
      </w:r>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94" w:name="_Ref58079178"/>
      <w:bookmarkStart w:id="295" w:name="_Toc62920752"/>
      <w:r w:rsidRPr="00903DBA">
        <w:lastRenderedPageBreak/>
        <w:t xml:space="preserve">Declaration </w:t>
      </w:r>
      <w:r w:rsidR="002A4B3E" w:rsidRPr="00903DBA">
        <w:t>Specifier</w:t>
      </w:r>
      <w:r w:rsidRPr="00903DBA">
        <w:t>s</w:t>
      </w:r>
      <w:r w:rsidR="003F62B8" w:rsidRPr="00903DBA">
        <w:t xml:space="preserve"> and Declarators</w:t>
      </w:r>
      <w:bookmarkEnd w:id="235"/>
      <w:bookmarkEnd w:id="236"/>
      <w:bookmarkEnd w:id="237"/>
      <w:bookmarkEnd w:id="294"/>
      <w:bookmarkEnd w:id="295"/>
    </w:p>
    <w:p w14:paraId="3D7EEB91" w14:textId="1C479DC4"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type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r w:rsidRPr="00903DBA">
        <w:t>Mask.cs</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45BE5B74" w:rsidR="00626D3B" w:rsidRPr="00903DBA" w:rsidRDefault="00C957DB" w:rsidP="00C957DB">
      <w:pPr>
        <w:rPr>
          <w:highlight w:val="white"/>
        </w:rPr>
      </w:pPr>
      <w:r w:rsidRPr="00903DBA">
        <w:rPr>
          <w:highlight w:val="white"/>
        </w:rPr>
        <w:t>We use the bitwise or operator to mask together simply mask to compound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r w:rsidRPr="00903DBA">
        <w:t>Specifier.cs</w:t>
      </w:r>
    </w:p>
    <w:p w14:paraId="10542080" w14:textId="77777777" w:rsidR="00F72370" w:rsidRPr="00903DBA" w:rsidRDefault="00F72370" w:rsidP="00297092">
      <w:pPr>
        <w:pStyle w:val="Code"/>
        <w:rPr>
          <w:highlight w:val="white"/>
        </w:rPr>
      </w:pPr>
      <w:r w:rsidRPr="00903DBA">
        <w:rPr>
          <w:highlight w:val="white"/>
        </w:rPr>
        <w:lastRenderedPageBreak/>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6" w:name="_Ref417813097"/>
      <w:r w:rsidRPr="00903DBA">
        <w:rPr>
          <w:highlight w:val="white"/>
        </w:rPr>
        <w:lastRenderedPageBreak/>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takes a list of declaration specifiers and returns a Specifier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644C3182" w:rsidR="00FE286F" w:rsidRPr="00903DBA" w:rsidRDefault="000B76E5" w:rsidP="00C550E9">
      <w:r w:rsidRPr="00903DBA">
        <w:t>When we have the final mask, we begin by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lastRenderedPageBreak/>
        <w:t xml:space="preserve">      }</w:t>
      </w:r>
    </w:p>
    <w:p w14:paraId="73A46988" w14:textId="4CFBB754"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not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3973C288"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(function scope</w:t>
      </w:r>
      <w:r w:rsidR="00430FD1" w:rsidRPr="00903DBA">
        <w:rPr>
          <w:highlight w:val="white"/>
        </w:rPr>
        <w:t>) the storage must be null,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15FB631E"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null,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19F3669B" w:rsidR="0047241D" w:rsidRPr="00903DBA" w:rsidRDefault="0047241D" w:rsidP="0047241D">
      <w:pPr>
        <w:rPr>
          <w:highlight w:val="white"/>
        </w:rPr>
      </w:pPr>
      <w:r w:rsidRPr="00903DBA">
        <w:rPr>
          <w:highlight w:val="white"/>
        </w:rPr>
        <w:t xml:space="preserve">If the scope of the current symbol table is global, the storage must also be null,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51C335DF" w14:textId="0FA808D8" w:rsidR="006B225B" w:rsidRPr="00903DBA" w:rsidRDefault="00853E5D" w:rsidP="00853E5D">
      <w:pPr>
        <w:rPr>
          <w:color w:val="auto"/>
        </w:rPr>
      </w:pPr>
      <w:r w:rsidRPr="00903DBA">
        <w:t>If there is a compound type and if it is an enumeration, we need to add its members as signed integers to the symbol table.</w:t>
      </w:r>
    </w:p>
    <w:p w14:paraId="05120DF4" w14:textId="77777777" w:rsidR="00A149ED" w:rsidRPr="00903DBA" w:rsidRDefault="00A149ED" w:rsidP="00A149ED">
      <w:pPr>
        <w:pStyle w:val="Code"/>
        <w:rPr>
          <w:highlight w:val="white"/>
        </w:rPr>
      </w:pPr>
      <w:r w:rsidRPr="00903DBA">
        <w:rPr>
          <w:highlight w:val="white"/>
        </w:rPr>
        <w:t xml:space="preserve">      if ((compoundType != null) &amp;&amp; (compoundType.EnumItemSet != null)){</w:t>
      </w: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77777777" w:rsidR="00A149ED" w:rsidRPr="00903DBA" w:rsidRDefault="00A149ED" w:rsidP="00A149ED">
      <w:pPr>
        <w:pStyle w:val="Code"/>
        <w:rPr>
          <w:highlight w:val="white"/>
        </w:rPr>
      </w:pPr>
      <w:r w:rsidRPr="00903DBA">
        <w:rPr>
          <w:highlight w:val="white"/>
        </w:rPr>
        <w:t xml:space="preserve">          Symbol enumSymbol = pair.First;          </w:t>
      </w:r>
    </w:p>
    <w:p w14:paraId="61865989" w14:textId="77777777" w:rsidR="008B1C33" w:rsidRPr="00903DBA" w:rsidRDefault="008B1C33" w:rsidP="00A149ED">
      <w:pPr>
        <w:pStyle w:val="Code"/>
        <w:rPr>
          <w:highlight w:val="white"/>
        </w:rPr>
      </w:pPr>
    </w:p>
    <w:p w14:paraId="4959827A" w14:textId="74E0721B" w:rsidR="00A149ED" w:rsidRPr="00903DBA" w:rsidRDefault="00A149ED" w:rsidP="00A149ED">
      <w:pPr>
        <w:pStyle w:val="Code"/>
        <w:rPr>
          <w:highlight w:val="white"/>
        </w:rPr>
      </w:pPr>
      <w:r w:rsidRPr="00903DBA">
        <w:rPr>
          <w:highlight w:val="white"/>
        </w:rPr>
        <w:t xml:space="preserve">          switch (enumSymbol.Storage = storage.Value)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77777777" w:rsidR="00A149ED" w:rsidRPr="00903DBA" w:rsidRDefault="00A149ED" w:rsidP="00A149ED">
      <w:pPr>
        <w:pStyle w:val="Code"/>
        <w:rPr>
          <w:highlight w:val="white"/>
        </w:rPr>
      </w:pPr>
      <w:r w:rsidRPr="00903DBA">
        <w:rPr>
          <w:highlight w:val="white"/>
        </w:rPr>
        <w:t xml:space="preserve">                                        Value(enumSymbol));</w:t>
      </w:r>
    </w:p>
    <w:p w14:paraId="5FC01FCA" w14:textId="77777777" w:rsidR="00A149ED" w:rsidRPr="00903DBA" w:rsidRDefault="00A149ED" w:rsidP="00A149ED">
      <w:pPr>
        <w:pStyle w:val="Code"/>
        <w:rPr>
          <w:highlight w:val="white"/>
        </w:rPr>
      </w:pPr>
      <w:r w:rsidRPr="00903DBA">
        <w:rPr>
          <w:highlight w:val="white"/>
        </w:rPr>
        <w:t xml:space="preserve">              break;</w:t>
      </w:r>
    </w:p>
    <w:p w14:paraId="68908510" w14:textId="77777777" w:rsidR="00A149ED" w:rsidRPr="00903DBA" w:rsidRDefault="00A149ED" w:rsidP="00A149ED">
      <w:pPr>
        <w:pStyle w:val="Code"/>
        <w:rPr>
          <w:highlight w:val="white"/>
        </w:rPr>
      </w:pPr>
    </w:p>
    <w:p w14:paraId="0B4D9A3F" w14:textId="77777777" w:rsidR="00A149ED" w:rsidRPr="00903DBA" w:rsidRDefault="00A149ED" w:rsidP="00A149ED">
      <w:pPr>
        <w:pStyle w:val="Code"/>
        <w:rPr>
          <w:highlight w:val="white"/>
        </w:rPr>
      </w:pPr>
      <w:r w:rsidRPr="00903DBA">
        <w:rPr>
          <w:highlight w:val="white"/>
        </w:rPr>
        <w:t xml:space="preserve">            case CCompiler.Storage.Extern: {</w:t>
      </w:r>
    </w:p>
    <w:p w14:paraId="3B2317C9" w14:textId="77777777" w:rsidR="00A149ED" w:rsidRPr="00903DBA" w:rsidRDefault="00A149ED" w:rsidP="00A149ED">
      <w:pPr>
        <w:pStyle w:val="Code"/>
        <w:rPr>
          <w:highlight w:val="white"/>
        </w:rPr>
      </w:pPr>
      <w:r w:rsidRPr="00903DBA">
        <w:rPr>
          <w:highlight w:val="white"/>
        </w:rPr>
        <w:t xml:space="preserve">                bool enumInitializer = pair.Second;</w:t>
      </w:r>
    </w:p>
    <w:p w14:paraId="4C545D00" w14:textId="77777777" w:rsidR="00A149ED" w:rsidRPr="00903DBA" w:rsidRDefault="00A149ED" w:rsidP="00A149ED">
      <w:pPr>
        <w:pStyle w:val="Code"/>
        <w:rPr>
          <w:highlight w:val="white"/>
        </w:rPr>
      </w:pPr>
      <w:r w:rsidRPr="00903DBA">
        <w:rPr>
          <w:highlight w:val="white"/>
        </w:rPr>
        <w:t xml:space="preserve">                Assert.Error(!enumInitializer,</w:t>
      </w:r>
    </w:p>
    <w:p w14:paraId="5B80A0D1" w14:textId="77777777" w:rsidR="00A149ED" w:rsidRPr="00903DBA" w:rsidRDefault="00A149ED" w:rsidP="00A149ED">
      <w:pPr>
        <w:pStyle w:val="Code"/>
        <w:rPr>
          <w:highlight w:val="white"/>
        </w:rPr>
      </w:pPr>
      <w:r w:rsidRPr="00903DBA">
        <w:rPr>
          <w:highlight w:val="white"/>
        </w:rPr>
        <w:t xml:space="preserve">                              enumSymbol + " = " + enumSymbol.Value,</w:t>
      </w:r>
    </w:p>
    <w:p w14:paraId="70A64744" w14:textId="77777777" w:rsidR="00A149ED" w:rsidRPr="00903DBA" w:rsidRDefault="00A149ED" w:rsidP="00A149ED">
      <w:pPr>
        <w:pStyle w:val="Code"/>
        <w:rPr>
          <w:highlight w:val="white"/>
        </w:rPr>
      </w:pPr>
      <w:r w:rsidRPr="00903DBA">
        <w:rPr>
          <w:highlight w:val="white"/>
        </w:rPr>
        <w:t xml:space="preserve">                  Message.Extern_enumeration_item_cannot_be_initialized);</w:t>
      </w:r>
    </w:p>
    <w:p w14:paraId="3608F7A3" w14:textId="77777777" w:rsidR="00A149ED" w:rsidRPr="00903DBA" w:rsidRDefault="00A149ED" w:rsidP="00A149ED">
      <w:pPr>
        <w:pStyle w:val="Code"/>
        <w:rPr>
          <w:highlight w:val="white"/>
        </w:rPr>
      </w:pPr>
      <w:r w:rsidRPr="00903DBA">
        <w:rPr>
          <w:highlight w:val="white"/>
        </w:rPr>
        <w:t xml:space="preserve">              }</w:t>
      </w:r>
    </w:p>
    <w:p w14:paraId="1110EC7A" w14:textId="77777777" w:rsidR="00A149ED" w:rsidRPr="00903DBA" w:rsidRDefault="00A149ED" w:rsidP="00A149ED">
      <w:pPr>
        <w:pStyle w:val="Code"/>
        <w:rPr>
          <w:highlight w:val="white"/>
        </w:rPr>
      </w:pPr>
      <w:r w:rsidRPr="00903DBA">
        <w:rPr>
          <w:highlight w:val="white"/>
        </w:rPr>
        <w:t xml:space="preserve">              break;</w:t>
      </w:r>
    </w:p>
    <w:p w14:paraId="514CCA01" w14:textId="77777777" w:rsidR="00A149ED" w:rsidRPr="00903DBA" w:rsidRDefault="00A149ED" w:rsidP="00A149ED">
      <w:pPr>
        <w:pStyle w:val="Code"/>
        <w:rPr>
          <w:highlight w:val="white"/>
        </w:rPr>
      </w:pPr>
    </w:p>
    <w:p w14:paraId="09EE5F5C" w14:textId="77777777"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7777777" w:rsidR="00A149ED" w:rsidRPr="00903DBA" w:rsidRDefault="00A149ED" w:rsidP="00A149ED">
      <w:pPr>
        <w:pStyle w:val="Code"/>
        <w:rPr>
          <w:highlight w:val="white"/>
        </w:rPr>
      </w:pPr>
      <w:r w:rsidRPr="00903DBA">
        <w:rPr>
          <w:highlight w:val="white"/>
        </w:rPr>
        <w:t xml:space="preserve">              SymbolTable.CurrentTable.SetOffset(enumSymbol);</w:t>
      </w:r>
    </w:p>
    <w:p w14:paraId="2815DEEA" w14:textId="77777777" w:rsidR="00A149ED" w:rsidRPr="00903DBA" w:rsidRDefault="00A149ED" w:rsidP="00A149ED">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24EC40F3" w:rsidR="009A5544" w:rsidRPr="00903DBA" w:rsidRDefault="000F6B2E" w:rsidP="000F6B2E">
      <w:pPr>
        <w:rPr>
          <w:highlight w:val="white"/>
        </w:rPr>
      </w:pPr>
      <w:r w:rsidRPr="00903DBA">
        <w:rPr>
          <w:highlight w:val="white"/>
        </w:rPr>
        <w:t xml:space="preserve">If the type is constant or </w:t>
      </w:r>
      <w:r w:rsidR="009F0B56" w:rsidRPr="00903DBA">
        <w:rPr>
          <w:highlight w:val="white"/>
        </w:rPr>
        <w:t>volatile,</w:t>
      </w:r>
      <w:r w:rsidRPr="00903DBA">
        <w:rPr>
          <w:highlight w:val="white"/>
        </w:rPr>
        <w:t xml:space="preserve"> we face a rather complicated situation.</w:t>
      </w:r>
      <w:r w:rsidR="00231049">
        <w:rPr>
          <w:highlight w:val="white"/>
        </w:rPr>
        <w:t xml:space="preserve"> We need to mark the compound type as constant or volatile. However, we do not want to mark the struct or union specification. Therefore, we </w:t>
      </w:r>
      <w:r w:rsidR="008C12B7">
        <w:rPr>
          <w:highlight w:val="white"/>
        </w:rPr>
        <w:t>create a new compound type.</w:t>
      </w:r>
    </w:p>
    <w:p w14:paraId="44F34740" w14:textId="161468ED" w:rsidR="009A5544" w:rsidRPr="00903DBA" w:rsidRDefault="009A5544" w:rsidP="009A5544">
      <w:pPr>
        <w:pStyle w:val="Code"/>
        <w:rPr>
          <w:highlight w:val="white"/>
        </w:rPr>
      </w:pPr>
      <w:r w:rsidRPr="00903DBA">
        <w:rPr>
          <w:highlight w:val="white"/>
        </w:rPr>
        <w:t xml:space="preserve">        if ((isConstant || isVolatile) &amp;&amp; (compoundType != null) &amp;&amp;</w:t>
      </w:r>
    </w:p>
    <w:p w14:paraId="44014A2D" w14:textId="77777777" w:rsidR="009A5544" w:rsidRPr="00903DBA" w:rsidRDefault="009A5544" w:rsidP="009A5544">
      <w:pPr>
        <w:pStyle w:val="Code"/>
        <w:rPr>
          <w:highlight w:val="white"/>
        </w:rPr>
      </w:pPr>
      <w:r w:rsidRPr="00903DBA">
        <w:rPr>
          <w:highlight w:val="white"/>
        </w:rPr>
        <w:t xml:space="preserve">             compoundType.IsStructOrUnion() /*&amp;&amp; compoundType.HasTag()*/)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lastRenderedPageBreak/>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 xml:space="preserve">s,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77777777" w:rsidR="00DA382D" w:rsidRPr="00903DBA" w:rsidRDefault="00DA382D" w:rsidP="00DA382D">
      <w:pPr>
        <w:pStyle w:val="Code"/>
        <w:rPr>
          <w:highlight w:val="white"/>
        </w:rPr>
      </w:pPr>
      <w:r w:rsidRPr="00903DBA">
        <w:rPr>
          <w:highlight w:val="white"/>
        </w:rPr>
        <w:t xml:space="preserve">                             Invalid_specifier_sequence_together_with_type);</w:t>
      </w:r>
    </w:p>
    <w:p w14:paraId="0C4B6FE5" w14:textId="77777777" w:rsidR="00DA382D" w:rsidRPr="00903DBA"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lastRenderedPageBreak/>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97" w:name="_Toc62920753"/>
      <w:r w:rsidRPr="00903DBA">
        <w:t>Declarators</w:t>
      </w:r>
      <w:bookmarkEnd w:id="297"/>
    </w:p>
    <w:p w14:paraId="557C5883" w14:textId="0B5DB69C"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 function with old-style or new-style parameter list.</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4C30012E"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F540CF" w:rsidRPr="00F540CF">
        <w:rPr>
          <w:rStyle w:val="KeyWord0"/>
        </w:rPr>
        <w:t>add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2B3340">
        <w:t>)</w:t>
      </w:r>
      <w:r w:rsidR="006A5FCA">
        <w:t>, add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lastRenderedPageBreak/>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8" w:name="_Toc62920754"/>
      <w:r w:rsidRPr="00903DBA">
        <w:lastRenderedPageBreak/>
        <w:t>The Symbol Table</w:t>
      </w:r>
      <w:bookmarkEnd w:id="298"/>
    </w:p>
    <w:p w14:paraId="4A71480E" w14:textId="2DA59589" w:rsidR="0050082D" w:rsidRPr="00903DBA" w:rsidRDefault="00B634C7" w:rsidP="00CE158A">
      <w:r w:rsidRPr="00903DBA">
        <w:t xml:space="preserve">The symbol table keeps track of the values, types, functions, and variables of the code, variables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033A0C" w:rsidRPr="00903DBA">
        <w:t xml:space="preserve">There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758F5626">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977D7B" w:rsidRPr="00D2146B" w:rsidRDefault="00977D7B" w:rsidP="0050082D">
                              <w:pPr>
                                <w:spacing w:before="0" w:after="0"/>
                                <w:rPr>
                                  <w:sz w:val="18"/>
                                  <w:szCs w:val="18"/>
                                  <w:lang w:val="sv-SE"/>
                                </w:rPr>
                              </w:pPr>
                              <w:r>
                                <w:rPr>
                                  <w:sz w:val="18"/>
                                  <w:szCs w:val="18"/>
                                  <w:lang w:val="sv-SE"/>
                                </w:rPr>
                                <w:t>Static int globalInt</w:t>
                              </w:r>
                            </w:p>
                            <w:p w14:paraId="69A6032C" w14:textId="768161F7" w:rsidR="00977D7B" w:rsidRDefault="00977D7B" w:rsidP="0050082D">
                              <w:pPr>
                                <w:spacing w:before="0" w:after="0"/>
                                <w:rPr>
                                  <w:sz w:val="18"/>
                                  <w:szCs w:val="18"/>
                                  <w:lang w:val="sv-SE"/>
                                </w:rPr>
                              </w:pPr>
                              <w:r>
                                <w:rPr>
                                  <w:sz w:val="18"/>
                                  <w:szCs w:val="18"/>
                                  <w:lang w:val="sv-SE"/>
                                </w:rPr>
                                <w:t>Static int i</w:t>
                              </w:r>
                            </w:p>
                            <w:p w14:paraId="65DC2C71" w14:textId="7AEEED2D" w:rsidR="00977D7B" w:rsidRDefault="00977D7B" w:rsidP="0050082D">
                              <w:pPr>
                                <w:spacing w:before="0" w:after="0"/>
                                <w:rPr>
                                  <w:sz w:val="18"/>
                                  <w:szCs w:val="18"/>
                                  <w:lang w:val="sv-SE"/>
                                </w:rPr>
                              </w:pPr>
                            </w:p>
                            <w:p w14:paraId="3B0DD407" w14:textId="21D67AC3" w:rsidR="00977D7B" w:rsidRPr="001B6705" w:rsidRDefault="00977D7B"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977D7B" w:rsidRPr="00D2146B" w:rsidRDefault="00977D7B"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977D7B" w:rsidRPr="00D2146B" w:rsidRDefault="00977D7B"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977D7B" w:rsidRDefault="00977D7B"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977D7B" w:rsidRPr="00D2146B" w:rsidRDefault="00977D7B" w:rsidP="0050082D">
                              <w:pPr>
                                <w:spacing w:before="0" w:after="0" w:line="256" w:lineRule="auto"/>
                                <w:rPr>
                                  <w:sz w:val="18"/>
                                  <w:szCs w:val="18"/>
                                </w:rPr>
                              </w:pPr>
                              <w:r>
                                <w:rPr>
                                  <w:sz w:val="18"/>
                                  <w:szCs w:val="18"/>
                                </w:rPr>
                                <w:t>Auto mainChar : char</w:t>
                              </w:r>
                            </w:p>
                            <w:p w14:paraId="302437A3" w14:textId="77777777" w:rsidR="00977D7B" w:rsidRDefault="00977D7B" w:rsidP="0050082D">
                              <w:pPr>
                                <w:spacing w:before="0" w:after="0" w:line="256" w:lineRule="auto"/>
                                <w:rPr>
                                  <w:rFonts w:eastAsia="Calibri"/>
                                  <w:color w:val="000000"/>
                                  <w:sz w:val="18"/>
                                  <w:szCs w:val="18"/>
                                </w:rPr>
                              </w:pPr>
                            </w:p>
                            <w:p w14:paraId="71CC6A80" w14:textId="77C30F45" w:rsidR="00977D7B" w:rsidRPr="00D2146B" w:rsidRDefault="00977D7B" w:rsidP="008C458D">
                              <w:pPr>
                                <w:spacing w:before="0" w:after="0" w:line="256" w:lineRule="auto"/>
                                <w:rPr>
                                  <w:sz w:val="18"/>
                                  <w:szCs w:val="18"/>
                                </w:rPr>
                              </w:pPr>
                              <w:r>
                                <w:rPr>
                                  <w:rFonts w:eastAsia="Calibri"/>
                                  <w:color w:val="000000"/>
                                  <w:sz w:val="18"/>
                                  <w:szCs w:val="18"/>
                                </w:rPr>
                                <w:t>m_parentTable</w:t>
                              </w:r>
                            </w:p>
                            <w:p w14:paraId="4A1EB75F" w14:textId="77777777" w:rsidR="00977D7B" w:rsidRPr="00D2146B" w:rsidRDefault="00977D7B" w:rsidP="0050082D">
                              <w:pPr>
                                <w:spacing w:before="0" w:after="0" w:line="256" w:lineRule="auto"/>
                                <w:rPr>
                                  <w:sz w:val="18"/>
                                  <w:szCs w:val="18"/>
                                </w:rPr>
                              </w:pPr>
                              <w:r w:rsidRPr="00D2146B">
                                <w:rPr>
                                  <w:rFonts w:eastAsia="Calibri"/>
                                  <w:color w:val="000000"/>
                                  <w:sz w:val="18"/>
                                  <w:szCs w:val="18"/>
                                </w:rPr>
                                <w:t> </w:t>
                              </w:r>
                            </w:p>
                            <w:p w14:paraId="176D8F8E" w14:textId="77777777" w:rsidR="00977D7B" w:rsidRPr="00D2146B" w:rsidRDefault="00977D7B"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977D7B" w:rsidRPr="00D2146B" w:rsidRDefault="00977D7B"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977D7B" w:rsidRPr="00D2146B" w:rsidRDefault="00977D7B" w:rsidP="0050082D">
                              <w:pPr>
                                <w:spacing w:before="0" w:after="0" w:line="254" w:lineRule="auto"/>
                                <w:rPr>
                                  <w:sz w:val="18"/>
                                  <w:szCs w:val="18"/>
                                </w:rPr>
                              </w:pPr>
                              <w:r>
                                <w:rPr>
                                  <w:rFonts w:eastAsia="Calibri"/>
                                  <w:color w:val="000000"/>
                                  <w:sz w:val="18"/>
                                  <w:szCs w:val="18"/>
                                </w:rPr>
                                <w:t>auto int i</w:t>
                              </w:r>
                            </w:p>
                            <w:p w14:paraId="1EB866A9" w14:textId="57278A33" w:rsidR="00977D7B" w:rsidRDefault="00977D7B"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977D7B" w:rsidRDefault="00977D7B" w:rsidP="00073BF2">
                              <w:pPr>
                                <w:spacing w:before="0" w:after="0" w:line="254" w:lineRule="auto"/>
                                <w:rPr>
                                  <w:rFonts w:eastAsia="Calibri"/>
                                  <w:color w:val="000000"/>
                                  <w:sz w:val="18"/>
                                  <w:szCs w:val="18"/>
                                </w:rPr>
                              </w:pPr>
                            </w:p>
                            <w:p w14:paraId="55FF5C13" w14:textId="77777777" w:rsidR="00977D7B" w:rsidRPr="00D2146B" w:rsidRDefault="00977D7B" w:rsidP="00073BF2">
                              <w:pPr>
                                <w:spacing w:before="0" w:after="0" w:line="256" w:lineRule="auto"/>
                                <w:rPr>
                                  <w:sz w:val="18"/>
                                  <w:szCs w:val="18"/>
                                </w:rPr>
                              </w:pPr>
                              <w:r>
                                <w:rPr>
                                  <w:rFonts w:eastAsia="Calibri"/>
                                  <w:color w:val="000000"/>
                                  <w:sz w:val="18"/>
                                  <w:szCs w:val="18"/>
                                </w:rPr>
                                <w:t>m_parentTable</w:t>
                              </w:r>
                            </w:p>
                            <w:p w14:paraId="20CF0F08" w14:textId="77777777" w:rsidR="00977D7B" w:rsidRPr="00D2146B" w:rsidRDefault="00977D7B" w:rsidP="00073BF2">
                              <w:pPr>
                                <w:spacing w:before="0" w:after="0" w:line="254" w:lineRule="auto"/>
                                <w:rPr>
                                  <w:sz w:val="18"/>
                                  <w:szCs w:val="18"/>
                                </w:rPr>
                              </w:pPr>
                            </w:p>
                            <w:p w14:paraId="2347329E" w14:textId="77777777" w:rsidR="00977D7B" w:rsidRPr="00D2146B" w:rsidRDefault="00977D7B" w:rsidP="0050082D">
                              <w:pPr>
                                <w:spacing w:before="0" w:after="0" w:line="254" w:lineRule="auto"/>
                                <w:rPr>
                                  <w:sz w:val="18"/>
                                  <w:szCs w:val="18"/>
                                </w:rPr>
                              </w:pPr>
                              <w:r w:rsidRPr="00D2146B">
                                <w:rPr>
                                  <w:rFonts w:eastAsia="Calibri"/>
                                  <w:color w:val="000000"/>
                                  <w:sz w:val="18"/>
                                  <w:szCs w:val="18"/>
                                </w:rPr>
                                <w:t> </w:t>
                              </w:r>
                            </w:p>
                            <w:p w14:paraId="7D6DAD56" w14:textId="77777777" w:rsidR="00977D7B" w:rsidRPr="00D2146B" w:rsidRDefault="00977D7B"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977D7B" w:rsidRPr="00D2146B" w:rsidRDefault="00977D7B"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977D7B" w:rsidRPr="00100F82" w:rsidRDefault="00977D7B" w:rsidP="00100F82">
                              <w:pPr>
                                <w:spacing w:before="0" w:after="0"/>
                                <w:rPr>
                                  <w:sz w:val="18"/>
                                  <w:szCs w:val="18"/>
                                </w:rPr>
                              </w:pPr>
                              <w:r w:rsidRPr="00100F82">
                                <w:rPr>
                                  <w:sz w:val="18"/>
                                  <w:szCs w:val="18"/>
                                </w:rPr>
                                <w:t>auto int i</w:t>
                              </w:r>
                            </w:p>
                            <w:p w14:paraId="5D0A676C" w14:textId="673BC4F3" w:rsidR="00977D7B" w:rsidRPr="00100F82" w:rsidRDefault="00977D7B" w:rsidP="00100F82">
                              <w:pPr>
                                <w:spacing w:before="0" w:after="0"/>
                                <w:rPr>
                                  <w:sz w:val="18"/>
                                  <w:szCs w:val="18"/>
                                </w:rPr>
                              </w:pPr>
                              <w:r w:rsidRPr="00100F82">
                                <w:rPr>
                                  <w:sz w:val="18"/>
                                  <w:szCs w:val="18"/>
                                </w:rPr>
                                <w:t>auto double blockDouble</w:t>
                              </w:r>
                            </w:p>
                            <w:p w14:paraId="5B01AFF6" w14:textId="77777777" w:rsidR="00977D7B" w:rsidRDefault="00977D7B" w:rsidP="00100F82">
                              <w:pPr>
                                <w:spacing w:before="0" w:after="0" w:line="256" w:lineRule="auto"/>
                                <w:rPr>
                                  <w:rFonts w:eastAsia="Calibri"/>
                                  <w:color w:val="000000"/>
                                  <w:sz w:val="18"/>
                                  <w:szCs w:val="18"/>
                                </w:rPr>
                              </w:pPr>
                            </w:p>
                            <w:p w14:paraId="35EF25BA" w14:textId="6D9A7EDC" w:rsidR="00977D7B" w:rsidRPr="00D2146B" w:rsidRDefault="00977D7B" w:rsidP="00100F82">
                              <w:pPr>
                                <w:spacing w:before="0" w:after="0" w:line="256" w:lineRule="auto"/>
                                <w:rPr>
                                  <w:sz w:val="18"/>
                                  <w:szCs w:val="18"/>
                                </w:rPr>
                              </w:pPr>
                              <w:r>
                                <w:rPr>
                                  <w:rFonts w:eastAsia="Calibri"/>
                                  <w:color w:val="000000"/>
                                  <w:sz w:val="18"/>
                                  <w:szCs w:val="18"/>
                                </w:rPr>
                                <w:t>m_parentTable</w:t>
                              </w:r>
                            </w:p>
                            <w:p w14:paraId="274031CF" w14:textId="32871C06" w:rsidR="00977D7B" w:rsidRDefault="00977D7B"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977D7B" w:rsidRDefault="00977D7B"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977D7B" w:rsidRDefault="00977D7B" w:rsidP="00D44BB8">
                              <w:pPr>
                                <w:spacing w:line="252" w:lineRule="auto"/>
                              </w:pPr>
                              <w:r>
                                <w:rPr>
                                  <w:rFonts w:eastAsia="Calibri"/>
                                  <w:color w:val="000000"/>
                                  <w:sz w:val="18"/>
                                  <w:szCs w:val="18"/>
                                </w:rPr>
                                <w:t>SymbolTable.CurrentTable</w:t>
                              </w:r>
                            </w:p>
                            <w:p w14:paraId="332537CB" w14:textId="66AB52F1" w:rsidR="00977D7B" w:rsidRDefault="00977D7B" w:rsidP="00D44BB8">
                              <w:pPr>
                                <w:spacing w:line="252" w:lineRule="auto"/>
                              </w:pPr>
                            </w:p>
                            <w:p w14:paraId="35DA4169" w14:textId="77777777" w:rsidR="00977D7B" w:rsidRDefault="00977D7B"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977D7B" w:rsidRPr="00610E6C" w:rsidRDefault="00977D7B"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Gi7QYAADk9AAAOAAAAZHJzL2Uyb0RvYy54bWzsW1tv2zYYfR+w/yDofbXuF6NOkaXrNqBo&#10;i6ZbnxlZioXIokYxsdNfv+8jRUryZ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">
                <v:shape id="_x0000_s1103" type="#_x0000_t75" style="position:absolute;width:45085;height:55905;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977D7B" w:rsidRPr="00D2146B" w:rsidRDefault="00977D7B" w:rsidP="0050082D">
                        <w:pPr>
                          <w:spacing w:before="0" w:after="0"/>
                          <w:rPr>
                            <w:sz w:val="18"/>
                            <w:szCs w:val="18"/>
                            <w:lang w:val="sv-SE"/>
                          </w:rPr>
                        </w:pPr>
                        <w:r>
                          <w:rPr>
                            <w:sz w:val="18"/>
                            <w:szCs w:val="18"/>
                            <w:lang w:val="sv-SE"/>
                          </w:rPr>
                          <w:t>Static int globalInt</w:t>
                        </w:r>
                      </w:p>
                      <w:p w14:paraId="69A6032C" w14:textId="768161F7" w:rsidR="00977D7B" w:rsidRDefault="00977D7B" w:rsidP="0050082D">
                        <w:pPr>
                          <w:spacing w:before="0" w:after="0"/>
                          <w:rPr>
                            <w:sz w:val="18"/>
                            <w:szCs w:val="18"/>
                            <w:lang w:val="sv-SE"/>
                          </w:rPr>
                        </w:pPr>
                        <w:r>
                          <w:rPr>
                            <w:sz w:val="18"/>
                            <w:szCs w:val="18"/>
                            <w:lang w:val="sv-SE"/>
                          </w:rPr>
                          <w:t>Static int i</w:t>
                        </w:r>
                      </w:p>
                      <w:p w14:paraId="65DC2C71" w14:textId="7AEEED2D" w:rsidR="00977D7B" w:rsidRDefault="00977D7B" w:rsidP="0050082D">
                        <w:pPr>
                          <w:spacing w:before="0" w:after="0"/>
                          <w:rPr>
                            <w:sz w:val="18"/>
                            <w:szCs w:val="18"/>
                            <w:lang w:val="sv-SE"/>
                          </w:rPr>
                        </w:pPr>
                      </w:p>
                      <w:p w14:paraId="3B0DD407" w14:textId="21D67AC3" w:rsidR="00977D7B" w:rsidRPr="001B6705" w:rsidRDefault="00977D7B"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977D7B" w:rsidRPr="00D2146B" w:rsidRDefault="00977D7B"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977D7B" w:rsidRPr="00D2146B" w:rsidRDefault="00977D7B"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977D7B" w:rsidRDefault="00977D7B"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977D7B" w:rsidRPr="00D2146B" w:rsidRDefault="00977D7B" w:rsidP="0050082D">
                        <w:pPr>
                          <w:spacing w:before="0" w:after="0" w:line="256" w:lineRule="auto"/>
                          <w:rPr>
                            <w:sz w:val="18"/>
                            <w:szCs w:val="18"/>
                          </w:rPr>
                        </w:pPr>
                        <w:r>
                          <w:rPr>
                            <w:sz w:val="18"/>
                            <w:szCs w:val="18"/>
                          </w:rPr>
                          <w:t>Auto mainChar : char</w:t>
                        </w:r>
                      </w:p>
                      <w:p w14:paraId="302437A3" w14:textId="77777777" w:rsidR="00977D7B" w:rsidRDefault="00977D7B" w:rsidP="0050082D">
                        <w:pPr>
                          <w:spacing w:before="0" w:after="0" w:line="256" w:lineRule="auto"/>
                          <w:rPr>
                            <w:rFonts w:eastAsia="Calibri"/>
                            <w:color w:val="000000"/>
                            <w:sz w:val="18"/>
                            <w:szCs w:val="18"/>
                          </w:rPr>
                        </w:pPr>
                      </w:p>
                      <w:p w14:paraId="71CC6A80" w14:textId="77C30F45" w:rsidR="00977D7B" w:rsidRPr="00D2146B" w:rsidRDefault="00977D7B" w:rsidP="008C458D">
                        <w:pPr>
                          <w:spacing w:before="0" w:after="0" w:line="256" w:lineRule="auto"/>
                          <w:rPr>
                            <w:sz w:val="18"/>
                            <w:szCs w:val="18"/>
                          </w:rPr>
                        </w:pPr>
                        <w:r>
                          <w:rPr>
                            <w:rFonts w:eastAsia="Calibri"/>
                            <w:color w:val="000000"/>
                            <w:sz w:val="18"/>
                            <w:szCs w:val="18"/>
                          </w:rPr>
                          <w:t>m_parentTable</w:t>
                        </w:r>
                      </w:p>
                      <w:p w14:paraId="4A1EB75F" w14:textId="77777777" w:rsidR="00977D7B" w:rsidRPr="00D2146B" w:rsidRDefault="00977D7B" w:rsidP="0050082D">
                        <w:pPr>
                          <w:spacing w:before="0" w:after="0" w:line="256" w:lineRule="auto"/>
                          <w:rPr>
                            <w:sz w:val="18"/>
                            <w:szCs w:val="18"/>
                          </w:rPr>
                        </w:pPr>
                        <w:r w:rsidRPr="00D2146B">
                          <w:rPr>
                            <w:rFonts w:eastAsia="Calibri"/>
                            <w:color w:val="000000"/>
                            <w:sz w:val="18"/>
                            <w:szCs w:val="18"/>
                          </w:rPr>
                          <w:t> </w:t>
                        </w:r>
                      </w:p>
                      <w:p w14:paraId="176D8F8E" w14:textId="77777777" w:rsidR="00977D7B" w:rsidRPr="00D2146B" w:rsidRDefault="00977D7B"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977D7B" w:rsidRPr="00D2146B" w:rsidRDefault="00977D7B"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977D7B" w:rsidRPr="00D2146B" w:rsidRDefault="00977D7B" w:rsidP="0050082D">
                        <w:pPr>
                          <w:spacing w:before="0" w:after="0" w:line="254" w:lineRule="auto"/>
                          <w:rPr>
                            <w:sz w:val="18"/>
                            <w:szCs w:val="18"/>
                          </w:rPr>
                        </w:pPr>
                        <w:r>
                          <w:rPr>
                            <w:rFonts w:eastAsia="Calibri"/>
                            <w:color w:val="000000"/>
                            <w:sz w:val="18"/>
                            <w:szCs w:val="18"/>
                          </w:rPr>
                          <w:t>auto int i</w:t>
                        </w:r>
                      </w:p>
                      <w:p w14:paraId="1EB866A9" w14:textId="57278A33" w:rsidR="00977D7B" w:rsidRDefault="00977D7B"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977D7B" w:rsidRDefault="00977D7B" w:rsidP="00073BF2">
                        <w:pPr>
                          <w:spacing w:before="0" w:after="0" w:line="254" w:lineRule="auto"/>
                          <w:rPr>
                            <w:rFonts w:eastAsia="Calibri"/>
                            <w:color w:val="000000"/>
                            <w:sz w:val="18"/>
                            <w:szCs w:val="18"/>
                          </w:rPr>
                        </w:pPr>
                      </w:p>
                      <w:p w14:paraId="55FF5C13" w14:textId="77777777" w:rsidR="00977D7B" w:rsidRPr="00D2146B" w:rsidRDefault="00977D7B" w:rsidP="00073BF2">
                        <w:pPr>
                          <w:spacing w:before="0" w:after="0" w:line="256" w:lineRule="auto"/>
                          <w:rPr>
                            <w:sz w:val="18"/>
                            <w:szCs w:val="18"/>
                          </w:rPr>
                        </w:pPr>
                        <w:r>
                          <w:rPr>
                            <w:rFonts w:eastAsia="Calibri"/>
                            <w:color w:val="000000"/>
                            <w:sz w:val="18"/>
                            <w:szCs w:val="18"/>
                          </w:rPr>
                          <w:t>m_parentTable</w:t>
                        </w:r>
                      </w:p>
                      <w:p w14:paraId="20CF0F08" w14:textId="77777777" w:rsidR="00977D7B" w:rsidRPr="00D2146B" w:rsidRDefault="00977D7B" w:rsidP="00073BF2">
                        <w:pPr>
                          <w:spacing w:before="0" w:after="0" w:line="254" w:lineRule="auto"/>
                          <w:rPr>
                            <w:sz w:val="18"/>
                            <w:szCs w:val="18"/>
                          </w:rPr>
                        </w:pPr>
                      </w:p>
                      <w:p w14:paraId="2347329E" w14:textId="77777777" w:rsidR="00977D7B" w:rsidRPr="00D2146B" w:rsidRDefault="00977D7B" w:rsidP="0050082D">
                        <w:pPr>
                          <w:spacing w:before="0" w:after="0" w:line="254" w:lineRule="auto"/>
                          <w:rPr>
                            <w:sz w:val="18"/>
                            <w:szCs w:val="18"/>
                          </w:rPr>
                        </w:pPr>
                        <w:r w:rsidRPr="00D2146B">
                          <w:rPr>
                            <w:rFonts w:eastAsia="Calibri"/>
                            <w:color w:val="000000"/>
                            <w:sz w:val="18"/>
                            <w:szCs w:val="18"/>
                          </w:rPr>
                          <w:t> </w:t>
                        </w:r>
                      </w:p>
                      <w:p w14:paraId="7D6DAD56" w14:textId="77777777" w:rsidR="00977D7B" w:rsidRPr="00D2146B" w:rsidRDefault="00977D7B"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977D7B" w:rsidRPr="00D2146B" w:rsidRDefault="00977D7B"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977D7B" w:rsidRPr="00100F82" w:rsidRDefault="00977D7B" w:rsidP="00100F82">
                        <w:pPr>
                          <w:spacing w:before="0" w:after="0"/>
                          <w:rPr>
                            <w:sz w:val="18"/>
                            <w:szCs w:val="18"/>
                          </w:rPr>
                        </w:pPr>
                        <w:r w:rsidRPr="00100F82">
                          <w:rPr>
                            <w:sz w:val="18"/>
                            <w:szCs w:val="18"/>
                          </w:rPr>
                          <w:t>auto int i</w:t>
                        </w:r>
                      </w:p>
                      <w:p w14:paraId="5D0A676C" w14:textId="673BC4F3" w:rsidR="00977D7B" w:rsidRPr="00100F82" w:rsidRDefault="00977D7B" w:rsidP="00100F82">
                        <w:pPr>
                          <w:spacing w:before="0" w:after="0"/>
                          <w:rPr>
                            <w:sz w:val="18"/>
                            <w:szCs w:val="18"/>
                          </w:rPr>
                        </w:pPr>
                        <w:r w:rsidRPr="00100F82">
                          <w:rPr>
                            <w:sz w:val="18"/>
                            <w:szCs w:val="18"/>
                          </w:rPr>
                          <w:t>auto double blockDouble</w:t>
                        </w:r>
                      </w:p>
                      <w:p w14:paraId="5B01AFF6" w14:textId="77777777" w:rsidR="00977D7B" w:rsidRDefault="00977D7B" w:rsidP="00100F82">
                        <w:pPr>
                          <w:spacing w:before="0" w:after="0" w:line="256" w:lineRule="auto"/>
                          <w:rPr>
                            <w:rFonts w:eastAsia="Calibri"/>
                            <w:color w:val="000000"/>
                            <w:sz w:val="18"/>
                            <w:szCs w:val="18"/>
                          </w:rPr>
                        </w:pPr>
                      </w:p>
                      <w:p w14:paraId="35EF25BA" w14:textId="6D9A7EDC" w:rsidR="00977D7B" w:rsidRPr="00D2146B" w:rsidRDefault="00977D7B" w:rsidP="00100F82">
                        <w:pPr>
                          <w:spacing w:before="0" w:after="0" w:line="256" w:lineRule="auto"/>
                          <w:rPr>
                            <w:sz w:val="18"/>
                            <w:szCs w:val="18"/>
                          </w:rPr>
                        </w:pPr>
                        <w:r>
                          <w:rPr>
                            <w:rFonts w:eastAsia="Calibri"/>
                            <w:color w:val="000000"/>
                            <w:sz w:val="18"/>
                            <w:szCs w:val="18"/>
                          </w:rPr>
                          <w:t>m_parentTable</w:t>
                        </w:r>
                      </w:p>
                      <w:p w14:paraId="274031CF" w14:textId="32871C06" w:rsidR="00977D7B" w:rsidRDefault="00977D7B"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977D7B" w:rsidRDefault="00977D7B"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977D7B" w:rsidRDefault="00977D7B" w:rsidP="00D44BB8">
                        <w:pPr>
                          <w:spacing w:line="252" w:lineRule="auto"/>
                        </w:pPr>
                        <w:r>
                          <w:rPr>
                            <w:rFonts w:eastAsia="Calibri"/>
                            <w:color w:val="000000"/>
                            <w:sz w:val="18"/>
                            <w:szCs w:val="18"/>
                          </w:rPr>
                          <w:t>SymbolTable.CurrentTable</w:t>
                        </w:r>
                      </w:p>
                      <w:p w14:paraId="332537CB" w14:textId="66AB52F1" w:rsidR="00977D7B" w:rsidRDefault="00977D7B" w:rsidP="00D44BB8">
                        <w:pPr>
                          <w:spacing w:line="252" w:lineRule="auto"/>
                        </w:pPr>
                      </w:p>
                      <w:p w14:paraId="35DA4169" w14:textId="77777777" w:rsidR="00977D7B" w:rsidRDefault="00977D7B"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977D7B" w:rsidRPr="00610E6C" w:rsidRDefault="00977D7B"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642DDB83" w14:textId="1E662EEC" w:rsidR="00F631F0" w:rsidRPr="00903DBA" w:rsidRDefault="00F631F0" w:rsidP="00F631F0">
      <w:r w:rsidRPr="00903DBA">
        <w:t xml:space="preserve">The </w:t>
      </w:r>
      <w:r w:rsidRPr="00903DBA">
        <w:rPr>
          <w:rStyle w:val="KeyWord0"/>
        </w:rPr>
        <w:t>Scope</w:t>
      </w:r>
      <w:r w:rsidRPr="00903DBA">
        <w:t xml:space="preserve"> enumeration hold</w:t>
      </w:r>
      <w:r w:rsidR="00733BE6">
        <w:t>s</w:t>
      </w:r>
      <w:r w:rsidRPr="00903DBA">
        <w:t xml:space="preserve"> the possible scopes of the symbol table. Each symbol table in the hierarchy </w:t>
      </w:r>
      <w:r w:rsidR="009F50AC" w:rsidRPr="00903DBA">
        <w:t>holds a specific scope</w:t>
      </w:r>
      <w:r w:rsidR="008F366E" w:rsidRPr="00903DBA">
        <w:t xml:space="preserve">. The </w:t>
      </w:r>
      <w:r w:rsidR="008F366E" w:rsidRPr="00903DBA">
        <w:rPr>
          <w:rStyle w:val="KeyWord0"/>
        </w:rPr>
        <w:t>Block</w:t>
      </w:r>
      <w:r w:rsidR="008F366E" w:rsidRPr="00903DBA">
        <w:t xml:space="preserve"> scope corresponds to a block inside a function.</w:t>
      </w:r>
    </w:p>
    <w:p w14:paraId="5A08517A" w14:textId="09E9AA10" w:rsidR="009E55B1" w:rsidRPr="00903DBA" w:rsidRDefault="009E55B1" w:rsidP="009E55B1">
      <w:pPr>
        <w:pStyle w:val="CodeHeader"/>
      </w:pPr>
      <w:r w:rsidRPr="00903DBA">
        <w:t>Scope.cs</w:t>
      </w:r>
    </w:p>
    <w:p w14:paraId="01C121A6" w14:textId="77777777" w:rsidR="009E55B1" w:rsidRPr="00903DBA" w:rsidRDefault="009E55B1" w:rsidP="009E55B1">
      <w:pPr>
        <w:pStyle w:val="Code"/>
        <w:rPr>
          <w:highlight w:val="white"/>
        </w:rPr>
      </w:pPr>
      <w:r w:rsidRPr="00903DBA">
        <w:rPr>
          <w:highlight w:val="white"/>
        </w:rPr>
        <w:t>namespace CCompiler {</w:t>
      </w:r>
    </w:p>
    <w:p w14:paraId="6934963F" w14:textId="77777777" w:rsidR="009E55B1" w:rsidRPr="00903DBA" w:rsidRDefault="009E55B1" w:rsidP="009E55B1">
      <w:pPr>
        <w:pStyle w:val="Code"/>
        <w:rPr>
          <w:highlight w:val="white"/>
        </w:rPr>
      </w:pPr>
      <w:r w:rsidRPr="00903DBA">
        <w:rPr>
          <w:highlight w:val="white"/>
        </w:rPr>
        <w:t xml:space="preserve">  public enum Scope { Struct = (int) Sort.Struct,</w:t>
      </w:r>
    </w:p>
    <w:p w14:paraId="2174F0E4" w14:textId="77777777" w:rsidR="009E55B1" w:rsidRPr="00903DBA" w:rsidRDefault="009E55B1" w:rsidP="009E55B1">
      <w:pPr>
        <w:pStyle w:val="Code"/>
        <w:rPr>
          <w:highlight w:val="white"/>
        </w:rPr>
      </w:pPr>
      <w:r w:rsidRPr="00903DBA">
        <w:rPr>
          <w:highlight w:val="white"/>
        </w:rPr>
        <w:t xml:space="preserve">                      Union = (int) Sort.Union,</w:t>
      </w:r>
    </w:p>
    <w:p w14:paraId="1E4A2AEE" w14:textId="77777777" w:rsidR="009E55B1" w:rsidRPr="00903DBA" w:rsidRDefault="009E55B1" w:rsidP="009E55B1">
      <w:pPr>
        <w:pStyle w:val="Code"/>
        <w:rPr>
          <w:highlight w:val="white"/>
        </w:rPr>
      </w:pPr>
      <w:r w:rsidRPr="00903DBA">
        <w:rPr>
          <w:highlight w:val="white"/>
        </w:rPr>
        <w:t xml:space="preserve">                      Function, Global, Block};</w:t>
      </w:r>
    </w:p>
    <w:p w14:paraId="1E5DA69C" w14:textId="77777777" w:rsidR="009E55B1" w:rsidRPr="00903DBA" w:rsidRDefault="009E55B1" w:rsidP="009E55B1">
      <w:pPr>
        <w:pStyle w:val="Code"/>
        <w:rPr>
          <w:highlight w:val="white"/>
        </w:rPr>
      </w:pPr>
      <w:r w:rsidRPr="00903DBA">
        <w:rPr>
          <w:highlight w:val="white"/>
        </w:rPr>
        <w:t>}</w:t>
      </w:r>
    </w:p>
    <w:p w14:paraId="49C60647" w14:textId="49A7F9CD" w:rsidR="00733BE6" w:rsidRPr="00903DBA" w:rsidRDefault="00733BE6" w:rsidP="00733BE6">
      <w:r w:rsidRPr="00903DBA">
        <w:t xml:space="preserve">The </w:t>
      </w:r>
      <w:r>
        <w:rPr>
          <w:rStyle w:val="KeyWord0"/>
        </w:rPr>
        <w:t>Storage</w:t>
      </w:r>
      <w:r w:rsidRPr="00903DBA">
        <w:t xml:space="preserve"> enumeration hold</w:t>
      </w:r>
      <w:r w:rsidR="00D06E76">
        <w:t>s</w:t>
      </w:r>
      <w:r w:rsidRPr="00903DBA">
        <w:t xml:space="preserve"> the </w:t>
      </w:r>
      <w:r w:rsidR="00D06E76">
        <w:t>storage specifiers of a symbol.</w:t>
      </w:r>
    </w:p>
    <w:p w14:paraId="206561AE" w14:textId="77777777" w:rsidR="00733BE6" w:rsidRPr="00903DBA" w:rsidRDefault="00733BE6" w:rsidP="00733BE6">
      <w:pPr>
        <w:pStyle w:val="CodeHeader"/>
        <w:rPr>
          <w:highlight w:val="white"/>
        </w:rPr>
      </w:pPr>
      <w:r w:rsidRPr="00903DBA">
        <w:rPr>
          <w:highlight w:val="white"/>
        </w:rPr>
        <w:t>Storage.cs</w:t>
      </w:r>
    </w:p>
    <w:p w14:paraId="6C610D33" w14:textId="77777777" w:rsidR="00733BE6" w:rsidRPr="00903DBA" w:rsidRDefault="00733BE6" w:rsidP="00733BE6">
      <w:pPr>
        <w:pStyle w:val="Code"/>
        <w:rPr>
          <w:highlight w:val="white"/>
        </w:rPr>
      </w:pPr>
      <w:r w:rsidRPr="00903DBA">
        <w:rPr>
          <w:highlight w:val="white"/>
        </w:rPr>
        <w:t>namespace CCompiler {</w:t>
      </w:r>
    </w:p>
    <w:p w14:paraId="6244582F" w14:textId="77777777" w:rsidR="00733BE6" w:rsidRPr="00903DBA" w:rsidRDefault="00733BE6" w:rsidP="00733BE6">
      <w:pPr>
        <w:pStyle w:val="Code"/>
        <w:rPr>
          <w:highlight w:val="white"/>
        </w:rPr>
      </w:pPr>
      <w:r w:rsidRPr="00903DBA">
        <w:rPr>
          <w:highlight w:val="white"/>
        </w:rPr>
        <w:t xml:space="preserve">  public enum Storage {Auto     = (int) Mask.Auto,</w:t>
      </w:r>
    </w:p>
    <w:p w14:paraId="72F7EA3F" w14:textId="77777777" w:rsidR="00733BE6" w:rsidRPr="00903DBA" w:rsidRDefault="00733BE6" w:rsidP="00733BE6">
      <w:pPr>
        <w:pStyle w:val="Code"/>
        <w:rPr>
          <w:highlight w:val="white"/>
        </w:rPr>
      </w:pPr>
      <w:r w:rsidRPr="00903DBA">
        <w:rPr>
          <w:highlight w:val="white"/>
        </w:rPr>
        <w:t xml:space="preserve">                       Register = (int) Mask.Register,</w:t>
      </w:r>
    </w:p>
    <w:p w14:paraId="2BE277A9" w14:textId="77777777" w:rsidR="00733BE6" w:rsidRPr="00903DBA" w:rsidRDefault="00733BE6" w:rsidP="00733BE6">
      <w:pPr>
        <w:pStyle w:val="Code"/>
        <w:rPr>
          <w:highlight w:val="white"/>
        </w:rPr>
      </w:pPr>
      <w:r w:rsidRPr="00903DBA">
        <w:rPr>
          <w:highlight w:val="white"/>
        </w:rPr>
        <w:t xml:space="preserve">                       Static   = (int) Mask.Static,</w:t>
      </w:r>
    </w:p>
    <w:p w14:paraId="2A156324" w14:textId="77777777" w:rsidR="00733BE6" w:rsidRPr="00903DBA" w:rsidRDefault="00733BE6" w:rsidP="00733BE6">
      <w:pPr>
        <w:pStyle w:val="Code"/>
        <w:rPr>
          <w:highlight w:val="white"/>
        </w:rPr>
      </w:pPr>
      <w:r w:rsidRPr="00903DBA">
        <w:rPr>
          <w:highlight w:val="white"/>
        </w:rPr>
        <w:t xml:space="preserve">                       Extern   = (int) Mask.Extern,</w:t>
      </w:r>
    </w:p>
    <w:p w14:paraId="11892044" w14:textId="77777777" w:rsidR="00733BE6" w:rsidRPr="00903DBA" w:rsidRDefault="00733BE6" w:rsidP="00733BE6">
      <w:pPr>
        <w:pStyle w:val="Code"/>
        <w:rPr>
          <w:highlight w:val="white"/>
        </w:rPr>
      </w:pPr>
      <w:r w:rsidRPr="00903DBA">
        <w:rPr>
          <w:highlight w:val="white"/>
        </w:rPr>
        <w:lastRenderedPageBreak/>
        <w:t xml:space="preserve">                       Typedef  = (int) Mask.Typedef};</w:t>
      </w:r>
    </w:p>
    <w:p w14:paraId="54A78F6B" w14:textId="77777777" w:rsidR="00733BE6" w:rsidRPr="00903DBA" w:rsidRDefault="00733BE6" w:rsidP="00733BE6">
      <w:pPr>
        <w:pStyle w:val="Code"/>
        <w:rPr>
          <w:highlight w:val="white"/>
        </w:rPr>
      </w:pPr>
      <w:r w:rsidRPr="00903DBA">
        <w:rPr>
          <w:highlight w:val="white"/>
        </w:rPr>
        <w:t>}</w:t>
      </w:r>
    </w:p>
    <w:p w14:paraId="75705EFE" w14:textId="790BD2F4"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described above.</w:t>
      </w:r>
    </w:p>
    <w:p w14:paraId="70A04421" w14:textId="4AE60591" w:rsidR="000C7243" w:rsidRPr="00903DBA" w:rsidRDefault="000C7243" w:rsidP="000C7243">
      <w:pPr>
        <w:pStyle w:val="CodeHeader"/>
      </w:pPr>
      <w:r w:rsidRPr="00903DBA">
        <w:t>SymbolTable.cs</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FD9EA"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C0586E">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lastRenderedPageBreak/>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06A65EB4"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in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lastRenderedPageBreak/>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3599C6D" w14:textId="0EB7D420" w:rsidR="008F5511" w:rsidRPr="00903DBA" w:rsidRDefault="00BA450C" w:rsidP="00BA450C">
      <w:pPr>
        <w:rPr>
          <w:highlight w:val="white"/>
        </w:rPr>
      </w:pPr>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at least one them holds extern storage</w:t>
      </w:r>
      <w:r w:rsidR="000C5DFA" w:rsidRPr="00903DBA">
        <w:rPr>
          <w:highlight w:val="white"/>
        </w:rPr>
        <w:t>.</w:t>
      </w:r>
    </w:p>
    <w:p w14:paraId="68526DCC" w14:textId="3B4044D6" w:rsidR="00A63536" w:rsidRPr="00903DBA" w:rsidRDefault="00A63536" w:rsidP="00247312">
      <w:r w:rsidRPr="00903DBA">
        <w:t>When adding a symbol with a name we have to check a few things</w:t>
      </w:r>
      <w:r w:rsidR="00DC4DD7">
        <w:t xml:space="preserve">. </w:t>
      </w:r>
      <w:r w:rsidRPr="00903DBA">
        <w:t xml:space="preserve">If the symbol is extern it cannot be initialized (its value </w:t>
      </w:r>
      <w:r w:rsidR="00DC4DD7">
        <w:t xml:space="preserve">must be </w:t>
      </w:r>
      <w:r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1C16FEA3" w14:textId="77777777" w:rsidR="00A10233" w:rsidRPr="00903DBA" w:rsidRDefault="00A10233" w:rsidP="00A10233">
      <w:pPr>
        <w:pStyle w:val="Code"/>
        <w:rPr>
          <w:highlight w:val="white"/>
        </w:rPr>
      </w:pPr>
      <w:r w:rsidRPr="00903DBA">
        <w:rPr>
          <w:highlight w:val="white"/>
        </w:rPr>
        <w:t xml:space="preserve">          if (oldSymbol.Type.IsFunction() &amp;&amp; newSymbol.Type.IsFunction()) {</w:t>
      </w:r>
    </w:p>
    <w:p w14:paraId="21A2CB83" w14:textId="77777777" w:rsidR="00A10233" w:rsidRPr="00903DBA" w:rsidRDefault="00A10233" w:rsidP="00A10233">
      <w:pPr>
        <w:pStyle w:val="Code"/>
        <w:rPr>
          <w:highlight w:val="white"/>
        </w:rPr>
      </w:pPr>
      <w:r w:rsidRPr="00903DBA">
        <w:rPr>
          <w:highlight w:val="white"/>
        </w:rPr>
        <w:t xml:space="preserve">            Assert.Error(!oldSymbol.FunctionDefinition ||</w:t>
      </w:r>
    </w:p>
    <w:p w14:paraId="0C3319D3" w14:textId="25C68804" w:rsidR="00A10233" w:rsidRPr="00903DBA" w:rsidRDefault="00A10233" w:rsidP="00A10233">
      <w:pPr>
        <w:pStyle w:val="Code"/>
        <w:rPr>
          <w:highlight w:val="white"/>
        </w:rPr>
      </w:pPr>
      <w:r w:rsidRPr="00903DBA">
        <w:rPr>
          <w:highlight w:val="white"/>
        </w:rPr>
        <w:t xml:space="preserve">                         !newSymbol.FunctionDefinition, name,</w:t>
      </w:r>
    </w:p>
    <w:p w14:paraId="05AC5252" w14:textId="0545C240" w:rsidR="00A10233" w:rsidRPr="00903DBA" w:rsidRDefault="00A10233" w:rsidP="00A10233">
      <w:pPr>
        <w:pStyle w:val="Code"/>
        <w:rPr>
          <w:highlight w:val="white"/>
        </w:rPr>
      </w:pPr>
      <w:r w:rsidRPr="00903DBA">
        <w:rPr>
          <w:highlight w:val="white"/>
        </w:rPr>
        <w:t xml:space="preserve">                         Message.Name_already_defined);</w:t>
      </w:r>
    </w:p>
    <w:p w14:paraId="3EDEBA3A" w14:textId="77777777" w:rsidR="00A10233" w:rsidRPr="00903DBA" w:rsidRDefault="00A10233" w:rsidP="00A10233">
      <w:pPr>
        <w:pStyle w:val="Code"/>
        <w:rPr>
          <w:highlight w:val="white"/>
        </w:rPr>
      </w:pPr>
      <w:r w:rsidRPr="00903DBA">
        <w:rPr>
          <w:highlight w:val="white"/>
        </w:rPr>
        <w:t xml:space="preserve">          }</w:t>
      </w:r>
    </w:p>
    <w:p w14:paraId="019B23E2" w14:textId="77777777" w:rsidR="00A10233" w:rsidRPr="00903DBA" w:rsidRDefault="00A10233" w:rsidP="00A10233">
      <w:pPr>
        <w:pStyle w:val="Code"/>
        <w:rPr>
          <w:highlight w:val="white"/>
        </w:rPr>
      </w:pPr>
      <w:r w:rsidRPr="00903DBA">
        <w:rPr>
          <w:highlight w:val="white"/>
        </w:rPr>
        <w:t xml:space="preserve">          else {</w:t>
      </w:r>
    </w:p>
    <w:p w14:paraId="37BC3C4A" w14:textId="77777777"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77777777" w:rsidR="00A10233" w:rsidRPr="00903DBA" w:rsidRDefault="00A10233" w:rsidP="00A10233">
      <w:pPr>
        <w:pStyle w:val="Code"/>
        <w:rPr>
          <w:highlight w:val="white"/>
        </w:rPr>
      </w:pPr>
      <w:r w:rsidRPr="00903DBA">
        <w:rPr>
          <w:highlight w:val="white"/>
        </w:rPr>
        <w:t xml:space="preserve">                         name, Message.Name_already_defined);</w:t>
      </w:r>
    </w:p>
    <w:p w14:paraId="7F8F0278" w14:textId="77777777" w:rsidR="00A10233" w:rsidRPr="00903DBA" w:rsidRDefault="00A10233" w:rsidP="00A10233">
      <w:pPr>
        <w:pStyle w:val="Code"/>
        <w:rPr>
          <w:highlight w:val="white"/>
        </w:rPr>
      </w:pPr>
      <w:r w:rsidRPr="00903DBA">
        <w:rPr>
          <w:highlight w:val="white"/>
        </w:rPr>
        <w:t xml:space="preserve">          }</w:t>
      </w:r>
    </w:p>
    <w:p w14:paraId="2C5EB174" w14:textId="77777777" w:rsidR="00A10233" w:rsidRPr="00903DBA" w:rsidRDefault="00A10233" w:rsidP="00A10233">
      <w:pPr>
        <w:pStyle w:val="Code"/>
        <w:rPr>
          <w:highlight w:val="white"/>
        </w:rPr>
      </w:pP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5602C42E"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Since the symbols are </w:t>
      </w:r>
      <w:r w:rsidR="005665A2">
        <w:rPr>
          <w:highlight w:val="white"/>
        </w:rPr>
        <w:t>referred</w:t>
      </w:r>
      <w:r w:rsidR="009750D5">
        <w:rPr>
          <w:highlight w:val="white"/>
        </w:rPr>
        <w:t xml:space="preserve"> to by the same name, they also need to have the same unique name,</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2E32CD0A" w14:textId="77777777" w:rsidR="00040518" w:rsidRPr="00040518" w:rsidRDefault="00040518" w:rsidP="00040518">
      <w:pPr>
        <w:pStyle w:val="Code"/>
        <w:rPr>
          <w:highlight w:val="white"/>
        </w:rPr>
      </w:pPr>
    </w:p>
    <w:p w14:paraId="7644E9B7" w14:textId="0AB7F5C9" w:rsidR="00DA125B" w:rsidRPr="00DA125B" w:rsidRDefault="00A0396D" w:rsidP="00A0396D">
      <w:pPr>
        <w:rPr>
          <w:highlight w:val="white"/>
        </w:rPr>
      </w:pPr>
      <w:r>
        <w:rPr>
          <w:highlight w:val="white"/>
        </w:rPr>
        <w:t>If the new symbol is not extern, we remove the old symbol and replace it with the new symbol.</w:t>
      </w:r>
    </w:p>
    <w:p w14:paraId="4CC6FE0D" w14:textId="77777777" w:rsidR="00DA125B" w:rsidRPr="00DA125B" w:rsidRDefault="00DA125B" w:rsidP="00DA125B">
      <w:pPr>
        <w:pStyle w:val="Code"/>
        <w:rPr>
          <w:highlight w:val="white"/>
        </w:rPr>
      </w:pPr>
      <w:r w:rsidRPr="00DA125B">
        <w:rPr>
          <w:highlight w:val="white"/>
        </w:rPr>
        <w:lastRenderedPageBreak/>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090D1A35" w14:textId="77777777" w:rsidR="00DA125B" w:rsidRPr="00DA125B" w:rsidRDefault="00DA125B" w:rsidP="00DA125B">
      <w:pPr>
        <w:pStyle w:val="Code"/>
        <w:rPr>
          <w:highlight w:val="white"/>
        </w:rPr>
      </w:pPr>
      <w:r w:rsidRPr="00DA125B">
        <w:rPr>
          <w:highlight w:val="white"/>
        </w:rPr>
        <w:t xml:space="preserve">            m_entryList.Remove(oldSymbol);</w:t>
      </w:r>
    </w:p>
    <w:p w14:paraId="56B322CB" w14:textId="77777777" w:rsidR="00DA125B" w:rsidRPr="00DA125B" w:rsidRDefault="00DA125B" w:rsidP="00DA125B">
      <w:pPr>
        <w:pStyle w:val="Code"/>
        <w:rPr>
          <w:highlight w:val="white"/>
        </w:rPr>
      </w:pPr>
      <w:r w:rsidRPr="00DA125B">
        <w:rPr>
          <w:highlight w:val="white"/>
        </w:rPr>
        <w:t xml:space="preserve">            m_entryList.Add(newSymbol);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2C0A7B83" w:rsidR="008F5511" w:rsidRPr="00903DBA" w:rsidRDefault="00364207" w:rsidP="00364207">
      <w:pPr>
        <w:rPr>
          <w:highlight w:val="white"/>
        </w:rPr>
      </w:pPr>
      <w:r w:rsidRPr="00903DBA">
        <w:rPr>
          <w:highlight w:val="white"/>
        </w:rPr>
        <w:t>If the variable is auto or register,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798C7A82" w14:textId="77777777" w:rsidR="003D3E15" w:rsidRPr="00903DBA" w:rsidRDefault="003D3E15" w:rsidP="003D3E15">
      <w:pPr>
        <w:pStyle w:val="Code"/>
        <w:rPr>
          <w:highlight w:val="white"/>
        </w:rPr>
      </w:pPr>
      <w:r w:rsidRPr="00903DBA">
        <w:rPr>
          <w:highlight w:val="white"/>
        </w:rPr>
        <w:t xml:space="preserve">          else if (!newSymbol.Type.EnumeratorItem)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1AAD77B3"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9" w:name="_Toc62920755"/>
      <w:r w:rsidRPr="00903DBA">
        <w:lastRenderedPageBreak/>
        <w:t>The Symbol</w:t>
      </w:r>
      <w:bookmarkEnd w:id="299"/>
    </w:p>
    <w:p w14:paraId="127CE67F" w14:textId="69B48658" w:rsidR="00AE29E2" w:rsidRPr="007A1E1B" w:rsidRDefault="00355537" w:rsidP="00B175A2">
      <w:pPr>
        <w:rPr>
          <w:highlight w:val="white"/>
        </w:rPr>
      </w:pPr>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I</w:t>
      </w:r>
      <w:r w:rsidR="00852E12" w:rsidRPr="00903DBA">
        <w:rPr>
          <w:highlight w:val="white"/>
        </w:rPr>
        <w:t>f the storage</w:t>
      </w:r>
      <w:r w:rsidR="008154C7" w:rsidRPr="00903DBA">
        <w:rPr>
          <w:highlight w:val="white"/>
        </w:rPr>
        <w:t xml:space="preserve"> specifier is omitted</w:t>
      </w:r>
      <w:r w:rsidR="00852E12" w:rsidRPr="00903DBA">
        <w:rPr>
          <w:highlight w:val="white"/>
        </w:rPr>
        <w:t xml:space="preserve">, </w:t>
      </w:r>
      <w:r w:rsidR="00570E60" w:rsidRPr="00903DBA">
        <w:rPr>
          <w:highlight w:val="white"/>
        </w:rPr>
        <w:t>a variable</w:t>
      </w:r>
      <w:r w:rsidR="00852E12" w:rsidRPr="00903DBA">
        <w:rPr>
          <w:highlight w:val="white"/>
        </w:rPr>
        <w:t xml:space="preserve"> becomes static in global scope and auto in a function</w:t>
      </w:r>
      <w:r w:rsidR="00570E60" w:rsidRPr="00903DBA">
        <w:rPr>
          <w:highlight w:val="white"/>
        </w:rPr>
        <w:t xml:space="preserve"> while a </w:t>
      </w:r>
      <w:r w:rsidR="0077469C" w:rsidRPr="00903DBA">
        <w:t>function becomes extern</w:t>
      </w:r>
      <w:r w:rsidR="008C7EFF" w:rsidRPr="00903DBA">
        <w:t>, unless it has a body in which case is becomes static</w:t>
      </w:r>
      <w:r w:rsidR="008154C7" w:rsidRPr="00903DBA">
        <w:t>.</w:t>
      </w:r>
      <w:r w:rsidR="00AE29E2" w:rsidRPr="00903DBA">
        <w:t xml:space="preserve"> </w:t>
      </w:r>
      <w:ins w:id="300" w:author="Stefan Bjornander" w:date="2015-04-25T18:28:00Z">
        <w:r w:rsidR="008154C7" w:rsidRPr="00903DBA">
          <w:t>T</w:t>
        </w:r>
      </w:ins>
      <w:ins w:id="301" w:author="Stefan Bjornander" w:date="2015-04-25T16:11:00Z">
        <w:r w:rsidR="008154C7" w:rsidRPr="00903DBA">
          <w:t xml:space="preserve">he </w:t>
        </w:r>
      </w:ins>
      <w:r w:rsidR="00FB1C41" w:rsidRPr="00903DBA">
        <w:t>r</w:t>
      </w:r>
      <w:ins w:id="302" w:author="Stefan Bjornander" w:date="2015-04-25T16:11:00Z">
        <w:r w:rsidR="008154C7" w:rsidRPr="00903DBA">
          <w:t>egister storage has been included for the sake of completeness</w:t>
        </w:r>
      </w:ins>
      <w:r w:rsidR="00FB1C41" w:rsidRPr="00903DBA">
        <w:t>. T</w:t>
      </w:r>
      <w:ins w:id="303" w:author="Stefan Bjornander" w:date="2015-04-25T16:11:00Z">
        <w:r w:rsidR="00AE29E2" w:rsidRPr="00903DBA">
          <w:t xml:space="preserve">he </w:t>
        </w:r>
      </w:ins>
      <w:r w:rsidR="00AE29E2" w:rsidRPr="00903DBA">
        <w:t>only difference between an auto or register symbol is that the address operator cannot be applied to a</w:t>
      </w:r>
      <w:r w:rsidR="002C1ECE">
        <w:t>n</w:t>
      </w:r>
      <w:r w:rsidR="00AE29E2" w:rsidRPr="00903DBA">
        <w:t xml:space="preserve"> </w:t>
      </w:r>
      <w:r w:rsidR="00182780">
        <w:t>auto</w:t>
      </w:r>
      <w:r w:rsidR="00AE29E2" w:rsidRPr="00903DBA">
        <w:t xml:space="preserve"> symbol</w:t>
      </w:r>
      <w:r w:rsidR="00182780">
        <w:t xml:space="preserve"> only</w:t>
      </w:r>
      <w:r w:rsidR="00AE29E2" w:rsidRPr="00903DBA">
        <w:t>.</w:t>
      </w:r>
    </w:p>
    <w:p w14:paraId="4B99FC27" w14:textId="34860AA6" w:rsidR="00386E50" w:rsidRPr="00903DBA" w:rsidRDefault="00386E50" w:rsidP="00A06AF9">
      <w:r w:rsidRPr="00903DBA">
        <w:t xml:space="preserve">The </w:t>
      </w:r>
      <w:r w:rsidRPr="00903DBA">
        <w:rPr>
          <w:rStyle w:val="KeyWord0"/>
        </w:rPr>
        <w:t>Symbol</w:t>
      </w:r>
      <w:r w:rsidRPr="00903DBA">
        <w:t xml:space="preserve"> class describes a variable, a value, a function, or a type specified with </w:t>
      </w:r>
      <w:r w:rsidRPr="005F5EAA">
        <w:rPr>
          <w:rStyle w:val="KeyWord0"/>
        </w:rPr>
        <w:t>typedef</w:t>
      </w:r>
      <w:r w:rsidRPr="00903DBA">
        <w:t>.</w:t>
      </w:r>
    </w:p>
    <w:p w14:paraId="306729BC" w14:textId="77777777" w:rsidR="009F7A62" w:rsidRPr="00903DBA" w:rsidRDefault="009F7A62" w:rsidP="009F7A62">
      <w:pPr>
        <w:pStyle w:val="CodeHeader"/>
      </w:pPr>
      <w:r w:rsidRPr="00903DBA">
        <w:t>Symbol.cs</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32A7C77D" w:rsidR="00B80D34" w:rsidRPr="00903DBA" w:rsidRDefault="00B80D34" w:rsidP="00B80D34">
      <w:r w:rsidRPr="00903DBA">
        <w:t>A symbol may have external linkage; that is, is visible from other source code files.</w:t>
      </w:r>
      <w:r>
        <w:t xml:space="preserve"> A function may have a definition (a body</w:t>
      </w:r>
      <w:r w:rsidR="008C1B05">
        <w:t xml:space="preserve"> with code</w:t>
      </w:r>
      <w:r>
        <w:t>) or be just a declaration (just the name, return type, and parameter list).</w:t>
      </w:r>
    </w:p>
    <w:p w14:paraId="3AC553C4" w14:textId="77777777" w:rsidR="00B80D34" w:rsidRPr="00903DBA" w:rsidRDefault="00B80D34" w:rsidP="00B80D34">
      <w:pPr>
        <w:pStyle w:val="Code"/>
        <w:rPr>
          <w:highlight w:val="white"/>
        </w:rPr>
      </w:pPr>
      <w:r w:rsidRPr="00903DBA">
        <w:rPr>
          <w:highlight w:val="white"/>
        </w:rPr>
        <w:t xml:space="preserve">    private bool m_externalLinkage, m_functionDefinition;</w:t>
      </w:r>
    </w:p>
    <w:p w14:paraId="6D69287C" w14:textId="2E04DBDB"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xml:space="preserve">, and a unique name.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2BD95E25"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its offset. The offset is zero in the dereference case, the offset of the field in the arrow case, and the index value times the size of the array </w:t>
      </w:r>
      <w:r w:rsidR="00D162D0" w:rsidRPr="00903DBA">
        <w:rPr>
          <w:highlight w:val="white"/>
        </w:rPr>
        <w:lastRenderedPageBreak/>
        <w:t>type in the index case.</w:t>
      </w:r>
      <w:r w:rsidR="00A1408B" w:rsidRPr="00903DBA">
        <w:rPr>
          <w:highlight w:val="white"/>
        </w:rPr>
        <w:t xml:space="preserve"> In case of the index operator with a non-constant index value, the value of the address offset 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lastRenderedPageBreak/>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35708A11" w:rsidR="009F7A62" w:rsidRPr="00903DBA" w:rsidRDefault="00703B1A" w:rsidP="00703B1A">
      <w:pPr>
        <w:rPr>
          <w:highlight w:val="white"/>
        </w:rPr>
      </w:pPr>
      <w:r>
        <w:rPr>
          <w:highlight w:val="white"/>
        </w:rPr>
        <w:t>If the value is a stgring,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lastRenderedPageBreak/>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“staticaddress”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is given the name of the values’s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1AED94D0" w14:textId="77777777" w:rsidR="00EE197F" w:rsidRPr="00903DBA" w:rsidRDefault="00EE197F" w:rsidP="00EE197F">
      <w:pPr>
        <w:pStyle w:val="Code"/>
        <w:rPr>
          <w:highlight w:val="white"/>
        </w:rPr>
      </w:pPr>
      <w:r w:rsidRPr="00903DBA">
        <w:rPr>
          <w:highlight w:val="white"/>
        </w:rPr>
        <w:t xml:space="preserve">    public bool FunctionDefinition {</w:t>
      </w:r>
    </w:p>
    <w:p w14:paraId="2772A690" w14:textId="77777777" w:rsidR="00EE197F" w:rsidRPr="00903DBA" w:rsidRDefault="00EE197F" w:rsidP="00EE197F">
      <w:pPr>
        <w:pStyle w:val="Code"/>
        <w:rPr>
          <w:highlight w:val="white"/>
        </w:rPr>
      </w:pPr>
      <w:r w:rsidRPr="00903DBA">
        <w:rPr>
          <w:highlight w:val="white"/>
        </w:rPr>
        <w:t xml:space="preserve">      get { return m_functionDefinition; }</w:t>
      </w:r>
    </w:p>
    <w:p w14:paraId="746CA239" w14:textId="77777777" w:rsidR="00EE197F" w:rsidRPr="00903DBA" w:rsidRDefault="00EE197F" w:rsidP="00EE197F">
      <w:pPr>
        <w:pStyle w:val="Code"/>
        <w:rPr>
          <w:highlight w:val="white"/>
        </w:rPr>
      </w:pPr>
      <w:r w:rsidRPr="00903DBA">
        <w:rPr>
          <w:highlight w:val="white"/>
        </w:rPr>
        <w:t xml:space="preserve">      set { m_functionDefinition = value; }</w:t>
      </w:r>
    </w:p>
    <w:p w14:paraId="06986297" w14:textId="77777777" w:rsidR="00EE197F" w:rsidRPr="00903DBA" w:rsidRDefault="00EE197F" w:rsidP="00EE197F">
      <w:pPr>
        <w:pStyle w:val="Code"/>
        <w:rPr>
          <w:highlight w:val="white"/>
        </w:rPr>
      </w:pPr>
      <w:r w:rsidRPr="00903DBA">
        <w:rPr>
          <w:highlight w:val="white"/>
        </w:rPr>
        <w:t xml:space="preserve">    }</w:t>
      </w:r>
    </w:p>
    <w:p w14:paraId="08A4D023" w14:textId="77777777" w:rsidR="00EE197F" w:rsidRPr="00903DBA" w:rsidRDefault="00EE197F"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lastRenderedPageBreak/>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00F3F320"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r w:rsidR="001F1580" w:rsidRPr="00903DBA">
        <w:rPr>
          <w:highlight w:val="white"/>
        </w:rPr>
        <w:t xml:space="preserve"> Technically, it may still be a temporary symbol if its address symbol is not null. However, in that case it shall not be regarded as a temporary symbol.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304" w:name="_Ref58962643"/>
      <w:bookmarkStart w:id="305" w:name="_Toc62920756"/>
      <w:r>
        <w:lastRenderedPageBreak/>
        <w:t xml:space="preserve">The </w:t>
      </w:r>
      <w:r w:rsidR="0034798B" w:rsidRPr="00903DBA">
        <w:t>Static Symbol</w:t>
      </w:r>
      <w:bookmarkEnd w:id="304"/>
      <w:bookmarkEnd w:id="305"/>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r w:rsidRPr="00903DBA">
        <w:t>StaticSymbol.cs</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r w:rsidRPr="00903DBA">
        <w:t>StaticSymbolLinux.cs</w:t>
      </w:r>
    </w:p>
    <w:p w14:paraId="263E80F8" w14:textId="77777777" w:rsidR="00753E1A" w:rsidRPr="00903DBA" w:rsidRDefault="00753E1A" w:rsidP="00753E1A">
      <w:pPr>
        <w:pStyle w:val="Code"/>
        <w:rPr>
          <w:highlight w:val="white"/>
        </w:rPr>
      </w:pPr>
      <w:r w:rsidRPr="00903DBA">
        <w:rPr>
          <w:highlight w:val="white"/>
        </w:rPr>
        <w:lastRenderedPageBreak/>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457CE4F"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C0586E">
        <w:t>13</w:t>
      </w:r>
      <w:r>
        <w:fldChar w:fldCharType="end"/>
      </w:r>
      <w:r>
        <w:t>.</w:t>
      </w:r>
    </w:p>
    <w:p w14:paraId="1942D344" w14:textId="71C033EC" w:rsidR="00A149DE" w:rsidRPr="00903DBA" w:rsidRDefault="00A149DE" w:rsidP="00A149DE">
      <w:pPr>
        <w:pStyle w:val="CodeHeader"/>
      </w:pPr>
      <w:r w:rsidRPr="00903DBA">
        <w:rPr>
          <w:highlight w:val="white"/>
        </w:rPr>
        <w:t>StaticSymbolWindows</w:t>
      </w:r>
      <w:r w:rsidRPr="00903DBA">
        <w:t>.cs</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306" w:name="_Ref54541618"/>
      <w:bookmarkStart w:id="307" w:name="_Toc62920757"/>
      <w:r w:rsidRPr="00903DBA">
        <w:lastRenderedPageBreak/>
        <w:t>The Type System</w:t>
      </w:r>
      <w:bookmarkEnd w:id="306"/>
      <w:bookmarkEnd w:id="307"/>
    </w:p>
    <w:p w14:paraId="50AC3F00" w14:textId="7A491EBC" w:rsidR="00B96124" w:rsidRDefault="00D84FDE" w:rsidP="003E7318">
      <w:r w:rsidRPr="00196A59">
        <w:t xml:space="preserve">C has a rather large set of types. The simple types are made up of the integral types </w:t>
      </w:r>
      <w:r w:rsidRPr="003E7318">
        <w:rPr>
          <w:rStyle w:val="KeyWord0"/>
        </w:rPr>
        <w:t>signed</w:t>
      </w:r>
      <w:r w:rsidRPr="00196A59">
        <w:t xml:space="preserve"> and </w:t>
      </w:r>
      <w:r w:rsidRPr="003E7318">
        <w:rPr>
          <w:rStyle w:val="KeyWord0"/>
        </w:rPr>
        <w:t>unsigned</w:t>
      </w:r>
      <w:r w:rsidRPr="00196A59">
        <w:t xml:space="preserve"> </w:t>
      </w:r>
      <w:r w:rsidRPr="003E7318">
        <w:rPr>
          <w:rStyle w:val="KeyWord0"/>
        </w:rPr>
        <w:t>char</w:t>
      </w:r>
      <w:r w:rsidRPr="00196A59">
        <w:t xml:space="preserve">, </w:t>
      </w:r>
      <w:r w:rsidRPr="003E7318">
        <w:rPr>
          <w:rStyle w:val="KeyWord0"/>
        </w:rPr>
        <w:t>short</w:t>
      </w:r>
      <w:r w:rsidR="00DA04BA" w:rsidRPr="00196A59">
        <w:rPr>
          <w:rStyle w:val="CodeInText"/>
          <w:b w:val="0"/>
          <w:bCs/>
        </w:rPr>
        <w:t xml:space="preserve"> </w:t>
      </w:r>
      <w:r w:rsidR="00DA04BA" w:rsidRPr="003E7318">
        <w:rPr>
          <w:rStyle w:val="KeyWord0"/>
        </w:rPr>
        <w:t>int</w:t>
      </w:r>
      <w:r w:rsidRPr="00196A59">
        <w:t xml:space="preserve">, </w:t>
      </w:r>
      <w:r w:rsidRPr="003E7318">
        <w:rPr>
          <w:rStyle w:val="KeyWord0"/>
        </w:rPr>
        <w:t>int</w:t>
      </w:r>
      <w:r w:rsidRPr="00196A59">
        <w:t xml:space="preserve">, and </w:t>
      </w:r>
      <w:r w:rsidRPr="003E7318">
        <w:rPr>
          <w:rStyle w:val="KeyWord0"/>
        </w:rPr>
        <w:t>long</w:t>
      </w:r>
      <w:r w:rsidR="00DA04BA" w:rsidRPr="00196A59">
        <w:rPr>
          <w:rStyle w:val="CodeInText"/>
          <w:b w:val="0"/>
          <w:bCs/>
        </w:rPr>
        <w:t xml:space="preserve"> </w:t>
      </w:r>
      <w:r w:rsidR="00DA04BA" w:rsidRPr="003E7318">
        <w:rPr>
          <w:rStyle w:val="KeyWord0"/>
        </w:rPr>
        <w:t>int</w:t>
      </w:r>
      <w:r w:rsidRPr="00196A59">
        <w:t xml:space="preserve"> as well as the floating types </w:t>
      </w:r>
      <w:r w:rsidRPr="003E7318">
        <w:rPr>
          <w:rStyle w:val="KeyWord0"/>
        </w:rPr>
        <w:t>float</w:t>
      </w:r>
      <w:r w:rsidRPr="00196A59">
        <w:rPr>
          <w:rStyle w:val="CodeInText"/>
          <w:b w:val="0"/>
          <w:bCs/>
        </w:rPr>
        <w:t>,</w:t>
      </w:r>
      <w:r w:rsidRPr="00196A59">
        <w:t xml:space="preserve"> </w:t>
      </w:r>
      <w:r w:rsidRPr="003E7318">
        <w:rPr>
          <w:rStyle w:val="KeyWord0"/>
        </w:rPr>
        <w:t>double</w:t>
      </w:r>
      <w:r w:rsidRPr="00196A59">
        <w:t xml:space="preserve">, and </w:t>
      </w:r>
      <w:r w:rsidRPr="003E7318">
        <w:rPr>
          <w:rStyle w:val="KeyWord0"/>
        </w:rPr>
        <w:t>long</w:t>
      </w:r>
      <w:r w:rsidRPr="00196A59">
        <w:t xml:space="preserve"> </w:t>
      </w:r>
      <w:r w:rsidRPr="003E7318">
        <w:rPr>
          <w:rStyle w:val="KeyWord0"/>
        </w:rPr>
        <w:t>double</w:t>
      </w:r>
      <w:r w:rsidRPr="00196A59">
        <w:t>. The compound type</w:t>
      </w:r>
      <w:r w:rsidR="00616924">
        <w:t>s</w:t>
      </w:r>
      <w:r w:rsidRPr="00196A59">
        <w:t xml:space="preserve"> are pointers, arrays, structs, unions, and functions. Values of enumeration types (</w:t>
      </w:r>
      <w:r w:rsidRPr="003E7318">
        <w:rPr>
          <w:rStyle w:val="KeyWord0"/>
        </w:rPr>
        <w:t>enum</w:t>
      </w:r>
      <w:r w:rsidRPr="00196A59">
        <w:t xml:space="preserve">) are stored as signed integer. Moreover, a type can also be </w:t>
      </w:r>
      <w:r w:rsidRPr="006165EC">
        <w:t>constant</w:t>
      </w:r>
      <w:r w:rsidRPr="00196A59">
        <w:t xml:space="preserve"> or </w:t>
      </w:r>
      <w:r w:rsidRPr="00196A59">
        <w:rPr>
          <w:rStyle w:val="CodeInText"/>
          <w:b w:val="0"/>
          <w:bCs/>
        </w:rPr>
        <w:t>volatile</w:t>
      </w:r>
      <w:r w:rsidRPr="00196A59">
        <w:t>.</w:t>
      </w:r>
      <w:r w:rsidR="00FC032A" w:rsidRPr="003E7318">
        <w:t xml:space="preserve"> </w:t>
      </w:r>
      <w:r w:rsidR="00333473" w:rsidRPr="003E7318">
        <w:t xml:space="preserve">Internally, we </w:t>
      </w:r>
      <w:r w:rsidR="00FC032A" w:rsidRPr="003E7318">
        <w:t>intro</w:t>
      </w:r>
      <w:r w:rsidR="00333473" w:rsidRPr="003E7318">
        <w:t>d</w:t>
      </w:r>
      <w:r w:rsidR="00FC032A" w:rsidRPr="003E7318">
        <w:t xml:space="preserve">uce the </w:t>
      </w:r>
      <w:r w:rsidR="0023025C" w:rsidRPr="00196A59">
        <w:rPr>
          <w:color w:val="auto"/>
        </w:rPr>
        <w:t>logical</w:t>
      </w:r>
      <w:r w:rsidR="00FC032A" w:rsidRPr="00196A59">
        <w:rPr>
          <w:color w:val="auto"/>
        </w:rPr>
        <w:t xml:space="preserve"> and string types, even thoug</w:t>
      </w:r>
      <w:r w:rsidR="00333473" w:rsidRPr="00196A59">
        <w:rPr>
          <w:color w:val="auto"/>
        </w:rPr>
        <w:t>h there are no such types in C.</w:t>
      </w:r>
      <w:r w:rsidR="00025BEA" w:rsidRPr="00196A59">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 It is used to mark the absence of a function return type, parameter list, or pointer type.</w:t>
      </w:r>
      <w:r w:rsidR="00B96124">
        <w:t xml:space="preserve"> However, array of void is not allowed.</w:t>
      </w:r>
    </w:p>
    <w:p w14:paraId="5819696F" w14:textId="2F69AAFC" w:rsidR="00B96124" w:rsidRDefault="00B96124" w:rsidP="003E7318">
      <w:r>
        <w:t xml:space="preserve">The </w:t>
      </w:r>
      <w:r w:rsidRPr="00B96124">
        <w:rPr>
          <w:rStyle w:val="KeyWord0"/>
        </w:rPr>
        <w:t>Sort</w:t>
      </w:r>
      <w:r>
        <w:t xml:space="preserve"> enumeration </w:t>
      </w:r>
      <w:r w:rsidR="00E92637">
        <w:t xml:space="preserve">holds the simple and compound types of C. Note that </w:t>
      </w:r>
      <w:r w:rsidR="00E92637" w:rsidRPr="00E92637">
        <w:rPr>
          <w:rStyle w:val="KeyWord0"/>
        </w:rPr>
        <w:t>String</w:t>
      </w:r>
      <w:r w:rsidR="00E92637">
        <w:t xml:space="preserve"> and </w:t>
      </w:r>
      <w:r w:rsidR="00E92637" w:rsidRPr="00E92637">
        <w:rPr>
          <w:rStyle w:val="KeyWord0"/>
        </w:rPr>
        <w:t>Logical</w:t>
      </w:r>
      <w:r w:rsidR="00E92637">
        <w:t xml:space="preserve"> are present, even though they are not types in C.</w:t>
      </w:r>
      <w:r w:rsidR="00860ED6">
        <w:t xml:space="preserve"> However, temporary vale may hold these types.</w:t>
      </w:r>
    </w:p>
    <w:p w14:paraId="7710D623" w14:textId="370A39D9" w:rsidR="00692204" w:rsidRDefault="00692204" w:rsidP="0060539D">
      <w:pPr>
        <w:pStyle w:val="Rubrik2"/>
      </w:pPr>
      <w:bookmarkStart w:id="308" w:name="_Toc62920758"/>
      <w:r>
        <w:t>The Sort Enumeration</w:t>
      </w:r>
      <w:bookmarkEnd w:id="308"/>
    </w:p>
    <w:p w14:paraId="142D086C" w14:textId="2DA03B54" w:rsidR="004242EC" w:rsidRPr="00903DBA" w:rsidRDefault="004242EC" w:rsidP="008C43F9">
      <w:pPr>
        <w:pStyle w:val="CodeHeader"/>
      </w:pPr>
      <w:r w:rsidRPr="00903DBA">
        <w:t>Sort.cs</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309" w:name="_Toc62920759"/>
      <w:r>
        <w:t>The Type Class</w:t>
      </w:r>
      <w:bookmarkEnd w:id="309"/>
    </w:p>
    <w:p w14:paraId="0A039911" w14:textId="1C6CA38F"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and a struct or union has a member map</w:t>
      </w:r>
      <w:r w:rsidR="007545EA">
        <w:t xml:space="preserve">. A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r w:rsidRPr="00903DBA">
        <w:t>Type.cs</w:t>
      </w:r>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4430CAE1" w14:textId="3E525D73" w:rsidR="00024D4D" w:rsidRDefault="00024D4D" w:rsidP="0060539D">
      <w:pPr>
        <w:pStyle w:val="Rubrik3"/>
        <w:rPr>
          <w:highlight w:val="white"/>
        </w:rPr>
      </w:pPr>
      <w:bookmarkStart w:id="310" w:name="_Toc62920760"/>
      <w:r>
        <w:rPr>
          <w:highlight w:val="white"/>
        </w:rPr>
        <w:t>Integral</w:t>
      </w:r>
      <w:r w:rsidR="00943E00">
        <w:rPr>
          <w:highlight w:val="white"/>
        </w:rPr>
        <w:t>,</w:t>
      </w:r>
      <w:r>
        <w:rPr>
          <w:highlight w:val="white"/>
        </w:rPr>
        <w:t xml:space="preserve"> Floating</w:t>
      </w:r>
      <w:r w:rsidR="00943E00">
        <w:rPr>
          <w:highlight w:val="white"/>
        </w:rPr>
        <w:t>, and String</w:t>
      </w:r>
      <w:bookmarkEnd w:id="310"/>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5B06166F" w14:textId="747FA1C2" w:rsidR="009248F5" w:rsidRPr="00903DBA" w:rsidRDefault="009248F5">
      <w:pPr>
        <w:ind w:left="720" w:hanging="720"/>
        <w:rPr>
          <w:ins w:id="311" w:author="Stefan Bjornander" w:date="2015-04-25T10:33:00Z"/>
          <w:color w:val="auto"/>
        </w:rPr>
        <w:pPrChange w:id="312" w:author="Stefan Bjornander" w:date="2015-04-25T10:34:00Z">
          <w:pPr>
            <w:pStyle w:val="Rubrik3"/>
          </w:pPr>
        </w:pPrChange>
      </w:pPr>
      <w:r w:rsidRPr="00903DBA">
        <w:t xml:space="preserve">The following </w:t>
      </w:r>
      <w:r w:rsidR="001335B8" w:rsidRPr="00903DBA">
        <w:t>constructor takes an integral or arithmetic type, or void.</w:t>
      </w:r>
    </w:p>
    <w:p w14:paraId="7C9E7D87" w14:textId="77777777" w:rsidR="006E1FB9" w:rsidRPr="00903DBA" w:rsidRDefault="006E1FB9" w:rsidP="006E1FB9">
      <w:pPr>
        <w:pStyle w:val="Code"/>
        <w:rPr>
          <w:highlight w:val="white"/>
        </w:rPr>
      </w:pPr>
      <w:r w:rsidRPr="00903DBA">
        <w:rPr>
          <w:highlight w:val="white"/>
        </w:rPr>
        <w:lastRenderedPageBreak/>
        <w:t xml:space="preserve">    public Type(Sort sort) { // arithmetic or logical</w:t>
      </w:r>
    </w:p>
    <w:p w14:paraId="6742AA2A" w14:textId="77777777" w:rsidR="006E1FB9" w:rsidRPr="00903DBA" w:rsidRDefault="006E1FB9" w:rsidP="006E1FB9">
      <w:pPr>
        <w:pStyle w:val="Code"/>
        <w:rPr>
          <w:highlight w:val="white"/>
        </w:rPr>
      </w:pPr>
      <w:r w:rsidRPr="00903DBA">
        <w:rPr>
          <w:highlight w:val="white"/>
        </w:rPr>
        <w:t xml:space="preserve">      m_sort = sort;</w:t>
      </w:r>
    </w:p>
    <w:p w14:paraId="0386EC7F"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27308B3A" w14:textId="77777777"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lastRenderedPageBreak/>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21043029" w14:textId="4B4E6A70" w:rsidR="00B84ED8" w:rsidRDefault="00B84ED8" w:rsidP="0060539D">
      <w:pPr>
        <w:pStyle w:val="Rubrik3"/>
        <w:rPr>
          <w:highlight w:val="white"/>
        </w:rPr>
      </w:pPr>
      <w:bookmarkStart w:id="313" w:name="_Toc62920761"/>
      <w:r>
        <w:rPr>
          <w:highlight w:val="white"/>
        </w:rPr>
        <w:t>Logical Types</w:t>
      </w:r>
      <w:bookmarkEnd w:id="313"/>
    </w:p>
    <w:p w14:paraId="6CCB805F" w14:textId="0F425628" w:rsidR="00EB6850" w:rsidRDefault="00EB6850" w:rsidP="00671562">
      <w:ins w:id="314" w:author="Stefan Bjornander" w:date="2015-04-25T10:41:00Z">
        <w:r w:rsidRPr="00903DBA">
          <w:t>Contrary</w:t>
        </w:r>
      </w:ins>
      <w:ins w:id="315" w:author="Stefan Bjornander" w:date="2015-04-25T10:40:00Z">
        <w:r w:rsidRPr="00903DBA">
          <w:t xml:space="preserve"> to some other languages, there is no logical type in C. </w:t>
        </w:r>
      </w:ins>
      <w:ins w:id="316"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17"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18" w:author="Stefan Bjornander" w:date="2015-04-25T10:42:00Z">
        <w:r w:rsidRPr="00903DBA">
          <w:t>The</w:t>
        </w:r>
      </w:ins>
      <w:r w:rsidRPr="00903DBA">
        <w:t xml:space="preserve"> logical</w:t>
      </w:r>
      <w:ins w:id="319" w:author="Stefan Bjornander" w:date="2015-04-25T10:42:00Z">
        <w:r w:rsidRPr="00903DBA">
          <w:t xml:space="preserve"> type holds the </w:t>
        </w:r>
      </w:ins>
      <w:ins w:id="320" w:author="Stefan Bjornander" w:date="2015-04-25T10:43:00Z">
        <w:r w:rsidRPr="00903DBA">
          <w:t xml:space="preserve">two </w:t>
        </w:r>
      </w:ins>
      <w:ins w:id="321" w:author="Stefan Bjornander" w:date="2015-04-25T10:42:00Z">
        <w:r w:rsidRPr="00903DBA">
          <w:t xml:space="preserve">sets </w:t>
        </w:r>
        <w:r w:rsidRPr="00903DBA">
          <w:rPr>
            <w:rStyle w:val="KeyWord0"/>
            <w:rPrChange w:id="322" w:author="Stefan Bjornander" w:date="2015-04-25T10:42:00Z">
              <w:rPr>
                <w:rStyle w:val="CodeInText"/>
              </w:rPr>
            </w:rPrChange>
          </w:rPr>
          <w:t>m_trueSet</w:t>
        </w:r>
        <w:r w:rsidRPr="00903DBA">
          <w:t xml:space="preserve"> and </w:t>
        </w:r>
        <w:r w:rsidRPr="00903DBA">
          <w:rPr>
            <w:rStyle w:val="KeyWord0"/>
            <w:rPrChange w:id="323" w:author="Stefan Bjornander" w:date="2015-04-25T10:42:00Z">
              <w:rPr>
                <w:rStyle w:val="CodeInText"/>
              </w:rPr>
            </w:rPrChange>
          </w:rPr>
          <w:t>m_falseSet</w:t>
        </w:r>
        <w:r w:rsidRPr="00903DBA">
          <w:t>, hold</w:t>
        </w:r>
      </w:ins>
      <w:r w:rsidR="003731AE">
        <w:t>ing the</w:t>
      </w:r>
      <w:ins w:id="324" w:author="Stefan Bjornander" w:date="2015-04-25T10:42:00Z">
        <w:r w:rsidRPr="00903DBA">
          <w:t xml:space="preserve"> </w:t>
        </w:r>
      </w:ins>
      <w:ins w:id="325" w:author="Stefan Bjornander" w:date="2015-04-25T10:43:00Z">
        <w:r w:rsidRPr="00903DBA">
          <w:t>middle code address</w:t>
        </w:r>
      </w:ins>
      <w:ins w:id="326" w:author="Stefan Bjornander" w:date="2015-04-25T10:44:00Z">
        <w:r w:rsidRPr="00903DBA">
          <w:t>es</w:t>
        </w:r>
      </w:ins>
      <w:ins w:id="327" w:author="Stefan Bjornander" w:date="2015-04-25T10:43:00Z">
        <w:r w:rsidRPr="00903DBA">
          <w:t xml:space="preserve"> to jumps </w:t>
        </w:r>
      </w:ins>
      <w:r w:rsidRPr="00903DBA">
        <w:t>instructions that</w:t>
      </w:r>
      <w:ins w:id="328" w:author="Stefan Bjornander" w:date="2015-04-25T10:44:00Z">
        <w:r w:rsidRPr="00903DBA">
          <w:t xml:space="preserve"> will later be filled with the address</w:t>
        </w:r>
      </w:ins>
      <w:r w:rsidRPr="00903DBA">
        <w:t>es</w:t>
      </w:r>
      <w:ins w:id="329" w:author="Stefan Bjornander" w:date="2015-04-25T10:44:00Z">
        <w:r w:rsidRPr="00903DBA">
          <w:t xml:space="preserve"> to jump </w:t>
        </w:r>
      </w:ins>
      <w:r w:rsidRPr="00903DBA">
        <w:t xml:space="preserve">to </w:t>
      </w:r>
      <w:ins w:id="330"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31" w:name="_Toc62920762"/>
      <w:r>
        <w:rPr>
          <w:highlight w:val="white"/>
        </w:rPr>
        <w:t>Bitfields</w:t>
      </w:r>
      <w:bookmarkEnd w:id="331"/>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2" w:author="Stefan Bjornander" w:date="2015-04-25T10:39:00Z">
        <w:r w:rsidR="00B402D5" w:rsidRPr="00903DBA">
          <w:t>The bi</w:t>
        </w:r>
      </w:ins>
      <w:r w:rsidR="00B402D5" w:rsidRPr="00903DBA">
        <w:t>t</w:t>
      </w:r>
      <w:ins w:id="333"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4" w:author="Stefan Bjornander" w:date="2015-04-25T10:39:00Z">
        <w:r w:rsidR="00B402D5" w:rsidRPr="00903DBA">
          <w:t xml:space="preserve">is used </w:t>
        </w:r>
      </w:ins>
      <w:ins w:id="335" w:author="Stefan Bjornander" w:date="2015-04-25T10:40:00Z">
        <w:r w:rsidR="00481C24" w:rsidRPr="00903DBA">
          <w:t>to set the unused bits to zero</w:t>
        </w:r>
      </w:ins>
      <w:r w:rsidR="00481C24" w:rsidRPr="00903DBA">
        <w:t xml:space="preserve"> </w:t>
      </w:r>
      <w:ins w:id="336"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lastRenderedPageBreak/>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37" w:name="_Toc62920763"/>
      <w:r>
        <w:rPr>
          <w:highlight w:val="white"/>
        </w:rPr>
        <w:t>Pointers</w:t>
      </w:r>
      <w:bookmarkEnd w:id="337"/>
    </w:p>
    <w:p w14:paraId="02C33183" w14:textId="62F8CD2A" w:rsidR="00A41837" w:rsidRPr="00903DBA" w:rsidRDefault="00C45AA7" w:rsidP="00477362">
      <w:pPr>
        <w:rPr>
          <w:highlight w:val="white"/>
        </w:rPr>
      </w:pPr>
      <w:ins w:id="338" w:author="Stefan Bjornander" w:date="2015-04-25T11:02:00Z">
        <w:r w:rsidRPr="00903DBA">
          <w:t xml:space="preserve">The type pointed at is null when the type is created, it will later be set by the </w:t>
        </w:r>
      </w:ins>
      <w:r w:rsidR="00A66EE2" w:rsidRPr="00A66EE2">
        <w:rPr>
          <w:rStyle w:val="KeyWord0"/>
        </w:rPr>
        <w:t>D</w:t>
      </w:r>
      <w:r w:rsidRPr="00A66EE2">
        <w:rPr>
          <w:rStyle w:val="KeyWord0"/>
        </w:rPr>
        <w:t>eclarator</w:t>
      </w:r>
      <w:ins w:id="339" w:author="Stefan Bjornander" w:date="2015-04-25T11:02:00Z">
        <w:r w:rsidRPr="00903DBA">
          <w:t xml:space="preserve"> </w:t>
        </w:r>
      </w:ins>
      <w:r w:rsidR="00A66EE2">
        <w:t>class</w:t>
      </w:r>
      <w:ins w:id="340" w:author="Stefan Bjornander" w:date="2015-04-25T11:02:00Z">
        <w:r w:rsidRPr="00903DBA">
          <w:t>.</w:t>
        </w:r>
      </w:ins>
      <w:ins w:id="341"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42" w:name="_Toc62920764"/>
      <w:r>
        <w:rPr>
          <w:highlight w:val="white"/>
        </w:rPr>
        <w:t>Arrays</w:t>
      </w:r>
      <w:bookmarkEnd w:id="342"/>
    </w:p>
    <w:p w14:paraId="38BE3263" w14:textId="466C14BB" w:rsidR="007071E3" w:rsidRPr="00903DBA" w:rsidRDefault="00F73509">
      <w:pPr>
        <w:rPr>
          <w:color w:val="auto"/>
        </w:rPr>
        <w:pPrChange w:id="343"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4" w:author="Stefan Bjornander" w:date="2015-04-25T11:00:00Z">
        <w:r w:rsidR="00270234" w:rsidRPr="00903DBA">
          <w:t>hen the type is created</w:t>
        </w:r>
      </w:ins>
      <w:r w:rsidR="00270234" w:rsidRPr="00903DBA">
        <w:t>, t</w:t>
      </w:r>
      <w:ins w:id="345" w:author="Stefan Bjornander" w:date="2015-04-25T11:00:00Z">
        <w:r w:rsidR="007071E3" w:rsidRPr="00903DBA">
          <w:t>he array size can be zero. In that case it will later be set by the length of its ini</w:t>
        </w:r>
      </w:ins>
      <w:ins w:id="346" w:author="Stefan Bjornander" w:date="2015-04-25T11:01:00Z">
        <w:r w:rsidR="007071E3" w:rsidRPr="00903DBA">
          <w:t xml:space="preserve">tialization </w:t>
        </w:r>
      </w:ins>
      <w:ins w:id="347"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lastRenderedPageBreak/>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625D94D1" w:rsidR="00EF7420" w:rsidRDefault="00EF7420" w:rsidP="006E1FB9">
      <w:pPr>
        <w:pStyle w:val="Code"/>
        <w:rPr>
          <w:highlight w:val="white"/>
        </w:rPr>
      </w:pPr>
      <w:r w:rsidRPr="00903DBA">
        <w:rPr>
          <w:highlight w:val="white"/>
        </w:rPr>
        <w:t xml:space="preserve">    }</w:t>
      </w:r>
    </w:p>
    <w:p w14:paraId="3B22F4EF" w14:textId="471B5AF4" w:rsidR="00AC488F" w:rsidRPr="00AC488F" w:rsidRDefault="00AC488F" w:rsidP="00AC488F">
      <w:pPr>
        <w:pStyle w:val="Code"/>
        <w:rPr>
          <w:highlight w:val="white"/>
        </w:rPr>
      </w:pPr>
    </w:p>
    <w:p w14:paraId="1747E9F9" w14:textId="77777777" w:rsidR="00AC488F" w:rsidRPr="00AC488F" w:rsidRDefault="00AC488F" w:rsidP="00AC488F">
      <w:pPr>
        <w:pStyle w:val="Code"/>
        <w:rPr>
          <w:highlight w:val="white"/>
        </w:rPr>
      </w:pPr>
      <w:r w:rsidRPr="00AC488F">
        <w:rPr>
          <w:highlight w:val="white"/>
        </w:rPr>
        <w:t xml:space="preserve">    public bool IsPointerArrayOrString() {</w:t>
      </w:r>
    </w:p>
    <w:p w14:paraId="3CE7C34F" w14:textId="77777777" w:rsidR="00AC488F" w:rsidRPr="00AC488F" w:rsidRDefault="00AC488F" w:rsidP="00AC488F">
      <w:pPr>
        <w:pStyle w:val="Code"/>
        <w:rPr>
          <w:highlight w:val="white"/>
        </w:rPr>
      </w:pPr>
      <w:r w:rsidRPr="00AC488F">
        <w:rPr>
          <w:highlight w:val="white"/>
        </w:rPr>
        <w:t xml:space="preserve">      return IsPointerOrArray() || IsString();</w:t>
      </w:r>
    </w:p>
    <w:p w14:paraId="223C7CFA" w14:textId="77777777" w:rsidR="00AC488F" w:rsidRPr="00AC488F" w:rsidRDefault="00AC488F" w:rsidP="00AC488F">
      <w:pPr>
        <w:pStyle w:val="Code"/>
        <w:rPr>
          <w:highlight w:val="white"/>
        </w:rPr>
      </w:pPr>
      <w:r w:rsidRPr="00AC488F">
        <w:rPr>
          <w:highlight w:val="white"/>
        </w:rPr>
        <w:t xml:space="preserve">    }</w:t>
      </w:r>
    </w:p>
    <w:p w14:paraId="05933D0B" w14:textId="77777777" w:rsidR="00AC488F" w:rsidRPr="00AC488F" w:rsidRDefault="00AC488F" w:rsidP="00AC488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48" w:name="_Toc62920765"/>
      <w:r>
        <w:rPr>
          <w:highlight w:val="white"/>
        </w:rPr>
        <w:t>Functions</w:t>
      </w:r>
      <w:bookmarkEnd w:id="348"/>
    </w:p>
    <w:p w14:paraId="609F437A" w14:textId="07966D36" w:rsidR="006E1FB9" w:rsidRPr="00903DBA" w:rsidRDefault="009C1D3E" w:rsidP="00243B8E">
      <w:pPr>
        <w:rPr>
          <w:highlight w:val="white"/>
        </w:rPr>
      </w:pPr>
      <w:ins w:id="349" w:author="Stefan Bjornander" w:date="2015-04-25T11:04:00Z">
        <w:r w:rsidRPr="00903DBA">
          <w:t xml:space="preserve">C support both old-style and new-style function declarations. The old-style declaration </w:t>
        </w:r>
      </w:ins>
      <w:r w:rsidRPr="00903DBA">
        <w:t>takes a parameter list of identifiers, that is matched to a set of declarations, while the new-style declaration takes a parameter list of declarations.</w:t>
      </w:r>
      <w:r w:rsidR="00B44DBB" w:rsidRPr="00903DBA">
        <w:t xml:space="preserve"> Therefore</w:t>
      </w:r>
      <w:r w:rsidR="00D958D4" w:rsidRPr="00903DBA">
        <w:t>,</w:t>
      </w:r>
      <w:r w:rsidR="00B44DBB" w:rsidRPr="00903DBA">
        <w:t xml:space="preserve"> </w:t>
      </w:r>
      <w:r w:rsidR="00243B8E" w:rsidRPr="00903DBA">
        <w:rPr>
          <w:highlight w:val="white"/>
        </w:rPr>
        <w:t>function constructor is a bit complicated</w:t>
      </w:r>
      <w:r w:rsidR="00B44DBB" w:rsidRPr="00903DBA">
        <w:rPr>
          <w:highlight w:val="white"/>
        </w:rPr>
        <w:t>.</w:t>
      </w:r>
      <w:r w:rsidR="002E2493" w:rsidRPr="00903DBA">
        <w:rPr>
          <w:highlight w:val="white"/>
        </w:rPr>
        <w:t xml:space="preserve"> 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lastRenderedPageBreak/>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5CEE4628" w:rsidR="006E1FB9" w:rsidRPr="00903DBA" w:rsidRDefault="00CC0142" w:rsidP="00CC0142">
      <w:pPr>
        <w:rPr>
          <w:highlight w:val="white"/>
        </w:rPr>
      </w:pPr>
      <w:r w:rsidRPr="00903DBA">
        <w:rPr>
          <w:highlight w:val="white"/>
        </w:rPr>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1D7AFE" w:rsidRPr="00903DBA">
        <w:rPr>
          <w:highlight w:val="white"/>
        </w:rPr>
        <w:t xml:space="preserve">will be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3488BB" w:rsidR="006E1FB9" w:rsidRPr="00903DBA" w:rsidRDefault="000B5BAC" w:rsidP="000B5BAC">
      <w:pPr>
        <w:rPr>
          <w:highlight w:val="white"/>
        </w:rPr>
      </w:pPr>
      <w:r w:rsidRPr="00903DBA">
        <w:rPr>
          <w:highlight w:val="white"/>
        </w:rPr>
        <w:t xml:space="preserve">The following construct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lastRenderedPageBreak/>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FC8E83D" w14:textId="77777777" w:rsidR="00E53AE0" w:rsidRDefault="00E53AE0" w:rsidP="006E123B">
      <w:pPr>
        <w:pStyle w:val="Code"/>
        <w:rPr>
          <w:highlight w:val="white"/>
        </w:rPr>
      </w:pPr>
    </w:p>
    <w:p w14:paraId="607A672B" w14:textId="729F6490" w:rsidR="006E1FB9" w:rsidRDefault="000B32B1" w:rsidP="008B1538">
      <w:pPr>
        <w:rPr>
          <w:highlight w:val="white"/>
        </w:rPr>
      </w:pPr>
      <w:r>
        <w:rPr>
          <w:highlight w:val="white"/>
        </w:rPr>
        <w:t xml:space="preserve">The following properties gets the style, name list, parameter list, </w:t>
      </w:r>
      <w:r w:rsidR="008B1538">
        <w:rPr>
          <w:highlight w:val="white"/>
        </w:rPr>
        <w:t xml:space="preserve">type list, return type, and whther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50" w:name="_Toc62920766"/>
      <w:r>
        <w:t>Structs and Unions</w:t>
      </w:r>
      <w:bookmarkEnd w:id="350"/>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507A6165" w:rsidR="00117AB0" w:rsidRPr="00903DBA" w:rsidRDefault="00117AB0">
            <w:r w:rsidRPr="00903DBA">
              <w:t xml:space="preserve">(b) A struct tagged with the name </w:t>
            </w:r>
            <w:r w:rsidR="00707457" w:rsidRPr="00903DBA">
              <w:rPr>
                <w:rStyle w:val="KeyWord0"/>
              </w:rPr>
              <w:t>s</w:t>
            </w:r>
          </w:p>
        </w:tc>
      </w:tr>
    </w:tbl>
    <w:p w14:paraId="67DD76EA" w14:textId="1B5A5E14" w:rsidR="00752124" w:rsidRPr="00903DBA" w:rsidRDefault="00097F16" w:rsidP="0028684D">
      <w:r w:rsidRPr="00903DBA">
        <w:lastRenderedPageBreak/>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7D2D8BAF" w:rsidR="000B32B1" w:rsidRPr="00903DBA" w:rsidRDefault="000B32B1" w:rsidP="0060539D">
      <w:pPr>
        <w:pStyle w:val="Rubrik3"/>
        <w:rPr>
          <w:highlight w:val="white"/>
        </w:rPr>
      </w:pPr>
      <w:bookmarkStart w:id="351" w:name="_Toc62920767"/>
      <w:r>
        <w:rPr>
          <w:highlight w:val="white"/>
        </w:rPr>
        <w:t>Enumerations</w:t>
      </w:r>
      <w:bookmarkEnd w:id="351"/>
    </w:p>
    <w:p w14:paraId="069F7392" w14:textId="6BE1268F" w:rsidR="00D36967" w:rsidRPr="00903DBA" w:rsidRDefault="00D36967">
      <w:pPr>
        <w:rPr>
          <w:color w:val="auto"/>
        </w:rPr>
        <w:pPrChange w:id="352" w:author="Stefan Bjornander" w:date="2015-04-25T10:38:00Z">
          <w:pPr>
            <w:pStyle w:val="Rubrik3"/>
          </w:pPr>
        </w:pPrChange>
      </w:pPr>
      <w:ins w:id="353" w:author="Stefan Bjornander" w:date="2015-04-25T10:38:00Z">
        <w:r w:rsidRPr="00903DBA">
          <w:t>The enumeration type (</w:t>
        </w:r>
        <w:r w:rsidRPr="00903DBA">
          <w:rPr>
            <w:rStyle w:val="KeyWord0"/>
            <w:rPrChange w:id="354" w:author="Stefan Bjornander" w:date="2015-04-25T10:38:00Z">
              <w:rPr>
                <w:rStyle w:val="CodeInText"/>
                <w:sz w:val="32"/>
              </w:rPr>
            </w:rPrChange>
          </w:rPr>
          <w:t>enum</w:t>
        </w:r>
        <w:r w:rsidRPr="00903DBA">
          <w:t>) is stored as an integer</w:t>
        </w:r>
      </w:ins>
      <w:r w:rsidR="00425ABA" w:rsidRPr="00903DBA">
        <w:t xml:space="preserve"> with </w:t>
      </w:r>
      <w:r w:rsidR="007E763E" w:rsidRPr="00903DBA">
        <w:t>a</w:t>
      </w:r>
      <w:r w:rsidR="00425ABA" w:rsidRPr="00903DBA">
        <w:t xml:space="preserve"> value, explicitly stated or implicitly assigned</w:t>
      </w:r>
      <w:ins w:id="355" w:author="Stefan Bjornander" w:date="2015-04-25T10:38:00Z">
        <w:r w:rsidRPr="00903DBA">
          <w:t xml:space="preserve">. However, the </w:t>
        </w:r>
        <w:r w:rsidRPr="00903DBA">
          <w:rPr>
            <w:rStyle w:val="CodeInText"/>
          </w:rPr>
          <w:t>Specifi</w:t>
        </w:r>
      </w:ins>
      <w:r w:rsidRPr="00903DBA">
        <w:rPr>
          <w:rStyle w:val="CodeInText"/>
        </w:rPr>
        <w:t>er</w:t>
      </w:r>
      <w:ins w:id="356"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C0586E">
        <w:t>5</w:t>
      </w:r>
      <w:r w:rsidR="006F4865">
        <w:fldChar w:fldCharType="end"/>
      </w:r>
      <w:r w:rsidRPr="00903DBA">
        <w:t xml:space="preserve"> </w:t>
      </w:r>
      <w:ins w:id="357" w:author="Stefan Bjornander" w:date="2015-04-25T10:38:00Z">
        <w:r w:rsidRPr="00903DBA">
          <w:t xml:space="preserve">needs to know if the type is </w:t>
        </w:r>
        <w:r w:rsidRPr="00903DBA">
          <w:rPr>
            <w:rStyle w:val="KeyWord0"/>
          </w:rPr>
          <w:t>enum</w:t>
        </w:r>
        <w:r w:rsidRPr="00903DBA">
          <w:t xml:space="preserve"> </w:t>
        </w:r>
      </w:ins>
      <w:r w:rsidRPr="00903DBA">
        <w:t>to</w:t>
      </w:r>
      <w:ins w:id="358" w:author="Stefan Bjornander" w:date="2015-04-25T10:38:00Z">
        <w:r w:rsidRPr="00903DBA">
          <w:t xml:space="preserve"> initialize its value. </w:t>
        </w:r>
      </w:ins>
      <w:r w:rsidRPr="00903DBA">
        <w:t>Therefore,</w:t>
      </w:r>
      <w:ins w:id="359" w:author="Stefan Bjornander" w:date="2015-04-25T10:38:00Z">
        <w:r w:rsidRPr="00903DBA">
          <w:t xml:space="preserve"> we add the </w:t>
        </w:r>
        <w:r w:rsidRPr="00903DBA">
          <w:rPr>
            <w:rStyle w:val="KeyWord0"/>
            <w:rPrChange w:id="360" w:author="Stefan Bjornander" w:date="2015-04-25T10:39:00Z">
              <w:rPr>
                <w:rStyle w:val="CodeInText"/>
                <w:sz w:val="32"/>
              </w:rPr>
            </w:rPrChange>
          </w:rPr>
          <w:t>m_enum</w:t>
        </w:r>
        <w:r w:rsidRPr="00903DBA">
          <w:t xml:space="preserve"> field</w:t>
        </w:r>
      </w:ins>
      <w:r w:rsidR="004D41FC">
        <w:t>.</w:t>
      </w:r>
    </w:p>
    <w:p w14:paraId="2BF9FE47" w14:textId="374D75D3" w:rsidR="006E1FB9" w:rsidRPr="00903DBA" w:rsidRDefault="006E1FB9" w:rsidP="006E1FB9">
      <w:pPr>
        <w:pStyle w:val="Code"/>
        <w:rPr>
          <w:highlight w:val="white"/>
        </w:rPr>
      </w:pPr>
      <w:r w:rsidRPr="00903DBA">
        <w:rPr>
          <w:highlight w:val="white"/>
        </w:rPr>
        <w:t xml:space="preserve">    private ISet&lt;Pair&lt;Symbol,bool&gt;&gt; m_enumeratorItemSet;</w:t>
      </w:r>
    </w:p>
    <w:p w14:paraId="309CA7C3" w14:textId="77777777" w:rsidR="006E1FB9" w:rsidRPr="00903DBA" w:rsidRDefault="006E1FB9" w:rsidP="006E1FB9">
      <w:pPr>
        <w:pStyle w:val="Code"/>
        <w:rPr>
          <w:highlight w:val="white"/>
        </w:rPr>
      </w:pPr>
      <w:r w:rsidRPr="00903DBA">
        <w:rPr>
          <w:highlight w:val="white"/>
        </w:rPr>
        <w:t xml:space="preserve">    private bool m_enumeratorItem;</w:t>
      </w:r>
    </w:p>
    <w:p w14:paraId="04DC9FA3" w14:textId="77777777" w:rsidR="006E1FB9" w:rsidRPr="00903DBA" w:rsidRDefault="006E1FB9" w:rsidP="006E1FB9">
      <w:pPr>
        <w:pStyle w:val="Code"/>
        <w:rPr>
          <w:highlight w:val="white"/>
        </w:rPr>
      </w:pPr>
    </w:p>
    <w:p w14:paraId="1EE4E1BF" w14:textId="77777777" w:rsidR="006E1FB9" w:rsidRPr="00903DBA" w:rsidRDefault="006E1FB9" w:rsidP="006E1FB9">
      <w:pPr>
        <w:pStyle w:val="Code"/>
        <w:rPr>
          <w:highlight w:val="white"/>
        </w:rPr>
      </w:pPr>
      <w:r w:rsidRPr="00903DBA">
        <w:rPr>
          <w:highlight w:val="white"/>
        </w:rPr>
        <w:t xml:space="preserve">    public Type(Sort sort, bool enumeratorItem) {</w:t>
      </w:r>
    </w:p>
    <w:p w14:paraId="4DB51256" w14:textId="77777777" w:rsidR="006E1FB9" w:rsidRPr="00903DBA" w:rsidRDefault="006E1FB9" w:rsidP="006E1FB9">
      <w:pPr>
        <w:pStyle w:val="Code"/>
        <w:rPr>
          <w:highlight w:val="white"/>
        </w:rPr>
      </w:pPr>
      <w:r w:rsidRPr="00903DBA">
        <w:rPr>
          <w:highlight w:val="white"/>
        </w:rPr>
        <w:t xml:space="preserve">      m_sort = sort;</w:t>
      </w:r>
    </w:p>
    <w:p w14:paraId="368D3EB1" w14:textId="77777777" w:rsidR="006E1FB9" w:rsidRPr="00903DBA" w:rsidRDefault="006E1FB9" w:rsidP="006E1FB9">
      <w:pPr>
        <w:pStyle w:val="Code"/>
        <w:rPr>
          <w:highlight w:val="white"/>
        </w:rPr>
      </w:pPr>
      <w:r w:rsidRPr="00903DBA">
        <w:rPr>
          <w:highlight w:val="white"/>
        </w:rPr>
        <w:t xml:space="preserve">      m_enumeratorItem = enumeratorItem;</w:t>
      </w:r>
    </w:p>
    <w:p w14:paraId="63AAD0C9" w14:textId="77777777" w:rsidR="006E1FB9" w:rsidRPr="00903DBA" w:rsidRDefault="006E1FB9" w:rsidP="006E1FB9">
      <w:pPr>
        <w:pStyle w:val="Code"/>
        <w:rPr>
          <w:highlight w:val="white"/>
        </w:rPr>
      </w:pPr>
      <w:r w:rsidRPr="00903DBA">
        <w:rPr>
          <w:highlight w:val="white"/>
        </w:rPr>
        <w:t xml:space="preserve">    }</w:t>
      </w:r>
    </w:p>
    <w:p w14:paraId="2B18899C" w14:textId="77777777" w:rsidR="006E1FB9" w:rsidRPr="00903DBA" w:rsidRDefault="006E1FB9" w:rsidP="006E1FB9">
      <w:pPr>
        <w:pStyle w:val="Code"/>
        <w:rPr>
          <w:highlight w:val="white"/>
        </w:rPr>
      </w:pPr>
    </w:p>
    <w:p w14:paraId="6763F04C" w14:textId="77777777" w:rsidR="006E1FB9" w:rsidRPr="00903DBA" w:rsidRDefault="006E1FB9" w:rsidP="006E1FB9">
      <w:pPr>
        <w:pStyle w:val="Code"/>
        <w:rPr>
          <w:highlight w:val="white"/>
        </w:rPr>
      </w:pPr>
      <w:r w:rsidRPr="00903DBA">
        <w:rPr>
          <w:highlight w:val="white"/>
        </w:rPr>
        <w:t xml:space="preserve">    public bool EnumeratorItem {</w:t>
      </w:r>
    </w:p>
    <w:p w14:paraId="00069085" w14:textId="77777777" w:rsidR="006E1FB9" w:rsidRPr="00903DBA" w:rsidRDefault="006E1FB9" w:rsidP="006E1FB9">
      <w:pPr>
        <w:pStyle w:val="Code"/>
        <w:rPr>
          <w:highlight w:val="white"/>
        </w:rPr>
      </w:pPr>
      <w:r w:rsidRPr="00903DBA">
        <w:rPr>
          <w:highlight w:val="white"/>
        </w:rPr>
        <w:t xml:space="preserve">      get { return m_enumeratorItem; }</w:t>
      </w:r>
    </w:p>
    <w:p w14:paraId="16E2E9ED" w14:textId="77777777" w:rsidR="006E1FB9" w:rsidRPr="00903DBA" w:rsidRDefault="006E1FB9" w:rsidP="006E1FB9">
      <w:pPr>
        <w:pStyle w:val="Code"/>
        <w:rPr>
          <w:highlight w:val="white"/>
        </w:rPr>
      </w:pPr>
      <w:r w:rsidRPr="00903DBA">
        <w:rPr>
          <w:highlight w:val="white"/>
        </w:rPr>
        <w:t xml:space="preserve">    }</w:t>
      </w:r>
    </w:p>
    <w:p w14:paraId="1A34F800" w14:textId="77777777" w:rsidR="006E1FB9" w:rsidRPr="00903DBA" w:rsidRDefault="006E1FB9" w:rsidP="006E1FB9">
      <w:pPr>
        <w:pStyle w:val="Code"/>
        <w:rPr>
          <w:highlight w:val="white"/>
        </w:rPr>
      </w:pPr>
    </w:p>
    <w:p w14:paraId="7D1AE365" w14:textId="77777777" w:rsidR="006E1FB9" w:rsidRPr="00903DBA" w:rsidRDefault="006E1FB9" w:rsidP="006E1FB9">
      <w:pPr>
        <w:pStyle w:val="Code"/>
        <w:rPr>
          <w:highlight w:val="white"/>
        </w:rPr>
      </w:pPr>
      <w:r w:rsidRPr="00903DBA">
        <w:rPr>
          <w:highlight w:val="white"/>
        </w:rPr>
        <w:t xml:space="preserve">    public Type(Sort sort, ISet&lt;Pair&lt;Symbol,bool&gt;&gt; enumSet) {</w:t>
      </w:r>
    </w:p>
    <w:p w14:paraId="0B9287B5" w14:textId="77777777" w:rsidR="006E1FB9" w:rsidRPr="00903DBA" w:rsidRDefault="006E1FB9" w:rsidP="006E1FB9">
      <w:pPr>
        <w:pStyle w:val="Code"/>
        <w:rPr>
          <w:highlight w:val="white"/>
        </w:rPr>
      </w:pPr>
      <w:r w:rsidRPr="00903DBA">
        <w:rPr>
          <w:highlight w:val="white"/>
        </w:rPr>
        <w:t xml:space="preserve">      m_sort = sort;</w:t>
      </w:r>
    </w:p>
    <w:p w14:paraId="0F6CEF51" w14:textId="77777777" w:rsidR="006E1FB9" w:rsidRPr="00903DBA" w:rsidRDefault="006E1FB9" w:rsidP="006E1FB9">
      <w:pPr>
        <w:pStyle w:val="Code"/>
        <w:rPr>
          <w:highlight w:val="white"/>
        </w:rPr>
      </w:pPr>
      <w:r w:rsidRPr="00903DBA">
        <w:rPr>
          <w:highlight w:val="white"/>
        </w:rPr>
        <w:t xml:space="preserve">      m_enumeratorItemSet = enumSet;</w:t>
      </w:r>
    </w:p>
    <w:p w14:paraId="6125B19E" w14:textId="77777777" w:rsidR="006E1FB9" w:rsidRPr="00903DBA" w:rsidRDefault="006E1FB9" w:rsidP="006E1FB9">
      <w:pPr>
        <w:pStyle w:val="Code"/>
        <w:rPr>
          <w:highlight w:val="white"/>
        </w:rPr>
      </w:pPr>
      <w:r w:rsidRPr="00903DBA">
        <w:rPr>
          <w:highlight w:val="white"/>
        </w:rPr>
        <w:t xml:space="preserve">    }</w:t>
      </w:r>
    </w:p>
    <w:p w14:paraId="7E1BE744" w14:textId="77777777" w:rsidR="006E1FB9" w:rsidRPr="00903DBA" w:rsidRDefault="006E1FB9" w:rsidP="006E1FB9">
      <w:pPr>
        <w:pStyle w:val="Code"/>
        <w:rPr>
          <w:highlight w:val="white"/>
        </w:rPr>
      </w:pPr>
    </w:p>
    <w:p w14:paraId="0F8418FD" w14:textId="5FF19228" w:rsidR="006E1FB9" w:rsidRPr="00903DBA" w:rsidRDefault="006E1FB9" w:rsidP="006E1FB9">
      <w:pPr>
        <w:pStyle w:val="Code"/>
        <w:rPr>
          <w:highlight w:val="white"/>
        </w:rPr>
      </w:pPr>
      <w:r w:rsidRPr="00903DBA">
        <w:rPr>
          <w:highlight w:val="white"/>
        </w:rPr>
        <w:t xml:space="preserve">    public ISet&lt;Pair&lt;Symbol,bool&gt;&gt; </w:t>
      </w:r>
      <w:r w:rsidR="00F92D2F" w:rsidRPr="00903DBA">
        <w:rPr>
          <w:highlight w:val="white"/>
        </w:rPr>
        <w:t>EnumItemSet</w:t>
      </w:r>
      <w:r w:rsidRPr="00903DBA">
        <w:rPr>
          <w:highlight w:val="white"/>
        </w:rPr>
        <w:t xml:space="preserve"> {</w:t>
      </w:r>
    </w:p>
    <w:p w14:paraId="59BF49FF" w14:textId="77777777" w:rsidR="006E1FB9" w:rsidRPr="00903DBA" w:rsidRDefault="006E1FB9" w:rsidP="006E1FB9">
      <w:pPr>
        <w:pStyle w:val="Code"/>
        <w:rPr>
          <w:highlight w:val="white"/>
        </w:rPr>
      </w:pPr>
      <w:r w:rsidRPr="00903DBA">
        <w:rPr>
          <w:highlight w:val="white"/>
        </w:rPr>
        <w:t xml:space="preserve">      get { return m_enumeratorItemSet; }</w:t>
      </w:r>
    </w:p>
    <w:p w14:paraId="3926CF39" w14:textId="5268EDB0" w:rsidR="006E1FB9" w:rsidRDefault="006E1FB9" w:rsidP="006E1FB9">
      <w:pPr>
        <w:pStyle w:val="Code"/>
        <w:rPr>
          <w:highlight w:val="white"/>
        </w:rPr>
      </w:pPr>
      <w:r w:rsidRPr="00903DBA">
        <w:rPr>
          <w:highlight w:val="white"/>
        </w:rPr>
        <w:t xml:space="preserve">    }</w:t>
      </w:r>
    </w:p>
    <w:p w14:paraId="1E734E35" w14:textId="77777777" w:rsidR="00E1437E" w:rsidRDefault="00E1437E" w:rsidP="006E1FB9">
      <w:pPr>
        <w:pStyle w:val="Code"/>
        <w:rPr>
          <w:highlight w:val="white"/>
        </w:rPr>
      </w:pPr>
    </w:p>
    <w:p w14:paraId="170DB8C6" w14:textId="77777777" w:rsidR="00E1437E" w:rsidRPr="00903DBA" w:rsidRDefault="00E1437E" w:rsidP="00E1437E">
      <w:pPr>
        <w:pStyle w:val="Code"/>
        <w:rPr>
          <w:highlight w:val="white"/>
        </w:rPr>
      </w:pPr>
      <w:r w:rsidRPr="00903DBA">
        <w:rPr>
          <w:highlight w:val="white"/>
        </w:rPr>
        <w:t xml:space="preserve">    public bool IsEnumerator() {</w:t>
      </w:r>
    </w:p>
    <w:p w14:paraId="04764918" w14:textId="77777777" w:rsidR="00E1437E" w:rsidRPr="00903DBA" w:rsidRDefault="00E1437E" w:rsidP="00E1437E">
      <w:pPr>
        <w:pStyle w:val="Code"/>
        <w:rPr>
          <w:highlight w:val="white"/>
        </w:rPr>
      </w:pPr>
      <w:r w:rsidRPr="00903DBA">
        <w:rPr>
          <w:highlight w:val="white"/>
        </w:rPr>
        <w:t xml:space="preserve">      return (m_enumeratorItemSet != null);</w:t>
      </w:r>
    </w:p>
    <w:p w14:paraId="69FC81D5" w14:textId="5CD7807C" w:rsidR="00E1437E" w:rsidRPr="00903DBA" w:rsidRDefault="00E1437E" w:rsidP="006E1FB9">
      <w:pPr>
        <w:pStyle w:val="Code"/>
        <w:rPr>
          <w:highlight w:val="white"/>
        </w:rPr>
      </w:pPr>
      <w:r w:rsidRPr="00903DBA">
        <w:rPr>
          <w:highlight w:val="white"/>
        </w:rPr>
        <w:t xml:space="preserve">    }</w:t>
      </w:r>
    </w:p>
    <w:p w14:paraId="4B70AF47" w14:textId="134333A0" w:rsidR="00024D4D" w:rsidRPr="00903DBA" w:rsidRDefault="00024D4D" w:rsidP="0060539D">
      <w:pPr>
        <w:pStyle w:val="Rubrik3"/>
        <w:rPr>
          <w:highlight w:val="white"/>
        </w:rPr>
      </w:pPr>
      <w:bookmarkStart w:id="361" w:name="_Toc62920768"/>
      <w:r>
        <w:rPr>
          <w:highlight w:val="white"/>
        </w:rPr>
        <w:t>Type Size</w:t>
      </w:r>
      <w:bookmarkEnd w:id="361"/>
    </w:p>
    <w:p w14:paraId="1ACBF843" w14:textId="6FF48969" w:rsidR="003903B8" w:rsidRPr="00903DBA" w:rsidRDefault="003903B8">
      <w:pPr>
        <w:rPr>
          <w:ins w:id="362" w:author="Stefan Bjornander" w:date="2015-04-25T11:15:00Z"/>
        </w:rPr>
        <w:pPrChange w:id="363" w:author="Stefan Bjornander" w:date="2015-04-25T14:54:00Z">
          <w:pPr>
            <w:pStyle w:val="Rubrik3"/>
          </w:pPr>
        </w:pPrChange>
      </w:pPr>
      <w:ins w:id="364" w:author="Stefan Bjornander" w:date="2015-04-25T14:54:00Z">
        <w:r w:rsidRPr="00903DBA">
          <w:t xml:space="preserve">Each type has a size, even though void </w:t>
        </w:r>
      </w:ins>
      <w:ins w:id="365" w:author="Stefan Bjornander" w:date="2015-04-25T16:04:00Z">
        <w:r w:rsidRPr="00903DBA">
          <w:t>and</w:t>
        </w:r>
      </w:ins>
      <w:ins w:id="366"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67" w:author="Stefan Bjornander" w:date="2015-04-25T14:54:00Z">
        <w:r w:rsidRPr="00903DBA">
          <w:t>. The size of an array is its size times the size of its type</w:t>
        </w:r>
      </w:ins>
      <w:ins w:id="368" w:author="Stefan Bjornander" w:date="2015-04-25T14:55:00Z">
        <w:r w:rsidRPr="00903DBA">
          <w:t xml:space="preserve">, the size of a struct is the sum of the sizes of its members, and the size of a union is the size of its </w:t>
        </w:r>
      </w:ins>
      <w:ins w:id="369" w:author="Stefan Bjornander" w:date="2015-04-25T16:04:00Z">
        <w:r w:rsidRPr="00903DBA">
          <w:t>largest</w:t>
        </w:r>
      </w:ins>
      <w:ins w:id="370" w:author="Stefan Bjornander" w:date="2015-04-25T14:55:00Z">
        <w:r w:rsidRPr="00903DBA">
          <w:t xml:space="preserve"> member. Not</w:t>
        </w:r>
      </w:ins>
      <w:ins w:id="371" w:author="Stefan Bjornander" w:date="2015-04-25T16:04:00Z">
        <w:r w:rsidRPr="00903DBA">
          <w:t>e</w:t>
        </w:r>
      </w:ins>
      <w:ins w:id="372"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73" w:name="_Toc62920769"/>
      <w:r>
        <w:rPr>
          <w:highlight w:val="white"/>
        </w:rPr>
        <w:t>Complete Types</w:t>
      </w:r>
      <w:bookmarkEnd w:id="373"/>
    </w:p>
    <w:p w14:paraId="004BF223" w14:textId="35F438FA" w:rsidR="004409FB" w:rsidRPr="00903DBA" w:rsidRDefault="004409FB">
      <w:pPr>
        <w:rPr>
          <w:noProof/>
        </w:rPr>
      </w:pPr>
      <w:ins w:id="374" w:author="Stefan Bjornander" w:date="2015-04-25T11:37:00Z">
        <w:r w:rsidRPr="00903DBA">
          <w:t xml:space="preserve">It is possible to define an array without </w:t>
        </w:r>
      </w:ins>
      <w:ins w:id="375" w:author="Stefan Bjornander" w:date="2015-04-25T11:38:00Z">
        <w:r w:rsidRPr="00903DBA">
          <w:rPr>
            <w:noProof/>
          </w:rPr>
          <w:t xml:space="preserve">stating its size, </w:t>
        </w:r>
      </w:ins>
      <w:ins w:id="376" w:author="Stefan Bjornander" w:date="2015-04-25T14:31:00Z">
        <w:r w:rsidRPr="00903DBA">
          <w:rPr>
            <w:noProof/>
          </w:rPr>
          <w:t>in which case the array is given the size zero. I</w:t>
        </w:r>
      </w:ins>
      <w:ins w:id="377" w:author="Stefan Bjornander" w:date="2015-04-25T11:38:00Z">
        <w:r w:rsidRPr="00903DBA">
          <w:rPr>
            <w:noProof/>
          </w:rPr>
          <w:t>n that case</w:t>
        </w:r>
      </w:ins>
      <w:ins w:id="378" w:author="Stefan Bjornander" w:date="2015-04-25T14:31:00Z">
        <w:r w:rsidRPr="00903DBA">
          <w:rPr>
            <w:noProof/>
          </w:rPr>
          <w:t>,</w:t>
        </w:r>
      </w:ins>
      <w:ins w:id="379" w:author="Stefan Bjornander" w:date="2015-04-25T11:38:00Z">
        <w:r w:rsidRPr="00903DBA">
          <w:rPr>
            <w:noProof/>
          </w:rPr>
          <w:t xml:space="preserve"> </w:t>
        </w:r>
      </w:ins>
      <w:ins w:id="380" w:author="Stefan Bjornander" w:date="2015-04-25T14:31:00Z">
        <w:r w:rsidRPr="00903DBA">
          <w:rPr>
            <w:noProof/>
          </w:rPr>
          <w:t>the</w:t>
        </w:r>
      </w:ins>
      <w:ins w:id="381" w:author="Stefan Bjornander" w:date="2015-04-25T11:38:00Z">
        <w:r w:rsidRPr="00903DBA">
          <w:rPr>
            <w:noProof/>
          </w:rPr>
          <w:t xml:space="preserve"> </w:t>
        </w:r>
      </w:ins>
      <w:ins w:id="382" w:author="Stefan Bjornander" w:date="2015-04-25T14:31:00Z">
        <w:r w:rsidRPr="00903DBA">
          <w:rPr>
            <w:noProof/>
          </w:rPr>
          <w:t xml:space="preserve">array </w:t>
        </w:r>
      </w:ins>
      <w:ins w:id="383" w:author="Stefan Bjornander" w:date="2015-04-25T11:38:00Z">
        <w:r w:rsidRPr="00903DBA">
          <w:rPr>
            <w:noProof/>
          </w:rPr>
          <w:t xml:space="preserve">size must be determined by the size of its initialization list. </w:t>
        </w:r>
      </w:ins>
      <w:ins w:id="384" w:author="Stefan Bjornander" w:date="2015-04-25T11:39:00Z">
        <w:r w:rsidRPr="00903DBA">
          <w:rPr>
            <w:noProof/>
          </w:rPr>
          <w:t xml:space="preserve">However, if the </w:t>
        </w:r>
      </w:ins>
      <w:ins w:id="385" w:author="Stefan Bjornander" w:date="2015-04-25T11:40:00Z">
        <w:r w:rsidRPr="00903DBA">
          <w:rPr>
            <w:noProof/>
          </w:rPr>
          <w:t xml:space="preserve">array </w:t>
        </w:r>
      </w:ins>
      <w:ins w:id="386" w:author="Stefan Bjornander" w:date="2015-04-25T11:39:00Z">
        <w:r w:rsidRPr="00903DBA">
          <w:rPr>
            <w:noProof/>
          </w:rPr>
          <w:t xml:space="preserve">definition </w:t>
        </w:r>
      </w:ins>
      <w:ins w:id="387" w:author="Stefan Bjornander" w:date="2015-04-25T11:40:00Z">
        <w:r w:rsidRPr="00903DBA">
          <w:rPr>
            <w:noProof/>
          </w:rPr>
          <w:t>lacks</w:t>
        </w:r>
      </w:ins>
      <w:ins w:id="388" w:author="Stefan Bjornander" w:date="2015-04-25T11:39:00Z">
        <w:r w:rsidRPr="00903DBA">
          <w:rPr>
            <w:noProof/>
          </w:rPr>
          <w:t xml:space="preserve"> an initialization list</w:t>
        </w:r>
      </w:ins>
      <w:ins w:id="389" w:author="Stefan Bjornander" w:date="2015-04-25T11:40:00Z">
        <w:r w:rsidRPr="00903DBA">
          <w:rPr>
            <w:noProof/>
          </w:rPr>
          <w:t xml:space="preserve">, the array </w:t>
        </w:r>
      </w:ins>
      <w:ins w:id="390" w:author="Stefan Bjornander" w:date="2015-04-25T14:31:00Z">
        <w:r w:rsidRPr="00903DBA">
          <w:rPr>
            <w:noProof/>
          </w:rPr>
          <w:t xml:space="preserve">keeps the size zero and is considered </w:t>
        </w:r>
      </w:ins>
      <w:ins w:id="391" w:author="Stefan Bjornander" w:date="2015-04-25T11:40:00Z">
        <w:r w:rsidRPr="00903DBA">
          <w:rPr>
            <w:noProof/>
          </w:rPr>
          <w:t>incomplete</w:t>
        </w:r>
      </w:ins>
      <w:ins w:id="392" w:author="Stefan Bjornander" w:date="2015-04-25T11:39:00Z">
        <w:r w:rsidRPr="00903DBA">
          <w:rPr>
            <w:noProof/>
          </w:rPr>
          <w:t>.</w:t>
        </w:r>
      </w:ins>
      <w:ins w:id="393" w:author="Stefan Bjornander" w:date="2015-04-25T14:30:00Z">
        <w:r w:rsidRPr="00903DBA">
          <w:rPr>
            <w:noProof/>
          </w:rPr>
          <w:t xml:space="preserve"> In the same</w:t>
        </w:r>
      </w:ins>
      <w:ins w:id="394" w:author="Stefan Bjornander" w:date="2015-04-25T14:33:00Z">
        <w:r w:rsidRPr="00903DBA">
          <w:rPr>
            <w:noProof/>
          </w:rPr>
          <w:t xml:space="preserve"> way</w:t>
        </w:r>
      </w:ins>
      <w:ins w:id="395" w:author="Stefan Bjornander" w:date="2015-04-25T14:30:00Z">
        <w:r w:rsidRPr="00903DBA">
          <w:rPr>
            <w:noProof/>
          </w:rPr>
          <w:t xml:space="preserve">, it is possible to define only the </w:t>
        </w:r>
      </w:ins>
      <w:ins w:id="396" w:author="Stefan Bjornander" w:date="2015-04-25T14:32:00Z">
        <w:r w:rsidRPr="00903DBA">
          <w:rPr>
            <w:noProof/>
          </w:rPr>
          <w:t>n</w:t>
        </w:r>
      </w:ins>
      <w:ins w:id="397" w:author="Stefan Bjornander" w:date="2015-04-25T14:33:00Z">
        <w:r w:rsidRPr="00903DBA">
          <w:rPr>
            <w:noProof/>
          </w:rPr>
          <w:t>ame tag</w:t>
        </w:r>
      </w:ins>
      <w:ins w:id="398" w:author="Stefan Bjornander" w:date="2015-04-25T14:30:00Z">
        <w:r w:rsidRPr="00903DBA">
          <w:rPr>
            <w:noProof/>
          </w:rPr>
          <w:t xml:space="preserve"> of a struct</w:t>
        </w:r>
      </w:ins>
      <w:ins w:id="399" w:author="Stefan Bjornander" w:date="2015-04-25T14:33:00Z">
        <w:r w:rsidRPr="00903DBA">
          <w:rPr>
            <w:noProof/>
          </w:rPr>
          <w:t xml:space="preserve"> or union</w:t>
        </w:r>
      </w:ins>
      <w:ins w:id="400" w:author="Stefan Bjornander" w:date="2015-04-25T14:30:00Z">
        <w:r w:rsidRPr="00903DBA">
          <w:rPr>
            <w:noProof/>
          </w:rPr>
          <w:t xml:space="preserve">, with its </w:t>
        </w:r>
      </w:ins>
      <w:ins w:id="401" w:author="Stefan Bjornander" w:date="2015-04-25T14:33:00Z">
        <w:r w:rsidRPr="00903DBA">
          <w:rPr>
            <w:noProof/>
          </w:rPr>
          <w:t xml:space="preserve">member </w:t>
        </w:r>
      </w:ins>
      <w:r w:rsidRPr="00903DBA">
        <w:rPr>
          <w:noProof/>
        </w:rPr>
        <w:t>map</w:t>
      </w:r>
      <w:ins w:id="402" w:author="Stefan Bjornander" w:date="2015-04-25T14:33:00Z">
        <w:r w:rsidRPr="00903DBA">
          <w:rPr>
            <w:noProof/>
          </w:rPr>
          <w:t xml:space="preserve"> </w:t>
        </w:r>
      </w:ins>
      <w:ins w:id="403" w:author="Stefan Bjornander" w:date="2015-04-25T14:30:00Z">
        <w:r w:rsidRPr="00903DBA">
          <w:rPr>
            <w:noProof/>
          </w:rPr>
          <w:t xml:space="preserve">to be defined later. </w:t>
        </w:r>
      </w:ins>
      <w:ins w:id="404" w:author="Stefan Bjornander" w:date="2015-04-25T14:32:00Z">
        <w:r w:rsidRPr="00903DBA">
          <w:rPr>
            <w:noProof/>
          </w:rPr>
          <w:t xml:space="preserve">In that case, the member </w:t>
        </w:r>
      </w:ins>
      <w:r w:rsidRPr="00903DBA">
        <w:rPr>
          <w:noProof/>
        </w:rPr>
        <w:t>map</w:t>
      </w:r>
      <w:ins w:id="405" w:author="Stefan Bjornander" w:date="2015-04-25T14:32:00Z">
        <w:r w:rsidRPr="00903DBA">
          <w:rPr>
            <w:noProof/>
          </w:rPr>
          <w:t xml:space="preserve"> is given the value null, which is keep if the </w:t>
        </w:r>
      </w:ins>
      <w:ins w:id="406" w:author="Stefan Bjornander" w:date="2015-04-25T14:33:00Z">
        <w:r w:rsidRPr="00903DBA">
          <w:rPr>
            <w:noProof/>
          </w:rPr>
          <w:t xml:space="preserve">member </w:t>
        </w:r>
      </w:ins>
      <w:r w:rsidRPr="00903DBA">
        <w:rPr>
          <w:noProof/>
        </w:rPr>
        <w:t>map</w:t>
      </w:r>
      <w:ins w:id="407" w:author="Stefan Bjornander" w:date="2015-04-25T14:33:00Z">
        <w:r w:rsidRPr="00903DBA">
          <w:rPr>
            <w:noProof/>
          </w:rPr>
          <w:t xml:space="preserve"> is n</w:t>
        </w:r>
      </w:ins>
      <w:r w:rsidRPr="00903DBA">
        <w:rPr>
          <w:noProof/>
        </w:rPr>
        <w:t>ot</w:t>
      </w:r>
      <w:ins w:id="408" w:author="Stefan Bjornander" w:date="2015-04-25T14:33:00Z">
        <w:r w:rsidRPr="00903DBA">
          <w:rPr>
            <w:noProof/>
          </w:rPr>
          <w:t xml:space="preserve"> defined, and the struct or union is consider incomplete.</w:t>
        </w:r>
      </w:ins>
      <w:ins w:id="409"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410"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411" w:name="_Toc62920770"/>
      <w:r>
        <w:rPr>
          <w:highlight w:val="white"/>
        </w:rPr>
        <w:t>Constant and Volatile</w:t>
      </w:r>
      <w:bookmarkEnd w:id="411"/>
    </w:p>
    <w:p w14:paraId="66A16E10" w14:textId="1F0EA97E" w:rsidR="00B864B2" w:rsidRPr="00903DBA" w:rsidRDefault="00B864B2">
      <w:pPr>
        <w:pPrChange w:id="412" w:author="Stefan Bjornander" w:date="2015-04-25T10:27:00Z">
          <w:pPr>
            <w:pStyle w:val="Rubrik3"/>
          </w:pPr>
        </w:pPrChange>
      </w:pPr>
      <w:ins w:id="413" w:author="Stefan Bjornander" w:date="2015-04-25T10:30:00Z">
        <w:r w:rsidRPr="00903DBA">
          <w:t xml:space="preserve">The idea of the volatile </w:t>
        </w:r>
      </w:ins>
      <w:ins w:id="414" w:author="Stefan Bjornander" w:date="2015-04-25T10:31:00Z">
        <w:r w:rsidRPr="00903DBA">
          <w:t xml:space="preserve">qualifier is to </w:t>
        </w:r>
      </w:ins>
      <w:ins w:id="415" w:author="Stefan Bjornander" w:date="2015-04-25T10:30:00Z">
        <w:r w:rsidRPr="00903DBA">
          <w:t xml:space="preserve">prevent optimization, and since this book </w:t>
        </w:r>
      </w:ins>
      <w:ins w:id="416" w:author="Stefan Bjornander" w:date="2015-04-25T10:31:00Z">
        <w:r w:rsidRPr="00903DBA">
          <w:t>is focused on optimization techniques</w:t>
        </w:r>
      </w:ins>
      <w:r w:rsidR="001832E0" w:rsidRPr="00903DBA">
        <w:t>,</w:t>
      </w:r>
      <w:ins w:id="417" w:author="Stefan Bjornander" w:date="2015-04-25T10:31:00Z">
        <w:r w:rsidRPr="00903DBA">
          <w:t xml:space="preserve"> we have no real use for the volatile </w:t>
        </w:r>
      </w:ins>
      <w:r w:rsidRPr="00903DBA">
        <w:t>qualifier</w:t>
      </w:r>
      <w:ins w:id="418" w:author="Stefan Bjornander" w:date="2015-04-25T10:31:00Z">
        <w:r w:rsidRPr="00903DBA">
          <w:t xml:space="preserve">. However, for the sake of </w:t>
        </w:r>
      </w:ins>
      <w:r w:rsidRPr="00903DBA">
        <w:t>completeness</w:t>
      </w:r>
      <w:ins w:id="419" w:author="Stefan Bjornander" w:date="2015-04-25T10:31:00Z">
        <w:r w:rsidRPr="00903DBA">
          <w:t xml:space="preserve"> we include the </w:t>
        </w:r>
        <w:r w:rsidRPr="00903DBA">
          <w:rPr>
            <w:rStyle w:val="KeyWord0"/>
            <w:rPrChange w:id="420" w:author="Stefan Bjornander" w:date="2015-04-25T10:32:00Z">
              <w:rPr>
                <w:rStyle w:val="CodeInText"/>
                <w:sz w:val="32"/>
              </w:rPr>
            </w:rPrChange>
          </w:rPr>
          <w:t>m_volatile</w:t>
        </w:r>
        <w:r w:rsidRPr="00903DBA">
          <w:t xml:space="preserve"> field in the </w:t>
        </w:r>
        <w:r w:rsidRPr="00903DBA">
          <w:rPr>
            <w:rStyle w:val="KeyWord0"/>
            <w:rPrChange w:id="421" w:author="Stefan Bjornander" w:date="2015-04-25T10:32:00Z">
              <w:rPr>
                <w:rStyle w:val="CodeInText"/>
                <w:sz w:val="32"/>
              </w:rPr>
            </w:rPrChange>
          </w:rPr>
          <w:t>Type</w:t>
        </w:r>
        <w:r w:rsidRPr="00903DBA">
          <w:t xml:space="preserve"> class.</w:t>
        </w:r>
      </w:ins>
      <w:r w:rsidR="001832E0" w:rsidRPr="00903DBA">
        <w:t xml:space="preserve"> However, note that there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43D3497D" w:rsidR="006E1FB9" w:rsidRPr="00903DBA" w:rsidRDefault="0026755D" w:rsidP="0026755D">
      <w:pPr>
        <w:rPr>
          <w:color w:val="auto"/>
        </w:rPr>
      </w:pPr>
      <w:r w:rsidRPr="00903DBA">
        <w:t>A</w:t>
      </w:r>
      <w:ins w:id="422" w:author="Stefan Bjornander" w:date="2015-04-25T10:28:00Z">
        <w:r w:rsidRPr="00903DBA">
          <w:t xml:space="preserve"> type is constant if its field </w:t>
        </w:r>
        <w:r w:rsidRPr="00903DBA">
          <w:rPr>
            <w:rStyle w:val="KeyWord0"/>
            <w:rPrChange w:id="423" w:author="Stefan Bjornander" w:date="2015-04-25T10:28:00Z">
              <w:rPr>
                <w:rStyle w:val="CodeInText"/>
              </w:rPr>
            </w:rPrChange>
          </w:rPr>
          <w:t>m_constant</w:t>
        </w:r>
        <w:r w:rsidRPr="00903DBA">
          <w:t xml:space="preserve"> is true. However, </w:t>
        </w:r>
      </w:ins>
      <w:r w:rsidRPr="00903DBA">
        <w:t>a</w:t>
      </w:r>
      <w:ins w:id="424" w:author="Stefan Bjornander" w:date="2015-04-25T10:28:00Z">
        <w:r w:rsidRPr="00903DBA">
          <w:t xml:space="preserve"> struct or union is </w:t>
        </w:r>
      </w:ins>
      <w:r w:rsidR="00D96162" w:rsidRPr="00903DBA">
        <w:t>c</w:t>
      </w:r>
      <w:ins w:id="425" w:author="Stefan Bjornander" w:date="2015-04-25T10:29:00Z">
        <w:r w:rsidRPr="00903DBA">
          <w:t>onstant</w:t>
        </w:r>
      </w:ins>
      <w:ins w:id="426" w:author="Stefan Bjornander" w:date="2015-04-25T10:28:00Z">
        <w:r w:rsidRPr="00903DBA">
          <w:t xml:space="preserve"> if </w:t>
        </w:r>
      </w:ins>
      <w:ins w:id="427"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28" w:author="Stefan Bjornander" w:date="2015-04-25T10:29:00Z">
        <w:r w:rsidRPr="00903DBA">
          <w:t xml:space="preserve"> </w:t>
        </w:r>
      </w:ins>
      <w:r w:rsidR="00C04FC7" w:rsidRPr="00903DBA">
        <w:t xml:space="preserve">if </w:t>
      </w:r>
      <w:ins w:id="429" w:author="Stefan Bjornander" w:date="2015-04-25T10:29:00Z">
        <w:r w:rsidRPr="00903DBA">
          <w:t>is any of its members if (</w:t>
        </w:r>
      </w:ins>
      <w:ins w:id="430" w:author="Stefan Bjornander" w:date="2015-04-25T10:30:00Z">
        <w:r w:rsidRPr="00903DBA">
          <w:t>recursively</w:t>
        </w:r>
      </w:ins>
      <w:ins w:id="431" w:author="Stefan Bjornander" w:date="2015-04-25T10:29:00Z">
        <w:r w:rsidRPr="00903DBA">
          <w:t>)</w:t>
        </w:r>
      </w:ins>
      <w:ins w:id="432"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33" w:name="_Toc62920771"/>
      <w:r>
        <w:rPr>
          <w:highlight w:val="white"/>
        </w:rPr>
        <w:t>Hash Code and Equals</w:t>
      </w:r>
      <w:bookmarkEnd w:id="433"/>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The Equals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4" w:author="Stefan Bjornander" w:date="2015-04-25T14:35:00Z">
        <w:r w:rsidRPr="00903DBA">
          <w:t>Two pointer</w:t>
        </w:r>
      </w:ins>
      <w:r w:rsidRPr="00903DBA">
        <w:rPr>
          <w:noProof/>
        </w:rPr>
        <w:t>s</w:t>
      </w:r>
      <w:ins w:id="435" w:author="Stefan Bjornander" w:date="2015-04-25T14:35:00Z">
        <w:r w:rsidRPr="00903DBA">
          <w:rPr>
            <w:noProof/>
          </w:rPr>
          <w:t xml:space="preserve"> are </w:t>
        </w:r>
      </w:ins>
      <w:r w:rsidRPr="00903DBA">
        <w:rPr>
          <w:noProof/>
        </w:rPr>
        <w:t xml:space="preserve">considered to be </w:t>
      </w:r>
      <w:ins w:id="436" w:author="Stefan Bjornander" w:date="2015-04-25T14:35:00Z">
        <w:r w:rsidRPr="00903DBA">
          <w:rPr>
            <w:noProof/>
          </w:rPr>
          <w:t>equal if the type</w:t>
        </w:r>
      </w:ins>
      <w:r w:rsidRPr="00903DBA">
        <w:rPr>
          <w:noProof/>
        </w:rPr>
        <w:t>s</w:t>
      </w:r>
      <w:ins w:id="437"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38" w:author="Stefan Bjornander" w:date="2015-04-25T14:56:00Z">
        <w:r w:rsidRPr="00903DBA">
          <w:rPr>
            <w:noProof/>
          </w:rPr>
          <w:t xml:space="preserve">wo arrays are </w:t>
        </w:r>
      </w:ins>
      <w:r w:rsidRPr="00903DBA">
        <w:rPr>
          <w:noProof/>
        </w:rPr>
        <w:t xml:space="preserve">equal </w:t>
      </w:r>
      <w:ins w:id="439" w:author="Stefan Bjornander" w:date="2015-04-25T17:26:00Z">
        <w:r w:rsidRPr="00903DBA">
          <w:rPr>
            <w:noProof/>
          </w:rPr>
          <w:t>if</w:t>
        </w:r>
      </w:ins>
      <w:r w:rsidRPr="00903DBA">
        <w:rPr>
          <w:noProof/>
        </w:rPr>
        <w:t xml:space="preserve"> </w:t>
      </w:r>
      <w:ins w:id="440"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ACDECDC" w:rsidR="006E1FB9" w:rsidRPr="00903DBA" w:rsidRDefault="00B40B97" w:rsidP="00B40B97">
      <w:pPr>
        <w:rPr>
          <w:color w:val="auto"/>
        </w:rPr>
      </w:pPr>
      <w:ins w:id="441" w:author="Stefan Bjornander" w:date="2015-04-25T14:58:00Z">
        <w:r w:rsidRPr="00903DBA">
          <w:rPr>
            <w:noProof/>
          </w:rPr>
          <w:lastRenderedPageBreak/>
          <w:t>Two struct</w:t>
        </w:r>
      </w:ins>
      <w:ins w:id="442" w:author="Stefan Bjornander" w:date="2015-04-25T16:07:00Z">
        <w:r w:rsidRPr="00903DBA">
          <w:rPr>
            <w:noProof/>
          </w:rPr>
          <w:t>s</w:t>
        </w:r>
      </w:ins>
      <w:ins w:id="443" w:author="Stefan Bjornander" w:date="2015-04-25T14:58:00Z">
        <w:r w:rsidRPr="00903DBA">
          <w:rPr>
            <w:noProof/>
          </w:rPr>
          <w:t xml:space="preserve"> or unions are equals if </w:t>
        </w:r>
      </w:ins>
      <w:ins w:id="444" w:author="Stefan Bjornander" w:date="2015-04-25T16:06:00Z">
        <w:r w:rsidRPr="00903DBA">
          <w:rPr>
            <w:noProof/>
          </w:rPr>
          <w:t xml:space="preserve">they both are incomplete </w:t>
        </w:r>
      </w:ins>
      <w:r w:rsidRPr="00903DBA">
        <w:rPr>
          <w:noProof/>
        </w:rPr>
        <w:t xml:space="preserve">(their member maps are null) </w:t>
      </w:r>
      <w:ins w:id="445" w:author="Stefan Bjornander" w:date="2015-04-25T16:06:00Z">
        <w:r w:rsidRPr="00903DBA">
          <w:rPr>
            <w:noProof/>
          </w:rPr>
          <w:t xml:space="preserve">or if </w:t>
        </w:r>
      </w:ins>
      <w:ins w:id="446" w:author="Stefan Bjornander" w:date="2015-04-25T14:58:00Z">
        <w:r w:rsidRPr="00903DBA">
          <w:rPr>
            <w:noProof/>
          </w:rPr>
          <w:t xml:space="preserve">their member </w:t>
        </w:r>
      </w:ins>
      <w:r w:rsidRPr="00903DBA">
        <w:rPr>
          <w:noProof/>
        </w:rPr>
        <w:t>maps</w:t>
      </w:r>
      <w:ins w:id="447" w:author="Stefan Bjornander" w:date="2015-04-25T14:58:00Z">
        <w:r w:rsidRPr="00903DBA">
          <w:rPr>
            <w:noProof/>
          </w:rPr>
          <w:t xml:space="preserve"> are equal</w:t>
        </w:r>
      </w:ins>
      <w:ins w:id="448" w:author="Stefan Bjornander" w:date="2015-04-25T16:07:00Z">
        <w:r w:rsidRPr="00903DBA">
          <w:rPr>
            <w:noProof/>
          </w:rPr>
          <w:t>. N</w:t>
        </w:r>
      </w:ins>
      <w:ins w:id="449" w:author="Stefan Bjornander" w:date="2015-04-25T16:05:00Z">
        <w:r w:rsidRPr="00903DBA">
          <w:rPr>
            <w:noProof/>
          </w:rPr>
          <w:t xml:space="preserve">ote that they </w:t>
        </w:r>
      </w:ins>
      <w:r w:rsidRPr="00903DBA">
        <w:rPr>
          <w:noProof/>
        </w:rPr>
        <w:t xml:space="preserve">must not only </w:t>
      </w:r>
      <w:ins w:id="450" w:author="Stefan Bjornander" w:date="2015-04-25T16:06:00Z">
        <w:r w:rsidRPr="00903DBA">
          <w:rPr>
            <w:noProof/>
          </w:rPr>
          <w:t>have the same members, the</w:t>
        </w:r>
      </w:ins>
      <w:r w:rsidRPr="00903DBA">
        <w:rPr>
          <w:noProof/>
        </w:rPr>
        <w:t xml:space="preserve"> members</w:t>
      </w:r>
      <w:ins w:id="451" w:author="Stefan Bjornander" w:date="2015-04-25T16:06:00Z">
        <w:r w:rsidRPr="00903DBA">
          <w:rPr>
            <w:noProof/>
          </w:rPr>
          <w:t xml:space="preserve"> </w:t>
        </w:r>
      </w:ins>
      <w:r w:rsidRPr="00903DBA">
        <w:rPr>
          <w:noProof/>
        </w:rPr>
        <w:t xml:space="preserve">must also appear in the </w:t>
      </w:r>
      <w:ins w:id="452"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3DB89B92" w:rsidR="006E1FB9" w:rsidRPr="00903DBA" w:rsidRDefault="000B4F48" w:rsidP="000B4F48">
      <w:pPr>
        <w:rPr>
          <w:highlight w:val="white"/>
        </w:rPr>
      </w:pPr>
      <w:ins w:id="453" w:author="Stefan Bjornander" w:date="2015-04-25T16:08:00Z">
        <w:r w:rsidRPr="00903DBA">
          <w:rPr>
            <w:noProof/>
          </w:rPr>
          <w:t>Two functions are equal if their return types are equal, they have the same style (old or new) and their type lists, respectively,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54" w:name="_Toc62920772"/>
      <w:r>
        <w:rPr>
          <w:highlight w:val="white"/>
        </w:rPr>
        <w:t>Predefined Types</w:t>
      </w:r>
      <w:bookmarkEnd w:id="454"/>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55" w:name="_Toc62920773"/>
      <w:r>
        <w:rPr>
          <w:highlight w:val="white"/>
        </w:rPr>
        <w:lastRenderedPageBreak/>
        <w:t>ToString</w:t>
      </w:r>
      <w:bookmarkEnd w:id="455"/>
    </w:p>
    <w:p w14:paraId="319867AD" w14:textId="7D2502F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 xml:space="preserve">sort of the type as a string, with underlines replaced bu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56" w:name="_Toc62920774"/>
      <w:r w:rsidRPr="00903DBA">
        <w:t>Type Size</w:t>
      </w:r>
      <w:bookmarkEnd w:id="456"/>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r w:rsidRPr="00903DBA">
        <w:t>TypeSize.cs</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39E6B38"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FE6477" w:rsidRPr="00903DBA">
        <w:rPr>
          <w:highlight w:val="white"/>
        </w:rPr>
        <w:t>Note that i</w:t>
      </w:r>
      <w:r w:rsidR="00450D60" w:rsidRPr="00903DBA">
        <w:rPr>
          <w:highlight w:val="white"/>
        </w:rPr>
        <w:t xml:space="preserve">ts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lastRenderedPageBreak/>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599537B9"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C0586E">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lastRenderedPageBreak/>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57" w:name="_Toc62920775"/>
      <w:r w:rsidRPr="00903DBA">
        <w:t>Type Cast</w:t>
      </w:r>
      <w:r w:rsidR="0026522D">
        <w:t>ing</w:t>
      </w:r>
      <w:bookmarkEnd w:id="457"/>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r w:rsidRPr="00903DBA">
        <w:t>TypeCast.cs</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lastRenderedPageBreak/>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58" w:name="_Toc62920776"/>
      <w:r>
        <w:rPr>
          <w:highlight w:val="white"/>
        </w:rPr>
        <w:t>Implicit Cast</w:t>
      </w:r>
      <w:bookmarkEnd w:id="458"/>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59" w:name="_Toc62920777"/>
      <w:r>
        <w:rPr>
          <w:highlight w:val="white"/>
        </w:rPr>
        <w:t>Explicit Cast</w:t>
      </w:r>
      <w:bookmarkEnd w:id="459"/>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lastRenderedPageBreak/>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lastRenderedPageBreak/>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lastRenderedPageBreak/>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lastRenderedPageBreak/>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60" w:name="_Toc62920778"/>
      <w:r w:rsidRPr="00903DBA">
        <w:t>Type Promotion</w:t>
      </w:r>
      <w:bookmarkEnd w:id="460"/>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Pr="00E65FE6">
        <w:rPr>
          <w:rStyle w:val="CodeInText"/>
        </w:rPr>
        <w:t>i</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19A0F102"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A59CE" w:rsidRPr="00903DBA">
        <w:t xml:space="preserve"> even if they have the same size.</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lastRenderedPageBreak/>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Ansi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r w:rsidRPr="00903DBA">
        <w:t>TypeCast.cs</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61" w:name="_Ref54016854"/>
      <w:bookmarkStart w:id="462" w:name="_Toc62920779"/>
      <w:r w:rsidRPr="00903DBA">
        <w:lastRenderedPageBreak/>
        <w:t>Constant Expression</w:t>
      </w:r>
      <w:bookmarkEnd w:id="461"/>
      <w:bookmarkEnd w:id="462"/>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63" w:name="_Toc62920780"/>
      <w:r>
        <w:t>Unary and Binary Expressions</w:t>
      </w:r>
      <w:bookmarkEnd w:id="463"/>
    </w:p>
    <w:p w14:paraId="2E47FB49" w14:textId="7683A831"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expressions, if their operands are constant.</w:t>
      </w:r>
    </w:p>
    <w:p w14:paraId="1AF5F664" w14:textId="7A8CED78" w:rsidR="00862B4D" w:rsidRPr="00903DBA" w:rsidRDefault="00BB508B" w:rsidP="00CD295E">
      <w:pPr>
        <w:pStyle w:val="CodeHeader"/>
      </w:pPr>
      <w:r w:rsidRPr="00903DBA">
        <w:t>ConstantExpression.cs</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2EE1BCA"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and </w:t>
      </w:r>
      <w:r w:rsidR="00395E41" w:rsidRPr="00903DBA">
        <w:rPr>
          <w:highlight w:val="white"/>
        </w:rPr>
        <w:t>either</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is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3422A8A5"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60539D">
      <w:pPr>
        <w:pStyle w:val="Rubrik3"/>
        <w:rPr>
          <w:highlight w:val="white"/>
        </w:rPr>
      </w:pPr>
      <w:bookmarkStart w:id="464" w:name="_Toc62920781"/>
      <w:r w:rsidRPr="00903DBA">
        <w:rPr>
          <w:highlight w:val="white"/>
        </w:rPr>
        <w:t>Relation Expressions</w:t>
      </w:r>
      <w:bookmarkEnd w:id="464"/>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lastRenderedPageBreak/>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59F23EF3"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15733E">
        <w:rPr>
          <w:highlight w:val="white"/>
        </w:rPr>
        <w:t>At this point, w</w:t>
      </w:r>
      <w:r w:rsidR="008E2B66" w:rsidRPr="00903DBA">
        <w:rPr>
          <w:highlight w:val="white"/>
        </w:rPr>
        <w:t xml:space="preserve">e assume that both operands are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1970A97B" w:rsidR="00CD295E" w:rsidRPr="00903DBA" w:rsidRDefault="00CD295E" w:rsidP="005926A0">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7790DCBC" w:rsidR="00CD295E" w:rsidRPr="00903DBA" w:rsidRDefault="00CD295E" w:rsidP="005926A0">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45F96679" w:rsidR="00CD295E" w:rsidRPr="00903DBA" w:rsidRDefault="00CD295E" w:rsidP="005926A0">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4330317F" w:rsidR="00CD295E" w:rsidRPr="00903DBA" w:rsidRDefault="00CD295E" w:rsidP="005926A0">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lastRenderedPageBreak/>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52FE122D" w:rsidR="00CD295E" w:rsidRPr="00903DBA" w:rsidRDefault="00CD295E" w:rsidP="0092263B">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0C5E3CE8" w:rsidR="00CD295E" w:rsidRPr="00903DBA" w:rsidRDefault="00CD295E" w:rsidP="0092263B">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37388687" w:rsidR="00CD295E" w:rsidRPr="00903DBA" w:rsidRDefault="00CD295E" w:rsidP="0092263B">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150B202D" w:rsidR="00CD295E" w:rsidRPr="00903DBA" w:rsidRDefault="00CD295E" w:rsidP="0092263B">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or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t xml:space="preserve">      }</w:t>
      </w:r>
    </w:p>
    <w:p w14:paraId="450EB67D" w14:textId="060B7DE6" w:rsidR="00CD295E" w:rsidRPr="00903DBA" w:rsidRDefault="004B6C11" w:rsidP="004B6C11">
      <w:pPr>
        <w:rPr>
          <w:highlight w:val="white"/>
        </w:rPr>
      </w:pPr>
      <w:r w:rsidRPr="00903DBA">
        <w:rPr>
          <w:highlight w:val="white"/>
        </w:rPr>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lastRenderedPageBreak/>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r w:rsidR="009C3C27">
        <w:rPr>
          <w:highlight w:val="white"/>
        </w:rPr>
        <w:t>true-set</w:t>
      </w:r>
      <w:r w:rsidRPr="00903DBA">
        <w:rPr>
          <w:highlight w:val="white"/>
        </w:rPr>
        <w:t xml:space="preserve">s. If the value is true, the unconditional </w:t>
      </w:r>
      <w:r w:rsidR="00987634" w:rsidRPr="00903DBA">
        <w:rPr>
          <w:highlight w:val="white"/>
        </w:rPr>
        <w:t xml:space="preserve">jump instruction is stored in its </w:t>
      </w:r>
      <w:r w:rsidR="009C3C27">
        <w:rPr>
          <w:highlight w:val="white"/>
        </w:rPr>
        <w:t>true-set</w:t>
      </w:r>
      <w:r w:rsidR="00987634" w:rsidRPr="00903DBA">
        <w:rPr>
          <w:highlight w:val="white"/>
        </w:rPr>
        <w:t xml:space="preserve">. Otherwise, the value is stored in the </w:t>
      </w:r>
      <w:r w:rsidR="00A76052">
        <w:rPr>
          <w:highlight w:val="white"/>
        </w:rPr>
        <w:t>false-set</w:t>
      </w:r>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60539D">
      <w:pPr>
        <w:pStyle w:val="Rubrik3"/>
        <w:rPr>
          <w:highlight w:val="white"/>
        </w:rPr>
      </w:pPr>
      <w:bookmarkStart w:id="465" w:name="_Toc62920782"/>
      <w:r w:rsidRPr="00903DBA">
        <w:rPr>
          <w:highlight w:val="white"/>
        </w:rPr>
        <w:t>Arithmetic Expressions</w:t>
      </w:r>
      <w:bookmarkEnd w:id="465"/>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lastRenderedPageBreak/>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77777777" w:rsidR="00CD295E" w:rsidRPr="00903DBA" w:rsidRDefault="00CD295E" w:rsidP="0092263B">
      <w:pPr>
        <w:pStyle w:val="Code"/>
        <w:rPr>
          <w:highlight w:val="white"/>
        </w:rPr>
      </w:pPr>
      <w:r w:rsidRPr="00903DBA">
        <w:rPr>
          <w:highlight w:val="white"/>
        </w:rPr>
        <w:t xml:space="preserve">        case MiddleOperator.BinaryAdd:</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lastRenderedPageBreak/>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77777777" w:rsidR="00CD295E" w:rsidRPr="00903DBA" w:rsidRDefault="00CD295E" w:rsidP="0092263B">
      <w:pPr>
        <w:pStyle w:val="Code"/>
        <w:rPr>
          <w:highlight w:val="white"/>
        </w:rPr>
      </w:pPr>
      <w:r w:rsidRPr="00903DBA">
        <w:rPr>
          <w:highlight w:val="white"/>
        </w:rPr>
        <w:t xml:space="preserve">        case MiddleOperator.BinarySubtract: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lastRenderedPageBreak/>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t xml:space="preserve">      switch (middleOp) {</w:t>
      </w:r>
    </w:p>
    <w:p w14:paraId="7C59B460" w14:textId="77777777" w:rsidR="00CD295E" w:rsidRPr="00903DBA" w:rsidRDefault="00CD295E" w:rsidP="00CD295E">
      <w:pPr>
        <w:pStyle w:val="Code"/>
        <w:rPr>
          <w:highlight w:val="white"/>
        </w:rPr>
      </w:pPr>
      <w:r w:rsidRPr="00903DBA">
        <w:rPr>
          <w:highlight w:val="white"/>
        </w:rPr>
        <w:t xml:space="preserve">        case MiddleOperator.BinaryAdd:</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7777777" w:rsidR="00CD295E" w:rsidRPr="00903DBA" w:rsidRDefault="00CD295E" w:rsidP="00CD295E">
      <w:pPr>
        <w:pStyle w:val="Code"/>
        <w:rPr>
          <w:highlight w:val="white"/>
        </w:rPr>
      </w:pPr>
      <w:r w:rsidRPr="00903DBA">
        <w:rPr>
          <w:highlight w:val="white"/>
        </w:rPr>
        <w:t xml:space="preserve">        case MiddleOperator.BinarySubtract:</w:t>
      </w:r>
    </w:p>
    <w:p w14:paraId="2EFC051E" w14:textId="77777777" w:rsidR="00CD295E" w:rsidRPr="00903DBA" w:rsidRDefault="00CD295E" w:rsidP="00CD295E">
      <w:pPr>
        <w:pStyle w:val="Code"/>
        <w:rPr>
          <w:highlight w:val="white"/>
        </w:rPr>
      </w:pPr>
      <w:r w:rsidRPr="00903DBA">
        <w:rPr>
          <w:highlight w:val="white"/>
        </w:rPr>
        <w:lastRenderedPageBreak/>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384617AD" w:rsidR="00CD295E" w:rsidRPr="00903DBA" w:rsidRDefault="00CD295E" w:rsidP="00CD295E">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12AB3221" w:rsidR="00CD295E" w:rsidRPr="00903DBA" w:rsidRDefault="00CD295E" w:rsidP="00CD295E">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lastRenderedPageBreak/>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77777777" w:rsidR="00CD295E" w:rsidRPr="00903DBA" w:rsidRDefault="00CD295E" w:rsidP="00CD295E">
      <w:pPr>
        <w:pStyle w:val="Code"/>
        <w:rPr>
          <w:highlight w:val="white"/>
        </w:rPr>
      </w:pPr>
      <w:r w:rsidRPr="00903DBA">
        <w:rPr>
          <w:highlight w:val="white"/>
        </w:rPr>
        <w:t xml:space="preserve">        case MiddleOperator.UnaryAdd:</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77777777" w:rsidR="00CD295E" w:rsidRPr="00903DBA" w:rsidRDefault="00CD295E" w:rsidP="00CD295E">
      <w:pPr>
        <w:pStyle w:val="Code"/>
        <w:rPr>
          <w:highlight w:val="white"/>
        </w:rPr>
      </w:pPr>
      <w:r w:rsidRPr="00903DBA">
        <w:rPr>
          <w:highlight w:val="white"/>
        </w:rPr>
        <w:t xml:space="preserve">        case MiddleOperator.UnarySubtract: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77777777" w:rsidR="00CD295E" w:rsidRPr="00903DBA" w:rsidRDefault="00CD295E" w:rsidP="00CD295E">
      <w:pPr>
        <w:pStyle w:val="Code"/>
        <w:rPr>
          <w:highlight w:val="white"/>
        </w:rPr>
      </w:pPr>
      <w:r w:rsidRPr="00903DBA">
        <w:rPr>
          <w:highlight w:val="white"/>
        </w:rPr>
        <w:t xml:space="preserve">        case MiddleOperator.UnaryAdd:</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77777777" w:rsidR="00CD295E" w:rsidRPr="00903DBA" w:rsidRDefault="00CD295E" w:rsidP="00CD295E">
      <w:pPr>
        <w:pStyle w:val="Code"/>
        <w:rPr>
          <w:highlight w:val="white"/>
        </w:rPr>
      </w:pPr>
      <w:r w:rsidRPr="00903DBA">
        <w:rPr>
          <w:highlight w:val="white"/>
        </w:rPr>
        <w:t xml:space="preserve">        case MiddleOperator.UnarySubtract: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lastRenderedPageBreak/>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60539D">
      <w:pPr>
        <w:pStyle w:val="Rubrik2"/>
        <w:rPr>
          <w:highlight w:val="white"/>
        </w:rPr>
      </w:pPr>
      <w:bookmarkStart w:id="466" w:name="_Toc62920783"/>
      <w:r w:rsidRPr="00903DBA">
        <w:rPr>
          <w:highlight w:val="white"/>
        </w:rPr>
        <w:t xml:space="preserve">Constant </w:t>
      </w:r>
      <w:r w:rsidR="0080006D" w:rsidRPr="00903DBA">
        <w:rPr>
          <w:highlight w:val="white"/>
        </w:rPr>
        <w:t>Type Cast</w:t>
      </w:r>
      <w:bookmarkEnd w:id="466"/>
    </w:p>
    <w:p w14:paraId="4F48746B" w14:textId="70801E4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just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lastRenderedPageBreak/>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r w:rsidR="00A76052">
        <w:rPr>
          <w:highlight w:val="white"/>
        </w:rPr>
        <w:t>false-set</w:t>
      </w:r>
      <w:r w:rsidR="00F3514C" w:rsidRPr="00903DBA">
        <w:rPr>
          <w:highlight w:val="white"/>
        </w:rPr>
        <w:t xml:space="preserve">. If it not zero, we create the target symbol with the jump set as its </w:t>
      </w:r>
      <w:r w:rsidR="009C3C27">
        <w:rPr>
          <w:highlight w:val="white"/>
        </w:rPr>
        <w:t>true-set</w:t>
      </w:r>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lastRenderedPageBreak/>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60539D">
      <w:pPr>
        <w:pStyle w:val="Rubrik3"/>
        <w:rPr>
          <w:highlight w:val="white"/>
        </w:rPr>
      </w:pPr>
      <w:bookmarkStart w:id="467" w:name="_Toc62920784"/>
      <w:r>
        <w:rPr>
          <w:highlight w:val="white"/>
        </w:rPr>
        <w:t>Constant Value</w:t>
      </w:r>
      <w:bookmarkEnd w:id="467"/>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lastRenderedPageBreak/>
        <w:t xml:space="preserve">                                            </w:t>
      </w:r>
      <w:r w:rsidR="00CD295E" w:rsidRPr="00903DBA">
        <w:rPr>
          <w:highlight w:val="white"/>
        </w:rPr>
        <w:t xml:space="preserve"> assemblyCodeList);</w:t>
      </w:r>
    </w:p>
    <w:p w14:paraId="734DCDCA" w14:textId="0B40E76B"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C0586E">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60539D">
      <w:pPr>
        <w:pStyle w:val="Rubrik1"/>
      </w:pPr>
      <w:bookmarkStart w:id="468" w:name="_Toc62920785"/>
      <w:r w:rsidRPr="00903DBA">
        <w:lastRenderedPageBreak/>
        <w:t xml:space="preserve">Static </w:t>
      </w:r>
      <w:r w:rsidR="00917F74" w:rsidRPr="00903DBA">
        <w:t xml:space="preserve">Address </w:t>
      </w:r>
      <w:r w:rsidRPr="00903DBA">
        <w:t>Expression</w:t>
      </w:r>
      <w:bookmarkEnd w:id="468"/>
    </w:p>
    <w:p w14:paraId="2C360ECA" w14:textId="77777777" w:rsidR="00F4523B" w:rsidRDefault="00CD6BA8" w:rsidP="00917F74">
      <w:r w:rsidRPr="00903DBA">
        <w:t>If an expression is not constant, the next step is to deci</w:t>
      </w:r>
      <w:r w:rsidR="00917F74" w:rsidRPr="00903DBA">
        <w:t>de whether it is static.</w:t>
      </w:r>
    </w:p>
    <w:p w14:paraId="3C98430D" w14:textId="77777777" w:rsidR="00F4523B" w:rsidRDefault="00F4523B" w:rsidP="0060539D">
      <w:pPr>
        <w:pStyle w:val="Rubrik3"/>
      </w:pPr>
      <w:bookmarkStart w:id="469" w:name="_Toc62920786"/>
      <w:r>
        <w:t>Static Value and Address</w:t>
      </w:r>
      <w:bookmarkEnd w:id="469"/>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r w:rsidRPr="00903DBA">
        <w:t>Static</w:t>
      </w:r>
      <w:r>
        <w:t>Base</w:t>
      </w:r>
      <w:r w:rsidRPr="00903DBA">
        <w:t>.cs</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lastRenderedPageBreak/>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70" w:name="_Toc62920787"/>
      <w:r>
        <w:t>Static Expression</w:t>
      </w:r>
      <w:bookmarkEnd w:id="470"/>
    </w:p>
    <w:p w14:paraId="28070311" w14:textId="0D8B06B4" w:rsidR="00006E57" w:rsidRPr="00903DBA" w:rsidRDefault="00D77A80" w:rsidP="00522EB0">
      <w:r>
        <w:t>A static expression is an expression that is located at a specific place in the memory</w:t>
      </w:r>
      <w:r w:rsidR="00BD56D6">
        <w:t xml:space="preserve">. The address can be identified by its name </w:t>
      </w:r>
      <w:r>
        <w:t>an</w:t>
      </w:r>
      <w:r w:rsidR="00BD56D6">
        <w:t>d</w:t>
      </w:r>
      <w:r>
        <w:t xml:space="preserve"> offset. </w:t>
      </w:r>
      <w:r w:rsidR="00522EB0" w:rsidRPr="00903DBA">
        <w:t xml:space="preserve">The </w:t>
      </w:r>
      <w:r w:rsidR="00522EB0" w:rsidRPr="00903DBA">
        <w:rPr>
          <w:rStyle w:val="KeyWord0"/>
        </w:rPr>
        <w:t>StaticExpression</w:t>
      </w:r>
      <w:r w:rsidR="00522EB0" w:rsidRPr="00903DBA">
        <w:t xml:space="preserve"> class hold</w:t>
      </w:r>
      <w:r>
        <w:t>s</w:t>
      </w:r>
      <w:r w:rsidR="00522EB0" w:rsidRPr="00903DBA">
        <w:t xml:space="preserve"> the two methods </w:t>
      </w:r>
      <w:r w:rsidR="00522EB0" w:rsidRPr="00903DBA">
        <w:rPr>
          <w:rStyle w:val="KeyWord0"/>
        </w:rPr>
        <w:t>Binary</w:t>
      </w:r>
      <w:r w:rsidR="00522EB0" w:rsidRPr="00903DBA">
        <w:t xml:space="preserve"> and </w:t>
      </w:r>
      <w:r w:rsidR="00522EB0" w:rsidRPr="00903DBA">
        <w:rPr>
          <w:rStyle w:val="KeyWord0"/>
        </w:rPr>
        <w:t>Unary</w:t>
      </w:r>
      <w:r w:rsidR="00522EB0" w:rsidRPr="00903DBA">
        <w:t xml:space="preserve">, </w:t>
      </w:r>
      <w:r w:rsidR="007D353E" w:rsidRPr="00903DBA">
        <w:t>which takes a binary or unary expression and returns a static expression</w:t>
      </w:r>
      <w:r w:rsidR="00E52011" w:rsidRPr="00903DBA">
        <w:t xml:space="preserve"> if there is one, or null </w:t>
      </w:r>
      <w:r w:rsidR="00804000" w:rsidRPr="00903DBA">
        <w:t xml:space="preserve">if there is </w:t>
      </w:r>
      <w:r>
        <w:t>no one</w:t>
      </w:r>
      <w:r w:rsidR="00E52011" w:rsidRPr="00903DBA">
        <w:t>.</w:t>
      </w:r>
    </w:p>
    <w:p w14:paraId="6B353FE8" w14:textId="292D7FFF" w:rsidR="00614078" w:rsidRPr="00903DBA" w:rsidRDefault="00614078" w:rsidP="00614078">
      <w:pPr>
        <w:pStyle w:val="CodeHeader"/>
      </w:pPr>
      <w:r w:rsidRPr="00903DBA">
        <w:t>StaticExpression.cs</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365ACFDD" w14:textId="12AF160C" w:rsidR="00786D2B" w:rsidRPr="00903DBA" w:rsidRDefault="00786D2B" w:rsidP="00786D2B">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66E36CAB" w:rsidR="00EF5925" w:rsidRPr="00903DBA" w:rsidRDefault="00EF5925" w:rsidP="00EF5925">
      <w:pPr>
        <w:rPr>
          <w:highlight w:val="white"/>
        </w:rPr>
      </w:pPr>
      <w:r w:rsidRPr="00903DBA">
        <w:rPr>
          <w:highlight w:val="white"/>
        </w:rPr>
        <w:t xml:space="preserve">In case of left array or static address and an integral right value, we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7777777" w:rsidR="00C8332E" w:rsidRPr="00903DBA" w:rsidRDefault="00C8332E" w:rsidP="00C8332E">
      <w:pPr>
        <w:pStyle w:val="Code"/>
        <w:rPr>
          <w:highlight w:val="white"/>
        </w:rPr>
      </w:pPr>
      <w:r w:rsidRPr="00903DBA">
        <w:rPr>
          <w:highlight w:val="white"/>
        </w:rPr>
        <w:t xml:space="preserve">        case MiddleOperator.BinaryAdd: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77777777" w:rsidR="00C8332E" w:rsidRPr="00903DBA" w:rsidRDefault="00C8332E" w:rsidP="00C8332E">
      <w:pPr>
        <w:pStyle w:val="Code"/>
        <w:rPr>
          <w:highlight w:val="white"/>
        </w:rPr>
      </w:pPr>
      <w:r w:rsidRPr="00903DBA">
        <w:rPr>
          <w:highlight w:val="white"/>
        </w:rPr>
        <w:t xml:space="preserve">        case MiddleOperator.BinarySubtract: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lastRenderedPageBreak/>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1DB75518" w:rsidR="00267DCC" w:rsidRPr="00903DBA" w:rsidRDefault="00267DCC" w:rsidP="00267DCC">
      <w:pPr>
        <w:rPr>
          <w:highlight w:val="white"/>
        </w:rPr>
      </w:pPr>
      <w:r w:rsidRPr="00903DBA">
        <w:rPr>
          <w:highlight w:val="white"/>
        </w:rPr>
        <w:t xml:space="preserve">In C, where are allowed to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 xml:space="preserve">p the parameters in </w:t>
      </w:r>
      <w:r w:rsidRPr="00903DBA">
        <w:rPr>
          <w:rStyle w:val="KeyWord0"/>
          <w:highlight w:val="white"/>
        </w:rPr>
        <w:t>GenerateIndex</w:t>
      </w:r>
      <w:r w:rsidRPr="00903DBA">
        <w:rPr>
          <w:highlight w:val="white"/>
        </w:rPr>
        <w:t>.</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lastRenderedPageBreak/>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lastRenderedPageBreak/>
        <w:t xml:space="preserve">  }</w:t>
      </w:r>
    </w:p>
    <w:p w14:paraId="1C69A70D" w14:textId="7F7E1DF8" w:rsidR="00B838C8" w:rsidRPr="00903DBA" w:rsidRDefault="00C8332E" w:rsidP="009B2E26">
      <w:pPr>
        <w:pStyle w:val="Code"/>
      </w:pPr>
      <w:r w:rsidRPr="00903DBA">
        <w:rPr>
          <w:highlight w:val="white"/>
        </w:rPr>
        <w:t>}</w:t>
      </w:r>
    </w:p>
    <w:p w14:paraId="240CCCC5" w14:textId="7172E3D3" w:rsidR="00EF74E4" w:rsidRPr="00903DBA" w:rsidRDefault="00C37108" w:rsidP="0060539D">
      <w:pPr>
        <w:pStyle w:val="Rubrik1"/>
      </w:pPr>
      <w:bookmarkStart w:id="471" w:name="_Toc62920788"/>
      <w:r w:rsidRPr="00903DBA">
        <w:lastRenderedPageBreak/>
        <w:t>Initialization</w:t>
      </w:r>
      <w:bookmarkEnd w:id="471"/>
    </w:p>
    <w:p w14:paraId="3E8BC185" w14:textId="6B9EBA18" w:rsidR="00CE2068" w:rsidRPr="00903DBA" w:rsidRDefault="00A5295F" w:rsidP="00A5295F">
      <w:r w:rsidRPr="00903DBA">
        <w:t xml:space="preserve">In C, it is possible to initialize simple and compound variables. Therefore, we need </w:t>
      </w:r>
      <w:ins w:id="472" w:author="Stefan Bjornander" w:date="2015-04-25T17:28:00Z">
        <w:r w:rsidRPr="00903DBA">
          <w:t xml:space="preserve">to check that </w:t>
        </w:r>
      </w:ins>
      <w:del w:id="473" w:author="Stefan Bjornander" w:date="2015-04-25T17:28:00Z">
        <w:r w:rsidRPr="00903DBA" w:rsidDel="00A35C17">
          <w:delText>a way to make sure</w:delText>
        </w:r>
      </w:del>
      <w:ins w:id="474" w:author="Stefan Bjornander" w:date="2015-04-25T17:27:00Z">
        <w:r w:rsidRPr="00903DBA">
          <w:t xml:space="preserve">the </w:t>
        </w:r>
      </w:ins>
      <w:r w:rsidRPr="00903DBA">
        <w:t xml:space="preserve">initialized </w:t>
      </w:r>
      <w:ins w:id="475"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They perform the same task: matching a type against an initializer. However, s</w:t>
      </w:r>
      <w:r w:rsidRPr="00903DBA">
        <w:t xml:space="preserve">tatic initialization results in a </w:t>
      </w:r>
      <w:r w:rsidR="003041E2" w:rsidRPr="00903DBA">
        <w:t>memory block</w:t>
      </w:r>
      <w:r w:rsidR="005B5DC9" w:rsidRPr="00903DBA">
        <w:t xml:space="preserve"> while</w:t>
      </w:r>
      <w:r w:rsidRPr="00903DBA">
        <w:t xml:space="preserve"> </w:t>
      </w:r>
      <w:r w:rsidR="00C92803">
        <w:t>auto</w:t>
      </w:r>
      <w:r w:rsidRPr="00903DBA">
        <w:t xml:space="preserve"> initialization results in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0D8FFE35" w:rsidR="0083315B" w:rsidRPr="00903DBA" w:rsidRDefault="0083315B" w:rsidP="0083315B">
      <w:r w:rsidRPr="00903DBA">
        <w:t xml:space="preserve">If the variable type is a pointer to a (signed or unsigned) character and the </w:t>
      </w:r>
      <w:r w:rsidR="00D818DE" w:rsidRPr="00903DBA">
        <w:t>initializat</w:t>
      </w:r>
      <w:r w:rsidR="00D818DE">
        <w:t xml:space="preserve">or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76" w:author="Stefan Bjornander" w:date="2015-04-25T17:33:00Z"/>
        </w:rPr>
        <w:pPrChange w:id="477" w:author="Stefan Bjornander" w:date="2015-04-25T17:33:00Z">
          <w:pPr>
            <w:pStyle w:val="Code"/>
          </w:pPr>
        </w:pPrChange>
      </w:pPr>
      <w:bookmarkStart w:id="478" w:name="_Toc62920789"/>
      <w:r w:rsidRPr="00903DBA">
        <w:t>Auto</w:t>
      </w:r>
      <w:ins w:id="479" w:author="Stefan Bjornander" w:date="2015-04-25T17:33:00Z">
        <w:r w:rsidR="00A5295F" w:rsidRPr="00903DBA">
          <w:t xml:space="preserve"> </w:t>
        </w:r>
      </w:ins>
      <w:r w:rsidR="00A5295F" w:rsidRPr="00903DBA">
        <w:t>Initialization</w:t>
      </w:r>
      <w:bookmarkEnd w:id="478"/>
    </w:p>
    <w:p w14:paraId="53C92E22" w14:textId="3608C146" w:rsidR="00A5295F" w:rsidRPr="00903DBA" w:rsidRDefault="0083315B" w:rsidP="00A5295F">
      <w:r w:rsidRPr="00903DBA">
        <w:t>Auto</w:t>
      </w:r>
      <w:ins w:id="480" w:author="Stefan Bjornander" w:date="2015-04-25T17:33:00Z">
        <w:r w:rsidR="00A5295F" w:rsidRPr="00903DBA">
          <w:t xml:space="preserve"> </w:t>
        </w:r>
      </w:ins>
      <w:r w:rsidR="00A5295F" w:rsidRPr="00903DBA">
        <w:t>initialization</w:t>
      </w:r>
      <w:del w:id="481" w:author="Stefan Bjornander" w:date="2015-04-25T17:33:00Z">
        <w:r w:rsidR="00A5295F" w:rsidRPr="00903DBA" w:rsidDel="004F1667">
          <w:delText xml:space="preserve">  </w:delText>
        </w:r>
      </w:del>
      <w:ins w:id="482" w:author="Stefan Bjornander" w:date="2015-04-25T17:33:00Z">
        <w:r w:rsidR="00A5295F" w:rsidRPr="00903DBA">
          <w:t xml:space="preserve"> occurs when an auto or register </w:t>
        </w:r>
      </w:ins>
      <w:ins w:id="483" w:author="Stefan Bjornander" w:date="2015-04-25T17:34:00Z">
        <w:r w:rsidR="00A5295F" w:rsidRPr="00903DBA">
          <w:t xml:space="preserve">variable becomes </w:t>
        </w:r>
      </w:ins>
      <w:r w:rsidR="00A5295F" w:rsidRPr="00903DBA">
        <w:t>initialized</w:t>
      </w:r>
      <w:ins w:id="484" w:author="Stefan Bjornander" w:date="2015-04-25T17:34:00Z">
        <w:r w:rsidR="00A5295F" w:rsidRPr="00903DBA">
          <w:t xml:space="preserve">. Since the </w:t>
        </w:r>
      </w:ins>
      <w:r w:rsidR="00A5295F" w:rsidRPr="00903DBA">
        <w:t>initialization</w:t>
      </w:r>
      <w:ins w:id="485" w:author="Stefan Bjornander" w:date="2015-04-25T17:34:00Z">
        <w:r w:rsidR="00A5295F" w:rsidRPr="00903DBA">
          <w:t xml:space="preserve"> value can be non-</w:t>
        </w:r>
      </w:ins>
      <w:ins w:id="486" w:author="Stefan Bjornander" w:date="2015-04-25T17:46:00Z">
        <w:r w:rsidR="00A5295F" w:rsidRPr="00903DBA">
          <w:t>constant</w:t>
        </w:r>
      </w:ins>
      <w:ins w:id="487" w:author="Stefan Bjornander" w:date="2015-04-25T17:34:00Z">
        <w:r w:rsidR="00A5295F" w:rsidRPr="00903DBA">
          <w:t xml:space="preserve">, no memory block is created. Instead, </w:t>
        </w:r>
      </w:ins>
      <w:ins w:id="488" w:author="Stefan Bjornander" w:date="2015-04-25T17:46:00Z">
        <w:r w:rsidR="00A5295F" w:rsidRPr="00903DBA">
          <w:t>a se</w:t>
        </w:r>
      </w:ins>
      <w:r w:rsidR="00A5295F" w:rsidRPr="00903DBA">
        <w:t>quence</w:t>
      </w:r>
      <w:ins w:id="489" w:author="Stefan Bjornander" w:date="2015-04-25T17:46:00Z">
        <w:r w:rsidR="00A5295F" w:rsidRPr="00903DBA">
          <w:t xml:space="preserve"> of assign</w:t>
        </w:r>
      </w:ins>
      <w:r w:rsidR="00A5295F" w:rsidRPr="00903DBA">
        <w:t>ment</w:t>
      </w:r>
      <w:ins w:id="490" w:author="Stefan Bjornander" w:date="2015-04-25T17:46:00Z">
        <w:r w:rsidR="00A5295F" w:rsidRPr="00903DBA">
          <w:t xml:space="preserve"> instruction</w:t>
        </w:r>
      </w:ins>
      <w:ins w:id="491" w:author="Stefan Bjornander" w:date="2015-04-25T18:25:00Z">
        <w:r w:rsidR="00A5295F" w:rsidRPr="00903DBA">
          <w:t>s</w:t>
        </w:r>
      </w:ins>
      <w:ins w:id="492" w:author="Stefan Bjornander" w:date="2015-04-25T17:46:00Z">
        <w:r w:rsidR="00A5295F" w:rsidRPr="00903DBA">
          <w:t xml:space="preserve"> is added</w:t>
        </w:r>
      </w:ins>
      <w:r w:rsidR="00A5295F" w:rsidRPr="00903DBA">
        <w:t xml:space="preserve"> to the </w:t>
      </w:r>
      <w:ins w:id="493" w:author="Stefan Bjornander" w:date="2015-04-25T17:46:00Z">
        <w:r w:rsidR="00A5295F" w:rsidRPr="00903DBA">
          <w:t>mid</w:t>
        </w:r>
      </w:ins>
      <w:ins w:id="494" w:author="Stefan Bjornander" w:date="2015-04-25T18:25:00Z">
        <w:r w:rsidR="00A5295F" w:rsidRPr="00903DBA">
          <w:t>dle</w:t>
        </w:r>
      </w:ins>
      <w:ins w:id="495" w:author="Stefan Bjornander" w:date="2015-04-25T17:46:00Z">
        <w:r w:rsidR="00A5295F" w:rsidRPr="00903DBA">
          <w:t xml:space="preserve"> code.</w:t>
        </w:r>
      </w:ins>
    </w:p>
    <w:p w14:paraId="5187DC74" w14:textId="40410CD4" w:rsidR="002C3770" w:rsidRPr="00903DBA" w:rsidRDefault="00E03072" w:rsidP="00E03072">
      <w:pPr>
        <w:pStyle w:val="CodeHeader"/>
      </w:pPr>
      <w:r w:rsidRPr="00903DBA">
        <w:rPr>
          <w:highlight w:val="white"/>
        </w:rPr>
        <w:t>GenerateAuto</w:t>
      </w:r>
      <w:r w:rsidR="002F35C1" w:rsidRPr="00903DBA">
        <w:rPr>
          <w:highlight w:val="white"/>
        </w:rPr>
        <w:t>Initializer</w:t>
      </w:r>
      <w:r w:rsidRPr="00903DBA">
        <w:t>.cs</w:t>
      </w:r>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lastRenderedPageBreak/>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C4DBE13" w:rsidR="00100FB0" w:rsidRPr="00903DBA" w:rsidRDefault="00C86E84" w:rsidP="00100FB0">
      <w:pPr>
        <w:rPr>
          <w:highlight w:val="white"/>
        </w:rPr>
      </w:pPr>
      <w:r w:rsidRPr="00903DBA">
        <w:rPr>
          <w:highlight w:val="white"/>
        </w:rPr>
        <w:t xml:space="preserve">If the initializer is not an expression is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lastRenderedPageBreak/>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so that potential sub list are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lastRenderedPageBreak/>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96" w:author="Stefan Bjornander" w:date="2015-04-25T17:29:00Z"/>
        </w:rPr>
        <w:pPrChange w:id="497" w:author="Stefan Bjornander" w:date="2015-04-25T17:29:00Z">
          <w:pPr>
            <w:pStyle w:val="Code"/>
          </w:pPr>
        </w:pPrChange>
      </w:pPr>
      <w:bookmarkStart w:id="498" w:name="_Toc62920790"/>
      <w:ins w:id="499" w:author="Stefan Bjornander" w:date="2015-04-25T17:28:00Z">
        <w:r w:rsidRPr="00903DBA">
          <w:t xml:space="preserve">Static </w:t>
        </w:r>
      </w:ins>
      <w:r w:rsidRPr="00903DBA">
        <w:t>Initialization</w:t>
      </w:r>
      <w:bookmarkEnd w:id="498"/>
    </w:p>
    <w:p w14:paraId="052D947E" w14:textId="77777777" w:rsidR="0083315B" w:rsidRPr="00903DBA" w:rsidRDefault="0083315B" w:rsidP="0083315B">
      <w:ins w:id="500" w:author="Stefan Bjornander" w:date="2015-04-25T17:29:00Z">
        <w:r w:rsidRPr="00903DBA">
          <w:t xml:space="preserve">Static </w:t>
        </w:r>
      </w:ins>
      <w:r w:rsidRPr="00903DBA">
        <w:t>initialization</w:t>
      </w:r>
      <w:ins w:id="501" w:author="Stefan Bjornander" w:date="2015-04-25T17:29:00Z">
        <w:r w:rsidRPr="00903DBA">
          <w:t xml:space="preserve"> occurs when a static variable </w:t>
        </w:r>
      </w:ins>
      <w:r w:rsidRPr="00903DBA">
        <w:t>becomes</w:t>
      </w:r>
      <w:ins w:id="502" w:author="Stefan Bjornander" w:date="2015-04-25T17:29:00Z">
        <w:r w:rsidRPr="00903DBA">
          <w:t xml:space="preserve"> </w:t>
        </w:r>
      </w:ins>
      <w:r w:rsidRPr="00903DBA">
        <w:t>initialized</w:t>
      </w:r>
      <w:ins w:id="503" w:author="Stefan Bjornander" w:date="2015-04-25T17:29:00Z">
        <w:r w:rsidRPr="00903DBA">
          <w:t>.</w:t>
        </w:r>
      </w:ins>
      <w:ins w:id="504" w:author="Stefan Bjornander" w:date="2015-04-25T17:32:00Z">
        <w:r w:rsidRPr="00903DBA">
          <w:t xml:space="preserve"> The </w:t>
        </w:r>
      </w:ins>
      <w:r w:rsidRPr="00903DBA">
        <w:t>initialization</w:t>
      </w:r>
      <w:ins w:id="505" w:author="Stefan Bjornander" w:date="2015-04-25T17:32:00Z">
        <w:r w:rsidRPr="00903DBA">
          <w:t xml:space="preserve"> value has to be constant and known at compile time. No code is generated, instead a m</w:t>
        </w:r>
      </w:ins>
      <w:r w:rsidRPr="00903DBA">
        <w:t>e</w:t>
      </w:r>
      <w:ins w:id="506"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r w:rsidRPr="00903DBA">
        <w:rPr>
          <w:highlight w:val="white"/>
        </w:rPr>
        <w:t>GenerateStatic</w:t>
      </w:r>
      <w:r w:rsidR="002F35C1" w:rsidRPr="00903DBA">
        <w:rPr>
          <w:highlight w:val="white"/>
        </w:rPr>
        <w:t>Initializer</w:t>
      </w:r>
      <w:r w:rsidRPr="00903DBA">
        <w:t>.cs</w:t>
      </w:r>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lastRenderedPageBreak/>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507" w:name="_Toc62920791"/>
      <w:r w:rsidRPr="00903DBA">
        <w:rPr>
          <w:rStyle w:val="KeyWord0"/>
          <w:b/>
          <w:bCs/>
          <w:highlight w:val="white"/>
        </w:rPr>
        <w:t>Modify Initializer</w:t>
      </w:r>
      <w:bookmarkEnd w:id="507"/>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r w:rsidRPr="00903DBA">
        <w:rPr>
          <w:highlight w:val="white"/>
        </w:rPr>
        <w:t>Modify</w:t>
      </w:r>
      <w:r w:rsidR="002F35C1" w:rsidRPr="00903DBA">
        <w:rPr>
          <w:highlight w:val="white"/>
        </w:rPr>
        <w:t>Initializer</w:t>
      </w:r>
      <w:r w:rsidRPr="00903DBA">
        <w:t>.cs</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lastRenderedPageBreak/>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lastRenderedPageBreak/>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508" w:name="_Ref54016586"/>
      <w:bookmarkStart w:id="509" w:name="_Ref54016644"/>
      <w:bookmarkStart w:id="510" w:name="_Toc62920792"/>
      <w:r w:rsidRPr="00903DBA">
        <w:lastRenderedPageBreak/>
        <w:t>Middle Code Optimization</w:t>
      </w:r>
      <w:bookmarkEnd w:id="296"/>
      <w:bookmarkEnd w:id="508"/>
      <w:bookmarkEnd w:id="509"/>
      <w:bookmarkEnd w:id="510"/>
    </w:p>
    <w:p w14:paraId="56CD6ACF" w14:textId="78DCF45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ineffective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770371" w:rsidRPr="00903DBA">
        <w:t xml:space="preserve">The </w:t>
      </w:r>
      <w:r w:rsidR="00770371" w:rsidRPr="00903DBA">
        <w:rPr>
          <w:rStyle w:val="KeyWord0"/>
        </w:rPr>
        <w:t>MiddleCodeOptimization</w:t>
      </w:r>
      <w:r w:rsidR="00770371" w:rsidRPr="00903DBA">
        <w:t xml:space="preserve"> class takes care of the optimization. </w:t>
      </w:r>
      <w:r w:rsidR="00E444D6" w:rsidRPr="00903DBA">
        <w:t>Since the</w:t>
      </w:r>
      <w:r w:rsidR="00237ECB" w:rsidRPr="00903DBA">
        <w:t xml:space="preserve"> optimization methods</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BA6525" w:rsidRPr="00903DBA">
        <w:t>until we do not detect any more opportunit</w:t>
      </w:r>
      <w:r w:rsidR="00A735C6">
        <w:t>ies</w:t>
      </w:r>
      <w:r w:rsidR="00BA6525" w:rsidRPr="00903DBA">
        <w:t>.</w:t>
      </w:r>
      <w:r w:rsidR="00B42535" w:rsidRPr="00903DBA">
        <w:t xml:space="preserve"> The field </w:t>
      </w:r>
      <w:r w:rsidR="00B42535" w:rsidRPr="00903DBA">
        <w:rPr>
          <w:rStyle w:val="CodeInText"/>
        </w:rPr>
        <w:t>m_update</w:t>
      </w:r>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r w:rsidRPr="00903DBA">
        <w:t>MiddleCodeOptimizor.cs</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24AD1E42"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511" w:name="_Toc62920793"/>
      <w:r w:rsidRPr="00903DBA">
        <w:t>Object to Integer Addresses</w:t>
      </w:r>
      <w:bookmarkEnd w:id="511"/>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512" w:name="_Toc62920794"/>
      <w:r>
        <w:t>Jump</w:t>
      </w:r>
      <w:r w:rsidR="001B6658" w:rsidRPr="00903DBA">
        <w:t xml:space="preserve"> Next Instructions</w:t>
      </w:r>
      <w:bookmarkEnd w:id="512"/>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513" w:name="_Toc62920795"/>
      <w:r w:rsidRPr="00903DBA">
        <w:t>Next-</w:t>
      </w:r>
      <w:r w:rsidR="00795872" w:rsidRPr="00903DBA">
        <w:t xml:space="preserve">Double </w:t>
      </w:r>
      <w:r w:rsidR="00C0170C">
        <w:t>Jump</w:t>
      </w:r>
      <w:r w:rsidR="00036C5E" w:rsidRPr="00903DBA">
        <w:t xml:space="preserve"> </w:t>
      </w:r>
      <w:r w:rsidR="00795872" w:rsidRPr="00903DBA">
        <w:t>Statements</w:t>
      </w:r>
      <w:bookmarkEnd w:id="513"/>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9011C9" w:rsidR="003A0F6E" w:rsidRPr="00903DBA" w:rsidRDefault="003A0F6E" w:rsidP="00023E71">
      <w:r w:rsidRPr="00903DBA">
        <w:t xml:space="preserve">To begin with, we need the inverse map to change the condition. The swap map </w:t>
      </w:r>
      <w:r w:rsidR="00023E71" w:rsidRPr="00903DBA">
        <w:t xml:space="preserve">is used in </w:t>
      </w:r>
      <w:r w:rsidR="00023E71" w:rsidRPr="00903DBA">
        <w:rPr>
          <w:rStyle w:val="KeyWord0"/>
          <w:highlight w:val="white"/>
        </w:rPr>
        <w:t>OptimizeRelation</w:t>
      </w:r>
      <w:r w:rsidR="00023E71" w:rsidRPr="00903DBA">
        <w:t xml:space="preserve"> below.</w:t>
      </w:r>
      <w:r w:rsidR="00D15D74" w:rsidRPr="00903DBA">
        <w:t xml:space="preserve"> The </w:t>
      </w:r>
      <w:r w:rsidR="00694CB8" w:rsidRPr="00903DBA">
        <w:t>reason</w:t>
      </w:r>
      <w:r w:rsidR="00D15D74" w:rsidRPr="00903DBA">
        <w:t xml:space="preserve"> we define it at this point in the code is that we canno</w:t>
      </w:r>
      <w:r w:rsidR="00694CB8" w:rsidRPr="00903DBA">
        <w:t>t</w:t>
      </w:r>
      <w:r w:rsidR="00D15D74" w:rsidRPr="00903DBA">
        <w:t xml:space="preserve"> have more than one static area in the same class.</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68AB4623" w:rsidR="00833EE9" w:rsidRPr="00903DBA" w:rsidRDefault="00E455A9" w:rsidP="00E455A9">
      <w:pPr>
        <w:rPr>
          <w:highlight w:val="white"/>
        </w:rPr>
      </w:pPr>
      <w:r w:rsidRPr="00903DBA">
        <w:rPr>
          <w:highlight w:val="white"/>
        </w:rPr>
        <w:t xml:space="preserve">We iterate through the middle code list, from the first to the next to 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22E5B1D6" w:rsidR="001D1BEE" w:rsidRPr="00903DBA" w:rsidRDefault="00C0170C" w:rsidP="0060539D">
      <w:pPr>
        <w:pStyle w:val="Rubrik3"/>
      </w:pPr>
      <w:bookmarkStart w:id="514" w:name="_Toc62920796"/>
      <w:r>
        <w:lastRenderedPageBreak/>
        <w:t>Jump</w:t>
      </w:r>
      <w:r w:rsidR="00036C5E" w:rsidRPr="00903DBA">
        <w:t xml:space="preserve"> Chains</w:t>
      </w:r>
      <w:bookmarkEnd w:id="514"/>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24F665AD"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trace the goto 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lastRenderedPageBreak/>
        <w:t xml:space="preserve">    }</w:t>
      </w:r>
    </w:p>
    <w:p w14:paraId="185A6BF0" w14:textId="4F54C851" w:rsidR="001D1BEE" w:rsidRPr="00903DBA" w:rsidRDefault="00184E24" w:rsidP="0060539D">
      <w:pPr>
        <w:pStyle w:val="Rubrik3"/>
      </w:pPr>
      <w:bookmarkStart w:id="515" w:name="_Toc62920797"/>
      <w:r w:rsidRPr="00903DBA">
        <w:t>Remove</w:t>
      </w:r>
      <w:r w:rsidR="00036C5E" w:rsidRPr="00903DBA">
        <w:t xml:space="preserve"> Unreachable Code</w:t>
      </w:r>
      <w:bookmarkEnd w:id="515"/>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lastRenderedPageBreak/>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16" w:name="_Toc62920798"/>
      <w:r w:rsidRPr="00903DBA">
        <w:t>Remove Push-Pop Chains</w:t>
      </w:r>
      <w:bookmarkEnd w:id="516"/>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17" w:name="_Toc62920799"/>
      <w:r w:rsidRPr="00903DBA">
        <w:t>Merge</w:t>
      </w:r>
      <w:r w:rsidR="00E33CCC" w:rsidRPr="00903DBA">
        <w:t xml:space="preserve"> Pop-Push Chains</w:t>
      </w:r>
      <w:bookmarkEnd w:id="517"/>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lastRenderedPageBreak/>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18" w:name="_Toc62920800"/>
      <w:r w:rsidRPr="00903DBA">
        <w:t>Change Top-Pop to Pop</w:t>
      </w:r>
      <w:bookmarkEnd w:id="518"/>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19" w:name="_Toc62920801"/>
      <w:r w:rsidRPr="00903DBA">
        <w:rPr>
          <w:highlight w:val="white"/>
        </w:rPr>
        <w:t>Merge Binary</w:t>
      </w:r>
      <w:bookmarkEnd w:id="519"/>
    </w:p>
    <w:p w14:paraId="56B696BC" w14:textId="3EAB7A8E"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C0586E">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20" w:name="_Toc62920802"/>
      <w:r w:rsidRPr="00903DBA">
        <w:rPr>
          <w:highlight w:val="white"/>
        </w:rPr>
        <w:lastRenderedPageBreak/>
        <w:t>Sema</w:t>
      </w:r>
      <w:r w:rsidR="0007123C" w:rsidRPr="00903DBA">
        <w:rPr>
          <w:highlight w:val="white"/>
        </w:rPr>
        <w:t>n</w:t>
      </w:r>
      <w:r w:rsidRPr="00903DBA">
        <w:rPr>
          <w:highlight w:val="white"/>
        </w:rPr>
        <w:t>tic Optimization</w:t>
      </w:r>
      <w:bookmarkEnd w:id="520"/>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Binary Addtition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44A7630" w14:textId="74CD7EF1" w:rsidR="004975C3" w:rsidRPr="00903DBA" w:rsidRDefault="004975C3" w:rsidP="004975C3">
            <w:pPr>
              <w:rPr>
                <w:highlight w:val="white"/>
              </w:rPr>
            </w:pPr>
            <w:r w:rsidRPr="00903DBA">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r w:rsidRPr="00903DBA">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0 + i</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77777777" w:rsidR="00E95E82" w:rsidRPr="00903DBA" w:rsidRDefault="00E95E82" w:rsidP="00E95E82">
      <w:pPr>
        <w:pStyle w:val="Code"/>
        <w:rPr>
          <w:highlight w:val="white"/>
        </w:rPr>
      </w:pPr>
      <w:r w:rsidRPr="00903DBA">
        <w:rPr>
          <w:highlight w:val="white"/>
        </w:rPr>
        <w:t xml:space="preserve">          else if ((thisCode.Operator == MiddleOperator.BinaryAdd) &amp;&amp;</w:t>
      </w:r>
    </w:p>
    <w:p w14:paraId="4A3EC314" w14:textId="77777777" w:rsidR="00E95E82" w:rsidRPr="00903DBA" w:rsidRDefault="00E95E82" w:rsidP="00E95E82">
      <w:pPr>
        <w:pStyle w:val="Code"/>
        <w:rPr>
          <w:highlight w:val="white"/>
        </w:rPr>
      </w:pPr>
      <w:r w:rsidRPr="00903DBA">
        <w:rPr>
          <w:highlight w:val="white"/>
        </w:rPr>
        <w:lastRenderedPageBreak/>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4C9859C3" w:rsidR="009B4D04" w:rsidRPr="00903DBA" w:rsidRDefault="009B4D04" w:rsidP="009B4D04">
      <w:pPr>
        <w:pStyle w:val="Code"/>
        <w:rPr>
          <w:highlight w:val="white"/>
        </w:rPr>
      </w:pPr>
      <w:r w:rsidRPr="00903DBA">
        <w:rPr>
          <w:highlight w:val="white"/>
        </w:rPr>
        <w:t xml:space="preserve">          else if ((thisCode.Operator == MiddleOperator.BinarySubtract)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25AC0C6D" w:rsidR="00090FA4" w:rsidRPr="00903DBA" w:rsidRDefault="00090FA4" w:rsidP="009B4D04">
      <w:pPr>
        <w:pStyle w:val="Code"/>
        <w:rPr>
          <w:highlight w:val="white"/>
        </w:rPr>
      </w:pPr>
      <w:r w:rsidRPr="00903DBA">
        <w:rPr>
          <w:highlight w:val="white"/>
        </w:rPr>
        <w:t xml:space="preserve">            thisCode.Operator = MiddleOperator.UnarySubtract;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9C25B9" w:rsidRPr="00903DBA">
        <w:rPr>
          <w:highlight w:val="white"/>
        </w:rPr>
        <w:t>i + 0 or i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11E14F0E"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MiddleOperator.BinaryAdd) ||</w:t>
      </w:r>
    </w:p>
    <w:p w14:paraId="2FF84A9D" w14:textId="186529E3" w:rsidR="0074376E" w:rsidRPr="00903DBA" w:rsidRDefault="0074376E" w:rsidP="00CF2F9E">
      <w:pPr>
        <w:pStyle w:val="Code"/>
        <w:rPr>
          <w:highlight w:val="white"/>
        </w:rPr>
      </w:pPr>
      <w:r w:rsidRPr="00903DBA">
        <w:rPr>
          <w:highlight w:val="white"/>
        </w:rPr>
        <w:t xml:space="preserve">                    (thisCode.Operator == MiddleOperator.BinarySubtract))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lastRenderedPageBreak/>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lastRenderedPageBreak/>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21" w:name="_Toc62920803"/>
      <w:r w:rsidRPr="00903DBA">
        <w:rPr>
          <w:highlight w:val="white"/>
        </w:rPr>
        <w:t>Optimize Relation Expression</w:t>
      </w:r>
      <w:bookmarkEnd w:id="521"/>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580771D5"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C0586E">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lastRenderedPageBreak/>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22" w:name="_Toc62920804"/>
      <w:r w:rsidRPr="0060539D">
        <w:rPr>
          <w:highlight w:val="white"/>
        </w:rPr>
        <w:t xml:space="preserve">Optimize </w:t>
      </w:r>
      <w:r w:rsidR="001278F9" w:rsidRPr="0060539D">
        <w:rPr>
          <w:highlight w:val="white"/>
        </w:rPr>
        <w:t>Communicative</w:t>
      </w:r>
      <w:r w:rsidRPr="0060539D">
        <w:rPr>
          <w:highlight w:val="white"/>
        </w:rPr>
        <w:t xml:space="preserve"> Expression</w:t>
      </w:r>
      <w:bookmarkEnd w:id="522"/>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23" w:name="_Toc62920805"/>
      <w:r w:rsidRPr="00903DBA">
        <w:t>Remove Trivial Assignment</w:t>
      </w:r>
      <w:bookmarkEnd w:id="523"/>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24" w:name="_Toc62920806"/>
      <w:r w:rsidRPr="00903DBA">
        <w:t xml:space="preserve">Remove </w:t>
      </w:r>
      <w:r w:rsidR="00F03A18" w:rsidRPr="00903DBA">
        <w:t>Cleared</w:t>
      </w:r>
      <w:r w:rsidRPr="00903DBA">
        <w:t xml:space="preserve"> Code</w:t>
      </w:r>
      <w:bookmarkEnd w:id="524"/>
    </w:p>
    <w:p w14:paraId="37E1B19C" w14:textId="46FDB3BD"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 </w:t>
      </w:r>
      <w:r w:rsidR="009D33EE">
        <w:t>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lastRenderedPageBreak/>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60539D">
      <w:pPr>
        <w:pStyle w:val="Rubrik1"/>
      </w:pPr>
      <w:bookmarkStart w:id="525" w:name="_Ref54016612"/>
      <w:bookmarkStart w:id="526" w:name="_Ref54016688"/>
      <w:bookmarkStart w:id="527" w:name="_Toc62920807"/>
      <w:r w:rsidRPr="00903DBA">
        <w:lastRenderedPageBreak/>
        <w:t>Assembly Code Generation</w:t>
      </w:r>
      <w:bookmarkEnd w:id="525"/>
      <w:bookmarkEnd w:id="526"/>
      <w:bookmarkEnd w:id="527"/>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28" w:name="_Toc62920808"/>
      <w:r w:rsidRPr="00903DBA">
        <w:t>Runtime Management</w:t>
      </w:r>
      <w:bookmarkEnd w:id="528"/>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refers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977D7B" w:rsidRPr="00D2146B" w:rsidRDefault="00977D7B"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977D7B" w:rsidRPr="00D2146B" w:rsidRDefault="00977D7B"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977D7B" w:rsidRPr="00D2146B" w:rsidRDefault="00977D7B"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977D7B" w:rsidRPr="00D2146B" w:rsidRDefault="00977D7B"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977D7B" w:rsidRPr="00D2146B" w:rsidRDefault="00977D7B" w:rsidP="00D2146B">
                              <w:pPr>
                                <w:spacing w:before="0" w:after="0"/>
                                <w:rPr>
                                  <w:sz w:val="18"/>
                                  <w:szCs w:val="18"/>
                                  <w:lang w:val="sv-SE"/>
                                </w:rPr>
                              </w:pPr>
                              <w:r>
                                <w:rPr>
                                  <w:sz w:val="18"/>
                                  <w:szCs w:val="18"/>
                                  <w:lang w:val="sv-SE"/>
                                </w:rPr>
                                <w:t>Variadic Frame Pointer</w:t>
                              </w:r>
                            </w:p>
                            <w:p w14:paraId="366E1AE1" w14:textId="757FAE9A" w:rsidR="00977D7B" w:rsidRPr="00D2146B" w:rsidRDefault="00977D7B" w:rsidP="00D2146B">
                              <w:pPr>
                                <w:spacing w:before="0" w:after="0"/>
                                <w:rPr>
                                  <w:sz w:val="18"/>
                                  <w:szCs w:val="18"/>
                                  <w:lang w:val="sv-SE"/>
                                </w:rPr>
                              </w:pPr>
                              <w:r w:rsidRPr="00D2146B">
                                <w:rPr>
                                  <w:sz w:val="18"/>
                                  <w:szCs w:val="18"/>
                                  <w:lang w:val="sv-SE"/>
                                </w:rPr>
                                <w:t>Regular Frame Pointer</w:t>
                              </w:r>
                            </w:p>
                            <w:p w14:paraId="3E5A4966" w14:textId="38836501" w:rsidR="00977D7B" w:rsidRPr="00D2146B" w:rsidRDefault="00977D7B"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977D7B" w:rsidRPr="00D2146B" w:rsidRDefault="00977D7B" w:rsidP="00D2146B">
                              <w:pPr>
                                <w:spacing w:before="0" w:after="0"/>
                                <w:rPr>
                                  <w:sz w:val="18"/>
                                  <w:szCs w:val="18"/>
                                  <w:lang w:val="sv-SE"/>
                                </w:rPr>
                              </w:pPr>
                            </w:p>
                            <w:p w14:paraId="48B5950A" w14:textId="77777777" w:rsidR="00977D7B" w:rsidRPr="00D2146B" w:rsidRDefault="00977D7B"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977D7B" w:rsidRPr="00D2146B" w:rsidRDefault="00977D7B"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977D7B" w:rsidRPr="00D2146B" w:rsidRDefault="00977D7B"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977D7B" w:rsidRPr="00D2146B" w:rsidRDefault="00977D7B"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977D7B" w:rsidRPr="00D2146B" w:rsidRDefault="00977D7B"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977D7B" w:rsidRPr="00D2146B" w:rsidRDefault="00977D7B"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977D7B" w:rsidRPr="00D2146B" w:rsidRDefault="00977D7B"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977D7B" w:rsidRPr="00D2146B" w:rsidRDefault="00977D7B"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977D7B" w:rsidRPr="00D2146B" w:rsidRDefault="00977D7B"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977D7B" w:rsidRPr="00D2146B" w:rsidRDefault="00977D7B" w:rsidP="00D2146B">
                              <w:pPr>
                                <w:spacing w:before="0" w:after="0" w:line="256" w:lineRule="auto"/>
                                <w:rPr>
                                  <w:sz w:val="18"/>
                                  <w:szCs w:val="18"/>
                                </w:rPr>
                              </w:pPr>
                              <w:r w:rsidRPr="00D2146B">
                                <w:rPr>
                                  <w:rFonts w:eastAsia="Calibri"/>
                                  <w:color w:val="000000"/>
                                  <w:sz w:val="18"/>
                                  <w:szCs w:val="18"/>
                                </w:rPr>
                                <w:t> </w:t>
                              </w:r>
                            </w:p>
                            <w:p w14:paraId="2924CD49" w14:textId="77777777" w:rsidR="00977D7B" w:rsidRPr="00D2146B" w:rsidRDefault="00977D7B"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977D7B" w:rsidRPr="00D2146B" w:rsidRDefault="00977D7B"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977D7B" w:rsidRPr="00D2146B" w:rsidRDefault="00977D7B"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977D7B" w:rsidRPr="00D2146B" w:rsidRDefault="00977D7B"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977D7B" w:rsidRPr="00D2146B" w:rsidRDefault="00977D7B"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977D7B" w:rsidRPr="00D2146B" w:rsidRDefault="00977D7B"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977D7B" w:rsidRPr="00D2146B" w:rsidRDefault="00977D7B"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977D7B" w:rsidRPr="00D2146B" w:rsidRDefault="00977D7B" w:rsidP="00D2146B">
                              <w:pPr>
                                <w:spacing w:before="0" w:after="0" w:line="254" w:lineRule="auto"/>
                                <w:rPr>
                                  <w:sz w:val="18"/>
                                  <w:szCs w:val="18"/>
                                </w:rPr>
                              </w:pPr>
                              <w:r w:rsidRPr="00D2146B">
                                <w:rPr>
                                  <w:rFonts w:eastAsia="Calibri"/>
                                  <w:color w:val="000000"/>
                                  <w:sz w:val="18"/>
                                  <w:szCs w:val="18"/>
                                </w:rPr>
                                <w:t> </w:t>
                              </w:r>
                            </w:p>
                            <w:p w14:paraId="1ECBE518" w14:textId="77777777" w:rsidR="00977D7B" w:rsidRPr="00D2146B" w:rsidRDefault="00977D7B"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977D7B" w:rsidRPr="00D2146B" w:rsidRDefault="00977D7B"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977D7B" w:rsidRPr="00D2146B" w:rsidRDefault="00977D7B"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977D7B" w:rsidRPr="00D2146B" w:rsidRDefault="00977D7B"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977D7B" w:rsidRPr="00D2146B" w:rsidRDefault="00977D7B"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977D7B" w:rsidRPr="00D2146B" w:rsidRDefault="00977D7B"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977D7B" w:rsidRPr="00D2146B" w:rsidRDefault="00977D7B" w:rsidP="00D2146B">
                        <w:pPr>
                          <w:spacing w:before="0" w:after="0"/>
                          <w:rPr>
                            <w:sz w:val="18"/>
                            <w:szCs w:val="18"/>
                            <w:lang w:val="sv-SE"/>
                          </w:rPr>
                        </w:pPr>
                        <w:r>
                          <w:rPr>
                            <w:sz w:val="18"/>
                            <w:szCs w:val="18"/>
                            <w:lang w:val="sv-SE"/>
                          </w:rPr>
                          <w:t>Variadic Frame Pointer</w:t>
                        </w:r>
                      </w:p>
                      <w:p w14:paraId="366E1AE1" w14:textId="757FAE9A" w:rsidR="00977D7B" w:rsidRPr="00D2146B" w:rsidRDefault="00977D7B" w:rsidP="00D2146B">
                        <w:pPr>
                          <w:spacing w:before="0" w:after="0"/>
                          <w:rPr>
                            <w:sz w:val="18"/>
                            <w:szCs w:val="18"/>
                            <w:lang w:val="sv-SE"/>
                          </w:rPr>
                        </w:pPr>
                        <w:r w:rsidRPr="00D2146B">
                          <w:rPr>
                            <w:sz w:val="18"/>
                            <w:szCs w:val="18"/>
                            <w:lang w:val="sv-SE"/>
                          </w:rPr>
                          <w:t>Regular Frame Pointer</w:t>
                        </w:r>
                      </w:p>
                      <w:p w14:paraId="3E5A4966" w14:textId="38836501" w:rsidR="00977D7B" w:rsidRPr="00D2146B" w:rsidRDefault="00977D7B"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977D7B" w:rsidRPr="00D2146B" w:rsidRDefault="00977D7B" w:rsidP="00D2146B">
                        <w:pPr>
                          <w:spacing w:before="0" w:after="0"/>
                          <w:rPr>
                            <w:sz w:val="18"/>
                            <w:szCs w:val="18"/>
                            <w:lang w:val="sv-SE"/>
                          </w:rPr>
                        </w:pPr>
                      </w:p>
                      <w:p w14:paraId="48B5950A" w14:textId="77777777" w:rsidR="00977D7B" w:rsidRPr="00D2146B" w:rsidRDefault="00977D7B"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977D7B" w:rsidRPr="00D2146B" w:rsidRDefault="00977D7B"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977D7B" w:rsidRPr="00D2146B" w:rsidRDefault="00977D7B"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977D7B" w:rsidRPr="00D2146B" w:rsidRDefault="00977D7B"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977D7B" w:rsidRPr="00D2146B" w:rsidRDefault="00977D7B"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977D7B" w:rsidRPr="00D2146B" w:rsidRDefault="00977D7B"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977D7B" w:rsidRPr="00D2146B" w:rsidRDefault="00977D7B"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977D7B" w:rsidRPr="00D2146B" w:rsidRDefault="00977D7B"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977D7B" w:rsidRPr="00D2146B" w:rsidRDefault="00977D7B"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977D7B" w:rsidRPr="00D2146B" w:rsidRDefault="00977D7B" w:rsidP="00D2146B">
                        <w:pPr>
                          <w:spacing w:before="0" w:after="0" w:line="256" w:lineRule="auto"/>
                          <w:rPr>
                            <w:sz w:val="18"/>
                            <w:szCs w:val="18"/>
                          </w:rPr>
                        </w:pPr>
                        <w:r w:rsidRPr="00D2146B">
                          <w:rPr>
                            <w:rFonts w:eastAsia="Calibri"/>
                            <w:color w:val="000000"/>
                            <w:sz w:val="18"/>
                            <w:szCs w:val="18"/>
                          </w:rPr>
                          <w:t> </w:t>
                        </w:r>
                      </w:p>
                      <w:p w14:paraId="2924CD49" w14:textId="77777777" w:rsidR="00977D7B" w:rsidRPr="00D2146B" w:rsidRDefault="00977D7B"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977D7B" w:rsidRPr="00D2146B" w:rsidRDefault="00977D7B"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977D7B" w:rsidRPr="00D2146B" w:rsidRDefault="00977D7B"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977D7B" w:rsidRPr="00D2146B" w:rsidRDefault="00977D7B"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977D7B" w:rsidRPr="00D2146B" w:rsidRDefault="00977D7B"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977D7B" w:rsidRPr="00D2146B" w:rsidRDefault="00977D7B"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977D7B" w:rsidRPr="00D2146B" w:rsidRDefault="00977D7B"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977D7B" w:rsidRPr="00D2146B" w:rsidRDefault="00977D7B" w:rsidP="00D2146B">
                        <w:pPr>
                          <w:spacing w:before="0" w:after="0" w:line="254" w:lineRule="auto"/>
                          <w:rPr>
                            <w:sz w:val="18"/>
                            <w:szCs w:val="18"/>
                          </w:rPr>
                        </w:pPr>
                        <w:r w:rsidRPr="00D2146B">
                          <w:rPr>
                            <w:rFonts w:eastAsia="Calibri"/>
                            <w:color w:val="000000"/>
                            <w:sz w:val="18"/>
                            <w:szCs w:val="18"/>
                          </w:rPr>
                          <w:t> </w:t>
                        </w:r>
                      </w:p>
                      <w:p w14:paraId="1ECBE518" w14:textId="77777777" w:rsidR="00977D7B" w:rsidRPr="00D2146B" w:rsidRDefault="00977D7B"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977D7B" w:rsidRPr="00D2146B" w:rsidRDefault="00977D7B"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977D7B" w:rsidRPr="00D2146B" w:rsidRDefault="00977D7B"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977D7B" w:rsidRDefault="00977D7B"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977D7B" w:rsidRDefault="00977D7B"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977D7B" w:rsidRPr="00D2146B" w:rsidRDefault="00977D7B"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977D7B" w:rsidRPr="00D2146B" w:rsidRDefault="00977D7B"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977D7B" w:rsidRPr="00D2146B" w:rsidRDefault="00977D7B"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977D7B" w:rsidRPr="00D2146B" w:rsidRDefault="00977D7B"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977D7B" w:rsidRPr="00D2146B" w:rsidRDefault="00977D7B"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977D7B" w:rsidRPr="00D2146B" w:rsidRDefault="00977D7B" w:rsidP="002903DF">
                              <w:pPr>
                                <w:spacing w:before="0" w:after="0"/>
                                <w:rPr>
                                  <w:sz w:val="18"/>
                                  <w:szCs w:val="18"/>
                                  <w:lang w:val="sv-SE"/>
                                </w:rPr>
                              </w:pPr>
                              <w:r w:rsidRPr="00D2146B">
                                <w:rPr>
                                  <w:sz w:val="18"/>
                                  <w:szCs w:val="18"/>
                                  <w:lang w:val="sv-SE"/>
                                </w:rPr>
                                <w:t>Regular Frame Pointer</w:t>
                              </w:r>
                            </w:p>
                            <w:p w14:paraId="62230721" w14:textId="77777777" w:rsidR="00977D7B" w:rsidRPr="00D2146B" w:rsidRDefault="00977D7B"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977D7B" w:rsidRPr="00D2146B" w:rsidRDefault="00977D7B" w:rsidP="002903DF">
                              <w:pPr>
                                <w:spacing w:before="0" w:after="0"/>
                                <w:rPr>
                                  <w:sz w:val="18"/>
                                  <w:szCs w:val="18"/>
                                  <w:lang w:val="sv-SE"/>
                                </w:rPr>
                              </w:pPr>
                            </w:p>
                            <w:p w14:paraId="3BE3217A" w14:textId="77777777" w:rsidR="00977D7B" w:rsidRPr="00D2146B" w:rsidRDefault="00977D7B"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977D7B" w:rsidRPr="00D2146B" w:rsidRDefault="00977D7B"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977D7B" w:rsidRPr="00D2146B" w:rsidRDefault="00977D7B"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977D7B" w:rsidRDefault="00977D7B"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977D7B" w:rsidRPr="00D2146B" w:rsidRDefault="00977D7B"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977D7B" w:rsidRPr="00D2146B" w:rsidRDefault="00977D7B"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977D7B" w:rsidRPr="00D2146B" w:rsidRDefault="00977D7B"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977D7B" w:rsidRPr="00D2146B" w:rsidRDefault="00977D7B"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977D7B" w:rsidRPr="00D2146B" w:rsidRDefault="00977D7B"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977D7B" w:rsidRPr="00D2146B" w:rsidRDefault="00977D7B"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977D7B" w:rsidRPr="00D2146B" w:rsidRDefault="00977D7B" w:rsidP="002903DF">
                              <w:pPr>
                                <w:spacing w:before="0" w:after="0" w:line="256" w:lineRule="auto"/>
                                <w:rPr>
                                  <w:sz w:val="18"/>
                                  <w:szCs w:val="18"/>
                                </w:rPr>
                              </w:pPr>
                              <w:r w:rsidRPr="00D2146B">
                                <w:rPr>
                                  <w:rFonts w:eastAsia="Calibri"/>
                                  <w:color w:val="000000"/>
                                  <w:sz w:val="18"/>
                                  <w:szCs w:val="18"/>
                                </w:rPr>
                                <w:t> </w:t>
                              </w:r>
                            </w:p>
                            <w:p w14:paraId="28313E96" w14:textId="77777777" w:rsidR="00977D7B" w:rsidRPr="00D2146B" w:rsidRDefault="00977D7B"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977D7B" w:rsidRPr="00D2146B" w:rsidRDefault="00977D7B"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977D7B" w:rsidRPr="00D2146B" w:rsidRDefault="00977D7B"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977D7B" w:rsidRPr="00D2146B" w:rsidRDefault="00977D7B"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977D7B" w:rsidRPr="00D2146B" w:rsidRDefault="00977D7B"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977D7B" w:rsidRPr="00D2146B" w:rsidRDefault="00977D7B"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977D7B" w:rsidRPr="00D2146B" w:rsidRDefault="00977D7B"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977D7B" w:rsidRPr="00D2146B" w:rsidRDefault="00977D7B" w:rsidP="002903DF">
                              <w:pPr>
                                <w:spacing w:before="0" w:after="0" w:line="254" w:lineRule="auto"/>
                                <w:rPr>
                                  <w:sz w:val="18"/>
                                  <w:szCs w:val="18"/>
                                </w:rPr>
                              </w:pPr>
                              <w:r w:rsidRPr="00D2146B">
                                <w:rPr>
                                  <w:rFonts w:eastAsia="Calibri"/>
                                  <w:color w:val="000000"/>
                                  <w:sz w:val="18"/>
                                  <w:szCs w:val="18"/>
                                </w:rPr>
                                <w:t> </w:t>
                              </w:r>
                            </w:p>
                            <w:p w14:paraId="48FC4ABF" w14:textId="77777777" w:rsidR="00977D7B" w:rsidRPr="00D2146B" w:rsidRDefault="00977D7B"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977D7B" w:rsidRPr="00D2146B" w:rsidRDefault="00977D7B"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977D7B" w:rsidRPr="00D2146B" w:rsidRDefault="00977D7B"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977D7B" w:rsidRDefault="00977D7B"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977D7B" w:rsidRDefault="00977D7B"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977D7B" w:rsidRPr="00D2146B" w:rsidRDefault="00977D7B"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977D7B" w:rsidRPr="00D2146B" w:rsidRDefault="00977D7B"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977D7B" w:rsidRPr="00D2146B" w:rsidRDefault="00977D7B"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977D7B" w:rsidRPr="00D2146B" w:rsidRDefault="00977D7B"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977D7B" w:rsidRPr="00D2146B" w:rsidRDefault="00977D7B"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977D7B" w:rsidRPr="00D2146B" w:rsidRDefault="00977D7B" w:rsidP="002903DF">
                        <w:pPr>
                          <w:spacing w:before="0" w:after="0"/>
                          <w:rPr>
                            <w:sz w:val="18"/>
                            <w:szCs w:val="18"/>
                            <w:lang w:val="sv-SE"/>
                          </w:rPr>
                        </w:pPr>
                        <w:r w:rsidRPr="00D2146B">
                          <w:rPr>
                            <w:sz w:val="18"/>
                            <w:szCs w:val="18"/>
                            <w:lang w:val="sv-SE"/>
                          </w:rPr>
                          <w:t>Regular Frame Pointer</w:t>
                        </w:r>
                      </w:p>
                      <w:p w14:paraId="62230721" w14:textId="77777777" w:rsidR="00977D7B" w:rsidRPr="00D2146B" w:rsidRDefault="00977D7B"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977D7B" w:rsidRPr="00D2146B" w:rsidRDefault="00977D7B" w:rsidP="002903DF">
                        <w:pPr>
                          <w:spacing w:before="0" w:after="0"/>
                          <w:rPr>
                            <w:sz w:val="18"/>
                            <w:szCs w:val="18"/>
                            <w:lang w:val="sv-SE"/>
                          </w:rPr>
                        </w:pPr>
                      </w:p>
                      <w:p w14:paraId="3BE3217A" w14:textId="77777777" w:rsidR="00977D7B" w:rsidRPr="00D2146B" w:rsidRDefault="00977D7B"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977D7B" w:rsidRPr="00D2146B" w:rsidRDefault="00977D7B"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977D7B" w:rsidRPr="00D2146B" w:rsidRDefault="00977D7B"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977D7B" w:rsidRDefault="00977D7B"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977D7B" w:rsidRPr="00D2146B" w:rsidRDefault="00977D7B"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977D7B" w:rsidRPr="00D2146B" w:rsidRDefault="00977D7B"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977D7B" w:rsidRPr="00D2146B" w:rsidRDefault="00977D7B"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977D7B" w:rsidRPr="00D2146B" w:rsidRDefault="00977D7B"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977D7B" w:rsidRPr="00D2146B" w:rsidRDefault="00977D7B"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977D7B" w:rsidRPr="00D2146B" w:rsidRDefault="00977D7B"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977D7B" w:rsidRPr="00D2146B" w:rsidRDefault="00977D7B" w:rsidP="002903DF">
                        <w:pPr>
                          <w:spacing w:before="0" w:after="0" w:line="256" w:lineRule="auto"/>
                          <w:rPr>
                            <w:sz w:val="18"/>
                            <w:szCs w:val="18"/>
                          </w:rPr>
                        </w:pPr>
                        <w:r w:rsidRPr="00D2146B">
                          <w:rPr>
                            <w:rFonts w:eastAsia="Calibri"/>
                            <w:color w:val="000000"/>
                            <w:sz w:val="18"/>
                            <w:szCs w:val="18"/>
                          </w:rPr>
                          <w:t> </w:t>
                        </w:r>
                      </w:p>
                      <w:p w14:paraId="28313E96" w14:textId="77777777" w:rsidR="00977D7B" w:rsidRPr="00D2146B" w:rsidRDefault="00977D7B"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977D7B" w:rsidRPr="00D2146B" w:rsidRDefault="00977D7B"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977D7B" w:rsidRPr="00D2146B" w:rsidRDefault="00977D7B"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977D7B" w:rsidRPr="00D2146B" w:rsidRDefault="00977D7B"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977D7B" w:rsidRPr="00D2146B" w:rsidRDefault="00977D7B"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977D7B" w:rsidRPr="00D2146B" w:rsidRDefault="00977D7B"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977D7B" w:rsidRPr="00D2146B" w:rsidRDefault="00977D7B"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977D7B" w:rsidRPr="00D2146B" w:rsidRDefault="00977D7B" w:rsidP="002903DF">
                        <w:pPr>
                          <w:spacing w:before="0" w:after="0" w:line="254" w:lineRule="auto"/>
                          <w:rPr>
                            <w:sz w:val="18"/>
                            <w:szCs w:val="18"/>
                          </w:rPr>
                        </w:pPr>
                        <w:r w:rsidRPr="00D2146B">
                          <w:rPr>
                            <w:rFonts w:eastAsia="Calibri"/>
                            <w:color w:val="000000"/>
                            <w:sz w:val="18"/>
                            <w:szCs w:val="18"/>
                          </w:rPr>
                          <w:t> </w:t>
                        </w:r>
                      </w:p>
                      <w:p w14:paraId="48FC4ABF" w14:textId="77777777" w:rsidR="00977D7B" w:rsidRPr="00D2146B" w:rsidRDefault="00977D7B"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977D7B" w:rsidRPr="00D2146B" w:rsidRDefault="00977D7B"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FA2BB3" w:rsidRPr="00903DBA">
        <w:rPr>
          <w:rStyle w:val="KeyWord0"/>
        </w:rPr>
        <w:t>f</w:t>
      </w:r>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29" w:name="_Toc62920809"/>
      <w:r w:rsidRPr="00903DBA">
        <w:t>Assembly Operator</w:t>
      </w:r>
      <w:bookmarkEnd w:id="529"/>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r w:rsidRPr="00903DBA">
        <w:t>AssemblyOperator.cs</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30" w:name="_Toc62920810"/>
      <w:r w:rsidRPr="00903DBA">
        <w:t>Assembly Code</w:t>
      </w:r>
      <w:bookmarkEnd w:id="530"/>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r w:rsidRPr="00903DBA">
        <w:t>AssemblyCode.cs</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lastRenderedPageBreak/>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31" w:name="_Toc62920811"/>
      <w:r w:rsidRPr="00903DBA">
        <w:rPr>
          <w:highlight w:val="white"/>
        </w:rPr>
        <w:t>Assembly Code Optimization</w:t>
      </w:r>
      <w:bookmarkEnd w:id="531"/>
    </w:p>
    <w:p w14:paraId="60537E46" w14:textId="0DE67CF9"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C0586E">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32" w:name="_Toc62920812"/>
      <w:r w:rsidRPr="00903DBA">
        <w:rPr>
          <w:highlight w:val="white"/>
        </w:rPr>
        <w:t xml:space="preserve">Operator </w:t>
      </w:r>
      <w:r w:rsidR="00CA5764" w:rsidRPr="00903DBA">
        <w:rPr>
          <w:highlight w:val="white"/>
        </w:rPr>
        <w:t>Test Methods</w:t>
      </w:r>
      <w:bookmarkEnd w:id="532"/>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33" w:name="_Toc62920813"/>
      <w:r w:rsidRPr="00903DBA">
        <w:rPr>
          <w:highlight w:val="white"/>
        </w:rPr>
        <w:t>Register Overlapping</w:t>
      </w:r>
      <w:bookmarkEnd w:id="533"/>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34" w:name="_Toc62920814"/>
      <w:r w:rsidRPr="00903DBA">
        <w:rPr>
          <w:highlight w:val="white"/>
        </w:rPr>
        <w:t>Register Size</w:t>
      </w:r>
      <w:bookmarkEnd w:id="534"/>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35" w:name="_Toc62920815"/>
      <w:r w:rsidRPr="00903DBA">
        <w:rPr>
          <w:highlight w:val="white"/>
        </w:rPr>
        <w:t>ToString</w:t>
      </w:r>
      <w:bookmarkEnd w:id="535"/>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EF3244" w:rsidRPr="00903DBA">
        <w:rPr>
          <w:rStyle w:val="KeyWord0"/>
          <w:highlight w:val="white"/>
        </w:rPr>
        <w:t>operand2</w:t>
      </w:r>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36" w:name="_Toc62920816"/>
      <w:r w:rsidRPr="00903DBA">
        <w:t>Tracks</w:t>
      </w:r>
      <w:bookmarkEnd w:id="536"/>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r w:rsidRPr="00903DBA">
        <w:t>Track.cs</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lastRenderedPageBreak/>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37" w:name="_Toc62920817"/>
      <w:r w:rsidRPr="00903DBA">
        <w:t>Register Allocation</w:t>
      </w:r>
      <w:bookmarkEnd w:id="537"/>
    </w:p>
    <w:p w14:paraId="02693415" w14:textId="7F9BFDA4" w:rsidR="00B93420" w:rsidRDefault="00226C7F" w:rsidP="005F3AD5">
      <w:r>
        <w:t>The architecture holds a set of registers. On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r w:rsidR="00C0586E">
        <w:t xml:space="preserve">A.3.7. </w:t>
      </w:r>
      <w:r w:rsidR="005F3AD5">
        <w:fldChar w:fldCharType="end"/>
      </w:r>
      <w:r w:rsidR="005F3AD5">
        <w:t xml:space="preserve"> for a more detailed description.</w:t>
      </w:r>
    </w:p>
    <w:p w14:paraId="4DAF0B52" w14:textId="77777777" w:rsidR="00DD28E1" w:rsidRPr="00903DBA" w:rsidRDefault="00DD28E1" w:rsidP="00DD28E1">
      <w:pPr>
        <w:pStyle w:val="CodeHeader"/>
      </w:pPr>
      <w:r>
        <w:t>Register</w:t>
      </w:r>
      <w:r w:rsidRPr="00903DBA">
        <w:t>.cs</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r w:rsidRPr="00903DBA">
        <w:t>RegisterAllocator.cs</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lastRenderedPageBreak/>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lastRenderedPageBreak/>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lastRenderedPageBreak/>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60539D">
      <w:pPr>
        <w:pStyle w:val="Rubrik2"/>
      </w:pPr>
      <w:bookmarkStart w:id="538" w:name="_Toc62920818"/>
      <w:r w:rsidRPr="00903DBA">
        <w:t>Assembly Code Generation</w:t>
      </w:r>
      <w:bookmarkEnd w:id="538"/>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r w:rsidRPr="00903DBA">
        <w:t>AssemblyCodeGenerator.cs</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2B13F3BC" w14:textId="77777777" w:rsidR="0057414B" w:rsidRPr="00903DBA" w:rsidRDefault="0057414B" w:rsidP="001950E8">
      <w:pPr>
        <w:pStyle w:val="Code"/>
        <w:rPr>
          <w:highlight w:val="white"/>
        </w:rPr>
      </w:pPr>
      <w:r w:rsidRPr="00903DBA">
        <w:rPr>
          <w:highlight w:val="white"/>
        </w:rPr>
        <w:t xml:space="preserve">    public static string MainName = "main";</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lastRenderedPageBreak/>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39" w:name="_Toc62920819"/>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39"/>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lastRenderedPageBreak/>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lastRenderedPageBreak/>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lastRenderedPageBreak/>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77777777" w:rsidR="00D851A7" w:rsidRPr="00903DBA" w:rsidRDefault="00D851A7" w:rsidP="00D851A7">
      <w:pPr>
        <w:pStyle w:val="Code"/>
        <w:rPr>
          <w:highlight w:val="white"/>
        </w:rPr>
      </w:pPr>
      <w:r w:rsidRPr="00903DBA">
        <w:rPr>
          <w:highlight w:val="white"/>
        </w:rPr>
        <w:t xml:space="preserve">          case MiddleOperator.BinaryAdd:</w:t>
      </w:r>
    </w:p>
    <w:p w14:paraId="2B67D4FA" w14:textId="77777777" w:rsidR="00D851A7" w:rsidRPr="00903DBA" w:rsidRDefault="00D851A7" w:rsidP="00D851A7">
      <w:pPr>
        <w:pStyle w:val="Code"/>
        <w:rPr>
          <w:highlight w:val="white"/>
        </w:rPr>
      </w:pPr>
      <w:r w:rsidRPr="00903DBA">
        <w:rPr>
          <w:highlight w:val="white"/>
        </w:rPr>
        <w:t xml:space="preserve">          case MiddleOperator.BinarySubtract: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lastRenderedPageBreak/>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7777777" w:rsidR="00D851A7" w:rsidRPr="00903DBA" w:rsidRDefault="00D851A7" w:rsidP="00D851A7">
      <w:pPr>
        <w:pStyle w:val="Code"/>
        <w:rPr>
          <w:highlight w:val="white"/>
        </w:rPr>
      </w:pPr>
      <w:r w:rsidRPr="00903DBA">
        <w:rPr>
          <w:highlight w:val="white"/>
        </w:rPr>
        <w:t xml:space="preserve">          case MiddleOperator.UnaryAdd:</w:t>
      </w:r>
    </w:p>
    <w:p w14:paraId="79EF0BB5" w14:textId="77777777" w:rsidR="00D851A7" w:rsidRPr="00903DBA" w:rsidRDefault="00D851A7" w:rsidP="00D851A7">
      <w:pPr>
        <w:pStyle w:val="Code"/>
        <w:rPr>
          <w:highlight w:val="white"/>
        </w:rPr>
      </w:pPr>
      <w:r w:rsidRPr="00903DBA">
        <w:rPr>
          <w:highlight w:val="white"/>
        </w:rPr>
        <w:t xml:space="preserve">          case MiddleOperator.UnarySubtract: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lastRenderedPageBreak/>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lastRenderedPageBreak/>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40" w:name="_Toc62920820"/>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40"/>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lastRenderedPageBreak/>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41" w:name="_Toc62920821"/>
      <w:r w:rsidRPr="00903DBA">
        <w:rPr>
          <w:highlight w:val="white"/>
        </w:rPr>
        <w:t>Function Calls</w:t>
      </w:r>
      <w:bookmarkEnd w:id="541"/>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2B277E49"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Tech</w:t>
      </w:r>
      <w:r w:rsidR="005813E2">
        <w:rPr>
          <w:highlight w:val="white"/>
        </w:rPr>
        <w:t>ically</w:t>
      </w:r>
      <w:r w:rsidR="00BC3E20" w:rsidRPr="00903DBA">
        <w:rPr>
          <w:highlight w:val="white"/>
        </w:rPr>
        <w:t xml:space="preserve">, we could manage with only the stack, and sum the record sizes to find the total record size. However, we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lastRenderedPageBreak/>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lastRenderedPageBreak/>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1A5C2F2" w:rsidR="006E5A65" w:rsidRPr="00903DBA" w:rsidRDefault="006E5A65" w:rsidP="006E5A65">
      <w:pPr>
        <w:rPr>
          <w:highlight w:val="white"/>
        </w:rPr>
      </w:pPr>
      <w:bookmarkStart w:id="542"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lastRenderedPageBreak/>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42"/>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lastRenderedPageBreak/>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43" w:name="_Toc62920822"/>
      <w:r w:rsidRPr="00903DBA">
        <w:rPr>
          <w:highlight w:val="white"/>
        </w:rPr>
        <w:lastRenderedPageBreak/>
        <w:t>Loading Values into Registers</w:t>
      </w:r>
      <w:bookmarkEnd w:id="543"/>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lastRenderedPageBreak/>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lastRenderedPageBreak/>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44" w:name="_Toc62920823"/>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44"/>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063B1A2A" w14:textId="77777777" w:rsidR="00476FE6" w:rsidRPr="00903DBA" w:rsidRDefault="00476FE6" w:rsidP="00476FE6">
      <w:pPr>
        <w:pStyle w:val="Code"/>
        <w:rPr>
          <w:highlight w:val="white"/>
        </w:rPr>
      </w:pPr>
      <w:r w:rsidRPr="00903DBA">
        <w:rPr>
          <w:highlight w:val="white"/>
        </w:rPr>
        <w:t xml:space="preserve">      if (SymbolTable.CurrentFunction.UniqueName.Equals</w:t>
      </w:r>
    </w:p>
    <w:p w14:paraId="24676559" w14:textId="77777777" w:rsidR="00476FE6" w:rsidRPr="00903DBA" w:rsidRDefault="00476FE6" w:rsidP="00476FE6">
      <w:pPr>
        <w:pStyle w:val="Code"/>
        <w:rPr>
          <w:highlight w:val="white"/>
        </w:rPr>
      </w:pPr>
      <w:r w:rsidRPr="00903DBA">
        <w:rPr>
          <w:highlight w:val="white"/>
        </w:rPr>
        <w:t xml:space="preserve">                      (AssemblyCodeGenerator.MainName))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17BBFD1B" w14:textId="44F7C296" w:rsidR="00476FE6" w:rsidRPr="00903DBA" w:rsidRDefault="00476FE6" w:rsidP="00476FE6">
      <w:pPr>
        <w:pStyle w:val="Code"/>
        <w:rPr>
          <w:highlight w:val="white"/>
        </w:rPr>
      </w:pPr>
      <w:r w:rsidRPr="00903DBA">
        <w:rPr>
          <w:highlight w:val="white"/>
        </w:rPr>
        <w:t xml:space="preserve">        AddAssemblyCode(AssemblyOperator.cmp, AssemblyCode.</w:t>
      </w:r>
      <w:r w:rsidR="00861418">
        <w:rPr>
          <w:highlight w:val="white"/>
        </w:rPr>
        <w:t>RegularFrameRegister</w:t>
      </w:r>
      <w:r w:rsidRPr="00903DBA">
        <w:rPr>
          <w:highlight w:val="white"/>
        </w:rPr>
        <w:t>,</w:t>
      </w:r>
    </w:p>
    <w:p w14:paraId="21E9B074" w14:textId="77777777" w:rsidR="00476FE6" w:rsidRPr="00903DBA" w:rsidRDefault="00476FE6" w:rsidP="00476FE6">
      <w:pPr>
        <w:pStyle w:val="Code"/>
        <w:rPr>
          <w:highlight w:val="white"/>
        </w:rPr>
      </w:pPr>
      <w:r w:rsidRPr="00903DBA">
        <w:rPr>
          <w:highlight w:val="white"/>
        </w:rPr>
        <w:t xml:space="preserve">                        SymbolTable.ReturnAddressOffset, BigInteger.Zero,</w:t>
      </w:r>
    </w:p>
    <w:p w14:paraId="1D231C19" w14:textId="77777777" w:rsidR="00476FE6" w:rsidRPr="00903DBA" w:rsidRDefault="00476FE6" w:rsidP="00476FE6">
      <w:pPr>
        <w:pStyle w:val="Code"/>
        <w:rPr>
          <w:highlight w:val="white"/>
        </w:rPr>
      </w:pPr>
      <w:r w:rsidRPr="00903DBA">
        <w:rPr>
          <w:highlight w:val="white"/>
        </w:rPr>
        <w:t xml:space="preserve">                        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lastRenderedPageBreak/>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287E86A5" w:rsidR="00710964" w:rsidRPr="00903DBA" w:rsidRDefault="00734CAC" w:rsidP="00734CAC">
      <w:pPr>
        <w:rPr>
          <w:highlight w:val="white"/>
        </w:rPr>
      </w:pPr>
      <w:r>
        <w:rPr>
          <w:highlight w:val="white"/>
        </w:rPr>
        <w:t xml:space="preserve">The code for the Windows envisonment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C0586E">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45" w:name="_Toc62920824"/>
      <w:r w:rsidRPr="00903DBA">
        <w:rPr>
          <w:highlight w:val="white"/>
        </w:rPr>
        <w:t>Load and Inspect Registers</w:t>
      </w:r>
      <w:bookmarkEnd w:id="545"/>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46" w:name="_Toc62920825"/>
      <w:r w:rsidRPr="00903DBA">
        <w:rPr>
          <w:highlight w:val="white"/>
        </w:rPr>
        <w:t>Initialization</w:t>
      </w:r>
      <w:bookmarkEnd w:id="546"/>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47" w:name="_Toc62920826"/>
      <w:r w:rsidRPr="00903DBA">
        <w:rPr>
          <w:highlight w:val="white"/>
        </w:rPr>
        <w:t>Integral Multipl</w:t>
      </w:r>
      <w:r w:rsidR="00285456" w:rsidRPr="00903DBA">
        <w:rPr>
          <w:highlight w:val="white"/>
        </w:rPr>
        <w:t>i</w:t>
      </w:r>
      <w:r w:rsidRPr="00903DBA">
        <w:rPr>
          <w:highlight w:val="white"/>
        </w:rPr>
        <w:t>cation, Division, and Modulo</w:t>
      </w:r>
      <w:bookmarkEnd w:id="547"/>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6702EA0E" w:rsidR="008D520A" w:rsidRPr="00903DBA" w:rsidRDefault="008D520A" w:rsidP="00BF638D">
      <w:pPr>
        <w:pStyle w:val="Code"/>
        <w:rPr>
          <w:highlight w:val="white"/>
        </w:rPr>
      </w:pPr>
      <w:r w:rsidRPr="00903DBA">
        <w:rPr>
          <w:highlight w:val="white"/>
        </w:rPr>
        <w:t xml:space="preserve">      if (middleCode.Operator == MiddleOperator.</w:t>
      </w:r>
      <w:r w:rsidR="000C664E">
        <w:rPr>
          <w:highlight w:val="white"/>
        </w:rPr>
        <w:t>Modulo</w:t>
      </w:r>
      <w:r w:rsidRPr="00903DBA">
        <w:rPr>
          <w:highlight w:val="white"/>
        </w:rPr>
        <w:t>)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48" w:name="_Toc62920827"/>
      <w:r w:rsidRPr="0060539D">
        <w:rPr>
          <w:highlight w:val="white"/>
        </w:rPr>
        <w:t>Integral Assignment and Parameters</w:t>
      </w:r>
      <w:bookmarkEnd w:id="548"/>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49" w:name="_Toc62920828"/>
      <w:r w:rsidRPr="00903DBA">
        <w:rPr>
          <w:highlight w:val="white"/>
        </w:rPr>
        <w:t>Unary Integral Operations</w:t>
      </w:r>
      <w:bookmarkEnd w:id="549"/>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77777777" w:rsidR="004815D2" w:rsidRPr="004815D2" w:rsidRDefault="004815D2" w:rsidP="004815D2">
      <w:pPr>
        <w:pStyle w:val="Code"/>
        <w:rPr>
          <w:highlight w:val="white"/>
        </w:rPr>
      </w:pPr>
      <w:r w:rsidRPr="004815D2">
        <w:rPr>
          <w:highlight w:val="white"/>
        </w:rPr>
        <w:t xml:space="preserve">        {MiddleOperator.UnarySubtract,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77777777" w:rsidR="004815D2" w:rsidRPr="004815D2" w:rsidRDefault="004815D2" w:rsidP="004815D2">
      <w:pPr>
        <w:pStyle w:val="Code"/>
        <w:rPr>
          <w:highlight w:val="white"/>
        </w:rPr>
      </w:pPr>
      <w:r w:rsidRPr="004815D2">
        <w:rPr>
          <w:highlight w:val="white"/>
        </w:rPr>
        <w:t xml:space="preserve">        {MiddleOperator.BinaryAdd, AssemblyOperator.add},</w:t>
      </w:r>
    </w:p>
    <w:p w14:paraId="3DB37CB0" w14:textId="77777777" w:rsidR="004815D2" w:rsidRPr="004815D2" w:rsidRDefault="004815D2" w:rsidP="004815D2">
      <w:pPr>
        <w:pStyle w:val="Code"/>
        <w:rPr>
          <w:highlight w:val="white"/>
        </w:rPr>
      </w:pPr>
      <w:r w:rsidRPr="004815D2">
        <w:rPr>
          <w:highlight w:val="white"/>
        </w:rPr>
        <w:t xml:space="preserve">        {MiddleOperator.BinarySubtract,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514EB257" w14:textId="77777777" w:rsidR="006B77AC" w:rsidRPr="006B77AC" w:rsidRDefault="006B77AC" w:rsidP="006B77AC">
      <w:pPr>
        <w:pStyle w:val="Code"/>
        <w:rPr>
          <w:highlight w:val="white"/>
        </w:rPr>
      </w:pPr>
    </w:p>
    <w:p w14:paraId="531C9EE7" w14:textId="77777777" w:rsidR="006B77AC" w:rsidRPr="006B77AC" w:rsidRDefault="006B77AC" w:rsidP="006B77AC">
      <w:pPr>
        <w:pStyle w:val="Code"/>
        <w:rPr>
          <w:highlight w:val="white"/>
        </w:rPr>
      </w:pPr>
      <w:r w:rsidRPr="006B77AC">
        <w:rPr>
          <w:highlight w:val="white"/>
        </w:rPr>
        <w:t xml:space="preserve">      int typeSize = unarySymbol.Type.SizeArray();</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77777777" w:rsidR="00BB1E04" w:rsidRPr="00903DBA" w:rsidRDefault="00BB1E04" w:rsidP="00BB1E04">
      <w:pPr>
        <w:pStyle w:val="Code"/>
        <w:rPr>
          <w:highlight w:val="white"/>
        </w:rPr>
      </w:pPr>
      <w:r w:rsidRPr="00903DBA">
        <w:rPr>
          <w:highlight w:val="white"/>
        </w:rPr>
        <w:t xml:space="preserve">        if (middleOperator != MiddleOperator.UnaryAdd)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50" w:name="_Toc62920829"/>
      <w:r w:rsidRPr="00903DBA">
        <w:rPr>
          <w:highlight w:val="white"/>
        </w:rPr>
        <w:t>Integral Binary</w:t>
      </w:r>
      <w:bookmarkEnd w:id="550"/>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77777777" w:rsidR="003F553D" w:rsidRPr="00903DBA" w:rsidRDefault="003F553D" w:rsidP="003F553D">
      <w:pPr>
        <w:pStyle w:val="Code"/>
        <w:rPr>
          <w:highlight w:val="white"/>
        </w:rPr>
      </w:pPr>
      <w:r w:rsidRPr="00903DBA">
        <w:rPr>
          <w:highlight w:val="white"/>
        </w:rPr>
        <w:t xml:space="preserve">          (middleOperator != MiddleOperator.BinaryAdd) &amp;&amp;</w:t>
      </w:r>
    </w:p>
    <w:p w14:paraId="58C85444" w14:textId="77777777" w:rsidR="003F553D" w:rsidRPr="00903DBA" w:rsidRDefault="003F553D" w:rsidP="003F553D">
      <w:pPr>
        <w:pStyle w:val="Code"/>
        <w:rPr>
          <w:highlight w:val="white"/>
        </w:rPr>
      </w:pPr>
      <w:r w:rsidRPr="00903DBA">
        <w:rPr>
          <w:highlight w:val="white"/>
        </w:rPr>
        <w:t xml:space="preserve">          (middleOperator != MiddleOperator.BinarySubtract)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213C9A" w:rsidRPr="00903DBA">
        <w:rPr>
          <w:rStyle w:val="KeyWord0"/>
          <w:highlight w:val="white"/>
        </w:rPr>
        <w:t>leftTrack</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57AE9FF8" w14:textId="77777777" w:rsidR="00184AA8" w:rsidRPr="0060539D" w:rsidRDefault="00184AA8" w:rsidP="0060539D">
      <w:pPr>
        <w:pStyle w:val="Rubrik3"/>
        <w:numPr>
          <w:ilvl w:val="2"/>
          <w:numId w:val="133"/>
        </w:numPr>
        <w:rPr>
          <w:highlight w:val="white"/>
        </w:rPr>
      </w:pPr>
      <w:bookmarkStart w:id="551" w:name="_Toc62920830"/>
      <w:r w:rsidRPr="0060539D">
        <w:rPr>
          <w:highlight w:val="white"/>
        </w:rPr>
        <w:t>Base and Offset</w:t>
      </w:r>
      <w:bookmarkEnd w:id="551"/>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52" w:name="_Toc62920831"/>
      <w:r w:rsidRPr="00903DBA">
        <w:rPr>
          <w:highlight w:val="white"/>
        </w:rPr>
        <w:t>Case</w:t>
      </w:r>
      <w:bookmarkEnd w:id="552"/>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53" w:name="_Toc62920832"/>
      <w:r w:rsidRPr="00903DBA">
        <w:rPr>
          <w:highlight w:val="white"/>
        </w:rPr>
        <w:t>Address</w:t>
      </w:r>
      <w:bookmarkEnd w:id="553"/>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t xml:space="preserve">The </w:t>
      </w:r>
      <w:r w:rsidRPr="00903DBA">
        <w:rPr>
          <w:rStyle w:val="KeyWord0"/>
          <w:highlight w:val="white"/>
        </w:rPr>
        <w:t>IntegralDereference</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derefereing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54" w:name="_Toc62920833"/>
      <w:r w:rsidRPr="0060539D">
        <w:rPr>
          <w:highlight w:val="white"/>
        </w:rPr>
        <w:t>Floating Binary</w:t>
      </w:r>
      <w:bookmarkEnd w:id="554"/>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7777777" w:rsidR="00A81C3D" w:rsidRPr="00903DBA" w:rsidRDefault="00A81C3D" w:rsidP="00A81C3D">
      <w:pPr>
        <w:pStyle w:val="Code"/>
        <w:rPr>
          <w:highlight w:val="white"/>
        </w:rPr>
      </w:pPr>
      <w:r w:rsidRPr="00903DBA">
        <w:rPr>
          <w:highlight w:val="white"/>
        </w:rPr>
        <w:t xml:space="preserve">          {MiddleOperator.UnarySubtract, AssemblyOperator.fchs},</w:t>
      </w:r>
    </w:p>
    <w:p w14:paraId="030C3718" w14:textId="77777777" w:rsidR="00A81C3D" w:rsidRPr="00903DBA" w:rsidRDefault="00A81C3D" w:rsidP="00A81C3D">
      <w:pPr>
        <w:pStyle w:val="Code"/>
        <w:rPr>
          <w:highlight w:val="white"/>
        </w:rPr>
      </w:pPr>
      <w:r w:rsidRPr="00903DBA">
        <w:rPr>
          <w:highlight w:val="white"/>
        </w:rPr>
        <w:t xml:space="preserve">          {MiddleOperator.BinaryAdd, AssemblyOperator.fadd},</w:t>
      </w:r>
    </w:p>
    <w:p w14:paraId="06AA3AAF" w14:textId="77777777" w:rsidR="00A81C3D" w:rsidRPr="00903DBA" w:rsidRDefault="00A81C3D" w:rsidP="00A81C3D">
      <w:pPr>
        <w:pStyle w:val="Code"/>
        <w:rPr>
          <w:highlight w:val="white"/>
        </w:rPr>
      </w:pPr>
      <w:r w:rsidRPr="00903DBA">
        <w:rPr>
          <w:highlight w:val="white"/>
        </w:rPr>
        <w:t xml:space="preserve">          {MiddleOperator.BinarySubtract,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55" w:name="_Toc62920834"/>
      <w:r w:rsidRPr="0060539D">
        <w:rPr>
          <w:highlight w:val="white"/>
        </w:rPr>
        <w:t>Floating Relation</w:t>
      </w:r>
      <w:bookmarkEnd w:id="555"/>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56" w:name="_Toc62920835"/>
      <w:r w:rsidRPr="00903DBA">
        <w:rPr>
          <w:highlight w:val="white"/>
        </w:rPr>
        <w:t>Floating Push and Pop</w:t>
      </w:r>
      <w:bookmarkEnd w:id="556"/>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57" w:name="_Toc62920836"/>
      <w:r w:rsidRPr="00903DBA">
        <w:rPr>
          <w:highlight w:val="white"/>
        </w:rPr>
        <w:t>Type Conversion</w:t>
      </w:r>
      <w:bookmarkEnd w:id="557"/>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throught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58" w:name="_Toc62920837"/>
      <w:r w:rsidRPr="00903DBA">
        <w:rPr>
          <w:highlight w:val="white"/>
        </w:rPr>
        <w:t>Struct and Union</w:t>
      </w:r>
      <w:bookmarkEnd w:id="558"/>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We decrement the count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count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59" w:name="_Toc62920838"/>
      <w:r w:rsidRPr="00903DBA">
        <w:rPr>
          <w:highlight w:val="white"/>
        </w:rPr>
        <w:t>Initialization Code</w:t>
      </w:r>
      <w:bookmarkEnd w:id="559"/>
    </w:p>
    <w:p w14:paraId="4A5AAFA6" w14:textId="38A395F1"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C0586E">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r w:rsidRPr="00903DBA">
        <w:rPr>
          <w:highlight w:val="white"/>
        </w:rPr>
        <w:t>AssemblyCodeGenerator.cs</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30CCD9DB" w14:textId="7CB2C1D2"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60" w:name="_Toc62920839"/>
      <w:r w:rsidRPr="00903DBA">
        <w:rPr>
          <w:highlight w:val="white"/>
        </w:rPr>
        <w:t>Command Line Arguments</w:t>
      </w:r>
      <w:bookmarkEnd w:id="560"/>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977D7B" w:rsidRPr="00DF14A9" w:rsidRDefault="00977D7B"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977D7B" w:rsidRPr="00490BCB" w:rsidRDefault="00977D7B"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977D7B" w:rsidRPr="00490BCB" w:rsidRDefault="00977D7B"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977D7B" w:rsidRPr="00490BCB" w:rsidRDefault="00977D7B"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977D7B" w:rsidRPr="00490BCB" w:rsidRDefault="00977D7B"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977D7B" w:rsidRPr="00490BCB" w:rsidRDefault="00977D7B"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977D7B" w:rsidRPr="00490BCB" w:rsidRDefault="00977D7B"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977D7B" w:rsidRPr="00490BCB" w:rsidRDefault="00977D7B"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977D7B" w:rsidRPr="00490BCB" w:rsidRDefault="00977D7B"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977D7B" w:rsidRPr="00490BCB" w:rsidRDefault="00977D7B"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977D7B" w:rsidRPr="00490BCB" w:rsidRDefault="00977D7B"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977D7B" w:rsidRPr="00490BCB" w:rsidRDefault="00977D7B"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977D7B" w:rsidRPr="00490BCB" w:rsidRDefault="00977D7B"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977D7B" w:rsidRPr="00490BCB" w:rsidRDefault="00977D7B"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977D7B" w:rsidRPr="00490BCB" w:rsidRDefault="00977D7B"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977D7B" w:rsidRPr="00490BCB" w:rsidRDefault="00977D7B"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977D7B" w:rsidRPr="00490BCB" w:rsidRDefault="00977D7B"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977D7B" w:rsidRPr="00490BCB" w:rsidRDefault="00977D7B"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977D7B" w:rsidRPr="00090144" w:rsidRDefault="00977D7B"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977D7B" w:rsidRPr="00090144" w:rsidRDefault="00977D7B" w:rsidP="00B70491">
                              <w:pPr>
                                <w:spacing w:before="0" w:after="0" w:line="240" w:lineRule="auto"/>
                                <w:rPr>
                                  <w:rFonts w:eastAsia="Calibri"/>
                                  <w:color w:val="000000"/>
                                </w:rPr>
                              </w:pPr>
                              <w:r w:rsidRPr="00090144">
                                <w:rPr>
                                  <w:rFonts w:eastAsia="Calibri"/>
                                  <w:color w:val="000000"/>
                                </w:rPr>
                                <w:t>Frame pointer of</w:t>
                              </w:r>
                            </w:p>
                            <w:p w14:paraId="77E191A3" w14:textId="77777777" w:rsidR="00977D7B" w:rsidRPr="00090144" w:rsidRDefault="00977D7B"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977D7B" w:rsidRPr="00090144" w:rsidRDefault="00977D7B"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977D7B" w:rsidRPr="00090144" w:rsidRDefault="00977D7B"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977D7B" w:rsidRPr="00090144" w:rsidRDefault="00977D7B"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977D7B" w:rsidRPr="00090144" w:rsidRDefault="00977D7B"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977D7B" w:rsidRDefault="00977D7B"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977D7B" w:rsidRDefault="00977D7B"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977D7B" w:rsidRDefault="00977D7B"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977D7B" w:rsidRDefault="00977D7B"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977D7B" w:rsidRPr="00DF14A9" w:rsidRDefault="00977D7B"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977D7B" w:rsidRPr="00490BCB" w:rsidRDefault="00977D7B"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977D7B" w:rsidRPr="00490BCB" w:rsidRDefault="00977D7B"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977D7B" w:rsidRPr="00490BCB" w:rsidRDefault="00977D7B"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977D7B" w:rsidRPr="00490BCB" w:rsidRDefault="00977D7B"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977D7B" w:rsidRPr="00490BCB" w:rsidRDefault="00977D7B"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977D7B" w:rsidRPr="00490BCB" w:rsidRDefault="00977D7B"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977D7B" w:rsidRPr="00490BCB" w:rsidRDefault="00977D7B"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977D7B" w:rsidRPr="00490BCB" w:rsidRDefault="00977D7B"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977D7B" w:rsidRPr="00490BCB" w:rsidRDefault="00977D7B"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977D7B" w:rsidRPr="00490BCB" w:rsidRDefault="00977D7B"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977D7B" w:rsidRPr="00490BCB" w:rsidRDefault="00977D7B"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977D7B" w:rsidRPr="00490BCB" w:rsidRDefault="00977D7B"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977D7B" w:rsidRPr="00490BCB" w:rsidRDefault="00977D7B"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977D7B" w:rsidRPr="00490BCB" w:rsidRDefault="00977D7B"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977D7B" w:rsidRPr="00490BCB" w:rsidRDefault="00977D7B"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977D7B" w:rsidRPr="00490BCB" w:rsidRDefault="00977D7B"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977D7B" w:rsidRPr="00490BCB" w:rsidRDefault="00977D7B"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977D7B" w:rsidRPr="00090144" w:rsidRDefault="00977D7B"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977D7B" w:rsidRPr="00090144" w:rsidRDefault="00977D7B" w:rsidP="00B70491">
                        <w:pPr>
                          <w:spacing w:before="0" w:after="0" w:line="240" w:lineRule="auto"/>
                          <w:rPr>
                            <w:rFonts w:eastAsia="Calibri"/>
                            <w:color w:val="000000"/>
                          </w:rPr>
                        </w:pPr>
                        <w:r w:rsidRPr="00090144">
                          <w:rPr>
                            <w:rFonts w:eastAsia="Calibri"/>
                            <w:color w:val="000000"/>
                          </w:rPr>
                          <w:t>Frame pointer of</w:t>
                        </w:r>
                      </w:p>
                      <w:p w14:paraId="77E191A3" w14:textId="77777777" w:rsidR="00977D7B" w:rsidRPr="00090144" w:rsidRDefault="00977D7B"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977D7B" w:rsidRPr="00090144" w:rsidRDefault="00977D7B"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977D7B" w:rsidRPr="00090144" w:rsidRDefault="00977D7B"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977D7B" w:rsidRPr="00090144" w:rsidRDefault="00977D7B"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977D7B" w:rsidRPr="00090144" w:rsidRDefault="00977D7B"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977D7B" w:rsidRDefault="00977D7B"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977D7B" w:rsidRDefault="00977D7B"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977D7B" w:rsidRDefault="00977D7B"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977D7B" w:rsidRDefault="00977D7B"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61" w:name="_Toc62920840"/>
      <w:r w:rsidRPr="0060539D">
        <w:rPr>
          <w:highlight w:val="white"/>
        </w:rPr>
        <w:t>Text List</w:t>
      </w:r>
      <w:bookmarkEnd w:id="561"/>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62" w:name="_Ref54009755"/>
      <w:bookmarkStart w:id="563" w:name="_Toc62920841"/>
      <w:bookmarkStart w:id="564" w:name="_Ref420874022"/>
      <w:r w:rsidRPr="00903DBA">
        <w:t xml:space="preserve">Executable Code </w:t>
      </w:r>
      <w:r w:rsidRPr="0060539D">
        <w:t>Generation</w:t>
      </w:r>
      <w:bookmarkEnd w:id="562"/>
      <w:bookmarkEnd w:id="563"/>
    </w:p>
    <w:p w14:paraId="37DAF005" w14:textId="37FCA27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have chosen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65" w:name="_Toc62920842"/>
      <w:r>
        <w:t xml:space="preserve">The Windows </w:t>
      </w:r>
      <w:r w:rsidR="0060539D">
        <w:t>E</w:t>
      </w:r>
      <w:r>
        <w:t>nvironment</w:t>
      </w:r>
      <w:bookmarkEnd w:id="565"/>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66" w:name="_Toc62920843"/>
      <w:r w:rsidRPr="0060539D">
        <w:rPr>
          <w:highlight w:val="white"/>
        </w:rPr>
        <w:t>Main</w:t>
      </w:r>
      <w:bookmarkEnd w:id="566"/>
    </w:p>
    <w:p w14:paraId="3C627783" w14:textId="6CE6492F" w:rsidR="00F65204" w:rsidRPr="00903DBA" w:rsidRDefault="00F65204" w:rsidP="00F65204">
      <w:pPr>
        <w:pStyle w:val="CodeHeader"/>
        <w:rPr>
          <w:highlight w:val="white"/>
        </w:rPr>
      </w:pPr>
      <w:r w:rsidRPr="00903DBA">
        <w:rPr>
          <w:highlight w:val="white"/>
        </w:rPr>
        <w:t>Main.cs</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9BB5D98"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C0586E">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67" w:name="_Toc62920844"/>
      <w:r w:rsidRPr="0060539D">
        <w:rPr>
          <w:highlight w:val="white"/>
        </w:rPr>
        <w:t>Type Size</w:t>
      </w:r>
      <w:bookmarkEnd w:id="567"/>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r w:rsidRPr="00903DBA">
        <w:t>TypeSize.cs</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68" w:name="_Toc62920845"/>
      <w:r w:rsidRPr="0060539D">
        <w:rPr>
          <w:highlight w:val="white"/>
        </w:rPr>
        <w:t>Static Symbol</w:t>
      </w:r>
      <w:bookmarkEnd w:id="568"/>
    </w:p>
    <w:p w14:paraId="2727885D" w14:textId="3BB7129B"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C0586E">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r w:rsidRPr="00903DBA">
        <w:rPr>
          <w:highlight w:val="white"/>
        </w:rPr>
        <w:t>StaticSymbolWindows.cs</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69" w:name="_Toc62920846"/>
      <w:r w:rsidRPr="0060539D">
        <w:rPr>
          <w:highlight w:val="white"/>
        </w:rPr>
        <w:t>Static Value</w:t>
      </w:r>
      <w:bookmarkEnd w:id="569"/>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r w:rsidRPr="00903DBA">
        <w:rPr>
          <w:highlight w:val="white"/>
        </w:rPr>
        <w:t>ConstantExpression.cs</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70" w:name="_Toc62920847"/>
      <w:r w:rsidRPr="00903DBA">
        <w:rPr>
          <w:highlight w:val="white"/>
        </w:rPr>
        <w:t>Function End</w:t>
      </w:r>
      <w:bookmarkEnd w:id="570"/>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r w:rsidRPr="00903DBA">
        <w:rPr>
          <w:highlight w:val="white"/>
        </w:rPr>
        <w:t>MiddleCodeGenerator.cs</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71" w:name="_Toc62920848"/>
      <w:r w:rsidRPr="00903DBA">
        <w:rPr>
          <w:highlight w:val="white"/>
        </w:rPr>
        <w:t>Target Code Generation</w:t>
      </w:r>
      <w:bookmarkEnd w:id="571"/>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72" w:name="_Toc62920849"/>
      <w:r w:rsidRPr="00903DBA">
        <w:rPr>
          <w:highlight w:val="white"/>
        </w:rPr>
        <w:t>Exit</w:t>
      </w:r>
      <w:bookmarkEnd w:id="572"/>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r w:rsidRPr="00903DBA">
        <w:rPr>
          <w:highlight w:val="white"/>
        </w:rPr>
        <w:t>AssemblyCodeGenerator.cs</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73" w:name="_Toc62920850"/>
      <w:r w:rsidRPr="00903DBA">
        <w:rPr>
          <w:highlight w:val="white"/>
        </w:rPr>
        <w:t>Initialization Code</w:t>
      </w:r>
      <w:bookmarkEnd w:id="573"/>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r w:rsidRPr="00903DBA">
        <w:rPr>
          <w:highlight w:val="white"/>
        </w:rPr>
        <w:t>AssemblyCodeGenerator.cs</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5B99C2BA" w14:textId="6DEFF9F0"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74" w:name="_Toc62920851"/>
      <w:r w:rsidRPr="00903DBA">
        <w:rPr>
          <w:highlight w:val="white"/>
        </w:rPr>
        <w:t>Command Line Arguments</w:t>
      </w:r>
      <w:bookmarkEnd w:id="574"/>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977D7B" w:rsidRPr="00DF14A9" w:rsidRDefault="00977D7B"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977D7B" w:rsidRPr="00490BCB" w:rsidRDefault="00977D7B"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977D7B" w:rsidRPr="00490BCB" w:rsidRDefault="00977D7B"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977D7B" w:rsidRPr="00490BCB" w:rsidRDefault="00977D7B"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977D7B" w:rsidRPr="00490BCB" w:rsidRDefault="00977D7B"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977D7B" w:rsidRPr="00490BCB" w:rsidRDefault="00977D7B"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977D7B" w:rsidRPr="00490BCB" w:rsidRDefault="00977D7B"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977D7B" w:rsidRPr="00490BCB" w:rsidRDefault="00977D7B"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977D7B" w:rsidRPr="00490BCB" w:rsidRDefault="00977D7B"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977D7B" w:rsidRPr="00490BCB" w:rsidRDefault="00977D7B"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977D7B" w:rsidRPr="00490BCB" w:rsidRDefault="00977D7B"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977D7B" w:rsidRPr="00490BCB" w:rsidRDefault="00977D7B"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977D7B" w:rsidRPr="00490BCB" w:rsidRDefault="00977D7B"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977D7B" w:rsidRPr="00490BCB" w:rsidRDefault="00977D7B"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977D7B" w:rsidRPr="00490BCB" w:rsidRDefault="00977D7B"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977D7B" w:rsidRPr="00490BCB" w:rsidRDefault="00977D7B"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977D7B" w:rsidRPr="00090144" w:rsidRDefault="00977D7B"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977D7B" w:rsidRPr="00090144" w:rsidRDefault="00977D7B" w:rsidP="00605AE9">
                              <w:pPr>
                                <w:spacing w:before="0" w:after="0" w:line="240" w:lineRule="auto"/>
                                <w:rPr>
                                  <w:rFonts w:eastAsia="Calibri"/>
                                  <w:color w:val="000000"/>
                                </w:rPr>
                              </w:pPr>
                              <w:r w:rsidRPr="00090144">
                                <w:rPr>
                                  <w:rFonts w:eastAsia="Calibri"/>
                                  <w:color w:val="000000"/>
                                </w:rPr>
                                <w:t>Frame pointer of</w:t>
                              </w:r>
                            </w:p>
                            <w:p w14:paraId="68E90914" w14:textId="77777777" w:rsidR="00977D7B" w:rsidRPr="00090144" w:rsidRDefault="00977D7B"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977D7B" w:rsidRPr="00090144" w:rsidRDefault="00977D7B"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977D7B" w:rsidRPr="00090144" w:rsidRDefault="00977D7B"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977D7B" w:rsidRPr="00090144" w:rsidRDefault="00977D7B"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977D7B" w:rsidRPr="00090144" w:rsidRDefault="00977D7B"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977D7B" w:rsidRDefault="00977D7B"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977D7B" w:rsidRDefault="00977D7B"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977D7B" w:rsidRDefault="00977D7B"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977D7B" w:rsidRDefault="00977D7B"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977D7B" w:rsidRDefault="00977D7B"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977D7B" w:rsidRDefault="00977D7B"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977D7B" w:rsidRPr="00582B75" w:rsidRDefault="00977D7B"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977D7B" w:rsidRPr="00490BCB" w:rsidRDefault="00977D7B"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977D7B" w:rsidRPr="00490BCB" w:rsidRDefault="00977D7B"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977D7B" w:rsidRDefault="00977D7B"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977D7B" w:rsidRPr="00E55D4A" w:rsidRDefault="00977D7B"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977D7B" w:rsidRDefault="00977D7B"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977D7B" w:rsidRDefault="00977D7B"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977D7B" w:rsidRDefault="00977D7B"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977D7B" w:rsidRDefault="00977D7B"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977D7B" w:rsidRDefault="00977D7B"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977D7B" w:rsidRDefault="00977D7B"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977D7B" w:rsidRDefault="00977D7B"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977D7B" w:rsidRDefault="00977D7B"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977D7B" w:rsidRDefault="00977D7B"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977D7B" w:rsidRDefault="00977D7B"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977D7B" w:rsidRDefault="00977D7B"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977D7B" w:rsidRDefault="00977D7B"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977D7B" w:rsidRDefault="00977D7B"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977D7B" w:rsidRDefault="00977D7B"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977D7B" w:rsidRDefault="00977D7B" w:rsidP="00496983">
                              <w:pPr>
                                <w:spacing w:before="0" w:line="257" w:lineRule="auto"/>
                                <w:jc w:val="center"/>
                                <w:rPr>
                                  <w:sz w:val="24"/>
                                  <w:szCs w:val="24"/>
                                </w:rPr>
                              </w:pPr>
                              <w:r>
                                <w:rPr>
                                  <w:rFonts w:eastAsia="Calibri"/>
                                  <w:color w:val="000000"/>
                                  <w:sz w:val="16"/>
                                  <w:szCs w:val="16"/>
                                </w:rPr>
                                <w:t>129</w:t>
                              </w:r>
                            </w:p>
                            <w:p w14:paraId="3E4A06D3" w14:textId="77777777" w:rsidR="00977D7B" w:rsidRDefault="00977D7B"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977D7B" w:rsidRDefault="00977D7B"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977D7B" w:rsidRDefault="00977D7B"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977D7B" w:rsidRDefault="00977D7B"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977D7B" w:rsidRDefault="00977D7B" w:rsidP="006A7496">
                              <w:pPr>
                                <w:spacing w:before="100" w:line="257" w:lineRule="auto"/>
                                <w:jc w:val="left"/>
                                <w:rPr>
                                  <w:sz w:val="24"/>
                                  <w:szCs w:val="24"/>
                                </w:rPr>
                              </w:pPr>
                              <w:r>
                                <w:rPr>
                                  <w:rFonts w:eastAsia="Calibri"/>
                                  <w:color w:val="000000"/>
                                  <w:sz w:val="16"/>
                                  <w:szCs w:val="16"/>
                                </w:rPr>
                                <w:t>Before</w:t>
                              </w:r>
                            </w:p>
                            <w:p w14:paraId="6B197F32" w14:textId="77777777" w:rsidR="00977D7B" w:rsidRDefault="00977D7B"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977D7B" w:rsidRDefault="00977D7B" w:rsidP="006A7496">
                              <w:pPr>
                                <w:spacing w:before="100" w:line="256" w:lineRule="auto"/>
                                <w:rPr>
                                  <w:sz w:val="24"/>
                                  <w:szCs w:val="24"/>
                                </w:rPr>
                              </w:pPr>
                              <w:r>
                                <w:rPr>
                                  <w:rFonts w:eastAsia="Calibri"/>
                                  <w:color w:val="000000"/>
                                  <w:sz w:val="16"/>
                                  <w:szCs w:val="16"/>
                                </w:rPr>
                                <w:t>After</w:t>
                              </w:r>
                            </w:p>
                            <w:p w14:paraId="7E3E04C8" w14:textId="77777777" w:rsidR="00977D7B" w:rsidRDefault="00977D7B"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977D7B" w:rsidRPr="00DF14A9" w:rsidRDefault="00977D7B"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977D7B" w:rsidRPr="00490BCB" w:rsidRDefault="00977D7B"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977D7B" w:rsidRPr="00490BCB" w:rsidRDefault="00977D7B"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977D7B" w:rsidRPr="00490BCB" w:rsidRDefault="00977D7B"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977D7B" w:rsidRPr="00490BCB" w:rsidRDefault="00977D7B"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977D7B" w:rsidRPr="00490BCB" w:rsidRDefault="00977D7B"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977D7B" w:rsidRPr="00490BCB" w:rsidRDefault="00977D7B"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977D7B" w:rsidRPr="00490BCB" w:rsidRDefault="00977D7B"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977D7B" w:rsidRPr="00490BCB" w:rsidRDefault="00977D7B"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977D7B" w:rsidRPr="00490BCB" w:rsidRDefault="00977D7B"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977D7B" w:rsidRPr="00490BCB" w:rsidRDefault="00977D7B"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977D7B" w:rsidRPr="00490BCB" w:rsidRDefault="00977D7B"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977D7B" w:rsidRPr="00490BCB" w:rsidRDefault="00977D7B"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977D7B" w:rsidRPr="00490BCB" w:rsidRDefault="00977D7B"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977D7B" w:rsidRPr="00490BCB" w:rsidRDefault="00977D7B"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977D7B" w:rsidRPr="00490BCB" w:rsidRDefault="00977D7B"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977D7B" w:rsidRPr="00090144" w:rsidRDefault="00977D7B"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977D7B" w:rsidRPr="00090144" w:rsidRDefault="00977D7B" w:rsidP="00605AE9">
                        <w:pPr>
                          <w:spacing w:before="0" w:after="0" w:line="240" w:lineRule="auto"/>
                          <w:rPr>
                            <w:rFonts w:eastAsia="Calibri"/>
                            <w:color w:val="000000"/>
                          </w:rPr>
                        </w:pPr>
                        <w:r w:rsidRPr="00090144">
                          <w:rPr>
                            <w:rFonts w:eastAsia="Calibri"/>
                            <w:color w:val="000000"/>
                          </w:rPr>
                          <w:t>Frame pointer of</w:t>
                        </w:r>
                      </w:p>
                      <w:p w14:paraId="68E90914" w14:textId="77777777" w:rsidR="00977D7B" w:rsidRPr="00090144" w:rsidRDefault="00977D7B"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977D7B" w:rsidRPr="00090144" w:rsidRDefault="00977D7B"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977D7B" w:rsidRPr="00090144" w:rsidRDefault="00977D7B"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977D7B" w:rsidRPr="00090144" w:rsidRDefault="00977D7B"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977D7B" w:rsidRPr="00090144" w:rsidRDefault="00977D7B"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977D7B" w:rsidRDefault="00977D7B"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977D7B" w:rsidRDefault="00977D7B"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977D7B" w:rsidRDefault="00977D7B"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977D7B" w:rsidRDefault="00977D7B"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977D7B" w:rsidRDefault="00977D7B"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977D7B" w:rsidRDefault="00977D7B"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977D7B" w:rsidRPr="00582B75" w:rsidRDefault="00977D7B"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977D7B" w:rsidRPr="00490BCB" w:rsidRDefault="00977D7B"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977D7B" w:rsidRPr="00490BCB" w:rsidRDefault="00977D7B"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977D7B" w:rsidRDefault="00977D7B"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977D7B" w:rsidRPr="00E55D4A" w:rsidRDefault="00977D7B"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977D7B" w:rsidRDefault="00977D7B"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977D7B" w:rsidRDefault="00977D7B"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977D7B" w:rsidRDefault="00977D7B"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977D7B" w:rsidRDefault="00977D7B"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977D7B" w:rsidRDefault="00977D7B"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977D7B" w:rsidRDefault="00977D7B"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977D7B" w:rsidRDefault="00977D7B"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977D7B" w:rsidRDefault="00977D7B"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977D7B" w:rsidRDefault="00977D7B"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977D7B" w:rsidRDefault="00977D7B"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977D7B" w:rsidRDefault="00977D7B"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977D7B" w:rsidRDefault="00977D7B"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977D7B" w:rsidRDefault="00977D7B"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977D7B" w:rsidRDefault="00977D7B"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977D7B" w:rsidRDefault="00977D7B" w:rsidP="00496983">
                        <w:pPr>
                          <w:spacing w:before="0" w:line="257" w:lineRule="auto"/>
                          <w:jc w:val="center"/>
                          <w:rPr>
                            <w:sz w:val="24"/>
                            <w:szCs w:val="24"/>
                          </w:rPr>
                        </w:pPr>
                        <w:r>
                          <w:rPr>
                            <w:rFonts w:eastAsia="Calibri"/>
                            <w:color w:val="000000"/>
                            <w:sz w:val="16"/>
                            <w:szCs w:val="16"/>
                          </w:rPr>
                          <w:t>129</w:t>
                        </w:r>
                      </w:p>
                      <w:p w14:paraId="3E4A06D3" w14:textId="77777777" w:rsidR="00977D7B" w:rsidRDefault="00977D7B"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977D7B" w:rsidRDefault="00977D7B"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977D7B" w:rsidRDefault="00977D7B"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977D7B" w:rsidRDefault="00977D7B"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977D7B" w:rsidRDefault="00977D7B" w:rsidP="006A7496">
                        <w:pPr>
                          <w:spacing w:before="100" w:line="257" w:lineRule="auto"/>
                          <w:jc w:val="left"/>
                          <w:rPr>
                            <w:sz w:val="24"/>
                            <w:szCs w:val="24"/>
                          </w:rPr>
                        </w:pPr>
                        <w:r>
                          <w:rPr>
                            <w:rFonts w:eastAsia="Calibri"/>
                            <w:color w:val="000000"/>
                            <w:sz w:val="16"/>
                            <w:szCs w:val="16"/>
                          </w:rPr>
                          <w:t>Before</w:t>
                        </w:r>
                      </w:p>
                      <w:p w14:paraId="6B197F32" w14:textId="77777777" w:rsidR="00977D7B" w:rsidRDefault="00977D7B"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977D7B" w:rsidRDefault="00977D7B" w:rsidP="006A7496">
                        <w:pPr>
                          <w:spacing w:before="100" w:line="256" w:lineRule="auto"/>
                          <w:rPr>
                            <w:sz w:val="24"/>
                            <w:szCs w:val="24"/>
                          </w:rPr>
                        </w:pPr>
                        <w:r>
                          <w:rPr>
                            <w:rFonts w:eastAsia="Calibri"/>
                            <w:color w:val="000000"/>
                            <w:sz w:val="16"/>
                            <w:szCs w:val="16"/>
                          </w:rPr>
                          <w:t>After</w:t>
                        </w:r>
                      </w:p>
                      <w:p w14:paraId="7E3E04C8" w14:textId="77777777" w:rsidR="00977D7B" w:rsidRDefault="00977D7B"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r w:rsidR="00336E39" w:rsidRPr="00903DBA">
        <w:rPr>
          <w:rStyle w:val="KeyWord0"/>
          <w:highlight w:val="white"/>
        </w:rPr>
        <w:t>si</w:t>
      </w:r>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r w:rsidRPr="00903DBA">
        <w:rPr>
          <w:highlight w:val="white"/>
        </w:rPr>
        <w:t>AssemblyCodeGenerator.cs</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75" w:name="_Toc62920852"/>
      <w:r w:rsidRPr="0060539D">
        <w:rPr>
          <w:highlight w:val="white"/>
        </w:rPr>
        <w:t>Windows Jump Info</w:t>
      </w:r>
      <w:bookmarkEnd w:id="575"/>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r w:rsidRPr="00903DBA">
        <w:rPr>
          <w:highlight w:val="white"/>
        </w:rPr>
        <w:t>AssemblyCodeGenerator.cs</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Default="00F14F15" w:rsidP="00F14F15">
      <w:pPr>
        <w:pStyle w:val="Code"/>
        <w:rPr>
          <w:highlight w:val="white"/>
          <w:lang w:val="sv-SE"/>
        </w:rPr>
      </w:pPr>
      <w:r>
        <w:rPr>
          <w:highlight w:val="white"/>
          <w:lang w:val="sv-SE"/>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76" w:name="_Toc62920853"/>
      <w:r w:rsidRPr="00903DBA">
        <w:rPr>
          <w:highlight w:val="white"/>
        </w:rPr>
        <w:t>Windows Byte List</w:t>
      </w:r>
      <w:bookmarkEnd w:id="576"/>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r w:rsidRPr="00903DBA">
        <w:rPr>
          <w:highlight w:val="white"/>
        </w:rPr>
        <w:t>AssemblyCodeGenerator.cs</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77" w:name="_Hlk51314142"/>
      <w:r w:rsidRPr="00903DBA">
        <w:rPr>
          <w:highlight w:val="white"/>
        </w:rPr>
        <w:t>WindowsByteList</w:t>
      </w:r>
      <w:bookmarkEnd w:id="577"/>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78" w:name="_Toc62920854"/>
      <w:r w:rsidRPr="00903DBA">
        <w:rPr>
          <w:highlight w:val="white"/>
        </w:rPr>
        <w:t>Byte</w:t>
      </w:r>
      <w:r w:rsidR="00D33B22" w:rsidRPr="00903DBA">
        <w:rPr>
          <w:highlight w:val="white"/>
        </w:rPr>
        <w:t xml:space="preserve"> </w:t>
      </w:r>
      <w:r w:rsidRPr="00903DBA">
        <w:rPr>
          <w:highlight w:val="white"/>
        </w:rPr>
        <w:t>List</w:t>
      </w:r>
      <w:bookmarkEnd w:id="578"/>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r w:rsidRPr="00903DBA">
        <w:rPr>
          <w:highlight w:val="white"/>
        </w:rPr>
        <w:t>AssemblyCode.cs</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79"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79"/>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60539D">
      <w:pPr>
        <w:pStyle w:val="Rubrik2"/>
      </w:pPr>
      <w:bookmarkStart w:id="580" w:name="_Ref419646553"/>
      <w:bookmarkStart w:id="581" w:name="_Toc62920855"/>
      <w:r w:rsidRPr="00903DBA">
        <w:t>Linking</w:t>
      </w:r>
      <w:bookmarkEnd w:id="580"/>
      <w:bookmarkEnd w:id="581"/>
    </w:p>
    <w:bookmarkEnd w:id="564"/>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60539D">
      <w:pPr>
        <w:pStyle w:val="Rubrik3"/>
      </w:pPr>
      <w:bookmarkStart w:id="582" w:name="_Toc62920856"/>
      <w:r w:rsidRPr="00903DBA">
        <w:t>The Linker Class</w:t>
      </w:r>
      <w:bookmarkEnd w:id="582"/>
    </w:p>
    <w:p w14:paraId="6E403FB9" w14:textId="7D798A20" w:rsidR="007503AC" w:rsidRPr="00903DBA" w:rsidRDefault="007503AC" w:rsidP="007503AC">
      <w:r w:rsidRPr="00903DBA">
        <w:t xml:space="preserve">The </w:t>
      </w:r>
      <w:r w:rsidRPr="00903DBA">
        <w:rPr>
          <w:rStyle w:val="CodeInText"/>
        </w:rPr>
        <w:t>LinkerInfo</w:t>
      </w:r>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r w:rsidRPr="00903DBA">
        <w:rPr>
          <w:rStyle w:val="CodeInText"/>
        </w:rPr>
        <w:t>m</w:t>
      </w:r>
      <w:r w:rsidR="00D21DFD" w:rsidRPr="00903DBA">
        <w:rPr>
          <w:rStyle w:val="CodeInText"/>
        </w:rPr>
        <w:t>_fullName</w:t>
      </w:r>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r w:rsidRPr="00903DBA">
        <w:rPr>
          <w:rStyle w:val="CodeInText"/>
        </w:rPr>
        <w:t>m_entryPoint</w:t>
      </w:r>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address and its the entry point differs in one case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 which is allowed in the C standard. In that case, the first part of the main function holds code for initializing </w:t>
      </w:r>
      <w:r w:rsidR="00835721" w:rsidRPr="00903DBA">
        <w:rPr>
          <w:rStyle w:val="CodeInText"/>
        </w:rPr>
        <w:t>argc</w:t>
      </w:r>
      <w:r w:rsidR="00835721" w:rsidRPr="00903DBA">
        <w:t xml:space="preserve"> and </w:t>
      </w:r>
      <w:r w:rsidR="00835721" w:rsidRPr="00903DBA">
        <w:rPr>
          <w:rStyle w:val="CodeInText"/>
        </w:rPr>
        <w:t>argv</w:t>
      </w:r>
      <w:r w:rsidR="00835721" w:rsidRPr="00903DBA">
        <w:t>, which shall not be executed in a recursive call.</w:t>
      </w:r>
    </w:p>
    <w:p w14:paraId="00EAEA11" w14:textId="77777777" w:rsidR="006B074A" w:rsidRPr="00903DBA" w:rsidRDefault="006B074A" w:rsidP="00693BCF">
      <w:pPr>
        <w:pStyle w:val="Liststycke"/>
        <w:numPr>
          <w:ilvl w:val="0"/>
          <w:numId w:val="186"/>
        </w:numPr>
      </w:pPr>
      <w:r w:rsidRPr="00903DBA">
        <w:rPr>
          <w:rStyle w:val="CodeInText"/>
        </w:rPr>
        <w:t>m_accessMap</w:t>
      </w:r>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callMap</w:t>
      </w:r>
      <w:r w:rsidR="00BC5E1E" w:rsidRPr="00903DBA">
        <w:t>:</w:t>
      </w:r>
      <w:r w:rsidR="00344BE1" w:rsidRPr="00903DBA">
        <w:t xml:space="preserve"> the map of all function calls. The reason we </w:t>
      </w:r>
      <w:r w:rsidR="00FF63D6" w:rsidRPr="00903DBA">
        <w:t>distinguish</w:t>
      </w:r>
      <w:r w:rsidR="00344BE1" w:rsidRPr="00903DBA">
        <w:t xml:space="preserve"> between </w:t>
      </w:r>
      <w:r w:rsidR="00344BE1" w:rsidRPr="00903DBA">
        <w:rPr>
          <w:rStyle w:val="CodeInText"/>
        </w:rPr>
        <w:t>m_accessMap</w:t>
      </w:r>
      <w:r w:rsidR="00344BE1" w:rsidRPr="00903DBA">
        <w:t xml:space="preserve"> and </w:t>
      </w:r>
      <w:r w:rsidR="00344BE1" w:rsidRPr="00903DBA">
        <w:rPr>
          <w:rStyle w:val="CodeInText"/>
        </w:rPr>
        <w:t>m_callMap</w:t>
      </w:r>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returnSet</w:t>
      </w:r>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r w:rsidRPr="00903DBA">
        <w:rPr>
          <w:rStyle w:val="CodeInText"/>
        </w:rPr>
        <w:t>m_</w:t>
      </w:r>
      <w:r w:rsidR="00BC5E1E" w:rsidRPr="00903DBA">
        <w:rPr>
          <w:rStyle w:val="CodeInText"/>
        </w:rPr>
        <w:t>byteList</w:t>
      </w:r>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r w:rsidRPr="00903DBA">
        <w:t xml:space="preserve">First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global variable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r w:rsidRPr="00903DBA">
        <w:rPr>
          <w:rStyle w:val="CodeInText"/>
        </w:rPr>
        <w:t>m_globalMap</w:t>
      </w:r>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r w:rsidRPr="00903DBA">
        <w:rPr>
          <w:rStyle w:val="CodeInText"/>
        </w:rPr>
        <w:t>m_globalList</w:t>
      </w:r>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r w:rsidRPr="00903DBA">
        <w:rPr>
          <w:rStyle w:val="CodeInText"/>
        </w:rPr>
        <w:t>m_addressMap</w:t>
      </w:r>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48A346B4" w:rsidR="00237A20" w:rsidRPr="00903DBA" w:rsidRDefault="004C5083" w:rsidP="00693BCF">
      <w:pPr>
        <w:pStyle w:val="Liststycke"/>
        <w:numPr>
          <w:ilvl w:val="0"/>
          <w:numId w:val="189"/>
        </w:numPr>
      </w:pPr>
      <w:r w:rsidRPr="00903DBA">
        <w:rPr>
          <w:rStyle w:val="CodeInText"/>
        </w:rPr>
        <w:t>m_entryMap</w:t>
      </w:r>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C0586E">
        <w:t>13.2</w:t>
      </w:r>
      <w:r w:rsidR="00835721" w:rsidRPr="00903DBA">
        <w:fldChar w:fldCharType="end"/>
      </w:r>
      <w:r w:rsidR="00835721" w:rsidRPr="00903DBA">
        <w:t xml:space="preserve">, a function’s start address and its the entry point differs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w:t>
      </w:r>
    </w:p>
    <w:p w14:paraId="0BA3F6F8" w14:textId="1A5FBB4F" w:rsidR="001D1BEE" w:rsidRPr="00903DBA" w:rsidRDefault="001D1BEE" w:rsidP="00666E2F">
      <w:pPr>
        <w:pStyle w:val="CodeHeader"/>
      </w:pPr>
      <w:r w:rsidRPr="00903DBA">
        <w:t>Linker.</w:t>
      </w:r>
      <w:r w:rsidR="00E1579E" w:rsidRPr="00903DBA">
        <w:t>cs</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83"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83"/>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1199ED20" w14:textId="77777777" w:rsidR="00034B05" w:rsidRPr="00903DBA" w:rsidRDefault="00E1579E" w:rsidP="00FD0C59">
      <w:pPr>
        <w:pStyle w:val="Code"/>
        <w:rPr>
          <w:highlight w:val="white"/>
        </w:rPr>
      </w:pPr>
      <w:r w:rsidRPr="00903DBA">
        <w:rPr>
          <w:highlight w:val="white"/>
        </w:rPr>
        <w:t xml:space="preserve">      Assert.Error(m_globalMap.TryGetValue(AssemblyCodeGenerator.MainName,</w:t>
      </w:r>
    </w:p>
    <w:p w14:paraId="4BA169E6" w14:textId="77777777" w:rsidR="00034B05" w:rsidRPr="00903DBA" w:rsidRDefault="00034B05" w:rsidP="00FD0C59">
      <w:pPr>
        <w:pStyle w:val="Code"/>
        <w:rPr>
          <w:highlight w:val="white"/>
        </w:rPr>
      </w:pPr>
      <w:r w:rsidRPr="00903DBA">
        <w:rPr>
          <w:highlight w:val="white"/>
        </w:rPr>
        <w:t xml:space="preserve">                  </w:t>
      </w:r>
      <w:r w:rsidR="00E1579E" w:rsidRPr="00903DBA">
        <w:rPr>
          <w:highlight w:val="white"/>
        </w:rPr>
        <w:t xml:space="preserve"> out mainInfo),</w:t>
      </w:r>
      <w:r w:rsidRPr="00903DBA">
        <w:rPr>
          <w:highlight w:val="white"/>
        </w:rPr>
        <w:t xml:space="preserve"> </w:t>
      </w:r>
      <w:r w:rsidR="00E1579E" w:rsidRPr="00903DBA">
        <w:rPr>
          <w:highlight w:val="white"/>
        </w:rPr>
        <w:t>"non-static main",</w:t>
      </w:r>
    </w:p>
    <w:p w14:paraId="328447A2" w14:textId="2A2DD9C8"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r w:rsidR="00482740" w:rsidRPr="00903DBA">
        <w:rPr>
          <w:highlight w:val="white"/>
        </w:rPr>
        <w:t>, if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60539D">
      <w:pPr>
        <w:pStyle w:val="Rubrik1"/>
      </w:pPr>
      <w:bookmarkStart w:id="584" w:name="_Ref58175578"/>
      <w:bookmarkStart w:id="585" w:name="_Toc62920857"/>
      <w:r w:rsidRPr="00903DBA">
        <w:t xml:space="preserve">The </w:t>
      </w:r>
      <w:r w:rsidR="002554E1" w:rsidRPr="00903DBA">
        <w:t>Standard Library</w:t>
      </w:r>
      <w:bookmarkEnd w:id="584"/>
      <w:bookmarkEnd w:id="585"/>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86" w:name="_Toc62920858"/>
      <w:r w:rsidRPr="00903DBA">
        <w:t>Integral and Floating Limits</w:t>
      </w:r>
      <w:bookmarkEnd w:id="586"/>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r w:rsidRPr="00903DBA">
        <w:rPr>
          <w:highlight w:val="white"/>
        </w:rPr>
        <w:t>l</w:t>
      </w:r>
      <w:r w:rsidR="003D1398" w:rsidRPr="00903DBA">
        <w:rPr>
          <w:highlight w:val="white"/>
        </w:rPr>
        <w:t>imits.h</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r w:rsidRPr="00903DBA">
        <w:t>f</w:t>
      </w:r>
      <w:r w:rsidR="003D1398" w:rsidRPr="00903DBA">
        <w:t>loat.h</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87" w:name="_Toc62920859"/>
      <w:r w:rsidRPr="00903DBA">
        <w:t xml:space="preserve">The </w:t>
      </w:r>
      <w:r w:rsidR="0067328D">
        <w:t>A</w:t>
      </w:r>
      <w:r w:rsidR="00EE220E" w:rsidRPr="00903DBA">
        <w:t>sser</w:t>
      </w:r>
      <w:r w:rsidR="008E5D1A" w:rsidRPr="00903DBA">
        <w:t>t</w:t>
      </w:r>
      <w:r w:rsidRPr="00903DBA">
        <w:t xml:space="preserve"> Macro</w:t>
      </w:r>
      <w:bookmarkEnd w:id="587"/>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r w:rsidRPr="00903DBA">
        <w:t>a</w:t>
      </w:r>
      <w:r w:rsidR="00F65771" w:rsidRPr="00903DBA">
        <w:t>ssert.h</w:t>
      </w:r>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88" w:name="_Ref55664393"/>
      <w:bookmarkStart w:id="589" w:name="_Toc62920860"/>
      <w:r w:rsidRPr="00903DBA">
        <w:t>Locale Data</w:t>
      </w:r>
      <w:bookmarkEnd w:id="588"/>
      <w:bookmarkEnd w:id="589"/>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r w:rsidRPr="00903DBA">
        <w:t>l</w:t>
      </w:r>
      <w:r w:rsidR="00265BDF" w:rsidRPr="00903DBA">
        <w:t>ocale.h</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r w:rsidRPr="00903DBA">
        <w:t>l</w:t>
      </w:r>
      <w:r w:rsidR="0062113D" w:rsidRPr="00903DBA">
        <w:t>ocale.c</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90" w:name="_Toc62920861"/>
      <w:r w:rsidRPr="00903DBA">
        <w:t>Character Types</w:t>
      </w:r>
      <w:bookmarkEnd w:id="590"/>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r w:rsidRPr="00903DBA">
        <w:t>ct</w:t>
      </w:r>
      <w:r w:rsidR="00EE220E" w:rsidRPr="00903DBA">
        <w:t>ype.h</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r w:rsidRPr="00903DBA">
        <w:t>ct</w:t>
      </w:r>
      <w:r w:rsidR="00FD2002" w:rsidRPr="00903DBA">
        <w:t>ype.c</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0463485"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C0586E">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91" w:name="_Hlk55664765"/>
      <w:r w:rsidRPr="00903DBA">
        <w:rPr>
          <w:highlight w:val="white"/>
        </w:rPr>
        <w:t>locale convention</w:t>
      </w:r>
      <w:bookmarkEnd w:id="591"/>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92" w:name="_Toc62920862"/>
      <w:r w:rsidRPr="00903DBA">
        <w:t>S</w:t>
      </w:r>
      <w:r w:rsidR="00EE220E" w:rsidRPr="00903DBA">
        <w:t>tring</w:t>
      </w:r>
      <w:r w:rsidRPr="00903DBA">
        <w:t>s</w:t>
      </w:r>
      <w:bookmarkEnd w:id="592"/>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r w:rsidRPr="00903DBA">
        <w:t>s</w:t>
      </w:r>
      <w:r w:rsidR="0078214F" w:rsidRPr="00903DBA">
        <w:t>tring.h</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r w:rsidRPr="00903DBA">
        <w:t>s</w:t>
      </w:r>
      <w:r w:rsidR="0078214F" w:rsidRPr="00903DBA">
        <w:t>tring.c</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bookmarkStart w:id="593" w:name="_Toc62920863"/>
      <w:r>
        <w:rPr>
          <w:highlight w:val="white"/>
        </w:rPr>
        <w:t>String Copying</w:t>
      </w:r>
      <w:bookmarkEnd w:id="593"/>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bookmarkStart w:id="594" w:name="_Toc62920864"/>
      <w:r w:rsidRPr="000E1812">
        <w:rPr>
          <w:highlight w:val="white"/>
        </w:rPr>
        <w:t xml:space="preserve">String </w:t>
      </w:r>
      <w:r w:rsidR="00404662">
        <w:t>C</w:t>
      </w:r>
      <w:r w:rsidR="00404662" w:rsidRPr="00404662">
        <w:rPr>
          <w:rStyle w:val="Rubrik3Char"/>
          <w:b/>
        </w:rPr>
        <w:t>oncatenation</w:t>
      </w:r>
      <w:bookmarkEnd w:id="594"/>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bookmarkStart w:id="595" w:name="_Toc62920865"/>
      <w:r>
        <w:rPr>
          <w:highlight w:val="white"/>
        </w:rPr>
        <w:t>String Comparation</w:t>
      </w:r>
      <w:bookmarkEnd w:id="595"/>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bookmarkStart w:id="596" w:name="_Toc62920866"/>
      <w:r>
        <w:rPr>
          <w:highlight w:val="white"/>
        </w:rPr>
        <w:t>String Searching</w:t>
      </w:r>
      <w:bookmarkEnd w:id="596"/>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97" w:name="_Hlk59628289"/>
      <w:r w:rsidRPr="00F610D2">
        <w:rPr>
          <w:rStyle w:val="KeyWord0"/>
        </w:rPr>
        <w:t>strspn</w:t>
      </w:r>
      <w:r w:rsidRPr="00F610D2">
        <w:t xml:space="preserve"> </w:t>
      </w:r>
      <w:bookmarkEnd w:id="597"/>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98" w:name="_Hlk59628295"/>
      <w:r w:rsidRPr="0084327F">
        <w:rPr>
          <w:rStyle w:val="KeyWord0"/>
          <w:highlight w:val="white"/>
        </w:rPr>
        <w:t>strcspn</w:t>
      </w:r>
      <w:r w:rsidRPr="0003394F">
        <w:rPr>
          <w:highlight w:val="white"/>
        </w:rPr>
        <w:t xml:space="preserve"> </w:t>
      </w:r>
      <w:bookmarkEnd w:id="598"/>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99" w:name="_Hlk59628313"/>
      <w:r w:rsidRPr="00E56FFD">
        <w:rPr>
          <w:rStyle w:val="KeyWord0"/>
          <w:highlight w:val="white"/>
        </w:rPr>
        <w:t>strpbrk</w:t>
      </w:r>
      <w:r>
        <w:rPr>
          <w:highlight w:val="white"/>
        </w:rPr>
        <w:t xml:space="preserve"> </w:t>
      </w:r>
      <w:bookmarkEnd w:id="599"/>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bookmarkStart w:id="600" w:name="_Toc62920867"/>
      <w:r>
        <w:rPr>
          <w:highlight w:val="white"/>
        </w:rPr>
        <w:t>Error Messages</w:t>
      </w:r>
      <w:bookmarkEnd w:id="600"/>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3D5F7584" w:rsidR="00DB06E7" w:rsidRPr="00BD3656" w:rsidRDefault="00C23B57" w:rsidP="0060539D">
      <w:pPr>
        <w:pStyle w:val="Rubrik3"/>
        <w:rPr>
          <w:highlight w:val="white"/>
        </w:rPr>
      </w:pPr>
      <w:hyperlink r:id="rId8" w:history="1">
        <w:bookmarkStart w:id="601" w:name="_Toc62920868"/>
        <w:r w:rsidR="00DA5DC2" w:rsidRPr="00DA5DC2">
          <w:rPr>
            <w:rStyle w:val="Hyperlnk"/>
            <w:color w:val="000000" w:themeColor="text1"/>
            <w:u w:val="none"/>
          </w:rPr>
          <w:t>Tokenization</w:t>
        </w:r>
        <w:bookmarkEnd w:id="601"/>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bookmarkStart w:id="602" w:name="_Toc62920869"/>
      <w:r>
        <w:rPr>
          <w:highlight w:val="white"/>
        </w:rPr>
        <w:t>Memory Functions</w:t>
      </w:r>
      <w:bookmarkEnd w:id="602"/>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603" w:name="_Toc62920870"/>
      <w:r w:rsidRPr="00903DBA">
        <w:t>Long Jumps</w:t>
      </w:r>
      <w:bookmarkEnd w:id="603"/>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r w:rsidRPr="00903DBA">
        <w:t>setjmp.h</w:t>
      </w:r>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r w:rsidRPr="00903DBA">
        <w:t>s</w:t>
      </w:r>
      <w:r w:rsidR="0004451D" w:rsidRPr="00903DBA">
        <w:t>et</w:t>
      </w:r>
      <w:r w:rsidRPr="00903DBA">
        <w:t>j</w:t>
      </w:r>
      <w:r w:rsidR="0004451D" w:rsidRPr="00903DBA">
        <w:t>mp.c</w:t>
      </w:r>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r w:rsidRPr="00903DBA">
        <w:t>setjmptest.c</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ator, we return the quitent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604" w:name="_Toc62920871"/>
      <w:r w:rsidRPr="00903DBA">
        <w:t>Mathematical Functions</w:t>
      </w:r>
      <w:bookmarkEnd w:id="604"/>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r w:rsidRPr="00903DBA">
        <w:t>m</w:t>
      </w:r>
      <w:r w:rsidR="00D62A8B" w:rsidRPr="00903DBA">
        <w:t>ath.h</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605" w:name="_Toc62920872"/>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605"/>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r w:rsidRPr="00903DBA">
        <w:rPr>
          <w:highlight w:val="white"/>
        </w:rPr>
        <w:t>m</w:t>
      </w:r>
      <w:r w:rsidR="00555D55" w:rsidRPr="00903DBA">
        <w:rPr>
          <w:highlight w:val="white"/>
        </w:rPr>
        <w:t>ath.c</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C23B57"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C23B57"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C23B57"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C23B57"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C23B57"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606" w:name="_Toc62920873"/>
      <w:r w:rsidRPr="00903DBA">
        <w:rPr>
          <w:highlight w:val="white"/>
        </w:rPr>
        <w:t>Power</w:t>
      </w:r>
      <w:r w:rsidR="0083365C" w:rsidRPr="00903DBA">
        <w:rPr>
          <w:highlight w:val="white"/>
        </w:rPr>
        <w:t xml:space="preserve"> Functions</w:t>
      </w:r>
      <w:bookmarkEnd w:id="606"/>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C23B57"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C23B57"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607" w:name="_Toc62920874"/>
      <w:r w:rsidRPr="0060539D">
        <w:rPr>
          <w:highlight w:val="white"/>
        </w:rPr>
        <w:t>Square Root</w:t>
      </w:r>
      <w:bookmarkEnd w:id="607"/>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C23B57"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608" w:name="_Toc62920875"/>
      <w:r w:rsidRPr="0060539D">
        <w:rPr>
          <w:highlight w:val="white"/>
        </w:rPr>
        <w:t>Modulo Functions</w:t>
      </w:r>
      <w:bookmarkEnd w:id="608"/>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a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609" w:name="_Toc62920876"/>
      <w:r w:rsidRPr="00903DBA">
        <w:rPr>
          <w:highlight w:val="white"/>
        </w:rPr>
        <w:t>Trigonometric Functions</w:t>
      </w:r>
      <w:bookmarkEnd w:id="609"/>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C23B57"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C23B57"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C23B57"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C23B57"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610" w:name="_Toc62920877"/>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610"/>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C23B57"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C23B57"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C23B57"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C23B57"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C23B57"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C23B57"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C23B57"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611" w:name="_Toc62920878"/>
      <w:r w:rsidRPr="00903DBA">
        <w:rPr>
          <w:shd w:val="clear" w:color="auto" w:fill="FFFFFF"/>
        </w:rPr>
        <w:t>Hyperbolic Trigonometric Functions</w:t>
      </w:r>
      <w:bookmarkEnd w:id="611"/>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C23B57"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C23B57"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C23B57"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612" w:name="_Toc62920879"/>
      <w:r w:rsidRPr="00903DBA">
        <w:rPr>
          <w:highlight w:val="white"/>
        </w:rPr>
        <w:t>Floor, Ceiling, Absolute, and Rounding</w:t>
      </w:r>
      <w:r w:rsidR="0083365C" w:rsidRPr="00903DBA">
        <w:rPr>
          <w:highlight w:val="white"/>
        </w:rPr>
        <w:t xml:space="preserve"> Functions</w:t>
      </w:r>
      <w:bookmarkEnd w:id="612"/>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C23B57"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23D173AA" w:rsidR="00CE2940" w:rsidRDefault="00CE2940" w:rsidP="0060539D">
      <w:pPr>
        <w:pStyle w:val="Rubrik2"/>
      </w:pPr>
      <w:bookmarkStart w:id="613" w:name="_Toc62920880"/>
      <w:bookmarkStart w:id="614" w:name="_Hlk55231095"/>
      <w:r w:rsidRPr="00903DBA">
        <w:t xml:space="preserve">Standard </w:t>
      </w:r>
      <w:r w:rsidR="00A67CC7">
        <w:t>Output</w:t>
      </w:r>
      <w:bookmarkEnd w:id="613"/>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614"/>
    <w:p w14:paraId="3C220EF3" w14:textId="1124625B" w:rsidR="00F67D04" w:rsidRPr="00903DBA" w:rsidRDefault="008D6750" w:rsidP="00E65FE6">
      <w:pPr>
        <w:pStyle w:val="CodeHeader"/>
      </w:pPr>
      <w:r w:rsidRPr="00903DBA">
        <w:t>s</w:t>
      </w:r>
      <w:r w:rsidR="00F67D04" w:rsidRPr="00903DBA">
        <w:t>td</w:t>
      </w:r>
      <w:r w:rsidRPr="00903DBA">
        <w:t>io</w:t>
      </w:r>
      <w:r w:rsidR="00F67D04" w:rsidRPr="00903DBA">
        <w:t>.h</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r w:rsidRPr="00903DBA">
        <w:t>p</w:t>
      </w:r>
      <w:r w:rsidR="00957919" w:rsidRPr="00903DBA">
        <w:t>rintf.h</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r w:rsidRPr="008674D0">
        <w:rPr>
          <w:rStyle w:val="KeyWord0"/>
          <w:highlight w:val="white"/>
        </w:rPr>
        <w:t>stdout</w:t>
      </w:r>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r w:rsidR="00A30D0F" w:rsidRPr="00A30D0F">
        <w:rPr>
          <w:rStyle w:val="KeyWord0"/>
          <w:highlight w:val="white"/>
        </w:rPr>
        <w:t>stdout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r w:rsidRPr="00903DBA">
        <w:t>p</w:t>
      </w:r>
      <w:r w:rsidR="006048AF" w:rsidRPr="00903DBA">
        <w:t>rintf.c</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bookmarkStart w:id="615" w:name="_Toc62920881"/>
      <w:r>
        <w:rPr>
          <w:highlight w:val="white"/>
        </w:rPr>
        <w:t>Print Character</w:t>
      </w:r>
      <w:r w:rsidR="006F44C2">
        <w:rPr>
          <w:highlight w:val="white"/>
        </w:rPr>
        <w:t xml:space="preserve"> and String</w:t>
      </w:r>
      <w:bookmarkEnd w:id="615"/>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In the Linux environment we perform a system call, while we in the Windows enviorment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bookmarkStart w:id="616" w:name="_Toc62920882"/>
      <w:r w:rsidRPr="0060539D">
        <w:rPr>
          <w:highlight w:val="white"/>
        </w:rPr>
        <w:t>Print Values</w:t>
      </w:r>
      <w:bookmarkEnd w:id="616"/>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bookmarkStart w:id="617" w:name="_Toc62920883"/>
      <w:r>
        <w:rPr>
          <w:highlight w:val="white"/>
        </w:rPr>
        <w:t>Print Argument</w:t>
      </w:r>
      <w:bookmarkEnd w:id="617"/>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bookmarkStart w:id="618" w:name="_Toc62920884"/>
      <w:r>
        <w:rPr>
          <w:highlight w:val="white"/>
        </w:rPr>
        <w:t>Print Format</w:t>
      </w:r>
      <w:bookmarkEnd w:id="618"/>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bookmarkStart w:id="619" w:name="_Toc62920885"/>
      <w:r>
        <w:rPr>
          <w:highlight w:val="white"/>
        </w:rPr>
        <w:t>printf</w:t>
      </w:r>
      <w:bookmarkEnd w:id="619"/>
    </w:p>
    <w:p w14:paraId="55161FEF" w14:textId="69EF6EAA" w:rsidR="000941DB" w:rsidRPr="000941DB" w:rsidRDefault="000941DB" w:rsidP="000941DB">
      <w:pPr>
        <w:rPr>
          <w:highlight w:val="white"/>
        </w:rPr>
      </w:pPr>
      <w:bookmarkStart w:id="620"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621" w:name="_Toc62920886"/>
      <w:bookmarkEnd w:id="620"/>
      <w:r>
        <w:t>Standard Input</w:t>
      </w:r>
      <w:bookmarkEnd w:id="621"/>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r w:rsidRPr="00903DBA">
        <w:t>s</w:t>
      </w:r>
      <w:r w:rsidR="00594DB0" w:rsidRPr="00903DBA">
        <w:t>canf.h</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r w:rsidRPr="00903DBA">
        <w:t>s</w:t>
      </w:r>
      <w:r w:rsidR="008361EE" w:rsidRPr="00903DBA">
        <w:t>canf.c</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bookmarkStart w:id="622" w:name="_Toc62920887"/>
      <w:r>
        <w:rPr>
          <w:highlight w:val="white"/>
        </w:rPr>
        <w:t>Scan Character and String</w:t>
      </w:r>
      <w:bookmarkEnd w:id="622"/>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bookmarkStart w:id="623" w:name="_Toc62920888"/>
      <w:r>
        <w:rPr>
          <w:highlight w:val="white"/>
        </w:rPr>
        <w:t>Scan Pattern</w:t>
      </w:r>
      <w:bookmarkEnd w:id="623"/>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as long as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bookmarkStart w:id="624" w:name="_Toc62920889"/>
      <w:r>
        <w:rPr>
          <w:highlight w:val="white"/>
        </w:rPr>
        <w:t>Scanning Values</w:t>
      </w:r>
      <w:bookmarkEnd w:id="624"/>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bookmarkStart w:id="625" w:name="_Toc62920890"/>
      <w:r>
        <w:rPr>
          <w:highlight w:val="white"/>
        </w:rPr>
        <w:t>Scan Format</w:t>
      </w:r>
      <w:bookmarkEnd w:id="625"/>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bookmarkStart w:id="626" w:name="_Toc62920891"/>
      <w:r>
        <w:rPr>
          <w:highlight w:val="white"/>
        </w:rPr>
        <w:t>scanf</w:t>
      </w:r>
      <w:bookmarkEnd w:id="626"/>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27" w:name="_Toc62920892"/>
      <w:r>
        <w:t>File Management</w:t>
      </w:r>
      <w:bookmarkEnd w:id="627"/>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1B67F95A" w:rsidR="00577582" w:rsidRPr="00903DBA" w:rsidRDefault="008D6750" w:rsidP="00E65FE6">
      <w:pPr>
        <w:pStyle w:val="CodeHeader"/>
      </w:pPr>
      <w:r w:rsidRPr="00903DBA">
        <w:t>f</w:t>
      </w:r>
      <w:r w:rsidR="006217C5" w:rsidRPr="00903DBA">
        <w:t>ile.h</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r w:rsidRPr="00903DBA">
        <w:t>f</w:t>
      </w:r>
      <w:r w:rsidR="000644C3" w:rsidRPr="00903DBA">
        <w:t>ile.c</w:t>
      </w:r>
    </w:p>
    <w:p w14:paraId="44C5EAD9" w14:textId="77777777" w:rsidR="00C25FEE" w:rsidRPr="00903DBA" w:rsidRDefault="00C25FEE" w:rsidP="00C25FEE">
      <w:pPr>
        <w:pStyle w:val="Code"/>
        <w:rPr>
          <w:highlight w:val="white"/>
        </w:rPr>
      </w:pPr>
      <w:bookmarkStart w:id="628"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bookmarkStart w:id="629" w:name="_Toc62920893"/>
      <w:r>
        <w:rPr>
          <w:highlight w:val="white"/>
        </w:rPr>
        <w:t>File Open and Close</w:t>
      </w:r>
      <w:bookmarkEnd w:id="629"/>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a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fopen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bookmarkStart w:id="630" w:name="_Toc62920894"/>
      <w:r>
        <w:rPr>
          <w:highlight w:val="white"/>
        </w:rPr>
        <w:t>File Remove and Rename</w:t>
      </w:r>
      <w:bookmarkEnd w:id="630"/>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bookmarkStart w:id="631" w:name="_Toc62920895"/>
      <w:r>
        <w:rPr>
          <w:highlight w:val="white"/>
        </w:rPr>
        <w:t>Buffer</w:t>
      </w:r>
      <w:bookmarkEnd w:id="631"/>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bookmarkStart w:id="632" w:name="_Toc62920896"/>
      <w:r>
        <w:rPr>
          <w:highlight w:val="white"/>
        </w:rPr>
        <w:t>Character and String</w:t>
      </w:r>
      <w:bookmarkEnd w:id="632"/>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getchar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bookmarkStart w:id="633" w:name="_Toc62920897"/>
      <w:r>
        <w:rPr>
          <w:highlight w:val="white"/>
        </w:rPr>
        <w:t>Reading and Writing</w:t>
      </w:r>
      <w:bookmarkEnd w:id="633"/>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bookmarkStart w:id="634" w:name="_Toc62920898"/>
      <w:r>
        <w:rPr>
          <w:highlight w:val="white"/>
        </w:rPr>
        <w:t>File Positioning</w:t>
      </w:r>
      <w:bookmarkEnd w:id="634"/>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bookmarkStart w:id="635" w:name="_Toc62920899"/>
      <w:r>
        <w:rPr>
          <w:highlight w:val="white"/>
        </w:rPr>
        <w:t>Error Messages</w:t>
      </w:r>
      <w:bookmarkEnd w:id="635"/>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36" w:name="_Toc62920900"/>
      <w:r w:rsidRPr="00903DBA">
        <w:t>The Standard Library</w:t>
      </w:r>
      <w:bookmarkEnd w:id="636"/>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28"/>
    <w:p w14:paraId="6289FDFB" w14:textId="4B5A32CA" w:rsidR="003420EA" w:rsidRPr="00903DBA" w:rsidRDefault="004B0675" w:rsidP="00E65FE6">
      <w:pPr>
        <w:pStyle w:val="CodeHeader"/>
      </w:pPr>
      <w:r w:rsidRPr="00903DBA">
        <w:t>s</w:t>
      </w:r>
      <w:r w:rsidR="003420EA" w:rsidRPr="00903DBA">
        <w:t>td</w:t>
      </w:r>
      <w:r w:rsidRPr="00903DBA">
        <w:t>l</w:t>
      </w:r>
      <w:r w:rsidR="003420EA" w:rsidRPr="00903DBA">
        <w:t>ib.h</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r w:rsidRPr="00903DBA">
        <w:t>s</w:t>
      </w:r>
      <w:r w:rsidR="008977FB" w:rsidRPr="00903DBA">
        <w:t>td</w:t>
      </w:r>
      <w:r w:rsidRPr="00903DBA">
        <w:t>l</w:t>
      </w:r>
      <w:r w:rsidR="008977FB" w:rsidRPr="00903DBA">
        <w:t>ib.c</w:t>
      </w:r>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bookmarkStart w:id="637" w:name="_Toc62920901"/>
      <w:r>
        <w:rPr>
          <w:highlight w:val="white"/>
        </w:rPr>
        <w:t>Type Casting</w:t>
      </w:r>
      <w:bookmarkEnd w:id="637"/>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bookmarkStart w:id="638" w:name="_Toc62920902"/>
      <w:r>
        <w:rPr>
          <w:highlight w:val="white"/>
        </w:rPr>
        <w:t>Environment Variables</w:t>
      </w:r>
      <w:bookmarkEnd w:id="638"/>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bookmarkStart w:id="639" w:name="_Toc62920903"/>
      <w:r>
        <w:rPr>
          <w:highlight w:val="white"/>
        </w:rPr>
        <w:t>Searching</w:t>
      </w:r>
      <w:bookmarkEnd w:id="639"/>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bookmarkStart w:id="640" w:name="_Toc62920904"/>
      <w:r>
        <w:rPr>
          <w:highlight w:val="white"/>
        </w:rPr>
        <w:t>Random Number Generation</w:t>
      </w:r>
      <w:bookmarkEnd w:id="640"/>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bookmarkStart w:id="641" w:name="_Toc62920905"/>
      <w:r>
        <w:rPr>
          <w:highlight w:val="white"/>
        </w:rPr>
        <w:t>Abortion and Exit</w:t>
      </w:r>
      <w:bookmarkEnd w:id="641"/>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bookmarkStart w:id="642" w:name="_Toc62920906"/>
      <w:r>
        <w:rPr>
          <w:highlight w:val="white"/>
        </w:rPr>
        <w:t>Sorting</w:t>
      </w:r>
      <w:bookmarkEnd w:id="642"/>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bookmarkStart w:id="643" w:name="_Toc62920907"/>
      <w:r>
        <w:rPr>
          <w:highlight w:val="white"/>
        </w:rPr>
        <w:t>Absolute Values</w:t>
      </w:r>
      <w:bookmarkEnd w:id="643"/>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bookmarkStart w:id="644" w:name="_Toc62920908"/>
      <w:r>
        <w:rPr>
          <w:highlight w:val="white"/>
        </w:rPr>
        <w:t>Division and Modulo</w:t>
      </w:r>
      <w:bookmarkEnd w:id="644"/>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45" w:name="_Toc62920909"/>
      <w:r>
        <w:t>Dynamic Memory Management</w:t>
      </w:r>
      <w:bookmarkEnd w:id="645"/>
    </w:p>
    <w:p w14:paraId="2332CA91" w14:textId="77777777" w:rsidR="00C71817" w:rsidRPr="00C71817" w:rsidRDefault="00C71817" w:rsidP="00C71817"/>
    <w:p w14:paraId="49B8A31E" w14:textId="031626CB" w:rsidR="00D62A8B" w:rsidRPr="00903DBA" w:rsidRDefault="00966D02" w:rsidP="0060539D">
      <w:pPr>
        <w:pStyle w:val="Rubrik2"/>
      </w:pPr>
      <w:bookmarkStart w:id="646" w:name="_Toc62920910"/>
      <w:r w:rsidRPr="00903DBA">
        <w:t>T</w:t>
      </w:r>
      <w:r w:rsidR="00D62A8B" w:rsidRPr="00903DBA">
        <w:t>ime</w:t>
      </w:r>
      <w:bookmarkEnd w:id="646"/>
    </w:p>
    <w:p w14:paraId="4B568326" w14:textId="26EBB4A4" w:rsidR="00487292" w:rsidRPr="00903DBA" w:rsidRDefault="004B0675" w:rsidP="00E65FE6">
      <w:pPr>
        <w:pStyle w:val="CodeHeader"/>
      </w:pPr>
      <w:r w:rsidRPr="00903DBA">
        <w:t>t</w:t>
      </w:r>
      <w:r w:rsidR="00487292" w:rsidRPr="00903DBA">
        <w:t>ime</w:t>
      </w:r>
      <w:r w:rsidR="00966D02" w:rsidRPr="00903DBA">
        <w:t>.h</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r w:rsidRPr="00903DBA">
        <w:t>t</w:t>
      </w:r>
      <w:r w:rsidR="003211B0" w:rsidRPr="00903DBA">
        <w:t>ime.c</w:t>
      </w:r>
    </w:p>
    <w:p w14:paraId="4B114367" w14:textId="77777777" w:rsidR="00FE02C9" w:rsidRPr="00FE02C9" w:rsidRDefault="00FE02C9" w:rsidP="00FE02C9">
      <w:pPr>
        <w:pStyle w:val="Code"/>
        <w:rPr>
          <w:highlight w:val="white"/>
        </w:rPr>
      </w:pPr>
      <w:bookmarkStart w:id="647" w:name="_Ref54018755"/>
      <w:bookmarkStart w:id="648"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bookmarkStart w:id="649" w:name="_Toc62920911"/>
      <w:r>
        <w:rPr>
          <w:highlight w:val="white"/>
        </w:rPr>
        <w:t>Obtaining Time</w:t>
      </w:r>
      <w:bookmarkEnd w:id="649"/>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anpotential time difference, weFinally,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bookmarkStart w:id="650" w:name="_Toc62920912"/>
      <w:r>
        <w:rPr>
          <w:highlight w:val="white"/>
        </w:rPr>
        <w:t>Time Formatting</w:t>
      </w:r>
      <w:bookmarkEnd w:id="650"/>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007809A4" w:rsidR="005B1C6D" w:rsidRPr="00903DBA" w:rsidRDefault="005B1C6D" w:rsidP="00BC7846">
      <w:pPr>
        <w:pStyle w:val="Appendix1"/>
      </w:pPr>
      <w:bookmarkStart w:id="651" w:name="_Toc62920913"/>
      <w:bookmarkStart w:id="652" w:name="_Ref63183775"/>
      <w:r w:rsidRPr="00903DBA">
        <w:t>The Preprocessor</w:t>
      </w:r>
      <w:bookmarkEnd w:id="647"/>
      <w:bookmarkEnd w:id="651"/>
      <w:bookmarkEnd w:id="652"/>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53" w:name="_Ref418256130"/>
      <w:bookmarkStart w:id="654" w:name="_Toc62920914"/>
      <w:r w:rsidRPr="00903DBA">
        <w:t xml:space="preserve">The Expression </w:t>
      </w:r>
      <w:r w:rsidR="007C4A54" w:rsidRPr="00077860">
        <w:t>Scanner</w:t>
      </w:r>
      <w:r w:rsidR="007C4A54" w:rsidRPr="00903DBA">
        <w:t xml:space="preserve"> and </w:t>
      </w:r>
      <w:r w:rsidRPr="00903DBA">
        <w:t>Parser</w:t>
      </w:r>
      <w:bookmarkEnd w:id="653"/>
      <w:bookmarkEnd w:id="654"/>
    </w:p>
    <w:p w14:paraId="078B90C0" w14:textId="579C3554"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r w:rsidRPr="00903DBA">
        <w:rPr>
          <w:rStyle w:val="CodeInText"/>
        </w:rPr>
        <w:t>elif</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C0586E">
        <w:t>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55" w:name="_Toc62920915"/>
      <w:r w:rsidRPr="00903DBA">
        <w:t>The Grammar</w:t>
      </w:r>
      <w:bookmarkEnd w:id="655"/>
    </w:p>
    <w:p w14:paraId="640DDAFA" w14:textId="629937E6"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C0586E">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56" w:name="_Toc62920916"/>
      <w:r w:rsidRPr="00903DBA">
        <w:t>The Parser</w:t>
      </w:r>
      <w:bookmarkEnd w:id="656"/>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r w:rsidRPr="00903DBA">
        <w:t>ExpressionParser.gppg</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57" w:name="_Ref418278877"/>
      <w:r w:rsidRPr="00903DBA">
        <w:t>ExpressionParser.gppg</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58" w:name="_Toc62920917"/>
      <w:r w:rsidRPr="00903DBA">
        <w:t>The Scanner</w:t>
      </w:r>
      <w:bookmarkEnd w:id="657"/>
      <w:bookmarkEnd w:id="658"/>
    </w:p>
    <w:p w14:paraId="3C52097C" w14:textId="16F699CA"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C0586E">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r w:rsidRPr="00903DBA">
        <w:t>ExpressionScanner.gplex</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59" w:name="_Toc62920918"/>
      <w:r w:rsidRPr="00903DBA">
        <w:t>The Pre</w:t>
      </w:r>
      <w:r w:rsidR="00921465" w:rsidRPr="00903DBA">
        <w:t xml:space="preserve">processor </w:t>
      </w:r>
      <w:r w:rsidR="007C4A54" w:rsidRPr="00903DBA">
        <w:t xml:space="preserve">Scanner and </w:t>
      </w:r>
      <w:r w:rsidRPr="00903DBA">
        <w:t>Parser</w:t>
      </w:r>
      <w:bookmarkEnd w:id="659"/>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r w:rsidRPr="00903DBA">
        <w:t>PreParser.gppg</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1BF2D725"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C0586E">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r w:rsidRPr="00903DBA">
        <w:t>PreScanner.gplex</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60" w:name="_Toc62920919"/>
      <w:r w:rsidRPr="00903DBA">
        <w:t>If</w:t>
      </w:r>
      <w:r w:rsidR="00BB03AD" w:rsidRPr="00903DBA">
        <w:t>-</w:t>
      </w:r>
      <w:r w:rsidRPr="00903DBA">
        <w:t>Else</w:t>
      </w:r>
      <w:r w:rsidR="00BB03AD" w:rsidRPr="00903DBA">
        <w:t>-</w:t>
      </w:r>
      <w:r w:rsidRPr="00903DBA">
        <w:t>Chain</w:t>
      </w:r>
      <w:bookmarkEnd w:id="660"/>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r w:rsidRPr="00903DBA">
        <w:t>IfElseChain.cs</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61" w:name="_Toc62920920"/>
      <w:r w:rsidRPr="00903DBA">
        <w:t>The Preprocessor</w:t>
      </w:r>
      <w:bookmarkEnd w:id="661"/>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"ef" is concatenated into "abcded".</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r w:rsidRPr="00903DBA">
        <w:t>Preprocessor.cs</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8C02243" w:rsidR="0073608F" w:rsidRPr="00903DBA" w:rsidRDefault="0073608F" w:rsidP="0073608F">
      <w:pPr>
        <w:rPr>
          <w:highlight w:val="white"/>
        </w:rPr>
      </w:pPr>
      <w:r w:rsidRPr="00903DBA">
        <w:rPr>
          <w:highlight w:val="white"/>
        </w:rPr>
        <w:t>We add the __LINUX__ macro for the compiler to compile the source code in accordance with the Linux environment</w:t>
      </w:r>
      <w:r w:rsidR="00F02367" w:rsidRPr="00903DBA">
        <w:rPr>
          <w:highlight w:val="white"/>
        </w:rPr>
        <w:t xml:space="preserve">, and the __WINDOWS__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62" w:name="_Toc62920921"/>
      <w:r w:rsidRPr="00903DBA">
        <w:t>Tri Graphs</w:t>
      </w:r>
      <w:bookmarkEnd w:id="662"/>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63" w:name="_Toc62920922"/>
      <w:r w:rsidRPr="00903DBA">
        <w:t>Comments, Strings, and Characters</w:t>
      </w:r>
      <w:bookmarkEnd w:id="663"/>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64" w:name="_Toc62920923"/>
      <w:bookmarkStart w:id="665" w:name="_Ref58762260"/>
      <w:bookmarkStart w:id="666" w:name="_Ref57656298"/>
      <w:r w:rsidRPr="00903DBA">
        <w:t>The Line List</w:t>
      </w:r>
      <w:bookmarkEnd w:id="664"/>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preproeccor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0D28E69C" w:rsidR="000F2BDD" w:rsidRDefault="000F2BDD" w:rsidP="000F2BDD">
      <w:pPr>
        <w:rPr>
          <w:highlight w:val="white"/>
        </w:rPr>
      </w:pPr>
      <w:r>
        <w:rPr>
          <w:highlight w:val="white"/>
        </w:rPr>
        <w:t>If the line is not visiable,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r>
        <w:rPr>
          <w:rStyle w:val="CodeInText"/>
        </w:rPr>
        <w:t>IsVisible</w:t>
      </w:r>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r>
        <w:rPr>
          <w:rStyle w:val="CodeInText"/>
        </w:rPr>
        <w:t>ifndef</w:t>
      </w:r>
      <w:r>
        <w:t xml:space="preserve">, </w:t>
      </w:r>
      <w:r w:rsidRPr="003C38BE">
        <w:rPr>
          <w:rStyle w:val="KeyWord0"/>
        </w:rPr>
        <w:t>#</w:t>
      </w:r>
      <w:r>
        <w:rPr>
          <w:rStyle w:val="CodeInText"/>
        </w:rPr>
        <w:t>elif</w:t>
      </w:r>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67" w:name="_Toc62920924"/>
      <w:r>
        <w:t>Lines</w:t>
      </w:r>
      <w:bookmarkEnd w:id="667"/>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r w:rsidR="009358D7" w:rsidRPr="009358D7">
        <w:rPr>
          <w:rStyle w:val="KeyWord0"/>
        </w:rPr>
        <w:t>Compiler_</w:t>
      </w:r>
      <w:r w:rsidRPr="00B026C6">
        <w:rPr>
          <w:rStyle w:val="KeyWord0"/>
        </w:rPr>
        <w:t>Main</w:t>
      </w:r>
      <w:r>
        <w:t>.</w:t>
      </w:r>
      <w:r w:rsidRPr="00B026C6">
        <w:rPr>
          <w:rStyle w:val="KeyWord0"/>
        </w:rPr>
        <w:t>Path</w:t>
      </w:r>
      <w:r>
        <w:t xml:space="preserve"> and </w:t>
      </w:r>
      <w:r w:rsidR="009358D7" w:rsidRPr="009358D7">
        <w:rPr>
          <w:rStyle w:val="KeyWord0"/>
        </w:rPr>
        <w:t>Compiler_</w:t>
      </w:r>
      <w:r w:rsidRPr="00B026C6">
        <w:rPr>
          <w:rStyle w:val="KeyWord0"/>
        </w:rPr>
        <w:t>Main</w:t>
      </w:r>
      <w:r>
        <w:t>.</w:t>
      </w:r>
      <w:r>
        <w:rPr>
          <w:rStyle w:val="CodeInText"/>
        </w:rPr>
        <w:t>Line</w:t>
      </w:r>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68" w:name="_Toc62920925"/>
      <w:r>
        <w:t>Includes</w:t>
      </w:r>
      <w:bookmarkEnd w:id="668"/>
    </w:p>
    <w:p w14:paraId="6F80C3E2" w14:textId="5AA92BAA" w:rsidR="006518AB" w:rsidRDefault="006518AB" w:rsidP="006518AB">
      <w:r>
        <w:t xml:space="preserve">There are two kinds of include files: system files (‘&lt;’ and ‘&gt;’) and internal files (‘\”’). The systems files are included from the path given by </w:t>
      </w:r>
      <w:r>
        <w:rPr>
          <w:rStyle w:val="CodeInText"/>
        </w:rPr>
        <w:t>Main.IncludePath</w:t>
      </w:r>
      <w:r>
        <w:t>, and the internal files are included locally.</w:t>
      </w:r>
      <w:r w:rsidR="00E9660B">
        <w:t xml:space="preserve"> </w:t>
      </w:r>
      <w:r>
        <w:t xml:space="preserve">The </w:t>
      </w:r>
      <w:r>
        <w:rPr>
          <w:rStyle w:val="CodeInText"/>
        </w:rPr>
        <w:t>Main.IncludeStack</w:t>
      </w:r>
      <w:r>
        <w:t xml:space="preserve"> is used to make </w:t>
      </w:r>
      <w:r w:rsidR="00E9660B">
        <w:t xml:space="preserve">prevent </w:t>
      </w:r>
      <w:r>
        <w:t>circular inclusion.</w:t>
      </w:r>
    </w:p>
    <w:p w14:paraId="39E7B7DA" w14:textId="5A5D3F33" w:rsidR="006518AB" w:rsidRDefault="006518AB" w:rsidP="006518AB">
      <w:r>
        <w:t>Th</w:t>
      </w:r>
      <w:r w:rsidR="00A61E26">
        <w:t xml:space="preserve">e </w:t>
      </w:r>
      <w:r w:rsidR="00E20D88" w:rsidRPr="00A61E26">
        <w:rPr>
          <w:rStyle w:val="KeyWord0"/>
          <w:highlight w:val="white"/>
        </w:rPr>
        <w:t>CCompiler_Main.Scanner</w:t>
      </w:r>
      <w:r w:rsidR="00A61E26">
        <w:t>.</w:t>
      </w:r>
      <w:r>
        <w:rPr>
          <w:rStyle w:val="CodeInText"/>
        </w:rPr>
        <w:t>Path</w:t>
      </w:r>
      <w:r>
        <w:t xml:space="preserve"> and </w:t>
      </w:r>
      <w:r w:rsidR="00A61E26" w:rsidRPr="00A61E26">
        <w:rPr>
          <w:rStyle w:val="KeyWord0"/>
          <w:highlight w:val="white"/>
        </w:rPr>
        <w:t>CCompiler_Main.Scanner</w:t>
      </w:r>
      <w:r>
        <w:rPr>
          <w:rStyle w:val="CodeInText"/>
        </w:rPr>
        <w:t>.Line</w:t>
      </w:r>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69" w:name="_Toc62920926"/>
      <w:r>
        <w:t>Macros</w:t>
      </w:r>
      <w:bookmarkEnd w:id="669"/>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r>
        <w:t>Macro.cs</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bookmarkStart w:id="670" w:name="_Toc62920927"/>
      <w:r>
        <w:t>Tokens</w:t>
      </w:r>
      <w:bookmarkEnd w:id="670"/>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r>
        <w:t>Token.cs</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bookmarkStart w:id="671" w:name="_Toc62920928"/>
      <w:r>
        <w:t>Define</w:t>
      </w:r>
      <w:bookmarkEnd w:id="671"/>
    </w:p>
    <w:p w14:paraId="6FFA2FF7" w14:textId="0B49AE0B" w:rsidR="005D0427" w:rsidRDefault="006518AB" w:rsidP="005D0427">
      <w:r>
        <w:t xml:space="preserve">The </w:t>
      </w:r>
      <w:r w:rsidR="00BC2187">
        <w:rPr>
          <w:rStyle w:val="CodeInText"/>
        </w:rPr>
        <w:t>D</w:t>
      </w:r>
      <w:r>
        <w:rPr>
          <w:rStyle w:val="CodeInText"/>
        </w:rPr>
        <w:t>oDefine</w:t>
      </w:r>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r>
        <w:t>Preprocessor.cs</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The next token after the left parantheses must ba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77777777" w:rsidR="00B96B62" w:rsidRPr="00B96B62" w:rsidRDefault="00B96B62" w:rsidP="00B96B62">
      <w:pPr>
        <w:pStyle w:val="Code"/>
        <w:rPr>
          <w:highlight w:val="white"/>
        </w:rPr>
      </w:pPr>
      <w:r w:rsidRPr="00B96B62">
        <w:rPr>
          <w:highlight w:val="white"/>
        </w:rPr>
        <w:t xml:space="preserve">                       Message.Invalid_macro_definitializerion);</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77777777" w:rsidR="00B96B62" w:rsidRPr="00B96B62" w:rsidRDefault="00B96B62" w:rsidP="00B96B62">
      <w:pPr>
        <w:pStyle w:val="Code"/>
        <w:rPr>
          <w:highlight w:val="white"/>
        </w:rPr>
      </w:pPr>
      <w:r w:rsidRPr="00B96B62">
        <w:rPr>
          <w:highlight w:val="white"/>
        </w:rPr>
        <w:t xml:space="preserve">                         Message.Invalid_macro_definitializerion);</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77777777" w:rsidR="00B96B62" w:rsidRPr="00B96B62" w:rsidRDefault="00B96B62" w:rsidP="00B96B62">
      <w:pPr>
        <w:pStyle w:val="Code"/>
        <w:rPr>
          <w:highlight w:val="white"/>
        </w:rPr>
      </w:pPr>
      <w:r w:rsidRPr="00B96B62">
        <w:rPr>
          <w:highlight w:val="white"/>
        </w:rPr>
        <w:t xml:space="preserve">                     Message.Invalid_macro_redefinitializerion);</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r w:rsidR="00BC2187">
        <w:rPr>
          <w:rStyle w:val="CodeInText"/>
        </w:rPr>
        <w:t>D</w:t>
      </w:r>
      <w:r>
        <w:rPr>
          <w:rStyle w:val="CodeInText"/>
        </w:rPr>
        <w:t>oUndef</w:t>
      </w:r>
      <w:r>
        <w:t xml:space="preserve"> method removes a macro from the </w:t>
      </w:r>
      <w:r>
        <w:rPr>
          <w:rStyle w:val="CodeInText"/>
        </w:rPr>
        <w:t>MacroMap</w:t>
      </w:r>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72" w:name="_Toc62920929"/>
      <w:r>
        <w:t>Conditional Programming</w:t>
      </w:r>
      <w:bookmarkEnd w:id="672"/>
    </w:p>
    <w:p w14:paraId="5C19DBBB" w14:textId="7FE76347" w:rsidR="006518AB" w:rsidRDefault="006518AB" w:rsidP="006518AB">
      <w:r>
        <w:t xml:space="preserve">With conditional programming, it is possible to exclude part of the source code. The </w:t>
      </w:r>
      <w:r>
        <w:rPr>
          <w:rStyle w:val="CodeInText"/>
        </w:rPr>
        <w:t>doIf</w:t>
      </w:r>
      <w:r>
        <w:t xml:space="preserve"> method uses the parser of Section </w:t>
      </w:r>
      <w:r>
        <w:fldChar w:fldCharType="begin"/>
      </w:r>
      <w:r>
        <w:instrText xml:space="preserve"> REF _Ref418256130 \r \h </w:instrText>
      </w:r>
      <w:r>
        <w:fldChar w:fldCharType="separate"/>
      </w:r>
      <w:r w:rsidR="00C0586E">
        <w:t xml:space="preserve">A.1. </w:t>
      </w:r>
      <w:r>
        <w:fldChar w:fldCharType="end"/>
      </w:r>
      <w:r>
        <w:t xml:space="preserve">. It calls </w:t>
      </w:r>
      <w:r>
        <w:rPr>
          <w:rStyle w:val="CodeInText"/>
        </w:rPr>
        <w:t>parseExpression</w:t>
      </w:r>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r w:rsidR="0032258E">
        <w:rPr>
          <w:rStyle w:val="CodeInText"/>
        </w:rPr>
        <w:t>D</w:t>
      </w:r>
      <w:r>
        <w:rPr>
          <w:rStyle w:val="CodeInText"/>
        </w:rPr>
        <w:t>oIfDefined</w:t>
      </w:r>
      <w:r>
        <w:t xml:space="preserve"> and </w:t>
      </w:r>
      <w:r w:rsidR="0032258E">
        <w:rPr>
          <w:rStyle w:val="CodeInText"/>
        </w:rPr>
        <w:t>D</w:t>
      </w:r>
      <w:r>
        <w:rPr>
          <w:rStyle w:val="CodeInText"/>
        </w:rPr>
        <w:t>oIfNotDefined</w:t>
      </w:r>
      <w:r>
        <w:t xml:space="preserve"> checks if the macro is defined or not, respectively, and add the result to the </w:t>
      </w:r>
      <w:r w:rsidR="0032258E">
        <w:rPr>
          <w:rStyle w:val="CodeInText"/>
        </w:rPr>
        <w:t>m_ifElseChainStack</w:t>
      </w:r>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t xml:space="preserve">The </w:t>
      </w:r>
      <w:r w:rsidR="0032258E">
        <w:rPr>
          <w:rStyle w:val="CodeInText"/>
        </w:rPr>
        <w:t>D</w:t>
      </w:r>
      <w:r>
        <w:rPr>
          <w:rStyle w:val="CodeInText"/>
        </w:rPr>
        <w:t>oIfElseIf</w:t>
      </w:r>
      <w:r>
        <w:t xml:space="preserve"> method is a little bit more complicated. It checks whether there is a preceding </w:t>
      </w:r>
      <w:r>
        <w:rPr>
          <w:rStyle w:val="CodeInText"/>
        </w:rPr>
        <w:t xml:space="preserve">#if </w:t>
      </w:r>
      <w:r>
        <w:t>directive (</w:t>
      </w:r>
      <w:r w:rsidR="0032258E">
        <w:rPr>
          <w:rStyle w:val="CodeInText"/>
        </w:rPr>
        <w:t>m_ifElseChainStack</w:t>
      </w:r>
      <w:r>
        <w:t xml:space="preserve"> is not empty). Thereafter, it looks up the status of the if-stack. The stack value is a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Pr>
          <w:rStyle w:val="CodeInText"/>
        </w:rPr>
        <w:t>IfStatus</w:t>
      </w:r>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r>
        <w:rPr>
          <w:rStyle w:val="CodeInText"/>
        </w:rPr>
        <w:t>lastTrue</w:t>
      </w:r>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r w:rsidR="0018529A">
        <w:rPr>
          <w:rStyle w:val="CodeInText"/>
        </w:rPr>
        <w:t>D</w:t>
      </w:r>
      <w:r>
        <w:rPr>
          <w:rStyle w:val="CodeInText"/>
        </w:rPr>
        <w:t>oElse</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r w:rsidR="0018529A">
        <w:rPr>
          <w:rStyle w:val="CodeInText"/>
        </w:rPr>
        <w:t>D</w:t>
      </w:r>
      <w:r>
        <w:rPr>
          <w:rStyle w:val="CodeInText"/>
        </w:rPr>
        <w:t>oEndIf</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73" w:name="_Toc62920930"/>
      <w:r>
        <w:t>Macro Expansion</w:t>
      </w:r>
      <w:bookmarkEnd w:id="673"/>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1C915CF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334DAA">
        <w:rPr>
          <w:rStyle w:val="CodeInText"/>
        </w:rPr>
        <w:t>S</w:t>
      </w:r>
      <w:r w:rsidR="00523B2E">
        <w:rPr>
          <w:rStyle w:val="CodeInText"/>
        </w:rPr>
        <w:t>lashToChar</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523B2E">
        <w:t>2.1</w:t>
      </w:r>
      <w:r w:rsidR="00523B2E">
        <w:fldChar w:fldCharType="end"/>
      </w:r>
      <w:r>
        <w:t>.</w:t>
      </w:r>
    </w:p>
    <w:p w14:paraId="03B5865F" w14:textId="77777777" w:rsidR="006518AB" w:rsidRDefault="006518AB" w:rsidP="006518AB">
      <w:r>
        <w:t>When we find and identifier that is a stored macro name (either in m_</w:t>
      </w:r>
      <w:r>
        <w:rPr>
          <w:rStyle w:val="CodeInText"/>
        </w:rPr>
        <w:t>specialMacroSet</w:t>
      </w:r>
      <w:r>
        <w:t xml:space="preserve"> or </w:t>
      </w:r>
      <w:r>
        <w:rPr>
          <w:rStyle w:val="CodeInText"/>
        </w:rPr>
        <w:t>MacroMap</w:t>
      </w:r>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r>
        <w:rPr>
          <w:rStyle w:val="CodeInText"/>
        </w:rPr>
        <w:t>nameStack</w:t>
      </w:r>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We must search for macros recursivly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If the name does not occours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compilar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We iterate trought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t xml:space="preserve">For each index in the token list, we check it it is reprsented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double-qoutes.</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18D526CA" w:rsidR="00A647FD" w:rsidRPr="00A647FD" w:rsidRDefault="007E0F5F" w:rsidP="006032C5">
      <w:pPr>
        <w:rPr>
          <w:highlight w:val="white"/>
        </w:rPr>
      </w:pPr>
      <w:r>
        <w:rPr>
          <w:highlight w:val="white"/>
        </w:rPr>
        <w:t xml:space="preserve">We must search for macros </w:t>
      </w:r>
      <w:r w:rsidR="006032C5">
        <w:rPr>
          <w:highlight w:val="white"/>
        </w:rPr>
        <w:t>recursivly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74" w:name="_Toc62920931"/>
      <w:r>
        <w:t>Concat</w:t>
      </w:r>
      <w:r w:rsidR="006C5BF5">
        <w:t>e</w:t>
      </w:r>
      <w:r w:rsidR="00105295">
        <w:t>nate</w:t>
      </w:r>
      <w:r>
        <w:t xml:space="preserve"> Tokens</w:t>
      </w:r>
      <w:bookmarkEnd w:id="674"/>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bookmarkStart w:id="675" w:name="_Toc62920932"/>
      <w:r>
        <w:t>String Merging</w:t>
      </w:r>
      <w:bookmarkEnd w:id="675"/>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bookmarkStart w:id="676" w:name="_Toc62920933"/>
      <w:r>
        <w:t>The Register Set</w:t>
      </w:r>
      <w:bookmarkEnd w:id="665"/>
      <w:bookmarkEnd w:id="676"/>
    </w:p>
    <w:p w14:paraId="5298F0CA" w14:textId="5FDEE4F2" w:rsidR="007615DC" w:rsidRDefault="00077860" w:rsidP="00FE5DC0">
      <w:r>
        <w:t xml:space="preserve">The architecture holds a set of registers. One particular feature of the registers is that they to some extent overlaps. </w:t>
      </w:r>
      <w:r w:rsidR="007615DC">
        <w:t>Below is a description of the register set</w:t>
      </w:r>
      <w:r w:rsidR="005E20BA">
        <w:t>, where r</w:t>
      </w:r>
      <w:r w:rsidR="00C164BD">
        <w:t>egisters of different sizes overlap each other.</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p w14:paraId="5A67EAB2" w14:textId="68D3C910" w:rsidR="007D596B" w:rsidRPr="00903DBA" w:rsidRDefault="007D596B" w:rsidP="00B824F1">
      <w:pPr>
        <w:pStyle w:val="Appendix1"/>
      </w:pPr>
      <w:bookmarkStart w:id="677" w:name="_Toc62920934"/>
      <w:r w:rsidRPr="00BC7846">
        <w:t>The</w:t>
      </w:r>
      <w:r w:rsidRPr="00903DBA">
        <w:t xml:space="preserve"> C Grammar</w:t>
      </w:r>
      <w:bookmarkEnd w:id="648"/>
      <w:bookmarkEnd w:id="666"/>
      <w:bookmarkEnd w:id="677"/>
    </w:p>
    <w:p w14:paraId="5EE70CDE" w14:textId="3D3CD693" w:rsidR="00CB1AB5" w:rsidRPr="00903DBA" w:rsidRDefault="00CB1AB5" w:rsidP="00CB1AB5">
      <w:bookmarkStart w:id="678" w:name="_Ref418184656"/>
      <w:r w:rsidRPr="00903DBA">
        <w:t xml:space="preserve">This grammar of the C compiler of this book is based on (and to a large extent identical with)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79" w:name="_Toc49764472"/>
      <w:bookmarkStart w:id="680" w:name="_Toc62920935"/>
      <w:r w:rsidRPr="00903DBA">
        <w:t>The Preprocessor Grammar</w:t>
      </w:r>
      <w:bookmarkEnd w:id="679"/>
      <w:bookmarkEnd w:id="680"/>
    </w:p>
    <w:p w14:paraId="6050AB4B" w14:textId="48CF250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C0586E">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81" w:name="_Toc49764473"/>
      <w:bookmarkStart w:id="682" w:name="_Toc62920936"/>
      <w:r w:rsidRPr="00903DBA">
        <w:t>The Language Grammar</w:t>
      </w:r>
      <w:bookmarkEnd w:id="681"/>
      <w:bookmarkEnd w:id="682"/>
    </w:p>
    <w:p w14:paraId="69CBCC96" w14:textId="320AAA3E"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C0586E">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83" w:name="_Ref57657966"/>
      <w:r>
        <w:t xml:space="preserve"> </w:t>
      </w:r>
      <w:bookmarkStart w:id="684" w:name="_Toc62920937"/>
      <w:r>
        <w:t>T</w:t>
      </w:r>
      <w:r w:rsidRPr="00903DBA">
        <w:t xml:space="preserve">he </w:t>
      </w:r>
      <w:r w:rsidRPr="00903DBA">
        <w:rPr>
          <w:highlight w:val="white"/>
        </w:rPr>
        <w:t xml:space="preserve">Gardens Point </w:t>
      </w:r>
      <w:r w:rsidR="00CB7A05">
        <w:t>Tools</w:t>
      </w:r>
      <w:bookmarkEnd w:id="678"/>
      <w:bookmarkEnd w:id="683"/>
      <w:bookmarkEnd w:id="684"/>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85" w:name="_Toc62920938"/>
      <w:r w:rsidRPr="00903DBA">
        <w:t>The Language</w:t>
      </w:r>
      <w:bookmarkEnd w:id="685"/>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r w:rsidRPr="00903DBA">
        <w:rPr>
          <w:rStyle w:val="CodeInText"/>
        </w:rPr>
        <w:t>e</w:t>
      </w:r>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r w:rsidRPr="00903DBA">
        <w:rPr>
          <w:rStyle w:val="CodeInText"/>
        </w:rPr>
        <w:t>log10</w:t>
      </w:r>
      <w:r w:rsidRPr="00903DBA">
        <w:t xml:space="preserve">, </w:t>
      </w:r>
      <w:r w:rsidRPr="00903DBA">
        <w:rPr>
          <w:rStyle w:val="CodeInText"/>
        </w:rPr>
        <w:t>exp10</w:t>
      </w:r>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86" w:name="_Toc62920939"/>
      <w:r w:rsidRPr="00903DBA">
        <w:t>The Grammar</w:t>
      </w:r>
      <w:bookmarkEnd w:id="686"/>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r w:rsidRPr="00903DBA">
        <w:rPr>
          <w:rStyle w:val="CodeInText"/>
          <w:highlight w:val="white"/>
        </w:rPr>
        <w:t>statement_list</w:t>
      </w:r>
      <w:r w:rsidRPr="00903DBA">
        <w:t xml:space="preserve">). The grammar rules for our language follows below, the vertical bar at the left of the rules can be read as “or”. The first rule </w:t>
      </w:r>
      <w:r w:rsidRPr="00903DBA">
        <w:rPr>
          <w:rStyle w:val="CodeInText"/>
        </w:rPr>
        <w:t>statement_list</w:t>
      </w:r>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87" w:name="_Toc62920940"/>
      <w:r w:rsidRPr="00903DBA">
        <w:t>GPPG</w:t>
      </w:r>
      <w:bookmarkEnd w:id="687"/>
    </w:p>
    <w:p w14:paraId="3F9D3945" w14:textId="7B9BD2D1" w:rsidR="007660EE" w:rsidRPr="00903DBA" w:rsidRDefault="007660EE" w:rsidP="007660EE">
      <w:r w:rsidRPr="00903DBA">
        <w:t>GPPG is a tool based on the classic parser generator Yacc</w:t>
      </w:r>
      <w:r w:rsidR="00BA59B6" w:rsidRPr="00903DBA">
        <w:t>. The name Yacc is an abbreviation for Yet Another Compiler-Compiler. However, it is pronounced as the animal yak.</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77777777" w:rsidR="007660EE" w:rsidRPr="00903DBA" w:rsidRDefault="007660EE" w:rsidP="007660EE">
      <w:pPr>
        <w:pStyle w:val="CodeHeader"/>
      </w:pPr>
      <w:r w:rsidRPr="00903DBA">
        <w:t>Parser.gppg</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r w:rsidRPr="00E65FE6">
        <w:t>statement_list</w:t>
      </w:r>
      <w:r w:rsidRPr="00903DBA">
        <w:t xml:space="preserve">, </w:t>
      </w:r>
      <w:r w:rsidRPr="00E65FE6">
        <w:t>statement</w:t>
      </w:r>
      <w:r w:rsidRPr="00903DBA">
        <w:t xml:space="preserve">, and </w:t>
      </w:r>
      <w:r w:rsidRPr="00E65FE6">
        <w:rPr>
          <w:rStyle w:val="CodeInText"/>
        </w:rPr>
        <w:t>optional_output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88"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89" w:name="_Toc62920941"/>
      <w:r w:rsidRPr="00903DBA">
        <w:t>JPlex</w:t>
      </w:r>
      <w:bookmarkEnd w:id="688"/>
      <w:bookmarkEnd w:id="689"/>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77777777" w:rsidR="007660EE" w:rsidRPr="00903DBA" w:rsidRDefault="007660EE" w:rsidP="007660EE">
      <w:r w:rsidRPr="00903DBA">
        <w:t>When it comes to complicated tokens, JFlex applies regular expressions. Some characters have special meanings in accordance with the following table. However, their special status can be canceled by preceeding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One or moree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r w:rsidRPr="00903DBA">
        <w:t>Scanner.jplex</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r w:rsidRPr="00903DBA">
        <w:rPr>
          <w:rStyle w:val="CodeInText"/>
        </w:rPr>
        <w:t>yytext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7777777" w:rsidR="007660EE" w:rsidRPr="00903DBA" w:rsidRDefault="007660EE" w:rsidP="0060539D">
      <w:pPr>
        <w:pStyle w:val="Appendix3"/>
      </w:pPr>
      <w:bookmarkStart w:id="690" w:name="_Toc62920942"/>
      <w:r w:rsidRPr="00903DBA">
        <w:t>Main</w:t>
      </w:r>
      <w:bookmarkEnd w:id="690"/>
    </w:p>
    <w:p w14:paraId="2FDB2DF8" w14:textId="77777777" w:rsidR="007660EE" w:rsidRPr="00903DBA" w:rsidRDefault="007660EE" w:rsidP="007660EE">
      <w:r w:rsidRPr="00903DBA">
        <w:t xml:space="preserve">GPPG and JPLEX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r w:rsidRPr="00903DBA">
        <w:rPr>
          <w:rStyle w:val="CodeInText"/>
        </w:rPr>
        <w:t>BufferedReader</w:t>
      </w:r>
      <w:r w:rsidRPr="00903DBA">
        <w:t xml:space="preserve">, the output is written to </w:t>
      </w:r>
      <w:r w:rsidRPr="00903DBA">
        <w:rPr>
          <w:rStyle w:val="CodeInText"/>
        </w:rPr>
        <w:t>OutputStream</w:t>
      </w:r>
      <w:r w:rsidRPr="00903DBA">
        <w:t xml:space="preserve">, error messages are written to </w:t>
      </w:r>
      <w:r w:rsidRPr="00903DBA">
        <w:rPr>
          <w:rStyle w:val="CodeInText"/>
        </w:rPr>
        <w:t>ErrorStream</w:t>
      </w:r>
      <w:r w:rsidRPr="00903DBA">
        <w:t xml:space="preserve">, and </w:t>
      </w:r>
      <w:r w:rsidRPr="00903DBA">
        <w:rPr>
          <w:rStyle w:val="CodeInText"/>
        </w:rPr>
        <w:t>VariableMap</w:t>
      </w:r>
      <w:r w:rsidRPr="00903DBA">
        <w:t xml:space="preserve"> is used to keep track of the variables read and assigned by the program.</w:t>
      </w:r>
    </w:p>
    <w:p w14:paraId="067F41AA" w14:textId="77777777" w:rsidR="007660EE" w:rsidRPr="00903DBA" w:rsidRDefault="007660EE" w:rsidP="007660EE">
      <w:pPr>
        <w:pStyle w:val="CodeHeader"/>
      </w:pPr>
      <w:r w:rsidRPr="00903DBA">
        <w:t>Main.cs</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r w:rsidRPr="00903DBA">
        <w:t>Parser.bat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91" w:name="_Toc62920943"/>
      <w:r w:rsidRPr="00903DBA">
        <w:t>Auxiliary Classes</w:t>
      </w:r>
      <w:bookmarkEnd w:id="691"/>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92" w:name="_Toc62920944"/>
      <w:r w:rsidRPr="00903DBA">
        <w:t>Error Handling</w:t>
      </w:r>
      <w:bookmarkEnd w:id="692"/>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r w:rsidRPr="00903DBA">
        <w:t>Assert.cs</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r w:rsidRPr="00903DBA">
        <w:t>Message.cs</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77777777" w:rsidR="002538D4" w:rsidRPr="00903DBA" w:rsidRDefault="002538D4" w:rsidP="002538D4">
      <w:pPr>
        <w:pStyle w:val="Code"/>
        <w:rPr>
          <w:highlight w:val="white"/>
        </w:rPr>
      </w:pPr>
      <w:r w:rsidRPr="00903DBA">
        <w:rPr>
          <w:highlight w:val="white"/>
        </w:rPr>
        <w:t xml:space="preserve">    Undefined_parameter_in_old__style_function_definitializerion,</w:t>
      </w:r>
    </w:p>
    <w:p w14:paraId="0FC743B9" w14:textId="77777777" w:rsidR="002538D4" w:rsidRPr="00903DBA" w:rsidRDefault="002538D4" w:rsidP="002538D4">
      <w:pPr>
        <w:pStyle w:val="Code"/>
        <w:rPr>
          <w:highlight w:val="white"/>
        </w:rPr>
      </w:pPr>
      <w:r w:rsidRPr="00903DBA">
        <w:rPr>
          <w:highlight w:val="white"/>
        </w:rPr>
        <w:t xml:space="preserve">    Unmatched_number_of_parameters_in_old__style_function_definitializerion,</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77777777" w:rsidR="002538D4" w:rsidRPr="00903DBA" w:rsidRDefault="002538D4" w:rsidP="002538D4">
      <w:pPr>
        <w:pStyle w:val="Code"/>
        <w:rPr>
          <w:highlight w:val="white"/>
        </w:rPr>
      </w:pPr>
      <w:r w:rsidRPr="00903DBA">
        <w:rPr>
          <w:highlight w:val="white"/>
        </w:rPr>
        <w:t xml:space="preserve">    Unnamed_function_definitializerion,</w:t>
      </w:r>
    </w:p>
    <w:p w14:paraId="25A4E6E9" w14:textId="77777777" w:rsidR="002538D4" w:rsidRPr="00903DBA" w:rsidRDefault="002538D4" w:rsidP="002538D4">
      <w:pPr>
        <w:pStyle w:val="Code"/>
        <w:rPr>
          <w:highlight w:val="white"/>
        </w:rPr>
      </w:pPr>
      <w:r w:rsidRPr="00903DBA">
        <w:rPr>
          <w:highlight w:val="white"/>
        </w:rPr>
        <w:t xml:space="preserve">    New_and_old_style_mixed_function_definitializerion,</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7777777" w:rsidR="002538D4" w:rsidRPr="00903DBA" w:rsidRDefault="002538D4" w:rsidP="002538D4">
      <w:pPr>
        <w:pStyle w:val="Code"/>
        <w:rPr>
          <w:highlight w:val="white"/>
        </w:rPr>
      </w:pPr>
      <w:r w:rsidRPr="00903DBA">
        <w:rPr>
          <w:highlight w:val="white"/>
        </w:rPr>
        <w:t xml:space="preserve">    Invalid_macro_definitializerion,</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77777777" w:rsidR="002538D4" w:rsidRPr="00903DBA" w:rsidRDefault="002538D4" w:rsidP="002538D4">
      <w:pPr>
        <w:pStyle w:val="Code"/>
        <w:rPr>
          <w:highlight w:val="white"/>
        </w:rPr>
      </w:pPr>
      <w:r w:rsidRPr="00903DBA">
        <w:rPr>
          <w:highlight w:val="white"/>
        </w:rPr>
        <w:t xml:space="preserve">    Invalid_macro_redefinitializerion,</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93" w:name="_Toc62920945"/>
      <w:r w:rsidRPr="00903DBA">
        <w:t>Container Classes</w:t>
      </w:r>
      <w:bookmarkEnd w:id="693"/>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r w:rsidR="00E21A59" w:rsidRPr="00903DBA">
        <w:t>ifElseChain</w:t>
      </w:r>
      <w:r w:rsidRPr="00903DBA">
        <w:t>s or.</w:t>
      </w:r>
    </w:p>
    <w:p w14:paraId="7F892F41" w14:textId="77777777" w:rsidR="005E7D2C" w:rsidRPr="00903DBA" w:rsidRDefault="005E7D2C" w:rsidP="0060539D">
      <w:pPr>
        <w:pStyle w:val="Appendix3"/>
      </w:pPr>
      <w:bookmarkStart w:id="694" w:name="_Toc62920946"/>
      <w:r w:rsidRPr="00903DBA">
        <w:t>Ordered Pair</w:t>
      </w:r>
      <w:bookmarkEnd w:id="694"/>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r w:rsidRPr="00903DBA">
        <w:t>Pair.cs</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95" w:name="_Toc62920947"/>
      <w:r w:rsidRPr="00903DBA">
        <w:t>Graph</w:t>
      </w:r>
      <w:bookmarkEnd w:id="695"/>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r w:rsidRPr="00903DBA">
        <w:t>Graph.cs</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r w:rsidRPr="00903DBA">
        <w:rPr>
          <w:rStyle w:val="CodeInText"/>
        </w:rPr>
        <w:t>neighbourSet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96" w:name="_Toc62920948"/>
      <w:r w:rsidRPr="00903DBA">
        <w:t>Addition and Removal of Vertices and Edges</w:t>
      </w:r>
      <w:bookmarkEnd w:id="696"/>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97" w:name="_Toc62920949"/>
      <w:r w:rsidRPr="00903DBA">
        <w:t>Graph Partition</w:t>
      </w:r>
      <w:bookmarkEnd w:id="697"/>
    </w:p>
    <w:p w14:paraId="4DE90750" w14:textId="77777777" w:rsidR="005E7D2C" w:rsidRPr="00903DBA" w:rsidRDefault="005E7D2C" w:rsidP="005E7D2C">
      <w:r w:rsidRPr="00903DBA">
        <w:t xml:space="preserve">The method </w:t>
      </w:r>
      <w:r w:rsidRPr="00903DBA">
        <w:rPr>
          <w:rStyle w:val="CodeInText"/>
        </w:rPr>
        <w:t>partitionate</w:t>
      </w:r>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r w:rsidRPr="00903DBA">
        <w:rPr>
          <w:rStyle w:val="CodeInText"/>
        </w:rPr>
        <w:t>DeepFirstSearch</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r w:rsidRPr="00903DBA">
        <w:rPr>
          <w:rStyle w:val="CodeInText"/>
        </w:rPr>
        <w:t>generateSubGraph</w:t>
      </w:r>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98" w:name="_Toc32312748"/>
      <w:bookmarkStart w:id="699" w:name="_Toc128724229"/>
      <w:bookmarkStart w:id="700" w:name="_Toc323656800"/>
      <w:bookmarkStart w:id="701" w:name="_Toc324085682"/>
      <w:bookmarkStart w:id="702" w:name="_Ref324113434"/>
      <w:bookmarkStart w:id="703" w:name="_Toc324680324"/>
      <w:bookmarkStart w:id="704" w:name="_Ref57658095"/>
      <w:bookmarkStart w:id="705" w:name="_Toc62920950"/>
      <w:r w:rsidRPr="00903DBA">
        <w:t>The ASCII Table</w:t>
      </w:r>
      <w:bookmarkEnd w:id="698"/>
      <w:bookmarkEnd w:id="699"/>
      <w:bookmarkEnd w:id="700"/>
      <w:bookmarkEnd w:id="701"/>
      <w:bookmarkEnd w:id="702"/>
      <w:bookmarkEnd w:id="703"/>
      <w:bookmarkEnd w:id="704"/>
      <w:bookmarkEnd w:id="705"/>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977D7B" w:rsidRDefault="00977D7B" w:rsidP="006C7309">
      <w:pPr>
        <w:spacing w:line="240" w:lineRule="auto"/>
      </w:pPr>
      <w:r>
        <w:separator/>
      </w:r>
    </w:p>
  </w:endnote>
  <w:endnote w:type="continuationSeparator" w:id="0">
    <w:p w14:paraId="0DD18C9D" w14:textId="77777777" w:rsidR="00977D7B" w:rsidRDefault="00977D7B"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977D7B" w:rsidRDefault="00977D7B" w:rsidP="006C7309">
      <w:pPr>
        <w:spacing w:line="240" w:lineRule="auto"/>
      </w:pPr>
      <w:r>
        <w:separator/>
      </w:r>
    </w:p>
  </w:footnote>
  <w:footnote w:type="continuationSeparator" w:id="0">
    <w:p w14:paraId="0BA3DA21" w14:textId="77777777" w:rsidR="00977D7B" w:rsidRDefault="00977D7B"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9EDCD1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8" w15:restartNumberingAfterBreak="0">
    <w:nsid w:val="3240777C"/>
    <w:multiLevelType w:val="multilevel"/>
    <w:tmpl w:val="368ADD3C"/>
    <w:numStyleLink w:val="Heading"/>
  </w:abstractNum>
  <w:abstractNum w:abstractNumId="59"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4"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8"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2"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3E61B8E"/>
    <w:multiLevelType w:val="multilevel"/>
    <w:tmpl w:val="368ADD3C"/>
    <w:numStyleLink w:val="Heading"/>
  </w:abstractNum>
  <w:abstractNum w:abstractNumId="74"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6"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0"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1"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3"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9"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1"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8"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0"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1"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3" w15:restartNumberingAfterBreak="0">
    <w:nsid w:val="68915423"/>
    <w:multiLevelType w:val="multilevel"/>
    <w:tmpl w:val="368ADD3C"/>
    <w:numStyleLink w:val="Heading"/>
  </w:abstractNum>
  <w:abstractNum w:abstractNumId="104"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15:restartNumberingAfterBreak="0">
    <w:nsid w:val="692B52DB"/>
    <w:multiLevelType w:val="multilevel"/>
    <w:tmpl w:val="368ADD3C"/>
    <w:numStyleLink w:val="Heading"/>
  </w:abstractNum>
  <w:abstractNum w:abstractNumId="106"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8"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8"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19"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6"/>
  </w:num>
  <w:num w:numId="2">
    <w:abstractNumId w:val="72"/>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9"/>
  </w:num>
  <w:num w:numId="7">
    <w:abstractNumId w:val="73"/>
  </w:num>
  <w:num w:numId="8">
    <w:abstractNumId w:val="105"/>
  </w:num>
  <w:num w:numId="9">
    <w:abstractNumId w:val="58"/>
  </w:num>
  <w:num w:numId="10">
    <w:abstractNumId w:val="40"/>
  </w:num>
  <w:num w:numId="11">
    <w:abstractNumId w:val="103"/>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1"/>
  </w:num>
  <w:num w:numId="31">
    <w:abstractNumId w:val="13"/>
  </w:num>
  <w:num w:numId="32">
    <w:abstractNumId w:val="120"/>
  </w:num>
  <w:num w:numId="33">
    <w:abstractNumId w:val="74"/>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97"/>
  </w:num>
  <w:num w:numId="45">
    <w:abstractNumId w:val="104"/>
  </w:num>
  <w:num w:numId="46">
    <w:abstractNumId w:val="67"/>
  </w:num>
  <w:num w:numId="47">
    <w:abstractNumId w:val="80"/>
  </w:num>
  <w:num w:numId="48">
    <w:abstractNumId w:val="11"/>
  </w:num>
  <w:num w:numId="49">
    <w:abstractNumId w:val="18"/>
  </w:num>
  <w:num w:numId="50">
    <w:abstractNumId w:val="71"/>
  </w:num>
  <w:num w:numId="51">
    <w:abstractNumId w:val="10"/>
  </w:num>
  <w:num w:numId="52">
    <w:abstractNumId w:val="117"/>
  </w:num>
  <w:num w:numId="53">
    <w:abstractNumId w:val="99"/>
  </w:num>
  <w:num w:numId="54">
    <w:abstractNumId w:val="35"/>
  </w:num>
  <w:num w:numId="55">
    <w:abstractNumId w:val="85"/>
  </w:num>
  <w:num w:numId="56">
    <w:abstractNumId w:val="19"/>
  </w:num>
  <w:num w:numId="57">
    <w:abstractNumId w:val="107"/>
  </w:num>
  <w:num w:numId="58">
    <w:abstractNumId w:val="38"/>
  </w:num>
  <w:num w:numId="59">
    <w:abstractNumId w:val="16"/>
  </w:num>
  <w:num w:numId="60">
    <w:abstractNumId w:val="75"/>
  </w:num>
  <w:num w:numId="61">
    <w:abstractNumId w:val="75"/>
    <w:lvlOverride w:ilvl="0">
      <w:startOverride w:val="1"/>
    </w:lvlOverride>
  </w:num>
  <w:num w:numId="62">
    <w:abstractNumId w:val="75"/>
    <w:lvlOverride w:ilvl="0">
      <w:startOverride w:val="1"/>
    </w:lvlOverride>
  </w:num>
  <w:num w:numId="63">
    <w:abstractNumId w:val="75"/>
    <w:lvlOverride w:ilvl="0">
      <w:startOverride w:val="1"/>
    </w:lvlOverride>
  </w:num>
  <w:num w:numId="64">
    <w:abstractNumId w:val="75"/>
    <w:lvlOverride w:ilvl="0">
      <w:startOverride w:val="1"/>
    </w:lvlOverride>
  </w:num>
  <w:num w:numId="65">
    <w:abstractNumId w:val="37"/>
  </w:num>
  <w:num w:numId="66">
    <w:abstractNumId w:val="57"/>
  </w:num>
  <w:num w:numId="67">
    <w:abstractNumId w:val="30"/>
  </w:num>
  <w:num w:numId="68">
    <w:abstractNumId w:val="118"/>
  </w:num>
  <w:num w:numId="69">
    <w:abstractNumId w:val="43"/>
  </w:num>
  <w:num w:numId="70">
    <w:abstractNumId w:val="28"/>
  </w:num>
  <w:num w:numId="71">
    <w:abstractNumId w:val="102"/>
  </w:num>
  <w:num w:numId="72">
    <w:abstractNumId w:val="27"/>
  </w:num>
  <w:num w:numId="73">
    <w:abstractNumId w:val="96"/>
  </w:num>
  <w:num w:numId="74">
    <w:abstractNumId w:val="60"/>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8"/>
  </w:num>
  <w:num w:numId="81">
    <w:abstractNumId w:val="90"/>
  </w:num>
  <w:num w:numId="82">
    <w:abstractNumId w:val="76"/>
  </w:num>
  <w:num w:numId="83">
    <w:abstractNumId w:val="84"/>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5"/>
  </w:num>
  <w:num w:numId="88">
    <w:abstractNumId w:val="116"/>
  </w:num>
  <w:num w:numId="89">
    <w:abstractNumId w:val="93"/>
  </w:num>
  <w:num w:numId="90">
    <w:abstractNumId w:val="111"/>
  </w:num>
  <w:num w:numId="91">
    <w:abstractNumId w:val="20"/>
  </w:num>
  <w:num w:numId="92">
    <w:abstractNumId w:val="26"/>
  </w:num>
  <w:num w:numId="93">
    <w:abstractNumId w:val="68"/>
  </w:num>
  <w:num w:numId="94">
    <w:abstractNumId w:val="15"/>
  </w:num>
  <w:num w:numId="95">
    <w:abstractNumId w:val="44"/>
  </w:num>
  <w:num w:numId="96">
    <w:abstractNumId w:val="70"/>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8"/>
  </w:num>
  <w:num w:numId="100">
    <w:abstractNumId w:val="95"/>
  </w:num>
  <w:num w:numId="101">
    <w:abstractNumId w:val="89"/>
  </w:num>
  <w:num w:numId="102">
    <w:abstractNumId w:val="119"/>
  </w:num>
  <w:num w:numId="103">
    <w:abstractNumId w:val="36"/>
  </w:num>
  <w:num w:numId="104">
    <w:abstractNumId w:val="54"/>
  </w:num>
  <w:num w:numId="105">
    <w:abstractNumId w:val="23"/>
  </w:num>
  <w:num w:numId="106">
    <w:abstractNumId w:val="87"/>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2"/>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9"/>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4"/>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4"/>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1"/>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14"/>
  </w:num>
  <w:num w:numId="142">
    <w:abstractNumId w:val="78"/>
  </w:num>
  <w:num w:numId="143">
    <w:abstractNumId w:val="23"/>
  </w:num>
  <w:num w:numId="144">
    <w:abstractNumId w:val="87"/>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5"/>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7"/>
  </w:num>
  <w:num w:numId="163">
    <w:abstractNumId w:val="92"/>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6"/>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1"/>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5"/>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0"/>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6"/>
  </w:num>
  <w:num w:numId="183">
    <w:abstractNumId w:val="83"/>
  </w:num>
  <w:num w:numId="184">
    <w:abstractNumId w:val="112"/>
  </w:num>
  <w:num w:numId="185">
    <w:abstractNumId w:val="48"/>
  </w:num>
  <w:num w:numId="186">
    <w:abstractNumId w:val="42"/>
  </w:num>
  <w:num w:numId="187">
    <w:abstractNumId w:val="91"/>
  </w:num>
  <w:num w:numId="188">
    <w:abstractNumId w:val="59"/>
  </w:num>
  <w:num w:numId="189">
    <w:abstractNumId w:val="113"/>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3"/>
  </w:num>
  <w:num w:numId="192">
    <w:abstractNumId w:val="52"/>
  </w:num>
  <w:num w:numId="193">
    <w:abstractNumId w:val="100"/>
  </w:num>
  <w:num w:numId="194">
    <w:abstractNumId w:val="22"/>
  </w:num>
  <w:num w:numId="195">
    <w:abstractNumId w:val="46"/>
  </w:num>
  <w:num w:numId="196">
    <w:abstractNumId w:val="101"/>
  </w:num>
  <w:num w:numId="197">
    <w:abstractNumId w:val="8"/>
    <w:lvlOverride w:ilvl="0">
      <w:startOverride w:val="1"/>
    </w:lvlOverride>
  </w:num>
  <w:num w:numId="198">
    <w:abstractNumId w:val="120"/>
  </w:num>
  <w:num w:numId="199">
    <w:abstractNumId w:val="74"/>
  </w:num>
  <w:num w:numId="200">
    <w:abstractNumId w:val="12"/>
  </w:num>
  <w:num w:numId="201">
    <w:abstractNumId w:val="94"/>
  </w:num>
  <w:num w:numId="202">
    <w:abstractNumId w:val="64"/>
  </w:num>
  <w:num w:numId="203">
    <w:abstractNumId w:val="108"/>
  </w:num>
  <w:num w:numId="204">
    <w:abstractNumId w:val="53"/>
  </w:num>
  <w:num w:numId="205">
    <w:abstractNumId w:val="62"/>
  </w:num>
  <w:num w:numId="206">
    <w:abstractNumId w:val="109"/>
  </w:num>
  <w:num w:numId="207">
    <w:abstractNumId w:val="66"/>
  </w:num>
  <w:numIdMacAtCleanup w:val="2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B70"/>
    <w:rsid w:val="00001168"/>
    <w:rsid w:val="000011FF"/>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F0"/>
    <w:rsid w:val="00004FC8"/>
    <w:rsid w:val="00004FDA"/>
    <w:rsid w:val="00005338"/>
    <w:rsid w:val="00005395"/>
    <w:rsid w:val="000055AD"/>
    <w:rsid w:val="00005615"/>
    <w:rsid w:val="00005636"/>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9CA"/>
    <w:rsid w:val="00030A18"/>
    <w:rsid w:val="00030ADC"/>
    <w:rsid w:val="00030B86"/>
    <w:rsid w:val="00030D62"/>
    <w:rsid w:val="00030DA2"/>
    <w:rsid w:val="00031075"/>
    <w:rsid w:val="00031130"/>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4DF"/>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3E5C"/>
    <w:rsid w:val="0007407A"/>
    <w:rsid w:val="00074E65"/>
    <w:rsid w:val="00074EBB"/>
    <w:rsid w:val="000753C8"/>
    <w:rsid w:val="00075655"/>
    <w:rsid w:val="0007573B"/>
    <w:rsid w:val="00075980"/>
    <w:rsid w:val="00075A36"/>
    <w:rsid w:val="00075CF0"/>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50E"/>
    <w:rsid w:val="000936A9"/>
    <w:rsid w:val="000936E6"/>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0FC5"/>
    <w:rsid w:val="000B107F"/>
    <w:rsid w:val="000B10A8"/>
    <w:rsid w:val="000B15E1"/>
    <w:rsid w:val="000B1ECB"/>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AE4"/>
    <w:rsid w:val="000E0C8B"/>
    <w:rsid w:val="000E0D9B"/>
    <w:rsid w:val="000E0FA0"/>
    <w:rsid w:val="000E1149"/>
    <w:rsid w:val="000E12F7"/>
    <w:rsid w:val="000E157A"/>
    <w:rsid w:val="000E17D1"/>
    <w:rsid w:val="000E1812"/>
    <w:rsid w:val="000E1834"/>
    <w:rsid w:val="000E18F2"/>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D0"/>
    <w:rsid w:val="000F0A83"/>
    <w:rsid w:val="000F0CB9"/>
    <w:rsid w:val="000F0E26"/>
    <w:rsid w:val="000F132E"/>
    <w:rsid w:val="000F187C"/>
    <w:rsid w:val="000F260C"/>
    <w:rsid w:val="000F2977"/>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BFD"/>
    <w:rsid w:val="00105C0F"/>
    <w:rsid w:val="00106206"/>
    <w:rsid w:val="00106215"/>
    <w:rsid w:val="001063B7"/>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E4"/>
    <w:rsid w:val="001111A0"/>
    <w:rsid w:val="00111305"/>
    <w:rsid w:val="0011162D"/>
    <w:rsid w:val="001116A2"/>
    <w:rsid w:val="00111AD9"/>
    <w:rsid w:val="00111AE3"/>
    <w:rsid w:val="00111BD9"/>
    <w:rsid w:val="00112278"/>
    <w:rsid w:val="0011283E"/>
    <w:rsid w:val="0011287F"/>
    <w:rsid w:val="00112B7F"/>
    <w:rsid w:val="0011344A"/>
    <w:rsid w:val="00113504"/>
    <w:rsid w:val="001137C8"/>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AE5"/>
    <w:rsid w:val="00134C30"/>
    <w:rsid w:val="00134D63"/>
    <w:rsid w:val="00134DD7"/>
    <w:rsid w:val="00134E66"/>
    <w:rsid w:val="00134E76"/>
    <w:rsid w:val="001353E7"/>
    <w:rsid w:val="00135597"/>
    <w:rsid w:val="00135C00"/>
    <w:rsid w:val="00135C11"/>
    <w:rsid w:val="00135D3C"/>
    <w:rsid w:val="00135E22"/>
    <w:rsid w:val="00135F7C"/>
    <w:rsid w:val="0013649A"/>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7F3"/>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78"/>
    <w:rsid w:val="001873D7"/>
    <w:rsid w:val="001874B8"/>
    <w:rsid w:val="00187526"/>
    <w:rsid w:val="001876DE"/>
    <w:rsid w:val="001879C6"/>
    <w:rsid w:val="00187BC1"/>
    <w:rsid w:val="00187D3B"/>
    <w:rsid w:val="001904EE"/>
    <w:rsid w:val="00190AC7"/>
    <w:rsid w:val="00190B45"/>
    <w:rsid w:val="001911B7"/>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32D"/>
    <w:rsid w:val="001C44F6"/>
    <w:rsid w:val="001C45AE"/>
    <w:rsid w:val="001C45B9"/>
    <w:rsid w:val="001C46F9"/>
    <w:rsid w:val="001C4770"/>
    <w:rsid w:val="001C4878"/>
    <w:rsid w:val="001C492E"/>
    <w:rsid w:val="001C499A"/>
    <w:rsid w:val="001C4C23"/>
    <w:rsid w:val="001C4E02"/>
    <w:rsid w:val="001C4E87"/>
    <w:rsid w:val="001C50C4"/>
    <w:rsid w:val="001C5119"/>
    <w:rsid w:val="001C56F3"/>
    <w:rsid w:val="001C57C9"/>
    <w:rsid w:val="001C591A"/>
    <w:rsid w:val="001C5937"/>
    <w:rsid w:val="001C615D"/>
    <w:rsid w:val="001C62E3"/>
    <w:rsid w:val="001C6403"/>
    <w:rsid w:val="001C652E"/>
    <w:rsid w:val="001C674A"/>
    <w:rsid w:val="001C68CE"/>
    <w:rsid w:val="001C6933"/>
    <w:rsid w:val="001C6BEE"/>
    <w:rsid w:val="001C6D9B"/>
    <w:rsid w:val="001C6E6E"/>
    <w:rsid w:val="001C6EF9"/>
    <w:rsid w:val="001C7103"/>
    <w:rsid w:val="001C722C"/>
    <w:rsid w:val="001C76A8"/>
    <w:rsid w:val="001C7B67"/>
    <w:rsid w:val="001C7E8C"/>
    <w:rsid w:val="001C7EE3"/>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4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95C"/>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01"/>
    <w:rsid w:val="0020338C"/>
    <w:rsid w:val="002033EE"/>
    <w:rsid w:val="00203447"/>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6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B40"/>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308"/>
    <w:rsid w:val="002214C9"/>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02"/>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9BB"/>
    <w:rsid w:val="00260A49"/>
    <w:rsid w:val="00261194"/>
    <w:rsid w:val="00261433"/>
    <w:rsid w:val="00261683"/>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DA"/>
    <w:rsid w:val="00284767"/>
    <w:rsid w:val="00284795"/>
    <w:rsid w:val="002847C8"/>
    <w:rsid w:val="00284871"/>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1C8"/>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328"/>
    <w:rsid w:val="00293565"/>
    <w:rsid w:val="00293778"/>
    <w:rsid w:val="00293CEB"/>
    <w:rsid w:val="00294181"/>
    <w:rsid w:val="002942ED"/>
    <w:rsid w:val="002944B4"/>
    <w:rsid w:val="00294714"/>
    <w:rsid w:val="002948F7"/>
    <w:rsid w:val="002949A1"/>
    <w:rsid w:val="00294E6A"/>
    <w:rsid w:val="002952AE"/>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E72"/>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FCC"/>
    <w:rsid w:val="002D40B8"/>
    <w:rsid w:val="002D42A7"/>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DED"/>
    <w:rsid w:val="002F2E3A"/>
    <w:rsid w:val="002F2F53"/>
    <w:rsid w:val="002F3126"/>
    <w:rsid w:val="002F3132"/>
    <w:rsid w:val="002F35C1"/>
    <w:rsid w:val="002F3712"/>
    <w:rsid w:val="002F38A6"/>
    <w:rsid w:val="002F3945"/>
    <w:rsid w:val="002F395A"/>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F6"/>
    <w:rsid w:val="002F7C25"/>
    <w:rsid w:val="002F7E86"/>
    <w:rsid w:val="0030045E"/>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E17"/>
    <w:rsid w:val="00304E69"/>
    <w:rsid w:val="0030527C"/>
    <w:rsid w:val="00305561"/>
    <w:rsid w:val="0030557F"/>
    <w:rsid w:val="0030571A"/>
    <w:rsid w:val="0030584F"/>
    <w:rsid w:val="00305C33"/>
    <w:rsid w:val="00305D3D"/>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8"/>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52"/>
    <w:rsid w:val="003A52B3"/>
    <w:rsid w:val="003A554B"/>
    <w:rsid w:val="003A5697"/>
    <w:rsid w:val="003A56E5"/>
    <w:rsid w:val="003A5744"/>
    <w:rsid w:val="003A5AA4"/>
    <w:rsid w:val="003A5CAF"/>
    <w:rsid w:val="003A5DE9"/>
    <w:rsid w:val="003A5F8D"/>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4F99"/>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48"/>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FC"/>
    <w:rsid w:val="003E41D7"/>
    <w:rsid w:val="003E4208"/>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73C"/>
    <w:rsid w:val="003E78F9"/>
    <w:rsid w:val="003E7CD8"/>
    <w:rsid w:val="003E7F0E"/>
    <w:rsid w:val="003E7FE6"/>
    <w:rsid w:val="003F00A2"/>
    <w:rsid w:val="003F049A"/>
    <w:rsid w:val="003F06FA"/>
    <w:rsid w:val="003F0822"/>
    <w:rsid w:val="003F0859"/>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781"/>
    <w:rsid w:val="00412905"/>
    <w:rsid w:val="00412A4F"/>
    <w:rsid w:val="00412C0D"/>
    <w:rsid w:val="00412F28"/>
    <w:rsid w:val="00412FE5"/>
    <w:rsid w:val="0041307B"/>
    <w:rsid w:val="00413341"/>
    <w:rsid w:val="00413543"/>
    <w:rsid w:val="00413680"/>
    <w:rsid w:val="004136F7"/>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3D8A"/>
    <w:rsid w:val="004340F7"/>
    <w:rsid w:val="00434144"/>
    <w:rsid w:val="0043421B"/>
    <w:rsid w:val="00434322"/>
    <w:rsid w:val="00434370"/>
    <w:rsid w:val="0043444A"/>
    <w:rsid w:val="004349C2"/>
    <w:rsid w:val="00434C05"/>
    <w:rsid w:val="00434D3F"/>
    <w:rsid w:val="004357B0"/>
    <w:rsid w:val="004357D8"/>
    <w:rsid w:val="00435D85"/>
    <w:rsid w:val="0043613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07F"/>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204"/>
    <w:rsid w:val="0045049F"/>
    <w:rsid w:val="004509F7"/>
    <w:rsid w:val="00450A94"/>
    <w:rsid w:val="00450D55"/>
    <w:rsid w:val="00450D60"/>
    <w:rsid w:val="00450DA7"/>
    <w:rsid w:val="00450EF1"/>
    <w:rsid w:val="00450FD0"/>
    <w:rsid w:val="00450FE0"/>
    <w:rsid w:val="00451028"/>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11C8"/>
    <w:rsid w:val="00471444"/>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46F8"/>
    <w:rsid w:val="00484997"/>
    <w:rsid w:val="00484AD7"/>
    <w:rsid w:val="00484AF0"/>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4DB"/>
    <w:rsid w:val="004A068D"/>
    <w:rsid w:val="004A0724"/>
    <w:rsid w:val="004A0F93"/>
    <w:rsid w:val="004A0FB6"/>
    <w:rsid w:val="004A0FEF"/>
    <w:rsid w:val="004A143F"/>
    <w:rsid w:val="004A1733"/>
    <w:rsid w:val="004A1BB5"/>
    <w:rsid w:val="004A1C67"/>
    <w:rsid w:val="004A1CAD"/>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DC"/>
    <w:rsid w:val="004C23EF"/>
    <w:rsid w:val="004C2A19"/>
    <w:rsid w:val="004C2B67"/>
    <w:rsid w:val="004C313E"/>
    <w:rsid w:val="004C3672"/>
    <w:rsid w:val="004C3909"/>
    <w:rsid w:val="004C391B"/>
    <w:rsid w:val="004C3AF3"/>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23C"/>
    <w:rsid w:val="004E62C3"/>
    <w:rsid w:val="004E6C54"/>
    <w:rsid w:val="004E6D49"/>
    <w:rsid w:val="004E6D54"/>
    <w:rsid w:val="004E70D6"/>
    <w:rsid w:val="004E71D8"/>
    <w:rsid w:val="004E74C0"/>
    <w:rsid w:val="004E7535"/>
    <w:rsid w:val="004E7742"/>
    <w:rsid w:val="004E77B1"/>
    <w:rsid w:val="004E7AF8"/>
    <w:rsid w:val="004E7BC3"/>
    <w:rsid w:val="004F0035"/>
    <w:rsid w:val="004F004E"/>
    <w:rsid w:val="004F027D"/>
    <w:rsid w:val="004F08E3"/>
    <w:rsid w:val="004F0912"/>
    <w:rsid w:val="004F0AB6"/>
    <w:rsid w:val="004F0C6A"/>
    <w:rsid w:val="004F0C90"/>
    <w:rsid w:val="004F0D90"/>
    <w:rsid w:val="004F0D94"/>
    <w:rsid w:val="004F0F2D"/>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6F5"/>
    <w:rsid w:val="00514DE2"/>
    <w:rsid w:val="00515101"/>
    <w:rsid w:val="005151D4"/>
    <w:rsid w:val="00515352"/>
    <w:rsid w:val="005159E1"/>
    <w:rsid w:val="00515A8D"/>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807"/>
    <w:rsid w:val="00523A85"/>
    <w:rsid w:val="00523B2E"/>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E3"/>
    <w:rsid w:val="00547D64"/>
    <w:rsid w:val="00550011"/>
    <w:rsid w:val="0055026E"/>
    <w:rsid w:val="0055046D"/>
    <w:rsid w:val="005504D0"/>
    <w:rsid w:val="005505CB"/>
    <w:rsid w:val="00550755"/>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C7"/>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694"/>
    <w:rsid w:val="00576FC5"/>
    <w:rsid w:val="005771DF"/>
    <w:rsid w:val="005774D4"/>
    <w:rsid w:val="00577582"/>
    <w:rsid w:val="00577671"/>
    <w:rsid w:val="005776DD"/>
    <w:rsid w:val="005779B0"/>
    <w:rsid w:val="00577A23"/>
    <w:rsid w:val="00577B02"/>
    <w:rsid w:val="00577C00"/>
    <w:rsid w:val="00577D99"/>
    <w:rsid w:val="005801D8"/>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908"/>
    <w:rsid w:val="00590BD2"/>
    <w:rsid w:val="00590E25"/>
    <w:rsid w:val="00590FCD"/>
    <w:rsid w:val="00590FF6"/>
    <w:rsid w:val="005910D7"/>
    <w:rsid w:val="00591116"/>
    <w:rsid w:val="005912E1"/>
    <w:rsid w:val="0059135C"/>
    <w:rsid w:val="00591689"/>
    <w:rsid w:val="00591934"/>
    <w:rsid w:val="00591DAB"/>
    <w:rsid w:val="005926A0"/>
    <w:rsid w:val="005926BE"/>
    <w:rsid w:val="00592716"/>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31"/>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0FE0"/>
    <w:rsid w:val="005C10F2"/>
    <w:rsid w:val="005C112C"/>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FF"/>
    <w:rsid w:val="005C6429"/>
    <w:rsid w:val="005C64C1"/>
    <w:rsid w:val="005C6C18"/>
    <w:rsid w:val="005C6CBE"/>
    <w:rsid w:val="005C6D99"/>
    <w:rsid w:val="005C6E3A"/>
    <w:rsid w:val="005C6E47"/>
    <w:rsid w:val="005C701E"/>
    <w:rsid w:val="005C72EA"/>
    <w:rsid w:val="005C7890"/>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282"/>
    <w:rsid w:val="005D5325"/>
    <w:rsid w:val="005D5426"/>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91"/>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D4"/>
    <w:rsid w:val="0065228D"/>
    <w:rsid w:val="0065247A"/>
    <w:rsid w:val="006525D5"/>
    <w:rsid w:val="006527BD"/>
    <w:rsid w:val="00652D48"/>
    <w:rsid w:val="00652E8C"/>
    <w:rsid w:val="0065352B"/>
    <w:rsid w:val="006535AE"/>
    <w:rsid w:val="006537DE"/>
    <w:rsid w:val="00653984"/>
    <w:rsid w:val="0065422B"/>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82A"/>
    <w:rsid w:val="006768E8"/>
    <w:rsid w:val="00676966"/>
    <w:rsid w:val="00676AFF"/>
    <w:rsid w:val="00677109"/>
    <w:rsid w:val="006771AA"/>
    <w:rsid w:val="006772D9"/>
    <w:rsid w:val="00677478"/>
    <w:rsid w:val="00677495"/>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5B"/>
    <w:rsid w:val="006B23C4"/>
    <w:rsid w:val="006B2538"/>
    <w:rsid w:val="006B258F"/>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733"/>
    <w:rsid w:val="006C1AE6"/>
    <w:rsid w:val="006C1BE3"/>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CCF"/>
    <w:rsid w:val="00716F77"/>
    <w:rsid w:val="0071721B"/>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B38"/>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A8"/>
    <w:rsid w:val="00733AD9"/>
    <w:rsid w:val="00733BE6"/>
    <w:rsid w:val="00733D6E"/>
    <w:rsid w:val="00733EAC"/>
    <w:rsid w:val="00733ECE"/>
    <w:rsid w:val="007340F8"/>
    <w:rsid w:val="00734100"/>
    <w:rsid w:val="00734191"/>
    <w:rsid w:val="0073420C"/>
    <w:rsid w:val="00734212"/>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2E7"/>
    <w:rsid w:val="0076067B"/>
    <w:rsid w:val="00760CE0"/>
    <w:rsid w:val="00760D21"/>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2F1"/>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A82"/>
    <w:rsid w:val="00774C9F"/>
    <w:rsid w:val="00774D4A"/>
    <w:rsid w:val="0077525E"/>
    <w:rsid w:val="00775365"/>
    <w:rsid w:val="00775434"/>
    <w:rsid w:val="007754F7"/>
    <w:rsid w:val="00775C28"/>
    <w:rsid w:val="00775C71"/>
    <w:rsid w:val="00775EF6"/>
    <w:rsid w:val="00775F12"/>
    <w:rsid w:val="0077605F"/>
    <w:rsid w:val="00776331"/>
    <w:rsid w:val="007767FB"/>
    <w:rsid w:val="0077692F"/>
    <w:rsid w:val="00776A03"/>
    <w:rsid w:val="00776B94"/>
    <w:rsid w:val="00776C8E"/>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33"/>
    <w:rsid w:val="00787FD5"/>
    <w:rsid w:val="0079004F"/>
    <w:rsid w:val="00790057"/>
    <w:rsid w:val="0079018B"/>
    <w:rsid w:val="007903CD"/>
    <w:rsid w:val="007906D8"/>
    <w:rsid w:val="00790797"/>
    <w:rsid w:val="007908D5"/>
    <w:rsid w:val="0079158F"/>
    <w:rsid w:val="007915C9"/>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3BB"/>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42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B53"/>
    <w:rsid w:val="007E5CEB"/>
    <w:rsid w:val="007E5FEF"/>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E4"/>
    <w:rsid w:val="00806FBD"/>
    <w:rsid w:val="008072C8"/>
    <w:rsid w:val="0080748B"/>
    <w:rsid w:val="00807525"/>
    <w:rsid w:val="00807BB7"/>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72C"/>
    <w:rsid w:val="008528A7"/>
    <w:rsid w:val="00852B96"/>
    <w:rsid w:val="00852E12"/>
    <w:rsid w:val="008530CF"/>
    <w:rsid w:val="0085318F"/>
    <w:rsid w:val="00853286"/>
    <w:rsid w:val="0085330F"/>
    <w:rsid w:val="00853408"/>
    <w:rsid w:val="008534D3"/>
    <w:rsid w:val="00853774"/>
    <w:rsid w:val="00853A01"/>
    <w:rsid w:val="00853A24"/>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2F5A"/>
    <w:rsid w:val="0089301E"/>
    <w:rsid w:val="008930FF"/>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54D"/>
    <w:rsid w:val="00895698"/>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95C"/>
    <w:rsid w:val="00897C27"/>
    <w:rsid w:val="00897CCB"/>
    <w:rsid w:val="00897F09"/>
    <w:rsid w:val="00897F3E"/>
    <w:rsid w:val="008A0668"/>
    <w:rsid w:val="008A0676"/>
    <w:rsid w:val="008A0706"/>
    <w:rsid w:val="008A07A6"/>
    <w:rsid w:val="008A0CE0"/>
    <w:rsid w:val="008A13CF"/>
    <w:rsid w:val="008A15B2"/>
    <w:rsid w:val="008A1788"/>
    <w:rsid w:val="008A1E65"/>
    <w:rsid w:val="008A22C0"/>
    <w:rsid w:val="008A2435"/>
    <w:rsid w:val="008A2579"/>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DAF"/>
    <w:rsid w:val="008A5E7C"/>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B14"/>
    <w:rsid w:val="008B4BAE"/>
    <w:rsid w:val="008B4BF6"/>
    <w:rsid w:val="008B4C1A"/>
    <w:rsid w:val="008B4C1F"/>
    <w:rsid w:val="008B4CA4"/>
    <w:rsid w:val="008B4CD7"/>
    <w:rsid w:val="008B4D2F"/>
    <w:rsid w:val="008B4F4C"/>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41"/>
    <w:rsid w:val="008C59C7"/>
    <w:rsid w:val="008C5A45"/>
    <w:rsid w:val="008C5F77"/>
    <w:rsid w:val="008C635A"/>
    <w:rsid w:val="008C6948"/>
    <w:rsid w:val="008C6EE8"/>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D2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B6E"/>
    <w:rsid w:val="00904C1F"/>
    <w:rsid w:val="009051A0"/>
    <w:rsid w:val="009055CE"/>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2E9F"/>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0D5"/>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D7B"/>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2D57"/>
    <w:rsid w:val="00983017"/>
    <w:rsid w:val="00983485"/>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AF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B7"/>
    <w:rsid w:val="009A15D4"/>
    <w:rsid w:val="009A15FB"/>
    <w:rsid w:val="009A16AE"/>
    <w:rsid w:val="009A16DF"/>
    <w:rsid w:val="009A1DBF"/>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40"/>
    <w:rsid w:val="009B7F94"/>
    <w:rsid w:val="009C02C2"/>
    <w:rsid w:val="009C02C8"/>
    <w:rsid w:val="009C035E"/>
    <w:rsid w:val="009C067C"/>
    <w:rsid w:val="009C07B5"/>
    <w:rsid w:val="009C09A6"/>
    <w:rsid w:val="009C0B73"/>
    <w:rsid w:val="009C0C12"/>
    <w:rsid w:val="009C0DFD"/>
    <w:rsid w:val="009C0F33"/>
    <w:rsid w:val="009C1017"/>
    <w:rsid w:val="009C118C"/>
    <w:rsid w:val="009C11D6"/>
    <w:rsid w:val="009C11F0"/>
    <w:rsid w:val="009C15A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A0F"/>
    <w:rsid w:val="009C2C30"/>
    <w:rsid w:val="009C334A"/>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8C2"/>
    <w:rsid w:val="009C5A91"/>
    <w:rsid w:val="009C5B8F"/>
    <w:rsid w:val="009C5BA8"/>
    <w:rsid w:val="009C5D33"/>
    <w:rsid w:val="009C5E3F"/>
    <w:rsid w:val="009C6719"/>
    <w:rsid w:val="009C6734"/>
    <w:rsid w:val="009C6AA8"/>
    <w:rsid w:val="009C6B01"/>
    <w:rsid w:val="009C6CF2"/>
    <w:rsid w:val="009C6DEB"/>
    <w:rsid w:val="009C6EBC"/>
    <w:rsid w:val="009C6EC5"/>
    <w:rsid w:val="009C7243"/>
    <w:rsid w:val="009C749A"/>
    <w:rsid w:val="009C769E"/>
    <w:rsid w:val="009C7769"/>
    <w:rsid w:val="009C78BE"/>
    <w:rsid w:val="009C78CB"/>
    <w:rsid w:val="009C7A33"/>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8A2"/>
    <w:rsid w:val="00A149DE"/>
    <w:rsid w:val="00A149ED"/>
    <w:rsid w:val="00A14DBA"/>
    <w:rsid w:val="00A14DC8"/>
    <w:rsid w:val="00A14DE3"/>
    <w:rsid w:val="00A1512F"/>
    <w:rsid w:val="00A15281"/>
    <w:rsid w:val="00A1548B"/>
    <w:rsid w:val="00A155F3"/>
    <w:rsid w:val="00A156FA"/>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07"/>
    <w:rsid w:val="00A36E3F"/>
    <w:rsid w:val="00A36F85"/>
    <w:rsid w:val="00A3704E"/>
    <w:rsid w:val="00A372C4"/>
    <w:rsid w:val="00A376F8"/>
    <w:rsid w:val="00A3790C"/>
    <w:rsid w:val="00A37C7B"/>
    <w:rsid w:val="00A4024F"/>
    <w:rsid w:val="00A40403"/>
    <w:rsid w:val="00A40413"/>
    <w:rsid w:val="00A405D4"/>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FB4"/>
    <w:rsid w:val="00A570CD"/>
    <w:rsid w:val="00A573B0"/>
    <w:rsid w:val="00A57942"/>
    <w:rsid w:val="00A57A6D"/>
    <w:rsid w:val="00A57DEF"/>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2056"/>
    <w:rsid w:val="00A620F5"/>
    <w:rsid w:val="00A62117"/>
    <w:rsid w:val="00A629D5"/>
    <w:rsid w:val="00A62CAF"/>
    <w:rsid w:val="00A6350A"/>
    <w:rsid w:val="00A63535"/>
    <w:rsid w:val="00A63536"/>
    <w:rsid w:val="00A636A4"/>
    <w:rsid w:val="00A636CD"/>
    <w:rsid w:val="00A63A3E"/>
    <w:rsid w:val="00A63B27"/>
    <w:rsid w:val="00A63C93"/>
    <w:rsid w:val="00A63DA1"/>
    <w:rsid w:val="00A6405A"/>
    <w:rsid w:val="00A647FD"/>
    <w:rsid w:val="00A64F3A"/>
    <w:rsid w:val="00A65138"/>
    <w:rsid w:val="00A651A6"/>
    <w:rsid w:val="00A653C5"/>
    <w:rsid w:val="00A654D1"/>
    <w:rsid w:val="00A657B0"/>
    <w:rsid w:val="00A657D1"/>
    <w:rsid w:val="00A65E58"/>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4D1"/>
    <w:rsid w:val="00A8479D"/>
    <w:rsid w:val="00A849DD"/>
    <w:rsid w:val="00A8510B"/>
    <w:rsid w:val="00A852F8"/>
    <w:rsid w:val="00A853BF"/>
    <w:rsid w:val="00A853C3"/>
    <w:rsid w:val="00A856B4"/>
    <w:rsid w:val="00A85C4A"/>
    <w:rsid w:val="00A85C92"/>
    <w:rsid w:val="00A85F42"/>
    <w:rsid w:val="00A8636B"/>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60F8"/>
    <w:rsid w:val="00AC631C"/>
    <w:rsid w:val="00AC64C0"/>
    <w:rsid w:val="00AC66F2"/>
    <w:rsid w:val="00AC6721"/>
    <w:rsid w:val="00AC68C5"/>
    <w:rsid w:val="00AC69E1"/>
    <w:rsid w:val="00AC6AA7"/>
    <w:rsid w:val="00AC6D12"/>
    <w:rsid w:val="00AC6E8A"/>
    <w:rsid w:val="00AC6E99"/>
    <w:rsid w:val="00AC6EE2"/>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4F66"/>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E2B"/>
    <w:rsid w:val="00B07ECC"/>
    <w:rsid w:val="00B07FA4"/>
    <w:rsid w:val="00B1010F"/>
    <w:rsid w:val="00B10203"/>
    <w:rsid w:val="00B1044A"/>
    <w:rsid w:val="00B108DC"/>
    <w:rsid w:val="00B10950"/>
    <w:rsid w:val="00B1095B"/>
    <w:rsid w:val="00B10B97"/>
    <w:rsid w:val="00B10CDD"/>
    <w:rsid w:val="00B10D3F"/>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5EC7"/>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405"/>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00"/>
    <w:rsid w:val="00B74986"/>
    <w:rsid w:val="00B74A96"/>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0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BC3"/>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41"/>
    <w:rsid w:val="00BA7F09"/>
    <w:rsid w:val="00BB011E"/>
    <w:rsid w:val="00BB012C"/>
    <w:rsid w:val="00BB0374"/>
    <w:rsid w:val="00BB03AD"/>
    <w:rsid w:val="00BB0681"/>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C32"/>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86E"/>
    <w:rsid w:val="00C059AB"/>
    <w:rsid w:val="00C05CE4"/>
    <w:rsid w:val="00C05D0A"/>
    <w:rsid w:val="00C05DF1"/>
    <w:rsid w:val="00C05FC9"/>
    <w:rsid w:val="00C0627B"/>
    <w:rsid w:val="00C064D5"/>
    <w:rsid w:val="00C065B3"/>
    <w:rsid w:val="00C0665B"/>
    <w:rsid w:val="00C067B6"/>
    <w:rsid w:val="00C068DA"/>
    <w:rsid w:val="00C06B34"/>
    <w:rsid w:val="00C06E3B"/>
    <w:rsid w:val="00C07086"/>
    <w:rsid w:val="00C071C6"/>
    <w:rsid w:val="00C071FA"/>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9B6"/>
    <w:rsid w:val="00C23A9D"/>
    <w:rsid w:val="00C23B57"/>
    <w:rsid w:val="00C23FB6"/>
    <w:rsid w:val="00C24376"/>
    <w:rsid w:val="00C244CF"/>
    <w:rsid w:val="00C245AB"/>
    <w:rsid w:val="00C246DC"/>
    <w:rsid w:val="00C247CC"/>
    <w:rsid w:val="00C24860"/>
    <w:rsid w:val="00C248E4"/>
    <w:rsid w:val="00C24D88"/>
    <w:rsid w:val="00C250ED"/>
    <w:rsid w:val="00C2529C"/>
    <w:rsid w:val="00C25549"/>
    <w:rsid w:val="00C258BC"/>
    <w:rsid w:val="00C25AD3"/>
    <w:rsid w:val="00C25B4C"/>
    <w:rsid w:val="00C25C08"/>
    <w:rsid w:val="00C25EB5"/>
    <w:rsid w:val="00C25FEE"/>
    <w:rsid w:val="00C26745"/>
    <w:rsid w:val="00C26B40"/>
    <w:rsid w:val="00C26B8B"/>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697"/>
    <w:rsid w:val="00C31A0F"/>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331"/>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B4A"/>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608"/>
    <w:rsid w:val="00C8788B"/>
    <w:rsid w:val="00C87A00"/>
    <w:rsid w:val="00C87A05"/>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20D7"/>
    <w:rsid w:val="00CC2173"/>
    <w:rsid w:val="00CC21E0"/>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3CF"/>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742"/>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640"/>
    <w:rsid w:val="00D447B5"/>
    <w:rsid w:val="00D447D0"/>
    <w:rsid w:val="00D447E8"/>
    <w:rsid w:val="00D44BB8"/>
    <w:rsid w:val="00D44C68"/>
    <w:rsid w:val="00D44F1C"/>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E0"/>
    <w:rsid w:val="00DA442D"/>
    <w:rsid w:val="00DA44B4"/>
    <w:rsid w:val="00DA4564"/>
    <w:rsid w:val="00DA46CE"/>
    <w:rsid w:val="00DA4986"/>
    <w:rsid w:val="00DA4AEA"/>
    <w:rsid w:val="00DA4B05"/>
    <w:rsid w:val="00DA4B18"/>
    <w:rsid w:val="00DA4DD2"/>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D6"/>
    <w:rsid w:val="00DB5591"/>
    <w:rsid w:val="00DB59BE"/>
    <w:rsid w:val="00DB5E5A"/>
    <w:rsid w:val="00DB64AA"/>
    <w:rsid w:val="00DB64C7"/>
    <w:rsid w:val="00DB6530"/>
    <w:rsid w:val="00DB65B6"/>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01"/>
    <w:rsid w:val="00DD01D4"/>
    <w:rsid w:val="00DD059A"/>
    <w:rsid w:val="00DD0731"/>
    <w:rsid w:val="00DD0895"/>
    <w:rsid w:val="00DD0A72"/>
    <w:rsid w:val="00DD0CC3"/>
    <w:rsid w:val="00DD0FD2"/>
    <w:rsid w:val="00DD1178"/>
    <w:rsid w:val="00DD11B2"/>
    <w:rsid w:val="00DD139A"/>
    <w:rsid w:val="00DD1410"/>
    <w:rsid w:val="00DD147E"/>
    <w:rsid w:val="00DD16B3"/>
    <w:rsid w:val="00DD170A"/>
    <w:rsid w:val="00DD1812"/>
    <w:rsid w:val="00DD182E"/>
    <w:rsid w:val="00DD1904"/>
    <w:rsid w:val="00DD1932"/>
    <w:rsid w:val="00DD1958"/>
    <w:rsid w:val="00DD1B10"/>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BE3"/>
    <w:rsid w:val="00E04F57"/>
    <w:rsid w:val="00E052BD"/>
    <w:rsid w:val="00E055AC"/>
    <w:rsid w:val="00E055DB"/>
    <w:rsid w:val="00E0560F"/>
    <w:rsid w:val="00E05628"/>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E6"/>
    <w:rsid w:val="00E127B9"/>
    <w:rsid w:val="00E127C5"/>
    <w:rsid w:val="00E1298F"/>
    <w:rsid w:val="00E12B37"/>
    <w:rsid w:val="00E12E86"/>
    <w:rsid w:val="00E1308D"/>
    <w:rsid w:val="00E13131"/>
    <w:rsid w:val="00E13316"/>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65B"/>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8D6"/>
    <w:rsid w:val="00E64A3B"/>
    <w:rsid w:val="00E64AFD"/>
    <w:rsid w:val="00E64B42"/>
    <w:rsid w:val="00E64EA2"/>
    <w:rsid w:val="00E6507B"/>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51"/>
    <w:rsid w:val="00E70D6C"/>
    <w:rsid w:val="00E70DA8"/>
    <w:rsid w:val="00E70DB2"/>
    <w:rsid w:val="00E70DCF"/>
    <w:rsid w:val="00E70E22"/>
    <w:rsid w:val="00E70EEE"/>
    <w:rsid w:val="00E71084"/>
    <w:rsid w:val="00E715B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5CA"/>
    <w:rsid w:val="00E815D0"/>
    <w:rsid w:val="00E816EE"/>
    <w:rsid w:val="00E816FD"/>
    <w:rsid w:val="00E817BF"/>
    <w:rsid w:val="00E8188E"/>
    <w:rsid w:val="00E819AF"/>
    <w:rsid w:val="00E81ECB"/>
    <w:rsid w:val="00E82544"/>
    <w:rsid w:val="00E82A57"/>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BC7"/>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D33"/>
    <w:rsid w:val="00EA1F7E"/>
    <w:rsid w:val="00EA2133"/>
    <w:rsid w:val="00EA228E"/>
    <w:rsid w:val="00EA22A5"/>
    <w:rsid w:val="00EA23F9"/>
    <w:rsid w:val="00EA25C5"/>
    <w:rsid w:val="00EA2860"/>
    <w:rsid w:val="00EA29A9"/>
    <w:rsid w:val="00EA2EF0"/>
    <w:rsid w:val="00EA3129"/>
    <w:rsid w:val="00EA3585"/>
    <w:rsid w:val="00EA3A04"/>
    <w:rsid w:val="00EA3C12"/>
    <w:rsid w:val="00EA3E94"/>
    <w:rsid w:val="00EA4294"/>
    <w:rsid w:val="00EA44E2"/>
    <w:rsid w:val="00EA454B"/>
    <w:rsid w:val="00EA4A38"/>
    <w:rsid w:val="00EA4C5E"/>
    <w:rsid w:val="00EA4C7D"/>
    <w:rsid w:val="00EA4F01"/>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5BC"/>
    <w:rsid w:val="00ED479C"/>
    <w:rsid w:val="00ED49D7"/>
    <w:rsid w:val="00ED4A3F"/>
    <w:rsid w:val="00ED4B43"/>
    <w:rsid w:val="00ED4E18"/>
    <w:rsid w:val="00ED4F28"/>
    <w:rsid w:val="00ED52B2"/>
    <w:rsid w:val="00ED54A5"/>
    <w:rsid w:val="00ED550A"/>
    <w:rsid w:val="00ED57CB"/>
    <w:rsid w:val="00ED5856"/>
    <w:rsid w:val="00ED5E93"/>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67F"/>
    <w:rsid w:val="00EE492B"/>
    <w:rsid w:val="00EE4C5F"/>
    <w:rsid w:val="00EE4EC9"/>
    <w:rsid w:val="00EE517F"/>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4F15"/>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1B6"/>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4E2"/>
    <w:rsid w:val="00F2259A"/>
    <w:rsid w:val="00F2263A"/>
    <w:rsid w:val="00F227E6"/>
    <w:rsid w:val="00F228D2"/>
    <w:rsid w:val="00F228FE"/>
    <w:rsid w:val="00F22A6D"/>
    <w:rsid w:val="00F22B0C"/>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717"/>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84"/>
    <w:rsid w:val="00F67BD5"/>
    <w:rsid w:val="00F67D04"/>
    <w:rsid w:val="00F7018E"/>
    <w:rsid w:val="00F70190"/>
    <w:rsid w:val="00F704FA"/>
    <w:rsid w:val="00F708DF"/>
    <w:rsid w:val="00F70B39"/>
    <w:rsid w:val="00F70FC5"/>
    <w:rsid w:val="00F71055"/>
    <w:rsid w:val="00F7157D"/>
    <w:rsid w:val="00F71786"/>
    <w:rsid w:val="00F71851"/>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8E"/>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892"/>
    <w:rsid w:val="00F829F9"/>
    <w:rsid w:val="00F82B50"/>
    <w:rsid w:val="00F82BB4"/>
    <w:rsid w:val="00F82BE2"/>
    <w:rsid w:val="00F82E1C"/>
    <w:rsid w:val="00F82E42"/>
    <w:rsid w:val="00F82F8B"/>
    <w:rsid w:val="00F83139"/>
    <w:rsid w:val="00F8331F"/>
    <w:rsid w:val="00F836A8"/>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CB7"/>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581"/>
    <w:rsid w:val="00F94A52"/>
    <w:rsid w:val="00F94CA2"/>
    <w:rsid w:val="00F94DE5"/>
    <w:rsid w:val="00F94F70"/>
    <w:rsid w:val="00F94FBD"/>
    <w:rsid w:val="00F95287"/>
    <w:rsid w:val="00F953CE"/>
    <w:rsid w:val="00F956A0"/>
    <w:rsid w:val="00F957AD"/>
    <w:rsid w:val="00F9584C"/>
    <w:rsid w:val="00F959BE"/>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E3B"/>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B9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2002"/>
    <w:rsid w:val="00FD21AB"/>
    <w:rsid w:val="00FD246C"/>
    <w:rsid w:val="00FD26C0"/>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BC7"/>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71082C"/>
    <w:pPr>
      <w:numPr>
        <w:ilvl w:val="2"/>
      </w:numPr>
      <w:ind w:firstLine="0"/>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71082C"/>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245</Pages>
  <Words>141699</Words>
  <Characters>751008</Characters>
  <Application>Microsoft Office Word</Application>
  <DocSecurity>0</DocSecurity>
  <Lines>6258</Lines>
  <Paragraphs>1781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cp:revision>
  <cp:lastPrinted>2017-05-07T13:41:00Z</cp:lastPrinted>
  <dcterms:created xsi:type="dcterms:W3CDTF">2021-02-04T18:45:00Z</dcterms:created>
  <dcterms:modified xsi:type="dcterms:W3CDTF">2021-02-04T18:45:00Z</dcterms:modified>
</cp:coreProperties>
</file>